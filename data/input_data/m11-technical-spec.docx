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F29F5" w14:textId="2752AF83" w:rsidR="00FD5A18" w:rsidRPr="00BF302D" w:rsidRDefault="001D269F" w:rsidP="00F05046">
      <w:pPr>
        <w:pStyle w:val="Paragraph"/>
        <w:suppressLineNumbers/>
        <w:jc w:val="center"/>
      </w:pPr>
      <w:r w:rsidRPr="00BF302D">
        <w:rPr>
          <w:noProof/>
          <w:lang w:val="fr-FR" w:eastAsia="fr-FR"/>
        </w:rPr>
        <w:drawing>
          <wp:anchor distT="0" distB="0" distL="114300" distR="114300" simplePos="0" relativeHeight="251658240" behindDoc="0" locked="0" layoutInCell="1" allowOverlap="1" wp14:anchorId="4BE9ED96" wp14:editId="42FEFAD9">
            <wp:simplePos x="0" y="0"/>
            <wp:positionH relativeFrom="column">
              <wp:posOffset>-954157</wp:posOffset>
            </wp:positionH>
            <wp:positionV relativeFrom="paragraph">
              <wp:posOffset>-779228</wp:posOffset>
            </wp:positionV>
            <wp:extent cx="2584450" cy="872490"/>
            <wp:effectExtent l="0" t="0" r="6350" b="3810"/>
            <wp:wrapNone/>
            <wp:docPr id="2086619806" name="Picture 20866198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9806" name="Picture 2086619806">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14:paraId="5D71B910" w14:textId="265F5CC1" w:rsidR="00A239FE" w:rsidRPr="00BF302D" w:rsidRDefault="00FD5A18" w:rsidP="00EA4611">
      <w:pPr>
        <w:suppressLineNumbers/>
        <w:jc w:val="center"/>
      </w:pPr>
      <w:r w:rsidRPr="00BF302D">
        <w:t>INTERNATIONAL COUNCIL FOR HARMONISATION OF TECHNICAL REQUIREMENTS FOR PHARMACEUTICALS FOR HUMAN USE</w:t>
      </w:r>
    </w:p>
    <w:p w14:paraId="56AF7A87" w14:textId="77777777" w:rsidR="00F12F71" w:rsidRPr="00BF302D" w:rsidRDefault="00F12F71" w:rsidP="00EA4611">
      <w:pPr>
        <w:suppressLineNumbers/>
      </w:pPr>
    </w:p>
    <w:p w14:paraId="548DDF60" w14:textId="77777777" w:rsidR="00287789" w:rsidRPr="00BF302D" w:rsidRDefault="00287789" w:rsidP="00EA4611">
      <w:pPr>
        <w:suppressLineNumbers/>
      </w:pPr>
    </w:p>
    <w:p w14:paraId="4527FBC7" w14:textId="77777777" w:rsidR="00287789" w:rsidRPr="00BF302D" w:rsidRDefault="00287789" w:rsidP="00EA4611">
      <w:pPr>
        <w:suppressLineNumbers/>
      </w:pPr>
    </w:p>
    <w:p w14:paraId="00BC0C85" w14:textId="77777777" w:rsidR="00F12F71" w:rsidRPr="00BF302D" w:rsidRDefault="00F12F71" w:rsidP="00EA4611">
      <w:pPr>
        <w:suppressLineNumbers/>
      </w:pPr>
    </w:p>
    <w:p w14:paraId="3D5CDCFB" w14:textId="77777777" w:rsidR="00F12F71" w:rsidRPr="00BF302D" w:rsidRDefault="00F12F71" w:rsidP="00EA4611">
      <w:pPr>
        <w:pStyle w:val="Paragraph"/>
        <w:suppressLineNumbers/>
        <w:jc w:val="center"/>
      </w:pPr>
      <w:r w:rsidRPr="00BF302D">
        <w:t>ICH HARMONISED GUIDELINE</w:t>
      </w:r>
    </w:p>
    <w:p w14:paraId="796E53C5" w14:textId="77777777" w:rsidR="00F12F71" w:rsidRPr="00BF302D" w:rsidRDefault="00F12F71" w:rsidP="00EA4611">
      <w:pPr>
        <w:suppressLineNumbers/>
      </w:pPr>
    </w:p>
    <w:p w14:paraId="7FE4D5DA" w14:textId="77777777" w:rsidR="00287789" w:rsidRPr="00BF302D" w:rsidRDefault="00287789" w:rsidP="00EA4611">
      <w:pPr>
        <w:suppressLineNumbers/>
      </w:pPr>
    </w:p>
    <w:p w14:paraId="689ED768" w14:textId="77777777" w:rsidR="00287789" w:rsidRPr="00BF302D" w:rsidRDefault="00287789" w:rsidP="00EA4611">
      <w:pPr>
        <w:suppressLineNumbers/>
      </w:pPr>
    </w:p>
    <w:p w14:paraId="71738FC4" w14:textId="77777777" w:rsidR="00287789" w:rsidRPr="00BF302D" w:rsidRDefault="00287789" w:rsidP="00EA4611">
      <w:pPr>
        <w:suppressLineNumbers/>
      </w:pPr>
    </w:p>
    <w:p w14:paraId="1890A979" w14:textId="77777777" w:rsidR="00F12F71" w:rsidRPr="00BF302D" w:rsidRDefault="00F12F71" w:rsidP="00EA4611">
      <w:pPr>
        <w:pStyle w:val="Paragraph"/>
        <w:suppressLineNumbers/>
        <w:spacing w:before="0" w:after="0"/>
        <w:jc w:val="center"/>
        <w:rPr>
          <w:b/>
          <w:bCs/>
          <w:sz w:val="32"/>
          <w:szCs w:val="32"/>
        </w:rPr>
      </w:pPr>
      <w:r w:rsidRPr="00BF302D">
        <w:rPr>
          <w:b/>
          <w:bCs/>
          <w:sz w:val="32"/>
          <w:szCs w:val="32"/>
        </w:rPr>
        <w:t>CLINICAL ELECTRONIC STRUCTURED HARMONISED PROTOCOL</w:t>
      </w:r>
    </w:p>
    <w:p w14:paraId="00C25902" w14:textId="12DC1476" w:rsidR="00F12F71" w:rsidRPr="00BF302D" w:rsidRDefault="00F12F71" w:rsidP="00F05046">
      <w:pPr>
        <w:pStyle w:val="Paragraph"/>
        <w:suppressLineNumbers/>
        <w:spacing w:before="0" w:after="0"/>
        <w:jc w:val="center"/>
        <w:rPr>
          <w:b/>
          <w:bCs/>
          <w:sz w:val="32"/>
          <w:szCs w:val="32"/>
        </w:rPr>
      </w:pPr>
      <w:r w:rsidRPr="00BF302D">
        <w:rPr>
          <w:b/>
          <w:bCs/>
          <w:sz w:val="32"/>
          <w:szCs w:val="32"/>
        </w:rPr>
        <w:t>(</w:t>
      </w:r>
      <w:r w:rsidR="00EC3DD9" w:rsidRPr="00BF302D">
        <w:t>CeSHarP</w:t>
      </w:r>
      <w:r w:rsidRPr="00BF302D">
        <w:rPr>
          <w:b/>
          <w:bCs/>
          <w:sz w:val="32"/>
          <w:szCs w:val="32"/>
        </w:rPr>
        <w:t>)</w:t>
      </w:r>
    </w:p>
    <w:p w14:paraId="3ADD513B" w14:textId="77777777" w:rsidR="00F12F71" w:rsidRPr="00BF302D" w:rsidRDefault="00F12F71" w:rsidP="00F05046">
      <w:pPr>
        <w:pStyle w:val="Paragraph"/>
        <w:suppressLineNumbers/>
        <w:spacing w:before="0" w:after="0"/>
        <w:jc w:val="center"/>
        <w:rPr>
          <w:b/>
          <w:bCs/>
          <w:sz w:val="32"/>
          <w:szCs w:val="32"/>
        </w:rPr>
      </w:pPr>
    </w:p>
    <w:p w14:paraId="5782246B" w14:textId="77777777" w:rsidR="00F12F71" w:rsidRPr="00BF302D" w:rsidRDefault="00F12F71" w:rsidP="00F05046">
      <w:pPr>
        <w:pStyle w:val="Paragraph"/>
        <w:suppressLineNumbers/>
        <w:spacing w:before="0" w:after="0"/>
        <w:jc w:val="center"/>
        <w:rPr>
          <w:b/>
          <w:bCs/>
          <w:sz w:val="32"/>
          <w:szCs w:val="32"/>
        </w:rPr>
      </w:pPr>
      <w:r w:rsidRPr="00BF302D">
        <w:rPr>
          <w:b/>
          <w:bCs/>
          <w:sz w:val="32"/>
          <w:szCs w:val="32"/>
        </w:rPr>
        <w:t>M11 TECHNICAL SPECIFICATION</w:t>
      </w:r>
    </w:p>
    <w:p w14:paraId="63D7B715" w14:textId="77777777" w:rsidR="00F12F71" w:rsidRPr="00BF302D" w:rsidRDefault="00F12F71" w:rsidP="00F05046">
      <w:pPr>
        <w:pStyle w:val="Paragraph"/>
        <w:suppressLineNumbers/>
        <w:spacing w:before="0" w:after="0"/>
        <w:jc w:val="center"/>
      </w:pPr>
    </w:p>
    <w:p w14:paraId="3FA23D00" w14:textId="31971D8A" w:rsidR="00F12F71" w:rsidRPr="00BF302D" w:rsidRDefault="00E57A6C" w:rsidP="00F05046">
      <w:pPr>
        <w:pStyle w:val="Paragraph"/>
        <w:suppressLineNumbers/>
        <w:spacing w:before="0" w:after="0"/>
        <w:jc w:val="center"/>
        <w:rPr>
          <w:i/>
          <w:iCs/>
        </w:rPr>
      </w:pPr>
      <w:r>
        <w:rPr>
          <w:i/>
          <w:iCs/>
        </w:rPr>
        <w:t>Step 3 Experts Draft</w:t>
      </w:r>
    </w:p>
    <w:p w14:paraId="4E0B065C" w14:textId="77777777" w:rsidR="00F12F71" w:rsidRPr="00BF302D" w:rsidRDefault="00F12F71" w:rsidP="00F05046">
      <w:pPr>
        <w:pStyle w:val="Paragraph"/>
        <w:suppressLineNumbers/>
        <w:spacing w:before="0" w:after="0"/>
        <w:jc w:val="center"/>
      </w:pPr>
    </w:p>
    <w:p w14:paraId="038BC2CE" w14:textId="77777777" w:rsidR="00F12F71" w:rsidRDefault="00F12F71" w:rsidP="00F05046">
      <w:pPr>
        <w:pStyle w:val="Paragraph"/>
        <w:suppressLineNumbers/>
        <w:spacing w:before="0" w:after="0"/>
        <w:jc w:val="center"/>
      </w:pPr>
    </w:p>
    <w:p w14:paraId="04DBBE06" w14:textId="77777777" w:rsidR="00BB794A" w:rsidRDefault="00BB794A" w:rsidP="00F05046">
      <w:pPr>
        <w:pStyle w:val="Paragraph"/>
        <w:suppressLineNumbers/>
        <w:spacing w:before="0" w:after="0"/>
        <w:jc w:val="center"/>
      </w:pPr>
    </w:p>
    <w:p w14:paraId="72622ACC" w14:textId="77777777" w:rsidR="00BB794A" w:rsidRDefault="00BB794A" w:rsidP="00F05046">
      <w:pPr>
        <w:pStyle w:val="Paragraph"/>
        <w:suppressLineNumbers/>
        <w:spacing w:before="0" w:after="0"/>
        <w:jc w:val="center"/>
      </w:pPr>
    </w:p>
    <w:p w14:paraId="6EBFF0B3" w14:textId="77777777" w:rsidR="006D466D" w:rsidRPr="00BF302D" w:rsidRDefault="006D466D" w:rsidP="00F05046">
      <w:pPr>
        <w:pStyle w:val="Paragraph"/>
        <w:suppressLineNumbers/>
        <w:spacing w:before="0" w:after="0"/>
        <w:jc w:val="center"/>
      </w:pPr>
    </w:p>
    <w:p w14:paraId="23BD0652" w14:textId="77777777" w:rsidR="00F12F71" w:rsidRPr="00BF302D" w:rsidRDefault="00F12F71" w:rsidP="00F05046">
      <w:pPr>
        <w:pStyle w:val="Paragraph"/>
        <w:suppressLineNumbers/>
        <w:spacing w:before="0" w:after="0"/>
        <w:jc w:val="both"/>
        <w:rPr>
          <w:i/>
          <w:iCs/>
        </w:rPr>
      </w:pPr>
    </w:p>
    <w:p w14:paraId="26175E20" w14:textId="58240C73" w:rsidR="0096110A" w:rsidRPr="00BF302D" w:rsidRDefault="00F12F71" w:rsidP="00287789">
      <w:pPr>
        <w:pStyle w:val="Paragraph"/>
        <w:suppressLineNumbers/>
        <w:spacing w:before="0" w:after="0"/>
        <w:jc w:val="both"/>
      </w:pPr>
      <w:r w:rsidRPr="00BF302D">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r w:rsidR="0096110A" w:rsidRPr="00BF302D">
        <w:rPr>
          <w:i/>
          <w:iCs/>
        </w:rPr>
        <w:br w:type="page"/>
      </w:r>
    </w:p>
    <w:p w14:paraId="20849A92" w14:textId="77777777" w:rsidR="00E90AFC" w:rsidRPr="00BF302D" w:rsidRDefault="00E90AFC" w:rsidP="00F05046">
      <w:pPr>
        <w:pStyle w:val="BodyText"/>
        <w:widowControl w:val="0"/>
        <w:suppressLineNumbers/>
        <w:spacing w:before="200" w:after="0" w:line="259" w:lineRule="auto"/>
        <w:ind w:left="102"/>
        <w:jc w:val="center"/>
        <w:rPr>
          <w:b/>
          <w:bCs/>
        </w:rPr>
      </w:pPr>
      <w:r w:rsidRPr="00BF302D">
        <w:rPr>
          <w:b/>
          <w:bCs/>
        </w:rPr>
        <w:lastRenderedPageBreak/>
        <w:t>M11 Technical Specification</w:t>
      </w:r>
    </w:p>
    <w:p w14:paraId="1A2A9E7F" w14:textId="77777777" w:rsidR="00E90AFC" w:rsidRPr="00BF302D" w:rsidRDefault="00E90AFC" w:rsidP="00F05046">
      <w:pPr>
        <w:pStyle w:val="BodyText"/>
        <w:widowControl w:val="0"/>
        <w:suppressLineNumbers/>
        <w:spacing w:after="100" w:line="259" w:lineRule="auto"/>
        <w:ind w:left="102"/>
        <w:jc w:val="center"/>
        <w:rPr>
          <w:b/>
          <w:bCs/>
        </w:rPr>
      </w:pPr>
      <w:r w:rsidRPr="00BF302D">
        <w:rPr>
          <w:b/>
          <w:bCs/>
        </w:rPr>
        <w:t>Document History</w:t>
      </w:r>
    </w:p>
    <w:p w14:paraId="700F1E3D" w14:textId="77777777" w:rsidR="00E90AFC" w:rsidRPr="00BF302D" w:rsidRDefault="00E90AFC" w:rsidP="00F05046">
      <w:pPr>
        <w:pStyle w:val="BodyText"/>
        <w:widowControl w:val="0"/>
        <w:suppressLineNumbers/>
        <w:spacing w:before="200" w:after="100" w:line="259" w:lineRule="auto"/>
        <w:ind w:left="102"/>
        <w:jc w:val="center"/>
        <w:rPr>
          <w:b/>
          <w:bCs/>
        </w:rPr>
      </w:pPr>
    </w:p>
    <w:p w14:paraId="739C7722" w14:textId="77777777" w:rsidR="00A87263" w:rsidRPr="00BF302D" w:rsidRDefault="00A87263" w:rsidP="00EA4611">
      <w:pPr>
        <w:suppressLineNumbers/>
      </w:pPr>
    </w:p>
    <w:tbl>
      <w:tblPr>
        <w:tblStyle w:val="TableGrid"/>
        <w:tblW w:w="0" w:type="auto"/>
        <w:tblLook w:val="04A0" w:firstRow="1" w:lastRow="0" w:firstColumn="1" w:lastColumn="0" w:noHBand="0" w:noVBand="1"/>
      </w:tblPr>
      <w:tblGrid>
        <w:gridCol w:w="2917"/>
        <w:gridCol w:w="3041"/>
        <w:gridCol w:w="3032"/>
      </w:tblGrid>
      <w:tr w:rsidR="00660152" w:rsidRPr="002768C3" w14:paraId="7A8A6104" w14:textId="77777777" w:rsidTr="00B83549">
        <w:tc>
          <w:tcPr>
            <w:tcW w:w="3207" w:type="dxa"/>
          </w:tcPr>
          <w:p w14:paraId="5A7853E2" w14:textId="77777777" w:rsidR="00660152" w:rsidRPr="002768C3" w:rsidRDefault="00660152" w:rsidP="00B83549">
            <w:pPr>
              <w:spacing w:after="240"/>
              <w:rPr>
                <w:b/>
              </w:rPr>
            </w:pPr>
            <w:r w:rsidRPr="002768C3">
              <w:rPr>
                <w:b/>
              </w:rPr>
              <w:t>Code</w:t>
            </w:r>
          </w:p>
        </w:tc>
        <w:tc>
          <w:tcPr>
            <w:tcW w:w="3207" w:type="dxa"/>
          </w:tcPr>
          <w:p w14:paraId="5536E05D" w14:textId="77777777" w:rsidR="00660152" w:rsidRPr="002768C3" w:rsidRDefault="00660152" w:rsidP="00B83549">
            <w:pPr>
              <w:spacing w:after="240"/>
              <w:rPr>
                <w:b/>
              </w:rPr>
            </w:pPr>
            <w:r w:rsidRPr="002768C3">
              <w:rPr>
                <w:b/>
              </w:rPr>
              <w:t>History</w:t>
            </w:r>
          </w:p>
        </w:tc>
        <w:tc>
          <w:tcPr>
            <w:tcW w:w="3208" w:type="dxa"/>
          </w:tcPr>
          <w:p w14:paraId="354A32C4" w14:textId="77777777" w:rsidR="00660152" w:rsidRPr="002768C3" w:rsidRDefault="00660152" w:rsidP="00B83549">
            <w:pPr>
              <w:spacing w:after="240"/>
              <w:rPr>
                <w:b/>
              </w:rPr>
            </w:pPr>
            <w:r w:rsidRPr="002768C3">
              <w:rPr>
                <w:b/>
              </w:rPr>
              <w:t>Date</w:t>
            </w:r>
          </w:p>
        </w:tc>
      </w:tr>
      <w:tr w:rsidR="00660152" w:rsidRPr="002768C3" w14:paraId="03584A9C" w14:textId="77777777" w:rsidTr="00B83549">
        <w:tc>
          <w:tcPr>
            <w:tcW w:w="3207" w:type="dxa"/>
          </w:tcPr>
          <w:p w14:paraId="29B8D229" w14:textId="77777777" w:rsidR="00660152" w:rsidRPr="002768C3" w:rsidRDefault="00660152" w:rsidP="00B83549">
            <w:pPr>
              <w:spacing w:after="240"/>
            </w:pPr>
            <w:r w:rsidRPr="002768C3">
              <w:t>M11</w:t>
            </w:r>
          </w:p>
        </w:tc>
        <w:tc>
          <w:tcPr>
            <w:tcW w:w="3207" w:type="dxa"/>
          </w:tcPr>
          <w:p w14:paraId="3263448A" w14:textId="77777777" w:rsidR="00660152" w:rsidRPr="002768C3" w:rsidRDefault="00660152" w:rsidP="00B83549">
            <w:pPr>
              <w:spacing w:after="240"/>
            </w:pPr>
            <w:r w:rsidRPr="002768C3">
              <w:t>Endorsement by the Members of the ICH Assembly under Step 2 and release for public consultation (document dated day/month/year)</w:t>
            </w:r>
          </w:p>
        </w:tc>
        <w:tc>
          <w:tcPr>
            <w:tcW w:w="3208" w:type="dxa"/>
          </w:tcPr>
          <w:p w14:paraId="25492D37" w14:textId="77777777" w:rsidR="00660152" w:rsidRPr="002768C3" w:rsidRDefault="00660152" w:rsidP="00B83549">
            <w:pPr>
              <w:spacing w:after="240"/>
            </w:pPr>
            <w:r w:rsidRPr="002768C3">
              <w:t>day/month/year</w:t>
            </w:r>
          </w:p>
        </w:tc>
      </w:tr>
    </w:tbl>
    <w:p w14:paraId="6D32FBEA" w14:textId="77777777" w:rsidR="00660152" w:rsidRPr="002768C3" w:rsidRDefault="00660152" w:rsidP="00660152">
      <w:pPr>
        <w:spacing w:after="240"/>
      </w:pPr>
    </w:p>
    <w:p w14:paraId="3D954730" w14:textId="77777777" w:rsidR="00A87263" w:rsidRPr="00BF302D" w:rsidRDefault="00A87263" w:rsidP="00EA4611">
      <w:pPr>
        <w:suppressLineNumbers/>
      </w:pPr>
    </w:p>
    <w:p w14:paraId="22D8CA37" w14:textId="77777777" w:rsidR="00A87263" w:rsidRPr="00BF302D" w:rsidRDefault="00A87263" w:rsidP="00EA4611">
      <w:pPr>
        <w:suppressLineNumbers/>
      </w:pPr>
    </w:p>
    <w:p w14:paraId="71D26849" w14:textId="77777777" w:rsidR="00A87263" w:rsidRPr="00BF302D" w:rsidRDefault="00A87263" w:rsidP="00EA4611">
      <w:pPr>
        <w:suppressLineNumbers/>
      </w:pPr>
    </w:p>
    <w:p w14:paraId="2FF79D39" w14:textId="48B2C557" w:rsidR="00A87263" w:rsidRPr="00BF302D" w:rsidRDefault="00A87263" w:rsidP="00F05046">
      <w:pPr>
        <w:suppressLineNumbers/>
        <w:jc w:val="both"/>
        <w:rPr>
          <w:i/>
        </w:rPr>
      </w:pPr>
      <w:r w:rsidRPr="00BF302D">
        <w:rPr>
          <w:b/>
          <w:i/>
        </w:rPr>
        <w:t>Legal notice:</w:t>
      </w:r>
      <w:r w:rsidRPr="00BF302D">
        <w:rPr>
          <w:i/>
        </w:rPr>
        <w:t xml:space="preserve"> This document is protected by copyright and may, with the exception of the ICH logo, be used, reproduced, incorporated into other works, adapted, modified, translated or distributed under a public licen</w:t>
      </w:r>
      <w:r w:rsidR="00E72D02" w:rsidRPr="00BF302D">
        <w:rPr>
          <w:i/>
        </w:rPr>
        <w:t>c</w:t>
      </w:r>
      <w:r w:rsidRPr="00BF302D">
        <w:rPr>
          <w:i/>
        </w:rPr>
        <w:t>e provided that ICH's copyright in the document is acknowledged at all times. In case of any adapt</w:t>
      </w:r>
      <w:r w:rsidR="00E72D02" w:rsidRPr="00BF302D">
        <w:rPr>
          <w:i/>
        </w:rPr>
        <w:t>ation</w:t>
      </w:r>
      <w:r w:rsidRPr="00BF302D">
        <w:rPr>
          <w:i/>
        </w:rPr>
        <w:t>, modification or translation of the document, reasonable steps must be taken to clearly label, demarcate or otherwise identify that changes were made to or based on the original document. Any impression that the adapt</w:t>
      </w:r>
      <w:r w:rsidR="00E72D02" w:rsidRPr="00BF302D">
        <w:rPr>
          <w:i/>
        </w:rPr>
        <w:t>ation</w:t>
      </w:r>
      <w:r w:rsidRPr="00BF302D">
        <w:rPr>
          <w:i/>
        </w:rPr>
        <w:t>, modification or translation of the original document is endorsed or sponsored by the ICH must be avoided.</w:t>
      </w:r>
    </w:p>
    <w:p w14:paraId="49577257" w14:textId="0D497AAB" w:rsidR="00C76E0E" w:rsidRPr="00BF302D" w:rsidRDefault="00A87263" w:rsidP="00F05046">
      <w:pPr>
        <w:suppressLineNumbers/>
        <w:jc w:val="both"/>
        <w:rPr>
          <w:i/>
        </w:rPr>
      </w:pPr>
      <w:r w:rsidRPr="00BF302D">
        <w:rPr>
          <w:i/>
        </w:rPr>
        <w:t>The document is provided "as is" without warranty of any kind. In no event shall the ICH or the authors of the original document be liable for any claim, damages or other liability arising from the use of the document.</w:t>
      </w:r>
    </w:p>
    <w:p w14:paraId="0451ACEF" w14:textId="56ACEABC" w:rsidR="00A87263" w:rsidRPr="00BF302D" w:rsidRDefault="00C76E0E" w:rsidP="00C76E0E">
      <w:pPr>
        <w:suppressLineNumbers/>
        <w:spacing w:after="160" w:line="259" w:lineRule="auto"/>
        <w:rPr>
          <w:i/>
        </w:rPr>
      </w:pPr>
      <w:r w:rsidRPr="00BF302D">
        <w:rPr>
          <w:i/>
        </w:rPr>
        <w:br w:type="page"/>
      </w:r>
    </w:p>
    <w:p w14:paraId="3D246B38" w14:textId="77777777" w:rsidR="00EB1A31" w:rsidRPr="00BF302D" w:rsidRDefault="00EB1A31" w:rsidP="00F05046">
      <w:pPr>
        <w:suppressLineNumbers/>
        <w:jc w:val="both"/>
        <w:rPr>
          <w:b/>
          <w:i/>
          <w:kern w:val="28"/>
          <w:sz w:val="28"/>
        </w:rPr>
      </w:pPr>
      <w:r w:rsidRPr="00BF302D">
        <w:rPr>
          <w:i/>
        </w:rPr>
        <w:lastRenderedPageBreak/>
        <w:t xml:space="preserve">The above-mentioned permissions do not apply to content supplied by third parties. Therefore, for documents where the copyright vests in a third party, permission for reproduction must be obtained from this copyright holder. </w:t>
      </w:r>
      <w:r w:rsidRPr="00BF302D">
        <w:rPr>
          <w:i/>
        </w:rPr>
        <w:br w:type="page"/>
      </w:r>
    </w:p>
    <w:p w14:paraId="387F033B" w14:textId="77777777" w:rsidR="005B0140" w:rsidRPr="00BF302D" w:rsidRDefault="005B0140" w:rsidP="00EE0C19">
      <w:pPr>
        <w:pStyle w:val="Heading1Unnumbered"/>
      </w:pPr>
      <w:r w:rsidRPr="00BF302D">
        <w:lastRenderedPageBreak/>
        <w:t>Technical Specification</w:t>
      </w:r>
    </w:p>
    <w:p w14:paraId="7BABCEF0" w14:textId="56F3A05A" w:rsidR="005B0140" w:rsidRPr="00BF302D" w:rsidRDefault="005B0140" w:rsidP="005B0140">
      <w:pPr>
        <w:spacing w:after="120"/>
        <w:rPr>
          <w:color w:val="000000" w:themeColor="text1"/>
        </w:rPr>
      </w:pPr>
      <w:r w:rsidRPr="00BF302D">
        <w:rPr>
          <w:color w:val="000000" w:themeColor="text1"/>
        </w:rPr>
        <w:t>The purpose of this document is to serve as a technical representation of the ICH M11 protocol template. This Technical Specification (TS) is aligned with the latest version of the ICH M11 Guideline and protocol template, but with flexibility in addressing data exchange needs per ICH and those of regional authorities.</w:t>
      </w:r>
    </w:p>
    <w:p w14:paraId="092ECB98" w14:textId="1CF14DED" w:rsidR="005B0140" w:rsidRPr="00EA717D" w:rsidRDefault="4817CA86" w:rsidP="005B0140">
      <w:pPr>
        <w:rPr>
          <w:color w:val="538135" w:themeColor="accent6" w:themeShade="BF"/>
        </w:rPr>
      </w:pPr>
      <w:commentRangeStart w:id="0"/>
      <w:commentRangeStart w:id="1"/>
      <w:r w:rsidRPr="4817CA86">
        <w:rPr>
          <w:color w:val="538135" w:themeColor="accent6" w:themeShade="BF"/>
        </w:rPr>
        <w:t>NOTE: &lt;, preamble goes here &gt;</w:t>
      </w:r>
      <w:commentRangeEnd w:id="0"/>
      <w:r w:rsidR="005B0140">
        <w:commentReference w:id="0"/>
      </w:r>
      <w:commentRangeEnd w:id="1"/>
      <w:r w:rsidR="009E1D55">
        <w:rPr>
          <w:rStyle w:val="CommentReference"/>
        </w:rPr>
        <w:commentReference w:id="1"/>
      </w:r>
    </w:p>
    <w:p w14:paraId="63454A2D" w14:textId="77777777" w:rsidR="005B0140" w:rsidRPr="00BF302D" w:rsidRDefault="005B0140" w:rsidP="3FAC1DFE">
      <w:pPr>
        <w:pStyle w:val="Heading1Unnumbered"/>
        <w:rPr>
          <w:lang w:eastAsia="ja-JP"/>
        </w:rPr>
      </w:pPr>
      <w:r w:rsidRPr="00BF302D">
        <w:rPr>
          <w:lang w:eastAsia="ja-JP"/>
        </w:rPr>
        <w:t>Definition of Table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6777"/>
      </w:tblGrid>
      <w:tr w:rsidR="005B0140" w:rsidRPr="00BF302D" w14:paraId="16E558C3" w14:textId="77777777" w:rsidTr="25DADDC2">
        <w:trPr>
          <w:trHeight w:val="20"/>
        </w:trPr>
        <w:tc>
          <w:tcPr>
            <w:tcW w:w="1231" w:type="pct"/>
            <w:shd w:val="clear" w:color="auto" w:fill="auto"/>
          </w:tcPr>
          <w:p w14:paraId="743B96E2" w14:textId="77777777" w:rsidR="005B0140" w:rsidRPr="00BF302D" w:rsidRDefault="005B0140" w:rsidP="00CB0072">
            <w:pPr>
              <w:pStyle w:val="TableHeadingTextLeft10pt"/>
            </w:pPr>
            <w:r w:rsidRPr="00BF302D">
              <w:t>Term (Variable)</w:t>
            </w:r>
          </w:p>
        </w:tc>
        <w:tc>
          <w:tcPr>
            <w:tcW w:w="3769" w:type="pct"/>
            <w:shd w:val="clear" w:color="auto" w:fill="auto"/>
          </w:tcPr>
          <w:p w14:paraId="2D184394" w14:textId="5F0C49F9" w:rsidR="005B0140" w:rsidRPr="00BF302D" w:rsidRDefault="005B0140" w:rsidP="00153F75">
            <w:pPr>
              <w:pStyle w:val="TableCellLeft10pt"/>
              <w:rPr>
                <w:lang w:eastAsia="ja-JP"/>
              </w:rPr>
            </w:pPr>
            <w:r w:rsidRPr="00BF302D">
              <w:t>Term (variable) is the verbatim term from the Template</w:t>
            </w:r>
            <w:r w:rsidR="006601E2" w:rsidRPr="00BF302D">
              <w:rPr>
                <w:rFonts w:hint="eastAsia"/>
                <w:lang w:eastAsia="ja-JP"/>
              </w:rPr>
              <w:t>.</w:t>
            </w:r>
          </w:p>
        </w:tc>
      </w:tr>
      <w:tr w:rsidR="005B0140" w:rsidRPr="00BF302D" w14:paraId="3711BCE3" w14:textId="77777777" w:rsidTr="25DADDC2">
        <w:trPr>
          <w:trHeight w:val="20"/>
        </w:trPr>
        <w:tc>
          <w:tcPr>
            <w:tcW w:w="1231" w:type="pct"/>
            <w:shd w:val="clear" w:color="auto" w:fill="auto"/>
          </w:tcPr>
          <w:p w14:paraId="778AFC11" w14:textId="1FF9FDCB" w:rsidR="005B0140" w:rsidRPr="00BF302D" w:rsidRDefault="005B0140" w:rsidP="00CB0072">
            <w:pPr>
              <w:pStyle w:val="TableHeadingTextLeft10pt"/>
            </w:pPr>
            <w:r w:rsidRPr="00BF302D">
              <w:t>Data Type</w:t>
            </w:r>
          </w:p>
        </w:tc>
        <w:tc>
          <w:tcPr>
            <w:tcW w:w="3769" w:type="pct"/>
            <w:shd w:val="clear" w:color="auto" w:fill="auto"/>
          </w:tcPr>
          <w:p w14:paraId="29F5001A" w14:textId="4BAD5CD7" w:rsidR="005B0140" w:rsidRPr="00BF302D" w:rsidRDefault="243A6874" w:rsidP="00153F75">
            <w:pPr>
              <w:pStyle w:val="TableCellLeft10pt"/>
            </w:pPr>
            <w:r w:rsidRPr="00BF302D">
              <w:rPr>
                <w:lang w:eastAsia="ja-JP"/>
              </w:rPr>
              <w:t>D</w:t>
            </w:r>
            <w:r w:rsidR="005B0140" w:rsidRPr="00BF302D">
              <w:rPr>
                <w:shd w:val="clear" w:color="auto" w:fill="FFFFFF"/>
              </w:rPr>
              <w:t>ata type is a</w:t>
            </w:r>
            <w:r w:rsidR="0024707F" w:rsidRPr="00BF302D">
              <w:rPr>
                <w:rFonts w:hint="eastAsia"/>
                <w:shd w:val="clear" w:color="auto" w:fill="FFFFFF"/>
                <w:lang w:eastAsia="ja-JP"/>
              </w:rPr>
              <w:t xml:space="preserve"> </w:t>
            </w:r>
            <w:r w:rsidR="005B0140" w:rsidRPr="00BF302D">
              <w:rPr>
                <w:rStyle w:val="TableCellLeft10ptBoldChar"/>
                <w:b w:val="0"/>
              </w:rPr>
              <w:t>classification</w:t>
            </w:r>
            <w:r w:rsidR="0024707F" w:rsidRPr="00BF302D">
              <w:rPr>
                <w:rStyle w:val="TableCellLeft10ptBoldChar"/>
                <w:rFonts w:hint="eastAsia"/>
                <w:b w:val="0"/>
                <w:bCs/>
                <w:lang w:eastAsia="ja-JP"/>
              </w:rPr>
              <w:t xml:space="preserve"> </w:t>
            </w:r>
            <w:r w:rsidR="005B0140" w:rsidRPr="00BF302D">
              <w:rPr>
                <w:shd w:val="clear" w:color="auto" w:fill="FFFFFF"/>
              </w:rPr>
              <w:t xml:space="preserve">that specifies which type of value a variable has. </w:t>
            </w:r>
          </w:p>
        </w:tc>
      </w:tr>
      <w:tr w:rsidR="005B0140" w:rsidRPr="00BF302D" w14:paraId="7297F989" w14:textId="77777777" w:rsidTr="25DADDC2">
        <w:trPr>
          <w:trHeight w:val="20"/>
        </w:trPr>
        <w:tc>
          <w:tcPr>
            <w:tcW w:w="1231" w:type="pct"/>
            <w:shd w:val="clear" w:color="auto" w:fill="auto"/>
          </w:tcPr>
          <w:p w14:paraId="3E882955" w14:textId="548A1988" w:rsidR="005B0140" w:rsidRPr="00BF302D" w:rsidRDefault="005B0140" w:rsidP="00CB0072">
            <w:pPr>
              <w:pStyle w:val="TableHeadingTextLeft10pt"/>
            </w:pPr>
            <w:r w:rsidRPr="00BF302D">
              <w:t xml:space="preserve">Data (D), Value (V) or </w:t>
            </w:r>
            <w:r w:rsidR="00072CB1" w:rsidRPr="00BF302D">
              <w:t>Heading</w:t>
            </w:r>
            <w:r w:rsidRPr="00BF302D">
              <w:t xml:space="preserve"> (H)</w:t>
            </w:r>
          </w:p>
        </w:tc>
        <w:tc>
          <w:tcPr>
            <w:tcW w:w="3769" w:type="pct"/>
            <w:shd w:val="clear" w:color="auto" w:fill="auto"/>
          </w:tcPr>
          <w:p w14:paraId="4102EE8C" w14:textId="40234B8E" w:rsidR="00DA1BF3" w:rsidRPr="00DA1BF3" w:rsidRDefault="00DA1BF3" w:rsidP="00DA1BF3">
            <w:pPr>
              <w:pStyle w:val="TableCellLeft10pt"/>
              <w:rPr>
                <w:lang w:eastAsia="ja-JP"/>
              </w:rPr>
            </w:pPr>
            <w:r w:rsidRPr="00DA1BF3">
              <w:rPr>
                <w:lang w:eastAsia="ja-JP"/>
              </w:rPr>
              <w:t>Specifies the type of the Data as Heading, Data or Value.</w:t>
            </w:r>
          </w:p>
          <w:p w14:paraId="288640CF" w14:textId="77777777" w:rsidR="00DA1BF3" w:rsidRPr="00DA1BF3" w:rsidRDefault="00DA1BF3" w:rsidP="00DA1BF3">
            <w:pPr>
              <w:pStyle w:val="TableCellLeft10pt"/>
              <w:rPr>
                <w:lang w:eastAsia="ja-JP"/>
              </w:rPr>
            </w:pPr>
            <w:r w:rsidRPr="00DA1BF3">
              <w:rPr>
                <w:lang w:eastAsia="ja-JP"/>
              </w:rPr>
              <w:t>Selections:</w:t>
            </w:r>
          </w:p>
          <w:p w14:paraId="417117C5" w14:textId="77777777" w:rsidR="00DA1BF3" w:rsidRPr="00DA1BF3" w:rsidRDefault="00DA1BF3" w:rsidP="00724B3C">
            <w:pPr>
              <w:pStyle w:val="TableCellLeft10pt"/>
              <w:numPr>
                <w:ilvl w:val="0"/>
                <w:numId w:val="62"/>
              </w:numPr>
              <w:rPr>
                <w:lang w:eastAsia="ja-JP"/>
              </w:rPr>
            </w:pPr>
            <w:r w:rsidRPr="00DA1BF3">
              <w:rPr>
                <w:lang w:eastAsia="ja-JP"/>
              </w:rPr>
              <w:t>Heading: section heading including table heading, non-numbered title.</w:t>
            </w:r>
          </w:p>
          <w:p w14:paraId="2AA9C0DA" w14:textId="2DB46869" w:rsidR="00DA1BF3" w:rsidRPr="00DA1BF3" w:rsidRDefault="00DA1BF3" w:rsidP="00724B3C">
            <w:pPr>
              <w:pStyle w:val="TableCellLeft10pt"/>
              <w:numPr>
                <w:ilvl w:val="0"/>
                <w:numId w:val="62"/>
              </w:numPr>
              <w:rPr>
                <w:lang w:eastAsia="ja-JP"/>
              </w:rPr>
            </w:pPr>
            <w:r w:rsidRPr="00DA1BF3">
              <w:rPr>
                <w:lang w:eastAsia="ja-JP"/>
              </w:rPr>
              <w:t>Data</w:t>
            </w:r>
            <w:r w:rsidR="0006322E">
              <w:rPr>
                <w:lang w:eastAsia="ja-JP"/>
              </w:rPr>
              <w:t>: Content</w:t>
            </w:r>
            <w:r w:rsidR="00F91920">
              <w:rPr>
                <w:lang w:eastAsia="ja-JP"/>
              </w:rPr>
              <w:t xml:space="preserve"> such as text, image, equation, table</w:t>
            </w:r>
          </w:p>
          <w:p w14:paraId="08A665B1" w14:textId="24FAA077" w:rsidR="005B0140" w:rsidRPr="00BF302D" w:rsidRDefault="00DA1BF3" w:rsidP="00FF3C43">
            <w:pPr>
              <w:pStyle w:val="TableCellLeft10pt"/>
              <w:numPr>
                <w:ilvl w:val="0"/>
                <w:numId w:val="62"/>
              </w:numPr>
              <w:rPr>
                <w:lang w:eastAsia="ja-JP"/>
              </w:rPr>
            </w:pPr>
            <w:r w:rsidRPr="00DA1BF3">
              <w:rPr>
                <w:lang w:eastAsia="ja-JP"/>
              </w:rPr>
              <w:t>Value: if there is a pick list for the data</w:t>
            </w:r>
          </w:p>
        </w:tc>
      </w:tr>
      <w:tr w:rsidR="005B0140" w:rsidRPr="00BF302D" w14:paraId="2251E14E" w14:textId="77777777" w:rsidTr="25DADDC2">
        <w:trPr>
          <w:trHeight w:val="20"/>
        </w:trPr>
        <w:tc>
          <w:tcPr>
            <w:tcW w:w="1231" w:type="pct"/>
            <w:shd w:val="clear" w:color="auto" w:fill="auto"/>
          </w:tcPr>
          <w:p w14:paraId="4B4CEC7D" w14:textId="77777777" w:rsidR="005B0140" w:rsidRPr="00BF302D" w:rsidRDefault="005B0140" w:rsidP="00CB0072">
            <w:pPr>
              <w:pStyle w:val="TableHeadingTextLeft10pt"/>
            </w:pPr>
            <w:r w:rsidRPr="00BF302D">
              <w:t>Definition</w:t>
            </w:r>
          </w:p>
        </w:tc>
        <w:tc>
          <w:tcPr>
            <w:tcW w:w="3769" w:type="pct"/>
            <w:shd w:val="clear" w:color="auto" w:fill="auto"/>
          </w:tcPr>
          <w:p w14:paraId="61194AA7" w14:textId="3805743E" w:rsidR="005B0140" w:rsidRPr="00BF302D" w:rsidRDefault="243A6874" w:rsidP="00153F75">
            <w:pPr>
              <w:pStyle w:val="TableCellLeft10pt"/>
              <w:rPr>
                <w:shd w:val="clear" w:color="auto" w:fill="FFFFFF"/>
                <w:lang w:eastAsia="ja-JP"/>
              </w:rPr>
            </w:pPr>
            <w:r w:rsidRPr="00BF302D">
              <w:rPr>
                <w:lang w:eastAsia="ja-JP"/>
              </w:rPr>
              <w:t>D</w:t>
            </w:r>
            <w:r w:rsidR="005B0140" w:rsidRPr="00BF302D">
              <w:rPr>
                <w:shd w:val="clear" w:color="auto" w:fill="FFFFFF"/>
              </w:rPr>
              <w:t xml:space="preserve">efinition is the meaning of the </w:t>
            </w:r>
            <w:r w:rsidR="1860E69F" w:rsidRPr="00BF302D">
              <w:rPr>
                <w:shd w:val="clear" w:color="auto" w:fill="FFFFFF"/>
              </w:rPr>
              <w:t xml:space="preserve">ICH M11 </w:t>
            </w:r>
            <w:r w:rsidR="005B0140" w:rsidRPr="00BF302D">
              <w:rPr>
                <w:shd w:val="clear" w:color="auto" w:fill="FFFFFF"/>
              </w:rPr>
              <w:t xml:space="preserve">Data </w:t>
            </w:r>
            <w:r w:rsidR="2883DFF1" w:rsidRPr="00BF302D">
              <w:rPr>
                <w:shd w:val="clear" w:color="auto" w:fill="FFFFFF"/>
              </w:rPr>
              <w:t>Elements</w:t>
            </w:r>
            <w:r w:rsidRPr="00BF302D">
              <w:rPr>
                <w:lang w:eastAsia="ja-JP"/>
              </w:rPr>
              <w:t>.</w:t>
            </w:r>
          </w:p>
        </w:tc>
      </w:tr>
      <w:tr w:rsidR="005B0140" w:rsidRPr="00BF302D" w14:paraId="16665B7B" w14:textId="77777777" w:rsidTr="25DADDC2">
        <w:trPr>
          <w:trHeight w:val="20"/>
        </w:trPr>
        <w:tc>
          <w:tcPr>
            <w:tcW w:w="1231" w:type="pct"/>
            <w:shd w:val="clear" w:color="auto" w:fill="auto"/>
          </w:tcPr>
          <w:p w14:paraId="3A3D31BF" w14:textId="77777777" w:rsidR="005B0140" w:rsidRPr="00BF302D" w:rsidRDefault="005B0140" w:rsidP="00CB0072">
            <w:pPr>
              <w:pStyle w:val="TableHeadingTextLeft10pt"/>
            </w:pPr>
            <w:r w:rsidRPr="00BF302D">
              <w:t>User Guidance</w:t>
            </w:r>
          </w:p>
        </w:tc>
        <w:tc>
          <w:tcPr>
            <w:tcW w:w="3769" w:type="pct"/>
            <w:shd w:val="clear" w:color="auto" w:fill="auto"/>
          </w:tcPr>
          <w:p w14:paraId="58AA4001" w14:textId="44493122" w:rsidR="005B0140" w:rsidRPr="00BF302D" w:rsidRDefault="243A6874" w:rsidP="00153F75">
            <w:pPr>
              <w:pStyle w:val="TableCellLeft10pt"/>
            </w:pPr>
            <w:r w:rsidRPr="00BF302D">
              <w:rPr>
                <w:lang w:eastAsia="ja-JP"/>
              </w:rPr>
              <w:t>U</w:t>
            </w:r>
            <w:r w:rsidR="005B0140" w:rsidRPr="00BF302D">
              <w:t>ser guidance is directly from the instructions of the template.</w:t>
            </w:r>
          </w:p>
        </w:tc>
      </w:tr>
      <w:tr w:rsidR="005B0140" w:rsidRPr="00BF302D" w14:paraId="33B32680" w14:textId="77777777" w:rsidTr="25DADDC2">
        <w:trPr>
          <w:trHeight w:val="20"/>
        </w:trPr>
        <w:tc>
          <w:tcPr>
            <w:tcW w:w="1231" w:type="pct"/>
            <w:shd w:val="clear" w:color="auto" w:fill="auto"/>
          </w:tcPr>
          <w:p w14:paraId="6FD02D7C" w14:textId="77777777" w:rsidR="005B0140" w:rsidRPr="00BF302D" w:rsidRDefault="005B0140" w:rsidP="00CB0072">
            <w:pPr>
              <w:pStyle w:val="TableHeadingTextLeft10pt"/>
            </w:pPr>
            <w:r w:rsidRPr="00BF302D">
              <w:t>Conformance</w:t>
            </w:r>
          </w:p>
        </w:tc>
        <w:tc>
          <w:tcPr>
            <w:tcW w:w="3769" w:type="pct"/>
            <w:shd w:val="clear" w:color="auto" w:fill="auto"/>
          </w:tcPr>
          <w:p w14:paraId="206DE9E8" w14:textId="7BEEB253" w:rsidR="005B0140" w:rsidRPr="00BF302D" w:rsidRDefault="005B0140" w:rsidP="00153F75">
            <w:pPr>
              <w:pStyle w:val="TableCellLeft10pt"/>
              <w:rPr>
                <w:lang w:eastAsia="ja-JP"/>
              </w:rPr>
            </w:pPr>
            <w:r w:rsidRPr="00BF302D">
              <w:t xml:space="preserve">Rules and actions in accordance with </w:t>
            </w:r>
            <w:r w:rsidR="004A324D">
              <w:t xml:space="preserve">the Template </w:t>
            </w:r>
            <w:r w:rsidR="00AC1EA8">
              <w:rPr>
                <w:lang w:eastAsia="ja-JP"/>
              </w:rPr>
              <w:t>conventions and general instructions</w:t>
            </w:r>
            <w:r w:rsidR="00941551">
              <w:rPr>
                <w:rFonts w:hint="eastAsia"/>
                <w:lang w:eastAsia="ja-JP"/>
              </w:rPr>
              <w:t xml:space="preserve"> </w:t>
            </w:r>
            <w:r w:rsidR="00AC1EA8">
              <w:rPr>
                <w:lang w:eastAsia="ja-JP"/>
              </w:rPr>
              <w:t xml:space="preserve">which </w:t>
            </w:r>
            <w:r w:rsidR="004A324D">
              <w:rPr>
                <w:lang w:eastAsia="ja-JP"/>
              </w:rPr>
              <w:t>c</w:t>
            </w:r>
            <w:r w:rsidR="00D7220E">
              <w:rPr>
                <w:lang w:eastAsia="ja-JP"/>
              </w:rPr>
              <w:t>haracterize</w:t>
            </w:r>
            <w:r w:rsidR="00DB155D">
              <w:rPr>
                <w:lang w:eastAsia="ja-JP"/>
              </w:rPr>
              <w:t xml:space="preserve"> </w:t>
            </w:r>
            <w:r w:rsidR="00AC1EA8">
              <w:rPr>
                <w:lang w:eastAsia="ja-JP"/>
              </w:rPr>
              <w:t>ho</w:t>
            </w:r>
            <w:r w:rsidR="00C25A16">
              <w:rPr>
                <w:lang w:eastAsia="ja-JP"/>
              </w:rPr>
              <w:t>w</w:t>
            </w:r>
            <w:r w:rsidR="00AC1EA8">
              <w:rPr>
                <w:lang w:eastAsia="ja-JP"/>
              </w:rPr>
              <w:t xml:space="preserve"> </w:t>
            </w:r>
            <w:r w:rsidR="00581F11">
              <w:rPr>
                <w:lang w:eastAsia="ja-JP"/>
              </w:rPr>
              <w:t>the Headers</w:t>
            </w:r>
            <w:r w:rsidR="00C25A16">
              <w:rPr>
                <w:lang w:eastAsia="ja-JP"/>
              </w:rPr>
              <w:t>, dat</w:t>
            </w:r>
            <w:r w:rsidR="00AE7779">
              <w:rPr>
                <w:lang w:eastAsia="ja-JP"/>
              </w:rPr>
              <w:t>a</w:t>
            </w:r>
            <w:r w:rsidR="00C25A16">
              <w:rPr>
                <w:lang w:eastAsia="ja-JP"/>
              </w:rPr>
              <w:t xml:space="preserve"> element or</w:t>
            </w:r>
            <w:r w:rsidR="00DB155D">
              <w:rPr>
                <w:lang w:eastAsia="ja-JP"/>
              </w:rPr>
              <w:t xml:space="preserve"> </w:t>
            </w:r>
            <w:r w:rsidR="004A324D">
              <w:rPr>
                <w:lang w:eastAsia="ja-JP"/>
              </w:rPr>
              <w:t>T</w:t>
            </w:r>
            <w:r w:rsidR="00DB155D">
              <w:rPr>
                <w:lang w:eastAsia="ja-JP"/>
              </w:rPr>
              <w:t>ext</w:t>
            </w:r>
            <w:r w:rsidR="00D7220E">
              <w:rPr>
                <w:lang w:eastAsia="ja-JP"/>
              </w:rPr>
              <w:t xml:space="preserve"> content</w:t>
            </w:r>
            <w:r w:rsidR="008A5864">
              <w:rPr>
                <w:lang w:eastAsia="ja-JP"/>
              </w:rPr>
              <w:t xml:space="preserve"> will conform</w:t>
            </w:r>
          </w:p>
        </w:tc>
      </w:tr>
      <w:tr w:rsidR="005B0140" w:rsidRPr="00BF302D" w14:paraId="3FCB15D3" w14:textId="77777777" w:rsidTr="25DADDC2">
        <w:trPr>
          <w:trHeight w:val="20"/>
        </w:trPr>
        <w:tc>
          <w:tcPr>
            <w:tcW w:w="1231" w:type="pct"/>
            <w:shd w:val="clear" w:color="auto" w:fill="auto"/>
          </w:tcPr>
          <w:p w14:paraId="7AD8BF55" w14:textId="77777777" w:rsidR="005B0140" w:rsidRPr="00BF302D" w:rsidRDefault="005B0140" w:rsidP="00CB0072">
            <w:pPr>
              <w:pStyle w:val="TableHeadingTextLeft10pt"/>
            </w:pPr>
            <w:r w:rsidRPr="00BF302D">
              <w:t>Cardinality</w:t>
            </w:r>
          </w:p>
        </w:tc>
        <w:tc>
          <w:tcPr>
            <w:tcW w:w="3769" w:type="pct"/>
            <w:shd w:val="clear" w:color="auto" w:fill="auto"/>
          </w:tcPr>
          <w:p w14:paraId="683120FA" w14:textId="52E9CCC9" w:rsidR="005B0140" w:rsidRPr="00BF302D" w:rsidRDefault="005B0140" w:rsidP="00153F75">
            <w:pPr>
              <w:pStyle w:val="TableCellLeft10pt"/>
              <w:rPr>
                <w:szCs w:val="20"/>
              </w:rPr>
            </w:pPr>
            <w:r w:rsidRPr="00BF302D">
              <w:rPr>
                <w:shd w:val="clear" w:color="auto" w:fill="FFFFFF"/>
              </w:rPr>
              <w:t>Common cardinalities include one</w:t>
            </w:r>
            <w:r w:rsidR="006932F1" w:rsidRPr="00BF302D">
              <w:rPr>
                <w:shd w:val="clear" w:color="auto" w:fill="FFFFFF"/>
              </w:rPr>
              <w:t xml:space="preserve"> </w:t>
            </w:r>
            <w:r w:rsidRPr="00BF302D">
              <w:rPr>
                <w:shd w:val="clear" w:color="auto" w:fill="FFFFFF"/>
              </w:rPr>
              <w:t>to</w:t>
            </w:r>
            <w:r w:rsidR="006932F1" w:rsidRPr="00BF302D">
              <w:rPr>
                <w:shd w:val="clear" w:color="auto" w:fill="FFFFFF"/>
              </w:rPr>
              <w:t xml:space="preserve"> </w:t>
            </w:r>
            <w:r w:rsidRPr="00BF302D">
              <w:rPr>
                <w:shd w:val="clear" w:color="auto" w:fill="FFFFFF"/>
              </w:rPr>
              <w:t>one, one</w:t>
            </w:r>
            <w:r w:rsidR="006932F1" w:rsidRPr="00BF302D">
              <w:rPr>
                <w:shd w:val="clear" w:color="auto" w:fill="FFFFFF"/>
              </w:rPr>
              <w:t xml:space="preserve"> </w:t>
            </w:r>
            <w:r w:rsidRPr="00BF302D">
              <w:rPr>
                <w:shd w:val="clear" w:color="auto" w:fill="FFFFFF"/>
              </w:rPr>
              <w:t>to</w:t>
            </w:r>
            <w:r w:rsidR="006932F1" w:rsidRPr="00BF302D">
              <w:rPr>
                <w:shd w:val="clear" w:color="auto" w:fill="FFFFFF"/>
              </w:rPr>
              <w:t xml:space="preserve"> </w:t>
            </w:r>
            <w:r w:rsidRPr="00BF302D">
              <w:rPr>
                <w:shd w:val="clear" w:color="auto" w:fill="FFFFFF"/>
              </w:rPr>
              <w:t>many, and many</w:t>
            </w:r>
            <w:r w:rsidR="000B7D42" w:rsidRPr="00BF302D">
              <w:rPr>
                <w:rFonts w:hint="eastAsia"/>
                <w:shd w:val="clear" w:color="auto" w:fill="FFFFFF"/>
                <w:lang w:eastAsia="ja-JP"/>
              </w:rPr>
              <w:t xml:space="preserve"> </w:t>
            </w:r>
            <w:r w:rsidRPr="00BF302D">
              <w:rPr>
                <w:shd w:val="clear" w:color="auto" w:fill="FFFFFF"/>
              </w:rPr>
              <w:t>to</w:t>
            </w:r>
            <w:r w:rsidR="000B7D42" w:rsidRPr="00BF302D">
              <w:rPr>
                <w:rFonts w:hint="eastAsia"/>
                <w:shd w:val="clear" w:color="auto" w:fill="FFFFFF"/>
                <w:lang w:eastAsia="ja-JP"/>
              </w:rPr>
              <w:t xml:space="preserve"> </w:t>
            </w:r>
            <w:r w:rsidRPr="00BF302D">
              <w:rPr>
                <w:shd w:val="clear" w:color="auto" w:fill="FFFFFF"/>
              </w:rPr>
              <w:t>many. An example of Cardinality is the numerical relationship between rows of one table and rows in another.</w:t>
            </w:r>
          </w:p>
        </w:tc>
      </w:tr>
      <w:tr w:rsidR="005B0140" w:rsidRPr="00BF302D" w14:paraId="4C4E5B8C" w14:textId="77777777" w:rsidTr="25DADDC2">
        <w:trPr>
          <w:trHeight w:val="20"/>
        </w:trPr>
        <w:tc>
          <w:tcPr>
            <w:tcW w:w="1231" w:type="pct"/>
            <w:shd w:val="clear" w:color="auto" w:fill="auto"/>
          </w:tcPr>
          <w:p w14:paraId="6D1114EB" w14:textId="77777777" w:rsidR="005B0140" w:rsidRPr="00BF302D" w:rsidRDefault="005B0140" w:rsidP="00CB0072">
            <w:pPr>
              <w:pStyle w:val="TableHeadingTextLeft10pt"/>
            </w:pPr>
            <w:r w:rsidRPr="00BF302D">
              <w:t>Relationship content from ToC representing the protocol hierarchy</w:t>
            </w:r>
          </w:p>
        </w:tc>
        <w:tc>
          <w:tcPr>
            <w:tcW w:w="3769" w:type="pct"/>
            <w:shd w:val="clear" w:color="auto" w:fill="auto"/>
          </w:tcPr>
          <w:p w14:paraId="435C7056" w14:textId="6E622E8E" w:rsidR="005B0140" w:rsidRPr="00BF302D" w:rsidRDefault="243A6874" w:rsidP="00153F75">
            <w:pPr>
              <w:pStyle w:val="TableCellLeft10pt"/>
            </w:pPr>
            <w:r w:rsidRPr="00BF302D">
              <w:t xml:space="preserve">Relationship content from ToC representing the protocol hierarchy </w:t>
            </w:r>
            <w:r w:rsidRPr="00BF302D">
              <w:rPr>
                <w:lang w:eastAsia="ja-JP"/>
              </w:rPr>
              <w:t>is r</w:t>
            </w:r>
            <w:r w:rsidR="005B0140" w:rsidRPr="00BF302D">
              <w:t>elationship to the template Table of Contents.</w:t>
            </w:r>
          </w:p>
        </w:tc>
      </w:tr>
      <w:tr w:rsidR="005B0140" w:rsidRPr="00BF302D" w14:paraId="42602B19" w14:textId="77777777" w:rsidTr="25DADDC2">
        <w:trPr>
          <w:trHeight w:val="20"/>
        </w:trPr>
        <w:tc>
          <w:tcPr>
            <w:tcW w:w="1231" w:type="pct"/>
            <w:shd w:val="clear" w:color="auto" w:fill="auto"/>
          </w:tcPr>
          <w:p w14:paraId="105CD35F" w14:textId="77777777" w:rsidR="005B0140" w:rsidRPr="00BF302D" w:rsidRDefault="005B0140" w:rsidP="00CB0072">
            <w:pPr>
              <w:pStyle w:val="TableHeadingTextLeft10pt"/>
            </w:pPr>
            <w:r w:rsidRPr="00BF302D">
              <w:t>Value</w:t>
            </w:r>
          </w:p>
        </w:tc>
        <w:tc>
          <w:tcPr>
            <w:tcW w:w="3769" w:type="pct"/>
            <w:shd w:val="clear" w:color="auto" w:fill="auto"/>
          </w:tcPr>
          <w:p w14:paraId="5077A063" w14:textId="4F510D3D" w:rsidR="00017A2D" w:rsidRPr="00017A2D" w:rsidRDefault="00017A2D" w:rsidP="00017A2D">
            <w:pPr>
              <w:pStyle w:val="TableCellLeft10pt"/>
              <w:rPr>
                <w:lang w:eastAsia="ja-JP"/>
              </w:rPr>
            </w:pPr>
            <w:r w:rsidRPr="4FBE6DEC">
              <w:rPr>
                <w:lang w:eastAsia="ja-JP"/>
              </w:rPr>
              <w:t>Indicates the value of a specific data element</w:t>
            </w:r>
            <w:r w:rsidR="003566A5" w:rsidRPr="4FBE6DEC">
              <w:rPr>
                <w:lang w:eastAsia="ja-JP"/>
              </w:rPr>
              <w:t xml:space="preserve"> or heading</w:t>
            </w:r>
            <w:r w:rsidRPr="4FBE6DEC">
              <w:rPr>
                <w:lang w:eastAsia="ja-JP"/>
              </w:rPr>
              <w:t>. Specifies the actual value or value range of specific data</w:t>
            </w:r>
            <w:r w:rsidR="003566A5" w:rsidRPr="4FBE6DEC">
              <w:rPr>
                <w:lang w:eastAsia="ja-JP"/>
              </w:rPr>
              <w:t xml:space="preserve"> (e.g. Value may be from the </w:t>
            </w:r>
            <w:r w:rsidR="00F42DFD" w:rsidRPr="4FBE6DEC">
              <w:rPr>
                <w:lang w:eastAsia="ja-JP"/>
              </w:rPr>
              <w:t>ICH M11 Valid Value List</w:t>
            </w:r>
            <w:r w:rsidRPr="4FBE6DEC">
              <w:rPr>
                <w:lang w:eastAsia="ja-JP"/>
              </w:rPr>
              <w:t>. For number</w:t>
            </w:r>
            <w:r w:rsidR="00194929" w:rsidRPr="4FBE6DEC">
              <w:rPr>
                <w:lang w:eastAsia="ja-JP"/>
              </w:rPr>
              <w:t>e</w:t>
            </w:r>
            <w:r w:rsidRPr="4FBE6DEC">
              <w:rPr>
                <w:lang w:eastAsia="ja-JP"/>
              </w:rPr>
              <w:t xml:space="preserve">d heading, the number </w:t>
            </w:r>
            <w:r w:rsidR="008309F3" w:rsidRPr="4FBE6DEC">
              <w:rPr>
                <w:lang w:eastAsia="ja-JP"/>
              </w:rPr>
              <w:t>will</w:t>
            </w:r>
            <w:r w:rsidR="00A046CC" w:rsidRPr="4FBE6DEC">
              <w:rPr>
                <w:lang w:eastAsia="ja-JP"/>
              </w:rPr>
              <w:t xml:space="preserve"> NOT</w:t>
            </w:r>
            <w:r w:rsidR="008309F3" w:rsidRPr="4FBE6DEC">
              <w:rPr>
                <w:lang w:eastAsia="ja-JP"/>
              </w:rPr>
              <w:t xml:space="preserve"> be</w:t>
            </w:r>
            <w:r w:rsidRPr="4FBE6DEC">
              <w:rPr>
                <w:lang w:eastAsia="ja-JP"/>
              </w:rPr>
              <w:t xml:space="preserve"> included here.</w:t>
            </w:r>
          </w:p>
          <w:p w14:paraId="54259F61" w14:textId="1E4B6FD2" w:rsidR="005B0140" w:rsidRPr="00BF302D" w:rsidRDefault="006601E2" w:rsidP="00153F75">
            <w:pPr>
              <w:pStyle w:val="TableCellLeft10pt"/>
            </w:pPr>
            <w:r w:rsidRPr="4FBE6DEC">
              <w:rPr>
                <w:lang w:eastAsia="ja-JP"/>
              </w:rPr>
              <w:t>.</w:t>
            </w:r>
          </w:p>
        </w:tc>
      </w:tr>
      <w:tr w:rsidR="005B0140" w:rsidRPr="00BF302D" w14:paraId="34FF0A4A" w14:textId="77777777" w:rsidTr="25DADDC2">
        <w:trPr>
          <w:trHeight w:val="20"/>
        </w:trPr>
        <w:tc>
          <w:tcPr>
            <w:tcW w:w="1231" w:type="pct"/>
            <w:shd w:val="clear" w:color="auto" w:fill="auto"/>
          </w:tcPr>
          <w:p w14:paraId="7E623645" w14:textId="77777777" w:rsidR="005B0140" w:rsidRPr="00BF302D" w:rsidRDefault="005B0140" w:rsidP="00CB0072">
            <w:pPr>
              <w:pStyle w:val="TableHeadingTextLeft10pt"/>
            </w:pPr>
            <w:r w:rsidRPr="00BF302D">
              <w:t>Business rules</w:t>
            </w:r>
          </w:p>
        </w:tc>
        <w:tc>
          <w:tcPr>
            <w:tcW w:w="3769" w:type="pct"/>
            <w:shd w:val="clear" w:color="auto" w:fill="auto"/>
          </w:tcPr>
          <w:p w14:paraId="18C8ED41" w14:textId="4F0D9804" w:rsidR="005B0140" w:rsidRPr="00BF302D" w:rsidRDefault="005B0140" w:rsidP="00153F75">
            <w:pPr>
              <w:pStyle w:val="TableCellLeft10pt"/>
            </w:pPr>
            <w:r w:rsidRPr="00BF302D">
              <w:rPr>
                <w:rStyle w:val="TableCellLeft10ptBoldChar"/>
              </w:rPr>
              <w:t>Value</w:t>
            </w:r>
            <w:r w:rsidRPr="00BF302D">
              <w:rPr>
                <w:b/>
              </w:rPr>
              <w:t xml:space="preserve"> </w:t>
            </w:r>
            <w:r w:rsidRPr="00BF302D">
              <w:rPr>
                <w:rStyle w:val="TableCellLeft10ptBoldChar"/>
              </w:rPr>
              <w:t>Allowed</w:t>
            </w:r>
            <w:r w:rsidRPr="00BF302D">
              <w:rPr>
                <w:b/>
              </w:rPr>
              <w:t>:</w:t>
            </w:r>
            <w:r w:rsidRPr="00BF302D">
              <w:t xml:space="preserve"> Is a value allowed</w:t>
            </w:r>
            <w:r w:rsidR="0053301D">
              <w:t xml:space="preserve"> </w:t>
            </w:r>
            <w:r w:rsidR="007867B1">
              <w:t>If the header is required,</w:t>
            </w:r>
            <w:r w:rsidR="0053301D">
              <w:t xml:space="preserve"> the value will be No.</w:t>
            </w:r>
            <w:r w:rsidR="001F6939">
              <w:t xml:space="preserve"> If there is universal text, the Value will be No</w:t>
            </w:r>
            <w:r w:rsidR="001C554B">
              <w:t>.</w:t>
            </w:r>
          </w:p>
          <w:p w14:paraId="6F429793" w14:textId="2B0AF5F9" w:rsidR="005B0140" w:rsidRPr="00BF302D" w:rsidRDefault="005B0140" w:rsidP="00153F75">
            <w:pPr>
              <w:pStyle w:val="TableCellLeft10pt"/>
            </w:pPr>
            <w:r w:rsidRPr="25DADDC2">
              <w:rPr>
                <w:rStyle w:val="TableCellLeft10ptBoldChar"/>
              </w:rPr>
              <w:t>Relationship</w:t>
            </w:r>
            <w:r w:rsidRPr="25DADDC2">
              <w:rPr>
                <w:b/>
                <w:bCs/>
              </w:rPr>
              <w:t>:</w:t>
            </w:r>
            <w:r>
              <w:t xml:space="preserve"> What is the relationship?</w:t>
            </w:r>
            <w:r w:rsidR="356A298D">
              <w:t xml:space="preserve"> </w:t>
            </w:r>
            <w:r w:rsidR="0028794A">
              <w:t>Identify relations</w:t>
            </w:r>
            <w:r w:rsidR="00E63759">
              <w:t>hip for the element including the relationship to the TOC.</w:t>
            </w:r>
            <w:r w:rsidR="00340306">
              <w:t xml:space="preserve"> For </w:t>
            </w:r>
            <w:r w:rsidR="009F0F63">
              <w:t xml:space="preserve">TOC, </w:t>
            </w:r>
            <w:r w:rsidR="00ED4FED">
              <w:t xml:space="preserve">numbers are listed </w:t>
            </w:r>
            <w:r w:rsidR="009F0F63">
              <w:t xml:space="preserve">Lower to Higher.  For Tables </w:t>
            </w:r>
            <w:r w:rsidR="00DC6F69">
              <w:t>elements, ther</w:t>
            </w:r>
            <w:r w:rsidR="00834EB6">
              <w:t>e</w:t>
            </w:r>
            <w:r w:rsidR="00DC6F69">
              <w:t xml:space="preserve"> may be a row or a column heading</w:t>
            </w:r>
            <w:r w:rsidR="00ED4FED">
              <w:t xml:space="preserve"> as a </w:t>
            </w:r>
            <w:r w:rsidR="000A037B">
              <w:t>a relationship</w:t>
            </w:r>
            <w:r w:rsidR="00DC6F69">
              <w:t>.  Other Relationships are also defined</w:t>
            </w:r>
            <w:r w:rsidR="00834EB6">
              <w:t>, for example an Amendment number to a Protocol Identifier.</w:t>
            </w:r>
          </w:p>
          <w:p w14:paraId="54B16867" w14:textId="0F3046D1" w:rsidR="005B0140" w:rsidRPr="00BF302D" w:rsidRDefault="005B0140" w:rsidP="00F47C24">
            <w:pPr>
              <w:pStyle w:val="TableCellLeft10pt"/>
            </w:pPr>
            <w:r w:rsidRPr="25DADDC2">
              <w:rPr>
                <w:rStyle w:val="TableCellLeft10ptBoldChar"/>
              </w:rPr>
              <w:t>Concept</w:t>
            </w:r>
            <w:r w:rsidRPr="25DADDC2">
              <w:rPr>
                <w:b/>
                <w:bCs/>
              </w:rPr>
              <w:t>:</w:t>
            </w:r>
            <w:r>
              <w:t xml:space="preserve"> Identify the Concept</w:t>
            </w:r>
            <w:r w:rsidR="00616737">
              <w:t xml:space="preserve"> </w:t>
            </w:r>
            <w:r w:rsidR="4C331363">
              <w:t>f</w:t>
            </w:r>
            <w:r w:rsidR="00616737">
              <w:t>or Head</w:t>
            </w:r>
            <w:r w:rsidR="4A032228">
              <w:t>ing</w:t>
            </w:r>
            <w:r w:rsidR="00616737">
              <w:t xml:space="preserve">s </w:t>
            </w:r>
            <w:r w:rsidR="00057ACD">
              <w:t>ex</w:t>
            </w:r>
            <w:r w:rsidR="00A75E86">
              <w:t>pect to see Heading and for other elements expect reference to controlled terminology or detailed information</w:t>
            </w:r>
            <w:r w:rsidR="00110614">
              <w:t>.</w:t>
            </w:r>
          </w:p>
        </w:tc>
      </w:tr>
      <w:tr w:rsidR="005B0140" w:rsidRPr="00BF302D" w14:paraId="4350FF08" w14:textId="77777777" w:rsidTr="25DADDC2">
        <w:trPr>
          <w:trHeight w:val="20"/>
        </w:trPr>
        <w:tc>
          <w:tcPr>
            <w:tcW w:w="1231" w:type="pct"/>
            <w:shd w:val="clear" w:color="auto" w:fill="auto"/>
          </w:tcPr>
          <w:p w14:paraId="373A8EAD" w14:textId="786F4550" w:rsidR="005B0140" w:rsidRPr="00BF302D" w:rsidRDefault="0021788E" w:rsidP="00CB0072">
            <w:pPr>
              <w:pStyle w:val="TableHeadingTextLeft10pt"/>
            </w:pPr>
            <w:r w:rsidRPr="00BF302D">
              <w:t>Repeating and/or Reuse Rules</w:t>
            </w:r>
          </w:p>
        </w:tc>
        <w:tc>
          <w:tcPr>
            <w:tcW w:w="3769" w:type="pct"/>
            <w:shd w:val="clear" w:color="auto" w:fill="auto"/>
          </w:tcPr>
          <w:p w14:paraId="5C805BDC" w14:textId="578DAB4B" w:rsidR="005B0140" w:rsidRPr="00BF302D" w:rsidRDefault="00F81EC2" w:rsidP="00153F75">
            <w:pPr>
              <w:pStyle w:val="TableCellLeft10pt"/>
            </w:pPr>
            <w:r w:rsidRPr="00BF302D">
              <w:t xml:space="preserve">Instructions on </w:t>
            </w:r>
            <w:r w:rsidR="00FF0C68" w:rsidRPr="00BF302D">
              <w:t xml:space="preserve">how </w:t>
            </w:r>
            <w:r w:rsidR="00713EE7" w:rsidRPr="00BF302D">
              <w:t xml:space="preserve">components are </w:t>
            </w:r>
            <w:r w:rsidR="00FF0C68" w:rsidRPr="00BF302D">
              <w:t>repeat</w:t>
            </w:r>
            <w:r w:rsidR="00713EE7" w:rsidRPr="00BF302D">
              <w:t xml:space="preserve">ed </w:t>
            </w:r>
            <w:r w:rsidR="00FF0C68" w:rsidRPr="00BF302D">
              <w:t>and/or</w:t>
            </w:r>
            <w:r w:rsidR="00713EE7" w:rsidRPr="00BF302D">
              <w:t xml:space="preserve"> reused</w:t>
            </w:r>
            <w:r w:rsidR="004C00DE">
              <w:t xml:space="preserve"> within the protocol</w:t>
            </w:r>
            <w:r w:rsidR="00B21046">
              <w:t>.</w:t>
            </w:r>
            <w:r w:rsidR="000B1C9B" w:rsidRPr="00BF302D">
              <w:br/>
            </w:r>
            <w:r w:rsidR="007D3B96" w:rsidRPr="00BF302D">
              <w:t>Is this component repeated?</w:t>
            </w:r>
            <w:r w:rsidR="00F96567" w:rsidRPr="00BF302D">
              <w:t xml:space="preserve"> Is this </w:t>
            </w:r>
            <w:r w:rsidRPr="00BF302D">
              <w:t>component</w:t>
            </w:r>
            <w:r w:rsidR="00F96567" w:rsidRPr="00BF302D">
              <w:t xml:space="preserve"> </w:t>
            </w:r>
            <w:r w:rsidRPr="00BF302D">
              <w:t>reused?</w:t>
            </w:r>
            <w:r w:rsidR="007D3B96" w:rsidRPr="00BF302D">
              <w:t xml:space="preserve"> Is this compone</w:t>
            </w:r>
            <w:r w:rsidR="008E4E4A" w:rsidRPr="00BF302D">
              <w:t>nt repeated/re</w:t>
            </w:r>
            <w:r w:rsidR="00F96567" w:rsidRPr="00BF302D">
              <w:t>used in other sections of the document?</w:t>
            </w:r>
            <w:r w:rsidR="00971A7D">
              <w:br/>
            </w:r>
            <w:r w:rsidR="006926C7">
              <w:t>Repeating</w:t>
            </w:r>
            <w:r w:rsidR="0050082F">
              <w:t xml:space="preserve"> </w:t>
            </w:r>
            <w:r w:rsidR="00071A62">
              <w:t xml:space="preserve">is defined as </w:t>
            </w:r>
            <w:r w:rsidR="00DB0D37">
              <w:t>replicat</w:t>
            </w:r>
            <w:r w:rsidR="00071A62">
              <w:t>ion of</w:t>
            </w:r>
            <w:r w:rsidR="00DB0D37">
              <w:t xml:space="preserve"> the </w:t>
            </w:r>
            <w:r w:rsidR="00D64F55">
              <w:t>data element</w:t>
            </w:r>
            <w:r w:rsidR="002D37BA">
              <w:t xml:space="preserve"> for new content.</w:t>
            </w:r>
            <w:r w:rsidR="00DB0D37">
              <w:br/>
              <w:t>Reuse</w:t>
            </w:r>
            <w:r w:rsidR="002D37BA">
              <w:t xml:space="preserve"> </w:t>
            </w:r>
            <w:r w:rsidR="00071A62">
              <w:t xml:space="preserve">is defined as </w:t>
            </w:r>
            <w:r w:rsidR="002D37BA">
              <w:t>us</w:t>
            </w:r>
            <w:r w:rsidR="00071A62">
              <w:t>ing</w:t>
            </w:r>
            <w:r w:rsidR="002D37BA">
              <w:t xml:space="preserve"> verbatim content in more than one</w:t>
            </w:r>
            <w:r w:rsidR="00D64F55">
              <w:t xml:space="preserve"> data element </w:t>
            </w:r>
            <w:r w:rsidR="002D37BA">
              <w:t>location in the protocol</w:t>
            </w:r>
            <w:r w:rsidR="005A36E0">
              <w:t>.</w:t>
            </w:r>
          </w:p>
        </w:tc>
      </w:tr>
    </w:tbl>
    <w:p w14:paraId="37136425" w14:textId="687B345B" w:rsidR="005B0140" w:rsidRPr="00E32685" w:rsidRDefault="00E704EE" w:rsidP="005B0140">
      <w:pPr>
        <w:rPr>
          <w:rFonts w:asciiTheme="minorHAnsi" w:eastAsiaTheme="minorEastAsia" w:hAnsiTheme="minorHAnsi" w:cstheme="minorHAnsi"/>
          <w:lang w:eastAsia="ja-JP"/>
        </w:rPr>
      </w:pPr>
      <w:commentRangeStart w:id="2"/>
      <w:commentRangeStart w:id="3"/>
      <w:commentRangeEnd w:id="2"/>
      <w:r>
        <w:rPr>
          <w:rStyle w:val="CommentReference"/>
        </w:rPr>
        <w:commentReference w:id="2"/>
      </w:r>
      <w:commentRangeEnd w:id="3"/>
      <w:r w:rsidR="00067918">
        <w:rPr>
          <w:rStyle w:val="CommentReference"/>
        </w:rPr>
        <w:commentReference w:id="3"/>
      </w:r>
    </w:p>
    <w:p w14:paraId="5C91E6A0" w14:textId="094035DF" w:rsidR="00A2044E" w:rsidRPr="00272F02" w:rsidRDefault="00097B3C" w:rsidP="00A2044E">
      <w:pPr>
        <w:pStyle w:val="Heading1Unnumbered"/>
        <w:rPr>
          <w:rFonts w:cs="Times New Roman"/>
          <w:lang w:eastAsia="ja-JP"/>
        </w:rPr>
      </w:pPr>
      <w:r w:rsidRPr="00272F02">
        <w:rPr>
          <w:rFonts w:cs="Times New Roman"/>
          <w:lang w:eastAsia="ja-JP"/>
        </w:rPr>
        <w:lastRenderedPageBreak/>
        <w:t>Appendix 1: Detailed Descriptions of Information Components</w:t>
      </w:r>
    </w:p>
    <w:p w14:paraId="07DCFB25" w14:textId="5A03BDB6" w:rsidR="00C71428" w:rsidRPr="00272F02" w:rsidRDefault="00C71428" w:rsidP="00C71428">
      <w:pPr>
        <w:pStyle w:val="Heading1Unnumbered"/>
        <w:rPr>
          <w:rFonts w:cs="Times New Roman"/>
          <w:lang w:eastAsia="ja-JP"/>
        </w:rPr>
      </w:pPr>
      <w:r w:rsidRPr="00272F02">
        <w:rPr>
          <w:rFonts w:cs="Times New Roman"/>
          <w:lang w:eastAsia="ja-JP"/>
        </w:rPr>
        <w:t>Title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272F02" w14:paraId="3CBDC921" w14:textId="77777777" w:rsidTr="00F47C24">
        <w:tc>
          <w:tcPr>
            <w:tcW w:w="1249" w:type="pct"/>
            <w:shd w:val="clear" w:color="auto" w:fill="auto"/>
          </w:tcPr>
          <w:p w14:paraId="439B6321" w14:textId="77777777" w:rsidR="00C71428" w:rsidRPr="00272F02" w:rsidRDefault="00C71428" w:rsidP="00202182">
            <w:pPr>
              <w:pStyle w:val="TableHeadingTextLeft10pt"/>
              <w:rPr>
                <w:szCs w:val="20"/>
              </w:rPr>
            </w:pPr>
            <w:r w:rsidRPr="00272F02">
              <w:rPr>
                <w:szCs w:val="20"/>
              </w:rPr>
              <w:t>Term (Variable)</w:t>
            </w:r>
          </w:p>
        </w:tc>
        <w:tc>
          <w:tcPr>
            <w:tcW w:w="3751" w:type="pct"/>
            <w:shd w:val="clear" w:color="auto" w:fill="auto"/>
          </w:tcPr>
          <w:p w14:paraId="3B36B4AB" w14:textId="51D73225" w:rsidR="00C71428" w:rsidRPr="00272F02" w:rsidRDefault="00C71428" w:rsidP="00202182">
            <w:pPr>
              <w:pStyle w:val="TableCellLeft10pt"/>
              <w:rPr>
                <w:rStyle w:val="SuggestedOptional"/>
                <w:rFonts w:ascii="Times New Roman" w:hAnsi="Times New Roman"/>
                <w:color w:val="auto"/>
                <w:szCs w:val="20"/>
                <w:lang w:eastAsia="ja-JP"/>
              </w:rPr>
            </w:pPr>
            <w:r w:rsidRPr="00272F02">
              <w:rPr>
                <w:rStyle w:val="SuggestedOptional"/>
                <w:rFonts w:ascii="Times New Roman" w:hAnsi="Times New Roman"/>
                <w:color w:val="auto"/>
                <w:szCs w:val="20"/>
              </w:rPr>
              <w:t>Sponsor Confidentiality Statement</w:t>
            </w:r>
            <w:r w:rsidR="000163A6" w:rsidRPr="00272F02">
              <w:rPr>
                <w:rStyle w:val="SuggestedOptional"/>
                <w:rFonts w:ascii="Times New Roman" w:hAnsi="Times New Roman"/>
                <w:color w:val="auto"/>
                <w:szCs w:val="20"/>
                <w:lang w:eastAsia="ja-JP"/>
              </w:rPr>
              <w:t>:</w:t>
            </w:r>
          </w:p>
        </w:tc>
      </w:tr>
      <w:tr w:rsidR="00DB50C7" w:rsidRPr="00272F02" w14:paraId="402DA909" w14:textId="77777777" w:rsidTr="00F47C24">
        <w:tc>
          <w:tcPr>
            <w:tcW w:w="1249" w:type="pct"/>
            <w:shd w:val="clear" w:color="auto" w:fill="auto"/>
          </w:tcPr>
          <w:p w14:paraId="57D9DBFE" w14:textId="77777777" w:rsidR="00C71428" w:rsidRPr="00272F02" w:rsidRDefault="00C71428" w:rsidP="00202182">
            <w:pPr>
              <w:pStyle w:val="TableHeadingTextLeft10pt"/>
              <w:rPr>
                <w:szCs w:val="20"/>
              </w:rPr>
            </w:pPr>
            <w:r w:rsidRPr="00272F02">
              <w:rPr>
                <w:szCs w:val="20"/>
              </w:rPr>
              <w:t>Data Type</w:t>
            </w:r>
          </w:p>
        </w:tc>
        <w:tc>
          <w:tcPr>
            <w:tcW w:w="3751" w:type="pct"/>
            <w:shd w:val="clear" w:color="auto" w:fill="auto"/>
          </w:tcPr>
          <w:p w14:paraId="5BD9736B" w14:textId="63EFF314" w:rsidR="00C71428" w:rsidRPr="00272F02" w:rsidRDefault="00C71428" w:rsidP="00202182">
            <w:pPr>
              <w:pStyle w:val="TableCellLeft10pt"/>
              <w:rPr>
                <w:szCs w:val="20"/>
              </w:rPr>
            </w:pPr>
            <w:r w:rsidRPr="00272F02">
              <w:rPr>
                <w:szCs w:val="20"/>
              </w:rPr>
              <w:t>Text</w:t>
            </w:r>
          </w:p>
        </w:tc>
      </w:tr>
      <w:tr w:rsidR="00DB50C7" w:rsidRPr="00272F02" w14:paraId="0EFAEA55" w14:textId="77777777" w:rsidTr="00F47C24">
        <w:tc>
          <w:tcPr>
            <w:tcW w:w="1249" w:type="pct"/>
            <w:shd w:val="clear" w:color="auto" w:fill="auto"/>
          </w:tcPr>
          <w:p w14:paraId="32BA9DF4" w14:textId="7B2399B2" w:rsidR="00C71428" w:rsidRPr="00272F02" w:rsidRDefault="00C71428" w:rsidP="0020218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shd w:val="clear" w:color="auto" w:fill="auto"/>
          </w:tcPr>
          <w:p w14:paraId="3C4A71C2" w14:textId="77777777" w:rsidR="00C71428" w:rsidRPr="00272F02" w:rsidRDefault="00C71428" w:rsidP="00202182">
            <w:pPr>
              <w:pStyle w:val="TableCellLeft10pt"/>
              <w:rPr>
                <w:szCs w:val="20"/>
              </w:rPr>
            </w:pPr>
            <w:r w:rsidRPr="00272F02">
              <w:rPr>
                <w:szCs w:val="20"/>
              </w:rPr>
              <w:t>H</w:t>
            </w:r>
          </w:p>
        </w:tc>
      </w:tr>
      <w:tr w:rsidR="00DB50C7" w:rsidRPr="00272F02" w14:paraId="69FFB9A0" w14:textId="77777777" w:rsidTr="00F47C24">
        <w:tc>
          <w:tcPr>
            <w:tcW w:w="1249" w:type="pct"/>
            <w:shd w:val="clear" w:color="auto" w:fill="auto"/>
          </w:tcPr>
          <w:p w14:paraId="4AFC83F6" w14:textId="77777777" w:rsidR="00C71428" w:rsidRPr="00272F02" w:rsidRDefault="00C71428" w:rsidP="00202182">
            <w:pPr>
              <w:pStyle w:val="TableHeadingTextLeft10pt"/>
              <w:rPr>
                <w:szCs w:val="20"/>
              </w:rPr>
            </w:pPr>
            <w:r w:rsidRPr="00272F02">
              <w:rPr>
                <w:szCs w:val="20"/>
              </w:rPr>
              <w:t>Definition</w:t>
            </w:r>
          </w:p>
        </w:tc>
        <w:tc>
          <w:tcPr>
            <w:tcW w:w="3751" w:type="pct"/>
            <w:shd w:val="clear" w:color="auto" w:fill="auto"/>
          </w:tcPr>
          <w:p w14:paraId="545F6057" w14:textId="77777777" w:rsidR="00C71428" w:rsidRPr="00272F02" w:rsidRDefault="00C71428" w:rsidP="00202182">
            <w:pPr>
              <w:pStyle w:val="TableCellLeft10pt"/>
              <w:rPr>
                <w:szCs w:val="20"/>
              </w:rPr>
            </w:pPr>
            <w:r w:rsidRPr="00272F02">
              <w:rPr>
                <w:szCs w:val="20"/>
              </w:rPr>
              <w:t>Heading</w:t>
            </w:r>
          </w:p>
        </w:tc>
      </w:tr>
      <w:tr w:rsidR="00DB50C7" w:rsidRPr="00272F02" w14:paraId="77C61243" w14:textId="77777777" w:rsidTr="00F47C24">
        <w:tc>
          <w:tcPr>
            <w:tcW w:w="1249" w:type="pct"/>
            <w:shd w:val="clear" w:color="auto" w:fill="auto"/>
          </w:tcPr>
          <w:p w14:paraId="12812F08" w14:textId="77777777" w:rsidR="00C71428" w:rsidRPr="00272F02" w:rsidRDefault="00C71428" w:rsidP="00202182">
            <w:pPr>
              <w:pStyle w:val="TableHeadingTextLeft10pt"/>
              <w:rPr>
                <w:szCs w:val="20"/>
              </w:rPr>
            </w:pPr>
            <w:r w:rsidRPr="00272F02">
              <w:rPr>
                <w:szCs w:val="20"/>
              </w:rPr>
              <w:t>User Guidance</w:t>
            </w:r>
          </w:p>
        </w:tc>
        <w:tc>
          <w:tcPr>
            <w:tcW w:w="3751" w:type="pct"/>
            <w:shd w:val="clear" w:color="auto" w:fill="auto"/>
          </w:tcPr>
          <w:p w14:paraId="00F5FBB5" w14:textId="49FC6332" w:rsidR="00C71428" w:rsidRPr="00272F02" w:rsidRDefault="00C71428" w:rsidP="00202182">
            <w:pPr>
              <w:pStyle w:val="TableCellLeft10pt"/>
              <w:rPr>
                <w:szCs w:val="20"/>
              </w:rPr>
            </w:pPr>
            <w:r w:rsidRPr="00272F02">
              <w:rPr>
                <w:szCs w:val="20"/>
              </w:rPr>
              <w:t>N</w:t>
            </w:r>
            <w:r w:rsidR="005A1872" w:rsidRPr="00272F02">
              <w:rPr>
                <w:szCs w:val="20"/>
                <w:lang w:eastAsia="ja-JP"/>
              </w:rPr>
              <w:t>/A</w:t>
            </w:r>
          </w:p>
        </w:tc>
      </w:tr>
      <w:tr w:rsidR="00DB50C7" w:rsidRPr="00272F02" w14:paraId="3CF0163B" w14:textId="77777777" w:rsidTr="00F47C24">
        <w:tc>
          <w:tcPr>
            <w:tcW w:w="1249" w:type="pct"/>
            <w:shd w:val="clear" w:color="auto" w:fill="auto"/>
          </w:tcPr>
          <w:p w14:paraId="04B7876F" w14:textId="77777777" w:rsidR="00C71428" w:rsidRPr="00272F02" w:rsidRDefault="00C71428" w:rsidP="00202182">
            <w:pPr>
              <w:pStyle w:val="TableHeadingTextLeft10pt"/>
              <w:rPr>
                <w:szCs w:val="20"/>
              </w:rPr>
            </w:pPr>
            <w:r w:rsidRPr="00272F02">
              <w:rPr>
                <w:szCs w:val="20"/>
              </w:rPr>
              <w:t>Conformance</w:t>
            </w:r>
          </w:p>
        </w:tc>
        <w:tc>
          <w:tcPr>
            <w:tcW w:w="3751" w:type="pct"/>
            <w:shd w:val="clear" w:color="auto" w:fill="auto"/>
          </w:tcPr>
          <w:p w14:paraId="0FD36C58" w14:textId="72765BF7" w:rsidR="00C71428" w:rsidRPr="00272F02" w:rsidRDefault="00C71428" w:rsidP="00202182">
            <w:pPr>
              <w:pStyle w:val="TableCellLeft10pt"/>
              <w:rPr>
                <w:szCs w:val="20"/>
              </w:rPr>
            </w:pPr>
            <w:r w:rsidRPr="00272F02">
              <w:rPr>
                <w:szCs w:val="20"/>
              </w:rPr>
              <w:t>Optional</w:t>
            </w:r>
          </w:p>
        </w:tc>
      </w:tr>
      <w:tr w:rsidR="00DB50C7" w:rsidRPr="00272F02" w14:paraId="4CBA5FE3" w14:textId="77777777" w:rsidTr="00F47C24">
        <w:tc>
          <w:tcPr>
            <w:tcW w:w="1249" w:type="pct"/>
            <w:shd w:val="clear" w:color="auto" w:fill="auto"/>
          </w:tcPr>
          <w:p w14:paraId="619199FE" w14:textId="77777777" w:rsidR="00C71428" w:rsidRPr="00272F02" w:rsidRDefault="00C71428" w:rsidP="00202182">
            <w:pPr>
              <w:pStyle w:val="TableHeadingTextLeft10pt"/>
              <w:rPr>
                <w:szCs w:val="20"/>
              </w:rPr>
            </w:pPr>
            <w:r w:rsidRPr="00272F02">
              <w:rPr>
                <w:szCs w:val="20"/>
              </w:rPr>
              <w:t>Cardinality</w:t>
            </w:r>
          </w:p>
        </w:tc>
        <w:tc>
          <w:tcPr>
            <w:tcW w:w="3751" w:type="pct"/>
            <w:shd w:val="clear" w:color="auto" w:fill="auto"/>
          </w:tcPr>
          <w:p w14:paraId="29CD86D5" w14:textId="0960E0D3" w:rsidR="00C71428" w:rsidRPr="00272F02" w:rsidRDefault="00C71428" w:rsidP="00202182">
            <w:pPr>
              <w:pStyle w:val="TableCellLeft10pt"/>
            </w:pPr>
            <w:r w:rsidRPr="00272F02">
              <w:t>One</w:t>
            </w:r>
            <w:r w:rsidR="00B6146C" w:rsidRPr="00272F02">
              <w:rPr>
                <w:lang w:eastAsia="ja-JP"/>
              </w:rPr>
              <w:t xml:space="preserve"> to</w:t>
            </w:r>
            <w:r w:rsidR="00BD0CC2" w:rsidRPr="00272F02">
              <w:rPr>
                <w:lang w:eastAsia="ja-JP"/>
              </w:rPr>
              <w:t xml:space="preserve"> </w:t>
            </w:r>
            <w:r w:rsidR="00B6146C" w:rsidRPr="00272F02">
              <w:rPr>
                <w:lang w:eastAsia="ja-JP"/>
              </w:rPr>
              <w:t>one</w:t>
            </w:r>
          </w:p>
        </w:tc>
      </w:tr>
      <w:tr w:rsidR="00DB50C7" w:rsidRPr="00272F02" w14:paraId="44146761" w14:textId="77777777" w:rsidTr="00F47C24">
        <w:tc>
          <w:tcPr>
            <w:tcW w:w="1249" w:type="pct"/>
            <w:shd w:val="clear" w:color="auto" w:fill="auto"/>
          </w:tcPr>
          <w:p w14:paraId="24FD5E62" w14:textId="77777777" w:rsidR="00C71428" w:rsidRPr="00272F02" w:rsidRDefault="00C71428" w:rsidP="00202182">
            <w:pPr>
              <w:pStyle w:val="TableHeadingTextLeft10pt"/>
              <w:rPr>
                <w:szCs w:val="20"/>
              </w:rPr>
            </w:pPr>
            <w:r w:rsidRPr="00272F02">
              <w:rPr>
                <w:szCs w:val="20"/>
              </w:rPr>
              <w:t>Relationship content from ToC representing the protocol hierarchy</w:t>
            </w:r>
          </w:p>
        </w:tc>
        <w:tc>
          <w:tcPr>
            <w:tcW w:w="3751" w:type="pct"/>
            <w:shd w:val="clear" w:color="auto" w:fill="auto"/>
          </w:tcPr>
          <w:p w14:paraId="271AA40E" w14:textId="014586A9" w:rsidR="00C71428" w:rsidRPr="00272F02" w:rsidRDefault="00C71428" w:rsidP="00202182">
            <w:pPr>
              <w:pStyle w:val="TableCellLeft10pt"/>
              <w:rPr>
                <w:szCs w:val="20"/>
              </w:rPr>
            </w:pPr>
            <w:r w:rsidRPr="00272F02">
              <w:rPr>
                <w:szCs w:val="20"/>
              </w:rPr>
              <w:t>Title Page</w:t>
            </w:r>
          </w:p>
        </w:tc>
      </w:tr>
      <w:tr w:rsidR="00DB50C7" w:rsidRPr="00272F02" w14:paraId="0B75C45E" w14:textId="77777777" w:rsidTr="00F47C24">
        <w:tc>
          <w:tcPr>
            <w:tcW w:w="1249" w:type="pct"/>
            <w:shd w:val="clear" w:color="auto" w:fill="auto"/>
          </w:tcPr>
          <w:p w14:paraId="1CFDA2D7" w14:textId="77777777" w:rsidR="00C71428" w:rsidRPr="00272F02" w:rsidRDefault="00C71428" w:rsidP="00202182">
            <w:pPr>
              <w:pStyle w:val="TableHeadingTextLeft10pt"/>
              <w:rPr>
                <w:szCs w:val="20"/>
              </w:rPr>
            </w:pPr>
            <w:r w:rsidRPr="00272F02">
              <w:rPr>
                <w:szCs w:val="20"/>
              </w:rPr>
              <w:t>Value</w:t>
            </w:r>
          </w:p>
        </w:tc>
        <w:tc>
          <w:tcPr>
            <w:tcW w:w="3751" w:type="pct"/>
            <w:shd w:val="clear" w:color="auto" w:fill="auto"/>
          </w:tcPr>
          <w:p w14:paraId="495CE2CE" w14:textId="77777777" w:rsidR="00C71428" w:rsidRPr="00272F02" w:rsidRDefault="00C71428" w:rsidP="00202182">
            <w:pPr>
              <w:pStyle w:val="TableCellLeft10pt"/>
              <w:rPr>
                <w:szCs w:val="20"/>
              </w:rPr>
            </w:pPr>
            <w:r w:rsidRPr="00272F02">
              <w:rPr>
                <w:szCs w:val="20"/>
              </w:rPr>
              <w:t>Sponsor Confidentiality Statement:</w:t>
            </w:r>
          </w:p>
        </w:tc>
      </w:tr>
      <w:tr w:rsidR="00DB50C7" w:rsidRPr="00272F02" w14:paraId="1A71200A" w14:textId="77777777" w:rsidTr="00F47C24">
        <w:tc>
          <w:tcPr>
            <w:tcW w:w="1249" w:type="pct"/>
            <w:shd w:val="clear" w:color="auto" w:fill="auto"/>
          </w:tcPr>
          <w:p w14:paraId="3FFB0139" w14:textId="77777777" w:rsidR="00C71428" w:rsidRPr="00272F02" w:rsidRDefault="00C71428" w:rsidP="00202182">
            <w:pPr>
              <w:pStyle w:val="TableHeadingTextLeft10pt"/>
              <w:rPr>
                <w:szCs w:val="20"/>
              </w:rPr>
            </w:pPr>
            <w:r w:rsidRPr="00272F02">
              <w:rPr>
                <w:szCs w:val="20"/>
              </w:rPr>
              <w:t>Business rules</w:t>
            </w:r>
          </w:p>
        </w:tc>
        <w:tc>
          <w:tcPr>
            <w:tcW w:w="3751" w:type="pct"/>
            <w:shd w:val="clear" w:color="auto" w:fill="auto"/>
          </w:tcPr>
          <w:p w14:paraId="1B6AAE97" w14:textId="5F10BAFC" w:rsidR="00C71428" w:rsidRPr="00272F02" w:rsidRDefault="00C71428" w:rsidP="000F3B04">
            <w:pPr>
              <w:pStyle w:val="TableCellLeft10ptBold"/>
              <w:rPr>
                <w:b w:val="0"/>
                <w:bCs/>
                <w:szCs w:val="20"/>
              </w:rPr>
            </w:pPr>
            <w:r w:rsidRPr="00272F02">
              <w:rPr>
                <w:szCs w:val="20"/>
              </w:rPr>
              <w:t>Value</w:t>
            </w:r>
            <w:r w:rsidRPr="00272F02">
              <w:rPr>
                <w:b w:val="0"/>
                <w:bCs/>
                <w:szCs w:val="20"/>
              </w:rPr>
              <w:t xml:space="preserve"> </w:t>
            </w:r>
            <w:r w:rsidRPr="00272F02">
              <w:rPr>
                <w:szCs w:val="20"/>
              </w:rPr>
              <w:t>Allowed</w:t>
            </w:r>
            <w:r w:rsidRPr="00272F02">
              <w:rPr>
                <w:b w:val="0"/>
                <w:bCs/>
                <w:szCs w:val="20"/>
              </w:rPr>
              <w:t>: No</w:t>
            </w:r>
          </w:p>
          <w:p w14:paraId="66B8AA40" w14:textId="77777777" w:rsidR="00C71428" w:rsidRPr="00272F02" w:rsidRDefault="00C71428" w:rsidP="00202182">
            <w:pPr>
              <w:pStyle w:val="TableCellLeft10pt"/>
              <w:rPr>
                <w:szCs w:val="20"/>
              </w:rPr>
            </w:pPr>
            <w:r w:rsidRPr="00272F02">
              <w:rPr>
                <w:rStyle w:val="TableCellLeft10ptBoldChar"/>
                <w:szCs w:val="20"/>
              </w:rPr>
              <w:t>Relationship</w:t>
            </w:r>
            <w:r w:rsidRPr="00272F02">
              <w:rPr>
                <w:rStyle w:val="TableCellLeft10ptBoldChar"/>
                <w:b w:val="0"/>
                <w:bCs/>
                <w:szCs w:val="20"/>
              </w:rPr>
              <w:t>:</w:t>
            </w:r>
            <w:r w:rsidRPr="00272F02">
              <w:rPr>
                <w:rStyle w:val="TableCellLeft10ptBoldChar"/>
                <w:szCs w:val="20"/>
              </w:rPr>
              <w:t xml:space="preserve"> </w:t>
            </w:r>
            <w:r w:rsidRPr="00272F02">
              <w:rPr>
                <w:szCs w:val="20"/>
              </w:rPr>
              <w:t>Table row heading</w:t>
            </w:r>
          </w:p>
          <w:p w14:paraId="55683975" w14:textId="649DA191" w:rsidR="00C71428" w:rsidRPr="00272F02" w:rsidRDefault="00C71428" w:rsidP="00202182">
            <w:pPr>
              <w:pStyle w:val="TableCellLeft10pt"/>
              <w:rPr>
                <w:szCs w:val="20"/>
              </w:rPr>
            </w:pPr>
            <w:r w:rsidRPr="00272F02">
              <w:rPr>
                <w:rStyle w:val="TableCellLeft10ptBoldChar"/>
                <w:szCs w:val="20"/>
              </w:rPr>
              <w:t>Concept</w:t>
            </w:r>
            <w:r w:rsidRPr="00272F02">
              <w:rPr>
                <w:szCs w:val="20"/>
              </w:rPr>
              <w:t xml:space="preserve">: </w:t>
            </w:r>
            <w:r w:rsidR="00072CB1" w:rsidRPr="00272F02">
              <w:rPr>
                <w:szCs w:val="20"/>
              </w:rPr>
              <w:t>Heading</w:t>
            </w:r>
          </w:p>
        </w:tc>
      </w:tr>
      <w:tr w:rsidR="00DB50C7" w:rsidRPr="00272F02" w14:paraId="10BBC7D8" w14:textId="77777777" w:rsidTr="00F47C24">
        <w:tc>
          <w:tcPr>
            <w:tcW w:w="1249" w:type="pct"/>
            <w:shd w:val="clear" w:color="auto" w:fill="auto"/>
          </w:tcPr>
          <w:p w14:paraId="00E6CDA5" w14:textId="55AB9F0B" w:rsidR="00C71428" w:rsidRPr="00272F02" w:rsidRDefault="0021788E" w:rsidP="00202182">
            <w:pPr>
              <w:pStyle w:val="TableHeadingTextLeft10pt"/>
              <w:rPr>
                <w:szCs w:val="20"/>
              </w:rPr>
            </w:pPr>
            <w:r w:rsidRPr="00272F02">
              <w:rPr>
                <w:szCs w:val="20"/>
              </w:rPr>
              <w:t>Repeating and/or Reuse Rules</w:t>
            </w:r>
          </w:p>
        </w:tc>
        <w:tc>
          <w:tcPr>
            <w:tcW w:w="3751" w:type="pct"/>
            <w:shd w:val="clear" w:color="auto" w:fill="auto"/>
          </w:tcPr>
          <w:p w14:paraId="316BD449" w14:textId="77777777" w:rsidR="00C71428" w:rsidRPr="00272F02" w:rsidRDefault="00C71428" w:rsidP="00202182">
            <w:pPr>
              <w:pStyle w:val="TableCellLeft10pt"/>
              <w:rPr>
                <w:szCs w:val="20"/>
              </w:rPr>
            </w:pPr>
            <w:r w:rsidRPr="00272F02">
              <w:rPr>
                <w:szCs w:val="20"/>
              </w:rPr>
              <w:t>No</w:t>
            </w:r>
          </w:p>
        </w:tc>
      </w:tr>
    </w:tbl>
    <w:p w14:paraId="0E3CBFFD" w14:textId="77777777" w:rsidR="005250EC" w:rsidRPr="00272F02" w:rsidRDefault="005250EC"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272F02" w14:paraId="6CC7B1F0" w14:textId="77777777" w:rsidTr="00910BB6">
        <w:tc>
          <w:tcPr>
            <w:tcW w:w="1249" w:type="pct"/>
            <w:shd w:val="clear" w:color="auto" w:fill="auto"/>
          </w:tcPr>
          <w:p w14:paraId="6B12BEC4" w14:textId="77777777" w:rsidR="00C71428" w:rsidRPr="00272F02" w:rsidRDefault="00C71428" w:rsidP="00690B3E">
            <w:pPr>
              <w:pStyle w:val="TableHeadingTextLeft10pt"/>
              <w:rPr>
                <w:szCs w:val="20"/>
              </w:rPr>
            </w:pPr>
            <w:r w:rsidRPr="00272F02">
              <w:rPr>
                <w:szCs w:val="20"/>
              </w:rPr>
              <w:t>Term (Variable)</w:t>
            </w:r>
          </w:p>
        </w:tc>
        <w:tc>
          <w:tcPr>
            <w:tcW w:w="3751" w:type="pct"/>
            <w:shd w:val="clear" w:color="auto" w:fill="auto"/>
          </w:tcPr>
          <w:p w14:paraId="492D5FF9" w14:textId="04BD4170" w:rsidR="00C71428" w:rsidRPr="00272F02" w:rsidRDefault="00C71428" w:rsidP="00690B3E">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 xml:space="preserve">&lt;Sponsor Confidentiality Statement&gt; </w:t>
            </w:r>
          </w:p>
        </w:tc>
      </w:tr>
      <w:tr w:rsidR="00DB50C7" w:rsidRPr="00272F02" w14:paraId="27966AA8" w14:textId="77777777" w:rsidTr="00910BB6">
        <w:tc>
          <w:tcPr>
            <w:tcW w:w="1249" w:type="pct"/>
            <w:shd w:val="clear" w:color="auto" w:fill="auto"/>
          </w:tcPr>
          <w:p w14:paraId="44024643" w14:textId="77777777" w:rsidR="00C71428" w:rsidRPr="00272F02" w:rsidRDefault="00C71428" w:rsidP="00690B3E">
            <w:pPr>
              <w:pStyle w:val="TableHeadingTextLeft10pt"/>
              <w:rPr>
                <w:szCs w:val="20"/>
              </w:rPr>
            </w:pPr>
            <w:r w:rsidRPr="00272F02">
              <w:rPr>
                <w:szCs w:val="20"/>
              </w:rPr>
              <w:t>Data Type</w:t>
            </w:r>
          </w:p>
        </w:tc>
        <w:tc>
          <w:tcPr>
            <w:tcW w:w="3751" w:type="pct"/>
            <w:shd w:val="clear" w:color="auto" w:fill="auto"/>
          </w:tcPr>
          <w:p w14:paraId="264E5EC5" w14:textId="77777777" w:rsidR="00C71428" w:rsidRPr="00272F02" w:rsidRDefault="00C71428" w:rsidP="00690B3E">
            <w:pPr>
              <w:pStyle w:val="TableCellLeft10pt"/>
              <w:rPr>
                <w:szCs w:val="20"/>
              </w:rPr>
            </w:pPr>
            <w:r w:rsidRPr="00272F02">
              <w:rPr>
                <w:szCs w:val="20"/>
              </w:rPr>
              <w:t>Text</w:t>
            </w:r>
          </w:p>
        </w:tc>
      </w:tr>
      <w:tr w:rsidR="00DB50C7" w:rsidRPr="00272F02" w14:paraId="6FA33E3E" w14:textId="77777777" w:rsidTr="00910BB6">
        <w:tc>
          <w:tcPr>
            <w:tcW w:w="1249" w:type="pct"/>
            <w:shd w:val="clear" w:color="auto" w:fill="auto"/>
          </w:tcPr>
          <w:p w14:paraId="5086869F" w14:textId="534B725E" w:rsidR="00C71428" w:rsidRPr="00272F02" w:rsidRDefault="00C71428" w:rsidP="00690B3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shd w:val="clear" w:color="auto" w:fill="auto"/>
          </w:tcPr>
          <w:p w14:paraId="53E76890" w14:textId="77777777" w:rsidR="00C71428" w:rsidRPr="00272F02" w:rsidRDefault="00C71428" w:rsidP="00690B3E">
            <w:pPr>
              <w:pStyle w:val="TableCellLeft10pt"/>
              <w:rPr>
                <w:szCs w:val="20"/>
              </w:rPr>
            </w:pPr>
            <w:r w:rsidRPr="00272F02">
              <w:rPr>
                <w:szCs w:val="20"/>
              </w:rPr>
              <w:t>D</w:t>
            </w:r>
          </w:p>
        </w:tc>
      </w:tr>
      <w:tr w:rsidR="00DB50C7" w:rsidRPr="00272F02" w14:paraId="61085800" w14:textId="77777777" w:rsidTr="00910BB6">
        <w:tc>
          <w:tcPr>
            <w:tcW w:w="1249" w:type="pct"/>
            <w:shd w:val="clear" w:color="auto" w:fill="auto"/>
          </w:tcPr>
          <w:p w14:paraId="6497B9DF" w14:textId="77777777" w:rsidR="00C71428" w:rsidRPr="00272F02" w:rsidRDefault="00C71428" w:rsidP="00690B3E">
            <w:pPr>
              <w:pStyle w:val="TableHeadingTextLeft10pt"/>
              <w:rPr>
                <w:szCs w:val="20"/>
              </w:rPr>
            </w:pPr>
            <w:r w:rsidRPr="00272F02">
              <w:rPr>
                <w:szCs w:val="20"/>
              </w:rPr>
              <w:t>Definition</w:t>
            </w:r>
          </w:p>
        </w:tc>
        <w:tc>
          <w:tcPr>
            <w:tcW w:w="3751" w:type="pct"/>
            <w:shd w:val="clear" w:color="auto" w:fill="auto"/>
          </w:tcPr>
          <w:p w14:paraId="40B4146F" w14:textId="09A2874B" w:rsidR="00F330A8" w:rsidRPr="00272F02" w:rsidRDefault="00C71428" w:rsidP="00690B3E">
            <w:pPr>
              <w:pStyle w:val="TableCellLeft10pt"/>
            </w:pPr>
            <w:r w:rsidRPr="00272F02">
              <w:t>C181236</w:t>
            </w:r>
          </w:p>
          <w:p w14:paraId="6885A03A" w14:textId="23B03654" w:rsidR="00F330A8" w:rsidRPr="00272F02" w:rsidRDefault="00F330A8" w:rsidP="00690B3E">
            <w:pPr>
              <w:pStyle w:val="TableCellLeft10pt"/>
              <w:rPr>
                <w:lang w:eastAsia="ja-JP"/>
              </w:rPr>
            </w:pPr>
            <w:r w:rsidRPr="00272F02">
              <w:t>For review purpose, see definition of the controlled terminology below</w:t>
            </w:r>
            <w:r w:rsidR="000163A6" w:rsidRPr="00272F02">
              <w:rPr>
                <w:lang w:eastAsia="ja-JP"/>
              </w:rPr>
              <w:t>:</w:t>
            </w:r>
          </w:p>
          <w:p w14:paraId="2BC288D7" w14:textId="49554CE5" w:rsidR="00C71428" w:rsidRPr="00272F02" w:rsidRDefault="00C71428" w:rsidP="00690B3E">
            <w:pPr>
              <w:pStyle w:val="TableCellLeft10pt"/>
            </w:pPr>
            <w:r w:rsidRPr="00272F02">
              <w:t xml:space="preserve">A written message within the study protocol that asserts a statement of non-disclosure, such that information contained within the protocol document may only be shared with </w:t>
            </w:r>
            <w:r w:rsidR="005A1872" w:rsidRPr="00272F02">
              <w:t>authori</w:t>
            </w:r>
            <w:r w:rsidR="005A1872" w:rsidRPr="00272F02">
              <w:rPr>
                <w:lang w:eastAsia="ja-JP"/>
              </w:rPr>
              <w:t>z</w:t>
            </w:r>
            <w:r w:rsidR="005A1872" w:rsidRPr="00272F02">
              <w:t xml:space="preserve">ed </w:t>
            </w:r>
            <w:r w:rsidRPr="00272F02">
              <w:t>parties.</w:t>
            </w:r>
          </w:p>
        </w:tc>
      </w:tr>
      <w:tr w:rsidR="00DB50C7" w:rsidRPr="00272F02" w14:paraId="5F08C179" w14:textId="77777777" w:rsidTr="00910BB6">
        <w:tc>
          <w:tcPr>
            <w:tcW w:w="1249" w:type="pct"/>
            <w:shd w:val="clear" w:color="auto" w:fill="auto"/>
          </w:tcPr>
          <w:p w14:paraId="1824E52C" w14:textId="77777777" w:rsidR="00C71428" w:rsidRPr="00272F02" w:rsidRDefault="00C71428" w:rsidP="00690B3E">
            <w:pPr>
              <w:pStyle w:val="TableHeadingTextLeft10pt"/>
              <w:rPr>
                <w:szCs w:val="20"/>
              </w:rPr>
            </w:pPr>
            <w:r w:rsidRPr="00272F02">
              <w:rPr>
                <w:szCs w:val="20"/>
              </w:rPr>
              <w:t>User Guidance</w:t>
            </w:r>
          </w:p>
        </w:tc>
        <w:tc>
          <w:tcPr>
            <w:tcW w:w="3751" w:type="pct"/>
            <w:shd w:val="clear" w:color="auto" w:fill="auto"/>
          </w:tcPr>
          <w:p w14:paraId="5A789569" w14:textId="6873D351" w:rsidR="00C71428" w:rsidRPr="00272F02" w:rsidRDefault="00C71428" w:rsidP="00690B3E">
            <w:pPr>
              <w:pStyle w:val="TableCellLeft10pt"/>
              <w:rPr>
                <w:szCs w:val="20"/>
              </w:rPr>
            </w:pPr>
            <w:r w:rsidRPr="00272F02">
              <w:rPr>
                <w:szCs w:val="20"/>
              </w:rPr>
              <w:t xml:space="preserve">Insert </w:t>
            </w:r>
            <w:r w:rsidR="00042561" w:rsidRPr="00272F02">
              <w:rPr>
                <w:szCs w:val="20"/>
                <w:lang w:eastAsia="ja-JP"/>
              </w:rPr>
              <w:t>the</w:t>
            </w:r>
            <w:r w:rsidRPr="00272F02">
              <w:rPr>
                <w:szCs w:val="20"/>
              </w:rPr>
              <w:t xml:space="preserve"> </w:t>
            </w:r>
            <w:r w:rsidR="00FC1923" w:rsidRPr="00272F02">
              <w:rPr>
                <w:szCs w:val="20"/>
              </w:rPr>
              <w:t>S</w:t>
            </w:r>
            <w:r w:rsidRPr="00272F02">
              <w:rPr>
                <w:szCs w:val="20"/>
              </w:rPr>
              <w:t>ponsor</w:t>
            </w:r>
            <w:r w:rsidR="00042561" w:rsidRPr="00272F02">
              <w:rPr>
                <w:szCs w:val="20"/>
                <w:lang w:eastAsia="ja-JP"/>
              </w:rPr>
              <w:t>’s</w:t>
            </w:r>
            <w:r w:rsidRPr="00272F02">
              <w:rPr>
                <w:szCs w:val="20"/>
              </w:rPr>
              <w:t xml:space="preserve"> confidentiality statement, if applicable, otherwise delete.</w:t>
            </w:r>
          </w:p>
        </w:tc>
      </w:tr>
      <w:tr w:rsidR="00DB50C7" w:rsidRPr="00272F02" w14:paraId="6FBD8AFB" w14:textId="77777777" w:rsidTr="00910BB6">
        <w:tc>
          <w:tcPr>
            <w:tcW w:w="1249" w:type="pct"/>
            <w:shd w:val="clear" w:color="auto" w:fill="auto"/>
          </w:tcPr>
          <w:p w14:paraId="6DF3211C" w14:textId="77777777" w:rsidR="00C71428" w:rsidRPr="00272F02" w:rsidRDefault="00C71428" w:rsidP="00690B3E">
            <w:pPr>
              <w:pStyle w:val="TableHeadingTextLeft10pt"/>
              <w:rPr>
                <w:szCs w:val="20"/>
              </w:rPr>
            </w:pPr>
            <w:r w:rsidRPr="00272F02">
              <w:rPr>
                <w:szCs w:val="20"/>
              </w:rPr>
              <w:t>Conformance</w:t>
            </w:r>
          </w:p>
        </w:tc>
        <w:tc>
          <w:tcPr>
            <w:tcW w:w="3751" w:type="pct"/>
            <w:shd w:val="clear" w:color="auto" w:fill="auto"/>
          </w:tcPr>
          <w:p w14:paraId="234A2D6E" w14:textId="3E7EBA5E" w:rsidR="00C71428" w:rsidRPr="00272F02" w:rsidRDefault="00C71428" w:rsidP="00690B3E">
            <w:pPr>
              <w:pStyle w:val="TableCellLeft10pt"/>
              <w:rPr>
                <w:szCs w:val="20"/>
              </w:rPr>
            </w:pPr>
            <w:r w:rsidRPr="00272F02">
              <w:rPr>
                <w:szCs w:val="20"/>
              </w:rPr>
              <w:t>Optional</w:t>
            </w:r>
          </w:p>
        </w:tc>
      </w:tr>
      <w:tr w:rsidR="00DB50C7" w:rsidRPr="00272F02" w14:paraId="3BEB0CAF" w14:textId="77777777" w:rsidTr="00910BB6">
        <w:tc>
          <w:tcPr>
            <w:tcW w:w="1249" w:type="pct"/>
            <w:shd w:val="clear" w:color="auto" w:fill="auto"/>
          </w:tcPr>
          <w:p w14:paraId="5589BDF6" w14:textId="77777777" w:rsidR="00C71428" w:rsidRPr="00272F02" w:rsidRDefault="00C71428" w:rsidP="00690B3E">
            <w:pPr>
              <w:pStyle w:val="TableHeadingTextLeft10pt"/>
              <w:rPr>
                <w:szCs w:val="20"/>
              </w:rPr>
            </w:pPr>
            <w:r w:rsidRPr="00272F02">
              <w:rPr>
                <w:szCs w:val="20"/>
              </w:rPr>
              <w:t>Cardinality</w:t>
            </w:r>
          </w:p>
        </w:tc>
        <w:tc>
          <w:tcPr>
            <w:tcW w:w="3751" w:type="pct"/>
            <w:shd w:val="clear" w:color="auto" w:fill="auto"/>
          </w:tcPr>
          <w:p w14:paraId="20496D19" w14:textId="7E5C6CE5" w:rsidR="00C71428" w:rsidRPr="00272F02" w:rsidRDefault="00C71428" w:rsidP="00690B3E">
            <w:pPr>
              <w:pStyle w:val="TableCellLeft10pt"/>
              <w:rPr>
                <w:szCs w:val="20"/>
              </w:rPr>
            </w:pPr>
            <w:r w:rsidRPr="00272F02">
              <w:rPr>
                <w:szCs w:val="20"/>
              </w:rPr>
              <w:t>One</w:t>
            </w:r>
            <w:r w:rsidR="00D825D1" w:rsidRPr="00272F02">
              <w:rPr>
                <w:szCs w:val="20"/>
              </w:rPr>
              <w:t xml:space="preserve"> </w:t>
            </w:r>
            <w:r w:rsidR="003B7128" w:rsidRPr="00272F02">
              <w:rPr>
                <w:szCs w:val="20"/>
              </w:rPr>
              <w:t>to one</w:t>
            </w:r>
          </w:p>
        </w:tc>
      </w:tr>
      <w:tr w:rsidR="00DB50C7" w:rsidRPr="00272F02" w14:paraId="0F21E070" w14:textId="77777777" w:rsidTr="00910BB6">
        <w:tc>
          <w:tcPr>
            <w:tcW w:w="1249" w:type="pct"/>
            <w:shd w:val="clear" w:color="auto" w:fill="auto"/>
          </w:tcPr>
          <w:p w14:paraId="43525CAE" w14:textId="77777777" w:rsidR="00C71428" w:rsidRPr="00272F02" w:rsidRDefault="00C71428" w:rsidP="00690B3E">
            <w:pPr>
              <w:pStyle w:val="TableHeadingTextLeft10pt"/>
              <w:rPr>
                <w:szCs w:val="20"/>
              </w:rPr>
            </w:pPr>
            <w:r w:rsidRPr="00272F02">
              <w:rPr>
                <w:szCs w:val="20"/>
              </w:rPr>
              <w:t>Relationship content from ToC representing the protocol hierarchy</w:t>
            </w:r>
          </w:p>
        </w:tc>
        <w:tc>
          <w:tcPr>
            <w:tcW w:w="3751" w:type="pct"/>
            <w:shd w:val="clear" w:color="auto" w:fill="auto"/>
          </w:tcPr>
          <w:p w14:paraId="49BA6783" w14:textId="1EC0903A" w:rsidR="00C71428" w:rsidRPr="00272F02" w:rsidRDefault="00C71428" w:rsidP="00690B3E">
            <w:pPr>
              <w:pStyle w:val="TableCellLeft10pt"/>
              <w:rPr>
                <w:szCs w:val="20"/>
              </w:rPr>
            </w:pPr>
            <w:r w:rsidRPr="00272F02">
              <w:rPr>
                <w:szCs w:val="20"/>
              </w:rPr>
              <w:t xml:space="preserve">Title </w:t>
            </w:r>
            <w:r w:rsidR="00335D4A" w:rsidRPr="00272F02">
              <w:rPr>
                <w:szCs w:val="20"/>
                <w:lang w:eastAsia="ja-JP"/>
              </w:rPr>
              <w:t>P</w:t>
            </w:r>
            <w:r w:rsidRPr="00272F02">
              <w:rPr>
                <w:szCs w:val="20"/>
              </w:rPr>
              <w:t>age</w:t>
            </w:r>
          </w:p>
        </w:tc>
      </w:tr>
      <w:tr w:rsidR="00DB50C7" w:rsidRPr="00272F02" w14:paraId="1A05DCA2" w14:textId="77777777" w:rsidTr="00910BB6">
        <w:tc>
          <w:tcPr>
            <w:tcW w:w="1249" w:type="pct"/>
            <w:shd w:val="clear" w:color="auto" w:fill="auto"/>
          </w:tcPr>
          <w:p w14:paraId="613462FB" w14:textId="77777777" w:rsidR="00C71428" w:rsidRPr="00272F02" w:rsidRDefault="00C71428" w:rsidP="00690B3E">
            <w:pPr>
              <w:pStyle w:val="TableHeadingTextLeft10pt"/>
              <w:rPr>
                <w:szCs w:val="20"/>
              </w:rPr>
            </w:pPr>
            <w:r w:rsidRPr="00272F02">
              <w:rPr>
                <w:szCs w:val="20"/>
              </w:rPr>
              <w:t>Value</w:t>
            </w:r>
          </w:p>
        </w:tc>
        <w:tc>
          <w:tcPr>
            <w:tcW w:w="3751" w:type="pct"/>
            <w:shd w:val="clear" w:color="auto" w:fill="auto"/>
          </w:tcPr>
          <w:p w14:paraId="31C62854" w14:textId="77777777" w:rsidR="00C71428" w:rsidRPr="00272F02" w:rsidRDefault="00C71428" w:rsidP="00690B3E">
            <w:pPr>
              <w:pStyle w:val="TableCellLeft10pt"/>
              <w:rPr>
                <w:szCs w:val="20"/>
              </w:rPr>
            </w:pPr>
            <w:r w:rsidRPr="00272F02">
              <w:rPr>
                <w:szCs w:val="20"/>
              </w:rPr>
              <w:t>Text</w:t>
            </w:r>
          </w:p>
        </w:tc>
      </w:tr>
      <w:tr w:rsidR="00DB50C7" w:rsidRPr="00272F02" w14:paraId="0A996BC3" w14:textId="77777777" w:rsidTr="00910BB6">
        <w:tc>
          <w:tcPr>
            <w:tcW w:w="1249" w:type="pct"/>
            <w:shd w:val="clear" w:color="auto" w:fill="auto"/>
          </w:tcPr>
          <w:p w14:paraId="6DEDFC94" w14:textId="77777777" w:rsidR="00C71428" w:rsidRPr="00272F02" w:rsidRDefault="00C71428" w:rsidP="00690B3E">
            <w:pPr>
              <w:pStyle w:val="TableHeadingTextLeft10pt"/>
              <w:rPr>
                <w:szCs w:val="20"/>
              </w:rPr>
            </w:pPr>
            <w:r w:rsidRPr="00272F02">
              <w:rPr>
                <w:szCs w:val="20"/>
              </w:rPr>
              <w:t>Business rules</w:t>
            </w:r>
          </w:p>
        </w:tc>
        <w:tc>
          <w:tcPr>
            <w:tcW w:w="3751" w:type="pct"/>
            <w:shd w:val="clear" w:color="auto" w:fill="auto"/>
          </w:tcPr>
          <w:p w14:paraId="5DFFAFC7" w14:textId="074D432D" w:rsidR="00C71428" w:rsidRPr="00272F02" w:rsidRDefault="00C71428" w:rsidP="00690B3E">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Yes</w:t>
            </w:r>
          </w:p>
          <w:p w14:paraId="3507426E" w14:textId="642C1914" w:rsidR="00C71428" w:rsidRPr="00272F02" w:rsidRDefault="00C71428" w:rsidP="00690B3E">
            <w:pPr>
              <w:pStyle w:val="TableCellLeft10pt"/>
              <w:rPr>
                <w:szCs w:val="20"/>
              </w:rPr>
            </w:pPr>
            <w:r w:rsidRPr="00272F02">
              <w:rPr>
                <w:rStyle w:val="TableCellLeft10ptBoldChar"/>
                <w:szCs w:val="20"/>
              </w:rPr>
              <w:t>Relationship</w:t>
            </w:r>
            <w:r w:rsidRPr="00272F02">
              <w:rPr>
                <w:szCs w:val="20"/>
              </w:rPr>
              <w:t xml:space="preserve">: </w:t>
            </w:r>
            <w:r w:rsidR="00CB7D9F" w:rsidRPr="00272F02">
              <w:rPr>
                <w:szCs w:val="20"/>
              </w:rPr>
              <w:t>Heading</w:t>
            </w:r>
          </w:p>
          <w:p w14:paraId="728C4755" w14:textId="5C69C002" w:rsidR="00C71428" w:rsidRPr="00272F02" w:rsidRDefault="00C71428" w:rsidP="00690B3E">
            <w:pPr>
              <w:pStyle w:val="TableCellLeft10pt"/>
              <w:rPr>
                <w:szCs w:val="20"/>
              </w:rPr>
            </w:pPr>
            <w:r w:rsidRPr="00272F02">
              <w:rPr>
                <w:rStyle w:val="TableCellLeft10ptBoldChar"/>
                <w:szCs w:val="20"/>
              </w:rPr>
              <w:t>Concept</w:t>
            </w:r>
            <w:r w:rsidRPr="00272F02">
              <w:rPr>
                <w:szCs w:val="20"/>
              </w:rPr>
              <w:t>: C181236</w:t>
            </w:r>
          </w:p>
        </w:tc>
      </w:tr>
      <w:tr w:rsidR="00DB50C7" w:rsidRPr="00272F02" w14:paraId="32644942" w14:textId="77777777" w:rsidTr="00910BB6">
        <w:tc>
          <w:tcPr>
            <w:tcW w:w="1249" w:type="pct"/>
            <w:shd w:val="clear" w:color="auto" w:fill="auto"/>
          </w:tcPr>
          <w:p w14:paraId="3AC7D043" w14:textId="300BF64D" w:rsidR="00C71428" w:rsidRPr="00272F02" w:rsidRDefault="0021788E" w:rsidP="00690B3E">
            <w:pPr>
              <w:pStyle w:val="TableHeadingTextLeft10pt"/>
              <w:rPr>
                <w:szCs w:val="20"/>
              </w:rPr>
            </w:pPr>
            <w:r w:rsidRPr="00272F02">
              <w:rPr>
                <w:szCs w:val="20"/>
              </w:rPr>
              <w:t>Repeating and/or Reuse Rules</w:t>
            </w:r>
          </w:p>
        </w:tc>
        <w:tc>
          <w:tcPr>
            <w:tcW w:w="3751" w:type="pct"/>
            <w:shd w:val="clear" w:color="auto" w:fill="auto"/>
          </w:tcPr>
          <w:p w14:paraId="1E8D6B91" w14:textId="77777777" w:rsidR="00C71428" w:rsidRPr="00272F02" w:rsidRDefault="00C71428" w:rsidP="00690B3E">
            <w:pPr>
              <w:pStyle w:val="TableCellLeft10pt"/>
              <w:rPr>
                <w:szCs w:val="20"/>
              </w:rPr>
            </w:pPr>
            <w:r w:rsidRPr="00272F02">
              <w:rPr>
                <w:szCs w:val="20"/>
              </w:rPr>
              <w:t>No</w:t>
            </w:r>
          </w:p>
        </w:tc>
      </w:tr>
    </w:tbl>
    <w:p w14:paraId="6056692E" w14:textId="5F977721" w:rsidR="00C71428" w:rsidRPr="00272F02" w:rsidRDefault="00C71428" w:rsidP="00C71428">
      <w:pPr>
        <w:rPr>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272F02" w14:paraId="4F9C6F0D" w14:textId="77777777" w:rsidTr="00910BB6">
        <w:tc>
          <w:tcPr>
            <w:tcW w:w="1249" w:type="pct"/>
            <w:shd w:val="clear" w:color="auto" w:fill="auto"/>
          </w:tcPr>
          <w:p w14:paraId="6E0DEAD1" w14:textId="77777777" w:rsidR="00C71428" w:rsidRPr="00272F02" w:rsidRDefault="00C71428" w:rsidP="00690B3E">
            <w:pPr>
              <w:pStyle w:val="TableHeadingTextLeft10pt"/>
              <w:rPr>
                <w:szCs w:val="20"/>
              </w:rPr>
            </w:pPr>
            <w:r w:rsidRPr="00272F02">
              <w:rPr>
                <w:szCs w:val="20"/>
              </w:rPr>
              <w:t>Term (Variable)</w:t>
            </w:r>
          </w:p>
        </w:tc>
        <w:tc>
          <w:tcPr>
            <w:tcW w:w="3751" w:type="pct"/>
            <w:shd w:val="clear" w:color="auto" w:fill="auto"/>
          </w:tcPr>
          <w:p w14:paraId="26F63D5A" w14:textId="3D715CB5" w:rsidR="00C71428" w:rsidRPr="00272F02" w:rsidRDefault="00C71428" w:rsidP="00690B3E">
            <w:pPr>
              <w:pStyle w:val="TableCellLeft10pt"/>
              <w:rPr>
                <w:szCs w:val="20"/>
                <w:lang w:eastAsia="ja-JP"/>
              </w:rPr>
            </w:pPr>
            <w:r w:rsidRPr="00272F02">
              <w:rPr>
                <w:szCs w:val="20"/>
              </w:rPr>
              <w:t>Full Title</w:t>
            </w:r>
            <w:r w:rsidR="00BB553B" w:rsidRPr="00272F02">
              <w:rPr>
                <w:szCs w:val="20"/>
                <w:lang w:eastAsia="ja-JP"/>
              </w:rPr>
              <w:t>:</w:t>
            </w:r>
          </w:p>
        </w:tc>
      </w:tr>
      <w:tr w:rsidR="00DB50C7" w:rsidRPr="00272F02" w14:paraId="5C34D4AA" w14:textId="77777777" w:rsidTr="00910BB6">
        <w:tc>
          <w:tcPr>
            <w:tcW w:w="1249" w:type="pct"/>
            <w:shd w:val="clear" w:color="auto" w:fill="auto"/>
          </w:tcPr>
          <w:p w14:paraId="3F5D18E5" w14:textId="77777777" w:rsidR="00C71428" w:rsidRPr="00272F02" w:rsidRDefault="00C71428" w:rsidP="00690B3E">
            <w:pPr>
              <w:pStyle w:val="TableHeadingTextLeft10pt"/>
              <w:rPr>
                <w:szCs w:val="20"/>
              </w:rPr>
            </w:pPr>
            <w:r w:rsidRPr="00272F02">
              <w:rPr>
                <w:szCs w:val="20"/>
              </w:rPr>
              <w:t>Data Type</w:t>
            </w:r>
          </w:p>
        </w:tc>
        <w:tc>
          <w:tcPr>
            <w:tcW w:w="3751" w:type="pct"/>
            <w:shd w:val="clear" w:color="auto" w:fill="auto"/>
          </w:tcPr>
          <w:p w14:paraId="7190D47E" w14:textId="77777777" w:rsidR="00C71428" w:rsidRPr="00272F02" w:rsidRDefault="00C71428" w:rsidP="00690B3E">
            <w:pPr>
              <w:pStyle w:val="TableCellLeft10pt"/>
              <w:rPr>
                <w:szCs w:val="20"/>
              </w:rPr>
            </w:pPr>
            <w:r w:rsidRPr="00272F02">
              <w:rPr>
                <w:szCs w:val="20"/>
              </w:rPr>
              <w:t>Text</w:t>
            </w:r>
          </w:p>
        </w:tc>
      </w:tr>
      <w:tr w:rsidR="00DB50C7" w:rsidRPr="00272F02" w14:paraId="4212AACB" w14:textId="77777777" w:rsidTr="00910BB6">
        <w:tc>
          <w:tcPr>
            <w:tcW w:w="1249" w:type="pct"/>
            <w:shd w:val="clear" w:color="auto" w:fill="auto"/>
          </w:tcPr>
          <w:p w14:paraId="71CF775D" w14:textId="1C042344" w:rsidR="00C71428" w:rsidRPr="00272F02" w:rsidRDefault="00C71428" w:rsidP="00690B3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shd w:val="clear" w:color="auto" w:fill="auto"/>
          </w:tcPr>
          <w:p w14:paraId="3F23236C" w14:textId="77777777" w:rsidR="00C71428" w:rsidRPr="00272F02" w:rsidRDefault="00C71428" w:rsidP="00690B3E">
            <w:pPr>
              <w:pStyle w:val="TableCellLeft10pt"/>
              <w:rPr>
                <w:szCs w:val="20"/>
              </w:rPr>
            </w:pPr>
            <w:r w:rsidRPr="00272F02">
              <w:rPr>
                <w:szCs w:val="20"/>
              </w:rPr>
              <w:t>H</w:t>
            </w:r>
          </w:p>
        </w:tc>
      </w:tr>
      <w:tr w:rsidR="00DB50C7" w:rsidRPr="00272F02" w14:paraId="5199DA63" w14:textId="77777777" w:rsidTr="00910BB6">
        <w:tc>
          <w:tcPr>
            <w:tcW w:w="1249" w:type="pct"/>
            <w:shd w:val="clear" w:color="auto" w:fill="auto"/>
          </w:tcPr>
          <w:p w14:paraId="612F0F4D" w14:textId="77777777" w:rsidR="00C71428" w:rsidRPr="00272F02" w:rsidRDefault="00C71428" w:rsidP="00690B3E">
            <w:pPr>
              <w:pStyle w:val="TableHeadingTextLeft10pt"/>
              <w:rPr>
                <w:szCs w:val="20"/>
              </w:rPr>
            </w:pPr>
            <w:r w:rsidRPr="00272F02">
              <w:rPr>
                <w:szCs w:val="20"/>
              </w:rPr>
              <w:t>Definition</w:t>
            </w:r>
          </w:p>
        </w:tc>
        <w:tc>
          <w:tcPr>
            <w:tcW w:w="3751" w:type="pct"/>
            <w:shd w:val="clear" w:color="auto" w:fill="auto"/>
          </w:tcPr>
          <w:p w14:paraId="656AE9D7" w14:textId="77777777" w:rsidR="00C71428" w:rsidRPr="00272F02" w:rsidRDefault="00C71428" w:rsidP="00690B3E">
            <w:pPr>
              <w:pStyle w:val="TableCellLeft10pt"/>
              <w:rPr>
                <w:szCs w:val="20"/>
              </w:rPr>
            </w:pPr>
            <w:r w:rsidRPr="00272F02">
              <w:rPr>
                <w:szCs w:val="20"/>
              </w:rPr>
              <w:t>Heading</w:t>
            </w:r>
          </w:p>
        </w:tc>
      </w:tr>
      <w:tr w:rsidR="00DB50C7" w:rsidRPr="00272F02" w14:paraId="3E910E3C" w14:textId="77777777" w:rsidTr="00910BB6">
        <w:tc>
          <w:tcPr>
            <w:tcW w:w="1249" w:type="pct"/>
            <w:shd w:val="clear" w:color="auto" w:fill="auto"/>
          </w:tcPr>
          <w:p w14:paraId="165BD66B" w14:textId="77777777" w:rsidR="00C71428" w:rsidRPr="00272F02" w:rsidRDefault="00C71428" w:rsidP="00690B3E">
            <w:pPr>
              <w:pStyle w:val="TableHeadingTextLeft10pt"/>
              <w:rPr>
                <w:szCs w:val="20"/>
              </w:rPr>
            </w:pPr>
            <w:r w:rsidRPr="00272F02">
              <w:rPr>
                <w:szCs w:val="20"/>
              </w:rPr>
              <w:t>User Guidance</w:t>
            </w:r>
          </w:p>
        </w:tc>
        <w:tc>
          <w:tcPr>
            <w:tcW w:w="3751" w:type="pct"/>
            <w:shd w:val="clear" w:color="auto" w:fill="auto"/>
          </w:tcPr>
          <w:p w14:paraId="5C3D812A" w14:textId="114B115C" w:rsidR="00C71428" w:rsidRPr="00272F02" w:rsidRDefault="00390DDD" w:rsidP="00690B3E">
            <w:pPr>
              <w:pStyle w:val="TableCellLeft10pt"/>
              <w:rPr>
                <w:szCs w:val="20"/>
              </w:rPr>
            </w:pPr>
            <w:r w:rsidRPr="00272F02">
              <w:rPr>
                <w:szCs w:val="20"/>
              </w:rPr>
              <w:t>N</w:t>
            </w:r>
            <w:r w:rsidR="005A1872" w:rsidRPr="00272F02">
              <w:rPr>
                <w:szCs w:val="20"/>
                <w:lang w:eastAsia="ja-JP"/>
              </w:rPr>
              <w:t>/A</w:t>
            </w:r>
          </w:p>
        </w:tc>
      </w:tr>
      <w:tr w:rsidR="00DB50C7" w:rsidRPr="00272F02" w14:paraId="558B8EF0" w14:textId="77777777" w:rsidTr="00910BB6">
        <w:tc>
          <w:tcPr>
            <w:tcW w:w="1249" w:type="pct"/>
            <w:shd w:val="clear" w:color="auto" w:fill="auto"/>
          </w:tcPr>
          <w:p w14:paraId="5DDBF5CD" w14:textId="77777777" w:rsidR="00C71428" w:rsidRPr="00272F02" w:rsidRDefault="00C71428" w:rsidP="00690B3E">
            <w:pPr>
              <w:pStyle w:val="TableHeadingTextLeft10pt"/>
              <w:rPr>
                <w:szCs w:val="20"/>
              </w:rPr>
            </w:pPr>
            <w:r w:rsidRPr="00272F02">
              <w:rPr>
                <w:szCs w:val="20"/>
              </w:rPr>
              <w:t>Conformance</w:t>
            </w:r>
          </w:p>
        </w:tc>
        <w:tc>
          <w:tcPr>
            <w:tcW w:w="3751" w:type="pct"/>
            <w:shd w:val="clear" w:color="auto" w:fill="auto"/>
          </w:tcPr>
          <w:p w14:paraId="5A71A9CA" w14:textId="77777777" w:rsidR="00C71428" w:rsidRPr="00272F02" w:rsidRDefault="00C71428" w:rsidP="00690B3E">
            <w:pPr>
              <w:pStyle w:val="TableCellLeft10pt"/>
              <w:rPr>
                <w:szCs w:val="20"/>
              </w:rPr>
            </w:pPr>
            <w:r w:rsidRPr="00272F02">
              <w:rPr>
                <w:szCs w:val="20"/>
              </w:rPr>
              <w:t xml:space="preserve">Required </w:t>
            </w:r>
          </w:p>
        </w:tc>
      </w:tr>
      <w:tr w:rsidR="00DB50C7" w:rsidRPr="00272F02" w14:paraId="7FCF25B5" w14:textId="77777777" w:rsidTr="00910BB6">
        <w:tc>
          <w:tcPr>
            <w:tcW w:w="1249" w:type="pct"/>
            <w:shd w:val="clear" w:color="auto" w:fill="auto"/>
          </w:tcPr>
          <w:p w14:paraId="65F75DE2" w14:textId="77777777" w:rsidR="00C71428" w:rsidRPr="00272F02" w:rsidRDefault="00C71428" w:rsidP="00690B3E">
            <w:pPr>
              <w:pStyle w:val="TableHeadingTextLeft10pt"/>
              <w:rPr>
                <w:szCs w:val="20"/>
              </w:rPr>
            </w:pPr>
            <w:r w:rsidRPr="00272F02">
              <w:rPr>
                <w:szCs w:val="20"/>
              </w:rPr>
              <w:t>Cardinality</w:t>
            </w:r>
          </w:p>
        </w:tc>
        <w:tc>
          <w:tcPr>
            <w:tcW w:w="3751" w:type="pct"/>
            <w:shd w:val="clear" w:color="auto" w:fill="auto"/>
          </w:tcPr>
          <w:p w14:paraId="5DD998FE" w14:textId="1414E74D" w:rsidR="00C71428" w:rsidRPr="00272F02" w:rsidRDefault="00267362" w:rsidP="00690B3E">
            <w:pPr>
              <w:pStyle w:val="TableCellLeft10pt"/>
              <w:rPr>
                <w:szCs w:val="20"/>
              </w:rPr>
            </w:pPr>
            <w:r w:rsidRPr="00272F02">
              <w:rPr>
                <w:szCs w:val="20"/>
              </w:rPr>
              <w:t>One to one</w:t>
            </w:r>
          </w:p>
        </w:tc>
      </w:tr>
      <w:tr w:rsidR="00DB50C7" w:rsidRPr="00272F02" w14:paraId="401B57A4" w14:textId="77777777" w:rsidTr="00910BB6">
        <w:tc>
          <w:tcPr>
            <w:tcW w:w="1249" w:type="pct"/>
            <w:shd w:val="clear" w:color="auto" w:fill="auto"/>
          </w:tcPr>
          <w:p w14:paraId="48E67E00" w14:textId="77777777" w:rsidR="00C71428" w:rsidRPr="00272F02" w:rsidRDefault="00C71428" w:rsidP="00690B3E">
            <w:pPr>
              <w:pStyle w:val="TableHeadingTextLeft10pt"/>
              <w:rPr>
                <w:szCs w:val="20"/>
              </w:rPr>
            </w:pPr>
            <w:r w:rsidRPr="00272F02">
              <w:rPr>
                <w:szCs w:val="20"/>
              </w:rPr>
              <w:lastRenderedPageBreak/>
              <w:t>Relationship content from ToC representing the protocol hierarchy</w:t>
            </w:r>
          </w:p>
        </w:tc>
        <w:tc>
          <w:tcPr>
            <w:tcW w:w="3751" w:type="pct"/>
            <w:shd w:val="clear" w:color="auto" w:fill="auto"/>
          </w:tcPr>
          <w:p w14:paraId="4D7C998B" w14:textId="77777777" w:rsidR="00C71428" w:rsidRPr="00272F02" w:rsidRDefault="00C71428" w:rsidP="00690B3E">
            <w:pPr>
              <w:pStyle w:val="TableCellLeft10pt"/>
              <w:rPr>
                <w:szCs w:val="20"/>
              </w:rPr>
            </w:pPr>
            <w:r w:rsidRPr="00272F02">
              <w:rPr>
                <w:szCs w:val="20"/>
              </w:rPr>
              <w:t>Title Page</w:t>
            </w:r>
          </w:p>
        </w:tc>
      </w:tr>
      <w:tr w:rsidR="00DB50C7" w:rsidRPr="00272F02" w14:paraId="521E4F64" w14:textId="77777777" w:rsidTr="00910BB6">
        <w:tc>
          <w:tcPr>
            <w:tcW w:w="1249" w:type="pct"/>
            <w:shd w:val="clear" w:color="auto" w:fill="auto"/>
          </w:tcPr>
          <w:p w14:paraId="18B1DEFC" w14:textId="77777777" w:rsidR="00C71428" w:rsidRPr="00272F02" w:rsidRDefault="00C71428" w:rsidP="00690B3E">
            <w:pPr>
              <w:pStyle w:val="TableHeadingTextLeft10pt"/>
              <w:rPr>
                <w:szCs w:val="20"/>
              </w:rPr>
            </w:pPr>
            <w:r w:rsidRPr="00272F02">
              <w:rPr>
                <w:szCs w:val="20"/>
              </w:rPr>
              <w:t>Value</w:t>
            </w:r>
          </w:p>
        </w:tc>
        <w:tc>
          <w:tcPr>
            <w:tcW w:w="3751" w:type="pct"/>
            <w:shd w:val="clear" w:color="auto" w:fill="auto"/>
          </w:tcPr>
          <w:p w14:paraId="7AC42722" w14:textId="77777777" w:rsidR="00C71428" w:rsidRPr="00272F02" w:rsidRDefault="00C71428" w:rsidP="00690B3E">
            <w:pPr>
              <w:pStyle w:val="TableCellLeft10pt"/>
              <w:rPr>
                <w:szCs w:val="20"/>
              </w:rPr>
            </w:pPr>
            <w:r w:rsidRPr="00272F02">
              <w:rPr>
                <w:szCs w:val="20"/>
              </w:rPr>
              <w:t>Full Title:</w:t>
            </w:r>
          </w:p>
        </w:tc>
      </w:tr>
      <w:tr w:rsidR="00DB50C7" w:rsidRPr="00272F02" w14:paraId="4B3EEA0D" w14:textId="77777777" w:rsidTr="00910BB6">
        <w:tc>
          <w:tcPr>
            <w:tcW w:w="1249" w:type="pct"/>
            <w:shd w:val="clear" w:color="auto" w:fill="auto"/>
          </w:tcPr>
          <w:p w14:paraId="6FD89BE6" w14:textId="77777777" w:rsidR="00C71428" w:rsidRPr="00272F02" w:rsidRDefault="00C71428" w:rsidP="00690B3E">
            <w:pPr>
              <w:pStyle w:val="TableHeadingTextLeft10pt"/>
              <w:rPr>
                <w:szCs w:val="20"/>
              </w:rPr>
            </w:pPr>
            <w:r w:rsidRPr="00272F02">
              <w:rPr>
                <w:szCs w:val="20"/>
              </w:rPr>
              <w:t>Business rules</w:t>
            </w:r>
          </w:p>
        </w:tc>
        <w:tc>
          <w:tcPr>
            <w:tcW w:w="3751" w:type="pct"/>
            <w:shd w:val="clear" w:color="auto" w:fill="auto"/>
          </w:tcPr>
          <w:p w14:paraId="63E1A7F6" w14:textId="77777777" w:rsidR="00C71428" w:rsidRPr="00272F02" w:rsidRDefault="00C71428" w:rsidP="00690B3E">
            <w:pPr>
              <w:pStyle w:val="TableCellLeft10pt"/>
              <w:rPr>
                <w:szCs w:val="20"/>
              </w:rPr>
            </w:pPr>
            <w:r w:rsidRPr="00272F02">
              <w:rPr>
                <w:rStyle w:val="TableCellLeft10ptBoldChar"/>
                <w:szCs w:val="20"/>
              </w:rPr>
              <w:t>Value Allowed</w:t>
            </w:r>
            <w:r w:rsidRPr="00272F02">
              <w:rPr>
                <w:szCs w:val="20"/>
              </w:rPr>
              <w:t>: No</w:t>
            </w:r>
          </w:p>
          <w:p w14:paraId="62F5674D" w14:textId="77777777" w:rsidR="00C71428" w:rsidRPr="00272F02" w:rsidRDefault="00C71428" w:rsidP="00690B3E">
            <w:pPr>
              <w:pStyle w:val="TableCellLeft10pt"/>
              <w:rPr>
                <w:szCs w:val="20"/>
              </w:rPr>
            </w:pPr>
            <w:r w:rsidRPr="00272F02">
              <w:rPr>
                <w:rStyle w:val="TableCellLeft10ptBoldChar"/>
                <w:szCs w:val="20"/>
              </w:rPr>
              <w:t>Relationship</w:t>
            </w:r>
            <w:r w:rsidRPr="00272F02">
              <w:rPr>
                <w:szCs w:val="20"/>
              </w:rPr>
              <w:t>: Table row heading</w:t>
            </w:r>
          </w:p>
          <w:p w14:paraId="7B88D421" w14:textId="00FA418E" w:rsidR="00C71428" w:rsidRPr="00272F02" w:rsidRDefault="00C71428" w:rsidP="00690B3E">
            <w:pPr>
              <w:pStyle w:val="TableCellLeft10pt"/>
              <w:rPr>
                <w:szCs w:val="20"/>
              </w:rPr>
            </w:pPr>
            <w:r w:rsidRPr="00272F02">
              <w:rPr>
                <w:rStyle w:val="TableCellLeft10ptBoldChar"/>
                <w:szCs w:val="20"/>
              </w:rPr>
              <w:t>Concept</w:t>
            </w:r>
            <w:r w:rsidRPr="00272F02">
              <w:rPr>
                <w:szCs w:val="20"/>
              </w:rPr>
              <w:t xml:space="preserve">: </w:t>
            </w:r>
            <w:r w:rsidR="00072CB1" w:rsidRPr="00272F02">
              <w:rPr>
                <w:szCs w:val="20"/>
              </w:rPr>
              <w:t>Heading</w:t>
            </w:r>
          </w:p>
        </w:tc>
      </w:tr>
      <w:tr w:rsidR="00DB50C7" w:rsidRPr="00272F02" w14:paraId="0D1CFB9A" w14:textId="77777777" w:rsidTr="00910BB6">
        <w:tc>
          <w:tcPr>
            <w:tcW w:w="1249" w:type="pct"/>
            <w:shd w:val="clear" w:color="auto" w:fill="auto"/>
          </w:tcPr>
          <w:p w14:paraId="47A5DC80" w14:textId="2A31F4EF" w:rsidR="00C71428" w:rsidRPr="00272F02" w:rsidRDefault="0021788E" w:rsidP="00690B3E">
            <w:pPr>
              <w:pStyle w:val="TableHeadingTextLeft10pt"/>
              <w:rPr>
                <w:szCs w:val="20"/>
              </w:rPr>
            </w:pPr>
            <w:r w:rsidRPr="00272F02">
              <w:rPr>
                <w:szCs w:val="20"/>
              </w:rPr>
              <w:t>Repeating and/or Reuse Rules</w:t>
            </w:r>
          </w:p>
        </w:tc>
        <w:tc>
          <w:tcPr>
            <w:tcW w:w="3751" w:type="pct"/>
            <w:shd w:val="clear" w:color="auto" w:fill="auto"/>
          </w:tcPr>
          <w:p w14:paraId="4108E3EE" w14:textId="77777777" w:rsidR="00C71428" w:rsidRPr="00272F02" w:rsidRDefault="00C71428" w:rsidP="00690B3E">
            <w:pPr>
              <w:pStyle w:val="TableCellLeft10pt"/>
              <w:rPr>
                <w:szCs w:val="20"/>
              </w:rPr>
            </w:pPr>
            <w:r w:rsidRPr="00272F02">
              <w:rPr>
                <w:szCs w:val="20"/>
              </w:rPr>
              <w:t>No</w:t>
            </w:r>
          </w:p>
        </w:tc>
      </w:tr>
    </w:tbl>
    <w:p w14:paraId="2BED0A21" w14:textId="77777777" w:rsidR="00C71428" w:rsidRPr="00272F02" w:rsidRDefault="00C71428"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272F02" w14:paraId="3501174D" w14:textId="77777777" w:rsidTr="00910BB6">
        <w:tc>
          <w:tcPr>
            <w:tcW w:w="1249" w:type="pct"/>
            <w:shd w:val="clear" w:color="auto" w:fill="auto"/>
          </w:tcPr>
          <w:p w14:paraId="7ABBC075" w14:textId="77777777" w:rsidR="004754CB" w:rsidRPr="00272F02" w:rsidRDefault="004754CB" w:rsidP="00690B3E">
            <w:pPr>
              <w:pStyle w:val="TableHeadingTextLeft10pt"/>
              <w:rPr>
                <w:szCs w:val="20"/>
              </w:rPr>
            </w:pPr>
            <w:r w:rsidRPr="00272F02">
              <w:rPr>
                <w:szCs w:val="20"/>
              </w:rPr>
              <w:t>Term (Variable)</w:t>
            </w:r>
          </w:p>
        </w:tc>
        <w:tc>
          <w:tcPr>
            <w:tcW w:w="3751" w:type="pct"/>
            <w:shd w:val="clear" w:color="auto" w:fill="auto"/>
          </w:tcPr>
          <w:p w14:paraId="0FD33767" w14:textId="1BB18A21" w:rsidR="004754CB" w:rsidRPr="00272F02" w:rsidRDefault="004754CB" w:rsidP="00690B3E">
            <w:pPr>
              <w:pStyle w:val="TableCellLeft10pt"/>
              <w:rPr>
                <w:szCs w:val="20"/>
              </w:rPr>
            </w:pPr>
            <w:r w:rsidRPr="00272F02">
              <w:rPr>
                <w:szCs w:val="20"/>
              </w:rPr>
              <w:t xml:space="preserve">&lt;Full Title&gt; </w:t>
            </w:r>
          </w:p>
        </w:tc>
      </w:tr>
      <w:tr w:rsidR="00DB50C7" w:rsidRPr="00272F02" w14:paraId="7C11273A" w14:textId="77777777" w:rsidTr="00910BB6">
        <w:tc>
          <w:tcPr>
            <w:tcW w:w="1249" w:type="pct"/>
            <w:shd w:val="clear" w:color="auto" w:fill="auto"/>
          </w:tcPr>
          <w:p w14:paraId="05E7B73F" w14:textId="77777777" w:rsidR="004754CB" w:rsidRPr="00272F02" w:rsidRDefault="004754CB" w:rsidP="00690B3E">
            <w:pPr>
              <w:pStyle w:val="TableHeadingTextLeft10pt"/>
              <w:rPr>
                <w:szCs w:val="20"/>
              </w:rPr>
            </w:pPr>
            <w:r w:rsidRPr="00272F02">
              <w:rPr>
                <w:szCs w:val="20"/>
              </w:rPr>
              <w:t>Data Type</w:t>
            </w:r>
          </w:p>
        </w:tc>
        <w:tc>
          <w:tcPr>
            <w:tcW w:w="3751" w:type="pct"/>
            <w:shd w:val="clear" w:color="auto" w:fill="auto"/>
          </w:tcPr>
          <w:p w14:paraId="256DB04C" w14:textId="77777777" w:rsidR="004754CB" w:rsidRPr="00272F02" w:rsidRDefault="004754CB" w:rsidP="00690B3E">
            <w:pPr>
              <w:pStyle w:val="TableCellLeft10pt"/>
              <w:rPr>
                <w:szCs w:val="20"/>
              </w:rPr>
            </w:pPr>
            <w:r w:rsidRPr="00272F02">
              <w:rPr>
                <w:szCs w:val="20"/>
              </w:rPr>
              <w:t>Text</w:t>
            </w:r>
          </w:p>
        </w:tc>
      </w:tr>
      <w:tr w:rsidR="00DB50C7" w:rsidRPr="00272F02" w14:paraId="7612D5E2" w14:textId="77777777" w:rsidTr="00910BB6">
        <w:tc>
          <w:tcPr>
            <w:tcW w:w="1249" w:type="pct"/>
            <w:shd w:val="clear" w:color="auto" w:fill="auto"/>
          </w:tcPr>
          <w:p w14:paraId="391AD12F" w14:textId="62A2FB97" w:rsidR="004754CB" w:rsidRPr="00272F02" w:rsidRDefault="004754CB" w:rsidP="00690B3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shd w:val="clear" w:color="auto" w:fill="auto"/>
          </w:tcPr>
          <w:p w14:paraId="54D7CE51" w14:textId="77777777" w:rsidR="004754CB" w:rsidRPr="00272F02" w:rsidRDefault="004754CB" w:rsidP="00690B3E">
            <w:pPr>
              <w:pStyle w:val="TableCellLeft10pt"/>
              <w:rPr>
                <w:szCs w:val="20"/>
              </w:rPr>
            </w:pPr>
            <w:r w:rsidRPr="00272F02">
              <w:rPr>
                <w:szCs w:val="20"/>
              </w:rPr>
              <w:t>D</w:t>
            </w:r>
          </w:p>
        </w:tc>
      </w:tr>
      <w:tr w:rsidR="00DB50C7" w:rsidRPr="00272F02" w14:paraId="59770105" w14:textId="77777777" w:rsidTr="00910BB6">
        <w:tc>
          <w:tcPr>
            <w:tcW w:w="1249" w:type="pct"/>
            <w:shd w:val="clear" w:color="auto" w:fill="auto"/>
          </w:tcPr>
          <w:p w14:paraId="4BA444D9" w14:textId="77777777" w:rsidR="004754CB" w:rsidRPr="00272F02" w:rsidRDefault="004754CB" w:rsidP="00690B3E">
            <w:pPr>
              <w:pStyle w:val="TableHeadingTextLeft10pt"/>
              <w:rPr>
                <w:szCs w:val="20"/>
              </w:rPr>
            </w:pPr>
            <w:r w:rsidRPr="00272F02">
              <w:rPr>
                <w:szCs w:val="20"/>
              </w:rPr>
              <w:t>Definition</w:t>
            </w:r>
          </w:p>
        </w:tc>
        <w:tc>
          <w:tcPr>
            <w:tcW w:w="3751" w:type="pct"/>
            <w:shd w:val="clear" w:color="auto" w:fill="auto"/>
          </w:tcPr>
          <w:p w14:paraId="0E42A549" w14:textId="14BABC1E" w:rsidR="00F330A8" w:rsidRPr="00272F02" w:rsidRDefault="005A1872" w:rsidP="00A9076E">
            <w:pPr>
              <w:pStyle w:val="TableCellLeft10pt"/>
            </w:pPr>
            <w:r w:rsidRPr="00272F02">
              <w:rPr>
                <w:lang w:eastAsia="ja-JP"/>
              </w:rPr>
              <w:t>C132346</w:t>
            </w:r>
          </w:p>
          <w:p w14:paraId="4C114F16" w14:textId="4FC3F8FE" w:rsidR="00F330A8" w:rsidRPr="00272F02" w:rsidRDefault="00F330A8" w:rsidP="00A9076E">
            <w:pPr>
              <w:pStyle w:val="TableCellLeft10pt"/>
            </w:pPr>
            <w:r w:rsidRPr="00272F02">
              <w:t>For review purpose, see definition of the controlled terminology below</w:t>
            </w:r>
            <w:r w:rsidR="00BB553B" w:rsidRPr="00272F02">
              <w:rPr>
                <w:lang w:eastAsia="ja-JP"/>
              </w:rPr>
              <w:t>:</w:t>
            </w:r>
          </w:p>
          <w:p w14:paraId="1E1652E6" w14:textId="2C3408B5" w:rsidR="004754CB" w:rsidRPr="00272F02" w:rsidRDefault="005A1872" w:rsidP="00A9076E">
            <w:pPr>
              <w:pStyle w:val="TableCellLeft10pt"/>
              <w:rPr>
                <w:szCs w:val="20"/>
              </w:rPr>
            </w:pPr>
            <w:r w:rsidRPr="00272F02">
              <w:rPr>
                <w:szCs w:val="20"/>
              </w:rPr>
              <w:t>The formal descriptive name for the protocol sufficient to describe key elements of the study, aimed at a scientific audience.</w:t>
            </w:r>
          </w:p>
        </w:tc>
      </w:tr>
      <w:tr w:rsidR="00DB50C7" w:rsidRPr="00272F02" w14:paraId="6A386532" w14:textId="77777777" w:rsidTr="00910BB6">
        <w:tc>
          <w:tcPr>
            <w:tcW w:w="1249" w:type="pct"/>
            <w:shd w:val="clear" w:color="auto" w:fill="auto"/>
          </w:tcPr>
          <w:p w14:paraId="456EF0E3" w14:textId="77777777" w:rsidR="004754CB" w:rsidRPr="00272F02" w:rsidRDefault="004754CB" w:rsidP="00690B3E">
            <w:pPr>
              <w:pStyle w:val="TableHeadingTextLeft10pt"/>
              <w:rPr>
                <w:szCs w:val="20"/>
              </w:rPr>
            </w:pPr>
            <w:r w:rsidRPr="00272F02">
              <w:rPr>
                <w:szCs w:val="20"/>
              </w:rPr>
              <w:t>User Guidance</w:t>
            </w:r>
          </w:p>
        </w:tc>
        <w:tc>
          <w:tcPr>
            <w:tcW w:w="3751" w:type="pct"/>
            <w:shd w:val="clear" w:color="auto" w:fill="auto"/>
          </w:tcPr>
          <w:p w14:paraId="4C1C06A9" w14:textId="77777777" w:rsidR="004754CB" w:rsidRPr="00272F02" w:rsidRDefault="004754CB" w:rsidP="00690B3E">
            <w:pPr>
              <w:pStyle w:val="TableCellLeft10pt"/>
              <w:rPr>
                <w:szCs w:val="20"/>
              </w:rPr>
            </w:pPr>
            <w:r w:rsidRPr="00272F02">
              <w:rPr>
                <w:szCs w:val="20"/>
              </w:rPr>
              <w:t>The protocol should have a descriptive title that identifies the scientific aspects of the trial sufficiently to ensure it is immediately evident what the trial is investigating and on whom, and to allow retrieval from literature or internet searches.</w:t>
            </w:r>
          </w:p>
        </w:tc>
      </w:tr>
      <w:tr w:rsidR="00DB50C7" w:rsidRPr="00272F02" w14:paraId="29A78EBE" w14:textId="77777777" w:rsidTr="00910BB6">
        <w:tc>
          <w:tcPr>
            <w:tcW w:w="1249" w:type="pct"/>
            <w:shd w:val="clear" w:color="auto" w:fill="auto"/>
          </w:tcPr>
          <w:p w14:paraId="108F2D46" w14:textId="77777777" w:rsidR="004754CB" w:rsidRPr="00272F02" w:rsidRDefault="004754CB" w:rsidP="00690B3E">
            <w:pPr>
              <w:pStyle w:val="TableHeadingTextLeft10pt"/>
              <w:rPr>
                <w:szCs w:val="20"/>
              </w:rPr>
            </w:pPr>
            <w:r w:rsidRPr="00272F02">
              <w:rPr>
                <w:szCs w:val="20"/>
              </w:rPr>
              <w:t>Conformance</w:t>
            </w:r>
          </w:p>
        </w:tc>
        <w:tc>
          <w:tcPr>
            <w:tcW w:w="3751" w:type="pct"/>
            <w:shd w:val="clear" w:color="auto" w:fill="auto"/>
          </w:tcPr>
          <w:p w14:paraId="5FC87E71" w14:textId="77777777" w:rsidR="004754CB" w:rsidRPr="00272F02" w:rsidRDefault="004754CB" w:rsidP="00690B3E">
            <w:pPr>
              <w:pStyle w:val="TableCellLeft10pt"/>
              <w:rPr>
                <w:szCs w:val="20"/>
              </w:rPr>
            </w:pPr>
            <w:r w:rsidRPr="00272F02">
              <w:rPr>
                <w:szCs w:val="20"/>
              </w:rPr>
              <w:t xml:space="preserve">Required </w:t>
            </w:r>
          </w:p>
        </w:tc>
      </w:tr>
      <w:tr w:rsidR="00DB50C7" w:rsidRPr="00272F02" w14:paraId="7D6885A5" w14:textId="77777777" w:rsidTr="00910BB6">
        <w:tc>
          <w:tcPr>
            <w:tcW w:w="1249" w:type="pct"/>
            <w:shd w:val="clear" w:color="auto" w:fill="auto"/>
          </w:tcPr>
          <w:p w14:paraId="1C1BD2C3" w14:textId="77777777" w:rsidR="004754CB" w:rsidRPr="00272F02" w:rsidRDefault="004754CB" w:rsidP="00690B3E">
            <w:pPr>
              <w:pStyle w:val="TableHeadingTextLeft10pt"/>
              <w:rPr>
                <w:szCs w:val="20"/>
              </w:rPr>
            </w:pPr>
            <w:r w:rsidRPr="00272F02">
              <w:rPr>
                <w:szCs w:val="20"/>
              </w:rPr>
              <w:t>Cardinality</w:t>
            </w:r>
          </w:p>
        </w:tc>
        <w:tc>
          <w:tcPr>
            <w:tcW w:w="3751" w:type="pct"/>
            <w:shd w:val="clear" w:color="auto" w:fill="auto"/>
          </w:tcPr>
          <w:p w14:paraId="72713E1B" w14:textId="10FA8003" w:rsidR="004754CB" w:rsidRPr="00272F02" w:rsidRDefault="00267362" w:rsidP="00690B3E">
            <w:pPr>
              <w:pStyle w:val="TableCellLeft10pt"/>
              <w:rPr>
                <w:szCs w:val="20"/>
              </w:rPr>
            </w:pPr>
            <w:r w:rsidRPr="00272F02">
              <w:rPr>
                <w:szCs w:val="20"/>
              </w:rPr>
              <w:t>One to one</w:t>
            </w:r>
          </w:p>
        </w:tc>
      </w:tr>
      <w:tr w:rsidR="00DB50C7" w:rsidRPr="00272F02" w14:paraId="34236FDB" w14:textId="77777777" w:rsidTr="00910BB6">
        <w:tc>
          <w:tcPr>
            <w:tcW w:w="1249" w:type="pct"/>
            <w:shd w:val="clear" w:color="auto" w:fill="auto"/>
          </w:tcPr>
          <w:p w14:paraId="2DDC0440" w14:textId="77777777" w:rsidR="004754CB" w:rsidRPr="00272F02" w:rsidRDefault="004754CB" w:rsidP="00690B3E">
            <w:pPr>
              <w:pStyle w:val="TableHeadingTextLeft10pt"/>
              <w:rPr>
                <w:szCs w:val="20"/>
              </w:rPr>
            </w:pPr>
            <w:r w:rsidRPr="00272F02">
              <w:rPr>
                <w:szCs w:val="20"/>
              </w:rPr>
              <w:t>Relationship content from ToC representing the protocol hierarchy</w:t>
            </w:r>
          </w:p>
        </w:tc>
        <w:tc>
          <w:tcPr>
            <w:tcW w:w="3751" w:type="pct"/>
            <w:shd w:val="clear" w:color="auto" w:fill="auto"/>
          </w:tcPr>
          <w:p w14:paraId="6C9BE815" w14:textId="77777777" w:rsidR="004754CB" w:rsidRPr="00272F02" w:rsidRDefault="004754CB" w:rsidP="00690B3E">
            <w:pPr>
              <w:pStyle w:val="TableCellLeft10pt"/>
              <w:rPr>
                <w:szCs w:val="20"/>
              </w:rPr>
            </w:pPr>
            <w:r w:rsidRPr="00272F02">
              <w:rPr>
                <w:szCs w:val="20"/>
              </w:rPr>
              <w:t>Title page</w:t>
            </w:r>
          </w:p>
        </w:tc>
      </w:tr>
      <w:tr w:rsidR="00DB50C7" w:rsidRPr="00272F02" w14:paraId="3EF725C5" w14:textId="77777777" w:rsidTr="00910BB6">
        <w:tc>
          <w:tcPr>
            <w:tcW w:w="1249" w:type="pct"/>
            <w:shd w:val="clear" w:color="auto" w:fill="auto"/>
          </w:tcPr>
          <w:p w14:paraId="492103F6" w14:textId="77777777" w:rsidR="004754CB" w:rsidRPr="00272F02" w:rsidRDefault="004754CB" w:rsidP="00690B3E">
            <w:pPr>
              <w:pStyle w:val="TableHeadingTextLeft10pt"/>
              <w:rPr>
                <w:szCs w:val="20"/>
              </w:rPr>
            </w:pPr>
            <w:r w:rsidRPr="00272F02">
              <w:rPr>
                <w:szCs w:val="20"/>
              </w:rPr>
              <w:t>Value</w:t>
            </w:r>
          </w:p>
        </w:tc>
        <w:tc>
          <w:tcPr>
            <w:tcW w:w="3751" w:type="pct"/>
            <w:shd w:val="clear" w:color="auto" w:fill="auto"/>
          </w:tcPr>
          <w:p w14:paraId="780DA81C" w14:textId="5067FBEC" w:rsidR="004754CB" w:rsidRPr="00272F02" w:rsidRDefault="004754CB" w:rsidP="00690B3E">
            <w:pPr>
              <w:pStyle w:val="TableCellLeft10pt"/>
              <w:rPr>
                <w:szCs w:val="20"/>
              </w:rPr>
            </w:pPr>
            <w:r w:rsidRPr="00272F02">
              <w:rPr>
                <w:szCs w:val="20"/>
              </w:rPr>
              <w:t>Text</w:t>
            </w:r>
          </w:p>
        </w:tc>
      </w:tr>
      <w:tr w:rsidR="00DB50C7" w:rsidRPr="00272F02" w14:paraId="7E81A09B" w14:textId="77777777" w:rsidTr="00910BB6">
        <w:tc>
          <w:tcPr>
            <w:tcW w:w="1249" w:type="pct"/>
            <w:shd w:val="clear" w:color="auto" w:fill="auto"/>
          </w:tcPr>
          <w:p w14:paraId="2A70CA1D" w14:textId="77777777" w:rsidR="004754CB" w:rsidRPr="00272F02" w:rsidRDefault="004754CB" w:rsidP="00690B3E">
            <w:pPr>
              <w:pStyle w:val="TableHeadingTextLeft10pt"/>
              <w:rPr>
                <w:szCs w:val="20"/>
              </w:rPr>
            </w:pPr>
            <w:r w:rsidRPr="00272F02">
              <w:rPr>
                <w:szCs w:val="20"/>
              </w:rPr>
              <w:t>Business rules</w:t>
            </w:r>
          </w:p>
        </w:tc>
        <w:tc>
          <w:tcPr>
            <w:tcW w:w="3751" w:type="pct"/>
            <w:shd w:val="clear" w:color="auto" w:fill="auto"/>
          </w:tcPr>
          <w:p w14:paraId="44068251" w14:textId="77777777" w:rsidR="004754CB" w:rsidRPr="00272F02" w:rsidRDefault="004754CB" w:rsidP="00690B3E">
            <w:pPr>
              <w:pStyle w:val="TableCellLeft10pt"/>
              <w:rPr>
                <w:szCs w:val="20"/>
              </w:rPr>
            </w:pPr>
            <w:r w:rsidRPr="00272F02">
              <w:rPr>
                <w:rStyle w:val="TableCellLeft10ptBoldChar"/>
                <w:szCs w:val="20"/>
              </w:rPr>
              <w:t>Value Allowed</w:t>
            </w:r>
            <w:r w:rsidRPr="00272F02">
              <w:rPr>
                <w:szCs w:val="20"/>
              </w:rPr>
              <w:t>: Yes</w:t>
            </w:r>
          </w:p>
          <w:p w14:paraId="48C237B7" w14:textId="101862AA" w:rsidR="004754CB" w:rsidRPr="00272F02" w:rsidRDefault="004754CB" w:rsidP="00690B3E">
            <w:pPr>
              <w:pStyle w:val="TableCellLeft10pt"/>
              <w:rPr>
                <w:szCs w:val="20"/>
              </w:rPr>
            </w:pPr>
            <w:r w:rsidRPr="00272F02">
              <w:rPr>
                <w:rStyle w:val="TableCellLeft10ptBoldChar"/>
                <w:szCs w:val="20"/>
              </w:rPr>
              <w:t>Relationship</w:t>
            </w:r>
            <w:r w:rsidRPr="00272F02">
              <w:rPr>
                <w:szCs w:val="20"/>
              </w:rPr>
              <w:t xml:space="preserve">: </w:t>
            </w:r>
            <w:r w:rsidR="00643313" w:rsidRPr="00272F02">
              <w:rPr>
                <w:szCs w:val="20"/>
              </w:rPr>
              <w:t>Heading</w:t>
            </w:r>
            <w:r w:rsidR="00705236" w:rsidRPr="00272F02">
              <w:rPr>
                <w:szCs w:val="20"/>
              </w:rPr>
              <w:t xml:space="preserve">; </w:t>
            </w:r>
            <w:r w:rsidR="0010385B" w:rsidRPr="00272F02">
              <w:rPr>
                <w:szCs w:val="20"/>
              </w:rPr>
              <w:t xml:space="preserve">Sponsor </w:t>
            </w:r>
            <w:r w:rsidR="00705236" w:rsidRPr="00272F02">
              <w:rPr>
                <w:szCs w:val="20"/>
              </w:rPr>
              <w:t>Protocol Identifier</w:t>
            </w:r>
          </w:p>
          <w:p w14:paraId="5DE03C99" w14:textId="07C47DC3" w:rsidR="004754CB" w:rsidRPr="00272F02" w:rsidRDefault="004754CB" w:rsidP="00690B3E">
            <w:pPr>
              <w:pStyle w:val="TableCellLeft10pt"/>
              <w:rPr>
                <w:szCs w:val="20"/>
              </w:rPr>
            </w:pPr>
            <w:r w:rsidRPr="00272F02">
              <w:rPr>
                <w:rStyle w:val="TableCellLeft10ptBoldChar"/>
                <w:szCs w:val="20"/>
              </w:rPr>
              <w:t>Concept</w:t>
            </w:r>
            <w:r w:rsidRPr="00272F02">
              <w:rPr>
                <w:szCs w:val="20"/>
              </w:rPr>
              <w:t xml:space="preserve">: </w:t>
            </w:r>
            <w:r w:rsidR="00A43F6F" w:rsidRPr="00272F02">
              <w:rPr>
                <w:lang w:eastAsia="ja-JP"/>
              </w:rPr>
              <w:t>C132346</w:t>
            </w:r>
          </w:p>
        </w:tc>
      </w:tr>
      <w:tr w:rsidR="00DB50C7" w:rsidRPr="00272F02" w14:paraId="60626023" w14:textId="77777777" w:rsidTr="00910BB6">
        <w:tc>
          <w:tcPr>
            <w:tcW w:w="1249" w:type="pct"/>
            <w:shd w:val="clear" w:color="auto" w:fill="auto"/>
          </w:tcPr>
          <w:p w14:paraId="4DFB5125" w14:textId="41085CFA" w:rsidR="004754CB" w:rsidRPr="00272F02" w:rsidRDefault="0021788E" w:rsidP="00690B3E">
            <w:pPr>
              <w:pStyle w:val="TableHeadingTextLeft10pt"/>
              <w:rPr>
                <w:szCs w:val="20"/>
              </w:rPr>
            </w:pPr>
            <w:r w:rsidRPr="00272F02">
              <w:rPr>
                <w:szCs w:val="20"/>
              </w:rPr>
              <w:t>Repeating and/or Reuse Rules</w:t>
            </w:r>
          </w:p>
        </w:tc>
        <w:tc>
          <w:tcPr>
            <w:tcW w:w="3751" w:type="pct"/>
            <w:shd w:val="clear" w:color="auto" w:fill="auto"/>
          </w:tcPr>
          <w:p w14:paraId="3D64D594" w14:textId="77777777" w:rsidR="004754CB" w:rsidRPr="00272F02" w:rsidRDefault="004754CB" w:rsidP="00690B3E">
            <w:pPr>
              <w:pStyle w:val="TableCellLeft10pt"/>
              <w:rPr>
                <w:szCs w:val="20"/>
              </w:rPr>
            </w:pPr>
            <w:r w:rsidRPr="00272F02">
              <w:rPr>
                <w:szCs w:val="20"/>
              </w:rPr>
              <w:t>No</w:t>
            </w:r>
          </w:p>
        </w:tc>
      </w:tr>
    </w:tbl>
    <w:p w14:paraId="7551C0E2" w14:textId="77777777" w:rsidR="00F12F71" w:rsidRPr="00272F02" w:rsidRDefault="00F12F71"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7B77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B1990" w14:textId="77777777" w:rsidR="00F8238D" w:rsidRPr="00272F02" w:rsidRDefault="00F8238D" w:rsidP="00690B3E">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905FCA" w14:textId="181962A8" w:rsidR="00F8238D" w:rsidRPr="00272F02" w:rsidRDefault="778F7E14" w:rsidP="19ED9BC6">
            <w:pPr>
              <w:pStyle w:val="TableCellLeft10pt"/>
              <w:rPr>
                <w:rStyle w:val="SuggestedOptional"/>
                <w:rFonts w:ascii="Times New Roman" w:hAnsi="Times New Roman"/>
                <w:color w:val="auto"/>
              </w:rPr>
            </w:pPr>
            <w:r w:rsidRPr="00272F02">
              <w:rPr>
                <w:rStyle w:val="SuggestedOptional"/>
                <w:rFonts w:ascii="Times New Roman" w:hAnsi="Times New Roman"/>
                <w:color w:val="auto"/>
              </w:rPr>
              <w:t>Trial Acronym</w:t>
            </w:r>
            <w:r w:rsidR="007E41AB" w:rsidRPr="00272F02">
              <w:rPr>
                <w:rStyle w:val="SuggestedOptional"/>
                <w:rFonts w:ascii="Times New Roman" w:hAnsi="Times New Roman"/>
                <w:color w:val="auto"/>
                <w:lang w:eastAsia="ja-JP"/>
              </w:rPr>
              <w:t>:</w:t>
            </w:r>
          </w:p>
        </w:tc>
      </w:tr>
      <w:tr w:rsidR="00DB50C7" w:rsidRPr="00272F02" w14:paraId="64E6FC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651519" w14:textId="77777777" w:rsidR="00F8238D" w:rsidRPr="00272F02" w:rsidRDefault="00F8238D" w:rsidP="00690B3E">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1E763A8" w14:textId="77777777" w:rsidR="00F8238D" w:rsidRPr="00272F02" w:rsidRDefault="00F8238D" w:rsidP="00690B3E">
            <w:pPr>
              <w:pStyle w:val="TableCellLeft10pt"/>
              <w:rPr>
                <w:szCs w:val="20"/>
              </w:rPr>
            </w:pPr>
            <w:r w:rsidRPr="00272F02">
              <w:rPr>
                <w:szCs w:val="20"/>
              </w:rPr>
              <w:t>Text</w:t>
            </w:r>
          </w:p>
        </w:tc>
      </w:tr>
      <w:tr w:rsidR="00DB50C7" w:rsidRPr="00272F02" w14:paraId="35DD24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CA846" w14:textId="4A18AD89" w:rsidR="00F8238D" w:rsidRPr="00272F02" w:rsidRDefault="00F8238D" w:rsidP="00690B3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03E27" w14:textId="28630525" w:rsidR="00F8238D" w:rsidRPr="00272F02" w:rsidRDefault="00F8238D" w:rsidP="00690B3E">
            <w:pPr>
              <w:pStyle w:val="TableCellLeft10pt"/>
              <w:rPr>
                <w:szCs w:val="20"/>
              </w:rPr>
            </w:pPr>
            <w:r w:rsidRPr="00272F02">
              <w:rPr>
                <w:szCs w:val="20"/>
              </w:rPr>
              <w:t>H</w:t>
            </w:r>
          </w:p>
        </w:tc>
      </w:tr>
      <w:tr w:rsidR="00DB50C7" w:rsidRPr="00272F02" w14:paraId="2FE30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D775F" w14:textId="77777777" w:rsidR="00F8238D" w:rsidRPr="00272F02" w:rsidRDefault="00F8238D" w:rsidP="00690B3E">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E398653" w14:textId="77777777" w:rsidR="00F8238D" w:rsidRPr="00272F02" w:rsidRDefault="00F8238D" w:rsidP="00690B3E">
            <w:pPr>
              <w:pStyle w:val="TableCellLeft10pt"/>
              <w:rPr>
                <w:szCs w:val="20"/>
              </w:rPr>
            </w:pPr>
            <w:r w:rsidRPr="00272F02">
              <w:rPr>
                <w:szCs w:val="20"/>
              </w:rPr>
              <w:t>Heading</w:t>
            </w:r>
          </w:p>
        </w:tc>
      </w:tr>
      <w:tr w:rsidR="00DB50C7" w:rsidRPr="00272F02" w14:paraId="382CC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870F0E" w14:textId="77777777" w:rsidR="00F8238D" w:rsidRPr="00272F02" w:rsidRDefault="00F8238D" w:rsidP="00690B3E">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259555F" w14:textId="20EA7F14" w:rsidR="00F8238D" w:rsidRPr="00272F02" w:rsidRDefault="009C51CF" w:rsidP="00690B3E">
            <w:pPr>
              <w:pStyle w:val="TableCellLeft10pt"/>
              <w:rPr>
                <w:szCs w:val="20"/>
              </w:rPr>
            </w:pPr>
            <w:r w:rsidRPr="00272F02">
              <w:rPr>
                <w:szCs w:val="20"/>
              </w:rPr>
              <w:t>N/A</w:t>
            </w:r>
          </w:p>
        </w:tc>
      </w:tr>
      <w:tr w:rsidR="00DB50C7" w:rsidRPr="00272F02" w14:paraId="3A0B6B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4F2320" w14:textId="77777777" w:rsidR="00F8238D" w:rsidRPr="00272F02" w:rsidRDefault="00F8238D" w:rsidP="00690B3E">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F033B6B" w14:textId="77777777" w:rsidR="00F8238D" w:rsidRPr="00272F02" w:rsidRDefault="00F8238D" w:rsidP="00690B3E">
            <w:pPr>
              <w:pStyle w:val="TableCellLeft10pt"/>
              <w:rPr>
                <w:szCs w:val="20"/>
              </w:rPr>
            </w:pPr>
            <w:r w:rsidRPr="00272F02">
              <w:rPr>
                <w:szCs w:val="20"/>
              </w:rPr>
              <w:t xml:space="preserve">Optional </w:t>
            </w:r>
          </w:p>
        </w:tc>
      </w:tr>
      <w:tr w:rsidR="00DB50C7" w:rsidRPr="00272F02" w14:paraId="21DA15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89799" w14:textId="77777777" w:rsidR="00F8238D" w:rsidRPr="00272F02" w:rsidRDefault="00F8238D" w:rsidP="00690B3E">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D1CB861" w14:textId="0225F247" w:rsidR="00F8238D" w:rsidRPr="00272F02" w:rsidRDefault="00267362" w:rsidP="00690B3E">
            <w:pPr>
              <w:pStyle w:val="TableCellLeft10pt"/>
              <w:rPr>
                <w:szCs w:val="20"/>
              </w:rPr>
            </w:pPr>
            <w:r w:rsidRPr="00272F02">
              <w:rPr>
                <w:szCs w:val="20"/>
              </w:rPr>
              <w:t>One to one</w:t>
            </w:r>
          </w:p>
        </w:tc>
      </w:tr>
      <w:tr w:rsidR="00DB50C7" w:rsidRPr="00272F02" w14:paraId="13A4DB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6501A3" w14:textId="77777777" w:rsidR="00F8238D" w:rsidRPr="00272F02" w:rsidRDefault="00F8238D" w:rsidP="00690B3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FC931F" w14:textId="77777777" w:rsidR="00F8238D" w:rsidRPr="00272F02" w:rsidRDefault="00F8238D" w:rsidP="00690B3E">
            <w:pPr>
              <w:pStyle w:val="TableCellLeft10pt"/>
              <w:rPr>
                <w:szCs w:val="20"/>
              </w:rPr>
            </w:pPr>
            <w:r w:rsidRPr="00272F02">
              <w:rPr>
                <w:szCs w:val="20"/>
              </w:rPr>
              <w:t>Title Page</w:t>
            </w:r>
          </w:p>
        </w:tc>
      </w:tr>
      <w:tr w:rsidR="00DB50C7" w:rsidRPr="00272F02" w14:paraId="6D734B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70D1C" w14:textId="77777777" w:rsidR="00F8238D" w:rsidRPr="00272F02" w:rsidRDefault="00F8238D" w:rsidP="00690B3E">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7BECAB4" w14:textId="2A049FFB" w:rsidR="00F8238D" w:rsidRPr="00272F02" w:rsidRDefault="00F8238D" w:rsidP="00690B3E">
            <w:pPr>
              <w:pStyle w:val="TableCellLeft10pt"/>
              <w:rPr>
                <w:szCs w:val="20"/>
              </w:rPr>
            </w:pPr>
            <w:r w:rsidRPr="00272F02">
              <w:rPr>
                <w:szCs w:val="20"/>
              </w:rPr>
              <w:t xml:space="preserve">Trial </w:t>
            </w:r>
            <w:r w:rsidR="00643313" w:rsidRPr="00272F02">
              <w:rPr>
                <w:szCs w:val="20"/>
              </w:rPr>
              <w:t>Acronym</w:t>
            </w:r>
            <w:r w:rsidRPr="00272F02">
              <w:rPr>
                <w:szCs w:val="20"/>
              </w:rPr>
              <w:t>:</w:t>
            </w:r>
          </w:p>
        </w:tc>
      </w:tr>
      <w:tr w:rsidR="00DB50C7" w:rsidRPr="00272F02" w14:paraId="25132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34E311" w14:textId="77777777" w:rsidR="00F8238D" w:rsidRPr="00272F02" w:rsidRDefault="00F8238D" w:rsidP="00690B3E">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6F7FBE3" w14:textId="77777777" w:rsidR="00F8238D" w:rsidRPr="00272F02" w:rsidRDefault="00F8238D" w:rsidP="00690B3E">
            <w:pPr>
              <w:pStyle w:val="TableCellLeft10pt"/>
              <w:rPr>
                <w:szCs w:val="20"/>
              </w:rPr>
            </w:pPr>
            <w:r w:rsidRPr="00272F02">
              <w:rPr>
                <w:rStyle w:val="TableCellLeft10ptBoldChar"/>
                <w:szCs w:val="20"/>
              </w:rPr>
              <w:t>Value Allowed</w:t>
            </w:r>
            <w:r w:rsidRPr="00272F02">
              <w:rPr>
                <w:szCs w:val="20"/>
              </w:rPr>
              <w:t>: No</w:t>
            </w:r>
          </w:p>
          <w:p w14:paraId="6286FEEA" w14:textId="77777777" w:rsidR="00F8238D" w:rsidRPr="00272F02" w:rsidRDefault="00F8238D" w:rsidP="00690B3E">
            <w:pPr>
              <w:pStyle w:val="TableCellLeft10pt"/>
              <w:rPr>
                <w:szCs w:val="20"/>
              </w:rPr>
            </w:pPr>
            <w:r w:rsidRPr="00272F02">
              <w:rPr>
                <w:rStyle w:val="TableCellLeft10ptBoldChar"/>
                <w:szCs w:val="20"/>
              </w:rPr>
              <w:t>Relationship</w:t>
            </w:r>
            <w:r w:rsidRPr="00272F02">
              <w:rPr>
                <w:szCs w:val="20"/>
              </w:rPr>
              <w:t>: Table row heading</w:t>
            </w:r>
          </w:p>
          <w:p w14:paraId="6FEE53D6" w14:textId="04CC4C83" w:rsidR="00F8238D" w:rsidRPr="00272F02" w:rsidRDefault="00F8238D" w:rsidP="00690B3E">
            <w:pPr>
              <w:pStyle w:val="TableCellLeft10pt"/>
              <w:rPr>
                <w:szCs w:val="20"/>
              </w:rPr>
            </w:pPr>
            <w:r w:rsidRPr="00272F02">
              <w:rPr>
                <w:rStyle w:val="TableCellLeft10ptBoldChar"/>
                <w:szCs w:val="20"/>
              </w:rPr>
              <w:t>Concept</w:t>
            </w:r>
            <w:r w:rsidRPr="00272F02">
              <w:rPr>
                <w:szCs w:val="20"/>
              </w:rPr>
              <w:t xml:space="preserve">: </w:t>
            </w:r>
            <w:r w:rsidR="00072CB1" w:rsidRPr="00272F02">
              <w:rPr>
                <w:szCs w:val="20"/>
              </w:rPr>
              <w:t>Heading</w:t>
            </w:r>
          </w:p>
        </w:tc>
      </w:tr>
      <w:tr w:rsidR="00DB50C7" w:rsidRPr="00272F02" w14:paraId="3CC0CA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434744" w14:textId="5308D9BB" w:rsidR="00F8238D" w:rsidRPr="00272F02" w:rsidRDefault="0021788E" w:rsidP="00690B3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F11E668" w14:textId="77777777" w:rsidR="00F8238D" w:rsidRPr="00272F02" w:rsidRDefault="00F8238D" w:rsidP="00690B3E">
            <w:pPr>
              <w:pStyle w:val="TableCellLeft10pt"/>
              <w:rPr>
                <w:szCs w:val="20"/>
              </w:rPr>
            </w:pPr>
            <w:r w:rsidRPr="00272F02">
              <w:rPr>
                <w:szCs w:val="20"/>
              </w:rPr>
              <w:t>No</w:t>
            </w:r>
          </w:p>
        </w:tc>
      </w:tr>
    </w:tbl>
    <w:p w14:paraId="2E14FF6C" w14:textId="77777777" w:rsidR="00F8238D" w:rsidRPr="00272F02" w:rsidRDefault="00F8238D"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08288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1C317" w14:textId="77777777" w:rsidR="00EF540F" w:rsidRPr="00272F02" w:rsidRDefault="00EF540F" w:rsidP="0005707D">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75FD48" w14:textId="2C9FF258" w:rsidR="00EF540F" w:rsidRPr="00272F02" w:rsidRDefault="00EF540F" w:rsidP="0005707D">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&lt;Trial Acronym&gt;</w:t>
            </w:r>
          </w:p>
        </w:tc>
      </w:tr>
      <w:tr w:rsidR="00DB50C7" w:rsidRPr="00272F02" w14:paraId="51467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2CC75" w14:textId="77777777" w:rsidR="00EF540F" w:rsidRPr="00272F02" w:rsidRDefault="00EF540F" w:rsidP="0005707D">
            <w:pPr>
              <w:pStyle w:val="TableHeadingTextLeft10pt"/>
              <w:rPr>
                <w:szCs w:val="20"/>
                <w:lang w:val="de-DE"/>
              </w:rPr>
            </w:pPr>
            <w:r w:rsidRPr="00272F02">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485A74FA" w14:textId="77777777" w:rsidR="00EF540F" w:rsidRPr="00272F02" w:rsidRDefault="00EF540F" w:rsidP="0005707D">
            <w:pPr>
              <w:pStyle w:val="TableCellLeft10pt"/>
              <w:rPr>
                <w:szCs w:val="20"/>
                <w:lang w:val="en-GB"/>
              </w:rPr>
            </w:pPr>
            <w:r w:rsidRPr="00272F02">
              <w:rPr>
                <w:szCs w:val="20"/>
                <w:lang w:val="en-GB"/>
              </w:rPr>
              <w:t>Text</w:t>
            </w:r>
          </w:p>
        </w:tc>
      </w:tr>
      <w:tr w:rsidR="00DB50C7" w:rsidRPr="00272F02" w14:paraId="1581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6F03A3" w14:textId="3D527FE0" w:rsidR="00EF540F" w:rsidRPr="00272F02" w:rsidRDefault="00EF540F" w:rsidP="0005707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EB49FA" w14:textId="77777777" w:rsidR="00EF540F" w:rsidRPr="00272F02" w:rsidRDefault="00EF540F" w:rsidP="0005707D">
            <w:pPr>
              <w:pStyle w:val="TableCellLeft10pt"/>
              <w:rPr>
                <w:szCs w:val="20"/>
                <w:lang w:val="en-GB"/>
              </w:rPr>
            </w:pPr>
            <w:r w:rsidRPr="00272F02">
              <w:rPr>
                <w:szCs w:val="20"/>
                <w:lang w:val="en-GB"/>
              </w:rPr>
              <w:t>D</w:t>
            </w:r>
          </w:p>
        </w:tc>
      </w:tr>
      <w:tr w:rsidR="00DB50C7" w:rsidRPr="00272F02" w14:paraId="185C39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CCE12B" w14:textId="77777777" w:rsidR="00EF540F" w:rsidRPr="00272F02" w:rsidRDefault="00EF540F" w:rsidP="0005707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CC2429" w14:textId="51DD1F66" w:rsidR="00837062" w:rsidRPr="00272F02" w:rsidRDefault="005A1872" w:rsidP="0005707D">
            <w:pPr>
              <w:pStyle w:val="TableCellLeft10pt"/>
              <w:rPr>
                <w:szCs w:val="20"/>
                <w:lang w:val="en-GB"/>
              </w:rPr>
            </w:pPr>
            <w:r w:rsidRPr="00272F02">
              <w:rPr>
                <w:szCs w:val="20"/>
                <w:lang w:val="en-GB" w:eastAsia="ja-JP"/>
              </w:rPr>
              <w:t>C94108</w:t>
            </w:r>
          </w:p>
          <w:p w14:paraId="78CA451C" w14:textId="2B0A7122" w:rsidR="00EF540F" w:rsidRPr="00272F02" w:rsidRDefault="00F330A8" w:rsidP="0005707D">
            <w:pPr>
              <w:pStyle w:val="TableCellLeft10pt"/>
              <w:rPr>
                <w:szCs w:val="20"/>
                <w:lang w:val="en-GB"/>
              </w:rPr>
            </w:pPr>
            <w:r w:rsidRPr="00272F02">
              <w:rPr>
                <w:szCs w:val="20"/>
                <w:lang w:val="en-GB"/>
              </w:rPr>
              <w:t>For review purpose, see definition of the controlled terminology below</w:t>
            </w:r>
            <w:r w:rsidR="00EF540F" w:rsidRPr="00272F02">
              <w:rPr>
                <w:szCs w:val="20"/>
                <w:lang w:val="en-GB"/>
              </w:rPr>
              <w:t>:</w:t>
            </w:r>
          </w:p>
          <w:p w14:paraId="26229934" w14:textId="73721F7C" w:rsidR="00EF540F" w:rsidRPr="00272F02" w:rsidRDefault="00EF540F" w:rsidP="00844232">
            <w:pPr>
              <w:pStyle w:val="TableCellLeft10pt"/>
              <w:rPr>
                <w:szCs w:val="20"/>
                <w:lang w:val="en-GB"/>
              </w:rPr>
            </w:pPr>
            <w:r w:rsidRPr="00272F02">
              <w:rPr>
                <w:szCs w:val="20"/>
                <w:lang w:val="en-GB"/>
              </w:rPr>
              <w:t>Acronym or abbreviation used publicly to identify the clinical trial.</w:t>
            </w:r>
          </w:p>
        </w:tc>
      </w:tr>
      <w:tr w:rsidR="00DB50C7" w:rsidRPr="00272F02" w14:paraId="6428D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14442" w14:textId="77777777" w:rsidR="00EF540F" w:rsidRPr="00272F02" w:rsidRDefault="00EF540F" w:rsidP="0005707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274568B" w14:textId="7C2ED300" w:rsidR="00EF540F" w:rsidRPr="00272F02" w:rsidRDefault="00EF540F" w:rsidP="0005707D">
            <w:pPr>
              <w:pStyle w:val="TableCellLeft10pt"/>
              <w:rPr>
                <w:szCs w:val="20"/>
                <w:lang w:val="en-GB"/>
              </w:rPr>
            </w:pPr>
            <w:r w:rsidRPr="00272F02">
              <w:rPr>
                <w:szCs w:val="20"/>
                <w:lang w:val="en-GB"/>
              </w:rPr>
              <w:t>Acronym or abbreviation used publicly to identify the clinical trial. Delete this line from the table if not applicable.</w:t>
            </w:r>
          </w:p>
        </w:tc>
      </w:tr>
      <w:tr w:rsidR="00DB50C7" w:rsidRPr="00272F02" w14:paraId="691E1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9A6C6" w14:textId="77777777" w:rsidR="00EF540F" w:rsidRPr="00272F02" w:rsidRDefault="00EF540F" w:rsidP="0005707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1FB2E0" w14:textId="77777777" w:rsidR="00EF540F" w:rsidRPr="00272F02" w:rsidRDefault="00EF540F" w:rsidP="0005707D">
            <w:pPr>
              <w:pStyle w:val="TableCellLeft10pt"/>
              <w:rPr>
                <w:szCs w:val="20"/>
                <w:lang w:val="en-GB"/>
              </w:rPr>
            </w:pPr>
            <w:r w:rsidRPr="00272F02">
              <w:rPr>
                <w:szCs w:val="20"/>
                <w:lang w:val="en-GB"/>
              </w:rPr>
              <w:t xml:space="preserve">Optional </w:t>
            </w:r>
          </w:p>
        </w:tc>
      </w:tr>
      <w:tr w:rsidR="00DB50C7" w:rsidRPr="00272F02" w14:paraId="43D322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AD8C" w14:textId="77777777" w:rsidR="00EF540F" w:rsidRPr="00272F02" w:rsidRDefault="00EF540F" w:rsidP="0005707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1BFBD6F" w14:textId="35000460" w:rsidR="00EF540F" w:rsidRPr="00272F02" w:rsidRDefault="00267362" w:rsidP="0005707D">
            <w:pPr>
              <w:pStyle w:val="TableCellLeft10pt"/>
              <w:rPr>
                <w:szCs w:val="20"/>
                <w:lang w:val="en-GB"/>
              </w:rPr>
            </w:pPr>
            <w:r w:rsidRPr="00272F02">
              <w:rPr>
                <w:szCs w:val="20"/>
                <w:lang w:val="en-GB"/>
              </w:rPr>
              <w:t>One to one</w:t>
            </w:r>
          </w:p>
        </w:tc>
      </w:tr>
      <w:tr w:rsidR="00DB50C7" w:rsidRPr="00272F02" w14:paraId="4484CE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0F275" w14:textId="77777777" w:rsidR="00EF540F" w:rsidRPr="00272F02" w:rsidRDefault="00EF540F" w:rsidP="0005707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1C242AD" w14:textId="77777777" w:rsidR="00EF540F" w:rsidRPr="00272F02" w:rsidRDefault="00EF540F" w:rsidP="0005707D">
            <w:pPr>
              <w:pStyle w:val="TableCellLeft10pt"/>
              <w:rPr>
                <w:szCs w:val="20"/>
                <w:lang w:val="en-GB"/>
              </w:rPr>
            </w:pPr>
            <w:r w:rsidRPr="00272F02">
              <w:rPr>
                <w:szCs w:val="20"/>
                <w:lang w:val="en-GB"/>
              </w:rPr>
              <w:t>Title Page</w:t>
            </w:r>
          </w:p>
        </w:tc>
      </w:tr>
      <w:tr w:rsidR="00DB50C7" w:rsidRPr="00272F02" w14:paraId="5DEFB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1DBBF" w14:textId="77777777" w:rsidR="00EF540F" w:rsidRPr="00272F02" w:rsidRDefault="00EF540F" w:rsidP="0005707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B80048" w14:textId="77777777" w:rsidR="00EF540F" w:rsidRPr="00272F02" w:rsidRDefault="00EF540F" w:rsidP="0005707D">
            <w:pPr>
              <w:pStyle w:val="TableCellLeft10pt"/>
              <w:rPr>
                <w:szCs w:val="20"/>
                <w:lang w:val="en-GB"/>
              </w:rPr>
            </w:pPr>
            <w:r w:rsidRPr="00272F02">
              <w:rPr>
                <w:szCs w:val="20"/>
                <w:lang w:val="en-GB"/>
              </w:rPr>
              <w:t>Text</w:t>
            </w:r>
          </w:p>
        </w:tc>
      </w:tr>
      <w:tr w:rsidR="00DB50C7" w:rsidRPr="00272F02" w14:paraId="3C0845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3FC00" w14:textId="77777777" w:rsidR="00EF540F" w:rsidRPr="00272F02" w:rsidRDefault="00EF540F" w:rsidP="0005707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677F3D" w14:textId="77777777" w:rsidR="00EF540F" w:rsidRPr="00272F02" w:rsidRDefault="00EF540F" w:rsidP="0005707D">
            <w:pPr>
              <w:pStyle w:val="TableCellLeft10pt"/>
              <w:rPr>
                <w:szCs w:val="20"/>
                <w:lang w:val="en-GB"/>
              </w:rPr>
            </w:pPr>
            <w:r w:rsidRPr="00272F02">
              <w:rPr>
                <w:rStyle w:val="TableCellLeft10ptBoldChar"/>
                <w:szCs w:val="20"/>
              </w:rPr>
              <w:t>Value Allowed</w:t>
            </w:r>
            <w:r w:rsidRPr="00272F02">
              <w:rPr>
                <w:szCs w:val="20"/>
                <w:lang w:val="en-GB"/>
              </w:rPr>
              <w:t>: Yes</w:t>
            </w:r>
          </w:p>
          <w:p w14:paraId="07892EF1" w14:textId="13CE8B40" w:rsidR="00EF540F" w:rsidRPr="00272F02" w:rsidRDefault="00EF540F" w:rsidP="0005707D">
            <w:pPr>
              <w:pStyle w:val="TableCellLeft10pt"/>
              <w:rPr>
                <w:szCs w:val="20"/>
                <w:lang w:val="en-GB"/>
              </w:rPr>
            </w:pPr>
            <w:r w:rsidRPr="00272F02">
              <w:rPr>
                <w:rStyle w:val="TableCellLeft10ptBoldChar"/>
                <w:szCs w:val="20"/>
              </w:rPr>
              <w:t>Relationship</w:t>
            </w:r>
            <w:r w:rsidRPr="00272F02">
              <w:rPr>
                <w:szCs w:val="20"/>
                <w:lang w:val="en-GB"/>
              </w:rPr>
              <w:t xml:space="preserve">: </w:t>
            </w:r>
            <w:r w:rsidR="00B25D39" w:rsidRPr="00272F02">
              <w:rPr>
                <w:szCs w:val="20"/>
                <w:lang w:val="en-GB"/>
              </w:rPr>
              <w:t>Heading</w:t>
            </w:r>
            <w:r w:rsidR="00796767" w:rsidRPr="00272F02">
              <w:rPr>
                <w:szCs w:val="20"/>
                <w:lang w:val="en-GB"/>
              </w:rPr>
              <w:t>; Protocol Identifier</w:t>
            </w:r>
          </w:p>
          <w:p w14:paraId="34DA76B1" w14:textId="18F45BE8" w:rsidR="00EF540F" w:rsidRPr="00272F02" w:rsidRDefault="00EF540F" w:rsidP="0005707D">
            <w:pPr>
              <w:pStyle w:val="TableCellLeft10pt"/>
              <w:rPr>
                <w:szCs w:val="20"/>
                <w:lang w:val="en-GB"/>
              </w:rPr>
            </w:pPr>
            <w:r w:rsidRPr="00272F02">
              <w:rPr>
                <w:rStyle w:val="TableCellLeft10ptBoldChar"/>
                <w:szCs w:val="20"/>
              </w:rPr>
              <w:t>Concept</w:t>
            </w:r>
            <w:r w:rsidRPr="00272F02">
              <w:rPr>
                <w:szCs w:val="20"/>
                <w:lang w:val="en-GB"/>
              </w:rPr>
              <w:t xml:space="preserve">: </w:t>
            </w:r>
            <w:r w:rsidR="00A43F6F" w:rsidRPr="00272F02">
              <w:rPr>
                <w:szCs w:val="20"/>
                <w:lang w:val="en-GB" w:eastAsia="ja-JP"/>
              </w:rPr>
              <w:t>C94108</w:t>
            </w:r>
          </w:p>
        </w:tc>
      </w:tr>
      <w:tr w:rsidR="00DB50C7" w:rsidRPr="00272F02" w14:paraId="1A78F5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5B9035" w14:textId="2C58D530" w:rsidR="00EF540F" w:rsidRPr="00272F02" w:rsidRDefault="0021788E" w:rsidP="0005707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B80A88" w14:textId="77777777" w:rsidR="00EF540F" w:rsidRPr="00272F02" w:rsidRDefault="00EF540F" w:rsidP="0005707D">
            <w:pPr>
              <w:pStyle w:val="TableCellLeft10pt"/>
              <w:rPr>
                <w:szCs w:val="20"/>
                <w:lang w:val="en-GB"/>
              </w:rPr>
            </w:pPr>
            <w:r w:rsidRPr="00272F02">
              <w:rPr>
                <w:szCs w:val="20"/>
                <w:lang w:val="en-GB"/>
              </w:rPr>
              <w:t>No</w:t>
            </w:r>
          </w:p>
        </w:tc>
      </w:tr>
    </w:tbl>
    <w:p w14:paraId="0393FBF3" w14:textId="0E0D2464" w:rsidR="00B61C21" w:rsidRPr="00272F02" w:rsidRDefault="00B61C21">
      <w:pPr>
        <w:rPr>
          <w:rFonts w:eastAsiaTheme="minorEastAsia"/>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18A4E7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9EDCC26" w14:textId="1DDB5D38" w:rsidR="00BE4D01" w:rsidRPr="00272F02" w:rsidRDefault="00BE4D01" w:rsidP="00BE4D0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BDAC5D" w14:textId="565DB7CC" w:rsidR="00BE4D01" w:rsidRPr="00272F02" w:rsidRDefault="00007D70" w:rsidP="00BE4D01">
            <w:pPr>
              <w:pStyle w:val="TableCellLeft10pt"/>
              <w:rPr>
                <w:rStyle w:val="SuggestedOptional"/>
                <w:rFonts w:ascii="Times New Roman" w:hAnsi="Times New Roman"/>
                <w:color w:val="auto"/>
                <w:szCs w:val="20"/>
              </w:rPr>
            </w:pPr>
            <w:r w:rsidRPr="00272F02">
              <w:rPr>
                <w:szCs w:val="20"/>
              </w:rPr>
              <w:t xml:space="preserve">Sponsor </w:t>
            </w:r>
            <w:r w:rsidR="00BE4D01" w:rsidRPr="00272F02">
              <w:rPr>
                <w:szCs w:val="20"/>
              </w:rPr>
              <w:t>Protocol Identifier</w:t>
            </w:r>
            <w:r w:rsidR="007E41AB" w:rsidRPr="00272F02">
              <w:rPr>
                <w:szCs w:val="20"/>
                <w:lang w:eastAsia="ja-JP"/>
              </w:rPr>
              <w:t>:</w:t>
            </w:r>
          </w:p>
        </w:tc>
      </w:tr>
      <w:tr w:rsidR="00DB50C7" w:rsidRPr="00272F02" w14:paraId="4C529B2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1F10D8A" w14:textId="77777777" w:rsidR="00BE4D01" w:rsidRPr="00272F02" w:rsidRDefault="00BE4D01" w:rsidP="00BE4D0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7A1269A" w14:textId="77777777" w:rsidR="00BE4D01" w:rsidRPr="00272F02" w:rsidRDefault="00BE4D01" w:rsidP="00BE4D01">
            <w:pPr>
              <w:pStyle w:val="TableCellLeft10pt"/>
              <w:rPr>
                <w:szCs w:val="20"/>
                <w:lang w:val="en-GB"/>
              </w:rPr>
            </w:pPr>
            <w:r w:rsidRPr="00272F02">
              <w:rPr>
                <w:szCs w:val="20"/>
                <w:lang w:val="en-GB"/>
              </w:rPr>
              <w:t>Text</w:t>
            </w:r>
          </w:p>
        </w:tc>
      </w:tr>
      <w:tr w:rsidR="00DB50C7" w:rsidRPr="00272F02" w14:paraId="4CD9EE2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8170804" w14:textId="2A770705" w:rsidR="00BE4D01" w:rsidRPr="00272F02" w:rsidRDefault="00BE4D01" w:rsidP="00BE4D0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9B3F58" w14:textId="77777777" w:rsidR="00BE4D01" w:rsidRPr="00272F02" w:rsidRDefault="00BE4D01" w:rsidP="00BE4D01">
            <w:pPr>
              <w:pStyle w:val="TableCellLeft10pt"/>
              <w:rPr>
                <w:szCs w:val="20"/>
                <w:lang w:val="en-GB"/>
              </w:rPr>
            </w:pPr>
            <w:r w:rsidRPr="00272F02">
              <w:rPr>
                <w:szCs w:val="20"/>
                <w:lang w:val="en-GB"/>
              </w:rPr>
              <w:t>H</w:t>
            </w:r>
          </w:p>
        </w:tc>
      </w:tr>
      <w:tr w:rsidR="00DB50C7" w:rsidRPr="00272F02" w14:paraId="356B374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F92508B" w14:textId="77777777" w:rsidR="00BE4D01" w:rsidRPr="00272F02" w:rsidRDefault="00BE4D01" w:rsidP="00BE4D0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B28C070" w14:textId="77777777" w:rsidR="00BE4D01" w:rsidRPr="00272F02" w:rsidRDefault="00BE4D01" w:rsidP="00BE4D01">
            <w:pPr>
              <w:pStyle w:val="TableCellLeft10pt"/>
              <w:rPr>
                <w:szCs w:val="20"/>
                <w:lang w:val="en-GB"/>
              </w:rPr>
            </w:pPr>
            <w:r w:rsidRPr="00272F02">
              <w:rPr>
                <w:szCs w:val="20"/>
                <w:lang w:val="en-GB"/>
              </w:rPr>
              <w:t>Heading</w:t>
            </w:r>
          </w:p>
        </w:tc>
      </w:tr>
      <w:tr w:rsidR="00DB50C7" w:rsidRPr="00272F02" w14:paraId="6083DB3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D351155" w14:textId="77777777" w:rsidR="00BE4D01" w:rsidRPr="00272F02" w:rsidRDefault="00BE4D01" w:rsidP="00BE4D0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7E6E8F6" w14:textId="6460DF74" w:rsidR="00BE4D01" w:rsidRPr="00272F02" w:rsidRDefault="009C51CF" w:rsidP="00BE4D01">
            <w:pPr>
              <w:pStyle w:val="TableCellLeft10pt"/>
              <w:rPr>
                <w:szCs w:val="20"/>
                <w:lang w:val="en-GB"/>
              </w:rPr>
            </w:pPr>
            <w:r w:rsidRPr="00272F02">
              <w:rPr>
                <w:szCs w:val="20"/>
                <w:lang w:val="en-GB"/>
              </w:rPr>
              <w:t>N/A</w:t>
            </w:r>
          </w:p>
        </w:tc>
      </w:tr>
      <w:tr w:rsidR="00DB50C7" w:rsidRPr="00272F02" w14:paraId="7DBB3E4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D7EA401" w14:textId="77777777" w:rsidR="00BE4D01" w:rsidRPr="00272F02" w:rsidRDefault="00BE4D01" w:rsidP="00BE4D0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E6682F8" w14:textId="059C8394" w:rsidR="00BE4D01" w:rsidRPr="00272F02" w:rsidRDefault="00BC2F07" w:rsidP="00BE4D01">
            <w:pPr>
              <w:pStyle w:val="TableCellLeft10pt"/>
              <w:rPr>
                <w:szCs w:val="20"/>
                <w:lang w:val="en-GB"/>
              </w:rPr>
            </w:pPr>
            <w:r w:rsidRPr="00272F02">
              <w:rPr>
                <w:szCs w:val="20"/>
                <w:lang w:val="en-GB"/>
              </w:rPr>
              <w:t>Required</w:t>
            </w:r>
          </w:p>
        </w:tc>
      </w:tr>
      <w:tr w:rsidR="00DB50C7" w:rsidRPr="00272F02" w14:paraId="63B59A2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3522ADA" w14:textId="77777777" w:rsidR="00BE4D01" w:rsidRPr="00272F02" w:rsidRDefault="00BE4D01" w:rsidP="00BE4D0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242B20E" w14:textId="2B36EB9A" w:rsidR="00BE4D01" w:rsidRPr="00272F02" w:rsidRDefault="00267362" w:rsidP="00BE4D01">
            <w:pPr>
              <w:pStyle w:val="TableCellLeft10pt"/>
              <w:rPr>
                <w:szCs w:val="20"/>
                <w:lang w:val="en-GB"/>
              </w:rPr>
            </w:pPr>
            <w:r w:rsidRPr="00272F02">
              <w:rPr>
                <w:szCs w:val="20"/>
                <w:lang w:val="en-GB"/>
              </w:rPr>
              <w:t>One to one</w:t>
            </w:r>
          </w:p>
        </w:tc>
      </w:tr>
      <w:tr w:rsidR="00DB50C7" w:rsidRPr="00272F02" w14:paraId="24A1DCB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8E7A68E" w14:textId="77777777" w:rsidR="00BE4D01" w:rsidRPr="00272F02" w:rsidRDefault="00BE4D01" w:rsidP="00BE4D0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9ED6E00" w14:textId="77777777" w:rsidR="00BE4D01" w:rsidRPr="00272F02" w:rsidRDefault="00BE4D01" w:rsidP="00BE4D01">
            <w:pPr>
              <w:pStyle w:val="TableCellLeft10pt"/>
              <w:rPr>
                <w:szCs w:val="20"/>
                <w:lang w:val="en-GB"/>
              </w:rPr>
            </w:pPr>
            <w:r w:rsidRPr="00272F02">
              <w:rPr>
                <w:szCs w:val="20"/>
                <w:lang w:val="en-GB"/>
              </w:rPr>
              <w:t>Title Page</w:t>
            </w:r>
          </w:p>
        </w:tc>
      </w:tr>
      <w:tr w:rsidR="00DB50C7" w:rsidRPr="00272F02" w14:paraId="766B4BE1"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8D141B7" w14:textId="77777777" w:rsidR="00BE4D01" w:rsidRPr="00272F02" w:rsidRDefault="00BE4D01" w:rsidP="00BE4D0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D2C20C" w14:textId="212E15B3" w:rsidR="00BE4D01" w:rsidRPr="00272F02" w:rsidRDefault="52DA8CFE" w:rsidP="19ED9BC6">
            <w:pPr>
              <w:pStyle w:val="TableCellLeft10pt"/>
              <w:rPr>
                <w:lang w:val="en-GB"/>
              </w:rPr>
            </w:pPr>
            <w:r w:rsidRPr="52DA8CFE">
              <w:rPr>
                <w:lang w:val="en-GB"/>
              </w:rPr>
              <w:t>Sponsor Protocol Identifier:</w:t>
            </w:r>
          </w:p>
        </w:tc>
      </w:tr>
      <w:tr w:rsidR="00DB50C7" w:rsidRPr="00272F02" w14:paraId="7148959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D4AEAF5" w14:textId="77777777" w:rsidR="00BE4D01" w:rsidRPr="00272F02" w:rsidRDefault="00BE4D01" w:rsidP="00BE4D0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2461FE" w14:textId="77777777" w:rsidR="00BE4D01" w:rsidRPr="00272F02" w:rsidRDefault="00BE4D01" w:rsidP="00BE4D01">
            <w:pPr>
              <w:pStyle w:val="TableCellLeft10pt"/>
              <w:rPr>
                <w:szCs w:val="20"/>
                <w:lang w:val="en-GB"/>
              </w:rPr>
            </w:pPr>
            <w:r w:rsidRPr="00272F02">
              <w:rPr>
                <w:rStyle w:val="TableCellLeft10ptBoldChar"/>
                <w:szCs w:val="20"/>
              </w:rPr>
              <w:t>Value Allowed</w:t>
            </w:r>
            <w:r w:rsidRPr="00272F02">
              <w:rPr>
                <w:szCs w:val="20"/>
                <w:lang w:val="en-GB"/>
              </w:rPr>
              <w:t>: No</w:t>
            </w:r>
          </w:p>
          <w:p w14:paraId="24D00E77" w14:textId="77777777" w:rsidR="00BE4D01" w:rsidRPr="00272F02" w:rsidRDefault="00BE4D01" w:rsidP="00BE4D01">
            <w:pPr>
              <w:pStyle w:val="TableCellLeft10pt"/>
              <w:rPr>
                <w:szCs w:val="20"/>
                <w:lang w:val="en-GB"/>
              </w:rPr>
            </w:pPr>
            <w:r w:rsidRPr="00272F02">
              <w:rPr>
                <w:rStyle w:val="TableCellLeft10ptBoldChar"/>
                <w:szCs w:val="20"/>
              </w:rPr>
              <w:t>Relationship</w:t>
            </w:r>
            <w:r w:rsidRPr="00272F02">
              <w:rPr>
                <w:szCs w:val="20"/>
                <w:lang w:val="en-GB"/>
              </w:rPr>
              <w:t>: Table row heading</w:t>
            </w:r>
          </w:p>
          <w:p w14:paraId="5CC79FC1" w14:textId="74F94224" w:rsidR="00BE4D01" w:rsidRPr="00272F02" w:rsidRDefault="00BE4D01" w:rsidP="00BE4D01">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6165A81"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8A09476" w14:textId="3B2486EF" w:rsidR="00BE4D01" w:rsidRPr="00272F02" w:rsidRDefault="0021788E" w:rsidP="00BE4D01">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6C200D" w14:textId="77777777" w:rsidR="00BE4D01" w:rsidRPr="00272F02" w:rsidRDefault="00BE4D01" w:rsidP="00BE4D01">
            <w:pPr>
              <w:pStyle w:val="TableCellLeft10pt"/>
              <w:rPr>
                <w:szCs w:val="20"/>
                <w:lang w:val="en-GB"/>
              </w:rPr>
            </w:pPr>
            <w:r w:rsidRPr="00272F02">
              <w:rPr>
                <w:szCs w:val="20"/>
                <w:lang w:val="en-GB"/>
              </w:rPr>
              <w:t>No</w:t>
            </w:r>
          </w:p>
        </w:tc>
      </w:tr>
    </w:tbl>
    <w:p w14:paraId="129AE128" w14:textId="77777777" w:rsidR="00BE4D01" w:rsidRPr="00272F02"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AE62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C6A49" w14:textId="77777777" w:rsidR="00BE4D01" w:rsidRPr="00272F02" w:rsidRDefault="00BE4D01" w:rsidP="00490983">
            <w:pPr>
              <w:pStyle w:val="TableHeadingTextLeft10pt"/>
              <w:rPr>
                <w:szCs w:val="20"/>
                <w:lang w:val="de-DE"/>
              </w:rPr>
            </w:pPr>
            <w:bookmarkStart w:id="4" w:name="_mioConsistencyCheck2"/>
            <w:bookmarkEnd w:id="4"/>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46598D" w14:textId="196B5F0F" w:rsidR="00BE4D01" w:rsidRPr="00272F02" w:rsidRDefault="00BE4D01" w:rsidP="00490983">
            <w:pPr>
              <w:pStyle w:val="TableCellLeft10pt"/>
              <w:rPr>
                <w:rStyle w:val="SuggestedOptional"/>
                <w:rFonts w:ascii="Times New Roman" w:hAnsi="Times New Roman"/>
                <w:color w:val="auto"/>
                <w:szCs w:val="20"/>
              </w:rPr>
            </w:pPr>
            <w:r w:rsidRPr="00272F02">
              <w:rPr>
                <w:szCs w:val="20"/>
              </w:rPr>
              <w:t>&lt;</w:t>
            </w:r>
            <w:r w:rsidR="00B7026F" w:rsidRPr="00272F02">
              <w:rPr>
                <w:szCs w:val="20"/>
              </w:rPr>
              <w:t xml:space="preserve">Sponsor </w:t>
            </w:r>
            <w:r w:rsidRPr="00272F02">
              <w:rPr>
                <w:szCs w:val="20"/>
              </w:rPr>
              <w:t>Protocol Identifier&gt;</w:t>
            </w:r>
          </w:p>
        </w:tc>
      </w:tr>
      <w:tr w:rsidR="00DB50C7" w:rsidRPr="00272F02" w14:paraId="63889A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339DE" w14:textId="77777777" w:rsidR="00BE4D01" w:rsidRPr="00272F02" w:rsidRDefault="00BE4D01" w:rsidP="0049098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FBD28" w14:textId="77777777" w:rsidR="00BE4D01" w:rsidRPr="00272F02" w:rsidRDefault="00BE4D01" w:rsidP="00490983">
            <w:pPr>
              <w:pStyle w:val="TableCellLeft10pt"/>
              <w:rPr>
                <w:szCs w:val="20"/>
                <w:lang w:val="en-GB"/>
              </w:rPr>
            </w:pPr>
            <w:r w:rsidRPr="00272F02">
              <w:rPr>
                <w:szCs w:val="20"/>
                <w:lang w:val="en-GB"/>
              </w:rPr>
              <w:t>Text</w:t>
            </w:r>
          </w:p>
        </w:tc>
      </w:tr>
      <w:tr w:rsidR="00DB50C7" w:rsidRPr="00272F02" w14:paraId="59AC8E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A09F9B" w14:textId="7CA2940F" w:rsidR="00BE4D01" w:rsidRPr="00272F02" w:rsidRDefault="00BE4D01" w:rsidP="0049098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17A89E" w14:textId="77777777" w:rsidR="00BE4D01" w:rsidRPr="00272F02" w:rsidRDefault="00BE4D01" w:rsidP="00490983">
            <w:pPr>
              <w:pStyle w:val="TableCellLeft10pt"/>
              <w:rPr>
                <w:szCs w:val="20"/>
                <w:lang w:val="en-GB"/>
              </w:rPr>
            </w:pPr>
            <w:r w:rsidRPr="00272F02">
              <w:rPr>
                <w:szCs w:val="20"/>
                <w:lang w:val="en-GB"/>
              </w:rPr>
              <w:t>D</w:t>
            </w:r>
          </w:p>
        </w:tc>
      </w:tr>
      <w:tr w:rsidR="00DB50C7" w:rsidRPr="00272F02" w14:paraId="415DCB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EA99C" w14:textId="77777777" w:rsidR="00BE4D01" w:rsidRPr="00272F02" w:rsidRDefault="00BE4D01" w:rsidP="0049098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293E3C2" w14:textId="5CF72FB1" w:rsidR="00837062" w:rsidRPr="00272F02" w:rsidRDefault="00BE4D01" w:rsidP="00490983">
            <w:pPr>
              <w:pStyle w:val="TableCellLeft10pt"/>
              <w:rPr>
                <w:szCs w:val="20"/>
                <w:lang w:val="en-GB"/>
              </w:rPr>
            </w:pPr>
            <w:r w:rsidRPr="00272F02">
              <w:rPr>
                <w:szCs w:val="20"/>
                <w:lang w:val="en-GB"/>
              </w:rPr>
              <w:t>C132</w:t>
            </w:r>
            <w:r w:rsidR="00396197" w:rsidRPr="00272F02">
              <w:rPr>
                <w:szCs w:val="20"/>
                <w:lang w:val="en-GB"/>
              </w:rPr>
              <w:t>351</w:t>
            </w:r>
          </w:p>
          <w:p w14:paraId="16926939" w14:textId="50DD4CC1" w:rsidR="00F330A8" w:rsidRPr="00272F02" w:rsidRDefault="00F330A8" w:rsidP="00490983">
            <w:pPr>
              <w:pStyle w:val="TableCellLeft10pt"/>
              <w:rPr>
                <w:szCs w:val="20"/>
                <w:lang w:val="en-GB"/>
              </w:rPr>
            </w:pPr>
            <w:r w:rsidRPr="00272F02">
              <w:rPr>
                <w:szCs w:val="20"/>
                <w:lang w:val="en-GB"/>
              </w:rPr>
              <w:t>For review purpose, see definition of the controlled terminology below</w:t>
            </w:r>
            <w:r w:rsidR="00BB553B" w:rsidRPr="00272F02">
              <w:rPr>
                <w:szCs w:val="20"/>
                <w:lang w:val="en-GB" w:eastAsia="ja-JP"/>
              </w:rPr>
              <w:t>:</w:t>
            </w:r>
            <w:r w:rsidRPr="00272F02" w:rsidDel="00F330A8">
              <w:rPr>
                <w:szCs w:val="20"/>
                <w:lang w:val="en-GB"/>
              </w:rPr>
              <w:t xml:space="preserve"> </w:t>
            </w:r>
          </w:p>
          <w:p w14:paraId="5A31BE49" w14:textId="39BF2EF5" w:rsidR="00BE4D01" w:rsidRPr="00272F02" w:rsidRDefault="000D3E77" w:rsidP="00490983">
            <w:pPr>
              <w:pStyle w:val="TableCellLeft10pt"/>
              <w:rPr>
                <w:szCs w:val="20"/>
                <w:lang w:val="en-GB"/>
              </w:rPr>
            </w:pPr>
            <w:r w:rsidRPr="00272F02">
              <w:rPr>
                <w:szCs w:val="20"/>
                <w:lang w:val="en-GB"/>
              </w:rPr>
              <w:t>A</w:t>
            </w:r>
            <w:r w:rsidR="00BE4D01" w:rsidRPr="00272F02">
              <w:rPr>
                <w:szCs w:val="20"/>
                <w:lang w:val="en-GB"/>
              </w:rPr>
              <w:t xml:space="preserve"> unique </w:t>
            </w:r>
            <w:r w:rsidRPr="00272F02">
              <w:rPr>
                <w:szCs w:val="20"/>
                <w:lang w:val="en-GB"/>
              </w:rPr>
              <w:t xml:space="preserve">code assigned by the </w:t>
            </w:r>
            <w:r w:rsidR="00FC1923" w:rsidRPr="00272F02">
              <w:rPr>
                <w:szCs w:val="20"/>
                <w:lang w:val="en-GB"/>
              </w:rPr>
              <w:t>S</w:t>
            </w:r>
            <w:r w:rsidRPr="00272F02">
              <w:rPr>
                <w:szCs w:val="20"/>
                <w:lang w:val="en-GB"/>
              </w:rPr>
              <w:t>ponsor</w:t>
            </w:r>
            <w:r w:rsidR="00BE4D01" w:rsidRPr="00272F02">
              <w:rPr>
                <w:szCs w:val="20"/>
                <w:lang w:val="en-GB"/>
              </w:rPr>
              <w:t xml:space="preserve"> that </w:t>
            </w:r>
            <w:r w:rsidRPr="00272F02">
              <w:rPr>
                <w:szCs w:val="20"/>
                <w:lang w:val="en-GB"/>
              </w:rPr>
              <w:t>identifies</w:t>
            </w:r>
            <w:r w:rsidR="00BE4D01" w:rsidRPr="00272F02">
              <w:rPr>
                <w:szCs w:val="20"/>
                <w:lang w:val="en-GB"/>
              </w:rPr>
              <w:t xml:space="preserve"> a specific protocol.</w:t>
            </w:r>
            <w:r w:rsidR="0010385B" w:rsidRPr="00272F02" w:rsidDel="0010385B">
              <w:rPr>
                <w:szCs w:val="20"/>
                <w:lang w:val="en-GB"/>
              </w:rPr>
              <w:t xml:space="preserve"> </w:t>
            </w:r>
          </w:p>
        </w:tc>
      </w:tr>
      <w:tr w:rsidR="00DB50C7" w:rsidRPr="00272F02" w14:paraId="0973E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31447" w14:textId="77777777" w:rsidR="00BE4D01" w:rsidRPr="00272F02" w:rsidRDefault="00BE4D01" w:rsidP="0049098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66DB2E0" w14:textId="69C02F15" w:rsidR="00BE4D01" w:rsidRPr="00272F02" w:rsidRDefault="00BE4D01" w:rsidP="00490983">
            <w:pPr>
              <w:pStyle w:val="TableCellLeft10pt"/>
              <w:rPr>
                <w:szCs w:val="20"/>
                <w:lang w:val="en-GB"/>
              </w:rPr>
            </w:pPr>
            <w:r w:rsidRPr="00272F02">
              <w:rPr>
                <w:szCs w:val="20"/>
                <w:lang w:val="en-GB"/>
              </w:rPr>
              <w:t>A unique alphanumeric identifier for the trial, designated by the Sponsor.</w:t>
            </w:r>
          </w:p>
        </w:tc>
      </w:tr>
      <w:tr w:rsidR="00DB50C7" w:rsidRPr="00272F02" w14:paraId="3451D6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4B29C" w14:textId="77777777" w:rsidR="00BE4D01" w:rsidRPr="00272F02" w:rsidRDefault="00BE4D01" w:rsidP="0049098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C64DBD2" w14:textId="4EE889C9" w:rsidR="00BE4D01" w:rsidRPr="00272F02" w:rsidRDefault="00396197" w:rsidP="00490983">
            <w:pPr>
              <w:pStyle w:val="TableCellLeft10pt"/>
              <w:rPr>
                <w:szCs w:val="20"/>
                <w:lang w:val="en-GB"/>
              </w:rPr>
            </w:pPr>
            <w:r w:rsidRPr="00272F02">
              <w:rPr>
                <w:szCs w:val="20"/>
                <w:lang w:val="en-GB"/>
              </w:rPr>
              <w:t>Required</w:t>
            </w:r>
            <w:r w:rsidR="00BE4D01" w:rsidRPr="00272F02">
              <w:rPr>
                <w:szCs w:val="20"/>
                <w:lang w:val="en-GB"/>
              </w:rPr>
              <w:t xml:space="preserve"> </w:t>
            </w:r>
          </w:p>
        </w:tc>
      </w:tr>
      <w:tr w:rsidR="00DB50C7" w:rsidRPr="00272F02" w14:paraId="0FA1FB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5B36A" w14:textId="77777777" w:rsidR="00BE4D01" w:rsidRPr="00272F02" w:rsidRDefault="00BE4D01" w:rsidP="0049098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410B2A4" w14:textId="54D66B8B" w:rsidR="00BE4D01" w:rsidRPr="00272F02" w:rsidRDefault="00BE4D01" w:rsidP="00490983">
            <w:pPr>
              <w:pStyle w:val="TableCellLeft10pt"/>
              <w:rPr>
                <w:szCs w:val="20"/>
                <w:lang w:val="en-GB"/>
              </w:rPr>
            </w:pPr>
            <w:r w:rsidRPr="00272F02">
              <w:rPr>
                <w:szCs w:val="20"/>
                <w:lang w:val="en-GB"/>
              </w:rPr>
              <w:t>One</w:t>
            </w:r>
            <w:r w:rsidR="000C6053" w:rsidRPr="00272F02">
              <w:rPr>
                <w:szCs w:val="20"/>
                <w:lang w:val="en-GB"/>
              </w:rPr>
              <w:t xml:space="preserve"> to one</w:t>
            </w:r>
          </w:p>
        </w:tc>
      </w:tr>
      <w:tr w:rsidR="00DB50C7" w:rsidRPr="00272F02" w14:paraId="5A20FE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476522" w14:textId="77777777" w:rsidR="00BE4D01" w:rsidRPr="00272F02" w:rsidRDefault="00BE4D01" w:rsidP="0049098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FB71F" w14:textId="77777777" w:rsidR="00BE4D01" w:rsidRPr="00272F02" w:rsidRDefault="00BE4D01" w:rsidP="00490983">
            <w:pPr>
              <w:pStyle w:val="TableCellLeft10pt"/>
              <w:rPr>
                <w:szCs w:val="20"/>
                <w:lang w:val="en-GB"/>
              </w:rPr>
            </w:pPr>
            <w:r w:rsidRPr="00272F02">
              <w:rPr>
                <w:szCs w:val="20"/>
                <w:lang w:val="en-GB"/>
              </w:rPr>
              <w:t>Title page</w:t>
            </w:r>
          </w:p>
        </w:tc>
      </w:tr>
      <w:tr w:rsidR="00DB50C7" w:rsidRPr="00272F02" w14:paraId="670E5C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D8A7C" w14:textId="77777777" w:rsidR="00BE4D01" w:rsidRPr="00272F02" w:rsidRDefault="00BE4D01" w:rsidP="0049098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A66711E" w14:textId="77777777" w:rsidR="00BE4D01" w:rsidRPr="00272F02" w:rsidRDefault="00BE4D01" w:rsidP="00490983">
            <w:pPr>
              <w:pStyle w:val="TableCellLeft10pt"/>
              <w:rPr>
                <w:szCs w:val="20"/>
                <w:lang w:val="en-GB"/>
              </w:rPr>
            </w:pPr>
            <w:r w:rsidRPr="00272F02">
              <w:rPr>
                <w:szCs w:val="20"/>
                <w:lang w:val="en-GB"/>
              </w:rPr>
              <w:t>Text</w:t>
            </w:r>
          </w:p>
        </w:tc>
      </w:tr>
      <w:tr w:rsidR="00DB50C7" w:rsidRPr="00272F02" w14:paraId="14D9D0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118477" w14:textId="77777777" w:rsidR="00BE4D01" w:rsidRPr="00272F02" w:rsidRDefault="00BE4D01" w:rsidP="0049098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14139210" w14:textId="77777777" w:rsidR="00BE4D01" w:rsidRPr="00272F02" w:rsidRDefault="00BE4D01" w:rsidP="0049098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DD73891" w14:textId="56D6A655" w:rsidR="00BE4D01" w:rsidRPr="00272F02" w:rsidRDefault="00BE4D01" w:rsidP="00490983">
            <w:pPr>
              <w:pStyle w:val="TableCellLeft10pt"/>
              <w:rPr>
                <w:szCs w:val="20"/>
                <w:lang w:val="en-GB"/>
              </w:rPr>
            </w:pPr>
            <w:r w:rsidRPr="00272F02">
              <w:rPr>
                <w:rStyle w:val="TableCellLeft10ptBoldChar"/>
                <w:szCs w:val="20"/>
              </w:rPr>
              <w:lastRenderedPageBreak/>
              <w:t>Relationship</w:t>
            </w:r>
            <w:r w:rsidRPr="00272F02">
              <w:rPr>
                <w:szCs w:val="20"/>
                <w:lang w:val="en-GB"/>
              </w:rPr>
              <w:t xml:space="preserve">: </w:t>
            </w:r>
            <w:r w:rsidR="000C6053" w:rsidRPr="00272F02">
              <w:rPr>
                <w:szCs w:val="20"/>
                <w:lang w:val="en-GB"/>
              </w:rPr>
              <w:t>Heading</w:t>
            </w:r>
          </w:p>
          <w:p w14:paraId="7E95390D" w14:textId="0D96F895" w:rsidR="00837062" w:rsidRPr="00272F02" w:rsidRDefault="00BE4D01" w:rsidP="00490983">
            <w:pPr>
              <w:pStyle w:val="TableCellLeft10pt"/>
              <w:rPr>
                <w:szCs w:val="20"/>
                <w:lang w:val="en-GB"/>
              </w:rPr>
            </w:pPr>
            <w:r w:rsidRPr="00272F02">
              <w:rPr>
                <w:rStyle w:val="TableCellLeft10ptBoldChar"/>
                <w:szCs w:val="20"/>
              </w:rPr>
              <w:t>Concept</w:t>
            </w:r>
            <w:r w:rsidRPr="00272F02">
              <w:rPr>
                <w:szCs w:val="20"/>
                <w:lang w:val="en-GB"/>
              </w:rPr>
              <w:t>: C132</w:t>
            </w:r>
            <w:r w:rsidR="001865C5" w:rsidRPr="00272F02">
              <w:rPr>
                <w:szCs w:val="20"/>
                <w:lang w:val="en-GB"/>
              </w:rPr>
              <w:t>351</w:t>
            </w:r>
          </w:p>
          <w:p w14:paraId="2599B5A2" w14:textId="0CDB3A2F" w:rsidR="00BE4D01" w:rsidRPr="00272F02" w:rsidRDefault="00BE4D01" w:rsidP="00490983">
            <w:pPr>
              <w:pStyle w:val="TableCellLeft10pt"/>
              <w:rPr>
                <w:lang w:val="en-GB"/>
              </w:rPr>
            </w:pPr>
            <w:r w:rsidRPr="00272F02">
              <w:rPr>
                <w:lang w:val="en-GB"/>
              </w:rPr>
              <w:t xml:space="preserve">Note: </w:t>
            </w:r>
            <w:r w:rsidR="008667A1" w:rsidRPr="00272F02">
              <w:rPr>
                <w:lang w:val="en-GB"/>
              </w:rPr>
              <w:t>Must</w:t>
            </w:r>
            <w:r w:rsidR="00583987" w:rsidRPr="00272F02">
              <w:rPr>
                <w:lang w:val="en-GB"/>
              </w:rPr>
              <w:t xml:space="preserve"> have at least One Character </w:t>
            </w:r>
            <w:r w:rsidRPr="00272F02">
              <w:rPr>
                <w:lang w:val="en-GB"/>
              </w:rPr>
              <w:t xml:space="preserve">May </w:t>
            </w:r>
            <w:r w:rsidR="001865C5" w:rsidRPr="00272F02">
              <w:rPr>
                <w:lang w:val="en-GB"/>
              </w:rPr>
              <w:t xml:space="preserve">not </w:t>
            </w:r>
            <w:r w:rsidRPr="00272F02">
              <w:rPr>
                <w:lang w:val="en-GB"/>
              </w:rPr>
              <w:t xml:space="preserve">be </w:t>
            </w:r>
            <w:r w:rsidR="00B6251C">
              <w:rPr>
                <w:lang w:val="en-GB"/>
              </w:rPr>
              <w:t>space</w:t>
            </w:r>
            <w:r w:rsidRPr="00272F02">
              <w:rPr>
                <w:lang w:val="en-GB"/>
              </w:rPr>
              <w:t>(null)</w:t>
            </w:r>
          </w:p>
        </w:tc>
      </w:tr>
      <w:tr w:rsidR="00DB50C7" w:rsidRPr="00272F02" w14:paraId="64DDB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031F2" w14:textId="14A2CF55" w:rsidR="00BE4D01" w:rsidRPr="00272F02" w:rsidRDefault="0021788E" w:rsidP="00490983">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8C656" w14:textId="77777777" w:rsidR="00BE4D01" w:rsidRPr="00272F02" w:rsidRDefault="00BE4D01" w:rsidP="00490983">
            <w:pPr>
              <w:pStyle w:val="TableCellLeft10pt"/>
              <w:rPr>
                <w:szCs w:val="20"/>
                <w:lang w:val="en-GB"/>
              </w:rPr>
            </w:pPr>
            <w:r w:rsidRPr="00272F02">
              <w:rPr>
                <w:szCs w:val="20"/>
                <w:lang w:val="en-GB"/>
              </w:rPr>
              <w:t>No</w:t>
            </w:r>
          </w:p>
        </w:tc>
      </w:tr>
    </w:tbl>
    <w:p w14:paraId="29E76BA0" w14:textId="77777777" w:rsidR="00BE4D01" w:rsidRPr="00272F02"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80E7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8AEFF" w14:textId="77777777" w:rsidR="00BE4D01" w:rsidRPr="00272F02" w:rsidRDefault="00BE4D01" w:rsidP="0049098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FE2643" w14:textId="77777777" w:rsidR="00BE4D01" w:rsidRPr="00272F02" w:rsidRDefault="00BE4D01" w:rsidP="00490983">
            <w:pPr>
              <w:pStyle w:val="TableCellLeft10ptBold"/>
              <w:rPr>
                <w:b w:val="0"/>
                <w:bCs/>
                <w:szCs w:val="20"/>
                <w:lang w:val="en-GB"/>
              </w:rPr>
            </w:pPr>
            <w:r w:rsidRPr="00272F02">
              <w:rPr>
                <w:b w:val="0"/>
                <w:bCs/>
                <w:szCs w:val="20"/>
                <w:lang w:val="en-GB"/>
              </w:rPr>
              <w:t>Original Protocol:</w:t>
            </w:r>
          </w:p>
        </w:tc>
      </w:tr>
      <w:tr w:rsidR="00DB50C7" w:rsidRPr="00272F02" w14:paraId="0B5D2D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17AD" w14:textId="77777777" w:rsidR="00BE4D01" w:rsidRPr="00272F02" w:rsidRDefault="00BE4D01" w:rsidP="0049098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9334CB" w14:textId="77777777" w:rsidR="00BE4D01" w:rsidRPr="00272F02" w:rsidRDefault="00BE4D01" w:rsidP="00490983">
            <w:pPr>
              <w:pStyle w:val="TableCellLeft10pt"/>
              <w:rPr>
                <w:szCs w:val="20"/>
                <w:lang w:val="en-GB"/>
              </w:rPr>
            </w:pPr>
            <w:r w:rsidRPr="00272F02">
              <w:rPr>
                <w:szCs w:val="20"/>
                <w:lang w:val="en-GB"/>
              </w:rPr>
              <w:t>Text</w:t>
            </w:r>
          </w:p>
        </w:tc>
      </w:tr>
      <w:tr w:rsidR="00DB50C7" w:rsidRPr="00272F02" w14:paraId="5ECFC6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229ED" w14:textId="7F928AD4" w:rsidR="00BE4D01" w:rsidRPr="00272F02" w:rsidRDefault="00BE4D01" w:rsidP="0049098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FF1B87" w14:textId="77777777" w:rsidR="00BE4D01" w:rsidRPr="00272F02" w:rsidRDefault="00BE4D01" w:rsidP="00490983">
            <w:pPr>
              <w:pStyle w:val="TableCellLeft10pt"/>
              <w:rPr>
                <w:szCs w:val="20"/>
                <w:lang w:val="en-GB"/>
              </w:rPr>
            </w:pPr>
            <w:r w:rsidRPr="00272F02">
              <w:rPr>
                <w:szCs w:val="20"/>
                <w:lang w:val="en-GB"/>
              </w:rPr>
              <w:t>H</w:t>
            </w:r>
          </w:p>
        </w:tc>
      </w:tr>
      <w:tr w:rsidR="00DB50C7" w:rsidRPr="00272F02" w14:paraId="092E00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B8D2" w14:textId="77777777" w:rsidR="00BE4D01" w:rsidRPr="00272F02" w:rsidRDefault="00BE4D01" w:rsidP="0049098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D783FA1" w14:textId="77777777" w:rsidR="00BE4D01" w:rsidRPr="00272F02" w:rsidRDefault="00BE4D01" w:rsidP="00490983">
            <w:pPr>
              <w:pStyle w:val="TableCellLeft10pt"/>
              <w:rPr>
                <w:szCs w:val="20"/>
                <w:lang w:val="en-GB"/>
              </w:rPr>
            </w:pPr>
            <w:r w:rsidRPr="00272F02">
              <w:rPr>
                <w:szCs w:val="20"/>
                <w:lang w:val="en-GB"/>
              </w:rPr>
              <w:t>Heading</w:t>
            </w:r>
          </w:p>
        </w:tc>
      </w:tr>
      <w:tr w:rsidR="00DB50C7" w:rsidRPr="00272F02" w14:paraId="3199D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7B47B" w14:textId="77777777" w:rsidR="00BE4D01" w:rsidRPr="00272F02" w:rsidRDefault="00BE4D01" w:rsidP="0049098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233A050" w14:textId="73CB2500" w:rsidR="00BE4D01" w:rsidRPr="00272F02" w:rsidRDefault="009C51CF" w:rsidP="00490983">
            <w:pPr>
              <w:pStyle w:val="TableCellLeft10pt"/>
              <w:rPr>
                <w:szCs w:val="20"/>
                <w:lang w:val="en-GB"/>
              </w:rPr>
            </w:pPr>
            <w:r w:rsidRPr="00272F02">
              <w:rPr>
                <w:szCs w:val="20"/>
                <w:lang w:val="en-GB"/>
              </w:rPr>
              <w:t>N/A</w:t>
            </w:r>
          </w:p>
        </w:tc>
      </w:tr>
      <w:tr w:rsidR="00DB50C7" w:rsidRPr="00272F02" w14:paraId="0244F1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EA83E7" w14:textId="77777777" w:rsidR="00BE4D01" w:rsidRPr="00272F02" w:rsidRDefault="00BE4D01" w:rsidP="0049098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0D3392B" w14:textId="77777777" w:rsidR="00BE4D01" w:rsidRPr="00272F02" w:rsidRDefault="00BE4D01" w:rsidP="00490983">
            <w:pPr>
              <w:pStyle w:val="TableCellLeft10pt"/>
              <w:rPr>
                <w:szCs w:val="20"/>
                <w:lang w:val="en-GB"/>
              </w:rPr>
            </w:pPr>
            <w:r w:rsidRPr="00272F02">
              <w:rPr>
                <w:szCs w:val="20"/>
                <w:lang w:val="en-GB"/>
              </w:rPr>
              <w:t>Required</w:t>
            </w:r>
          </w:p>
        </w:tc>
      </w:tr>
      <w:tr w:rsidR="00DB50C7" w:rsidRPr="00272F02" w14:paraId="0BBBFB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F5B2F" w14:textId="77777777" w:rsidR="00BE4D01" w:rsidRPr="00272F02" w:rsidRDefault="00BE4D01" w:rsidP="0049098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8B9D20B" w14:textId="7B0BBE89" w:rsidR="00BE4D01" w:rsidRPr="00272F02" w:rsidRDefault="00BE4D01" w:rsidP="00490983">
            <w:pPr>
              <w:pStyle w:val="TableCellLeft10pt"/>
              <w:rPr>
                <w:szCs w:val="20"/>
                <w:lang w:val="en-GB"/>
              </w:rPr>
            </w:pPr>
            <w:r w:rsidRPr="00272F02">
              <w:rPr>
                <w:szCs w:val="20"/>
                <w:lang w:val="en-GB"/>
              </w:rPr>
              <w:t>One</w:t>
            </w:r>
            <w:r w:rsidR="00CD6D25" w:rsidRPr="00272F02">
              <w:rPr>
                <w:szCs w:val="20"/>
                <w:lang w:val="en-GB"/>
              </w:rPr>
              <w:t xml:space="preserve"> to one</w:t>
            </w:r>
          </w:p>
        </w:tc>
      </w:tr>
      <w:tr w:rsidR="00DB50C7" w:rsidRPr="00272F02" w14:paraId="1255EC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E5364" w14:textId="77777777" w:rsidR="00BE4D01" w:rsidRPr="00272F02" w:rsidRDefault="00BE4D01" w:rsidP="0049098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F20FD3" w14:textId="77777777" w:rsidR="00BE4D01" w:rsidRPr="00272F02" w:rsidRDefault="00BE4D01" w:rsidP="00490983">
            <w:pPr>
              <w:pStyle w:val="TableCellLeft10pt"/>
              <w:rPr>
                <w:szCs w:val="20"/>
                <w:lang w:val="en-GB"/>
              </w:rPr>
            </w:pPr>
            <w:r w:rsidRPr="00272F02">
              <w:rPr>
                <w:szCs w:val="20"/>
                <w:lang w:val="en-GB"/>
              </w:rPr>
              <w:t xml:space="preserve">Title Page </w:t>
            </w:r>
          </w:p>
        </w:tc>
      </w:tr>
      <w:tr w:rsidR="00DB50C7" w:rsidRPr="00272F02" w14:paraId="5EAC4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FFFD84" w14:textId="77777777" w:rsidR="00BE4D01" w:rsidRPr="00272F02" w:rsidRDefault="00BE4D01" w:rsidP="0049098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0AD97FB" w14:textId="77777777" w:rsidR="00BE4D01" w:rsidRPr="00272F02" w:rsidRDefault="00BE4D01" w:rsidP="00490983">
            <w:pPr>
              <w:pStyle w:val="TableCellLeft10ptBold"/>
              <w:rPr>
                <w:b w:val="0"/>
                <w:bCs/>
                <w:szCs w:val="20"/>
                <w:lang w:val="en-GB"/>
              </w:rPr>
            </w:pPr>
            <w:r w:rsidRPr="00272F02">
              <w:rPr>
                <w:b w:val="0"/>
                <w:bCs/>
                <w:szCs w:val="20"/>
                <w:lang w:val="en-GB"/>
              </w:rPr>
              <w:t>Original Protocol:</w:t>
            </w:r>
          </w:p>
        </w:tc>
      </w:tr>
      <w:tr w:rsidR="00DB50C7" w:rsidRPr="00272F02" w14:paraId="7B45A1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C3205" w14:textId="77777777" w:rsidR="00BE4D01" w:rsidRPr="00272F02" w:rsidRDefault="00BE4D01" w:rsidP="0049098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C7AD40" w14:textId="77777777" w:rsidR="00BE4D01" w:rsidRPr="00272F02" w:rsidRDefault="00BE4D01" w:rsidP="0049098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64E5C60" w14:textId="77777777" w:rsidR="00BE4D01" w:rsidRPr="00272F02" w:rsidRDefault="00BE4D01" w:rsidP="00490983">
            <w:pPr>
              <w:pStyle w:val="TableCellLeft10pt"/>
              <w:rPr>
                <w:szCs w:val="20"/>
                <w:lang w:val="en-GB"/>
              </w:rPr>
            </w:pPr>
            <w:r w:rsidRPr="00272F02">
              <w:rPr>
                <w:rStyle w:val="TableCellLeft10ptBoldChar"/>
                <w:szCs w:val="20"/>
              </w:rPr>
              <w:t>Relationship</w:t>
            </w:r>
            <w:r w:rsidRPr="00272F02">
              <w:rPr>
                <w:szCs w:val="20"/>
                <w:lang w:val="en-GB"/>
              </w:rPr>
              <w:t>: Table row heading</w:t>
            </w:r>
          </w:p>
          <w:p w14:paraId="573A8679" w14:textId="53575CAC" w:rsidR="00BE4D01" w:rsidRPr="00272F02" w:rsidRDefault="00BE4D01" w:rsidP="00490983">
            <w:pPr>
              <w:pStyle w:val="TableCellLeft10pt"/>
              <w:rPr>
                <w:szCs w:val="20"/>
                <w:lang w:val="en-GB"/>
              </w:rPr>
            </w:pPr>
            <w:r w:rsidRPr="00272F02">
              <w:rPr>
                <w:rStyle w:val="TableCellLeft10ptBoldChar"/>
                <w:szCs w:val="20"/>
              </w:rPr>
              <w:t>Concept</w:t>
            </w:r>
            <w:r w:rsidRPr="00272F02">
              <w:rPr>
                <w:szCs w:val="20"/>
                <w:lang w:val="en-GB"/>
              </w:rPr>
              <w:t>:</w:t>
            </w:r>
            <w:r w:rsidR="00490983" w:rsidRPr="00272F02">
              <w:rPr>
                <w:szCs w:val="20"/>
                <w:lang w:val="en-GB"/>
              </w:rPr>
              <w:t xml:space="preserve"> </w:t>
            </w:r>
            <w:r w:rsidR="00072CB1" w:rsidRPr="00272F02">
              <w:rPr>
                <w:szCs w:val="20"/>
                <w:lang w:val="en-GB"/>
              </w:rPr>
              <w:t>Heading</w:t>
            </w:r>
          </w:p>
        </w:tc>
      </w:tr>
      <w:tr w:rsidR="00DB50C7" w:rsidRPr="00272F02" w14:paraId="365935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81786" w14:textId="10E1F445" w:rsidR="00BE4D01" w:rsidRPr="00272F02" w:rsidRDefault="0021788E" w:rsidP="0049098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DBB5283" w14:textId="77777777" w:rsidR="00BE4D01" w:rsidRPr="00272F02" w:rsidRDefault="00BE4D01" w:rsidP="00490983">
            <w:pPr>
              <w:pStyle w:val="TableCellLeft10pt"/>
              <w:rPr>
                <w:szCs w:val="20"/>
                <w:lang w:val="en-GB"/>
              </w:rPr>
            </w:pPr>
            <w:r w:rsidRPr="00272F02">
              <w:rPr>
                <w:szCs w:val="20"/>
                <w:lang w:val="en-GB"/>
              </w:rPr>
              <w:t>No</w:t>
            </w:r>
          </w:p>
        </w:tc>
      </w:tr>
    </w:tbl>
    <w:p w14:paraId="17651A2F" w14:textId="77777777" w:rsidR="00BE4D01" w:rsidRPr="00272F02"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B120D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AA2B88" w14:textId="77777777" w:rsidR="00BE4D01" w:rsidRPr="00272F02" w:rsidRDefault="00BE4D01" w:rsidP="0049098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754CB8F" w14:textId="69C86368" w:rsidR="00BE4D01" w:rsidRPr="00272F02" w:rsidRDefault="00A7699E" w:rsidP="00D7360F">
            <w:pPr>
              <w:pStyle w:val="TableCellLeft10pt"/>
              <w:rPr>
                <w:szCs w:val="20"/>
                <w:lang w:val="en-GB"/>
              </w:rPr>
            </w:pPr>
            <w:r w:rsidRPr="00272F02">
              <w:rPr>
                <w:szCs w:val="20"/>
                <w:lang w:val="en-GB" w:eastAsia="ja-JP"/>
              </w:rPr>
              <w:t>[</w:t>
            </w:r>
            <w:r w:rsidR="00A20EC0" w:rsidRPr="00272F02">
              <w:rPr>
                <w:szCs w:val="20"/>
                <w:lang w:val="en-GB"/>
              </w:rPr>
              <w:t xml:space="preserve">Original Protocol </w:t>
            </w:r>
            <w:r w:rsidR="00B6251C">
              <w:rPr>
                <w:szCs w:val="20"/>
                <w:lang w:val="en-GB"/>
              </w:rPr>
              <w:t>Indicator</w:t>
            </w:r>
            <w:r w:rsidRPr="00272F02">
              <w:rPr>
                <w:szCs w:val="20"/>
                <w:lang w:val="en-GB" w:eastAsia="ja-JP"/>
              </w:rPr>
              <w:t>]</w:t>
            </w:r>
          </w:p>
        </w:tc>
      </w:tr>
      <w:tr w:rsidR="00DB50C7" w:rsidRPr="00272F02" w14:paraId="3CA4F0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AC58C5" w14:textId="77777777" w:rsidR="00BE4D01" w:rsidRPr="00272F02" w:rsidRDefault="00BE4D01" w:rsidP="0049098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4D64F16" w14:textId="77777777" w:rsidR="00BE4D01" w:rsidRPr="00272F02" w:rsidRDefault="00BE4D01" w:rsidP="00D7360F">
            <w:pPr>
              <w:pStyle w:val="TableCellLeft10pt"/>
              <w:rPr>
                <w:szCs w:val="20"/>
                <w:lang w:val="en-GB"/>
              </w:rPr>
            </w:pPr>
            <w:r w:rsidRPr="00272F02">
              <w:rPr>
                <w:szCs w:val="20"/>
                <w:lang w:val="en-GB"/>
              </w:rPr>
              <w:t xml:space="preserve">Valid Value </w:t>
            </w:r>
          </w:p>
        </w:tc>
      </w:tr>
      <w:tr w:rsidR="00DB50C7" w:rsidRPr="00272F02" w14:paraId="21BF20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0BAB" w14:textId="5E593DBE" w:rsidR="00BE4D01" w:rsidRPr="00272F02" w:rsidRDefault="00BE4D01" w:rsidP="0049098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476A1F" w14:textId="77777777" w:rsidR="00BE4D01" w:rsidRPr="00272F02" w:rsidRDefault="00BE4D01" w:rsidP="00D7360F">
            <w:pPr>
              <w:pStyle w:val="TableCellLeft10pt"/>
              <w:rPr>
                <w:szCs w:val="20"/>
                <w:lang w:val="en-GB"/>
              </w:rPr>
            </w:pPr>
            <w:r w:rsidRPr="00272F02">
              <w:rPr>
                <w:szCs w:val="20"/>
                <w:lang w:val="en-GB"/>
              </w:rPr>
              <w:t xml:space="preserve">V </w:t>
            </w:r>
          </w:p>
        </w:tc>
      </w:tr>
      <w:tr w:rsidR="00DB50C7" w:rsidRPr="00272F02" w14:paraId="0D77D9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43DAC" w14:textId="77777777" w:rsidR="00BE4D01" w:rsidRPr="00272F02" w:rsidRDefault="00BE4D01" w:rsidP="0049098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841BAAB" w14:textId="2791AEA7" w:rsidR="00F330A8" w:rsidRPr="00272F02" w:rsidRDefault="000F6F05" w:rsidP="00F330A8">
            <w:pPr>
              <w:pStyle w:val="TableCellLeft10pt"/>
              <w:rPr>
                <w:szCs w:val="20"/>
                <w:lang w:val="en-GB"/>
              </w:rPr>
            </w:pPr>
            <w:r w:rsidRPr="00272F02">
              <w:rPr>
                <w:szCs w:val="20"/>
                <w:lang w:val="en-GB"/>
              </w:rPr>
              <w:t>CNEW</w:t>
            </w:r>
          </w:p>
          <w:p w14:paraId="459AB6FD" w14:textId="3520C42D" w:rsidR="002E2384" w:rsidRPr="00272F02" w:rsidRDefault="00E15554">
            <w:pPr>
              <w:pStyle w:val="TableCellLeft10pt"/>
              <w:rPr>
                <w:szCs w:val="20"/>
                <w:lang w:val="en-GB"/>
              </w:rPr>
            </w:pPr>
            <w:r w:rsidRPr="00272F02">
              <w:rPr>
                <w:szCs w:val="20"/>
                <w:lang w:val="en-GB"/>
              </w:rPr>
              <w:t>For review purpose, see definition of the controlled terminology below</w:t>
            </w:r>
          </w:p>
          <w:p w14:paraId="44B27679" w14:textId="48C9BBDA" w:rsidR="00BE4D01" w:rsidRPr="00272F02" w:rsidRDefault="004B6254" w:rsidP="00F330A8">
            <w:pPr>
              <w:pStyle w:val="TableCellLeft10pt"/>
              <w:rPr>
                <w:szCs w:val="20"/>
                <w:lang w:val="en-GB"/>
              </w:rPr>
            </w:pPr>
            <w:r w:rsidRPr="00272F02">
              <w:rPr>
                <w:szCs w:val="20"/>
                <w:lang w:val="en-GB"/>
              </w:rPr>
              <w:t>An indication as to whether the protocol document reflects the original version of the protocol.</w:t>
            </w:r>
          </w:p>
        </w:tc>
      </w:tr>
      <w:tr w:rsidR="00DB50C7" w:rsidRPr="00272F02" w14:paraId="37B9AB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D719B0" w14:textId="77777777" w:rsidR="00BE4D01" w:rsidRPr="00272F02" w:rsidRDefault="00BE4D01" w:rsidP="0049098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0144CF" w14:textId="7E3878D4" w:rsidR="00BE4D01" w:rsidRPr="00272F02" w:rsidRDefault="009C51CF" w:rsidP="00D7360F">
            <w:pPr>
              <w:pStyle w:val="TableCellLeft10pt"/>
              <w:rPr>
                <w:szCs w:val="20"/>
                <w:lang w:val="en-GB"/>
              </w:rPr>
            </w:pPr>
            <w:r w:rsidRPr="00272F02">
              <w:rPr>
                <w:szCs w:val="20"/>
                <w:lang w:val="en-GB"/>
              </w:rPr>
              <w:t>N/A</w:t>
            </w:r>
          </w:p>
        </w:tc>
      </w:tr>
      <w:tr w:rsidR="00DB50C7" w:rsidRPr="00272F02" w14:paraId="36E7CC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84EA9" w14:textId="77777777" w:rsidR="00BE4D01" w:rsidRPr="00272F02" w:rsidRDefault="00BE4D01" w:rsidP="0049098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1E9285" w14:textId="598896C7" w:rsidR="00BE4D01" w:rsidRPr="00272F02" w:rsidRDefault="00EE3B57" w:rsidP="00D7360F">
            <w:pPr>
              <w:pStyle w:val="TableCellLeft10pt"/>
              <w:rPr>
                <w:szCs w:val="20"/>
                <w:lang w:val="en-GB"/>
              </w:rPr>
            </w:pPr>
            <w:r w:rsidRPr="00272F02">
              <w:rPr>
                <w:szCs w:val="20"/>
                <w:lang w:val="en-GB"/>
              </w:rPr>
              <w:t>Required</w:t>
            </w:r>
            <w:r w:rsidR="00BE4D01" w:rsidRPr="00272F02">
              <w:rPr>
                <w:szCs w:val="20"/>
                <w:lang w:val="en-GB"/>
              </w:rPr>
              <w:t xml:space="preserve"> </w:t>
            </w:r>
          </w:p>
        </w:tc>
      </w:tr>
      <w:tr w:rsidR="00DB50C7" w:rsidRPr="00272F02" w14:paraId="10B63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D44AD" w14:textId="77777777" w:rsidR="00BE4D01" w:rsidRPr="00272F02" w:rsidRDefault="00BE4D01" w:rsidP="0049098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909523" w14:textId="450F9D7E" w:rsidR="00BE4D01" w:rsidRPr="00272F02" w:rsidRDefault="00267362" w:rsidP="00D7360F">
            <w:pPr>
              <w:pStyle w:val="TableCellLeft10pt"/>
              <w:rPr>
                <w:szCs w:val="20"/>
                <w:lang w:val="en-GB"/>
              </w:rPr>
            </w:pPr>
            <w:r w:rsidRPr="00272F02">
              <w:rPr>
                <w:szCs w:val="20"/>
                <w:lang w:val="en-GB"/>
              </w:rPr>
              <w:t>One to one</w:t>
            </w:r>
            <w:r w:rsidR="00342C68" w:rsidRPr="00272F02">
              <w:rPr>
                <w:szCs w:val="20"/>
                <w:lang w:val="en-GB" w:eastAsia="ja-JP"/>
              </w:rPr>
              <w:t>;</w:t>
            </w:r>
            <w:r w:rsidR="00300AE7" w:rsidRPr="00272F02">
              <w:rPr>
                <w:szCs w:val="20"/>
                <w:lang w:val="en-GB"/>
              </w:rPr>
              <w:t xml:space="preserve"> </w:t>
            </w:r>
            <w:r w:rsidR="00342C68" w:rsidRPr="00272F02">
              <w:rPr>
                <w:szCs w:val="20"/>
                <w:lang w:val="en-GB" w:eastAsia="ja-JP"/>
              </w:rPr>
              <w:t xml:space="preserve">One to </w:t>
            </w:r>
            <w:r w:rsidR="0010385B" w:rsidRPr="00272F02">
              <w:rPr>
                <w:szCs w:val="20"/>
                <w:lang w:val="en-GB" w:eastAsia="ja-JP"/>
              </w:rPr>
              <w:t xml:space="preserve">Sponsor </w:t>
            </w:r>
            <w:r w:rsidR="00300AE7" w:rsidRPr="00272F02">
              <w:rPr>
                <w:szCs w:val="20"/>
                <w:lang w:val="en-GB"/>
              </w:rPr>
              <w:t>Protoco</w:t>
            </w:r>
            <w:r w:rsidR="000B1E72" w:rsidRPr="00272F02">
              <w:rPr>
                <w:szCs w:val="20"/>
                <w:lang w:val="en-GB"/>
              </w:rPr>
              <w:t>l</w:t>
            </w:r>
            <w:r w:rsidR="00300AE7" w:rsidRPr="00272F02">
              <w:rPr>
                <w:szCs w:val="20"/>
                <w:lang w:val="en-GB"/>
              </w:rPr>
              <w:t xml:space="preserve"> Identifier</w:t>
            </w:r>
          </w:p>
        </w:tc>
      </w:tr>
      <w:tr w:rsidR="00DB50C7" w:rsidRPr="00272F02" w14:paraId="006E41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0D477" w14:textId="77777777" w:rsidR="00BE4D01" w:rsidRPr="00272F02" w:rsidRDefault="00BE4D01" w:rsidP="0049098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23B89E" w14:textId="77777777" w:rsidR="00BE4D01" w:rsidRPr="00272F02" w:rsidRDefault="00BE4D01" w:rsidP="00D7360F">
            <w:pPr>
              <w:pStyle w:val="TableCellLeft10pt"/>
              <w:rPr>
                <w:szCs w:val="20"/>
                <w:lang w:val="en-GB"/>
              </w:rPr>
            </w:pPr>
            <w:r w:rsidRPr="00272F02">
              <w:rPr>
                <w:szCs w:val="20"/>
                <w:lang w:val="en-GB"/>
              </w:rPr>
              <w:t>Title page</w:t>
            </w:r>
          </w:p>
        </w:tc>
      </w:tr>
      <w:tr w:rsidR="00DB50C7" w:rsidRPr="00272F02" w14:paraId="030DB4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E87EE" w14:textId="77777777" w:rsidR="00BE4D01" w:rsidRPr="00272F02" w:rsidRDefault="00BE4D01" w:rsidP="0049098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619E95" w14:textId="4A7C1739" w:rsidR="00BE4D01" w:rsidRPr="00272F02" w:rsidRDefault="00BE4D01" w:rsidP="00D7360F">
            <w:pPr>
              <w:pStyle w:val="TableCellLeft10pt"/>
              <w:rPr>
                <w:szCs w:val="20"/>
                <w:lang w:val="en-GB"/>
              </w:rPr>
            </w:pPr>
            <w:r w:rsidRPr="00272F02">
              <w:rPr>
                <w:szCs w:val="20"/>
                <w:lang w:val="en-GB"/>
              </w:rPr>
              <w:t>Yes</w:t>
            </w:r>
            <w:r w:rsidR="00AF127F" w:rsidRPr="00272F02">
              <w:rPr>
                <w:szCs w:val="20"/>
                <w:lang w:val="en-GB"/>
              </w:rPr>
              <w:t xml:space="preserve"> (C49488)</w:t>
            </w:r>
            <w:r w:rsidRPr="00272F02">
              <w:rPr>
                <w:szCs w:val="20"/>
                <w:lang w:val="en-GB"/>
              </w:rPr>
              <w:t>, No</w:t>
            </w:r>
            <w:r w:rsidR="00AF127F" w:rsidRPr="00272F02">
              <w:rPr>
                <w:szCs w:val="20"/>
                <w:lang w:val="en-GB"/>
              </w:rPr>
              <w:t>(C49487)</w:t>
            </w:r>
          </w:p>
        </w:tc>
      </w:tr>
      <w:tr w:rsidR="00DB50C7" w:rsidRPr="00272F02" w14:paraId="64056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C94B2D" w14:textId="77777777" w:rsidR="00BE4D01" w:rsidRPr="00272F02" w:rsidRDefault="00BE4D01" w:rsidP="0049098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55D937" w14:textId="77777777" w:rsidR="00BE4D01" w:rsidRPr="00272F02" w:rsidRDefault="00BE4D01" w:rsidP="00D7360F">
            <w:pPr>
              <w:pStyle w:val="TableCellLeft10pt"/>
              <w:rPr>
                <w:szCs w:val="20"/>
                <w:lang w:val="en-GB"/>
              </w:rPr>
            </w:pPr>
            <w:r w:rsidRPr="00272F02">
              <w:rPr>
                <w:b/>
                <w:szCs w:val="20"/>
              </w:rPr>
              <w:t>Value</w:t>
            </w:r>
            <w:r w:rsidRPr="00272F02">
              <w:rPr>
                <w:szCs w:val="20"/>
                <w:lang w:val="en-GB"/>
              </w:rPr>
              <w:t xml:space="preserve"> </w:t>
            </w:r>
            <w:r w:rsidRPr="00272F02">
              <w:rPr>
                <w:b/>
                <w:szCs w:val="20"/>
              </w:rPr>
              <w:t>Allowed</w:t>
            </w:r>
            <w:r w:rsidRPr="00272F02">
              <w:rPr>
                <w:szCs w:val="20"/>
                <w:lang w:val="en-GB"/>
              </w:rPr>
              <w:t>: Yes</w:t>
            </w:r>
          </w:p>
          <w:p w14:paraId="007AD1A0" w14:textId="0F02B284" w:rsidR="00BE4D01" w:rsidRPr="00272F02" w:rsidRDefault="00BE4D01" w:rsidP="00D7360F">
            <w:pPr>
              <w:pStyle w:val="TableCellLeft10pt"/>
              <w:rPr>
                <w:szCs w:val="20"/>
                <w:lang w:val="en-GB"/>
              </w:rPr>
            </w:pPr>
            <w:r w:rsidRPr="00272F02">
              <w:rPr>
                <w:b/>
                <w:szCs w:val="20"/>
              </w:rPr>
              <w:t>Relationship</w:t>
            </w:r>
            <w:r w:rsidRPr="00272F02">
              <w:rPr>
                <w:szCs w:val="20"/>
                <w:lang w:val="en-GB"/>
              </w:rPr>
              <w:t xml:space="preserve">: </w:t>
            </w:r>
            <w:r w:rsidR="00467B64" w:rsidRPr="00272F02">
              <w:rPr>
                <w:szCs w:val="20"/>
                <w:lang w:val="en-GB"/>
              </w:rPr>
              <w:t>Heading</w:t>
            </w:r>
            <w:r w:rsidR="00260458" w:rsidRPr="00272F02">
              <w:rPr>
                <w:szCs w:val="20"/>
                <w:lang w:val="en-GB"/>
              </w:rPr>
              <w:t xml:space="preserve">; </w:t>
            </w:r>
            <w:r w:rsidR="0023427B">
              <w:rPr>
                <w:szCs w:val="20"/>
                <w:lang w:val="en-GB"/>
              </w:rPr>
              <w:t xml:space="preserve">Sponsor </w:t>
            </w:r>
            <w:r w:rsidR="00260458" w:rsidRPr="00272F02">
              <w:rPr>
                <w:szCs w:val="20"/>
                <w:lang w:val="en-GB"/>
              </w:rPr>
              <w:t>Protoco</w:t>
            </w:r>
            <w:r w:rsidR="00F502B5" w:rsidRPr="00272F02">
              <w:rPr>
                <w:szCs w:val="20"/>
                <w:lang w:val="en-GB"/>
              </w:rPr>
              <w:t>l Identifier</w:t>
            </w:r>
          </w:p>
          <w:p w14:paraId="02C894E9" w14:textId="322C3C8A" w:rsidR="00BE4D01" w:rsidRPr="00272F02" w:rsidRDefault="00BE4D01" w:rsidP="00D7360F">
            <w:pPr>
              <w:pStyle w:val="TableCellLeft10pt"/>
              <w:rPr>
                <w:szCs w:val="20"/>
                <w:lang w:val="en-GB"/>
              </w:rPr>
            </w:pPr>
            <w:r w:rsidRPr="00272F02">
              <w:rPr>
                <w:b/>
                <w:szCs w:val="20"/>
              </w:rPr>
              <w:t>Concept</w:t>
            </w:r>
            <w:r w:rsidRPr="00272F02">
              <w:rPr>
                <w:szCs w:val="20"/>
                <w:lang w:val="en-GB"/>
              </w:rPr>
              <w:t>: C</w:t>
            </w:r>
            <w:r w:rsidR="004B6254" w:rsidRPr="00272F02">
              <w:rPr>
                <w:szCs w:val="20"/>
                <w:lang w:val="en-GB"/>
              </w:rPr>
              <w:t>NEW</w:t>
            </w:r>
          </w:p>
        </w:tc>
      </w:tr>
      <w:tr w:rsidR="00DB50C7" w:rsidRPr="00272F02" w14:paraId="50960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83D99" w14:textId="7CFBD6FE" w:rsidR="00BE4D01" w:rsidRPr="00272F02" w:rsidRDefault="0021788E" w:rsidP="0049098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8DFE661" w14:textId="77777777" w:rsidR="00BE4D01" w:rsidRPr="00272F02" w:rsidRDefault="00BE4D01" w:rsidP="00D7360F">
            <w:pPr>
              <w:pStyle w:val="TableCellLeft10pt"/>
              <w:rPr>
                <w:szCs w:val="20"/>
                <w:lang w:val="en-GB"/>
              </w:rPr>
            </w:pPr>
            <w:r w:rsidRPr="00272F02">
              <w:rPr>
                <w:szCs w:val="20"/>
                <w:lang w:val="en-GB"/>
              </w:rPr>
              <w:t>No</w:t>
            </w:r>
          </w:p>
        </w:tc>
      </w:tr>
    </w:tbl>
    <w:p w14:paraId="3505D379" w14:textId="77777777" w:rsidR="00AF127F" w:rsidRPr="00272F02" w:rsidRDefault="00AF127F" w:rsidP="00BE4D01">
      <w:pPr>
        <w:rPr>
          <w:rFonts w:eastAsiaTheme="minorEastAsia"/>
          <w:sz w:val="20"/>
          <w:szCs w:val="20"/>
          <w:lang w:eastAsia="ja-JP"/>
        </w:rPr>
      </w:pPr>
    </w:p>
    <w:tbl>
      <w:tblPr>
        <w:tblStyle w:val="TableGrid"/>
        <w:tblW w:w="5000" w:type="pct"/>
        <w:tblLook w:val="04A0" w:firstRow="1" w:lastRow="0" w:firstColumn="1" w:lastColumn="0" w:noHBand="0" w:noVBand="1"/>
      </w:tblPr>
      <w:tblGrid>
        <w:gridCol w:w="939"/>
        <w:gridCol w:w="1726"/>
        <w:gridCol w:w="6325"/>
      </w:tblGrid>
      <w:tr w:rsidR="00DB50C7" w:rsidRPr="00272F02" w14:paraId="491D6055" w14:textId="77777777" w:rsidTr="00910BB6">
        <w:trPr>
          <w:trHeight w:val="20"/>
        </w:trPr>
        <w:tc>
          <w:tcPr>
            <w:tcW w:w="522" w:type="pct"/>
            <w:shd w:val="clear" w:color="auto" w:fill="FFFFCC"/>
            <w:hideMark/>
          </w:tcPr>
          <w:p w14:paraId="6FFF54E4" w14:textId="77777777" w:rsidR="00AF127F" w:rsidRPr="00272F02" w:rsidRDefault="00AF127F" w:rsidP="00C824A4">
            <w:pPr>
              <w:rPr>
                <w:b/>
                <w:bCs/>
                <w:sz w:val="20"/>
                <w:szCs w:val="20"/>
              </w:rPr>
            </w:pPr>
            <w:r w:rsidRPr="00272F02">
              <w:rPr>
                <w:b/>
                <w:bCs/>
                <w:sz w:val="20"/>
                <w:szCs w:val="20"/>
              </w:rPr>
              <w:t>NCI C-Code</w:t>
            </w:r>
          </w:p>
        </w:tc>
        <w:tc>
          <w:tcPr>
            <w:tcW w:w="960" w:type="pct"/>
            <w:shd w:val="clear" w:color="auto" w:fill="FFFFCC"/>
            <w:hideMark/>
          </w:tcPr>
          <w:p w14:paraId="31689FBF" w14:textId="77777777" w:rsidR="00AF127F" w:rsidRPr="00272F02" w:rsidRDefault="00AF127F" w:rsidP="00C824A4">
            <w:pPr>
              <w:rPr>
                <w:b/>
                <w:bCs/>
                <w:sz w:val="20"/>
                <w:szCs w:val="20"/>
              </w:rPr>
            </w:pPr>
            <w:r w:rsidRPr="00272F02">
              <w:rPr>
                <w:b/>
                <w:bCs/>
                <w:sz w:val="20"/>
                <w:szCs w:val="20"/>
              </w:rPr>
              <w:t>M11 Preferred Term</w:t>
            </w:r>
          </w:p>
        </w:tc>
        <w:tc>
          <w:tcPr>
            <w:tcW w:w="3517" w:type="pct"/>
            <w:shd w:val="clear" w:color="auto" w:fill="FFFFCC"/>
            <w:hideMark/>
          </w:tcPr>
          <w:p w14:paraId="15C5320A" w14:textId="4395EE43" w:rsidR="00AF127F" w:rsidRPr="00272F02" w:rsidRDefault="00AF127F" w:rsidP="00C824A4">
            <w:pPr>
              <w:rPr>
                <w:b/>
                <w:bCs/>
                <w:sz w:val="20"/>
                <w:szCs w:val="20"/>
              </w:rPr>
            </w:pPr>
            <w:r w:rsidRPr="00272F02">
              <w:rPr>
                <w:b/>
                <w:bCs/>
                <w:sz w:val="20"/>
                <w:szCs w:val="20"/>
              </w:rPr>
              <w:t>Draft Definition</w:t>
            </w:r>
          </w:p>
        </w:tc>
      </w:tr>
      <w:tr w:rsidR="00DB50C7" w:rsidRPr="00272F02" w14:paraId="1047C381" w14:textId="77777777" w:rsidTr="00910BB6">
        <w:trPr>
          <w:trHeight w:val="20"/>
        </w:trPr>
        <w:tc>
          <w:tcPr>
            <w:tcW w:w="522" w:type="pct"/>
            <w:shd w:val="clear" w:color="auto" w:fill="EAEDF1" w:themeFill="text2" w:themeFillTint="1A"/>
            <w:hideMark/>
          </w:tcPr>
          <w:p w14:paraId="07056749" w14:textId="77777777" w:rsidR="00AF127F" w:rsidRPr="00272F02" w:rsidRDefault="00AF127F" w:rsidP="00C824A4">
            <w:pPr>
              <w:rPr>
                <w:sz w:val="20"/>
                <w:szCs w:val="20"/>
              </w:rPr>
            </w:pPr>
            <w:r w:rsidRPr="00272F02">
              <w:rPr>
                <w:sz w:val="20"/>
                <w:szCs w:val="20"/>
              </w:rPr>
              <w:t>C66742</w:t>
            </w:r>
          </w:p>
        </w:tc>
        <w:tc>
          <w:tcPr>
            <w:tcW w:w="960" w:type="pct"/>
            <w:shd w:val="clear" w:color="auto" w:fill="EAEDF1" w:themeFill="text2" w:themeFillTint="1A"/>
            <w:hideMark/>
          </w:tcPr>
          <w:p w14:paraId="75581D27" w14:textId="77777777" w:rsidR="00AF127F" w:rsidRPr="00272F02" w:rsidRDefault="00AF127F" w:rsidP="00C824A4">
            <w:pPr>
              <w:rPr>
                <w:sz w:val="20"/>
                <w:szCs w:val="20"/>
              </w:rPr>
            </w:pPr>
            <w:r w:rsidRPr="00272F02">
              <w:rPr>
                <w:sz w:val="20"/>
                <w:szCs w:val="20"/>
              </w:rPr>
              <w:t>NY</w:t>
            </w:r>
          </w:p>
        </w:tc>
        <w:tc>
          <w:tcPr>
            <w:tcW w:w="3517" w:type="pct"/>
            <w:shd w:val="clear" w:color="auto" w:fill="EAEDF1" w:themeFill="text2" w:themeFillTint="1A"/>
            <w:hideMark/>
          </w:tcPr>
          <w:p w14:paraId="506365DE" w14:textId="694EF823" w:rsidR="00AF127F" w:rsidRPr="00272F02" w:rsidRDefault="00AF127F" w:rsidP="00C824A4">
            <w:pPr>
              <w:rPr>
                <w:sz w:val="20"/>
                <w:szCs w:val="20"/>
              </w:rPr>
            </w:pPr>
            <w:r w:rsidRPr="00272F02">
              <w:rPr>
                <w:sz w:val="20"/>
                <w:szCs w:val="20"/>
              </w:rPr>
              <w:t>A term that is used to indicate a question with permissible values of yes/no/unknown/not applicable.</w:t>
            </w:r>
          </w:p>
        </w:tc>
      </w:tr>
      <w:tr w:rsidR="00DB50C7" w:rsidRPr="00272F02" w14:paraId="110963B6" w14:textId="77777777" w:rsidTr="00910BB6">
        <w:trPr>
          <w:trHeight w:val="20"/>
        </w:trPr>
        <w:tc>
          <w:tcPr>
            <w:tcW w:w="522" w:type="pct"/>
            <w:hideMark/>
          </w:tcPr>
          <w:p w14:paraId="2C23D4C7" w14:textId="77777777" w:rsidR="00AF127F" w:rsidRPr="00272F02" w:rsidRDefault="00AF127F" w:rsidP="00C824A4">
            <w:pPr>
              <w:rPr>
                <w:sz w:val="20"/>
                <w:szCs w:val="20"/>
              </w:rPr>
            </w:pPr>
            <w:r w:rsidRPr="00272F02">
              <w:rPr>
                <w:sz w:val="20"/>
                <w:szCs w:val="20"/>
              </w:rPr>
              <w:t>C49487</w:t>
            </w:r>
          </w:p>
        </w:tc>
        <w:tc>
          <w:tcPr>
            <w:tcW w:w="960" w:type="pct"/>
            <w:hideMark/>
          </w:tcPr>
          <w:p w14:paraId="75A69082" w14:textId="77777777" w:rsidR="00AF127F" w:rsidRPr="00272F02" w:rsidRDefault="00AF127F" w:rsidP="00C824A4">
            <w:pPr>
              <w:rPr>
                <w:sz w:val="20"/>
                <w:szCs w:val="20"/>
              </w:rPr>
            </w:pPr>
            <w:r w:rsidRPr="00272F02">
              <w:rPr>
                <w:sz w:val="20"/>
                <w:szCs w:val="20"/>
              </w:rPr>
              <w:t>No</w:t>
            </w:r>
          </w:p>
        </w:tc>
        <w:tc>
          <w:tcPr>
            <w:tcW w:w="3517" w:type="pct"/>
            <w:hideMark/>
          </w:tcPr>
          <w:p w14:paraId="1202D09A" w14:textId="251E43F6" w:rsidR="00AF127F" w:rsidRPr="00272F02" w:rsidRDefault="00AF127F" w:rsidP="00C824A4">
            <w:pPr>
              <w:rPr>
                <w:sz w:val="20"/>
                <w:szCs w:val="20"/>
              </w:rPr>
            </w:pPr>
            <w:r w:rsidRPr="00272F02">
              <w:rPr>
                <w:sz w:val="20"/>
                <w:szCs w:val="20"/>
              </w:rPr>
              <w:t>The non-affirmative response to a question.</w:t>
            </w:r>
            <w:r w:rsidR="0010385B" w:rsidRPr="00272F02" w:rsidDel="0010385B">
              <w:rPr>
                <w:sz w:val="20"/>
                <w:szCs w:val="20"/>
              </w:rPr>
              <w:t xml:space="preserve"> </w:t>
            </w:r>
          </w:p>
        </w:tc>
      </w:tr>
      <w:tr w:rsidR="00DB50C7" w:rsidRPr="00272F02" w14:paraId="4DAB1A62" w14:textId="77777777" w:rsidTr="00910BB6">
        <w:trPr>
          <w:trHeight w:val="20"/>
        </w:trPr>
        <w:tc>
          <w:tcPr>
            <w:tcW w:w="522" w:type="pct"/>
            <w:hideMark/>
          </w:tcPr>
          <w:p w14:paraId="304306B3" w14:textId="77777777" w:rsidR="00AF127F" w:rsidRPr="00272F02" w:rsidRDefault="00AF127F" w:rsidP="00C824A4">
            <w:pPr>
              <w:rPr>
                <w:sz w:val="20"/>
                <w:szCs w:val="20"/>
              </w:rPr>
            </w:pPr>
            <w:r w:rsidRPr="00272F02">
              <w:rPr>
                <w:sz w:val="20"/>
                <w:szCs w:val="20"/>
              </w:rPr>
              <w:t>C49488</w:t>
            </w:r>
          </w:p>
        </w:tc>
        <w:tc>
          <w:tcPr>
            <w:tcW w:w="960" w:type="pct"/>
            <w:hideMark/>
          </w:tcPr>
          <w:p w14:paraId="1664C2BE" w14:textId="77777777" w:rsidR="00AF127F" w:rsidRPr="00272F02" w:rsidRDefault="00AF127F" w:rsidP="00C824A4">
            <w:pPr>
              <w:rPr>
                <w:sz w:val="20"/>
                <w:szCs w:val="20"/>
              </w:rPr>
            </w:pPr>
            <w:r w:rsidRPr="00272F02">
              <w:rPr>
                <w:sz w:val="20"/>
                <w:szCs w:val="20"/>
              </w:rPr>
              <w:t>Yes</w:t>
            </w:r>
          </w:p>
        </w:tc>
        <w:tc>
          <w:tcPr>
            <w:tcW w:w="3517" w:type="pct"/>
            <w:hideMark/>
          </w:tcPr>
          <w:p w14:paraId="328FB1F7" w14:textId="55852490" w:rsidR="00AF127F" w:rsidRPr="00272F02" w:rsidRDefault="00AF127F" w:rsidP="00C824A4">
            <w:pPr>
              <w:rPr>
                <w:sz w:val="20"/>
                <w:szCs w:val="20"/>
              </w:rPr>
            </w:pPr>
            <w:r w:rsidRPr="00272F02">
              <w:rPr>
                <w:sz w:val="20"/>
                <w:szCs w:val="20"/>
              </w:rPr>
              <w:t>The affirmative response to a question.</w:t>
            </w:r>
            <w:r w:rsidR="0010385B" w:rsidRPr="00272F02" w:rsidDel="0010385B">
              <w:rPr>
                <w:sz w:val="20"/>
                <w:szCs w:val="20"/>
              </w:rPr>
              <w:t xml:space="preserve"> </w:t>
            </w:r>
          </w:p>
        </w:tc>
      </w:tr>
    </w:tbl>
    <w:p w14:paraId="382010A5" w14:textId="77777777" w:rsidR="00AF127F" w:rsidRPr="00272F02" w:rsidRDefault="00AF127F" w:rsidP="00AF127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91DD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73528A" w14:textId="77777777" w:rsidR="00BE4D01" w:rsidRPr="00272F02" w:rsidRDefault="00BE4D01" w:rsidP="00490983">
            <w:pPr>
              <w:pStyle w:val="TableHeadingTextLeft10pt"/>
              <w:rPr>
                <w:szCs w:val="20"/>
                <w:lang w:val="de-DE"/>
              </w:rPr>
            </w:pPr>
            <w:bookmarkStart w:id="5" w:name="_mioConsistencyCheck3"/>
            <w:bookmarkEnd w:id="5"/>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324F6D" w14:textId="77777777" w:rsidR="00BE4D01" w:rsidRPr="00272F02" w:rsidRDefault="00BE4D01" w:rsidP="00490983">
            <w:pPr>
              <w:pStyle w:val="TableCellLeft10pt"/>
              <w:rPr>
                <w:rStyle w:val="SuggestedOptional"/>
                <w:rFonts w:ascii="Times New Roman" w:hAnsi="Times New Roman"/>
                <w:b/>
                <w:szCs w:val="48"/>
              </w:rPr>
            </w:pPr>
            <w:r w:rsidRPr="00272F02">
              <w:rPr>
                <w:rStyle w:val="SuggestedOptional"/>
                <w:rFonts w:ascii="Times New Roman" w:hAnsi="Times New Roman"/>
                <w:color w:val="auto"/>
              </w:rPr>
              <w:t>Version Number:</w:t>
            </w:r>
          </w:p>
        </w:tc>
      </w:tr>
      <w:tr w:rsidR="00DB50C7" w:rsidRPr="00272F02" w14:paraId="1EA7CF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8AE18" w14:textId="77777777" w:rsidR="00BE4D01" w:rsidRPr="00272F02" w:rsidRDefault="00BE4D01" w:rsidP="00490983">
            <w:pPr>
              <w:pStyle w:val="TableHeadingTextLeft10pt"/>
              <w:rPr>
                <w:szCs w:val="20"/>
                <w:lang w:val="de-DE"/>
              </w:rPr>
            </w:pPr>
            <w:r w:rsidRPr="00272F02">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274BB692" w14:textId="77777777" w:rsidR="00BE4D01" w:rsidRPr="00272F02" w:rsidRDefault="00BE4D01" w:rsidP="00490983">
            <w:pPr>
              <w:pStyle w:val="TableCellLeft10pt"/>
              <w:rPr>
                <w:szCs w:val="20"/>
                <w:lang w:val="en-GB"/>
              </w:rPr>
            </w:pPr>
            <w:r w:rsidRPr="00272F02">
              <w:rPr>
                <w:szCs w:val="20"/>
                <w:lang w:val="en-GB"/>
              </w:rPr>
              <w:t>Text</w:t>
            </w:r>
          </w:p>
        </w:tc>
      </w:tr>
      <w:tr w:rsidR="00DB50C7" w:rsidRPr="00272F02" w14:paraId="3EC7C6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DD1B5" w14:textId="185C1215" w:rsidR="00BE4D01" w:rsidRPr="00272F02" w:rsidRDefault="00BE4D01" w:rsidP="0049098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D450" w14:textId="77777777" w:rsidR="00BE4D01" w:rsidRPr="00272F02" w:rsidRDefault="00BE4D01" w:rsidP="00490983">
            <w:pPr>
              <w:pStyle w:val="TableCellLeft10pt"/>
              <w:rPr>
                <w:szCs w:val="20"/>
                <w:lang w:val="en-GB"/>
              </w:rPr>
            </w:pPr>
            <w:r w:rsidRPr="00272F02">
              <w:rPr>
                <w:szCs w:val="20"/>
                <w:lang w:val="en-GB"/>
              </w:rPr>
              <w:t>H</w:t>
            </w:r>
          </w:p>
        </w:tc>
      </w:tr>
      <w:tr w:rsidR="00DB50C7" w:rsidRPr="00272F02" w14:paraId="6F1C72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14E4E6" w14:textId="77777777" w:rsidR="00BE4D01" w:rsidRPr="00272F02" w:rsidRDefault="00BE4D01" w:rsidP="0049098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9E0B17" w14:textId="77777777" w:rsidR="00BE4D01" w:rsidRPr="00272F02" w:rsidRDefault="00BE4D01" w:rsidP="00490983">
            <w:pPr>
              <w:pStyle w:val="TableCellLeft10pt"/>
              <w:rPr>
                <w:szCs w:val="20"/>
                <w:lang w:val="en-GB"/>
              </w:rPr>
            </w:pPr>
            <w:r w:rsidRPr="00272F02">
              <w:rPr>
                <w:szCs w:val="20"/>
                <w:lang w:val="en-GB"/>
              </w:rPr>
              <w:t>Heading</w:t>
            </w:r>
          </w:p>
        </w:tc>
      </w:tr>
      <w:tr w:rsidR="00DB50C7" w:rsidRPr="00272F02" w14:paraId="3C1AE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6B4A8E" w14:textId="77777777" w:rsidR="00BE4D01" w:rsidRPr="00272F02" w:rsidRDefault="00BE4D01" w:rsidP="0049098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17E78C" w14:textId="64DCC895" w:rsidR="00BE4D01" w:rsidRPr="00272F02" w:rsidRDefault="009C51CF" w:rsidP="00490983">
            <w:pPr>
              <w:pStyle w:val="TableCellLeft10pt"/>
              <w:rPr>
                <w:szCs w:val="20"/>
                <w:lang w:val="en-GB"/>
              </w:rPr>
            </w:pPr>
            <w:r w:rsidRPr="00272F02">
              <w:rPr>
                <w:szCs w:val="20"/>
                <w:lang w:val="en-GB"/>
              </w:rPr>
              <w:t>N/A</w:t>
            </w:r>
          </w:p>
        </w:tc>
      </w:tr>
      <w:tr w:rsidR="00DB50C7" w:rsidRPr="00272F02" w14:paraId="3043D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7D747" w14:textId="77777777" w:rsidR="00BE4D01" w:rsidRPr="00272F02" w:rsidRDefault="00BE4D01" w:rsidP="0049098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AA90B" w14:textId="77777777" w:rsidR="00BE4D01" w:rsidRPr="00272F02" w:rsidRDefault="00BE4D01" w:rsidP="00490983">
            <w:pPr>
              <w:pStyle w:val="TableCellLeft10pt"/>
              <w:rPr>
                <w:szCs w:val="20"/>
                <w:lang w:val="en-GB"/>
              </w:rPr>
            </w:pPr>
            <w:r w:rsidRPr="00272F02">
              <w:rPr>
                <w:szCs w:val="20"/>
                <w:lang w:val="en-GB"/>
              </w:rPr>
              <w:t>Optional</w:t>
            </w:r>
          </w:p>
        </w:tc>
      </w:tr>
      <w:tr w:rsidR="00DB50C7" w:rsidRPr="00272F02" w14:paraId="2114F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3653DE" w14:textId="77777777" w:rsidR="00BE4D01" w:rsidRPr="00272F02" w:rsidRDefault="00BE4D01" w:rsidP="0049098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03C36F5" w14:textId="32AE47AE" w:rsidR="00BE4D01" w:rsidRPr="00272F02" w:rsidRDefault="00BE4D01" w:rsidP="00490983">
            <w:pPr>
              <w:pStyle w:val="TableCellLeft10pt"/>
              <w:rPr>
                <w:szCs w:val="20"/>
                <w:lang w:val="en-GB"/>
              </w:rPr>
            </w:pPr>
            <w:r w:rsidRPr="00272F02">
              <w:rPr>
                <w:szCs w:val="20"/>
                <w:lang w:val="en-GB"/>
              </w:rPr>
              <w:t>One</w:t>
            </w:r>
            <w:r w:rsidR="00CD4BFA" w:rsidRPr="00272F02">
              <w:rPr>
                <w:szCs w:val="20"/>
                <w:lang w:val="en-GB"/>
              </w:rPr>
              <w:t xml:space="preserve"> to one</w:t>
            </w:r>
          </w:p>
        </w:tc>
      </w:tr>
      <w:tr w:rsidR="00DB50C7" w:rsidRPr="00272F02" w14:paraId="33E306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263B" w14:textId="77777777" w:rsidR="00BE4D01" w:rsidRPr="00272F02" w:rsidRDefault="00BE4D01" w:rsidP="0049098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D68618" w14:textId="77777777" w:rsidR="00BE4D01" w:rsidRPr="00272F02" w:rsidRDefault="00BE4D01" w:rsidP="00490983">
            <w:pPr>
              <w:pStyle w:val="TableCellLeft10pt"/>
              <w:rPr>
                <w:szCs w:val="20"/>
                <w:lang w:val="en-GB"/>
              </w:rPr>
            </w:pPr>
            <w:r w:rsidRPr="00272F02">
              <w:rPr>
                <w:szCs w:val="20"/>
                <w:lang w:val="en-GB"/>
              </w:rPr>
              <w:t xml:space="preserve">Title Page </w:t>
            </w:r>
          </w:p>
        </w:tc>
      </w:tr>
      <w:tr w:rsidR="00DB50C7" w:rsidRPr="00272F02" w14:paraId="5F61B0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54F94C" w14:textId="77777777" w:rsidR="00BE4D01" w:rsidRPr="00272F02" w:rsidRDefault="00BE4D01" w:rsidP="0049098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ECA424" w14:textId="77777777" w:rsidR="00BE4D01" w:rsidRPr="00272F02" w:rsidRDefault="00BE4D01" w:rsidP="00490983">
            <w:pPr>
              <w:pStyle w:val="TableCellLeft10pt"/>
              <w:rPr>
                <w:szCs w:val="20"/>
                <w:lang w:val="en-GB"/>
              </w:rPr>
            </w:pPr>
            <w:r w:rsidRPr="00272F02">
              <w:rPr>
                <w:szCs w:val="20"/>
                <w:lang w:val="en-GB"/>
              </w:rPr>
              <w:t>Version Number:</w:t>
            </w:r>
          </w:p>
        </w:tc>
      </w:tr>
      <w:tr w:rsidR="00DB50C7" w:rsidRPr="00272F02" w14:paraId="4F318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AF8F0D" w14:textId="77777777" w:rsidR="00BE4D01" w:rsidRPr="00272F02" w:rsidRDefault="00BE4D01" w:rsidP="0049098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FB91F" w14:textId="0507F631" w:rsidR="00BE4D01" w:rsidRPr="00272F02" w:rsidRDefault="00BE4D01" w:rsidP="0049098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N</w:t>
            </w:r>
            <w:r w:rsidRPr="00272F02">
              <w:rPr>
                <w:szCs w:val="20"/>
                <w:lang w:val="en-GB"/>
              </w:rPr>
              <w:t>o</w:t>
            </w:r>
          </w:p>
          <w:p w14:paraId="013D941C" w14:textId="77777777" w:rsidR="00BE4D01" w:rsidRPr="00272F02" w:rsidRDefault="00BE4D01" w:rsidP="00490983">
            <w:pPr>
              <w:pStyle w:val="TableCellLeft10pt"/>
              <w:rPr>
                <w:szCs w:val="20"/>
                <w:lang w:val="en-GB"/>
              </w:rPr>
            </w:pPr>
            <w:r w:rsidRPr="00272F02">
              <w:rPr>
                <w:rStyle w:val="TableCellLeft10ptBoldChar"/>
                <w:szCs w:val="20"/>
              </w:rPr>
              <w:t>Relationship</w:t>
            </w:r>
            <w:r w:rsidRPr="00272F02">
              <w:rPr>
                <w:szCs w:val="20"/>
                <w:lang w:val="en-GB"/>
              </w:rPr>
              <w:t>: Table row heading</w:t>
            </w:r>
          </w:p>
          <w:p w14:paraId="3267B257" w14:textId="1D7C6528" w:rsidR="00BE4D01" w:rsidRPr="00272F02" w:rsidRDefault="00BE4D01" w:rsidP="00490983">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4131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A5507" w14:textId="47FEC480" w:rsidR="00BE4D01" w:rsidRPr="00272F02" w:rsidRDefault="0021788E" w:rsidP="0049098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DCCF8C" w14:textId="77777777" w:rsidR="00BE4D01" w:rsidRPr="00272F02" w:rsidRDefault="00BE4D01" w:rsidP="00490983">
            <w:pPr>
              <w:pStyle w:val="TableCellLeft10pt"/>
              <w:rPr>
                <w:szCs w:val="20"/>
                <w:lang w:val="en-GB"/>
              </w:rPr>
            </w:pPr>
            <w:r w:rsidRPr="00272F02">
              <w:rPr>
                <w:szCs w:val="20"/>
                <w:lang w:val="en-GB"/>
              </w:rPr>
              <w:t>No</w:t>
            </w:r>
          </w:p>
        </w:tc>
      </w:tr>
    </w:tbl>
    <w:p w14:paraId="5C7988FA" w14:textId="77777777" w:rsidR="00BE4D01" w:rsidRPr="00272F02" w:rsidRDefault="00BE4D01" w:rsidP="00BE4D01">
      <w:pPr>
        <w:rPr>
          <w:sz w:val="20"/>
          <w:szCs w:val="20"/>
        </w:rPr>
      </w:pPr>
      <w:bookmarkStart w:id="6" w:name="_mioConsistencyCheck4"/>
      <w:bookmarkEnd w:id="6"/>
    </w:p>
    <w:tbl>
      <w:tblPr>
        <w:tblStyle w:val="TableGrid10"/>
        <w:tblW w:w="5000" w:type="pct"/>
        <w:tblLook w:val="04A0" w:firstRow="1" w:lastRow="0" w:firstColumn="1" w:lastColumn="0" w:noHBand="0" w:noVBand="1"/>
      </w:tblPr>
      <w:tblGrid>
        <w:gridCol w:w="2246"/>
        <w:gridCol w:w="6744"/>
      </w:tblGrid>
      <w:tr w:rsidR="00DB50C7" w:rsidRPr="00272F02" w14:paraId="2B9F4FBD" w14:textId="77777777" w:rsidTr="00444021">
        <w:tc>
          <w:tcPr>
            <w:tcW w:w="1249" w:type="pct"/>
            <w:hideMark/>
          </w:tcPr>
          <w:p w14:paraId="3D88B67D" w14:textId="77777777" w:rsidR="00BE4D01" w:rsidRPr="00272F02" w:rsidRDefault="00BE4D01" w:rsidP="008F1666">
            <w:pPr>
              <w:pStyle w:val="TableHeadingTextLeft10pt"/>
              <w:rPr>
                <w:szCs w:val="20"/>
              </w:rPr>
            </w:pPr>
            <w:r w:rsidRPr="00272F02">
              <w:rPr>
                <w:szCs w:val="20"/>
              </w:rPr>
              <w:t>Term (Variable)</w:t>
            </w:r>
          </w:p>
        </w:tc>
        <w:tc>
          <w:tcPr>
            <w:tcW w:w="3751" w:type="pct"/>
            <w:hideMark/>
          </w:tcPr>
          <w:p w14:paraId="40CDA0D1" w14:textId="48418194" w:rsidR="00BE4D01" w:rsidRPr="00272F02" w:rsidRDefault="00BE4D01" w:rsidP="008F1666">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&lt;Version Number&gt;</w:t>
            </w:r>
          </w:p>
        </w:tc>
      </w:tr>
      <w:tr w:rsidR="00DB50C7" w:rsidRPr="00272F02" w14:paraId="74D3712C" w14:textId="77777777" w:rsidTr="00444021">
        <w:tc>
          <w:tcPr>
            <w:tcW w:w="1249" w:type="pct"/>
            <w:hideMark/>
          </w:tcPr>
          <w:p w14:paraId="19C2C906" w14:textId="77777777" w:rsidR="00BE4D01" w:rsidRPr="00272F02" w:rsidRDefault="00BE4D01" w:rsidP="008F1666">
            <w:pPr>
              <w:pStyle w:val="TableHeadingTextLeft10pt"/>
              <w:rPr>
                <w:szCs w:val="20"/>
              </w:rPr>
            </w:pPr>
            <w:r w:rsidRPr="00272F02">
              <w:rPr>
                <w:szCs w:val="20"/>
              </w:rPr>
              <w:t>Data Type</w:t>
            </w:r>
          </w:p>
        </w:tc>
        <w:tc>
          <w:tcPr>
            <w:tcW w:w="3751" w:type="pct"/>
            <w:hideMark/>
          </w:tcPr>
          <w:p w14:paraId="60A6A9F8" w14:textId="1414E0A3" w:rsidR="00BE4D01" w:rsidRPr="00272F02" w:rsidRDefault="002A1F42" w:rsidP="008F1666">
            <w:pPr>
              <w:pStyle w:val="TableCellLeft10pt"/>
              <w:rPr>
                <w:lang w:val="en-GB" w:eastAsia="ja-JP"/>
              </w:rPr>
            </w:pPr>
            <w:r w:rsidRPr="00272F02">
              <w:rPr>
                <w:lang w:val="en-GB" w:eastAsia="ja-JP"/>
              </w:rPr>
              <w:t>Text</w:t>
            </w:r>
          </w:p>
        </w:tc>
      </w:tr>
      <w:tr w:rsidR="00DB50C7" w:rsidRPr="00272F02" w14:paraId="641076A5" w14:textId="77777777" w:rsidTr="00444021">
        <w:tc>
          <w:tcPr>
            <w:tcW w:w="1249" w:type="pct"/>
            <w:hideMark/>
          </w:tcPr>
          <w:p w14:paraId="6EA99C45" w14:textId="56919D23" w:rsidR="00BE4D01" w:rsidRPr="00272F02" w:rsidRDefault="00BE4D01" w:rsidP="008F166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7BDCE37F" w14:textId="0E853EF1" w:rsidR="00BE4D01" w:rsidRPr="00272F02" w:rsidRDefault="00BE4D01" w:rsidP="008F1666">
            <w:pPr>
              <w:pStyle w:val="TableCellLeft10pt"/>
              <w:rPr>
                <w:szCs w:val="20"/>
                <w:lang w:val="en-GB"/>
              </w:rPr>
            </w:pPr>
            <w:r w:rsidRPr="00272F02">
              <w:rPr>
                <w:szCs w:val="20"/>
                <w:lang w:val="en-GB"/>
              </w:rPr>
              <w:t>D</w:t>
            </w:r>
          </w:p>
        </w:tc>
      </w:tr>
      <w:tr w:rsidR="00DB50C7" w:rsidRPr="00272F02" w14:paraId="7A9242C4" w14:textId="77777777" w:rsidTr="00444021">
        <w:tc>
          <w:tcPr>
            <w:tcW w:w="1249" w:type="pct"/>
            <w:hideMark/>
          </w:tcPr>
          <w:p w14:paraId="66A48D5A" w14:textId="77777777" w:rsidR="00BE4D01" w:rsidRPr="00272F02" w:rsidRDefault="00BE4D01" w:rsidP="008F1666">
            <w:pPr>
              <w:pStyle w:val="TableHeadingTextLeft10pt"/>
              <w:rPr>
                <w:szCs w:val="20"/>
              </w:rPr>
            </w:pPr>
            <w:r w:rsidRPr="00272F02">
              <w:rPr>
                <w:szCs w:val="20"/>
              </w:rPr>
              <w:t>Definition</w:t>
            </w:r>
          </w:p>
        </w:tc>
        <w:tc>
          <w:tcPr>
            <w:tcW w:w="3751" w:type="pct"/>
          </w:tcPr>
          <w:p w14:paraId="3EC02137" w14:textId="0876D612" w:rsidR="00837062" w:rsidRPr="00272F02" w:rsidRDefault="00BE4D01" w:rsidP="008F1666">
            <w:pPr>
              <w:pStyle w:val="TableCellLeft10pt"/>
              <w:rPr>
                <w:szCs w:val="20"/>
                <w:lang w:val="en-GB"/>
              </w:rPr>
            </w:pPr>
            <w:r w:rsidRPr="00272F02">
              <w:rPr>
                <w:szCs w:val="20"/>
                <w:lang w:val="en-GB"/>
              </w:rPr>
              <w:t>C181232</w:t>
            </w:r>
          </w:p>
          <w:p w14:paraId="345DC035" w14:textId="51FF2882" w:rsidR="00C3628B" w:rsidRPr="00272F02" w:rsidRDefault="00C3628B" w:rsidP="008F1666">
            <w:pPr>
              <w:pStyle w:val="TableCellLeft10pt"/>
              <w:rPr>
                <w:szCs w:val="20"/>
                <w:lang w:val="en-GB"/>
              </w:rPr>
            </w:pPr>
            <w:r w:rsidRPr="00272F02">
              <w:rPr>
                <w:szCs w:val="20"/>
                <w:lang w:val="en-GB"/>
              </w:rPr>
              <w:t>For review purpose, see definition of the controlled terminology below</w:t>
            </w:r>
            <w:r w:rsidR="00BB553B" w:rsidRPr="00272F02">
              <w:rPr>
                <w:szCs w:val="20"/>
                <w:lang w:val="en-GB" w:eastAsia="ja-JP"/>
              </w:rPr>
              <w:t>:</w:t>
            </w:r>
          </w:p>
          <w:p w14:paraId="35D2FF20" w14:textId="16722763" w:rsidR="00BE4D01" w:rsidRPr="00272F02" w:rsidRDefault="00BE4D01" w:rsidP="008F1666">
            <w:pPr>
              <w:pStyle w:val="TableCellLeft10pt"/>
              <w:rPr>
                <w:szCs w:val="20"/>
                <w:lang w:val="en-GB"/>
              </w:rPr>
            </w:pPr>
            <w:r w:rsidRPr="00272F02">
              <w:rPr>
                <w:szCs w:val="20"/>
                <w:lang w:val="en-GB"/>
              </w:rPr>
              <w:t>A string of numerals that uniquely identifies a specific version of a study protocol.</w:t>
            </w:r>
          </w:p>
        </w:tc>
      </w:tr>
      <w:tr w:rsidR="00DB50C7" w:rsidRPr="00272F02" w14:paraId="57188E41" w14:textId="77777777" w:rsidTr="00444021">
        <w:tc>
          <w:tcPr>
            <w:tcW w:w="1249" w:type="pct"/>
            <w:hideMark/>
          </w:tcPr>
          <w:p w14:paraId="581858BB" w14:textId="77777777" w:rsidR="00BE4D01" w:rsidRPr="00272F02" w:rsidRDefault="00BE4D01" w:rsidP="008F1666">
            <w:pPr>
              <w:pStyle w:val="TableHeadingTextLeft10pt"/>
              <w:rPr>
                <w:szCs w:val="20"/>
              </w:rPr>
            </w:pPr>
            <w:r w:rsidRPr="00272F02">
              <w:rPr>
                <w:szCs w:val="20"/>
              </w:rPr>
              <w:t>User Guidance</w:t>
            </w:r>
          </w:p>
        </w:tc>
        <w:tc>
          <w:tcPr>
            <w:tcW w:w="3751" w:type="pct"/>
            <w:hideMark/>
          </w:tcPr>
          <w:p w14:paraId="3910DDC5" w14:textId="758727D3" w:rsidR="00BE4D01" w:rsidRPr="00272F02" w:rsidRDefault="00375E22" w:rsidP="008F1666">
            <w:pPr>
              <w:pStyle w:val="TableCellLeft10pt"/>
              <w:rPr>
                <w:szCs w:val="20"/>
                <w:lang w:val="en-GB"/>
              </w:rPr>
            </w:pPr>
            <w:r>
              <w:rPr>
                <w:szCs w:val="20"/>
                <w:lang w:val="en-GB"/>
              </w:rPr>
              <w:t>For</w:t>
            </w:r>
            <w:r w:rsidR="00BE4D01" w:rsidRPr="00272F02">
              <w:rPr>
                <w:szCs w:val="20"/>
                <w:lang w:val="en-GB"/>
              </w:rPr>
              <w:t xml:space="preserve"> use by the </w:t>
            </w:r>
            <w:r w:rsidR="00FC1923" w:rsidRPr="00272F02">
              <w:rPr>
                <w:szCs w:val="20"/>
                <w:lang w:val="en-GB"/>
              </w:rPr>
              <w:t>S</w:t>
            </w:r>
            <w:r w:rsidR="00BE4D01" w:rsidRPr="00272F02">
              <w:rPr>
                <w:szCs w:val="20"/>
                <w:lang w:val="en-GB"/>
              </w:rPr>
              <w:t>ponsor at their discretion.</w:t>
            </w:r>
          </w:p>
        </w:tc>
      </w:tr>
      <w:tr w:rsidR="00DB50C7" w:rsidRPr="00272F02" w14:paraId="7BE86EDD" w14:textId="77777777" w:rsidTr="00444021">
        <w:tc>
          <w:tcPr>
            <w:tcW w:w="1249" w:type="pct"/>
            <w:hideMark/>
          </w:tcPr>
          <w:p w14:paraId="64163C96" w14:textId="77777777" w:rsidR="00BE4D01" w:rsidRPr="00272F02" w:rsidRDefault="00BE4D01" w:rsidP="008F1666">
            <w:pPr>
              <w:pStyle w:val="TableHeadingTextLeft10pt"/>
              <w:rPr>
                <w:szCs w:val="20"/>
              </w:rPr>
            </w:pPr>
            <w:r w:rsidRPr="00272F02">
              <w:rPr>
                <w:szCs w:val="20"/>
              </w:rPr>
              <w:t>Conformance</w:t>
            </w:r>
          </w:p>
        </w:tc>
        <w:tc>
          <w:tcPr>
            <w:tcW w:w="3751" w:type="pct"/>
            <w:hideMark/>
          </w:tcPr>
          <w:p w14:paraId="441F32B0" w14:textId="77777777" w:rsidR="00BE4D01" w:rsidRPr="00272F02" w:rsidRDefault="00BE4D01" w:rsidP="008F1666">
            <w:pPr>
              <w:pStyle w:val="TableCellLeft10pt"/>
              <w:rPr>
                <w:szCs w:val="20"/>
                <w:lang w:val="en-GB"/>
              </w:rPr>
            </w:pPr>
            <w:r w:rsidRPr="00272F02">
              <w:rPr>
                <w:szCs w:val="20"/>
                <w:lang w:val="en-GB"/>
              </w:rPr>
              <w:t xml:space="preserve">Optional </w:t>
            </w:r>
          </w:p>
        </w:tc>
      </w:tr>
      <w:tr w:rsidR="00DB50C7" w:rsidRPr="00272F02" w14:paraId="48D3C43D" w14:textId="77777777" w:rsidTr="00444021">
        <w:tc>
          <w:tcPr>
            <w:tcW w:w="1249" w:type="pct"/>
            <w:hideMark/>
          </w:tcPr>
          <w:p w14:paraId="1EF207D4" w14:textId="77777777" w:rsidR="00BE4D01" w:rsidRPr="00272F02" w:rsidRDefault="00BE4D01" w:rsidP="008F1666">
            <w:pPr>
              <w:pStyle w:val="TableHeadingTextLeft10pt"/>
              <w:rPr>
                <w:szCs w:val="20"/>
              </w:rPr>
            </w:pPr>
            <w:r w:rsidRPr="00272F02">
              <w:rPr>
                <w:szCs w:val="20"/>
              </w:rPr>
              <w:t>Cardinality</w:t>
            </w:r>
          </w:p>
        </w:tc>
        <w:tc>
          <w:tcPr>
            <w:tcW w:w="3751" w:type="pct"/>
            <w:hideMark/>
          </w:tcPr>
          <w:p w14:paraId="46230716" w14:textId="697ADBD8" w:rsidR="00BE4D01" w:rsidRPr="00272F02" w:rsidRDefault="00267362" w:rsidP="008F1666">
            <w:pPr>
              <w:pStyle w:val="TableCellLeft10pt"/>
              <w:rPr>
                <w:szCs w:val="20"/>
                <w:lang w:val="en-GB"/>
              </w:rPr>
            </w:pPr>
            <w:r w:rsidRPr="00272F02">
              <w:rPr>
                <w:szCs w:val="20"/>
                <w:lang w:val="en-GB"/>
              </w:rPr>
              <w:t>One to one</w:t>
            </w:r>
            <w:r w:rsidR="00802991" w:rsidRPr="00272F02">
              <w:rPr>
                <w:szCs w:val="20"/>
                <w:lang w:val="en-GB" w:eastAsia="ja-JP"/>
              </w:rPr>
              <w:t xml:space="preserve">, </w:t>
            </w:r>
            <w:r w:rsidR="00E70F5F" w:rsidRPr="00272F02">
              <w:rPr>
                <w:szCs w:val="20"/>
                <w:lang w:val="en-GB"/>
              </w:rPr>
              <w:t>Protocol Identifier</w:t>
            </w:r>
          </w:p>
        </w:tc>
      </w:tr>
      <w:tr w:rsidR="00DB50C7" w:rsidRPr="00272F02" w14:paraId="363A3C47" w14:textId="77777777" w:rsidTr="00444021">
        <w:tc>
          <w:tcPr>
            <w:tcW w:w="1249" w:type="pct"/>
            <w:hideMark/>
          </w:tcPr>
          <w:p w14:paraId="7F1C2B8D" w14:textId="77777777" w:rsidR="00BE4D01" w:rsidRPr="00272F02" w:rsidRDefault="00BE4D01" w:rsidP="008F1666">
            <w:pPr>
              <w:pStyle w:val="TableHeadingTextLeft10pt"/>
              <w:rPr>
                <w:szCs w:val="20"/>
              </w:rPr>
            </w:pPr>
            <w:r w:rsidRPr="00272F02">
              <w:rPr>
                <w:szCs w:val="20"/>
              </w:rPr>
              <w:t>Relationship content from ToC representing the protocol hierarchy</w:t>
            </w:r>
          </w:p>
        </w:tc>
        <w:tc>
          <w:tcPr>
            <w:tcW w:w="3751" w:type="pct"/>
            <w:hideMark/>
          </w:tcPr>
          <w:p w14:paraId="76BFC6CA" w14:textId="2950CC1B" w:rsidR="00BE4D01" w:rsidRPr="00272F02" w:rsidRDefault="00BE4D01" w:rsidP="008F1666">
            <w:pPr>
              <w:pStyle w:val="TableCellLeft10pt"/>
              <w:rPr>
                <w:szCs w:val="20"/>
                <w:lang w:val="en-GB"/>
              </w:rPr>
            </w:pPr>
            <w:r w:rsidRPr="00272F02">
              <w:rPr>
                <w:szCs w:val="20"/>
                <w:lang w:val="en-GB"/>
              </w:rPr>
              <w:t xml:space="preserve">Title </w:t>
            </w:r>
            <w:r w:rsidR="00853292" w:rsidRPr="00272F02">
              <w:rPr>
                <w:szCs w:val="20"/>
                <w:lang w:val="en-GB" w:eastAsia="ja-JP"/>
              </w:rPr>
              <w:t>P</w:t>
            </w:r>
            <w:r w:rsidR="00853292" w:rsidRPr="00272F02">
              <w:rPr>
                <w:szCs w:val="20"/>
                <w:lang w:val="en-GB"/>
              </w:rPr>
              <w:t>age</w:t>
            </w:r>
          </w:p>
        </w:tc>
      </w:tr>
      <w:tr w:rsidR="00DB50C7" w:rsidRPr="00272F02" w14:paraId="2ABFE720" w14:textId="77777777" w:rsidTr="00444021">
        <w:tc>
          <w:tcPr>
            <w:tcW w:w="1249" w:type="pct"/>
            <w:hideMark/>
          </w:tcPr>
          <w:p w14:paraId="228D6CE9" w14:textId="77777777" w:rsidR="00BE4D01" w:rsidRPr="00272F02" w:rsidRDefault="00BE4D01" w:rsidP="008F1666">
            <w:pPr>
              <w:pStyle w:val="TableHeadingTextLeft10pt"/>
              <w:rPr>
                <w:szCs w:val="20"/>
              </w:rPr>
            </w:pPr>
            <w:r w:rsidRPr="00272F02">
              <w:rPr>
                <w:szCs w:val="20"/>
              </w:rPr>
              <w:t>Value</w:t>
            </w:r>
          </w:p>
        </w:tc>
        <w:tc>
          <w:tcPr>
            <w:tcW w:w="3751" w:type="pct"/>
            <w:hideMark/>
          </w:tcPr>
          <w:p w14:paraId="2697DB2C" w14:textId="1BB2EB19" w:rsidR="00BE4D01" w:rsidRPr="00272F02" w:rsidRDefault="00853292" w:rsidP="008F1666">
            <w:pPr>
              <w:pStyle w:val="TableCellLeft10pt"/>
              <w:rPr>
                <w:szCs w:val="20"/>
                <w:lang w:val="en-GB"/>
              </w:rPr>
            </w:pPr>
            <w:r w:rsidRPr="00272F02">
              <w:rPr>
                <w:szCs w:val="20"/>
                <w:lang w:val="en-GB" w:eastAsia="ja-JP"/>
              </w:rPr>
              <w:t>N</w:t>
            </w:r>
            <w:r w:rsidR="00E70F5F" w:rsidRPr="00272F02">
              <w:rPr>
                <w:szCs w:val="20"/>
                <w:lang w:val="en-GB"/>
              </w:rPr>
              <w:t>umber</w:t>
            </w:r>
          </w:p>
        </w:tc>
      </w:tr>
      <w:tr w:rsidR="00DB50C7" w:rsidRPr="00272F02" w14:paraId="131E0770" w14:textId="77777777" w:rsidTr="00444021">
        <w:tc>
          <w:tcPr>
            <w:tcW w:w="1249" w:type="pct"/>
            <w:hideMark/>
          </w:tcPr>
          <w:p w14:paraId="1F127CAF" w14:textId="77777777" w:rsidR="00BE4D01" w:rsidRPr="00272F02" w:rsidRDefault="00BE4D01" w:rsidP="008F1666">
            <w:pPr>
              <w:pStyle w:val="TableHeadingTextLeft10pt"/>
              <w:rPr>
                <w:szCs w:val="20"/>
              </w:rPr>
            </w:pPr>
            <w:r w:rsidRPr="00272F02">
              <w:rPr>
                <w:szCs w:val="20"/>
              </w:rPr>
              <w:t>Business rules</w:t>
            </w:r>
          </w:p>
        </w:tc>
        <w:tc>
          <w:tcPr>
            <w:tcW w:w="3751" w:type="pct"/>
            <w:hideMark/>
          </w:tcPr>
          <w:p w14:paraId="2346190C" w14:textId="77777777" w:rsidR="00BE4D01" w:rsidRPr="00272F02" w:rsidRDefault="00BE4D01" w:rsidP="00D0549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Yes</w:t>
            </w:r>
          </w:p>
          <w:p w14:paraId="533BA22C" w14:textId="5D0FBA7E" w:rsidR="00BE4D01" w:rsidRPr="00272F02" w:rsidRDefault="00BE4D01" w:rsidP="00D05499">
            <w:pPr>
              <w:pStyle w:val="TableCellLeft10pt"/>
              <w:rPr>
                <w:szCs w:val="20"/>
                <w:lang w:eastAsia="ja-JP"/>
              </w:rPr>
            </w:pPr>
            <w:r w:rsidRPr="00272F02">
              <w:rPr>
                <w:rStyle w:val="TableCellLeft10ptBoldChar"/>
                <w:szCs w:val="20"/>
              </w:rPr>
              <w:t>Relationship</w:t>
            </w:r>
            <w:r w:rsidRPr="00272F02">
              <w:rPr>
                <w:szCs w:val="20"/>
              </w:rPr>
              <w:t xml:space="preserve">: </w:t>
            </w:r>
            <w:r w:rsidR="00074A88">
              <w:rPr>
                <w:szCs w:val="20"/>
              </w:rPr>
              <w:t>Heading</w:t>
            </w:r>
            <w:r w:rsidR="00853292" w:rsidRPr="00272F02">
              <w:rPr>
                <w:szCs w:val="20"/>
                <w:lang w:eastAsia="ja-JP"/>
              </w:rPr>
              <w:t>,</w:t>
            </w:r>
            <w:r w:rsidR="007B7AA5" w:rsidRPr="00272F02">
              <w:rPr>
                <w:szCs w:val="20"/>
              </w:rPr>
              <w:t xml:space="preserve"> </w:t>
            </w:r>
            <w:r w:rsidR="00074A88">
              <w:rPr>
                <w:szCs w:val="20"/>
              </w:rPr>
              <w:t xml:space="preserve">Sponsor </w:t>
            </w:r>
            <w:r w:rsidR="002830A9" w:rsidRPr="00272F02">
              <w:rPr>
                <w:szCs w:val="20"/>
              </w:rPr>
              <w:t>Protocol Identifier</w:t>
            </w:r>
          </w:p>
          <w:p w14:paraId="31C95065" w14:textId="77777777" w:rsidR="00BE4D01" w:rsidRPr="00272F02" w:rsidRDefault="00BE4D01" w:rsidP="00D05499">
            <w:pPr>
              <w:pStyle w:val="TableCellLeft10pt"/>
              <w:rPr>
                <w:szCs w:val="20"/>
                <w:lang w:val="en-GB"/>
              </w:rPr>
            </w:pPr>
            <w:r w:rsidRPr="00272F02">
              <w:rPr>
                <w:rStyle w:val="TableCellLeft10ptBoldChar"/>
                <w:szCs w:val="20"/>
              </w:rPr>
              <w:t>Concept</w:t>
            </w:r>
            <w:r w:rsidRPr="00272F02">
              <w:rPr>
                <w:szCs w:val="20"/>
              </w:rPr>
              <w:t>: C181232</w:t>
            </w:r>
          </w:p>
        </w:tc>
      </w:tr>
      <w:tr w:rsidR="00DB50C7" w:rsidRPr="00272F02" w14:paraId="03606C7A" w14:textId="77777777" w:rsidTr="00444021">
        <w:tc>
          <w:tcPr>
            <w:tcW w:w="1249" w:type="pct"/>
            <w:hideMark/>
          </w:tcPr>
          <w:p w14:paraId="021017E0" w14:textId="117A7DD7" w:rsidR="00BE4D01" w:rsidRPr="00272F02" w:rsidRDefault="0021788E" w:rsidP="008F1666">
            <w:pPr>
              <w:pStyle w:val="TableHeadingTextLeft10pt"/>
              <w:rPr>
                <w:szCs w:val="20"/>
              </w:rPr>
            </w:pPr>
            <w:r w:rsidRPr="00272F02">
              <w:rPr>
                <w:szCs w:val="20"/>
              </w:rPr>
              <w:t>Repeating and/or Reuse Rules</w:t>
            </w:r>
          </w:p>
        </w:tc>
        <w:tc>
          <w:tcPr>
            <w:tcW w:w="3751" w:type="pct"/>
            <w:hideMark/>
          </w:tcPr>
          <w:p w14:paraId="3E70AB17" w14:textId="77777777" w:rsidR="00BE4D01" w:rsidRPr="00272F02" w:rsidRDefault="00BE4D01" w:rsidP="008F1666">
            <w:pPr>
              <w:pStyle w:val="TableCellLeft10pt"/>
              <w:rPr>
                <w:szCs w:val="20"/>
                <w:lang w:val="en-GB"/>
              </w:rPr>
            </w:pPr>
            <w:r w:rsidRPr="00272F02">
              <w:rPr>
                <w:szCs w:val="20"/>
                <w:lang w:val="en-GB"/>
              </w:rPr>
              <w:t>No</w:t>
            </w:r>
          </w:p>
        </w:tc>
      </w:tr>
    </w:tbl>
    <w:p w14:paraId="252E23A4" w14:textId="77777777" w:rsidR="00BE4D01" w:rsidRPr="00272F02"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19F6C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A2191" w14:textId="77777777" w:rsidR="00BE4D01" w:rsidRPr="00272F02" w:rsidRDefault="00BE4D01" w:rsidP="008F1666">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386B375" w14:textId="77777777" w:rsidR="00BE4D01" w:rsidRPr="00272F02" w:rsidRDefault="00BE4D01" w:rsidP="008F1666">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Version Date:</w:t>
            </w:r>
          </w:p>
        </w:tc>
      </w:tr>
      <w:tr w:rsidR="00DB50C7" w:rsidRPr="00272F02" w14:paraId="12DA51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00A1FD" w14:textId="77777777" w:rsidR="00BE4D01" w:rsidRPr="00272F02" w:rsidRDefault="00BE4D01" w:rsidP="008F1666">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F531F08" w14:textId="77777777" w:rsidR="00BE4D01" w:rsidRPr="00272F02" w:rsidRDefault="00BE4D01" w:rsidP="008F1666">
            <w:pPr>
              <w:pStyle w:val="TableCellLeft10pt"/>
              <w:rPr>
                <w:szCs w:val="20"/>
              </w:rPr>
            </w:pPr>
            <w:r w:rsidRPr="00272F02">
              <w:rPr>
                <w:szCs w:val="20"/>
              </w:rPr>
              <w:t>Text</w:t>
            </w:r>
          </w:p>
        </w:tc>
      </w:tr>
      <w:tr w:rsidR="00DB50C7" w:rsidRPr="00272F02" w14:paraId="439ED7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7A00D3" w14:textId="3D3CEDDA" w:rsidR="00BE4D01" w:rsidRPr="00272F02" w:rsidRDefault="00BE4D01" w:rsidP="008F166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7E841B" w14:textId="77777777" w:rsidR="00BE4D01" w:rsidRPr="00272F02" w:rsidRDefault="00BE4D01" w:rsidP="008F1666">
            <w:pPr>
              <w:pStyle w:val="TableCellLeft10pt"/>
              <w:rPr>
                <w:szCs w:val="20"/>
              </w:rPr>
            </w:pPr>
            <w:r w:rsidRPr="00272F02">
              <w:rPr>
                <w:szCs w:val="20"/>
              </w:rPr>
              <w:t>H</w:t>
            </w:r>
          </w:p>
        </w:tc>
      </w:tr>
      <w:tr w:rsidR="00DB50C7" w:rsidRPr="00272F02" w14:paraId="0B31C5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A4ADB" w14:textId="77777777" w:rsidR="00BE4D01" w:rsidRPr="00272F02" w:rsidRDefault="00BE4D01" w:rsidP="008F1666">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8D6957D" w14:textId="77777777" w:rsidR="00BE4D01" w:rsidRPr="00272F02" w:rsidRDefault="00BE4D01" w:rsidP="008F1666">
            <w:pPr>
              <w:pStyle w:val="TableCellLeft10pt"/>
              <w:rPr>
                <w:szCs w:val="20"/>
              </w:rPr>
            </w:pPr>
            <w:r w:rsidRPr="00272F02">
              <w:rPr>
                <w:szCs w:val="20"/>
              </w:rPr>
              <w:t>Heading</w:t>
            </w:r>
          </w:p>
        </w:tc>
      </w:tr>
      <w:tr w:rsidR="00DB50C7" w:rsidRPr="00272F02" w14:paraId="45FCA4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C8C28" w14:textId="77777777" w:rsidR="00BE4D01" w:rsidRPr="00272F02" w:rsidRDefault="00BE4D01" w:rsidP="008F1666">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819847E" w14:textId="0DA7E520" w:rsidR="00BE4D01" w:rsidRPr="00272F02" w:rsidRDefault="009C51CF" w:rsidP="008F1666">
            <w:pPr>
              <w:pStyle w:val="TableCellLeft10pt"/>
              <w:rPr>
                <w:szCs w:val="20"/>
              </w:rPr>
            </w:pPr>
            <w:r w:rsidRPr="00272F02">
              <w:rPr>
                <w:szCs w:val="20"/>
              </w:rPr>
              <w:t>N/A</w:t>
            </w:r>
          </w:p>
        </w:tc>
      </w:tr>
      <w:tr w:rsidR="00DB50C7" w:rsidRPr="00272F02" w14:paraId="5CC934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4BFE55" w14:textId="77777777" w:rsidR="00BE4D01" w:rsidRPr="00272F02" w:rsidRDefault="00BE4D01" w:rsidP="008F1666">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68C7E3" w14:textId="77777777" w:rsidR="00BE4D01" w:rsidRPr="00272F02" w:rsidRDefault="00BE4D01" w:rsidP="008F1666">
            <w:pPr>
              <w:pStyle w:val="TableCellLeft10pt"/>
              <w:rPr>
                <w:szCs w:val="20"/>
              </w:rPr>
            </w:pPr>
            <w:r w:rsidRPr="00272F02">
              <w:rPr>
                <w:szCs w:val="20"/>
              </w:rPr>
              <w:t>Optional</w:t>
            </w:r>
          </w:p>
        </w:tc>
      </w:tr>
      <w:tr w:rsidR="00DB50C7" w:rsidRPr="00272F02" w14:paraId="6D14A8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EEB3BD" w14:textId="77777777" w:rsidR="00BE4D01" w:rsidRPr="00272F02" w:rsidRDefault="00BE4D01" w:rsidP="008F1666">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97232D3" w14:textId="0FC53728" w:rsidR="00BE4D01" w:rsidRPr="00272F02" w:rsidRDefault="00267362" w:rsidP="008F1666">
            <w:pPr>
              <w:pStyle w:val="TableCellLeft10pt"/>
              <w:rPr>
                <w:szCs w:val="20"/>
              </w:rPr>
            </w:pPr>
            <w:r w:rsidRPr="00272F02">
              <w:rPr>
                <w:szCs w:val="20"/>
              </w:rPr>
              <w:t>One to one</w:t>
            </w:r>
            <w:r w:rsidR="00342C68" w:rsidRPr="00272F02">
              <w:rPr>
                <w:szCs w:val="20"/>
                <w:lang w:eastAsia="ja-JP"/>
              </w:rPr>
              <w:t>;</w:t>
            </w:r>
            <w:r w:rsidR="00217CC1" w:rsidRPr="00272F02">
              <w:rPr>
                <w:szCs w:val="20"/>
              </w:rPr>
              <w:t xml:space="preserve"> </w:t>
            </w:r>
            <w:r w:rsidR="00165D25" w:rsidRPr="00272F02">
              <w:rPr>
                <w:szCs w:val="20"/>
              </w:rPr>
              <w:t>One to Version Number</w:t>
            </w:r>
          </w:p>
        </w:tc>
      </w:tr>
      <w:tr w:rsidR="00DB50C7" w:rsidRPr="00272F02" w14:paraId="6DA147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AC35B" w14:textId="77777777" w:rsidR="00BE4D01" w:rsidRPr="00272F02" w:rsidRDefault="00BE4D01" w:rsidP="008F166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756B48" w14:textId="77777777" w:rsidR="00BE4D01" w:rsidRPr="00272F02" w:rsidRDefault="00BE4D01" w:rsidP="008F1666">
            <w:pPr>
              <w:pStyle w:val="TableCellLeft10pt"/>
              <w:rPr>
                <w:szCs w:val="20"/>
              </w:rPr>
            </w:pPr>
            <w:r w:rsidRPr="00272F02">
              <w:rPr>
                <w:szCs w:val="20"/>
              </w:rPr>
              <w:t xml:space="preserve">Title Page </w:t>
            </w:r>
          </w:p>
        </w:tc>
      </w:tr>
      <w:tr w:rsidR="00DB50C7" w:rsidRPr="00272F02" w14:paraId="5600C3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E1054" w14:textId="77777777" w:rsidR="00BE4D01" w:rsidRPr="00272F02" w:rsidRDefault="00BE4D01" w:rsidP="008F1666">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1C537F7" w14:textId="77777777" w:rsidR="00BE4D01" w:rsidRPr="00272F02" w:rsidRDefault="00BE4D01" w:rsidP="008F1666">
            <w:pPr>
              <w:pStyle w:val="TableCellLeft10pt"/>
              <w:rPr>
                <w:szCs w:val="20"/>
              </w:rPr>
            </w:pPr>
            <w:r w:rsidRPr="00272F02">
              <w:rPr>
                <w:szCs w:val="20"/>
              </w:rPr>
              <w:t>Version Date:</w:t>
            </w:r>
          </w:p>
        </w:tc>
      </w:tr>
      <w:tr w:rsidR="00DB50C7" w:rsidRPr="00272F02" w14:paraId="46932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4DEF91" w14:textId="77777777" w:rsidR="00BE4D01" w:rsidRPr="00272F02" w:rsidRDefault="00BE4D01" w:rsidP="008F1666">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EC7EAB" w14:textId="1BE1B8FF" w:rsidR="00BE4D01" w:rsidRPr="00272F02" w:rsidRDefault="00BE4D01" w:rsidP="008F1666">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0F6F05" w:rsidRPr="00272F02">
              <w:rPr>
                <w:szCs w:val="20"/>
                <w:lang w:eastAsia="ja-JP"/>
              </w:rPr>
              <w:t>N</w:t>
            </w:r>
            <w:r w:rsidRPr="00272F02">
              <w:rPr>
                <w:szCs w:val="20"/>
              </w:rPr>
              <w:t>o</w:t>
            </w:r>
          </w:p>
          <w:p w14:paraId="59C43CA9" w14:textId="77777777" w:rsidR="00BE4D01" w:rsidRPr="00272F02" w:rsidRDefault="00BE4D01" w:rsidP="008F1666">
            <w:pPr>
              <w:pStyle w:val="TableCellLeft10pt"/>
              <w:rPr>
                <w:szCs w:val="20"/>
              </w:rPr>
            </w:pPr>
            <w:r w:rsidRPr="00272F02">
              <w:rPr>
                <w:rStyle w:val="TableCellLeft10ptBoldChar"/>
                <w:szCs w:val="20"/>
              </w:rPr>
              <w:t>Relationship</w:t>
            </w:r>
            <w:r w:rsidRPr="00272F02">
              <w:rPr>
                <w:szCs w:val="20"/>
              </w:rPr>
              <w:t>: Table row heading</w:t>
            </w:r>
          </w:p>
          <w:p w14:paraId="585817BA" w14:textId="3D82E2B5" w:rsidR="00BE4D01" w:rsidRPr="00272F02" w:rsidRDefault="00BE4D01" w:rsidP="008F1666">
            <w:pPr>
              <w:pStyle w:val="TableCellLeft10pt"/>
              <w:rPr>
                <w:szCs w:val="20"/>
              </w:rPr>
            </w:pPr>
            <w:r w:rsidRPr="00272F02">
              <w:rPr>
                <w:rStyle w:val="TableCellLeft10ptBoldChar"/>
                <w:szCs w:val="20"/>
              </w:rPr>
              <w:t>Concept</w:t>
            </w:r>
            <w:r w:rsidRPr="00272F02">
              <w:rPr>
                <w:szCs w:val="20"/>
              </w:rPr>
              <w:t xml:space="preserve">: </w:t>
            </w:r>
            <w:r w:rsidR="00072CB1" w:rsidRPr="00272F02">
              <w:rPr>
                <w:szCs w:val="20"/>
              </w:rPr>
              <w:t>Heading</w:t>
            </w:r>
          </w:p>
        </w:tc>
      </w:tr>
      <w:tr w:rsidR="00DB50C7" w:rsidRPr="00272F02" w14:paraId="14A453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9EE27C" w14:textId="10A3401B" w:rsidR="00BE4D01" w:rsidRPr="00272F02" w:rsidRDefault="0021788E" w:rsidP="008F1666">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637C4C" w14:textId="77777777" w:rsidR="00BE4D01" w:rsidRPr="00272F02" w:rsidRDefault="00BE4D01" w:rsidP="008F1666">
            <w:pPr>
              <w:pStyle w:val="TableCellLeft10pt"/>
              <w:rPr>
                <w:szCs w:val="20"/>
              </w:rPr>
            </w:pPr>
            <w:r w:rsidRPr="00272F02">
              <w:rPr>
                <w:szCs w:val="20"/>
              </w:rPr>
              <w:t>No</w:t>
            </w:r>
          </w:p>
        </w:tc>
      </w:tr>
    </w:tbl>
    <w:p w14:paraId="2A9F28D0" w14:textId="77777777" w:rsidR="00BE4D01" w:rsidRPr="00272F02"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84AFF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022473" w14:textId="77777777" w:rsidR="008006AB" w:rsidRPr="00272F02" w:rsidRDefault="008006AB" w:rsidP="008006AB">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3D073A" w14:textId="61400BF3" w:rsidR="008006AB" w:rsidRPr="00272F02" w:rsidRDefault="008006AB" w:rsidP="008006AB">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&lt;Version Date&gt;</w:t>
            </w:r>
          </w:p>
        </w:tc>
      </w:tr>
      <w:tr w:rsidR="00DB50C7" w:rsidRPr="00272F02" w14:paraId="76657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6041D" w14:textId="77777777" w:rsidR="008006AB" w:rsidRPr="00272F02" w:rsidRDefault="008006AB" w:rsidP="008006AB">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48AEC4" w14:textId="77777777" w:rsidR="008006AB" w:rsidRPr="00272F02" w:rsidRDefault="008006AB" w:rsidP="008006AB">
            <w:pPr>
              <w:pStyle w:val="TableCellLeft10pt"/>
              <w:rPr>
                <w:szCs w:val="20"/>
                <w:lang w:val="en-GB"/>
              </w:rPr>
            </w:pPr>
            <w:r w:rsidRPr="00272F02">
              <w:rPr>
                <w:szCs w:val="20"/>
                <w:lang w:val="en-GB"/>
              </w:rPr>
              <w:t>Date</w:t>
            </w:r>
          </w:p>
        </w:tc>
      </w:tr>
      <w:tr w:rsidR="00DB50C7" w:rsidRPr="00272F02" w14:paraId="4F450C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541E0" w14:textId="2C684A63" w:rsidR="008006AB" w:rsidRPr="00272F02" w:rsidRDefault="008006AB" w:rsidP="008006AB">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5CFC3B" w14:textId="77777777" w:rsidR="008006AB" w:rsidRPr="00272F02" w:rsidRDefault="008006AB" w:rsidP="008006AB">
            <w:pPr>
              <w:pStyle w:val="TableCellLeft10pt"/>
              <w:rPr>
                <w:szCs w:val="20"/>
                <w:lang w:val="en-GB"/>
              </w:rPr>
            </w:pPr>
            <w:r w:rsidRPr="00272F02">
              <w:rPr>
                <w:szCs w:val="20"/>
                <w:lang w:val="en-GB"/>
              </w:rPr>
              <w:t>D</w:t>
            </w:r>
          </w:p>
        </w:tc>
      </w:tr>
      <w:tr w:rsidR="00DB50C7" w:rsidRPr="00272F02" w14:paraId="58334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F76C8E" w14:textId="77777777" w:rsidR="008006AB" w:rsidRPr="00272F02" w:rsidRDefault="008006AB" w:rsidP="008006AB">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C719FD" w14:textId="5C9FA216" w:rsidR="00837062" w:rsidRPr="00272F02" w:rsidRDefault="008006AB" w:rsidP="008006AB">
            <w:pPr>
              <w:pStyle w:val="TableCellLeft10pt"/>
              <w:rPr>
                <w:szCs w:val="20"/>
                <w:lang w:val="en-GB"/>
              </w:rPr>
            </w:pPr>
            <w:r w:rsidRPr="00272F02">
              <w:rPr>
                <w:szCs w:val="20"/>
                <w:lang w:val="en-GB"/>
              </w:rPr>
              <w:t>C93813</w:t>
            </w:r>
          </w:p>
          <w:p w14:paraId="321BA4BF" w14:textId="731A0A8C" w:rsidR="00F330A8" w:rsidRPr="00272F02" w:rsidRDefault="00F330A8" w:rsidP="008006AB">
            <w:pPr>
              <w:pStyle w:val="TableCellLeft10pt"/>
              <w:rPr>
                <w:szCs w:val="20"/>
                <w:lang w:val="en-GB"/>
              </w:rPr>
            </w:pPr>
            <w:r w:rsidRPr="00272F02">
              <w:rPr>
                <w:szCs w:val="20"/>
                <w:lang w:val="en-GB"/>
              </w:rPr>
              <w:t>For review purpose, see definition of the controlled terminology below</w:t>
            </w:r>
          </w:p>
          <w:p w14:paraId="26FD22F8" w14:textId="73983AFB" w:rsidR="008006AB" w:rsidRPr="00272F02" w:rsidRDefault="008006AB" w:rsidP="008006AB">
            <w:pPr>
              <w:pStyle w:val="TableCellLeft10pt"/>
              <w:rPr>
                <w:szCs w:val="20"/>
                <w:lang w:val="en-GB"/>
              </w:rPr>
            </w:pPr>
            <w:r w:rsidRPr="00272F02">
              <w:rPr>
                <w:szCs w:val="20"/>
                <w:lang w:val="en-GB"/>
              </w:rPr>
              <w:t>The date on which the document is versioned.</w:t>
            </w:r>
          </w:p>
        </w:tc>
      </w:tr>
      <w:tr w:rsidR="00DB50C7" w:rsidRPr="00272F02" w14:paraId="5D4A0A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15291D" w14:textId="77777777" w:rsidR="008006AB" w:rsidRPr="00272F02" w:rsidRDefault="008006AB" w:rsidP="008006AB">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70791" w14:textId="3F7262BE" w:rsidR="008006AB" w:rsidRPr="00272F02" w:rsidRDefault="003F054F" w:rsidP="008006AB">
            <w:pPr>
              <w:pStyle w:val="TableCellLeft10pt"/>
              <w:rPr>
                <w:szCs w:val="20"/>
                <w:lang w:val="en-GB"/>
              </w:rPr>
            </w:pPr>
            <w:r>
              <w:rPr>
                <w:rFonts w:hint="eastAsia"/>
                <w:szCs w:val="20"/>
                <w:lang w:val="en-GB" w:eastAsia="ja-JP"/>
              </w:rPr>
              <w:t>F</w:t>
            </w:r>
            <w:r w:rsidR="008006AB" w:rsidRPr="00272F02">
              <w:rPr>
                <w:szCs w:val="20"/>
                <w:lang w:val="en-GB"/>
              </w:rPr>
              <w:t xml:space="preserve">or use by the </w:t>
            </w:r>
            <w:r w:rsidR="00FC1923" w:rsidRPr="00272F02">
              <w:rPr>
                <w:szCs w:val="20"/>
                <w:lang w:val="en-GB"/>
              </w:rPr>
              <w:t>S</w:t>
            </w:r>
            <w:r w:rsidR="008006AB" w:rsidRPr="00272F02">
              <w:rPr>
                <w:szCs w:val="20"/>
                <w:lang w:val="en-GB"/>
              </w:rPr>
              <w:t>ponsor at their discretion.</w:t>
            </w:r>
          </w:p>
        </w:tc>
      </w:tr>
      <w:tr w:rsidR="00DB50C7" w:rsidRPr="00272F02" w14:paraId="2CC48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8E8051" w14:textId="77777777" w:rsidR="008006AB" w:rsidRPr="00272F02" w:rsidRDefault="008006AB" w:rsidP="008006AB">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1DD95B2" w14:textId="77777777" w:rsidR="008006AB" w:rsidRPr="00272F02" w:rsidRDefault="008006AB" w:rsidP="008006AB">
            <w:pPr>
              <w:pStyle w:val="TableCellLeft10pt"/>
              <w:rPr>
                <w:szCs w:val="20"/>
                <w:lang w:val="en-GB"/>
              </w:rPr>
            </w:pPr>
            <w:r w:rsidRPr="00272F02">
              <w:rPr>
                <w:szCs w:val="20"/>
                <w:lang w:val="en-GB"/>
              </w:rPr>
              <w:t xml:space="preserve">Optional </w:t>
            </w:r>
          </w:p>
        </w:tc>
      </w:tr>
      <w:tr w:rsidR="00DB50C7" w:rsidRPr="00272F02" w14:paraId="659EF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A0D37F" w14:textId="77777777" w:rsidR="008006AB" w:rsidRPr="00272F02" w:rsidRDefault="008006AB" w:rsidP="008006AB">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9DE70EC" w14:textId="4913848F" w:rsidR="008006AB" w:rsidRPr="00272F02" w:rsidRDefault="008006AB" w:rsidP="008006AB">
            <w:pPr>
              <w:pStyle w:val="TableCellLeft10pt"/>
              <w:rPr>
                <w:szCs w:val="20"/>
                <w:lang w:val="en-GB"/>
              </w:rPr>
            </w:pPr>
            <w:r w:rsidRPr="00272F02">
              <w:rPr>
                <w:szCs w:val="20"/>
                <w:lang w:val="en-GB"/>
              </w:rPr>
              <w:t>One</w:t>
            </w:r>
            <w:r w:rsidR="007166B2" w:rsidRPr="00272F02">
              <w:rPr>
                <w:szCs w:val="20"/>
                <w:lang w:val="en-GB"/>
              </w:rPr>
              <w:t xml:space="preserve"> to one</w:t>
            </w:r>
            <w:r w:rsidR="004873A1" w:rsidRPr="00272F02">
              <w:rPr>
                <w:szCs w:val="20"/>
                <w:lang w:val="en-GB"/>
              </w:rPr>
              <w:t>; one to Version Number</w:t>
            </w:r>
          </w:p>
        </w:tc>
      </w:tr>
      <w:tr w:rsidR="00DB50C7" w:rsidRPr="00272F02" w14:paraId="52F71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9E456" w14:textId="77777777" w:rsidR="008006AB" w:rsidRPr="00272F02" w:rsidRDefault="008006AB" w:rsidP="008006AB">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DE98745" w14:textId="77777777" w:rsidR="008006AB" w:rsidRPr="00272F02" w:rsidRDefault="008006AB" w:rsidP="008006AB">
            <w:pPr>
              <w:pStyle w:val="TableCellLeft10pt"/>
              <w:rPr>
                <w:szCs w:val="20"/>
                <w:lang w:val="en-GB"/>
              </w:rPr>
            </w:pPr>
            <w:r w:rsidRPr="00272F02">
              <w:rPr>
                <w:szCs w:val="20"/>
                <w:lang w:val="en-GB"/>
              </w:rPr>
              <w:t>Title page</w:t>
            </w:r>
          </w:p>
        </w:tc>
      </w:tr>
      <w:tr w:rsidR="00DB50C7" w:rsidRPr="00272F02" w14:paraId="01EBC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1754A6" w14:textId="77777777" w:rsidR="008006AB" w:rsidRPr="00272F02" w:rsidRDefault="008006AB" w:rsidP="008006AB">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1738D3" w14:textId="63CBB862" w:rsidR="008006AB" w:rsidRPr="00272F02" w:rsidRDefault="008006AB" w:rsidP="008006AB">
            <w:pPr>
              <w:pStyle w:val="TableCellLeft10pt"/>
              <w:rPr>
                <w:lang w:val="en-GB"/>
              </w:rPr>
            </w:pPr>
            <w:r w:rsidRPr="00272F02">
              <w:rPr>
                <w:lang w:val="en-GB"/>
              </w:rPr>
              <w:t xml:space="preserve">Date Format </w:t>
            </w:r>
          </w:p>
        </w:tc>
      </w:tr>
      <w:tr w:rsidR="00DB50C7" w:rsidRPr="00272F02" w14:paraId="6D7EDB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094AB0" w14:textId="77777777" w:rsidR="008006AB" w:rsidRPr="00272F02" w:rsidRDefault="008006AB" w:rsidP="008006AB">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5831BED" w14:textId="196D83E9" w:rsidR="008006AB" w:rsidRPr="00272F02" w:rsidRDefault="008006AB" w:rsidP="008006AB">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C74ACD" w:rsidRPr="00272F02">
              <w:rPr>
                <w:szCs w:val="20"/>
                <w:lang w:val="en-GB"/>
              </w:rPr>
              <w:t>Yes</w:t>
            </w:r>
          </w:p>
          <w:p w14:paraId="21D349B6" w14:textId="2242ED3D" w:rsidR="008006AB" w:rsidRPr="00272F02" w:rsidRDefault="008006AB" w:rsidP="008006AB">
            <w:pPr>
              <w:pStyle w:val="TableCellLeft10pt"/>
              <w:rPr>
                <w:szCs w:val="20"/>
                <w:lang w:val="en-GB"/>
              </w:rPr>
            </w:pPr>
            <w:r w:rsidRPr="00272F02">
              <w:rPr>
                <w:rStyle w:val="TableCellLeft10ptBoldChar"/>
                <w:szCs w:val="20"/>
              </w:rPr>
              <w:t>Relationship</w:t>
            </w:r>
            <w:r w:rsidRPr="00272F02">
              <w:rPr>
                <w:szCs w:val="20"/>
                <w:lang w:val="en-GB"/>
              </w:rPr>
              <w:t xml:space="preserve">: </w:t>
            </w:r>
            <w:r w:rsidR="0099767D">
              <w:rPr>
                <w:szCs w:val="20"/>
                <w:lang w:val="en-GB"/>
              </w:rPr>
              <w:t xml:space="preserve">Heading; Version number; Sponsor Protocol Identifier </w:t>
            </w:r>
          </w:p>
          <w:p w14:paraId="41BF9333" w14:textId="77777777" w:rsidR="008006AB" w:rsidRPr="00272F02" w:rsidRDefault="008006AB" w:rsidP="008006AB">
            <w:pPr>
              <w:pStyle w:val="TableCellLeft10pt"/>
              <w:rPr>
                <w:szCs w:val="20"/>
                <w:lang w:val="en-GB"/>
              </w:rPr>
            </w:pPr>
            <w:r w:rsidRPr="00272F02">
              <w:rPr>
                <w:rStyle w:val="TableCellLeft10ptBoldChar"/>
                <w:szCs w:val="20"/>
              </w:rPr>
              <w:t>Concept</w:t>
            </w:r>
            <w:r w:rsidRPr="00272F02">
              <w:rPr>
                <w:szCs w:val="20"/>
                <w:lang w:val="en-GB"/>
              </w:rPr>
              <w:t>: C93813</w:t>
            </w:r>
          </w:p>
        </w:tc>
      </w:tr>
      <w:tr w:rsidR="00DB50C7" w:rsidRPr="00272F02" w14:paraId="57612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B0EA27" w14:textId="428FC9B8" w:rsidR="008006AB" w:rsidRPr="00272F02" w:rsidRDefault="0021788E" w:rsidP="008006AB">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139C55" w14:textId="77777777" w:rsidR="008006AB" w:rsidRPr="00272F02" w:rsidRDefault="008006AB" w:rsidP="008006AB">
            <w:pPr>
              <w:pStyle w:val="TableCellLeft10pt"/>
              <w:rPr>
                <w:szCs w:val="20"/>
                <w:lang w:val="en-GB"/>
              </w:rPr>
            </w:pPr>
            <w:r w:rsidRPr="00272F02">
              <w:rPr>
                <w:szCs w:val="20"/>
                <w:lang w:val="en-GB"/>
              </w:rPr>
              <w:t>No</w:t>
            </w:r>
          </w:p>
        </w:tc>
      </w:tr>
    </w:tbl>
    <w:p w14:paraId="3208F407" w14:textId="77777777" w:rsidR="009909FB" w:rsidRPr="00272F02" w:rsidRDefault="009909FB"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B91BC0" w:rsidRPr="00272F02" w14:paraId="3A609BA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25C2399" w14:textId="77777777" w:rsidR="00B91BC0" w:rsidRPr="00272F02" w:rsidRDefault="00B91BC0" w:rsidP="00C14A0B">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CEAA1A" w14:textId="77777777" w:rsidR="00B91BC0" w:rsidRPr="00272F02" w:rsidRDefault="00B91BC0" w:rsidP="00C14A0B">
            <w:pPr>
              <w:pStyle w:val="TableCellLeft10pt"/>
              <w:rPr>
                <w:szCs w:val="20"/>
                <w:lang w:val="de-DE"/>
              </w:rPr>
            </w:pPr>
            <w:r w:rsidRPr="00272F02">
              <w:rPr>
                <w:szCs w:val="20"/>
                <w:lang w:val="de-DE"/>
              </w:rPr>
              <w:t>{Amendment Identifier</w:t>
            </w:r>
            <w:r w:rsidRPr="00272F02">
              <w:rPr>
                <w:szCs w:val="20"/>
                <w:lang w:val="de-DE" w:eastAsia="ja-JP"/>
              </w:rPr>
              <w:t>:</w:t>
            </w:r>
            <w:r w:rsidRPr="00272F02">
              <w:rPr>
                <w:szCs w:val="20"/>
                <w:lang w:val="de-DE"/>
              </w:rPr>
              <w:t>}</w:t>
            </w:r>
          </w:p>
        </w:tc>
      </w:tr>
      <w:tr w:rsidR="00B91BC0" w:rsidRPr="00272F02" w14:paraId="632A1166"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74071AC" w14:textId="77777777" w:rsidR="00B91BC0" w:rsidRPr="00272F02" w:rsidRDefault="00B91BC0" w:rsidP="00C14A0B">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E558DB3" w14:textId="77777777" w:rsidR="00B91BC0" w:rsidRPr="00272F02" w:rsidRDefault="00B91BC0" w:rsidP="00C14A0B">
            <w:pPr>
              <w:pStyle w:val="TableCellLeft10pt"/>
              <w:rPr>
                <w:szCs w:val="20"/>
                <w:lang w:val="en-GB"/>
              </w:rPr>
            </w:pPr>
            <w:r w:rsidRPr="00272F02">
              <w:rPr>
                <w:szCs w:val="20"/>
                <w:lang w:val="en-GB"/>
              </w:rPr>
              <w:t>Text</w:t>
            </w:r>
          </w:p>
        </w:tc>
      </w:tr>
      <w:tr w:rsidR="00B91BC0" w:rsidRPr="00272F02" w14:paraId="5BC02EB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FEA5C2E" w14:textId="77777777" w:rsidR="00B91BC0" w:rsidRPr="00272F02" w:rsidRDefault="00B91BC0" w:rsidP="00C14A0B">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CDF40A8" w14:textId="77777777" w:rsidR="00B91BC0" w:rsidRPr="00272F02" w:rsidRDefault="00B91BC0" w:rsidP="00C14A0B">
            <w:pPr>
              <w:pStyle w:val="TableCellLeft10pt"/>
              <w:rPr>
                <w:szCs w:val="20"/>
                <w:lang w:val="en-GB"/>
              </w:rPr>
            </w:pPr>
            <w:r w:rsidRPr="00272F02">
              <w:rPr>
                <w:szCs w:val="20"/>
                <w:lang w:val="en-GB" w:eastAsia="ja-JP"/>
              </w:rPr>
              <w:t>H</w:t>
            </w:r>
          </w:p>
        </w:tc>
      </w:tr>
      <w:tr w:rsidR="00B91BC0" w:rsidRPr="00272F02" w14:paraId="101CF4B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6CE1453" w14:textId="77777777" w:rsidR="00B91BC0" w:rsidRPr="00272F02" w:rsidRDefault="00B91BC0" w:rsidP="00C14A0B">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EEA42B" w14:textId="77777777" w:rsidR="00B91BC0" w:rsidRPr="00272F02" w:rsidRDefault="00B91BC0" w:rsidP="00C14A0B">
            <w:pPr>
              <w:pStyle w:val="TableCellLeft10pt"/>
              <w:rPr>
                <w:szCs w:val="20"/>
                <w:lang w:val="en-GB" w:eastAsia="ja-JP"/>
              </w:rPr>
            </w:pPr>
            <w:r w:rsidRPr="00272F02">
              <w:rPr>
                <w:szCs w:val="20"/>
                <w:lang w:val="en-GB" w:eastAsia="ja-JP"/>
              </w:rPr>
              <w:t>Heading</w:t>
            </w:r>
          </w:p>
        </w:tc>
      </w:tr>
      <w:tr w:rsidR="00B91BC0" w:rsidRPr="00272F02" w14:paraId="143CC27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1E5DED0" w14:textId="77777777" w:rsidR="00B91BC0" w:rsidRPr="00272F02" w:rsidRDefault="00B91BC0" w:rsidP="00C14A0B">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AA19779" w14:textId="77777777" w:rsidR="00B91BC0" w:rsidRPr="00272F02" w:rsidRDefault="00B91BC0" w:rsidP="00C14A0B">
            <w:pPr>
              <w:pStyle w:val="TableCellLeft10pt"/>
              <w:rPr>
                <w:szCs w:val="20"/>
                <w:lang w:val="en-GB" w:eastAsia="ja-JP"/>
              </w:rPr>
            </w:pPr>
            <w:r w:rsidRPr="00272F02">
              <w:rPr>
                <w:szCs w:val="20"/>
                <w:lang w:eastAsia="ja-JP"/>
              </w:rPr>
              <w:t>N/A</w:t>
            </w:r>
          </w:p>
        </w:tc>
      </w:tr>
      <w:tr w:rsidR="00B91BC0" w:rsidRPr="00272F02" w14:paraId="5F87E6C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9FE24D3" w14:textId="77777777" w:rsidR="00B91BC0" w:rsidRPr="00272F02" w:rsidRDefault="00B91BC0" w:rsidP="00C14A0B">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D7B6AE" w14:textId="7C940B4F" w:rsidR="00B91BC0" w:rsidRPr="00272F02" w:rsidRDefault="00B91BC0" w:rsidP="00C14A0B">
            <w:pPr>
              <w:pStyle w:val="TableCellLeft10pt"/>
              <w:rPr>
                <w:lang w:val="en-GB" w:eastAsia="ja-JP"/>
              </w:rPr>
            </w:pPr>
            <w:r w:rsidRPr="00272F02">
              <w:rPr>
                <w:lang w:val="en-GB"/>
              </w:rPr>
              <w:t>Conditional</w:t>
            </w:r>
            <w:r w:rsidRPr="00272F02">
              <w:rPr>
                <w:lang w:val="en-GB" w:eastAsia="ja-JP"/>
              </w:rPr>
              <w:t>:</w:t>
            </w:r>
            <w:r w:rsidR="00C63AF2" w:rsidRPr="00272F02">
              <w:rPr>
                <w:lang w:eastAsia="ja-JP"/>
              </w:rPr>
              <w:t xml:space="preserve"> when there is an amendment</w:t>
            </w:r>
          </w:p>
        </w:tc>
      </w:tr>
      <w:tr w:rsidR="00B91BC0" w:rsidRPr="00272F02" w14:paraId="77E6F8C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BAD81FC" w14:textId="77777777" w:rsidR="00B91BC0" w:rsidRPr="00272F02" w:rsidRDefault="00B91BC0" w:rsidP="00C14A0B">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A60A000" w14:textId="5682C0D8" w:rsidR="00B91BC0" w:rsidRPr="00272F02" w:rsidRDefault="00B91BC0" w:rsidP="00C14A0B">
            <w:pPr>
              <w:pStyle w:val="TableCellLeft10pt"/>
              <w:rPr>
                <w:szCs w:val="20"/>
                <w:lang w:val="en-GB"/>
              </w:rPr>
            </w:pPr>
            <w:r w:rsidRPr="00272F02">
              <w:rPr>
                <w:szCs w:val="20"/>
                <w:lang w:val="en-GB"/>
              </w:rPr>
              <w:t>One to one</w:t>
            </w:r>
            <w:r w:rsidR="00D5784E" w:rsidRPr="00272F02">
              <w:rPr>
                <w:szCs w:val="20"/>
                <w:lang w:val="en-GB" w:eastAsia="ja-JP"/>
              </w:rPr>
              <w:t>;</w:t>
            </w:r>
            <w:r w:rsidRPr="00272F02">
              <w:rPr>
                <w:szCs w:val="20"/>
                <w:lang w:val="en-GB"/>
              </w:rPr>
              <w:t xml:space="preserve"> One to </w:t>
            </w:r>
            <w:r w:rsidR="00F40CF1">
              <w:rPr>
                <w:szCs w:val="20"/>
                <w:lang w:val="en-GB"/>
              </w:rPr>
              <w:t xml:space="preserve">Sponsor </w:t>
            </w:r>
            <w:r w:rsidRPr="00272F02">
              <w:rPr>
                <w:szCs w:val="20"/>
                <w:lang w:val="en-GB"/>
              </w:rPr>
              <w:t xml:space="preserve">Protocol Identifier </w:t>
            </w:r>
          </w:p>
        </w:tc>
      </w:tr>
      <w:tr w:rsidR="00B91BC0" w:rsidRPr="00272F02" w14:paraId="72E8B20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2E34096" w14:textId="77777777" w:rsidR="00B91BC0" w:rsidRPr="00272F02" w:rsidRDefault="00B91BC0" w:rsidP="00C14A0B">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331A737" w14:textId="77777777" w:rsidR="00B91BC0" w:rsidRPr="00272F02" w:rsidRDefault="00B91BC0" w:rsidP="00C14A0B">
            <w:pPr>
              <w:pStyle w:val="TableCellLeft10pt"/>
              <w:rPr>
                <w:szCs w:val="20"/>
                <w:lang w:val="en-GB"/>
              </w:rPr>
            </w:pPr>
            <w:r w:rsidRPr="00272F02">
              <w:rPr>
                <w:szCs w:val="20"/>
                <w:lang w:val="en-GB"/>
              </w:rPr>
              <w:t>Title page</w:t>
            </w:r>
          </w:p>
        </w:tc>
      </w:tr>
      <w:tr w:rsidR="00B91BC0" w:rsidRPr="00272F02" w14:paraId="7542AC0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402E0EE" w14:textId="77777777" w:rsidR="00B91BC0" w:rsidRPr="00272F02" w:rsidRDefault="00B91BC0" w:rsidP="00C14A0B">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7BE665" w14:textId="50A9E26C" w:rsidR="00B91BC0" w:rsidRPr="00272F02" w:rsidRDefault="52DA8CFE" w:rsidP="52DA8CFE">
            <w:pPr>
              <w:pStyle w:val="TableCellLeft10pt"/>
              <w:rPr>
                <w:lang w:val="en-GB"/>
              </w:rPr>
            </w:pPr>
            <w:r w:rsidRPr="52DA8CFE">
              <w:rPr>
                <w:lang w:val="en-GB"/>
              </w:rPr>
              <w:t>Amendment Identifier:</w:t>
            </w:r>
          </w:p>
        </w:tc>
      </w:tr>
      <w:tr w:rsidR="00B91BC0" w:rsidRPr="00272F02" w14:paraId="67FD385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9CE3B46" w14:textId="77777777" w:rsidR="00B91BC0" w:rsidRPr="00272F02" w:rsidRDefault="00B91BC0" w:rsidP="00C14A0B">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C49EDC" w14:textId="76C71C2E" w:rsidR="00B91BC0" w:rsidRPr="00272F02" w:rsidRDefault="00B91BC0" w:rsidP="00C14A0B">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r w:rsidR="009F3933" w:rsidRPr="00272F02">
              <w:rPr>
                <w:szCs w:val="20"/>
                <w:lang w:val="en-GB"/>
              </w:rPr>
              <w:t xml:space="preserve"> if Original Protocol = No</w:t>
            </w:r>
            <w:r w:rsidRPr="00272F02">
              <w:rPr>
                <w:szCs w:val="20"/>
                <w:lang w:val="en-GB"/>
              </w:rPr>
              <w:t>; blank if Original Protocol = Yes</w:t>
            </w:r>
          </w:p>
          <w:p w14:paraId="6D0F1AC3" w14:textId="52E3514A" w:rsidR="00B91BC0" w:rsidRPr="00272F02" w:rsidRDefault="00B91BC0" w:rsidP="00C14A0B">
            <w:pPr>
              <w:pStyle w:val="TableCellLeft10pt"/>
              <w:rPr>
                <w:szCs w:val="20"/>
                <w:lang w:val="en-GB"/>
              </w:rPr>
            </w:pPr>
            <w:r w:rsidRPr="00272F02">
              <w:rPr>
                <w:rStyle w:val="TableCellLeft10ptBoldChar"/>
                <w:szCs w:val="20"/>
              </w:rPr>
              <w:t>Relationship</w:t>
            </w:r>
            <w:r w:rsidRPr="00272F02">
              <w:rPr>
                <w:szCs w:val="20"/>
                <w:lang w:val="en-GB"/>
              </w:rPr>
              <w:t xml:space="preserve">: </w:t>
            </w:r>
            <w:r w:rsidR="009F3933" w:rsidRPr="00272F02">
              <w:rPr>
                <w:szCs w:val="20"/>
                <w:lang w:val="en-GB"/>
              </w:rPr>
              <w:t xml:space="preserve">Table Row </w:t>
            </w:r>
            <w:r w:rsidRPr="00272F02">
              <w:rPr>
                <w:szCs w:val="20"/>
                <w:lang w:val="en-GB"/>
              </w:rPr>
              <w:t xml:space="preserve">Heading, </w:t>
            </w:r>
            <w:r w:rsidR="0016050A">
              <w:rPr>
                <w:szCs w:val="20"/>
                <w:lang w:val="en-GB"/>
              </w:rPr>
              <w:t xml:space="preserve">Sponsor </w:t>
            </w:r>
            <w:r w:rsidRPr="00272F02">
              <w:rPr>
                <w:szCs w:val="20"/>
                <w:lang w:val="en-GB"/>
              </w:rPr>
              <w:t>Protocol Identifier</w:t>
            </w:r>
          </w:p>
          <w:p w14:paraId="7782978F" w14:textId="77777777" w:rsidR="00B91BC0" w:rsidRPr="00272F02" w:rsidRDefault="00B91BC0" w:rsidP="00C14A0B">
            <w:pPr>
              <w:pStyle w:val="TableCellLeft10pt"/>
              <w:rPr>
                <w:szCs w:val="20"/>
                <w:lang w:val="en-GB"/>
              </w:rPr>
            </w:pPr>
            <w:r w:rsidRPr="00272F02">
              <w:rPr>
                <w:rStyle w:val="TableCellLeft10ptBoldChar"/>
                <w:szCs w:val="20"/>
              </w:rPr>
              <w:t>Concept</w:t>
            </w:r>
            <w:r w:rsidRPr="00272F02">
              <w:rPr>
                <w:szCs w:val="20"/>
                <w:lang w:val="en-GB"/>
              </w:rPr>
              <w:t>: CNEW</w:t>
            </w:r>
          </w:p>
        </w:tc>
      </w:tr>
      <w:tr w:rsidR="00B91BC0" w:rsidRPr="00272F02" w14:paraId="69EB5DF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8684BE1" w14:textId="77777777" w:rsidR="00B91BC0" w:rsidRPr="00272F02" w:rsidRDefault="00B91BC0" w:rsidP="00C14A0B">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33FFDB" w14:textId="56C3D53E" w:rsidR="00B91BC0" w:rsidRPr="00272F02" w:rsidRDefault="00B91BC0" w:rsidP="00C14A0B">
            <w:pPr>
              <w:pStyle w:val="TableCellLeft10pt"/>
              <w:rPr>
                <w:szCs w:val="20"/>
                <w:lang w:val="en-GB"/>
              </w:rPr>
            </w:pPr>
            <w:r w:rsidRPr="00272F02">
              <w:rPr>
                <w:szCs w:val="20"/>
                <w:lang w:val="en-GB"/>
              </w:rPr>
              <w:t>Yes</w:t>
            </w:r>
            <w:r w:rsidRPr="00272F02">
              <w:rPr>
                <w:szCs w:val="20"/>
                <w:lang w:val="en-GB" w:eastAsia="ja-JP"/>
              </w:rPr>
              <w:t>,</w:t>
            </w:r>
            <w:r w:rsidRPr="00272F02">
              <w:rPr>
                <w:szCs w:val="20"/>
                <w:lang w:val="en-GB"/>
              </w:rPr>
              <w:t xml:space="preserve"> </w:t>
            </w:r>
            <w:r w:rsidR="006A48FC" w:rsidRPr="00272F02">
              <w:rPr>
                <w:szCs w:val="20"/>
                <w:lang w:val="en-GB" w:eastAsia="ja-JP"/>
              </w:rPr>
              <w:t>r</w:t>
            </w:r>
            <w:r w:rsidR="007E41AB" w:rsidRPr="00272F02">
              <w:rPr>
                <w:szCs w:val="20"/>
                <w:lang w:val="en-GB" w:eastAsia="ja-JP"/>
              </w:rPr>
              <w:t xml:space="preserve">euse </w:t>
            </w:r>
            <w:r w:rsidR="001712A1">
              <w:rPr>
                <w:szCs w:val="20"/>
                <w:lang w:val="en-GB" w:eastAsia="ja-JP"/>
              </w:rPr>
              <w:t>to/</w:t>
            </w:r>
            <w:r w:rsidR="006A48FC" w:rsidRPr="00272F02">
              <w:rPr>
                <w:szCs w:val="20"/>
                <w:lang w:val="en-GB" w:eastAsia="ja-JP"/>
              </w:rPr>
              <w:t>from t</w:t>
            </w:r>
            <w:r w:rsidRPr="00272F02">
              <w:rPr>
                <w:szCs w:val="20"/>
                <w:lang w:val="en-GB"/>
              </w:rPr>
              <w:t xml:space="preserve">able for </w:t>
            </w:r>
            <w:r w:rsidR="007A0878" w:rsidRPr="00272F02">
              <w:rPr>
                <w:szCs w:val="20"/>
                <w:lang w:val="en-GB" w:eastAsia="ja-JP"/>
              </w:rPr>
              <w:t>d</w:t>
            </w:r>
            <w:r w:rsidRPr="00272F02">
              <w:rPr>
                <w:szCs w:val="20"/>
                <w:lang w:val="en-GB"/>
              </w:rPr>
              <w:t xml:space="preserve">ocument </w:t>
            </w:r>
            <w:r w:rsidR="007A0878" w:rsidRPr="00272F02">
              <w:rPr>
                <w:szCs w:val="20"/>
                <w:lang w:val="en-GB" w:eastAsia="ja-JP"/>
              </w:rPr>
              <w:t>h</w:t>
            </w:r>
            <w:r w:rsidRPr="00272F02">
              <w:rPr>
                <w:szCs w:val="20"/>
                <w:lang w:val="en-GB"/>
              </w:rPr>
              <w:t>istory</w:t>
            </w:r>
          </w:p>
        </w:tc>
      </w:tr>
    </w:tbl>
    <w:p w14:paraId="44F8B82C" w14:textId="77777777" w:rsidR="00B91BC0" w:rsidRPr="00272F02" w:rsidRDefault="00B91BC0"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841AEA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D9BAB3D" w14:textId="68F95CFF" w:rsidR="006845A9" w:rsidRPr="00272F02" w:rsidRDefault="006845A9" w:rsidP="000F799E">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0523F8" w14:textId="3EBC5F95" w:rsidR="006845A9" w:rsidRPr="00272F02" w:rsidRDefault="52DA8CFE" w:rsidP="52DA8CFE">
            <w:pPr>
              <w:pStyle w:val="TableCellLeft10pt"/>
              <w:rPr>
                <w:lang w:val="de-DE"/>
              </w:rPr>
            </w:pPr>
            <w:commentRangeStart w:id="7"/>
            <w:commentRangeStart w:id="8"/>
            <w:r w:rsidRPr="52DA8CFE">
              <w:rPr>
                <w:lang w:val="de-DE"/>
              </w:rPr>
              <w:t>{</w:t>
            </w:r>
            <w:commentRangeEnd w:id="7"/>
            <w:r w:rsidR="006845A9">
              <w:commentReference w:id="7"/>
            </w:r>
            <w:commentRangeEnd w:id="8"/>
            <w:r w:rsidR="009E1D55">
              <w:rPr>
                <w:rStyle w:val="CommentReference"/>
                <w:rFonts w:eastAsia="Times New Roman"/>
              </w:rPr>
              <w:commentReference w:id="8"/>
            </w:r>
            <w:r w:rsidRPr="52DA8CFE">
              <w:rPr>
                <w:lang w:val="de-DE"/>
              </w:rPr>
              <w:t>Amendment Identifier}</w:t>
            </w:r>
          </w:p>
        </w:tc>
      </w:tr>
      <w:tr w:rsidR="00DB50C7" w:rsidRPr="00272F02" w14:paraId="739A390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AD5C9B5" w14:textId="77777777" w:rsidR="006845A9" w:rsidRPr="00272F02" w:rsidRDefault="006845A9" w:rsidP="000F799E">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6A7EF76" w14:textId="3F026978" w:rsidR="006845A9" w:rsidRPr="00272F02" w:rsidRDefault="00A77111" w:rsidP="000F799E">
            <w:pPr>
              <w:pStyle w:val="TableCellLeft10pt"/>
              <w:rPr>
                <w:szCs w:val="20"/>
                <w:lang w:val="en-GB"/>
              </w:rPr>
            </w:pPr>
            <w:r w:rsidRPr="00272F02">
              <w:rPr>
                <w:szCs w:val="20"/>
                <w:lang w:val="en-GB"/>
              </w:rPr>
              <w:t>Text</w:t>
            </w:r>
          </w:p>
        </w:tc>
      </w:tr>
      <w:tr w:rsidR="00DB50C7" w:rsidRPr="00272F02" w14:paraId="4B03403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E8A1C4D" w14:textId="1F06A80F" w:rsidR="006845A9" w:rsidRPr="00272F02" w:rsidRDefault="006845A9" w:rsidP="000F799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36CABB0" w14:textId="77777777" w:rsidR="006845A9" w:rsidRPr="00272F02" w:rsidRDefault="006845A9" w:rsidP="000F799E">
            <w:pPr>
              <w:pStyle w:val="TableCellLeft10pt"/>
              <w:rPr>
                <w:szCs w:val="20"/>
                <w:lang w:val="en-GB"/>
              </w:rPr>
            </w:pPr>
            <w:r w:rsidRPr="00272F02">
              <w:rPr>
                <w:szCs w:val="20"/>
                <w:lang w:val="en-GB"/>
              </w:rPr>
              <w:t>D</w:t>
            </w:r>
          </w:p>
        </w:tc>
      </w:tr>
      <w:tr w:rsidR="00DB50C7" w:rsidRPr="00272F02" w14:paraId="5FE38FEC"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6C2C662" w14:textId="77777777" w:rsidR="006845A9" w:rsidRPr="00272F02" w:rsidRDefault="006845A9" w:rsidP="000F799E">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417FFC" w14:textId="77777777" w:rsidR="006845A9" w:rsidRPr="00272F02" w:rsidRDefault="006845A9" w:rsidP="000F799E">
            <w:pPr>
              <w:pStyle w:val="TableCellLeft10pt"/>
              <w:rPr>
                <w:szCs w:val="20"/>
                <w:lang w:val="en-GB"/>
              </w:rPr>
            </w:pPr>
            <w:r w:rsidRPr="00272F02">
              <w:rPr>
                <w:szCs w:val="20"/>
                <w:lang w:val="en-GB"/>
              </w:rPr>
              <w:t>CNEW</w:t>
            </w:r>
          </w:p>
          <w:p w14:paraId="3023A431" w14:textId="5A94EF7E" w:rsidR="00F330A8" w:rsidRPr="00272F02" w:rsidRDefault="00F330A8" w:rsidP="000F799E">
            <w:pPr>
              <w:pStyle w:val="TableCellLeft10pt"/>
              <w:rPr>
                <w:szCs w:val="20"/>
                <w:lang w:val="en-GB"/>
              </w:rPr>
            </w:pPr>
            <w:r w:rsidRPr="00272F02">
              <w:rPr>
                <w:szCs w:val="20"/>
                <w:lang w:val="en-GB"/>
              </w:rPr>
              <w:t>For review purpose, see definition of the controlled terminology below</w:t>
            </w:r>
            <w:r w:rsidRPr="00272F02" w:rsidDel="00F330A8">
              <w:rPr>
                <w:szCs w:val="20"/>
                <w:lang w:val="en-GB"/>
              </w:rPr>
              <w:t xml:space="preserve"> </w:t>
            </w:r>
          </w:p>
          <w:p w14:paraId="5D13E921" w14:textId="712D14ED" w:rsidR="006845A9" w:rsidRPr="00272F02" w:rsidRDefault="52DA8CFE" w:rsidP="52DA8CFE">
            <w:pPr>
              <w:pStyle w:val="TableCellLeft10pt"/>
              <w:rPr>
                <w:lang w:val="en-GB"/>
              </w:rPr>
            </w:pPr>
            <w:r w:rsidRPr="52DA8CFE">
              <w:rPr>
                <w:lang w:val="en-GB"/>
              </w:rPr>
              <w:t xml:space="preserve">A sequence of characters used to uniquely </w:t>
            </w:r>
            <w:commentRangeStart w:id="9"/>
            <w:commentRangeStart w:id="10"/>
            <w:r w:rsidRPr="52DA8CFE">
              <w:rPr>
                <w:lang w:val="en-GB"/>
              </w:rPr>
              <w:t>identify</w:t>
            </w:r>
            <w:commentRangeEnd w:id="9"/>
            <w:r w:rsidR="009E0F81">
              <w:commentReference w:id="9"/>
            </w:r>
            <w:commentRangeEnd w:id="10"/>
            <w:r w:rsidR="009E1D55">
              <w:rPr>
                <w:rStyle w:val="CommentReference"/>
                <w:rFonts w:eastAsia="Times New Roman"/>
              </w:rPr>
              <w:commentReference w:id="10"/>
            </w:r>
            <w:r w:rsidRPr="52DA8CFE">
              <w:rPr>
                <w:lang w:val="en-GB"/>
              </w:rPr>
              <w:t xml:space="preserve"> a protocol amendment.</w:t>
            </w:r>
          </w:p>
        </w:tc>
      </w:tr>
      <w:tr w:rsidR="00DB50C7" w:rsidRPr="00272F02" w14:paraId="2D3613E4"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8153105" w14:textId="77777777" w:rsidR="006845A9" w:rsidRPr="00272F02" w:rsidRDefault="006845A9" w:rsidP="000F799E">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064FF4" w14:textId="3D51296D" w:rsidR="006845A9" w:rsidRPr="00272F02" w:rsidRDefault="006845A9" w:rsidP="000F799E">
            <w:pPr>
              <w:pStyle w:val="TableCellLeft10pt"/>
              <w:rPr>
                <w:szCs w:val="20"/>
                <w:lang w:val="en-GB"/>
              </w:rPr>
            </w:pPr>
            <w:r w:rsidRPr="00272F02">
              <w:rPr>
                <w:szCs w:val="20"/>
              </w:rPr>
              <w:t xml:space="preserve">Enter the amendment </w:t>
            </w:r>
            <w:r w:rsidR="00CB62F5" w:rsidRPr="00272F02">
              <w:rPr>
                <w:szCs w:val="20"/>
              </w:rPr>
              <w:t>identifier (</w:t>
            </w:r>
            <w:r w:rsidR="00E72D02" w:rsidRPr="00272F02">
              <w:rPr>
                <w:szCs w:val="20"/>
              </w:rPr>
              <w:t>e.g.</w:t>
            </w:r>
            <w:r w:rsidR="00CB62F5" w:rsidRPr="00272F02">
              <w:rPr>
                <w:szCs w:val="20"/>
              </w:rPr>
              <w:t xml:space="preserve"> amendment number).</w:t>
            </w:r>
            <w:r w:rsidRPr="00272F02">
              <w:rPr>
                <w:szCs w:val="20"/>
              </w:rPr>
              <w:t xml:space="preserve"> If this is the original instance of the protocol, </w:t>
            </w:r>
            <w:r w:rsidR="00C63AF2" w:rsidRPr="00272F02">
              <w:rPr>
                <w:szCs w:val="20"/>
                <w:lang w:eastAsia="ja-JP"/>
              </w:rPr>
              <w:t>delete the row or enter “Not applicable”</w:t>
            </w:r>
          </w:p>
        </w:tc>
      </w:tr>
      <w:tr w:rsidR="00DB50C7" w:rsidRPr="00272F02" w14:paraId="697CCD0C"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EA5D9EA" w14:textId="77777777" w:rsidR="006845A9" w:rsidRPr="00272F02" w:rsidRDefault="006845A9" w:rsidP="000F799E">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A58F72" w14:textId="77087A99" w:rsidR="006845A9" w:rsidRPr="00272F02" w:rsidRDefault="006845A9" w:rsidP="19ED9BC6">
            <w:pPr>
              <w:pStyle w:val="TableCellLeft10pt"/>
              <w:rPr>
                <w:lang w:val="en-GB" w:eastAsia="ja-JP"/>
              </w:rPr>
            </w:pPr>
            <w:r w:rsidRPr="00272F02">
              <w:rPr>
                <w:lang w:val="en-GB"/>
              </w:rPr>
              <w:t>Conditional</w:t>
            </w:r>
            <w:r w:rsidR="6875E235" w:rsidRPr="00272F02">
              <w:rPr>
                <w:lang w:val="en-GB" w:eastAsia="ja-JP"/>
              </w:rPr>
              <w:t xml:space="preserve">: </w:t>
            </w:r>
            <w:r w:rsidR="001E2CF2">
              <w:rPr>
                <w:lang w:eastAsia="ja-JP"/>
              </w:rPr>
              <w:t xml:space="preserve">when </w:t>
            </w:r>
            <w:r w:rsidR="00C63AF2" w:rsidRPr="00272F02">
              <w:rPr>
                <w:lang w:eastAsia="ja-JP"/>
              </w:rPr>
              <w:t>there is an amendment</w:t>
            </w:r>
          </w:p>
        </w:tc>
      </w:tr>
      <w:tr w:rsidR="00DB50C7" w:rsidRPr="00272F02" w14:paraId="5896C5A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3D32DE2" w14:textId="77777777" w:rsidR="006845A9" w:rsidRPr="00272F02" w:rsidRDefault="006845A9" w:rsidP="000F799E">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7941FDB" w14:textId="078A0A87" w:rsidR="006845A9" w:rsidRPr="00272F02" w:rsidRDefault="00267362" w:rsidP="000F799E">
            <w:pPr>
              <w:pStyle w:val="TableCellLeft10pt"/>
              <w:rPr>
                <w:szCs w:val="20"/>
                <w:lang w:val="en-GB"/>
              </w:rPr>
            </w:pPr>
            <w:r w:rsidRPr="00272F02">
              <w:rPr>
                <w:szCs w:val="20"/>
                <w:lang w:val="en-GB"/>
              </w:rPr>
              <w:t>One to one</w:t>
            </w:r>
            <w:r w:rsidR="00D5784E" w:rsidRPr="00272F02">
              <w:rPr>
                <w:szCs w:val="20"/>
                <w:lang w:val="en-GB" w:eastAsia="ja-JP"/>
              </w:rPr>
              <w:t>;</w:t>
            </w:r>
            <w:r w:rsidR="003C66A9" w:rsidRPr="00272F02">
              <w:rPr>
                <w:szCs w:val="20"/>
                <w:lang w:val="en-GB"/>
              </w:rPr>
              <w:t xml:space="preserve"> One to Protocol</w:t>
            </w:r>
            <w:r w:rsidR="003175D6" w:rsidRPr="00272F02">
              <w:rPr>
                <w:szCs w:val="20"/>
                <w:lang w:val="en-GB"/>
              </w:rPr>
              <w:t xml:space="preserve"> Identifier if not original</w:t>
            </w:r>
          </w:p>
        </w:tc>
      </w:tr>
      <w:tr w:rsidR="00DB50C7" w:rsidRPr="00272F02" w14:paraId="3F47254A"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B28D715" w14:textId="77777777" w:rsidR="006845A9" w:rsidRPr="00272F02" w:rsidRDefault="006845A9" w:rsidP="000F799E">
            <w:pPr>
              <w:pStyle w:val="TableHeadingTextLeft10pt"/>
              <w:rPr>
                <w:szCs w:val="20"/>
              </w:rPr>
            </w:pPr>
            <w:r w:rsidRPr="00272F02">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D00470" w14:textId="55C2917E" w:rsidR="006845A9" w:rsidRPr="00272F02" w:rsidRDefault="006845A9" w:rsidP="000F799E">
            <w:pPr>
              <w:pStyle w:val="TableCellLeft10pt"/>
              <w:rPr>
                <w:szCs w:val="20"/>
                <w:lang w:val="en-GB"/>
              </w:rPr>
            </w:pPr>
            <w:r w:rsidRPr="00272F02">
              <w:rPr>
                <w:szCs w:val="20"/>
                <w:lang w:val="en-GB"/>
              </w:rPr>
              <w:t xml:space="preserve">Title </w:t>
            </w:r>
            <w:r w:rsidR="00853292" w:rsidRPr="00272F02">
              <w:rPr>
                <w:szCs w:val="20"/>
                <w:lang w:val="en-GB" w:eastAsia="ja-JP"/>
              </w:rPr>
              <w:t>P</w:t>
            </w:r>
            <w:r w:rsidR="00853292" w:rsidRPr="00272F02">
              <w:rPr>
                <w:szCs w:val="20"/>
                <w:lang w:val="en-GB"/>
              </w:rPr>
              <w:t>age</w:t>
            </w:r>
          </w:p>
        </w:tc>
      </w:tr>
      <w:tr w:rsidR="00DB50C7" w:rsidRPr="00272F02" w14:paraId="1B2CC9DC"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993BF9B" w14:textId="77777777" w:rsidR="006845A9" w:rsidRPr="00272F02" w:rsidRDefault="006845A9" w:rsidP="000F799E">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2A708D" w14:textId="561896E1" w:rsidR="006845A9" w:rsidRPr="00272F02" w:rsidRDefault="00A77111" w:rsidP="000F799E">
            <w:pPr>
              <w:pStyle w:val="TableCellLeft10pt"/>
              <w:rPr>
                <w:szCs w:val="20"/>
                <w:lang w:val="en-GB"/>
              </w:rPr>
            </w:pPr>
            <w:r w:rsidRPr="00272F02">
              <w:rPr>
                <w:szCs w:val="20"/>
                <w:lang w:val="en-GB"/>
              </w:rPr>
              <w:t>Text</w:t>
            </w:r>
          </w:p>
        </w:tc>
      </w:tr>
      <w:tr w:rsidR="00DB50C7" w:rsidRPr="00272F02" w14:paraId="71A52C1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048C17C" w14:textId="77777777" w:rsidR="006845A9" w:rsidRPr="00272F02" w:rsidRDefault="006845A9" w:rsidP="000F799E">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336D3E" w14:textId="62A5C34D" w:rsidR="006845A9" w:rsidRPr="00272F02" w:rsidRDefault="006845A9" w:rsidP="000F799E">
            <w:pPr>
              <w:pStyle w:val="TableCellLeft10pt"/>
              <w:rPr>
                <w:szCs w:val="20"/>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F3933" w:rsidRPr="00272F02">
              <w:rPr>
                <w:szCs w:val="20"/>
                <w:lang w:val="en-GB"/>
              </w:rPr>
              <w:t xml:space="preserve">Yes if Original Protocol = No; blank if Original Protocol = Yes   </w:t>
            </w:r>
          </w:p>
          <w:p w14:paraId="29F2AA08" w14:textId="4A4E6658" w:rsidR="006845A9" w:rsidRPr="00272F02" w:rsidRDefault="006845A9" w:rsidP="000F799E">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AB1532" w:rsidRPr="00272F02">
              <w:rPr>
                <w:szCs w:val="20"/>
                <w:lang w:val="en-GB"/>
              </w:rPr>
              <w:t xml:space="preserve">, </w:t>
            </w:r>
            <w:r w:rsidR="00C12D20">
              <w:rPr>
                <w:szCs w:val="20"/>
                <w:lang w:val="en-GB"/>
              </w:rPr>
              <w:t xml:space="preserve">Sponsor </w:t>
            </w:r>
            <w:r w:rsidR="00AB1532" w:rsidRPr="00272F02">
              <w:rPr>
                <w:szCs w:val="20"/>
                <w:lang w:val="en-GB"/>
              </w:rPr>
              <w:t>P</w:t>
            </w:r>
            <w:r w:rsidR="0059461A" w:rsidRPr="00272F02">
              <w:rPr>
                <w:szCs w:val="20"/>
                <w:lang w:val="en-GB"/>
              </w:rPr>
              <w:t>rotocol</w:t>
            </w:r>
            <w:r w:rsidR="003175D6" w:rsidRPr="00272F02">
              <w:rPr>
                <w:szCs w:val="20"/>
                <w:lang w:val="en-GB"/>
              </w:rPr>
              <w:t xml:space="preserve"> Identifier</w:t>
            </w:r>
          </w:p>
          <w:p w14:paraId="5D71CBD2" w14:textId="153A2928" w:rsidR="006845A9" w:rsidRPr="00272F02" w:rsidRDefault="006845A9" w:rsidP="000F799E">
            <w:pPr>
              <w:pStyle w:val="TableCellLeft10pt"/>
              <w:rPr>
                <w:szCs w:val="20"/>
                <w:lang w:val="en-GB"/>
              </w:rPr>
            </w:pPr>
            <w:r w:rsidRPr="00272F02">
              <w:rPr>
                <w:rStyle w:val="TableCellLeft10ptBoldChar"/>
                <w:szCs w:val="20"/>
              </w:rPr>
              <w:t>Concept</w:t>
            </w:r>
            <w:r w:rsidRPr="00272F02">
              <w:rPr>
                <w:szCs w:val="20"/>
                <w:lang w:val="en-GB"/>
              </w:rPr>
              <w:t xml:space="preserve">: </w:t>
            </w:r>
            <w:r w:rsidR="009E0F81" w:rsidRPr="00272F02">
              <w:rPr>
                <w:szCs w:val="20"/>
                <w:lang w:val="en-GB"/>
              </w:rPr>
              <w:t>CNEW</w:t>
            </w:r>
          </w:p>
        </w:tc>
      </w:tr>
      <w:tr w:rsidR="00DB50C7" w:rsidRPr="00272F02" w14:paraId="5151E1F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899C21A" w14:textId="58B548EE" w:rsidR="006845A9" w:rsidRPr="00272F02" w:rsidRDefault="0021788E" w:rsidP="000F799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B84592" w14:textId="086108D6" w:rsidR="006845A9" w:rsidRPr="00272F02" w:rsidRDefault="00932842" w:rsidP="000F799E">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2E2384" w:rsidRPr="00272F02">
              <w:rPr>
                <w:szCs w:val="20"/>
                <w:lang w:val="en-GB" w:eastAsia="ja-JP"/>
              </w:rPr>
              <w:t xml:space="preserve">repeatable </w:t>
            </w:r>
            <w:r w:rsidR="009271B1" w:rsidRPr="00272F02">
              <w:rPr>
                <w:szCs w:val="20"/>
                <w:lang w:val="en-GB" w:eastAsia="ja-JP"/>
              </w:rPr>
              <w:t xml:space="preserve">for </w:t>
            </w:r>
            <w:r w:rsidRPr="00272F02">
              <w:rPr>
                <w:szCs w:val="20"/>
                <w:lang w:val="en-GB"/>
              </w:rPr>
              <w:t>Table for Document History</w:t>
            </w:r>
          </w:p>
        </w:tc>
      </w:tr>
    </w:tbl>
    <w:p w14:paraId="4D574269"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BB41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B8306"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3FE3E98" w14:textId="7EAE9141" w:rsidR="006845A9" w:rsidRPr="00272F02" w:rsidRDefault="00853292" w:rsidP="00E67E29">
            <w:pPr>
              <w:pStyle w:val="TableCellLeft10pt"/>
              <w:rPr>
                <w:szCs w:val="20"/>
                <w:lang w:val="en-GB" w:eastAsia="ja-JP"/>
              </w:rPr>
            </w:pPr>
            <w:r w:rsidRPr="00272F02">
              <w:rPr>
                <w:szCs w:val="20"/>
                <w:lang w:val="en-GB" w:eastAsia="ja-JP"/>
              </w:rPr>
              <w:t>{</w:t>
            </w:r>
            <w:r w:rsidR="006845A9" w:rsidRPr="00272F02">
              <w:rPr>
                <w:szCs w:val="20"/>
                <w:lang w:val="en-GB"/>
              </w:rPr>
              <w:t>Amendment Scope</w:t>
            </w:r>
            <w:r w:rsidR="00C62617" w:rsidRPr="00272F02">
              <w:rPr>
                <w:szCs w:val="20"/>
                <w:lang w:val="en-GB" w:eastAsia="ja-JP"/>
              </w:rPr>
              <w:t>:</w:t>
            </w:r>
            <w:r w:rsidRPr="00272F02">
              <w:rPr>
                <w:szCs w:val="20"/>
                <w:lang w:val="en-GB" w:eastAsia="ja-JP"/>
              </w:rPr>
              <w:t>}</w:t>
            </w:r>
          </w:p>
        </w:tc>
      </w:tr>
      <w:tr w:rsidR="00DB50C7" w:rsidRPr="00272F02" w14:paraId="324A1A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5B871"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011B499" w14:textId="77777777" w:rsidR="006845A9" w:rsidRPr="00272F02" w:rsidRDefault="006845A9" w:rsidP="00E67E29">
            <w:pPr>
              <w:pStyle w:val="TableCellLeft10pt"/>
              <w:rPr>
                <w:szCs w:val="20"/>
                <w:lang w:val="en-GB"/>
              </w:rPr>
            </w:pPr>
            <w:r w:rsidRPr="00272F02">
              <w:rPr>
                <w:szCs w:val="20"/>
                <w:lang w:val="en-GB"/>
              </w:rPr>
              <w:t>Text</w:t>
            </w:r>
          </w:p>
        </w:tc>
      </w:tr>
      <w:tr w:rsidR="00DB50C7" w:rsidRPr="00272F02" w14:paraId="3431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6FD22" w14:textId="10003C80"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B89E562" w14:textId="77777777" w:rsidR="006845A9" w:rsidRPr="00272F02" w:rsidRDefault="006845A9" w:rsidP="00E67E29">
            <w:pPr>
              <w:pStyle w:val="TableCellLeft10pt"/>
              <w:rPr>
                <w:szCs w:val="20"/>
                <w:lang w:val="en-GB"/>
              </w:rPr>
            </w:pPr>
            <w:r w:rsidRPr="00272F02">
              <w:rPr>
                <w:szCs w:val="20"/>
                <w:lang w:val="en-GB"/>
              </w:rPr>
              <w:t>H</w:t>
            </w:r>
          </w:p>
        </w:tc>
      </w:tr>
      <w:tr w:rsidR="00DB50C7" w:rsidRPr="00272F02" w14:paraId="4F236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DC1479"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0A6722" w14:textId="77777777" w:rsidR="006845A9" w:rsidRPr="00272F02" w:rsidRDefault="006845A9" w:rsidP="00E67E29">
            <w:pPr>
              <w:pStyle w:val="TableCellLeft10pt"/>
              <w:rPr>
                <w:szCs w:val="20"/>
                <w:lang w:val="en-GB"/>
              </w:rPr>
            </w:pPr>
            <w:r w:rsidRPr="00272F02">
              <w:rPr>
                <w:szCs w:val="20"/>
                <w:lang w:val="en-GB"/>
              </w:rPr>
              <w:t>Heading</w:t>
            </w:r>
          </w:p>
        </w:tc>
      </w:tr>
      <w:tr w:rsidR="00DB50C7" w:rsidRPr="00272F02" w14:paraId="18B724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568A5"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DC5509" w14:textId="0D9CBE15" w:rsidR="006845A9" w:rsidRPr="00272F02" w:rsidRDefault="00C62617" w:rsidP="00E67E29">
            <w:pPr>
              <w:pStyle w:val="TableCellLeft10pt"/>
              <w:rPr>
                <w:szCs w:val="20"/>
                <w:lang w:val="en-GB" w:eastAsia="ja-JP"/>
              </w:rPr>
            </w:pPr>
            <w:r w:rsidRPr="00272F02">
              <w:rPr>
                <w:szCs w:val="20"/>
                <w:lang w:val="en-GB" w:eastAsia="ja-JP"/>
              </w:rPr>
              <w:t>N/A</w:t>
            </w:r>
          </w:p>
        </w:tc>
      </w:tr>
      <w:tr w:rsidR="00DB50C7" w:rsidRPr="00272F02" w14:paraId="229CFD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120ABF"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331441" w14:textId="77777777" w:rsidR="006845A9" w:rsidRPr="00272F02" w:rsidRDefault="006845A9" w:rsidP="00E67E29">
            <w:pPr>
              <w:pStyle w:val="TableCellLeft10pt"/>
              <w:rPr>
                <w:szCs w:val="20"/>
                <w:lang w:val="en-GB"/>
              </w:rPr>
            </w:pPr>
            <w:r w:rsidRPr="00272F02">
              <w:rPr>
                <w:szCs w:val="20"/>
                <w:lang w:val="en-GB"/>
              </w:rPr>
              <w:t>Required</w:t>
            </w:r>
          </w:p>
        </w:tc>
      </w:tr>
      <w:tr w:rsidR="00DB50C7" w:rsidRPr="00272F02" w14:paraId="45D3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04794"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86F0E1" w14:textId="443C12A2" w:rsidR="006845A9" w:rsidRPr="00272F02" w:rsidRDefault="0078671F" w:rsidP="00E67E29">
            <w:pPr>
              <w:pStyle w:val="TableCellLeft10pt"/>
              <w:rPr>
                <w:szCs w:val="20"/>
                <w:lang w:val="en-GB"/>
              </w:rPr>
            </w:pPr>
            <w:r w:rsidRPr="00272F02">
              <w:rPr>
                <w:szCs w:val="20"/>
                <w:lang w:val="en-GB"/>
              </w:rPr>
              <w:t>One to one</w:t>
            </w:r>
          </w:p>
        </w:tc>
      </w:tr>
      <w:tr w:rsidR="00DB50C7" w:rsidRPr="00272F02" w14:paraId="2922CD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F35345"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CE6C70" w14:textId="77777777" w:rsidR="006845A9" w:rsidRPr="00272F02" w:rsidRDefault="006845A9" w:rsidP="00E67E29">
            <w:pPr>
              <w:pStyle w:val="TableCellLeft10pt"/>
              <w:rPr>
                <w:szCs w:val="20"/>
                <w:lang w:val="en-GB"/>
              </w:rPr>
            </w:pPr>
            <w:r w:rsidRPr="00272F02">
              <w:rPr>
                <w:szCs w:val="20"/>
                <w:lang w:val="en-GB"/>
              </w:rPr>
              <w:t xml:space="preserve">Title Page </w:t>
            </w:r>
          </w:p>
        </w:tc>
      </w:tr>
      <w:tr w:rsidR="00DB50C7" w:rsidRPr="00272F02" w14:paraId="11C510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55327" w14:textId="77777777" w:rsidR="006845A9" w:rsidRPr="00272F02" w:rsidRDefault="006845A9" w:rsidP="00E67E2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223C839" w14:textId="1B542F27" w:rsidR="006845A9" w:rsidRPr="00272F02" w:rsidRDefault="00853292" w:rsidP="00E67E29">
            <w:pPr>
              <w:pStyle w:val="TableCellLeft10pt"/>
              <w:rPr>
                <w:szCs w:val="20"/>
                <w:lang w:val="en-GB" w:eastAsia="ja-JP"/>
              </w:rPr>
            </w:pPr>
            <w:r w:rsidRPr="00272F02">
              <w:rPr>
                <w:szCs w:val="20"/>
                <w:lang w:val="en-GB" w:eastAsia="ja-JP"/>
              </w:rPr>
              <w:t xml:space="preserve">Amendment </w:t>
            </w:r>
            <w:r w:rsidR="00AD45F1">
              <w:rPr>
                <w:szCs w:val="20"/>
                <w:lang w:val="en-GB" w:eastAsia="ja-JP"/>
              </w:rPr>
              <w:t>S</w:t>
            </w:r>
            <w:r w:rsidRPr="00272F02">
              <w:rPr>
                <w:szCs w:val="20"/>
                <w:lang w:val="en-GB" w:eastAsia="ja-JP"/>
              </w:rPr>
              <w:t>cope:</w:t>
            </w:r>
          </w:p>
        </w:tc>
      </w:tr>
      <w:tr w:rsidR="00DB50C7" w:rsidRPr="00272F02" w14:paraId="0586B6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1C1EF"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49DB38" w14:textId="123D3894" w:rsidR="006845A9" w:rsidRPr="00272F02" w:rsidRDefault="006845A9" w:rsidP="00E67E2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90EA2" w:rsidRPr="00272F02">
              <w:rPr>
                <w:szCs w:val="20"/>
                <w:lang w:val="en-GB"/>
              </w:rPr>
              <w:t>No</w:t>
            </w:r>
          </w:p>
          <w:p w14:paraId="306BD4AD" w14:textId="77777777" w:rsidR="006845A9" w:rsidRPr="00272F02" w:rsidRDefault="006845A9" w:rsidP="00E67E29">
            <w:pPr>
              <w:pStyle w:val="TableCellLeft10pt"/>
              <w:rPr>
                <w:szCs w:val="20"/>
                <w:lang w:val="en-GB"/>
              </w:rPr>
            </w:pPr>
            <w:r w:rsidRPr="00272F02">
              <w:rPr>
                <w:rStyle w:val="TableCellLeft10ptBoldChar"/>
                <w:szCs w:val="20"/>
              </w:rPr>
              <w:t>Relationship</w:t>
            </w:r>
            <w:r w:rsidRPr="00272F02">
              <w:rPr>
                <w:szCs w:val="20"/>
                <w:lang w:val="en-GB"/>
              </w:rPr>
              <w:t>: Table row heading</w:t>
            </w:r>
          </w:p>
          <w:p w14:paraId="33CAC8D1" w14:textId="7265F73D" w:rsidR="006845A9" w:rsidRPr="00272F02" w:rsidRDefault="006845A9" w:rsidP="00E67E29">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8BB90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149CC" w14:textId="62EAC1DC" w:rsidR="006845A9" w:rsidRPr="00272F02" w:rsidRDefault="0021788E" w:rsidP="00E67E2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18DBF8" w14:textId="77BAE132" w:rsidR="006845A9" w:rsidRPr="00272F02" w:rsidRDefault="00AC3A9E" w:rsidP="00E67E29">
            <w:pPr>
              <w:pStyle w:val="TableCellLeft10pt"/>
              <w:rPr>
                <w:szCs w:val="20"/>
                <w:lang w:val="en-GB"/>
              </w:rPr>
            </w:pPr>
            <w:r w:rsidRPr="00272F02">
              <w:rPr>
                <w:szCs w:val="20"/>
                <w:lang w:val="en-GB"/>
              </w:rPr>
              <w:t>No</w:t>
            </w:r>
          </w:p>
        </w:tc>
      </w:tr>
    </w:tbl>
    <w:p w14:paraId="4205992D" w14:textId="77777777" w:rsidR="005022F2" w:rsidRPr="00272F02" w:rsidRDefault="005022F2" w:rsidP="008F1666">
      <w:pPr>
        <w:rPr>
          <w:sz w:val="20"/>
          <w:szCs w:val="20"/>
        </w:rPr>
      </w:pPr>
    </w:p>
    <w:tbl>
      <w:tblPr>
        <w:tblStyle w:val="TableGrid"/>
        <w:tblW w:w="5000" w:type="pct"/>
        <w:tblLook w:val="04A0" w:firstRow="1" w:lastRow="0" w:firstColumn="1" w:lastColumn="0" w:noHBand="0" w:noVBand="1"/>
      </w:tblPr>
      <w:tblGrid>
        <w:gridCol w:w="938"/>
        <w:gridCol w:w="2030"/>
        <w:gridCol w:w="6022"/>
      </w:tblGrid>
      <w:tr w:rsidR="00DB50C7" w:rsidRPr="00272F02" w14:paraId="24C6F8EA" w14:textId="77777777" w:rsidTr="00FF3C43">
        <w:trPr>
          <w:trHeight w:val="50"/>
        </w:trPr>
        <w:tc>
          <w:tcPr>
            <w:tcW w:w="522" w:type="pct"/>
            <w:shd w:val="clear" w:color="auto" w:fill="FFFFCC"/>
          </w:tcPr>
          <w:p w14:paraId="64BD0105" w14:textId="07A1B07B" w:rsidR="005022F2" w:rsidRPr="00272F02" w:rsidRDefault="005022F2" w:rsidP="00C824A4">
            <w:pPr>
              <w:rPr>
                <w:b/>
                <w:bCs/>
                <w:sz w:val="20"/>
                <w:szCs w:val="20"/>
              </w:rPr>
            </w:pPr>
          </w:p>
        </w:tc>
        <w:tc>
          <w:tcPr>
            <w:tcW w:w="1129" w:type="pct"/>
            <w:shd w:val="clear" w:color="auto" w:fill="FFFFCC"/>
          </w:tcPr>
          <w:p w14:paraId="41DD05A4" w14:textId="60FC12D5" w:rsidR="005022F2" w:rsidRPr="00272F02" w:rsidRDefault="005022F2" w:rsidP="00C824A4">
            <w:pPr>
              <w:rPr>
                <w:b/>
                <w:bCs/>
                <w:sz w:val="20"/>
                <w:szCs w:val="20"/>
              </w:rPr>
            </w:pPr>
          </w:p>
        </w:tc>
        <w:tc>
          <w:tcPr>
            <w:tcW w:w="3349" w:type="pct"/>
            <w:shd w:val="clear" w:color="auto" w:fill="FFFFCC"/>
          </w:tcPr>
          <w:p w14:paraId="572E42D6" w14:textId="416B5F67" w:rsidR="005022F2" w:rsidRPr="00272F02" w:rsidRDefault="005022F2" w:rsidP="00C824A4">
            <w:pPr>
              <w:rPr>
                <w:b/>
                <w:bCs/>
                <w:sz w:val="20"/>
                <w:szCs w:val="20"/>
              </w:rPr>
            </w:pPr>
          </w:p>
        </w:tc>
      </w:tr>
      <w:tr w:rsidR="00DB50C7" w:rsidRPr="00272F02" w14:paraId="504DCBEE" w14:textId="77777777" w:rsidTr="00FF3C43">
        <w:trPr>
          <w:trHeight w:val="50"/>
        </w:trPr>
        <w:tc>
          <w:tcPr>
            <w:tcW w:w="522" w:type="pct"/>
            <w:shd w:val="clear" w:color="auto" w:fill="EAEDF1" w:themeFill="text2" w:themeFillTint="1A"/>
          </w:tcPr>
          <w:p w14:paraId="0047F570" w14:textId="4F37CD15" w:rsidR="005022F2" w:rsidRPr="00272F02" w:rsidRDefault="005022F2" w:rsidP="00C824A4">
            <w:pPr>
              <w:rPr>
                <w:sz w:val="20"/>
                <w:szCs w:val="20"/>
              </w:rPr>
            </w:pPr>
          </w:p>
        </w:tc>
        <w:tc>
          <w:tcPr>
            <w:tcW w:w="1129" w:type="pct"/>
            <w:shd w:val="clear" w:color="auto" w:fill="EAEDF1" w:themeFill="text2" w:themeFillTint="1A"/>
          </w:tcPr>
          <w:p w14:paraId="639F87A7" w14:textId="2AC3703A" w:rsidR="005022F2" w:rsidRPr="00272F02" w:rsidRDefault="005022F2" w:rsidP="00C824A4">
            <w:pPr>
              <w:rPr>
                <w:sz w:val="20"/>
                <w:szCs w:val="20"/>
              </w:rPr>
            </w:pPr>
          </w:p>
        </w:tc>
        <w:tc>
          <w:tcPr>
            <w:tcW w:w="3349" w:type="pct"/>
            <w:shd w:val="clear" w:color="auto" w:fill="EAEDF1" w:themeFill="text2" w:themeFillTint="1A"/>
          </w:tcPr>
          <w:p w14:paraId="7A23F3D3" w14:textId="10853B1F" w:rsidR="005022F2" w:rsidRPr="00272F02" w:rsidRDefault="005022F2" w:rsidP="00C824A4">
            <w:pPr>
              <w:rPr>
                <w:sz w:val="20"/>
                <w:szCs w:val="20"/>
              </w:rPr>
            </w:pPr>
          </w:p>
        </w:tc>
      </w:tr>
      <w:tr w:rsidR="00DB50C7" w:rsidRPr="00272F02" w14:paraId="46314E05" w14:textId="77777777" w:rsidTr="00FF3C43">
        <w:trPr>
          <w:trHeight w:val="255"/>
        </w:trPr>
        <w:tc>
          <w:tcPr>
            <w:tcW w:w="522" w:type="pct"/>
          </w:tcPr>
          <w:p w14:paraId="5395410D" w14:textId="6239DFA3" w:rsidR="005022F2" w:rsidRPr="00272F02" w:rsidRDefault="005022F2" w:rsidP="00C824A4">
            <w:pPr>
              <w:rPr>
                <w:sz w:val="20"/>
                <w:szCs w:val="20"/>
              </w:rPr>
            </w:pPr>
          </w:p>
        </w:tc>
        <w:tc>
          <w:tcPr>
            <w:tcW w:w="1129" w:type="pct"/>
          </w:tcPr>
          <w:p w14:paraId="1FED7687" w14:textId="61456613" w:rsidR="005022F2" w:rsidRPr="00272F02" w:rsidRDefault="005022F2" w:rsidP="00C824A4">
            <w:pPr>
              <w:rPr>
                <w:sz w:val="20"/>
                <w:szCs w:val="20"/>
              </w:rPr>
            </w:pPr>
          </w:p>
        </w:tc>
        <w:tc>
          <w:tcPr>
            <w:tcW w:w="3349" w:type="pct"/>
          </w:tcPr>
          <w:p w14:paraId="73E8D49C" w14:textId="3E69DC64" w:rsidR="005022F2" w:rsidRPr="00272F02" w:rsidRDefault="005022F2" w:rsidP="00C824A4">
            <w:pPr>
              <w:rPr>
                <w:sz w:val="20"/>
                <w:szCs w:val="20"/>
              </w:rPr>
            </w:pPr>
          </w:p>
        </w:tc>
      </w:tr>
      <w:tr w:rsidR="00DB50C7" w:rsidRPr="00272F02" w14:paraId="7B3B922C" w14:textId="77777777" w:rsidTr="00FF3C43">
        <w:trPr>
          <w:trHeight w:val="255"/>
        </w:trPr>
        <w:tc>
          <w:tcPr>
            <w:tcW w:w="522" w:type="pct"/>
          </w:tcPr>
          <w:p w14:paraId="6C8AFEA4" w14:textId="7E38BAF8" w:rsidR="005022F2" w:rsidRPr="00272F02" w:rsidRDefault="005022F2" w:rsidP="00C824A4">
            <w:pPr>
              <w:rPr>
                <w:sz w:val="20"/>
                <w:szCs w:val="20"/>
              </w:rPr>
            </w:pPr>
          </w:p>
        </w:tc>
        <w:tc>
          <w:tcPr>
            <w:tcW w:w="1129" w:type="pct"/>
          </w:tcPr>
          <w:p w14:paraId="2B57B7D7" w14:textId="6169C9B5" w:rsidR="005022F2" w:rsidRPr="00272F02" w:rsidRDefault="005022F2" w:rsidP="00C824A4">
            <w:pPr>
              <w:rPr>
                <w:sz w:val="20"/>
                <w:szCs w:val="20"/>
              </w:rPr>
            </w:pPr>
          </w:p>
        </w:tc>
        <w:tc>
          <w:tcPr>
            <w:tcW w:w="3349" w:type="pct"/>
          </w:tcPr>
          <w:p w14:paraId="5F347A10" w14:textId="326C0A22" w:rsidR="005022F2" w:rsidRPr="00272F02" w:rsidRDefault="005022F2" w:rsidP="00C824A4">
            <w:pPr>
              <w:rPr>
                <w:sz w:val="20"/>
                <w:szCs w:val="20"/>
              </w:rPr>
            </w:pPr>
          </w:p>
        </w:tc>
      </w:tr>
    </w:tbl>
    <w:p w14:paraId="0C57B5E4" w14:textId="77777777" w:rsidR="005022F2" w:rsidRPr="00272F02" w:rsidRDefault="005022F2"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1B64C2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B90F93"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973AC4" w14:textId="55B1D2ED" w:rsidR="006845A9" w:rsidRPr="00272F02" w:rsidRDefault="00515E42" w:rsidP="00E67E29">
            <w:pPr>
              <w:pStyle w:val="TableCellLeft10pt"/>
              <w:rPr>
                <w:szCs w:val="20"/>
                <w:lang w:val="en-GB"/>
              </w:rPr>
            </w:pPr>
            <w:r w:rsidRPr="00272F02">
              <w:rPr>
                <w:rFonts w:eastAsia="Century"/>
                <w:szCs w:val="20"/>
              </w:rPr>
              <w:t>{[</w:t>
            </w:r>
            <w:r w:rsidR="006845A9" w:rsidRPr="00272F02">
              <w:rPr>
                <w:rFonts w:eastAsia="Century"/>
                <w:szCs w:val="20"/>
              </w:rPr>
              <w:t>Amendment Scope</w:t>
            </w:r>
            <w:r w:rsidRPr="00272F02">
              <w:rPr>
                <w:rFonts w:eastAsia="Century"/>
                <w:szCs w:val="20"/>
              </w:rPr>
              <w:t>]}</w:t>
            </w:r>
          </w:p>
        </w:tc>
      </w:tr>
      <w:tr w:rsidR="00DB50C7" w:rsidRPr="00272F02" w14:paraId="58E714D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994D4BA"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B1CBDF" w14:textId="7D8E4127" w:rsidR="006845A9" w:rsidRPr="00272F02" w:rsidRDefault="00DA716D" w:rsidP="00E67E29">
            <w:pPr>
              <w:pStyle w:val="TableCellLeft10pt"/>
              <w:rPr>
                <w:szCs w:val="20"/>
                <w:lang w:val="en-GB"/>
              </w:rPr>
            </w:pPr>
            <w:r w:rsidRPr="00272F02">
              <w:rPr>
                <w:szCs w:val="20"/>
                <w:lang w:val="en-GB"/>
              </w:rPr>
              <w:t>Valid Valu</w:t>
            </w:r>
            <w:r w:rsidR="002A1F42" w:rsidRPr="00272F02">
              <w:rPr>
                <w:szCs w:val="20"/>
                <w:lang w:val="en-GB" w:eastAsia="ja-JP"/>
              </w:rPr>
              <w:t>e</w:t>
            </w:r>
          </w:p>
        </w:tc>
      </w:tr>
      <w:tr w:rsidR="00DB50C7" w:rsidRPr="00272F02" w14:paraId="3B9890A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1816A9" w14:textId="30ECEDB9"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2A29F6" w14:textId="55667EF6" w:rsidR="006845A9" w:rsidRPr="00272F02" w:rsidRDefault="002A1F42" w:rsidP="00E67E29">
            <w:pPr>
              <w:pStyle w:val="TableCellLeft10pt"/>
              <w:rPr>
                <w:szCs w:val="20"/>
                <w:lang w:val="en-GB"/>
              </w:rPr>
            </w:pPr>
            <w:r w:rsidRPr="00272F02">
              <w:rPr>
                <w:szCs w:val="20"/>
                <w:lang w:val="en-GB" w:eastAsia="ja-JP"/>
              </w:rPr>
              <w:t>V</w:t>
            </w:r>
          </w:p>
        </w:tc>
      </w:tr>
      <w:tr w:rsidR="00DB50C7" w:rsidRPr="00272F02" w14:paraId="79F8716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F2C2D7"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BB3FB56" w14:textId="529B424D" w:rsidR="00F330A8" w:rsidRPr="00272F02" w:rsidRDefault="000F6F05" w:rsidP="00E67E29">
            <w:pPr>
              <w:pStyle w:val="TableCellLeft10pt"/>
              <w:rPr>
                <w:szCs w:val="20"/>
                <w:lang w:val="en-GB"/>
              </w:rPr>
            </w:pPr>
            <w:r w:rsidRPr="00272F02">
              <w:rPr>
                <w:szCs w:val="20"/>
                <w:lang w:val="en-GB"/>
              </w:rPr>
              <w:t>CNEW</w:t>
            </w:r>
          </w:p>
          <w:p w14:paraId="31139206" w14:textId="294B59B1" w:rsidR="00F330A8" w:rsidRPr="00272F02" w:rsidRDefault="00F330A8" w:rsidP="00E67E29">
            <w:pPr>
              <w:pStyle w:val="TableCellLeft10pt"/>
              <w:rPr>
                <w:szCs w:val="20"/>
                <w:lang w:val="en-GB"/>
              </w:rPr>
            </w:pPr>
            <w:r w:rsidRPr="00272F02">
              <w:rPr>
                <w:szCs w:val="20"/>
                <w:lang w:val="en-GB"/>
              </w:rPr>
              <w:t>For review purpose, see definition of the controlled terminology below</w:t>
            </w:r>
          </w:p>
          <w:p w14:paraId="0A29A054" w14:textId="7459B8CD" w:rsidR="006845A9" w:rsidRPr="00272F02" w:rsidRDefault="00957303" w:rsidP="00E67E29">
            <w:pPr>
              <w:pStyle w:val="TableCellLeft10pt"/>
              <w:rPr>
                <w:szCs w:val="20"/>
                <w:lang w:val="en-GB"/>
              </w:rPr>
            </w:pPr>
            <w:r w:rsidRPr="00272F02">
              <w:rPr>
                <w:szCs w:val="20"/>
                <w:lang w:val="en-GB"/>
              </w:rPr>
              <w:t>A description as to whether the amendment scope applies globally across the trial.</w:t>
            </w:r>
          </w:p>
        </w:tc>
      </w:tr>
      <w:tr w:rsidR="00DB50C7" w:rsidRPr="00272F02" w14:paraId="55B5A18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239A24"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06DD5A" w14:textId="77777777" w:rsidR="00F177C0" w:rsidRPr="00272F02" w:rsidRDefault="00F177C0" w:rsidP="00F177C0">
            <w:pPr>
              <w:pStyle w:val="TableCellLeft10pt"/>
              <w:rPr>
                <w:szCs w:val="20"/>
              </w:rPr>
            </w:pPr>
            <w:r w:rsidRPr="00272F02">
              <w:rPr>
                <w:szCs w:val="20"/>
              </w:rPr>
              <w:t>Leave blank for original protocol.</w:t>
            </w:r>
          </w:p>
          <w:p w14:paraId="2FDD3E8E" w14:textId="482402F7" w:rsidR="006845A9" w:rsidRPr="00272F02" w:rsidRDefault="00C369C5" w:rsidP="00E67E29">
            <w:pPr>
              <w:pStyle w:val="TableCellLeft10pt"/>
              <w:rPr>
                <w:szCs w:val="20"/>
                <w:lang w:eastAsia="ja-JP"/>
              </w:rPr>
            </w:pPr>
            <w:r w:rsidRPr="00272F02">
              <w:rPr>
                <w:szCs w:val="20"/>
              </w:rPr>
              <w:t>If this is the original instance of the protocol, delete the row or enter "Not applicable". If an amendment applies to all sites in the trial, enter “global” and delete the Country, Region and Site Identifier fields. If amending a single-country study, enter “global”.</w:t>
            </w:r>
          </w:p>
        </w:tc>
      </w:tr>
      <w:tr w:rsidR="00DB50C7" w:rsidRPr="00272F02" w14:paraId="03D0E8B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01BC7D"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A8CD18" w14:textId="16B3E8DA" w:rsidR="006845A9" w:rsidRPr="00272F02" w:rsidRDefault="3C227213" w:rsidP="19ED9BC6">
            <w:pPr>
              <w:pStyle w:val="TableCellLeft10pt"/>
              <w:rPr>
                <w:lang w:val="en-GB"/>
              </w:rPr>
            </w:pPr>
            <w:r w:rsidRPr="00272F02">
              <w:rPr>
                <w:lang w:val="en-GB" w:eastAsia="ja-JP"/>
              </w:rPr>
              <w:t>Condition</w:t>
            </w:r>
            <w:r w:rsidR="6C64DB06" w:rsidRPr="00272F02">
              <w:rPr>
                <w:lang w:val="en-GB" w:eastAsia="ja-JP"/>
              </w:rPr>
              <w:t>al</w:t>
            </w:r>
            <w:r w:rsidRPr="00272F02">
              <w:rPr>
                <w:lang w:val="en-GB" w:eastAsia="ja-JP"/>
              </w:rPr>
              <w:t xml:space="preserve">: </w:t>
            </w:r>
            <w:r w:rsidR="79CA00BE" w:rsidRPr="00272F02">
              <w:rPr>
                <w:lang w:val="en-GB"/>
              </w:rPr>
              <w:t xml:space="preserve">when there is an </w:t>
            </w:r>
            <w:r w:rsidR="63A0618A" w:rsidRPr="00272F02">
              <w:rPr>
                <w:lang w:val="en-GB"/>
              </w:rPr>
              <w:t>amendment</w:t>
            </w:r>
          </w:p>
        </w:tc>
      </w:tr>
      <w:tr w:rsidR="00DB50C7" w:rsidRPr="00272F02" w14:paraId="7ED2A5B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7C638A"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035B4E" w14:textId="73E568BD" w:rsidR="006845A9" w:rsidRPr="00272F02" w:rsidRDefault="00267362" w:rsidP="00E67E29">
            <w:pPr>
              <w:pStyle w:val="TableCellLeft10pt"/>
              <w:rPr>
                <w:szCs w:val="20"/>
                <w:lang w:val="en-GB"/>
              </w:rPr>
            </w:pPr>
            <w:r w:rsidRPr="00272F02">
              <w:rPr>
                <w:szCs w:val="20"/>
                <w:lang w:val="en-GB"/>
              </w:rPr>
              <w:t>One to one</w:t>
            </w:r>
            <w:r w:rsidR="00342C68" w:rsidRPr="00272F02">
              <w:rPr>
                <w:szCs w:val="20"/>
                <w:lang w:val="en-GB" w:eastAsia="ja-JP"/>
              </w:rPr>
              <w:t>,</w:t>
            </w:r>
            <w:r w:rsidR="00C17F8F" w:rsidRPr="00272F02">
              <w:rPr>
                <w:szCs w:val="20"/>
                <w:lang w:val="en-GB"/>
              </w:rPr>
              <w:t xml:space="preserve"> </w:t>
            </w:r>
            <w:r w:rsidR="004C6D16" w:rsidRPr="00272F02">
              <w:rPr>
                <w:szCs w:val="20"/>
                <w:lang w:val="en-GB"/>
              </w:rPr>
              <w:t>One to Amendment Identifier</w:t>
            </w:r>
          </w:p>
        </w:tc>
      </w:tr>
      <w:tr w:rsidR="00DB50C7" w:rsidRPr="00272F02" w14:paraId="42EFBC6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2B3AE2"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7EEA4E" w14:textId="77777777" w:rsidR="006845A9" w:rsidRPr="00272F02" w:rsidRDefault="006845A9" w:rsidP="00E67E29">
            <w:pPr>
              <w:pStyle w:val="TableCellLeft10pt"/>
              <w:rPr>
                <w:szCs w:val="20"/>
                <w:lang w:val="en-GB"/>
              </w:rPr>
            </w:pPr>
            <w:r w:rsidRPr="00272F02">
              <w:rPr>
                <w:szCs w:val="20"/>
                <w:lang w:val="en-GB"/>
              </w:rPr>
              <w:t>Title page</w:t>
            </w:r>
          </w:p>
        </w:tc>
      </w:tr>
      <w:tr w:rsidR="00DB50C7" w:rsidRPr="00272F02" w14:paraId="2D87EB7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B560B47" w14:textId="77777777" w:rsidR="006845A9" w:rsidRPr="00272F02" w:rsidRDefault="006845A9" w:rsidP="00E67E2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EFB6615" w14:textId="295CB298" w:rsidR="006845A9" w:rsidRPr="00272F02" w:rsidRDefault="00E377E4" w:rsidP="00E67E29">
            <w:pPr>
              <w:pStyle w:val="TableCellLeft10pt"/>
              <w:rPr>
                <w:szCs w:val="20"/>
                <w:lang w:val="en-GB"/>
              </w:rPr>
            </w:pPr>
            <w:r w:rsidRPr="00272F02">
              <w:rPr>
                <w:szCs w:val="20"/>
                <w:lang w:val="en-GB"/>
              </w:rPr>
              <w:t>Blank</w:t>
            </w:r>
            <w:r w:rsidR="00FC2080" w:rsidRPr="00272F02">
              <w:rPr>
                <w:szCs w:val="20"/>
                <w:lang w:val="en-GB"/>
              </w:rPr>
              <w:t xml:space="preserve">; </w:t>
            </w:r>
            <w:r w:rsidR="006845A9" w:rsidRPr="00272F02">
              <w:rPr>
                <w:szCs w:val="20"/>
                <w:lang w:val="en-GB"/>
              </w:rPr>
              <w:t>Glob</w:t>
            </w:r>
            <w:r w:rsidRPr="00272F02">
              <w:rPr>
                <w:szCs w:val="20"/>
                <w:lang w:val="en-GB"/>
              </w:rPr>
              <w:t>al</w:t>
            </w:r>
            <w:r w:rsidR="00786F06" w:rsidRPr="00272F02">
              <w:rPr>
                <w:szCs w:val="20"/>
                <w:lang w:val="en-GB"/>
              </w:rPr>
              <w:t xml:space="preserve"> (C68846)</w:t>
            </w:r>
            <w:r w:rsidR="009873E5" w:rsidRPr="00272F02">
              <w:rPr>
                <w:szCs w:val="20"/>
                <w:lang w:val="en-GB"/>
              </w:rPr>
              <w:t>, Not Global</w:t>
            </w:r>
            <w:r w:rsidR="004A663B" w:rsidRPr="00272F02">
              <w:rPr>
                <w:szCs w:val="20"/>
                <w:lang w:val="en-GB" w:eastAsia="ja-JP"/>
              </w:rPr>
              <w:t xml:space="preserve"> </w:t>
            </w:r>
            <w:r w:rsidR="00786F06" w:rsidRPr="00272F02">
              <w:rPr>
                <w:szCs w:val="20"/>
                <w:lang w:val="en-GB"/>
              </w:rPr>
              <w:t>(CNEW)</w:t>
            </w:r>
          </w:p>
        </w:tc>
      </w:tr>
      <w:tr w:rsidR="00DB50C7" w:rsidRPr="00272F02" w14:paraId="2869E59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6080FB"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40EDBB" w14:textId="0C424F7F" w:rsidR="006845A9" w:rsidRPr="00272F02" w:rsidRDefault="4817CA86" w:rsidP="52DA8CFE">
            <w:pPr>
              <w:pStyle w:val="TableCellLeft10pt"/>
              <w:rPr>
                <w:lang w:val="en-GB"/>
              </w:rPr>
            </w:pPr>
            <w:r w:rsidRPr="4817CA86">
              <w:rPr>
                <w:rStyle w:val="TableCellLeft10ptBoldChar"/>
              </w:rPr>
              <w:t>Value</w:t>
            </w:r>
            <w:r w:rsidRPr="4817CA86">
              <w:rPr>
                <w:lang w:val="en-GB"/>
              </w:rPr>
              <w:t xml:space="preserve"> </w:t>
            </w:r>
            <w:r w:rsidRPr="4817CA86">
              <w:rPr>
                <w:rStyle w:val="TableCellLeft10ptBoldChar"/>
              </w:rPr>
              <w:t>Allowed</w:t>
            </w:r>
            <w:r w:rsidRPr="4817CA86">
              <w:rPr>
                <w:lang w:val="en-GB"/>
              </w:rPr>
              <w:t xml:space="preserve">: </w:t>
            </w:r>
            <w:commentRangeStart w:id="11"/>
            <w:commentRangeStart w:id="12"/>
            <w:r w:rsidRPr="4817CA86">
              <w:rPr>
                <w:lang w:val="en-GB"/>
              </w:rPr>
              <w:t>Yes; Blank if Original Protocol Indicator = Yes</w:t>
            </w:r>
            <w:commentRangeEnd w:id="11"/>
            <w:r w:rsidR="52DA8CFE">
              <w:commentReference w:id="11"/>
            </w:r>
            <w:commentRangeEnd w:id="12"/>
            <w:r w:rsidR="009E1D55">
              <w:rPr>
                <w:rStyle w:val="CommentReference"/>
                <w:rFonts w:eastAsia="Times New Roman"/>
              </w:rPr>
              <w:commentReference w:id="12"/>
            </w:r>
          </w:p>
          <w:p w14:paraId="64ED02E3" w14:textId="20A61BD1" w:rsidR="006845A9" w:rsidRPr="00272F02" w:rsidRDefault="006845A9" w:rsidP="00E67E29">
            <w:pPr>
              <w:pStyle w:val="TableCellLeft10pt"/>
              <w:rPr>
                <w:szCs w:val="20"/>
                <w:lang w:val="en-GB"/>
              </w:rPr>
            </w:pPr>
            <w:r w:rsidRPr="00272F02">
              <w:rPr>
                <w:rStyle w:val="TableCellLeft10ptBoldChar"/>
                <w:szCs w:val="20"/>
              </w:rPr>
              <w:lastRenderedPageBreak/>
              <w:t>Relationship</w:t>
            </w:r>
            <w:r w:rsidRPr="00272F02">
              <w:rPr>
                <w:szCs w:val="20"/>
                <w:lang w:val="en-GB"/>
              </w:rPr>
              <w:t xml:space="preserve">: </w:t>
            </w:r>
            <w:r w:rsidR="00072CB1" w:rsidRPr="00272F02">
              <w:rPr>
                <w:szCs w:val="20"/>
                <w:lang w:val="en-GB"/>
              </w:rPr>
              <w:t>Heading</w:t>
            </w:r>
            <w:r w:rsidR="00762B28" w:rsidRPr="00272F02">
              <w:rPr>
                <w:szCs w:val="20"/>
                <w:lang w:val="en-GB" w:eastAsia="ja-JP"/>
              </w:rPr>
              <w:t>,</w:t>
            </w:r>
            <w:r w:rsidR="00E377E4" w:rsidRPr="00272F02">
              <w:rPr>
                <w:szCs w:val="20"/>
                <w:lang w:val="en-GB"/>
              </w:rPr>
              <w:t xml:space="preserve"> Amendment</w:t>
            </w:r>
            <w:r w:rsidR="00FC2080" w:rsidRPr="00272F02">
              <w:rPr>
                <w:szCs w:val="20"/>
                <w:lang w:val="en-GB"/>
              </w:rPr>
              <w:t xml:space="preserve"> </w:t>
            </w:r>
            <w:r w:rsidR="0042219C" w:rsidRPr="00272F02">
              <w:rPr>
                <w:szCs w:val="20"/>
                <w:lang w:val="en-GB"/>
              </w:rPr>
              <w:t>Identifier</w:t>
            </w:r>
            <w:r w:rsidR="00993756">
              <w:rPr>
                <w:szCs w:val="20"/>
                <w:lang w:val="en-GB"/>
              </w:rPr>
              <w:t>, Sponsor Protocol Identifier</w:t>
            </w:r>
          </w:p>
          <w:p w14:paraId="7394A424" w14:textId="25B39A19" w:rsidR="006845A9" w:rsidRPr="00272F02" w:rsidRDefault="006845A9" w:rsidP="00E67E29">
            <w:pPr>
              <w:pStyle w:val="TableCellLeft10pt"/>
              <w:rPr>
                <w:szCs w:val="20"/>
                <w:lang w:val="en-GB"/>
              </w:rPr>
            </w:pPr>
            <w:r w:rsidRPr="00272F02">
              <w:rPr>
                <w:rStyle w:val="TableCellLeft10ptBoldChar"/>
                <w:szCs w:val="20"/>
              </w:rPr>
              <w:t>Concept</w:t>
            </w:r>
            <w:r w:rsidRPr="00272F02">
              <w:rPr>
                <w:szCs w:val="20"/>
                <w:lang w:val="en-GB"/>
              </w:rPr>
              <w:t xml:space="preserve">: </w:t>
            </w:r>
            <w:r w:rsidR="00FC2080" w:rsidRPr="00272F02">
              <w:rPr>
                <w:szCs w:val="20"/>
                <w:lang w:val="en-GB"/>
              </w:rPr>
              <w:t>CNEW</w:t>
            </w:r>
          </w:p>
        </w:tc>
      </w:tr>
      <w:tr w:rsidR="00DB50C7" w:rsidRPr="00272F02" w14:paraId="5DF0F4A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9912D8" w14:textId="445E0116" w:rsidR="006845A9" w:rsidRPr="00272F02" w:rsidRDefault="0021788E" w:rsidP="00E67E29">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874A529" w14:textId="5E892B7B" w:rsidR="006845A9" w:rsidRPr="00272F02" w:rsidRDefault="00FC2080" w:rsidP="00E67E29">
            <w:pPr>
              <w:pStyle w:val="TableCellLeft10pt"/>
              <w:rPr>
                <w:szCs w:val="20"/>
                <w:lang w:val="en-GB"/>
              </w:rPr>
            </w:pPr>
            <w:r w:rsidRPr="00272F02">
              <w:rPr>
                <w:szCs w:val="20"/>
                <w:lang w:val="en-GB"/>
              </w:rPr>
              <w:t>No</w:t>
            </w:r>
          </w:p>
        </w:tc>
      </w:tr>
    </w:tbl>
    <w:p w14:paraId="7FE793E5" w14:textId="77777777" w:rsidR="006845A9" w:rsidRPr="00272F02" w:rsidRDefault="006845A9" w:rsidP="00910BB6">
      <w:pPr>
        <w:tabs>
          <w:tab w:val="left" w:pos="180"/>
        </w:tabs>
        <w:rPr>
          <w:sz w:val="20"/>
          <w:szCs w:val="20"/>
        </w:rPr>
      </w:pPr>
    </w:p>
    <w:tbl>
      <w:tblPr>
        <w:tblStyle w:val="TableGrid"/>
        <w:tblW w:w="5000" w:type="pct"/>
        <w:tblLook w:val="04A0" w:firstRow="1" w:lastRow="0" w:firstColumn="1" w:lastColumn="0" w:noHBand="0" w:noVBand="1"/>
      </w:tblPr>
      <w:tblGrid>
        <w:gridCol w:w="938"/>
        <w:gridCol w:w="2030"/>
        <w:gridCol w:w="6022"/>
      </w:tblGrid>
      <w:tr w:rsidR="00DB50C7" w:rsidRPr="00272F02" w14:paraId="7805B87D" w14:textId="77777777" w:rsidTr="00910BB6">
        <w:trPr>
          <w:trHeight w:val="20"/>
        </w:trPr>
        <w:tc>
          <w:tcPr>
            <w:tcW w:w="522" w:type="pct"/>
            <w:shd w:val="clear" w:color="auto" w:fill="FFFFCC"/>
            <w:hideMark/>
          </w:tcPr>
          <w:p w14:paraId="06330EAF" w14:textId="77777777" w:rsidR="00786F06" w:rsidRPr="00272F02" w:rsidRDefault="00786F06" w:rsidP="00C824A4">
            <w:pPr>
              <w:rPr>
                <w:b/>
                <w:bCs/>
                <w:sz w:val="20"/>
                <w:szCs w:val="20"/>
              </w:rPr>
            </w:pPr>
            <w:r w:rsidRPr="00272F02">
              <w:rPr>
                <w:b/>
                <w:bCs/>
                <w:sz w:val="20"/>
                <w:szCs w:val="20"/>
              </w:rPr>
              <w:t>NCI C-Code</w:t>
            </w:r>
          </w:p>
        </w:tc>
        <w:tc>
          <w:tcPr>
            <w:tcW w:w="1129" w:type="pct"/>
            <w:shd w:val="clear" w:color="auto" w:fill="FFFFCC"/>
            <w:hideMark/>
          </w:tcPr>
          <w:p w14:paraId="6FC71135" w14:textId="77777777" w:rsidR="00786F06" w:rsidRPr="00272F02" w:rsidRDefault="00786F06" w:rsidP="00C824A4">
            <w:pPr>
              <w:rPr>
                <w:b/>
                <w:bCs/>
                <w:sz w:val="20"/>
                <w:szCs w:val="20"/>
              </w:rPr>
            </w:pPr>
            <w:r w:rsidRPr="00272F02">
              <w:rPr>
                <w:b/>
                <w:bCs/>
                <w:sz w:val="20"/>
                <w:szCs w:val="20"/>
              </w:rPr>
              <w:t>M11 Preferred Term</w:t>
            </w:r>
          </w:p>
        </w:tc>
        <w:tc>
          <w:tcPr>
            <w:tcW w:w="3349" w:type="pct"/>
            <w:shd w:val="clear" w:color="auto" w:fill="FFFFCC"/>
            <w:hideMark/>
          </w:tcPr>
          <w:p w14:paraId="42EC22F4" w14:textId="77777777" w:rsidR="00786F06" w:rsidRPr="00272F02" w:rsidRDefault="00786F06" w:rsidP="00C824A4">
            <w:pPr>
              <w:rPr>
                <w:b/>
                <w:bCs/>
                <w:sz w:val="20"/>
                <w:szCs w:val="20"/>
              </w:rPr>
            </w:pPr>
            <w:r w:rsidRPr="00272F02">
              <w:rPr>
                <w:b/>
                <w:bCs/>
                <w:sz w:val="20"/>
                <w:szCs w:val="20"/>
              </w:rPr>
              <w:t>Draft Definition</w:t>
            </w:r>
          </w:p>
        </w:tc>
      </w:tr>
      <w:tr w:rsidR="00DB50C7" w:rsidRPr="00272F02" w14:paraId="7BFD6CDB" w14:textId="77777777" w:rsidTr="00910BB6">
        <w:trPr>
          <w:trHeight w:val="20"/>
        </w:trPr>
        <w:tc>
          <w:tcPr>
            <w:tcW w:w="522" w:type="pct"/>
            <w:shd w:val="clear" w:color="auto" w:fill="EAEDF1" w:themeFill="text2" w:themeFillTint="1A"/>
            <w:hideMark/>
          </w:tcPr>
          <w:p w14:paraId="0E83890D" w14:textId="77777777" w:rsidR="00786F06" w:rsidRPr="00272F02" w:rsidRDefault="00786F06" w:rsidP="00C824A4">
            <w:pPr>
              <w:rPr>
                <w:sz w:val="20"/>
                <w:szCs w:val="20"/>
              </w:rPr>
            </w:pPr>
            <w:r w:rsidRPr="00272F02">
              <w:rPr>
                <w:sz w:val="20"/>
                <w:szCs w:val="20"/>
              </w:rPr>
              <w:t>CNEW</w:t>
            </w:r>
          </w:p>
        </w:tc>
        <w:tc>
          <w:tcPr>
            <w:tcW w:w="1129" w:type="pct"/>
            <w:shd w:val="clear" w:color="auto" w:fill="EAEDF1" w:themeFill="text2" w:themeFillTint="1A"/>
            <w:hideMark/>
          </w:tcPr>
          <w:p w14:paraId="672D7217" w14:textId="77777777" w:rsidR="00786F06" w:rsidRPr="00272F02" w:rsidRDefault="00786F06" w:rsidP="00C824A4">
            <w:pPr>
              <w:rPr>
                <w:sz w:val="20"/>
                <w:szCs w:val="20"/>
              </w:rPr>
            </w:pPr>
            <w:r w:rsidRPr="00272F02">
              <w:rPr>
                <w:sz w:val="20"/>
                <w:szCs w:val="20"/>
              </w:rPr>
              <w:t>Amendment Scope Response</w:t>
            </w:r>
          </w:p>
        </w:tc>
        <w:tc>
          <w:tcPr>
            <w:tcW w:w="3349" w:type="pct"/>
            <w:shd w:val="clear" w:color="auto" w:fill="EAEDF1" w:themeFill="text2" w:themeFillTint="1A"/>
            <w:hideMark/>
          </w:tcPr>
          <w:p w14:paraId="557EC94D" w14:textId="3A0B6F68" w:rsidR="00786F06" w:rsidRPr="00272F02" w:rsidRDefault="00786F06" w:rsidP="00C824A4">
            <w:pPr>
              <w:rPr>
                <w:sz w:val="20"/>
                <w:szCs w:val="20"/>
              </w:rPr>
            </w:pPr>
            <w:r w:rsidRPr="00272F02">
              <w:rPr>
                <w:sz w:val="20"/>
                <w:szCs w:val="20"/>
              </w:rPr>
              <w:t>A terminology value set relevant to the responses for the protocol amendment scope within the ICH M11 Protocol model.</w:t>
            </w:r>
          </w:p>
        </w:tc>
      </w:tr>
      <w:tr w:rsidR="00DB50C7" w:rsidRPr="00272F02" w14:paraId="374FFE70" w14:textId="77777777" w:rsidTr="00910BB6">
        <w:trPr>
          <w:trHeight w:val="20"/>
        </w:trPr>
        <w:tc>
          <w:tcPr>
            <w:tcW w:w="522" w:type="pct"/>
            <w:hideMark/>
          </w:tcPr>
          <w:p w14:paraId="4445FE40" w14:textId="77777777" w:rsidR="00786F06" w:rsidRPr="00272F02" w:rsidRDefault="00786F06" w:rsidP="00C824A4">
            <w:pPr>
              <w:rPr>
                <w:sz w:val="20"/>
                <w:szCs w:val="20"/>
              </w:rPr>
            </w:pPr>
            <w:r w:rsidRPr="00272F02">
              <w:rPr>
                <w:sz w:val="20"/>
                <w:szCs w:val="20"/>
              </w:rPr>
              <w:t>C68846</w:t>
            </w:r>
          </w:p>
        </w:tc>
        <w:tc>
          <w:tcPr>
            <w:tcW w:w="1129" w:type="pct"/>
            <w:hideMark/>
          </w:tcPr>
          <w:p w14:paraId="4C37BE48" w14:textId="77777777" w:rsidR="00786F06" w:rsidRPr="00272F02" w:rsidRDefault="00786F06" w:rsidP="00C824A4">
            <w:pPr>
              <w:rPr>
                <w:sz w:val="20"/>
                <w:szCs w:val="20"/>
              </w:rPr>
            </w:pPr>
            <w:r w:rsidRPr="00272F02">
              <w:rPr>
                <w:sz w:val="20"/>
                <w:szCs w:val="20"/>
              </w:rPr>
              <w:t>Global</w:t>
            </w:r>
          </w:p>
        </w:tc>
        <w:tc>
          <w:tcPr>
            <w:tcW w:w="3349" w:type="pct"/>
            <w:hideMark/>
          </w:tcPr>
          <w:p w14:paraId="118BB29D" w14:textId="77777777" w:rsidR="00786F06" w:rsidRPr="00272F02" w:rsidRDefault="00786F06" w:rsidP="00C824A4">
            <w:pPr>
              <w:rPr>
                <w:sz w:val="20"/>
                <w:szCs w:val="20"/>
              </w:rPr>
            </w:pPr>
            <w:r w:rsidRPr="00272F02">
              <w:rPr>
                <w:sz w:val="20"/>
                <w:szCs w:val="20"/>
              </w:rPr>
              <w:t>Covering or affecting the whole of a system.</w:t>
            </w:r>
          </w:p>
        </w:tc>
      </w:tr>
      <w:tr w:rsidR="00DB50C7" w:rsidRPr="00272F02" w14:paraId="7CC1A851" w14:textId="77777777" w:rsidTr="00910BB6">
        <w:trPr>
          <w:trHeight w:val="20"/>
        </w:trPr>
        <w:tc>
          <w:tcPr>
            <w:tcW w:w="522" w:type="pct"/>
            <w:hideMark/>
          </w:tcPr>
          <w:p w14:paraId="12E0DA85" w14:textId="77777777" w:rsidR="00786F06" w:rsidRPr="00272F02" w:rsidRDefault="00786F06" w:rsidP="00C824A4">
            <w:pPr>
              <w:rPr>
                <w:sz w:val="20"/>
                <w:szCs w:val="20"/>
              </w:rPr>
            </w:pPr>
            <w:r w:rsidRPr="00272F02">
              <w:rPr>
                <w:sz w:val="20"/>
                <w:szCs w:val="20"/>
              </w:rPr>
              <w:t>CNEW</w:t>
            </w:r>
          </w:p>
        </w:tc>
        <w:tc>
          <w:tcPr>
            <w:tcW w:w="1129" w:type="pct"/>
            <w:hideMark/>
          </w:tcPr>
          <w:p w14:paraId="572BCCE6" w14:textId="77777777" w:rsidR="00786F06" w:rsidRPr="00272F02" w:rsidRDefault="00786F06" w:rsidP="00C824A4">
            <w:pPr>
              <w:rPr>
                <w:sz w:val="20"/>
                <w:szCs w:val="20"/>
              </w:rPr>
            </w:pPr>
            <w:r w:rsidRPr="00272F02">
              <w:rPr>
                <w:sz w:val="20"/>
                <w:szCs w:val="20"/>
              </w:rPr>
              <w:t>Not Global</w:t>
            </w:r>
          </w:p>
        </w:tc>
        <w:tc>
          <w:tcPr>
            <w:tcW w:w="3349" w:type="pct"/>
            <w:hideMark/>
          </w:tcPr>
          <w:p w14:paraId="46607051" w14:textId="69E25ADA" w:rsidR="00786F06" w:rsidRPr="00272F02" w:rsidRDefault="00786F06" w:rsidP="00C824A4">
            <w:pPr>
              <w:rPr>
                <w:sz w:val="20"/>
                <w:szCs w:val="20"/>
              </w:rPr>
            </w:pPr>
            <w:r w:rsidRPr="00272F02">
              <w:rPr>
                <w:sz w:val="20"/>
                <w:szCs w:val="20"/>
              </w:rPr>
              <w:t>Covering or affecting a portion of the system.</w:t>
            </w:r>
          </w:p>
        </w:tc>
      </w:tr>
    </w:tbl>
    <w:p w14:paraId="6127D80F" w14:textId="77777777" w:rsidR="00786F06" w:rsidRPr="00272F02" w:rsidRDefault="00786F06"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61020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21AC7A"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E2C0EE" w14:textId="44CA9D4E" w:rsidR="006845A9" w:rsidRPr="00272F02" w:rsidRDefault="000E6D78" w:rsidP="00E67E29">
            <w:pPr>
              <w:pStyle w:val="TableCellLeft10pt"/>
              <w:rPr>
                <w:szCs w:val="20"/>
                <w:lang w:val="en-GB"/>
              </w:rPr>
            </w:pPr>
            <w:r w:rsidRPr="00272F02">
              <w:rPr>
                <w:rFonts w:eastAsia="Century"/>
                <w:szCs w:val="20"/>
              </w:rPr>
              <w:t>{[Country Identifier] or [Region Identifier]</w:t>
            </w:r>
            <w:r w:rsidR="00A30270" w:rsidRPr="00272F02">
              <w:rPr>
                <w:rFonts w:eastAsia="Century"/>
                <w:szCs w:val="20"/>
                <w:lang w:eastAsia="ja-JP"/>
              </w:rPr>
              <w:t xml:space="preserve"> </w:t>
            </w:r>
            <w:r w:rsidR="00A30270" w:rsidRPr="00272F02">
              <w:rPr>
                <w:rFonts w:eastAsia="Century"/>
                <w:szCs w:val="20"/>
              </w:rPr>
              <w:t>or &lt;Site Identifier&gt;}</w:t>
            </w:r>
          </w:p>
        </w:tc>
      </w:tr>
      <w:tr w:rsidR="00DB50C7" w:rsidRPr="00272F02" w14:paraId="4F6C98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C0CD35"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8D2260" w14:textId="2B9C29D4" w:rsidR="006845A9" w:rsidRPr="00272F02" w:rsidRDefault="001D407B" w:rsidP="00E67E29">
            <w:pPr>
              <w:pStyle w:val="TableCellLeft10pt"/>
              <w:rPr>
                <w:szCs w:val="20"/>
                <w:lang w:val="en-GB"/>
              </w:rPr>
            </w:pPr>
            <w:r w:rsidRPr="00272F02">
              <w:rPr>
                <w:szCs w:val="20"/>
                <w:lang w:val="en-GB"/>
              </w:rPr>
              <w:t>Valid Value</w:t>
            </w:r>
          </w:p>
        </w:tc>
      </w:tr>
      <w:tr w:rsidR="00DB50C7" w:rsidRPr="00272F02" w14:paraId="5853FA3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42698EC" w14:textId="3B321021"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C554D3" w14:textId="2C01A42F" w:rsidR="006845A9" w:rsidRPr="00272F02" w:rsidRDefault="002A1F42" w:rsidP="00E67E29">
            <w:pPr>
              <w:pStyle w:val="TableCellLeft10pt"/>
              <w:rPr>
                <w:szCs w:val="20"/>
                <w:lang w:val="en-GB" w:eastAsia="ja-JP"/>
              </w:rPr>
            </w:pPr>
            <w:r w:rsidRPr="00272F02">
              <w:rPr>
                <w:szCs w:val="20"/>
                <w:lang w:val="en-GB" w:eastAsia="ja-JP"/>
              </w:rPr>
              <w:t>V</w:t>
            </w:r>
          </w:p>
        </w:tc>
      </w:tr>
      <w:tr w:rsidR="00DB50C7" w:rsidRPr="00272F02" w14:paraId="4DFC33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B40354"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CB2A1C" w14:textId="571A73BF" w:rsidR="006845A9" w:rsidRPr="00272F02" w:rsidRDefault="00F34A52" w:rsidP="00E67E29">
            <w:pPr>
              <w:pStyle w:val="TableCellLeft10pt"/>
              <w:rPr>
                <w:szCs w:val="20"/>
                <w:lang w:val="en-GB"/>
              </w:rPr>
            </w:pPr>
            <w:r w:rsidRPr="00272F02">
              <w:rPr>
                <w:szCs w:val="20"/>
                <w:lang w:val="en-GB"/>
              </w:rPr>
              <w:t>C201</w:t>
            </w:r>
            <w:r w:rsidR="00F0338A" w:rsidRPr="00272F02">
              <w:rPr>
                <w:szCs w:val="20"/>
                <w:lang w:val="en-GB"/>
              </w:rPr>
              <w:t>08</w:t>
            </w:r>
          </w:p>
          <w:p w14:paraId="3D0DAAA6" w14:textId="43F26182" w:rsidR="00C3628B" w:rsidRPr="00272F02" w:rsidRDefault="002F3751" w:rsidP="00E67E29">
            <w:pPr>
              <w:pStyle w:val="TableCellLeft10pt"/>
              <w:rPr>
                <w:szCs w:val="20"/>
                <w:lang w:val="en-GB"/>
              </w:rPr>
            </w:pPr>
            <w:r w:rsidRPr="00272F02">
              <w:rPr>
                <w:szCs w:val="20"/>
                <w:lang w:val="en-GB"/>
              </w:rPr>
              <w:t>CNEW</w:t>
            </w:r>
          </w:p>
          <w:p w14:paraId="5BB0D051" w14:textId="57EFD772" w:rsidR="00C3628B" w:rsidRPr="00272F02" w:rsidRDefault="00C3628B" w:rsidP="00E67E29">
            <w:pPr>
              <w:pStyle w:val="TableCellLeft10pt"/>
              <w:rPr>
                <w:szCs w:val="20"/>
                <w:lang w:val="en-GB" w:eastAsia="ja-JP"/>
              </w:rPr>
            </w:pPr>
            <w:r w:rsidRPr="00272F02">
              <w:rPr>
                <w:szCs w:val="20"/>
                <w:lang w:val="en-GB" w:eastAsia="ja-JP"/>
              </w:rPr>
              <w:t>CNEW</w:t>
            </w:r>
          </w:p>
          <w:p w14:paraId="5DFF3190" w14:textId="77777777" w:rsidR="00837062" w:rsidRPr="00272F02" w:rsidRDefault="00837062" w:rsidP="00E67E29">
            <w:pPr>
              <w:pStyle w:val="TableCellLeft10pt"/>
              <w:rPr>
                <w:szCs w:val="20"/>
                <w:lang w:val="en-GB"/>
              </w:rPr>
            </w:pPr>
          </w:p>
          <w:p w14:paraId="2506172D" w14:textId="35565AB4" w:rsidR="00C3628B" w:rsidRPr="00272F02" w:rsidRDefault="00C3628B" w:rsidP="00E67E29">
            <w:pPr>
              <w:pStyle w:val="TableCellLeft10pt"/>
              <w:rPr>
                <w:szCs w:val="20"/>
                <w:lang w:val="en-GB"/>
              </w:rPr>
            </w:pPr>
            <w:r w:rsidRPr="00272F02">
              <w:rPr>
                <w:szCs w:val="20"/>
                <w:lang w:val="en-GB"/>
              </w:rPr>
              <w:t>For review purpose, see definition of the controlled terminology below</w:t>
            </w:r>
          </w:p>
          <w:p w14:paraId="221D427F" w14:textId="6AE6B857" w:rsidR="00837062" w:rsidRPr="00272F02" w:rsidRDefault="00F34A52" w:rsidP="00E67E29">
            <w:pPr>
              <w:pStyle w:val="TableCellLeft10pt"/>
              <w:rPr>
                <w:szCs w:val="20"/>
                <w:lang w:val="en-GB"/>
              </w:rPr>
            </w:pPr>
            <w:r w:rsidRPr="00272F02">
              <w:rPr>
                <w:szCs w:val="20"/>
                <w:lang w:val="en-GB"/>
              </w:rPr>
              <w:t>C201</w:t>
            </w:r>
            <w:r w:rsidR="00F0338A" w:rsidRPr="00272F02">
              <w:rPr>
                <w:szCs w:val="20"/>
                <w:lang w:val="en-GB"/>
              </w:rPr>
              <w:t>08</w:t>
            </w:r>
            <w:r w:rsidRPr="00272F02">
              <w:rPr>
                <w:szCs w:val="20"/>
                <w:lang w:val="en-GB"/>
              </w:rPr>
              <w:br/>
              <w:t>A sequence of characters used to identify and/or name the country.</w:t>
            </w:r>
          </w:p>
          <w:p w14:paraId="578CCC2A" w14:textId="6D568721" w:rsidR="00837062" w:rsidRPr="00272F02" w:rsidRDefault="00DC01BB" w:rsidP="00E67E29">
            <w:pPr>
              <w:pStyle w:val="TableCellLeft10pt"/>
              <w:rPr>
                <w:szCs w:val="20"/>
                <w:lang w:val="en-GB"/>
              </w:rPr>
            </w:pPr>
            <w:r w:rsidRPr="00272F02">
              <w:rPr>
                <w:szCs w:val="20"/>
                <w:lang w:val="en-GB"/>
              </w:rPr>
              <w:t>CNEW</w:t>
            </w:r>
            <w:r w:rsidRPr="00272F02">
              <w:rPr>
                <w:szCs w:val="20"/>
                <w:lang w:val="en-GB"/>
              </w:rPr>
              <w:br/>
            </w:r>
            <w:r w:rsidR="00F0338A" w:rsidRPr="00272F02">
              <w:rPr>
                <w:szCs w:val="20"/>
                <w:lang w:val="en-GB"/>
              </w:rPr>
              <w:t>A sequence of characters used to identify and/or name the region</w:t>
            </w:r>
          </w:p>
          <w:p w14:paraId="1CF06916" w14:textId="0BB8EE3A" w:rsidR="006845A9" w:rsidRPr="00272F02" w:rsidRDefault="002F3751" w:rsidP="00E67E29">
            <w:pPr>
              <w:pStyle w:val="TableCellLeft10pt"/>
              <w:rPr>
                <w:szCs w:val="20"/>
                <w:lang w:val="en-GB"/>
              </w:rPr>
            </w:pPr>
            <w:r w:rsidRPr="00272F02">
              <w:rPr>
                <w:szCs w:val="20"/>
                <w:lang w:val="en-GB"/>
              </w:rPr>
              <w:t>CNEW</w:t>
            </w:r>
            <w:r w:rsidR="00D3033B" w:rsidRPr="00272F02">
              <w:rPr>
                <w:szCs w:val="20"/>
                <w:lang w:val="en-GB"/>
              </w:rPr>
              <w:br/>
              <w:t>A sequence of characters used to identify and/or name the study site</w:t>
            </w:r>
            <w:r w:rsidR="00F0338A" w:rsidRPr="00272F02">
              <w:rPr>
                <w:szCs w:val="20"/>
                <w:lang w:val="en-GB"/>
              </w:rPr>
              <w:t>.</w:t>
            </w:r>
          </w:p>
        </w:tc>
      </w:tr>
      <w:tr w:rsidR="00DB50C7" w:rsidRPr="00272F02" w14:paraId="32348BE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F62E67E"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8152C7" w14:textId="5A8017D1" w:rsidR="00837062" w:rsidRPr="00272F02" w:rsidRDefault="004E5140" w:rsidP="004E5140">
            <w:pPr>
              <w:pStyle w:val="TableCellLeft10pt"/>
              <w:rPr>
                <w:szCs w:val="20"/>
              </w:rPr>
            </w:pPr>
            <w:r w:rsidRPr="00272F02">
              <w:rPr>
                <w:szCs w:val="20"/>
              </w:rPr>
              <w:t>Leave blank for original protocol.</w:t>
            </w:r>
          </w:p>
          <w:p w14:paraId="70316675" w14:textId="7F1E8CD5" w:rsidR="006845A9" w:rsidRPr="00272F02" w:rsidRDefault="004E5140" w:rsidP="00E67E29">
            <w:pPr>
              <w:pStyle w:val="TableCellLeft10pt"/>
              <w:rPr>
                <w:szCs w:val="20"/>
                <w:lang w:val="en-GB"/>
              </w:rPr>
            </w:pPr>
            <w:r w:rsidRPr="00272F02">
              <w:rPr>
                <w:szCs w:val="20"/>
              </w:rPr>
              <w:t>If the amendment does not apply to all sites in the trial, select “Not Global” and utili</w:t>
            </w:r>
            <w:r w:rsidR="00E72D02" w:rsidRPr="00272F02">
              <w:rPr>
                <w:szCs w:val="20"/>
              </w:rPr>
              <w:t>s</w:t>
            </w:r>
            <w:r w:rsidRPr="00272F02">
              <w:rPr>
                <w:szCs w:val="20"/>
              </w:rPr>
              <w:t>e one of the identifiers based on amendment scope.</w:t>
            </w:r>
          </w:p>
        </w:tc>
      </w:tr>
      <w:tr w:rsidR="00DB50C7" w:rsidRPr="00272F02" w14:paraId="2D79E1D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4E88220"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6D4D19B" w14:textId="6BE2C8EA" w:rsidR="006845A9" w:rsidRPr="00272F02" w:rsidRDefault="52DA8CFE" w:rsidP="19ED9BC6">
            <w:pPr>
              <w:pStyle w:val="TableCellLeft10pt"/>
              <w:rPr>
                <w:lang w:val="en-GB"/>
              </w:rPr>
            </w:pPr>
            <w:r w:rsidRPr="52DA8CFE">
              <w:rPr>
                <w:lang w:val="en-GB"/>
              </w:rPr>
              <w:t>Conditional</w:t>
            </w:r>
            <w:r w:rsidRPr="52DA8CFE">
              <w:rPr>
                <w:lang w:val="en-GB" w:eastAsia="ja-JP"/>
              </w:rPr>
              <w:t>:</w:t>
            </w:r>
            <w:r w:rsidRPr="52DA8CFE">
              <w:rPr>
                <w:lang w:val="en-GB"/>
              </w:rPr>
              <w:t xml:space="preserve"> when </w:t>
            </w:r>
            <w:commentRangeStart w:id="13"/>
            <w:commentRangeStart w:id="14"/>
            <w:r w:rsidRPr="52DA8CFE">
              <w:rPr>
                <w:lang w:val="en-GB" w:eastAsia="ja-JP"/>
              </w:rPr>
              <w:t>n</w:t>
            </w:r>
            <w:r w:rsidRPr="52DA8CFE">
              <w:rPr>
                <w:lang w:val="en-GB"/>
              </w:rPr>
              <w:t>ot</w:t>
            </w:r>
            <w:commentRangeEnd w:id="13"/>
            <w:r w:rsidR="04A6AF8F">
              <w:commentReference w:id="13"/>
            </w:r>
            <w:commentRangeEnd w:id="14"/>
            <w:r w:rsidR="009E1D55">
              <w:rPr>
                <w:rStyle w:val="CommentReference"/>
                <w:rFonts w:eastAsia="Times New Roman"/>
              </w:rPr>
              <w:commentReference w:id="14"/>
            </w:r>
            <w:r w:rsidRPr="52DA8CFE">
              <w:rPr>
                <w:lang w:val="en-GB" w:eastAsia="ja-JP"/>
              </w:rPr>
              <w:t xml:space="preserve"> g</w:t>
            </w:r>
            <w:r w:rsidRPr="52DA8CFE">
              <w:rPr>
                <w:lang w:val="en-GB"/>
              </w:rPr>
              <w:t>lobal</w:t>
            </w:r>
          </w:p>
        </w:tc>
      </w:tr>
      <w:tr w:rsidR="00DB50C7" w:rsidRPr="00272F02" w14:paraId="622BFC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7D95689"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D99B6A" w14:textId="0D8FE8DF" w:rsidR="006845A9" w:rsidRPr="00272F02" w:rsidRDefault="00267362" w:rsidP="00E67E29">
            <w:pPr>
              <w:pStyle w:val="TableCellLeft10pt"/>
              <w:rPr>
                <w:szCs w:val="20"/>
                <w:lang w:val="en-GB"/>
              </w:rPr>
            </w:pPr>
            <w:r w:rsidRPr="00272F02">
              <w:rPr>
                <w:szCs w:val="20"/>
                <w:lang w:val="en-GB"/>
              </w:rPr>
              <w:t>One to one</w:t>
            </w:r>
            <w:r w:rsidR="00D5784E" w:rsidRPr="00272F02">
              <w:rPr>
                <w:szCs w:val="20"/>
                <w:lang w:val="en-GB" w:eastAsia="ja-JP"/>
              </w:rPr>
              <w:t>;</w:t>
            </w:r>
            <w:r w:rsidR="00342C68" w:rsidRPr="00272F02">
              <w:rPr>
                <w:szCs w:val="20"/>
                <w:lang w:val="en-GB" w:eastAsia="ja-JP"/>
              </w:rPr>
              <w:t xml:space="preserve"> </w:t>
            </w:r>
            <w:r w:rsidR="00762B28" w:rsidRPr="00272F02">
              <w:rPr>
                <w:szCs w:val="20"/>
                <w:lang w:val="en-GB" w:eastAsia="ja-JP"/>
              </w:rPr>
              <w:t>M</w:t>
            </w:r>
            <w:r w:rsidR="0046728B" w:rsidRPr="00272F02">
              <w:rPr>
                <w:szCs w:val="20"/>
                <w:lang w:val="en-GB"/>
              </w:rPr>
              <w:t>any</w:t>
            </w:r>
            <w:r w:rsidR="00D222C2" w:rsidRPr="00272F02">
              <w:rPr>
                <w:szCs w:val="20"/>
                <w:lang w:val="en-GB"/>
              </w:rPr>
              <w:t xml:space="preserve"> to </w:t>
            </w:r>
            <w:r w:rsidR="0046728B" w:rsidRPr="00272F02">
              <w:rPr>
                <w:szCs w:val="20"/>
                <w:lang w:val="en-GB"/>
              </w:rPr>
              <w:t>Amendment</w:t>
            </w:r>
            <w:r w:rsidR="00102CA3" w:rsidRPr="00272F02">
              <w:rPr>
                <w:szCs w:val="20"/>
                <w:lang w:val="en-GB"/>
              </w:rPr>
              <w:t xml:space="preserve"> Scope</w:t>
            </w:r>
            <w:r w:rsidR="00D5784E" w:rsidRPr="00272F02">
              <w:rPr>
                <w:szCs w:val="20"/>
                <w:lang w:val="en-GB" w:eastAsia="ja-JP"/>
              </w:rPr>
              <w:t>;</w:t>
            </w:r>
            <w:r w:rsidR="0046728B" w:rsidRPr="00272F02">
              <w:rPr>
                <w:szCs w:val="20"/>
                <w:lang w:val="en-GB"/>
              </w:rPr>
              <w:t xml:space="preserve"> </w:t>
            </w:r>
            <w:r w:rsidR="00594ED2" w:rsidRPr="00272F02">
              <w:rPr>
                <w:szCs w:val="20"/>
                <w:lang w:val="en-GB"/>
              </w:rPr>
              <w:t xml:space="preserve">One </w:t>
            </w:r>
            <w:r w:rsidR="00DA716D" w:rsidRPr="00272F02">
              <w:rPr>
                <w:szCs w:val="20"/>
                <w:lang w:val="en-GB"/>
              </w:rPr>
              <w:t>to</w:t>
            </w:r>
            <w:r w:rsidR="00594ED2" w:rsidRPr="00272F02">
              <w:rPr>
                <w:szCs w:val="20"/>
                <w:lang w:val="en-GB"/>
              </w:rPr>
              <w:t xml:space="preserve"> Amendment Identifier</w:t>
            </w:r>
            <w:r w:rsidR="00D5784E" w:rsidRPr="00272F02">
              <w:rPr>
                <w:szCs w:val="20"/>
                <w:lang w:val="en-GB" w:eastAsia="ja-JP"/>
              </w:rPr>
              <w:t>;</w:t>
            </w:r>
            <w:r w:rsidR="00594ED2" w:rsidRPr="00272F02">
              <w:rPr>
                <w:szCs w:val="20"/>
                <w:lang w:val="en-GB"/>
              </w:rPr>
              <w:t xml:space="preserve"> One to </w:t>
            </w:r>
            <w:r w:rsidR="00960378">
              <w:rPr>
                <w:szCs w:val="20"/>
                <w:lang w:val="en-GB"/>
              </w:rPr>
              <w:t xml:space="preserve">Sponsor </w:t>
            </w:r>
            <w:r w:rsidR="00594ED2" w:rsidRPr="00272F02">
              <w:rPr>
                <w:szCs w:val="20"/>
                <w:lang w:val="en-GB"/>
              </w:rPr>
              <w:t>Protocol</w:t>
            </w:r>
            <w:r w:rsidR="00DA716D" w:rsidRPr="00272F02">
              <w:rPr>
                <w:szCs w:val="20"/>
                <w:lang w:val="en-GB"/>
              </w:rPr>
              <w:t xml:space="preserve"> Identifier </w:t>
            </w:r>
          </w:p>
        </w:tc>
      </w:tr>
      <w:tr w:rsidR="00DB50C7" w:rsidRPr="00272F02" w14:paraId="2688446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85E07B"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701AE4B" w14:textId="6EA2EDA1" w:rsidR="006845A9" w:rsidRPr="00272F02" w:rsidRDefault="006845A9" w:rsidP="00E67E29">
            <w:pPr>
              <w:pStyle w:val="TableCellLeft10pt"/>
              <w:rPr>
                <w:szCs w:val="20"/>
                <w:lang w:val="en-GB"/>
              </w:rPr>
            </w:pPr>
            <w:r w:rsidRPr="00272F02">
              <w:rPr>
                <w:szCs w:val="20"/>
                <w:lang w:val="en-GB"/>
              </w:rPr>
              <w:t xml:space="preserve">Title </w:t>
            </w:r>
            <w:r w:rsidR="00762B28" w:rsidRPr="00272F02">
              <w:rPr>
                <w:szCs w:val="20"/>
                <w:lang w:val="en-GB" w:eastAsia="ja-JP"/>
              </w:rPr>
              <w:t>P</w:t>
            </w:r>
            <w:r w:rsidR="00762B28" w:rsidRPr="00272F02">
              <w:rPr>
                <w:szCs w:val="20"/>
                <w:lang w:val="en-GB"/>
              </w:rPr>
              <w:t>age</w:t>
            </w:r>
          </w:p>
        </w:tc>
      </w:tr>
      <w:tr w:rsidR="00DB50C7" w:rsidRPr="00272F02" w14:paraId="7CCB5D7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7D80DB" w14:textId="77777777" w:rsidR="006845A9" w:rsidRPr="00272F02" w:rsidRDefault="006845A9" w:rsidP="00E67E2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6063B4" w14:textId="7E3DEBAE" w:rsidR="009F3933" w:rsidRPr="00272F02" w:rsidRDefault="009F3933" w:rsidP="009F3933">
            <w:pPr>
              <w:pStyle w:val="TableCellLeft10pt"/>
              <w:rPr>
                <w:szCs w:val="20"/>
                <w:lang w:val="en-GB"/>
              </w:rPr>
            </w:pPr>
            <w:r w:rsidRPr="00272F02">
              <w:rPr>
                <w:szCs w:val="20"/>
                <w:lang w:val="en-GB"/>
              </w:rPr>
              <w:t xml:space="preserve">Country specific: [Country Identifier] (ISO 3166 Country Codes, Alpha 3; ISO 3166 </w:t>
            </w:r>
          </w:p>
          <w:p w14:paraId="2DDD9D93" w14:textId="77777777" w:rsidR="009F3933" w:rsidRPr="00272F02" w:rsidRDefault="009F3933" w:rsidP="009F3933">
            <w:pPr>
              <w:pStyle w:val="TableCellLeft10pt"/>
              <w:rPr>
                <w:szCs w:val="20"/>
                <w:lang w:val="en-GB"/>
              </w:rPr>
            </w:pPr>
            <w:r w:rsidRPr="00272F02">
              <w:rPr>
                <w:szCs w:val="20"/>
                <w:lang w:val="en-GB"/>
              </w:rPr>
              <w:t>Country Codes, Alpha 2)</w:t>
            </w:r>
          </w:p>
          <w:p w14:paraId="29F2D82F" w14:textId="77777777" w:rsidR="009F3933" w:rsidRPr="00272F02" w:rsidRDefault="009F3933" w:rsidP="009F3933">
            <w:pPr>
              <w:pStyle w:val="TableCellLeft10pt"/>
              <w:rPr>
                <w:szCs w:val="20"/>
                <w:lang w:val="en-GB"/>
              </w:rPr>
            </w:pPr>
            <w:r w:rsidRPr="00272F02">
              <w:rPr>
                <w:szCs w:val="20"/>
                <w:lang w:val="en-GB"/>
              </w:rPr>
              <w:t>or</w:t>
            </w:r>
          </w:p>
          <w:p w14:paraId="645C5D5C" w14:textId="77777777" w:rsidR="009F3933" w:rsidRPr="00272F02" w:rsidRDefault="4817CA86" w:rsidP="52DA8CFE">
            <w:pPr>
              <w:pStyle w:val="TableCellLeft10pt"/>
              <w:rPr>
                <w:lang w:val="en-GB"/>
              </w:rPr>
            </w:pPr>
            <w:r w:rsidRPr="4817CA86">
              <w:rPr>
                <w:lang w:val="en-GB"/>
              </w:rPr>
              <w:t>Region Specific: [Region Identifie</w:t>
            </w:r>
            <w:commentRangeStart w:id="15"/>
            <w:commentRangeStart w:id="16"/>
            <w:r w:rsidRPr="4817CA86">
              <w:rPr>
                <w:lang w:val="en-GB"/>
              </w:rPr>
              <w:t>r]</w:t>
            </w:r>
            <w:commentRangeEnd w:id="15"/>
            <w:r w:rsidR="52DA8CFE">
              <w:commentReference w:id="15"/>
            </w:r>
            <w:commentRangeEnd w:id="16"/>
            <w:r w:rsidR="009E1D55">
              <w:rPr>
                <w:rStyle w:val="CommentReference"/>
                <w:rFonts w:eastAsia="Times New Roman"/>
              </w:rPr>
              <w:commentReference w:id="16"/>
            </w:r>
          </w:p>
          <w:p w14:paraId="46768DE7" w14:textId="77777777" w:rsidR="009F3933" w:rsidRPr="00272F02" w:rsidRDefault="009F3933" w:rsidP="009F3933">
            <w:pPr>
              <w:pStyle w:val="TableCellLeft10pt"/>
              <w:rPr>
                <w:szCs w:val="20"/>
                <w:lang w:val="en-GB"/>
              </w:rPr>
            </w:pPr>
            <w:r w:rsidRPr="00272F02">
              <w:rPr>
                <w:szCs w:val="20"/>
                <w:lang w:val="en-GB"/>
              </w:rPr>
              <w:t>or</w:t>
            </w:r>
          </w:p>
          <w:p w14:paraId="4EC52939" w14:textId="192159A1" w:rsidR="006845A9" w:rsidRPr="00272F02" w:rsidRDefault="52DA8CFE" w:rsidP="52DA8CFE">
            <w:pPr>
              <w:pStyle w:val="TableCellLeft10pt"/>
              <w:rPr>
                <w:lang w:val="en-GB"/>
              </w:rPr>
            </w:pPr>
            <w:r w:rsidRPr="52DA8CFE">
              <w:rPr>
                <w:lang w:val="en-GB"/>
              </w:rPr>
              <w:t>Site specific: [Site Identifier] (Text)</w:t>
            </w:r>
            <w:r w:rsidR="009F3933">
              <w:br/>
            </w:r>
            <w:r w:rsidRPr="52DA8CFE">
              <w:rPr>
                <w:lang w:val="en-GB"/>
              </w:rPr>
              <w:t>Site Identifier Text</w:t>
            </w:r>
            <w:r w:rsidR="009F3933">
              <w:br/>
            </w:r>
            <w:commentRangeStart w:id="17"/>
            <w:commentRangeStart w:id="18"/>
            <w:r w:rsidRPr="52DA8CFE">
              <w:rPr>
                <w:lang w:val="en-GB"/>
              </w:rPr>
              <w:t>Condition</w:t>
            </w:r>
            <w:commentRangeEnd w:id="17"/>
            <w:r w:rsidR="009F3933">
              <w:commentReference w:id="17"/>
            </w:r>
            <w:commentRangeEnd w:id="18"/>
            <w:r w:rsidR="009E1D55">
              <w:rPr>
                <w:rStyle w:val="CommentReference"/>
                <w:rFonts w:eastAsia="Times New Roman"/>
              </w:rPr>
              <w:commentReference w:id="18"/>
            </w:r>
            <w:r w:rsidRPr="52DA8CFE">
              <w:rPr>
                <w:lang w:val="en-GB"/>
              </w:rPr>
              <w:t xml:space="preserve"> Blank for Original Protocol Indicator = yes</w:t>
            </w:r>
          </w:p>
        </w:tc>
      </w:tr>
      <w:tr w:rsidR="00DB50C7" w:rsidRPr="00272F02" w14:paraId="72FB60B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0CDEF22"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BAEB7" w14:textId="77777777" w:rsidR="006845A9" w:rsidRPr="00272F02" w:rsidRDefault="006845A9" w:rsidP="00E67E2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34A6145" w14:textId="219C48D0" w:rsidR="006845A9" w:rsidRPr="00272F02" w:rsidRDefault="006845A9" w:rsidP="00E67E29">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F75E02" w:rsidRPr="00272F02">
              <w:rPr>
                <w:szCs w:val="20"/>
                <w:lang w:val="en-GB"/>
              </w:rPr>
              <w:t>, Amendment Scope</w:t>
            </w:r>
            <w:r w:rsidR="00CF3282" w:rsidRPr="00272F02">
              <w:rPr>
                <w:szCs w:val="20"/>
                <w:lang w:val="en-GB" w:eastAsia="ja-JP"/>
              </w:rPr>
              <w:t>,</w:t>
            </w:r>
            <w:r w:rsidR="00F75E02" w:rsidRPr="00272F02">
              <w:rPr>
                <w:szCs w:val="20"/>
                <w:lang w:val="en-GB"/>
              </w:rPr>
              <w:t xml:space="preserve"> Amendment Identifier</w:t>
            </w:r>
            <w:r w:rsidR="00376C60">
              <w:rPr>
                <w:szCs w:val="20"/>
                <w:lang w:val="en-GB"/>
              </w:rPr>
              <w:t>, Sponsor Protocol Identifier</w:t>
            </w:r>
          </w:p>
          <w:p w14:paraId="47827626" w14:textId="4D56A025" w:rsidR="006845A9" w:rsidRPr="00272F02" w:rsidRDefault="006845A9" w:rsidP="00E67E29">
            <w:pPr>
              <w:pStyle w:val="TableCellLeft10pt"/>
              <w:rPr>
                <w:szCs w:val="20"/>
                <w:lang w:val="en-GB"/>
              </w:rPr>
            </w:pPr>
            <w:r w:rsidRPr="00272F02">
              <w:rPr>
                <w:rStyle w:val="TableCellLeft10ptBoldChar"/>
                <w:szCs w:val="20"/>
              </w:rPr>
              <w:t>Concept</w:t>
            </w:r>
            <w:r w:rsidRPr="00272F02">
              <w:rPr>
                <w:szCs w:val="20"/>
                <w:lang w:val="en-GB"/>
              </w:rPr>
              <w:t xml:space="preserve">: </w:t>
            </w:r>
            <w:r w:rsidR="00FB7AE9" w:rsidRPr="00272F02">
              <w:rPr>
                <w:szCs w:val="20"/>
                <w:lang w:val="en-GB"/>
              </w:rPr>
              <w:t>C20108, CNEW, CNEW</w:t>
            </w:r>
          </w:p>
        </w:tc>
      </w:tr>
      <w:tr w:rsidR="00DB50C7" w:rsidRPr="00272F02" w14:paraId="4627CB9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0BAA001" w14:textId="286A5EAF" w:rsidR="006845A9" w:rsidRPr="00272F02" w:rsidRDefault="0021788E" w:rsidP="00E67E2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2991784" w14:textId="4E1068F9" w:rsidR="006845A9" w:rsidRPr="00272F02" w:rsidRDefault="0078797D" w:rsidP="00E67E29">
            <w:pPr>
              <w:pStyle w:val="TableCellLeft10pt"/>
              <w:rPr>
                <w:szCs w:val="20"/>
                <w:lang w:val="en-GB"/>
              </w:rPr>
            </w:pPr>
            <w:r w:rsidRPr="00272F02">
              <w:rPr>
                <w:szCs w:val="20"/>
                <w:lang w:val="en-GB" w:eastAsia="ja-JP"/>
              </w:rPr>
              <w:t xml:space="preserve">Yes, </w:t>
            </w:r>
            <w:r w:rsidR="007A0878" w:rsidRPr="00272F02">
              <w:rPr>
                <w:szCs w:val="20"/>
                <w:lang w:val="en-GB" w:eastAsia="ja-JP"/>
              </w:rPr>
              <w:t>r</w:t>
            </w:r>
            <w:r w:rsidR="007A0878" w:rsidRPr="00272F02">
              <w:rPr>
                <w:szCs w:val="20"/>
                <w:lang w:val="en-GB"/>
              </w:rPr>
              <w:t>epeatable</w:t>
            </w:r>
            <w:r w:rsidR="0048312E" w:rsidRPr="00272F02">
              <w:rPr>
                <w:szCs w:val="20"/>
                <w:lang w:val="en-GB"/>
              </w:rPr>
              <w:t xml:space="preserve"> </w:t>
            </w:r>
            <w:r w:rsidR="002A1F42" w:rsidRPr="00272F02">
              <w:rPr>
                <w:szCs w:val="20"/>
                <w:lang w:val="en-GB" w:eastAsia="ja-JP"/>
              </w:rPr>
              <w:t>in</w:t>
            </w:r>
            <w:r w:rsidR="0048312E" w:rsidRPr="00272F02">
              <w:rPr>
                <w:szCs w:val="20"/>
                <w:lang w:val="en-GB"/>
              </w:rPr>
              <w:t xml:space="preserve"> </w:t>
            </w:r>
            <w:r w:rsidR="00833022" w:rsidRPr="00272F02">
              <w:rPr>
                <w:szCs w:val="20"/>
                <w:lang w:val="en-GB"/>
              </w:rPr>
              <w:t xml:space="preserve">12.2 </w:t>
            </w:r>
            <w:r w:rsidR="007A0878" w:rsidRPr="00272F02">
              <w:rPr>
                <w:szCs w:val="20"/>
                <w:lang w:val="en-GB" w:eastAsia="ja-JP"/>
              </w:rPr>
              <w:t>c</w:t>
            </w:r>
            <w:r w:rsidR="00833022" w:rsidRPr="00272F02">
              <w:rPr>
                <w:szCs w:val="20"/>
                <w:lang w:val="en-GB"/>
              </w:rPr>
              <w:t>ountry/</w:t>
            </w:r>
            <w:r w:rsidR="007A0878" w:rsidRPr="00272F02">
              <w:rPr>
                <w:szCs w:val="20"/>
                <w:lang w:val="en-GB" w:eastAsia="ja-JP"/>
              </w:rPr>
              <w:t>r</w:t>
            </w:r>
            <w:r w:rsidR="00833022" w:rsidRPr="00272F02">
              <w:rPr>
                <w:szCs w:val="20"/>
                <w:lang w:val="en-GB"/>
              </w:rPr>
              <w:t>egion-</w:t>
            </w:r>
            <w:r w:rsidR="007A0878" w:rsidRPr="00272F02">
              <w:rPr>
                <w:szCs w:val="20"/>
                <w:lang w:val="en-GB" w:eastAsia="ja-JP"/>
              </w:rPr>
              <w:t>s</w:t>
            </w:r>
            <w:r w:rsidR="00833022" w:rsidRPr="00272F02">
              <w:rPr>
                <w:szCs w:val="20"/>
                <w:lang w:val="en-GB"/>
              </w:rPr>
              <w:t xml:space="preserve">pecific </w:t>
            </w:r>
            <w:r w:rsidR="007A0878" w:rsidRPr="00272F02">
              <w:rPr>
                <w:szCs w:val="20"/>
                <w:lang w:val="en-GB" w:eastAsia="ja-JP"/>
              </w:rPr>
              <w:t>d</w:t>
            </w:r>
            <w:r w:rsidR="00833022" w:rsidRPr="00272F02">
              <w:rPr>
                <w:szCs w:val="20"/>
                <w:lang w:val="en-GB"/>
              </w:rPr>
              <w:t>ifferences</w:t>
            </w:r>
          </w:p>
        </w:tc>
      </w:tr>
    </w:tbl>
    <w:p w14:paraId="7FB93E62"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03A8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B3C1A" w14:textId="77777777" w:rsidR="006845A9" w:rsidRPr="00272F02" w:rsidRDefault="006845A9" w:rsidP="008F1666">
            <w:pPr>
              <w:rPr>
                <w:b/>
                <w:bCs/>
                <w:sz w:val="20"/>
                <w:szCs w:val="20"/>
                <w:lang w:val="de-DE"/>
              </w:rPr>
            </w:pPr>
            <w:bookmarkStart w:id="19" w:name="_mioConsistencyCheck5"/>
            <w:bookmarkEnd w:id="19"/>
            <w:r w:rsidRPr="00272F02">
              <w:rPr>
                <w:b/>
                <w:bCs/>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5D66B8" w14:textId="49FA4D14" w:rsidR="006845A9" w:rsidRPr="00272F02" w:rsidRDefault="00BF00A5" w:rsidP="00776779">
            <w:pPr>
              <w:pStyle w:val="TableCellLeft10pt"/>
              <w:rPr>
                <w:szCs w:val="20"/>
                <w:lang w:val="en-GB" w:eastAsia="ja-JP"/>
              </w:rPr>
            </w:pPr>
            <w:r>
              <w:rPr>
                <w:rStyle w:val="CPTVariable"/>
                <w:color w:val="auto"/>
                <w:szCs w:val="20"/>
              </w:rPr>
              <w:t>S</w:t>
            </w:r>
            <w:r>
              <w:rPr>
                <w:rStyle w:val="CPTVariable"/>
              </w:rPr>
              <w:t>ponsor’s Investigational Product Code(s)</w:t>
            </w:r>
            <w:r w:rsidR="00EC5D8E">
              <w:rPr>
                <w:rStyle w:val="CPTVariable"/>
              </w:rPr>
              <w:t>:</w:t>
            </w:r>
          </w:p>
        </w:tc>
      </w:tr>
      <w:tr w:rsidR="00DB50C7" w:rsidRPr="00272F02" w14:paraId="78D821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FF03" w14:textId="77777777" w:rsidR="006845A9" w:rsidRPr="00272F02" w:rsidRDefault="006845A9" w:rsidP="008F1666">
            <w:pPr>
              <w:rPr>
                <w:b/>
                <w:bCs/>
                <w:sz w:val="20"/>
                <w:szCs w:val="20"/>
                <w:lang w:val="de-DE"/>
              </w:rPr>
            </w:pPr>
            <w:r w:rsidRPr="00272F02">
              <w:rPr>
                <w:b/>
                <w:bCs/>
                <w:sz w:val="20"/>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343BE54A" w14:textId="77777777" w:rsidR="006845A9" w:rsidRPr="00272F02" w:rsidRDefault="006845A9" w:rsidP="008F1666">
            <w:pPr>
              <w:rPr>
                <w:sz w:val="20"/>
                <w:szCs w:val="20"/>
                <w:lang w:val="en-GB"/>
              </w:rPr>
            </w:pPr>
            <w:r w:rsidRPr="00272F02">
              <w:rPr>
                <w:sz w:val="20"/>
                <w:szCs w:val="20"/>
                <w:lang w:val="en-GB"/>
              </w:rPr>
              <w:t>Text</w:t>
            </w:r>
          </w:p>
        </w:tc>
      </w:tr>
      <w:tr w:rsidR="00DB50C7" w:rsidRPr="00272F02" w14:paraId="7A575B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9E845" w14:textId="794A5362" w:rsidR="006845A9" w:rsidRPr="00272F02" w:rsidRDefault="006845A9" w:rsidP="008F1666">
            <w:pPr>
              <w:rPr>
                <w:b/>
                <w:bCs/>
                <w:sz w:val="20"/>
                <w:szCs w:val="20"/>
              </w:rPr>
            </w:pPr>
            <w:r w:rsidRPr="00272F02">
              <w:rPr>
                <w:b/>
                <w:bCs/>
                <w:sz w:val="20"/>
                <w:szCs w:val="20"/>
              </w:rPr>
              <w:t xml:space="preserve">Data (D), Value (V) or </w:t>
            </w:r>
            <w:r w:rsidR="00072CB1" w:rsidRPr="00272F02">
              <w:rPr>
                <w:b/>
                <w:bCs/>
                <w:sz w:val="20"/>
                <w:szCs w:val="20"/>
              </w:rPr>
              <w:t>Heading</w:t>
            </w:r>
            <w:r w:rsidRPr="00272F02">
              <w:rPr>
                <w:b/>
                <w:bCs/>
                <w:sz w:val="20"/>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A05E88" w14:textId="77777777" w:rsidR="006845A9" w:rsidRPr="00272F02" w:rsidRDefault="006845A9" w:rsidP="008F1666">
            <w:pPr>
              <w:rPr>
                <w:sz w:val="20"/>
                <w:szCs w:val="20"/>
                <w:lang w:val="en-GB"/>
              </w:rPr>
            </w:pPr>
            <w:r w:rsidRPr="00272F02">
              <w:rPr>
                <w:sz w:val="20"/>
                <w:szCs w:val="20"/>
                <w:lang w:val="en-GB"/>
              </w:rPr>
              <w:t>H</w:t>
            </w:r>
          </w:p>
        </w:tc>
      </w:tr>
      <w:tr w:rsidR="00DB50C7" w:rsidRPr="00272F02" w14:paraId="1AD71A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5D2985" w14:textId="77777777" w:rsidR="006845A9" w:rsidRPr="00272F02" w:rsidRDefault="006845A9" w:rsidP="008F1666">
            <w:pPr>
              <w:rPr>
                <w:b/>
                <w:bCs/>
                <w:sz w:val="20"/>
                <w:szCs w:val="20"/>
                <w:lang w:val="de-DE"/>
              </w:rPr>
            </w:pPr>
            <w:r w:rsidRPr="00272F02">
              <w:rPr>
                <w:b/>
                <w:bCs/>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0E90D6" w14:textId="77777777" w:rsidR="006845A9" w:rsidRPr="00272F02" w:rsidRDefault="006845A9" w:rsidP="008F1666">
            <w:pPr>
              <w:rPr>
                <w:sz w:val="20"/>
                <w:szCs w:val="20"/>
                <w:lang w:val="en-GB"/>
              </w:rPr>
            </w:pPr>
            <w:r w:rsidRPr="00272F02">
              <w:rPr>
                <w:sz w:val="20"/>
                <w:szCs w:val="20"/>
                <w:lang w:val="en-GB"/>
              </w:rPr>
              <w:t>Heading</w:t>
            </w:r>
          </w:p>
        </w:tc>
      </w:tr>
      <w:tr w:rsidR="00DB50C7" w:rsidRPr="00272F02" w14:paraId="587CC2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10AE9C" w14:textId="77777777" w:rsidR="006845A9" w:rsidRPr="00272F02" w:rsidRDefault="006845A9" w:rsidP="008F1666">
            <w:pPr>
              <w:rPr>
                <w:b/>
                <w:bCs/>
                <w:sz w:val="20"/>
                <w:szCs w:val="20"/>
                <w:lang w:val="de-DE"/>
              </w:rPr>
            </w:pPr>
            <w:r w:rsidRPr="00272F02">
              <w:rPr>
                <w:b/>
                <w:bCs/>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00770BD" w14:textId="6697F421" w:rsidR="006845A9" w:rsidRPr="00272F02" w:rsidRDefault="009C51CF" w:rsidP="008F1666">
            <w:pPr>
              <w:rPr>
                <w:sz w:val="20"/>
                <w:szCs w:val="20"/>
                <w:lang w:val="en-GB"/>
              </w:rPr>
            </w:pPr>
            <w:r w:rsidRPr="00272F02">
              <w:rPr>
                <w:sz w:val="20"/>
                <w:szCs w:val="20"/>
                <w:lang w:val="en-GB"/>
              </w:rPr>
              <w:t>N/A</w:t>
            </w:r>
          </w:p>
        </w:tc>
      </w:tr>
      <w:tr w:rsidR="00DB50C7" w:rsidRPr="00272F02" w14:paraId="726E64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4CD867" w14:textId="77777777" w:rsidR="006845A9" w:rsidRPr="00272F02" w:rsidRDefault="006845A9" w:rsidP="008F1666">
            <w:pPr>
              <w:rPr>
                <w:b/>
                <w:bCs/>
                <w:sz w:val="20"/>
                <w:szCs w:val="20"/>
                <w:lang w:val="de-DE"/>
              </w:rPr>
            </w:pPr>
            <w:r w:rsidRPr="00272F02">
              <w:rPr>
                <w:b/>
                <w:bCs/>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016B6C5" w14:textId="3D990447" w:rsidR="006845A9" w:rsidRPr="00272F02" w:rsidRDefault="00216E94" w:rsidP="008F1666">
            <w:pPr>
              <w:rPr>
                <w:sz w:val="20"/>
                <w:szCs w:val="20"/>
                <w:lang w:val="en-GB"/>
              </w:rPr>
            </w:pPr>
            <w:r w:rsidRPr="00272F02">
              <w:rPr>
                <w:sz w:val="20"/>
                <w:szCs w:val="20"/>
                <w:lang w:val="en-GB"/>
              </w:rPr>
              <w:t>Optional</w:t>
            </w:r>
            <w:r w:rsidR="00846C20" w:rsidRPr="00272F02">
              <w:rPr>
                <w:sz w:val="20"/>
                <w:szCs w:val="20"/>
                <w:lang w:val="en-GB"/>
              </w:rPr>
              <w:t xml:space="preserve"> </w:t>
            </w:r>
          </w:p>
        </w:tc>
      </w:tr>
      <w:tr w:rsidR="00DB50C7" w:rsidRPr="00272F02" w14:paraId="63F6BB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C1B01" w14:textId="77777777" w:rsidR="006845A9" w:rsidRPr="00272F02" w:rsidRDefault="006845A9" w:rsidP="008F1666">
            <w:pPr>
              <w:rPr>
                <w:b/>
                <w:bCs/>
                <w:sz w:val="20"/>
                <w:szCs w:val="20"/>
                <w:lang w:val="de-DE"/>
              </w:rPr>
            </w:pPr>
            <w:r w:rsidRPr="00272F02">
              <w:rPr>
                <w:b/>
                <w:bCs/>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144B594" w14:textId="3245E56B" w:rsidR="006845A9" w:rsidRPr="00272F02" w:rsidRDefault="00267362" w:rsidP="008F1666">
            <w:pPr>
              <w:rPr>
                <w:sz w:val="20"/>
                <w:szCs w:val="20"/>
                <w:lang w:val="en-GB"/>
              </w:rPr>
            </w:pPr>
            <w:r w:rsidRPr="00272F02">
              <w:rPr>
                <w:sz w:val="20"/>
                <w:szCs w:val="20"/>
                <w:lang w:val="en-GB"/>
              </w:rPr>
              <w:t>One to one</w:t>
            </w:r>
          </w:p>
        </w:tc>
      </w:tr>
      <w:tr w:rsidR="00DB50C7" w:rsidRPr="00272F02" w14:paraId="7E7FAB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8F2A19" w14:textId="77777777" w:rsidR="006845A9" w:rsidRPr="00272F02" w:rsidRDefault="006845A9" w:rsidP="008F1666">
            <w:pPr>
              <w:rPr>
                <w:b/>
                <w:bCs/>
                <w:sz w:val="20"/>
                <w:szCs w:val="20"/>
              </w:rPr>
            </w:pPr>
            <w:r w:rsidRPr="00272F02">
              <w:rPr>
                <w:b/>
                <w:bCs/>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4EC246" w14:textId="77777777" w:rsidR="006845A9" w:rsidRPr="00272F02" w:rsidRDefault="006845A9" w:rsidP="008F1666">
            <w:pPr>
              <w:rPr>
                <w:sz w:val="20"/>
                <w:szCs w:val="20"/>
                <w:lang w:val="en-GB"/>
              </w:rPr>
            </w:pPr>
            <w:r w:rsidRPr="00272F02">
              <w:rPr>
                <w:sz w:val="20"/>
                <w:szCs w:val="20"/>
                <w:lang w:val="en-GB"/>
              </w:rPr>
              <w:t>Title Page</w:t>
            </w:r>
          </w:p>
        </w:tc>
      </w:tr>
      <w:tr w:rsidR="00DB50C7" w:rsidRPr="00272F02" w14:paraId="538C01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E0C59" w14:textId="77777777" w:rsidR="006845A9" w:rsidRPr="00272F02" w:rsidRDefault="006845A9" w:rsidP="008F1666">
            <w:pPr>
              <w:rPr>
                <w:b/>
                <w:bCs/>
                <w:sz w:val="20"/>
                <w:szCs w:val="20"/>
                <w:lang w:val="de-DE"/>
              </w:rPr>
            </w:pPr>
            <w:r w:rsidRPr="00272F02">
              <w:rPr>
                <w:b/>
                <w:bCs/>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CC8EB8" w14:textId="33D9A643" w:rsidR="006845A9" w:rsidRPr="00272F02" w:rsidRDefault="00EC5D8E" w:rsidP="008F1666">
            <w:pPr>
              <w:rPr>
                <w:rFonts w:eastAsiaTheme="minorEastAsia"/>
                <w:sz w:val="20"/>
                <w:szCs w:val="20"/>
                <w:lang w:val="en-GB" w:eastAsia="ja-JP"/>
              </w:rPr>
            </w:pPr>
            <w:r>
              <w:rPr>
                <w:sz w:val="20"/>
                <w:szCs w:val="20"/>
                <w:lang w:val="en-GB"/>
              </w:rPr>
              <w:t>Sponsor’s Investigational Product Code(s):</w:t>
            </w:r>
          </w:p>
        </w:tc>
      </w:tr>
      <w:tr w:rsidR="00DB50C7" w:rsidRPr="00272F02" w14:paraId="6A4DF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927B4" w14:textId="77777777" w:rsidR="006845A9" w:rsidRPr="00272F02" w:rsidRDefault="006845A9" w:rsidP="008F1666">
            <w:pPr>
              <w:rPr>
                <w:b/>
                <w:bCs/>
                <w:sz w:val="20"/>
                <w:szCs w:val="20"/>
                <w:lang w:val="de-DE"/>
              </w:rPr>
            </w:pPr>
            <w:r w:rsidRPr="00272F02">
              <w:rPr>
                <w:b/>
                <w:bCs/>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914FF5B" w14:textId="70BC00B4" w:rsidR="006845A9" w:rsidRPr="00272F02" w:rsidRDefault="006845A9" w:rsidP="008F1666">
            <w:pPr>
              <w:rPr>
                <w:sz w:val="20"/>
                <w:szCs w:val="20"/>
                <w:lang w:val="en-GB"/>
              </w:rPr>
            </w:pPr>
            <w:r w:rsidRPr="00272F02">
              <w:rPr>
                <w:sz w:val="20"/>
                <w:szCs w:val="20"/>
                <w:lang w:val="en-GB"/>
              </w:rPr>
              <w:t xml:space="preserve">Value Allowed: </w:t>
            </w:r>
            <w:r w:rsidR="00FB7AE9" w:rsidRPr="00272F02">
              <w:rPr>
                <w:sz w:val="20"/>
                <w:szCs w:val="20"/>
                <w:lang w:val="en-GB"/>
              </w:rPr>
              <w:t>No</w:t>
            </w:r>
          </w:p>
          <w:p w14:paraId="05950D2B" w14:textId="77777777" w:rsidR="006845A9" w:rsidRPr="00272F02" w:rsidRDefault="006845A9" w:rsidP="008F1666">
            <w:pPr>
              <w:rPr>
                <w:sz w:val="20"/>
                <w:szCs w:val="20"/>
                <w:lang w:val="en-GB"/>
              </w:rPr>
            </w:pPr>
            <w:r w:rsidRPr="00272F02">
              <w:rPr>
                <w:sz w:val="20"/>
                <w:szCs w:val="20"/>
                <w:lang w:val="en-GB"/>
              </w:rPr>
              <w:t>Relationship: Table row heading</w:t>
            </w:r>
          </w:p>
          <w:p w14:paraId="4226EC8F" w14:textId="188B8683" w:rsidR="006845A9" w:rsidRPr="00272F02" w:rsidRDefault="006845A9" w:rsidP="008F1666">
            <w:pPr>
              <w:rPr>
                <w:sz w:val="20"/>
                <w:szCs w:val="20"/>
                <w:lang w:val="en-GB"/>
              </w:rPr>
            </w:pPr>
            <w:r w:rsidRPr="00272F02">
              <w:rPr>
                <w:sz w:val="20"/>
                <w:szCs w:val="20"/>
                <w:lang w:val="en-GB"/>
              </w:rPr>
              <w:t xml:space="preserve">Concept: </w:t>
            </w:r>
            <w:r w:rsidR="00072CB1" w:rsidRPr="00272F02">
              <w:rPr>
                <w:sz w:val="20"/>
                <w:szCs w:val="20"/>
                <w:lang w:val="en-GB"/>
              </w:rPr>
              <w:t>Heading</w:t>
            </w:r>
          </w:p>
        </w:tc>
      </w:tr>
      <w:tr w:rsidR="00DB50C7" w:rsidRPr="00272F02" w14:paraId="6C4E0E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0E3866" w14:textId="262AB5CD" w:rsidR="006845A9" w:rsidRPr="00272F02" w:rsidRDefault="0021788E" w:rsidP="008F1666">
            <w:pPr>
              <w:rPr>
                <w:sz w:val="20"/>
                <w:szCs w:val="20"/>
              </w:rPr>
            </w:pPr>
            <w:r w:rsidRPr="00272F02">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969139" w14:textId="1948FF87" w:rsidR="006845A9" w:rsidRPr="00272F02" w:rsidRDefault="002A1F42" w:rsidP="008F1666">
            <w:pPr>
              <w:rPr>
                <w:sz w:val="20"/>
                <w:szCs w:val="20"/>
                <w:lang w:val="en-GB"/>
              </w:rPr>
            </w:pPr>
            <w:r w:rsidRPr="00272F02">
              <w:rPr>
                <w:rFonts w:eastAsiaTheme="minorEastAsia"/>
                <w:sz w:val="20"/>
                <w:szCs w:val="20"/>
                <w:lang w:val="en-GB" w:eastAsia="ja-JP"/>
              </w:rPr>
              <w:t>Yes</w:t>
            </w:r>
            <w:r w:rsidR="0078797D" w:rsidRPr="00272F02">
              <w:rPr>
                <w:rFonts w:eastAsiaTheme="minorEastAsia"/>
                <w:sz w:val="20"/>
                <w:szCs w:val="20"/>
                <w:lang w:val="en-GB" w:eastAsia="ja-JP"/>
              </w:rPr>
              <w:t xml:space="preserve">, </w:t>
            </w:r>
            <w:r w:rsidR="007A0878" w:rsidRPr="00272F02">
              <w:rPr>
                <w:rFonts w:eastAsiaTheme="minorEastAsia"/>
                <w:sz w:val="20"/>
                <w:szCs w:val="20"/>
                <w:lang w:val="en-GB" w:eastAsia="ja-JP"/>
              </w:rPr>
              <w:t>r</w:t>
            </w:r>
            <w:r w:rsidRPr="00272F02">
              <w:rPr>
                <w:rFonts w:eastAsiaTheme="minorEastAsia"/>
                <w:sz w:val="20"/>
                <w:szCs w:val="20"/>
                <w:lang w:val="en-GB" w:eastAsia="ja-JP"/>
              </w:rPr>
              <w:t xml:space="preserve">epeatable </w:t>
            </w:r>
            <w:r w:rsidR="009F3933" w:rsidRPr="00272F02">
              <w:rPr>
                <w:rFonts w:eastAsiaTheme="minorEastAsia"/>
                <w:sz w:val="20"/>
                <w:szCs w:val="20"/>
                <w:lang w:val="en-GB" w:eastAsia="ja-JP"/>
              </w:rPr>
              <w:t xml:space="preserve">for each Investigational </w:t>
            </w:r>
            <w:r w:rsidR="008D4153" w:rsidRPr="00272F02">
              <w:rPr>
                <w:rFonts w:eastAsiaTheme="minorEastAsia"/>
                <w:sz w:val="20"/>
                <w:szCs w:val="20"/>
                <w:lang w:val="en-GB" w:eastAsia="ja-JP"/>
              </w:rPr>
              <w:t>c</w:t>
            </w:r>
            <w:r w:rsidR="009F3933" w:rsidRPr="00272F02">
              <w:rPr>
                <w:rFonts w:eastAsiaTheme="minorEastAsia"/>
                <w:sz w:val="20"/>
                <w:szCs w:val="20"/>
                <w:lang w:val="en-GB" w:eastAsia="ja-JP"/>
              </w:rPr>
              <w:t>ompound</w:t>
            </w:r>
          </w:p>
        </w:tc>
      </w:tr>
    </w:tbl>
    <w:p w14:paraId="09885F19"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DE23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4E692"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FE5A7C" w14:textId="0466CBE3" w:rsidR="006845A9" w:rsidRPr="00272F02" w:rsidRDefault="008811AA" w:rsidP="00E67E29">
            <w:pPr>
              <w:pStyle w:val="TableCellLeft10pt"/>
              <w:rPr>
                <w:szCs w:val="20"/>
                <w:lang w:val="en-GB"/>
              </w:rPr>
            </w:pPr>
            <w:r>
              <w:rPr>
                <w:rStyle w:val="CPTVariable"/>
                <w:color w:val="auto"/>
                <w:szCs w:val="20"/>
              </w:rPr>
              <w:t xml:space="preserve"> &lt;Sponsor’s Investigational Produc</w:t>
            </w:r>
            <w:r w:rsidR="00786950">
              <w:rPr>
                <w:rStyle w:val="CPTVariable"/>
                <w:color w:val="auto"/>
                <w:szCs w:val="20"/>
              </w:rPr>
              <w:t>t</w:t>
            </w:r>
            <w:r>
              <w:rPr>
                <w:rStyle w:val="CPTVariable"/>
                <w:color w:val="auto"/>
                <w:szCs w:val="20"/>
              </w:rPr>
              <w:t xml:space="preserve"> Code(s)&gt;</w:t>
            </w:r>
          </w:p>
        </w:tc>
      </w:tr>
      <w:tr w:rsidR="00DB50C7" w:rsidRPr="00272F02" w14:paraId="328609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C16D7"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5950FA5" w14:textId="77777777" w:rsidR="006845A9" w:rsidRPr="00272F02" w:rsidRDefault="006845A9" w:rsidP="00E67E29">
            <w:pPr>
              <w:pStyle w:val="TableCellLeft10pt"/>
              <w:rPr>
                <w:szCs w:val="20"/>
                <w:lang w:val="en-GB"/>
              </w:rPr>
            </w:pPr>
            <w:r w:rsidRPr="00272F02">
              <w:rPr>
                <w:szCs w:val="20"/>
                <w:lang w:val="en-GB"/>
              </w:rPr>
              <w:t>Text</w:t>
            </w:r>
          </w:p>
        </w:tc>
      </w:tr>
      <w:tr w:rsidR="00DB50C7" w:rsidRPr="00272F02" w14:paraId="652D5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81451" w14:textId="0741EE2F"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D05A84" w14:textId="77777777" w:rsidR="006845A9" w:rsidRPr="00272F02" w:rsidRDefault="006845A9" w:rsidP="00E67E29">
            <w:pPr>
              <w:pStyle w:val="TableCellLeft10pt"/>
              <w:rPr>
                <w:szCs w:val="20"/>
                <w:lang w:val="en-GB"/>
              </w:rPr>
            </w:pPr>
            <w:r w:rsidRPr="00272F02">
              <w:rPr>
                <w:szCs w:val="20"/>
                <w:lang w:val="en-GB"/>
              </w:rPr>
              <w:t>D</w:t>
            </w:r>
          </w:p>
        </w:tc>
      </w:tr>
      <w:tr w:rsidR="00DB50C7" w:rsidRPr="00272F02" w14:paraId="4DD776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4646C"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F518F3C" w14:textId="26B99134" w:rsidR="00837062" w:rsidRPr="00272F02" w:rsidRDefault="000F6F05" w:rsidP="00E67E29">
            <w:pPr>
              <w:pStyle w:val="TableCellLeft10pt"/>
              <w:rPr>
                <w:szCs w:val="20"/>
                <w:lang w:val="en-GB"/>
              </w:rPr>
            </w:pPr>
            <w:r w:rsidRPr="00272F02">
              <w:rPr>
                <w:szCs w:val="20"/>
                <w:lang w:val="en-GB"/>
              </w:rPr>
              <w:t>CNEW</w:t>
            </w:r>
          </w:p>
          <w:p w14:paraId="38BD3643" w14:textId="74576033" w:rsidR="006845A9" w:rsidRPr="00272F02" w:rsidRDefault="0078797D" w:rsidP="00E67E29">
            <w:pPr>
              <w:pStyle w:val="TableCellLeft10pt"/>
              <w:rPr>
                <w:szCs w:val="20"/>
                <w:lang w:val="en-GB"/>
              </w:rPr>
            </w:pPr>
            <w:r w:rsidRPr="00272F02">
              <w:rPr>
                <w:szCs w:val="20"/>
                <w:lang w:val="en-GB"/>
              </w:rPr>
              <w:t>For review purpose, see definition of the controlled terminology below</w:t>
            </w:r>
            <w:r w:rsidR="00CF3282" w:rsidRPr="00272F02">
              <w:rPr>
                <w:szCs w:val="20"/>
                <w:lang w:val="en-GB" w:eastAsia="ja-JP"/>
              </w:rPr>
              <w:t>:</w:t>
            </w:r>
            <w:r w:rsidR="004F2DD9" w:rsidRPr="00272F02">
              <w:rPr>
                <w:szCs w:val="20"/>
                <w:lang w:val="en-GB"/>
              </w:rPr>
              <w:br/>
              <w:t xml:space="preserve">A symbol or combination of symbols that are assigned by the </w:t>
            </w:r>
            <w:r w:rsidR="00FC1923" w:rsidRPr="00272F02">
              <w:rPr>
                <w:szCs w:val="20"/>
                <w:lang w:val="en-GB"/>
              </w:rPr>
              <w:t>S</w:t>
            </w:r>
            <w:r w:rsidR="004F2DD9" w:rsidRPr="00272F02">
              <w:rPr>
                <w:szCs w:val="20"/>
                <w:lang w:val="en-GB"/>
              </w:rPr>
              <w:t>ponsor to uniquely identify an experimental intervention</w:t>
            </w:r>
            <w:r w:rsidR="006845A9" w:rsidRPr="00272F02">
              <w:rPr>
                <w:szCs w:val="20"/>
                <w:lang w:val="en-GB"/>
              </w:rPr>
              <w:t>.</w:t>
            </w:r>
          </w:p>
        </w:tc>
      </w:tr>
      <w:tr w:rsidR="00DB50C7" w:rsidRPr="00272F02" w14:paraId="2DCC27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EC646D"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D59BF0" w14:textId="05050F4A" w:rsidR="006845A9" w:rsidRPr="00272F02" w:rsidRDefault="00412489" w:rsidP="00E67E29">
            <w:pPr>
              <w:pStyle w:val="TableCellLeft10pt"/>
              <w:rPr>
                <w:szCs w:val="20"/>
                <w:lang w:val="en-GB"/>
              </w:rPr>
            </w:pPr>
            <w:r w:rsidRPr="00272F02">
              <w:rPr>
                <w:szCs w:val="20"/>
              </w:rPr>
              <w:t>Enter the Sponsor’s unique identifier for investigational compound(s) in the trial. Add fields as needed.</w:t>
            </w:r>
          </w:p>
        </w:tc>
      </w:tr>
      <w:tr w:rsidR="00DB50C7" w:rsidRPr="00272F02" w14:paraId="23F9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03B210"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4D2BF19" w14:textId="76A883AD" w:rsidR="006845A9" w:rsidRPr="00272F02" w:rsidRDefault="006845A9" w:rsidP="00E67E29">
            <w:pPr>
              <w:pStyle w:val="TableCellLeft10pt"/>
              <w:rPr>
                <w:szCs w:val="20"/>
                <w:lang w:val="en-GB"/>
              </w:rPr>
            </w:pPr>
            <w:r w:rsidRPr="00272F02">
              <w:rPr>
                <w:szCs w:val="20"/>
                <w:lang w:val="en-GB"/>
              </w:rPr>
              <w:t>Optional</w:t>
            </w:r>
            <w:r w:rsidR="00BD0CC2" w:rsidRPr="00272F02">
              <w:rPr>
                <w:szCs w:val="20"/>
                <w:lang w:val="en-GB" w:eastAsia="ja-JP"/>
              </w:rPr>
              <w:t>:</w:t>
            </w:r>
            <w:r w:rsidR="00846C20" w:rsidRPr="00272F02">
              <w:rPr>
                <w:szCs w:val="20"/>
                <w:lang w:val="en-GB"/>
              </w:rPr>
              <w:t xml:space="preserve"> if there is Sponsor </w:t>
            </w:r>
            <w:r w:rsidR="00361645">
              <w:rPr>
                <w:szCs w:val="20"/>
                <w:lang w:val="en-GB"/>
              </w:rPr>
              <w:t>Investigational Product Code</w:t>
            </w:r>
          </w:p>
        </w:tc>
      </w:tr>
      <w:tr w:rsidR="00DB50C7" w:rsidRPr="00272F02" w14:paraId="68096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4C5A19"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2950B1" w14:textId="679FCFBE" w:rsidR="006845A9" w:rsidRPr="00272F02" w:rsidRDefault="00267362" w:rsidP="00E67E29">
            <w:pPr>
              <w:pStyle w:val="TableCellLeft10pt"/>
              <w:rPr>
                <w:szCs w:val="20"/>
                <w:lang w:val="en-GB"/>
              </w:rPr>
            </w:pPr>
            <w:r w:rsidRPr="00272F02">
              <w:rPr>
                <w:szCs w:val="20"/>
                <w:lang w:val="en-GB"/>
              </w:rPr>
              <w:t>One to one</w:t>
            </w:r>
            <w:r w:rsidR="00342C68" w:rsidRPr="00272F02">
              <w:rPr>
                <w:szCs w:val="20"/>
                <w:lang w:val="en-GB" w:eastAsia="ja-JP"/>
              </w:rPr>
              <w:t>,</w:t>
            </w:r>
            <w:r w:rsidR="00426F8F" w:rsidRPr="00272F02">
              <w:rPr>
                <w:szCs w:val="20"/>
                <w:lang w:val="en-GB"/>
              </w:rPr>
              <w:t xml:space="preserve"> Many to </w:t>
            </w:r>
            <w:r w:rsidR="00361645">
              <w:rPr>
                <w:szCs w:val="20"/>
                <w:lang w:val="en-GB"/>
              </w:rPr>
              <w:t xml:space="preserve">Sponsor </w:t>
            </w:r>
            <w:r w:rsidR="00426F8F" w:rsidRPr="00272F02">
              <w:rPr>
                <w:szCs w:val="20"/>
                <w:lang w:val="en-GB"/>
              </w:rPr>
              <w:t>Protocol Identifier</w:t>
            </w:r>
          </w:p>
        </w:tc>
      </w:tr>
      <w:tr w:rsidR="00DB50C7" w:rsidRPr="00272F02" w14:paraId="5D1034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275C0"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FC31D2" w14:textId="77777777" w:rsidR="006845A9" w:rsidRPr="00272F02" w:rsidRDefault="006845A9" w:rsidP="00E67E29">
            <w:pPr>
              <w:pStyle w:val="TableCellLeft10pt"/>
              <w:rPr>
                <w:szCs w:val="20"/>
                <w:lang w:val="en-GB"/>
              </w:rPr>
            </w:pPr>
            <w:r w:rsidRPr="00272F02">
              <w:rPr>
                <w:szCs w:val="20"/>
                <w:lang w:val="en-GB"/>
              </w:rPr>
              <w:t xml:space="preserve">Title Page </w:t>
            </w:r>
          </w:p>
        </w:tc>
      </w:tr>
      <w:tr w:rsidR="00DB50C7" w:rsidRPr="00272F02" w14:paraId="4642C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72148" w14:textId="77777777" w:rsidR="006845A9" w:rsidRPr="00272F02" w:rsidRDefault="006845A9" w:rsidP="00E67E2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048A85" w14:textId="0BDACE39" w:rsidR="006845A9" w:rsidRPr="00272F02" w:rsidRDefault="00D62765" w:rsidP="00E67E29">
            <w:pPr>
              <w:pStyle w:val="TableCellLeft10pt"/>
              <w:rPr>
                <w:szCs w:val="20"/>
                <w:lang w:val="en-GB"/>
              </w:rPr>
            </w:pPr>
            <w:r w:rsidRPr="00272F02">
              <w:rPr>
                <w:szCs w:val="20"/>
                <w:lang w:val="en-GB"/>
              </w:rPr>
              <w:t>Text</w:t>
            </w:r>
          </w:p>
        </w:tc>
      </w:tr>
      <w:tr w:rsidR="00DB50C7" w:rsidRPr="00272F02" w14:paraId="443FC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1020E5"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CA9BC0" w14:textId="2BAF6B1F" w:rsidR="006845A9" w:rsidRPr="00272F02" w:rsidRDefault="006845A9" w:rsidP="00E67E2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Pr="00272F02">
              <w:rPr>
                <w:szCs w:val="20"/>
                <w:lang w:val="en-GB"/>
              </w:rPr>
              <w:t>Yes</w:t>
            </w:r>
          </w:p>
          <w:p w14:paraId="34C5F52F" w14:textId="618955CA" w:rsidR="006845A9" w:rsidRPr="00272F02" w:rsidRDefault="006845A9" w:rsidP="00E67E29">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CF3282" w:rsidRPr="00272F02">
              <w:rPr>
                <w:szCs w:val="20"/>
                <w:lang w:val="en-GB" w:eastAsia="ja-JP"/>
              </w:rPr>
              <w:t>,</w:t>
            </w:r>
            <w:r w:rsidR="00C111BE" w:rsidRPr="00272F02">
              <w:rPr>
                <w:szCs w:val="20"/>
                <w:lang w:val="en-GB" w:eastAsia="ja-JP"/>
              </w:rPr>
              <w:t xml:space="preserve"> </w:t>
            </w:r>
            <w:r w:rsidR="00361645">
              <w:rPr>
                <w:szCs w:val="20"/>
                <w:lang w:val="en-GB" w:eastAsia="ja-JP"/>
              </w:rPr>
              <w:t xml:space="preserve">Sponsor </w:t>
            </w:r>
            <w:r w:rsidR="00147D65" w:rsidRPr="00272F02">
              <w:rPr>
                <w:szCs w:val="20"/>
                <w:lang w:val="en-GB"/>
              </w:rPr>
              <w:t>Protocol Identifier</w:t>
            </w:r>
          </w:p>
          <w:p w14:paraId="295BDD26" w14:textId="622792B7" w:rsidR="006845A9" w:rsidRPr="00272F02" w:rsidRDefault="006845A9" w:rsidP="00E67E29">
            <w:pPr>
              <w:pStyle w:val="TableCellLeft10pt"/>
              <w:rPr>
                <w:szCs w:val="20"/>
                <w:lang w:val="en-GB"/>
              </w:rPr>
            </w:pPr>
            <w:r w:rsidRPr="00272F02">
              <w:rPr>
                <w:rStyle w:val="TableCellLeft10ptBoldChar"/>
                <w:szCs w:val="20"/>
              </w:rPr>
              <w:t>Concept</w:t>
            </w:r>
            <w:r w:rsidRPr="00272F02">
              <w:rPr>
                <w:szCs w:val="20"/>
                <w:lang w:val="en-GB"/>
              </w:rPr>
              <w:t xml:space="preserve">: </w:t>
            </w:r>
            <w:r w:rsidR="004F2DD9" w:rsidRPr="00272F02">
              <w:rPr>
                <w:szCs w:val="20"/>
                <w:lang w:val="en-GB"/>
              </w:rPr>
              <w:t>CNEW</w:t>
            </w:r>
          </w:p>
        </w:tc>
      </w:tr>
      <w:tr w:rsidR="00DB50C7" w:rsidRPr="00272F02" w14:paraId="7899BA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6E64" w14:textId="764A14B7" w:rsidR="006845A9" w:rsidRPr="00272F02" w:rsidRDefault="0021788E" w:rsidP="00E67E2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694E172" w14:textId="3C9E6D6C" w:rsidR="006845A9" w:rsidRPr="00272F02" w:rsidRDefault="0078797D" w:rsidP="00E67E29">
            <w:pPr>
              <w:pStyle w:val="TableCellLeft10pt"/>
              <w:rPr>
                <w:szCs w:val="20"/>
                <w:lang w:val="en-GB"/>
              </w:rPr>
            </w:pPr>
            <w:r w:rsidRPr="00272F02">
              <w:rPr>
                <w:szCs w:val="20"/>
                <w:lang w:val="en-GB" w:eastAsia="ja-JP"/>
              </w:rPr>
              <w:t xml:space="preserve">Yes, </w:t>
            </w:r>
            <w:r w:rsidR="007A0878" w:rsidRPr="00272F02">
              <w:rPr>
                <w:szCs w:val="20"/>
                <w:lang w:val="en-GB" w:eastAsia="ja-JP"/>
              </w:rPr>
              <w:t>r</w:t>
            </w:r>
            <w:r w:rsidR="007A0878" w:rsidRPr="00272F02">
              <w:rPr>
                <w:szCs w:val="20"/>
                <w:lang w:val="en-GB"/>
              </w:rPr>
              <w:t xml:space="preserve">epeatable </w:t>
            </w:r>
            <w:r w:rsidR="000A5A17" w:rsidRPr="00272F02">
              <w:rPr>
                <w:szCs w:val="20"/>
                <w:lang w:val="en-GB"/>
              </w:rPr>
              <w:t xml:space="preserve">for each Investigational </w:t>
            </w:r>
            <w:r w:rsidR="008D4153" w:rsidRPr="00272F02">
              <w:rPr>
                <w:szCs w:val="20"/>
                <w:lang w:val="en-GB"/>
              </w:rPr>
              <w:t>c</w:t>
            </w:r>
            <w:r w:rsidR="000A5A17" w:rsidRPr="00272F02">
              <w:rPr>
                <w:szCs w:val="20"/>
                <w:lang w:val="en-GB"/>
              </w:rPr>
              <w:t>ompound</w:t>
            </w:r>
            <w:r w:rsidR="000311E7">
              <w:rPr>
                <w:szCs w:val="20"/>
                <w:lang w:val="en-GB"/>
              </w:rPr>
              <w:br/>
              <w:t>Yes, repeat</w:t>
            </w:r>
            <w:r w:rsidR="00986ADB">
              <w:rPr>
                <w:rFonts w:hint="eastAsia"/>
                <w:szCs w:val="20"/>
                <w:lang w:val="en-GB" w:eastAsia="ja-JP"/>
              </w:rPr>
              <w:t>able</w:t>
            </w:r>
            <w:r w:rsidR="000311E7">
              <w:rPr>
                <w:szCs w:val="20"/>
                <w:lang w:val="en-GB"/>
              </w:rPr>
              <w:t xml:space="preserve"> in 1.1.2 </w:t>
            </w:r>
            <w:r w:rsidR="00297FE9">
              <w:rPr>
                <w:szCs w:val="20"/>
                <w:lang w:val="en-GB"/>
              </w:rPr>
              <w:t>under Intervention</w:t>
            </w:r>
          </w:p>
        </w:tc>
      </w:tr>
    </w:tbl>
    <w:p w14:paraId="3C971296"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AFF302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AB0CA1B"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461778" w14:textId="49B418C7" w:rsidR="006845A9" w:rsidRPr="00272F02" w:rsidRDefault="00A75559" w:rsidP="00E67E29">
            <w:pPr>
              <w:pStyle w:val="TableCellLeft10pt"/>
              <w:rPr>
                <w:szCs w:val="20"/>
                <w:lang w:val="en-GB" w:eastAsia="ja-JP"/>
              </w:rPr>
            </w:pPr>
            <w:r>
              <w:rPr>
                <w:rStyle w:val="CPTVariable"/>
                <w:color w:val="auto"/>
                <w:szCs w:val="20"/>
              </w:rPr>
              <w:t>Investigational Produc</w:t>
            </w:r>
            <w:r w:rsidR="009079C9">
              <w:rPr>
                <w:rStyle w:val="CPTVariable"/>
                <w:color w:val="auto"/>
                <w:szCs w:val="20"/>
              </w:rPr>
              <w:t>t</w:t>
            </w:r>
            <w:r>
              <w:rPr>
                <w:rStyle w:val="CPTVariable"/>
                <w:color w:val="auto"/>
                <w:szCs w:val="20"/>
              </w:rPr>
              <w:t xml:space="preserve"> Name(s):</w:t>
            </w:r>
          </w:p>
        </w:tc>
      </w:tr>
      <w:tr w:rsidR="00DB50C7" w:rsidRPr="00272F02" w14:paraId="7D4BA50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AE66483"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AADF76" w14:textId="77777777" w:rsidR="006845A9" w:rsidRPr="00272F02" w:rsidRDefault="006845A9" w:rsidP="00E67E29">
            <w:pPr>
              <w:pStyle w:val="TableCellLeft10pt"/>
              <w:rPr>
                <w:szCs w:val="20"/>
                <w:lang w:val="en-GB"/>
              </w:rPr>
            </w:pPr>
            <w:r w:rsidRPr="00272F02">
              <w:rPr>
                <w:szCs w:val="20"/>
                <w:lang w:val="en-GB"/>
              </w:rPr>
              <w:t>Text</w:t>
            </w:r>
          </w:p>
        </w:tc>
      </w:tr>
      <w:tr w:rsidR="00DB50C7" w:rsidRPr="00272F02" w14:paraId="39068C6F"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A0704CA" w14:textId="4B416CC5"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4F8DFA" w14:textId="4EA22E26" w:rsidR="006845A9" w:rsidRPr="00272F02" w:rsidRDefault="004A789E" w:rsidP="00E67E29">
            <w:pPr>
              <w:pStyle w:val="TableCellLeft10pt"/>
              <w:rPr>
                <w:szCs w:val="20"/>
                <w:lang w:val="en-GB"/>
              </w:rPr>
            </w:pPr>
            <w:r w:rsidRPr="00272F02">
              <w:rPr>
                <w:szCs w:val="20"/>
                <w:lang w:val="en-GB"/>
              </w:rPr>
              <w:t>H</w:t>
            </w:r>
          </w:p>
        </w:tc>
      </w:tr>
      <w:tr w:rsidR="00DB50C7" w:rsidRPr="00272F02" w14:paraId="6B2C8B6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B464548"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1DCB585" w14:textId="7084A422" w:rsidR="006845A9" w:rsidRPr="00272F02" w:rsidRDefault="005C410E" w:rsidP="00E67E29">
            <w:pPr>
              <w:pStyle w:val="TableCellLeft10pt"/>
              <w:rPr>
                <w:szCs w:val="20"/>
                <w:lang w:val="en-GB"/>
              </w:rPr>
            </w:pPr>
            <w:r w:rsidRPr="00272F02">
              <w:rPr>
                <w:szCs w:val="20"/>
                <w:lang w:val="en-GB"/>
              </w:rPr>
              <w:t>Heading</w:t>
            </w:r>
          </w:p>
        </w:tc>
      </w:tr>
      <w:tr w:rsidR="00DB50C7" w:rsidRPr="00272F02" w14:paraId="081C8F7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6ECD153"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272DFF" w14:textId="1744C231" w:rsidR="006845A9" w:rsidRPr="00272F02" w:rsidRDefault="009C51CF" w:rsidP="00E67E29">
            <w:pPr>
              <w:pStyle w:val="TableCellLeft10pt"/>
              <w:rPr>
                <w:szCs w:val="20"/>
                <w:lang w:val="en-GB"/>
              </w:rPr>
            </w:pPr>
            <w:r w:rsidRPr="00272F02">
              <w:rPr>
                <w:szCs w:val="20"/>
                <w:lang w:val="en-GB"/>
              </w:rPr>
              <w:t>N/A</w:t>
            </w:r>
          </w:p>
        </w:tc>
      </w:tr>
      <w:tr w:rsidR="00DB50C7" w:rsidRPr="00272F02" w14:paraId="60D371C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AB89D6C"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77C263B" w14:textId="77777777" w:rsidR="006845A9" w:rsidRPr="00272F02" w:rsidRDefault="006845A9" w:rsidP="00E67E29">
            <w:pPr>
              <w:pStyle w:val="TableCellLeft10pt"/>
              <w:rPr>
                <w:szCs w:val="20"/>
                <w:lang w:val="en-GB"/>
              </w:rPr>
            </w:pPr>
            <w:r w:rsidRPr="00272F02">
              <w:rPr>
                <w:szCs w:val="20"/>
                <w:lang w:val="en-GB"/>
              </w:rPr>
              <w:t>Optional</w:t>
            </w:r>
          </w:p>
        </w:tc>
      </w:tr>
      <w:tr w:rsidR="00DB50C7" w:rsidRPr="00272F02" w14:paraId="52C7037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AC10962"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A91B484" w14:textId="1D27652F" w:rsidR="006845A9" w:rsidRPr="00272F02" w:rsidRDefault="52DA8CFE" w:rsidP="52DA8CFE">
            <w:pPr>
              <w:pStyle w:val="TableCellLeft10pt"/>
              <w:rPr>
                <w:lang w:val="en-GB"/>
              </w:rPr>
            </w:pPr>
            <w:r w:rsidRPr="52DA8CFE">
              <w:rPr>
                <w:lang w:val="en-GB"/>
              </w:rPr>
              <w:t>One to one</w:t>
            </w:r>
            <w:r w:rsidRPr="52DA8CFE">
              <w:rPr>
                <w:lang w:val="en-GB" w:eastAsia="ja-JP"/>
              </w:rPr>
              <w:t>,</w:t>
            </w:r>
            <w:r w:rsidRPr="52DA8CFE">
              <w:rPr>
                <w:lang w:val="en-GB"/>
              </w:rPr>
              <w:t xml:space="preserve"> Many to Sponsor Protocol Identifier</w:t>
            </w:r>
          </w:p>
        </w:tc>
      </w:tr>
      <w:tr w:rsidR="00DB50C7" w:rsidRPr="00272F02" w14:paraId="54AA3A4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7DCF26E"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4D25A7" w14:textId="77777777" w:rsidR="006845A9" w:rsidRPr="00272F02" w:rsidRDefault="006845A9" w:rsidP="00E67E29">
            <w:pPr>
              <w:pStyle w:val="TableCellLeft10pt"/>
              <w:rPr>
                <w:szCs w:val="20"/>
                <w:lang w:val="en-GB"/>
              </w:rPr>
            </w:pPr>
            <w:r w:rsidRPr="00272F02">
              <w:rPr>
                <w:szCs w:val="20"/>
                <w:lang w:val="en-GB"/>
              </w:rPr>
              <w:t xml:space="preserve">Title Page </w:t>
            </w:r>
          </w:p>
        </w:tc>
      </w:tr>
      <w:tr w:rsidR="00DB50C7" w:rsidRPr="00272F02" w14:paraId="3817EE0F"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0A75B71" w14:textId="77777777" w:rsidR="006845A9" w:rsidRPr="00272F02" w:rsidRDefault="006845A9" w:rsidP="00E67E2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6BDD5D" w14:textId="7C5F2319" w:rsidR="006845A9" w:rsidRPr="00272F02" w:rsidRDefault="00A75559" w:rsidP="00E67E29">
            <w:pPr>
              <w:pStyle w:val="TableCellLeft10pt"/>
              <w:rPr>
                <w:szCs w:val="20"/>
                <w:lang w:val="en-GB"/>
              </w:rPr>
            </w:pPr>
            <w:r>
              <w:rPr>
                <w:szCs w:val="20"/>
                <w:lang w:val="en-GB"/>
              </w:rPr>
              <w:t>I</w:t>
            </w:r>
            <w:r>
              <w:rPr>
                <w:lang w:val="en-GB"/>
              </w:rPr>
              <w:t>nvestigational Product Name</w:t>
            </w:r>
            <w:r w:rsidR="009079C9">
              <w:rPr>
                <w:lang w:val="en-GB"/>
              </w:rPr>
              <w:t>(s):</w:t>
            </w:r>
          </w:p>
        </w:tc>
      </w:tr>
      <w:tr w:rsidR="00DB50C7" w:rsidRPr="00272F02" w14:paraId="3F2328C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91494E9"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5A171DA" w14:textId="0F7C4B40" w:rsidR="006845A9" w:rsidRPr="00272F02" w:rsidRDefault="006845A9" w:rsidP="00E67E2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C21D8D" w:rsidRPr="00272F02">
              <w:rPr>
                <w:szCs w:val="20"/>
                <w:lang w:val="en-GB"/>
              </w:rPr>
              <w:t>No</w:t>
            </w:r>
          </w:p>
          <w:p w14:paraId="4D99B5C6" w14:textId="03688D1F" w:rsidR="006845A9" w:rsidRPr="00272F02" w:rsidRDefault="006845A9" w:rsidP="00E67E29">
            <w:pPr>
              <w:pStyle w:val="TableCellLeft10pt"/>
              <w:rPr>
                <w:szCs w:val="20"/>
                <w:lang w:val="en-GB"/>
              </w:rPr>
            </w:pPr>
            <w:r w:rsidRPr="00272F02">
              <w:rPr>
                <w:rStyle w:val="TableCellLeft10ptBoldChar"/>
                <w:szCs w:val="20"/>
              </w:rPr>
              <w:t>Relationship</w:t>
            </w:r>
            <w:r w:rsidRPr="00272F02">
              <w:rPr>
                <w:szCs w:val="20"/>
                <w:lang w:val="en-GB"/>
              </w:rPr>
              <w:t xml:space="preserve">: </w:t>
            </w:r>
            <w:r w:rsidR="00703654" w:rsidRPr="00272F02">
              <w:rPr>
                <w:szCs w:val="20"/>
                <w:lang w:val="en-GB"/>
              </w:rPr>
              <w:t xml:space="preserve">Table row </w:t>
            </w:r>
            <w:r w:rsidR="00CF3282" w:rsidRPr="00272F02">
              <w:rPr>
                <w:szCs w:val="20"/>
                <w:lang w:val="en-GB" w:eastAsia="ja-JP"/>
              </w:rPr>
              <w:t>h</w:t>
            </w:r>
            <w:r w:rsidR="00CF3282" w:rsidRPr="00272F02">
              <w:rPr>
                <w:szCs w:val="20"/>
                <w:lang w:val="en-GB"/>
              </w:rPr>
              <w:t>eading</w:t>
            </w:r>
          </w:p>
          <w:p w14:paraId="1CDF5741" w14:textId="5008BE20" w:rsidR="006845A9" w:rsidRPr="00272F02" w:rsidRDefault="006845A9" w:rsidP="00E67E29">
            <w:pPr>
              <w:pStyle w:val="TableCellLeft10pt"/>
              <w:rPr>
                <w:szCs w:val="20"/>
                <w:lang w:val="en-GB"/>
              </w:rPr>
            </w:pPr>
            <w:r w:rsidRPr="00272F02">
              <w:rPr>
                <w:rStyle w:val="TableCellLeft10ptBoldChar"/>
                <w:szCs w:val="20"/>
              </w:rPr>
              <w:lastRenderedPageBreak/>
              <w:t>Concept</w:t>
            </w:r>
            <w:r w:rsidRPr="00272F02">
              <w:rPr>
                <w:szCs w:val="20"/>
                <w:lang w:val="en-GB"/>
              </w:rPr>
              <w:t xml:space="preserve">: </w:t>
            </w:r>
            <w:r w:rsidR="00072CB1" w:rsidRPr="00272F02">
              <w:rPr>
                <w:szCs w:val="20"/>
                <w:lang w:val="en-GB"/>
              </w:rPr>
              <w:t>Heading</w:t>
            </w:r>
          </w:p>
        </w:tc>
      </w:tr>
      <w:tr w:rsidR="00DB50C7" w:rsidRPr="00272F02" w14:paraId="6D6F6DB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2E08E7F" w14:textId="71C9C990" w:rsidR="006845A9" w:rsidRPr="00272F02" w:rsidRDefault="0021788E" w:rsidP="00E67E29">
            <w:pPr>
              <w:pStyle w:val="TableHeadingTextLeft10pt"/>
              <w:rPr>
                <w:szCs w:val="20"/>
              </w:rPr>
            </w:pPr>
            <w:r w:rsidRPr="00272F02">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BC7720F" w14:textId="0185093B" w:rsidR="006845A9" w:rsidRPr="00272F02" w:rsidRDefault="00703654" w:rsidP="00E67E29">
            <w:pPr>
              <w:pStyle w:val="TableCellLeft10pt"/>
              <w:rPr>
                <w:szCs w:val="20"/>
                <w:lang w:val="en-GB"/>
              </w:rPr>
            </w:pPr>
            <w:r w:rsidRPr="00272F02">
              <w:rPr>
                <w:szCs w:val="20"/>
                <w:lang w:val="en-GB"/>
              </w:rPr>
              <w:t>No</w:t>
            </w:r>
          </w:p>
        </w:tc>
      </w:tr>
    </w:tbl>
    <w:p w14:paraId="54C2EC2C"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8610E7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4EB426D" w14:textId="77777777" w:rsidR="006845A9" w:rsidRPr="00272F02" w:rsidRDefault="006845A9" w:rsidP="00E67E29">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6045C2" w14:textId="3F4804A8" w:rsidR="006845A9" w:rsidRPr="00272F02" w:rsidRDefault="00B94A4B" w:rsidP="00E67E29">
            <w:pPr>
              <w:pStyle w:val="TableCellLeft10pt"/>
              <w:rPr>
                <w:szCs w:val="20"/>
                <w:lang w:val="en-GB"/>
              </w:rPr>
            </w:pPr>
            <w:r w:rsidRPr="00272F02">
              <w:rPr>
                <w:rStyle w:val="CPTVariable"/>
                <w:color w:val="auto"/>
                <w:szCs w:val="20"/>
              </w:rPr>
              <w:t>&lt;</w:t>
            </w:r>
            <w:r w:rsidR="006845A9" w:rsidRPr="00272F02">
              <w:rPr>
                <w:rStyle w:val="CPTVariable"/>
                <w:color w:val="auto"/>
                <w:szCs w:val="20"/>
              </w:rPr>
              <w:t>Nonproprietary Name</w:t>
            </w:r>
            <w:r w:rsidRPr="00272F02">
              <w:rPr>
                <w:rStyle w:val="CPTVariable"/>
                <w:color w:val="auto"/>
                <w:szCs w:val="20"/>
              </w:rPr>
              <w:t>(s)&gt;</w:t>
            </w:r>
          </w:p>
        </w:tc>
      </w:tr>
      <w:tr w:rsidR="00DB50C7" w:rsidRPr="00272F02" w14:paraId="2F0034C4"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E75207B" w14:textId="77777777" w:rsidR="006845A9" w:rsidRPr="00272F02" w:rsidRDefault="006845A9" w:rsidP="00E67E2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E6BF770" w14:textId="6FF4D620" w:rsidR="006845A9" w:rsidRPr="00272F02" w:rsidRDefault="007F3D50" w:rsidP="00E67E29">
            <w:pPr>
              <w:pStyle w:val="TableCellLeft10pt"/>
              <w:rPr>
                <w:szCs w:val="20"/>
                <w:lang w:val="en-GB"/>
              </w:rPr>
            </w:pPr>
            <w:r w:rsidRPr="00272F02">
              <w:rPr>
                <w:szCs w:val="20"/>
                <w:lang w:val="en-GB" w:eastAsia="ja-JP"/>
              </w:rPr>
              <w:t>Text</w:t>
            </w:r>
          </w:p>
        </w:tc>
      </w:tr>
      <w:tr w:rsidR="00DB50C7" w:rsidRPr="00272F02" w14:paraId="725B18E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5F51C12" w14:textId="1B26118B" w:rsidR="006845A9" w:rsidRPr="00272F02" w:rsidRDefault="006845A9" w:rsidP="00E67E2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42A25A" w14:textId="1EC78050" w:rsidR="006845A9" w:rsidRPr="00272F02" w:rsidRDefault="007F3D50" w:rsidP="00E67E29">
            <w:pPr>
              <w:pStyle w:val="TableCellLeft10pt"/>
              <w:rPr>
                <w:szCs w:val="20"/>
                <w:lang w:val="en-GB"/>
              </w:rPr>
            </w:pPr>
            <w:r w:rsidRPr="00272F02">
              <w:rPr>
                <w:szCs w:val="20"/>
                <w:lang w:val="en-GB" w:eastAsia="ja-JP"/>
              </w:rPr>
              <w:t>D</w:t>
            </w:r>
          </w:p>
        </w:tc>
      </w:tr>
      <w:tr w:rsidR="00DB50C7" w:rsidRPr="00272F02" w14:paraId="2DE7664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BD8522E" w14:textId="77777777" w:rsidR="006845A9" w:rsidRPr="00272F02" w:rsidRDefault="006845A9" w:rsidP="00E67E2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D581F5" w14:textId="5CFA805A" w:rsidR="006845A9" w:rsidRPr="00272F02" w:rsidRDefault="001C33DB" w:rsidP="00E67E29">
            <w:pPr>
              <w:pStyle w:val="TableCellLeft10pt"/>
              <w:rPr>
                <w:szCs w:val="20"/>
                <w:lang w:val="en-GB"/>
              </w:rPr>
            </w:pPr>
            <w:r w:rsidRPr="00272F02">
              <w:rPr>
                <w:szCs w:val="20"/>
                <w:lang w:val="en-GB"/>
              </w:rPr>
              <w:t>C</w:t>
            </w:r>
            <w:r w:rsidR="00D8092E" w:rsidRPr="00272F02">
              <w:rPr>
                <w:szCs w:val="20"/>
                <w:lang w:val="en-GB"/>
              </w:rPr>
              <w:t>97054</w:t>
            </w:r>
            <w:r w:rsidR="00D8092E" w:rsidRPr="00272F02">
              <w:rPr>
                <w:szCs w:val="20"/>
                <w:lang w:val="en-GB"/>
              </w:rPr>
              <w:br/>
            </w:r>
            <w:r w:rsidR="00C3628B" w:rsidRPr="00272F02">
              <w:rPr>
                <w:szCs w:val="20"/>
                <w:lang w:val="en-GB"/>
              </w:rPr>
              <w:t>For review purpose, see definition of the controlled terminology below</w:t>
            </w:r>
            <w:r w:rsidR="00D8092E" w:rsidRPr="00272F02">
              <w:rPr>
                <w:szCs w:val="20"/>
                <w:lang w:val="en-GB"/>
              </w:rPr>
              <w:br/>
              <w:t>Drug name that is not protected by a trademark, usually descriptive of its chemical structure.</w:t>
            </w:r>
            <w:r w:rsidR="0010385B" w:rsidRPr="00272F02" w:rsidDel="0010385B">
              <w:rPr>
                <w:szCs w:val="20"/>
                <w:lang w:val="en-GB"/>
              </w:rPr>
              <w:t xml:space="preserve"> </w:t>
            </w:r>
          </w:p>
        </w:tc>
      </w:tr>
      <w:tr w:rsidR="00DB50C7" w:rsidRPr="00272F02" w14:paraId="656F7C56" w14:textId="77777777" w:rsidTr="52DA8CFE">
        <w:trPr>
          <w:trHeight w:val="575"/>
        </w:trPr>
        <w:tc>
          <w:tcPr>
            <w:tcW w:w="1249" w:type="pct"/>
            <w:tcBorders>
              <w:top w:val="single" w:sz="4" w:space="0" w:color="auto"/>
              <w:left w:val="single" w:sz="4" w:space="0" w:color="auto"/>
              <w:bottom w:val="single" w:sz="4" w:space="0" w:color="auto"/>
              <w:right w:val="single" w:sz="4" w:space="0" w:color="auto"/>
            </w:tcBorders>
            <w:hideMark/>
          </w:tcPr>
          <w:p w14:paraId="214B7634" w14:textId="77777777" w:rsidR="006845A9" w:rsidRPr="00272F02" w:rsidRDefault="006845A9" w:rsidP="00E67E2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027C82" w14:textId="49246A55" w:rsidR="006845A9" w:rsidRPr="00272F02" w:rsidRDefault="00AB1440" w:rsidP="00E67E29">
            <w:pPr>
              <w:pStyle w:val="TableCellLeft10pt"/>
              <w:rPr>
                <w:szCs w:val="20"/>
                <w:lang w:val="en-GB"/>
              </w:rPr>
            </w:pPr>
            <w:r w:rsidRPr="00272F02">
              <w:rPr>
                <w:szCs w:val="20"/>
              </w:rPr>
              <w:t>Omit nonproprietary name fields if a nonproprietary name has not yet been assigned.</w:t>
            </w:r>
          </w:p>
        </w:tc>
      </w:tr>
      <w:tr w:rsidR="00DB50C7" w:rsidRPr="00272F02" w14:paraId="52B472B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101EBC7" w14:textId="77777777" w:rsidR="006845A9" w:rsidRPr="00272F02" w:rsidRDefault="006845A9" w:rsidP="00E67E2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EE06C" w14:textId="47C547D7" w:rsidR="006845A9" w:rsidRPr="00272F02" w:rsidRDefault="52DA8CFE" w:rsidP="3FAC1DFE">
            <w:pPr>
              <w:pStyle w:val="TableCellLeft10pt"/>
              <w:rPr>
                <w:lang w:val="en-GB"/>
              </w:rPr>
            </w:pPr>
            <w:r w:rsidRPr="52DA8CFE">
              <w:rPr>
                <w:lang w:val="en-GB"/>
              </w:rPr>
              <w:t>Optional</w:t>
            </w:r>
            <w:commentRangeStart w:id="20"/>
            <w:commentRangeStart w:id="21"/>
            <w:r w:rsidRPr="52DA8CFE">
              <w:rPr>
                <w:lang w:val="en-GB"/>
              </w:rPr>
              <w:t xml:space="preserve">; Blank </w:t>
            </w:r>
            <w:commentRangeEnd w:id="20"/>
            <w:r w:rsidR="006845A9">
              <w:commentReference w:id="20"/>
            </w:r>
            <w:commentRangeEnd w:id="21"/>
            <w:r w:rsidR="009E1D55">
              <w:rPr>
                <w:rStyle w:val="CommentReference"/>
                <w:rFonts w:eastAsia="Times New Roman"/>
              </w:rPr>
              <w:commentReference w:id="21"/>
            </w:r>
          </w:p>
        </w:tc>
      </w:tr>
      <w:tr w:rsidR="00DB50C7" w:rsidRPr="00272F02" w14:paraId="75FCD47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FA2AA5A" w14:textId="77777777" w:rsidR="006845A9" w:rsidRPr="00272F02" w:rsidRDefault="006845A9" w:rsidP="00E67E2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E6E3BE6" w14:textId="68D2839F" w:rsidR="006845A9" w:rsidRPr="00272F02" w:rsidRDefault="00CA701F" w:rsidP="00E67E29">
            <w:pPr>
              <w:pStyle w:val="TableCellLeft10pt"/>
              <w:rPr>
                <w:szCs w:val="20"/>
                <w:lang w:val="en-GB"/>
              </w:rPr>
            </w:pPr>
            <w:r w:rsidRPr="00272F02">
              <w:rPr>
                <w:szCs w:val="20"/>
                <w:lang w:val="en-GB"/>
              </w:rPr>
              <w:t>One to many</w:t>
            </w:r>
            <w:r w:rsidR="000A7407" w:rsidRPr="00272F02">
              <w:rPr>
                <w:szCs w:val="20"/>
                <w:lang w:val="en-GB"/>
              </w:rPr>
              <w:t xml:space="preserve">; Many to </w:t>
            </w:r>
            <w:r w:rsidR="000C3520">
              <w:rPr>
                <w:szCs w:val="20"/>
                <w:lang w:val="en-GB"/>
              </w:rPr>
              <w:t>Sponsor Investigational Product Code(s)</w:t>
            </w:r>
            <w:r w:rsidR="000A7407" w:rsidRPr="00272F02">
              <w:rPr>
                <w:szCs w:val="20"/>
                <w:lang w:val="en-GB"/>
              </w:rPr>
              <w:t xml:space="preserve">; </w:t>
            </w:r>
            <w:r w:rsidR="00E20A4C" w:rsidRPr="00272F02">
              <w:rPr>
                <w:szCs w:val="20"/>
                <w:lang w:val="en-GB"/>
              </w:rPr>
              <w:t xml:space="preserve">Many to </w:t>
            </w:r>
            <w:r w:rsidR="00293710">
              <w:rPr>
                <w:szCs w:val="20"/>
                <w:lang w:val="en-GB"/>
              </w:rPr>
              <w:t xml:space="preserve">Sponsor </w:t>
            </w:r>
            <w:r w:rsidR="00E20A4C" w:rsidRPr="00272F02">
              <w:rPr>
                <w:szCs w:val="20"/>
                <w:lang w:val="en-GB"/>
              </w:rPr>
              <w:t>Protocol Identifier</w:t>
            </w:r>
          </w:p>
        </w:tc>
      </w:tr>
      <w:tr w:rsidR="00DB50C7" w:rsidRPr="00272F02" w14:paraId="5D949BB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F7011B3" w14:textId="77777777" w:rsidR="006845A9" w:rsidRPr="00272F02" w:rsidRDefault="006845A9" w:rsidP="00E67E2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9640807" w14:textId="77777777" w:rsidR="006845A9" w:rsidRPr="00272F02" w:rsidRDefault="006845A9" w:rsidP="00E67E29">
            <w:pPr>
              <w:pStyle w:val="TableCellLeft10pt"/>
              <w:rPr>
                <w:szCs w:val="20"/>
                <w:lang w:val="en-GB"/>
              </w:rPr>
            </w:pPr>
            <w:r w:rsidRPr="00272F02">
              <w:rPr>
                <w:szCs w:val="20"/>
                <w:lang w:val="en-GB"/>
              </w:rPr>
              <w:t>Title Page</w:t>
            </w:r>
          </w:p>
        </w:tc>
      </w:tr>
      <w:tr w:rsidR="00DB50C7" w:rsidRPr="00272F02" w14:paraId="0529676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2618545" w14:textId="77777777" w:rsidR="006845A9" w:rsidRPr="00272F02" w:rsidRDefault="006845A9" w:rsidP="00E67E29">
            <w:pPr>
              <w:pStyle w:val="TableHeadingTextLeft10pt"/>
              <w:rPr>
                <w:szCs w:val="20"/>
                <w:lang w:val="de-DE"/>
              </w:rPr>
            </w:pPr>
            <w:r w:rsidRPr="00272F02">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hideMark/>
          </w:tcPr>
          <w:p w14:paraId="424250FA" w14:textId="2677122C" w:rsidR="006845A9" w:rsidRPr="00272F02" w:rsidRDefault="00A960DF" w:rsidP="00E67E29">
            <w:pPr>
              <w:pStyle w:val="TableCellLeft10pt"/>
              <w:rPr>
                <w:szCs w:val="20"/>
                <w:lang w:val="en-GB"/>
              </w:rPr>
            </w:pPr>
            <w:r w:rsidRPr="00272F02">
              <w:rPr>
                <w:szCs w:val="20"/>
                <w:lang w:val="en-GB" w:eastAsia="ja-JP"/>
              </w:rPr>
              <w:t>Text</w:t>
            </w:r>
            <w:r w:rsidR="0031229F" w:rsidRPr="00272F02">
              <w:rPr>
                <w:szCs w:val="20"/>
                <w:lang w:val="en-GB"/>
              </w:rPr>
              <w:t xml:space="preserve"> for example WHO INN, USAN, JAN, XEVMPD</w:t>
            </w:r>
          </w:p>
        </w:tc>
      </w:tr>
      <w:tr w:rsidR="00DB50C7" w:rsidRPr="00272F02" w14:paraId="1778130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070B96E" w14:textId="77777777" w:rsidR="006845A9" w:rsidRPr="00272F02" w:rsidRDefault="006845A9" w:rsidP="00E67E2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8670BA" w14:textId="4100E499" w:rsidR="006845A9" w:rsidRPr="00272F02" w:rsidRDefault="006845A9" w:rsidP="00E67E2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Y</w:t>
            </w:r>
            <w:r w:rsidR="00E20A4C" w:rsidRPr="00272F02">
              <w:rPr>
                <w:szCs w:val="20"/>
                <w:lang w:val="en-GB"/>
              </w:rPr>
              <w:t>es</w:t>
            </w:r>
          </w:p>
          <w:p w14:paraId="039F5927" w14:textId="7726A128" w:rsidR="006845A9" w:rsidRPr="00272F02" w:rsidRDefault="006845A9" w:rsidP="00E67E29">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E20A4C" w:rsidRPr="00272F02">
              <w:rPr>
                <w:szCs w:val="20"/>
                <w:lang w:val="en-GB"/>
              </w:rPr>
              <w:t xml:space="preserve">, </w:t>
            </w:r>
            <w:r w:rsidR="00293710">
              <w:rPr>
                <w:szCs w:val="20"/>
                <w:lang w:val="en-GB"/>
              </w:rPr>
              <w:t xml:space="preserve">Sponsor </w:t>
            </w:r>
            <w:r w:rsidR="00E20A4C" w:rsidRPr="00272F02">
              <w:rPr>
                <w:szCs w:val="20"/>
                <w:lang w:val="en-GB"/>
              </w:rPr>
              <w:t>Protocol Identifier</w:t>
            </w:r>
          </w:p>
          <w:p w14:paraId="132BEEE2" w14:textId="4C9AA189" w:rsidR="006845A9" w:rsidRPr="00272F02" w:rsidRDefault="006845A9" w:rsidP="00E67E29">
            <w:pPr>
              <w:pStyle w:val="TableCellLeft10pt"/>
              <w:rPr>
                <w:szCs w:val="20"/>
                <w:lang w:val="en-GB"/>
              </w:rPr>
            </w:pPr>
            <w:r w:rsidRPr="00272F02">
              <w:rPr>
                <w:rStyle w:val="TableCellLeft10ptBoldChar"/>
                <w:szCs w:val="20"/>
              </w:rPr>
              <w:t>Concept</w:t>
            </w:r>
            <w:r w:rsidRPr="00272F02">
              <w:rPr>
                <w:szCs w:val="20"/>
                <w:lang w:val="en-GB"/>
              </w:rPr>
              <w:t xml:space="preserve">: </w:t>
            </w:r>
            <w:r w:rsidR="009B02CF" w:rsidRPr="00272F02">
              <w:rPr>
                <w:szCs w:val="20"/>
                <w:lang w:val="en-GB"/>
              </w:rPr>
              <w:t>C</w:t>
            </w:r>
            <w:r w:rsidR="00D8092E" w:rsidRPr="00272F02">
              <w:rPr>
                <w:szCs w:val="20"/>
                <w:lang w:val="en-GB"/>
              </w:rPr>
              <w:t>97054</w:t>
            </w:r>
          </w:p>
        </w:tc>
      </w:tr>
      <w:tr w:rsidR="00DB50C7" w:rsidRPr="00272F02" w14:paraId="3908F0AA"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47F56A6" w14:textId="5EC4628F" w:rsidR="006845A9" w:rsidRPr="00272F02" w:rsidRDefault="0021788E" w:rsidP="00E67E2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8F4E3" w14:textId="77777777" w:rsidR="006845A9" w:rsidRDefault="0078797D" w:rsidP="00E67E29">
            <w:pPr>
              <w:pStyle w:val="TableCellLeft10pt"/>
              <w:rPr>
                <w:szCs w:val="20"/>
                <w:lang w:val="en-GB" w:eastAsia="ja-JP"/>
              </w:rPr>
            </w:pPr>
            <w:r w:rsidRPr="00272F02">
              <w:rPr>
                <w:szCs w:val="20"/>
                <w:lang w:val="en-GB" w:eastAsia="ja-JP"/>
              </w:rPr>
              <w:t xml:space="preserve">Yes, </w:t>
            </w:r>
            <w:r w:rsidR="007A0878" w:rsidRPr="00272F02">
              <w:rPr>
                <w:szCs w:val="20"/>
                <w:lang w:val="en-GB" w:eastAsia="ja-JP"/>
              </w:rPr>
              <w:t>r</w:t>
            </w:r>
            <w:r w:rsidR="006845A9" w:rsidRPr="00272F02">
              <w:rPr>
                <w:szCs w:val="20"/>
                <w:lang w:val="en-GB"/>
              </w:rPr>
              <w:t>epeatable</w:t>
            </w:r>
            <w:r w:rsidR="00A960DF" w:rsidRPr="00272F02">
              <w:rPr>
                <w:szCs w:val="20"/>
                <w:lang w:val="en-GB" w:eastAsia="ja-JP"/>
              </w:rPr>
              <w:t xml:space="preserve"> </w:t>
            </w:r>
            <w:r w:rsidR="00444021" w:rsidRPr="00272F02">
              <w:rPr>
                <w:szCs w:val="20"/>
                <w:lang w:val="en-GB" w:eastAsia="ja-JP"/>
              </w:rPr>
              <w:t>for each nonproprietary name</w:t>
            </w:r>
            <w:r w:rsidR="00444021" w:rsidRPr="00272F02" w:rsidDel="00A960DF">
              <w:rPr>
                <w:szCs w:val="20"/>
                <w:lang w:val="en-GB" w:eastAsia="ja-JP"/>
              </w:rPr>
              <w:t xml:space="preserve"> </w:t>
            </w:r>
          </w:p>
          <w:p w14:paraId="542C0D59" w14:textId="11309A06" w:rsidR="00297FE9" w:rsidRPr="00272F02" w:rsidRDefault="00297FE9" w:rsidP="00E67E29">
            <w:pPr>
              <w:pStyle w:val="TableCellLeft10pt"/>
              <w:rPr>
                <w:szCs w:val="20"/>
                <w:lang w:val="en-GB" w:eastAsia="ja-JP"/>
              </w:rPr>
            </w:pPr>
            <w:r>
              <w:rPr>
                <w:szCs w:val="20"/>
                <w:lang w:val="en-GB" w:eastAsia="ja-JP"/>
              </w:rPr>
              <w:t>Yes</w:t>
            </w:r>
            <w:r w:rsidR="003F054F">
              <w:rPr>
                <w:rFonts w:hint="eastAsia"/>
                <w:szCs w:val="20"/>
                <w:lang w:val="en-GB" w:eastAsia="ja-JP"/>
              </w:rPr>
              <w:t>,</w:t>
            </w:r>
            <w:r>
              <w:rPr>
                <w:szCs w:val="20"/>
                <w:lang w:val="en-GB" w:eastAsia="ja-JP"/>
              </w:rPr>
              <w:t xml:space="preserve"> repeatable in 1.1,2 under intervention </w:t>
            </w:r>
          </w:p>
        </w:tc>
      </w:tr>
    </w:tbl>
    <w:p w14:paraId="270581BA" w14:textId="77777777" w:rsidR="006845A9" w:rsidRPr="00272F02" w:rsidRDefault="006845A9" w:rsidP="008F1666">
      <w:pPr>
        <w:rPr>
          <w:sz w:val="20"/>
          <w:szCs w:val="20"/>
        </w:rPr>
      </w:pPr>
      <w:bookmarkStart w:id="22" w:name="_mioConsistencyCheck7"/>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8BF808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94E797D" w14:textId="77777777" w:rsidR="006845A9" w:rsidRPr="00272F02" w:rsidRDefault="006845A9" w:rsidP="00355E1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977DBC" w14:textId="3F055FF8" w:rsidR="006845A9" w:rsidRPr="00272F02" w:rsidRDefault="00921A29" w:rsidP="00355E15">
            <w:pPr>
              <w:pStyle w:val="TableCellLeft10pt"/>
              <w:rPr>
                <w:szCs w:val="20"/>
                <w:lang w:val="en-GB"/>
              </w:rPr>
            </w:pPr>
            <w:r w:rsidRPr="00272F02">
              <w:rPr>
                <w:rFonts w:eastAsia="Yu Mincho"/>
                <w:szCs w:val="20"/>
                <w:lang w:eastAsia="ja-JP"/>
              </w:rPr>
              <w:t>&lt;</w:t>
            </w:r>
            <w:r w:rsidR="006845A9" w:rsidRPr="00272F02">
              <w:rPr>
                <w:rFonts w:eastAsia="Yu Mincho"/>
                <w:szCs w:val="20"/>
                <w:lang w:eastAsia="ja-JP"/>
              </w:rPr>
              <w:t>Proprietary Name</w:t>
            </w:r>
            <w:r w:rsidRPr="00272F02">
              <w:rPr>
                <w:rFonts w:eastAsia="Yu Mincho"/>
                <w:szCs w:val="20"/>
                <w:lang w:eastAsia="ja-JP"/>
              </w:rPr>
              <w:t>(s)&gt;</w:t>
            </w:r>
          </w:p>
        </w:tc>
      </w:tr>
      <w:tr w:rsidR="00DB50C7" w:rsidRPr="00272F02" w14:paraId="2A05D83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5B24576" w14:textId="77777777" w:rsidR="006845A9" w:rsidRPr="00272F02" w:rsidRDefault="006845A9" w:rsidP="00355E1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31F7CDC" w14:textId="40FB5A66" w:rsidR="006845A9" w:rsidRPr="00272F02" w:rsidRDefault="000A7407" w:rsidP="00355E15">
            <w:pPr>
              <w:pStyle w:val="TableCellLeft10pt"/>
              <w:rPr>
                <w:szCs w:val="20"/>
                <w:lang w:val="en-GB"/>
              </w:rPr>
            </w:pPr>
            <w:r w:rsidRPr="00272F02">
              <w:rPr>
                <w:szCs w:val="20"/>
                <w:lang w:val="en-GB"/>
              </w:rPr>
              <w:t>T</w:t>
            </w:r>
            <w:r w:rsidR="00F2451A" w:rsidRPr="00272F02">
              <w:rPr>
                <w:szCs w:val="20"/>
                <w:lang w:val="en-GB"/>
              </w:rPr>
              <w:t>ext</w:t>
            </w:r>
          </w:p>
        </w:tc>
      </w:tr>
      <w:tr w:rsidR="00DB50C7" w:rsidRPr="00272F02" w14:paraId="3534B96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D449D15" w14:textId="3D5E9098" w:rsidR="006845A9" w:rsidRPr="00272F02" w:rsidRDefault="006845A9" w:rsidP="00355E1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C4B0613" w14:textId="77777777" w:rsidR="006845A9" w:rsidRPr="00272F02" w:rsidRDefault="006845A9" w:rsidP="00355E15">
            <w:pPr>
              <w:pStyle w:val="TableCellLeft10pt"/>
              <w:rPr>
                <w:szCs w:val="20"/>
                <w:lang w:val="en-GB"/>
              </w:rPr>
            </w:pPr>
            <w:r w:rsidRPr="00272F02">
              <w:rPr>
                <w:szCs w:val="20"/>
                <w:lang w:val="en-GB"/>
              </w:rPr>
              <w:t>D</w:t>
            </w:r>
          </w:p>
        </w:tc>
      </w:tr>
      <w:tr w:rsidR="00DB50C7" w:rsidRPr="00272F02" w14:paraId="10E394D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2B98E97" w14:textId="77777777" w:rsidR="006845A9" w:rsidRPr="00272F02" w:rsidRDefault="006845A9" w:rsidP="00355E1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907B6" w14:textId="4C3F8C8D" w:rsidR="006845A9" w:rsidRPr="00272F02" w:rsidRDefault="00655D21" w:rsidP="00355E15">
            <w:pPr>
              <w:pStyle w:val="TableCellLeft10pt"/>
              <w:rPr>
                <w:szCs w:val="20"/>
                <w:lang w:val="en-GB"/>
              </w:rPr>
            </w:pPr>
            <w:r w:rsidRPr="00272F02">
              <w:rPr>
                <w:szCs w:val="20"/>
                <w:lang w:val="en-GB"/>
              </w:rPr>
              <w:t>C71</w:t>
            </w:r>
            <w:r w:rsidR="00E86161" w:rsidRPr="00272F02">
              <w:rPr>
                <w:szCs w:val="20"/>
                <w:lang w:val="en-GB"/>
              </w:rPr>
              <w:t>898</w:t>
            </w:r>
          </w:p>
          <w:p w14:paraId="38E8B8E3" w14:textId="005C26E9" w:rsidR="00E15554" w:rsidRPr="00272F02" w:rsidRDefault="00E15554" w:rsidP="00355E15">
            <w:pPr>
              <w:pStyle w:val="TableCellLeft10pt"/>
              <w:rPr>
                <w:szCs w:val="20"/>
                <w:lang w:val="en-GB"/>
              </w:rPr>
            </w:pPr>
            <w:r w:rsidRPr="00272F02">
              <w:rPr>
                <w:szCs w:val="20"/>
                <w:lang w:val="en-GB"/>
              </w:rPr>
              <w:t>For review purpose, see definition of the controlled terminology below</w:t>
            </w:r>
          </w:p>
          <w:p w14:paraId="63A01F74" w14:textId="4045F754" w:rsidR="006845A9" w:rsidRPr="00272F02" w:rsidRDefault="00CF1CE0" w:rsidP="00355E15">
            <w:pPr>
              <w:pStyle w:val="TableCellLeft10pt"/>
              <w:rPr>
                <w:szCs w:val="20"/>
                <w:lang w:val="en-GB"/>
              </w:rPr>
            </w:pPr>
            <w:r w:rsidRPr="00272F02">
              <w:rPr>
                <w:szCs w:val="20"/>
                <w:lang w:val="en-GB"/>
              </w:rPr>
              <w:t>A commercial name granted by a naming authority for use in marketing an experimental intervention.</w:t>
            </w:r>
          </w:p>
        </w:tc>
      </w:tr>
      <w:tr w:rsidR="00DB50C7" w:rsidRPr="00272F02" w14:paraId="15BF49B7"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05D28F19" w14:textId="77777777" w:rsidR="006845A9" w:rsidRPr="00272F02" w:rsidRDefault="006845A9" w:rsidP="00355E1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9C85705" w14:textId="77777777" w:rsidR="006845A9" w:rsidRPr="00272F02" w:rsidRDefault="006845A9" w:rsidP="00355E15">
            <w:pPr>
              <w:pStyle w:val="TableCellLeft10pt"/>
              <w:rPr>
                <w:szCs w:val="20"/>
                <w:lang w:val="en-GB"/>
              </w:rPr>
            </w:pPr>
            <w:r w:rsidRPr="00272F02">
              <w:rPr>
                <w:szCs w:val="20"/>
                <w:lang w:val="en-GB"/>
              </w:rPr>
              <w:t>Omit proprietary name fields if not yet established.</w:t>
            </w:r>
          </w:p>
        </w:tc>
      </w:tr>
      <w:tr w:rsidR="00DB50C7" w:rsidRPr="00272F02" w14:paraId="09488BD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67B9E5C" w14:textId="77777777" w:rsidR="006845A9" w:rsidRPr="00272F02" w:rsidRDefault="006845A9" w:rsidP="00355E1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77280F" w14:textId="79404CA7" w:rsidR="006845A9" w:rsidRPr="00272F02" w:rsidRDefault="006845A9" w:rsidP="00355E15">
            <w:pPr>
              <w:pStyle w:val="TableCellLeft10pt"/>
              <w:rPr>
                <w:szCs w:val="20"/>
                <w:lang w:val="en-GB"/>
              </w:rPr>
            </w:pPr>
            <w:r w:rsidRPr="00272F02">
              <w:rPr>
                <w:szCs w:val="20"/>
                <w:lang w:val="en-GB"/>
              </w:rPr>
              <w:t>Optional</w:t>
            </w:r>
            <w:r w:rsidR="000A7407" w:rsidRPr="00272F02">
              <w:rPr>
                <w:szCs w:val="20"/>
                <w:lang w:val="en-GB"/>
              </w:rPr>
              <w:t>; Blank</w:t>
            </w:r>
          </w:p>
        </w:tc>
      </w:tr>
      <w:tr w:rsidR="00DB50C7" w:rsidRPr="00272F02" w14:paraId="7B56980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F2A4A8B" w14:textId="77777777" w:rsidR="006845A9" w:rsidRPr="00272F02" w:rsidRDefault="006845A9" w:rsidP="00355E1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7A853F" w14:textId="6F10493E" w:rsidR="006845A9" w:rsidRPr="00272F02" w:rsidRDefault="00CA701F" w:rsidP="00355E15">
            <w:pPr>
              <w:pStyle w:val="TableCellLeft10pt"/>
              <w:rPr>
                <w:szCs w:val="20"/>
                <w:lang w:val="en-GB"/>
              </w:rPr>
            </w:pPr>
            <w:r w:rsidRPr="00272F02">
              <w:rPr>
                <w:szCs w:val="20"/>
                <w:lang w:val="en-GB"/>
              </w:rPr>
              <w:t>One to many</w:t>
            </w:r>
            <w:r w:rsidR="000A7407" w:rsidRPr="00272F02">
              <w:rPr>
                <w:szCs w:val="20"/>
                <w:lang w:val="en-GB"/>
              </w:rPr>
              <w:t xml:space="preserve">; Many to </w:t>
            </w:r>
            <w:r w:rsidR="00025CE6">
              <w:rPr>
                <w:szCs w:val="20"/>
                <w:lang w:val="en-GB"/>
              </w:rPr>
              <w:t>Sponsor Investigational Product Code</w:t>
            </w:r>
            <w:r w:rsidR="00D20608">
              <w:rPr>
                <w:szCs w:val="20"/>
                <w:lang w:val="en-GB"/>
              </w:rPr>
              <w:t>(s)</w:t>
            </w:r>
            <w:r w:rsidR="000A7407" w:rsidRPr="00272F02">
              <w:rPr>
                <w:szCs w:val="20"/>
                <w:lang w:val="en-GB"/>
              </w:rPr>
              <w:t xml:space="preserve">; Many </w:t>
            </w:r>
            <w:r w:rsidR="00F9367B" w:rsidRPr="00272F02">
              <w:rPr>
                <w:szCs w:val="20"/>
                <w:lang w:val="en-GB"/>
              </w:rPr>
              <w:t xml:space="preserve">to </w:t>
            </w:r>
            <w:r w:rsidR="00025CE6">
              <w:rPr>
                <w:szCs w:val="20"/>
                <w:lang w:val="en-GB"/>
              </w:rPr>
              <w:t xml:space="preserve">Sponsor </w:t>
            </w:r>
            <w:r w:rsidR="00F9367B" w:rsidRPr="00272F02">
              <w:rPr>
                <w:szCs w:val="20"/>
                <w:lang w:val="en-GB"/>
              </w:rPr>
              <w:t>Protocol Identifier</w:t>
            </w:r>
          </w:p>
        </w:tc>
      </w:tr>
      <w:tr w:rsidR="00DB50C7" w:rsidRPr="00272F02" w14:paraId="593D1C2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4142694" w14:textId="77777777" w:rsidR="006845A9" w:rsidRPr="00272F02" w:rsidRDefault="006845A9" w:rsidP="00355E1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18DF58" w14:textId="77777777" w:rsidR="006845A9" w:rsidRPr="00272F02" w:rsidRDefault="006845A9" w:rsidP="00355E15">
            <w:pPr>
              <w:pStyle w:val="TableCellLeft10pt"/>
              <w:rPr>
                <w:szCs w:val="20"/>
                <w:lang w:val="en-GB"/>
              </w:rPr>
            </w:pPr>
            <w:r w:rsidRPr="00272F02">
              <w:rPr>
                <w:szCs w:val="20"/>
                <w:lang w:val="en-GB"/>
              </w:rPr>
              <w:t>Title Page</w:t>
            </w:r>
          </w:p>
        </w:tc>
      </w:tr>
      <w:tr w:rsidR="00DB50C7" w:rsidRPr="00272F02" w14:paraId="285A5820"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37F8357" w14:textId="77777777" w:rsidR="006845A9" w:rsidRPr="00272F02" w:rsidRDefault="006845A9" w:rsidP="00355E15">
            <w:pPr>
              <w:pStyle w:val="TableHeadingTextLeft10pt"/>
              <w:rPr>
                <w:szCs w:val="20"/>
                <w:lang w:val="de-DE"/>
              </w:rPr>
            </w:pPr>
            <w:r w:rsidRPr="00272F02">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tcPr>
          <w:p w14:paraId="0DDE6877" w14:textId="1DCC1D0C" w:rsidR="006845A9" w:rsidRPr="00272F02" w:rsidRDefault="00D21694" w:rsidP="00355E15">
            <w:pPr>
              <w:pStyle w:val="TableCellLeft10pt"/>
              <w:rPr>
                <w:szCs w:val="20"/>
                <w:lang w:val="en-GB"/>
              </w:rPr>
            </w:pPr>
            <w:r w:rsidRPr="00272F02">
              <w:rPr>
                <w:szCs w:val="20"/>
                <w:lang w:val="en-GB"/>
              </w:rPr>
              <w:t>Text</w:t>
            </w:r>
          </w:p>
        </w:tc>
      </w:tr>
      <w:tr w:rsidR="00DB50C7" w:rsidRPr="00272F02" w14:paraId="5BCF787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CF394A0" w14:textId="77777777" w:rsidR="006845A9" w:rsidRPr="00272F02" w:rsidRDefault="006845A9" w:rsidP="00355E1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97F2A" w14:textId="1DFAB97F" w:rsidR="006845A9" w:rsidRPr="00272F02" w:rsidRDefault="006845A9" w:rsidP="00355E1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0A7407" w:rsidRPr="00272F02">
              <w:rPr>
                <w:szCs w:val="20"/>
                <w:lang w:val="en-GB"/>
              </w:rPr>
              <w:t>es</w:t>
            </w:r>
          </w:p>
          <w:p w14:paraId="76B03B35" w14:textId="5ED6D199" w:rsidR="006845A9" w:rsidRPr="00272F02" w:rsidRDefault="52DA8CFE" w:rsidP="52DA8CFE">
            <w:pPr>
              <w:pStyle w:val="TableCellLeft10pt"/>
              <w:rPr>
                <w:lang w:val="en-GB"/>
              </w:rPr>
            </w:pPr>
            <w:r w:rsidRPr="52DA8CFE">
              <w:rPr>
                <w:rStyle w:val="TableCellLeft10ptBoldChar"/>
              </w:rPr>
              <w:t>Relationship</w:t>
            </w:r>
            <w:r w:rsidRPr="52DA8CFE">
              <w:rPr>
                <w:lang w:val="en-GB"/>
              </w:rPr>
              <w:t>: Heading; Protocol Identifier; Sponsor Investigational Product Code(s)</w:t>
            </w:r>
          </w:p>
          <w:p w14:paraId="61DC4EFF" w14:textId="30B9DD41" w:rsidR="006845A9" w:rsidRPr="00272F02" w:rsidRDefault="006845A9" w:rsidP="00355E15">
            <w:pPr>
              <w:pStyle w:val="TableCellLeft10pt"/>
              <w:rPr>
                <w:szCs w:val="20"/>
                <w:lang w:val="en-GB"/>
              </w:rPr>
            </w:pPr>
            <w:r w:rsidRPr="00272F02">
              <w:rPr>
                <w:rStyle w:val="TableCellLeft10ptBoldChar"/>
                <w:szCs w:val="20"/>
              </w:rPr>
              <w:t>Concept</w:t>
            </w:r>
            <w:r w:rsidRPr="00272F02">
              <w:rPr>
                <w:szCs w:val="20"/>
                <w:lang w:val="en-GB"/>
              </w:rPr>
              <w:t xml:space="preserve">: </w:t>
            </w:r>
            <w:r w:rsidR="00A850D5" w:rsidRPr="00272F02">
              <w:rPr>
                <w:szCs w:val="20"/>
                <w:lang w:val="en-GB"/>
              </w:rPr>
              <w:t>C71898</w:t>
            </w:r>
          </w:p>
        </w:tc>
      </w:tr>
      <w:tr w:rsidR="00DB50C7" w:rsidRPr="00272F02" w14:paraId="6F62BCA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14D08F4" w14:textId="143A3FF0" w:rsidR="006845A9" w:rsidRPr="00272F02" w:rsidRDefault="0021788E" w:rsidP="00355E1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5D5A6C" w14:textId="36AAFE40" w:rsidR="006845A9" w:rsidRPr="00272F02" w:rsidRDefault="0078797D" w:rsidP="00355E15">
            <w:pPr>
              <w:pStyle w:val="TableCellLeft10pt"/>
              <w:rPr>
                <w:szCs w:val="20"/>
                <w:lang w:val="en-GB"/>
              </w:rPr>
            </w:pPr>
            <w:r w:rsidRPr="00272F02">
              <w:rPr>
                <w:szCs w:val="20"/>
                <w:lang w:val="en-GB" w:eastAsia="ja-JP"/>
              </w:rPr>
              <w:t xml:space="preserve">Yes, </w:t>
            </w:r>
            <w:r w:rsidR="007A0878" w:rsidRPr="00272F02">
              <w:rPr>
                <w:szCs w:val="20"/>
                <w:lang w:val="en-GB" w:eastAsia="ja-JP"/>
              </w:rPr>
              <w:t>r</w:t>
            </w:r>
            <w:r w:rsidR="007A0878" w:rsidRPr="00272F02">
              <w:rPr>
                <w:szCs w:val="20"/>
                <w:lang w:val="en-GB"/>
              </w:rPr>
              <w:t xml:space="preserve">epeatable </w:t>
            </w:r>
            <w:r w:rsidR="00906547" w:rsidRPr="00272F02">
              <w:rPr>
                <w:szCs w:val="20"/>
                <w:lang w:val="en-GB"/>
              </w:rPr>
              <w:t>for each proprietary name</w:t>
            </w:r>
          </w:p>
        </w:tc>
      </w:tr>
    </w:tbl>
    <w:p w14:paraId="1EB43C15"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D25AA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71C6E7" w14:textId="77777777" w:rsidR="006845A9" w:rsidRPr="00272F02" w:rsidRDefault="006845A9" w:rsidP="00355E15">
            <w:pPr>
              <w:pStyle w:val="TableHeadingTextLeft10pt"/>
              <w:rPr>
                <w:szCs w:val="20"/>
                <w:lang w:val="de-DE"/>
              </w:rPr>
            </w:pPr>
            <w:bookmarkStart w:id="23" w:name="_mioConsistencyCheck8"/>
            <w:bookmarkEnd w:id="23"/>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E83428" w14:textId="019E69E7" w:rsidR="006845A9" w:rsidRPr="00272F02" w:rsidRDefault="006845A9" w:rsidP="00355E15">
            <w:pPr>
              <w:pStyle w:val="TableCellLeft10pt"/>
              <w:rPr>
                <w:szCs w:val="20"/>
                <w:lang w:val="en-GB" w:eastAsia="ja-JP"/>
              </w:rPr>
            </w:pPr>
            <w:r w:rsidRPr="00272F02">
              <w:rPr>
                <w:szCs w:val="20"/>
                <w:lang w:val="en-GB"/>
              </w:rPr>
              <w:t>Trial Phase</w:t>
            </w:r>
            <w:r w:rsidR="00AA6F46" w:rsidRPr="00272F02">
              <w:rPr>
                <w:szCs w:val="20"/>
                <w:lang w:val="en-GB" w:eastAsia="ja-JP"/>
              </w:rPr>
              <w:t>:</w:t>
            </w:r>
          </w:p>
        </w:tc>
      </w:tr>
      <w:tr w:rsidR="00DB50C7" w:rsidRPr="00272F02" w14:paraId="22566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4D893" w14:textId="77777777" w:rsidR="006845A9" w:rsidRPr="00272F02" w:rsidRDefault="006845A9" w:rsidP="00355E1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C5623C" w14:textId="77777777" w:rsidR="006845A9" w:rsidRPr="00272F02" w:rsidRDefault="006845A9" w:rsidP="00355E15">
            <w:pPr>
              <w:pStyle w:val="TableCellLeft10pt"/>
              <w:rPr>
                <w:szCs w:val="20"/>
                <w:lang w:val="en-GB"/>
              </w:rPr>
            </w:pPr>
            <w:r w:rsidRPr="00272F02">
              <w:rPr>
                <w:szCs w:val="20"/>
                <w:lang w:val="en-GB"/>
              </w:rPr>
              <w:t>Text</w:t>
            </w:r>
          </w:p>
        </w:tc>
      </w:tr>
      <w:tr w:rsidR="00DB50C7" w:rsidRPr="00272F02" w14:paraId="197F1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E076E" w14:textId="690792BC" w:rsidR="006845A9" w:rsidRPr="00272F02" w:rsidRDefault="006845A9" w:rsidP="00355E15">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00224" w14:textId="77777777" w:rsidR="006845A9" w:rsidRPr="00272F02" w:rsidRDefault="006845A9" w:rsidP="00355E15">
            <w:pPr>
              <w:pStyle w:val="TableCellLeft10pt"/>
              <w:rPr>
                <w:szCs w:val="20"/>
                <w:lang w:val="en-GB"/>
              </w:rPr>
            </w:pPr>
            <w:r w:rsidRPr="00272F02">
              <w:rPr>
                <w:szCs w:val="20"/>
                <w:lang w:val="en-GB"/>
              </w:rPr>
              <w:t>H</w:t>
            </w:r>
          </w:p>
        </w:tc>
      </w:tr>
      <w:tr w:rsidR="00DB50C7" w:rsidRPr="00272F02" w14:paraId="4803B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C782D" w14:textId="77777777" w:rsidR="006845A9" w:rsidRPr="00272F02" w:rsidRDefault="006845A9" w:rsidP="00355E1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8B31D7" w14:textId="77777777" w:rsidR="006845A9" w:rsidRPr="00272F02" w:rsidRDefault="006845A9" w:rsidP="00355E15">
            <w:pPr>
              <w:pStyle w:val="TableCellLeft10pt"/>
              <w:rPr>
                <w:szCs w:val="20"/>
                <w:lang w:val="en-GB"/>
              </w:rPr>
            </w:pPr>
            <w:r w:rsidRPr="00272F02">
              <w:rPr>
                <w:szCs w:val="20"/>
                <w:lang w:val="en-GB"/>
              </w:rPr>
              <w:t>Heading</w:t>
            </w:r>
          </w:p>
        </w:tc>
      </w:tr>
      <w:tr w:rsidR="00DB50C7" w:rsidRPr="00272F02" w14:paraId="572C7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DEC28" w14:textId="77777777" w:rsidR="006845A9" w:rsidRPr="00272F02" w:rsidRDefault="006845A9" w:rsidP="00355E1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FA990FF" w14:textId="58E8B12B" w:rsidR="006845A9" w:rsidRPr="00272F02" w:rsidRDefault="009C51CF" w:rsidP="00355E15">
            <w:pPr>
              <w:pStyle w:val="TableCellLeft10pt"/>
              <w:rPr>
                <w:szCs w:val="20"/>
                <w:lang w:val="en-GB"/>
              </w:rPr>
            </w:pPr>
            <w:r w:rsidRPr="00272F02">
              <w:rPr>
                <w:szCs w:val="20"/>
                <w:lang w:val="en-GB"/>
              </w:rPr>
              <w:t>N/A</w:t>
            </w:r>
          </w:p>
        </w:tc>
      </w:tr>
      <w:tr w:rsidR="00DB50C7" w:rsidRPr="00272F02" w14:paraId="6BD937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9175" w14:textId="77777777" w:rsidR="006845A9" w:rsidRPr="00272F02" w:rsidRDefault="006845A9" w:rsidP="00355E1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2A4D2034" w14:textId="2BE259AD" w:rsidR="006845A9" w:rsidRPr="00272F02" w:rsidRDefault="009B02CF" w:rsidP="00355E15">
            <w:pPr>
              <w:pStyle w:val="TableCellLeft10pt"/>
              <w:rPr>
                <w:szCs w:val="20"/>
                <w:lang w:val="en-GB"/>
              </w:rPr>
            </w:pPr>
            <w:r w:rsidRPr="00272F02">
              <w:rPr>
                <w:szCs w:val="20"/>
                <w:lang w:val="en-GB"/>
              </w:rPr>
              <w:t>Required</w:t>
            </w:r>
          </w:p>
        </w:tc>
      </w:tr>
      <w:tr w:rsidR="00DB50C7" w:rsidRPr="00272F02" w14:paraId="54CD47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4A25F" w14:textId="77777777" w:rsidR="006845A9" w:rsidRPr="00272F02" w:rsidRDefault="006845A9" w:rsidP="00355E1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5C618" w14:textId="0D5CC5A7" w:rsidR="006845A9" w:rsidRPr="00272F02" w:rsidRDefault="009B02CF" w:rsidP="00355E15">
            <w:pPr>
              <w:pStyle w:val="TableCellLeft10pt"/>
              <w:rPr>
                <w:szCs w:val="20"/>
                <w:lang w:val="en-GB"/>
              </w:rPr>
            </w:pPr>
            <w:r w:rsidRPr="00272F02">
              <w:rPr>
                <w:szCs w:val="20"/>
                <w:lang w:val="en-GB"/>
              </w:rPr>
              <w:t>One to</w:t>
            </w:r>
            <w:r w:rsidR="004A663B" w:rsidRPr="00272F02">
              <w:rPr>
                <w:szCs w:val="20"/>
                <w:lang w:val="en-GB" w:eastAsia="ja-JP"/>
              </w:rPr>
              <w:t xml:space="preserve"> one</w:t>
            </w:r>
            <w:r w:rsidR="00D5784E" w:rsidRPr="00272F02">
              <w:rPr>
                <w:szCs w:val="20"/>
                <w:lang w:val="en-GB" w:eastAsia="ja-JP"/>
              </w:rPr>
              <w:t>;</w:t>
            </w:r>
            <w:r w:rsidRPr="00272F02">
              <w:rPr>
                <w:szCs w:val="20"/>
                <w:lang w:val="en-GB"/>
              </w:rPr>
              <w:t xml:space="preserve"> </w:t>
            </w:r>
            <w:r w:rsidR="00342C68" w:rsidRPr="00272F02">
              <w:rPr>
                <w:szCs w:val="20"/>
                <w:lang w:val="en-GB" w:eastAsia="ja-JP"/>
              </w:rPr>
              <w:t xml:space="preserve">One to </w:t>
            </w:r>
            <w:r w:rsidR="00D20608">
              <w:rPr>
                <w:szCs w:val="20"/>
                <w:lang w:val="en-GB" w:eastAsia="ja-JP"/>
              </w:rPr>
              <w:t xml:space="preserve">Sponsor </w:t>
            </w:r>
            <w:r w:rsidRPr="00272F02">
              <w:rPr>
                <w:szCs w:val="20"/>
                <w:lang w:val="en-GB"/>
              </w:rPr>
              <w:t>Protocol Identifier</w:t>
            </w:r>
          </w:p>
        </w:tc>
      </w:tr>
      <w:tr w:rsidR="00DB50C7" w:rsidRPr="00272F02" w14:paraId="64074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56B34" w14:textId="77777777" w:rsidR="006845A9" w:rsidRPr="00272F02" w:rsidRDefault="006845A9" w:rsidP="00355E1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5E8B00" w14:textId="77777777" w:rsidR="006845A9" w:rsidRPr="00272F02" w:rsidRDefault="006845A9" w:rsidP="00355E15">
            <w:pPr>
              <w:pStyle w:val="TableCellLeft10pt"/>
              <w:rPr>
                <w:szCs w:val="20"/>
                <w:lang w:val="en-GB"/>
              </w:rPr>
            </w:pPr>
            <w:r w:rsidRPr="00272F02">
              <w:rPr>
                <w:szCs w:val="20"/>
                <w:lang w:val="en-GB"/>
              </w:rPr>
              <w:t>Title Page</w:t>
            </w:r>
          </w:p>
        </w:tc>
      </w:tr>
      <w:tr w:rsidR="00DB50C7" w:rsidRPr="00272F02" w14:paraId="3BC83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2970E" w14:textId="77777777" w:rsidR="006845A9" w:rsidRPr="00272F02" w:rsidRDefault="006845A9" w:rsidP="00355E1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19A47D" w14:textId="111AEF57" w:rsidR="006845A9" w:rsidRPr="00272F02" w:rsidRDefault="006845A9" w:rsidP="00355E15">
            <w:pPr>
              <w:pStyle w:val="TableCellLeft10pt"/>
              <w:rPr>
                <w:szCs w:val="20"/>
                <w:lang w:val="en-GB"/>
              </w:rPr>
            </w:pPr>
            <w:r w:rsidRPr="00272F02">
              <w:rPr>
                <w:szCs w:val="20"/>
                <w:lang w:val="en-GB"/>
              </w:rPr>
              <w:t xml:space="preserve">Trial </w:t>
            </w:r>
            <w:r w:rsidR="00BC5C03" w:rsidRPr="00272F02">
              <w:rPr>
                <w:szCs w:val="20"/>
                <w:lang w:val="en-GB"/>
              </w:rPr>
              <w:t>Phase:</w:t>
            </w:r>
          </w:p>
        </w:tc>
      </w:tr>
      <w:tr w:rsidR="00DB50C7" w:rsidRPr="00272F02" w14:paraId="32F69E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D7776C" w14:textId="77777777" w:rsidR="006845A9" w:rsidRPr="00272F02" w:rsidRDefault="006845A9" w:rsidP="00355E1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D291A" w14:textId="46664186" w:rsidR="006845A9" w:rsidRPr="00272F02" w:rsidRDefault="006845A9" w:rsidP="00355E1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B02CF" w:rsidRPr="00272F02">
              <w:rPr>
                <w:szCs w:val="20"/>
                <w:lang w:val="en-GB"/>
              </w:rPr>
              <w:t>No</w:t>
            </w:r>
          </w:p>
          <w:p w14:paraId="1EEE8D22" w14:textId="2FD0B6B3" w:rsidR="006845A9" w:rsidRPr="00272F02" w:rsidRDefault="006845A9" w:rsidP="00355E15">
            <w:pPr>
              <w:pStyle w:val="TableCellLeft10pt"/>
              <w:rPr>
                <w:szCs w:val="20"/>
                <w:lang w:val="en-GB"/>
              </w:rPr>
            </w:pPr>
            <w:r w:rsidRPr="00272F02">
              <w:rPr>
                <w:rStyle w:val="TableCellLeft10ptBoldChar"/>
                <w:szCs w:val="20"/>
              </w:rPr>
              <w:t>Relationship</w:t>
            </w:r>
            <w:r w:rsidRPr="00272F02">
              <w:rPr>
                <w:szCs w:val="20"/>
                <w:lang w:val="en-GB"/>
              </w:rPr>
              <w:t>: Table row heading</w:t>
            </w:r>
            <w:r w:rsidR="00F22079">
              <w:rPr>
                <w:szCs w:val="20"/>
                <w:lang w:val="en-GB"/>
              </w:rPr>
              <w:t>; Sponsor Protocol Identifier</w:t>
            </w:r>
          </w:p>
          <w:p w14:paraId="40A91E27" w14:textId="0D818A68" w:rsidR="006845A9" w:rsidRPr="00272F02" w:rsidRDefault="006845A9" w:rsidP="00355E1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101EE6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DAA5F" w14:textId="1C50B643" w:rsidR="006845A9" w:rsidRPr="00272F02" w:rsidRDefault="0021788E" w:rsidP="00355E1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ABDD846" w14:textId="4218ED14" w:rsidR="006845A9" w:rsidRPr="00272F02" w:rsidRDefault="009B02CF" w:rsidP="00355E15">
            <w:pPr>
              <w:pStyle w:val="TableCellLeft10pt"/>
              <w:rPr>
                <w:szCs w:val="20"/>
                <w:lang w:val="en-GB"/>
              </w:rPr>
            </w:pPr>
            <w:r w:rsidRPr="00272F02">
              <w:rPr>
                <w:szCs w:val="20"/>
                <w:lang w:val="en-GB"/>
              </w:rPr>
              <w:t>No</w:t>
            </w:r>
          </w:p>
        </w:tc>
      </w:tr>
    </w:tbl>
    <w:p w14:paraId="0C7D73A7" w14:textId="77777777" w:rsidR="006845A9" w:rsidRPr="00272F02"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8C5156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3CA7528" w14:textId="77777777" w:rsidR="006845A9" w:rsidRPr="00272F02" w:rsidRDefault="006845A9" w:rsidP="00355E1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FD4ECE" w14:textId="4B50E28A" w:rsidR="006845A9" w:rsidRPr="00272F02" w:rsidRDefault="00AB1440" w:rsidP="008B2BE9">
            <w:pPr>
              <w:pStyle w:val="TableCellLeft10pt"/>
              <w:rPr>
                <w:szCs w:val="20"/>
                <w:lang w:val="en-GB" w:eastAsia="ja-JP"/>
              </w:rPr>
            </w:pPr>
            <w:r w:rsidRPr="00272F02">
              <w:rPr>
                <w:szCs w:val="20"/>
                <w:lang w:val="en-GB" w:eastAsia="ja-JP"/>
              </w:rPr>
              <w:t>[</w:t>
            </w:r>
            <w:r w:rsidR="006845A9" w:rsidRPr="00272F02">
              <w:rPr>
                <w:szCs w:val="20"/>
                <w:lang w:val="en-GB"/>
              </w:rPr>
              <w:t>Trial Phase</w:t>
            </w:r>
            <w:r w:rsidRPr="00272F02">
              <w:rPr>
                <w:szCs w:val="20"/>
                <w:lang w:val="en-GB" w:eastAsia="ja-JP"/>
              </w:rPr>
              <w:t>]</w:t>
            </w:r>
          </w:p>
        </w:tc>
      </w:tr>
      <w:tr w:rsidR="00DB50C7" w:rsidRPr="00272F02" w14:paraId="42E8DF4E"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BD388E0" w14:textId="77777777" w:rsidR="006845A9" w:rsidRPr="00272F02" w:rsidRDefault="006845A9" w:rsidP="00355E1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3705DD" w14:textId="206C4E61" w:rsidR="006845A9" w:rsidRPr="00272F02" w:rsidRDefault="009B02CF" w:rsidP="008B2BE9">
            <w:pPr>
              <w:pStyle w:val="TableCellLeft10pt"/>
              <w:rPr>
                <w:szCs w:val="20"/>
                <w:lang w:val="en-GB"/>
              </w:rPr>
            </w:pPr>
            <w:r w:rsidRPr="00272F02">
              <w:rPr>
                <w:szCs w:val="20"/>
                <w:lang w:val="en-GB"/>
              </w:rPr>
              <w:t>V</w:t>
            </w:r>
            <w:r w:rsidR="00C707A4" w:rsidRPr="00272F02">
              <w:rPr>
                <w:szCs w:val="20"/>
                <w:lang w:val="en-GB"/>
              </w:rPr>
              <w:t>al</w:t>
            </w:r>
            <w:r w:rsidRPr="00272F02">
              <w:rPr>
                <w:szCs w:val="20"/>
                <w:lang w:val="en-GB"/>
              </w:rPr>
              <w:t xml:space="preserve">id Value </w:t>
            </w:r>
          </w:p>
        </w:tc>
      </w:tr>
      <w:tr w:rsidR="00DB50C7" w:rsidRPr="00272F02" w14:paraId="05BD4F4A"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ACB7C17" w14:textId="593826C1" w:rsidR="006845A9" w:rsidRPr="00272F02" w:rsidRDefault="006845A9" w:rsidP="00355E1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646681" w14:textId="7EAB852A" w:rsidR="006845A9" w:rsidRPr="00272F02" w:rsidRDefault="00C707A4" w:rsidP="008B2BE9">
            <w:pPr>
              <w:pStyle w:val="TableCellLeft10pt"/>
              <w:rPr>
                <w:szCs w:val="20"/>
                <w:lang w:val="en-GB"/>
              </w:rPr>
            </w:pPr>
            <w:r w:rsidRPr="00272F02">
              <w:rPr>
                <w:szCs w:val="20"/>
                <w:lang w:val="en-GB"/>
              </w:rPr>
              <w:t>V</w:t>
            </w:r>
          </w:p>
        </w:tc>
      </w:tr>
      <w:tr w:rsidR="00DB50C7" w:rsidRPr="00272F02" w14:paraId="62DC274A"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A977710" w14:textId="77777777" w:rsidR="006845A9" w:rsidRPr="00272F02" w:rsidRDefault="006845A9" w:rsidP="00355E1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317479" w14:textId="71E1A93E" w:rsidR="006845A9" w:rsidRPr="00272F02" w:rsidRDefault="00C22945" w:rsidP="008B2BE9">
            <w:pPr>
              <w:pStyle w:val="TableCellLeft10pt"/>
              <w:rPr>
                <w:szCs w:val="20"/>
                <w:lang w:val="en-GB"/>
              </w:rPr>
            </w:pPr>
            <w:r w:rsidRPr="00272F02">
              <w:rPr>
                <w:szCs w:val="20"/>
                <w:lang w:val="en-GB"/>
              </w:rPr>
              <w:t>C48281</w:t>
            </w:r>
          </w:p>
          <w:p w14:paraId="741A3677" w14:textId="3AADA62F" w:rsidR="00E15554" w:rsidRPr="00272F02" w:rsidRDefault="00E15554" w:rsidP="008B2BE9">
            <w:pPr>
              <w:pStyle w:val="TableCellLeft10pt"/>
              <w:rPr>
                <w:szCs w:val="20"/>
                <w:lang w:val="en-GB"/>
              </w:rPr>
            </w:pPr>
            <w:r w:rsidRPr="00272F02">
              <w:rPr>
                <w:szCs w:val="20"/>
                <w:lang w:val="en-GB"/>
              </w:rPr>
              <w:t>For review purpose, see definition of the controlled terminology below</w:t>
            </w:r>
          </w:p>
          <w:p w14:paraId="2FBF8EF5" w14:textId="592B072E" w:rsidR="006845A9" w:rsidRPr="00272F02" w:rsidRDefault="002E726B" w:rsidP="008B2BE9">
            <w:pPr>
              <w:pStyle w:val="TableCellLeft10pt"/>
              <w:rPr>
                <w:szCs w:val="20"/>
                <w:lang w:val="en-GB"/>
              </w:rPr>
            </w:pPr>
            <w:r w:rsidRPr="00272F02">
              <w:rPr>
                <w:szCs w:val="20"/>
                <w:lang w:val="en-GB"/>
              </w:rPr>
              <w:t>A step in the clinical research and development of a therapy from initial clinical trials to post-approval studies.</w:t>
            </w:r>
          </w:p>
        </w:tc>
      </w:tr>
      <w:tr w:rsidR="00DB50C7" w:rsidRPr="00272F02" w14:paraId="7AA49F08"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2DC3D5E" w14:textId="77777777" w:rsidR="006845A9" w:rsidRPr="00272F02" w:rsidRDefault="006845A9" w:rsidP="00355E1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AFFD0" w14:textId="77777777" w:rsidR="006845A9" w:rsidRPr="00272F02" w:rsidRDefault="006845A9" w:rsidP="008B2BE9">
            <w:pPr>
              <w:pStyle w:val="TableCellLeft10pt"/>
              <w:rPr>
                <w:szCs w:val="20"/>
                <w:lang w:val="en-GB"/>
              </w:rPr>
            </w:pPr>
            <w:r w:rsidRPr="00272F02">
              <w:rPr>
                <w:szCs w:val="20"/>
                <w:lang w:val="en-GB"/>
              </w:rPr>
              <w:t>For trials combining investigational drugs or vaccines with devices, classify according to the phase of drug development.</w:t>
            </w:r>
          </w:p>
        </w:tc>
      </w:tr>
      <w:tr w:rsidR="00DB50C7" w:rsidRPr="00272F02" w14:paraId="6399B42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875F942" w14:textId="77777777" w:rsidR="006845A9" w:rsidRPr="00272F02" w:rsidRDefault="006845A9" w:rsidP="00355E1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E81C7E" w14:textId="77777777" w:rsidR="006845A9" w:rsidRPr="00272F02" w:rsidRDefault="006845A9" w:rsidP="008B2BE9">
            <w:pPr>
              <w:pStyle w:val="TableCellLeft10pt"/>
              <w:rPr>
                <w:szCs w:val="20"/>
                <w:lang w:val="en-GB"/>
              </w:rPr>
            </w:pPr>
            <w:r w:rsidRPr="00272F02">
              <w:rPr>
                <w:szCs w:val="20"/>
                <w:lang w:val="en-GB"/>
              </w:rPr>
              <w:t xml:space="preserve">Required </w:t>
            </w:r>
          </w:p>
        </w:tc>
      </w:tr>
      <w:tr w:rsidR="00DB50C7" w:rsidRPr="00272F02" w14:paraId="6F74FA94"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1AA07C8F" w14:textId="77777777" w:rsidR="006845A9" w:rsidRPr="00272F02" w:rsidRDefault="006845A9" w:rsidP="00355E1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D730B9" w14:textId="42E04019" w:rsidR="006845A9" w:rsidRPr="00272F02" w:rsidRDefault="52DA8CFE" w:rsidP="52DA8CFE">
            <w:pPr>
              <w:pStyle w:val="TableCellLeft10pt"/>
              <w:rPr>
                <w:lang w:val="en-GB"/>
              </w:rPr>
            </w:pPr>
            <w:r w:rsidRPr="52DA8CFE">
              <w:rPr>
                <w:lang w:val="en-GB"/>
              </w:rPr>
              <w:t>One to one; One to Sponsor Protocol Identifier</w:t>
            </w:r>
          </w:p>
        </w:tc>
      </w:tr>
      <w:tr w:rsidR="00DB50C7" w:rsidRPr="00272F02" w14:paraId="0C0F23DF"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5BDE3A4" w14:textId="77777777" w:rsidR="006845A9" w:rsidRPr="00272F02" w:rsidRDefault="006845A9" w:rsidP="00355E1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0D30FBB" w14:textId="77777777" w:rsidR="006845A9" w:rsidRPr="00272F02" w:rsidRDefault="006845A9" w:rsidP="008B2BE9">
            <w:pPr>
              <w:pStyle w:val="TableCellLeft10pt"/>
              <w:rPr>
                <w:szCs w:val="20"/>
                <w:lang w:val="en-GB"/>
              </w:rPr>
            </w:pPr>
            <w:r w:rsidRPr="00272F02">
              <w:rPr>
                <w:szCs w:val="20"/>
                <w:lang w:val="en-GB"/>
              </w:rPr>
              <w:t xml:space="preserve">Title Page </w:t>
            </w:r>
          </w:p>
        </w:tc>
      </w:tr>
      <w:tr w:rsidR="00DB50C7" w:rsidRPr="00272F02" w14:paraId="1D74CD4A"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995E75B" w14:textId="77777777" w:rsidR="006845A9" w:rsidRPr="00272F02" w:rsidRDefault="006845A9" w:rsidP="00355E1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CB186D" w14:textId="653CC3C6" w:rsidR="006845A9" w:rsidRPr="00272F02" w:rsidRDefault="006845A9" w:rsidP="3FAC1DFE">
            <w:pPr>
              <w:pStyle w:val="TableCellLeft10pt"/>
            </w:pPr>
            <w:r w:rsidRPr="00272F02">
              <w:t>Early Phase 1</w:t>
            </w:r>
            <w:r w:rsidR="00A103D6" w:rsidRPr="00272F02">
              <w:t xml:space="preserve"> (C54721)</w:t>
            </w:r>
            <w:r w:rsidR="007D405E" w:rsidRPr="00272F02">
              <w:t xml:space="preserve">; </w:t>
            </w:r>
            <w:r w:rsidRPr="00272F02">
              <w:t>Phase 1</w:t>
            </w:r>
            <w:r w:rsidR="00A103D6" w:rsidRPr="00272F02">
              <w:t>(C15600)</w:t>
            </w:r>
            <w:r w:rsidR="002739E4" w:rsidRPr="00272F02">
              <w:t>;</w:t>
            </w:r>
            <w:r w:rsidR="00AA6F46" w:rsidRPr="00272F02">
              <w:rPr>
                <w:lang w:eastAsia="ja-JP"/>
              </w:rPr>
              <w:t xml:space="preserve"> </w:t>
            </w:r>
            <w:r w:rsidRPr="00272F02">
              <w:t>Phase 1/Phase 2</w:t>
            </w:r>
            <w:r w:rsidR="00A103D6" w:rsidRPr="00272F02">
              <w:t xml:space="preserve"> (C15693) </w:t>
            </w:r>
            <w:r w:rsidRPr="00272F02">
              <w:t xml:space="preserve">Phase </w:t>
            </w:r>
            <w:r w:rsidR="00EF3DA4" w:rsidRPr="00272F02">
              <w:t>1/</w:t>
            </w:r>
            <w:r w:rsidRPr="00272F02">
              <w:t>Phase 2/Phase 3</w:t>
            </w:r>
            <w:r w:rsidR="00A103D6" w:rsidRPr="00272F02">
              <w:t xml:space="preserve"> (C198366)</w:t>
            </w:r>
            <w:r w:rsidR="002739E4" w:rsidRPr="00272F02">
              <w:t>;</w:t>
            </w:r>
            <w:r w:rsidR="00AA6F46" w:rsidRPr="00272F02">
              <w:rPr>
                <w:lang w:eastAsia="ja-JP"/>
              </w:rPr>
              <w:t xml:space="preserve"> </w:t>
            </w:r>
            <w:r w:rsidR="00D80A8B" w:rsidRPr="00272F02">
              <w:t>Phase 1/</w:t>
            </w:r>
            <w:r w:rsidRPr="00272F02">
              <w:t>Phase 3</w:t>
            </w:r>
            <w:r w:rsidR="00923FD8" w:rsidRPr="00272F02">
              <w:t>(C198367)</w:t>
            </w:r>
            <w:r w:rsidR="002739E4" w:rsidRPr="00272F02">
              <w:t>;</w:t>
            </w:r>
            <w:r w:rsidR="00AA6F46" w:rsidRPr="00272F02">
              <w:rPr>
                <w:lang w:eastAsia="ja-JP"/>
              </w:rPr>
              <w:t xml:space="preserve"> </w:t>
            </w:r>
            <w:r w:rsidRPr="00272F02">
              <w:t>Phase 2</w:t>
            </w:r>
            <w:r w:rsidR="00923FD8" w:rsidRPr="00272F02">
              <w:t>(C15601)</w:t>
            </w:r>
            <w:r w:rsidR="002739E4" w:rsidRPr="00272F02">
              <w:t xml:space="preserve">; </w:t>
            </w:r>
            <w:r w:rsidRPr="00272F02">
              <w:t>Phase 2/Phase 3</w:t>
            </w:r>
            <w:r w:rsidR="00923FD8" w:rsidRPr="00272F02">
              <w:t>(C15694)</w:t>
            </w:r>
            <w:r w:rsidR="002739E4" w:rsidRPr="00272F02">
              <w:t>;</w:t>
            </w:r>
            <w:r w:rsidR="00AA6F46" w:rsidRPr="00272F02">
              <w:rPr>
                <w:lang w:eastAsia="ja-JP"/>
              </w:rPr>
              <w:t xml:space="preserve"> </w:t>
            </w:r>
            <w:r w:rsidR="00680F6B" w:rsidRPr="00272F02">
              <w:t>Phase2/Phase 3/</w:t>
            </w:r>
            <w:r w:rsidRPr="00272F02">
              <w:t>Phase 4</w:t>
            </w:r>
            <w:r w:rsidR="00923FD8" w:rsidRPr="00272F02">
              <w:t>(CNEW)</w:t>
            </w:r>
            <w:r w:rsidR="002739E4" w:rsidRPr="00272F02">
              <w:t>;</w:t>
            </w:r>
            <w:r w:rsidR="00AA6F46" w:rsidRPr="00272F02">
              <w:rPr>
                <w:lang w:eastAsia="ja-JP"/>
              </w:rPr>
              <w:t xml:space="preserve"> </w:t>
            </w:r>
            <w:r w:rsidRPr="00272F02">
              <w:t>Phase 3</w:t>
            </w:r>
            <w:r w:rsidR="00923FD8" w:rsidRPr="00272F02">
              <w:t>(C15602)</w:t>
            </w:r>
            <w:r w:rsidR="002739E4" w:rsidRPr="00272F02">
              <w:t>;</w:t>
            </w:r>
            <w:r w:rsidR="00AA6F46" w:rsidRPr="00272F02">
              <w:rPr>
                <w:lang w:eastAsia="ja-JP"/>
              </w:rPr>
              <w:t xml:space="preserve"> </w:t>
            </w:r>
            <w:r w:rsidR="007D405E" w:rsidRPr="00272F02">
              <w:t>Phase 3/Phase 4</w:t>
            </w:r>
            <w:r w:rsidR="00923FD8" w:rsidRPr="00272F02">
              <w:t xml:space="preserve"> (CNEW)</w:t>
            </w:r>
            <w:r w:rsidR="002739E4" w:rsidRPr="00272F02">
              <w:t xml:space="preserve">; </w:t>
            </w:r>
            <w:r w:rsidRPr="00272F02">
              <w:t>Phase 4</w:t>
            </w:r>
            <w:r w:rsidR="00923FD8" w:rsidRPr="00272F02">
              <w:t xml:space="preserve"> (C15603))</w:t>
            </w:r>
            <w:r w:rsidR="6CF299AA" w:rsidRPr="00272F02">
              <w:t>)</w:t>
            </w:r>
          </w:p>
        </w:tc>
      </w:tr>
      <w:tr w:rsidR="00DB50C7" w:rsidRPr="00272F02" w14:paraId="07434159"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4F4527F" w14:textId="77777777" w:rsidR="006845A9" w:rsidRPr="00272F02" w:rsidRDefault="006845A9" w:rsidP="00355E1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0D97F8" w14:textId="35A2C50B" w:rsidR="006845A9" w:rsidRPr="00272F02" w:rsidRDefault="006845A9" w:rsidP="008B2BE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Pr="00272F02">
              <w:rPr>
                <w:szCs w:val="20"/>
                <w:lang w:val="en-GB"/>
              </w:rPr>
              <w:t>es</w:t>
            </w:r>
          </w:p>
          <w:p w14:paraId="408BEA06" w14:textId="43E15101" w:rsidR="006845A9" w:rsidRPr="00272F02" w:rsidRDefault="006845A9" w:rsidP="008B2BE9">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C261FC" w:rsidRPr="00272F02">
              <w:rPr>
                <w:szCs w:val="20"/>
                <w:lang w:val="en-GB"/>
              </w:rPr>
              <w:t xml:space="preserve">; </w:t>
            </w:r>
            <w:r w:rsidR="00F22079">
              <w:rPr>
                <w:szCs w:val="20"/>
                <w:lang w:val="en-GB"/>
              </w:rPr>
              <w:t xml:space="preserve">Sponsor </w:t>
            </w:r>
            <w:r w:rsidR="00C261FC" w:rsidRPr="00272F02">
              <w:rPr>
                <w:szCs w:val="20"/>
                <w:lang w:val="en-GB"/>
              </w:rPr>
              <w:t>Protocol Identifier</w:t>
            </w:r>
          </w:p>
          <w:p w14:paraId="529DB55B" w14:textId="469926C2" w:rsidR="006845A9" w:rsidRPr="00272F02" w:rsidRDefault="006845A9" w:rsidP="008B2BE9">
            <w:pPr>
              <w:pStyle w:val="TableCellLeft10pt"/>
              <w:rPr>
                <w:szCs w:val="20"/>
                <w:lang w:val="en-GB"/>
              </w:rPr>
            </w:pPr>
            <w:r w:rsidRPr="00272F02">
              <w:rPr>
                <w:rStyle w:val="TableCellLeft10ptBoldChar"/>
                <w:szCs w:val="20"/>
              </w:rPr>
              <w:t>Concept</w:t>
            </w:r>
            <w:r w:rsidRPr="00272F02">
              <w:rPr>
                <w:szCs w:val="20"/>
                <w:lang w:val="en-GB"/>
              </w:rPr>
              <w:t xml:space="preserve">: </w:t>
            </w:r>
            <w:r w:rsidR="00AD6F0A" w:rsidRPr="00272F02">
              <w:rPr>
                <w:szCs w:val="20"/>
                <w:lang w:val="en-GB"/>
              </w:rPr>
              <w:t>C48281</w:t>
            </w:r>
          </w:p>
        </w:tc>
      </w:tr>
      <w:tr w:rsidR="00DB50C7" w:rsidRPr="00272F02" w14:paraId="67218A6B"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3A2EAC47" w14:textId="71E5A84E" w:rsidR="006845A9" w:rsidRPr="00272F02" w:rsidRDefault="0021788E" w:rsidP="00355E1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93FB6F" w14:textId="3733196D" w:rsidR="006845A9" w:rsidRPr="00272F02" w:rsidRDefault="0005746C" w:rsidP="008B2BE9">
            <w:pPr>
              <w:pStyle w:val="TableCellLeft10pt"/>
              <w:rPr>
                <w:szCs w:val="20"/>
                <w:lang w:val="en-GB"/>
              </w:rPr>
            </w:pPr>
            <w:r w:rsidRPr="00272F02">
              <w:rPr>
                <w:szCs w:val="20"/>
                <w:lang w:val="en-GB"/>
              </w:rPr>
              <w:t>No</w:t>
            </w:r>
          </w:p>
        </w:tc>
      </w:tr>
    </w:tbl>
    <w:p w14:paraId="0AD09493" w14:textId="77777777" w:rsidR="00AA411A" w:rsidRPr="00272F02" w:rsidRDefault="00AA411A" w:rsidP="00AA411A">
      <w:pPr>
        <w:rPr>
          <w:sz w:val="20"/>
          <w:szCs w:val="20"/>
        </w:rPr>
      </w:pPr>
    </w:p>
    <w:tbl>
      <w:tblPr>
        <w:tblStyle w:val="TableGrid"/>
        <w:tblW w:w="5000" w:type="pct"/>
        <w:tblLook w:val="04A0" w:firstRow="1" w:lastRow="0" w:firstColumn="1" w:lastColumn="0" w:noHBand="0" w:noVBand="1"/>
      </w:tblPr>
      <w:tblGrid>
        <w:gridCol w:w="1054"/>
        <w:gridCol w:w="1821"/>
        <w:gridCol w:w="6115"/>
      </w:tblGrid>
      <w:tr w:rsidR="00DB50C7" w:rsidRPr="00272F02" w14:paraId="7B1B40CB" w14:textId="77777777" w:rsidTr="00910BB6">
        <w:trPr>
          <w:trHeight w:val="20"/>
        </w:trPr>
        <w:tc>
          <w:tcPr>
            <w:tcW w:w="586" w:type="pct"/>
            <w:shd w:val="clear" w:color="auto" w:fill="FFFFCC"/>
            <w:hideMark/>
          </w:tcPr>
          <w:p w14:paraId="78982BFF" w14:textId="77777777" w:rsidR="009F7BAC" w:rsidRPr="00272F02" w:rsidRDefault="009F7BAC" w:rsidP="00C824A4">
            <w:pPr>
              <w:rPr>
                <w:b/>
                <w:bCs/>
                <w:sz w:val="20"/>
                <w:szCs w:val="20"/>
              </w:rPr>
            </w:pPr>
            <w:r w:rsidRPr="00272F02">
              <w:rPr>
                <w:b/>
                <w:bCs/>
                <w:sz w:val="20"/>
                <w:szCs w:val="20"/>
              </w:rPr>
              <w:t>NCI C-Code</w:t>
            </w:r>
          </w:p>
        </w:tc>
        <w:tc>
          <w:tcPr>
            <w:tcW w:w="1013" w:type="pct"/>
            <w:shd w:val="clear" w:color="auto" w:fill="FFFFCC"/>
            <w:hideMark/>
          </w:tcPr>
          <w:p w14:paraId="00DCC8A8" w14:textId="77777777" w:rsidR="009F7BAC" w:rsidRPr="00272F02" w:rsidRDefault="009F7BAC" w:rsidP="00C824A4">
            <w:pPr>
              <w:rPr>
                <w:b/>
                <w:bCs/>
                <w:sz w:val="20"/>
                <w:szCs w:val="20"/>
              </w:rPr>
            </w:pPr>
            <w:r w:rsidRPr="00272F02">
              <w:rPr>
                <w:b/>
                <w:bCs/>
                <w:sz w:val="20"/>
                <w:szCs w:val="20"/>
              </w:rPr>
              <w:t>M11 Preferred Term</w:t>
            </w:r>
          </w:p>
        </w:tc>
        <w:tc>
          <w:tcPr>
            <w:tcW w:w="3401" w:type="pct"/>
            <w:shd w:val="clear" w:color="auto" w:fill="FFFFCC"/>
            <w:hideMark/>
          </w:tcPr>
          <w:p w14:paraId="310A819D" w14:textId="77777777" w:rsidR="009F7BAC" w:rsidRPr="00272F02" w:rsidRDefault="009F7BAC" w:rsidP="00C824A4">
            <w:pPr>
              <w:rPr>
                <w:b/>
                <w:bCs/>
                <w:sz w:val="20"/>
                <w:szCs w:val="20"/>
              </w:rPr>
            </w:pPr>
            <w:r w:rsidRPr="00272F02">
              <w:rPr>
                <w:b/>
                <w:bCs/>
                <w:sz w:val="20"/>
                <w:szCs w:val="20"/>
              </w:rPr>
              <w:t>Draft Definition</w:t>
            </w:r>
          </w:p>
        </w:tc>
      </w:tr>
      <w:tr w:rsidR="00DB50C7" w:rsidRPr="00272F02" w14:paraId="25A377ED" w14:textId="77777777" w:rsidTr="00910BB6">
        <w:trPr>
          <w:trHeight w:val="20"/>
        </w:trPr>
        <w:tc>
          <w:tcPr>
            <w:tcW w:w="586" w:type="pct"/>
            <w:shd w:val="clear" w:color="auto" w:fill="EAEDF1" w:themeFill="text2" w:themeFillTint="1A"/>
            <w:hideMark/>
          </w:tcPr>
          <w:p w14:paraId="5F91B281" w14:textId="77777777" w:rsidR="009F7BAC" w:rsidRPr="00272F02" w:rsidRDefault="009F7BAC" w:rsidP="00C824A4">
            <w:pPr>
              <w:rPr>
                <w:sz w:val="20"/>
                <w:szCs w:val="20"/>
              </w:rPr>
            </w:pPr>
            <w:r w:rsidRPr="00272F02">
              <w:rPr>
                <w:sz w:val="20"/>
                <w:szCs w:val="20"/>
              </w:rPr>
              <w:t>C66737</w:t>
            </w:r>
          </w:p>
        </w:tc>
        <w:tc>
          <w:tcPr>
            <w:tcW w:w="1013" w:type="pct"/>
            <w:shd w:val="clear" w:color="auto" w:fill="EAEDF1" w:themeFill="text2" w:themeFillTint="1A"/>
            <w:hideMark/>
          </w:tcPr>
          <w:p w14:paraId="7379DFBE" w14:textId="77777777" w:rsidR="009F7BAC" w:rsidRPr="00272F02" w:rsidRDefault="009F7BAC" w:rsidP="00C824A4">
            <w:pPr>
              <w:rPr>
                <w:sz w:val="20"/>
                <w:szCs w:val="20"/>
              </w:rPr>
            </w:pPr>
            <w:r w:rsidRPr="00272F02">
              <w:rPr>
                <w:sz w:val="20"/>
                <w:szCs w:val="20"/>
              </w:rPr>
              <w:t>TPHASE</w:t>
            </w:r>
          </w:p>
        </w:tc>
        <w:tc>
          <w:tcPr>
            <w:tcW w:w="3401" w:type="pct"/>
            <w:shd w:val="clear" w:color="auto" w:fill="EAEDF1" w:themeFill="text2" w:themeFillTint="1A"/>
            <w:hideMark/>
          </w:tcPr>
          <w:p w14:paraId="258976E8" w14:textId="77777777" w:rsidR="009F7BAC" w:rsidRPr="00272F02" w:rsidRDefault="009F7BAC" w:rsidP="00C824A4">
            <w:pPr>
              <w:rPr>
                <w:sz w:val="20"/>
                <w:szCs w:val="20"/>
              </w:rPr>
            </w:pPr>
            <w:r w:rsidRPr="00272F02">
              <w:rPr>
                <w:sz w:val="20"/>
                <w:szCs w:val="20"/>
              </w:rPr>
              <w:t>A terminology codelist relevant to the phase, or stage, of the clinical trial.</w:t>
            </w:r>
          </w:p>
        </w:tc>
      </w:tr>
      <w:tr w:rsidR="00DB50C7" w:rsidRPr="00272F02" w14:paraId="29EE0058" w14:textId="77777777" w:rsidTr="00844232">
        <w:trPr>
          <w:trHeight w:val="20"/>
        </w:trPr>
        <w:tc>
          <w:tcPr>
            <w:tcW w:w="586" w:type="pct"/>
            <w:hideMark/>
          </w:tcPr>
          <w:p w14:paraId="0B3C8A2E" w14:textId="77777777" w:rsidR="009F7BAC" w:rsidRPr="00272F02" w:rsidRDefault="009F7BAC" w:rsidP="00C824A4">
            <w:pPr>
              <w:rPr>
                <w:sz w:val="20"/>
                <w:szCs w:val="20"/>
              </w:rPr>
            </w:pPr>
            <w:r w:rsidRPr="00272F02">
              <w:rPr>
                <w:sz w:val="20"/>
                <w:szCs w:val="20"/>
              </w:rPr>
              <w:t>C54721</w:t>
            </w:r>
          </w:p>
        </w:tc>
        <w:tc>
          <w:tcPr>
            <w:tcW w:w="1013" w:type="pct"/>
            <w:hideMark/>
          </w:tcPr>
          <w:p w14:paraId="2C8DBA57" w14:textId="77777777" w:rsidR="009F7BAC" w:rsidRPr="00272F02" w:rsidRDefault="009F7BAC" w:rsidP="00C824A4">
            <w:pPr>
              <w:rPr>
                <w:sz w:val="20"/>
                <w:szCs w:val="20"/>
              </w:rPr>
            </w:pPr>
            <w:r w:rsidRPr="00272F02">
              <w:rPr>
                <w:sz w:val="20"/>
                <w:szCs w:val="20"/>
              </w:rPr>
              <w:t>Early Phase 1</w:t>
            </w:r>
          </w:p>
        </w:tc>
        <w:tc>
          <w:tcPr>
            <w:tcW w:w="3401" w:type="pct"/>
            <w:hideMark/>
          </w:tcPr>
          <w:p w14:paraId="789718AD" w14:textId="672F64DC" w:rsidR="009F7BAC" w:rsidRPr="00272F02" w:rsidRDefault="009F7BAC" w:rsidP="00E14112">
            <w:pPr>
              <w:rPr>
                <w:sz w:val="20"/>
                <w:szCs w:val="20"/>
              </w:rPr>
            </w:pPr>
            <w:r w:rsidRPr="00272F02">
              <w:rPr>
                <w:sz w:val="20"/>
                <w:szCs w:val="20"/>
              </w:rPr>
              <w:t>First-in-human trials, in a small number of subjects, that are conducted before Phase 1 trials and are intended to assess new candidate therapeutic and imaging agents. The study agent is administered at a low dose for a limited time, and there is no therapeutic or diagnostic intent</w:t>
            </w:r>
            <w:r w:rsidR="2455DAFF" w:rsidRPr="00272F02">
              <w:rPr>
                <w:sz w:val="20"/>
                <w:szCs w:val="20"/>
              </w:rPr>
              <w:t>.</w:t>
            </w:r>
            <w:r w:rsidRPr="00272F02">
              <w:rPr>
                <w:sz w:val="20"/>
                <w:szCs w:val="20"/>
              </w:rPr>
              <w:t xml:space="preserve"> </w:t>
            </w:r>
          </w:p>
        </w:tc>
      </w:tr>
      <w:tr w:rsidR="00DB50C7" w:rsidRPr="00272F02" w14:paraId="1E0AB73F" w14:textId="77777777" w:rsidTr="00844232">
        <w:trPr>
          <w:trHeight w:val="20"/>
        </w:trPr>
        <w:tc>
          <w:tcPr>
            <w:tcW w:w="586" w:type="pct"/>
            <w:hideMark/>
          </w:tcPr>
          <w:p w14:paraId="2A8FFEF2" w14:textId="77777777" w:rsidR="009F7BAC" w:rsidRPr="00272F02" w:rsidRDefault="009F7BAC" w:rsidP="00C824A4">
            <w:pPr>
              <w:rPr>
                <w:sz w:val="20"/>
                <w:szCs w:val="20"/>
              </w:rPr>
            </w:pPr>
            <w:r w:rsidRPr="00272F02">
              <w:rPr>
                <w:sz w:val="20"/>
                <w:szCs w:val="20"/>
              </w:rPr>
              <w:t>C15600</w:t>
            </w:r>
          </w:p>
        </w:tc>
        <w:tc>
          <w:tcPr>
            <w:tcW w:w="1013" w:type="pct"/>
            <w:hideMark/>
          </w:tcPr>
          <w:p w14:paraId="71344E9F" w14:textId="77777777" w:rsidR="009F7BAC" w:rsidRPr="00272F02" w:rsidRDefault="009F7BAC" w:rsidP="00C824A4">
            <w:pPr>
              <w:rPr>
                <w:sz w:val="20"/>
                <w:szCs w:val="20"/>
              </w:rPr>
            </w:pPr>
            <w:r w:rsidRPr="00272F02">
              <w:rPr>
                <w:sz w:val="20"/>
                <w:szCs w:val="20"/>
              </w:rPr>
              <w:t>Phase 1</w:t>
            </w:r>
          </w:p>
        </w:tc>
        <w:tc>
          <w:tcPr>
            <w:tcW w:w="3401" w:type="pct"/>
            <w:hideMark/>
          </w:tcPr>
          <w:p w14:paraId="579AABA4" w14:textId="6AC2BEBF" w:rsidR="009F7BAC" w:rsidRPr="00272F02" w:rsidRDefault="009F7BAC" w:rsidP="00E14112">
            <w:pPr>
              <w:rPr>
                <w:sz w:val="20"/>
                <w:szCs w:val="20"/>
              </w:rPr>
            </w:pPr>
            <w:r w:rsidRPr="00272F02">
              <w:rPr>
                <w:sz w:val="20"/>
                <w:szCs w:val="20"/>
              </w:rPr>
              <w:t xml:space="preserve">The initial introduction of an investigational new drug into humans. Phase 1 studies are typically closely monitored and may be conducted in patients or normal volunteer subjects. </w:t>
            </w:r>
          </w:p>
        </w:tc>
      </w:tr>
      <w:tr w:rsidR="00DB50C7" w:rsidRPr="00272F02" w14:paraId="58B33ABD" w14:textId="77777777" w:rsidTr="00910BB6">
        <w:trPr>
          <w:trHeight w:val="20"/>
        </w:trPr>
        <w:tc>
          <w:tcPr>
            <w:tcW w:w="586" w:type="pct"/>
            <w:hideMark/>
          </w:tcPr>
          <w:p w14:paraId="1C249D44" w14:textId="77777777" w:rsidR="009F7BAC" w:rsidRPr="00272F02" w:rsidRDefault="009F7BAC" w:rsidP="00C824A4">
            <w:pPr>
              <w:rPr>
                <w:sz w:val="20"/>
                <w:szCs w:val="20"/>
              </w:rPr>
            </w:pPr>
            <w:r w:rsidRPr="00272F02">
              <w:rPr>
                <w:sz w:val="20"/>
                <w:szCs w:val="20"/>
              </w:rPr>
              <w:t>C15693</w:t>
            </w:r>
          </w:p>
        </w:tc>
        <w:tc>
          <w:tcPr>
            <w:tcW w:w="1013" w:type="pct"/>
            <w:hideMark/>
          </w:tcPr>
          <w:p w14:paraId="43B20814" w14:textId="77777777" w:rsidR="009F7BAC" w:rsidRPr="00272F02" w:rsidRDefault="009F7BAC" w:rsidP="00C824A4">
            <w:pPr>
              <w:rPr>
                <w:sz w:val="20"/>
                <w:szCs w:val="20"/>
              </w:rPr>
            </w:pPr>
            <w:r w:rsidRPr="00272F02">
              <w:rPr>
                <w:sz w:val="20"/>
                <w:szCs w:val="20"/>
              </w:rPr>
              <w:t>Phase 1/Phase 2</w:t>
            </w:r>
          </w:p>
        </w:tc>
        <w:tc>
          <w:tcPr>
            <w:tcW w:w="3401" w:type="pct"/>
            <w:hideMark/>
          </w:tcPr>
          <w:p w14:paraId="1FECC0F5" w14:textId="77777777" w:rsidR="009F7BAC" w:rsidRPr="00272F02" w:rsidRDefault="009F7BAC" w:rsidP="00C824A4">
            <w:pPr>
              <w:rPr>
                <w:sz w:val="20"/>
                <w:szCs w:val="20"/>
              </w:rPr>
            </w:pPr>
            <w:r w:rsidRPr="00272F02">
              <w:rPr>
                <w:sz w:val="20"/>
                <w:szCs w:val="20"/>
              </w:rPr>
              <w:t>A class of clinical study that combines elements characteristic of traditional Phase 1 and Phase 2 trials. See also Phase I, Phase II.</w:t>
            </w:r>
          </w:p>
        </w:tc>
      </w:tr>
      <w:tr w:rsidR="00DB50C7" w:rsidRPr="00272F02" w14:paraId="53EDC8EE" w14:textId="77777777" w:rsidTr="00910BB6">
        <w:trPr>
          <w:trHeight w:val="20"/>
        </w:trPr>
        <w:tc>
          <w:tcPr>
            <w:tcW w:w="586" w:type="pct"/>
            <w:hideMark/>
          </w:tcPr>
          <w:p w14:paraId="6EE1464A" w14:textId="77777777" w:rsidR="009F7BAC" w:rsidRPr="00272F02" w:rsidRDefault="009F7BAC" w:rsidP="00C824A4">
            <w:pPr>
              <w:rPr>
                <w:sz w:val="20"/>
                <w:szCs w:val="20"/>
              </w:rPr>
            </w:pPr>
            <w:r w:rsidRPr="00272F02">
              <w:rPr>
                <w:sz w:val="20"/>
                <w:szCs w:val="20"/>
              </w:rPr>
              <w:lastRenderedPageBreak/>
              <w:t>C198366</w:t>
            </w:r>
          </w:p>
        </w:tc>
        <w:tc>
          <w:tcPr>
            <w:tcW w:w="1013" w:type="pct"/>
            <w:hideMark/>
          </w:tcPr>
          <w:p w14:paraId="535278B9" w14:textId="77777777" w:rsidR="009F7BAC" w:rsidRPr="00272F02" w:rsidRDefault="009F7BAC" w:rsidP="00C824A4">
            <w:pPr>
              <w:rPr>
                <w:sz w:val="20"/>
                <w:szCs w:val="20"/>
              </w:rPr>
            </w:pPr>
            <w:r w:rsidRPr="00272F02">
              <w:rPr>
                <w:sz w:val="20"/>
                <w:szCs w:val="20"/>
              </w:rPr>
              <w:t>Phase 1/Phase 2/Phase 3</w:t>
            </w:r>
          </w:p>
        </w:tc>
        <w:tc>
          <w:tcPr>
            <w:tcW w:w="3401" w:type="pct"/>
            <w:hideMark/>
          </w:tcPr>
          <w:p w14:paraId="1DEE2428" w14:textId="77777777" w:rsidR="009F7BAC" w:rsidRPr="00272F02" w:rsidRDefault="009F7BAC" w:rsidP="00C824A4">
            <w:pPr>
              <w:rPr>
                <w:sz w:val="20"/>
                <w:szCs w:val="20"/>
              </w:rPr>
            </w:pPr>
            <w:r w:rsidRPr="00272F02">
              <w:rPr>
                <w:sz w:val="20"/>
                <w:szCs w:val="20"/>
              </w:rPr>
              <w:t>A study that begins as a Phase 1 study and transitions into Phases 2 and 3 based upon successful completion of each previous portion.</w:t>
            </w:r>
          </w:p>
        </w:tc>
      </w:tr>
      <w:tr w:rsidR="00DB50C7" w:rsidRPr="00272F02" w14:paraId="43DE93B9" w14:textId="77777777" w:rsidTr="00910BB6">
        <w:trPr>
          <w:trHeight w:val="20"/>
        </w:trPr>
        <w:tc>
          <w:tcPr>
            <w:tcW w:w="586" w:type="pct"/>
            <w:hideMark/>
          </w:tcPr>
          <w:p w14:paraId="6442275A" w14:textId="77777777" w:rsidR="009F7BAC" w:rsidRPr="00272F02" w:rsidRDefault="009F7BAC" w:rsidP="00C824A4">
            <w:pPr>
              <w:rPr>
                <w:sz w:val="20"/>
                <w:szCs w:val="20"/>
              </w:rPr>
            </w:pPr>
            <w:r w:rsidRPr="00272F02">
              <w:rPr>
                <w:sz w:val="20"/>
                <w:szCs w:val="20"/>
              </w:rPr>
              <w:t>C198367</w:t>
            </w:r>
          </w:p>
        </w:tc>
        <w:tc>
          <w:tcPr>
            <w:tcW w:w="1013" w:type="pct"/>
            <w:hideMark/>
          </w:tcPr>
          <w:p w14:paraId="58ECA02E" w14:textId="77777777" w:rsidR="009F7BAC" w:rsidRPr="00272F02" w:rsidRDefault="009F7BAC" w:rsidP="00C824A4">
            <w:pPr>
              <w:rPr>
                <w:sz w:val="20"/>
                <w:szCs w:val="20"/>
              </w:rPr>
            </w:pPr>
            <w:r w:rsidRPr="00272F02">
              <w:rPr>
                <w:sz w:val="20"/>
                <w:szCs w:val="20"/>
              </w:rPr>
              <w:t>Phase 1/Phase 3</w:t>
            </w:r>
          </w:p>
        </w:tc>
        <w:tc>
          <w:tcPr>
            <w:tcW w:w="3401" w:type="pct"/>
            <w:hideMark/>
          </w:tcPr>
          <w:p w14:paraId="08C9E18D" w14:textId="77777777" w:rsidR="009F7BAC" w:rsidRPr="00272F02" w:rsidRDefault="009F7BAC" w:rsidP="00C824A4">
            <w:pPr>
              <w:rPr>
                <w:sz w:val="20"/>
                <w:szCs w:val="20"/>
              </w:rPr>
            </w:pPr>
            <w:r w:rsidRPr="00272F02">
              <w:rPr>
                <w:sz w:val="20"/>
                <w:szCs w:val="20"/>
              </w:rPr>
              <w:t>A study that begins as a Phase 1 study and transitions into a Phase 3 study upon successful completion of the Phase I portion.</w:t>
            </w:r>
          </w:p>
        </w:tc>
      </w:tr>
      <w:tr w:rsidR="00DB50C7" w:rsidRPr="00272F02" w14:paraId="207EFDCD" w14:textId="77777777" w:rsidTr="00910BB6">
        <w:trPr>
          <w:trHeight w:val="20"/>
        </w:trPr>
        <w:tc>
          <w:tcPr>
            <w:tcW w:w="586" w:type="pct"/>
            <w:hideMark/>
          </w:tcPr>
          <w:p w14:paraId="4CD5EE35" w14:textId="77777777" w:rsidR="009F7BAC" w:rsidRPr="00272F02" w:rsidRDefault="009F7BAC" w:rsidP="00C824A4">
            <w:pPr>
              <w:rPr>
                <w:sz w:val="20"/>
                <w:szCs w:val="20"/>
              </w:rPr>
            </w:pPr>
            <w:r w:rsidRPr="00272F02">
              <w:rPr>
                <w:sz w:val="20"/>
                <w:szCs w:val="20"/>
              </w:rPr>
              <w:t>CNEW</w:t>
            </w:r>
          </w:p>
        </w:tc>
        <w:tc>
          <w:tcPr>
            <w:tcW w:w="1013" w:type="pct"/>
            <w:hideMark/>
          </w:tcPr>
          <w:p w14:paraId="46204477" w14:textId="77777777" w:rsidR="009F7BAC" w:rsidRPr="00272F02" w:rsidRDefault="009F7BAC" w:rsidP="00C824A4">
            <w:pPr>
              <w:rPr>
                <w:sz w:val="20"/>
                <w:szCs w:val="20"/>
              </w:rPr>
            </w:pPr>
            <w:r w:rsidRPr="00272F02">
              <w:rPr>
                <w:sz w:val="20"/>
                <w:szCs w:val="20"/>
              </w:rPr>
              <w:t>Phase 2/Phase 3/Phase 4</w:t>
            </w:r>
          </w:p>
        </w:tc>
        <w:tc>
          <w:tcPr>
            <w:tcW w:w="3401" w:type="pct"/>
            <w:hideMark/>
          </w:tcPr>
          <w:p w14:paraId="5EEF6192" w14:textId="77777777" w:rsidR="009F7BAC" w:rsidRPr="00272F02" w:rsidRDefault="009F7BAC" w:rsidP="00C824A4">
            <w:pPr>
              <w:rPr>
                <w:sz w:val="20"/>
                <w:szCs w:val="20"/>
              </w:rPr>
            </w:pPr>
            <w:r w:rsidRPr="00272F02">
              <w:rPr>
                <w:sz w:val="20"/>
                <w:szCs w:val="20"/>
              </w:rPr>
              <w:t>A study that begins as a Phase 2 study and transitions into Phases 3 and 4 based upon successful completion of each previous portion.</w:t>
            </w:r>
          </w:p>
        </w:tc>
      </w:tr>
      <w:tr w:rsidR="00DB50C7" w:rsidRPr="00272F02" w14:paraId="4DFAAA9D" w14:textId="77777777" w:rsidTr="00910BB6">
        <w:trPr>
          <w:trHeight w:val="20"/>
        </w:trPr>
        <w:tc>
          <w:tcPr>
            <w:tcW w:w="586" w:type="pct"/>
            <w:hideMark/>
          </w:tcPr>
          <w:p w14:paraId="42DB5A32" w14:textId="77777777" w:rsidR="009F7BAC" w:rsidRPr="00272F02" w:rsidRDefault="009F7BAC" w:rsidP="00C824A4">
            <w:pPr>
              <w:rPr>
                <w:sz w:val="20"/>
                <w:szCs w:val="20"/>
              </w:rPr>
            </w:pPr>
            <w:r w:rsidRPr="00272F02">
              <w:rPr>
                <w:sz w:val="20"/>
                <w:szCs w:val="20"/>
              </w:rPr>
              <w:t>C15601</w:t>
            </w:r>
          </w:p>
        </w:tc>
        <w:tc>
          <w:tcPr>
            <w:tcW w:w="1013" w:type="pct"/>
            <w:hideMark/>
          </w:tcPr>
          <w:p w14:paraId="741FF6E5" w14:textId="77777777" w:rsidR="009F7BAC" w:rsidRPr="00272F02" w:rsidRDefault="009F7BAC" w:rsidP="00C824A4">
            <w:pPr>
              <w:rPr>
                <w:sz w:val="20"/>
                <w:szCs w:val="20"/>
              </w:rPr>
            </w:pPr>
            <w:r w:rsidRPr="00272F02">
              <w:rPr>
                <w:sz w:val="20"/>
                <w:szCs w:val="20"/>
              </w:rPr>
              <w:t>Phase 2</w:t>
            </w:r>
          </w:p>
        </w:tc>
        <w:tc>
          <w:tcPr>
            <w:tcW w:w="3401" w:type="pct"/>
            <w:hideMark/>
          </w:tcPr>
          <w:p w14:paraId="094F9B04" w14:textId="746ECEEE" w:rsidR="009F7BAC" w:rsidRPr="00272F02" w:rsidRDefault="009F7BAC" w:rsidP="00C824A4">
            <w:pPr>
              <w:rPr>
                <w:sz w:val="20"/>
                <w:szCs w:val="20"/>
              </w:rPr>
            </w:pPr>
            <w:r w:rsidRPr="00272F02">
              <w:rPr>
                <w:sz w:val="20"/>
                <w:szCs w:val="20"/>
              </w:rPr>
              <w:t xml:space="preserve">Phase that includes the controlled clinical trials conducted to evaluate the safety and efficacy of the drug in a limited number of patients with the disease or condition under study. Objectives can be dose-ranging (dose-response, frequency of dosing), type of patients, or numerous other characteristics of safety and efficacy. </w:t>
            </w:r>
          </w:p>
        </w:tc>
      </w:tr>
      <w:tr w:rsidR="00DB50C7" w:rsidRPr="00272F02" w14:paraId="768F4253" w14:textId="77777777" w:rsidTr="00910BB6">
        <w:trPr>
          <w:trHeight w:val="20"/>
        </w:trPr>
        <w:tc>
          <w:tcPr>
            <w:tcW w:w="586" w:type="pct"/>
            <w:hideMark/>
          </w:tcPr>
          <w:p w14:paraId="247031C9" w14:textId="77777777" w:rsidR="009F7BAC" w:rsidRPr="00272F02" w:rsidRDefault="009F7BAC" w:rsidP="00C824A4">
            <w:pPr>
              <w:rPr>
                <w:sz w:val="20"/>
                <w:szCs w:val="20"/>
              </w:rPr>
            </w:pPr>
            <w:r w:rsidRPr="00272F02">
              <w:rPr>
                <w:sz w:val="20"/>
                <w:szCs w:val="20"/>
              </w:rPr>
              <w:t>C15694</w:t>
            </w:r>
          </w:p>
        </w:tc>
        <w:tc>
          <w:tcPr>
            <w:tcW w:w="1013" w:type="pct"/>
            <w:hideMark/>
          </w:tcPr>
          <w:p w14:paraId="7F32C34F" w14:textId="77777777" w:rsidR="009F7BAC" w:rsidRPr="00272F02" w:rsidRDefault="009F7BAC" w:rsidP="00C824A4">
            <w:pPr>
              <w:rPr>
                <w:sz w:val="20"/>
                <w:szCs w:val="20"/>
              </w:rPr>
            </w:pPr>
            <w:r w:rsidRPr="00272F02">
              <w:rPr>
                <w:sz w:val="20"/>
                <w:szCs w:val="20"/>
              </w:rPr>
              <w:t>Phase 2/Phase 3</w:t>
            </w:r>
          </w:p>
        </w:tc>
        <w:tc>
          <w:tcPr>
            <w:tcW w:w="3401" w:type="pct"/>
            <w:hideMark/>
          </w:tcPr>
          <w:p w14:paraId="597B9EFD" w14:textId="77777777" w:rsidR="009F7BAC" w:rsidRPr="00272F02" w:rsidRDefault="009F7BAC" w:rsidP="00C824A4">
            <w:pPr>
              <w:rPr>
                <w:sz w:val="20"/>
                <w:szCs w:val="20"/>
              </w:rPr>
            </w:pPr>
            <w:r w:rsidRPr="00272F02">
              <w:rPr>
                <w:sz w:val="20"/>
                <w:szCs w:val="20"/>
              </w:rPr>
              <w:t>A class of clinical study that combines elements characteristic of traditional Phase 2 and Phase 3 trials.</w:t>
            </w:r>
          </w:p>
        </w:tc>
      </w:tr>
      <w:tr w:rsidR="00DB50C7" w:rsidRPr="00272F02" w14:paraId="77A54921" w14:textId="77777777" w:rsidTr="00910BB6">
        <w:trPr>
          <w:trHeight w:val="20"/>
        </w:trPr>
        <w:tc>
          <w:tcPr>
            <w:tcW w:w="586" w:type="pct"/>
            <w:hideMark/>
          </w:tcPr>
          <w:p w14:paraId="70F05200" w14:textId="77777777" w:rsidR="009F7BAC" w:rsidRPr="00272F02" w:rsidRDefault="009F7BAC" w:rsidP="00C824A4">
            <w:pPr>
              <w:rPr>
                <w:sz w:val="20"/>
                <w:szCs w:val="20"/>
              </w:rPr>
            </w:pPr>
            <w:r w:rsidRPr="00272F02">
              <w:rPr>
                <w:sz w:val="20"/>
                <w:szCs w:val="20"/>
              </w:rPr>
              <w:t>CNEW</w:t>
            </w:r>
          </w:p>
        </w:tc>
        <w:tc>
          <w:tcPr>
            <w:tcW w:w="1013" w:type="pct"/>
            <w:hideMark/>
          </w:tcPr>
          <w:p w14:paraId="4E86C0E9" w14:textId="77777777" w:rsidR="009F7BAC" w:rsidRPr="00272F02" w:rsidRDefault="009F7BAC" w:rsidP="00C824A4">
            <w:pPr>
              <w:rPr>
                <w:sz w:val="20"/>
                <w:szCs w:val="20"/>
              </w:rPr>
            </w:pPr>
            <w:r w:rsidRPr="00272F02">
              <w:rPr>
                <w:sz w:val="20"/>
                <w:szCs w:val="20"/>
              </w:rPr>
              <w:t>Phase 3/Phase 4</w:t>
            </w:r>
          </w:p>
        </w:tc>
        <w:tc>
          <w:tcPr>
            <w:tcW w:w="3401" w:type="pct"/>
            <w:hideMark/>
          </w:tcPr>
          <w:p w14:paraId="22A38EAD" w14:textId="77777777" w:rsidR="009F7BAC" w:rsidRPr="00272F02" w:rsidRDefault="009F7BAC" w:rsidP="00C824A4">
            <w:pPr>
              <w:rPr>
                <w:sz w:val="20"/>
                <w:szCs w:val="20"/>
              </w:rPr>
            </w:pPr>
            <w:r w:rsidRPr="00272F02">
              <w:rPr>
                <w:sz w:val="20"/>
                <w:szCs w:val="20"/>
              </w:rPr>
              <w:t>A class of clinical study that combines elements characteristic of traditional Phase 3 and Phase 4 trials.</w:t>
            </w:r>
          </w:p>
        </w:tc>
      </w:tr>
      <w:tr w:rsidR="00DB50C7" w:rsidRPr="00272F02" w14:paraId="70EAA0F7" w14:textId="77777777" w:rsidTr="00910BB6">
        <w:trPr>
          <w:trHeight w:val="20"/>
        </w:trPr>
        <w:tc>
          <w:tcPr>
            <w:tcW w:w="586" w:type="pct"/>
            <w:hideMark/>
          </w:tcPr>
          <w:p w14:paraId="1AF35F5E" w14:textId="77777777" w:rsidR="009F7BAC" w:rsidRPr="00272F02" w:rsidRDefault="009F7BAC" w:rsidP="00C824A4">
            <w:pPr>
              <w:rPr>
                <w:sz w:val="20"/>
                <w:szCs w:val="20"/>
              </w:rPr>
            </w:pPr>
            <w:r w:rsidRPr="00272F02">
              <w:rPr>
                <w:sz w:val="20"/>
                <w:szCs w:val="20"/>
              </w:rPr>
              <w:t>C15602</w:t>
            </w:r>
          </w:p>
        </w:tc>
        <w:tc>
          <w:tcPr>
            <w:tcW w:w="1013" w:type="pct"/>
            <w:hideMark/>
          </w:tcPr>
          <w:p w14:paraId="059E4DAD" w14:textId="77777777" w:rsidR="009F7BAC" w:rsidRPr="00272F02" w:rsidRDefault="009F7BAC" w:rsidP="00C824A4">
            <w:pPr>
              <w:rPr>
                <w:sz w:val="20"/>
                <w:szCs w:val="20"/>
              </w:rPr>
            </w:pPr>
            <w:r w:rsidRPr="00272F02">
              <w:rPr>
                <w:sz w:val="20"/>
                <w:szCs w:val="20"/>
              </w:rPr>
              <w:t>Phase 3</w:t>
            </w:r>
          </w:p>
        </w:tc>
        <w:tc>
          <w:tcPr>
            <w:tcW w:w="3401" w:type="pct"/>
            <w:hideMark/>
          </w:tcPr>
          <w:p w14:paraId="2516A5FD" w14:textId="37CB20F6" w:rsidR="009F7BAC" w:rsidRPr="00272F02" w:rsidRDefault="009F7BAC" w:rsidP="00C824A4">
            <w:pPr>
              <w:rPr>
                <w:sz w:val="20"/>
                <w:szCs w:val="20"/>
              </w:rPr>
            </w:pPr>
            <w:r w:rsidRPr="00272F02">
              <w:rPr>
                <w:sz w:val="20"/>
                <w:szCs w:val="20"/>
              </w:rPr>
              <w:t xml:space="preserve">Phase that includes the controlled clinical trials intended to confirm safety and effectiveness, evaluate the overall benefit-risk relationship, and to provide substantial evidence for regulatory approval and labeling. </w:t>
            </w:r>
            <w:r w:rsidR="00EC6C3A" w:rsidRPr="00272F02" w:rsidDel="00EC6C3A">
              <w:rPr>
                <w:sz w:val="20"/>
                <w:szCs w:val="20"/>
              </w:rPr>
              <w:t xml:space="preserve"> </w:t>
            </w:r>
          </w:p>
        </w:tc>
      </w:tr>
      <w:tr w:rsidR="00DB50C7" w:rsidRPr="00272F02" w14:paraId="3D5CB9AF" w14:textId="77777777" w:rsidTr="00844232">
        <w:trPr>
          <w:trHeight w:val="20"/>
        </w:trPr>
        <w:tc>
          <w:tcPr>
            <w:tcW w:w="586" w:type="pct"/>
            <w:hideMark/>
          </w:tcPr>
          <w:p w14:paraId="742E1D90" w14:textId="77777777" w:rsidR="009F7BAC" w:rsidRPr="00272F02" w:rsidRDefault="009F7BAC" w:rsidP="00C824A4">
            <w:pPr>
              <w:rPr>
                <w:sz w:val="20"/>
                <w:szCs w:val="20"/>
              </w:rPr>
            </w:pPr>
            <w:r w:rsidRPr="00272F02">
              <w:rPr>
                <w:sz w:val="20"/>
                <w:szCs w:val="20"/>
              </w:rPr>
              <w:t>C15603</w:t>
            </w:r>
          </w:p>
        </w:tc>
        <w:tc>
          <w:tcPr>
            <w:tcW w:w="1013" w:type="pct"/>
            <w:hideMark/>
          </w:tcPr>
          <w:p w14:paraId="283104A4" w14:textId="77777777" w:rsidR="009F7BAC" w:rsidRPr="00272F02" w:rsidRDefault="009F7BAC" w:rsidP="00C824A4">
            <w:pPr>
              <w:rPr>
                <w:sz w:val="20"/>
                <w:szCs w:val="20"/>
              </w:rPr>
            </w:pPr>
            <w:r w:rsidRPr="00272F02">
              <w:rPr>
                <w:sz w:val="20"/>
                <w:szCs w:val="20"/>
              </w:rPr>
              <w:t>Phase 4</w:t>
            </w:r>
          </w:p>
        </w:tc>
        <w:tc>
          <w:tcPr>
            <w:tcW w:w="3401" w:type="pct"/>
            <w:hideMark/>
          </w:tcPr>
          <w:p w14:paraId="63B7AA16" w14:textId="7FBE3CB4" w:rsidR="009F7BAC" w:rsidRPr="00272F02" w:rsidRDefault="009F7BAC" w:rsidP="00E14112">
            <w:pPr>
              <w:rPr>
                <w:sz w:val="20"/>
                <w:szCs w:val="20"/>
              </w:rPr>
            </w:pPr>
            <w:r w:rsidRPr="00272F02">
              <w:rPr>
                <w:sz w:val="20"/>
                <w:szCs w:val="20"/>
              </w:rPr>
              <w:t xml:space="preserve">Post-approval studies to delineate additional information about the drug's risks, benefits, and optimal use that may be requested by regulatory authorities in conjunction with marketing approval. </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E0D84EC" w14:textId="77777777" w:rsidTr="00FF3C43">
        <w:tc>
          <w:tcPr>
            <w:tcW w:w="1249" w:type="pct"/>
            <w:tcBorders>
              <w:top w:val="single" w:sz="4" w:space="0" w:color="auto"/>
              <w:left w:val="single" w:sz="4" w:space="0" w:color="auto"/>
              <w:bottom w:val="single" w:sz="4" w:space="0" w:color="auto"/>
              <w:right w:val="single" w:sz="4" w:space="0" w:color="auto"/>
            </w:tcBorders>
          </w:tcPr>
          <w:p w14:paraId="7DDF18C0" w14:textId="203D3546" w:rsidR="00D416CB" w:rsidRPr="00FF3C43"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72C581B2" w14:textId="2B4D2A62" w:rsidR="00D416CB" w:rsidRPr="00272F02" w:rsidRDefault="00D416CB">
            <w:pPr>
              <w:pStyle w:val="TableCellLeft10pt"/>
              <w:rPr>
                <w:szCs w:val="20"/>
                <w:lang w:val="en-GB"/>
              </w:rPr>
            </w:pPr>
          </w:p>
        </w:tc>
      </w:tr>
      <w:tr w:rsidR="00DB50C7" w:rsidRPr="00272F02" w14:paraId="1EBA1972" w14:textId="77777777" w:rsidTr="00FF3C43">
        <w:tc>
          <w:tcPr>
            <w:tcW w:w="1249" w:type="pct"/>
            <w:tcBorders>
              <w:top w:val="single" w:sz="4" w:space="0" w:color="auto"/>
              <w:left w:val="single" w:sz="4" w:space="0" w:color="auto"/>
              <w:bottom w:val="single" w:sz="4" w:space="0" w:color="auto"/>
              <w:right w:val="single" w:sz="4" w:space="0" w:color="auto"/>
            </w:tcBorders>
          </w:tcPr>
          <w:p w14:paraId="07B123EF" w14:textId="4A5FBD5B" w:rsidR="00D416CB" w:rsidRPr="00FF3C43"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31BC4544" w14:textId="55F01809" w:rsidR="00D416CB" w:rsidRPr="00272F02" w:rsidRDefault="00D416CB">
            <w:pPr>
              <w:pStyle w:val="TableCellLeft10pt"/>
              <w:rPr>
                <w:szCs w:val="20"/>
                <w:lang w:val="en-GB"/>
              </w:rPr>
            </w:pPr>
          </w:p>
        </w:tc>
      </w:tr>
      <w:tr w:rsidR="00DB50C7" w:rsidRPr="00272F02" w14:paraId="308C97A4" w14:textId="77777777" w:rsidTr="00FF3C43">
        <w:tc>
          <w:tcPr>
            <w:tcW w:w="1249" w:type="pct"/>
            <w:tcBorders>
              <w:top w:val="single" w:sz="4" w:space="0" w:color="auto"/>
              <w:left w:val="single" w:sz="4" w:space="0" w:color="auto"/>
              <w:bottom w:val="single" w:sz="4" w:space="0" w:color="auto"/>
              <w:right w:val="single" w:sz="4" w:space="0" w:color="auto"/>
            </w:tcBorders>
          </w:tcPr>
          <w:p w14:paraId="646EF8CA" w14:textId="43E5B395" w:rsidR="00D416CB" w:rsidRPr="00272F02"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104B3713" w14:textId="5E272635" w:rsidR="00D416CB" w:rsidRPr="00272F02" w:rsidRDefault="00D416CB">
            <w:pPr>
              <w:pStyle w:val="TableCellLeft10pt"/>
              <w:rPr>
                <w:szCs w:val="20"/>
                <w:lang w:val="en-GB"/>
              </w:rPr>
            </w:pPr>
          </w:p>
        </w:tc>
      </w:tr>
      <w:tr w:rsidR="00DB50C7" w:rsidRPr="00272F02" w14:paraId="207D6AF7" w14:textId="77777777" w:rsidTr="00FF3C43">
        <w:tc>
          <w:tcPr>
            <w:tcW w:w="1249" w:type="pct"/>
            <w:tcBorders>
              <w:top w:val="single" w:sz="4" w:space="0" w:color="auto"/>
              <w:left w:val="single" w:sz="4" w:space="0" w:color="auto"/>
              <w:bottom w:val="single" w:sz="4" w:space="0" w:color="auto"/>
              <w:right w:val="single" w:sz="4" w:space="0" w:color="auto"/>
            </w:tcBorders>
          </w:tcPr>
          <w:p w14:paraId="1CA229D9" w14:textId="1EF1993F" w:rsidR="00D416CB" w:rsidRPr="00FF3C43"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7F52A47E" w14:textId="1D6FFBE7" w:rsidR="00D416CB" w:rsidRPr="00272F02" w:rsidRDefault="00D416CB">
            <w:pPr>
              <w:pStyle w:val="TableCellLeft10pt"/>
              <w:rPr>
                <w:szCs w:val="20"/>
                <w:lang w:val="en-GB"/>
              </w:rPr>
            </w:pPr>
          </w:p>
        </w:tc>
      </w:tr>
      <w:tr w:rsidR="00DB50C7" w:rsidRPr="00272F02" w14:paraId="0D07CBAE" w14:textId="77777777" w:rsidTr="00FF3C43">
        <w:tc>
          <w:tcPr>
            <w:tcW w:w="1249" w:type="pct"/>
            <w:tcBorders>
              <w:top w:val="single" w:sz="4" w:space="0" w:color="auto"/>
              <w:left w:val="single" w:sz="4" w:space="0" w:color="auto"/>
              <w:bottom w:val="single" w:sz="4" w:space="0" w:color="auto"/>
              <w:right w:val="single" w:sz="4" w:space="0" w:color="auto"/>
            </w:tcBorders>
          </w:tcPr>
          <w:p w14:paraId="067D3C82" w14:textId="6C1F7E38" w:rsidR="00D416CB" w:rsidRPr="00FF3C43"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0D86F23D" w14:textId="0F3A181E" w:rsidR="00D416CB" w:rsidRPr="00272F02" w:rsidRDefault="00D416CB">
            <w:pPr>
              <w:pStyle w:val="TableCellLeft10pt"/>
              <w:rPr>
                <w:szCs w:val="20"/>
                <w:lang w:val="en-GB"/>
              </w:rPr>
            </w:pPr>
          </w:p>
        </w:tc>
      </w:tr>
      <w:tr w:rsidR="00DB50C7" w:rsidRPr="00272F02" w14:paraId="1DE65708" w14:textId="77777777" w:rsidTr="00FF3C43">
        <w:tc>
          <w:tcPr>
            <w:tcW w:w="1249" w:type="pct"/>
            <w:tcBorders>
              <w:top w:val="single" w:sz="4" w:space="0" w:color="auto"/>
              <w:left w:val="single" w:sz="4" w:space="0" w:color="auto"/>
              <w:bottom w:val="single" w:sz="4" w:space="0" w:color="auto"/>
              <w:right w:val="single" w:sz="4" w:space="0" w:color="auto"/>
            </w:tcBorders>
          </w:tcPr>
          <w:p w14:paraId="7F1D8A8E" w14:textId="42BBEE6C" w:rsidR="00D416CB" w:rsidRPr="00FF3C43"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2B595A34" w14:textId="18448CD5" w:rsidR="00D416CB" w:rsidRPr="00272F02" w:rsidRDefault="00D416CB">
            <w:pPr>
              <w:pStyle w:val="TableCellLeft10pt"/>
              <w:rPr>
                <w:szCs w:val="20"/>
                <w:lang w:val="en-GB"/>
              </w:rPr>
            </w:pPr>
          </w:p>
        </w:tc>
      </w:tr>
      <w:tr w:rsidR="00DB50C7" w:rsidRPr="00272F02" w14:paraId="2CC14611" w14:textId="77777777" w:rsidTr="00FF3C43">
        <w:tc>
          <w:tcPr>
            <w:tcW w:w="1249" w:type="pct"/>
            <w:tcBorders>
              <w:top w:val="single" w:sz="4" w:space="0" w:color="auto"/>
              <w:left w:val="single" w:sz="4" w:space="0" w:color="auto"/>
              <w:bottom w:val="single" w:sz="4" w:space="0" w:color="auto"/>
              <w:right w:val="single" w:sz="4" w:space="0" w:color="auto"/>
            </w:tcBorders>
          </w:tcPr>
          <w:p w14:paraId="28A59517" w14:textId="18DB73F7" w:rsidR="00D416CB" w:rsidRPr="00FF3C43"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73555C42" w14:textId="25DF7A5C" w:rsidR="00D416CB" w:rsidRPr="00272F02" w:rsidRDefault="00D416CB">
            <w:pPr>
              <w:pStyle w:val="TableCellLeft10pt"/>
              <w:rPr>
                <w:szCs w:val="20"/>
                <w:lang w:val="en-GB"/>
              </w:rPr>
            </w:pPr>
          </w:p>
        </w:tc>
      </w:tr>
      <w:tr w:rsidR="00DB50C7" w:rsidRPr="00272F02" w14:paraId="3D437120" w14:textId="77777777" w:rsidTr="00FF3C43">
        <w:tc>
          <w:tcPr>
            <w:tcW w:w="1249" w:type="pct"/>
            <w:tcBorders>
              <w:top w:val="single" w:sz="4" w:space="0" w:color="auto"/>
              <w:left w:val="single" w:sz="4" w:space="0" w:color="auto"/>
              <w:bottom w:val="single" w:sz="4" w:space="0" w:color="auto"/>
              <w:right w:val="single" w:sz="4" w:space="0" w:color="auto"/>
            </w:tcBorders>
          </w:tcPr>
          <w:p w14:paraId="0DA9B7D8" w14:textId="0965E96D" w:rsidR="00D416CB" w:rsidRPr="00272F02"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42FE9FC0" w14:textId="25B8B172" w:rsidR="00D416CB" w:rsidRPr="00272F02" w:rsidRDefault="00D416CB">
            <w:pPr>
              <w:pStyle w:val="TableCellLeft10pt"/>
              <w:rPr>
                <w:szCs w:val="20"/>
                <w:lang w:val="en-GB"/>
              </w:rPr>
            </w:pPr>
          </w:p>
        </w:tc>
      </w:tr>
      <w:tr w:rsidR="00DB50C7" w:rsidRPr="00272F02" w14:paraId="39AEF6F5" w14:textId="77777777" w:rsidTr="00FF3C43">
        <w:tc>
          <w:tcPr>
            <w:tcW w:w="1249" w:type="pct"/>
            <w:tcBorders>
              <w:top w:val="single" w:sz="4" w:space="0" w:color="auto"/>
              <w:left w:val="single" w:sz="4" w:space="0" w:color="auto"/>
              <w:bottom w:val="single" w:sz="4" w:space="0" w:color="auto"/>
              <w:right w:val="single" w:sz="4" w:space="0" w:color="auto"/>
            </w:tcBorders>
          </w:tcPr>
          <w:p w14:paraId="0D45C290" w14:textId="397C3AC1" w:rsidR="00D416CB" w:rsidRPr="00FF3C43"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4845D2A6" w14:textId="6DE6DDDF" w:rsidR="00D416CB" w:rsidRPr="00272F02" w:rsidRDefault="00D416CB">
            <w:pPr>
              <w:pStyle w:val="TableCellLeft10pt"/>
              <w:rPr>
                <w:szCs w:val="20"/>
                <w:lang w:val="en-GB"/>
              </w:rPr>
            </w:pPr>
          </w:p>
        </w:tc>
      </w:tr>
      <w:tr w:rsidR="00DB50C7" w:rsidRPr="00272F02" w14:paraId="3B45F7BA" w14:textId="77777777" w:rsidTr="00FF3C43">
        <w:tc>
          <w:tcPr>
            <w:tcW w:w="1249" w:type="pct"/>
            <w:tcBorders>
              <w:top w:val="single" w:sz="4" w:space="0" w:color="auto"/>
              <w:left w:val="single" w:sz="4" w:space="0" w:color="auto"/>
              <w:bottom w:val="single" w:sz="4" w:space="0" w:color="auto"/>
              <w:right w:val="single" w:sz="4" w:space="0" w:color="auto"/>
            </w:tcBorders>
          </w:tcPr>
          <w:p w14:paraId="0844E7E1" w14:textId="4CDA9318" w:rsidR="00D416CB" w:rsidRPr="00FF3C43"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236D82F7" w14:textId="0D5EEB06" w:rsidR="00D416CB" w:rsidRPr="00272F02" w:rsidRDefault="00D416CB">
            <w:pPr>
              <w:pStyle w:val="TableCellLeft10pt"/>
              <w:rPr>
                <w:szCs w:val="20"/>
                <w:lang w:val="en-GB"/>
              </w:rPr>
            </w:pPr>
          </w:p>
        </w:tc>
      </w:tr>
      <w:tr w:rsidR="00DB50C7" w:rsidRPr="00272F02" w14:paraId="0C9A9B48" w14:textId="77777777" w:rsidTr="00FF3C43">
        <w:tc>
          <w:tcPr>
            <w:tcW w:w="1249" w:type="pct"/>
            <w:tcBorders>
              <w:top w:val="single" w:sz="4" w:space="0" w:color="auto"/>
              <w:left w:val="single" w:sz="4" w:space="0" w:color="auto"/>
              <w:bottom w:val="single" w:sz="4" w:space="0" w:color="auto"/>
              <w:right w:val="single" w:sz="4" w:space="0" w:color="auto"/>
            </w:tcBorders>
          </w:tcPr>
          <w:p w14:paraId="063D64AE" w14:textId="0D6B0313" w:rsidR="00D416CB" w:rsidRPr="00272F02" w:rsidRDefault="00D416CB">
            <w:pPr>
              <w:pStyle w:val="TableHeadingTextLeft10pt"/>
              <w:rPr>
                <w:szCs w:val="20"/>
              </w:rPr>
            </w:pPr>
          </w:p>
        </w:tc>
        <w:tc>
          <w:tcPr>
            <w:tcW w:w="3751" w:type="pct"/>
            <w:tcBorders>
              <w:top w:val="single" w:sz="4" w:space="0" w:color="auto"/>
              <w:left w:val="single" w:sz="4" w:space="0" w:color="auto"/>
              <w:bottom w:val="single" w:sz="4" w:space="0" w:color="auto"/>
              <w:right w:val="single" w:sz="4" w:space="0" w:color="auto"/>
            </w:tcBorders>
          </w:tcPr>
          <w:p w14:paraId="7C4C0CF9" w14:textId="5D61A4BA" w:rsidR="00D416CB" w:rsidRPr="00272F02" w:rsidRDefault="00D416CB">
            <w:pPr>
              <w:pStyle w:val="TableCellLeft10pt"/>
              <w:rPr>
                <w:szCs w:val="20"/>
                <w:lang w:val="en-GB"/>
              </w:rPr>
            </w:pPr>
          </w:p>
        </w:tc>
      </w:tr>
    </w:tbl>
    <w:p w14:paraId="443CBAC2" w14:textId="77777777" w:rsidR="00AA411A" w:rsidRPr="00272F02"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D7309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D58236" w14:textId="77777777" w:rsidR="00AA411A" w:rsidRPr="00272F02" w:rsidRDefault="00AA411A" w:rsidP="005B3413">
            <w:pPr>
              <w:pStyle w:val="TableHeadingTextLeft10pt"/>
              <w:rPr>
                <w:szCs w:val="20"/>
                <w:lang w:val="de-DE"/>
              </w:rPr>
            </w:pPr>
            <w:bookmarkStart w:id="24" w:name="_mioConsistencyCheck9"/>
            <w:bookmarkEnd w:id="24"/>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F1345F" w14:textId="36C87A05" w:rsidR="00AA411A" w:rsidRPr="00272F02" w:rsidRDefault="00AA411A" w:rsidP="00AA411A">
            <w:pPr>
              <w:rPr>
                <w:bCs/>
                <w:sz w:val="20"/>
                <w:szCs w:val="20"/>
                <w:lang w:val="en-GB"/>
              </w:rPr>
            </w:pPr>
            <w:r w:rsidRPr="00272F02">
              <w:rPr>
                <w:sz w:val="20"/>
                <w:szCs w:val="20"/>
              </w:rPr>
              <w:t>Short Title</w:t>
            </w:r>
          </w:p>
        </w:tc>
      </w:tr>
      <w:tr w:rsidR="00DB50C7" w:rsidRPr="00272F02" w14:paraId="5498F9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B45BA" w14:textId="77777777" w:rsidR="00AA411A" w:rsidRPr="00272F02" w:rsidRDefault="00AA411A" w:rsidP="005B341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BEC503" w14:textId="77777777" w:rsidR="00AA411A" w:rsidRPr="00272F02" w:rsidRDefault="00AA411A" w:rsidP="00AA411A">
            <w:pPr>
              <w:rPr>
                <w:sz w:val="20"/>
                <w:szCs w:val="20"/>
                <w:lang w:val="en-GB"/>
              </w:rPr>
            </w:pPr>
            <w:r w:rsidRPr="00272F02">
              <w:rPr>
                <w:sz w:val="20"/>
                <w:szCs w:val="20"/>
                <w:lang w:val="en-GB"/>
              </w:rPr>
              <w:t>Text</w:t>
            </w:r>
          </w:p>
        </w:tc>
      </w:tr>
      <w:tr w:rsidR="00DB50C7" w:rsidRPr="00272F02" w14:paraId="07780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9A3657" w14:textId="39388667" w:rsidR="00AA411A" w:rsidRPr="00272F02" w:rsidRDefault="00AA411A" w:rsidP="005B341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2368CB" w14:textId="77777777" w:rsidR="00AA411A" w:rsidRPr="00272F02" w:rsidRDefault="00AA411A" w:rsidP="00AA411A">
            <w:pPr>
              <w:rPr>
                <w:sz w:val="20"/>
                <w:szCs w:val="20"/>
                <w:lang w:val="en-GB"/>
              </w:rPr>
            </w:pPr>
            <w:r w:rsidRPr="00272F02">
              <w:rPr>
                <w:sz w:val="20"/>
                <w:szCs w:val="20"/>
                <w:lang w:val="en-GB"/>
              </w:rPr>
              <w:t>H</w:t>
            </w:r>
          </w:p>
        </w:tc>
      </w:tr>
      <w:tr w:rsidR="00DB50C7" w:rsidRPr="00272F02" w14:paraId="2EF112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D6435B" w14:textId="77777777" w:rsidR="00AA411A" w:rsidRPr="00272F02" w:rsidRDefault="00AA411A" w:rsidP="005B341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DE2C01D" w14:textId="77777777" w:rsidR="00AA411A" w:rsidRPr="00272F02" w:rsidRDefault="00AA411A" w:rsidP="00AA411A">
            <w:pPr>
              <w:rPr>
                <w:sz w:val="20"/>
                <w:szCs w:val="20"/>
                <w:lang w:val="en-GB"/>
              </w:rPr>
            </w:pPr>
            <w:r w:rsidRPr="00272F02">
              <w:rPr>
                <w:sz w:val="20"/>
                <w:szCs w:val="20"/>
                <w:lang w:val="en-GB"/>
              </w:rPr>
              <w:t>Heading</w:t>
            </w:r>
          </w:p>
        </w:tc>
      </w:tr>
      <w:tr w:rsidR="00DB50C7" w:rsidRPr="00272F02" w14:paraId="203391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A8779" w14:textId="77777777" w:rsidR="00AA411A" w:rsidRPr="00272F02" w:rsidRDefault="00AA411A" w:rsidP="005B341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C194E" w14:textId="1B932245" w:rsidR="00AA411A" w:rsidRPr="00272F02" w:rsidRDefault="009C51CF" w:rsidP="00AA411A">
            <w:pPr>
              <w:rPr>
                <w:sz w:val="20"/>
                <w:szCs w:val="20"/>
                <w:lang w:val="en-GB"/>
              </w:rPr>
            </w:pPr>
            <w:r w:rsidRPr="00272F02">
              <w:rPr>
                <w:sz w:val="20"/>
                <w:szCs w:val="20"/>
                <w:lang w:val="en-GB"/>
              </w:rPr>
              <w:t>N/A</w:t>
            </w:r>
          </w:p>
        </w:tc>
      </w:tr>
      <w:tr w:rsidR="00DB50C7" w:rsidRPr="00272F02" w14:paraId="552A5B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469C7" w14:textId="77777777" w:rsidR="00AA411A" w:rsidRPr="00272F02" w:rsidRDefault="00AA411A" w:rsidP="005B341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0AF374" w14:textId="082716F7" w:rsidR="00AA411A" w:rsidRPr="00272F02" w:rsidRDefault="00AA53EF" w:rsidP="00AA411A">
            <w:pPr>
              <w:rPr>
                <w:sz w:val="20"/>
                <w:szCs w:val="20"/>
                <w:lang w:val="en-GB"/>
              </w:rPr>
            </w:pPr>
            <w:r w:rsidRPr="00272F02">
              <w:rPr>
                <w:sz w:val="20"/>
                <w:szCs w:val="20"/>
                <w:lang w:val="en-GB"/>
              </w:rPr>
              <w:t>Optional</w:t>
            </w:r>
          </w:p>
        </w:tc>
      </w:tr>
      <w:tr w:rsidR="00DB50C7" w:rsidRPr="00272F02" w14:paraId="359B5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2C5D" w14:textId="77777777" w:rsidR="00AA411A" w:rsidRPr="00272F02" w:rsidRDefault="00AA411A" w:rsidP="005B341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B99C805" w14:textId="0A56C26D" w:rsidR="00AA411A" w:rsidRPr="00272F02" w:rsidRDefault="00373E83" w:rsidP="00AA411A">
            <w:pPr>
              <w:rPr>
                <w:sz w:val="20"/>
                <w:szCs w:val="20"/>
                <w:lang w:val="en-GB"/>
              </w:rPr>
            </w:pPr>
            <w:r w:rsidRPr="00272F02">
              <w:rPr>
                <w:sz w:val="20"/>
                <w:szCs w:val="20"/>
                <w:lang w:val="en-GB"/>
              </w:rPr>
              <w:t>One to one</w:t>
            </w:r>
          </w:p>
        </w:tc>
      </w:tr>
      <w:tr w:rsidR="00DB50C7" w:rsidRPr="00272F02" w14:paraId="1F7CF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A51401" w14:textId="77777777" w:rsidR="00AA411A" w:rsidRPr="00272F02" w:rsidRDefault="00AA411A" w:rsidP="005B341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FD1E38" w14:textId="77777777" w:rsidR="00AA411A" w:rsidRPr="00272F02" w:rsidRDefault="00AA411A" w:rsidP="00AA411A">
            <w:pPr>
              <w:rPr>
                <w:sz w:val="20"/>
                <w:szCs w:val="20"/>
                <w:lang w:val="en-GB"/>
              </w:rPr>
            </w:pPr>
            <w:r w:rsidRPr="00272F02">
              <w:rPr>
                <w:sz w:val="20"/>
                <w:szCs w:val="20"/>
                <w:lang w:val="en-GB"/>
              </w:rPr>
              <w:t xml:space="preserve">Title Page </w:t>
            </w:r>
          </w:p>
        </w:tc>
      </w:tr>
      <w:tr w:rsidR="00DB50C7" w:rsidRPr="00272F02" w14:paraId="02B759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BC794" w14:textId="77777777" w:rsidR="00AA411A" w:rsidRPr="00272F02" w:rsidRDefault="00AA411A" w:rsidP="005B341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E46305" w14:textId="1B6B526A" w:rsidR="00AA411A" w:rsidRPr="00272F02" w:rsidRDefault="00AA411A" w:rsidP="00AA411A">
            <w:pPr>
              <w:rPr>
                <w:rFonts w:eastAsiaTheme="minorEastAsia"/>
                <w:sz w:val="20"/>
                <w:szCs w:val="20"/>
                <w:lang w:val="en-GB" w:eastAsia="ja-JP"/>
              </w:rPr>
            </w:pPr>
            <w:r w:rsidRPr="00272F02">
              <w:rPr>
                <w:sz w:val="20"/>
                <w:szCs w:val="20"/>
                <w:lang w:val="en-GB"/>
              </w:rPr>
              <w:t>Short Title</w:t>
            </w:r>
            <w:r w:rsidR="00AA6F46" w:rsidRPr="00272F02">
              <w:rPr>
                <w:rFonts w:eastAsiaTheme="minorEastAsia"/>
                <w:sz w:val="20"/>
                <w:szCs w:val="20"/>
                <w:lang w:val="en-GB" w:eastAsia="ja-JP"/>
              </w:rPr>
              <w:t>:</w:t>
            </w:r>
          </w:p>
        </w:tc>
      </w:tr>
      <w:tr w:rsidR="00DB50C7" w:rsidRPr="00272F02" w14:paraId="52F567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6DA1" w14:textId="77777777" w:rsidR="00AA411A" w:rsidRPr="00272F02" w:rsidRDefault="00AA411A" w:rsidP="005B341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358D0A" w14:textId="37906C9C" w:rsidR="00AA411A" w:rsidRPr="00272F02" w:rsidRDefault="00AA411A" w:rsidP="00AA411A">
            <w:pPr>
              <w:rPr>
                <w:sz w:val="20"/>
                <w:szCs w:val="20"/>
                <w:lang w:val="en-GB"/>
              </w:rPr>
            </w:pPr>
            <w:r w:rsidRPr="00272F02">
              <w:rPr>
                <w:rStyle w:val="TableCellLeft10ptBoldChar"/>
                <w:szCs w:val="20"/>
                <w:lang w:val="en-GB"/>
              </w:rPr>
              <w:t>Value</w:t>
            </w:r>
            <w:r w:rsidRPr="00272F02">
              <w:rPr>
                <w:sz w:val="20"/>
                <w:szCs w:val="20"/>
                <w:lang w:val="en-GB"/>
              </w:rPr>
              <w:t xml:space="preserve"> </w:t>
            </w:r>
            <w:r w:rsidRPr="00272F02">
              <w:rPr>
                <w:rStyle w:val="TableCellLeft10ptBoldChar"/>
                <w:szCs w:val="20"/>
                <w:lang w:val="en-GB"/>
              </w:rPr>
              <w:t>Allowed</w:t>
            </w:r>
            <w:r w:rsidRPr="00272F02">
              <w:rPr>
                <w:sz w:val="20"/>
                <w:szCs w:val="20"/>
                <w:lang w:val="en-GB"/>
              </w:rPr>
              <w:t xml:space="preserve">: </w:t>
            </w:r>
            <w:r w:rsidR="00373E83" w:rsidRPr="00272F02">
              <w:rPr>
                <w:sz w:val="20"/>
                <w:szCs w:val="20"/>
                <w:lang w:val="en-GB"/>
              </w:rPr>
              <w:t>No</w:t>
            </w:r>
          </w:p>
          <w:p w14:paraId="7270710D" w14:textId="77777777" w:rsidR="00AA411A" w:rsidRPr="00272F02" w:rsidRDefault="00AA411A" w:rsidP="00AA411A">
            <w:pPr>
              <w:rPr>
                <w:sz w:val="20"/>
                <w:szCs w:val="20"/>
                <w:lang w:val="en-GB"/>
              </w:rPr>
            </w:pPr>
            <w:r w:rsidRPr="00272F02">
              <w:rPr>
                <w:rStyle w:val="TableCellLeft10ptBoldChar"/>
                <w:szCs w:val="20"/>
                <w:lang w:val="en-GB"/>
              </w:rPr>
              <w:t>Relationship</w:t>
            </w:r>
            <w:r w:rsidRPr="00272F02">
              <w:rPr>
                <w:sz w:val="20"/>
                <w:szCs w:val="20"/>
                <w:lang w:val="en-GB"/>
              </w:rPr>
              <w:t>: Table row heading</w:t>
            </w:r>
          </w:p>
          <w:p w14:paraId="5EADF74F" w14:textId="60F49926" w:rsidR="00AA411A" w:rsidRPr="00272F02" w:rsidRDefault="00AA411A" w:rsidP="00AA411A">
            <w:pPr>
              <w:rPr>
                <w:sz w:val="20"/>
                <w:szCs w:val="20"/>
                <w:lang w:val="en-GB"/>
              </w:rPr>
            </w:pPr>
            <w:r w:rsidRPr="00272F02">
              <w:rPr>
                <w:rStyle w:val="TableCellLeft10ptBoldChar"/>
                <w:szCs w:val="20"/>
                <w:lang w:val="en-GB"/>
              </w:rPr>
              <w:t>Concept</w:t>
            </w:r>
            <w:r w:rsidRPr="00272F02">
              <w:rPr>
                <w:sz w:val="20"/>
                <w:szCs w:val="20"/>
                <w:lang w:val="en-GB"/>
              </w:rPr>
              <w:t xml:space="preserve">: </w:t>
            </w:r>
            <w:r w:rsidR="00373E83" w:rsidRPr="00272F02">
              <w:rPr>
                <w:sz w:val="20"/>
                <w:szCs w:val="20"/>
                <w:lang w:val="en-GB"/>
              </w:rPr>
              <w:t>Heading</w:t>
            </w:r>
          </w:p>
        </w:tc>
      </w:tr>
      <w:tr w:rsidR="00DB50C7" w:rsidRPr="00272F02" w14:paraId="2039DA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5E588" w14:textId="1A3E680D" w:rsidR="00AA411A" w:rsidRPr="00272F02" w:rsidRDefault="0021788E" w:rsidP="005B341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935BEA" w14:textId="094305B7" w:rsidR="00AA411A" w:rsidRPr="00272F02" w:rsidRDefault="00524FA2" w:rsidP="00AA411A">
            <w:pPr>
              <w:rPr>
                <w:sz w:val="20"/>
                <w:szCs w:val="20"/>
                <w:lang w:val="en-GB"/>
              </w:rPr>
            </w:pPr>
            <w:r w:rsidRPr="00272F02">
              <w:rPr>
                <w:sz w:val="20"/>
                <w:szCs w:val="20"/>
                <w:lang w:val="en-GB"/>
              </w:rPr>
              <w:t>No</w:t>
            </w:r>
          </w:p>
        </w:tc>
      </w:tr>
    </w:tbl>
    <w:p w14:paraId="6689E12C" w14:textId="77777777" w:rsidR="00AA411A" w:rsidRPr="00272F02"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41275BB" w14:textId="77777777" w:rsidTr="00910BB6">
        <w:trPr>
          <w:trHeight w:val="152"/>
        </w:trPr>
        <w:tc>
          <w:tcPr>
            <w:tcW w:w="1249" w:type="pct"/>
            <w:tcBorders>
              <w:top w:val="single" w:sz="4" w:space="0" w:color="auto"/>
              <w:left w:val="single" w:sz="4" w:space="0" w:color="auto"/>
              <w:bottom w:val="single" w:sz="4" w:space="0" w:color="auto"/>
              <w:right w:val="single" w:sz="4" w:space="0" w:color="auto"/>
            </w:tcBorders>
            <w:hideMark/>
          </w:tcPr>
          <w:p w14:paraId="529044A0" w14:textId="77777777" w:rsidR="00AA411A" w:rsidRPr="00272F02" w:rsidRDefault="00AA411A" w:rsidP="005B341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A5A0B2" w14:textId="7696807D" w:rsidR="00AA411A" w:rsidRPr="00272F02" w:rsidRDefault="00F33216" w:rsidP="005B3413">
            <w:pPr>
              <w:pStyle w:val="TableCellLeft10pt"/>
              <w:rPr>
                <w:szCs w:val="20"/>
                <w:lang w:val="en-GB" w:eastAsia="ja-JP"/>
              </w:rPr>
            </w:pPr>
            <w:r w:rsidRPr="00272F02">
              <w:rPr>
                <w:szCs w:val="20"/>
              </w:rPr>
              <w:t>&lt;</w:t>
            </w:r>
            <w:r w:rsidR="000505B0" w:rsidRPr="00272F02">
              <w:rPr>
                <w:szCs w:val="20"/>
              </w:rPr>
              <w:t xml:space="preserve">Trial </w:t>
            </w:r>
            <w:r w:rsidR="00AA411A" w:rsidRPr="00272F02">
              <w:rPr>
                <w:szCs w:val="20"/>
              </w:rPr>
              <w:t>Short Title</w:t>
            </w:r>
            <w:r w:rsidR="00BB212B" w:rsidRPr="00272F02">
              <w:rPr>
                <w:szCs w:val="20"/>
                <w:lang w:eastAsia="ja-JP"/>
              </w:rPr>
              <w:t>&gt;</w:t>
            </w:r>
          </w:p>
        </w:tc>
      </w:tr>
      <w:tr w:rsidR="00DB50C7" w:rsidRPr="00272F02" w14:paraId="61E250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B28BA" w14:textId="77777777" w:rsidR="00AA411A" w:rsidRPr="00272F02" w:rsidRDefault="00AA411A" w:rsidP="005B341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963E57" w14:textId="77777777" w:rsidR="00AA411A" w:rsidRPr="00272F02" w:rsidRDefault="00AA411A" w:rsidP="005B3413">
            <w:pPr>
              <w:pStyle w:val="TableCellLeft10pt"/>
              <w:rPr>
                <w:szCs w:val="20"/>
                <w:lang w:val="en-GB"/>
              </w:rPr>
            </w:pPr>
            <w:r w:rsidRPr="00272F02">
              <w:rPr>
                <w:szCs w:val="20"/>
                <w:lang w:val="en-GB"/>
              </w:rPr>
              <w:t>Text</w:t>
            </w:r>
          </w:p>
        </w:tc>
      </w:tr>
      <w:tr w:rsidR="00DB50C7" w:rsidRPr="00272F02" w14:paraId="082E76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2877CC" w14:textId="488E1BA4" w:rsidR="00AA411A" w:rsidRPr="00272F02" w:rsidRDefault="00AA411A" w:rsidP="005B3413">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88B257" w14:textId="77777777" w:rsidR="00AA411A" w:rsidRPr="00272F02" w:rsidRDefault="00AA411A" w:rsidP="005B3413">
            <w:pPr>
              <w:pStyle w:val="TableCellLeft10pt"/>
              <w:rPr>
                <w:szCs w:val="20"/>
                <w:lang w:val="en-GB"/>
              </w:rPr>
            </w:pPr>
            <w:r w:rsidRPr="00272F02">
              <w:rPr>
                <w:szCs w:val="20"/>
                <w:lang w:val="en-GB"/>
              </w:rPr>
              <w:t>D</w:t>
            </w:r>
          </w:p>
        </w:tc>
      </w:tr>
      <w:tr w:rsidR="00DB50C7" w:rsidRPr="00272F02" w14:paraId="4F7040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CE80B" w14:textId="77777777" w:rsidR="00AA411A" w:rsidRPr="00272F02" w:rsidRDefault="00AA411A" w:rsidP="005B341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C5854E8" w14:textId="06CC29EF" w:rsidR="003A4417" w:rsidRPr="00272F02" w:rsidRDefault="00CA2BB5" w:rsidP="005B3413">
            <w:pPr>
              <w:pStyle w:val="TableCellLeft10pt"/>
              <w:rPr>
                <w:szCs w:val="20"/>
                <w:lang w:val="en-GB"/>
              </w:rPr>
            </w:pPr>
            <w:r w:rsidRPr="00272F02">
              <w:rPr>
                <w:szCs w:val="20"/>
                <w:lang w:val="en-GB"/>
              </w:rPr>
              <w:t>C1</w:t>
            </w:r>
            <w:r w:rsidR="003A4417" w:rsidRPr="00272F02">
              <w:rPr>
                <w:szCs w:val="20"/>
                <w:lang w:val="en-GB"/>
              </w:rPr>
              <w:t>32345</w:t>
            </w:r>
          </w:p>
          <w:p w14:paraId="34A761F4" w14:textId="691087B4" w:rsidR="00C3628B" w:rsidRPr="00272F02" w:rsidRDefault="00C3628B" w:rsidP="005B3413">
            <w:pPr>
              <w:pStyle w:val="TableCellLeft10pt"/>
              <w:rPr>
                <w:szCs w:val="20"/>
                <w:lang w:val="en-GB"/>
              </w:rPr>
            </w:pPr>
            <w:r w:rsidRPr="00272F02">
              <w:rPr>
                <w:szCs w:val="20"/>
                <w:lang w:val="en-GB"/>
              </w:rPr>
              <w:t>For review purpose, see definition of the controlled terminology below</w:t>
            </w:r>
          </w:p>
          <w:p w14:paraId="47DEF52B" w14:textId="640BD2EB" w:rsidR="00AA411A" w:rsidRPr="00272F02" w:rsidRDefault="00070B60" w:rsidP="005B3413">
            <w:pPr>
              <w:pStyle w:val="TableCellLeft10pt"/>
              <w:rPr>
                <w:szCs w:val="20"/>
                <w:lang w:val="en-GB"/>
              </w:rPr>
            </w:pPr>
            <w:r w:rsidRPr="00272F02">
              <w:rPr>
                <w:szCs w:val="20"/>
                <w:lang w:val="en-GB"/>
              </w:rPr>
              <w:t>The short descriptive name for the protocol.</w:t>
            </w:r>
          </w:p>
        </w:tc>
      </w:tr>
      <w:tr w:rsidR="00DB50C7" w:rsidRPr="00272F02" w14:paraId="0F798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AB1C0" w14:textId="3DE555B3" w:rsidR="00AA411A" w:rsidRPr="00272F02" w:rsidRDefault="00AA411A" w:rsidP="005B341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261DD74" w14:textId="7C57C1B0" w:rsidR="00AA411A" w:rsidRPr="00272F02" w:rsidRDefault="00BB212B" w:rsidP="005B3413">
            <w:pPr>
              <w:pStyle w:val="TableCellLeft10pt"/>
              <w:rPr>
                <w:szCs w:val="20"/>
                <w:lang w:val="en-GB"/>
              </w:rPr>
            </w:pPr>
            <w:r w:rsidRPr="00272F02">
              <w:rPr>
                <w:szCs w:val="20"/>
              </w:rPr>
              <w:t xml:space="preserve">Short title should convey </w:t>
            </w:r>
            <w:r w:rsidRPr="00272F02">
              <w:rPr>
                <w:szCs w:val="20"/>
                <w:u w:val="single"/>
              </w:rPr>
              <w:t>in plain language</w:t>
            </w:r>
            <w:r w:rsidRPr="00272F02">
              <w:rPr>
                <w:szCs w:val="20"/>
              </w:rPr>
              <w:t xml:space="preserve"> what the trial is about and should be suitable for use as “Brief Title” or “Title in Plain Language” in global clinical trial registries. It can also be suitable for use with informed consents and ethics c</w:t>
            </w:r>
            <w:sdt>
              <w:sdtPr>
                <w:rPr>
                  <w:szCs w:val="20"/>
                </w:rPr>
                <w:tag w:val="goog_rdk_46"/>
                <w:id w:val="-430429902"/>
              </w:sdtPr>
              <w:sdtContent/>
            </w:sdt>
            <w:r w:rsidRPr="00272F02">
              <w:rPr>
                <w:szCs w:val="20"/>
              </w:rPr>
              <w:t>ommittee submissions.</w:t>
            </w:r>
          </w:p>
        </w:tc>
      </w:tr>
      <w:tr w:rsidR="00DB50C7" w:rsidRPr="00272F02" w14:paraId="13ED46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C3C85" w14:textId="77777777" w:rsidR="00AA411A" w:rsidRPr="00272F02" w:rsidRDefault="00AA411A" w:rsidP="005B341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2A8997" w14:textId="529F613C" w:rsidR="00AA411A" w:rsidRPr="00272F02" w:rsidRDefault="00857E86" w:rsidP="005B3413">
            <w:pPr>
              <w:pStyle w:val="TableCellLeft10pt"/>
              <w:rPr>
                <w:szCs w:val="20"/>
                <w:lang w:val="en-GB"/>
              </w:rPr>
            </w:pPr>
            <w:r w:rsidRPr="00272F02">
              <w:rPr>
                <w:szCs w:val="20"/>
                <w:lang w:val="en-GB"/>
              </w:rPr>
              <w:t>Optio</w:t>
            </w:r>
            <w:r w:rsidR="00403234" w:rsidRPr="00272F02">
              <w:rPr>
                <w:szCs w:val="20"/>
                <w:lang w:val="en-GB"/>
              </w:rPr>
              <w:t>nal</w:t>
            </w:r>
          </w:p>
        </w:tc>
      </w:tr>
      <w:tr w:rsidR="00DB50C7" w:rsidRPr="00272F02" w14:paraId="026326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415C6" w14:textId="77777777" w:rsidR="00AA411A" w:rsidRPr="00272F02" w:rsidRDefault="00AA411A" w:rsidP="005B341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B413A9" w14:textId="1C80C336" w:rsidR="00AA411A" w:rsidRPr="00272F02" w:rsidRDefault="00403234" w:rsidP="005B3413">
            <w:pPr>
              <w:pStyle w:val="TableCellLeft10pt"/>
              <w:rPr>
                <w:szCs w:val="20"/>
                <w:lang w:val="en-GB"/>
              </w:rPr>
            </w:pPr>
            <w:r w:rsidRPr="00272F02">
              <w:rPr>
                <w:szCs w:val="20"/>
                <w:lang w:val="en-GB"/>
              </w:rPr>
              <w:t>One</w:t>
            </w:r>
            <w:r w:rsidR="00682159" w:rsidRPr="00272F02">
              <w:rPr>
                <w:szCs w:val="20"/>
                <w:lang w:val="en-GB"/>
              </w:rPr>
              <w:t xml:space="preserve"> to one</w:t>
            </w:r>
            <w:r w:rsidR="00342C68" w:rsidRPr="00272F02">
              <w:rPr>
                <w:szCs w:val="20"/>
                <w:lang w:val="en-GB" w:eastAsia="ja-JP"/>
              </w:rPr>
              <w:t>,</w:t>
            </w:r>
            <w:r w:rsidR="00682159" w:rsidRPr="00272F02">
              <w:rPr>
                <w:szCs w:val="20"/>
                <w:lang w:val="en-GB"/>
              </w:rPr>
              <w:t xml:space="preserve"> One to </w:t>
            </w:r>
            <w:r w:rsidR="008F6579">
              <w:rPr>
                <w:szCs w:val="20"/>
                <w:lang w:val="en-GB"/>
              </w:rPr>
              <w:t xml:space="preserve">Sponsor </w:t>
            </w:r>
            <w:r w:rsidR="00682159" w:rsidRPr="00272F02">
              <w:rPr>
                <w:szCs w:val="20"/>
                <w:lang w:val="en-GB"/>
              </w:rPr>
              <w:t>Protocol identifier</w:t>
            </w:r>
          </w:p>
        </w:tc>
      </w:tr>
      <w:tr w:rsidR="00DB50C7" w:rsidRPr="00272F02" w14:paraId="5EEAC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80649" w14:textId="77777777" w:rsidR="00AA411A" w:rsidRPr="00272F02" w:rsidRDefault="00AA411A" w:rsidP="005B341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5701C0" w14:textId="36B3A5E7" w:rsidR="00AA411A" w:rsidRPr="00272F02" w:rsidRDefault="00AA411A" w:rsidP="005B3413">
            <w:pPr>
              <w:pStyle w:val="TableCellLeft10pt"/>
              <w:rPr>
                <w:szCs w:val="20"/>
                <w:lang w:val="en-GB"/>
              </w:rPr>
            </w:pPr>
            <w:r w:rsidRPr="00272F02">
              <w:rPr>
                <w:szCs w:val="20"/>
                <w:lang w:val="en-GB"/>
              </w:rPr>
              <w:t xml:space="preserve">Title </w:t>
            </w:r>
            <w:r w:rsidR="00AA6F46" w:rsidRPr="00272F02">
              <w:rPr>
                <w:szCs w:val="20"/>
                <w:lang w:val="en-GB" w:eastAsia="ja-JP"/>
              </w:rPr>
              <w:t>P</w:t>
            </w:r>
            <w:r w:rsidR="00AA6F46" w:rsidRPr="00272F02">
              <w:rPr>
                <w:szCs w:val="20"/>
                <w:lang w:val="en-GB"/>
              </w:rPr>
              <w:t>age</w:t>
            </w:r>
          </w:p>
        </w:tc>
      </w:tr>
      <w:tr w:rsidR="00DB50C7" w:rsidRPr="00272F02" w14:paraId="2D31A7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54BAA9" w14:textId="77777777" w:rsidR="00AA411A" w:rsidRPr="00272F02" w:rsidRDefault="00AA411A" w:rsidP="005B341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89D808" w14:textId="5DBD1168" w:rsidR="00AA411A" w:rsidRPr="00272F02" w:rsidRDefault="00613D2C" w:rsidP="005B3413">
            <w:pPr>
              <w:pStyle w:val="TableCellLeft10pt"/>
              <w:rPr>
                <w:szCs w:val="20"/>
                <w:lang w:val="en-GB"/>
              </w:rPr>
            </w:pPr>
            <w:r w:rsidRPr="00272F02">
              <w:rPr>
                <w:szCs w:val="20"/>
                <w:lang w:val="en-GB"/>
              </w:rPr>
              <w:t>Text</w:t>
            </w:r>
          </w:p>
        </w:tc>
      </w:tr>
      <w:tr w:rsidR="00DB50C7" w:rsidRPr="00272F02" w14:paraId="1B48B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F9E8DE" w14:textId="77777777" w:rsidR="00AA411A" w:rsidRPr="00272F02" w:rsidRDefault="00AA411A" w:rsidP="005B341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676AC2" w14:textId="24F05C65" w:rsidR="00AA411A" w:rsidRPr="00272F02" w:rsidRDefault="00AA411A" w:rsidP="005B341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F11125" w:rsidRPr="00272F02">
              <w:rPr>
                <w:szCs w:val="20"/>
                <w:lang w:val="en-GB"/>
              </w:rPr>
              <w:t>es</w:t>
            </w:r>
          </w:p>
          <w:p w14:paraId="347773B6" w14:textId="67879434" w:rsidR="00AA411A" w:rsidRPr="00272F02" w:rsidRDefault="00AA411A" w:rsidP="005B3413">
            <w:pPr>
              <w:pStyle w:val="TableCellLeft10pt"/>
              <w:rPr>
                <w:szCs w:val="20"/>
                <w:lang w:val="en-GB"/>
              </w:rPr>
            </w:pPr>
            <w:r w:rsidRPr="00272F02">
              <w:rPr>
                <w:rStyle w:val="TableCellLeft10ptBoldChar"/>
                <w:szCs w:val="20"/>
              </w:rPr>
              <w:t>Relationship</w:t>
            </w:r>
            <w:r w:rsidRPr="00272F02">
              <w:rPr>
                <w:szCs w:val="20"/>
                <w:lang w:val="en-GB"/>
              </w:rPr>
              <w:t xml:space="preserve">: </w:t>
            </w:r>
            <w:r w:rsidR="00194D02" w:rsidRPr="00272F02">
              <w:rPr>
                <w:szCs w:val="20"/>
                <w:lang w:val="en-GB"/>
              </w:rPr>
              <w:t>Heading</w:t>
            </w:r>
            <w:r w:rsidR="00AA6F46" w:rsidRPr="00272F02">
              <w:rPr>
                <w:szCs w:val="20"/>
                <w:lang w:val="en-GB" w:eastAsia="ja-JP"/>
              </w:rPr>
              <w:t>,</w:t>
            </w:r>
            <w:r w:rsidR="00194D02" w:rsidRPr="00272F02">
              <w:rPr>
                <w:szCs w:val="20"/>
                <w:lang w:val="en-GB"/>
              </w:rPr>
              <w:t xml:space="preserve"> </w:t>
            </w:r>
            <w:r w:rsidR="004F7201">
              <w:rPr>
                <w:szCs w:val="20"/>
                <w:lang w:val="en-GB"/>
              </w:rPr>
              <w:t xml:space="preserve">Sponsor </w:t>
            </w:r>
            <w:r w:rsidR="00194D02" w:rsidRPr="00272F02">
              <w:rPr>
                <w:szCs w:val="20"/>
                <w:lang w:val="en-GB"/>
              </w:rPr>
              <w:t>Protocol Identifier</w:t>
            </w:r>
          </w:p>
          <w:p w14:paraId="659EE1C9" w14:textId="4E02A44A" w:rsidR="00AA411A" w:rsidRPr="00272F02" w:rsidRDefault="00AA411A" w:rsidP="005B3413">
            <w:pPr>
              <w:pStyle w:val="TableCellLeft10pt"/>
              <w:rPr>
                <w:szCs w:val="20"/>
                <w:lang w:val="en-GB"/>
              </w:rPr>
            </w:pPr>
            <w:r w:rsidRPr="00272F02">
              <w:rPr>
                <w:rStyle w:val="TableCellLeft10ptBoldChar"/>
                <w:szCs w:val="20"/>
              </w:rPr>
              <w:t>Concept</w:t>
            </w:r>
            <w:r w:rsidRPr="00272F02">
              <w:rPr>
                <w:szCs w:val="20"/>
                <w:lang w:val="en-GB"/>
              </w:rPr>
              <w:t xml:space="preserve">: </w:t>
            </w:r>
            <w:r w:rsidR="00DD379E" w:rsidRPr="00272F02">
              <w:rPr>
                <w:szCs w:val="20"/>
                <w:lang w:val="en-GB"/>
              </w:rPr>
              <w:t>C13</w:t>
            </w:r>
            <w:r w:rsidR="00194D02" w:rsidRPr="00272F02">
              <w:rPr>
                <w:szCs w:val="20"/>
                <w:lang w:val="en-GB"/>
              </w:rPr>
              <w:t>2345</w:t>
            </w:r>
          </w:p>
        </w:tc>
      </w:tr>
      <w:tr w:rsidR="00DB50C7" w:rsidRPr="00272F02" w14:paraId="0DC16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EB39C8" w14:textId="64C66A2F" w:rsidR="00AA411A" w:rsidRPr="00272F02" w:rsidRDefault="0021788E" w:rsidP="005B341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148864" w14:textId="10DBC4D7" w:rsidR="00AA411A" w:rsidRPr="00272F02" w:rsidRDefault="00F11125" w:rsidP="005B3413">
            <w:pPr>
              <w:pStyle w:val="TableCellLeft10pt"/>
              <w:rPr>
                <w:szCs w:val="20"/>
                <w:lang w:val="en-GB"/>
              </w:rPr>
            </w:pPr>
            <w:r w:rsidRPr="00272F02">
              <w:rPr>
                <w:szCs w:val="20"/>
                <w:lang w:val="en-GB"/>
              </w:rPr>
              <w:t>No</w:t>
            </w:r>
          </w:p>
        </w:tc>
      </w:tr>
    </w:tbl>
    <w:p w14:paraId="032EA073" w14:textId="77777777" w:rsidR="003E1091" w:rsidRPr="00272F02" w:rsidRDefault="003E1091" w:rsidP="003E1091">
      <w:pPr>
        <w:rPr>
          <w:sz w:val="20"/>
          <w:szCs w:val="20"/>
        </w:rPr>
      </w:pPr>
      <w:bookmarkStart w:id="25" w:name="_mioConsistencyCheck11"/>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6995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E0AAF" w14:textId="77777777" w:rsidR="003E1091" w:rsidRPr="00272F02" w:rsidRDefault="003E1091" w:rsidP="003E1091">
            <w:pPr>
              <w:pStyle w:val="TableHeadingTextLeft10pt"/>
              <w:rPr>
                <w:szCs w:val="20"/>
                <w:lang w:val="de-DE"/>
              </w:rPr>
            </w:pPr>
            <w:bookmarkStart w:id="26" w:name="_mioConsistencyCheck12"/>
            <w:bookmarkEnd w:id="26"/>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17CAA2D" w14:textId="44D59FC8" w:rsidR="003E1091" w:rsidRPr="00272F02" w:rsidRDefault="003E1091" w:rsidP="003E1091">
            <w:pPr>
              <w:pStyle w:val="TableCellLeft10pt"/>
              <w:rPr>
                <w:szCs w:val="20"/>
                <w:lang w:val="en-GB" w:eastAsia="ja-JP"/>
              </w:rPr>
            </w:pPr>
            <w:r w:rsidRPr="00272F02">
              <w:rPr>
                <w:szCs w:val="20"/>
                <w:lang w:val="en-GB"/>
              </w:rPr>
              <w:t>Sponsor Name and Address</w:t>
            </w:r>
            <w:r w:rsidR="00A43140" w:rsidRPr="00272F02">
              <w:rPr>
                <w:szCs w:val="20"/>
                <w:lang w:val="en-GB" w:eastAsia="ja-JP"/>
              </w:rPr>
              <w:t>:</w:t>
            </w:r>
          </w:p>
        </w:tc>
      </w:tr>
      <w:tr w:rsidR="00DB50C7" w:rsidRPr="00272F02" w14:paraId="18A80D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F4ABCD" w14:textId="77777777" w:rsidR="003E1091" w:rsidRPr="00272F02" w:rsidRDefault="003E1091" w:rsidP="003E109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6F94B1" w14:textId="77777777" w:rsidR="003E1091" w:rsidRPr="00272F02" w:rsidRDefault="003E1091" w:rsidP="003E1091">
            <w:pPr>
              <w:pStyle w:val="TableCellLeft10pt"/>
              <w:rPr>
                <w:szCs w:val="20"/>
                <w:lang w:val="en-GB"/>
              </w:rPr>
            </w:pPr>
            <w:r w:rsidRPr="00272F02">
              <w:rPr>
                <w:szCs w:val="20"/>
                <w:lang w:val="en-GB"/>
              </w:rPr>
              <w:t>Text</w:t>
            </w:r>
          </w:p>
        </w:tc>
      </w:tr>
      <w:tr w:rsidR="00DB50C7" w:rsidRPr="00272F02" w14:paraId="32D9E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0CD275" w14:textId="0D14FEA8" w:rsidR="003E1091" w:rsidRPr="00272F02" w:rsidRDefault="003E1091" w:rsidP="003E109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84B5" w14:textId="77777777" w:rsidR="003E1091" w:rsidRPr="00272F02" w:rsidRDefault="003E1091" w:rsidP="003E1091">
            <w:pPr>
              <w:pStyle w:val="TableCellLeft10pt"/>
              <w:rPr>
                <w:szCs w:val="20"/>
                <w:lang w:val="en-GB"/>
              </w:rPr>
            </w:pPr>
            <w:r w:rsidRPr="00272F02">
              <w:rPr>
                <w:szCs w:val="20"/>
                <w:lang w:val="en-GB"/>
              </w:rPr>
              <w:t>H</w:t>
            </w:r>
          </w:p>
        </w:tc>
      </w:tr>
      <w:tr w:rsidR="00DB50C7" w:rsidRPr="00272F02" w14:paraId="4CDE5C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21CCF" w14:textId="77777777" w:rsidR="003E1091" w:rsidRPr="00272F02" w:rsidRDefault="003E1091" w:rsidP="003E109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D8165B" w14:textId="77777777" w:rsidR="003E1091" w:rsidRPr="00272F02" w:rsidRDefault="003E1091" w:rsidP="003E1091">
            <w:pPr>
              <w:pStyle w:val="TableCellLeft10pt"/>
              <w:rPr>
                <w:szCs w:val="20"/>
                <w:lang w:val="en-GB"/>
              </w:rPr>
            </w:pPr>
            <w:r w:rsidRPr="00272F02">
              <w:rPr>
                <w:szCs w:val="20"/>
                <w:lang w:val="en-GB"/>
              </w:rPr>
              <w:t>Heading</w:t>
            </w:r>
          </w:p>
        </w:tc>
      </w:tr>
      <w:tr w:rsidR="00DB50C7" w:rsidRPr="00272F02" w14:paraId="12DE00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CEF6" w14:textId="77777777" w:rsidR="003E1091" w:rsidRPr="00272F02" w:rsidRDefault="003E1091" w:rsidP="003E109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2D36532" w14:textId="3349C73C" w:rsidR="003E1091" w:rsidRPr="00272F02" w:rsidRDefault="009C51CF" w:rsidP="003E1091">
            <w:pPr>
              <w:pStyle w:val="TableCellLeft10pt"/>
              <w:rPr>
                <w:szCs w:val="20"/>
                <w:lang w:val="en-GB"/>
              </w:rPr>
            </w:pPr>
            <w:r w:rsidRPr="00272F02">
              <w:rPr>
                <w:szCs w:val="20"/>
                <w:lang w:val="en-GB"/>
              </w:rPr>
              <w:t>N/A</w:t>
            </w:r>
          </w:p>
        </w:tc>
      </w:tr>
      <w:tr w:rsidR="00DB50C7" w:rsidRPr="00272F02" w14:paraId="4279AA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8AADF" w14:textId="77777777" w:rsidR="003E1091" w:rsidRPr="00272F02" w:rsidRDefault="003E1091" w:rsidP="003E109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820195C" w14:textId="77777777" w:rsidR="003E1091" w:rsidRPr="00272F02" w:rsidRDefault="003E1091" w:rsidP="003E1091">
            <w:pPr>
              <w:pStyle w:val="TableCellLeft10pt"/>
              <w:rPr>
                <w:szCs w:val="20"/>
                <w:lang w:val="en-GB"/>
              </w:rPr>
            </w:pPr>
            <w:r w:rsidRPr="00272F02">
              <w:rPr>
                <w:szCs w:val="20"/>
                <w:lang w:val="en-GB"/>
              </w:rPr>
              <w:t xml:space="preserve">Required </w:t>
            </w:r>
          </w:p>
        </w:tc>
      </w:tr>
      <w:tr w:rsidR="00DB50C7" w:rsidRPr="00272F02" w14:paraId="72AB6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9F0B08" w14:textId="77777777" w:rsidR="003E1091" w:rsidRPr="00272F02" w:rsidRDefault="003E1091" w:rsidP="003E109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770FF2" w14:textId="3B90316F" w:rsidR="003E1091" w:rsidRPr="00272F02" w:rsidRDefault="00487C5E" w:rsidP="003E1091">
            <w:pPr>
              <w:pStyle w:val="TableCellLeft10pt"/>
              <w:rPr>
                <w:szCs w:val="20"/>
                <w:lang w:val="en-GB"/>
              </w:rPr>
            </w:pPr>
            <w:r w:rsidRPr="00272F02">
              <w:rPr>
                <w:szCs w:val="20"/>
                <w:lang w:val="en-GB"/>
              </w:rPr>
              <w:t>One to one</w:t>
            </w:r>
          </w:p>
        </w:tc>
      </w:tr>
      <w:tr w:rsidR="00DB50C7" w:rsidRPr="00272F02" w14:paraId="1B8B67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0F2B8" w14:textId="77777777" w:rsidR="003E1091" w:rsidRPr="00272F02" w:rsidRDefault="003E1091" w:rsidP="003E109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CC454D" w14:textId="306D25EF" w:rsidR="003E1091" w:rsidRPr="00272F02" w:rsidRDefault="003E1091" w:rsidP="003E1091">
            <w:pPr>
              <w:pStyle w:val="TableCellLeft10pt"/>
              <w:rPr>
                <w:szCs w:val="20"/>
                <w:lang w:val="en-GB"/>
              </w:rPr>
            </w:pPr>
            <w:r w:rsidRPr="00272F02">
              <w:rPr>
                <w:szCs w:val="20"/>
                <w:lang w:val="en-GB"/>
              </w:rPr>
              <w:t xml:space="preserve">Title </w:t>
            </w:r>
            <w:r w:rsidR="00AA6F46" w:rsidRPr="00272F02">
              <w:rPr>
                <w:szCs w:val="20"/>
                <w:lang w:val="en-GB" w:eastAsia="ja-JP"/>
              </w:rPr>
              <w:t>P</w:t>
            </w:r>
            <w:r w:rsidRPr="00272F02">
              <w:rPr>
                <w:szCs w:val="20"/>
                <w:lang w:val="en-GB"/>
              </w:rPr>
              <w:t>age</w:t>
            </w:r>
          </w:p>
        </w:tc>
      </w:tr>
      <w:tr w:rsidR="00DB50C7" w:rsidRPr="00272F02" w14:paraId="15BE94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7616BA" w14:textId="77777777" w:rsidR="003E1091" w:rsidRPr="00272F02" w:rsidRDefault="003E1091" w:rsidP="003E109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528B80" w14:textId="6BAA5C34" w:rsidR="003E1091" w:rsidRPr="00272F02" w:rsidRDefault="003E1091" w:rsidP="003E1091">
            <w:pPr>
              <w:pStyle w:val="TableCellLeft10pt"/>
              <w:rPr>
                <w:szCs w:val="20"/>
                <w:lang w:val="en-GB"/>
              </w:rPr>
            </w:pPr>
            <w:r w:rsidRPr="00272F02">
              <w:rPr>
                <w:szCs w:val="20"/>
                <w:lang w:val="en-GB"/>
              </w:rPr>
              <w:t>Sponsor Name and Address</w:t>
            </w:r>
            <w:r w:rsidR="00BC5C03" w:rsidRPr="00272F02">
              <w:rPr>
                <w:szCs w:val="20"/>
                <w:lang w:val="en-GB"/>
              </w:rPr>
              <w:t>:</w:t>
            </w:r>
          </w:p>
        </w:tc>
      </w:tr>
      <w:tr w:rsidR="00DB50C7" w:rsidRPr="00272F02" w14:paraId="0CFC46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7AF63" w14:textId="77777777" w:rsidR="003E1091" w:rsidRPr="00272F02" w:rsidRDefault="003E1091" w:rsidP="003E109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DF041D4" w14:textId="48E5BCD5" w:rsidR="003E1091" w:rsidRPr="00272F02" w:rsidRDefault="003E1091" w:rsidP="003E109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487C5E" w:rsidRPr="00272F02">
              <w:rPr>
                <w:szCs w:val="20"/>
                <w:lang w:val="en-GB"/>
              </w:rPr>
              <w:t>No</w:t>
            </w:r>
          </w:p>
          <w:p w14:paraId="051A4C31" w14:textId="63032A4C" w:rsidR="003E1091" w:rsidRPr="00272F02" w:rsidRDefault="003E1091" w:rsidP="003E1091">
            <w:pPr>
              <w:pStyle w:val="TableCellLeft10pt"/>
              <w:rPr>
                <w:szCs w:val="20"/>
                <w:lang w:val="en-GB"/>
              </w:rPr>
            </w:pPr>
            <w:r w:rsidRPr="00272F02">
              <w:rPr>
                <w:rStyle w:val="TableCellLeft10ptBoldChar"/>
                <w:szCs w:val="20"/>
              </w:rPr>
              <w:t>Relationship</w:t>
            </w:r>
            <w:r w:rsidR="00AA6F46" w:rsidRPr="00272F02">
              <w:rPr>
                <w:rStyle w:val="TableCellLeft10ptBoldChar"/>
                <w:b w:val="0"/>
                <w:bCs/>
                <w:szCs w:val="20"/>
                <w:lang w:eastAsia="ja-JP"/>
              </w:rPr>
              <w:t>:</w:t>
            </w:r>
            <w:r w:rsidRPr="00272F02">
              <w:rPr>
                <w:b/>
                <w:bCs/>
                <w:szCs w:val="20"/>
                <w:lang w:val="en-GB"/>
              </w:rPr>
              <w:t xml:space="preserve"> </w:t>
            </w:r>
            <w:r w:rsidRPr="00272F02">
              <w:rPr>
                <w:szCs w:val="20"/>
                <w:lang w:val="en-GB"/>
              </w:rPr>
              <w:t>Table row heading</w:t>
            </w:r>
          </w:p>
          <w:p w14:paraId="5CE9B61C" w14:textId="60A51E0F" w:rsidR="003E1091" w:rsidRPr="00272F02" w:rsidRDefault="003E1091" w:rsidP="003E1091">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22A03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734F9" w14:textId="1B889FED" w:rsidR="003E1091" w:rsidRPr="00272F02" w:rsidRDefault="0021788E" w:rsidP="003E1091">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F80022" w14:textId="293AAE28" w:rsidR="003E1091" w:rsidRPr="00272F02" w:rsidRDefault="00487C5E" w:rsidP="003E1091">
            <w:pPr>
              <w:pStyle w:val="TableCellLeft10pt"/>
              <w:rPr>
                <w:szCs w:val="20"/>
                <w:lang w:val="en-GB"/>
              </w:rPr>
            </w:pPr>
            <w:r w:rsidRPr="00272F02">
              <w:rPr>
                <w:szCs w:val="20"/>
                <w:lang w:val="en-GB"/>
              </w:rPr>
              <w:t>No</w:t>
            </w:r>
          </w:p>
        </w:tc>
      </w:tr>
    </w:tbl>
    <w:p w14:paraId="30DDB549"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DF5EC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808CA2" w14:textId="77777777" w:rsidR="003E1091" w:rsidRPr="00272F02" w:rsidRDefault="003E1091" w:rsidP="003E109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9FF7E6" w14:textId="66551332" w:rsidR="003E1091" w:rsidRPr="00272F02" w:rsidRDefault="00F33216" w:rsidP="003E1091">
            <w:pPr>
              <w:pStyle w:val="TableCellLeft10pt"/>
              <w:rPr>
                <w:szCs w:val="20"/>
                <w:lang w:val="en-GB"/>
              </w:rPr>
            </w:pPr>
            <w:r w:rsidRPr="00272F02">
              <w:rPr>
                <w:szCs w:val="20"/>
                <w:lang w:val="en-GB"/>
              </w:rPr>
              <w:t>&lt;</w:t>
            </w:r>
            <w:r w:rsidR="003E1091" w:rsidRPr="00272F02">
              <w:rPr>
                <w:szCs w:val="20"/>
                <w:lang w:val="en-GB"/>
              </w:rPr>
              <w:t>Sponsor Name</w:t>
            </w:r>
            <w:r w:rsidR="000052A5" w:rsidRPr="00272F02">
              <w:rPr>
                <w:szCs w:val="20"/>
                <w:lang w:val="en-GB"/>
              </w:rPr>
              <w:t>&gt;</w:t>
            </w:r>
          </w:p>
        </w:tc>
      </w:tr>
      <w:tr w:rsidR="00DB50C7" w:rsidRPr="00272F02" w14:paraId="1206FA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7527D7" w14:textId="77777777" w:rsidR="003E1091" w:rsidRPr="00272F02" w:rsidRDefault="003E1091" w:rsidP="003E109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866614" w14:textId="77777777" w:rsidR="003E1091" w:rsidRPr="00272F02" w:rsidRDefault="003E1091" w:rsidP="003E1091">
            <w:pPr>
              <w:pStyle w:val="TableCellLeft10pt"/>
              <w:rPr>
                <w:szCs w:val="20"/>
                <w:lang w:val="en-GB"/>
              </w:rPr>
            </w:pPr>
            <w:r w:rsidRPr="00272F02">
              <w:rPr>
                <w:szCs w:val="20"/>
                <w:lang w:val="en-GB"/>
              </w:rPr>
              <w:t>Text</w:t>
            </w:r>
          </w:p>
        </w:tc>
      </w:tr>
      <w:tr w:rsidR="00DB50C7" w:rsidRPr="00272F02" w14:paraId="1BE5B5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826EF" w14:textId="5848493A" w:rsidR="003E1091" w:rsidRPr="00272F02" w:rsidRDefault="003E1091" w:rsidP="003E109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8A5B85" w14:textId="77777777" w:rsidR="003E1091" w:rsidRPr="00272F02" w:rsidRDefault="003E1091" w:rsidP="003E1091">
            <w:pPr>
              <w:pStyle w:val="TableCellLeft10pt"/>
              <w:rPr>
                <w:szCs w:val="20"/>
                <w:lang w:val="en-GB"/>
              </w:rPr>
            </w:pPr>
            <w:r w:rsidRPr="00272F02">
              <w:rPr>
                <w:szCs w:val="20"/>
                <w:lang w:val="en-GB"/>
              </w:rPr>
              <w:t>D</w:t>
            </w:r>
          </w:p>
        </w:tc>
      </w:tr>
      <w:tr w:rsidR="00DB50C7" w:rsidRPr="00272F02" w14:paraId="68C5F4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9E4E2" w14:textId="77777777" w:rsidR="003E1091" w:rsidRPr="00272F02" w:rsidRDefault="003E1091" w:rsidP="003E109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C83F8F1" w14:textId="6F89940A" w:rsidR="00837062" w:rsidRPr="00272F02" w:rsidRDefault="00C973A7" w:rsidP="003E1091">
            <w:pPr>
              <w:pStyle w:val="TableCellLeft10pt"/>
              <w:rPr>
                <w:szCs w:val="20"/>
                <w:lang w:val="en-GB"/>
              </w:rPr>
            </w:pPr>
            <w:r w:rsidRPr="00272F02">
              <w:rPr>
                <w:szCs w:val="20"/>
                <w:lang w:val="en-GB"/>
              </w:rPr>
              <w:t>C</w:t>
            </w:r>
            <w:r w:rsidR="002B2C23" w:rsidRPr="00272F02">
              <w:rPr>
                <w:szCs w:val="20"/>
                <w:lang w:val="en-GB"/>
              </w:rPr>
              <w:t>70793</w:t>
            </w:r>
          </w:p>
          <w:p w14:paraId="1D42B12A" w14:textId="0C012B30" w:rsidR="00C3628B" w:rsidRPr="00272F02" w:rsidRDefault="00C3628B" w:rsidP="003E1091">
            <w:pPr>
              <w:pStyle w:val="TableCellLeft10pt"/>
              <w:rPr>
                <w:szCs w:val="20"/>
                <w:lang w:val="en-GB"/>
              </w:rPr>
            </w:pPr>
            <w:r w:rsidRPr="00272F02">
              <w:rPr>
                <w:szCs w:val="20"/>
                <w:lang w:val="en-GB"/>
              </w:rPr>
              <w:t>For review purpose, see definition of the controlled terminology below</w:t>
            </w:r>
          </w:p>
          <w:p w14:paraId="1D4E880C" w14:textId="5D799B2B" w:rsidR="003E1091" w:rsidRPr="00272F02" w:rsidRDefault="00774612" w:rsidP="003E1091">
            <w:pPr>
              <w:pStyle w:val="TableCellLeft10pt"/>
              <w:rPr>
                <w:szCs w:val="20"/>
                <w:lang w:val="en-GB"/>
              </w:rPr>
            </w:pPr>
            <w:r w:rsidRPr="00272F02">
              <w:rPr>
                <w:szCs w:val="20"/>
                <w:lang w:val="en-GB"/>
              </w:rPr>
              <w:t>An individual, company, institution, or organi</w:t>
            </w:r>
            <w:r w:rsidR="00E72D02" w:rsidRPr="00272F02">
              <w:rPr>
                <w:szCs w:val="20"/>
                <w:lang w:val="en-GB"/>
              </w:rPr>
              <w:t>s</w:t>
            </w:r>
            <w:r w:rsidRPr="00272F02">
              <w:rPr>
                <w:szCs w:val="20"/>
                <w:lang w:val="en-GB"/>
              </w:rPr>
              <w:t>ation that takes responsibility for the initiation, management, and/or financing of a clinical study. [After ICH E6, WHO, 21 CFR 50.3 (e), and after IDMP]</w:t>
            </w:r>
          </w:p>
        </w:tc>
      </w:tr>
      <w:tr w:rsidR="00DB50C7" w:rsidRPr="00272F02" w14:paraId="5DB6C6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52D7C9" w14:textId="77777777" w:rsidR="003E1091" w:rsidRPr="00272F02" w:rsidRDefault="003E1091" w:rsidP="003E109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E2CF4C4" w14:textId="40A52741" w:rsidR="003E1091" w:rsidRPr="00272F02" w:rsidRDefault="00F54DF9" w:rsidP="003E1091">
            <w:pPr>
              <w:pStyle w:val="TableCellLeft10pt"/>
              <w:rPr>
                <w:szCs w:val="20"/>
                <w:lang w:val="en-GB"/>
              </w:rPr>
            </w:pPr>
            <w:r w:rsidRPr="00272F02">
              <w:rPr>
                <w:szCs w:val="20"/>
              </w:rPr>
              <w:t xml:space="preserve">Provide the legal name of the individual or pharmaceutical or medical device company, governmental agency, academic institution, private organisation, or other organisation who takes primary responsibility for and initiates a clinical investigation. </w:t>
            </w:r>
            <w:r w:rsidR="003E1091" w:rsidRPr="00272F02">
              <w:rPr>
                <w:szCs w:val="20"/>
              </w:rPr>
              <w:t xml:space="preserve">If more than one </w:t>
            </w:r>
            <w:r w:rsidRPr="00272F02">
              <w:rPr>
                <w:szCs w:val="20"/>
              </w:rPr>
              <w:t>Sponsor</w:t>
            </w:r>
            <w:r w:rsidR="003E1091" w:rsidRPr="00272F02">
              <w:rPr>
                <w:szCs w:val="20"/>
              </w:rPr>
              <w:t>, list the Primary Sponsor in this field.</w:t>
            </w:r>
          </w:p>
        </w:tc>
      </w:tr>
      <w:tr w:rsidR="00DB50C7" w:rsidRPr="00272F02" w14:paraId="50E1E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E0E7FC" w14:textId="77777777" w:rsidR="003E1091" w:rsidRPr="00272F02" w:rsidRDefault="003E1091" w:rsidP="003E109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307AC0" w14:textId="77777777" w:rsidR="003E1091" w:rsidRPr="00272F02" w:rsidRDefault="003E1091" w:rsidP="003E1091">
            <w:pPr>
              <w:pStyle w:val="TableCellLeft10pt"/>
              <w:rPr>
                <w:szCs w:val="20"/>
                <w:lang w:val="en-GB"/>
              </w:rPr>
            </w:pPr>
            <w:r w:rsidRPr="00272F02">
              <w:rPr>
                <w:szCs w:val="20"/>
                <w:lang w:val="en-GB"/>
              </w:rPr>
              <w:t xml:space="preserve">Required </w:t>
            </w:r>
          </w:p>
        </w:tc>
      </w:tr>
      <w:tr w:rsidR="00DB50C7" w:rsidRPr="00272F02" w14:paraId="585A5F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6E7182" w14:textId="77777777" w:rsidR="003E1091" w:rsidRPr="00272F02" w:rsidRDefault="003E1091" w:rsidP="003E1091">
            <w:pPr>
              <w:pStyle w:val="TableHeadingTextLeft10pt"/>
              <w:rPr>
                <w:szCs w:val="20"/>
                <w:lang w:val="de-DE"/>
              </w:rPr>
            </w:pPr>
            <w:r w:rsidRPr="00272F02">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790538A1" w14:textId="4C8D84CA" w:rsidR="003E1091" w:rsidRPr="00272F02" w:rsidRDefault="00F54DF9" w:rsidP="003E1091">
            <w:pPr>
              <w:pStyle w:val="TableCellLeft10pt"/>
              <w:rPr>
                <w:szCs w:val="20"/>
                <w:lang w:val="en-GB"/>
              </w:rPr>
            </w:pPr>
            <w:r w:rsidRPr="00272F02">
              <w:rPr>
                <w:szCs w:val="20"/>
                <w:lang w:val="en-GB"/>
              </w:rPr>
              <w:t>One t</w:t>
            </w:r>
            <w:r w:rsidR="00D95B38" w:rsidRPr="00272F02">
              <w:rPr>
                <w:szCs w:val="20"/>
                <w:lang w:val="en-GB"/>
              </w:rPr>
              <w:t>o</w:t>
            </w:r>
            <w:r w:rsidR="004A663B" w:rsidRPr="00272F02">
              <w:rPr>
                <w:szCs w:val="20"/>
                <w:lang w:val="en-GB" w:eastAsia="ja-JP"/>
              </w:rPr>
              <w:t xml:space="preserve"> one</w:t>
            </w:r>
            <w:r w:rsidR="00D5784E" w:rsidRPr="00272F02">
              <w:rPr>
                <w:szCs w:val="20"/>
                <w:lang w:val="en-GB" w:eastAsia="ja-JP"/>
              </w:rPr>
              <w:t>;</w:t>
            </w:r>
            <w:r w:rsidR="00D95B38" w:rsidRPr="00272F02">
              <w:rPr>
                <w:szCs w:val="20"/>
                <w:lang w:val="en-GB"/>
              </w:rPr>
              <w:t xml:space="preserve"> </w:t>
            </w:r>
            <w:r w:rsidRPr="00272F02">
              <w:rPr>
                <w:szCs w:val="20"/>
                <w:lang w:val="en-GB"/>
              </w:rPr>
              <w:t xml:space="preserve">One to </w:t>
            </w:r>
            <w:r w:rsidR="007E5449">
              <w:rPr>
                <w:szCs w:val="20"/>
                <w:lang w:val="en-GB"/>
              </w:rPr>
              <w:t xml:space="preserve">Sponsor </w:t>
            </w:r>
            <w:r w:rsidRPr="00272F02">
              <w:rPr>
                <w:szCs w:val="20"/>
                <w:lang w:val="en-GB"/>
              </w:rPr>
              <w:t xml:space="preserve">Protocol </w:t>
            </w:r>
            <w:r w:rsidR="00E56F28" w:rsidRPr="00272F02">
              <w:rPr>
                <w:szCs w:val="20"/>
                <w:lang w:val="en-GB"/>
              </w:rPr>
              <w:t>Identifier</w:t>
            </w:r>
          </w:p>
        </w:tc>
      </w:tr>
      <w:tr w:rsidR="00DB50C7" w:rsidRPr="00272F02" w14:paraId="17A36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095BC3" w14:textId="77777777" w:rsidR="003E1091" w:rsidRPr="00272F02" w:rsidRDefault="003E1091" w:rsidP="003E109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8120DAC" w14:textId="77777777" w:rsidR="003E1091" w:rsidRPr="00272F02" w:rsidRDefault="003E1091" w:rsidP="003E1091">
            <w:pPr>
              <w:pStyle w:val="TableCellLeft10pt"/>
              <w:rPr>
                <w:szCs w:val="20"/>
                <w:lang w:val="en-GB"/>
              </w:rPr>
            </w:pPr>
            <w:r w:rsidRPr="00272F02">
              <w:rPr>
                <w:szCs w:val="20"/>
                <w:lang w:val="en-GB"/>
              </w:rPr>
              <w:t>Title Page</w:t>
            </w:r>
          </w:p>
        </w:tc>
      </w:tr>
      <w:tr w:rsidR="00DB50C7" w:rsidRPr="00272F02" w14:paraId="6E3710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002F2" w14:textId="77777777" w:rsidR="003E1091" w:rsidRPr="00272F02" w:rsidRDefault="003E1091" w:rsidP="003E109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7FDC9E4" w14:textId="12102AAC" w:rsidR="003E1091" w:rsidRPr="00272F02" w:rsidRDefault="00D87EF3" w:rsidP="003E1091">
            <w:pPr>
              <w:pStyle w:val="TableCellLeft10pt"/>
              <w:rPr>
                <w:szCs w:val="20"/>
                <w:lang w:val="en-GB"/>
              </w:rPr>
            </w:pPr>
            <w:r w:rsidRPr="00272F02">
              <w:rPr>
                <w:szCs w:val="20"/>
                <w:lang w:val="en-GB"/>
              </w:rPr>
              <w:t>Text</w:t>
            </w:r>
          </w:p>
        </w:tc>
      </w:tr>
      <w:tr w:rsidR="00DB50C7" w:rsidRPr="00272F02" w14:paraId="64300D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8EAA3" w14:textId="77777777" w:rsidR="003E1091" w:rsidRPr="00272F02" w:rsidRDefault="003E1091" w:rsidP="003E109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9E44DD" w14:textId="334CD9FC" w:rsidR="003E1091" w:rsidRPr="00272F02" w:rsidRDefault="003E1091" w:rsidP="003E109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326125" w:rsidRPr="00272F02">
              <w:rPr>
                <w:szCs w:val="20"/>
                <w:lang w:val="en-GB"/>
              </w:rPr>
              <w:t>Yes</w:t>
            </w:r>
          </w:p>
          <w:p w14:paraId="2EC47700" w14:textId="2F13C659" w:rsidR="003E1091" w:rsidRPr="00272F02" w:rsidRDefault="003E1091" w:rsidP="003E1091">
            <w:pPr>
              <w:pStyle w:val="TableCellLeft10pt"/>
              <w:rPr>
                <w:szCs w:val="20"/>
                <w:lang w:val="en-GB"/>
              </w:rPr>
            </w:pPr>
            <w:r w:rsidRPr="00272F02">
              <w:rPr>
                <w:rStyle w:val="TableCellLeft10ptBoldChar"/>
                <w:szCs w:val="20"/>
              </w:rPr>
              <w:t>Relationship</w:t>
            </w:r>
            <w:r w:rsidRPr="00272F02">
              <w:rPr>
                <w:szCs w:val="20"/>
                <w:lang w:val="en-GB"/>
              </w:rPr>
              <w:t xml:space="preserve">: </w:t>
            </w:r>
            <w:r w:rsidR="00326125" w:rsidRPr="00272F02">
              <w:rPr>
                <w:szCs w:val="20"/>
                <w:lang w:val="en-GB"/>
              </w:rPr>
              <w:t xml:space="preserve">Heading; </w:t>
            </w:r>
            <w:r w:rsidR="007E5449">
              <w:rPr>
                <w:szCs w:val="20"/>
                <w:lang w:val="en-GB"/>
              </w:rPr>
              <w:t xml:space="preserve">Sponsor </w:t>
            </w:r>
            <w:r w:rsidR="00326125" w:rsidRPr="00272F02">
              <w:rPr>
                <w:szCs w:val="20"/>
                <w:lang w:val="en-GB"/>
              </w:rPr>
              <w:t>Protocol Identifier</w:t>
            </w:r>
          </w:p>
          <w:p w14:paraId="421614FD" w14:textId="1152210D" w:rsidR="003E1091" w:rsidRPr="00272F02" w:rsidRDefault="003E1091" w:rsidP="003E1091">
            <w:pPr>
              <w:pStyle w:val="TableCellLeft10pt"/>
              <w:rPr>
                <w:szCs w:val="20"/>
                <w:lang w:val="en-GB"/>
              </w:rPr>
            </w:pPr>
            <w:r w:rsidRPr="00272F02">
              <w:rPr>
                <w:rStyle w:val="TableCellLeft10ptBoldChar"/>
                <w:szCs w:val="20"/>
              </w:rPr>
              <w:t>Concept</w:t>
            </w:r>
            <w:r w:rsidRPr="00272F02">
              <w:rPr>
                <w:szCs w:val="20"/>
                <w:lang w:val="en-GB"/>
              </w:rPr>
              <w:t xml:space="preserve">: </w:t>
            </w:r>
            <w:r w:rsidR="00BC5C03" w:rsidRPr="00272F02">
              <w:rPr>
                <w:szCs w:val="20"/>
                <w:lang w:val="en-GB"/>
              </w:rPr>
              <w:t>C70793</w:t>
            </w:r>
          </w:p>
        </w:tc>
      </w:tr>
      <w:tr w:rsidR="00DB50C7" w:rsidRPr="00272F02" w14:paraId="325F81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837877" w14:textId="434A2A9D" w:rsidR="003E1091" w:rsidRPr="00272F02" w:rsidRDefault="0021788E" w:rsidP="003E1091">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B13C35" w14:textId="3F9D19ED" w:rsidR="003E1091" w:rsidRPr="00272F02" w:rsidRDefault="00326125" w:rsidP="003E1091">
            <w:pPr>
              <w:pStyle w:val="TableCellLeft10pt"/>
              <w:rPr>
                <w:szCs w:val="20"/>
                <w:lang w:val="en-GB"/>
              </w:rPr>
            </w:pPr>
            <w:r w:rsidRPr="00272F02">
              <w:rPr>
                <w:szCs w:val="20"/>
                <w:lang w:val="en-GB"/>
              </w:rPr>
              <w:t>No</w:t>
            </w:r>
          </w:p>
        </w:tc>
      </w:tr>
    </w:tbl>
    <w:p w14:paraId="1509A9DD" w14:textId="77777777" w:rsidR="003E1091" w:rsidRPr="00272F02" w:rsidRDefault="003E1091" w:rsidP="003E1091">
      <w:pPr>
        <w:rPr>
          <w:sz w:val="20"/>
          <w:szCs w:val="20"/>
        </w:rPr>
      </w:pPr>
      <w:bookmarkStart w:id="27" w:name="_mioConsistencyCheck13"/>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7FC1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6418D"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CD95E4" w14:textId="4419779C" w:rsidR="003E1091" w:rsidRPr="00272F02" w:rsidRDefault="00F33216" w:rsidP="00B21437">
            <w:pPr>
              <w:pStyle w:val="TableCellLeft10pt"/>
              <w:rPr>
                <w:szCs w:val="20"/>
                <w:lang w:val="en-GB" w:eastAsia="ja-JP"/>
              </w:rPr>
            </w:pPr>
            <w:r w:rsidRPr="00272F02">
              <w:rPr>
                <w:szCs w:val="20"/>
                <w:lang w:val="en-GB" w:eastAsia="ja-JP"/>
              </w:rPr>
              <w:t>&lt;</w:t>
            </w:r>
            <w:r w:rsidR="003E1091" w:rsidRPr="00272F02">
              <w:rPr>
                <w:szCs w:val="20"/>
                <w:lang w:val="en-GB"/>
              </w:rPr>
              <w:t>Sponsor Legal Address</w:t>
            </w:r>
            <w:r w:rsidR="00BB212B" w:rsidRPr="00272F02">
              <w:rPr>
                <w:szCs w:val="20"/>
                <w:lang w:val="en-GB" w:eastAsia="ja-JP"/>
              </w:rPr>
              <w:t>&gt;</w:t>
            </w:r>
          </w:p>
        </w:tc>
      </w:tr>
      <w:tr w:rsidR="00DB50C7" w:rsidRPr="00272F02" w14:paraId="30237E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AC29C"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889E08"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71F3F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7E787" w14:textId="4A75ABB2"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6A1D55" w14:textId="77777777" w:rsidR="003E1091" w:rsidRPr="00272F02" w:rsidRDefault="003E1091" w:rsidP="00B21437">
            <w:pPr>
              <w:pStyle w:val="TableCellLeft10pt"/>
              <w:rPr>
                <w:szCs w:val="20"/>
                <w:lang w:val="en-GB"/>
              </w:rPr>
            </w:pPr>
            <w:r w:rsidRPr="00272F02">
              <w:rPr>
                <w:szCs w:val="20"/>
                <w:lang w:val="en-GB"/>
              </w:rPr>
              <w:t>D</w:t>
            </w:r>
          </w:p>
        </w:tc>
      </w:tr>
      <w:tr w:rsidR="00DB50C7" w:rsidRPr="00272F02" w14:paraId="17028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AEDE5A"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F20E31" w14:textId="56F5875A" w:rsidR="00837062" w:rsidRPr="00272F02" w:rsidRDefault="000F6F05" w:rsidP="00157064">
            <w:pPr>
              <w:pStyle w:val="TableCellLeft10pt"/>
              <w:rPr>
                <w:szCs w:val="20"/>
                <w:lang w:val="en-GB"/>
              </w:rPr>
            </w:pPr>
            <w:r w:rsidRPr="00272F02">
              <w:rPr>
                <w:szCs w:val="20"/>
                <w:lang w:val="en-GB"/>
              </w:rPr>
              <w:t>CNEW</w:t>
            </w:r>
          </w:p>
          <w:p w14:paraId="2794EADA" w14:textId="2456758B" w:rsidR="003E1091" w:rsidRPr="00272F02" w:rsidRDefault="0078797D" w:rsidP="00B21437">
            <w:pPr>
              <w:pStyle w:val="TableCellLeft10pt"/>
              <w:rPr>
                <w:szCs w:val="20"/>
                <w:lang w:val="en-GB"/>
              </w:rPr>
            </w:pPr>
            <w:r w:rsidRPr="00272F02">
              <w:rPr>
                <w:szCs w:val="20"/>
                <w:lang w:val="en-GB"/>
              </w:rPr>
              <w:t>For review purpose, see definition of the controlled terminology below</w:t>
            </w:r>
            <w:r w:rsidR="00157064" w:rsidRPr="00272F02">
              <w:rPr>
                <w:szCs w:val="20"/>
                <w:lang w:val="en-GB"/>
              </w:rPr>
              <w:br/>
              <w:t xml:space="preserve">The legally registered address of the trial </w:t>
            </w:r>
            <w:r w:rsidR="00FC1923" w:rsidRPr="00272F02">
              <w:rPr>
                <w:szCs w:val="20"/>
                <w:lang w:val="en-GB"/>
              </w:rPr>
              <w:t>S</w:t>
            </w:r>
            <w:r w:rsidR="00157064" w:rsidRPr="00272F02">
              <w:rPr>
                <w:szCs w:val="20"/>
                <w:lang w:val="en-GB"/>
              </w:rPr>
              <w:t>ponsor.</w:t>
            </w:r>
          </w:p>
        </w:tc>
      </w:tr>
      <w:tr w:rsidR="00DB50C7" w:rsidRPr="00272F02" w14:paraId="73EB0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D5B3E"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F2426D" w14:textId="59EEB90C" w:rsidR="003E1091" w:rsidRPr="00272F02" w:rsidRDefault="00157064" w:rsidP="00B21437">
            <w:pPr>
              <w:pStyle w:val="TableCellLeft10pt"/>
              <w:rPr>
                <w:szCs w:val="20"/>
                <w:lang w:val="en-GB"/>
              </w:rPr>
            </w:pPr>
            <w:r w:rsidRPr="00272F02">
              <w:rPr>
                <w:szCs w:val="20"/>
              </w:rPr>
              <w:t xml:space="preserve">Provide the </w:t>
            </w:r>
            <w:r w:rsidR="003E1091" w:rsidRPr="00272F02">
              <w:rPr>
                <w:szCs w:val="20"/>
              </w:rPr>
              <w:t xml:space="preserve">legal </w:t>
            </w:r>
            <w:r w:rsidRPr="00272F02">
              <w:rPr>
                <w:szCs w:val="20"/>
              </w:rPr>
              <w:t>name</w:t>
            </w:r>
            <w:r w:rsidR="003E1091" w:rsidRPr="00272F02">
              <w:rPr>
                <w:szCs w:val="20"/>
              </w:rPr>
              <w:t xml:space="preserve"> of the individual or pharmaceutical or medical device company, governmental agency, academic institution, private organisation, or other organisation who takes primary responsibility for and initiates a clinical investigation.</w:t>
            </w:r>
            <w:r w:rsidRPr="00272F02">
              <w:rPr>
                <w:szCs w:val="20"/>
              </w:rPr>
              <w:t xml:space="preserve"> If more than one Sponsor, list the Primary Sponsor in this field</w:t>
            </w:r>
            <w:r w:rsidR="00DB5450" w:rsidRPr="00272F02">
              <w:rPr>
                <w:szCs w:val="20"/>
              </w:rPr>
              <w:t>.</w:t>
            </w:r>
          </w:p>
        </w:tc>
      </w:tr>
      <w:tr w:rsidR="00DB50C7" w:rsidRPr="00272F02" w14:paraId="1629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6ADEB"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E9ADD52" w14:textId="77777777" w:rsidR="003E1091" w:rsidRPr="00272F02" w:rsidRDefault="003E1091" w:rsidP="00B21437">
            <w:pPr>
              <w:pStyle w:val="TableCellLeft10pt"/>
              <w:rPr>
                <w:szCs w:val="20"/>
                <w:lang w:val="en-GB"/>
              </w:rPr>
            </w:pPr>
            <w:r w:rsidRPr="00272F02">
              <w:rPr>
                <w:szCs w:val="20"/>
                <w:lang w:val="en-GB"/>
              </w:rPr>
              <w:t xml:space="preserve">Required </w:t>
            </w:r>
          </w:p>
        </w:tc>
      </w:tr>
      <w:tr w:rsidR="00DB50C7" w:rsidRPr="00272F02" w14:paraId="2B455F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5B2A3A"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6FDB86" w14:textId="4378AE11" w:rsidR="003E1091" w:rsidRPr="00272F02" w:rsidRDefault="00267362" w:rsidP="00B21437">
            <w:pPr>
              <w:pStyle w:val="TableCellLeft10pt"/>
              <w:rPr>
                <w:szCs w:val="20"/>
                <w:lang w:val="en-GB"/>
              </w:rPr>
            </w:pPr>
            <w:r w:rsidRPr="00272F02">
              <w:rPr>
                <w:szCs w:val="20"/>
                <w:lang w:val="en-GB"/>
              </w:rPr>
              <w:t>One to one</w:t>
            </w:r>
            <w:r w:rsidR="00342C68" w:rsidRPr="00272F02">
              <w:rPr>
                <w:szCs w:val="20"/>
                <w:lang w:val="en-GB" w:eastAsia="ja-JP"/>
              </w:rPr>
              <w:t>,</w:t>
            </w:r>
            <w:r w:rsidR="00157064" w:rsidRPr="00272F02">
              <w:rPr>
                <w:szCs w:val="20"/>
                <w:lang w:val="en-GB"/>
              </w:rPr>
              <w:t xml:space="preserve"> One to Sponsor Name</w:t>
            </w:r>
          </w:p>
        </w:tc>
      </w:tr>
      <w:tr w:rsidR="00DB50C7" w:rsidRPr="00272F02" w14:paraId="6E3064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E1D7F"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9E5BB0" w14:textId="77777777" w:rsidR="003E1091" w:rsidRPr="00272F02" w:rsidRDefault="003E1091" w:rsidP="00B21437">
            <w:pPr>
              <w:pStyle w:val="TableCellLeft10pt"/>
              <w:rPr>
                <w:szCs w:val="20"/>
                <w:lang w:val="en-GB"/>
              </w:rPr>
            </w:pPr>
            <w:r w:rsidRPr="00272F02">
              <w:rPr>
                <w:szCs w:val="20"/>
                <w:lang w:val="en-GB"/>
              </w:rPr>
              <w:t xml:space="preserve">Title Page </w:t>
            </w:r>
          </w:p>
        </w:tc>
      </w:tr>
      <w:tr w:rsidR="00DB50C7" w:rsidRPr="00272F02" w14:paraId="6FE1AA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E24FD5"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21D7A17" w14:textId="29B2CFA5" w:rsidR="003E1091" w:rsidRPr="00272F02" w:rsidRDefault="00F47AD4" w:rsidP="00B21437">
            <w:pPr>
              <w:pStyle w:val="TableCellLeft10pt"/>
              <w:rPr>
                <w:szCs w:val="20"/>
                <w:lang w:val="en-GB"/>
              </w:rPr>
            </w:pPr>
            <w:r w:rsidRPr="00272F02">
              <w:rPr>
                <w:szCs w:val="20"/>
                <w:lang w:val="en-GB"/>
              </w:rPr>
              <w:t>Text</w:t>
            </w:r>
          </w:p>
        </w:tc>
      </w:tr>
      <w:tr w:rsidR="00DB50C7" w:rsidRPr="00272F02" w14:paraId="666D3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61A02F"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4B09B6" w14:textId="6108BC68"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57064" w:rsidRPr="00272F02">
              <w:rPr>
                <w:szCs w:val="20"/>
                <w:lang w:val="en-GB"/>
              </w:rPr>
              <w:t>Yes</w:t>
            </w:r>
          </w:p>
          <w:p w14:paraId="1CC04E68" w14:textId="07E7DB18" w:rsidR="003E1091" w:rsidRPr="00272F02" w:rsidRDefault="00157064" w:rsidP="00B21437">
            <w:pPr>
              <w:pStyle w:val="TableCellLeft10pt"/>
              <w:rPr>
                <w:szCs w:val="20"/>
                <w:lang w:val="en-GB"/>
              </w:rPr>
            </w:pPr>
            <w:r w:rsidRPr="00272F02">
              <w:rPr>
                <w:rStyle w:val="TableCellLeft10ptBoldChar"/>
                <w:szCs w:val="20"/>
              </w:rPr>
              <w:t>Relationship</w:t>
            </w:r>
            <w:r w:rsidRPr="00272F02">
              <w:rPr>
                <w:szCs w:val="20"/>
                <w:lang w:val="en-GB"/>
              </w:rPr>
              <w:t>: Heading, Sponsor Name</w:t>
            </w:r>
          </w:p>
          <w:p w14:paraId="188CA39B" w14:textId="208B3C47"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157064" w:rsidRPr="00272F02">
              <w:rPr>
                <w:szCs w:val="20"/>
                <w:lang w:val="en-GB"/>
              </w:rPr>
              <w:t>CNEW</w:t>
            </w:r>
          </w:p>
        </w:tc>
      </w:tr>
      <w:tr w:rsidR="00DB50C7" w:rsidRPr="00272F02" w14:paraId="78E6AC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34F5B" w14:textId="4A079B5E"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80813A6" w14:textId="39299468" w:rsidR="003E1091" w:rsidRPr="00272F02" w:rsidRDefault="00157064" w:rsidP="00B21437">
            <w:pPr>
              <w:pStyle w:val="TableCellLeft10pt"/>
              <w:rPr>
                <w:szCs w:val="20"/>
                <w:lang w:val="en-GB"/>
              </w:rPr>
            </w:pPr>
            <w:r w:rsidRPr="00272F02">
              <w:rPr>
                <w:szCs w:val="20"/>
                <w:lang w:val="en-GB"/>
              </w:rPr>
              <w:t>No</w:t>
            </w:r>
          </w:p>
        </w:tc>
      </w:tr>
    </w:tbl>
    <w:p w14:paraId="438D7E3A" w14:textId="77777777" w:rsidR="000052A5"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56971" w:rsidRPr="00272F02" w14:paraId="6A28F6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2455ED" w14:textId="77777777" w:rsidR="00256971" w:rsidRPr="00272F02" w:rsidRDefault="00256971"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013A5E" w14:textId="04CE89D5" w:rsidR="00256971" w:rsidRPr="00272F02" w:rsidRDefault="00256971" w:rsidP="00660688">
            <w:pPr>
              <w:pStyle w:val="TableCellLeft10pt"/>
              <w:rPr>
                <w:szCs w:val="20"/>
                <w:lang w:val="en-GB"/>
              </w:rPr>
            </w:pPr>
            <w:r>
              <w:rPr>
                <w:szCs w:val="20"/>
                <w:lang w:val="en-GB"/>
              </w:rPr>
              <w:t>Co-Sponsor Name and Address</w:t>
            </w:r>
            <w:r w:rsidR="00687B39">
              <w:rPr>
                <w:szCs w:val="20"/>
                <w:lang w:val="en-GB"/>
              </w:rPr>
              <w:t>:</w:t>
            </w:r>
          </w:p>
        </w:tc>
      </w:tr>
      <w:tr w:rsidR="00256971" w:rsidRPr="00272F02" w14:paraId="0357EF2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08EEBFB" w14:textId="77777777" w:rsidR="00256971" w:rsidRPr="00272F02" w:rsidRDefault="00256971"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FFD9EB" w14:textId="77777777" w:rsidR="00256971" w:rsidRPr="00272F02" w:rsidRDefault="00256971" w:rsidP="00660688">
            <w:pPr>
              <w:pStyle w:val="TableCellLeft10pt"/>
              <w:rPr>
                <w:szCs w:val="20"/>
                <w:lang w:val="en-GB"/>
              </w:rPr>
            </w:pPr>
            <w:r w:rsidRPr="00272F02">
              <w:rPr>
                <w:szCs w:val="20"/>
                <w:lang w:val="en-GB"/>
              </w:rPr>
              <w:t>Text</w:t>
            </w:r>
          </w:p>
        </w:tc>
      </w:tr>
      <w:tr w:rsidR="00256971" w:rsidRPr="00272F02" w14:paraId="61BA32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F7D87E6" w14:textId="77777777" w:rsidR="00256971" w:rsidRPr="00272F02" w:rsidRDefault="00256971"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D36442" w14:textId="4F2F0ADF" w:rsidR="00256971" w:rsidRPr="00272F02" w:rsidRDefault="00687B39" w:rsidP="00660688">
            <w:pPr>
              <w:pStyle w:val="TableCellLeft10pt"/>
              <w:rPr>
                <w:szCs w:val="20"/>
                <w:lang w:val="en-GB"/>
              </w:rPr>
            </w:pPr>
            <w:r>
              <w:rPr>
                <w:szCs w:val="20"/>
                <w:lang w:val="en-GB"/>
              </w:rPr>
              <w:t>H</w:t>
            </w:r>
          </w:p>
        </w:tc>
      </w:tr>
      <w:tr w:rsidR="00256971" w:rsidRPr="00272F02" w14:paraId="68C66BE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3B17C5" w14:textId="77777777" w:rsidR="00256971" w:rsidRPr="00272F02" w:rsidRDefault="00256971"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6E1FCB" w14:textId="48FAAA98" w:rsidR="00256971" w:rsidRPr="00272F02" w:rsidRDefault="00687B39" w:rsidP="00660688">
            <w:pPr>
              <w:pStyle w:val="TableCellLeft10pt"/>
              <w:rPr>
                <w:szCs w:val="20"/>
                <w:lang w:val="en-GB"/>
              </w:rPr>
            </w:pPr>
            <w:r>
              <w:rPr>
                <w:szCs w:val="20"/>
                <w:lang w:val="en-GB"/>
              </w:rPr>
              <w:t>Heading</w:t>
            </w:r>
          </w:p>
        </w:tc>
      </w:tr>
      <w:tr w:rsidR="00256971" w:rsidRPr="00272F02" w14:paraId="293918D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25C5B3" w14:textId="77777777" w:rsidR="00256971" w:rsidRPr="00272F02" w:rsidRDefault="00256971"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1E1C87" w14:textId="0E92C401" w:rsidR="00256971" w:rsidRPr="00272F02" w:rsidRDefault="00687B39" w:rsidP="00660688">
            <w:pPr>
              <w:pStyle w:val="TableCellLeft10pt"/>
              <w:rPr>
                <w:szCs w:val="20"/>
                <w:lang w:val="en-GB"/>
              </w:rPr>
            </w:pPr>
            <w:r>
              <w:rPr>
                <w:szCs w:val="20"/>
              </w:rPr>
              <w:t>N/A</w:t>
            </w:r>
          </w:p>
        </w:tc>
      </w:tr>
      <w:tr w:rsidR="00256971" w:rsidRPr="00272F02" w14:paraId="1012C3B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E7BF4D6" w14:textId="77777777" w:rsidR="00256971" w:rsidRPr="00272F02" w:rsidRDefault="00256971"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6C76B4" w14:textId="77777777" w:rsidR="00256971" w:rsidRPr="00272F02" w:rsidRDefault="00256971" w:rsidP="00660688">
            <w:pPr>
              <w:pStyle w:val="TableCellLeft10pt"/>
              <w:rPr>
                <w:szCs w:val="20"/>
                <w:lang w:val="en-GB"/>
              </w:rPr>
            </w:pPr>
            <w:r w:rsidRPr="00272F02">
              <w:rPr>
                <w:szCs w:val="20"/>
                <w:lang w:val="en-GB"/>
              </w:rPr>
              <w:t xml:space="preserve">Optional </w:t>
            </w:r>
          </w:p>
        </w:tc>
      </w:tr>
      <w:tr w:rsidR="00256971" w:rsidRPr="00272F02" w14:paraId="47432BD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AEBF62A" w14:textId="77777777" w:rsidR="00256971" w:rsidRPr="00272F02" w:rsidRDefault="00256971"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F6E32" w14:textId="12860C61" w:rsidR="00256971" w:rsidRPr="00272F02" w:rsidRDefault="00256971" w:rsidP="00660688">
            <w:pPr>
              <w:pStyle w:val="TableCellLeft10pt"/>
              <w:rPr>
                <w:szCs w:val="20"/>
                <w:lang w:val="en-GB"/>
              </w:rPr>
            </w:pPr>
            <w:r w:rsidRPr="00272F02">
              <w:rPr>
                <w:szCs w:val="20"/>
                <w:lang w:val="en-GB"/>
              </w:rPr>
              <w:t>One to one</w:t>
            </w:r>
            <w:r w:rsidRPr="00272F02">
              <w:rPr>
                <w:szCs w:val="20"/>
                <w:lang w:val="en-GB" w:eastAsia="ja-JP"/>
              </w:rPr>
              <w:t>,</w:t>
            </w:r>
            <w:r w:rsidRPr="00272F02">
              <w:rPr>
                <w:szCs w:val="20"/>
                <w:lang w:val="en-GB"/>
              </w:rPr>
              <w:t xml:space="preserve"> One to Sponsor Name</w:t>
            </w:r>
            <w:r w:rsidRPr="00272F02">
              <w:rPr>
                <w:szCs w:val="20"/>
                <w:lang w:val="en-GB" w:eastAsia="ja-JP"/>
              </w:rPr>
              <w:t>,</w:t>
            </w:r>
            <w:r w:rsidRPr="00272F02">
              <w:rPr>
                <w:szCs w:val="20"/>
                <w:lang w:val="en-GB"/>
              </w:rPr>
              <w:t xml:space="preserve"> One to </w:t>
            </w:r>
            <w:r w:rsidR="00687B39">
              <w:rPr>
                <w:szCs w:val="20"/>
                <w:lang w:val="en-GB"/>
              </w:rPr>
              <w:t xml:space="preserve">Sponsor </w:t>
            </w:r>
            <w:r w:rsidRPr="00272F02">
              <w:rPr>
                <w:szCs w:val="20"/>
                <w:lang w:val="en-GB"/>
              </w:rPr>
              <w:t>Protocol Identifier</w:t>
            </w:r>
          </w:p>
        </w:tc>
      </w:tr>
      <w:tr w:rsidR="00256971" w:rsidRPr="00272F02" w14:paraId="4652AD3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6F58901" w14:textId="77777777" w:rsidR="00256971" w:rsidRPr="00272F02" w:rsidRDefault="00256971"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95EA84" w14:textId="77777777" w:rsidR="00256971" w:rsidRPr="00272F02" w:rsidRDefault="00256971" w:rsidP="00660688">
            <w:pPr>
              <w:pStyle w:val="TableCellLeft10pt"/>
              <w:rPr>
                <w:szCs w:val="20"/>
                <w:lang w:val="en-GB"/>
              </w:rPr>
            </w:pPr>
            <w:r w:rsidRPr="00272F02">
              <w:rPr>
                <w:szCs w:val="20"/>
                <w:lang w:val="en-GB"/>
              </w:rPr>
              <w:t>Title Page</w:t>
            </w:r>
          </w:p>
        </w:tc>
      </w:tr>
      <w:tr w:rsidR="00213EF5" w:rsidRPr="00272F02" w14:paraId="69A1803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CCA41F" w14:textId="77777777" w:rsidR="00213EF5" w:rsidRPr="00272F02" w:rsidRDefault="00213EF5" w:rsidP="00213EF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C1247D" w14:textId="755C5C41" w:rsidR="00213EF5" w:rsidRPr="00272F02" w:rsidRDefault="00213EF5" w:rsidP="00213EF5">
            <w:pPr>
              <w:pStyle w:val="TableCellLeft10pt"/>
              <w:rPr>
                <w:szCs w:val="20"/>
                <w:lang w:val="en-GB"/>
              </w:rPr>
            </w:pPr>
            <w:r>
              <w:rPr>
                <w:szCs w:val="20"/>
                <w:lang w:val="en-GB"/>
              </w:rPr>
              <w:t>Co-Sponsor Name and Address:</w:t>
            </w:r>
          </w:p>
        </w:tc>
      </w:tr>
      <w:tr w:rsidR="00213EF5" w:rsidRPr="00272F02" w14:paraId="236D9AC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3BF94CB" w14:textId="77777777" w:rsidR="00213EF5" w:rsidRPr="00272F02" w:rsidRDefault="00213EF5" w:rsidP="00213EF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BC1B0C" w14:textId="71F8A2BB" w:rsidR="00213EF5" w:rsidRPr="00272F02" w:rsidRDefault="00213EF5" w:rsidP="00213EF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Pr="00272F02">
              <w:rPr>
                <w:szCs w:val="20"/>
                <w:lang w:val="en-GB" w:eastAsia="ja-JP"/>
              </w:rPr>
              <w:t xml:space="preserve"> </w:t>
            </w:r>
            <w:r w:rsidR="00067918">
              <w:rPr>
                <w:szCs w:val="20"/>
                <w:lang w:val="en-GB"/>
              </w:rPr>
              <w:t>No</w:t>
            </w:r>
          </w:p>
          <w:p w14:paraId="26665308" w14:textId="5631ED5C" w:rsidR="00213EF5" w:rsidRPr="00272F02" w:rsidRDefault="00213EF5" w:rsidP="00213EF5">
            <w:pPr>
              <w:pStyle w:val="TableCellLeft10pt"/>
              <w:rPr>
                <w:szCs w:val="20"/>
                <w:lang w:val="en-GB"/>
              </w:rPr>
            </w:pPr>
            <w:r w:rsidRPr="00272F02">
              <w:rPr>
                <w:rStyle w:val="TableCellLeft10ptBoldChar"/>
                <w:szCs w:val="20"/>
              </w:rPr>
              <w:t>Relationship</w:t>
            </w:r>
            <w:r w:rsidRPr="00272F02">
              <w:rPr>
                <w:szCs w:val="20"/>
                <w:lang w:val="en-GB"/>
              </w:rPr>
              <w:t>: Heading</w:t>
            </w:r>
            <w:r w:rsidRPr="00272F02">
              <w:rPr>
                <w:szCs w:val="20"/>
                <w:lang w:val="en-GB" w:eastAsia="ja-JP"/>
              </w:rPr>
              <w:t>,</w:t>
            </w:r>
            <w:r w:rsidRPr="00272F02">
              <w:rPr>
                <w:szCs w:val="20"/>
                <w:lang w:val="en-GB"/>
              </w:rPr>
              <w:t xml:space="preserve"> Sponsor Name</w:t>
            </w:r>
            <w:r w:rsidRPr="00272F02">
              <w:rPr>
                <w:szCs w:val="20"/>
                <w:lang w:val="en-GB" w:eastAsia="ja-JP"/>
              </w:rPr>
              <w:t>,</w:t>
            </w:r>
            <w:r w:rsidRPr="00272F02">
              <w:rPr>
                <w:szCs w:val="20"/>
                <w:lang w:val="en-GB"/>
              </w:rPr>
              <w:t xml:space="preserve"> </w:t>
            </w:r>
            <w:r>
              <w:rPr>
                <w:szCs w:val="20"/>
                <w:lang w:val="en-GB"/>
              </w:rPr>
              <w:t xml:space="preserve">Sponsor </w:t>
            </w:r>
            <w:r w:rsidRPr="00272F02">
              <w:rPr>
                <w:szCs w:val="20"/>
                <w:lang w:val="en-GB"/>
              </w:rPr>
              <w:t>Protocol Identifier</w:t>
            </w:r>
          </w:p>
          <w:p w14:paraId="3E8C322C" w14:textId="2C15E45C" w:rsidR="00213EF5" w:rsidRPr="00272F02" w:rsidRDefault="00213EF5" w:rsidP="00213EF5">
            <w:pPr>
              <w:pStyle w:val="TableCellLeft10pt"/>
              <w:rPr>
                <w:szCs w:val="20"/>
                <w:lang w:val="en-GB"/>
              </w:rPr>
            </w:pPr>
            <w:r w:rsidRPr="00272F02">
              <w:rPr>
                <w:rStyle w:val="TableCellLeft10ptBoldChar"/>
                <w:szCs w:val="20"/>
              </w:rPr>
              <w:t>Concept</w:t>
            </w:r>
            <w:r w:rsidRPr="00272F02">
              <w:rPr>
                <w:szCs w:val="20"/>
                <w:lang w:val="en-GB"/>
              </w:rPr>
              <w:t xml:space="preserve">: </w:t>
            </w:r>
            <w:r>
              <w:rPr>
                <w:szCs w:val="20"/>
                <w:lang w:val="en-GB"/>
              </w:rPr>
              <w:t>Heading</w:t>
            </w:r>
          </w:p>
        </w:tc>
      </w:tr>
      <w:tr w:rsidR="00213EF5" w:rsidRPr="00272F02" w14:paraId="4DCABBE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ED78123" w14:textId="77777777" w:rsidR="00213EF5" w:rsidRPr="00272F02" w:rsidRDefault="00213EF5" w:rsidP="00213EF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81E212" w14:textId="77777777" w:rsidR="00213EF5" w:rsidRPr="00272F02" w:rsidRDefault="00213EF5" w:rsidP="00213EF5">
            <w:pPr>
              <w:pStyle w:val="TableCellLeft10pt"/>
              <w:rPr>
                <w:szCs w:val="20"/>
                <w:lang w:val="en-GB"/>
              </w:rPr>
            </w:pPr>
            <w:r w:rsidRPr="00272F02">
              <w:rPr>
                <w:szCs w:val="20"/>
                <w:lang w:val="en-GB"/>
              </w:rPr>
              <w:t>No</w:t>
            </w:r>
          </w:p>
        </w:tc>
      </w:tr>
    </w:tbl>
    <w:p w14:paraId="0C21B8A1" w14:textId="77777777" w:rsidR="00256971" w:rsidRPr="00272F02" w:rsidRDefault="00256971"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4E6A802"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6303CE8" w14:textId="77777777" w:rsidR="000052A5" w:rsidRPr="00272F02" w:rsidRDefault="000052A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9D4ED9" w14:textId="6A87CB27" w:rsidR="000052A5" w:rsidRPr="00272F02" w:rsidRDefault="000052A5">
            <w:pPr>
              <w:pStyle w:val="TableCellLeft10pt"/>
              <w:rPr>
                <w:szCs w:val="20"/>
                <w:lang w:val="en-GB"/>
              </w:rPr>
            </w:pPr>
            <w:r w:rsidRPr="00272F02">
              <w:rPr>
                <w:szCs w:val="20"/>
                <w:lang w:val="en-GB"/>
              </w:rPr>
              <w:t>&lt;</w:t>
            </w:r>
            <w:r w:rsidR="007B0BC3" w:rsidRPr="00272F02">
              <w:rPr>
                <w:szCs w:val="20"/>
                <w:lang w:val="en-GB"/>
              </w:rPr>
              <w:t>Co-</w:t>
            </w:r>
            <w:r w:rsidRPr="00272F02">
              <w:rPr>
                <w:szCs w:val="20"/>
                <w:lang w:val="en-GB"/>
              </w:rPr>
              <w:t>Sponsor Name&gt;</w:t>
            </w:r>
          </w:p>
        </w:tc>
      </w:tr>
      <w:tr w:rsidR="00DB50C7" w:rsidRPr="00272F02" w14:paraId="583830B1"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FC83202" w14:textId="77777777" w:rsidR="000052A5" w:rsidRPr="00272F02" w:rsidRDefault="000052A5">
            <w:pPr>
              <w:pStyle w:val="TableHeadingTextLeft10pt"/>
              <w:rPr>
                <w:szCs w:val="20"/>
                <w:lang w:val="de-DE"/>
              </w:rPr>
            </w:pPr>
            <w:r w:rsidRPr="00272F02">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3E337C66" w14:textId="77777777" w:rsidR="000052A5" w:rsidRPr="00272F02" w:rsidRDefault="000052A5">
            <w:pPr>
              <w:pStyle w:val="TableCellLeft10pt"/>
              <w:rPr>
                <w:szCs w:val="20"/>
                <w:lang w:val="en-GB"/>
              </w:rPr>
            </w:pPr>
            <w:r w:rsidRPr="00272F02">
              <w:rPr>
                <w:szCs w:val="20"/>
                <w:lang w:val="en-GB"/>
              </w:rPr>
              <w:t>Text</w:t>
            </w:r>
          </w:p>
        </w:tc>
      </w:tr>
      <w:tr w:rsidR="00DB50C7" w:rsidRPr="00272F02" w14:paraId="25CF9304"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EB0D5C2" w14:textId="40E558D4" w:rsidR="000052A5" w:rsidRPr="00272F02" w:rsidRDefault="000052A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1055D0D" w14:textId="77777777" w:rsidR="000052A5" w:rsidRPr="00272F02" w:rsidRDefault="000052A5">
            <w:pPr>
              <w:pStyle w:val="TableCellLeft10pt"/>
              <w:rPr>
                <w:szCs w:val="20"/>
                <w:lang w:val="en-GB"/>
              </w:rPr>
            </w:pPr>
            <w:r w:rsidRPr="00272F02">
              <w:rPr>
                <w:szCs w:val="20"/>
                <w:lang w:val="en-GB"/>
              </w:rPr>
              <w:t>D</w:t>
            </w:r>
          </w:p>
        </w:tc>
      </w:tr>
      <w:tr w:rsidR="00DB50C7" w:rsidRPr="00272F02" w14:paraId="6AAA487F"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747CB62" w14:textId="77777777" w:rsidR="000052A5" w:rsidRPr="00272F02" w:rsidRDefault="000052A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174312" w14:textId="6906B2D6" w:rsidR="00837062" w:rsidRPr="00272F02" w:rsidRDefault="000F6F05">
            <w:pPr>
              <w:pStyle w:val="TableCellLeft10pt"/>
              <w:rPr>
                <w:szCs w:val="20"/>
                <w:lang w:val="en-GB"/>
              </w:rPr>
            </w:pPr>
            <w:r w:rsidRPr="00272F02">
              <w:rPr>
                <w:szCs w:val="20"/>
                <w:lang w:val="en-GB"/>
              </w:rPr>
              <w:t>CNEW</w:t>
            </w:r>
          </w:p>
          <w:p w14:paraId="1C9DBEB8" w14:textId="5BBD1E65" w:rsidR="000052A5" w:rsidRPr="00272F02" w:rsidRDefault="00C3628B">
            <w:pPr>
              <w:pStyle w:val="TableCellLeft10pt"/>
              <w:rPr>
                <w:szCs w:val="20"/>
                <w:lang w:val="en-GB"/>
              </w:rPr>
            </w:pPr>
            <w:r w:rsidRPr="00272F02">
              <w:rPr>
                <w:szCs w:val="20"/>
                <w:lang w:val="en-GB"/>
              </w:rPr>
              <w:t>For review purpose, see definition of the controlled terminology below</w:t>
            </w:r>
            <w:r w:rsidR="000052A5" w:rsidRPr="00272F02">
              <w:rPr>
                <w:szCs w:val="20"/>
                <w:lang w:val="en-GB"/>
              </w:rPr>
              <w:br/>
            </w:r>
            <w:r w:rsidR="00607AAD" w:rsidRPr="00272F02">
              <w:rPr>
                <w:szCs w:val="20"/>
                <w:lang w:val="en-GB"/>
              </w:rPr>
              <w:t>The literal identifier (</w:t>
            </w:r>
            <w:r w:rsidR="00E72D02" w:rsidRPr="00272F02">
              <w:rPr>
                <w:szCs w:val="20"/>
                <w:lang w:val="en-GB"/>
              </w:rPr>
              <w:t>i.e.</w:t>
            </w:r>
            <w:r w:rsidR="00607AAD" w:rsidRPr="00272F02">
              <w:rPr>
                <w:szCs w:val="20"/>
                <w:lang w:val="en-GB"/>
              </w:rPr>
              <w:t xml:space="preserve"> distinctive designation) of the trial co-</w:t>
            </w:r>
            <w:r w:rsidR="00FC1923" w:rsidRPr="00272F02">
              <w:rPr>
                <w:szCs w:val="20"/>
                <w:lang w:val="en-GB"/>
              </w:rPr>
              <w:t>S</w:t>
            </w:r>
            <w:r w:rsidR="00607AAD" w:rsidRPr="00272F02">
              <w:rPr>
                <w:szCs w:val="20"/>
                <w:lang w:val="en-GB"/>
              </w:rPr>
              <w:t>ponsor.</w:t>
            </w:r>
          </w:p>
        </w:tc>
      </w:tr>
      <w:tr w:rsidR="00DB50C7" w:rsidRPr="00272F02" w14:paraId="0E82CEDD"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1AC1E0F" w14:textId="77777777" w:rsidR="000052A5" w:rsidRPr="00272F02" w:rsidRDefault="000052A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309EAD5" w14:textId="12428FB3" w:rsidR="000052A5" w:rsidRPr="00272F02" w:rsidRDefault="000052A5">
            <w:pPr>
              <w:pStyle w:val="TableCellLeft10pt"/>
              <w:rPr>
                <w:szCs w:val="20"/>
                <w:lang w:val="en-GB"/>
              </w:rPr>
            </w:pPr>
            <w:r w:rsidRPr="00272F02">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p>
        </w:tc>
      </w:tr>
      <w:tr w:rsidR="00DB50C7" w:rsidRPr="00272F02" w14:paraId="6DEED460"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4B46B3D3" w14:textId="77777777" w:rsidR="000052A5" w:rsidRPr="00272F02" w:rsidRDefault="000052A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6D80B0" w14:textId="1E8F7E9A" w:rsidR="000052A5" w:rsidRPr="00272F02" w:rsidRDefault="00065DE7">
            <w:pPr>
              <w:pStyle w:val="TableCellLeft10pt"/>
              <w:rPr>
                <w:szCs w:val="20"/>
                <w:lang w:val="en-GB"/>
              </w:rPr>
            </w:pPr>
            <w:r w:rsidRPr="00272F02">
              <w:rPr>
                <w:szCs w:val="20"/>
                <w:lang w:val="en-GB"/>
              </w:rPr>
              <w:t xml:space="preserve">Optional </w:t>
            </w:r>
          </w:p>
        </w:tc>
      </w:tr>
      <w:tr w:rsidR="00DB50C7" w:rsidRPr="00272F02" w14:paraId="5F624032"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7E564B33" w14:textId="77777777" w:rsidR="000052A5" w:rsidRPr="00272F02" w:rsidRDefault="000052A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FEC1F" w14:textId="265C4B31" w:rsidR="000052A5" w:rsidRPr="00272F02" w:rsidRDefault="00267362">
            <w:pPr>
              <w:pStyle w:val="TableCellLeft10pt"/>
              <w:rPr>
                <w:szCs w:val="20"/>
                <w:lang w:val="en-GB"/>
              </w:rPr>
            </w:pPr>
            <w:r w:rsidRPr="00272F02">
              <w:rPr>
                <w:szCs w:val="20"/>
                <w:lang w:val="en-GB"/>
              </w:rPr>
              <w:t>One to one</w:t>
            </w:r>
            <w:r w:rsidR="00342C68" w:rsidRPr="00272F02">
              <w:rPr>
                <w:szCs w:val="20"/>
                <w:lang w:val="en-GB" w:eastAsia="ja-JP"/>
              </w:rPr>
              <w:t>,</w:t>
            </w:r>
            <w:r w:rsidR="000052A5" w:rsidRPr="00272F02">
              <w:rPr>
                <w:szCs w:val="20"/>
                <w:lang w:val="en-GB"/>
              </w:rPr>
              <w:t xml:space="preserve"> </w:t>
            </w:r>
            <w:r w:rsidR="00065DE7" w:rsidRPr="00272F02">
              <w:rPr>
                <w:szCs w:val="20"/>
                <w:lang w:val="en-GB"/>
              </w:rPr>
              <w:t xml:space="preserve">One to </w:t>
            </w:r>
            <w:r w:rsidR="00932585">
              <w:rPr>
                <w:szCs w:val="20"/>
                <w:lang w:val="en-GB"/>
              </w:rPr>
              <w:t>Co-</w:t>
            </w:r>
            <w:r w:rsidR="002B3A7B" w:rsidRPr="00272F02">
              <w:rPr>
                <w:szCs w:val="20"/>
                <w:lang w:val="en-GB"/>
              </w:rPr>
              <w:t>Sponsor Name</w:t>
            </w:r>
            <w:r w:rsidR="00342C68" w:rsidRPr="00272F02">
              <w:rPr>
                <w:szCs w:val="20"/>
                <w:lang w:val="en-GB" w:eastAsia="ja-JP"/>
              </w:rPr>
              <w:t>,</w:t>
            </w:r>
            <w:r w:rsidR="002B3A7B" w:rsidRPr="00272F02">
              <w:rPr>
                <w:szCs w:val="20"/>
                <w:lang w:val="en-GB"/>
              </w:rPr>
              <w:t xml:space="preserve"> </w:t>
            </w:r>
            <w:r w:rsidR="00932585">
              <w:rPr>
                <w:szCs w:val="20"/>
                <w:lang w:val="en-GB"/>
              </w:rPr>
              <w:t>One to Sponsor Name</w:t>
            </w:r>
            <w:r w:rsidR="00C770D1">
              <w:rPr>
                <w:szCs w:val="20"/>
                <w:lang w:val="en-GB"/>
              </w:rPr>
              <w:t xml:space="preserve">; </w:t>
            </w:r>
            <w:r w:rsidR="000052A5" w:rsidRPr="00272F02">
              <w:rPr>
                <w:szCs w:val="20"/>
                <w:lang w:val="en-GB"/>
              </w:rPr>
              <w:t xml:space="preserve">One to </w:t>
            </w:r>
            <w:r w:rsidR="00932585">
              <w:rPr>
                <w:szCs w:val="20"/>
                <w:lang w:val="en-GB"/>
              </w:rPr>
              <w:t xml:space="preserve">Sponsor </w:t>
            </w:r>
            <w:r w:rsidR="000052A5" w:rsidRPr="00272F02">
              <w:rPr>
                <w:szCs w:val="20"/>
                <w:lang w:val="en-GB"/>
              </w:rPr>
              <w:t>Protocol Identifier</w:t>
            </w:r>
          </w:p>
        </w:tc>
      </w:tr>
      <w:tr w:rsidR="00DB50C7" w:rsidRPr="00272F02" w14:paraId="3FF800E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7459D52" w14:textId="77777777" w:rsidR="000052A5" w:rsidRPr="00272F02" w:rsidRDefault="000052A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4B146DB" w14:textId="77777777" w:rsidR="000052A5" w:rsidRPr="00272F02" w:rsidRDefault="000052A5">
            <w:pPr>
              <w:pStyle w:val="TableCellLeft10pt"/>
              <w:rPr>
                <w:szCs w:val="20"/>
                <w:lang w:val="en-GB"/>
              </w:rPr>
            </w:pPr>
            <w:r w:rsidRPr="00272F02">
              <w:rPr>
                <w:szCs w:val="20"/>
                <w:lang w:val="en-GB"/>
              </w:rPr>
              <w:t>Title Page</w:t>
            </w:r>
          </w:p>
        </w:tc>
      </w:tr>
      <w:tr w:rsidR="00DB50C7" w:rsidRPr="00272F02" w14:paraId="422CF0B3"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2465FB50" w14:textId="77777777" w:rsidR="000052A5" w:rsidRPr="00272F02" w:rsidRDefault="000052A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766EA06" w14:textId="4A231A33" w:rsidR="000052A5" w:rsidRPr="00272F02" w:rsidRDefault="00F47AD4">
            <w:pPr>
              <w:pStyle w:val="TableCellLeft10pt"/>
              <w:rPr>
                <w:szCs w:val="20"/>
                <w:lang w:val="en-GB"/>
              </w:rPr>
            </w:pPr>
            <w:r w:rsidRPr="00272F02">
              <w:rPr>
                <w:szCs w:val="20"/>
                <w:lang w:val="en-GB"/>
              </w:rPr>
              <w:t>Text</w:t>
            </w:r>
          </w:p>
        </w:tc>
      </w:tr>
      <w:tr w:rsidR="00DB50C7" w:rsidRPr="00272F02" w14:paraId="61CBC115"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511ADB11" w14:textId="77777777" w:rsidR="000052A5" w:rsidRPr="00272F02" w:rsidRDefault="000052A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53056D" w14:textId="33B5FCF4" w:rsidR="000052A5" w:rsidRPr="00272F02" w:rsidRDefault="000052A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Pr="00272F02">
              <w:rPr>
                <w:szCs w:val="20"/>
                <w:lang w:val="en-GB"/>
              </w:rPr>
              <w:t>Yes</w:t>
            </w:r>
          </w:p>
          <w:p w14:paraId="2203EFCE" w14:textId="768994AB" w:rsidR="000052A5" w:rsidRPr="00272F02" w:rsidRDefault="52DA8CFE" w:rsidP="52DA8CFE">
            <w:pPr>
              <w:pStyle w:val="TableCellLeft10pt"/>
              <w:rPr>
                <w:lang w:val="en-GB"/>
              </w:rPr>
            </w:pPr>
            <w:r w:rsidRPr="52DA8CFE">
              <w:rPr>
                <w:rStyle w:val="TableCellLeft10ptBoldChar"/>
              </w:rPr>
              <w:t>Relationship</w:t>
            </w:r>
            <w:r w:rsidRPr="52DA8CFE">
              <w:rPr>
                <w:lang w:val="en-GB"/>
              </w:rPr>
              <w:t>: Heading</w:t>
            </w:r>
            <w:r w:rsidRPr="52DA8CFE">
              <w:rPr>
                <w:lang w:val="en-GB" w:eastAsia="ja-JP"/>
              </w:rPr>
              <w:t>,</w:t>
            </w:r>
            <w:r w:rsidRPr="52DA8CFE">
              <w:rPr>
                <w:lang w:val="en-GB"/>
              </w:rPr>
              <w:t xml:space="preserve"> Co-Sponsor Name</w:t>
            </w:r>
            <w:r w:rsidRPr="52DA8CFE">
              <w:rPr>
                <w:lang w:val="en-GB" w:eastAsia="ja-JP"/>
              </w:rPr>
              <w:t>,</w:t>
            </w:r>
            <w:r w:rsidRPr="52DA8CFE">
              <w:rPr>
                <w:lang w:val="en-GB"/>
              </w:rPr>
              <w:t xml:space="preserve"> Sponsor Name</w:t>
            </w:r>
            <w:r w:rsidRPr="52DA8CFE">
              <w:rPr>
                <w:lang w:val="en-GB" w:eastAsia="ja-JP"/>
              </w:rPr>
              <w:t>,</w:t>
            </w:r>
            <w:r w:rsidRPr="52DA8CFE">
              <w:rPr>
                <w:lang w:val="en-GB"/>
              </w:rPr>
              <w:t xml:space="preserve"> Sponsor Protocol Identifier</w:t>
            </w:r>
          </w:p>
          <w:p w14:paraId="0C137713" w14:textId="2D7BECC2" w:rsidR="000052A5" w:rsidRPr="00272F02" w:rsidRDefault="000052A5">
            <w:pPr>
              <w:pStyle w:val="TableCellLeft10pt"/>
              <w:rPr>
                <w:szCs w:val="20"/>
                <w:lang w:val="en-GB"/>
              </w:rPr>
            </w:pPr>
            <w:r w:rsidRPr="00272F02">
              <w:rPr>
                <w:rStyle w:val="TableCellLeft10ptBoldChar"/>
                <w:szCs w:val="20"/>
              </w:rPr>
              <w:t>Concept</w:t>
            </w:r>
            <w:r w:rsidRPr="00272F02">
              <w:rPr>
                <w:szCs w:val="20"/>
                <w:lang w:val="en-GB"/>
              </w:rPr>
              <w:t>: C</w:t>
            </w:r>
            <w:r w:rsidR="002B3A7B" w:rsidRPr="00272F02">
              <w:rPr>
                <w:szCs w:val="20"/>
                <w:lang w:val="en-GB"/>
              </w:rPr>
              <w:t>NEW</w:t>
            </w:r>
          </w:p>
        </w:tc>
      </w:tr>
      <w:tr w:rsidR="00DB50C7" w:rsidRPr="00272F02" w14:paraId="3ED49776" w14:textId="77777777" w:rsidTr="52DA8CFE">
        <w:tc>
          <w:tcPr>
            <w:tcW w:w="1249" w:type="pct"/>
            <w:tcBorders>
              <w:top w:val="single" w:sz="4" w:space="0" w:color="auto"/>
              <w:left w:val="single" w:sz="4" w:space="0" w:color="auto"/>
              <w:bottom w:val="single" w:sz="4" w:space="0" w:color="auto"/>
              <w:right w:val="single" w:sz="4" w:space="0" w:color="auto"/>
            </w:tcBorders>
            <w:hideMark/>
          </w:tcPr>
          <w:p w14:paraId="60BB30C6" w14:textId="53847C9C" w:rsidR="000052A5" w:rsidRPr="00272F02" w:rsidRDefault="0021788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84AF639" w14:textId="77777777" w:rsidR="000052A5" w:rsidRPr="00272F02" w:rsidRDefault="000052A5">
            <w:pPr>
              <w:pStyle w:val="TableCellLeft10pt"/>
              <w:rPr>
                <w:szCs w:val="20"/>
                <w:lang w:val="en-GB"/>
              </w:rPr>
            </w:pPr>
            <w:r w:rsidRPr="00272F02">
              <w:rPr>
                <w:szCs w:val="20"/>
                <w:lang w:val="en-GB"/>
              </w:rPr>
              <w:t>No</w:t>
            </w:r>
          </w:p>
        </w:tc>
      </w:tr>
    </w:tbl>
    <w:p w14:paraId="7CC370E4" w14:textId="77777777" w:rsidR="000052A5" w:rsidRPr="00272F02"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A8F79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ED1A9" w14:textId="77777777" w:rsidR="000052A5" w:rsidRPr="00272F02" w:rsidRDefault="000052A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4E43E5" w14:textId="66CE340F" w:rsidR="000052A5" w:rsidRPr="00272F02" w:rsidRDefault="00F33216">
            <w:pPr>
              <w:pStyle w:val="TableCellLeft10pt"/>
              <w:rPr>
                <w:szCs w:val="20"/>
                <w:lang w:val="en-GB"/>
              </w:rPr>
            </w:pPr>
            <w:r w:rsidRPr="00272F02">
              <w:rPr>
                <w:szCs w:val="20"/>
                <w:lang w:val="en-GB"/>
              </w:rPr>
              <w:t>&lt;</w:t>
            </w:r>
            <w:r w:rsidR="002B3A7B" w:rsidRPr="00272F02">
              <w:rPr>
                <w:szCs w:val="20"/>
                <w:lang w:val="en-GB"/>
              </w:rPr>
              <w:t>Co-</w:t>
            </w:r>
            <w:r w:rsidR="000052A5" w:rsidRPr="00272F02">
              <w:rPr>
                <w:szCs w:val="20"/>
                <w:lang w:val="en-GB"/>
              </w:rPr>
              <w:t>Sponsor Legal Address</w:t>
            </w:r>
            <w:r w:rsidR="002B3A7B" w:rsidRPr="00272F02">
              <w:rPr>
                <w:szCs w:val="20"/>
                <w:lang w:val="en-GB"/>
              </w:rPr>
              <w:t>&gt;</w:t>
            </w:r>
          </w:p>
        </w:tc>
      </w:tr>
      <w:tr w:rsidR="00DB50C7" w:rsidRPr="00272F02" w14:paraId="53C5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A4D10" w14:textId="77777777" w:rsidR="000052A5" w:rsidRPr="00272F02" w:rsidRDefault="000052A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0AB3966" w14:textId="77777777" w:rsidR="000052A5" w:rsidRPr="00272F02" w:rsidRDefault="000052A5">
            <w:pPr>
              <w:pStyle w:val="TableCellLeft10pt"/>
              <w:rPr>
                <w:szCs w:val="20"/>
                <w:lang w:val="en-GB"/>
              </w:rPr>
            </w:pPr>
            <w:r w:rsidRPr="00272F02">
              <w:rPr>
                <w:szCs w:val="20"/>
                <w:lang w:val="en-GB"/>
              </w:rPr>
              <w:t>Text</w:t>
            </w:r>
          </w:p>
        </w:tc>
      </w:tr>
      <w:tr w:rsidR="00DB50C7" w:rsidRPr="00272F02" w14:paraId="32912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7075E6" w14:textId="083D1D19" w:rsidR="000052A5" w:rsidRPr="00272F02" w:rsidRDefault="000052A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67F0E3" w14:textId="77777777" w:rsidR="000052A5" w:rsidRPr="00272F02" w:rsidRDefault="000052A5">
            <w:pPr>
              <w:pStyle w:val="TableCellLeft10pt"/>
              <w:rPr>
                <w:szCs w:val="20"/>
                <w:lang w:val="en-GB"/>
              </w:rPr>
            </w:pPr>
            <w:r w:rsidRPr="00272F02">
              <w:rPr>
                <w:szCs w:val="20"/>
                <w:lang w:val="en-GB"/>
              </w:rPr>
              <w:t>D</w:t>
            </w:r>
          </w:p>
        </w:tc>
      </w:tr>
      <w:tr w:rsidR="00DB50C7" w:rsidRPr="00272F02" w14:paraId="562CB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686B" w14:textId="77777777" w:rsidR="000052A5" w:rsidRPr="00272F02" w:rsidRDefault="000052A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74D824" w14:textId="5916542F" w:rsidR="00837062" w:rsidRPr="00272F02" w:rsidRDefault="000F6F05" w:rsidP="00157064">
            <w:pPr>
              <w:pStyle w:val="TableCellLeft10pt"/>
              <w:rPr>
                <w:szCs w:val="20"/>
                <w:lang w:val="en-GB"/>
              </w:rPr>
            </w:pPr>
            <w:r w:rsidRPr="00272F02">
              <w:rPr>
                <w:szCs w:val="20"/>
                <w:lang w:val="en-GB"/>
              </w:rPr>
              <w:t>CNEW</w:t>
            </w:r>
          </w:p>
          <w:p w14:paraId="58B295E1" w14:textId="2B2A065E" w:rsidR="000052A5" w:rsidRPr="00272F02" w:rsidRDefault="0078797D" w:rsidP="00157064">
            <w:pPr>
              <w:pStyle w:val="TableCellLeft10pt"/>
              <w:rPr>
                <w:szCs w:val="20"/>
                <w:lang w:val="en-GB"/>
              </w:rPr>
            </w:pPr>
            <w:r w:rsidRPr="00272F02">
              <w:rPr>
                <w:szCs w:val="20"/>
                <w:lang w:val="en-GB"/>
              </w:rPr>
              <w:t>For review purpose, see definition of the controlled terminology below</w:t>
            </w:r>
            <w:r w:rsidR="00157064" w:rsidRPr="00272F02">
              <w:rPr>
                <w:szCs w:val="20"/>
                <w:lang w:val="en-GB"/>
              </w:rPr>
              <w:br/>
            </w:r>
            <w:r w:rsidR="00A22CDA" w:rsidRPr="00272F02">
              <w:rPr>
                <w:szCs w:val="20"/>
                <w:lang w:val="en-GB"/>
              </w:rPr>
              <w:t>The legally registered address of</w:t>
            </w:r>
            <w:r w:rsidR="00C370E0" w:rsidRPr="00272F02">
              <w:rPr>
                <w:szCs w:val="20"/>
                <w:lang w:val="en-GB"/>
              </w:rPr>
              <w:t xml:space="preserve"> </w:t>
            </w:r>
            <w:r w:rsidR="00A22CDA" w:rsidRPr="00272F02">
              <w:rPr>
                <w:szCs w:val="20"/>
                <w:lang w:val="en-GB"/>
              </w:rPr>
              <w:t>the trial co-</w:t>
            </w:r>
            <w:r w:rsidR="00D15B7D" w:rsidRPr="00272F02">
              <w:rPr>
                <w:szCs w:val="20"/>
                <w:lang w:val="en-GB" w:eastAsia="ja-JP"/>
              </w:rPr>
              <w:t>s</w:t>
            </w:r>
            <w:r w:rsidR="00D15B7D" w:rsidRPr="00272F02">
              <w:rPr>
                <w:szCs w:val="20"/>
                <w:lang w:val="en-GB"/>
              </w:rPr>
              <w:t>ponsor</w:t>
            </w:r>
            <w:r w:rsidR="00A22CDA" w:rsidRPr="00272F02">
              <w:rPr>
                <w:szCs w:val="20"/>
                <w:lang w:val="en-GB"/>
              </w:rPr>
              <w:t>.</w:t>
            </w:r>
          </w:p>
        </w:tc>
      </w:tr>
      <w:tr w:rsidR="00DB50C7" w:rsidRPr="00272F02" w14:paraId="0FFEE9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7F62C" w14:textId="77777777" w:rsidR="000052A5" w:rsidRPr="00272F02" w:rsidRDefault="000052A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EC8FF81" w14:textId="17196DD8" w:rsidR="000052A5" w:rsidRPr="00272F02" w:rsidRDefault="00157064">
            <w:pPr>
              <w:pStyle w:val="TableCellLeft10pt"/>
              <w:rPr>
                <w:szCs w:val="20"/>
                <w:lang w:val="en-GB"/>
              </w:rPr>
            </w:pPr>
            <w:r w:rsidRPr="00272F02">
              <w:rPr>
                <w:szCs w:val="20"/>
              </w:rPr>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r w:rsidR="003F054F">
              <w:rPr>
                <w:rFonts w:hint="eastAsia"/>
                <w:szCs w:val="20"/>
                <w:lang w:eastAsia="ja-JP"/>
              </w:rPr>
              <w:t>.</w:t>
            </w:r>
          </w:p>
        </w:tc>
      </w:tr>
      <w:tr w:rsidR="00DB50C7" w:rsidRPr="00272F02" w14:paraId="0659B3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08FB7" w14:textId="77777777" w:rsidR="000052A5" w:rsidRPr="00272F02" w:rsidRDefault="000052A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62516" w14:textId="36B0DFD5" w:rsidR="000052A5" w:rsidRPr="00272F02" w:rsidRDefault="00157064">
            <w:pPr>
              <w:pStyle w:val="TableCellLeft10pt"/>
              <w:rPr>
                <w:szCs w:val="20"/>
                <w:lang w:val="en-GB"/>
              </w:rPr>
            </w:pPr>
            <w:r w:rsidRPr="00272F02">
              <w:rPr>
                <w:szCs w:val="20"/>
                <w:lang w:val="en-GB"/>
              </w:rPr>
              <w:t>Option</w:t>
            </w:r>
            <w:r w:rsidR="00B6622C" w:rsidRPr="00272F02">
              <w:rPr>
                <w:szCs w:val="20"/>
                <w:lang w:val="en-GB"/>
              </w:rPr>
              <w:t xml:space="preserve">al </w:t>
            </w:r>
          </w:p>
        </w:tc>
      </w:tr>
      <w:tr w:rsidR="00DB50C7" w:rsidRPr="00272F02" w14:paraId="29E5F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69C7" w14:textId="77777777" w:rsidR="000052A5" w:rsidRPr="00272F02" w:rsidRDefault="000052A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3DD374" w14:textId="06430B09" w:rsidR="000052A5" w:rsidRPr="00272F02" w:rsidRDefault="000052A5">
            <w:pPr>
              <w:pStyle w:val="TableCellLeft10pt"/>
              <w:rPr>
                <w:szCs w:val="20"/>
                <w:lang w:val="en-GB"/>
              </w:rPr>
            </w:pPr>
            <w:r w:rsidRPr="00272F02">
              <w:rPr>
                <w:szCs w:val="20"/>
                <w:lang w:val="en-GB"/>
              </w:rPr>
              <w:t xml:space="preserve">One to </w:t>
            </w:r>
            <w:r w:rsidR="004A663B" w:rsidRPr="00272F02">
              <w:rPr>
                <w:szCs w:val="20"/>
                <w:lang w:val="en-GB" w:eastAsia="ja-JP"/>
              </w:rPr>
              <w:t>one</w:t>
            </w:r>
            <w:r w:rsidR="00D5784E" w:rsidRPr="00272F02">
              <w:rPr>
                <w:szCs w:val="20"/>
                <w:lang w:val="en-GB" w:eastAsia="ja-JP"/>
              </w:rPr>
              <w:t>;</w:t>
            </w:r>
            <w:r w:rsidR="004A663B" w:rsidRPr="00272F02">
              <w:rPr>
                <w:szCs w:val="20"/>
                <w:lang w:val="en-GB" w:eastAsia="ja-JP"/>
              </w:rPr>
              <w:t xml:space="preserve"> </w:t>
            </w:r>
            <w:r w:rsidR="00342C68" w:rsidRPr="00272F02">
              <w:rPr>
                <w:szCs w:val="20"/>
                <w:lang w:val="en-GB" w:eastAsia="ja-JP"/>
              </w:rPr>
              <w:t xml:space="preserve">One to </w:t>
            </w:r>
            <w:r w:rsidRPr="00272F02">
              <w:rPr>
                <w:szCs w:val="20"/>
                <w:lang w:val="en-GB"/>
              </w:rPr>
              <w:t xml:space="preserve">Heading; One to </w:t>
            </w:r>
            <w:r w:rsidR="00C82A18" w:rsidRPr="00272F02">
              <w:rPr>
                <w:szCs w:val="20"/>
                <w:lang w:val="en-GB"/>
              </w:rPr>
              <w:t>Co-</w:t>
            </w:r>
            <w:r w:rsidRPr="00272F02">
              <w:rPr>
                <w:szCs w:val="20"/>
                <w:lang w:val="en-GB"/>
              </w:rPr>
              <w:t>Sponsor Name</w:t>
            </w:r>
          </w:p>
        </w:tc>
      </w:tr>
      <w:tr w:rsidR="00DB50C7" w:rsidRPr="00272F02" w14:paraId="5BAACD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8AD2D" w14:textId="77777777" w:rsidR="000052A5" w:rsidRPr="00272F02" w:rsidRDefault="000052A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08978C" w14:textId="77777777" w:rsidR="000052A5" w:rsidRPr="00272F02" w:rsidRDefault="000052A5">
            <w:pPr>
              <w:pStyle w:val="TableCellLeft10pt"/>
              <w:rPr>
                <w:szCs w:val="20"/>
                <w:lang w:val="en-GB"/>
              </w:rPr>
            </w:pPr>
            <w:r w:rsidRPr="00272F02">
              <w:rPr>
                <w:szCs w:val="20"/>
                <w:lang w:val="en-GB"/>
              </w:rPr>
              <w:t xml:space="preserve">Title Page </w:t>
            </w:r>
          </w:p>
        </w:tc>
      </w:tr>
      <w:tr w:rsidR="00DB50C7" w:rsidRPr="00272F02" w14:paraId="76FDDF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12A5E9" w14:textId="77777777" w:rsidR="000052A5" w:rsidRPr="00272F02" w:rsidRDefault="000052A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373A7EC" w14:textId="24C07A0D" w:rsidR="000052A5" w:rsidRPr="00272F02" w:rsidRDefault="00F47AD4">
            <w:pPr>
              <w:pStyle w:val="TableCellLeft10pt"/>
              <w:rPr>
                <w:szCs w:val="20"/>
                <w:lang w:val="en-GB"/>
              </w:rPr>
            </w:pPr>
            <w:r w:rsidRPr="00272F02">
              <w:rPr>
                <w:szCs w:val="20"/>
                <w:lang w:val="en-GB"/>
              </w:rPr>
              <w:t>Text</w:t>
            </w:r>
          </w:p>
        </w:tc>
      </w:tr>
      <w:tr w:rsidR="00DB50C7" w:rsidRPr="00272F02" w14:paraId="4954A5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5B907" w14:textId="77777777" w:rsidR="000052A5" w:rsidRPr="00272F02" w:rsidRDefault="000052A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77F252" w14:textId="77777777" w:rsidR="000052A5" w:rsidRPr="00272F02" w:rsidRDefault="000052A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D981726" w14:textId="718B0999" w:rsidR="000052A5" w:rsidRPr="00272F02" w:rsidRDefault="000052A5">
            <w:pPr>
              <w:pStyle w:val="TableCellLeft10pt"/>
              <w:rPr>
                <w:szCs w:val="20"/>
                <w:lang w:val="en-GB"/>
              </w:rPr>
            </w:pPr>
            <w:r w:rsidRPr="00272F02">
              <w:rPr>
                <w:rStyle w:val="TableCellLeft10ptBoldChar"/>
                <w:szCs w:val="20"/>
              </w:rPr>
              <w:t>Relationship</w:t>
            </w:r>
            <w:r w:rsidRPr="00272F02">
              <w:rPr>
                <w:szCs w:val="20"/>
                <w:lang w:val="en-GB"/>
              </w:rPr>
              <w:t xml:space="preserve">: Heading, </w:t>
            </w:r>
            <w:r w:rsidR="00A22CDA" w:rsidRPr="00272F02">
              <w:rPr>
                <w:szCs w:val="20"/>
                <w:lang w:val="en-GB"/>
              </w:rPr>
              <w:t xml:space="preserve">Co- </w:t>
            </w:r>
            <w:r w:rsidRPr="00272F02">
              <w:rPr>
                <w:szCs w:val="20"/>
                <w:lang w:val="en-GB"/>
              </w:rPr>
              <w:t>Sponsor Na</w:t>
            </w:r>
            <w:r w:rsidR="00635E9F" w:rsidRPr="00272F02">
              <w:rPr>
                <w:szCs w:val="20"/>
                <w:lang w:val="en-GB"/>
              </w:rPr>
              <w:t>me</w:t>
            </w:r>
          </w:p>
          <w:p w14:paraId="1EBCBABD" w14:textId="77777777" w:rsidR="000052A5" w:rsidRPr="00272F02" w:rsidRDefault="000052A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C4C00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5A117F" w14:textId="40FDA42A" w:rsidR="000052A5" w:rsidRPr="00272F02" w:rsidRDefault="0021788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D5E0E00" w14:textId="77777777" w:rsidR="000052A5" w:rsidRPr="00272F02" w:rsidRDefault="000052A5">
            <w:pPr>
              <w:pStyle w:val="TableCellLeft10pt"/>
              <w:rPr>
                <w:szCs w:val="20"/>
                <w:lang w:val="en-GB"/>
              </w:rPr>
            </w:pPr>
            <w:r w:rsidRPr="00272F02">
              <w:rPr>
                <w:szCs w:val="20"/>
                <w:lang w:val="en-GB"/>
              </w:rPr>
              <w:t>No</w:t>
            </w:r>
          </w:p>
        </w:tc>
      </w:tr>
    </w:tbl>
    <w:p w14:paraId="7AAF8095" w14:textId="77777777" w:rsidR="000052A5" w:rsidRPr="00272F02"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5D8AD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F1BEA7"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72BC95B" w14:textId="5F1300D0" w:rsidR="003E1091" w:rsidRPr="00272F02" w:rsidRDefault="003E1091" w:rsidP="00B21437">
            <w:pPr>
              <w:pStyle w:val="TableCellLeft10pt"/>
              <w:rPr>
                <w:szCs w:val="20"/>
                <w:lang w:val="en-GB"/>
              </w:rPr>
            </w:pPr>
            <w:r w:rsidRPr="00272F02">
              <w:rPr>
                <w:szCs w:val="20"/>
                <w:lang w:val="en-GB"/>
              </w:rPr>
              <w:t>Local Sponsor Name and Address</w:t>
            </w:r>
            <w:r w:rsidR="0055532E" w:rsidRPr="00272F02">
              <w:rPr>
                <w:szCs w:val="20"/>
                <w:lang w:val="en-GB"/>
              </w:rPr>
              <w:t>:</w:t>
            </w:r>
          </w:p>
        </w:tc>
      </w:tr>
      <w:tr w:rsidR="00DB50C7" w:rsidRPr="00272F02" w14:paraId="3208F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99B8D"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514D23"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7940B3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8C78F5" w14:textId="17D74C5E"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09063A" w14:textId="77777777" w:rsidR="003E1091" w:rsidRPr="00272F02" w:rsidRDefault="003E1091" w:rsidP="00B21437">
            <w:pPr>
              <w:pStyle w:val="TableCellLeft10pt"/>
              <w:rPr>
                <w:szCs w:val="20"/>
                <w:lang w:val="en-GB"/>
              </w:rPr>
            </w:pPr>
            <w:r w:rsidRPr="00272F02">
              <w:rPr>
                <w:szCs w:val="20"/>
                <w:lang w:val="en-GB"/>
              </w:rPr>
              <w:t>H</w:t>
            </w:r>
          </w:p>
        </w:tc>
      </w:tr>
      <w:tr w:rsidR="00DB50C7" w:rsidRPr="00272F02" w14:paraId="3BFBC2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1FCFB"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8930A36" w14:textId="77777777" w:rsidR="003E1091" w:rsidRPr="00272F02" w:rsidRDefault="003E1091" w:rsidP="00B21437">
            <w:pPr>
              <w:pStyle w:val="TableCellLeft10pt"/>
              <w:rPr>
                <w:szCs w:val="20"/>
                <w:lang w:val="en-GB"/>
              </w:rPr>
            </w:pPr>
            <w:r w:rsidRPr="00272F02">
              <w:rPr>
                <w:szCs w:val="20"/>
                <w:lang w:val="en-GB"/>
              </w:rPr>
              <w:t>Heading</w:t>
            </w:r>
          </w:p>
        </w:tc>
      </w:tr>
      <w:tr w:rsidR="00DB50C7" w:rsidRPr="00272F02" w14:paraId="032EC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F103D"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DFECDED" w14:textId="3606363E" w:rsidR="003E1091" w:rsidRPr="00272F02" w:rsidRDefault="009C51CF" w:rsidP="00B21437">
            <w:pPr>
              <w:pStyle w:val="TableCellLeft10pt"/>
              <w:rPr>
                <w:szCs w:val="20"/>
                <w:lang w:val="en-GB"/>
              </w:rPr>
            </w:pPr>
            <w:r w:rsidRPr="00272F02">
              <w:rPr>
                <w:szCs w:val="20"/>
                <w:lang w:val="en-GB"/>
              </w:rPr>
              <w:t>N/A</w:t>
            </w:r>
          </w:p>
        </w:tc>
      </w:tr>
      <w:tr w:rsidR="00DB50C7" w:rsidRPr="00272F02" w14:paraId="4B9BBC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3E0FC" w14:textId="77777777" w:rsidR="003E1091" w:rsidRPr="00272F02" w:rsidRDefault="003E1091" w:rsidP="00B21437">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3CAF166" w14:textId="275BBCE5" w:rsidR="003E1091" w:rsidRPr="00272F02" w:rsidRDefault="003E1091" w:rsidP="00B21437">
            <w:pPr>
              <w:pStyle w:val="TableCellLeft10pt"/>
              <w:rPr>
                <w:szCs w:val="20"/>
                <w:lang w:val="en-GB"/>
              </w:rPr>
            </w:pPr>
            <w:r w:rsidRPr="00272F02">
              <w:rPr>
                <w:szCs w:val="20"/>
                <w:lang w:val="en-GB"/>
              </w:rPr>
              <w:t>Optional</w:t>
            </w:r>
          </w:p>
        </w:tc>
      </w:tr>
      <w:tr w:rsidR="00DB50C7" w:rsidRPr="00272F02" w14:paraId="3923FE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94E079"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44265" w14:textId="4597A566" w:rsidR="003E1091" w:rsidRPr="00272F02" w:rsidRDefault="0055532E" w:rsidP="00B21437">
            <w:pPr>
              <w:pStyle w:val="TableCellLeft10pt"/>
              <w:rPr>
                <w:szCs w:val="20"/>
                <w:lang w:val="en-GB"/>
              </w:rPr>
            </w:pPr>
            <w:r w:rsidRPr="00272F02">
              <w:rPr>
                <w:szCs w:val="20"/>
                <w:lang w:val="en-GB"/>
              </w:rPr>
              <w:t>One</w:t>
            </w:r>
            <w:r w:rsidR="00463DF2" w:rsidRPr="00272F02">
              <w:rPr>
                <w:szCs w:val="20"/>
                <w:lang w:val="en-GB"/>
              </w:rPr>
              <w:t xml:space="preserve"> to </w:t>
            </w:r>
            <w:r w:rsidR="004A663B" w:rsidRPr="00272F02">
              <w:rPr>
                <w:szCs w:val="20"/>
                <w:lang w:val="en-GB" w:eastAsia="ja-JP"/>
              </w:rPr>
              <w:t>one</w:t>
            </w:r>
            <w:r w:rsidR="00D5784E" w:rsidRPr="00272F02">
              <w:rPr>
                <w:szCs w:val="20"/>
                <w:lang w:val="en-GB" w:eastAsia="ja-JP"/>
              </w:rPr>
              <w:t>;</w:t>
            </w:r>
            <w:r w:rsidR="004A663B" w:rsidRPr="00272F02">
              <w:rPr>
                <w:szCs w:val="20"/>
                <w:lang w:val="en-GB" w:eastAsia="ja-JP"/>
              </w:rPr>
              <w:t xml:space="preserve"> </w:t>
            </w:r>
            <w:r w:rsidR="00342C68" w:rsidRPr="00272F02">
              <w:rPr>
                <w:szCs w:val="20"/>
                <w:lang w:val="en-GB" w:eastAsia="ja-JP"/>
              </w:rPr>
              <w:t xml:space="preserve">One to </w:t>
            </w:r>
            <w:r w:rsidR="00990E6B" w:rsidRPr="00272F02">
              <w:rPr>
                <w:szCs w:val="20"/>
                <w:lang w:val="en-GB"/>
              </w:rPr>
              <w:t>S</w:t>
            </w:r>
            <w:r w:rsidR="00463DF2" w:rsidRPr="00272F02">
              <w:rPr>
                <w:szCs w:val="20"/>
                <w:lang w:val="en-GB"/>
              </w:rPr>
              <w:t>ponsor Name and Address</w:t>
            </w:r>
            <w:r w:rsidR="000447B1">
              <w:rPr>
                <w:szCs w:val="20"/>
                <w:lang w:val="en-GB"/>
              </w:rPr>
              <w:t xml:space="preserve">; One to </w:t>
            </w:r>
            <w:r w:rsidR="005529DF">
              <w:rPr>
                <w:szCs w:val="20"/>
                <w:lang w:val="en-GB"/>
              </w:rPr>
              <w:t>Protocol</w:t>
            </w:r>
            <w:r w:rsidR="000447B1">
              <w:rPr>
                <w:szCs w:val="20"/>
                <w:lang w:val="en-GB"/>
              </w:rPr>
              <w:t xml:space="preserve"> Sponsor Identifier</w:t>
            </w:r>
          </w:p>
        </w:tc>
      </w:tr>
      <w:tr w:rsidR="00DB50C7" w:rsidRPr="00272F02" w14:paraId="02C522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C031D"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4031D8" w14:textId="77777777" w:rsidR="003E1091" w:rsidRPr="00272F02" w:rsidRDefault="003E1091" w:rsidP="00B21437">
            <w:pPr>
              <w:pStyle w:val="TableCellLeft10pt"/>
              <w:rPr>
                <w:szCs w:val="20"/>
                <w:lang w:val="en-GB"/>
              </w:rPr>
            </w:pPr>
            <w:r w:rsidRPr="00272F02">
              <w:rPr>
                <w:szCs w:val="20"/>
                <w:lang w:val="en-GB"/>
              </w:rPr>
              <w:t>Title Page</w:t>
            </w:r>
          </w:p>
        </w:tc>
      </w:tr>
      <w:tr w:rsidR="00DB50C7" w:rsidRPr="00272F02" w14:paraId="4A24E6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06CA8E"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957E8D" w14:textId="56CF74E7" w:rsidR="003E1091" w:rsidRPr="00272F02" w:rsidRDefault="003E1091" w:rsidP="00B21437">
            <w:pPr>
              <w:pStyle w:val="TableCellLeft10pt"/>
              <w:rPr>
                <w:szCs w:val="20"/>
                <w:lang w:val="en-GB"/>
              </w:rPr>
            </w:pPr>
            <w:r w:rsidRPr="00272F02">
              <w:rPr>
                <w:szCs w:val="20"/>
                <w:lang w:val="en-GB"/>
              </w:rPr>
              <w:t>Local Sponsor Name and Address</w:t>
            </w:r>
            <w:r w:rsidR="00463DF2" w:rsidRPr="00272F02">
              <w:rPr>
                <w:szCs w:val="20"/>
                <w:lang w:val="en-GB"/>
              </w:rPr>
              <w:t>:</w:t>
            </w:r>
          </w:p>
        </w:tc>
      </w:tr>
      <w:tr w:rsidR="00DB50C7" w:rsidRPr="00272F02" w14:paraId="4091A3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B25391"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83C978D" w14:textId="136A05FF"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63DF2" w:rsidRPr="00272F02">
              <w:rPr>
                <w:szCs w:val="20"/>
                <w:lang w:val="en-GB"/>
              </w:rPr>
              <w:t>No</w:t>
            </w:r>
          </w:p>
          <w:p w14:paraId="578EC6B3" w14:textId="056A64E7" w:rsidR="003E1091" w:rsidRPr="00272F02" w:rsidRDefault="003E1091" w:rsidP="00B21437">
            <w:pPr>
              <w:pStyle w:val="TableCellLeft10pt"/>
              <w:rPr>
                <w:szCs w:val="20"/>
                <w:lang w:val="en-GB"/>
              </w:rPr>
            </w:pPr>
            <w:r w:rsidRPr="00272F02">
              <w:rPr>
                <w:rStyle w:val="TableCellLeft10ptBoldChar"/>
                <w:szCs w:val="20"/>
              </w:rPr>
              <w:t>Relationship</w:t>
            </w:r>
            <w:r w:rsidRPr="00272F02">
              <w:rPr>
                <w:szCs w:val="20"/>
                <w:lang w:val="en-GB"/>
              </w:rPr>
              <w:t xml:space="preserve">: </w:t>
            </w:r>
            <w:r w:rsidR="001E5577" w:rsidRPr="00272F02">
              <w:rPr>
                <w:szCs w:val="20"/>
                <w:lang w:val="en-GB"/>
              </w:rPr>
              <w:t>Heading Sponsor Name and Address</w:t>
            </w:r>
          </w:p>
          <w:p w14:paraId="1B69B000" w14:textId="50DBCEC2"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6C84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47B059" w14:textId="6CB171C7"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450B1F" w14:textId="134183CE" w:rsidR="003E1091" w:rsidRPr="00272F02" w:rsidRDefault="00990E6B" w:rsidP="00B21437">
            <w:pPr>
              <w:pStyle w:val="TableCellLeft10pt"/>
              <w:rPr>
                <w:szCs w:val="20"/>
                <w:lang w:val="en-GB"/>
              </w:rPr>
            </w:pPr>
            <w:r w:rsidRPr="00272F02">
              <w:rPr>
                <w:szCs w:val="20"/>
                <w:lang w:val="en-GB"/>
              </w:rPr>
              <w:t>No</w:t>
            </w:r>
          </w:p>
        </w:tc>
      </w:tr>
    </w:tbl>
    <w:p w14:paraId="2D651025"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5A39D07"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1929337C"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A8DFEE" w14:textId="68B4D09D" w:rsidR="003E1091" w:rsidRPr="00272F02" w:rsidRDefault="00F33216" w:rsidP="00B21437">
            <w:pPr>
              <w:pStyle w:val="TableCellLeft10pt"/>
              <w:rPr>
                <w:szCs w:val="20"/>
                <w:lang w:val="en-GB"/>
              </w:rPr>
            </w:pPr>
            <w:r w:rsidRPr="00272F02">
              <w:rPr>
                <w:szCs w:val="20"/>
                <w:lang w:val="en-GB"/>
              </w:rPr>
              <w:t>&lt;</w:t>
            </w:r>
            <w:r w:rsidR="00C370E0" w:rsidRPr="00272F02">
              <w:rPr>
                <w:szCs w:val="20"/>
                <w:lang w:val="en-GB"/>
              </w:rPr>
              <w:t xml:space="preserve">Local </w:t>
            </w:r>
            <w:r w:rsidR="003E1091" w:rsidRPr="00272F02">
              <w:rPr>
                <w:szCs w:val="20"/>
                <w:lang w:val="en-GB"/>
              </w:rPr>
              <w:t>Sponsor Name</w:t>
            </w:r>
            <w:r w:rsidR="00990E6B" w:rsidRPr="00272F02">
              <w:rPr>
                <w:szCs w:val="20"/>
                <w:lang w:val="en-GB"/>
              </w:rPr>
              <w:t>&gt;</w:t>
            </w:r>
          </w:p>
        </w:tc>
      </w:tr>
      <w:tr w:rsidR="00DB50C7" w:rsidRPr="00272F02" w14:paraId="20FCE2E9"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00CC0125"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5495A0"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1A74F9C7"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2099C413" w14:textId="2690BFE9"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03CA4E" w14:textId="77777777" w:rsidR="003E1091" w:rsidRPr="00272F02" w:rsidRDefault="003E1091" w:rsidP="00B21437">
            <w:pPr>
              <w:pStyle w:val="TableCellLeft10pt"/>
              <w:rPr>
                <w:szCs w:val="20"/>
                <w:lang w:val="en-GB"/>
              </w:rPr>
            </w:pPr>
            <w:r w:rsidRPr="00272F02">
              <w:rPr>
                <w:szCs w:val="20"/>
                <w:lang w:val="en-GB"/>
              </w:rPr>
              <w:t>D</w:t>
            </w:r>
          </w:p>
        </w:tc>
      </w:tr>
      <w:tr w:rsidR="00DB50C7" w:rsidRPr="00272F02" w14:paraId="45CE123A"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149F0496"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294A550" w14:textId="55F8C00D" w:rsidR="00837062" w:rsidRPr="00272F02" w:rsidRDefault="000F6F05" w:rsidP="00B21437">
            <w:pPr>
              <w:pStyle w:val="TableCellLeft10pt"/>
              <w:rPr>
                <w:szCs w:val="20"/>
                <w:lang w:val="en-GB"/>
              </w:rPr>
            </w:pPr>
            <w:r w:rsidRPr="00272F02">
              <w:rPr>
                <w:szCs w:val="20"/>
                <w:lang w:val="en-GB"/>
              </w:rPr>
              <w:t>CNEW</w:t>
            </w:r>
          </w:p>
          <w:p w14:paraId="337FB84C" w14:textId="644D0F80" w:rsidR="003E1091" w:rsidRPr="00272F02" w:rsidRDefault="00C3628B" w:rsidP="00B21437">
            <w:pPr>
              <w:pStyle w:val="TableCellLeft10pt"/>
              <w:rPr>
                <w:szCs w:val="20"/>
                <w:lang w:val="en-GB"/>
              </w:rPr>
            </w:pPr>
            <w:r w:rsidRPr="00272F02">
              <w:rPr>
                <w:szCs w:val="20"/>
                <w:lang w:val="en-GB"/>
              </w:rPr>
              <w:t>For review purpose, see definition of the controlled terminology below</w:t>
            </w:r>
            <w:r w:rsidR="006E3E1E" w:rsidRPr="00272F02">
              <w:rPr>
                <w:szCs w:val="20"/>
                <w:lang w:val="en-GB"/>
              </w:rPr>
              <w:br/>
            </w:r>
            <w:r w:rsidR="00B00FC4" w:rsidRPr="00272F02">
              <w:rPr>
                <w:szCs w:val="20"/>
                <w:lang w:val="en-GB"/>
              </w:rPr>
              <w:t>The literal identifier (</w:t>
            </w:r>
            <w:r w:rsidR="00E72D02" w:rsidRPr="00272F02">
              <w:rPr>
                <w:szCs w:val="20"/>
                <w:lang w:val="en-GB"/>
              </w:rPr>
              <w:t>i.e.</w:t>
            </w:r>
            <w:r w:rsidR="00B00FC4" w:rsidRPr="00272F02">
              <w:rPr>
                <w:szCs w:val="20"/>
                <w:lang w:val="en-GB"/>
              </w:rPr>
              <w:t xml:space="preserve"> distinctive designation) of the </w:t>
            </w:r>
            <w:r w:rsidR="007F3D50" w:rsidRPr="00272F02">
              <w:rPr>
                <w:szCs w:val="20"/>
                <w:lang w:val="en-GB" w:eastAsia="ja-JP"/>
              </w:rPr>
              <w:t>s</w:t>
            </w:r>
            <w:r w:rsidR="00B00FC4" w:rsidRPr="00272F02">
              <w:rPr>
                <w:szCs w:val="20"/>
                <w:lang w:val="en-GB"/>
              </w:rPr>
              <w:t xml:space="preserve">ponsor's legal representative at a geographical region within which the </w:t>
            </w:r>
            <w:r w:rsidR="007F3D50" w:rsidRPr="00272F02">
              <w:rPr>
                <w:szCs w:val="20"/>
                <w:lang w:val="en-GB" w:eastAsia="ja-JP"/>
              </w:rPr>
              <w:t>s</w:t>
            </w:r>
            <w:r w:rsidR="00B00FC4" w:rsidRPr="00272F02">
              <w:rPr>
                <w:szCs w:val="20"/>
                <w:lang w:val="en-GB"/>
              </w:rPr>
              <w:t>ponsor has no legal presence.</w:t>
            </w:r>
          </w:p>
        </w:tc>
      </w:tr>
      <w:tr w:rsidR="00DB50C7" w:rsidRPr="00272F02" w14:paraId="37ED0621"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0D9E1403"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47281DF" w14:textId="65B12127" w:rsidR="003E1091" w:rsidRPr="00272F02" w:rsidRDefault="006166AE" w:rsidP="00B21437">
            <w:pPr>
              <w:pStyle w:val="TableCellLeft10pt"/>
              <w:rPr>
                <w:szCs w:val="20"/>
                <w:lang w:val="en-GB"/>
              </w:rPr>
            </w:pPr>
            <w:r w:rsidRPr="00272F02">
              <w:rPr>
                <w:szCs w:val="20"/>
              </w:rPr>
              <w:t xml:space="preserve">In some countries, the clinical trial Sponsor may be the local affiliate company (or designee). In such cases, indicate </w:t>
            </w:r>
            <w:r w:rsidR="00BB212B" w:rsidRPr="00272F02">
              <w:rPr>
                <w:szCs w:val="20"/>
                <w:lang w:eastAsia="ja-JP"/>
              </w:rPr>
              <w:t xml:space="preserve">this </w:t>
            </w:r>
            <w:r w:rsidRPr="00272F02">
              <w:rPr>
                <w:szCs w:val="20"/>
              </w:rPr>
              <w:t xml:space="preserve">in the </w:t>
            </w:r>
            <w:r w:rsidR="003F054F" w:rsidRPr="00272F02">
              <w:rPr>
                <w:szCs w:val="20"/>
              </w:rPr>
              <w:t xml:space="preserve">Local </w:t>
            </w:r>
            <w:r w:rsidRPr="00272F02">
              <w:rPr>
                <w:szCs w:val="20"/>
              </w:rPr>
              <w:t>Sponsor Name and Address Field.</w:t>
            </w:r>
          </w:p>
        </w:tc>
      </w:tr>
      <w:tr w:rsidR="00DB50C7" w:rsidRPr="00272F02" w14:paraId="0AA349D7"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1B10E9B8"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E3077D" w14:textId="7B587EA2" w:rsidR="003E1091" w:rsidRPr="00272F02" w:rsidRDefault="003E1091" w:rsidP="00B21437">
            <w:pPr>
              <w:pStyle w:val="TableCellLeft10pt"/>
              <w:rPr>
                <w:szCs w:val="20"/>
                <w:lang w:val="en-GB"/>
              </w:rPr>
            </w:pPr>
            <w:r w:rsidRPr="00272F02">
              <w:rPr>
                <w:szCs w:val="20"/>
                <w:lang w:val="en-GB"/>
              </w:rPr>
              <w:t>Optional</w:t>
            </w:r>
          </w:p>
        </w:tc>
      </w:tr>
      <w:tr w:rsidR="00DB50C7" w:rsidRPr="00272F02" w14:paraId="144D912B"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554614C"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257030" w14:textId="36185EE0" w:rsidR="003E1091" w:rsidRPr="00272F02" w:rsidRDefault="00267362" w:rsidP="00B21437">
            <w:pPr>
              <w:pStyle w:val="TableCellLeft10pt"/>
              <w:rPr>
                <w:szCs w:val="20"/>
                <w:lang w:val="en-GB"/>
              </w:rPr>
            </w:pPr>
            <w:r w:rsidRPr="00272F02">
              <w:rPr>
                <w:szCs w:val="20"/>
                <w:lang w:val="en-GB"/>
              </w:rPr>
              <w:t>One to one</w:t>
            </w:r>
            <w:r w:rsidR="009B6813" w:rsidRPr="00272F02">
              <w:rPr>
                <w:szCs w:val="20"/>
                <w:lang w:val="en-GB"/>
              </w:rPr>
              <w:t xml:space="preserve">; </w:t>
            </w:r>
            <w:r w:rsidR="00990E6B" w:rsidRPr="00272F02">
              <w:rPr>
                <w:szCs w:val="20"/>
                <w:lang w:val="en-GB"/>
              </w:rPr>
              <w:t xml:space="preserve">One to Sponsor Name and Address; </w:t>
            </w:r>
            <w:r w:rsidR="00342C68" w:rsidRPr="00272F02">
              <w:rPr>
                <w:szCs w:val="20"/>
                <w:lang w:val="en-GB" w:eastAsia="ja-JP"/>
              </w:rPr>
              <w:t>M</w:t>
            </w:r>
            <w:r w:rsidR="00990E6B" w:rsidRPr="00272F02">
              <w:rPr>
                <w:szCs w:val="20"/>
                <w:lang w:val="en-GB"/>
              </w:rPr>
              <w:t>any to Sponsor Name</w:t>
            </w:r>
          </w:p>
        </w:tc>
      </w:tr>
      <w:tr w:rsidR="00DB50C7" w:rsidRPr="00272F02" w14:paraId="69B7864A"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7EC6ED25"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849792" w14:textId="5FFC9017" w:rsidR="003E1091" w:rsidRPr="00272F02" w:rsidRDefault="003E1091" w:rsidP="00B21437">
            <w:pPr>
              <w:pStyle w:val="TableCellLeft10pt"/>
              <w:rPr>
                <w:szCs w:val="20"/>
                <w:lang w:val="en-GB"/>
              </w:rPr>
            </w:pPr>
            <w:r w:rsidRPr="00272F02">
              <w:rPr>
                <w:szCs w:val="20"/>
                <w:lang w:val="en-GB"/>
              </w:rPr>
              <w:t xml:space="preserve">Title </w:t>
            </w:r>
            <w:r w:rsidR="00D15B7D" w:rsidRPr="00272F02">
              <w:rPr>
                <w:szCs w:val="20"/>
                <w:lang w:val="en-GB" w:eastAsia="ja-JP"/>
              </w:rPr>
              <w:t>P</w:t>
            </w:r>
            <w:r w:rsidR="00D15B7D" w:rsidRPr="00272F02">
              <w:rPr>
                <w:szCs w:val="20"/>
                <w:lang w:val="en-GB"/>
              </w:rPr>
              <w:t>age</w:t>
            </w:r>
          </w:p>
        </w:tc>
      </w:tr>
      <w:tr w:rsidR="00DB50C7" w:rsidRPr="00272F02" w14:paraId="51905B17"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2E7435A4"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B3A95C4" w14:textId="0B1A8B9B" w:rsidR="003E1091" w:rsidRPr="00272F02" w:rsidRDefault="00D852B9" w:rsidP="00B21437">
            <w:pPr>
              <w:pStyle w:val="TableCellLeft10pt"/>
              <w:rPr>
                <w:szCs w:val="20"/>
                <w:lang w:val="en-GB"/>
              </w:rPr>
            </w:pPr>
            <w:r w:rsidRPr="00272F02">
              <w:rPr>
                <w:szCs w:val="20"/>
                <w:lang w:val="en-GB"/>
              </w:rPr>
              <w:t>Text</w:t>
            </w:r>
          </w:p>
        </w:tc>
      </w:tr>
      <w:tr w:rsidR="00DB50C7" w:rsidRPr="00272F02" w14:paraId="56310DE1"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2A0367DC"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428FA" w14:textId="77309E97"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D852B9" w:rsidRPr="00272F02">
              <w:rPr>
                <w:szCs w:val="20"/>
                <w:lang w:val="en-GB"/>
              </w:rPr>
              <w:t>es</w:t>
            </w:r>
          </w:p>
          <w:p w14:paraId="1D94F8A8" w14:textId="1F40F7B3" w:rsidR="003E1091" w:rsidRPr="00272F02" w:rsidRDefault="00990E6B" w:rsidP="00B21437">
            <w:pPr>
              <w:pStyle w:val="TableCellLeft10pt"/>
              <w:rPr>
                <w:szCs w:val="20"/>
                <w:lang w:val="en-GB"/>
              </w:rPr>
            </w:pPr>
            <w:r w:rsidRPr="00272F02">
              <w:rPr>
                <w:rStyle w:val="TableCellLeft10ptBoldChar"/>
                <w:szCs w:val="20"/>
              </w:rPr>
              <w:t>Relationship</w:t>
            </w:r>
            <w:r w:rsidRPr="00272F02">
              <w:rPr>
                <w:szCs w:val="20"/>
                <w:lang w:val="en-GB"/>
              </w:rPr>
              <w:t>:</w:t>
            </w:r>
            <w:r w:rsidR="003B74F1" w:rsidRPr="00272F02">
              <w:rPr>
                <w:szCs w:val="20"/>
                <w:lang w:val="en-GB" w:eastAsia="ja-JP"/>
              </w:rPr>
              <w:t xml:space="preserve"> </w:t>
            </w:r>
            <w:r w:rsidR="00D852B9" w:rsidRPr="00272F02">
              <w:rPr>
                <w:szCs w:val="20"/>
                <w:lang w:val="en-GB"/>
              </w:rPr>
              <w:t xml:space="preserve">Heading, </w:t>
            </w:r>
            <w:r w:rsidR="002746CC" w:rsidRPr="00272F02">
              <w:rPr>
                <w:szCs w:val="20"/>
                <w:lang w:val="en-GB"/>
              </w:rPr>
              <w:t xml:space="preserve">Sponsor Name and </w:t>
            </w:r>
            <w:r w:rsidR="007C71F8" w:rsidRPr="00272F02">
              <w:rPr>
                <w:szCs w:val="20"/>
                <w:lang w:val="en-GB"/>
              </w:rPr>
              <w:t>Address</w:t>
            </w:r>
            <w:r w:rsidR="002746CC" w:rsidRPr="00272F02">
              <w:rPr>
                <w:szCs w:val="20"/>
                <w:lang w:val="en-GB"/>
              </w:rPr>
              <w:t>; Spo</w:t>
            </w:r>
            <w:r w:rsidR="00A96563" w:rsidRPr="00272F02">
              <w:rPr>
                <w:szCs w:val="20"/>
                <w:lang w:val="en-GB"/>
              </w:rPr>
              <w:t>nsor</w:t>
            </w:r>
            <w:r w:rsidR="00C370E0" w:rsidRPr="00272F02">
              <w:rPr>
                <w:szCs w:val="20"/>
                <w:lang w:val="en-GB"/>
              </w:rPr>
              <w:t xml:space="preserve"> Name</w:t>
            </w:r>
            <w:r w:rsidR="00BB0E00" w:rsidRPr="00272F02">
              <w:rPr>
                <w:szCs w:val="20"/>
                <w:lang w:val="en-GB"/>
              </w:rPr>
              <w:t>;</w:t>
            </w:r>
            <w:r w:rsidR="00F3331F" w:rsidRPr="00272F02">
              <w:rPr>
                <w:szCs w:val="20"/>
                <w:lang w:val="en-GB"/>
              </w:rPr>
              <w:t xml:space="preserve"> </w:t>
            </w:r>
            <w:r w:rsidR="00C111BE" w:rsidRPr="00272F02">
              <w:rPr>
                <w:szCs w:val="20"/>
                <w:lang w:val="en-GB"/>
              </w:rPr>
              <w:t>Country</w:t>
            </w:r>
          </w:p>
          <w:p w14:paraId="771405D7" w14:textId="28130587"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F3331F" w:rsidRPr="00272F02">
              <w:rPr>
                <w:szCs w:val="20"/>
                <w:lang w:val="en-GB"/>
              </w:rPr>
              <w:t>CNEW</w:t>
            </w:r>
          </w:p>
        </w:tc>
      </w:tr>
      <w:tr w:rsidR="00DB50C7" w:rsidRPr="00272F02" w14:paraId="7DB43E82"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2EE457C" w14:textId="7B793E3A"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EC6A3A" w14:textId="6F7CB3ED" w:rsidR="003E1091" w:rsidRPr="00272F02" w:rsidRDefault="75827520" w:rsidP="75827520">
            <w:pPr>
              <w:pStyle w:val="TableCellLeft10pt"/>
              <w:rPr>
                <w:lang w:val="en-GB"/>
              </w:rPr>
            </w:pPr>
            <w:r w:rsidRPr="75827520">
              <w:rPr>
                <w:lang w:val="en-GB"/>
              </w:rPr>
              <w:t>Yes</w:t>
            </w:r>
            <w:r w:rsidRPr="75827520">
              <w:rPr>
                <w:lang w:val="en-GB" w:eastAsia="ja-JP"/>
              </w:rPr>
              <w:t>,</w:t>
            </w:r>
            <w:r w:rsidRPr="75827520">
              <w:rPr>
                <w:lang w:val="en-GB"/>
              </w:rPr>
              <w:t xml:space="preserve"> </w:t>
            </w:r>
            <w:r w:rsidRPr="75827520">
              <w:rPr>
                <w:lang w:val="en-GB" w:eastAsia="ja-JP"/>
              </w:rPr>
              <w:t xml:space="preserve">repeatable </w:t>
            </w:r>
            <w:r w:rsidRPr="75827520">
              <w:rPr>
                <w:lang w:val="en-GB"/>
              </w:rPr>
              <w:t xml:space="preserve">for each </w:t>
            </w:r>
            <w:r w:rsidRPr="75827520">
              <w:rPr>
                <w:lang w:val="en-GB" w:eastAsia="ja-JP"/>
              </w:rPr>
              <w:t>L</w:t>
            </w:r>
            <w:r w:rsidRPr="75827520">
              <w:rPr>
                <w:lang w:val="en-GB"/>
              </w:rPr>
              <w:t xml:space="preserve">ocal </w:t>
            </w:r>
            <w:r w:rsidRPr="75827520">
              <w:rPr>
                <w:lang w:val="en-GB" w:eastAsia="ja-JP"/>
              </w:rPr>
              <w:t>S</w:t>
            </w:r>
            <w:r w:rsidRPr="75827520">
              <w:rPr>
                <w:lang w:val="en-GB"/>
              </w:rPr>
              <w:t>ponsor Name</w:t>
            </w:r>
          </w:p>
        </w:tc>
      </w:tr>
    </w:tbl>
    <w:p w14:paraId="06CF02C8"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843306D"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7A733424"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A4404A" w14:textId="76ABBD22" w:rsidR="003E1091" w:rsidRPr="00272F02" w:rsidRDefault="00F33216" w:rsidP="00B21437">
            <w:pPr>
              <w:pStyle w:val="TableCellLeft10pt"/>
              <w:rPr>
                <w:szCs w:val="20"/>
                <w:lang w:val="en-GB"/>
              </w:rPr>
            </w:pPr>
            <w:r w:rsidRPr="00272F02">
              <w:rPr>
                <w:szCs w:val="20"/>
                <w:lang w:val="en-GB"/>
              </w:rPr>
              <w:t>&lt;</w:t>
            </w:r>
            <w:r w:rsidR="00613AF7" w:rsidRPr="00272F02">
              <w:rPr>
                <w:szCs w:val="20"/>
                <w:lang w:val="en-GB"/>
              </w:rPr>
              <w:t xml:space="preserve">Local </w:t>
            </w:r>
            <w:r w:rsidR="003E1091" w:rsidRPr="00272F02">
              <w:rPr>
                <w:szCs w:val="20"/>
                <w:lang w:val="en-GB"/>
              </w:rPr>
              <w:t>Sponsor Address</w:t>
            </w:r>
            <w:r w:rsidR="00915383" w:rsidRPr="00272F02">
              <w:rPr>
                <w:szCs w:val="20"/>
                <w:lang w:val="en-GB"/>
              </w:rPr>
              <w:t>&gt;</w:t>
            </w:r>
          </w:p>
        </w:tc>
      </w:tr>
      <w:tr w:rsidR="00DB50C7" w:rsidRPr="00272F02" w14:paraId="64D77667"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4A57B66"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B7BBB91"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01C319B3"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8E62742" w14:textId="37F594D3"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7CE0A5" w14:textId="77777777" w:rsidR="003E1091" w:rsidRPr="00272F02" w:rsidRDefault="003E1091" w:rsidP="00B21437">
            <w:pPr>
              <w:pStyle w:val="TableCellLeft10pt"/>
              <w:rPr>
                <w:szCs w:val="20"/>
                <w:lang w:val="en-GB"/>
              </w:rPr>
            </w:pPr>
            <w:r w:rsidRPr="00272F02">
              <w:rPr>
                <w:szCs w:val="20"/>
                <w:lang w:val="en-GB"/>
              </w:rPr>
              <w:t>D</w:t>
            </w:r>
          </w:p>
        </w:tc>
      </w:tr>
      <w:tr w:rsidR="00DB50C7" w:rsidRPr="00272F02" w14:paraId="6E6545FF"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4BD8FF7"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96A570" w14:textId="35801124" w:rsidR="00837062" w:rsidRPr="00272F02" w:rsidRDefault="000F6F05" w:rsidP="00B21437">
            <w:pPr>
              <w:pStyle w:val="TableCellLeft10pt"/>
              <w:rPr>
                <w:szCs w:val="20"/>
                <w:lang w:val="en-GB"/>
              </w:rPr>
            </w:pPr>
            <w:r w:rsidRPr="00272F02">
              <w:rPr>
                <w:szCs w:val="20"/>
                <w:lang w:val="en-GB"/>
              </w:rPr>
              <w:t>CNEW</w:t>
            </w:r>
          </w:p>
          <w:p w14:paraId="1E4BA6E0" w14:textId="0D1E5D29" w:rsidR="00C3628B" w:rsidRPr="00272F02" w:rsidRDefault="00C3628B" w:rsidP="00B21437">
            <w:pPr>
              <w:pStyle w:val="TableCellLeft10pt"/>
              <w:rPr>
                <w:szCs w:val="20"/>
                <w:lang w:val="en-GB"/>
              </w:rPr>
            </w:pPr>
            <w:r w:rsidRPr="00272F02">
              <w:rPr>
                <w:szCs w:val="20"/>
                <w:lang w:val="en-GB"/>
              </w:rPr>
              <w:t>For review purpose, see definition of the controlled terminology below</w:t>
            </w:r>
          </w:p>
          <w:p w14:paraId="6748C974" w14:textId="74B03ADC" w:rsidR="003E1091" w:rsidRPr="00272F02" w:rsidRDefault="00985DE3" w:rsidP="00B21437">
            <w:pPr>
              <w:pStyle w:val="TableCellLeft10pt"/>
              <w:rPr>
                <w:szCs w:val="20"/>
                <w:lang w:val="en-GB"/>
              </w:rPr>
            </w:pPr>
            <w:r w:rsidRPr="00272F02">
              <w:rPr>
                <w:szCs w:val="20"/>
                <w:lang w:val="en-GB"/>
              </w:rPr>
              <w:t xml:space="preserve">The legally registered address of the </w:t>
            </w:r>
            <w:r w:rsidR="007F3D50" w:rsidRPr="00272F02">
              <w:rPr>
                <w:szCs w:val="20"/>
                <w:lang w:val="en-GB" w:eastAsia="ja-JP"/>
              </w:rPr>
              <w:t>s</w:t>
            </w:r>
            <w:r w:rsidR="007F3D50" w:rsidRPr="00272F02">
              <w:rPr>
                <w:szCs w:val="20"/>
                <w:lang w:val="en-GB"/>
              </w:rPr>
              <w:t xml:space="preserve">ponsor's </w:t>
            </w:r>
            <w:r w:rsidRPr="00272F02">
              <w:rPr>
                <w:szCs w:val="20"/>
                <w:lang w:val="en-GB"/>
              </w:rPr>
              <w:t xml:space="preserve">legal representative at a geographical region within which the </w:t>
            </w:r>
            <w:r w:rsidR="007F3D50" w:rsidRPr="00272F02">
              <w:rPr>
                <w:szCs w:val="20"/>
                <w:lang w:val="en-GB" w:eastAsia="ja-JP"/>
              </w:rPr>
              <w:t>s</w:t>
            </w:r>
            <w:r w:rsidR="007F3D50" w:rsidRPr="00272F02">
              <w:rPr>
                <w:szCs w:val="20"/>
                <w:lang w:val="en-GB"/>
              </w:rPr>
              <w:t xml:space="preserve">ponsor </w:t>
            </w:r>
            <w:r w:rsidRPr="00272F02">
              <w:rPr>
                <w:szCs w:val="20"/>
                <w:lang w:val="en-GB"/>
              </w:rPr>
              <w:t>has no legal presence.</w:t>
            </w:r>
          </w:p>
        </w:tc>
      </w:tr>
      <w:tr w:rsidR="00DB50C7" w:rsidRPr="00272F02" w14:paraId="48C875F5"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3E3B4631"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30097B4" w14:textId="4D973395" w:rsidR="003E1091" w:rsidRPr="00272F02" w:rsidRDefault="003E1091" w:rsidP="00B21437">
            <w:pPr>
              <w:pStyle w:val="TableCellLeft10pt"/>
              <w:rPr>
                <w:szCs w:val="20"/>
                <w:lang w:val="en-GB"/>
              </w:rPr>
            </w:pPr>
            <w:r w:rsidRPr="00272F02">
              <w:rPr>
                <w:szCs w:val="20"/>
              </w:rPr>
              <w:t xml:space="preserve">In some countries, the clinical trial Sponsor may be the local affiliate company (or designee). In such cases, indicate </w:t>
            </w:r>
            <w:r w:rsidR="00BB212B" w:rsidRPr="00272F02">
              <w:rPr>
                <w:szCs w:val="20"/>
                <w:lang w:eastAsia="ja-JP"/>
              </w:rPr>
              <w:t xml:space="preserve">this </w:t>
            </w:r>
            <w:r w:rsidRPr="00272F02">
              <w:rPr>
                <w:szCs w:val="20"/>
              </w:rPr>
              <w:t xml:space="preserve">in the Sponsor Local </w:t>
            </w:r>
            <w:r w:rsidR="006166AE" w:rsidRPr="00272F02">
              <w:rPr>
                <w:szCs w:val="20"/>
              </w:rPr>
              <w:t xml:space="preserve">Name and </w:t>
            </w:r>
            <w:r w:rsidRPr="00272F02">
              <w:rPr>
                <w:szCs w:val="20"/>
              </w:rPr>
              <w:t>Address Field.</w:t>
            </w:r>
          </w:p>
        </w:tc>
      </w:tr>
      <w:tr w:rsidR="00DB50C7" w:rsidRPr="00272F02" w14:paraId="3F6AEAC6"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4D62203B"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7B5B50" w14:textId="27CEF4FF" w:rsidR="003E1091" w:rsidRPr="00272F02" w:rsidRDefault="003E1091" w:rsidP="00B21437">
            <w:pPr>
              <w:pStyle w:val="TableCellLeft10pt"/>
              <w:rPr>
                <w:szCs w:val="20"/>
                <w:lang w:val="en-GB"/>
              </w:rPr>
            </w:pPr>
            <w:r w:rsidRPr="00272F02">
              <w:rPr>
                <w:szCs w:val="20"/>
                <w:lang w:val="en-GB"/>
              </w:rPr>
              <w:t>Optional</w:t>
            </w:r>
          </w:p>
        </w:tc>
      </w:tr>
      <w:tr w:rsidR="00DB50C7" w:rsidRPr="00272F02" w14:paraId="3EA58E4B"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03BD7830"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B87D24" w14:textId="4999A3D7" w:rsidR="003E1091" w:rsidRPr="00272F02" w:rsidRDefault="00113E1C" w:rsidP="00B21437">
            <w:pPr>
              <w:pStyle w:val="TableCellLeft10pt"/>
              <w:rPr>
                <w:szCs w:val="20"/>
                <w:lang w:val="en-GB"/>
              </w:rPr>
            </w:pPr>
            <w:r w:rsidRPr="00272F02">
              <w:rPr>
                <w:szCs w:val="20"/>
                <w:lang w:val="en-GB"/>
              </w:rPr>
              <w:t xml:space="preserve">One to </w:t>
            </w:r>
            <w:r w:rsidR="004A663B" w:rsidRPr="00272F02">
              <w:rPr>
                <w:szCs w:val="20"/>
                <w:lang w:val="en-GB" w:eastAsia="ja-JP"/>
              </w:rPr>
              <w:t>one</w:t>
            </w:r>
            <w:r w:rsidR="00342C68" w:rsidRPr="00272F02">
              <w:rPr>
                <w:szCs w:val="20"/>
                <w:lang w:val="en-GB" w:eastAsia="ja-JP"/>
              </w:rPr>
              <w:t>;</w:t>
            </w:r>
            <w:r w:rsidR="004A663B" w:rsidRPr="00272F02">
              <w:rPr>
                <w:szCs w:val="20"/>
                <w:lang w:val="en-GB" w:eastAsia="ja-JP"/>
              </w:rPr>
              <w:t xml:space="preserve"> </w:t>
            </w:r>
            <w:r w:rsidR="00342C68" w:rsidRPr="00272F02">
              <w:rPr>
                <w:szCs w:val="20"/>
                <w:lang w:val="en-GB" w:eastAsia="ja-JP"/>
              </w:rPr>
              <w:t xml:space="preserve">One to </w:t>
            </w:r>
            <w:r w:rsidRPr="00272F02">
              <w:rPr>
                <w:szCs w:val="20"/>
                <w:lang w:val="en-GB"/>
              </w:rPr>
              <w:t>Local Sponsor</w:t>
            </w:r>
            <w:r w:rsidR="00342C68" w:rsidRPr="00272F02">
              <w:rPr>
                <w:szCs w:val="20"/>
                <w:lang w:val="en-GB" w:eastAsia="ja-JP"/>
              </w:rPr>
              <w:t>; One to</w:t>
            </w:r>
            <w:r w:rsidRPr="00272F02">
              <w:rPr>
                <w:szCs w:val="20"/>
                <w:lang w:val="en-GB"/>
              </w:rPr>
              <w:t xml:space="preserve"> Country </w:t>
            </w:r>
          </w:p>
        </w:tc>
      </w:tr>
      <w:tr w:rsidR="00DB50C7" w:rsidRPr="00272F02" w14:paraId="7D56F5EA"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7050A045"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216CC7" w14:textId="77777777" w:rsidR="003E1091" w:rsidRPr="00272F02" w:rsidRDefault="003E1091" w:rsidP="00B21437">
            <w:pPr>
              <w:pStyle w:val="TableCellLeft10pt"/>
              <w:rPr>
                <w:szCs w:val="20"/>
                <w:lang w:val="en-GB"/>
              </w:rPr>
            </w:pPr>
            <w:r w:rsidRPr="00272F02">
              <w:rPr>
                <w:szCs w:val="20"/>
                <w:lang w:val="en-GB"/>
              </w:rPr>
              <w:t xml:space="preserve">Title page </w:t>
            </w:r>
          </w:p>
        </w:tc>
      </w:tr>
      <w:tr w:rsidR="00DB50C7" w:rsidRPr="00272F02" w14:paraId="3BC3FE98"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51152022" w14:textId="77777777" w:rsidR="003E1091" w:rsidRPr="00272F02" w:rsidRDefault="003E1091" w:rsidP="00B21437">
            <w:pPr>
              <w:pStyle w:val="TableHeadingTextLeft10pt"/>
              <w:rPr>
                <w:szCs w:val="20"/>
                <w:lang w:val="de-DE"/>
              </w:rPr>
            </w:pPr>
            <w:r w:rsidRPr="00272F02">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tcPr>
          <w:p w14:paraId="327E8BBF" w14:textId="2AA1B2CB" w:rsidR="003E1091" w:rsidRPr="00272F02" w:rsidRDefault="00F47AD4" w:rsidP="00B21437">
            <w:pPr>
              <w:pStyle w:val="TableCellLeft10pt"/>
              <w:rPr>
                <w:szCs w:val="20"/>
                <w:lang w:val="en-GB"/>
              </w:rPr>
            </w:pPr>
            <w:r w:rsidRPr="00272F02">
              <w:rPr>
                <w:szCs w:val="20"/>
                <w:lang w:val="en-GB"/>
              </w:rPr>
              <w:t>Text</w:t>
            </w:r>
          </w:p>
        </w:tc>
      </w:tr>
      <w:tr w:rsidR="00DB50C7" w:rsidRPr="00272F02" w14:paraId="177391C1"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690AEFBF"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C6D1E" w14:textId="796E7AF8"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13E1C" w:rsidRPr="00272F02">
              <w:rPr>
                <w:szCs w:val="20"/>
                <w:lang w:val="en-GB"/>
              </w:rPr>
              <w:t>Yes</w:t>
            </w:r>
          </w:p>
          <w:p w14:paraId="031305F9" w14:textId="5751D2F9" w:rsidR="003E1091" w:rsidRPr="00272F02" w:rsidRDefault="00113E1C" w:rsidP="00B21437">
            <w:pPr>
              <w:pStyle w:val="TableCellLeft10pt"/>
              <w:rPr>
                <w:szCs w:val="20"/>
                <w:lang w:val="en-GB"/>
              </w:rPr>
            </w:pPr>
            <w:r w:rsidRPr="00272F02">
              <w:rPr>
                <w:rStyle w:val="TableCellLeft10ptBoldChar"/>
                <w:szCs w:val="20"/>
              </w:rPr>
              <w:t>Relationship</w:t>
            </w:r>
            <w:r w:rsidRPr="00272F02">
              <w:rPr>
                <w:szCs w:val="20"/>
                <w:lang w:val="en-GB"/>
              </w:rPr>
              <w:t xml:space="preserve">: </w:t>
            </w:r>
            <w:r w:rsidR="00B91CC7" w:rsidRPr="00272F02">
              <w:rPr>
                <w:szCs w:val="20"/>
                <w:lang w:val="en-GB"/>
              </w:rPr>
              <w:t>Heading</w:t>
            </w:r>
            <w:r w:rsidR="00416BB5" w:rsidRPr="00272F02">
              <w:rPr>
                <w:szCs w:val="20"/>
                <w:lang w:val="en-GB" w:eastAsia="ja-JP"/>
              </w:rPr>
              <w:t>,</w:t>
            </w:r>
            <w:r w:rsidR="006D3BFD" w:rsidRPr="00272F02">
              <w:rPr>
                <w:szCs w:val="20"/>
                <w:lang w:val="en-GB"/>
              </w:rPr>
              <w:t xml:space="preserve"> Local Sponsor</w:t>
            </w:r>
            <w:r w:rsidR="00416BB5" w:rsidRPr="00272F02">
              <w:rPr>
                <w:szCs w:val="20"/>
                <w:lang w:val="en-GB" w:eastAsia="ja-JP"/>
              </w:rPr>
              <w:t>,</w:t>
            </w:r>
            <w:r w:rsidR="00C370E0" w:rsidRPr="00272F02">
              <w:rPr>
                <w:szCs w:val="20"/>
                <w:lang w:val="en-GB"/>
              </w:rPr>
              <w:t xml:space="preserve"> Country</w:t>
            </w:r>
          </w:p>
          <w:p w14:paraId="0BD8CE6B" w14:textId="65D8B584"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6D3BFD" w:rsidRPr="00272F02">
              <w:rPr>
                <w:szCs w:val="20"/>
                <w:lang w:val="en-GB"/>
              </w:rPr>
              <w:t>CNEW</w:t>
            </w:r>
          </w:p>
        </w:tc>
      </w:tr>
      <w:tr w:rsidR="00DB50C7" w:rsidRPr="00272F02" w14:paraId="7765A8EF" w14:textId="77777777" w:rsidTr="75827520">
        <w:tc>
          <w:tcPr>
            <w:tcW w:w="1249" w:type="pct"/>
            <w:tcBorders>
              <w:top w:val="single" w:sz="4" w:space="0" w:color="auto"/>
              <w:left w:val="single" w:sz="4" w:space="0" w:color="auto"/>
              <w:bottom w:val="single" w:sz="4" w:space="0" w:color="auto"/>
              <w:right w:val="single" w:sz="4" w:space="0" w:color="auto"/>
            </w:tcBorders>
            <w:hideMark/>
          </w:tcPr>
          <w:p w14:paraId="47AB4A08" w14:textId="62333ECB"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43F6F4" w14:textId="57CDFF26" w:rsidR="003E1091" w:rsidRPr="00272F02" w:rsidRDefault="75827520" w:rsidP="75827520">
            <w:pPr>
              <w:pStyle w:val="TableCellLeft10pt"/>
              <w:rPr>
                <w:lang w:val="en-GB"/>
              </w:rPr>
            </w:pPr>
            <w:r w:rsidRPr="75827520">
              <w:rPr>
                <w:lang w:val="en-GB"/>
              </w:rPr>
              <w:t>No</w:t>
            </w:r>
          </w:p>
        </w:tc>
      </w:tr>
    </w:tbl>
    <w:p w14:paraId="120EBECE"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ABAB3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AA08D" w14:textId="77777777" w:rsidR="003E1091" w:rsidRPr="00272F02" w:rsidRDefault="003E1091" w:rsidP="00B21437">
            <w:pPr>
              <w:pStyle w:val="TableHeadingTextLeft10pt"/>
              <w:rPr>
                <w:szCs w:val="20"/>
                <w:lang w:val="de-DE"/>
              </w:rPr>
            </w:pPr>
            <w:bookmarkStart w:id="28" w:name="_mioConsistencyCheck14"/>
            <w:bookmarkEnd w:id="28"/>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4AE3882" w14:textId="34D99CD9" w:rsidR="003E1091" w:rsidRPr="00272F02" w:rsidRDefault="00DB5450" w:rsidP="00B21437">
            <w:pPr>
              <w:pStyle w:val="TableCellLeft10pt"/>
              <w:rPr>
                <w:szCs w:val="20"/>
                <w:lang w:val="en-GB" w:eastAsia="ja-JP"/>
              </w:rPr>
            </w:pPr>
            <w:r w:rsidRPr="00272F02">
              <w:rPr>
                <w:szCs w:val="20"/>
                <w:lang w:val="en-GB"/>
              </w:rPr>
              <w:t xml:space="preserve">Device </w:t>
            </w:r>
            <w:r w:rsidR="003E1091" w:rsidRPr="00272F02">
              <w:rPr>
                <w:szCs w:val="20"/>
                <w:lang w:val="en-GB"/>
              </w:rPr>
              <w:t>Manufacturer Name and Address</w:t>
            </w:r>
            <w:r w:rsidR="00A43140" w:rsidRPr="00272F02">
              <w:rPr>
                <w:szCs w:val="20"/>
                <w:lang w:val="en-GB" w:eastAsia="ja-JP"/>
              </w:rPr>
              <w:t>:</w:t>
            </w:r>
          </w:p>
        </w:tc>
      </w:tr>
      <w:tr w:rsidR="00DB50C7" w:rsidRPr="00272F02" w14:paraId="564676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8B2B78"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0F6299"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09A2CC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47790C" w14:textId="3BAE5C28"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FBA983" w14:textId="77777777" w:rsidR="003E1091" w:rsidRPr="00272F02" w:rsidRDefault="003E1091" w:rsidP="00B21437">
            <w:pPr>
              <w:pStyle w:val="TableCellLeft10pt"/>
              <w:rPr>
                <w:szCs w:val="20"/>
                <w:lang w:val="en-GB"/>
              </w:rPr>
            </w:pPr>
            <w:r w:rsidRPr="00272F02">
              <w:rPr>
                <w:szCs w:val="20"/>
                <w:lang w:val="en-GB"/>
              </w:rPr>
              <w:t>H</w:t>
            </w:r>
          </w:p>
        </w:tc>
      </w:tr>
      <w:tr w:rsidR="00DB50C7" w:rsidRPr="00272F02" w14:paraId="7B1037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8C1009"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4FF254" w14:textId="77777777" w:rsidR="003E1091" w:rsidRPr="00272F02" w:rsidRDefault="003E1091" w:rsidP="00B21437">
            <w:pPr>
              <w:pStyle w:val="TableCellLeft10pt"/>
              <w:rPr>
                <w:szCs w:val="20"/>
                <w:lang w:val="en-GB"/>
              </w:rPr>
            </w:pPr>
            <w:r w:rsidRPr="00272F02">
              <w:rPr>
                <w:szCs w:val="20"/>
                <w:lang w:val="en-GB"/>
              </w:rPr>
              <w:t>Heading</w:t>
            </w:r>
          </w:p>
        </w:tc>
      </w:tr>
      <w:tr w:rsidR="00DB50C7" w:rsidRPr="00272F02" w14:paraId="50AD89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3A025A"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478FDCE" w14:textId="0B32F863" w:rsidR="003E1091" w:rsidRPr="00272F02" w:rsidRDefault="009C51CF" w:rsidP="00B21437">
            <w:pPr>
              <w:pStyle w:val="TableCellLeft10pt"/>
              <w:rPr>
                <w:szCs w:val="20"/>
                <w:lang w:val="en-GB"/>
              </w:rPr>
            </w:pPr>
            <w:r w:rsidRPr="00272F02">
              <w:rPr>
                <w:szCs w:val="20"/>
                <w:lang w:val="en-GB"/>
              </w:rPr>
              <w:t>N/A</w:t>
            </w:r>
          </w:p>
        </w:tc>
      </w:tr>
      <w:tr w:rsidR="00DB50C7" w:rsidRPr="00272F02" w14:paraId="515F9B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8B44C7"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DA4395" w14:textId="3D6FB3B9" w:rsidR="003E1091" w:rsidRPr="00272F02" w:rsidRDefault="003E1091" w:rsidP="00B21437">
            <w:pPr>
              <w:pStyle w:val="TableCellLeft10pt"/>
              <w:rPr>
                <w:szCs w:val="20"/>
                <w:lang w:val="en-GB"/>
              </w:rPr>
            </w:pPr>
            <w:r w:rsidRPr="00272F02">
              <w:rPr>
                <w:szCs w:val="20"/>
                <w:lang w:val="en-GB"/>
              </w:rPr>
              <w:t>Optional</w:t>
            </w:r>
          </w:p>
        </w:tc>
      </w:tr>
      <w:tr w:rsidR="00DB50C7" w:rsidRPr="00272F02" w14:paraId="0A705A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5894D"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012EE2" w14:textId="7C305E33" w:rsidR="003E1091" w:rsidRPr="00272F02" w:rsidRDefault="00267362" w:rsidP="00B21437">
            <w:pPr>
              <w:pStyle w:val="TableCellLeft10pt"/>
              <w:rPr>
                <w:szCs w:val="20"/>
                <w:lang w:val="en-GB"/>
              </w:rPr>
            </w:pPr>
            <w:r w:rsidRPr="00272F02">
              <w:rPr>
                <w:szCs w:val="20"/>
                <w:lang w:val="en-GB"/>
              </w:rPr>
              <w:t>One to one</w:t>
            </w:r>
          </w:p>
        </w:tc>
      </w:tr>
      <w:tr w:rsidR="00DB50C7" w:rsidRPr="00272F02" w14:paraId="7D967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6A955"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AE815" w14:textId="77777777" w:rsidR="003E1091" w:rsidRPr="00272F02" w:rsidRDefault="003E1091" w:rsidP="00B21437">
            <w:pPr>
              <w:pStyle w:val="TableCellLeft10pt"/>
              <w:rPr>
                <w:szCs w:val="20"/>
                <w:lang w:val="en-GB"/>
              </w:rPr>
            </w:pPr>
            <w:r w:rsidRPr="00272F02">
              <w:rPr>
                <w:szCs w:val="20"/>
                <w:lang w:val="en-GB"/>
              </w:rPr>
              <w:t xml:space="preserve">Title Page </w:t>
            </w:r>
          </w:p>
        </w:tc>
      </w:tr>
      <w:tr w:rsidR="00DB50C7" w:rsidRPr="00272F02" w14:paraId="0A3A7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00EC0"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9B2C4F2" w14:textId="7E1B38B9" w:rsidR="003E1091" w:rsidRPr="00272F02" w:rsidRDefault="00DB5450" w:rsidP="00B21437">
            <w:pPr>
              <w:pStyle w:val="TableCellLeft10pt"/>
              <w:rPr>
                <w:szCs w:val="20"/>
                <w:lang w:val="en-GB"/>
              </w:rPr>
            </w:pPr>
            <w:r w:rsidRPr="00272F02">
              <w:rPr>
                <w:szCs w:val="20"/>
                <w:lang w:val="en-GB"/>
              </w:rPr>
              <w:t xml:space="preserve">Device </w:t>
            </w:r>
            <w:r w:rsidR="003E1091" w:rsidRPr="00272F02">
              <w:rPr>
                <w:szCs w:val="20"/>
                <w:lang w:val="en-GB"/>
              </w:rPr>
              <w:t>Manufacturer Name and Address</w:t>
            </w:r>
            <w:r w:rsidRPr="00272F02">
              <w:rPr>
                <w:szCs w:val="20"/>
                <w:lang w:val="en-GB"/>
              </w:rPr>
              <w:t>:</w:t>
            </w:r>
          </w:p>
        </w:tc>
      </w:tr>
      <w:tr w:rsidR="00DB50C7" w:rsidRPr="00272F02" w14:paraId="6F0A3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16706"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19F91D" w14:textId="10711003"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85227A" w:rsidRPr="00272F02">
              <w:rPr>
                <w:szCs w:val="20"/>
                <w:lang w:val="en-GB"/>
              </w:rPr>
              <w:t>No</w:t>
            </w:r>
          </w:p>
          <w:p w14:paraId="4776C69F" w14:textId="77777777" w:rsidR="003E1091" w:rsidRPr="00272F02" w:rsidRDefault="003E1091" w:rsidP="00B21437">
            <w:pPr>
              <w:pStyle w:val="TableCellLeft10pt"/>
              <w:rPr>
                <w:szCs w:val="20"/>
                <w:lang w:val="en-GB"/>
              </w:rPr>
            </w:pPr>
            <w:r w:rsidRPr="00272F02">
              <w:rPr>
                <w:rStyle w:val="TableCellLeft10ptBoldChar"/>
                <w:szCs w:val="20"/>
              </w:rPr>
              <w:t>Relationship</w:t>
            </w:r>
            <w:r w:rsidRPr="00272F02">
              <w:rPr>
                <w:szCs w:val="20"/>
                <w:lang w:val="en-GB"/>
              </w:rPr>
              <w:t>: Table row heading</w:t>
            </w:r>
          </w:p>
          <w:p w14:paraId="32AE9801" w14:textId="75E44D0B"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396CB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F9008" w14:textId="1B3CDB93"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6C58BF4" w14:textId="0FC9F9B3" w:rsidR="003E1091" w:rsidRPr="00272F02" w:rsidRDefault="00FC786B" w:rsidP="00B21437">
            <w:pPr>
              <w:pStyle w:val="TableCellLeft10pt"/>
              <w:rPr>
                <w:szCs w:val="20"/>
                <w:lang w:val="en-GB"/>
              </w:rPr>
            </w:pPr>
            <w:r w:rsidRPr="00272F02">
              <w:rPr>
                <w:szCs w:val="20"/>
                <w:lang w:val="en-GB"/>
              </w:rPr>
              <w:t>No</w:t>
            </w:r>
          </w:p>
        </w:tc>
      </w:tr>
    </w:tbl>
    <w:p w14:paraId="3B0FD8D4"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D4A94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FE0CF6"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44324D" w14:textId="2740F801" w:rsidR="003E1091" w:rsidRPr="00272F02" w:rsidRDefault="00F33216" w:rsidP="00B21437">
            <w:pPr>
              <w:pStyle w:val="TableCellLeft10pt"/>
              <w:rPr>
                <w:szCs w:val="20"/>
                <w:lang w:val="en-GB"/>
              </w:rPr>
            </w:pPr>
            <w:r w:rsidRPr="00272F02">
              <w:rPr>
                <w:szCs w:val="20"/>
                <w:lang w:val="en-GB"/>
              </w:rPr>
              <w:t>&lt;</w:t>
            </w:r>
            <w:r w:rsidR="003E1091" w:rsidRPr="00272F02">
              <w:rPr>
                <w:szCs w:val="20"/>
                <w:lang w:val="en-GB"/>
              </w:rPr>
              <w:t>Device Manufacturer Name</w:t>
            </w:r>
            <w:r w:rsidR="00C02B17" w:rsidRPr="00272F02">
              <w:rPr>
                <w:szCs w:val="20"/>
                <w:lang w:val="en-GB"/>
              </w:rPr>
              <w:t>&gt;</w:t>
            </w:r>
          </w:p>
        </w:tc>
      </w:tr>
      <w:tr w:rsidR="00DB50C7" w:rsidRPr="00272F02" w14:paraId="657F72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66B1D"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9E807C8"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615C6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491F3E" w14:textId="2C357880" w:rsidR="003E1091" w:rsidRPr="00272F02" w:rsidRDefault="003E1091" w:rsidP="00B2143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1407885" w14:textId="77777777" w:rsidR="003E1091" w:rsidRPr="00272F02" w:rsidRDefault="003E1091" w:rsidP="00B21437">
            <w:pPr>
              <w:pStyle w:val="TableCellLeft10pt"/>
              <w:rPr>
                <w:szCs w:val="20"/>
                <w:lang w:val="en-GB"/>
              </w:rPr>
            </w:pPr>
            <w:r w:rsidRPr="00272F02">
              <w:rPr>
                <w:szCs w:val="20"/>
                <w:lang w:val="en-GB"/>
              </w:rPr>
              <w:t>D</w:t>
            </w:r>
          </w:p>
        </w:tc>
      </w:tr>
      <w:tr w:rsidR="00DB50C7" w:rsidRPr="00272F02" w14:paraId="0F7FC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516DB"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D557614" w14:textId="4A433521" w:rsidR="00837062" w:rsidRPr="00272F02" w:rsidRDefault="000F6F05" w:rsidP="00B21437">
            <w:pPr>
              <w:pStyle w:val="TableCellLeft10pt"/>
              <w:rPr>
                <w:szCs w:val="20"/>
                <w:lang w:val="en-GB"/>
              </w:rPr>
            </w:pPr>
            <w:r w:rsidRPr="00272F02">
              <w:rPr>
                <w:szCs w:val="20"/>
                <w:lang w:val="en-GB"/>
              </w:rPr>
              <w:t>CNEW</w:t>
            </w:r>
          </w:p>
          <w:p w14:paraId="6E1AA6D9" w14:textId="0F5A0FAE" w:rsidR="003E1091" w:rsidRPr="00272F02" w:rsidRDefault="0078797D" w:rsidP="00B21437">
            <w:pPr>
              <w:pStyle w:val="TableCellLeft10pt"/>
              <w:rPr>
                <w:szCs w:val="20"/>
                <w:lang w:val="en-GB"/>
              </w:rPr>
            </w:pPr>
            <w:r w:rsidRPr="00272F02">
              <w:rPr>
                <w:szCs w:val="20"/>
                <w:lang w:val="en-GB"/>
              </w:rPr>
              <w:t>For review purpose, see definition of the controlled terminology below</w:t>
            </w:r>
            <w:r w:rsidR="00AF0A22" w:rsidRPr="00272F02">
              <w:rPr>
                <w:szCs w:val="20"/>
                <w:lang w:val="en-GB"/>
              </w:rPr>
              <w:br/>
            </w:r>
            <w:r w:rsidR="00853930" w:rsidRPr="00272F02">
              <w:rPr>
                <w:szCs w:val="20"/>
                <w:lang w:val="en-GB"/>
              </w:rPr>
              <w:t>The organi</w:t>
            </w:r>
            <w:r w:rsidR="00E72D02" w:rsidRPr="00272F02">
              <w:rPr>
                <w:szCs w:val="20"/>
                <w:lang w:val="en-GB"/>
              </w:rPr>
              <w:t>s</w:t>
            </w:r>
            <w:r w:rsidR="00853930" w:rsidRPr="00272F02">
              <w:rPr>
                <w:szCs w:val="20"/>
                <w:lang w:val="en-GB"/>
              </w:rPr>
              <w:t>ation defined as being responsible for creating the device as stated on the package in which the product is supplied.</w:t>
            </w:r>
          </w:p>
        </w:tc>
      </w:tr>
      <w:tr w:rsidR="00DB50C7" w:rsidRPr="00272F02" w14:paraId="4C30CD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3CBAE"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7D6C75B" w14:textId="65905432" w:rsidR="003E1091" w:rsidRPr="00272F02" w:rsidRDefault="003E1091" w:rsidP="00B21437">
            <w:pPr>
              <w:pStyle w:val="TableCellLeft10pt"/>
              <w:rPr>
                <w:szCs w:val="20"/>
              </w:rPr>
            </w:pPr>
            <w:r w:rsidRPr="00272F02">
              <w:rPr>
                <w:szCs w:val="20"/>
              </w:rPr>
              <w:t xml:space="preserve">Manufacturer name and address information is required only for protocols that include investigational device(s) and </w:t>
            </w:r>
            <w:r w:rsidRPr="00272F02">
              <w:rPr>
                <w:szCs w:val="20"/>
                <w:u w:val="single"/>
              </w:rPr>
              <w:t>should not</w:t>
            </w:r>
            <w:r w:rsidRPr="00272F02">
              <w:rPr>
                <w:szCs w:val="20"/>
              </w:rPr>
              <w:t xml:space="preserve"> be included for other protocols. Include the manufacturer address only if the manufacturer is different than the Sponsor listed above.</w:t>
            </w:r>
          </w:p>
          <w:p w14:paraId="4CA40A6D" w14:textId="44620BF3" w:rsidR="003E1091" w:rsidRPr="00272F02" w:rsidRDefault="003E1091" w:rsidP="00B21437">
            <w:pPr>
              <w:pStyle w:val="TableCellLeft10pt"/>
              <w:rPr>
                <w:szCs w:val="20"/>
                <w:lang w:val="en-GB"/>
              </w:rPr>
            </w:pPr>
            <w:r w:rsidRPr="00272F02">
              <w:rPr>
                <w:szCs w:val="20"/>
              </w:rPr>
              <w:t xml:space="preserve">Add additional fields as needed if multiple investigational devices will be used in the trial. Delete this line if not </w:t>
            </w:r>
            <w:r w:rsidR="002E2384" w:rsidRPr="00272F02">
              <w:rPr>
                <w:szCs w:val="20"/>
              </w:rPr>
              <w:t>applicable.</w:t>
            </w:r>
          </w:p>
        </w:tc>
      </w:tr>
      <w:tr w:rsidR="00DB50C7" w:rsidRPr="00272F02" w14:paraId="2DDCD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CEDF5"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D519564" w14:textId="00713389" w:rsidR="003E1091" w:rsidRPr="00272F02" w:rsidRDefault="003E1091" w:rsidP="00B21437">
            <w:pPr>
              <w:pStyle w:val="TableCellLeft10pt"/>
              <w:rPr>
                <w:szCs w:val="20"/>
                <w:lang w:val="en-GB"/>
              </w:rPr>
            </w:pPr>
            <w:r w:rsidRPr="00272F02">
              <w:rPr>
                <w:szCs w:val="20"/>
                <w:lang w:val="en-GB"/>
              </w:rPr>
              <w:t>Optional</w:t>
            </w:r>
          </w:p>
        </w:tc>
      </w:tr>
      <w:tr w:rsidR="00DB50C7" w:rsidRPr="00272F02" w14:paraId="50D034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87352"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E1CC577" w14:textId="49DC302D" w:rsidR="003E1091" w:rsidRPr="00272F02" w:rsidRDefault="00267362" w:rsidP="00B21437">
            <w:pPr>
              <w:pStyle w:val="TableCellLeft10pt"/>
              <w:rPr>
                <w:szCs w:val="20"/>
                <w:lang w:val="en-GB"/>
              </w:rPr>
            </w:pPr>
            <w:r w:rsidRPr="00272F02">
              <w:rPr>
                <w:szCs w:val="20"/>
                <w:lang w:val="en-GB"/>
              </w:rPr>
              <w:t>One to one</w:t>
            </w:r>
            <w:r w:rsidR="00D143DB" w:rsidRPr="00272F02">
              <w:rPr>
                <w:szCs w:val="20"/>
                <w:lang w:val="en-GB"/>
              </w:rPr>
              <w:t>; One</w:t>
            </w:r>
            <w:r w:rsidR="00DB5450" w:rsidRPr="00272F02">
              <w:rPr>
                <w:szCs w:val="20"/>
                <w:lang w:val="en-GB"/>
              </w:rPr>
              <w:t xml:space="preserve"> to</w:t>
            </w:r>
            <w:r w:rsidR="00D143DB" w:rsidRPr="00272F02">
              <w:rPr>
                <w:szCs w:val="20"/>
                <w:lang w:val="en-GB"/>
              </w:rPr>
              <w:t xml:space="preserve"> </w:t>
            </w:r>
            <w:r w:rsidR="00682AB5">
              <w:rPr>
                <w:szCs w:val="20"/>
                <w:lang w:val="en-GB"/>
              </w:rPr>
              <w:t xml:space="preserve">Sponsor </w:t>
            </w:r>
            <w:r w:rsidR="00D143DB" w:rsidRPr="00272F02">
              <w:rPr>
                <w:szCs w:val="20"/>
                <w:lang w:val="en-GB"/>
              </w:rPr>
              <w:t>Protocol Identifier; One to Sponsor</w:t>
            </w:r>
            <w:r w:rsidR="00C370E0" w:rsidRPr="00272F02">
              <w:rPr>
                <w:szCs w:val="20"/>
                <w:lang w:val="en-GB"/>
              </w:rPr>
              <w:t xml:space="preserve"> Name</w:t>
            </w:r>
          </w:p>
        </w:tc>
      </w:tr>
      <w:tr w:rsidR="00DB50C7" w:rsidRPr="00272F02" w14:paraId="3D555C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37883"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E3342D" w14:textId="77777777" w:rsidR="003E1091" w:rsidRPr="00272F02" w:rsidRDefault="003E1091" w:rsidP="00B21437">
            <w:pPr>
              <w:pStyle w:val="TableCellLeft10pt"/>
              <w:rPr>
                <w:szCs w:val="20"/>
                <w:lang w:val="en-GB"/>
              </w:rPr>
            </w:pPr>
            <w:r w:rsidRPr="00272F02">
              <w:rPr>
                <w:szCs w:val="20"/>
                <w:lang w:val="en-GB"/>
              </w:rPr>
              <w:t>Title Page</w:t>
            </w:r>
          </w:p>
        </w:tc>
      </w:tr>
      <w:tr w:rsidR="00DB50C7" w:rsidRPr="00272F02" w14:paraId="1C51E6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EFF5"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A5B517B" w14:textId="622E236B" w:rsidR="003E1091" w:rsidRPr="00272F02" w:rsidRDefault="00F47AD4" w:rsidP="00B21437">
            <w:pPr>
              <w:pStyle w:val="TableCellLeft10pt"/>
              <w:rPr>
                <w:szCs w:val="20"/>
                <w:lang w:val="en-GB"/>
              </w:rPr>
            </w:pPr>
            <w:r w:rsidRPr="00272F02">
              <w:rPr>
                <w:szCs w:val="20"/>
                <w:lang w:val="en-GB"/>
              </w:rPr>
              <w:t>Text</w:t>
            </w:r>
          </w:p>
        </w:tc>
      </w:tr>
      <w:tr w:rsidR="00DB50C7" w:rsidRPr="00272F02" w14:paraId="1ADC39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111255"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F90D03" w14:textId="608BDC83"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297390" w:rsidRPr="00272F02">
              <w:rPr>
                <w:szCs w:val="20"/>
                <w:lang w:val="en-GB"/>
              </w:rPr>
              <w:t>es</w:t>
            </w:r>
          </w:p>
          <w:p w14:paraId="07750688" w14:textId="53CD1D93" w:rsidR="003E1091" w:rsidRPr="00272F02" w:rsidRDefault="003E1091" w:rsidP="00B21437">
            <w:pPr>
              <w:pStyle w:val="TableCellLeft10pt"/>
              <w:rPr>
                <w:szCs w:val="20"/>
                <w:lang w:val="en-GB"/>
              </w:rPr>
            </w:pPr>
            <w:r w:rsidRPr="00272F02">
              <w:rPr>
                <w:rStyle w:val="TableCellLeft10ptBoldChar"/>
                <w:szCs w:val="20"/>
              </w:rPr>
              <w:t>Relationship</w:t>
            </w:r>
            <w:r w:rsidRPr="00272F02">
              <w:rPr>
                <w:szCs w:val="20"/>
                <w:lang w:val="en-GB"/>
              </w:rPr>
              <w:t xml:space="preserve">: </w:t>
            </w:r>
            <w:r w:rsidR="00297390" w:rsidRPr="00272F02">
              <w:rPr>
                <w:szCs w:val="20"/>
                <w:lang w:val="en-GB"/>
              </w:rPr>
              <w:t>Heading;</w:t>
            </w:r>
            <w:r w:rsidR="00682AB5">
              <w:rPr>
                <w:szCs w:val="20"/>
                <w:lang w:val="en-GB"/>
              </w:rPr>
              <w:t xml:space="preserve"> Sponsor</w:t>
            </w:r>
            <w:r w:rsidR="00297390" w:rsidRPr="00272F02">
              <w:rPr>
                <w:szCs w:val="20"/>
                <w:lang w:val="en-GB"/>
              </w:rPr>
              <w:t xml:space="preserve"> Protocol </w:t>
            </w:r>
            <w:r w:rsidR="00B60473" w:rsidRPr="00272F02">
              <w:rPr>
                <w:szCs w:val="20"/>
                <w:lang w:val="en-GB"/>
              </w:rPr>
              <w:t>Identifier</w:t>
            </w:r>
            <w:r w:rsidR="00297390" w:rsidRPr="00272F02">
              <w:rPr>
                <w:szCs w:val="20"/>
                <w:lang w:val="en-GB"/>
              </w:rPr>
              <w:t>; Sponsor</w:t>
            </w:r>
            <w:r w:rsidR="00C370E0" w:rsidRPr="00272F02">
              <w:rPr>
                <w:szCs w:val="20"/>
                <w:lang w:val="en-GB"/>
              </w:rPr>
              <w:t xml:space="preserve"> Name</w:t>
            </w:r>
          </w:p>
          <w:p w14:paraId="2F884C19" w14:textId="544DF921"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297390" w:rsidRPr="00272F02">
              <w:rPr>
                <w:szCs w:val="20"/>
                <w:lang w:val="en-GB"/>
              </w:rPr>
              <w:t>CNEW</w:t>
            </w:r>
          </w:p>
        </w:tc>
      </w:tr>
      <w:tr w:rsidR="00DB50C7" w:rsidRPr="00272F02" w14:paraId="6E0351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4CAE0" w14:textId="567FB026"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607A2F5" w14:textId="0643B84E" w:rsidR="003E1091" w:rsidRPr="00272F02" w:rsidRDefault="0078797D" w:rsidP="00B21437">
            <w:pPr>
              <w:pStyle w:val="TableCellLeft10pt"/>
              <w:rPr>
                <w:szCs w:val="20"/>
                <w:lang w:val="en-GB"/>
              </w:rPr>
            </w:pPr>
            <w:r w:rsidRPr="00272F02">
              <w:rPr>
                <w:szCs w:val="20"/>
                <w:lang w:val="en-GB" w:eastAsia="ja-JP"/>
              </w:rPr>
              <w:t xml:space="preserve">Yes, </w:t>
            </w:r>
            <w:r w:rsidR="007A0878" w:rsidRPr="00272F02">
              <w:rPr>
                <w:szCs w:val="20"/>
                <w:lang w:val="en-GB" w:eastAsia="ja-JP"/>
              </w:rPr>
              <w:t>r</w:t>
            </w:r>
            <w:r w:rsidR="007A0878" w:rsidRPr="00272F02">
              <w:rPr>
                <w:szCs w:val="20"/>
                <w:lang w:val="en-GB"/>
              </w:rPr>
              <w:t>epeatable</w:t>
            </w:r>
            <w:r w:rsidR="007A0878" w:rsidRPr="00272F02">
              <w:rPr>
                <w:szCs w:val="20"/>
                <w:lang w:val="en-GB" w:eastAsia="ja-JP"/>
              </w:rPr>
              <w:t xml:space="preserve"> </w:t>
            </w:r>
            <w:r w:rsidR="00444021" w:rsidRPr="00272F02">
              <w:rPr>
                <w:szCs w:val="20"/>
                <w:lang w:val="en-GB" w:eastAsia="ja-JP"/>
              </w:rPr>
              <w:t>for each</w:t>
            </w:r>
            <w:r w:rsidR="007A0006" w:rsidRPr="00272F02">
              <w:rPr>
                <w:szCs w:val="20"/>
                <w:lang w:val="en-GB" w:eastAsia="ja-JP"/>
              </w:rPr>
              <w:t xml:space="preserve"> d</w:t>
            </w:r>
            <w:r w:rsidR="007A0006" w:rsidRPr="00272F02">
              <w:rPr>
                <w:szCs w:val="20"/>
                <w:lang w:val="en-GB"/>
              </w:rPr>
              <w:t>evice</w:t>
            </w:r>
            <w:r w:rsidR="00444021" w:rsidRPr="00272F02">
              <w:rPr>
                <w:szCs w:val="20"/>
                <w:lang w:val="en-GB" w:eastAsia="ja-JP"/>
              </w:rPr>
              <w:t xml:space="preserve"> manufacturers</w:t>
            </w:r>
          </w:p>
        </w:tc>
      </w:tr>
    </w:tbl>
    <w:p w14:paraId="105DFDBA" w14:textId="77777777" w:rsidR="003E1091" w:rsidRPr="00272F02"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CA657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DB8365" w14:textId="77777777" w:rsidR="003E1091" w:rsidRPr="00272F02" w:rsidRDefault="003E1091" w:rsidP="00B21437">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4C5D5D" w14:textId="4624908F" w:rsidR="003E1091" w:rsidRPr="00272F02" w:rsidRDefault="00F33216" w:rsidP="00B21437">
            <w:pPr>
              <w:pStyle w:val="TableCellLeft10pt"/>
              <w:rPr>
                <w:szCs w:val="20"/>
                <w:lang w:val="en-GB"/>
              </w:rPr>
            </w:pPr>
            <w:r w:rsidRPr="00272F02">
              <w:rPr>
                <w:szCs w:val="20"/>
                <w:lang w:val="en-GB"/>
              </w:rPr>
              <w:t>&lt;</w:t>
            </w:r>
            <w:r w:rsidR="003E1091" w:rsidRPr="00272F02">
              <w:rPr>
                <w:szCs w:val="20"/>
                <w:lang w:val="en-GB"/>
              </w:rPr>
              <w:t>Device Manufacturer Address</w:t>
            </w:r>
            <w:r w:rsidR="00297390" w:rsidRPr="00272F02">
              <w:rPr>
                <w:szCs w:val="20"/>
                <w:lang w:val="en-GB"/>
              </w:rPr>
              <w:t>&gt;</w:t>
            </w:r>
          </w:p>
        </w:tc>
      </w:tr>
      <w:tr w:rsidR="00DB50C7" w:rsidRPr="00272F02" w14:paraId="0728E9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7AC734" w14:textId="77777777" w:rsidR="003E1091" w:rsidRPr="00272F02" w:rsidRDefault="003E1091" w:rsidP="00B21437">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3902AF" w14:textId="77777777" w:rsidR="003E1091" w:rsidRPr="00272F02" w:rsidRDefault="003E1091" w:rsidP="00B21437">
            <w:pPr>
              <w:pStyle w:val="TableCellLeft10pt"/>
              <w:rPr>
                <w:szCs w:val="20"/>
                <w:lang w:val="en-GB"/>
              </w:rPr>
            </w:pPr>
            <w:r w:rsidRPr="00272F02">
              <w:rPr>
                <w:szCs w:val="20"/>
                <w:lang w:val="en-GB"/>
              </w:rPr>
              <w:t>Text</w:t>
            </w:r>
          </w:p>
        </w:tc>
      </w:tr>
      <w:tr w:rsidR="00DB50C7" w:rsidRPr="00272F02" w14:paraId="06191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17C09" w14:textId="6BC57AB3" w:rsidR="003E1091" w:rsidRPr="00272F02" w:rsidRDefault="003E1091" w:rsidP="00B21437">
            <w:pPr>
              <w:pStyle w:val="TableHeadingTextLeft10pt"/>
              <w:rPr>
                <w:szCs w:val="20"/>
              </w:rPr>
            </w:pPr>
            <w:r w:rsidRPr="00272F02">
              <w:rPr>
                <w:szCs w:val="20"/>
              </w:rPr>
              <w:lastRenderedPageBreak/>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920458E" w14:textId="77777777" w:rsidR="003E1091" w:rsidRPr="00272F02" w:rsidRDefault="003E1091" w:rsidP="00B21437">
            <w:pPr>
              <w:pStyle w:val="TableCellLeft10pt"/>
              <w:rPr>
                <w:szCs w:val="20"/>
                <w:lang w:val="en-GB"/>
              </w:rPr>
            </w:pPr>
            <w:r w:rsidRPr="00272F02">
              <w:rPr>
                <w:szCs w:val="20"/>
                <w:lang w:val="en-GB"/>
              </w:rPr>
              <w:t>D</w:t>
            </w:r>
          </w:p>
        </w:tc>
      </w:tr>
      <w:tr w:rsidR="00DB50C7" w:rsidRPr="00272F02" w14:paraId="689472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95875" w14:textId="77777777" w:rsidR="003E1091" w:rsidRPr="00272F02" w:rsidRDefault="003E1091" w:rsidP="00B21437">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C9717FD" w14:textId="0E2DF20F" w:rsidR="003E1091" w:rsidRPr="00272F02" w:rsidRDefault="000F6F05" w:rsidP="00B21437">
            <w:pPr>
              <w:pStyle w:val="TableCellLeft10pt"/>
              <w:rPr>
                <w:szCs w:val="20"/>
                <w:lang w:val="en-GB"/>
              </w:rPr>
            </w:pPr>
            <w:r w:rsidRPr="00272F02">
              <w:rPr>
                <w:szCs w:val="20"/>
                <w:lang w:val="en-GB"/>
              </w:rPr>
              <w:t>CNEW</w:t>
            </w:r>
          </w:p>
          <w:p w14:paraId="68FACA17" w14:textId="13ABDC7A" w:rsidR="00C3628B" w:rsidRPr="00272F02" w:rsidRDefault="00C3628B" w:rsidP="00B21437">
            <w:pPr>
              <w:pStyle w:val="TableCellLeft10pt"/>
              <w:rPr>
                <w:szCs w:val="20"/>
                <w:lang w:val="en-GB"/>
              </w:rPr>
            </w:pPr>
            <w:r w:rsidRPr="00272F02">
              <w:rPr>
                <w:szCs w:val="20"/>
                <w:lang w:val="en-GB"/>
              </w:rPr>
              <w:t>For review purpose, see definition of the controlled terminology below</w:t>
            </w:r>
          </w:p>
          <w:p w14:paraId="74D34895" w14:textId="7E7EFE9D" w:rsidR="003E1091" w:rsidRPr="00272F02" w:rsidRDefault="00DC1C27" w:rsidP="00B21437">
            <w:pPr>
              <w:pStyle w:val="TableCellLeft10pt"/>
              <w:rPr>
                <w:szCs w:val="20"/>
                <w:lang w:val="en-GB"/>
              </w:rPr>
            </w:pPr>
            <w:r w:rsidRPr="00272F02">
              <w:rPr>
                <w:szCs w:val="20"/>
                <w:lang w:val="en-GB"/>
              </w:rPr>
              <w:t>The legally registered address of the device manufacturer.</w:t>
            </w:r>
          </w:p>
        </w:tc>
      </w:tr>
      <w:tr w:rsidR="00DB50C7" w:rsidRPr="00272F02" w14:paraId="77CF9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16BF5" w14:textId="77777777" w:rsidR="003E1091" w:rsidRPr="00272F02" w:rsidRDefault="003E1091" w:rsidP="00B21437">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5C75F22" w14:textId="6CFAF95F" w:rsidR="003E1091" w:rsidRPr="00272F02" w:rsidRDefault="003E1091" w:rsidP="00B21437">
            <w:pPr>
              <w:pStyle w:val="TableCellLeft10pt"/>
              <w:rPr>
                <w:szCs w:val="20"/>
                <w:lang w:val="en-GB"/>
              </w:rPr>
            </w:pPr>
            <w:r w:rsidRPr="00272F02">
              <w:rPr>
                <w:szCs w:val="20"/>
                <w:lang w:val="en-GB"/>
              </w:rPr>
              <w:t>Manufacturer name and address information is required only for protocols that include investigational device(s) and should not be included for other protocols. Include the manufacturer address only if the manufacturer is different than the Sponsor listed above.</w:t>
            </w:r>
          </w:p>
          <w:p w14:paraId="0C997FFC" w14:textId="4336028C" w:rsidR="003E1091" w:rsidRPr="00272F02" w:rsidRDefault="003E1091" w:rsidP="00B21437">
            <w:pPr>
              <w:pStyle w:val="TableCellLeft10pt"/>
              <w:rPr>
                <w:szCs w:val="20"/>
                <w:lang w:val="en-GB"/>
              </w:rPr>
            </w:pPr>
            <w:r w:rsidRPr="00272F02">
              <w:rPr>
                <w:szCs w:val="20"/>
                <w:lang w:val="en-GB"/>
              </w:rPr>
              <w:t>Add additional fields as needed if multiple investigational devices will be used in the trial. Delete this line if not applicable.</w:t>
            </w:r>
          </w:p>
        </w:tc>
      </w:tr>
      <w:tr w:rsidR="00DB50C7" w:rsidRPr="00272F02" w14:paraId="38DFB7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014D99" w14:textId="77777777" w:rsidR="003E1091" w:rsidRPr="00272F02" w:rsidRDefault="003E1091" w:rsidP="00B21437">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0AEAD5" w14:textId="0A0C809E" w:rsidR="003E1091" w:rsidRPr="00272F02" w:rsidRDefault="003E1091" w:rsidP="00B21437">
            <w:pPr>
              <w:pStyle w:val="TableCellLeft10pt"/>
              <w:rPr>
                <w:szCs w:val="20"/>
                <w:lang w:val="en-GB"/>
              </w:rPr>
            </w:pPr>
            <w:r w:rsidRPr="00272F02">
              <w:rPr>
                <w:szCs w:val="20"/>
                <w:lang w:val="en-GB"/>
              </w:rPr>
              <w:t>Optional</w:t>
            </w:r>
          </w:p>
        </w:tc>
      </w:tr>
      <w:tr w:rsidR="00DB50C7" w:rsidRPr="00272F02" w14:paraId="71EF5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9A5BA7" w14:textId="77777777" w:rsidR="003E1091" w:rsidRPr="00272F02" w:rsidRDefault="003E1091" w:rsidP="00B21437">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BB1A5E" w14:textId="79177352" w:rsidR="003E1091" w:rsidRPr="00272F02" w:rsidRDefault="00AD5BEE" w:rsidP="00B21437">
            <w:pPr>
              <w:pStyle w:val="TableCellLeft10pt"/>
              <w:rPr>
                <w:szCs w:val="20"/>
                <w:lang w:val="en-GB"/>
              </w:rPr>
            </w:pPr>
            <w:r w:rsidRPr="00272F02">
              <w:rPr>
                <w:szCs w:val="20"/>
                <w:lang w:val="en-GB"/>
              </w:rPr>
              <w:t xml:space="preserve">One to One; </w:t>
            </w:r>
            <w:r w:rsidR="00DC1C27" w:rsidRPr="00272F02">
              <w:rPr>
                <w:szCs w:val="20"/>
                <w:lang w:val="en-GB"/>
              </w:rPr>
              <w:t xml:space="preserve">One to </w:t>
            </w:r>
            <w:r w:rsidR="00AE51C6" w:rsidRPr="00272F02">
              <w:rPr>
                <w:szCs w:val="20"/>
                <w:lang w:val="en-GB"/>
              </w:rPr>
              <w:t>Device Manufacturer Name</w:t>
            </w:r>
          </w:p>
        </w:tc>
      </w:tr>
      <w:tr w:rsidR="00DB50C7" w:rsidRPr="00272F02" w14:paraId="24426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C30D47" w14:textId="77777777" w:rsidR="003E1091" w:rsidRPr="00272F02" w:rsidRDefault="003E1091" w:rsidP="00B21437">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6E1172A" w14:textId="77777777" w:rsidR="003E1091" w:rsidRPr="00272F02" w:rsidRDefault="003E1091" w:rsidP="00B21437">
            <w:pPr>
              <w:pStyle w:val="TableCellLeft10pt"/>
              <w:rPr>
                <w:szCs w:val="20"/>
                <w:lang w:val="en-GB"/>
              </w:rPr>
            </w:pPr>
            <w:r w:rsidRPr="00272F02">
              <w:rPr>
                <w:szCs w:val="20"/>
                <w:lang w:val="en-GB"/>
              </w:rPr>
              <w:t xml:space="preserve">Title Page </w:t>
            </w:r>
          </w:p>
        </w:tc>
      </w:tr>
      <w:tr w:rsidR="00DB50C7" w:rsidRPr="00272F02" w14:paraId="2793B2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0BC47" w14:textId="77777777" w:rsidR="003E1091" w:rsidRPr="00272F02" w:rsidRDefault="003E1091" w:rsidP="00B21437">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053BD59" w14:textId="6A10B33C" w:rsidR="003E1091" w:rsidRPr="00272F02" w:rsidRDefault="00F47AD4" w:rsidP="00B21437">
            <w:pPr>
              <w:pStyle w:val="TableCellLeft10pt"/>
              <w:rPr>
                <w:szCs w:val="20"/>
                <w:lang w:val="en-GB"/>
              </w:rPr>
            </w:pPr>
            <w:r w:rsidRPr="00272F02">
              <w:rPr>
                <w:szCs w:val="20"/>
                <w:lang w:val="en-GB"/>
              </w:rPr>
              <w:t>Text</w:t>
            </w:r>
          </w:p>
        </w:tc>
      </w:tr>
      <w:tr w:rsidR="00DB50C7" w:rsidRPr="00272F02" w14:paraId="40F34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3CA100" w14:textId="77777777" w:rsidR="003E1091" w:rsidRPr="00272F02" w:rsidRDefault="003E1091" w:rsidP="00B21437">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F968E5" w14:textId="1CAED304" w:rsidR="003E1091" w:rsidRPr="00272F02" w:rsidRDefault="003E1091" w:rsidP="00B2143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921683" w:rsidRPr="00272F02">
              <w:rPr>
                <w:szCs w:val="20"/>
                <w:lang w:val="en-GB"/>
              </w:rPr>
              <w:t>es</w:t>
            </w:r>
          </w:p>
          <w:p w14:paraId="133A089D" w14:textId="5530D6D5" w:rsidR="003E1091" w:rsidRPr="00272F02" w:rsidRDefault="003E1091" w:rsidP="00B21437">
            <w:pPr>
              <w:pStyle w:val="TableCellLeft10pt"/>
              <w:rPr>
                <w:szCs w:val="20"/>
                <w:lang w:val="en-GB"/>
              </w:rPr>
            </w:pPr>
            <w:r w:rsidRPr="00272F02">
              <w:rPr>
                <w:rStyle w:val="TableCellLeft10ptBoldChar"/>
                <w:szCs w:val="20"/>
              </w:rPr>
              <w:t>Relationship</w:t>
            </w:r>
            <w:r w:rsidRPr="00272F02">
              <w:rPr>
                <w:szCs w:val="20"/>
                <w:lang w:val="en-GB"/>
              </w:rPr>
              <w:t xml:space="preserve">: </w:t>
            </w:r>
            <w:r w:rsidR="00921683" w:rsidRPr="00272F02">
              <w:rPr>
                <w:szCs w:val="20"/>
                <w:lang w:val="en-GB"/>
              </w:rPr>
              <w:t xml:space="preserve">Heading; </w:t>
            </w:r>
            <w:r w:rsidR="00AD5BEE" w:rsidRPr="00272F02">
              <w:rPr>
                <w:szCs w:val="20"/>
                <w:lang w:val="en-GB"/>
              </w:rPr>
              <w:t>D</w:t>
            </w:r>
            <w:r w:rsidR="00921683" w:rsidRPr="00272F02">
              <w:rPr>
                <w:szCs w:val="20"/>
                <w:lang w:val="en-GB"/>
              </w:rPr>
              <w:t xml:space="preserve">evice </w:t>
            </w:r>
            <w:r w:rsidR="00AD5BEE" w:rsidRPr="00272F02">
              <w:rPr>
                <w:szCs w:val="20"/>
                <w:lang w:val="en-GB"/>
              </w:rPr>
              <w:t>M</w:t>
            </w:r>
            <w:r w:rsidR="00921683" w:rsidRPr="00272F02">
              <w:rPr>
                <w:szCs w:val="20"/>
                <w:lang w:val="en-GB"/>
              </w:rPr>
              <w:t>anufa</w:t>
            </w:r>
            <w:r w:rsidR="00A93C8A" w:rsidRPr="00272F02">
              <w:rPr>
                <w:szCs w:val="20"/>
                <w:lang w:val="en-GB"/>
              </w:rPr>
              <w:t>ct</w:t>
            </w:r>
            <w:r w:rsidR="001B79F4" w:rsidRPr="00272F02">
              <w:rPr>
                <w:szCs w:val="20"/>
                <w:lang w:val="en-GB"/>
              </w:rPr>
              <w:t>uring Name</w:t>
            </w:r>
          </w:p>
          <w:p w14:paraId="34692668" w14:textId="0B821176" w:rsidR="003E1091" w:rsidRPr="00272F02" w:rsidRDefault="003E1091" w:rsidP="00B21437">
            <w:pPr>
              <w:pStyle w:val="TableCellLeft10pt"/>
              <w:rPr>
                <w:szCs w:val="20"/>
                <w:lang w:val="en-GB"/>
              </w:rPr>
            </w:pPr>
            <w:r w:rsidRPr="00272F02">
              <w:rPr>
                <w:rStyle w:val="TableCellLeft10ptBoldChar"/>
                <w:szCs w:val="20"/>
              </w:rPr>
              <w:t>Concept</w:t>
            </w:r>
            <w:r w:rsidRPr="00272F02">
              <w:rPr>
                <w:szCs w:val="20"/>
                <w:lang w:val="en-GB"/>
              </w:rPr>
              <w:t xml:space="preserve">: </w:t>
            </w:r>
            <w:r w:rsidR="001B79F4" w:rsidRPr="00272F02">
              <w:rPr>
                <w:szCs w:val="20"/>
                <w:lang w:val="en-GB"/>
              </w:rPr>
              <w:t>CNEW</w:t>
            </w:r>
          </w:p>
        </w:tc>
      </w:tr>
      <w:tr w:rsidR="00DB50C7" w:rsidRPr="00272F02" w14:paraId="6997E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5DF0B" w14:textId="2FDAC471" w:rsidR="003E1091" w:rsidRPr="00272F02" w:rsidRDefault="0021788E" w:rsidP="00B2143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0AA8AB4" w14:textId="0B1B75F4" w:rsidR="003E1091" w:rsidRPr="00272F02" w:rsidRDefault="001B79F4" w:rsidP="00B21437">
            <w:pPr>
              <w:pStyle w:val="TableCellLeft10pt"/>
              <w:rPr>
                <w:szCs w:val="20"/>
                <w:lang w:val="en-GB"/>
              </w:rPr>
            </w:pPr>
            <w:r w:rsidRPr="00272F02">
              <w:rPr>
                <w:szCs w:val="20"/>
                <w:lang w:val="en-GB"/>
              </w:rPr>
              <w:t>No</w:t>
            </w:r>
          </w:p>
        </w:tc>
      </w:tr>
    </w:tbl>
    <w:p w14:paraId="17AC6BD1" w14:textId="77777777" w:rsidR="003158C9" w:rsidRPr="00272F02"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56781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B0F6FC" w14:textId="77777777" w:rsidR="003158C9" w:rsidRPr="00272F02" w:rsidRDefault="003158C9" w:rsidP="00BA64C3">
            <w:pPr>
              <w:pStyle w:val="TableHeadingTextLeft10pt"/>
              <w:rPr>
                <w:szCs w:val="20"/>
                <w:lang w:val="de-DE"/>
              </w:rPr>
            </w:pPr>
            <w:bookmarkStart w:id="29" w:name="_mioConsistencyCheck15"/>
            <w:bookmarkEnd w:id="29"/>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FFF504" w14:textId="613B980A" w:rsidR="003158C9" w:rsidRPr="00272F02" w:rsidRDefault="003158C9" w:rsidP="00BA64C3">
            <w:pPr>
              <w:pStyle w:val="TableCellLeft10pt"/>
              <w:rPr>
                <w:szCs w:val="20"/>
                <w:lang w:val="en-GB" w:eastAsia="ja-JP"/>
              </w:rPr>
            </w:pPr>
            <w:r w:rsidRPr="00272F02">
              <w:rPr>
                <w:szCs w:val="20"/>
                <w:lang w:val="en-GB"/>
              </w:rPr>
              <w:t xml:space="preserve">Regulatory </w:t>
            </w:r>
            <w:r w:rsidR="00911161">
              <w:rPr>
                <w:szCs w:val="20"/>
                <w:lang w:val="en-GB"/>
              </w:rPr>
              <w:t xml:space="preserve">or Clinical Trial </w:t>
            </w:r>
            <w:r w:rsidRPr="00272F02">
              <w:rPr>
                <w:szCs w:val="20"/>
                <w:lang w:val="en-GB"/>
              </w:rPr>
              <w:t>Identifier(s)</w:t>
            </w:r>
            <w:r w:rsidR="00BB212B" w:rsidRPr="00272F02">
              <w:rPr>
                <w:szCs w:val="20"/>
                <w:lang w:val="en-GB" w:eastAsia="ja-JP"/>
              </w:rPr>
              <w:t>:</w:t>
            </w:r>
          </w:p>
        </w:tc>
      </w:tr>
      <w:tr w:rsidR="00DB50C7" w:rsidRPr="00272F02" w14:paraId="4CED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E4DBE6" w14:textId="77777777" w:rsidR="003158C9" w:rsidRPr="00272F02" w:rsidRDefault="003158C9" w:rsidP="00BA64C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CD4DB4D" w14:textId="77777777" w:rsidR="003158C9" w:rsidRPr="00272F02" w:rsidRDefault="003158C9" w:rsidP="00BA64C3">
            <w:pPr>
              <w:pStyle w:val="TableCellLeft10pt"/>
              <w:rPr>
                <w:szCs w:val="20"/>
                <w:lang w:val="en-GB"/>
              </w:rPr>
            </w:pPr>
            <w:r w:rsidRPr="00272F02">
              <w:rPr>
                <w:szCs w:val="20"/>
                <w:lang w:val="en-GB"/>
              </w:rPr>
              <w:t>Text</w:t>
            </w:r>
          </w:p>
        </w:tc>
      </w:tr>
      <w:tr w:rsidR="00DB50C7" w:rsidRPr="00272F02" w14:paraId="64CEEF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A2C9C" w14:textId="5185342D" w:rsidR="003158C9" w:rsidRPr="00272F02" w:rsidRDefault="003158C9" w:rsidP="00BA64C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9E37C9" w14:textId="77777777" w:rsidR="003158C9" w:rsidRPr="00272F02" w:rsidRDefault="003158C9" w:rsidP="00BA64C3">
            <w:pPr>
              <w:pStyle w:val="TableCellLeft10pt"/>
              <w:rPr>
                <w:szCs w:val="20"/>
                <w:lang w:val="en-GB"/>
              </w:rPr>
            </w:pPr>
            <w:r w:rsidRPr="00272F02">
              <w:rPr>
                <w:szCs w:val="20"/>
                <w:lang w:val="en-GB"/>
              </w:rPr>
              <w:t>H</w:t>
            </w:r>
          </w:p>
        </w:tc>
      </w:tr>
      <w:tr w:rsidR="00DB50C7" w:rsidRPr="00272F02" w14:paraId="77FBD1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618DE" w14:textId="77777777" w:rsidR="003158C9" w:rsidRPr="00272F02" w:rsidRDefault="003158C9" w:rsidP="00BA64C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1E4F79A" w14:textId="7574A1DD" w:rsidR="003158C9" w:rsidRPr="00272F02" w:rsidRDefault="00E22685" w:rsidP="00BA64C3">
            <w:pPr>
              <w:pStyle w:val="TableCellLeft10pt"/>
              <w:rPr>
                <w:szCs w:val="20"/>
                <w:lang w:val="en-GB"/>
              </w:rPr>
            </w:pPr>
            <w:r w:rsidRPr="00272F02">
              <w:rPr>
                <w:szCs w:val="20"/>
                <w:lang w:val="en-GB"/>
              </w:rPr>
              <w:t>Heading</w:t>
            </w:r>
          </w:p>
        </w:tc>
      </w:tr>
      <w:tr w:rsidR="00DB50C7" w:rsidRPr="00272F02" w14:paraId="57DD2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3F1A4" w14:textId="77777777" w:rsidR="003158C9" w:rsidRPr="00272F02" w:rsidRDefault="003158C9" w:rsidP="00BA64C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C49D781" w14:textId="6D65F6F9" w:rsidR="003158C9" w:rsidRPr="00272F02" w:rsidRDefault="009C51CF" w:rsidP="00BA64C3">
            <w:pPr>
              <w:pStyle w:val="TableCellLeft10pt"/>
              <w:rPr>
                <w:szCs w:val="20"/>
                <w:lang w:val="en-GB"/>
              </w:rPr>
            </w:pPr>
            <w:r w:rsidRPr="00272F02">
              <w:rPr>
                <w:szCs w:val="20"/>
                <w:lang w:val="en-GB"/>
              </w:rPr>
              <w:t>N/A</w:t>
            </w:r>
          </w:p>
        </w:tc>
      </w:tr>
      <w:tr w:rsidR="00DB50C7" w:rsidRPr="00272F02" w14:paraId="7692C3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7368D6" w14:textId="77777777" w:rsidR="003158C9" w:rsidRPr="00272F02" w:rsidRDefault="003158C9" w:rsidP="00BA64C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89B934" w14:textId="77777777" w:rsidR="003158C9" w:rsidRPr="00272F02" w:rsidRDefault="003158C9" w:rsidP="00BA64C3">
            <w:pPr>
              <w:pStyle w:val="TableCellLeft10pt"/>
              <w:rPr>
                <w:szCs w:val="20"/>
                <w:lang w:val="en-GB"/>
              </w:rPr>
            </w:pPr>
            <w:r w:rsidRPr="00272F02">
              <w:rPr>
                <w:szCs w:val="20"/>
                <w:lang w:val="en-GB"/>
              </w:rPr>
              <w:t>Required</w:t>
            </w:r>
          </w:p>
        </w:tc>
      </w:tr>
      <w:tr w:rsidR="00DB50C7" w:rsidRPr="00272F02" w14:paraId="363FF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393A9" w14:textId="77777777" w:rsidR="003158C9" w:rsidRPr="00272F02" w:rsidRDefault="003158C9" w:rsidP="00BA64C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C54A4B7" w14:textId="45436956" w:rsidR="003158C9" w:rsidRPr="00272F02" w:rsidRDefault="00E22685" w:rsidP="00BA64C3">
            <w:pPr>
              <w:pStyle w:val="TableCellLeft10pt"/>
              <w:rPr>
                <w:szCs w:val="20"/>
                <w:lang w:val="en-GB"/>
              </w:rPr>
            </w:pPr>
            <w:r w:rsidRPr="00272F02">
              <w:rPr>
                <w:szCs w:val="20"/>
                <w:lang w:val="en-GB"/>
              </w:rPr>
              <w:t>One to one</w:t>
            </w:r>
          </w:p>
        </w:tc>
      </w:tr>
      <w:tr w:rsidR="00DB50C7" w:rsidRPr="00272F02" w14:paraId="040ADD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1BCD" w14:textId="77777777" w:rsidR="003158C9" w:rsidRPr="00272F02" w:rsidRDefault="003158C9" w:rsidP="00BA64C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F25745" w14:textId="77777777" w:rsidR="003158C9" w:rsidRPr="00272F02" w:rsidRDefault="003158C9" w:rsidP="00BA64C3">
            <w:pPr>
              <w:pStyle w:val="TableCellLeft10pt"/>
              <w:rPr>
                <w:szCs w:val="20"/>
                <w:lang w:val="en-GB"/>
              </w:rPr>
            </w:pPr>
            <w:r w:rsidRPr="00272F02">
              <w:rPr>
                <w:szCs w:val="20"/>
                <w:lang w:val="en-GB"/>
              </w:rPr>
              <w:t>Title Page</w:t>
            </w:r>
          </w:p>
        </w:tc>
      </w:tr>
      <w:tr w:rsidR="00DB50C7" w:rsidRPr="00272F02" w14:paraId="3FA555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FC69A" w14:textId="77777777" w:rsidR="003158C9" w:rsidRPr="00272F02" w:rsidRDefault="003158C9" w:rsidP="00BA64C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42F45C" w14:textId="53E04ED6" w:rsidR="003158C9" w:rsidRPr="00272F02" w:rsidRDefault="003158C9" w:rsidP="00BA64C3">
            <w:pPr>
              <w:pStyle w:val="TableCellLeft10pt"/>
              <w:rPr>
                <w:szCs w:val="20"/>
                <w:lang w:val="en-GB"/>
              </w:rPr>
            </w:pPr>
            <w:r w:rsidRPr="00272F02">
              <w:rPr>
                <w:szCs w:val="20"/>
                <w:lang w:val="en-GB"/>
              </w:rPr>
              <w:t xml:space="preserve">Regulatory </w:t>
            </w:r>
            <w:r w:rsidR="004E51AE">
              <w:rPr>
                <w:szCs w:val="20"/>
                <w:lang w:val="en-GB"/>
              </w:rPr>
              <w:t xml:space="preserve">or Clinical Trial </w:t>
            </w:r>
            <w:r w:rsidRPr="00272F02">
              <w:rPr>
                <w:szCs w:val="20"/>
                <w:lang w:val="en-GB"/>
              </w:rPr>
              <w:t>Identifier(s):</w:t>
            </w:r>
          </w:p>
        </w:tc>
      </w:tr>
      <w:tr w:rsidR="00DB50C7" w:rsidRPr="00272F02" w14:paraId="7EF101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52ED4" w14:textId="77777777" w:rsidR="003158C9" w:rsidRPr="00272F02" w:rsidRDefault="003158C9" w:rsidP="00BA64C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A25108" w14:textId="40B697A9" w:rsidR="003158C9" w:rsidRPr="00272F02" w:rsidRDefault="003158C9" w:rsidP="00BA64C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22685" w:rsidRPr="00272F02">
              <w:rPr>
                <w:szCs w:val="20"/>
                <w:lang w:val="en-GB"/>
              </w:rPr>
              <w:t>No</w:t>
            </w:r>
          </w:p>
          <w:p w14:paraId="7D0B8DD3" w14:textId="77777777" w:rsidR="003158C9" w:rsidRPr="00272F02" w:rsidRDefault="003158C9" w:rsidP="00BA64C3">
            <w:pPr>
              <w:pStyle w:val="TableCellLeft10pt"/>
              <w:rPr>
                <w:szCs w:val="20"/>
                <w:lang w:val="en-GB"/>
              </w:rPr>
            </w:pPr>
            <w:r w:rsidRPr="00272F02">
              <w:rPr>
                <w:rStyle w:val="TableCellLeft10ptBoldChar"/>
                <w:szCs w:val="20"/>
              </w:rPr>
              <w:t>Relationship</w:t>
            </w:r>
            <w:r w:rsidRPr="00272F02">
              <w:rPr>
                <w:szCs w:val="20"/>
                <w:lang w:val="en-GB"/>
              </w:rPr>
              <w:t>: Table row heading</w:t>
            </w:r>
          </w:p>
          <w:p w14:paraId="3F4CC366" w14:textId="00799B11" w:rsidR="003158C9" w:rsidRPr="00272F02" w:rsidRDefault="003158C9" w:rsidP="00BA64C3">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1EE259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A8A69" w14:textId="330E7E28" w:rsidR="003158C9" w:rsidRPr="00272F02" w:rsidRDefault="0021788E" w:rsidP="00BA64C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0FCD775" w14:textId="0F6A1A05" w:rsidR="003158C9" w:rsidRPr="00272F02" w:rsidRDefault="00544F37" w:rsidP="00BA64C3">
            <w:pPr>
              <w:pStyle w:val="TableCellLeft10pt"/>
              <w:rPr>
                <w:szCs w:val="20"/>
                <w:lang w:val="en-GB"/>
              </w:rPr>
            </w:pPr>
            <w:r w:rsidRPr="00272F02">
              <w:rPr>
                <w:szCs w:val="20"/>
                <w:lang w:val="en-GB"/>
              </w:rPr>
              <w:t>No</w:t>
            </w:r>
          </w:p>
        </w:tc>
      </w:tr>
    </w:tbl>
    <w:p w14:paraId="43A073FA" w14:textId="77777777" w:rsidR="003158C9" w:rsidRPr="00272F02"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F6829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E1D80" w14:textId="77777777" w:rsidR="003158C9" w:rsidRPr="00272F02" w:rsidRDefault="003158C9" w:rsidP="00AF5240">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0EB5FA" w14:textId="004FF8FF" w:rsidR="003158C9" w:rsidRPr="00272F02" w:rsidRDefault="00D94507" w:rsidP="00AF5240">
            <w:pPr>
              <w:pStyle w:val="TableCellLeft10pt"/>
              <w:rPr>
                <w:szCs w:val="20"/>
                <w:lang w:val="en-GB"/>
              </w:rPr>
            </w:pPr>
            <w:r w:rsidRPr="00272F02">
              <w:rPr>
                <w:szCs w:val="20"/>
                <w:lang w:val="en-GB"/>
              </w:rPr>
              <w:t>&lt;</w:t>
            </w:r>
            <w:r w:rsidR="003158C9" w:rsidRPr="00272F02">
              <w:rPr>
                <w:szCs w:val="20"/>
                <w:lang w:val="en-GB"/>
              </w:rPr>
              <w:t>EU</w:t>
            </w:r>
            <w:r w:rsidRPr="00272F02">
              <w:rPr>
                <w:szCs w:val="20"/>
                <w:lang w:val="en-GB"/>
              </w:rPr>
              <w:t xml:space="preserve"> CT</w:t>
            </w:r>
            <w:r w:rsidR="003158C9" w:rsidRPr="00272F02">
              <w:rPr>
                <w:szCs w:val="20"/>
                <w:lang w:val="en-GB"/>
              </w:rPr>
              <w:t xml:space="preserve"> Number</w:t>
            </w:r>
            <w:r w:rsidRPr="00272F02">
              <w:rPr>
                <w:szCs w:val="20"/>
                <w:lang w:val="en-GB"/>
              </w:rPr>
              <w:t>&gt;</w:t>
            </w:r>
          </w:p>
        </w:tc>
      </w:tr>
      <w:tr w:rsidR="00DB50C7" w:rsidRPr="00272F02" w14:paraId="004E5B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B29B8" w14:textId="77777777" w:rsidR="003158C9" w:rsidRPr="00272F02" w:rsidRDefault="003158C9" w:rsidP="00AF5240">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7C3D73" w14:textId="77777777" w:rsidR="003158C9" w:rsidRPr="00272F02" w:rsidRDefault="003158C9" w:rsidP="00AF5240">
            <w:pPr>
              <w:pStyle w:val="TableCellLeft10pt"/>
              <w:rPr>
                <w:szCs w:val="20"/>
                <w:lang w:val="en-GB"/>
              </w:rPr>
            </w:pPr>
            <w:r w:rsidRPr="00272F02">
              <w:rPr>
                <w:szCs w:val="20"/>
                <w:lang w:val="en-GB"/>
              </w:rPr>
              <w:t>Text</w:t>
            </w:r>
          </w:p>
        </w:tc>
      </w:tr>
      <w:tr w:rsidR="00DB50C7" w:rsidRPr="00272F02" w14:paraId="656D50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0C33CC" w14:textId="00E797D8" w:rsidR="003158C9" w:rsidRPr="00272F02" w:rsidRDefault="003158C9" w:rsidP="00AF524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2BF546" w14:textId="77777777" w:rsidR="003158C9" w:rsidRPr="00272F02" w:rsidRDefault="003158C9" w:rsidP="00AF5240">
            <w:pPr>
              <w:pStyle w:val="TableCellLeft10pt"/>
              <w:rPr>
                <w:szCs w:val="20"/>
                <w:lang w:val="en-GB"/>
              </w:rPr>
            </w:pPr>
            <w:r w:rsidRPr="00272F02">
              <w:rPr>
                <w:szCs w:val="20"/>
                <w:lang w:val="en-GB"/>
              </w:rPr>
              <w:t>D</w:t>
            </w:r>
          </w:p>
        </w:tc>
      </w:tr>
      <w:tr w:rsidR="00DB50C7" w:rsidRPr="00272F02" w14:paraId="5D8BA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F6E73" w14:textId="77777777" w:rsidR="003158C9" w:rsidRPr="00272F02" w:rsidRDefault="003158C9" w:rsidP="00AF5240">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9FDD8B" w14:textId="3431D7A3" w:rsidR="00837062" w:rsidRPr="00272F02" w:rsidRDefault="000F6F05" w:rsidP="00AF5240">
            <w:pPr>
              <w:pStyle w:val="TableCellLeft10pt"/>
              <w:rPr>
                <w:szCs w:val="20"/>
                <w:lang w:val="en-GB"/>
              </w:rPr>
            </w:pPr>
            <w:r w:rsidRPr="00272F02">
              <w:rPr>
                <w:szCs w:val="20"/>
                <w:lang w:val="en-GB"/>
              </w:rPr>
              <w:t>CNEW</w:t>
            </w:r>
          </w:p>
          <w:p w14:paraId="3E2CF3A4" w14:textId="772A5D1B" w:rsidR="003158C9" w:rsidRPr="00272F02" w:rsidRDefault="0078797D" w:rsidP="00AF5240">
            <w:pPr>
              <w:pStyle w:val="TableCellLeft10pt"/>
              <w:rPr>
                <w:szCs w:val="20"/>
                <w:lang w:val="en-GB"/>
              </w:rPr>
            </w:pPr>
            <w:r w:rsidRPr="00272F02">
              <w:rPr>
                <w:szCs w:val="20"/>
                <w:lang w:val="en-GB"/>
              </w:rPr>
              <w:t>For review purpose, see definition of the controlled terminology below</w:t>
            </w:r>
            <w:r w:rsidR="002C6326" w:rsidRPr="00272F02">
              <w:rPr>
                <w:szCs w:val="20"/>
                <w:lang w:val="en-GB"/>
              </w:rPr>
              <w:br/>
              <w:t>A sequence of characters used to identify a clinical trial, as assigned by the Clinical Trials Information System (CTIS) of the European Medicines Agency.</w:t>
            </w:r>
          </w:p>
        </w:tc>
      </w:tr>
      <w:tr w:rsidR="00DB50C7" w:rsidRPr="00272F02" w14:paraId="4C7A2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A3F4EA" w14:textId="77777777" w:rsidR="003158C9" w:rsidRPr="00272F02" w:rsidRDefault="003158C9" w:rsidP="00AF5240">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9F7A4CE" w14:textId="7CE173DD" w:rsidR="003158C9" w:rsidRPr="00272F02" w:rsidRDefault="00363247" w:rsidP="00AF5240">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239FB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81C39" w14:textId="77777777" w:rsidR="003158C9" w:rsidRPr="00272F02" w:rsidRDefault="003158C9" w:rsidP="00AF5240">
            <w:pPr>
              <w:pStyle w:val="TableHeadingTextLeft10pt"/>
              <w:rPr>
                <w:szCs w:val="20"/>
                <w:lang w:val="de-DE"/>
              </w:rPr>
            </w:pPr>
            <w:r w:rsidRPr="00272F02">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6ECF593F" w14:textId="6FF40A2C" w:rsidR="003158C9" w:rsidRPr="00272F02" w:rsidRDefault="003158C9" w:rsidP="00AF5240">
            <w:pPr>
              <w:pStyle w:val="TableCellLeft10pt"/>
              <w:rPr>
                <w:szCs w:val="20"/>
                <w:lang w:val="en-GB"/>
              </w:rPr>
            </w:pPr>
            <w:r w:rsidRPr="00272F02">
              <w:rPr>
                <w:szCs w:val="20"/>
                <w:lang w:val="en-GB"/>
              </w:rPr>
              <w:t>Optional</w:t>
            </w:r>
          </w:p>
        </w:tc>
      </w:tr>
      <w:tr w:rsidR="00DB50C7" w:rsidRPr="00272F02" w14:paraId="76C4C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B237D" w14:textId="77777777" w:rsidR="003158C9" w:rsidRPr="00272F02" w:rsidRDefault="003158C9" w:rsidP="00AF5240">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8D38B1" w14:textId="5F3D59C8" w:rsidR="003158C9" w:rsidRPr="00272F02" w:rsidRDefault="00267362" w:rsidP="00AF5240">
            <w:pPr>
              <w:pStyle w:val="TableCellLeft10pt"/>
              <w:rPr>
                <w:szCs w:val="20"/>
                <w:lang w:val="en-GB"/>
              </w:rPr>
            </w:pPr>
            <w:r w:rsidRPr="00272F02">
              <w:rPr>
                <w:szCs w:val="20"/>
                <w:lang w:val="en-GB"/>
              </w:rPr>
              <w:t>One to one</w:t>
            </w:r>
            <w:r w:rsidR="00C1573D" w:rsidRPr="00272F02">
              <w:rPr>
                <w:szCs w:val="20"/>
                <w:lang w:val="en-GB"/>
              </w:rPr>
              <w:t xml:space="preserve">; One to </w:t>
            </w:r>
            <w:r w:rsidR="00554413">
              <w:rPr>
                <w:szCs w:val="20"/>
                <w:lang w:val="en-GB"/>
              </w:rPr>
              <w:t xml:space="preserve">Sponsor </w:t>
            </w:r>
            <w:r w:rsidR="00C1573D" w:rsidRPr="00272F02">
              <w:rPr>
                <w:szCs w:val="20"/>
                <w:lang w:val="en-GB"/>
              </w:rPr>
              <w:t>Protocol Identifier</w:t>
            </w:r>
          </w:p>
        </w:tc>
      </w:tr>
      <w:tr w:rsidR="00DB50C7" w:rsidRPr="00272F02" w14:paraId="4D61B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6B5A8" w14:textId="77777777" w:rsidR="003158C9" w:rsidRPr="00272F02" w:rsidRDefault="003158C9" w:rsidP="00AF5240">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73F3ED" w14:textId="77777777" w:rsidR="003158C9" w:rsidRPr="00272F02" w:rsidRDefault="003158C9" w:rsidP="00AF5240">
            <w:pPr>
              <w:pStyle w:val="TableCellLeft10pt"/>
              <w:rPr>
                <w:szCs w:val="20"/>
                <w:lang w:val="en-GB"/>
              </w:rPr>
            </w:pPr>
            <w:r w:rsidRPr="00272F02">
              <w:rPr>
                <w:szCs w:val="20"/>
                <w:lang w:val="en-GB"/>
              </w:rPr>
              <w:t xml:space="preserve">Title Page </w:t>
            </w:r>
          </w:p>
        </w:tc>
      </w:tr>
      <w:tr w:rsidR="00DB50C7" w:rsidRPr="00272F02" w14:paraId="721995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49704" w14:textId="77777777" w:rsidR="003158C9" w:rsidRPr="00272F02" w:rsidRDefault="003158C9" w:rsidP="00AF5240">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112321F" w14:textId="10382D69" w:rsidR="003158C9" w:rsidRPr="00272F02" w:rsidRDefault="00AC0FAA" w:rsidP="00AF5240">
            <w:pPr>
              <w:pStyle w:val="TableCellLeft10pt"/>
              <w:rPr>
                <w:szCs w:val="20"/>
                <w:lang w:val="en-GB"/>
              </w:rPr>
            </w:pPr>
            <w:r w:rsidRPr="00272F02">
              <w:rPr>
                <w:rStyle w:val="cf01"/>
                <w:rFonts w:ascii="Times New Roman" w:hAnsi="Times New Roman" w:cs="Times New Roman"/>
                <w:color w:val="auto"/>
                <w:sz w:val="20"/>
                <w:szCs w:val="20"/>
              </w:rPr>
              <w:t>Text</w:t>
            </w:r>
          </w:p>
        </w:tc>
      </w:tr>
      <w:tr w:rsidR="00DB50C7" w:rsidRPr="00272F02" w14:paraId="1402B3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ADDDF" w14:textId="77777777" w:rsidR="003158C9" w:rsidRPr="00272F02" w:rsidRDefault="003158C9" w:rsidP="00AF5240">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C6E8EE7" w14:textId="30CA9315" w:rsidR="003158C9" w:rsidRPr="00272F02" w:rsidRDefault="003158C9" w:rsidP="00AF524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20774F" w:rsidRPr="00272F02">
              <w:rPr>
                <w:szCs w:val="20"/>
                <w:lang w:val="en-GB"/>
              </w:rPr>
              <w:t>es</w:t>
            </w:r>
            <w:r w:rsidR="00AC0FAA" w:rsidRPr="00272F02">
              <w:rPr>
                <w:szCs w:val="20"/>
                <w:lang w:val="en-GB"/>
              </w:rPr>
              <w:t xml:space="preserve">; </w:t>
            </w:r>
            <w:r w:rsidR="00AC0FAA" w:rsidRPr="00272F02">
              <w:rPr>
                <w:rStyle w:val="cf01"/>
                <w:rFonts w:ascii="Times New Roman" w:hAnsi="Times New Roman" w:cs="Times New Roman"/>
                <w:color w:val="auto"/>
                <w:sz w:val="20"/>
                <w:szCs w:val="20"/>
              </w:rPr>
              <w:t>EU CT number: yyyy-5xxxxx-xx with YYYY corresponding to a year i.e. 2024 and x being an integer</w:t>
            </w:r>
          </w:p>
          <w:p w14:paraId="586CF40E" w14:textId="4FAA3907" w:rsidR="003158C9" w:rsidRPr="00272F02" w:rsidRDefault="003158C9" w:rsidP="00AF5240">
            <w:pPr>
              <w:pStyle w:val="TableCellLeft10pt"/>
              <w:rPr>
                <w:szCs w:val="20"/>
                <w:lang w:val="en-GB"/>
              </w:rPr>
            </w:pPr>
            <w:r w:rsidRPr="00272F02">
              <w:rPr>
                <w:rStyle w:val="TableCellLeft10ptBoldChar"/>
                <w:szCs w:val="20"/>
              </w:rPr>
              <w:t>Relationship</w:t>
            </w:r>
            <w:r w:rsidRPr="00272F02">
              <w:rPr>
                <w:szCs w:val="20"/>
                <w:lang w:val="en-GB"/>
              </w:rPr>
              <w:t xml:space="preserve">: </w:t>
            </w:r>
            <w:r w:rsidR="0020774F" w:rsidRPr="00272F02">
              <w:rPr>
                <w:szCs w:val="20"/>
                <w:lang w:val="en-GB"/>
              </w:rPr>
              <w:t xml:space="preserve">Heading; </w:t>
            </w:r>
            <w:r w:rsidR="009A0B3E">
              <w:rPr>
                <w:szCs w:val="20"/>
                <w:lang w:val="en-GB"/>
              </w:rPr>
              <w:t xml:space="preserve">Sponsor </w:t>
            </w:r>
            <w:r w:rsidR="0020774F" w:rsidRPr="00272F02">
              <w:rPr>
                <w:szCs w:val="20"/>
                <w:lang w:val="en-GB"/>
              </w:rPr>
              <w:t>Protocol Identifier</w:t>
            </w:r>
          </w:p>
          <w:p w14:paraId="66DBA981" w14:textId="57464832" w:rsidR="003158C9" w:rsidRPr="00272F02" w:rsidRDefault="003158C9" w:rsidP="00AF5240">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20774F" w:rsidRPr="00272F02">
              <w:rPr>
                <w:szCs w:val="20"/>
                <w:lang w:val="en-GB"/>
              </w:rPr>
              <w:t>CNEW</w:t>
            </w:r>
          </w:p>
        </w:tc>
      </w:tr>
      <w:tr w:rsidR="00DB50C7" w:rsidRPr="00272F02" w14:paraId="6B448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9AD7" w14:textId="04F51C05" w:rsidR="003158C9" w:rsidRPr="00272F02" w:rsidRDefault="0021788E" w:rsidP="00AF5240">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A50885" w14:textId="2FD043EE" w:rsidR="003158C9" w:rsidRPr="00272F02" w:rsidRDefault="00A434C5" w:rsidP="00AF5240">
            <w:pPr>
              <w:pStyle w:val="TableCellLeft10pt"/>
              <w:rPr>
                <w:szCs w:val="20"/>
                <w:lang w:val="en-GB"/>
              </w:rPr>
            </w:pPr>
            <w:r w:rsidRPr="00272F02">
              <w:rPr>
                <w:szCs w:val="20"/>
                <w:lang w:val="en-GB"/>
              </w:rPr>
              <w:t>No</w:t>
            </w:r>
          </w:p>
        </w:tc>
      </w:tr>
    </w:tbl>
    <w:p w14:paraId="0E6F6DE7" w14:textId="77777777" w:rsidR="00444592" w:rsidRPr="00272F02" w:rsidRDefault="00444592" w:rsidP="004445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44592" w:rsidRPr="00272F02" w14:paraId="3009057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D7E778" w14:textId="77777777" w:rsidR="00444592" w:rsidRPr="00272F02" w:rsidRDefault="00444592"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CD7DB68" w14:textId="77777777" w:rsidR="00444592" w:rsidRPr="00272F02" w:rsidRDefault="00444592" w:rsidP="00660688">
            <w:pPr>
              <w:pStyle w:val="TableCellLeft10pt"/>
              <w:rPr>
                <w:szCs w:val="20"/>
                <w:lang w:val="en-GB"/>
              </w:rPr>
            </w:pPr>
            <w:r w:rsidRPr="00272F02">
              <w:rPr>
                <w:szCs w:val="20"/>
                <w:lang w:val="en-GB"/>
              </w:rPr>
              <w:t>&lt;FDA IND Number&gt;</w:t>
            </w:r>
          </w:p>
        </w:tc>
      </w:tr>
      <w:tr w:rsidR="00444592" w:rsidRPr="00272F02" w14:paraId="2700C2F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227FD0" w14:textId="77777777" w:rsidR="00444592" w:rsidRPr="00272F02" w:rsidRDefault="00444592"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8E3E81" w14:textId="77777777" w:rsidR="00444592" w:rsidRPr="00272F02" w:rsidRDefault="00444592" w:rsidP="00660688">
            <w:pPr>
              <w:pStyle w:val="TableCellLeft10pt"/>
              <w:rPr>
                <w:szCs w:val="20"/>
                <w:lang w:val="en-GB"/>
              </w:rPr>
            </w:pPr>
            <w:r w:rsidRPr="00272F02">
              <w:rPr>
                <w:szCs w:val="20"/>
                <w:lang w:val="en-GB"/>
              </w:rPr>
              <w:t>Text</w:t>
            </w:r>
          </w:p>
        </w:tc>
      </w:tr>
      <w:tr w:rsidR="00444592" w:rsidRPr="00272F02" w14:paraId="67A353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435690" w14:textId="77777777" w:rsidR="00444592" w:rsidRPr="00272F02" w:rsidRDefault="00444592"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95CC94D" w14:textId="77777777" w:rsidR="00444592" w:rsidRPr="00272F02" w:rsidRDefault="00444592" w:rsidP="00660688">
            <w:pPr>
              <w:pStyle w:val="TableCellLeft10pt"/>
              <w:rPr>
                <w:szCs w:val="20"/>
                <w:lang w:val="en-GB"/>
              </w:rPr>
            </w:pPr>
            <w:r w:rsidRPr="00272F02">
              <w:rPr>
                <w:szCs w:val="20"/>
                <w:lang w:val="en-GB"/>
              </w:rPr>
              <w:t>D</w:t>
            </w:r>
          </w:p>
        </w:tc>
      </w:tr>
      <w:tr w:rsidR="00444592" w:rsidRPr="00272F02" w14:paraId="237C839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C869F6" w14:textId="77777777" w:rsidR="00444592" w:rsidRPr="00272F02" w:rsidRDefault="00444592"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95EF3D" w14:textId="77777777" w:rsidR="00444592" w:rsidRPr="00272F02" w:rsidRDefault="00444592" w:rsidP="00660688">
            <w:pPr>
              <w:pStyle w:val="TableCellLeft10pt"/>
              <w:rPr>
                <w:szCs w:val="20"/>
                <w:lang w:val="en-GB"/>
              </w:rPr>
            </w:pPr>
            <w:r w:rsidRPr="00272F02">
              <w:rPr>
                <w:szCs w:val="20"/>
                <w:lang w:val="en-GB"/>
              </w:rPr>
              <w:t>CNEW</w:t>
            </w:r>
          </w:p>
          <w:p w14:paraId="0107CE28" w14:textId="77777777" w:rsidR="00444592" w:rsidRPr="00272F02" w:rsidRDefault="00444592" w:rsidP="00660688">
            <w:pPr>
              <w:pStyle w:val="TableCellLeft10pt"/>
              <w:rPr>
                <w:szCs w:val="20"/>
                <w:lang w:val="en-GB"/>
              </w:rPr>
            </w:pPr>
            <w:r w:rsidRPr="00272F02">
              <w:rPr>
                <w:szCs w:val="20"/>
                <w:lang w:val="en-GB"/>
              </w:rPr>
              <w:t>For review purpose, see definition of the controlled terminology below</w:t>
            </w:r>
            <w:r w:rsidRPr="00272F02">
              <w:rPr>
                <w:szCs w:val="20"/>
                <w:lang w:val="en-GB"/>
              </w:rPr>
              <w:br/>
              <w:t>A sequence of characters used to identify a clinical trial under an Investigational New Drug (IND) application, as assigned by the US Food and Drug Administration.</w:t>
            </w:r>
          </w:p>
        </w:tc>
      </w:tr>
      <w:tr w:rsidR="00444592" w:rsidRPr="00272F02" w14:paraId="42A633D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D0EE07" w14:textId="77777777" w:rsidR="00444592" w:rsidRPr="00272F02" w:rsidRDefault="00444592"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87466" w14:textId="77777777" w:rsidR="00444592" w:rsidRPr="00272F02" w:rsidRDefault="00444592" w:rsidP="00660688">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444592" w:rsidRPr="00272F02" w14:paraId="6FD6F2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D2071B5" w14:textId="77777777" w:rsidR="00444592" w:rsidRPr="00272F02" w:rsidRDefault="00444592"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B73772" w14:textId="77777777" w:rsidR="00444592" w:rsidRPr="00272F02" w:rsidRDefault="00444592" w:rsidP="00660688">
            <w:pPr>
              <w:pStyle w:val="TableCellLeft10pt"/>
              <w:rPr>
                <w:szCs w:val="20"/>
                <w:lang w:val="en-GB"/>
              </w:rPr>
            </w:pPr>
            <w:r w:rsidRPr="00272F02">
              <w:rPr>
                <w:szCs w:val="20"/>
                <w:lang w:val="en-GB"/>
              </w:rPr>
              <w:t>Optional</w:t>
            </w:r>
          </w:p>
        </w:tc>
      </w:tr>
      <w:tr w:rsidR="00444592" w:rsidRPr="00272F02" w14:paraId="7D5E6D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42782CD" w14:textId="77777777" w:rsidR="00444592" w:rsidRPr="00272F02" w:rsidRDefault="00444592"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D1CAD1" w14:textId="505AA68C" w:rsidR="00444592" w:rsidRPr="00272F02" w:rsidRDefault="00444592" w:rsidP="00660688">
            <w:pPr>
              <w:pStyle w:val="TableCellLeft10pt"/>
              <w:rPr>
                <w:szCs w:val="20"/>
                <w:lang w:val="en-GB"/>
              </w:rPr>
            </w:pPr>
            <w:r w:rsidRPr="00272F02">
              <w:rPr>
                <w:szCs w:val="20"/>
                <w:lang w:val="en-GB"/>
              </w:rPr>
              <w:t>One to one;</w:t>
            </w:r>
            <w:r w:rsidRPr="00272F02">
              <w:rPr>
                <w:szCs w:val="20"/>
                <w:lang w:val="en-GB" w:eastAsia="ja-JP"/>
              </w:rPr>
              <w:t xml:space="preserve"> </w:t>
            </w:r>
            <w:r w:rsidRPr="00272F02">
              <w:rPr>
                <w:szCs w:val="20"/>
                <w:lang w:val="en-GB"/>
              </w:rPr>
              <w:t xml:space="preserve">One to </w:t>
            </w:r>
            <w:r>
              <w:rPr>
                <w:szCs w:val="20"/>
                <w:lang w:val="en-GB"/>
              </w:rPr>
              <w:t xml:space="preserve">Sponsor </w:t>
            </w:r>
            <w:r w:rsidRPr="00272F02">
              <w:rPr>
                <w:szCs w:val="20"/>
                <w:lang w:val="en-GB"/>
              </w:rPr>
              <w:t>Protocol Identifier;</w:t>
            </w:r>
          </w:p>
        </w:tc>
      </w:tr>
      <w:tr w:rsidR="00444592" w:rsidRPr="00272F02" w14:paraId="1C42588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94C1E0" w14:textId="77777777" w:rsidR="00444592" w:rsidRPr="00272F02" w:rsidRDefault="00444592"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DE752F" w14:textId="77777777" w:rsidR="00444592" w:rsidRPr="00272F02" w:rsidRDefault="00444592" w:rsidP="00660688">
            <w:pPr>
              <w:pStyle w:val="TableCellLeft10pt"/>
              <w:rPr>
                <w:szCs w:val="20"/>
                <w:lang w:val="en-GB"/>
              </w:rPr>
            </w:pPr>
            <w:r w:rsidRPr="00272F02">
              <w:rPr>
                <w:szCs w:val="20"/>
                <w:lang w:val="en-GB"/>
              </w:rPr>
              <w:t xml:space="preserve">Title </w:t>
            </w:r>
            <w:r w:rsidRPr="00272F02">
              <w:rPr>
                <w:szCs w:val="20"/>
                <w:lang w:val="en-GB" w:eastAsia="ja-JP"/>
              </w:rPr>
              <w:t>P</w:t>
            </w:r>
            <w:r w:rsidRPr="00272F02">
              <w:rPr>
                <w:szCs w:val="20"/>
                <w:lang w:val="en-GB"/>
              </w:rPr>
              <w:t xml:space="preserve">age </w:t>
            </w:r>
          </w:p>
        </w:tc>
      </w:tr>
      <w:tr w:rsidR="00444592" w:rsidRPr="00272F02" w14:paraId="6C99F4D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4A0AD4" w14:textId="77777777" w:rsidR="00444592" w:rsidRPr="00272F02" w:rsidRDefault="00444592"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8E492D" w14:textId="77777777" w:rsidR="00444592" w:rsidRPr="00272F02" w:rsidRDefault="00444592" w:rsidP="00660688">
            <w:pPr>
              <w:pStyle w:val="TableCellLeft10pt"/>
              <w:rPr>
                <w:szCs w:val="20"/>
                <w:lang w:val="en-GB"/>
              </w:rPr>
            </w:pPr>
            <w:r w:rsidRPr="00272F02">
              <w:rPr>
                <w:szCs w:val="20"/>
                <w:lang w:val="en-GB"/>
              </w:rPr>
              <w:t>Text</w:t>
            </w:r>
          </w:p>
        </w:tc>
      </w:tr>
      <w:tr w:rsidR="00444592" w:rsidRPr="00272F02" w14:paraId="752F9EC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5411AF" w14:textId="77777777" w:rsidR="00444592" w:rsidRPr="00272F02" w:rsidRDefault="00444592"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375E62" w14:textId="77777777" w:rsidR="00444592" w:rsidRPr="00272F02" w:rsidRDefault="00444592"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C2CC073" w14:textId="40B41D01" w:rsidR="00444592" w:rsidRPr="00272F02" w:rsidRDefault="4817CA86" w:rsidP="4817CA86">
            <w:pPr>
              <w:pStyle w:val="TableCellLeft10pt"/>
              <w:rPr>
                <w:lang w:val="en-GB"/>
              </w:rPr>
            </w:pPr>
            <w:r w:rsidRPr="4817CA86">
              <w:rPr>
                <w:rStyle w:val="TableCellLeft10ptBoldChar"/>
              </w:rPr>
              <w:t>Relationship</w:t>
            </w:r>
            <w:r w:rsidRPr="4817CA86">
              <w:rPr>
                <w:lang w:val="en-GB"/>
              </w:rPr>
              <w:t>: Heading; Sponsor Protocol Identifier</w:t>
            </w:r>
          </w:p>
          <w:p w14:paraId="1BDFD65E" w14:textId="77777777" w:rsidR="00444592" w:rsidRPr="00272F02" w:rsidRDefault="00444592" w:rsidP="00660688">
            <w:pPr>
              <w:pStyle w:val="TableCellLeft10pt"/>
              <w:rPr>
                <w:szCs w:val="20"/>
                <w:lang w:val="en-GB"/>
              </w:rPr>
            </w:pPr>
            <w:r w:rsidRPr="00272F02">
              <w:rPr>
                <w:rStyle w:val="TableCellLeft10ptBoldChar"/>
                <w:szCs w:val="20"/>
              </w:rPr>
              <w:t>Concept</w:t>
            </w:r>
            <w:r w:rsidRPr="00272F02">
              <w:rPr>
                <w:szCs w:val="20"/>
                <w:lang w:val="en-GB"/>
              </w:rPr>
              <w:t>: CNEW</w:t>
            </w:r>
          </w:p>
        </w:tc>
      </w:tr>
      <w:tr w:rsidR="00444592" w:rsidRPr="00272F02" w14:paraId="060F90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EEB0ED6" w14:textId="77777777" w:rsidR="00444592" w:rsidRPr="00272F02" w:rsidRDefault="00444592"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AA4F9CA" w14:textId="77777777" w:rsidR="00444592" w:rsidRPr="00272F02" w:rsidRDefault="00444592" w:rsidP="00660688">
            <w:pPr>
              <w:pStyle w:val="TableCellLeft10pt"/>
              <w:rPr>
                <w:szCs w:val="20"/>
                <w:lang w:val="en-GB"/>
              </w:rPr>
            </w:pPr>
            <w:r w:rsidRPr="00272F02">
              <w:rPr>
                <w:szCs w:val="20"/>
                <w:lang w:val="en-GB"/>
              </w:rPr>
              <w:t>No</w:t>
            </w:r>
          </w:p>
        </w:tc>
      </w:tr>
    </w:tbl>
    <w:p w14:paraId="7157758C" w14:textId="77777777" w:rsidR="00444592" w:rsidRPr="00272F02" w:rsidRDefault="00444592"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1AC605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84E7F3" w14:textId="77777777" w:rsidR="003158C9" w:rsidRPr="00272F02" w:rsidRDefault="003158C9" w:rsidP="0080749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C30BE7" w14:textId="545D265C" w:rsidR="003158C9" w:rsidRPr="00272F02" w:rsidRDefault="0054024B" w:rsidP="00807496">
            <w:pPr>
              <w:pStyle w:val="TableCellLeft10pt"/>
              <w:rPr>
                <w:szCs w:val="20"/>
                <w:lang w:val="en-GB"/>
              </w:rPr>
            </w:pPr>
            <w:r w:rsidRPr="00272F02">
              <w:rPr>
                <w:szCs w:val="20"/>
                <w:lang w:val="en-GB"/>
              </w:rPr>
              <w:t>&lt;</w:t>
            </w:r>
            <w:r w:rsidR="003158C9" w:rsidRPr="00272F02">
              <w:rPr>
                <w:szCs w:val="20"/>
                <w:lang w:val="en-GB"/>
              </w:rPr>
              <w:t>IDE Number</w:t>
            </w:r>
            <w:r w:rsidRPr="00272F02">
              <w:rPr>
                <w:szCs w:val="20"/>
                <w:lang w:val="en-GB"/>
              </w:rPr>
              <w:t>&gt;</w:t>
            </w:r>
          </w:p>
        </w:tc>
      </w:tr>
      <w:tr w:rsidR="00DB50C7" w:rsidRPr="00272F02" w14:paraId="3B1787C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F948D1" w14:textId="77777777" w:rsidR="003158C9" w:rsidRPr="00272F02" w:rsidRDefault="003158C9" w:rsidP="0080749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6B57E4" w14:textId="77777777" w:rsidR="003158C9" w:rsidRPr="00272F02" w:rsidRDefault="003158C9" w:rsidP="00807496">
            <w:pPr>
              <w:pStyle w:val="TableCellLeft10pt"/>
              <w:rPr>
                <w:szCs w:val="20"/>
                <w:lang w:val="en-GB"/>
              </w:rPr>
            </w:pPr>
            <w:r w:rsidRPr="00272F02">
              <w:rPr>
                <w:szCs w:val="20"/>
                <w:lang w:val="en-GB"/>
              </w:rPr>
              <w:t>Text</w:t>
            </w:r>
          </w:p>
        </w:tc>
      </w:tr>
      <w:tr w:rsidR="00DB50C7" w:rsidRPr="00272F02" w14:paraId="743A01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C03E0D" w14:textId="0213CC5D" w:rsidR="003158C9" w:rsidRPr="00272F02" w:rsidRDefault="003158C9" w:rsidP="0080749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93604" w14:textId="77777777" w:rsidR="003158C9" w:rsidRPr="00272F02" w:rsidRDefault="003158C9" w:rsidP="00807496">
            <w:pPr>
              <w:pStyle w:val="TableCellLeft10pt"/>
              <w:rPr>
                <w:szCs w:val="20"/>
                <w:lang w:val="en-GB"/>
              </w:rPr>
            </w:pPr>
            <w:r w:rsidRPr="00272F02">
              <w:rPr>
                <w:szCs w:val="20"/>
                <w:lang w:val="en-GB"/>
              </w:rPr>
              <w:t>D</w:t>
            </w:r>
          </w:p>
        </w:tc>
      </w:tr>
      <w:tr w:rsidR="00DB50C7" w:rsidRPr="00272F02" w14:paraId="7BD81EB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04F1797" w14:textId="77777777" w:rsidR="003158C9" w:rsidRPr="00272F02" w:rsidRDefault="003158C9" w:rsidP="0080749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02F623" w14:textId="172BDA2D" w:rsidR="00837062" w:rsidRPr="00272F02" w:rsidRDefault="000F6F05" w:rsidP="00C1573D">
            <w:pPr>
              <w:pStyle w:val="TableCellLeft10pt"/>
              <w:rPr>
                <w:szCs w:val="20"/>
                <w:lang w:val="en-GB"/>
              </w:rPr>
            </w:pPr>
            <w:r w:rsidRPr="00272F02">
              <w:rPr>
                <w:szCs w:val="20"/>
                <w:lang w:val="en-GB"/>
              </w:rPr>
              <w:t>CNEW</w:t>
            </w:r>
          </w:p>
          <w:p w14:paraId="2548FB29" w14:textId="085DB270" w:rsidR="003158C9" w:rsidRPr="00272F02" w:rsidRDefault="0078797D" w:rsidP="00807496">
            <w:pPr>
              <w:pStyle w:val="TableCellLeft10pt"/>
              <w:rPr>
                <w:szCs w:val="20"/>
                <w:lang w:val="en-GB"/>
              </w:rPr>
            </w:pPr>
            <w:r w:rsidRPr="00272F02">
              <w:rPr>
                <w:szCs w:val="20"/>
                <w:lang w:val="en-GB"/>
              </w:rPr>
              <w:t>For review purpose, see definition of the controlled terminology below</w:t>
            </w:r>
            <w:r w:rsidR="00C1573D" w:rsidRPr="00272F02">
              <w:rPr>
                <w:szCs w:val="20"/>
                <w:lang w:val="en-GB"/>
              </w:rPr>
              <w:br/>
            </w:r>
            <w:r w:rsidR="00A434C5" w:rsidRPr="00272F02">
              <w:rPr>
                <w:szCs w:val="20"/>
                <w:lang w:val="en-GB"/>
              </w:rPr>
              <w:t>A sequence of characters used to identify a clinical trial under an Investigational Device Exemption (IDE) application, as assigned by the US Food and Drug Administration.</w:t>
            </w:r>
          </w:p>
        </w:tc>
      </w:tr>
      <w:tr w:rsidR="00DB50C7" w:rsidRPr="00272F02" w14:paraId="137C177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D2070D6" w14:textId="77777777" w:rsidR="003158C9" w:rsidRPr="00272F02" w:rsidRDefault="003158C9" w:rsidP="0080749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958780" w14:textId="047EAA21" w:rsidR="003158C9" w:rsidRPr="00272F02" w:rsidRDefault="0003062A" w:rsidP="00807496">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60CFCF7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9CDB2B" w14:textId="77777777" w:rsidR="003158C9" w:rsidRPr="00272F02" w:rsidRDefault="003158C9" w:rsidP="0080749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90B72C" w14:textId="4DECC7B0" w:rsidR="003158C9" w:rsidRPr="00272F02" w:rsidRDefault="003158C9" w:rsidP="00807496">
            <w:pPr>
              <w:pStyle w:val="TableCellLeft10pt"/>
              <w:rPr>
                <w:szCs w:val="20"/>
                <w:lang w:val="en-GB"/>
              </w:rPr>
            </w:pPr>
            <w:r w:rsidRPr="00272F02">
              <w:rPr>
                <w:szCs w:val="20"/>
                <w:lang w:val="en-GB"/>
              </w:rPr>
              <w:t>Optional</w:t>
            </w:r>
          </w:p>
        </w:tc>
      </w:tr>
      <w:tr w:rsidR="00DB50C7" w:rsidRPr="00272F02" w14:paraId="344FE43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565F06" w14:textId="77777777" w:rsidR="003158C9" w:rsidRPr="00272F02" w:rsidRDefault="003158C9" w:rsidP="0080749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82067" w14:textId="58C98887" w:rsidR="003158C9" w:rsidRPr="00272F02" w:rsidRDefault="00267362" w:rsidP="00807496">
            <w:pPr>
              <w:pStyle w:val="TableCellLeft10pt"/>
              <w:rPr>
                <w:szCs w:val="20"/>
                <w:lang w:val="en-GB"/>
              </w:rPr>
            </w:pPr>
            <w:r w:rsidRPr="00272F02">
              <w:rPr>
                <w:szCs w:val="20"/>
                <w:lang w:val="en-GB"/>
              </w:rPr>
              <w:t>One to one</w:t>
            </w:r>
            <w:r w:rsidR="00C1573D" w:rsidRPr="00272F02">
              <w:rPr>
                <w:szCs w:val="20"/>
                <w:lang w:val="en-GB"/>
              </w:rPr>
              <w:t xml:space="preserve">; One to </w:t>
            </w:r>
            <w:r w:rsidR="004010CA">
              <w:rPr>
                <w:szCs w:val="20"/>
                <w:lang w:val="en-GB"/>
              </w:rPr>
              <w:t xml:space="preserve">Sponsor </w:t>
            </w:r>
            <w:r w:rsidR="00C1573D" w:rsidRPr="00272F02">
              <w:rPr>
                <w:szCs w:val="20"/>
                <w:lang w:val="en-GB"/>
              </w:rPr>
              <w:t>Protocol Identifier</w:t>
            </w:r>
          </w:p>
        </w:tc>
      </w:tr>
      <w:tr w:rsidR="00DB50C7" w:rsidRPr="00272F02" w14:paraId="46655C7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F3C34F" w14:textId="77777777" w:rsidR="003158C9" w:rsidRPr="00272F02" w:rsidRDefault="003158C9" w:rsidP="00807496">
            <w:pPr>
              <w:pStyle w:val="TableHeadingTextLeft10pt"/>
              <w:rPr>
                <w:szCs w:val="20"/>
              </w:rPr>
            </w:pPr>
            <w:r w:rsidRPr="00272F02">
              <w:rPr>
                <w:szCs w:val="20"/>
              </w:rPr>
              <w:lastRenderedPageBreak/>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98B505" w14:textId="77777777" w:rsidR="003158C9" w:rsidRPr="00272F02" w:rsidRDefault="003158C9" w:rsidP="00807496">
            <w:pPr>
              <w:pStyle w:val="TableCellLeft10pt"/>
              <w:rPr>
                <w:szCs w:val="20"/>
                <w:lang w:val="en-GB"/>
              </w:rPr>
            </w:pPr>
            <w:r w:rsidRPr="00272F02">
              <w:rPr>
                <w:szCs w:val="20"/>
                <w:lang w:val="en-GB"/>
              </w:rPr>
              <w:t xml:space="preserve">Title Page </w:t>
            </w:r>
          </w:p>
        </w:tc>
      </w:tr>
      <w:tr w:rsidR="00DB50C7" w:rsidRPr="00272F02" w14:paraId="689B66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A11AB5" w14:textId="77777777" w:rsidR="003158C9" w:rsidRPr="00272F02" w:rsidRDefault="003158C9" w:rsidP="0080749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78A884B" w14:textId="28E3E2F8" w:rsidR="003158C9" w:rsidRPr="00272F02" w:rsidRDefault="009D5CAC" w:rsidP="00807496">
            <w:pPr>
              <w:pStyle w:val="TableCellLeft10pt"/>
              <w:rPr>
                <w:szCs w:val="20"/>
                <w:lang w:val="en-GB"/>
              </w:rPr>
            </w:pPr>
            <w:r w:rsidRPr="00272F02">
              <w:rPr>
                <w:szCs w:val="20"/>
                <w:lang w:val="en-GB"/>
              </w:rPr>
              <w:t>Text</w:t>
            </w:r>
          </w:p>
        </w:tc>
      </w:tr>
      <w:tr w:rsidR="00DB50C7" w:rsidRPr="00272F02" w14:paraId="09C6854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B2AB58" w14:textId="77777777" w:rsidR="003158C9" w:rsidRPr="00272F02" w:rsidRDefault="003158C9" w:rsidP="0080749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64133A" w14:textId="625C9D38" w:rsidR="003158C9" w:rsidRPr="00272F02" w:rsidRDefault="003158C9" w:rsidP="0080749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9502B5" w:rsidRPr="00272F02">
              <w:rPr>
                <w:szCs w:val="20"/>
                <w:lang w:val="en-GB"/>
              </w:rPr>
              <w:t>es</w:t>
            </w:r>
          </w:p>
          <w:p w14:paraId="6342841D" w14:textId="57AEF1AF" w:rsidR="003158C9" w:rsidRPr="00272F02" w:rsidRDefault="4817CA86" w:rsidP="4817CA86">
            <w:pPr>
              <w:pStyle w:val="TableCellLeft10pt"/>
              <w:rPr>
                <w:lang w:val="en-GB"/>
              </w:rPr>
            </w:pPr>
            <w:r w:rsidRPr="4817CA86">
              <w:rPr>
                <w:rStyle w:val="TableCellLeft10ptBoldChar"/>
              </w:rPr>
              <w:t>Relationship</w:t>
            </w:r>
            <w:r w:rsidRPr="4817CA86">
              <w:rPr>
                <w:lang w:val="en-GB"/>
              </w:rPr>
              <w:t>: Heading</w:t>
            </w:r>
            <w:r w:rsidRPr="4817CA86">
              <w:rPr>
                <w:lang w:val="en-GB" w:eastAsia="ja-JP"/>
              </w:rPr>
              <w:t>,</w:t>
            </w:r>
            <w:r w:rsidRPr="4817CA86">
              <w:rPr>
                <w:lang w:val="en-GB"/>
              </w:rPr>
              <w:t xml:space="preserve"> Sponsor Protocol Identifier</w:t>
            </w:r>
          </w:p>
          <w:p w14:paraId="09D349E5" w14:textId="393CD4AF" w:rsidR="003158C9" w:rsidRPr="00272F02" w:rsidRDefault="003158C9" w:rsidP="00807496">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20774F" w:rsidRPr="00272F02">
              <w:rPr>
                <w:szCs w:val="20"/>
                <w:lang w:val="en-GB"/>
              </w:rPr>
              <w:t>CNEW</w:t>
            </w:r>
          </w:p>
        </w:tc>
      </w:tr>
      <w:tr w:rsidR="00DB50C7" w:rsidRPr="00272F02" w14:paraId="5BF607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F29E6D" w14:textId="2C990D01" w:rsidR="003158C9" w:rsidRPr="00272F02" w:rsidRDefault="0021788E" w:rsidP="0080749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B47B96" w14:textId="54AB7439" w:rsidR="003158C9" w:rsidRPr="00272F02" w:rsidRDefault="00A434C5" w:rsidP="00807496">
            <w:pPr>
              <w:pStyle w:val="TableCellLeft10pt"/>
              <w:rPr>
                <w:szCs w:val="20"/>
                <w:lang w:val="en-GB"/>
              </w:rPr>
            </w:pPr>
            <w:r w:rsidRPr="00272F02">
              <w:rPr>
                <w:szCs w:val="20"/>
                <w:lang w:val="en-GB"/>
              </w:rPr>
              <w:t>No</w:t>
            </w:r>
          </w:p>
        </w:tc>
      </w:tr>
    </w:tbl>
    <w:p w14:paraId="411B5E0C" w14:textId="77777777" w:rsidR="00F15E48" w:rsidRPr="00272F02" w:rsidRDefault="00F15E48" w:rsidP="00F15E48">
      <w:pPr>
        <w:rPr>
          <w:sz w:val="20"/>
          <w:szCs w:val="20"/>
        </w:rPr>
      </w:pPr>
      <w:bookmarkStart w:id="30" w:name="_mioConsistencyCheck17"/>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FA38B6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1F3D62A" w14:textId="77777777" w:rsidR="00F15E48" w:rsidRPr="00272F02" w:rsidRDefault="00F15E48" w:rsidP="00461B6F">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6BE100" w14:textId="354529A1" w:rsidR="00F15E48" w:rsidRPr="00272F02" w:rsidRDefault="0054024B" w:rsidP="00461B6F">
            <w:pPr>
              <w:pStyle w:val="TableCellLeft10pt"/>
              <w:rPr>
                <w:szCs w:val="20"/>
                <w:lang w:val="en-GB"/>
              </w:rPr>
            </w:pPr>
            <w:r w:rsidRPr="00272F02">
              <w:rPr>
                <w:szCs w:val="20"/>
                <w:lang w:val="en-GB"/>
              </w:rPr>
              <w:t>&lt;</w:t>
            </w:r>
            <w:r w:rsidR="00F15E48" w:rsidRPr="00272F02">
              <w:rPr>
                <w:szCs w:val="20"/>
                <w:lang w:val="en-GB"/>
              </w:rPr>
              <w:t>jRCT Number</w:t>
            </w:r>
            <w:r w:rsidRPr="00272F02">
              <w:rPr>
                <w:szCs w:val="20"/>
                <w:lang w:val="en-GB"/>
              </w:rPr>
              <w:t>&gt;</w:t>
            </w:r>
          </w:p>
        </w:tc>
      </w:tr>
      <w:tr w:rsidR="00DB50C7" w:rsidRPr="00272F02" w14:paraId="20D036C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026BB90" w14:textId="77777777" w:rsidR="00F15E48" w:rsidRPr="00272F02" w:rsidRDefault="00F15E48" w:rsidP="00461B6F">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F66D68" w14:textId="77777777" w:rsidR="00F15E48" w:rsidRPr="00272F02" w:rsidRDefault="00F15E48" w:rsidP="00461B6F">
            <w:pPr>
              <w:pStyle w:val="TableCellLeft10pt"/>
              <w:rPr>
                <w:szCs w:val="20"/>
                <w:lang w:val="en-GB"/>
              </w:rPr>
            </w:pPr>
            <w:r w:rsidRPr="00272F02">
              <w:rPr>
                <w:szCs w:val="20"/>
                <w:lang w:val="en-GB"/>
              </w:rPr>
              <w:t>Text</w:t>
            </w:r>
          </w:p>
        </w:tc>
      </w:tr>
      <w:tr w:rsidR="00DB50C7" w:rsidRPr="00272F02" w14:paraId="6DEE05A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D23DD7" w14:textId="696B56BA" w:rsidR="00F15E48" w:rsidRPr="00272F02" w:rsidRDefault="00F15E48" w:rsidP="00461B6F">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9B613C" w14:textId="77777777" w:rsidR="00F15E48" w:rsidRPr="00272F02" w:rsidRDefault="00F15E48" w:rsidP="00461B6F">
            <w:pPr>
              <w:pStyle w:val="TableCellLeft10pt"/>
              <w:rPr>
                <w:szCs w:val="20"/>
                <w:lang w:val="en-GB"/>
              </w:rPr>
            </w:pPr>
            <w:r w:rsidRPr="00272F02">
              <w:rPr>
                <w:szCs w:val="20"/>
                <w:lang w:val="en-GB"/>
              </w:rPr>
              <w:t>D</w:t>
            </w:r>
          </w:p>
        </w:tc>
      </w:tr>
      <w:tr w:rsidR="00DB50C7" w:rsidRPr="00272F02" w14:paraId="0EB311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F5B9CC0" w14:textId="77777777" w:rsidR="00F15E48" w:rsidRPr="00272F02" w:rsidRDefault="00F15E48" w:rsidP="00461B6F">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5869F27" w14:textId="3EA64957" w:rsidR="00837062" w:rsidRPr="00272F02" w:rsidRDefault="000F6F05" w:rsidP="00C1573D">
            <w:pPr>
              <w:pStyle w:val="TableCellLeft10pt"/>
              <w:rPr>
                <w:szCs w:val="20"/>
                <w:lang w:val="en-GB"/>
              </w:rPr>
            </w:pPr>
            <w:r w:rsidRPr="00272F02">
              <w:rPr>
                <w:szCs w:val="20"/>
                <w:lang w:val="en-GB"/>
              </w:rPr>
              <w:t>CNEW</w:t>
            </w:r>
          </w:p>
          <w:p w14:paraId="58995DDF" w14:textId="0C5856C4" w:rsidR="00F15E48" w:rsidRPr="00272F02" w:rsidRDefault="0078797D" w:rsidP="00461B6F">
            <w:pPr>
              <w:pStyle w:val="TableCellLeft10pt"/>
              <w:rPr>
                <w:szCs w:val="20"/>
                <w:lang w:val="en-GB"/>
              </w:rPr>
            </w:pPr>
            <w:r w:rsidRPr="00272F02">
              <w:rPr>
                <w:szCs w:val="20"/>
                <w:lang w:val="en-GB"/>
              </w:rPr>
              <w:t>For review purpose, see definition of the controlled terminology below</w:t>
            </w:r>
            <w:r w:rsidR="00C1573D" w:rsidRPr="00272F02">
              <w:rPr>
                <w:szCs w:val="20"/>
                <w:lang w:val="en-GB"/>
              </w:rPr>
              <w:br/>
            </w:r>
            <w:r w:rsidR="00EB03FE" w:rsidRPr="00272F02">
              <w:rPr>
                <w:szCs w:val="20"/>
                <w:lang w:val="en-GB"/>
              </w:rPr>
              <w:t>A sequence of characters used to identify a clinical trial, as assigned by the Japan Registry for Clinical Trials (JRCT) of the Ministry of Health, Labo</w:t>
            </w:r>
            <w:r w:rsidR="006932F1" w:rsidRPr="00272F02">
              <w:rPr>
                <w:szCs w:val="20"/>
                <w:lang w:val="en-GB"/>
              </w:rPr>
              <w:t>ur</w:t>
            </w:r>
            <w:r w:rsidR="00EB03FE" w:rsidRPr="00272F02">
              <w:rPr>
                <w:szCs w:val="20"/>
                <w:lang w:val="en-GB"/>
              </w:rPr>
              <w:t xml:space="preserve"> and Welfare (MHLW) in Japan.</w:t>
            </w:r>
          </w:p>
        </w:tc>
      </w:tr>
      <w:tr w:rsidR="00DB50C7" w:rsidRPr="00272F02" w14:paraId="5A920C0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C54EC2" w14:textId="77777777" w:rsidR="00F15E48" w:rsidRPr="00272F02" w:rsidRDefault="00F15E48" w:rsidP="00461B6F">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A6B1F06" w14:textId="7F807719" w:rsidR="00F15E48" w:rsidRPr="00272F02" w:rsidRDefault="009219F2" w:rsidP="00461B6F">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7247CB0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FE398F8" w14:textId="77777777" w:rsidR="00F15E48" w:rsidRPr="00272F02" w:rsidRDefault="00F15E48" w:rsidP="00461B6F">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703FAE" w14:textId="471F9185" w:rsidR="00F15E48" w:rsidRPr="00272F02" w:rsidRDefault="00F15E48" w:rsidP="00461B6F">
            <w:pPr>
              <w:pStyle w:val="TableCellLeft10pt"/>
              <w:rPr>
                <w:szCs w:val="20"/>
                <w:lang w:val="en-GB"/>
              </w:rPr>
            </w:pPr>
            <w:r w:rsidRPr="00272F02">
              <w:rPr>
                <w:szCs w:val="20"/>
                <w:lang w:val="en-GB"/>
              </w:rPr>
              <w:t>Optional</w:t>
            </w:r>
          </w:p>
        </w:tc>
      </w:tr>
      <w:tr w:rsidR="00DB50C7" w:rsidRPr="00272F02" w14:paraId="65DF562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44BD0F" w14:textId="77777777" w:rsidR="00F15E48" w:rsidRPr="00272F02" w:rsidRDefault="00F15E48" w:rsidP="00461B6F">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315C97C" w14:textId="27896A19" w:rsidR="00F15E48" w:rsidRPr="00272F02" w:rsidRDefault="00267362" w:rsidP="00461B6F">
            <w:pPr>
              <w:pStyle w:val="TableCellLeft10pt"/>
              <w:rPr>
                <w:szCs w:val="20"/>
                <w:lang w:val="en-GB"/>
              </w:rPr>
            </w:pPr>
            <w:r w:rsidRPr="00272F02">
              <w:rPr>
                <w:szCs w:val="20"/>
                <w:lang w:val="en-GB"/>
              </w:rPr>
              <w:t>One to one</w:t>
            </w:r>
            <w:r w:rsidR="00C1573D" w:rsidRPr="00272F02">
              <w:rPr>
                <w:szCs w:val="20"/>
                <w:lang w:val="en-GB"/>
              </w:rPr>
              <w:t xml:space="preserve">; One to </w:t>
            </w:r>
            <w:r w:rsidR="00EE2499">
              <w:rPr>
                <w:szCs w:val="20"/>
                <w:lang w:val="en-GB"/>
              </w:rPr>
              <w:t xml:space="preserve">Sponsor </w:t>
            </w:r>
            <w:r w:rsidR="00C1573D" w:rsidRPr="00272F02">
              <w:rPr>
                <w:szCs w:val="20"/>
                <w:lang w:val="en-GB"/>
              </w:rPr>
              <w:t>Protocol Identifier</w:t>
            </w:r>
          </w:p>
        </w:tc>
      </w:tr>
      <w:tr w:rsidR="00DB50C7" w:rsidRPr="00272F02" w14:paraId="70D476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F8707B" w14:textId="77777777" w:rsidR="00F15E48" w:rsidRPr="00272F02" w:rsidRDefault="00F15E48" w:rsidP="00461B6F">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CFFEA83" w14:textId="77777777" w:rsidR="00F15E48" w:rsidRPr="00272F02" w:rsidRDefault="00F15E48" w:rsidP="00461B6F">
            <w:pPr>
              <w:pStyle w:val="TableCellLeft10pt"/>
              <w:rPr>
                <w:szCs w:val="20"/>
                <w:lang w:val="en-GB"/>
              </w:rPr>
            </w:pPr>
            <w:r w:rsidRPr="00272F02">
              <w:rPr>
                <w:szCs w:val="20"/>
                <w:lang w:val="en-GB"/>
              </w:rPr>
              <w:t xml:space="preserve">Title Page </w:t>
            </w:r>
          </w:p>
        </w:tc>
      </w:tr>
      <w:tr w:rsidR="00DB50C7" w:rsidRPr="00272F02" w14:paraId="7A6F488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C56555" w14:textId="77777777" w:rsidR="00F15E48" w:rsidRPr="00272F02" w:rsidRDefault="00F15E48" w:rsidP="00461B6F">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ECD70DB" w14:textId="47B30E78" w:rsidR="00F15E48" w:rsidRPr="00272F02" w:rsidRDefault="00E76B81" w:rsidP="00461B6F">
            <w:pPr>
              <w:pStyle w:val="TableCellLeft10pt"/>
              <w:rPr>
                <w:szCs w:val="20"/>
                <w:lang w:val="en-GB"/>
              </w:rPr>
            </w:pPr>
            <w:r w:rsidRPr="00272F02">
              <w:rPr>
                <w:szCs w:val="20"/>
                <w:lang w:val="en-GB"/>
              </w:rPr>
              <w:t>Text</w:t>
            </w:r>
          </w:p>
        </w:tc>
      </w:tr>
      <w:tr w:rsidR="00DB50C7" w:rsidRPr="00272F02" w14:paraId="44D53E6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3DCA52" w14:textId="77777777" w:rsidR="00F15E48" w:rsidRPr="00272F02" w:rsidRDefault="00F15E48" w:rsidP="00461B6F">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8761A9" w14:textId="693D05F9" w:rsidR="00F15E48" w:rsidRPr="00272F02" w:rsidRDefault="00F15E48" w:rsidP="00461B6F">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A434C5" w:rsidRPr="00272F02">
              <w:rPr>
                <w:szCs w:val="20"/>
                <w:lang w:val="en-GB"/>
              </w:rPr>
              <w:t>Yes</w:t>
            </w:r>
          </w:p>
          <w:p w14:paraId="17BA813D" w14:textId="771F2D3F" w:rsidR="00F15E48" w:rsidRPr="00272F02" w:rsidRDefault="4817CA86" w:rsidP="4817CA86">
            <w:pPr>
              <w:pStyle w:val="TableCellLeft10pt"/>
              <w:rPr>
                <w:lang w:val="en-GB"/>
              </w:rPr>
            </w:pPr>
            <w:r w:rsidRPr="4817CA86">
              <w:rPr>
                <w:rStyle w:val="TableCellLeft10ptBoldChar"/>
              </w:rPr>
              <w:t>Relationship</w:t>
            </w:r>
            <w:r w:rsidRPr="4817CA86">
              <w:rPr>
                <w:lang w:val="en-GB"/>
              </w:rPr>
              <w:t>: Heading</w:t>
            </w:r>
            <w:r w:rsidRPr="4817CA86">
              <w:rPr>
                <w:lang w:val="en-GB" w:eastAsia="ja-JP"/>
              </w:rPr>
              <w:t>,</w:t>
            </w:r>
            <w:r w:rsidRPr="4817CA86">
              <w:rPr>
                <w:lang w:val="en-GB"/>
              </w:rPr>
              <w:t xml:space="preserve"> Sponsor Protocol Identifier</w:t>
            </w:r>
          </w:p>
          <w:p w14:paraId="68FCC9C3" w14:textId="51DC325A" w:rsidR="00F15E48" w:rsidRPr="00272F02" w:rsidRDefault="00F15E48" w:rsidP="00461B6F">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A434C5" w:rsidRPr="00272F02">
              <w:rPr>
                <w:szCs w:val="20"/>
                <w:lang w:val="en-GB"/>
              </w:rPr>
              <w:t>CNEW</w:t>
            </w:r>
          </w:p>
        </w:tc>
      </w:tr>
      <w:tr w:rsidR="00DB50C7" w:rsidRPr="00272F02" w14:paraId="7E5E9AD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C85D05" w14:textId="1F526FE3" w:rsidR="00F15E48" w:rsidRPr="00272F02" w:rsidRDefault="0021788E" w:rsidP="00461B6F">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8A573F6" w14:textId="2BC5B5AE" w:rsidR="00F15E48" w:rsidRPr="00272F02" w:rsidRDefault="00D87EF3" w:rsidP="00461B6F">
            <w:pPr>
              <w:pStyle w:val="TableCellLeft10pt"/>
              <w:rPr>
                <w:szCs w:val="20"/>
                <w:lang w:val="en-GB"/>
              </w:rPr>
            </w:pPr>
            <w:r w:rsidRPr="00272F02">
              <w:rPr>
                <w:szCs w:val="20"/>
                <w:lang w:val="en-GB"/>
              </w:rPr>
              <w:t>No</w:t>
            </w:r>
          </w:p>
        </w:tc>
      </w:tr>
    </w:tbl>
    <w:p w14:paraId="1BCE9742" w14:textId="77777777" w:rsidR="00F15E48" w:rsidRPr="00272F02"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B9368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D821D" w14:textId="77777777" w:rsidR="00F15E48" w:rsidRPr="00272F02" w:rsidRDefault="00F15E48" w:rsidP="001919B0">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C5712B" w14:textId="43E8F775" w:rsidR="00F15E48" w:rsidRPr="00272F02" w:rsidRDefault="0054024B" w:rsidP="001919B0">
            <w:pPr>
              <w:pStyle w:val="TableCellLeft10pt"/>
              <w:rPr>
                <w:szCs w:val="20"/>
                <w:lang w:val="en-GB"/>
              </w:rPr>
            </w:pPr>
            <w:r w:rsidRPr="00272F02">
              <w:rPr>
                <w:szCs w:val="20"/>
                <w:lang w:val="en-GB"/>
              </w:rPr>
              <w:t>&lt;</w:t>
            </w:r>
            <w:r w:rsidR="00F15E48" w:rsidRPr="00272F02">
              <w:rPr>
                <w:szCs w:val="20"/>
                <w:lang w:val="en-GB"/>
              </w:rPr>
              <w:t>NCT Number</w:t>
            </w:r>
            <w:r w:rsidRPr="00272F02">
              <w:rPr>
                <w:szCs w:val="20"/>
                <w:lang w:val="en-GB"/>
              </w:rPr>
              <w:t>&gt;</w:t>
            </w:r>
          </w:p>
        </w:tc>
      </w:tr>
      <w:tr w:rsidR="00DB50C7" w:rsidRPr="00272F02" w14:paraId="065520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13FD40" w14:textId="77777777" w:rsidR="00F15E48" w:rsidRPr="00272F02" w:rsidRDefault="00F15E48" w:rsidP="001919B0">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E76687" w14:textId="77777777" w:rsidR="00F15E48" w:rsidRPr="00272F02" w:rsidRDefault="00F15E48" w:rsidP="001919B0">
            <w:pPr>
              <w:pStyle w:val="TableCellLeft10pt"/>
              <w:rPr>
                <w:szCs w:val="20"/>
                <w:lang w:val="en-GB"/>
              </w:rPr>
            </w:pPr>
            <w:r w:rsidRPr="00272F02">
              <w:rPr>
                <w:szCs w:val="20"/>
                <w:lang w:val="en-GB"/>
              </w:rPr>
              <w:t>Text</w:t>
            </w:r>
          </w:p>
        </w:tc>
      </w:tr>
      <w:tr w:rsidR="00DB50C7" w:rsidRPr="00272F02" w14:paraId="6B1FC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CEEDC9" w14:textId="383282FB" w:rsidR="00F15E48" w:rsidRPr="00272F02" w:rsidRDefault="00F15E48" w:rsidP="001919B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4F7B5" w14:textId="77777777" w:rsidR="00F15E48" w:rsidRPr="00272F02" w:rsidRDefault="00F15E48" w:rsidP="001919B0">
            <w:pPr>
              <w:pStyle w:val="TableCellLeft10pt"/>
              <w:rPr>
                <w:szCs w:val="20"/>
                <w:lang w:val="en-GB"/>
              </w:rPr>
            </w:pPr>
            <w:r w:rsidRPr="00272F02">
              <w:rPr>
                <w:szCs w:val="20"/>
                <w:lang w:val="en-GB"/>
              </w:rPr>
              <w:t>D</w:t>
            </w:r>
          </w:p>
        </w:tc>
      </w:tr>
      <w:tr w:rsidR="00DB50C7" w:rsidRPr="00272F02" w14:paraId="4661CB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4A2C4" w14:textId="77777777" w:rsidR="00F15E48" w:rsidRPr="00272F02" w:rsidRDefault="00F15E48" w:rsidP="001919B0">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8943D0A" w14:textId="36672A17" w:rsidR="00837062" w:rsidRPr="00272F02" w:rsidRDefault="000F6F05" w:rsidP="001919B0">
            <w:pPr>
              <w:pStyle w:val="TableCellLeft10pt"/>
              <w:rPr>
                <w:szCs w:val="20"/>
                <w:lang w:val="en-GB"/>
              </w:rPr>
            </w:pPr>
            <w:r w:rsidRPr="00272F02">
              <w:rPr>
                <w:szCs w:val="20"/>
                <w:lang w:val="en-GB"/>
              </w:rPr>
              <w:t>CNEW</w:t>
            </w:r>
          </w:p>
          <w:p w14:paraId="0A46A606" w14:textId="77777777" w:rsidR="00C3628B" w:rsidRPr="00272F02" w:rsidRDefault="00C3628B" w:rsidP="001919B0">
            <w:pPr>
              <w:pStyle w:val="TableCellLeft10pt"/>
              <w:rPr>
                <w:szCs w:val="20"/>
                <w:lang w:val="en-GB"/>
              </w:rPr>
            </w:pPr>
            <w:r w:rsidRPr="00272F02">
              <w:rPr>
                <w:szCs w:val="20"/>
                <w:lang w:val="en-GB"/>
              </w:rPr>
              <w:t>For review purpose, see definition of the controlled terminology below</w:t>
            </w:r>
          </w:p>
          <w:p w14:paraId="13051E22" w14:textId="1343FA96" w:rsidR="00F15E48" w:rsidRPr="00272F02" w:rsidRDefault="00C1573D" w:rsidP="001919B0">
            <w:pPr>
              <w:pStyle w:val="TableCellLeft10pt"/>
              <w:rPr>
                <w:szCs w:val="20"/>
                <w:lang w:val="en-GB"/>
              </w:rPr>
            </w:pPr>
            <w:r w:rsidRPr="00272F02">
              <w:rPr>
                <w:szCs w:val="20"/>
                <w:lang w:val="en-GB"/>
              </w:rPr>
              <w:t>A sequence of characters used to identify a clinical trial, as assigned by the protocol registration and results (PRS) system of the US National Library of Medicine.</w:t>
            </w:r>
          </w:p>
        </w:tc>
      </w:tr>
      <w:tr w:rsidR="00DB50C7" w:rsidRPr="00272F02" w14:paraId="75FE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9D754" w14:textId="77777777" w:rsidR="00F15E48" w:rsidRPr="00272F02" w:rsidRDefault="00F15E48" w:rsidP="001919B0">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A5690D3" w14:textId="369D0B67" w:rsidR="00F15E48" w:rsidRPr="00272F02" w:rsidRDefault="009219F2" w:rsidP="001919B0">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27D0DA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A35857" w14:textId="77777777" w:rsidR="00F15E48" w:rsidRPr="00272F02" w:rsidRDefault="00F15E48" w:rsidP="001919B0">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80EB54" w14:textId="39712BAE" w:rsidR="00F15E48" w:rsidRPr="00272F02" w:rsidRDefault="00F15E48" w:rsidP="001919B0">
            <w:pPr>
              <w:pStyle w:val="TableCellLeft10pt"/>
              <w:rPr>
                <w:szCs w:val="20"/>
                <w:lang w:val="en-GB"/>
              </w:rPr>
            </w:pPr>
            <w:r w:rsidRPr="00272F02">
              <w:rPr>
                <w:szCs w:val="20"/>
                <w:lang w:val="en-GB"/>
              </w:rPr>
              <w:t>Optional</w:t>
            </w:r>
          </w:p>
        </w:tc>
      </w:tr>
      <w:tr w:rsidR="00DB50C7" w:rsidRPr="00272F02" w14:paraId="39D182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B45B" w14:textId="77777777" w:rsidR="00F15E48" w:rsidRPr="00272F02" w:rsidRDefault="00F15E48" w:rsidP="001919B0">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950BF8E" w14:textId="0217B33D" w:rsidR="00F15E48" w:rsidRPr="00272F02" w:rsidRDefault="00267362" w:rsidP="001919B0">
            <w:pPr>
              <w:pStyle w:val="TableCellLeft10pt"/>
              <w:rPr>
                <w:szCs w:val="20"/>
                <w:lang w:val="en-GB"/>
              </w:rPr>
            </w:pPr>
            <w:r w:rsidRPr="00272F02">
              <w:rPr>
                <w:szCs w:val="20"/>
                <w:lang w:val="en-GB"/>
              </w:rPr>
              <w:t>One to one</w:t>
            </w:r>
            <w:r w:rsidR="00C1573D" w:rsidRPr="00272F02">
              <w:rPr>
                <w:szCs w:val="20"/>
                <w:lang w:val="en-GB"/>
              </w:rPr>
              <w:t xml:space="preserve">; One to </w:t>
            </w:r>
            <w:r w:rsidR="00970BCC">
              <w:rPr>
                <w:szCs w:val="20"/>
                <w:lang w:val="en-GB"/>
              </w:rPr>
              <w:t xml:space="preserve">Sponsor </w:t>
            </w:r>
            <w:r w:rsidR="00C1573D" w:rsidRPr="00272F02">
              <w:rPr>
                <w:szCs w:val="20"/>
                <w:lang w:val="en-GB"/>
              </w:rPr>
              <w:t>Protocol Identifier</w:t>
            </w:r>
          </w:p>
        </w:tc>
      </w:tr>
      <w:tr w:rsidR="00DB50C7" w:rsidRPr="00272F02" w14:paraId="200215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92DE1E" w14:textId="77777777" w:rsidR="00F15E48" w:rsidRPr="00272F02" w:rsidRDefault="00F15E48" w:rsidP="001919B0">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E5FE5DC" w14:textId="77777777" w:rsidR="00F15E48" w:rsidRPr="00272F02" w:rsidRDefault="00F15E48" w:rsidP="001919B0">
            <w:pPr>
              <w:pStyle w:val="TableCellLeft10pt"/>
              <w:rPr>
                <w:szCs w:val="20"/>
                <w:lang w:val="en-GB"/>
              </w:rPr>
            </w:pPr>
            <w:r w:rsidRPr="00272F02">
              <w:rPr>
                <w:szCs w:val="20"/>
                <w:lang w:val="en-GB"/>
              </w:rPr>
              <w:t xml:space="preserve">Title Page </w:t>
            </w:r>
          </w:p>
        </w:tc>
      </w:tr>
      <w:tr w:rsidR="00DB50C7" w:rsidRPr="00272F02" w14:paraId="029823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24D109" w14:textId="77777777" w:rsidR="00F15E48" w:rsidRPr="00272F02" w:rsidRDefault="00F15E48" w:rsidP="001919B0">
            <w:pPr>
              <w:pStyle w:val="TableHeadingTextLeft10pt"/>
              <w:rPr>
                <w:szCs w:val="20"/>
                <w:lang w:val="de-DE"/>
              </w:rPr>
            </w:pPr>
            <w:r w:rsidRPr="00272F02">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tcPr>
          <w:p w14:paraId="3774456C" w14:textId="620489F8" w:rsidR="00F15E48" w:rsidRPr="00272F02" w:rsidRDefault="00E76B81" w:rsidP="001919B0">
            <w:pPr>
              <w:pStyle w:val="TableCellLeft10pt"/>
              <w:rPr>
                <w:szCs w:val="20"/>
                <w:lang w:val="en-GB"/>
              </w:rPr>
            </w:pPr>
            <w:r w:rsidRPr="00272F02">
              <w:rPr>
                <w:szCs w:val="20"/>
                <w:lang w:val="en-GB"/>
              </w:rPr>
              <w:t>Text</w:t>
            </w:r>
          </w:p>
        </w:tc>
      </w:tr>
      <w:tr w:rsidR="00DB50C7" w:rsidRPr="00272F02" w14:paraId="6401F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974C48" w14:textId="77777777" w:rsidR="00F15E48" w:rsidRPr="00272F02" w:rsidRDefault="00F15E48" w:rsidP="001919B0">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562B05" w14:textId="094A5439" w:rsidR="00F15E48" w:rsidRPr="00272F02" w:rsidRDefault="00F15E48" w:rsidP="001919B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401A10" w:rsidRPr="00272F02">
              <w:rPr>
                <w:szCs w:val="20"/>
                <w:lang w:val="en-GB"/>
              </w:rPr>
              <w:t>es</w:t>
            </w:r>
          </w:p>
          <w:p w14:paraId="38BD2686" w14:textId="62FA0B48" w:rsidR="00F15E48" w:rsidRPr="00272F02" w:rsidRDefault="00F15E48" w:rsidP="001919B0">
            <w:pPr>
              <w:pStyle w:val="TableCellLeft10pt"/>
              <w:rPr>
                <w:szCs w:val="20"/>
                <w:lang w:val="en-GB"/>
              </w:rPr>
            </w:pPr>
            <w:r w:rsidRPr="00272F02">
              <w:rPr>
                <w:rStyle w:val="TableCellLeft10ptBoldChar"/>
                <w:szCs w:val="20"/>
              </w:rPr>
              <w:t>Relationship</w:t>
            </w:r>
            <w:r w:rsidRPr="00272F02">
              <w:rPr>
                <w:szCs w:val="20"/>
                <w:lang w:val="en-GB"/>
              </w:rPr>
              <w:t xml:space="preserve">: </w:t>
            </w:r>
            <w:r w:rsidR="00401A10" w:rsidRPr="00272F02">
              <w:rPr>
                <w:szCs w:val="20"/>
                <w:lang w:val="en-GB"/>
              </w:rPr>
              <w:t>Heading</w:t>
            </w:r>
            <w:r w:rsidR="00046E95" w:rsidRPr="00272F02">
              <w:rPr>
                <w:szCs w:val="20"/>
                <w:lang w:val="en-GB" w:eastAsia="ja-JP"/>
              </w:rPr>
              <w:t>,</w:t>
            </w:r>
            <w:r w:rsidR="00401A10" w:rsidRPr="00272F02">
              <w:rPr>
                <w:szCs w:val="20"/>
                <w:lang w:val="en-GB"/>
              </w:rPr>
              <w:t xml:space="preserve"> </w:t>
            </w:r>
            <w:r w:rsidR="00970BCC">
              <w:rPr>
                <w:szCs w:val="20"/>
                <w:lang w:val="en-GB"/>
              </w:rPr>
              <w:t xml:space="preserve">Sponsor </w:t>
            </w:r>
            <w:r w:rsidR="00401A10" w:rsidRPr="00272F02">
              <w:rPr>
                <w:szCs w:val="20"/>
                <w:lang w:val="en-GB"/>
              </w:rPr>
              <w:t>Protocol Identifier</w:t>
            </w:r>
          </w:p>
          <w:p w14:paraId="4B7BB600" w14:textId="6C89EDEA" w:rsidR="00F15E48" w:rsidRPr="00272F02" w:rsidRDefault="00F15E48" w:rsidP="001919B0">
            <w:pPr>
              <w:pStyle w:val="TableCellLeft10pt"/>
              <w:rPr>
                <w:szCs w:val="20"/>
                <w:lang w:val="en-GB"/>
              </w:rPr>
            </w:pPr>
            <w:r w:rsidRPr="00272F02">
              <w:rPr>
                <w:rStyle w:val="TableCellLeft10ptBoldChar"/>
                <w:szCs w:val="20"/>
              </w:rPr>
              <w:t>Concept</w:t>
            </w:r>
            <w:r w:rsidRPr="00272F02">
              <w:rPr>
                <w:szCs w:val="20"/>
                <w:lang w:val="en-GB"/>
              </w:rPr>
              <w:t xml:space="preserve">: </w:t>
            </w:r>
            <w:r w:rsidR="0020774F" w:rsidRPr="00272F02">
              <w:rPr>
                <w:szCs w:val="20"/>
                <w:lang w:val="en-GB"/>
              </w:rPr>
              <w:t>CNEW</w:t>
            </w:r>
            <w:r w:rsidRPr="00272F02">
              <w:rPr>
                <w:szCs w:val="20"/>
                <w:lang w:val="en-GB"/>
              </w:rPr>
              <w:t xml:space="preserve"> </w:t>
            </w:r>
          </w:p>
        </w:tc>
      </w:tr>
      <w:tr w:rsidR="00DB50C7" w:rsidRPr="00272F02" w14:paraId="13A98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6C5D0" w14:textId="2F390EA3" w:rsidR="00F15E48" w:rsidRPr="00272F02" w:rsidRDefault="0021788E" w:rsidP="001919B0">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8F908E" w14:textId="35762DCF" w:rsidR="00F15E48" w:rsidRPr="00272F02" w:rsidRDefault="00401A10" w:rsidP="001919B0">
            <w:pPr>
              <w:pStyle w:val="TableCellLeft10pt"/>
              <w:rPr>
                <w:szCs w:val="20"/>
                <w:lang w:val="en-GB"/>
              </w:rPr>
            </w:pPr>
            <w:r w:rsidRPr="00272F02">
              <w:rPr>
                <w:szCs w:val="20"/>
                <w:lang w:val="en-GB"/>
              </w:rPr>
              <w:t>No</w:t>
            </w:r>
          </w:p>
        </w:tc>
      </w:tr>
    </w:tbl>
    <w:p w14:paraId="4C22C688" w14:textId="77777777" w:rsidR="00F15E48" w:rsidRPr="00272F02"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D8DA22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D272293" w14:textId="77777777" w:rsidR="00F15E48" w:rsidRPr="00272F02" w:rsidRDefault="00F15E48" w:rsidP="00DE05D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1665312" w14:textId="68B92E7E" w:rsidR="00F15E48" w:rsidRPr="00272F02" w:rsidRDefault="0054024B" w:rsidP="00DE05D1">
            <w:pPr>
              <w:pStyle w:val="TableCellLeft10pt"/>
              <w:rPr>
                <w:szCs w:val="20"/>
                <w:lang w:val="en-GB"/>
              </w:rPr>
            </w:pPr>
            <w:r w:rsidRPr="00272F02">
              <w:rPr>
                <w:szCs w:val="20"/>
                <w:lang w:val="en-GB"/>
              </w:rPr>
              <w:t>&lt;</w:t>
            </w:r>
            <w:r w:rsidR="00F15E48" w:rsidRPr="00272F02">
              <w:rPr>
                <w:szCs w:val="20"/>
                <w:lang w:val="en-GB"/>
              </w:rPr>
              <w:t>NMPA IND Number</w:t>
            </w:r>
            <w:r w:rsidRPr="00272F02">
              <w:rPr>
                <w:szCs w:val="20"/>
                <w:lang w:val="en-GB"/>
              </w:rPr>
              <w:t>&gt;</w:t>
            </w:r>
          </w:p>
        </w:tc>
      </w:tr>
      <w:tr w:rsidR="00DB50C7" w:rsidRPr="00272F02" w14:paraId="0C7875D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923FA7" w14:textId="77777777" w:rsidR="00F15E48" w:rsidRPr="00272F02" w:rsidRDefault="00F15E48" w:rsidP="00DE05D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EA0DE2E" w14:textId="77777777" w:rsidR="00F15E48" w:rsidRPr="00272F02" w:rsidRDefault="00F15E48" w:rsidP="00DE05D1">
            <w:pPr>
              <w:pStyle w:val="TableCellLeft10pt"/>
              <w:rPr>
                <w:szCs w:val="20"/>
                <w:lang w:val="en-GB"/>
              </w:rPr>
            </w:pPr>
            <w:r w:rsidRPr="00272F02">
              <w:rPr>
                <w:szCs w:val="20"/>
                <w:lang w:val="en-GB"/>
              </w:rPr>
              <w:t>Text</w:t>
            </w:r>
          </w:p>
        </w:tc>
      </w:tr>
      <w:tr w:rsidR="00DB50C7" w:rsidRPr="00272F02" w14:paraId="1928B93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4E4906" w14:textId="61924625" w:rsidR="00F15E48" w:rsidRPr="00272F02" w:rsidRDefault="00F15E48" w:rsidP="00DE05D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542553" w14:textId="77777777" w:rsidR="00F15E48" w:rsidRPr="00272F02" w:rsidRDefault="00F15E48" w:rsidP="00DE05D1">
            <w:pPr>
              <w:pStyle w:val="TableCellLeft10pt"/>
              <w:rPr>
                <w:szCs w:val="20"/>
                <w:lang w:val="en-GB"/>
              </w:rPr>
            </w:pPr>
            <w:r w:rsidRPr="00272F02">
              <w:rPr>
                <w:szCs w:val="20"/>
                <w:lang w:val="en-GB"/>
              </w:rPr>
              <w:t>D</w:t>
            </w:r>
          </w:p>
        </w:tc>
      </w:tr>
      <w:tr w:rsidR="00DB50C7" w:rsidRPr="00272F02" w14:paraId="5E41CDB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55770C" w14:textId="77777777" w:rsidR="00F15E48" w:rsidRPr="00272F02" w:rsidRDefault="00F15E48" w:rsidP="00DE05D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F66002" w14:textId="3FB21294" w:rsidR="00837062" w:rsidRPr="00272F02" w:rsidRDefault="000F6F05" w:rsidP="00CF5684">
            <w:pPr>
              <w:pStyle w:val="TableCellLeft10pt"/>
              <w:rPr>
                <w:szCs w:val="20"/>
                <w:lang w:val="en-GB"/>
              </w:rPr>
            </w:pPr>
            <w:r w:rsidRPr="00272F02">
              <w:rPr>
                <w:szCs w:val="20"/>
                <w:lang w:val="en-GB"/>
              </w:rPr>
              <w:t>CNEW</w:t>
            </w:r>
          </w:p>
          <w:p w14:paraId="6908D0EA" w14:textId="2D7F92A8" w:rsidR="00C3628B" w:rsidRPr="00272F02" w:rsidRDefault="00C3628B" w:rsidP="00DE05D1">
            <w:pPr>
              <w:pStyle w:val="TableCellLeft10pt"/>
              <w:rPr>
                <w:szCs w:val="20"/>
                <w:lang w:val="en-GB"/>
              </w:rPr>
            </w:pPr>
            <w:r w:rsidRPr="00272F02">
              <w:rPr>
                <w:szCs w:val="20"/>
                <w:lang w:val="en-GB"/>
              </w:rPr>
              <w:t>For review purpose, see definition of the controlled terminology below</w:t>
            </w:r>
          </w:p>
          <w:p w14:paraId="4BC4F6ED" w14:textId="1229F72C" w:rsidR="00F15E48" w:rsidRPr="00272F02" w:rsidRDefault="00D61FDE" w:rsidP="00DE05D1">
            <w:pPr>
              <w:pStyle w:val="TableCellLeft10pt"/>
              <w:rPr>
                <w:szCs w:val="20"/>
                <w:lang w:val="en-GB"/>
              </w:rPr>
            </w:pPr>
            <w:r w:rsidRPr="00272F02">
              <w:rPr>
                <w:szCs w:val="20"/>
                <w:lang w:val="en-GB"/>
              </w:rPr>
              <w:t>A sequence of characters used to identify a clinical trial under an Investigational New Drug (IND) application, as assigned by the Chinese National Medicinal Products Administration (NMPA).</w:t>
            </w:r>
          </w:p>
        </w:tc>
      </w:tr>
      <w:tr w:rsidR="00DB50C7" w:rsidRPr="00272F02" w14:paraId="3CBFA75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D7CF936" w14:textId="77777777" w:rsidR="00F15E48" w:rsidRPr="00272F02" w:rsidRDefault="00F15E48" w:rsidP="00DE05D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715466" w14:textId="0B25942E" w:rsidR="00F15E48" w:rsidRPr="00272F02" w:rsidRDefault="009219F2" w:rsidP="00DE05D1">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1ED7474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83B017" w14:textId="77777777" w:rsidR="00F15E48" w:rsidRPr="00272F02" w:rsidRDefault="00F15E48" w:rsidP="00DE05D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072305" w14:textId="6EFC190A" w:rsidR="00F15E48" w:rsidRPr="00272F02" w:rsidRDefault="00F15E48" w:rsidP="00DE05D1">
            <w:pPr>
              <w:pStyle w:val="TableCellLeft10pt"/>
              <w:rPr>
                <w:szCs w:val="20"/>
                <w:lang w:val="en-GB"/>
              </w:rPr>
            </w:pPr>
            <w:r w:rsidRPr="00272F02">
              <w:rPr>
                <w:szCs w:val="20"/>
                <w:lang w:val="en-GB"/>
              </w:rPr>
              <w:t>Optional</w:t>
            </w:r>
          </w:p>
        </w:tc>
      </w:tr>
      <w:tr w:rsidR="00DB50C7" w:rsidRPr="00272F02" w14:paraId="6599E58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D6BEDE" w14:textId="77777777" w:rsidR="00F15E48" w:rsidRPr="00272F02" w:rsidRDefault="00F15E48" w:rsidP="00DE05D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0653473" w14:textId="75083644" w:rsidR="00F15E48" w:rsidRPr="00272F02" w:rsidRDefault="00267362" w:rsidP="00DE05D1">
            <w:pPr>
              <w:pStyle w:val="TableCellLeft10pt"/>
              <w:rPr>
                <w:szCs w:val="20"/>
                <w:lang w:val="en-GB"/>
              </w:rPr>
            </w:pPr>
            <w:r w:rsidRPr="00272F02">
              <w:rPr>
                <w:szCs w:val="20"/>
                <w:lang w:val="en-GB"/>
              </w:rPr>
              <w:t>One to one</w:t>
            </w:r>
            <w:r w:rsidR="009A317D" w:rsidRPr="00272F02">
              <w:rPr>
                <w:szCs w:val="20"/>
                <w:lang w:val="en-GB"/>
              </w:rPr>
              <w:t xml:space="preserve">; One to </w:t>
            </w:r>
            <w:r w:rsidR="00970BCC">
              <w:rPr>
                <w:szCs w:val="20"/>
                <w:lang w:val="en-GB"/>
              </w:rPr>
              <w:t>Sponsor P</w:t>
            </w:r>
            <w:r w:rsidR="009A317D" w:rsidRPr="00272F02">
              <w:rPr>
                <w:szCs w:val="20"/>
                <w:lang w:val="en-GB"/>
              </w:rPr>
              <w:t xml:space="preserve">rotocol </w:t>
            </w:r>
            <w:r w:rsidR="00D65881" w:rsidRPr="00272F02">
              <w:rPr>
                <w:szCs w:val="20"/>
                <w:lang w:val="en-GB"/>
              </w:rPr>
              <w:t>Identifier</w:t>
            </w:r>
          </w:p>
        </w:tc>
      </w:tr>
      <w:tr w:rsidR="00DB50C7" w:rsidRPr="00272F02" w14:paraId="4E88955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C0796BA" w14:textId="77777777" w:rsidR="00F15E48" w:rsidRPr="00272F02" w:rsidRDefault="00F15E48" w:rsidP="00DE05D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2E553C" w14:textId="77777777" w:rsidR="00F15E48" w:rsidRPr="00272F02" w:rsidRDefault="00F15E48" w:rsidP="00DE05D1">
            <w:pPr>
              <w:pStyle w:val="TableCellLeft10pt"/>
              <w:rPr>
                <w:szCs w:val="20"/>
                <w:lang w:val="en-GB"/>
              </w:rPr>
            </w:pPr>
            <w:r w:rsidRPr="00272F02">
              <w:rPr>
                <w:szCs w:val="20"/>
                <w:lang w:val="en-GB"/>
              </w:rPr>
              <w:t xml:space="preserve">Title Page </w:t>
            </w:r>
          </w:p>
        </w:tc>
      </w:tr>
      <w:tr w:rsidR="00DB50C7" w:rsidRPr="00272F02" w14:paraId="38FC412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C30620D" w14:textId="77777777" w:rsidR="00F15E48" w:rsidRPr="00272F02" w:rsidRDefault="00F15E48" w:rsidP="00DE05D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272E5EEC" w14:textId="349A4345" w:rsidR="00F15E48" w:rsidRPr="00272F02" w:rsidRDefault="00E76B81" w:rsidP="00DE05D1">
            <w:pPr>
              <w:pStyle w:val="TableCellLeft10pt"/>
              <w:rPr>
                <w:szCs w:val="20"/>
                <w:lang w:val="en-GB"/>
              </w:rPr>
            </w:pPr>
            <w:r w:rsidRPr="00272F02">
              <w:rPr>
                <w:szCs w:val="20"/>
                <w:lang w:val="en-GB"/>
              </w:rPr>
              <w:t>Text</w:t>
            </w:r>
          </w:p>
        </w:tc>
      </w:tr>
      <w:tr w:rsidR="00DB50C7" w:rsidRPr="00272F02" w14:paraId="313B7C8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5D3317" w14:textId="77777777" w:rsidR="00F15E48" w:rsidRPr="00272F02" w:rsidRDefault="00F15E48" w:rsidP="00DE05D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27DC7BB" w14:textId="7EBB528E" w:rsidR="00F15E48" w:rsidRPr="00272F02" w:rsidRDefault="00F15E48" w:rsidP="00DE05D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7E668E" w:rsidRPr="00272F02">
              <w:rPr>
                <w:szCs w:val="20"/>
                <w:lang w:val="en-GB"/>
              </w:rPr>
              <w:t>es</w:t>
            </w:r>
          </w:p>
          <w:p w14:paraId="3E642AA0" w14:textId="5716B3A1" w:rsidR="00F15E48" w:rsidRPr="00272F02" w:rsidRDefault="4817CA86" w:rsidP="4817CA86">
            <w:pPr>
              <w:pStyle w:val="TableCellLeft10pt"/>
              <w:rPr>
                <w:lang w:val="en-GB"/>
              </w:rPr>
            </w:pPr>
            <w:r w:rsidRPr="4817CA86">
              <w:rPr>
                <w:rStyle w:val="TableCellLeft10ptBoldChar"/>
              </w:rPr>
              <w:t>Relationship</w:t>
            </w:r>
            <w:r w:rsidRPr="4817CA86">
              <w:rPr>
                <w:lang w:val="en-GB"/>
              </w:rPr>
              <w:t>: Heading; Sponsor Protocol Identifier</w:t>
            </w:r>
          </w:p>
          <w:p w14:paraId="23C3FFDD" w14:textId="293CBE9F" w:rsidR="00F15E48" w:rsidRPr="00272F02" w:rsidRDefault="00F15E48" w:rsidP="00DE05D1">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9A317D" w:rsidRPr="00272F02">
              <w:rPr>
                <w:szCs w:val="20"/>
                <w:lang w:val="en-GB"/>
              </w:rPr>
              <w:t>CNEW</w:t>
            </w:r>
          </w:p>
        </w:tc>
      </w:tr>
      <w:tr w:rsidR="00DB50C7" w:rsidRPr="00272F02" w14:paraId="774870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262110" w14:textId="2459FE5D" w:rsidR="00F15E48" w:rsidRPr="00272F02" w:rsidRDefault="0021788E" w:rsidP="00DE05D1">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BCF359C" w14:textId="27BBEB8E" w:rsidR="00F15E48" w:rsidRPr="00272F02" w:rsidRDefault="00401A10" w:rsidP="00DE05D1">
            <w:pPr>
              <w:pStyle w:val="TableCellLeft10pt"/>
              <w:rPr>
                <w:szCs w:val="20"/>
                <w:lang w:val="en-GB"/>
              </w:rPr>
            </w:pPr>
            <w:r w:rsidRPr="00272F02">
              <w:rPr>
                <w:szCs w:val="20"/>
                <w:lang w:val="en-GB"/>
              </w:rPr>
              <w:t>No</w:t>
            </w:r>
          </w:p>
        </w:tc>
      </w:tr>
    </w:tbl>
    <w:p w14:paraId="7E242FC8" w14:textId="77777777" w:rsidR="00F15E48" w:rsidRPr="00272F02"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C89C5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0A22" w14:textId="77777777" w:rsidR="00F15E48" w:rsidRPr="00272F02" w:rsidRDefault="00F15E48" w:rsidP="00DE05D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73AB92" w14:textId="4D7BD261" w:rsidR="00F15E48" w:rsidRPr="00272F02" w:rsidRDefault="0054024B" w:rsidP="00DE05D1">
            <w:pPr>
              <w:pStyle w:val="TableCellLeft10pt"/>
              <w:rPr>
                <w:szCs w:val="20"/>
                <w:lang w:val="en-GB"/>
              </w:rPr>
            </w:pPr>
            <w:r w:rsidRPr="00272F02">
              <w:rPr>
                <w:szCs w:val="20"/>
                <w:lang w:val="en-GB"/>
              </w:rPr>
              <w:t>&lt;</w:t>
            </w:r>
            <w:r w:rsidR="00F15E48" w:rsidRPr="00272F02">
              <w:rPr>
                <w:szCs w:val="20"/>
                <w:lang w:val="en-GB"/>
              </w:rPr>
              <w:t>WHO</w:t>
            </w:r>
            <w:r w:rsidR="00C87902" w:rsidRPr="00272F02">
              <w:rPr>
                <w:szCs w:val="20"/>
                <w:lang w:val="en-GB"/>
              </w:rPr>
              <w:t>/UTN</w:t>
            </w:r>
            <w:r w:rsidR="00F15E48" w:rsidRPr="00272F02">
              <w:rPr>
                <w:szCs w:val="20"/>
                <w:lang w:val="en-GB"/>
              </w:rPr>
              <w:t xml:space="preserve"> Number</w:t>
            </w:r>
            <w:r w:rsidRPr="00272F02">
              <w:rPr>
                <w:szCs w:val="20"/>
                <w:lang w:val="en-GB"/>
              </w:rPr>
              <w:t>&gt;</w:t>
            </w:r>
          </w:p>
        </w:tc>
      </w:tr>
      <w:tr w:rsidR="00DB50C7" w:rsidRPr="00272F02" w14:paraId="35F95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C223B" w14:textId="77777777" w:rsidR="00F15E48" w:rsidRPr="00272F02" w:rsidRDefault="00F15E48" w:rsidP="00DE05D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9A27E4" w14:textId="77777777" w:rsidR="00F15E48" w:rsidRPr="00272F02" w:rsidRDefault="00F15E48" w:rsidP="00DE05D1">
            <w:pPr>
              <w:pStyle w:val="TableCellLeft10pt"/>
              <w:rPr>
                <w:szCs w:val="20"/>
                <w:lang w:val="en-GB"/>
              </w:rPr>
            </w:pPr>
            <w:r w:rsidRPr="00272F02">
              <w:rPr>
                <w:szCs w:val="20"/>
                <w:lang w:val="en-GB"/>
              </w:rPr>
              <w:t>Text</w:t>
            </w:r>
          </w:p>
        </w:tc>
      </w:tr>
      <w:tr w:rsidR="00DB50C7" w:rsidRPr="00272F02" w14:paraId="0EF4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F704" w14:textId="7FA73EB0" w:rsidR="00F15E48" w:rsidRPr="00272F02" w:rsidRDefault="00F15E48" w:rsidP="00DE05D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7D91B2F" w14:textId="77777777" w:rsidR="00F15E48" w:rsidRPr="00272F02" w:rsidRDefault="00F15E48" w:rsidP="00DE05D1">
            <w:pPr>
              <w:pStyle w:val="TableCellLeft10pt"/>
              <w:rPr>
                <w:szCs w:val="20"/>
                <w:lang w:val="en-GB"/>
              </w:rPr>
            </w:pPr>
            <w:r w:rsidRPr="00272F02">
              <w:rPr>
                <w:szCs w:val="20"/>
                <w:lang w:val="en-GB"/>
              </w:rPr>
              <w:t>D</w:t>
            </w:r>
          </w:p>
        </w:tc>
      </w:tr>
      <w:tr w:rsidR="00DB50C7" w:rsidRPr="00272F02" w14:paraId="26ECBF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8CAA4" w14:textId="77777777" w:rsidR="00F15E48" w:rsidRPr="00272F02" w:rsidRDefault="00F15E48" w:rsidP="00DE05D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CDE91E" w14:textId="53105939" w:rsidR="00837062" w:rsidRPr="00272F02" w:rsidRDefault="000F6F05" w:rsidP="00DE05D1">
            <w:pPr>
              <w:pStyle w:val="TableCellLeft10pt"/>
              <w:rPr>
                <w:szCs w:val="20"/>
                <w:lang w:val="en-GB"/>
              </w:rPr>
            </w:pPr>
            <w:r w:rsidRPr="00272F02">
              <w:rPr>
                <w:szCs w:val="20"/>
                <w:lang w:val="en-GB"/>
              </w:rPr>
              <w:t>CNEW</w:t>
            </w:r>
          </w:p>
          <w:p w14:paraId="6C62D75B" w14:textId="353BBB92" w:rsidR="00F15E48" w:rsidRPr="00272F02" w:rsidRDefault="00C3628B" w:rsidP="00DE05D1">
            <w:pPr>
              <w:pStyle w:val="TableCellLeft10pt"/>
              <w:rPr>
                <w:szCs w:val="20"/>
                <w:lang w:val="en-GB"/>
              </w:rPr>
            </w:pPr>
            <w:r w:rsidRPr="00272F02">
              <w:rPr>
                <w:szCs w:val="20"/>
                <w:lang w:val="en-GB"/>
              </w:rPr>
              <w:t>For review purpose, see definition of the controlled terminology below</w:t>
            </w:r>
            <w:r w:rsidR="000A47D9" w:rsidRPr="00272F02">
              <w:rPr>
                <w:szCs w:val="20"/>
                <w:lang w:val="en-GB"/>
              </w:rPr>
              <w:br/>
            </w:r>
            <w:r w:rsidR="009A317D" w:rsidRPr="00272F02">
              <w:rPr>
                <w:szCs w:val="20"/>
                <w:lang w:val="en-GB"/>
              </w:rPr>
              <w:t>A sequence of characters used to identify a clinical trial, as assigned by the World Health Organi</w:t>
            </w:r>
            <w:r w:rsidR="00E72D02" w:rsidRPr="00272F02">
              <w:rPr>
                <w:szCs w:val="20"/>
                <w:lang w:val="en-GB"/>
              </w:rPr>
              <w:t>s</w:t>
            </w:r>
            <w:r w:rsidR="009A317D" w:rsidRPr="00272F02">
              <w:rPr>
                <w:szCs w:val="20"/>
                <w:lang w:val="en-GB"/>
              </w:rPr>
              <w:t>ation's International Clinical Trial's Registry Platform (ICTRP).</w:t>
            </w:r>
          </w:p>
        </w:tc>
      </w:tr>
      <w:tr w:rsidR="00DB50C7" w:rsidRPr="00272F02" w14:paraId="47ECD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83F4B" w14:textId="77777777" w:rsidR="00F15E48" w:rsidRPr="00272F02" w:rsidRDefault="00F15E48" w:rsidP="00DE05D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F1162E" w14:textId="3C88E0EE" w:rsidR="00F15E48" w:rsidRPr="00272F02" w:rsidRDefault="00C87902" w:rsidP="00DE05D1">
            <w:pPr>
              <w:pStyle w:val="TableCellLeft10pt"/>
              <w:rPr>
                <w:szCs w:val="20"/>
                <w:lang w:val="en-GB"/>
              </w:rPr>
            </w:pPr>
            <w:r w:rsidRPr="00272F02">
              <w:rPr>
                <w:szCs w:val="20"/>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DB50C7" w:rsidRPr="00272F02" w14:paraId="175139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3A4338" w14:textId="77777777" w:rsidR="00F15E48" w:rsidRPr="00272F02" w:rsidRDefault="00F15E48" w:rsidP="00DE05D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31A9F1" w14:textId="767C87FA" w:rsidR="00F15E48" w:rsidRPr="00272F02" w:rsidRDefault="00F15E48" w:rsidP="00DE05D1">
            <w:pPr>
              <w:pStyle w:val="TableCellLeft10pt"/>
              <w:rPr>
                <w:szCs w:val="20"/>
                <w:lang w:val="en-GB"/>
              </w:rPr>
            </w:pPr>
            <w:r w:rsidRPr="00272F02">
              <w:rPr>
                <w:szCs w:val="20"/>
                <w:lang w:val="en-GB"/>
              </w:rPr>
              <w:t>Optional</w:t>
            </w:r>
          </w:p>
        </w:tc>
      </w:tr>
      <w:tr w:rsidR="00DB50C7" w:rsidRPr="00272F02" w14:paraId="443E0C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7F57E" w14:textId="77777777" w:rsidR="00F15E48" w:rsidRPr="00272F02" w:rsidRDefault="00F15E48" w:rsidP="00DE05D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201A5AF" w14:textId="1CF61B1B" w:rsidR="00F15E48" w:rsidRPr="00272F02" w:rsidRDefault="00264390" w:rsidP="00DE05D1">
            <w:pPr>
              <w:pStyle w:val="TableCellLeft10pt"/>
              <w:rPr>
                <w:szCs w:val="20"/>
                <w:lang w:val="en-GB"/>
              </w:rPr>
            </w:pPr>
            <w:r w:rsidRPr="00272F02">
              <w:rPr>
                <w:szCs w:val="20"/>
                <w:lang w:val="en-GB"/>
              </w:rPr>
              <w:t xml:space="preserve">One to one; One to </w:t>
            </w:r>
            <w:r w:rsidR="005731D3">
              <w:rPr>
                <w:szCs w:val="20"/>
                <w:lang w:val="en-GB"/>
              </w:rPr>
              <w:t xml:space="preserve">Sponsor </w:t>
            </w:r>
            <w:r w:rsidRPr="00272F02">
              <w:rPr>
                <w:szCs w:val="20"/>
                <w:lang w:val="en-GB"/>
              </w:rPr>
              <w:t>Protocol Identifier</w:t>
            </w:r>
          </w:p>
        </w:tc>
      </w:tr>
      <w:tr w:rsidR="00DB50C7" w:rsidRPr="00272F02" w14:paraId="148106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69FA9A" w14:textId="77777777" w:rsidR="00F15E48" w:rsidRPr="00272F02" w:rsidRDefault="00F15E48" w:rsidP="00DE05D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BFB49F" w14:textId="77777777" w:rsidR="00F15E48" w:rsidRPr="00272F02" w:rsidRDefault="00F15E48" w:rsidP="00DE05D1">
            <w:pPr>
              <w:pStyle w:val="TableCellLeft10pt"/>
              <w:rPr>
                <w:szCs w:val="20"/>
                <w:lang w:val="en-GB"/>
              </w:rPr>
            </w:pPr>
            <w:r w:rsidRPr="00272F02">
              <w:rPr>
                <w:szCs w:val="20"/>
                <w:lang w:val="en-GB"/>
              </w:rPr>
              <w:t xml:space="preserve">Title Page </w:t>
            </w:r>
          </w:p>
        </w:tc>
      </w:tr>
      <w:tr w:rsidR="00DB50C7" w:rsidRPr="00272F02" w14:paraId="223D2A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D12D08" w14:textId="77777777" w:rsidR="00F15E48" w:rsidRPr="00272F02" w:rsidRDefault="00F15E48" w:rsidP="00DE05D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9B93BF0" w14:textId="4F979E0A" w:rsidR="00F15E48" w:rsidRPr="00272F02" w:rsidRDefault="00802991" w:rsidP="00DE05D1">
            <w:pPr>
              <w:pStyle w:val="TableCellLeft10pt"/>
              <w:rPr>
                <w:szCs w:val="20"/>
                <w:lang w:val="en-GB"/>
              </w:rPr>
            </w:pPr>
            <w:r w:rsidRPr="00272F02">
              <w:rPr>
                <w:rStyle w:val="cf01"/>
                <w:rFonts w:ascii="Times New Roman" w:hAnsi="Times New Roman" w:cs="Times New Roman"/>
                <w:color w:val="auto"/>
                <w:sz w:val="20"/>
                <w:szCs w:val="20"/>
              </w:rPr>
              <w:t>UTN/WHO: Uxxxx-xxxx-xxxx with X being an integer</w:t>
            </w:r>
          </w:p>
        </w:tc>
      </w:tr>
      <w:tr w:rsidR="00DB50C7" w:rsidRPr="00272F02" w14:paraId="0A9C31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9A3DA" w14:textId="77777777" w:rsidR="00F15E48" w:rsidRPr="00272F02" w:rsidRDefault="00F15E48" w:rsidP="00DE05D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5F9F2F" w14:textId="4DDA9A16" w:rsidR="00F15E48" w:rsidRPr="00272F02" w:rsidRDefault="00F15E48" w:rsidP="3FAC1DF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000F6F05" w:rsidRPr="00272F02">
              <w:rPr>
                <w:lang w:val="en-GB" w:eastAsia="ja-JP"/>
              </w:rPr>
              <w:t>Y</w:t>
            </w:r>
            <w:r w:rsidR="7CCCE87B" w:rsidRPr="00272F02">
              <w:rPr>
                <w:lang w:val="en-GB"/>
              </w:rPr>
              <w:t>es</w:t>
            </w:r>
            <w:r w:rsidR="03824ACA" w:rsidRPr="00272F02">
              <w:rPr>
                <w:lang w:val="en-GB"/>
              </w:rPr>
              <w:t xml:space="preserve">; </w:t>
            </w:r>
          </w:p>
          <w:p w14:paraId="356AC8BC" w14:textId="287A98B3" w:rsidR="00F15E48" w:rsidRPr="00272F02" w:rsidRDefault="00F15E48" w:rsidP="00DE05D1">
            <w:pPr>
              <w:pStyle w:val="TableCellLeft10pt"/>
              <w:rPr>
                <w:szCs w:val="20"/>
                <w:lang w:val="en-GB"/>
              </w:rPr>
            </w:pPr>
            <w:r w:rsidRPr="00272F02">
              <w:rPr>
                <w:rStyle w:val="TableCellLeft10ptBoldChar"/>
                <w:szCs w:val="20"/>
              </w:rPr>
              <w:t>Relationship</w:t>
            </w:r>
            <w:r w:rsidRPr="00272F02">
              <w:rPr>
                <w:szCs w:val="20"/>
                <w:lang w:val="en-GB"/>
              </w:rPr>
              <w:t xml:space="preserve">: </w:t>
            </w:r>
            <w:r w:rsidR="009A317D" w:rsidRPr="00272F02">
              <w:rPr>
                <w:szCs w:val="20"/>
                <w:lang w:val="en-GB"/>
              </w:rPr>
              <w:t xml:space="preserve">Heading; </w:t>
            </w:r>
            <w:r w:rsidR="005731D3">
              <w:rPr>
                <w:szCs w:val="20"/>
                <w:lang w:val="en-GB"/>
              </w:rPr>
              <w:t xml:space="preserve">Sponsor </w:t>
            </w:r>
            <w:r w:rsidR="005973C4" w:rsidRPr="00272F02">
              <w:rPr>
                <w:szCs w:val="20"/>
                <w:lang w:val="en-GB"/>
              </w:rPr>
              <w:t>Protocol</w:t>
            </w:r>
            <w:r w:rsidR="009A317D" w:rsidRPr="00272F02">
              <w:rPr>
                <w:szCs w:val="20"/>
                <w:lang w:val="en-GB"/>
              </w:rPr>
              <w:t xml:space="preserve"> Identifier; </w:t>
            </w:r>
          </w:p>
          <w:p w14:paraId="5CA3951C" w14:textId="734A3DB9" w:rsidR="00F15E48" w:rsidRPr="00272F02" w:rsidRDefault="00F15E48" w:rsidP="00DE05D1">
            <w:pPr>
              <w:pStyle w:val="TableCellLeft10pt"/>
              <w:rPr>
                <w:szCs w:val="20"/>
                <w:lang w:val="en-GB"/>
              </w:rPr>
            </w:pPr>
            <w:r w:rsidRPr="00272F02">
              <w:rPr>
                <w:rStyle w:val="TableCellLeft10ptBoldChar"/>
                <w:szCs w:val="20"/>
              </w:rPr>
              <w:t>Concept</w:t>
            </w:r>
            <w:r w:rsidRPr="00272F02">
              <w:rPr>
                <w:szCs w:val="20"/>
                <w:lang w:val="en-GB"/>
              </w:rPr>
              <w:t xml:space="preserve">: </w:t>
            </w:r>
            <w:r w:rsidR="009A317D" w:rsidRPr="00272F02">
              <w:rPr>
                <w:szCs w:val="20"/>
                <w:lang w:val="en-GB"/>
              </w:rPr>
              <w:t>CNEW</w:t>
            </w:r>
          </w:p>
        </w:tc>
      </w:tr>
      <w:tr w:rsidR="00DB50C7" w:rsidRPr="00272F02" w14:paraId="150C91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6F5E0" w14:textId="69B94C3F" w:rsidR="00F15E48" w:rsidRPr="00272F02" w:rsidRDefault="0021788E" w:rsidP="00DE05D1">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2B3568F" w14:textId="41807E2B" w:rsidR="00F15E48" w:rsidRPr="00272F02" w:rsidRDefault="00401A10" w:rsidP="00DE05D1">
            <w:pPr>
              <w:pStyle w:val="TableCellLeft10pt"/>
              <w:rPr>
                <w:szCs w:val="20"/>
                <w:lang w:val="en-GB"/>
              </w:rPr>
            </w:pPr>
            <w:r w:rsidRPr="00272F02">
              <w:rPr>
                <w:szCs w:val="20"/>
                <w:lang w:val="en-GB"/>
              </w:rPr>
              <w:t>No</w:t>
            </w:r>
          </w:p>
        </w:tc>
      </w:tr>
    </w:tbl>
    <w:p w14:paraId="1EFD1744" w14:textId="77777777" w:rsidR="00A02F94" w:rsidRPr="00272F02" w:rsidRDefault="00A02F94" w:rsidP="00A02F94">
      <w:pPr>
        <w:rPr>
          <w:sz w:val="20"/>
          <w:szCs w:val="20"/>
        </w:rPr>
      </w:pPr>
      <w:bookmarkStart w:id="31" w:name="_mioConsistencyCheck20"/>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5720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23D87" w14:textId="77777777" w:rsidR="00A02F94" w:rsidRPr="00272F02" w:rsidRDefault="00A02F94" w:rsidP="00A02F9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FAF5C3B" w14:textId="5C559736" w:rsidR="00A02F94" w:rsidRPr="00272F02" w:rsidRDefault="0054024B" w:rsidP="00A02F94">
            <w:pPr>
              <w:pStyle w:val="TableCellLeft10pt"/>
              <w:rPr>
                <w:szCs w:val="20"/>
                <w:lang w:val="en-GB"/>
              </w:rPr>
            </w:pPr>
            <w:r w:rsidRPr="00272F02">
              <w:rPr>
                <w:szCs w:val="20"/>
                <w:lang w:val="en-GB"/>
              </w:rPr>
              <w:t>&lt;</w:t>
            </w:r>
            <w:r w:rsidR="00A02F94" w:rsidRPr="00272F02">
              <w:rPr>
                <w:szCs w:val="20"/>
                <w:lang w:val="en-GB"/>
              </w:rPr>
              <w:t xml:space="preserve">Other </w:t>
            </w:r>
            <w:r w:rsidR="00C87902" w:rsidRPr="00272F02">
              <w:rPr>
                <w:szCs w:val="20"/>
                <w:lang w:val="en-GB"/>
              </w:rPr>
              <w:t xml:space="preserve">Regulatory </w:t>
            </w:r>
            <w:r w:rsidR="005731D3">
              <w:rPr>
                <w:szCs w:val="20"/>
                <w:lang w:val="en-GB"/>
              </w:rPr>
              <w:t>or Clinica</w:t>
            </w:r>
            <w:r w:rsidR="00FF5D30">
              <w:rPr>
                <w:szCs w:val="20"/>
                <w:lang w:val="en-GB"/>
              </w:rPr>
              <w:t xml:space="preserve">l Trial </w:t>
            </w:r>
            <w:r w:rsidR="00C87902" w:rsidRPr="00272F02">
              <w:rPr>
                <w:szCs w:val="20"/>
                <w:lang w:val="en-GB"/>
              </w:rPr>
              <w:t>Identifier</w:t>
            </w:r>
            <w:r w:rsidRPr="00272F02">
              <w:rPr>
                <w:szCs w:val="20"/>
                <w:lang w:val="en-GB"/>
              </w:rPr>
              <w:t>&gt;</w:t>
            </w:r>
          </w:p>
        </w:tc>
      </w:tr>
      <w:tr w:rsidR="00DB50C7" w:rsidRPr="00272F02" w14:paraId="6A063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F830A" w14:textId="77777777" w:rsidR="00A02F94" w:rsidRPr="00272F02" w:rsidRDefault="00A02F94" w:rsidP="00A02F9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F2E348" w14:textId="77777777" w:rsidR="00A02F94" w:rsidRPr="00272F02" w:rsidRDefault="00A02F94" w:rsidP="00A02F94">
            <w:pPr>
              <w:pStyle w:val="TableCellLeft10pt"/>
              <w:rPr>
                <w:szCs w:val="20"/>
                <w:lang w:val="en-GB"/>
              </w:rPr>
            </w:pPr>
            <w:r w:rsidRPr="00272F02">
              <w:rPr>
                <w:szCs w:val="20"/>
                <w:lang w:val="en-GB"/>
              </w:rPr>
              <w:t>Text</w:t>
            </w:r>
          </w:p>
        </w:tc>
      </w:tr>
      <w:tr w:rsidR="00DB50C7" w:rsidRPr="00272F02" w14:paraId="240413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AE446" w14:textId="4320A292" w:rsidR="00A02F94" w:rsidRPr="00272F02" w:rsidRDefault="00A02F94" w:rsidP="00A02F9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141205" w14:textId="77777777" w:rsidR="00A02F94" w:rsidRPr="00272F02" w:rsidRDefault="00A02F94" w:rsidP="00A02F94">
            <w:pPr>
              <w:pStyle w:val="TableCellLeft10pt"/>
              <w:rPr>
                <w:szCs w:val="20"/>
                <w:lang w:val="en-GB"/>
              </w:rPr>
            </w:pPr>
            <w:r w:rsidRPr="00272F02">
              <w:rPr>
                <w:szCs w:val="20"/>
                <w:lang w:val="en-GB"/>
              </w:rPr>
              <w:t>D</w:t>
            </w:r>
          </w:p>
        </w:tc>
      </w:tr>
      <w:tr w:rsidR="00DB50C7" w:rsidRPr="00272F02" w14:paraId="3A98E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611E5" w14:textId="77777777" w:rsidR="00A02F94" w:rsidRPr="00272F02" w:rsidRDefault="00A02F94" w:rsidP="00A02F9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5750D2C" w14:textId="3B1653BE" w:rsidR="00837062" w:rsidRPr="00272F02" w:rsidRDefault="000F6F05" w:rsidP="00A02F94">
            <w:pPr>
              <w:pStyle w:val="TableCellLeft10pt"/>
              <w:rPr>
                <w:szCs w:val="20"/>
                <w:lang w:val="en-GB"/>
              </w:rPr>
            </w:pPr>
            <w:r w:rsidRPr="00272F02">
              <w:rPr>
                <w:szCs w:val="20"/>
                <w:lang w:val="en-GB"/>
              </w:rPr>
              <w:t>CNEW</w:t>
            </w:r>
          </w:p>
          <w:p w14:paraId="0546C6C5" w14:textId="67A0EB2A" w:rsidR="0094277C" w:rsidRPr="00272F02" w:rsidRDefault="0094277C" w:rsidP="00A02F94">
            <w:pPr>
              <w:pStyle w:val="TableCellLeft10pt"/>
              <w:rPr>
                <w:szCs w:val="20"/>
                <w:lang w:val="en-GB"/>
              </w:rPr>
            </w:pPr>
            <w:r w:rsidRPr="00272F02">
              <w:rPr>
                <w:szCs w:val="20"/>
                <w:lang w:val="en-GB"/>
              </w:rPr>
              <w:t>For review purpose, see definition of the controlled terminology below</w:t>
            </w:r>
            <w:r w:rsidRPr="00272F02" w:rsidDel="0094277C">
              <w:rPr>
                <w:szCs w:val="20"/>
                <w:lang w:val="en-GB"/>
              </w:rPr>
              <w:t xml:space="preserve"> </w:t>
            </w:r>
          </w:p>
          <w:p w14:paraId="25C9679E" w14:textId="236A89A5" w:rsidR="00A02F94" w:rsidRPr="00272F02" w:rsidRDefault="00086C96" w:rsidP="00A02F94">
            <w:pPr>
              <w:pStyle w:val="TableCellLeft10pt"/>
              <w:rPr>
                <w:szCs w:val="20"/>
                <w:lang w:val="en-GB"/>
              </w:rPr>
            </w:pPr>
            <w:r w:rsidRPr="00272F02">
              <w:rPr>
                <w:szCs w:val="20"/>
                <w:lang w:val="en-GB"/>
              </w:rPr>
              <w:t>A sequence of characters used to identify a clinical trial, that is different than the one(s) previously specified or mentioned.</w:t>
            </w:r>
          </w:p>
        </w:tc>
      </w:tr>
      <w:tr w:rsidR="00DB50C7" w:rsidRPr="00272F02" w14:paraId="23CF6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69C6A" w14:textId="77777777" w:rsidR="00A02F94" w:rsidRPr="00272F02" w:rsidRDefault="00A02F94" w:rsidP="00A02F9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7B5DEE" w14:textId="68E616E0" w:rsidR="00A02F94" w:rsidRPr="00272F02" w:rsidRDefault="00B222E2" w:rsidP="00A02F94">
            <w:pPr>
              <w:pStyle w:val="TableCellLeft10pt"/>
              <w:rPr>
                <w:szCs w:val="20"/>
                <w:lang w:val="en-GB"/>
              </w:rPr>
            </w:pPr>
            <w:r w:rsidRPr="00272F02">
              <w:rPr>
                <w:szCs w:val="20"/>
              </w:rPr>
              <w:t>Include all</w:t>
            </w:r>
            <w:r w:rsidR="003F054F">
              <w:rPr>
                <w:rFonts w:hint="eastAsia"/>
                <w:szCs w:val="20"/>
                <w:lang w:eastAsia="ja-JP"/>
              </w:rPr>
              <w:t>identifiers</w:t>
            </w:r>
            <w:r w:rsidRPr="00272F02">
              <w:rPr>
                <w:szCs w:val="20"/>
              </w:rPr>
              <w:t xml:space="preserve"> that are applicable for the trial and available at the time of protocol or amendment finalisation. Delete prompts for </w:t>
            </w:r>
            <w:r w:rsidR="003F054F" w:rsidRPr="003F054F">
              <w:rPr>
                <w:szCs w:val="20"/>
              </w:rPr>
              <w:t>identifiers</w:t>
            </w:r>
            <w:r w:rsidRPr="00272F02">
              <w:rPr>
                <w:szCs w:val="20"/>
              </w:rPr>
              <w:t>not available at the time of document finalisation. Delete unused fields. Add fields for “other” if more than one is needed.</w:t>
            </w:r>
          </w:p>
        </w:tc>
      </w:tr>
      <w:tr w:rsidR="00DB50C7" w:rsidRPr="00272F02" w14:paraId="4CA1C7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EB106" w14:textId="77777777" w:rsidR="00A02F94" w:rsidRPr="00272F02" w:rsidRDefault="00A02F94" w:rsidP="00A02F9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10A2107" w14:textId="5C44BEF4" w:rsidR="00A02F94" w:rsidRPr="00272F02" w:rsidRDefault="00A02F94" w:rsidP="00A02F94">
            <w:pPr>
              <w:pStyle w:val="TableCellLeft10pt"/>
              <w:rPr>
                <w:szCs w:val="20"/>
                <w:lang w:val="en-GB"/>
              </w:rPr>
            </w:pPr>
            <w:r w:rsidRPr="00272F02">
              <w:rPr>
                <w:szCs w:val="20"/>
                <w:lang w:val="en-GB"/>
              </w:rPr>
              <w:t>Optional</w:t>
            </w:r>
          </w:p>
        </w:tc>
      </w:tr>
      <w:tr w:rsidR="00DB50C7" w:rsidRPr="00272F02" w14:paraId="19A692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0E79B" w14:textId="77777777" w:rsidR="00A02F94" w:rsidRPr="00272F02" w:rsidRDefault="00A02F94" w:rsidP="00A02F9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420AD6" w14:textId="096D72F5" w:rsidR="00A02F94" w:rsidRPr="00272F02" w:rsidRDefault="00264390" w:rsidP="00A02F94">
            <w:pPr>
              <w:pStyle w:val="TableCellLeft10pt"/>
              <w:rPr>
                <w:szCs w:val="20"/>
                <w:lang w:val="en-GB"/>
              </w:rPr>
            </w:pPr>
            <w:r w:rsidRPr="00272F02">
              <w:rPr>
                <w:szCs w:val="20"/>
                <w:lang w:val="en-GB" w:eastAsia="ja-JP"/>
              </w:rPr>
              <w:t xml:space="preserve">One to one; </w:t>
            </w:r>
            <w:r w:rsidR="00086C96" w:rsidRPr="00272F02">
              <w:rPr>
                <w:szCs w:val="20"/>
                <w:lang w:val="en-GB"/>
              </w:rPr>
              <w:t xml:space="preserve">One to </w:t>
            </w:r>
            <w:r w:rsidR="00FF5D30">
              <w:rPr>
                <w:szCs w:val="20"/>
                <w:lang w:val="en-GB"/>
              </w:rPr>
              <w:t xml:space="preserve">Sponsor </w:t>
            </w:r>
            <w:r w:rsidR="00086C96" w:rsidRPr="00272F02">
              <w:rPr>
                <w:szCs w:val="20"/>
                <w:lang w:val="en-GB"/>
              </w:rPr>
              <w:t>Protocol Identifier</w:t>
            </w:r>
          </w:p>
        </w:tc>
      </w:tr>
      <w:tr w:rsidR="00DB50C7" w:rsidRPr="00272F02" w14:paraId="6433DE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4A569A" w14:textId="77777777" w:rsidR="00A02F94" w:rsidRPr="00272F02" w:rsidRDefault="00A02F94" w:rsidP="00A02F9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CE910BD" w14:textId="77777777" w:rsidR="00A02F94" w:rsidRPr="00272F02" w:rsidRDefault="00A02F94" w:rsidP="00A02F94">
            <w:pPr>
              <w:pStyle w:val="TableCellLeft10pt"/>
              <w:rPr>
                <w:szCs w:val="20"/>
                <w:lang w:val="en-GB"/>
              </w:rPr>
            </w:pPr>
            <w:r w:rsidRPr="00272F02">
              <w:rPr>
                <w:szCs w:val="20"/>
                <w:lang w:val="en-GB"/>
              </w:rPr>
              <w:t xml:space="preserve">Title Page </w:t>
            </w:r>
          </w:p>
        </w:tc>
      </w:tr>
      <w:tr w:rsidR="00DB50C7" w:rsidRPr="00272F02" w14:paraId="19F8F2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AC0DD" w14:textId="77777777" w:rsidR="00A02F94" w:rsidRPr="00272F02" w:rsidRDefault="00A02F94" w:rsidP="00A02F9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55A71E" w14:textId="6F13437E" w:rsidR="00A02F94" w:rsidRPr="00272F02" w:rsidRDefault="00E76B81" w:rsidP="00A02F94">
            <w:pPr>
              <w:pStyle w:val="TableCellLeft10pt"/>
              <w:rPr>
                <w:szCs w:val="20"/>
                <w:lang w:val="en-GB"/>
              </w:rPr>
            </w:pPr>
            <w:r w:rsidRPr="00272F02">
              <w:rPr>
                <w:szCs w:val="20"/>
                <w:lang w:val="en-GB"/>
              </w:rPr>
              <w:t>Text</w:t>
            </w:r>
          </w:p>
        </w:tc>
      </w:tr>
      <w:tr w:rsidR="00DB50C7" w:rsidRPr="00272F02" w14:paraId="424C0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1D8D1" w14:textId="77777777" w:rsidR="00A02F94" w:rsidRPr="00272F02" w:rsidRDefault="00A02F94" w:rsidP="00A02F9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67B632" w14:textId="541C5315" w:rsidR="00A02F94" w:rsidRPr="00272F02" w:rsidRDefault="00A02F94" w:rsidP="00A02F9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4479B" w:rsidRPr="00272F02">
              <w:rPr>
                <w:szCs w:val="20"/>
                <w:lang w:val="en-GB"/>
              </w:rPr>
              <w:t>Yes</w:t>
            </w:r>
          </w:p>
          <w:p w14:paraId="2C0476BD" w14:textId="5912B50C" w:rsidR="00A02F94" w:rsidRPr="00272F02" w:rsidRDefault="00A02F94" w:rsidP="00A02F94">
            <w:pPr>
              <w:pStyle w:val="TableCellLeft10pt"/>
              <w:rPr>
                <w:szCs w:val="20"/>
                <w:lang w:val="en-GB"/>
              </w:rPr>
            </w:pPr>
            <w:r w:rsidRPr="00272F02">
              <w:rPr>
                <w:rStyle w:val="TableCellLeft10ptBoldChar"/>
                <w:szCs w:val="20"/>
              </w:rPr>
              <w:t>Relationship</w:t>
            </w:r>
            <w:r w:rsidRPr="00272F02">
              <w:rPr>
                <w:szCs w:val="20"/>
                <w:lang w:val="en-GB"/>
              </w:rPr>
              <w:t xml:space="preserve">: </w:t>
            </w:r>
            <w:r w:rsidR="0094479B" w:rsidRPr="00272F02">
              <w:rPr>
                <w:szCs w:val="20"/>
                <w:lang w:val="en-GB"/>
              </w:rPr>
              <w:t xml:space="preserve">Heading, </w:t>
            </w:r>
            <w:r w:rsidR="00FF5D30">
              <w:rPr>
                <w:szCs w:val="20"/>
                <w:lang w:val="en-GB"/>
              </w:rPr>
              <w:t xml:space="preserve">Sponsor </w:t>
            </w:r>
            <w:r w:rsidR="0094479B" w:rsidRPr="00272F02">
              <w:rPr>
                <w:szCs w:val="20"/>
                <w:lang w:val="en-GB"/>
              </w:rPr>
              <w:t>Protocol Identifier</w:t>
            </w:r>
            <w:r w:rsidRPr="00272F02">
              <w:rPr>
                <w:rStyle w:val="TableCellLeft10ptBoldChar"/>
                <w:szCs w:val="20"/>
              </w:rPr>
              <w:t>Concept</w:t>
            </w:r>
            <w:r w:rsidRPr="00272F02">
              <w:rPr>
                <w:szCs w:val="20"/>
                <w:lang w:val="en-GB"/>
              </w:rPr>
              <w:t xml:space="preserve">: </w:t>
            </w:r>
            <w:r w:rsidR="004E23B6" w:rsidRPr="00272F02">
              <w:rPr>
                <w:szCs w:val="20"/>
                <w:lang w:val="en-GB"/>
              </w:rPr>
              <w:t>CNEW</w:t>
            </w:r>
          </w:p>
        </w:tc>
      </w:tr>
      <w:tr w:rsidR="00DB50C7" w:rsidRPr="00272F02" w14:paraId="242C2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3022B0" w14:textId="45C1F4A3" w:rsidR="00A02F94" w:rsidRPr="00272F02" w:rsidRDefault="0021788E" w:rsidP="00A02F9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AFA3D0" w14:textId="3F1F8718" w:rsidR="00A02F94" w:rsidRPr="00272F02" w:rsidRDefault="0078797D" w:rsidP="00A02F94">
            <w:pPr>
              <w:pStyle w:val="TableCellLeft10pt"/>
              <w:rPr>
                <w:szCs w:val="20"/>
                <w:lang w:val="en-GB" w:eastAsia="ja-JP"/>
              </w:rPr>
            </w:pPr>
            <w:r w:rsidRPr="00272F02">
              <w:rPr>
                <w:szCs w:val="20"/>
                <w:lang w:val="en-GB" w:eastAsia="ja-JP"/>
              </w:rPr>
              <w:t xml:space="preserve">Yes, </w:t>
            </w:r>
            <w:r w:rsidR="007A0878" w:rsidRPr="00272F02">
              <w:rPr>
                <w:szCs w:val="20"/>
                <w:lang w:val="en-GB" w:eastAsia="ja-JP"/>
              </w:rPr>
              <w:t>r</w:t>
            </w:r>
            <w:r w:rsidR="007A0878" w:rsidRPr="00272F02">
              <w:rPr>
                <w:szCs w:val="20"/>
                <w:lang w:val="en-GB"/>
              </w:rPr>
              <w:t xml:space="preserve">epeatable </w:t>
            </w:r>
            <w:r w:rsidR="00444021" w:rsidRPr="00272F02">
              <w:rPr>
                <w:szCs w:val="20"/>
                <w:lang w:val="en-GB" w:eastAsia="ja-JP"/>
              </w:rPr>
              <w:t>for each regulatory agency identifier</w:t>
            </w:r>
          </w:p>
        </w:tc>
      </w:tr>
    </w:tbl>
    <w:p w14:paraId="4E21E398" w14:textId="77777777" w:rsidR="00A02F94" w:rsidRPr="00272F02"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BCCA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50BC6" w14:textId="77777777" w:rsidR="00A02F94" w:rsidRPr="00272F02" w:rsidRDefault="00A02F94" w:rsidP="00A02F94">
            <w:pPr>
              <w:pStyle w:val="TableHeadingTextLeft10pt"/>
              <w:rPr>
                <w:szCs w:val="20"/>
                <w:lang w:val="de-DE"/>
              </w:rPr>
            </w:pPr>
            <w:bookmarkStart w:id="32" w:name="_mioConsistencyCheck22"/>
            <w:bookmarkEnd w:id="32"/>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415E54" w14:textId="6C954B83" w:rsidR="00A02F94" w:rsidRPr="00272F02" w:rsidRDefault="00A02F94" w:rsidP="00A02F94">
            <w:pPr>
              <w:pStyle w:val="TableCellLeft10pt"/>
              <w:rPr>
                <w:szCs w:val="20"/>
                <w:lang w:val="en-GB" w:eastAsia="ja-JP"/>
              </w:rPr>
            </w:pPr>
            <w:r w:rsidRPr="00272F02">
              <w:rPr>
                <w:szCs w:val="20"/>
                <w:lang w:val="en-GB"/>
              </w:rPr>
              <w:t>Sponsor Approval</w:t>
            </w:r>
            <w:r w:rsidR="00BB212B" w:rsidRPr="00272F02">
              <w:rPr>
                <w:szCs w:val="20"/>
                <w:lang w:val="en-GB" w:eastAsia="ja-JP"/>
              </w:rPr>
              <w:t>:</w:t>
            </w:r>
          </w:p>
        </w:tc>
      </w:tr>
      <w:tr w:rsidR="00DB50C7" w:rsidRPr="00272F02" w14:paraId="1453CC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2C0AB7" w14:textId="77777777" w:rsidR="00A02F94" w:rsidRPr="00272F02" w:rsidRDefault="00A02F94" w:rsidP="00A02F9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2A3E34C" w14:textId="77777777" w:rsidR="00A02F94" w:rsidRPr="00272F02" w:rsidRDefault="00A02F94" w:rsidP="00A02F94">
            <w:pPr>
              <w:pStyle w:val="TableCellLeft10pt"/>
              <w:rPr>
                <w:szCs w:val="20"/>
                <w:lang w:val="en-GB"/>
              </w:rPr>
            </w:pPr>
            <w:r w:rsidRPr="00272F02">
              <w:rPr>
                <w:szCs w:val="20"/>
                <w:lang w:val="en-GB"/>
              </w:rPr>
              <w:t>Text</w:t>
            </w:r>
          </w:p>
        </w:tc>
      </w:tr>
      <w:tr w:rsidR="00DB50C7" w:rsidRPr="00272F02" w14:paraId="400C03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CAC8A8" w14:textId="47EC358F" w:rsidR="00A02F94" w:rsidRPr="00272F02" w:rsidRDefault="00A02F94" w:rsidP="00A02F9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80B77D" w14:textId="77777777" w:rsidR="00A02F94" w:rsidRPr="00272F02" w:rsidRDefault="00A02F94" w:rsidP="00A02F94">
            <w:pPr>
              <w:pStyle w:val="TableCellLeft10pt"/>
              <w:rPr>
                <w:szCs w:val="20"/>
                <w:lang w:val="en-GB"/>
              </w:rPr>
            </w:pPr>
            <w:r w:rsidRPr="00272F02">
              <w:rPr>
                <w:szCs w:val="20"/>
                <w:lang w:val="en-GB"/>
              </w:rPr>
              <w:t>H</w:t>
            </w:r>
          </w:p>
        </w:tc>
      </w:tr>
      <w:tr w:rsidR="00DB50C7" w:rsidRPr="00272F02" w14:paraId="4AF82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0CE22" w14:textId="77777777" w:rsidR="00A02F94" w:rsidRPr="00272F02" w:rsidRDefault="00A02F94" w:rsidP="00A02F9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1F0B90E" w14:textId="77777777" w:rsidR="00A02F94" w:rsidRPr="00272F02" w:rsidRDefault="00A02F94" w:rsidP="00A02F94">
            <w:pPr>
              <w:pStyle w:val="TableCellLeft10pt"/>
              <w:rPr>
                <w:szCs w:val="20"/>
                <w:lang w:val="en-GB"/>
              </w:rPr>
            </w:pPr>
            <w:r w:rsidRPr="00272F02">
              <w:rPr>
                <w:szCs w:val="20"/>
                <w:lang w:val="en-GB"/>
              </w:rPr>
              <w:t>Heading</w:t>
            </w:r>
          </w:p>
        </w:tc>
      </w:tr>
      <w:tr w:rsidR="00DB50C7" w:rsidRPr="00272F02" w14:paraId="522985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D5A6F" w14:textId="77777777" w:rsidR="00A02F94" w:rsidRPr="00272F02" w:rsidRDefault="00A02F94" w:rsidP="00A02F9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732399" w14:textId="6F87F339" w:rsidR="00A02F94" w:rsidRPr="00272F02" w:rsidRDefault="009C51CF" w:rsidP="00A02F94">
            <w:pPr>
              <w:pStyle w:val="TableCellLeft10pt"/>
              <w:rPr>
                <w:szCs w:val="20"/>
                <w:lang w:val="en-GB"/>
              </w:rPr>
            </w:pPr>
            <w:r w:rsidRPr="00272F02">
              <w:rPr>
                <w:szCs w:val="20"/>
                <w:lang w:val="en-GB"/>
              </w:rPr>
              <w:t>N/A</w:t>
            </w:r>
          </w:p>
        </w:tc>
      </w:tr>
      <w:tr w:rsidR="00DB50C7" w:rsidRPr="00272F02" w14:paraId="35DFA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67B58" w14:textId="77777777" w:rsidR="00A02F94" w:rsidRPr="00272F02" w:rsidRDefault="00A02F94" w:rsidP="00A02F9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16A5B4" w14:textId="4D8ACA1E" w:rsidR="00A02F94" w:rsidRPr="00272F02" w:rsidRDefault="00A02F94" w:rsidP="00A02F94">
            <w:pPr>
              <w:pStyle w:val="TableCellLeft10pt"/>
              <w:rPr>
                <w:szCs w:val="20"/>
                <w:lang w:val="en-GB"/>
              </w:rPr>
            </w:pPr>
            <w:r w:rsidRPr="00272F02">
              <w:rPr>
                <w:szCs w:val="20"/>
                <w:lang w:val="en-GB"/>
              </w:rPr>
              <w:t>Required</w:t>
            </w:r>
          </w:p>
        </w:tc>
      </w:tr>
      <w:tr w:rsidR="00DB50C7" w:rsidRPr="00272F02" w14:paraId="3465F1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6A0048" w14:textId="77777777" w:rsidR="00A02F94" w:rsidRPr="00272F02" w:rsidRDefault="00A02F94" w:rsidP="00A02F9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99ABF0" w14:textId="6078B6D7" w:rsidR="00A02F94" w:rsidRPr="00272F02" w:rsidRDefault="00267362" w:rsidP="00A02F94">
            <w:pPr>
              <w:pStyle w:val="TableCellLeft10pt"/>
              <w:rPr>
                <w:szCs w:val="20"/>
                <w:lang w:val="en-GB"/>
              </w:rPr>
            </w:pPr>
            <w:r w:rsidRPr="00272F02">
              <w:rPr>
                <w:szCs w:val="20"/>
                <w:lang w:val="en-GB"/>
              </w:rPr>
              <w:t>One to one</w:t>
            </w:r>
          </w:p>
        </w:tc>
      </w:tr>
      <w:tr w:rsidR="00DB50C7" w:rsidRPr="00272F02" w14:paraId="6EB7F7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6B80" w14:textId="77777777" w:rsidR="00A02F94" w:rsidRPr="00272F02" w:rsidRDefault="00A02F94" w:rsidP="00A02F9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12DD14" w14:textId="77777777" w:rsidR="00A02F94" w:rsidRPr="00272F02" w:rsidRDefault="00A02F94" w:rsidP="00A02F94">
            <w:pPr>
              <w:pStyle w:val="TableCellLeft10pt"/>
              <w:rPr>
                <w:szCs w:val="20"/>
                <w:lang w:val="en-GB"/>
              </w:rPr>
            </w:pPr>
            <w:r w:rsidRPr="00272F02">
              <w:rPr>
                <w:szCs w:val="20"/>
                <w:lang w:val="en-GB"/>
              </w:rPr>
              <w:t>Title page</w:t>
            </w:r>
          </w:p>
        </w:tc>
      </w:tr>
      <w:tr w:rsidR="00DB50C7" w:rsidRPr="00272F02" w14:paraId="639B2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5240" w14:textId="77777777" w:rsidR="00A02F94" w:rsidRPr="00272F02" w:rsidRDefault="00A02F94" w:rsidP="00A02F9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41FF8" w14:textId="07592E0C" w:rsidR="00A02F94" w:rsidRPr="00272F02" w:rsidRDefault="00A02F94" w:rsidP="00A02F94">
            <w:pPr>
              <w:pStyle w:val="TableCellLeft10pt"/>
              <w:rPr>
                <w:szCs w:val="20"/>
                <w:lang w:val="en-GB"/>
              </w:rPr>
            </w:pPr>
            <w:r w:rsidRPr="00272F02">
              <w:rPr>
                <w:szCs w:val="20"/>
                <w:lang w:val="en-GB"/>
              </w:rPr>
              <w:t>Sponsor Approval</w:t>
            </w:r>
            <w:r w:rsidR="00DB5450" w:rsidRPr="00272F02">
              <w:rPr>
                <w:szCs w:val="20"/>
                <w:lang w:val="en-GB"/>
              </w:rPr>
              <w:t>:</w:t>
            </w:r>
          </w:p>
        </w:tc>
      </w:tr>
      <w:tr w:rsidR="00DB50C7" w:rsidRPr="00272F02" w14:paraId="03EAC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E3083" w14:textId="77777777" w:rsidR="00A02F94" w:rsidRPr="00272F02" w:rsidRDefault="00A02F94" w:rsidP="00A02F9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B47F1A7" w14:textId="5736D7F7" w:rsidR="00A02F94" w:rsidRPr="00272F02" w:rsidRDefault="00A02F94" w:rsidP="00A02F9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982ABF" w:rsidRPr="00272F02">
              <w:rPr>
                <w:szCs w:val="20"/>
                <w:lang w:val="en-GB"/>
              </w:rPr>
              <w:t>No</w:t>
            </w:r>
          </w:p>
          <w:p w14:paraId="620E41E6" w14:textId="77777777" w:rsidR="00A02F94" w:rsidRPr="00272F02" w:rsidRDefault="00A02F94" w:rsidP="00A02F94">
            <w:pPr>
              <w:pStyle w:val="TableCellLeft10pt"/>
              <w:rPr>
                <w:szCs w:val="20"/>
                <w:lang w:val="en-GB"/>
              </w:rPr>
            </w:pPr>
            <w:r w:rsidRPr="00272F02">
              <w:rPr>
                <w:rStyle w:val="TableCellLeft10ptBoldChar"/>
                <w:szCs w:val="20"/>
              </w:rPr>
              <w:t>Relationship</w:t>
            </w:r>
            <w:r w:rsidRPr="00272F02">
              <w:rPr>
                <w:szCs w:val="20"/>
                <w:lang w:val="en-GB"/>
              </w:rPr>
              <w:t>: Table row heading</w:t>
            </w:r>
          </w:p>
          <w:p w14:paraId="5802F12A" w14:textId="72582F38" w:rsidR="00A02F94" w:rsidRPr="00272F02" w:rsidRDefault="00A02F94" w:rsidP="00A02F94">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1502B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A9921" w14:textId="0398BDDD" w:rsidR="00A02F94" w:rsidRPr="00272F02" w:rsidRDefault="0021788E" w:rsidP="00A02F9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BC16314" w14:textId="206EBFCC" w:rsidR="00A02F94" w:rsidRPr="00272F02" w:rsidRDefault="00982ABF" w:rsidP="00A02F94">
            <w:pPr>
              <w:pStyle w:val="TableCellLeft10pt"/>
              <w:rPr>
                <w:szCs w:val="20"/>
                <w:lang w:val="en-GB"/>
              </w:rPr>
            </w:pPr>
            <w:r w:rsidRPr="00272F02">
              <w:rPr>
                <w:szCs w:val="20"/>
                <w:lang w:val="en-GB"/>
              </w:rPr>
              <w:t>No</w:t>
            </w:r>
          </w:p>
        </w:tc>
      </w:tr>
    </w:tbl>
    <w:p w14:paraId="2392800D" w14:textId="77777777" w:rsidR="00A02F94" w:rsidRPr="00272F02"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292207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64725D3" w14:textId="77777777" w:rsidR="00A02F94" w:rsidRPr="00272F02" w:rsidRDefault="00A02F94" w:rsidP="00A02F9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82E4D9" w14:textId="24B33EC0" w:rsidR="00A02F94" w:rsidRPr="00272F02" w:rsidRDefault="4817CA86" w:rsidP="4817CA86">
            <w:pPr>
              <w:pStyle w:val="TableCellLeft10pt"/>
              <w:rPr>
                <w:lang w:val="en-GB"/>
              </w:rPr>
            </w:pPr>
            <w:r w:rsidRPr="4817CA86">
              <w:rPr>
                <w:lang w:val="en-GB" w:eastAsia="ja-JP"/>
              </w:rPr>
              <w:t>[</w:t>
            </w:r>
            <w:r w:rsidRPr="4817CA86">
              <w:rPr>
                <w:lang w:val="en-GB"/>
              </w:rPr>
              <w:t>&lt;Approval Date</w:t>
            </w:r>
            <w:r w:rsidRPr="4817CA86">
              <w:rPr>
                <w:lang w:val="en-GB" w:eastAsia="ja-JP"/>
              </w:rPr>
              <w:t>&gt;</w:t>
            </w:r>
            <w:r w:rsidRPr="4817CA86">
              <w:rPr>
                <w:lang w:val="en-GB"/>
              </w:rPr>
              <w:t xml:space="preserve"> or </w:t>
            </w:r>
            <w:r w:rsidRPr="4817CA86">
              <w:rPr>
                <w:lang w:val="en-GB" w:eastAsia="ja-JP"/>
              </w:rPr>
              <w:t>&lt;</w:t>
            </w:r>
            <w:commentRangeStart w:id="33"/>
            <w:commentRangeStart w:id="34"/>
            <w:r w:rsidRPr="4817CA86">
              <w:rPr>
                <w:lang w:val="en-GB"/>
              </w:rPr>
              <w:t xml:space="preserve">State </w:t>
            </w:r>
            <w:commentRangeEnd w:id="33"/>
            <w:r w:rsidR="00BB212B">
              <w:commentReference w:id="33"/>
            </w:r>
            <w:commentRangeEnd w:id="34"/>
            <w:r w:rsidR="008E13E4">
              <w:rPr>
                <w:rStyle w:val="CommentReference"/>
                <w:rFonts w:eastAsia="Times New Roman"/>
              </w:rPr>
              <w:commentReference w:id="34"/>
            </w:r>
            <w:r w:rsidRPr="4817CA86">
              <w:rPr>
                <w:lang w:val="en-GB" w:eastAsia="ja-JP"/>
              </w:rPr>
              <w:t>location w</w:t>
            </w:r>
            <w:r w:rsidRPr="4817CA86">
              <w:rPr>
                <w:lang w:val="en-GB"/>
              </w:rPr>
              <w:t>here Information can be found&gt;</w:t>
            </w:r>
            <w:r w:rsidRPr="4817CA86">
              <w:rPr>
                <w:lang w:val="en-GB" w:eastAsia="ja-JP"/>
              </w:rPr>
              <w:t>]</w:t>
            </w:r>
            <w:r w:rsidRPr="4817CA86">
              <w:rPr>
                <w:lang w:val="en-GB"/>
              </w:rPr>
              <w:t xml:space="preserve"> </w:t>
            </w:r>
          </w:p>
        </w:tc>
      </w:tr>
      <w:tr w:rsidR="00DB50C7" w:rsidRPr="00272F02" w14:paraId="2CF277B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F44196" w14:textId="77777777" w:rsidR="00A02F94" w:rsidRPr="00272F02" w:rsidRDefault="00A02F94" w:rsidP="00A02F9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84CE7E" w14:textId="0B7B0ED0" w:rsidR="00A02F94" w:rsidRPr="00272F02" w:rsidRDefault="00434C58" w:rsidP="00A02F94">
            <w:pPr>
              <w:pStyle w:val="TableCellLeft10pt"/>
              <w:rPr>
                <w:szCs w:val="20"/>
                <w:lang w:val="en-GB"/>
              </w:rPr>
            </w:pPr>
            <w:r w:rsidRPr="00272F02">
              <w:rPr>
                <w:szCs w:val="20"/>
                <w:lang w:val="en-GB"/>
              </w:rPr>
              <w:t>Valid Value</w:t>
            </w:r>
          </w:p>
        </w:tc>
      </w:tr>
      <w:tr w:rsidR="00DB50C7" w:rsidRPr="00272F02" w14:paraId="23EF55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E67274" w14:textId="0E538E34" w:rsidR="00A02F94" w:rsidRPr="00272F02" w:rsidRDefault="00A02F94" w:rsidP="00A02F9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C1ABF9" w14:textId="24463B79" w:rsidR="00A02F94" w:rsidRPr="00272F02" w:rsidRDefault="00434C58" w:rsidP="00A02F94">
            <w:pPr>
              <w:pStyle w:val="TableCellLeft10pt"/>
              <w:rPr>
                <w:szCs w:val="20"/>
                <w:lang w:val="en-GB"/>
              </w:rPr>
            </w:pPr>
            <w:r w:rsidRPr="00272F02">
              <w:rPr>
                <w:szCs w:val="20"/>
                <w:lang w:val="en-GB"/>
              </w:rPr>
              <w:t>V</w:t>
            </w:r>
          </w:p>
        </w:tc>
      </w:tr>
      <w:tr w:rsidR="00DB50C7" w:rsidRPr="00272F02" w14:paraId="11A46B5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FB32513" w14:textId="77777777" w:rsidR="00A02F94" w:rsidRPr="00272F02" w:rsidRDefault="00A02F94" w:rsidP="00A02F9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8732B0" w14:textId="2386832C" w:rsidR="00837062" w:rsidRPr="00272F02" w:rsidRDefault="000F6F05" w:rsidP="00A02F94">
            <w:pPr>
              <w:pStyle w:val="TableCellLeft10pt"/>
              <w:rPr>
                <w:szCs w:val="20"/>
                <w:lang w:val="en-GB"/>
              </w:rPr>
            </w:pPr>
            <w:r w:rsidRPr="00272F02">
              <w:rPr>
                <w:szCs w:val="20"/>
                <w:lang w:val="en-GB"/>
              </w:rPr>
              <w:t>CNEW</w:t>
            </w:r>
          </w:p>
          <w:p w14:paraId="3B749A06" w14:textId="7A62EDD9" w:rsidR="0094277C" w:rsidRPr="00272F02" w:rsidRDefault="0094277C" w:rsidP="00A02F94">
            <w:pPr>
              <w:pStyle w:val="TableCellLeft10pt"/>
              <w:rPr>
                <w:szCs w:val="20"/>
                <w:lang w:val="en-GB"/>
              </w:rPr>
            </w:pPr>
            <w:r w:rsidRPr="00272F02">
              <w:rPr>
                <w:szCs w:val="20"/>
                <w:lang w:val="en-GB"/>
              </w:rPr>
              <w:t>For review purpose, see definition of the controlled terminology below</w:t>
            </w:r>
            <w:r w:rsidRPr="00272F02" w:rsidDel="0094277C">
              <w:rPr>
                <w:szCs w:val="20"/>
                <w:lang w:val="en-GB"/>
              </w:rPr>
              <w:t xml:space="preserve"> </w:t>
            </w:r>
          </w:p>
          <w:p w14:paraId="06A20B9E" w14:textId="2EBA9E6F" w:rsidR="00A02F94" w:rsidRPr="00272F02" w:rsidRDefault="00007980" w:rsidP="00A02F94">
            <w:pPr>
              <w:pStyle w:val="TableCellLeft10pt"/>
              <w:rPr>
                <w:szCs w:val="20"/>
                <w:lang w:val="en-GB"/>
              </w:rPr>
            </w:pPr>
            <w:r w:rsidRPr="00272F02">
              <w:rPr>
                <w:szCs w:val="20"/>
                <w:lang w:val="en-GB"/>
              </w:rPr>
              <w:t>T</w:t>
            </w:r>
            <w:r w:rsidR="00A36E3C" w:rsidRPr="00272F02">
              <w:rPr>
                <w:szCs w:val="20"/>
                <w:lang w:val="en-GB"/>
              </w:rPr>
              <w:t xml:space="preserve">he date that the </w:t>
            </w:r>
            <w:r w:rsidR="00BB212B" w:rsidRPr="00272F02">
              <w:rPr>
                <w:szCs w:val="20"/>
                <w:lang w:val="en-GB" w:eastAsia="ja-JP"/>
              </w:rPr>
              <w:t>s</w:t>
            </w:r>
            <w:r w:rsidR="00BB212B" w:rsidRPr="00272F02">
              <w:rPr>
                <w:szCs w:val="20"/>
                <w:lang w:val="en-GB"/>
              </w:rPr>
              <w:t xml:space="preserve">ponsor </w:t>
            </w:r>
            <w:r w:rsidR="00A36E3C" w:rsidRPr="00272F02">
              <w:rPr>
                <w:szCs w:val="20"/>
                <w:lang w:val="en-GB"/>
              </w:rPr>
              <w:t xml:space="preserve">approved the current version of the protocol, or the physical or virtual location of the date on which the </w:t>
            </w:r>
            <w:r w:rsidR="00BB212B" w:rsidRPr="00272F02">
              <w:rPr>
                <w:szCs w:val="20"/>
                <w:lang w:val="en-GB" w:eastAsia="ja-JP"/>
              </w:rPr>
              <w:t>s</w:t>
            </w:r>
            <w:r w:rsidR="00BB212B" w:rsidRPr="00272F02">
              <w:rPr>
                <w:szCs w:val="20"/>
                <w:lang w:val="en-GB"/>
              </w:rPr>
              <w:t xml:space="preserve">ponsor </w:t>
            </w:r>
            <w:r w:rsidR="00A36E3C" w:rsidRPr="00272F02">
              <w:rPr>
                <w:szCs w:val="20"/>
                <w:lang w:val="en-GB"/>
              </w:rPr>
              <w:t>approved the current version of the protocol.</w:t>
            </w:r>
          </w:p>
        </w:tc>
      </w:tr>
      <w:tr w:rsidR="00DB50C7" w:rsidRPr="00272F02" w14:paraId="17860A2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B6B242" w14:textId="77777777" w:rsidR="00A02F94" w:rsidRPr="00272F02" w:rsidRDefault="00A02F94" w:rsidP="00A02F9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AE17D05" w14:textId="6C791E0A" w:rsidR="00A02F94" w:rsidRPr="00272F02" w:rsidRDefault="00A02F94" w:rsidP="00A02F94">
            <w:pPr>
              <w:pStyle w:val="TableCellLeft10pt"/>
              <w:rPr>
                <w:lang w:val="en-GB"/>
              </w:rPr>
            </w:pPr>
            <w:r w:rsidRPr="00272F02">
              <w:rPr>
                <w:lang w:val="en-GB"/>
              </w:rPr>
              <w:t xml:space="preserve">All versions should be uniquely identifiable. </w:t>
            </w:r>
          </w:p>
        </w:tc>
      </w:tr>
      <w:tr w:rsidR="00DB50C7" w:rsidRPr="00272F02" w14:paraId="5825DD2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402BC6" w14:textId="77777777" w:rsidR="00A02F94" w:rsidRPr="00272F02" w:rsidRDefault="00A02F94" w:rsidP="00A02F9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4DC07D9" w14:textId="15B98287" w:rsidR="00A02F94" w:rsidRPr="00272F02" w:rsidRDefault="00A02F94" w:rsidP="00A02F94">
            <w:pPr>
              <w:pStyle w:val="TableCellLeft10pt"/>
              <w:rPr>
                <w:szCs w:val="20"/>
                <w:lang w:val="en-GB"/>
              </w:rPr>
            </w:pPr>
            <w:r w:rsidRPr="00272F02">
              <w:rPr>
                <w:szCs w:val="20"/>
                <w:lang w:val="en-GB"/>
              </w:rPr>
              <w:t>Required</w:t>
            </w:r>
          </w:p>
        </w:tc>
      </w:tr>
      <w:tr w:rsidR="00DB50C7" w:rsidRPr="00272F02" w14:paraId="2F74DA1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A232C1" w14:textId="77777777" w:rsidR="00A02F94" w:rsidRPr="00272F02" w:rsidRDefault="00A02F94" w:rsidP="00A02F9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81ED2E" w14:textId="421BC4C4" w:rsidR="00A02F94" w:rsidRPr="00272F02" w:rsidRDefault="4817CA86" w:rsidP="4817CA86">
            <w:pPr>
              <w:pStyle w:val="TableCellLeft10pt"/>
              <w:rPr>
                <w:lang w:val="en-GB"/>
              </w:rPr>
            </w:pPr>
            <w:r w:rsidRPr="4817CA86">
              <w:rPr>
                <w:lang w:val="en-GB"/>
              </w:rPr>
              <w:t>One to one; One to Sponsor Protocol Identifier; One to Original Protocol One to Amendment Identifier</w:t>
            </w:r>
          </w:p>
        </w:tc>
      </w:tr>
      <w:tr w:rsidR="00DB50C7" w:rsidRPr="00272F02" w14:paraId="4135404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0DFC980" w14:textId="77777777" w:rsidR="00A02F94" w:rsidRPr="00272F02" w:rsidRDefault="00A02F94" w:rsidP="00A02F9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41F3DE" w14:textId="77777777" w:rsidR="00A02F94" w:rsidRPr="00272F02" w:rsidRDefault="00A02F94" w:rsidP="00A02F94">
            <w:pPr>
              <w:pStyle w:val="TableCellLeft10pt"/>
              <w:rPr>
                <w:szCs w:val="20"/>
                <w:lang w:val="en-GB"/>
              </w:rPr>
            </w:pPr>
            <w:r w:rsidRPr="00272F02">
              <w:rPr>
                <w:szCs w:val="20"/>
                <w:lang w:val="en-GB"/>
              </w:rPr>
              <w:t>Title Page</w:t>
            </w:r>
          </w:p>
        </w:tc>
      </w:tr>
      <w:tr w:rsidR="00DB50C7" w:rsidRPr="00272F02" w14:paraId="4F2D346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09F565C" w14:textId="77777777" w:rsidR="00A02F94" w:rsidRPr="00272F02" w:rsidRDefault="00A02F94" w:rsidP="00A02F9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D128E0" w14:textId="47A6B237" w:rsidR="00754204" w:rsidRPr="00272F02" w:rsidRDefault="00F24B1A" w:rsidP="00A02F94">
            <w:pPr>
              <w:pStyle w:val="TableCellLeft10pt"/>
              <w:rPr>
                <w:lang w:val="en-GB"/>
              </w:rPr>
            </w:pPr>
            <w:r w:rsidRPr="00272F02">
              <w:rPr>
                <w:lang w:val="en-GB"/>
              </w:rPr>
              <w:t xml:space="preserve">Sponsor Approval </w:t>
            </w:r>
            <w:r w:rsidR="00A36E3C" w:rsidRPr="00272F02">
              <w:rPr>
                <w:lang w:val="en-GB"/>
              </w:rPr>
              <w:t>Date</w:t>
            </w:r>
            <w:r w:rsidRPr="00272F02">
              <w:rPr>
                <w:lang w:val="en-GB"/>
              </w:rPr>
              <w:t xml:space="preserve"> (</w:t>
            </w:r>
            <w:r w:rsidR="00046E95" w:rsidRPr="00272F02">
              <w:rPr>
                <w:lang w:val="en-GB"/>
              </w:rPr>
              <w:t>C132</w:t>
            </w:r>
            <w:r w:rsidR="00046E95" w:rsidRPr="00272F02">
              <w:rPr>
                <w:lang w:val="en-GB" w:eastAsia="ja-JP"/>
              </w:rPr>
              <w:t>3</w:t>
            </w:r>
            <w:r w:rsidR="00046E95" w:rsidRPr="00272F02">
              <w:rPr>
                <w:lang w:val="en-GB"/>
              </w:rPr>
              <w:t>52</w:t>
            </w:r>
            <w:r w:rsidRPr="00272F02">
              <w:rPr>
                <w:lang w:val="en-GB"/>
              </w:rPr>
              <w:t>)</w:t>
            </w:r>
          </w:p>
          <w:p w14:paraId="1BC0D161" w14:textId="610FBA66" w:rsidR="00A02F94" w:rsidRPr="00272F02" w:rsidRDefault="00232C7B" w:rsidP="00A02F94">
            <w:pPr>
              <w:pStyle w:val="TableCellLeft10pt"/>
              <w:rPr>
                <w:lang w:val="en-GB"/>
              </w:rPr>
            </w:pPr>
            <w:r w:rsidRPr="00272F02">
              <w:rPr>
                <w:lang w:val="en-GB"/>
              </w:rPr>
              <w:t xml:space="preserve">Location </w:t>
            </w:r>
            <w:r w:rsidR="00F24B1A" w:rsidRPr="00272F02">
              <w:rPr>
                <w:lang w:val="en-GB"/>
              </w:rPr>
              <w:t>of</w:t>
            </w:r>
            <w:r w:rsidRPr="00272F02">
              <w:rPr>
                <w:lang w:val="en-GB"/>
              </w:rPr>
              <w:t xml:space="preserve"> </w:t>
            </w:r>
            <w:r w:rsidR="00F24B1A" w:rsidRPr="00272F02">
              <w:rPr>
                <w:lang w:val="en-GB"/>
              </w:rPr>
              <w:t xml:space="preserve">Sponsor </w:t>
            </w:r>
            <w:r w:rsidRPr="00272F02">
              <w:rPr>
                <w:lang w:val="en-GB"/>
              </w:rPr>
              <w:t>Approval D</w:t>
            </w:r>
            <w:r w:rsidR="00F24B1A" w:rsidRPr="00272F02">
              <w:rPr>
                <w:lang w:val="en-GB"/>
              </w:rPr>
              <w:t>ate (CNEW)</w:t>
            </w:r>
          </w:p>
        </w:tc>
      </w:tr>
      <w:tr w:rsidR="00DB50C7" w:rsidRPr="00272F02" w14:paraId="174F573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44130A9" w14:textId="77777777" w:rsidR="00A02F94" w:rsidRPr="00272F02" w:rsidRDefault="00A02F94" w:rsidP="00A02F9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F48EED" w14:textId="77777777" w:rsidR="00A02F94" w:rsidRPr="00272F02" w:rsidRDefault="00A02F94" w:rsidP="00A02F9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81BD12B" w14:textId="101A890A" w:rsidR="00A02F94" w:rsidRPr="00272F02" w:rsidRDefault="4817CA86" w:rsidP="00A02F94">
            <w:pPr>
              <w:pStyle w:val="TableCellLeft10pt"/>
            </w:pPr>
            <w:r w:rsidRPr="4817CA86">
              <w:rPr>
                <w:rStyle w:val="TableCellLeft10ptBoldChar"/>
              </w:rPr>
              <w:t>Relationship</w:t>
            </w:r>
            <w:r w:rsidRPr="4817CA86">
              <w:rPr>
                <w:lang w:val="en-GB"/>
              </w:rPr>
              <w:t xml:space="preserve">: Heading, Sponsor Protocol Identifier, </w:t>
            </w:r>
            <w:commentRangeStart w:id="35"/>
            <w:commentRangeStart w:id="36"/>
            <w:r w:rsidRPr="4817CA86">
              <w:rPr>
                <w:lang w:val="en-GB"/>
              </w:rPr>
              <w:t>Protocol</w:t>
            </w:r>
            <w:commentRangeEnd w:id="35"/>
            <w:r w:rsidR="00A02F94">
              <w:commentReference w:id="35"/>
            </w:r>
            <w:commentRangeEnd w:id="36"/>
            <w:r w:rsidR="008E13E4">
              <w:rPr>
                <w:rStyle w:val="CommentReference"/>
                <w:rFonts w:eastAsia="Times New Roman"/>
              </w:rPr>
              <w:commentReference w:id="36"/>
            </w:r>
            <w:r w:rsidRPr="4817CA86">
              <w:rPr>
                <w:lang w:val="en-GB"/>
              </w:rPr>
              <w:t xml:space="preserve"> Amendment</w:t>
            </w:r>
          </w:p>
          <w:p w14:paraId="5E344BDD" w14:textId="52AFD7B5" w:rsidR="00A02F94" w:rsidRPr="00272F02" w:rsidRDefault="00A02F94" w:rsidP="00A02F94">
            <w:pPr>
              <w:pStyle w:val="TableCellLeft10pt"/>
              <w:rPr>
                <w:szCs w:val="20"/>
                <w:lang w:val="en-GB"/>
              </w:rPr>
            </w:pPr>
            <w:r w:rsidRPr="00272F02">
              <w:rPr>
                <w:rStyle w:val="TableCellLeft10ptBoldChar"/>
                <w:szCs w:val="20"/>
              </w:rPr>
              <w:t>Concept</w:t>
            </w:r>
            <w:r w:rsidRPr="00272F02">
              <w:rPr>
                <w:szCs w:val="20"/>
                <w:lang w:val="en-GB"/>
              </w:rPr>
              <w:t xml:space="preserve">: </w:t>
            </w:r>
            <w:r w:rsidR="00232C7B" w:rsidRPr="00272F02">
              <w:rPr>
                <w:szCs w:val="20"/>
                <w:lang w:val="en-GB"/>
              </w:rPr>
              <w:t>CNEW</w:t>
            </w:r>
          </w:p>
        </w:tc>
      </w:tr>
      <w:tr w:rsidR="00DB50C7" w:rsidRPr="00272F02" w14:paraId="20C0660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D0E0F2" w14:textId="61E59587" w:rsidR="00A02F94" w:rsidRPr="00272F02" w:rsidRDefault="0021788E" w:rsidP="00A02F9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D527E34" w14:textId="336ED3C4" w:rsidR="00A02F94" w:rsidRPr="00272F02" w:rsidRDefault="00932842" w:rsidP="00A02F94">
            <w:pPr>
              <w:pStyle w:val="TableCellLeft10pt"/>
              <w:rPr>
                <w:szCs w:val="20"/>
                <w:lang w:val="en-GB"/>
              </w:rPr>
            </w:pPr>
            <w:r w:rsidRPr="00272F02">
              <w:rPr>
                <w:szCs w:val="20"/>
                <w:lang w:val="en-GB"/>
              </w:rPr>
              <w:t xml:space="preserve">Yes, </w:t>
            </w:r>
            <w:r w:rsidR="00444021" w:rsidRPr="00272F02">
              <w:rPr>
                <w:szCs w:val="20"/>
                <w:lang w:val="en-GB" w:eastAsia="ja-JP"/>
              </w:rPr>
              <w:t>reuse to a</w:t>
            </w:r>
            <w:r w:rsidRPr="00272F02">
              <w:rPr>
                <w:szCs w:val="20"/>
                <w:lang w:val="en-GB"/>
              </w:rPr>
              <w:t>pproval date in Section 12.3</w:t>
            </w:r>
          </w:p>
        </w:tc>
      </w:tr>
    </w:tbl>
    <w:p w14:paraId="638D0486" w14:textId="77777777" w:rsidR="00A02F94" w:rsidRPr="00272F02" w:rsidRDefault="00A02F94" w:rsidP="00A02F94">
      <w:pPr>
        <w:rPr>
          <w:sz w:val="20"/>
          <w:szCs w:val="20"/>
        </w:rPr>
      </w:pPr>
    </w:p>
    <w:tbl>
      <w:tblPr>
        <w:tblStyle w:val="TableGrid"/>
        <w:tblW w:w="5000" w:type="pct"/>
        <w:tblLook w:val="04A0" w:firstRow="1" w:lastRow="0" w:firstColumn="1" w:lastColumn="0" w:noHBand="0" w:noVBand="1"/>
      </w:tblPr>
      <w:tblGrid>
        <w:gridCol w:w="1054"/>
        <w:gridCol w:w="2159"/>
        <w:gridCol w:w="5777"/>
      </w:tblGrid>
      <w:tr w:rsidR="00DB50C7" w:rsidRPr="00272F02" w14:paraId="5C4D6B1C" w14:textId="77777777" w:rsidTr="00910BB6">
        <w:trPr>
          <w:trHeight w:val="144"/>
        </w:trPr>
        <w:tc>
          <w:tcPr>
            <w:tcW w:w="586" w:type="pct"/>
            <w:shd w:val="clear" w:color="auto" w:fill="FFFFCC"/>
            <w:hideMark/>
          </w:tcPr>
          <w:p w14:paraId="1B48EF7A" w14:textId="77777777" w:rsidR="00F24B1A" w:rsidRPr="00272F02" w:rsidRDefault="00F24B1A" w:rsidP="00C824A4">
            <w:pPr>
              <w:rPr>
                <w:b/>
                <w:bCs/>
                <w:sz w:val="20"/>
                <w:szCs w:val="20"/>
              </w:rPr>
            </w:pPr>
            <w:r w:rsidRPr="00272F02">
              <w:rPr>
                <w:b/>
                <w:bCs/>
                <w:sz w:val="20"/>
                <w:szCs w:val="20"/>
              </w:rPr>
              <w:t>NCI C-Code</w:t>
            </w:r>
          </w:p>
        </w:tc>
        <w:tc>
          <w:tcPr>
            <w:tcW w:w="1201" w:type="pct"/>
            <w:shd w:val="clear" w:color="auto" w:fill="FFFFCC"/>
            <w:hideMark/>
          </w:tcPr>
          <w:p w14:paraId="5817D17E" w14:textId="77777777" w:rsidR="00F24B1A" w:rsidRPr="00272F02" w:rsidRDefault="00F24B1A" w:rsidP="00C824A4">
            <w:pPr>
              <w:rPr>
                <w:b/>
                <w:bCs/>
                <w:sz w:val="20"/>
                <w:szCs w:val="20"/>
              </w:rPr>
            </w:pPr>
            <w:r w:rsidRPr="00272F02">
              <w:rPr>
                <w:b/>
                <w:bCs/>
                <w:sz w:val="20"/>
                <w:szCs w:val="20"/>
              </w:rPr>
              <w:t>M11 Preferred Term</w:t>
            </w:r>
          </w:p>
        </w:tc>
        <w:tc>
          <w:tcPr>
            <w:tcW w:w="3213" w:type="pct"/>
            <w:shd w:val="clear" w:color="auto" w:fill="FFFFCC"/>
            <w:hideMark/>
          </w:tcPr>
          <w:p w14:paraId="24CCB521" w14:textId="77777777" w:rsidR="00F24B1A" w:rsidRPr="00272F02" w:rsidRDefault="00F24B1A" w:rsidP="00C824A4">
            <w:pPr>
              <w:rPr>
                <w:b/>
                <w:bCs/>
                <w:sz w:val="20"/>
                <w:szCs w:val="20"/>
              </w:rPr>
            </w:pPr>
            <w:r w:rsidRPr="00272F02">
              <w:rPr>
                <w:b/>
                <w:bCs/>
                <w:sz w:val="20"/>
                <w:szCs w:val="20"/>
              </w:rPr>
              <w:t>Draft Definition</w:t>
            </w:r>
          </w:p>
        </w:tc>
      </w:tr>
      <w:tr w:rsidR="00DB50C7" w:rsidRPr="00272F02" w14:paraId="6D12FFE0" w14:textId="77777777" w:rsidTr="00910BB6">
        <w:trPr>
          <w:trHeight w:val="144"/>
        </w:trPr>
        <w:tc>
          <w:tcPr>
            <w:tcW w:w="586" w:type="pct"/>
            <w:shd w:val="clear" w:color="auto" w:fill="EAEDF1" w:themeFill="text2" w:themeFillTint="1A"/>
            <w:hideMark/>
          </w:tcPr>
          <w:p w14:paraId="2112ECE3" w14:textId="77777777" w:rsidR="00F24B1A" w:rsidRPr="00272F02" w:rsidRDefault="00F24B1A" w:rsidP="00C824A4">
            <w:pPr>
              <w:rPr>
                <w:sz w:val="20"/>
                <w:szCs w:val="20"/>
              </w:rPr>
            </w:pPr>
            <w:r w:rsidRPr="00272F02">
              <w:rPr>
                <w:sz w:val="20"/>
                <w:szCs w:val="20"/>
              </w:rPr>
              <w:t>CNEW</w:t>
            </w:r>
          </w:p>
        </w:tc>
        <w:tc>
          <w:tcPr>
            <w:tcW w:w="1201" w:type="pct"/>
            <w:shd w:val="clear" w:color="auto" w:fill="EAEDF1" w:themeFill="text2" w:themeFillTint="1A"/>
            <w:hideMark/>
          </w:tcPr>
          <w:p w14:paraId="6E168087" w14:textId="77777777" w:rsidR="00F24B1A" w:rsidRPr="00272F02" w:rsidRDefault="00F24B1A" w:rsidP="00C824A4">
            <w:pPr>
              <w:rPr>
                <w:sz w:val="20"/>
                <w:szCs w:val="20"/>
              </w:rPr>
            </w:pPr>
            <w:r w:rsidRPr="00272F02">
              <w:rPr>
                <w:sz w:val="20"/>
                <w:szCs w:val="20"/>
              </w:rPr>
              <w:t>ICH M11 Sponsor Approval Response</w:t>
            </w:r>
          </w:p>
        </w:tc>
        <w:tc>
          <w:tcPr>
            <w:tcW w:w="3213" w:type="pct"/>
            <w:shd w:val="clear" w:color="auto" w:fill="EAEDF1" w:themeFill="text2" w:themeFillTint="1A"/>
            <w:hideMark/>
          </w:tcPr>
          <w:p w14:paraId="704DA07E" w14:textId="77777777" w:rsidR="00F24B1A" w:rsidRPr="00272F02" w:rsidRDefault="00F24B1A" w:rsidP="00C824A4">
            <w:pPr>
              <w:rPr>
                <w:sz w:val="20"/>
                <w:szCs w:val="20"/>
              </w:rPr>
            </w:pPr>
            <w:r w:rsidRPr="00272F02">
              <w:rPr>
                <w:sz w:val="20"/>
                <w:szCs w:val="20"/>
              </w:rPr>
              <w:t>A terminology value set relevant to the sponsor approval responses within the ICH M11 Protocol model.</w:t>
            </w:r>
          </w:p>
        </w:tc>
      </w:tr>
      <w:tr w:rsidR="00DB50C7" w:rsidRPr="00272F02" w14:paraId="36DFAD90" w14:textId="77777777" w:rsidTr="00910BB6">
        <w:trPr>
          <w:trHeight w:val="144"/>
        </w:trPr>
        <w:tc>
          <w:tcPr>
            <w:tcW w:w="586" w:type="pct"/>
            <w:hideMark/>
          </w:tcPr>
          <w:p w14:paraId="0CEF2931" w14:textId="77777777" w:rsidR="00F24B1A" w:rsidRPr="00272F02" w:rsidRDefault="00F24B1A" w:rsidP="00C824A4">
            <w:pPr>
              <w:rPr>
                <w:sz w:val="20"/>
                <w:szCs w:val="20"/>
              </w:rPr>
            </w:pPr>
            <w:r w:rsidRPr="00272F02">
              <w:rPr>
                <w:sz w:val="20"/>
                <w:szCs w:val="20"/>
              </w:rPr>
              <w:t>C132352</w:t>
            </w:r>
          </w:p>
        </w:tc>
        <w:tc>
          <w:tcPr>
            <w:tcW w:w="1201" w:type="pct"/>
            <w:hideMark/>
          </w:tcPr>
          <w:p w14:paraId="4E0BF72B" w14:textId="77777777" w:rsidR="00F24B1A" w:rsidRPr="00272F02" w:rsidRDefault="00F24B1A" w:rsidP="00C824A4">
            <w:pPr>
              <w:rPr>
                <w:sz w:val="20"/>
                <w:szCs w:val="20"/>
              </w:rPr>
            </w:pPr>
            <w:r w:rsidRPr="00272F02">
              <w:rPr>
                <w:sz w:val="20"/>
                <w:szCs w:val="20"/>
              </w:rPr>
              <w:t>Sponsor Approval Date</w:t>
            </w:r>
          </w:p>
        </w:tc>
        <w:tc>
          <w:tcPr>
            <w:tcW w:w="3213" w:type="pct"/>
            <w:hideMark/>
          </w:tcPr>
          <w:p w14:paraId="3C161991" w14:textId="77777777" w:rsidR="00F24B1A" w:rsidRPr="00272F02" w:rsidRDefault="00F24B1A" w:rsidP="00C824A4">
            <w:pPr>
              <w:rPr>
                <w:sz w:val="20"/>
                <w:szCs w:val="20"/>
              </w:rPr>
            </w:pPr>
            <w:r w:rsidRPr="00272F02">
              <w:rPr>
                <w:sz w:val="20"/>
                <w:szCs w:val="20"/>
              </w:rPr>
              <w:t>The date that the sponsor approved the current version of the protocol.</w:t>
            </w:r>
          </w:p>
        </w:tc>
      </w:tr>
      <w:tr w:rsidR="00DB50C7" w:rsidRPr="00272F02" w14:paraId="228F3D64" w14:textId="77777777" w:rsidTr="00910BB6">
        <w:trPr>
          <w:trHeight w:val="144"/>
        </w:trPr>
        <w:tc>
          <w:tcPr>
            <w:tcW w:w="586" w:type="pct"/>
            <w:hideMark/>
          </w:tcPr>
          <w:p w14:paraId="3E1237A4" w14:textId="77777777" w:rsidR="00F24B1A" w:rsidRPr="00272F02" w:rsidRDefault="00F24B1A" w:rsidP="00C824A4">
            <w:pPr>
              <w:rPr>
                <w:sz w:val="20"/>
                <w:szCs w:val="20"/>
              </w:rPr>
            </w:pPr>
            <w:r w:rsidRPr="00272F02">
              <w:rPr>
                <w:sz w:val="20"/>
                <w:szCs w:val="20"/>
              </w:rPr>
              <w:t>CNEW</w:t>
            </w:r>
          </w:p>
        </w:tc>
        <w:tc>
          <w:tcPr>
            <w:tcW w:w="1201" w:type="pct"/>
            <w:hideMark/>
          </w:tcPr>
          <w:p w14:paraId="5BED6F9C" w14:textId="77777777" w:rsidR="00F24B1A" w:rsidRPr="00272F02" w:rsidRDefault="00F24B1A" w:rsidP="00C824A4">
            <w:pPr>
              <w:rPr>
                <w:sz w:val="20"/>
                <w:szCs w:val="20"/>
              </w:rPr>
            </w:pPr>
            <w:r w:rsidRPr="00272F02">
              <w:rPr>
                <w:sz w:val="20"/>
                <w:szCs w:val="20"/>
              </w:rPr>
              <w:t>Location of Sponsor Approval Date</w:t>
            </w:r>
          </w:p>
        </w:tc>
        <w:tc>
          <w:tcPr>
            <w:tcW w:w="3213" w:type="pct"/>
            <w:hideMark/>
          </w:tcPr>
          <w:p w14:paraId="3EDF9621" w14:textId="77777777" w:rsidR="00F24B1A" w:rsidRPr="00272F02" w:rsidRDefault="00F24B1A" w:rsidP="00C824A4">
            <w:pPr>
              <w:rPr>
                <w:sz w:val="20"/>
                <w:szCs w:val="20"/>
              </w:rPr>
            </w:pPr>
            <w:r w:rsidRPr="00272F02">
              <w:rPr>
                <w:sz w:val="20"/>
                <w:szCs w:val="20"/>
              </w:rPr>
              <w:t xml:space="preserve">The physical or virtual location of the date on which the sponsor approved the current version of the protocol. </w:t>
            </w:r>
          </w:p>
        </w:tc>
      </w:tr>
    </w:tbl>
    <w:p w14:paraId="70ED2BC5" w14:textId="77777777" w:rsidR="00F24B1A" w:rsidRPr="00272F02" w:rsidRDefault="00F24B1A"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58BAAE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F368F7" w14:textId="77777777" w:rsidR="00A02F94" w:rsidRPr="00272F02" w:rsidRDefault="00A02F94" w:rsidP="00A02F94">
            <w:pPr>
              <w:pStyle w:val="TableHeadingTextLeft10pt"/>
              <w:rPr>
                <w:szCs w:val="20"/>
                <w:lang w:val="de-DE"/>
              </w:rPr>
            </w:pPr>
            <w:bookmarkStart w:id="37" w:name="_mioConsistencyCheck23"/>
            <w:bookmarkEnd w:id="37"/>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0E8EDE" w14:textId="7D824683" w:rsidR="00A02F94" w:rsidRPr="00272F02" w:rsidRDefault="4817CA86" w:rsidP="4817CA86">
            <w:pPr>
              <w:pStyle w:val="TableCellLeft10pt"/>
              <w:rPr>
                <w:lang w:val="en-GB"/>
              </w:rPr>
            </w:pPr>
            <w:r w:rsidRPr="4817CA86">
              <w:rPr>
                <w:lang w:val="en-GB"/>
              </w:rPr>
              <w:t>Sponsor Signatory</w:t>
            </w:r>
          </w:p>
        </w:tc>
      </w:tr>
      <w:tr w:rsidR="00DB50C7" w:rsidRPr="00272F02" w14:paraId="3FCE0FD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2801A4" w14:textId="77777777" w:rsidR="00A02F94" w:rsidRPr="00272F02" w:rsidRDefault="00A02F94" w:rsidP="00A02F9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39A2A" w14:textId="77777777" w:rsidR="00A02F94" w:rsidRPr="00272F02" w:rsidRDefault="00A02F94" w:rsidP="00A02F94">
            <w:pPr>
              <w:pStyle w:val="TableCellLeft10pt"/>
              <w:rPr>
                <w:szCs w:val="20"/>
                <w:lang w:val="en-GB"/>
              </w:rPr>
            </w:pPr>
            <w:r w:rsidRPr="00272F02">
              <w:rPr>
                <w:szCs w:val="20"/>
                <w:lang w:val="en-GB"/>
              </w:rPr>
              <w:t>Text</w:t>
            </w:r>
          </w:p>
        </w:tc>
      </w:tr>
      <w:tr w:rsidR="00DB50C7" w:rsidRPr="00272F02" w14:paraId="0CEFD36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F42184C" w14:textId="35854C97" w:rsidR="00A02F94" w:rsidRPr="00272F02" w:rsidRDefault="00A02F94" w:rsidP="00A02F9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5AB051D" w14:textId="77777777" w:rsidR="00A02F94" w:rsidRPr="00272F02" w:rsidRDefault="00A02F94" w:rsidP="00A02F94">
            <w:pPr>
              <w:pStyle w:val="TableCellLeft10pt"/>
              <w:rPr>
                <w:szCs w:val="20"/>
                <w:lang w:val="en-GB"/>
              </w:rPr>
            </w:pPr>
            <w:r w:rsidRPr="00272F02">
              <w:rPr>
                <w:szCs w:val="20"/>
                <w:lang w:val="en-GB"/>
              </w:rPr>
              <w:t>H</w:t>
            </w:r>
          </w:p>
        </w:tc>
      </w:tr>
      <w:tr w:rsidR="00DB50C7" w:rsidRPr="00272F02" w14:paraId="22D7CAB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8E9E50" w14:textId="77777777" w:rsidR="00A02F94" w:rsidRPr="00272F02" w:rsidRDefault="00A02F94" w:rsidP="00A02F9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55C5939" w14:textId="05190DA8" w:rsidR="00A02F94" w:rsidRPr="00272F02" w:rsidRDefault="007051B5" w:rsidP="00A02F94">
            <w:pPr>
              <w:pStyle w:val="TableCellLeft10pt"/>
              <w:rPr>
                <w:szCs w:val="20"/>
                <w:lang w:val="en-GB"/>
              </w:rPr>
            </w:pPr>
            <w:r w:rsidRPr="00272F02">
              <w:rPr>
                <w:szCs w:val="20"/>
                <w:lang w:val="en-GB"/>
              </w:rPr>
              <w:t>Head</w:t>
            </w:r>
            <w:r w:rsidR="00854F1C" w:rsidRPr="00272F02">
              <w:rPr>
                <w:szCs w:val="20"/>
                <w:lang w:val="en-GB"/>
              </w:rPr>
              <w:t>ing</w:t>
            </w:r>
          </w:p>
        </w:tc>
      </w:tr>
      <w:tr w:rsidR="00DB50C7" w:rsidRPr="00272F02" w14:paraId="7F00F9C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8843EA" w14:textId="77777777" w:rsidR="00A02F94" w:rsidRPr="00272F02" w:rsidRDefault="00A02F94" w:rsidP="00A02F9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5A250C2" w14:textId="64EB4689" w:rsidR="00A02F94" w:rsidRPr="00272F02" w:rsidRDefault="009C51CF" w:rsidP="00A02F94">
            <w:pPr>
              <w:pStyle w:val="TableCellLeft10pt"/>
              <w:rPr>
                <w:szCs w:val="20"/>
                <w:lang w:val="en-GB"/>
              </w:rPr>
            </w:pPr>
            <w:r w:rsidRPr="00272F02">
              <w:rPr>
                <w:szCs w:val="20"/>
                <w:lang w:val="en-GB"/>
              </w:rPr>
              <w:t>N/A</w:t>
            </w:r>
          </w:p>
        </w:tc>
      </w:tr>
      <w:tr w:rsidR="00DB50C7" w:rsidRPr="00272F02" w14:paraId="68F1CA4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7AC57E" w14:textId="77777777" w:rsidR="00A02F94" w:rsidRPr="00272F02" w:rsidRDefault="00A02F94" w:rsidP="00A02F9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F76530" w14:textId="30FDE21E" w:rsidR="00A02F94" w:rsidRPr="00272F02" w:rsidRDefault="00264390" w:rsidP="00A02F94">
            <w:pPr>
              <w:pStyle w:val="TableCellLeft10pt"/>
              <w:rPr>
                <w:szCs w:val="20"/>
                <w:lang w:val="en-GB"/>
              </w:rPr>
            </w:pPr>
            <w:r w:rsidRPr="00272F02">
              <w:rPr>
                <w:szCs w:val="20"/>
                <w:lang w:val="en-GB" w:eastAsia="ja-JP"/>
              </w:rPr>
              <w:t>Required</w:t>
            </w:r>
          </w:p>
        </w:tc>
      </w:tr>
      <w:tr w:rsidR="00DB50C7" w:rsidRPr="00272F02" w14:paraId="05CDCAB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EA496F" w14:textId="77777777" w:rsidR="00A02F94" w:rsidRPr="00272F02" w:rsidRDefault="00A02F94" w:rsidP="00A02F9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FE4EB" w14:textId="04C25D34" w:rsidR="00A02F94" w:rsidRPr="00272F02" w:rsidRDefault="00267362" w:rsidP="00A02F94">
            <w:pPr>
              <w:pStyle w:val="TableCellLeft10pt"/>
              <w:rPr>
                <w:szCs w:val="20"/>
                <w:lang w:val="en-GB"/>
              </w:rPr>
            </w:pPr>
            <w:r w:rsidRPr="00272F02">
              <w:rPr>
                <w:szCs w:val="20"/>
                <w:lang w:val="en-GB"/>
              </w:rPr>
              <w:t>One to one</w:t>
            </w:r>
          </w:p>
        </w:tc>
      </w:tr>
      <w:tr w:rsidR="00DB50C7" w:rsidRPr="00272F02" w14:paraId="323FFDE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2E58812" w14:textId="77777777" w:rsidR="00A02F94" w:rsidRPr="00272F02" w:rsidRDefault="00A02F94" w:rsidP="00A02F9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A1F4F9" w14:textId="77777777" w:rsidR="00A02F94" w:rsidRPr="00272F02" w:rsidRDefault="00A02F94" w:rsidP="00A02F94">
            <w:pPr>
              <w:pStyle w:val="TableCellLeft10pt"/>
              <w:rPr>
                <w:szCs w:val="20"/>
                <w:lang w:val="en-GB"/>
              </w:rPr>
            </w:pPr>
            <w:r w:rsidRPr="00272F02">
              <w:rPr>
                <w:szCs w:val="20"/>
                <w:lang w:val="en-GB"/>
              </w:rPr>
              <w:t>Title Page</w:t>
            </w:r>
          </w:p>
        </w:tc>
      </w:tr>
      <w:tr w:rsidR="00DB50C7" w:rsidRPr="00272F02" w14:paraId="066D159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7B2676" w14:textId="77777777" w:rsidR="00A02F94" w:rsidRPr="00272F02" w:rsidRDefault="00A02F94" w:rsidP="00A02F9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7F65B1" w14:textId="09D80A8D" w:rsidR="00A02F94" w:rsidRPr="00272F02" w:rsidRDefault="4817CA86" w:rsidP="4817CA86">
            <w:pPr>
              <w:pStyle w:val="TableCellLeft10pt"/>
              <w:rPr>
                <w:lang w:val="en-GB"/>
              </w:rPr>
            </w:pPr>
            <w:r w:rsidRPr="4817CA86">
              <w:rPr>
                <w:lang w:val="en-GB"/>
              </w:rPr>
              <w:t>Sponsor Signatory</w:t>
            </w:r>
          </w:p>
        </w:tc>
      </w:tr>
      <w:tr w:rsidR="00DB50C7" w:rsidRPr="00272F02" w14:paraId="62F4AE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E0FC1F" w14:textId="77777777" w:rsidR="00A02F94" w:rsidRPr="00272F02" w:rsidRDefault="00A02F94" w:rsidP="00A02F9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34FDB0" w14:textId="206D149D" w:rsidR="00A02F94" w:rsidRPr="00272F02" w:rsidRDefault="00A02F94" w:rsidP="00A02F9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E23B6" w:rsidRPr="00272F02">
              <w:rPr>
                <w:szCs w:val="20"/>
                <w:lang w:val="en-GB"/>
              </w:rPr>
              <w:t>No</w:t>
            </w:r>
          </w:p>
          <w:p w14:paraId="3EF52D44" w14:textId="67F33135" w:rsidR="00A02F94" w:rsidRPr="00272F02" w:rsidRDefault="002E2384" w:rsidP="00A02F94">
            <w:pPr>
              <w:pStyle w:val="TableCellLeft10pt"/>
              <w:rPr>
                <w:szCs w:val="20"/>
                <w:lang w:val="en-GB"/>
              </w:rPr>
            </w:pPr>
            <w:r w:rsidRPr="00272F02">
              <w:rPr>
                <w:rStyle w:val="TableCellLeft10ptBoldChar"/>
                <w:szCs w:val="20"/>
              </w:rPr>
              <w:t>Relationship</w:t>
            </w:r>
            <w:r w:rsidRPr="00272F02">
              <w:rPr>
                <w:szCs w:val="20"/>
                <w:lang w:val="en-GB"/>
              </w:rPr>
              <w:t>: Heading</w:t>
            </w:r>
          </w:p>
          <w:p w14:paraId="5ED66BDC" w14:textId="235801E4" w:rsidR="00A02F94" w:rsidRPr="00272F02" w:rsidRDefault="00A02F94" w:rsidP="00A02F94">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E05E22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FE33DDF" w14:textId="6781E45B" w:rsidR="00A02F94" w:rsidRPr="00272F02" w:rsidRDefault="0021788E" w:rsidP="00A02F9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C98BD3" w14:textId="42A68D04" w:rsidR="00A02F94" w:rsidRPr="00272F02" w:rsidRDefault="00400E53" w:rsidP="00A02F94">
            <w:pPr>
              <w:pStyle w:val="TableCellLeft10pt"/>
              <w:rPr>
                <w:szCs w:val="20"/>
                <w:lang w:val="en-GB"/>
              </w:rPr>
            </w:pPr>
            <w:r w:rsidRPr="00272F02">
              <w:rPr>
                <w:szCs w:val="20"/>
                <w:lang w:val="en-GB"/>
              </w:rPr>
              <w:t>No</w:t>
            </w:r>
          </w:p>
        </w:tc>
      </w:tr>
    </w:tbl>
    <w:p w14:paraId="72C1334D" w14:textId="77777777" w:rsidR="00A02F94" w:rsidRPr="00272F02"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5C0943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DA0209" w14:textId="77777777" w:rsidR="00A02F94" w:rsidRPr="00272F02" w:rsidRDefault="00A02F94" w:rsidP="003F333D">
            <w:pPr>
              <w:pStyle w:val="TableHeadingTextLeft10pt"/>
              <w:rPr>
                <w:szCs w:val="20"/>
                <w:lang w:val="de-DE"/>
              </w:rPr>
            </w:pPr>
            <w:bookmarkStart w:id="38" w:name="_mioConsistencyCheck24"/>
            <w:bookmarkEnd w:id="38"/>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8D1737" w14:textId="6A0FC914" w:rsidR="00A02F94" w:rsidRPr="00272F02" w:rsidRDefault="00264390" w:rsidP="3FAC1DFE">
            <w:pPr>
              <w:pStyle w:val="TableCellLeft10pt"/>
              <w:rPr>
                <w:lang w:val="en-GB"/>
              </w:rPr>
            </w:pPr>
            <w:r w:rsidRPr="00272F02">
              <w:t>[{&lt;sponsor signature block (name and title of sponsor signatory and signature date)&gt;}</w:t>
            </w:r>
            <w:r w:rsidRPr="00272F02">
              <w:rPr>
                <w:lang w:eastAsia="ja-JP"/>
              </w:rPr>
              <w:t xml:space="preserve"> or {This protocol was approved via &lt;describe method&gt;}</w:t>
            </w:r>
            <w:r w:rsidR="005B21E9" w:rsidRPr="00272F02">
              <w:rPr>
                <w:lang w:val="en-GB"/>
              </w:rPr>
              <w:t>]</w:t>
            </w:r>
          </w:p>
        </w:tc>
      </w:tr>
      <w:tr w:rsidR="00DB50C7" w:rsidRPr="00272F02" w14:paraId="66AD442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03BA49" w14:textId="77777777" w:rsidR="00A02F94" w:rsidRPr="00272F02" w:rsidRDefault="00A02F94" w:rsidP="003F333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E38FE" w14:textId="3CACB475" w:rsidR="00A02F94" w:rsidRPr="00272F02" w:rsidRDefault="00A37BD1" w:rsidP="003F333D">
            <w:pPr>
              <w:pStyle w:val="TableCellLeft10pt"/>
              <w:rPr>
                <w:lang w:val="en-GB"/>
              </w:rPr>
            </w:pPr>
            <w:r w:rsidRPr="00272F02">
              <w:rPr>
                <w:lang w:val="en-GB"/>
              </w:rPr>
              <w:t xml:space="preserve">Valid Value </w:t>
            </w:r>
          </w:p>
        </w:tc>
      </w:tr>
      <w:tr w:rsidR="00DB50C7" w:rsidRPr="00272F02" w14:paraId="6629A3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01BC0B8" w14:textId="68FCE497" w:rsidR="00A02F94" w:rsidRPr="00272F02" w:rsidRDefault="00A02F94" w:rsidP="003F333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BD09B0" w14:textId="20089AB8" w:rsidR="00A02F94" w:rsidRPr="00272F02" w:rsidRDefault="007051B5" w:rsidP="003F333D">
            <w:pPr>
              <w:pStyle w:val="TableCellLeft10pt"/>
              <w:rPr>
                <w:lang w:val="en-GB" w:eastAsia="ja-JP"/>
              </w:rPr>
            </w:pPr>
            <w:r w:rsidRPr="00272F02">
              <w:rPr>
                <w:lang w:val="en-GB"/>
              </w:rPr>
              <w:t>V</w:t>
            </w:r>
          </w:p>
        </w:tc>
      </w:tr>
      <w:tr w:rsidR="00DB50C7" w:rsidRPr="00272F02" w14:paraId="68B7513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77AA56" w14:textId="77777777" w:rsidR="00A02F94" w:rsidRPr="00272F02" w:rsidRDefault="00A02F94" w:rsidP="003F333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B084BE" w14:textId="51E40BA6" w:rsidR="00837062" w:rsidRPr="00272F02" w:rsidRDefault="000F6F05" w:rsidP="003F333D">
            <w:pPr>
              <w:pStyle w:val="TableCellLeft10pt"/>
              <w:rPr>
                <w:szCs w:val="20"/>
                <w:lang w:val="en-GB"/>
              </w:rPr>
            </w:pPr>
            <w:r w:rsidRPr="00272F02">
              <w:rPr>
                <w:szCs w:val="20"/>
                <w:lang w:val="en-GB"/>
              </w:rPr>
              <w:t>CNEW</w:t>
            </w:r>
          </w:p>
          <w:p w14:paraId="32EBA4F5" w14:textId="75EC9ED9" w:rsidR="0094277C" w:rsidRPr="00272F02" w:rsidRDefault="0094277C" w:rsidP="003F333D">
            <w:pPr>
              <w:pStyle w:val="TableCellLeft10pt"/>
              <w:rPr>
                <w:szCs w:val="20"/>
                <w:lang w:val="en-GB"/>
              </w:rPr>
            </w:pPr>
            <w:r w:rsidRPr="00272F02">
              <w:rPr>
                <w:szCs w:val="20"/>
                <w:lang w:val="en-GB"/>
              </w:rPr>
              <w:t>For review purpose, see definition of the controlled terminology below</w:t>
            </w:r>
          </w:p>
          <w:p w14:paraId="17CE8454" w14:textId="0399186B" w:rsidR="00A02F94" w:rsidRPr="00272F02" w:rsidRDefault="007F5413" w:rsidP="003F333D">
            <w:pPr>
              <w:pStyle w:val="TableCellLeft10pt"/>
              <w:rPr>
                <w:szCs w:val="20"/>
                <w:lang w:val="en-GB"/>
              </w:rPr>
            </w:pPr>
            <w:r w:rsidRPr="00272F02">
              <w:rPr>
                <w:szCs w:val="20"/>
                <w:lang w:val="en-GB"/>
              </w:rPr>
              <w:t xml:space="preserve">A block of text containing the name and signature of the </w:t>
            </w:r>
            <w:r w:rsidR="00264390" w:rsidRPr="00272F02">
              <w:rPr>
                <w:szCs w:val="20"/>
                <w:lang w:val="en-GB" w:eastAsia="ja-JP"/>
              </w:rPr>
              <w:t>s</w:t>
            </w:r>
            <w:r w:rsidR="00264390" w:rsidRPr="00272F02">
              <w:rPr>
                <w:szCs w:val="20"/>
                <w:lang w:val="en-GB"/>
              </w:rPr>
              <w:t xml:space="preserve">ponsor's </w:t>
            </w:r>
            <w:r w:rsidRPr="00272F02">
              <w:rPr>
                <w:szCs w:val="20"/>
                <w:lang w:val="en-GB"/>
              </w:rPr>
              <w:t xml:space="preserve">signatory, along with a signature date, or a statement on behalf of the </w:t>
            </w:r>
            <w:r w:rsidR="00264390" w:rsidRPr="00272F02">
              <w:rPr>
                <w:szCs w:val="20"/>
                <w:lang w:val="en-GB" w:eastAsia="ja-JP"/>
              </w:rPr>
              <w:t>s</w:t>
            </w:r>
            <w:r w:rsidR="00264390" w:rsidRPr="00272F02">
              <w:rPr>
                <w:szCs w:val="20"/>
                <w:lang w:val="en-GB"/>
              </w:rPr>
              <w:t xml:space="preserve">ponsor </w:t>
            </w:r>
            <w:r w:rsidRPr="00272F02">
              <w:rPr>
                <w:szCs w:val="20"/>
                <w:lang w:val="en-GB"/>
              </w:rPr>
              <w:t>that describes the method of protocol approval.</w:t>
            </w:r>
          </w:p>
        </w:tc>
      </w:tr>
      <w:tr w:rsidR="00DB50C7" w:rsidRPr="00272F02" w14:paraId="5A2665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B4C9B5" w14:textId="77777777" w:rsidR="00A02F94" w:rsidRPr="00272F02" w:rsidRDefault="00A02F94" w:rsidP="003F333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AB0D34" w14:textId="2D215A7D" w:rsidR="00A02F94" w:rsidRPr="00272F02" w:rsidRDefault="003C506B" w:rsidP="003F333D">
            <w:pPr>
              <w:pStyle w:val="TableCellLeft10pt"/>
              <w:rPr>
                <w:szCs w:val="20"/>
                <w:lang w:val="en-GB"/>
              </w:rPr>
            </w:pPr>
            <w:r w:rsidRPr="00272F02">
              <w:rPr>
                <w:szCs w:val="20"/>
              </w:rPr>
              <w:t xml:space="preserve">Include either the </w:t>
            </w:r>
            <w:r w:rsidR="00FC1923" w:rsidRPr="00272F02">
              <w:rPr>
                <w:szCs w:val="20"/>
              </w:rPr>
              <w:t>S</w:t>
            </w:r>
            <w:r w:rsidRPr="00272F02">
              <w:rPr>
                <w:szCs w:val="20"/>
              </w:rPr>
              <w:t>ponsor signature or the statement below.</w:t>
            </w:r>
          </w:p>
        </w:tc>
      </w:tr>
      <w:tr w:rsidR="00DB50C7" w:rsidRPr="00272F02" w14:paraId="74E15DB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1752E6" w14:textId="77777777" w:rsidR="00A02F94" w:rsidRPr="00272F02" w:rsidRDefault="00A02F94" w:rsidP="003F333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D40C1C" w14:textId="4CC9E183" w:rsidR="00A02F94" w:rsidRPr="00272F02" w:rsidRDefault="4817CA86" w:rsidP="4817CA86">
            <w:pPr>
              <w:pStyle w:val="TableCellLeft10pt"/>
              <w:rPr>
                <w:lang w:val="en-GB"/>
              </w:rPr>
            </w:pPr>
            <w:commentRangeStart w:id="39"/>
            <w:commentRangeStart w:id="40"/>
            <w:r w:rsidRPr="4817CA86">
              <w:rPr>
                <w:lang w:val="en-GB"/>
              </w:rPr>
              <w:t>Optional</w:t>
            </w:r>
            <w:commentRangeEnd w:id="39"/>
            <w:r w:rsidR="00F86574">
              <w:commentReference w:id="39"/>
            </w:r>
            <w:commentRangeEnd w:id="40"/>
            <w:r w:rsidR="008E13E4">
              <w:rPr>
                <w:rStyle w:val="CommentReference"/>
                <w:rFonts w:eastAsia="Times New Roman"/>
              </w:rPr>
              <w:commentReference w:id="40"/>
            </w:r>
          </w:p>
        </w:tc>
      </w:tr>
      <w:tr w:rsidR="00DB50C7" w:rsidRPr="00272F02" w14:paraId="527B8FC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D63E7C" w14:textId="77777777" w:rsidR="00A02F94" w:rsidRPr="00272F02" w:rsidRDefault="00A02F94" w:rsidP="003F333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27C349" w14:textId="234A7672" w:rsidR="00A02F94" w:rsidRPr="00272F02" w:rsidRDefault="00267362" w:rsidP="003F333D">
            <w:pPr>
              <w:pStyle w:val="TableCellLeft10pt"/>
              <w:rPr>
                <w:szCs w:val="20"/>
                <w:lang w:val="en-GB"/>
              </w:rPr>
            </w:pPr>
            <w:r w:rsidRPr="00272F02">
              <w:rPr>
                <w:szCs w:val="20"/>
                <w:lang w:val="en-GB"/>
              </w:rPr>
              <w:t>One to one</w:t>
            </w:r>
          </w:p>
        </w:tc>
      </w:tr>
      <w:tr w:rsidR="00DB50C7" w:rsidRPr="00272F02" w14:paraId="506DA2B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46967C" w14:textId="77777777" w:rsidR="00A02F94" w:rsidRPr="00272F02" w:rsidRDefault="00A02F94" w:rsidP="003F333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07F5CD" w14:textId="77777777" w:rsidR="00A02F94" w:rsidRPr="00272F02" w:rsidRDefault="00A02F94" w:rsidP="003F333D">
            <w:pPr>
              <w:pStyle w:val="TableCellLeft10pt"/>
              <w:rPr>
                <w:szCs w:val="20"/>
                <w:lang w:val="en-GB"/>
              </w:rPr>
            </w:pPr>
            <w:r w:rsidRPr="00272F02">
              <w:rPr>
                <w:szCs w:val="20"/>
                <w:lang w:val="en-GB"/>
              </w:rPr>
              <w:t>Title Page</w:t>
            </w:r>
          </w:p>
        </w:tc>
      </w:tr>
      <w:tr w:rsidR="00DB50C7" w:rsidRPr="00272F02" w14:paraId="617A0AE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7C1106" w14:textId="77777777" w:rsidR="00A02F94" w:rsidRPr="00272F02" w:rsidRDefault="00A02F94" w:rsidP="003F333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DA5ECCA" w14:textId="7AAEC861" w:rsidR="00A02F94" w:rsidRPr="00272F02" w:rsidRDefault="00707A25" w:rsidP="003F333D">
            <w:pPr>
              <w:pStyle w:val="TableCellLeft10pt"/>
              <w:rPr>
                <w:lang w:val="en-GB"/>
              </w:rPr>
            </w:pPr>
            <w:r w:rsidRPr="00272F02">
              <w:rPr>
                <w:lang w:val="en-GB"/>
              </w:rPr>
              <w:t>Sponsor Signature Block</w:t>
            </w:r>
            <w:r w:rsidR="002909D2" w:rsidRPr="00272F02">
              <w:rPr>
                <w:lang w:val="en-GB"/>
              </w:rPr>
              <w:t xml:space="preserve"> (CNEW)</w:t>
            </w:r>
            <w:r w:rsidR="002909D2" w:rsidRPr="00272F02">
              <w:br/>
            </w:r>
            <w:r w:rsidRPr="00272F02">
              <w:rPr>
                <w:lang w:val="en-GB"/>
              </w:rPr>
              <w:t xml:space="preserve"> </w:t>
            </w:r>
            <w:r w:rsidR="00046E95" w:rsidRPr="00272F02">
              <w:rPr>
                <w:lang w:val="en-GB" w:eastAsia="ja-JP"/>
              </w:rPr>
              <w:t>OR</w:t>
            </w:r>
            <w:r w:rsidRPr="00272F02">
              <w:rPr>
                <w:lang w:val="en-GB"/>
              </w:rPr>
              <w:t xml:space="preserve"> </w:t>
            </w:r>
            <w:r w:rsidR="002909D2" w:rsidRPr="00272F02">
              <w:br/>
            </w:r>
            <w:r w:rsidRPr="00272F02">
              <w:rPr>
                <w:lang w:val="en-GB"/>
              </w:rPr>
              <w:t>Sponsor Protocol Approval Statement</w:t>
            </w:r>
            <w:r w:rsidR="002909D2" w:rsidRPr="00272F02">
              <w:rPr>
                <w:lang w:val="en-GB"/>
              </w:rPr>
              <w:t xml:space="preserve"> (CNEW)</w:t>
            </w:r>
          </w:p>
        </w:tc>
      </w:tr>
      <w:tr w:rsidR="00DB50C7" w:rsidRPr="00272F02" w14:paraId="7699B49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001934" w14:textId="77777777" w:rsidR="00A02F94" w:rsidRPr="00272F02" w:rsidRDefault="00A02F94" w:rsidP="003F333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D3B3F5" w14:textId="1A71C6D6" w:rsidR="00A02F94" w:rsidRPr="00272F02" w:rsidRDefault="00A02F94" w:rsidP="003F333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707A25" w:rsidRPr="00272F02">
              <w:rPr>
                <w:szCs w:val="20"/>
                <w:lang w:val="en-GB"/>
              </w:rPr>
              <w:t>es</w:t>
            </w:r>
          </w:p>
          <w:p w14:paraId="6CABB690" w14:textId="7DEC7E97" w:rsidR="00A02F94" w:rsidRPr="00272F02" w:rsidRDefault="00A02F94" w:rsidP="003F333D">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p>
          <w:p w14:paraId="12879632" w14:textId="230280E2" w:rsidR="00A02F94" w:rsidRPr="00272F02" w:rsidRDefault="00A02F94" w:rsidP="003F333D">
            <w:pPr>
              <w:pStyle w:val="TableCellLeft10pt"/>
              <w:rPr>
                <w:szCs w:val="20"/>
                <w:lang w:val="en-GB"/>
              </w:rPr>
            </w:pPr>
            <w:r w:rsidRPr="00272F02">
              <w:rPr>
                <w:rStyle w:val="TableCellLeft10ptBoldChar"/>
                <w:szCs w:val="20"/>
              </w:rPr>
              <w:t>Concept</w:t>
            </w:r>
            <w:r w:rsidRPr="00272F02">
              <w:rPr>
                <w:szCs w:val="20"/>
                <w:lang w:val="en-GB"/>
              </w:rPr>
              <w:t xml:space="preserve">: </w:t>
            </w:r>
            <w:r w:rsidR="00707A25" w:rsidRPr="00272F02">
              <w:rPr>
                <w:szCs w:val="20"/>
                <w:lang w:val="en-GB"/>
              </w:rPr>
              <w:t>CNEW</w:t>
            </w:r>
          </w:p>
        </w:tc>
      </w:tr>
      <w:tr w:rsidR="00DB50C7" w:rsidRPr="00272F02" w14:paraId="063E773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B1AFB8" w14:textId="2C68EC7B" w:rsidR="00A02F94" w:rsidRPr="00272F02" w:rsidRDefault="0021788E" w:rsidP="003F333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AED56D" w14:textId="64977B2B" w:rsidR="00A02F94" w:rsidRPr="00272F02" w:rsidRDefault="00707A25" w:rsidP="003F333D">
            <w:pPr>
              <w:pStyle w:val="TableCellLeft10pt"/>
              <w:rPr>
                <w:szCs w:val="20"/>
                <w:lang w:val="en-GB"/>
              </w:rPr>
            </w:pPr>
            <w:r w:rsidRPr="00272F02">
              <w:rPr>
                <w:szCs w:val="20"/>
                <w:lang w:val="en-GB"/>
              </w:rPr>
              <w:t>No</w:t>
            </w:r>
          </w:p>
        </w:tc>
      </w:tr>
    </w:tbl>
    <w:p w14:paraId="256F4CF2" w14:textId="77777777" w:rsidR="00A02F94" w:rsidRPr="00272F02" w:rsidRDefault="00A02F94" w:rsidP="00A02F94">
      <w:pPr>
        <w:rPr>
          <w:sz w:val="20"/>
          <w:szCs w:val="20"/>
        </w:rPr>
      </w:pPr>
    </w:p>
    <w:tbl>
      <w:tblPr>
        <w:tblStyle w:val="TableGrid"/>
        <w:tblW w:w="5000" w:type="pct"/>
        <w:tblLook w:val="04A0" w:firstRow="1" w:lastRow="0" w:firstColumn="1" w:lastColumn="0" w:noHBand="0" w:noVBand="1"/>
      </w:tblPr>
      <w:tblGrid>
        <w:gridCol w:w="1034"/>
        <w:gridCol w:w="2163"/>
        <w:gridCol w:w="5793"/>
      </w:tblGrid>
      <w:tr w:rsidR="00DB50C7" w:rsidRPr="00272F02" w14:paraId="0143A4C7" w14:textId="77777777" w:rsidTr="00910BB6">
        <w:trPr>
          <w:trHeight w:val="20"/>
        </w:trPr>
        <w:tc>
          <w:tcPr>
            <w:tcW w:w="575" w:type="pct"/>
            <w:shd w:val="clear" w:color="auto" w:fill="FFFFCC"/>
            <w:hideMark/>
          </w:tcPr>
          <w:p w14:paraId="627875BB" w14:textId="77777777" w:rsidR="002909D2" w:rsidRPr="00272F02" w:rsidRDefault="002909D2" w:rsidP="00C824A4">
            <w:pPr>
              <w:rPr>
                <w:b/>
                <w:bCs/>
                <w:sz w:val="20"/>
                <w:szCs w:val="20"/>
              </w:rPr>
            </w:pPr>
            <w:r w:rsidRPr="00272F02">
              <w:rPr>
                <w:b/>
                <w:bCs/>
                <w:sz w:val="20"/>
                <w:szCs w:val="20"/>
              </w:rPr>
              <w:t>NCI C-Code</w:t>
            </w:r>
          </w:p>
        </w:tc>
        <w:tc>
          <w:tcPr>
            <w:tcW w:w="1203" w:type="pct"/>
            <w:shd w:val="clear" w:color="auto" w:fill="FFFFCC"/>
            <w:hideMark/>
          </w:tcPr>
          <w:p w14:paraId="4249815E" w14:textId="77777777" w:rsidR="002909D2" w:rsidRPr="00272F02" w:rsidRDefault="002909D2" w:rsidP="00C824A4">
            <w:pPr>
              <w:rPr>
                <w:b/>
                <w:bCs/>
                <w:sz w:val="20"/>
                <w:szCs w:val="20"/>
              </w:rPr>
            </w:pPr>
            <w:r w:rsidRPr="00272F02">
              <w:rPr>
                <w:b/>
                <w:bCs/>
                <w:sz w:val="20"/>
                <w:szCs w:val="20"/>
              </w:rPr>
              <w:t>M11 Preferred Term</w:t>
            </w:r>
          </w:p>
        </w:tc>
        <w:tc>
          <w:tcPr>
            <w:tcW w:w="3223" w:type="pct"/>
            <w:shd w:val="clear" w:color="auto" w:fill="FFFFCC"/>
            <w:hideMark/>
          </w:tcPr>
          <w:p w14:paraId="18F4C559" w14:textId="77777777" w:rsidR="002909D2" w:rsidRPr="00272F02" w:rsidRDefault="002909D2" w:rsidP="00C824A4">
            <w:pPr>
              <w:rPr>
                <w:b/>
                <w:bCs/>
                <w:sz w:val="20"/>
                <w:szCs w:val="20"/>
              </w:rPr>
            </w:pPr>
            <w:r w:rsidRPr="00272F02">
              <w:rPr>
                <w:b/>
                <w:bCs/>
                <w:sz w:val="20"/>
                <w:szCs w:val="20"/>
              </w:rPr>
              <w:t>Draft Definition</w:t>
            </w:r>
          </w:p>
        </w:tc>
      </w:tr>
      <w:tr w:rsidR="00DB50C7" w:rsidRPr="00272F02" w14:paraId="78781AEA" w14:textId="77777777" w:rsidTr="00910BB6">
        <w:trPr>
          <w:trHeight w:val="20"/>
        </w:trPr>
        <w:tc>
          <w:tcPr>
            <w:tcW w:w="575" w:type="pct"/>
            <w:shd w:val="clear" w:color="auto" w:fill="EAEDF1" w:themeFill="text2" w:themeFillTint="1A"/>
            <w:hideMark/>
          </w:tcPr>
          <w:p w14:paraId="1B1517AC" w14:textId="77777777" w:rsidR="002909D2" w:rsidRPr="00272F02" w:rsidRDefault="002909D2" w:rsidP="00C824A4">
            <w:pPr>
              <w:rPr>
                <w:sz w:val="20"/>
                <w:szCs w:val="20"/>
              </w:rPr>
            </w:pPr>
            <w:r w:rsidRPr="00272F02">
              <w:rPr>
                <w:sz w:val="20"/>
                <w:szCs w:val="20"/>
              </w:rPr>
              <w:t>CNEW</w:t>
            </w:r>
          </w:p>
        </w:tc>
        <w:tc>
          <w:tcPr>
            <w:tcW w:w="1203" w:type="pct"/>
            <w:shd w:val="clear" w:color="auto" w:fill="EAEDF1" w:themeFill="text2" w:themeFillTint="1A"/>
            <w:hideMark/>
          </w:tcPr>
          <w:p w14:paraId="1339EFDD" w14:textId="77777777" w:rsidR="002909D2" w:rsidRPr="00272F02" w:rsidRDefault="002909D2" w:rsidP="00C824A4">
            <w:pPr>
              <w:rPr>
                <w:sz w:val="20"/>
                <w:szCs w:val="20"/>
              </w:rPr>
            </w:pPr>
            <w:r w:rsidRPr="00272F02">
              <w:rPr>
                <w:sz w:val="20"/>
                <w:szCs w:val="20"/>
              </w:rPr>
              <w:t>ICH M11 Sponsor Signatory Response</w:t>
            </w:r>
          </w:p>
        </w:tc>
        <w:tc>
          <w:tcPr>
            <w:tcW w:w="3223" w:type="pct"/>
            <w:shd w:val="clear" w:color="auto" w:fill="EAEDF1" w:themeFill="text2" w:themeFillTint="1A"/>
            <w:hideMark/>
          </w:tcPr>
          <w:p w14:paraId="30B3B01D" w14:textId="77777777" w:rsidR="002909D2" w:rsidRPr="00272F02" w:rsidRDefault="002909D2" w:rsidP="00C824A4">
            <w:pPr>
              <w:rPr>
                <w:sz w:val="20"/>
                <w:szCs w:val="20"/>
              </w:rPr>
            </w:pPr>
            <w:r w:rsidRPr="00272F02">
              <w:rPr>
                <w:sz w:val="20"/>
                <w:szCs w:val="20"/>
              </w:rPr>
              <w:t>A terminology value set relevant to the sponsor signatory responses within the ICH M11 Protocol model.</w:t>
            </w:r>
          </w:p>
        </w:tc>
      </w:tr>
      <w:tr w:rsidR="00DB50C7" w:rsidRPr="00272F02" w14:paraId="5E22E8B1" w14:textId="77777777" w:rsidTr="00910BB6">
        <w:trPr>
          <w:trHeight w:val="20"/>
        </w:trPr>
        <w:tc>
          <w:tcPr>
            <w:tcW w:w="575" w:type="pct"/>
            <w:hideMark/>
          </w:tcPr>
          <w:p w14:paraId="32AD8B6A" w14:textId="77777777" w:rsidR="002909D2" w:rsidRPr="00272F02" w:rsidRDefault="002909D2" w:rsidP="00C824A4">
            <w:pPr>
              <w:rPr>
                <w:sz w:val="20"/>
                <w:szCs w:val="20"/>
              </w:rPr>
            </w:pPr>
            <w:r w:rsidRPr="00272F02">
              <w:rPr>
                <w:sz w:val="20"/>
                <w:szCs w:val="20"/>
              </w:rPr>
              <w:t>CNEW</w:t>
            </w:r>
          </w:p>
        </w:tc>
        <w:tc>
          <w:tcPr>
            <w:tcW w:w="1203" w:type="pct"/>
            <w:hideMark/>
          </w:tcPr>
          <w:p w14:paraId="46CA423D" w14:textId="77777777" w:rsidR="002909D2" w:rsidRPr="00272F02" w:rsidRDefault="002909D2" w:rsidP="00C824A4">
            <w:pPr>
              <w:rPr>
                <w:sz w:val="20"/>
                <w:szCs w:val="20"/>
              </w:rPr>
            </w:pPr>
            <w:r w:rsidRPr="00272F02">
              <w:rPr>
                <w:sz w:val="20"/>
                <w:szCs w:val="20"/>
              </w:rPr>
              <w:t>Sponsor Signature Block</w:t>
            </w:r>
          </w:p>
        </w:tc>
        <w:tc>
          <w:tcPr>
            <w:tcW w:w="3223" w:type="pct"/>
            <w:hideMark/>
          </w:tcPr>
          <w:p w14:paraId="585C0B1B" w14:textId="77777777" w:rsidR="002909D2" w:rsidRPr="00272F02" w:rsidRDefault="002909D2" w:rsidP="00C824A4">
            <w:pPr>
              <w:rPr>
                <w:sz w:val="20"/>
                <w:szCs w:val="20"/>
              </w:rPr>
            </w:pPr>
            <w:r w:rsidRPr="00272F02">
              <w:rPr>
                <w:sz w:val="20"/>
                <w:szCs w:val="20"/>
              </w:rPr>
              <w:t>A block of text containing the name and signature of the sponsor's signatory, along with the signature date.</w:t>
            </w:r>
          </w:p>
        </w:tc>
      </w:tr>
      <w:tr w:rsidR="00DB50C7" w:rsidRPr="00272F02" w14:paraId="62801204" w14:textId="77777777" w:rsidTr="00910BB6">
        <w:trPr>
          <w:trHeight w:val="20"/>
        </w:trPr>
        <w:tc>
          <w:tcPr>
            <w:tcW w:w="575" w:type="pct"/>
            <w:hideMark/>
          </w:tcPr>
          <w:p w14:paraId="7C45BEFD" w14:textId="77777777" w:rsidR="002909D2" w:rsidRPr="00272F02" w:rsidRDefault="002909D2" w:rsidP="00C824A4">
            <w:pPr>
              <w:rPr>
                <w:sz w:val="20"/>
                <w:szCs w:val="20"/>
              </w:rPr>
            </w:pPr>
            <w:r w:rsidRPr="00272F02">
              <w:rPr>
                <w:sz w:val="20"/>
                <w:szCs w:val="20"/>
              </w:rPr>
              <w:t>CNEW</w:t>
            </w:r>
          </w:p>
        </w:tc>
        <w:tc>
          <w:tcPr>
            <w:tcW w:w="1203" w:type="pct"/>
            <w:hideMark/>
          </w:tcPr>
          <w:p w14:paraId="1ABCF74F" w14:textId="77777777" w:rsidR="002909D2" w:rsidRPr="00272F02" w:rsidRDefault="002909D2" w:rsidP="00C824A4">
            <w:pPr>
              <w:rPr>
                <w:sz w:val="20"/>
                <w:szCs w:val="20"/>
              </w:rPr>
            </w:pPr>
            <w:r w:rsidRPr="00272F02">
              <w:rPr>
                <w:sz w:val="20"/>
                <w:szCs w:val="20"/>
              </w:rPr>
              <w:t>Sponsor Protocol Approval Statement</w:t>
            </w:r>
          </w:p>
        </w:tc>
        <w:tc>
          <w:tcPr>
            <w:tcW w:w="3223" w:type="pct"/>
            <w:hideMark/>
          </w:tcPr>
          <w:p w14:paraId="5E684DDD" w14:textId="2360C588" w:rsidR="002909D2" w:rsidRPr="00272F02" w:rsidRDefault="002909D2" w:rsidP="00C824A4">
            <w:pPr>
              <w:rPr>
                <w:sz w:val="20"/>
                <w:szCs w:val="20"/>
              </w:rPr>
            </w:pPr>
            <w:r w:rsidRPr="00272F02">
              <w:rPr>
                <w:sz w:val="20"/>
                <w:szCs w:val="20"/>
              </w:rPr>
              <w:t>A statement that the protocol was approved by a method as described.</w:t>
            </w:r>
            <w:r w:rsidR="00AB2E20" w:rsidRPr="00272F02">
              <w:rPr>
                <w:sz w:val="20"/>
                <w:szCs w:val="20"/>
              </w:rPr>
              <w:t xml:space="preserve"> </w:t>
            </w:r>
            <w:r w:rsidRPr="00272F02">
              <w:rPr>
                <w:sz w:val="20"/>
                <w:szCs w:val="20"/>
              </w:rPr>
              <w:t>This protocol was approved via &lt;describe method&gt;</w:t>
            </w:r>
          </w:p>
        </w:tc>
      </w:tr>
    </w:tbl>
    <w:p w14:paraId="233D71C9" w14:textId="77777777" w:rsidR="002909D2" w:rsidRPr="00272F02" w:rsidRDefault="002909D2"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64DF5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9E7B7F5" w14:textId="77777777" w:rsidR="00A02F94" w:rsidRPr="00272F02" w:rsidRDefault="00A02F94" w:rsidP="003F333D">
            <w:pPr>
              <w:pStyle w:val="TableHeadingTextLeft10pt"/>
              <w:rPr>
                <w:szCs w:val="20"/>
                <w:lang w:val="de-DE"/>
              </w:rPr>
            </w:pPr>
            <w:bookmarkStart w:id="41" w:name="_mioConsistencyCheck25"/>
            <w:bookmarkEnd w:id="41"/>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88F5E5" w14:textId="39695154" w:rsidR="00A02F94" w:rsidRPr="00272F02" w:rsidRDefault="00723FFF" w:rsidP="003F333D">
            <w:pPr>
              <w:pStyle w:val="TableCellLeft10pt"/>
              <w:rPr>
                <w:szCs w:val="20"/>
                <w:lang w:val="en-GB"/>
              </w:rPr>
            </w:pPr>
            <w:r w:rsidRPr="00272F02">
              <w:rPr>
                <w:szCs w:val="20"/>
                <w:lang w:val="en-GB"/>
              </w:rPr>
              <w:t>&lt;</w:t>
            </w:r>
            <w:r w:rsidR="00E774C8" w:rsidRPr="00272F02">
              <w:rPr>
                <w:szCs w:val="20"/>
                <w:lang w:val="en-GB" w:eastAsia="ja-JP"/>
              </w:rPr>
              <w:t>D</w:t>
            </w:r>
            <w:r w:rsidR="0047035A" w:rsidRPr="00272F02">
              <w:rPr>
                <w:szCs w:val="20"/>
                <w:lang w:val="en-GB"/>
              </w:rPr>
              <w:t xml:space="preserve">escribe </w:t>
            </w:r>
            <w:r w:rsidRPr="00272F02">
              <w:rPr>
                <w:szCs w:val="20"/>
                <w:lang w:val="en-GB"/>
              </w:rPr>
              <w:t>Method&gt;</w:t>
            </w:r>
          </w:p>
        </w:tc>
      </w:tr>
      <w:tr w:rsidR="00DB50C7" w:rsidRPr="00272F02" w14:paraId="1DE462E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BE1F81" w14:textId="77777777" w:rsidR="00A02F94" w:rsidRPr="00272F02" w:rsidRDefault="00A02F94" w:rsidP="003F333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3CB6B69" w14:textId="6D1FF360" w:rsidR="00A02F94" w:rsidRPr="00272F02" w:rsidRDefault="00723FFF" w:rsidP="003F333D">
            <w:pPr>
              <w:pStyle w:val="TableCellLeft10pt"/>
              <w:rPr>
                <w:szCs w:val="20"/>
                <w:lang w:val="en-GB"/>
              </w:rPr>
            </w:pPr>
            <w:r w:rsidRPr="00272F02">
              <w:rPr>
                <w:szCs w:val="20"/>
                <w:lang w:val="en-GB"/>
              </w:rPr>
              <w:t>Text</w:t>
            </w:r>
          </w:p>
        </w:tc>
      </w:tr>
      <w:tr w:rsidR="00DB50C7" w:rsidRPr="00272F02" w14:paraId="07E4E3A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B3F862" w14:textId="383737D1" w:rsidR="00A02F94" w:rsidRPr="00272F02" w:rsidRDefault="00A02F94" w:rsidP="003F333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4CC315" w14:textId="77777777" w:rsidR="00A02F94" w:rsidRPr="00272F02" w:rsidRDefault="00A02F94" w:rsidP="003F333D">
            <w:pPr>
              <w:pStyle w:val="TableCellLeft10pt"/>
              <w:rPr>
                <w:szCs w:val="20"/>
                <w:lang w:val="en-GB"/>
              </w:rPr>
            </w:pPr>
            <w:r w:rsidRPr="00272F02">
              <w:rPr>
                <w:szCs w:val="20"/>
                <w:lang w:val="en-GB"/>
              </w:rPr>
              <w:t>D</w:t>
            </w:r>
          </w:p>
        </w:tc>
      </w:tr>
      <w:tr w:rsidR="00DB50C7" w:rsidRPr="00272F02" w14:paraId="6E924FB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FE7480" w14:textId="77777777" w:rsidR="00A02F94" w:rsidRPr="00272F02" w:rsidRDefault="00A02F94" w:rsidP="003F333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E83511B" w14:textId="2B6A2245" w:rsidR="0094277C" w:rsidRPr="00272F02" w:rsidRDefault="000F6F05" w:rsidP="003F333D">
            <w:pPr>
              <w:pStyle w:val="TableCellLeft10pt"/>
              <w:rPr>
                <w:szCs w:val="20"/>
                <w:lang w:val="en-GB"/>
              </w:rPr>
            </w:pPr>
            <w:r w:rsidRPr="00272F02">
              <w:rPr>
                <w:szCs w:val="20"/>
                <w:lang w:val="en-GB"/>
              </w:rPr>
              <w:t>CNEW</w:t>
            </w:r>
            <w:r w:rsidR="00723FFF" w:rsidRPr="00272F02">
              <w:rPr>
                <w:szCs w:val="20"/>
                <w:lang w:val="en-GB"/>
              </w:rPr>
              <w:br/>
            </w:r>
            <w:r w:rsidR="0094277C" w:rsidRPr="00272F02">
              <w:rPr>
                <w:szCs w:val="20"/>
                <w:lang w:val="en-GB"/>
              </w:rPr>
              <w:t>For review purpose, see definition of the controlled terminology below</w:t>
            </w:r>
          </w:p>
          <w:p w14:paraId="26C855DA" w14:textId="21B16D3C" w:rsidR="00A02F94" w:rsidRPr="00272F02" w:rsidRDefault="00723FFF" w:rsidP="003F333D">
            <w:pPr>
              <w:pStyle w:val="TableCellLeft10pt"/>
              <w:rPr>
                <w:szCs w:val="20"/>
                <w:lang w:val="en-GB"/>
              </w:rPr>
            </w:pPr>
            <w:r w:rsidRPr="00272F02">
              <w:rPr>
                <w:szCs w:val="20"/>
                <w:lang w:val="en-GB"/>
              </w:rPr>
              <w:t>The narrative text describing the technique used to approve the protocol.</w:t>
            </w:r>
          </w:p>
        </w:tc>
      </w:tr>
      <w:tr w:rsidR="00DB50C7" w:rsidRPr="00272F02" w14:paraId="0D55E56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089F7A" w14:textId="77777777" w:rsidR="00A02F94" w:rsidRPr="00272F02" w:rsidRDefault="00A02F94" w:rsidP="003F333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DB0B86" w14:textId="59693E44" w:rsidR="00A02F94" w:rsidRPr="00272F02" w:rsidRDefault="00723FFF" w:rsidP="003F333D">
            <w:pPr>
              <w:pStyle w:val="TableCellLeft10pt"/>
              <w:rPr>
                <w:szCs w:val="20"/>
                <w:lang w:val="en-GB"/>
              </w:rPr>
            </w:pPr>
            <w:r w:rsidRPr="00272F02">
              <w:rPr>
                <w:szCs w:val="20"/>
              </w:rPr>
              <w:t xml:space="preserve">Include either the </w:t>
            </w:r>
            <w:r w:rsidR="00FC1923" w:rsidRPr="00272F02">
              <w:rPr>
                <w:szCs w:val="20"/>
              </w:rPr>
              <w:t>S</w:t>
            </w:r>
            <w:r w:rsidRPr="00272F02">
              <w:rPr>
                <w:szCs w:val="20"/>
              </w:rPr>
              <w:t>ponsor signature or the statement below.</w:t>
            </w:r>
          </w:p>
        </w:tc>
      </w:tr>
      <w:tr w:rsidR="00DB50C7" w:rsidRPr="00272F02" w14:paraId="56D7F14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4F66F5" w14:textId="77777777" w:rsidR="00A02F94" w:rsidRPr="00272F02" w:rsidRDefault="00A02F94" w:rsidP="003F333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2D8F1D" w14:textId="2C58BDC9" w:rsidR="00A02F94" w:rsidRPr="00272F02" w:rsidRDefault="4817CA86" w:rsidP="4817CA86">
            <w:pPr>
              <w:pStyle w:val="TableCellLeft10pt"/>
              <w:rPr>
                <w:lang w:val="en-GB"/>
              </w:rPr>
            </w:pPr>
            <w:r w:rsidRPr="4817CA86">
              <w:rPr>
                <w:lang w:val="en-GB"/>
              </w:rPr>
              <w:t xml:space="preserve">Conditional  if Sponsor Protocol Approval </w:t>
            </w:r>
            <w:commentRangeStart w:id="42"/>
            <w:commentRangeStart w:id="43"/>
            <w:r w:rsidRPr="4817CA86">
              <w:rPr>
                <w:lang w:val="en-GB"/>
              </w:rPr>
              <w:t>Statement</w:t>
            </w:r>
            <w:commentRangeEnd w:id="42"/>
            <w:r w:rsidR="00723FFF">
              <w:commentReference w:id="42"/>
            </w:r>
            <w:commentRangeEnd w:id="43"/>
            <w:r w:rsidR="008E13E4">
              <w:rPr>
                <w:rStyle w:val="CommentReference"/>
                <w:rFonts w:eastAsia="Times New Roman"/>
              </w:rPr>
              <w:commentReference w:id="43"/>
            </w:r>
          </w:p>
        </w:tc>
      </w:tr>
      <w:tr w:rsidR="00DB50C7" w:rsidRPr="00272F02" w14:paraId="3F8B398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550DF6E" w14:textId="77777777" w:rsidR="00A02F94" w:rsidRPr="00272F02" w:rsidRDefault="00A02F94" w:rsidP="003F333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984B3C" w14:textId="07B90E01" w:rsidR="00A02F94" w:rsidRPr="00272F02" w:rsidRDefault="006F2E62" w:rsidP="003F333D">
            <w:pPr>
              <w:pStyle w:val="TableCellLeft10pt"/>
              <w:rPr>
                <w:szCs w:val="20"/>
                <w:lang w:val="en-GB"/>
              </w:rPr>
            </w:pPr>
            <w:r w:rsidRPr="00272F02">
              <w:rPr>
                <w:szCs w:val="20"/>
                <w:lang w:val="en-GB"/>
              </w:rPr>
              <w:t>One to Sponsor Protocol Approval Statement</w:t>
            </w:r>
          </w:p>
        </w:tc>
      </w:tr>
      <w:tr w:rsidR="00DB50C7" w:rsidRPr="00272F02" w14:paraId="791D6D2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2BC0B2" w14:textId="77777777" w:rsidR="00A02F94" w:rsidRPr="00272F02" w:rsidRDefault="00A02F94" w:rsidP="003F333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8C4AC6" w14:textId="77777777" w:rsidR="00A02F94" w:rsidRPr="00272F02" w:rsidRDefault="00A02F94" w:rsidP="003F333D">
            <w:pPr>
              <w:pStyle w:val="TableCellLeft10pt"/>
              <w:rPr>
                <w:szCs w:val="20"/>
                <w:lang w:val="en-GB"/>
              </w:rPr>
            </w:pPr>
            <w:r w:rsidRPr="00272F02">
              <w:rPr>
                <w:szCs w:val="20"/>
                <w:lang w:val="en-GB"/>
              </w:rPr>
              <w:t>Title Page</w:t>
            </w:r>
          </w:p>
        </w:tc>
      </w:tr>
      <w:tr w:rsidR="00DB50C7" w:rsidRPr="00272F02" w14:paraId="6605AE6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028FD3" w14:textId="77777777" w:rsidR="00A02F94" w:rsidRPr="00272F02" w:rsidRDefault="00A02F94" w:rsidP="003F333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4546DD0" w14:textId="37EB5C2B" w:rsidR="00A02F94" w:rsidRPr="00272F02" w:rsidRDefault="00F86574" w:rsidP="003F333D">
            <w:pPr>
              <w:pStyle w:val="TableCellLeft10pt"/>
              <w:rPr>
                <w:szCs w:val="20"/>
                <w:lang w:val="en-GB"/>
              </w:rPr>
            </w:pPr>
            <w:r w:rsidRPr="00272F02">
              <w:rPr>
                <w:szCs w:val="20"/>
                <w:lang w:val="en-GB"/>
              </w:rPr>
              <w:t>Text</w:t>
            </w:r>
          </w:p>
        </w:tc>
      </w:tr>
      <w:tr w:rsidR="00DB50C7" w:rsidRPr="00272F02" w14:paraId="51747C0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01CB7E" w14:textId="77777777" w:rsidR="00A02F94" w:rsidRPr="00272F02" w:rsidRDefault="00A02F94" w:rsidP="003F333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E85B37" w14:textId="2EB86B2B" w:rsidR="00A02F94" w:rsidRPr="00272F02" w:rsidRDefault="00A02F94" w:rsidP="003F333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6F2E62" w:rsidRPr="00272F02">
              <w:rPr>
                <w:szCs w:val="20"/>
                <w:lang w:val="en-GB"/>
              </w:rPr>
              <w:t>es</w:t>
            </w:r>
          </w:p>
          <w:p w14:paraId="4B0040E6" w14:textId="04464BB9" w:rsidR="00A02F94" w:rsidRPr="00272F02" w:rsidRDefault="00723FFF" w:rsidP="003F333D">
            <w:pPr>
              <w:pStyle w:val="TableCellLeft10pt"/>
              <w:rPr>
                <w:szCs w:val="20"/>
                <w:lang w:val="en-GB"/>
              </w:rPr>
            </w:pPr>
            <w:r w:rsidRPr="00272F02">
              <w:rPr>
                <w:rStyle w:val="TableCellLeft10ptBoldChar"/>
                <w:szCs w:val="20"/>
              </w:rPr>
              <w:t>Relationship</w:t>
            </w:r>
            <w:r w:rsidRPr="00272F02">
              <w:rPr>
                <w:szCs w:val="20"/>
                <w:lang w:val="en-GB"/>
              </w:rPr>
              <w:t>:</w:t>
            </w:r>
            <w:r w:rsidR="006F2E62" w:rsidRPr="00272F02">
              <w:rPr>
                <w:szCs w:val="20"/>
                <w:lang w:val="en-GB"/>
              </w:rPr>
              <w:t xml:space="preserve"> Sponsor Protocol Approval Statement</w:t>
            </w:r>
          </w:p>
          <w:p w14:paraId="63C681F5" w14:textId="21AFAD20" w:rsidR="00A02F94" w:rsidRPr="00272F02" w:rsidRDefault="00A02F94" w:rsidP="003F333D">
            <w:pPr>
              <w:pStyle w:val="TableCellLeft10pt"/>
              <w:rPr>
                <w:szCs w:val="20"/>
                <w:lang w:val="en-GB"/>
              </w:rPr>
            </w:pPr>
            <w:r w:rsidRPr="00272F02">
              <w:rPr>
                <w:rStyle w:val="TableCellLeft10ptBoldChar"/>
                <w:szCs w:val="20"/>
              </w:rPr>
              <w:t>Concept</w:t>
            </w:r>
            <w:r w:rsidRPr="00272F02">
              <w:rPr>
                <w:szCs w:val="20"/>
                <w:lang w:val="en-GB"/>
              </w:rPr>
              <w:t xml:space="preserve">: </w:t>
            </w:r>
            <w:r w:rsidR="006F2E62" w:rsidRPr="00272F02">
              <w:rPr>
                <w:szCs w:val="20"/>
                <w:lang w:val="en-GB"/>
              </w:rPr>
              <w:t>CNEW</w:t>
            </w:r>
          </w:p>
        </w:tc>
      </w:tr>
      <w:tr w:rsidR="00DB50C7" w:rsidRPr="00272F02" w14:paraId="7BA3574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C610B2" w14:textId="01C2E641" w:rsidR="00A02F94" w:rsidRPr="00272F02" w:rsidRDefault="0021788E" w:rsidP="003F333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7B70CD" w14:textId="0E57CB1F" w:rsidR="00A02F94" w:rsidRPr="00272F02" w:rsidRDefault="006F2E62" w:rsidP="003F333D">
            <w:pPr>
              <w:pStyle w:val="TableCellLeft10pt"/>
              <w:rPr>
                <w:szCs w:val="20"/>
                <w:lang w:val="en-GB"/>
              </w:rPr>
            </w:pPr>
            <w:r w:rsidRPr="00272F02">
              <w:rPr>
                <w:szCs w:val="20"/>
                <w:lang w:val="en-GB"/>
              </w:rPr>
              <w:t>No</w:t>
            </w:r>
          </w:p>
        </w:tc>
      </w:tr>
    </w:tbl>
    <w:p w14:paraId="713D62F2" w14:textId="77777777" w:rsidR="00A02F94" w:rsidRPr="00272F02"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D32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09D161" w14:textId="77777777" w:rsidR="00A02F94" w:rsidRPr="00272F02" w:rsidRDefault="00A02F94" w:rsidP="00281D8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B24CA2" w14:textId="412284C2" w:rsidR="00A02F94" w:rsidRPr="00272F02" w:rsidRDefault="00E1259E" w:rsidP="00281D86">
            <w:pPr>
              <w:pStyle w:val="TableCellLeft10pt"/>
              <w:rPr>
                <w:szCs w:val="20"/>
                <w:lang w:val="en-GB" w:eastAsia="ja-JP"/>
              </w:rPr>
            </w:pPr>
            <w:r w:rsidRPr="00272F02">
              <w:rPr>
                <w:szCs w:val="20"/>
                <w:lang w:val="en-GB"/>
              </w:rPr>
              <w:t>Medical Expert Contact</w:t>
            </w:r>
            <w:r w:rsidR="0047035A" w:rsidRPr="00272F02">
              <w:rPr>
                <w:szCs w:val="20"/>
                <w:lang w:val="en-GB" w:eastAsia="ja-JP"/>
              </w:rPr>
              <w:t>:</w:t>
            </w:r>
          </w:p>
        </w:tc>
      </w:tr>
      <w:tr w:rsidR="00DB50C7" w:rsidRPr="00272F02" w14:paraId="6DB90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39299C" w14:textId="77777777" w:rsidR="00A02F94" w:rsidRPr="00272F02" w:rsidRDefault="00A02F94" w:rsidP="00281D8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2AFE02AA" w14:textId="4DC31FBD" w:rsidR="00A02F94" w:rsidRPr="00272F02" w:rsidRDefault="00E1259E" w:rsidP="00281D86">
            <w:pPr>
              <w:pStyle w:val="TableCellLeft10pt"/>
              <w:rPr>
                <w:szCs w:val="20"/>
                <w:lang w:val="en-GB"/>
              </w:rPr>
            </w:pPr>
            <w:r w:rsidRPr="00272F02">
              <w:rPr>
                <w:szCs w:val="20"/>
                <w:lang w:val="en-GB"/>
              </w:rPr>
              <w:t>Text</w:t>
            </w:r>
          </w:p>
        </w:tc>
      </w:tr>
      <w:tr w:rsidR="00DB50C7" w:rsidRPr="00272F02" w14:paraId="7A75D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6C1D2" w14:textId="79E5EF5A" w:rsidR="00A02F94" w:rsidRPr="00272F02" w:rsidRDefault="00A02F94" w:rsidP="00281D8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CF69318" w14:textId="040BA1EF" w:rsidR="00A02F94" w:rsidRPr="00272F02" w:rsidRDefault="00E1259E" w:rsidP="00281D86">
            <w:pPr>
              <w:pStyle w:val="TableCellLeft10pt"/>
              <w:rPr>
                <w:szCs w:val="20"/>
                <w:lang w:val="en-GB"/>
              </w:rPr>
            </w:pPr>
            <w:r w:rsidRPr="00272F02">
              <w:rPr>
                <w:szCs w:val="20"/>
                <w:lang w:val="en-GB"/>
              </w:rPr>
              <w:t>H</w:t>
            </w:r>
          </w:p>
        </w:tc>
      </w:tr>
      <w:tr w:rsidR="00DB50C7" w:rsidRPr="00272F02" w14:paraId="29C13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5962D" w14:textId="77777777" w:rsidR="00A02F94" w:rsidRPr="00272F02" w:rsidRDefault="00A02F94" w:rsidP="00281D8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F5EFA9C" w14:textId="5B329C3A" w:rsidR="00A02F94" w:rsidRPr="00272F02" w:rsidRDefault="00AA26E9" w:rsidP="00281D86">
            <w:pPr>
              <w:pStyle w:val="TableCellLeft10pt"/>
              <w:rPr>
                <w:szCs w:val="20"/>
                <w:lang w:val="en-GB"/>
              </w:rPr>
            </w:pPr>
            <w:r w:rsidRPr="00272F02">
              <w:rPr>
                <w:szCs w:val="20"/>
                <w:lang w:val="en-GB"/>
              </w:rPr>
              <w:t>Heading</w:t>
            </w:r>
          </w:p>
        </w:tc>
      </w:tr>
      <w:tr w:rsidR="00DB50C7" w:rsidRPr="00272F02" w14:paraId="0239F8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7630F2" w14:textId="77777777" w:rsidR="00A02F94" w:rsidRPr="00272F02" w:rsidRDefault="00A02F94" w:rsidP="00281D8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8409FAA" w14:textId="73F41853" w:rsidR="00A02F94" w:rsidRPr="00272F02" w:rsidRDefault="009C51CF" w:rsidP="00281D86">
            <w:pPr>
              <w:pStyle w:val="TableCellLeft10pt"/>
              <w:rPr>
                <w:szCs w:val="20"/>
                <w:lang w:val="en-GB"/>
              </w:rPr>
            </w:pPr>
            <w:r w:rsidRPr="00272F02">
              <w:rPr>
                <w:szCs w:val="20"/>
                <w:lang w:val="en-GB"/>
              </w:rPr>
              <w:t>N/A</w:t>
            </w:r>
          </w:p>
        </w:tc>
      </w:tr>
      <w:tr w:rsidR="00DB50C7" w:rsidRPr="00272F02" w14:paraId="4D727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CF206" w14:textId="77777777" w:rsidR="00A02F94" w:rsidRPr="00272F02" w:rsidRDefault="00A02F94" w:rsidP="00281D8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110D7C9E" w14:textId="63759E43" w:rsidR="00A02F94" w:rsidRPr="00272F02" w:rsidRDefault="00EF4F9C" w:rsidP="00281D86">
            <w:pPr>
              <w:pStyle w:val="TableCellLeft10pt"/>
              <w:rPr>
                <w:szCs w:val="20"/>
                <w:lang w:val="en-GB"/>
              </w:rPr>
            </w:pPr>
            <w:r>
              <w:rPr>
                <w:szCs w:val="20"/>
                <w:lang w:val="en-GB"/>
              </w:rPr>
              <w:t>Optional</w:t>
            </w:r>
          </w:p>
        </w:tc>
      </w:tr>
      <w:tr w:rsidR="00DB50C7" w:rsidRPr="00272F02" w14:paraId="482B2F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932E61" w14:textId="77777777" w:rsidR="00A02F94" w:rsidRPr="00272F02" w:rsidRDefault="00A02F94" w:rsidP="00281D8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67260B" w14:textId="6E863B0A" w:rsidR="00A02F94" w:rsidRPr="00272F02" w:rsidRDefault="005B21E9" w:rsidP="00281D86">
            <w:pPr>
              <w:pStyle w:val="TableCellLeft10pt"/>
              <w:rPr>
                <w:szCs w:val="20"/>
                <w:lang w:val="en-GB"/>
              </w:rPr>
            </w:pPr>
            <w:r w:rsidRPr="00272F02">
              <w:rPr>
                <w:szCs w:val="20"/>
                <w:lang w:val="en-GB"/>
              </w:rPr>
              <w:t>One to one</w:t>
            </w:r>
          </w:p>
        </w:tc>
      </w:tr>
      <w:tr w:rsidR="00DB50C7" w:rsidRPr="00272F02" w14:paraId="37EC1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C90AA" w14:textId="77777777" w:rsidR="00A02F94" w:rsidRPr="00272F02" w:rsidRDefault="00A02F94" w:rsidP="00281D8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EC85EDE" w14:textId="5D77BB9B" w:rsidR="00A02F94" w:rsidRPr="00272F02" w:rsidRDefault="0082450B" w:rsidP="00F47C24">
            <w:pPr>
              <w:pStyle w:val="TableCellLeft10pt"/>
              <w:rPr>
                <w:szCs w:val="20"/>
                <w:lang w:val="en-GB"/>
              </w:rPr>
            </w:pPr>
            <w:r w:rsidRPr="00272F02">
              <w:rPr>
                <w:szCs w:val="20"/>
              </w:rPr>
              <w:t>Title Page</w:t>
            </w:r>
          </w:p>
        </w:tc>
      </w:tr>
      <w:tr w:rsidR="00DB50C7" w:rsidRPr="00272F02" w14:paraId="689C3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1818E" w14:textId="77777777" w:rsidR="00A02F94" w:rsidRPr="00272F02" w:rsidRDefault="00A02F94" w:rsidP="00281D8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7941FFE" w14:textId="1A231C2E" w:rsidR="00A02F94" w:rsidRPr="00272F02" w:rsidRDefault="0082450B" w:rsidP="00281D86">
            <w:pPr>
              <w:pStyle w:val="TableCellLeft10pt"/>
              <w:rPr>
                <w:szCs w:val="20"/>
                <w:lang w:val="en-GB"/>
              </w:rPr>
            </w:pPr>
            <w:r w:rsidRPr="00272F02">
              <w:rPr>
                <w:szCs w:val="20"/>
                <w:lang w:val="en-GB"/>
              </w:rPr>
              <w:t>Medical Expert Contact:</w:t>
            </w:r>
          </w:p>
        </w:tc>
      </w:tr>
      <w:tr w:rsidR="00DB50C7" w:rsidRPr="00272F02" w14:paraId="011DC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A1879" w14:textId="77777777" w:rsidR="00A02F94" w:rsidRPr="00272F02" w:rsidRDefault="00A02F94" w:rsidP="00281D8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782FB0D0" w14:textId="77777777" w:rsidR="0082450B" w:rsidRPr="00272F02" w:rsidRDefault="0082450B" w:rsidP="0082450B">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89F0955" w14:textId="2227B898" w:rsidR="0082450B" w:rsidRPr="00272F02" w:rsidRDefault="002E2384" w:rsidP="0082450B">
            <w:pPr>
              <w:pStyle w:val="TableCellLeft10pt"/>
              <w:rPr>
                <w:szCs w:val="20"/>
                <w:lang w:val="en-GB"/>
              </w:rPr>
            </w:pPr>
            <w:r w:rsidRPr="00272F02">
              <w:rPr>
                <w:rStyle w:val="TableCellLeft10ptBoldChar"/>
                <w:szCs w:val="20"/>
              </w:rPr>
              <w:t>Relationship</w:t>
            </w:r>
            <w:r w:rsidRPr="00272F02">
              <w:rPr>
                <w:szCs w:val="20"/>
                <w:lang w:val="en-GB"/>
              </w:rPr>
              <w:t>: Heading</w:t>
            </w:r>
          </w:p>
          <w:p w14:paraId="4039B692" w14:textId="2AC1B5D6" w:rsidR="00A02F94" w:rsidRPr="00272F02" w:rsidRDefault="0082450B" w:rsidP="00281D86">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B865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1A1FF" w14:textId="26142F91" w:rsidR="00A02F94" w:rsidRPr="00272F02" w:rsidRDefault="0021788E" w:rsidP="00281D8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F0B616" w14:textId="7B1EBD3C" w:rsidR="00A02F94" w:rsidRPr="00272F02" w:rsidRDefault="0082450B" w:rsidP="00281D86">
            <w:pPr>
              <w:pStyle w:val="TableCellLeft10pt"/>
              <w:rPr>
                <w:szCs w:val="20"/>
                <w:lang w:val="en-GB"/>
              </w:rPr>
            </w:pPr>
            <w:r w:rsidRPr="00272F02">
              <w:rPr>
                <w:szCs w:val="20"/>
                <w:lang w:val="en-GB"/>
              </w:rPr>
              <w:t>No</w:t>
            </w:r>
          </w:p>
        </w:tc>
      </w:tr>
    </w:tbl>
    <w:p w14:paraId="2BFE705C" w14:textId="77777777" w:rsidR="00A02F94" w:rsidRPr="00272F02" w:rsidRDefault="00A02F94" w:rsidP="00A02F94">
      <w:pPr>
        <w:rPr>
          <w:sz w:val="20"/>
          <w:szCs w:val="20"/>
        </w:rPr>
      </w:pPr>
      <w:bookmarkStart w:id="44" w:name="_mioConsistencyCheck27"/>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0C49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939EF" w14:textId="77777777" w:rsidR="00A02F94" w:rsidRPr="00272F02" w:rsidRDefault="00A02F94" w:rsidP="00281D8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06EB9" w14:textId="4C6C9566" w:rsidR="00A02F94" w:rsidRPr="00272F02" w:rsidRDefault="00B51FCA" w:rsidP="00281D86">
            <w:pPr>
              <w:pStyle w:val="TableCellLeft10pt"/>
              <w:rPr>
                <w:szCs w:val="20"/>
                <w:lang w:val="en-GB"/>
              </w:rPr>
            </w:pPr>
            <w:r w:rsidRPr="00272F02">
              <w:rPr>
                <w:szCs w:val="20"/>
                <w:lang w:val="en-GB"/>
              </w:rPr>
              <w:t>&lt;</w:t>
            </w:r>
            <w:r w:rsidR="00AB5BEB" w:rsidRPr="00272F02">
              <w:rPr>
                <w:szCs w:val="20"/>
                <w:lang w:val="en-GB"/>
              </w:rPr>
              <w:t>contact information for Medical Expert (as designated by sponsor) or state location where information can be found</w:t>
            </w:r>
            <w:r w:rsidRPr="00272F02">
              <w:rPr>
                <w:szCs w:val="20"/>
                <w:lang w:val="en-GB"/>
              </w:rPr>
              <w:t>&gt;</w:t>
            </w:r>
          </w:p>
        </w:tc>
      </w:tr>
      <w:tr w:rsidR="00DB50C7" w:rsidRPr="00272F02" w14:paraId="1F48E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7F4F5F" w14:textId="77777777" w:rsidR="00A02F94" w:rsidRPr="00272F02" w:rsidRDefault="00A02F94" w:rsidP="00281D8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3F14E2AD" w14:textId="7CAC40AB" w:rsidR="00A02F94" w:rsidRPr="00272F02" w:rsidRDefault="009D4DEE" w:rsidP="00281D86">
            <w:pPr>
              <w:pStyle w:val="TableCellLeft10pt"/>
              <w:rPr>
                <w:szCs w:val="20"/>
                <w:lang w:val="en-GB"/>
              </w:rPr>
            </w:pPr>
            <w:r w:rsidRPr="00272F02">
              <w:rPr>
                <w:szCs w:val="20"/>
                <w:lang w:val="en-GB" w:eastAsia="ja-JP"/>
              </w:rPr>
              <w:t>Text</w:t>
            </w:r>
          </w:p>
        </w:tc>
      </w:tr>
      <w:tr w:rsidR="00DB50C7" w:rsidRPr="00272F02" w14:paraId="05EC41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EBE595" w14:textId="43E68F1F" w:rsidR="00A02F94" w:rsidRPr="00272F02" w:rsidRDefault="00A02F94" w:rsidP="00281D8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6D35EE4" w14:textId="7739DF6C" w:rsidR="00A02F94" w:rsidRPr="00272F02" w:rsidRDefault="009D4DEE" w:rsidP="00281D86">
            <w:pPr>
              <w:pStyle w:val="TableCellLeft10pt"/>
              <w:rPr>
                <w:szCs w:val="20"/>
                <w:lang w:val="en-GB"/>
              </w:rPr>
            </w:pPr>
            <w:r w:rsidRPr="00272F02">
              <w:rPr>
                <w:szCs w:val="20"/>
                <w:lang w:val="en-GB" w:eastAsia="ja-JP"/>
              </w:rPr>
              <w:t>D</w:t>
            </w:r>
          </w:p>
        </w:tc>
      </w:tr>
      <w:tr w:rsidR="00DB50C7" w:rsidRPr="00272F02" w14:paraId="2279C7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8CBB3" w14:textId="77777777" w:rsidR="00A02F94" w:rsidRPr="00272F02" w:rsidRDefault="00A02F94" w:rsidP="00281D8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7BCF29" w14:textId="173F018B" w:rsidR="00837062" w:rsidRPr="00272F02" w:rsidRDefault="000F6F05" w:rsidP="00281D86">
            <w:pPr>
              <w:pStyle w:val="TableCellLeft10pt"/>
              <w:rPr>
                <w:szCs w:val="20"/>
                <w:lang w:val="en-GB"/>
              </w:rPr>
            </w:pPr>
            <w:r w:rsidRPr="00272F02">
              <w:rPr>
                <w:szCs w:val="20"/>
                <w:lang w:val="en-GB"/>
              </w:rPr>
              <w:t>CNEW</w:t>
            </w:r>
          </w:p>
          <w:p w14:paraId="46323108" w14:textId="672AF5FA" w:rsidR="0094277C" w:rsidRPr="00272F02" w:rsidRDefault="0094277C" w:rsidP="00281D86">
            <w:pPr>
              <w:pStyle w:val="TableCellLeft10pt"/>
              <w:rPr>
                <w:szCs w:val="20"/>
                <w:lang w:val="en-GB"/>
              </w:rPr>
            </w:pPr>
            <w:r w:rsidRPr="00272F02">
              <w:rPr>
                <w:szCs w:val="20"/>
                <w:lang w:val="en-GB"/>
              </w:rPr>
              <w:t>For review purpose, see definition of the controlled terminology below</w:t>
            </w:r>
          </w:p>
          <w:p w14:paraId="0D9B863F" w14:textId="7D0A7061" w:rsidR="00A02F94" w:rsidRPr="00272F02" w:rsidRDefault="009D4DEE" w:rsidP="00281D86">
            <w:pPr>
              <w:pStyle w:val="TableCellLeft10pt"/>
              <w:rPr>
                <w:szCs w:val="20"/>
                <w:lang w:val="en-GB"/>
              </w:rPr>
            </w:pPr>
            <w:r w:rsidRPr="00272F02">
              <w:rPr>
                <w:szCs w:val="20"/>
                <w:lang w:val="en-GB"/>
              </w:rPr>
              <w:t xml:space="preserve">The contact information for the sponsor's representative who can advise on specific trial-related medical questions or </w:t>
            </w:r>
            <w:r w:rsidR="0010385B" w:rsidRPr="00272F02">
              <w:rPr>
                <w:szCs w:val="20"/>
                <w:lang w:val="en-GB"/>
              </w:rPr>
              <w:t>problems.</w:t>
            </w:r>
          </w:p>
        </w:tc>
      </w:tr>
      <w:tr w:rsidR="00DB50C7" w:rsidRPr="00272F02" w14:paraId="1C85D2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2BDB1" w14:textId="77777777" w:rsidR="00A02F94" w:rsidRPr="00272F02" w:rsidRDefault="00A02F94" w:rsidP="00281D8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F640E4F" w14:textId="259BFB33" w:rsidR="00106EA6" w:rsidRPr="00272F02" w:rsidRDefault="00106EA6" w:rsidP="00281D86">
            <w:pPr>
              <w:pStyle w:val="TableCellLeft10pt"/>
              <w:rPr>
                <w:rFonts w:eastAsia="MS Mincho"/>
                <w:color w:val="0070C0"/>
                <w:lang w:eastAsia="ja-JP"/>
              </w:rPr>
            </w:pPr>
            <w:r w:rsidRPr="00272F02">
              <w:rPr>
                <w:rStyle w:val="CPTVariable"/>
                <w:rFonts w:eastAsia="MS Mincho"/>
                <w:lang w:eastAsia="ja-JP"/>
              </w:rPr>
              <w:t>N/A</w:t>
            </w:r>
          </w:p>
        </w:tc>
      </w:tr>
      <w:tr w:rsidR="00DB50C7" w:rsidRPr="00272F02" w14:paraId="20874D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F5D898" w14:textId="77777777" w:rsidR="00A02F94" w:rsidRPr="00272F02" w:rsidRDefault="00A02F94" w:rsidP="00281D8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7683274B" w14:textId="32454CCD" w:rsidR="00A02F94" w:rsidRPr="00272F02" w:rsidRDefault="00EF4F9C" w:rsidP="00281D86">
            <w:pPr>
              <w:pStyle w:val="TableCellLeft10pt"/>
              <w:rPr>
                <w:szCs w:val="20"/>
                <w:lang w:val="en-GB"/>
              </w:rPr>
            </w:pPr>
            <w:r>
              <w:rPr>
                <w:szCs w:val="20"/>
                <w:lang w:val="en-GB"/>
              </w:rPr>
              <w:t xml:space="preserve">Optional </w:t>
            </w:r>
          </w:p>
        </w:tc>
      </w:tr>
      <w:tr w:rsidR="00DB50C7" w:rsidRPr="00272F02" w14:paraId="1D30A5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6E3E2" w14:textId="77777777" w:rsidR="00A02F94" w:rsidRPr="00272F02" w:rsidRDefault="00A02F94" w:rsidP="00281D8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50F76B" w14:textId="3BEE1D10" w:rsidR="00A02F94" w:rsidRPr="00272F02" w:rsidRDefault="00387293" w:rsidP="00281D86">
            <w:pPr>
              <w:pStyle w:val="TableCellLeft10pt"/>
              <w:rPr>
                <w:szCs w:val="20"/>
                <w:lang w:val="en-GB"/>
              </w:rPr>
            </w:pPr>
            <w:r w:rsidRPr="00272F02">
              <w:rPr>
                <w:szCs w:val="20"/>
                <w:lang w:val="en-GB"/>
              </w:rPr>
              <w:t>One to one</w:t>
            </w:r>
            <w:r w:rsidR="00C11C8B" w:rsidRPr="00272F02">
              <w:rPr>
                <w:szCs w:val="20"/>
                <w:lang w:val="en-GB"/>
              </w:rPr>
              <w:t xml:space="preserve">; One to </w:t>
            </w:r>
            <w:r w:rsidR="00EF4F9C">
              <w:rPr>
                <w:szCs w:val="20"/>
                <w:lang w:val="en-GB"/>
              </w:rPr>
              <w:t xml:space="preserve">Sponsor </w:t>
            </w:r>
            <w:r w:rsidR="00C11C8B" w:rsidRPr="00272F02">
              <w:rPr>
                <w:szCs w:val="20"/>
                <w:lang w:val="en-GB"/>
              </w:rPr>
              <w:t>Protocol Identifier</w:t>
            </w:r>
          </w:p>
        </w:tc>
      </w:tr>
      <w:tr w:rsidR="00DB50C7" w:rsidRPr="00272F02" w14:paraId="2455AA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8EB1E" w14:textId="77777777" w:rsidR="00A02F94" w:rsidRPr="00272F02" w:rsidRDefault="00A02F94" w:rsidP="00281D8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A00309B" w14:textId="26EAC9A2" w:rsidR="00A02F94" w:rsidRPr="00272F02" w:rsidRDefault="00387293" w:rsidP="00281D86">
            <w:pPr>
              <w:pStyle w:val="TableCellLeft10pt"/>
              <w:rPr>
                <w:szCs w:val="20"/>
                <w:lang w:val="en-GB"/>
              </w:rPr>
            </w:pPr>
            <w:r w:rsidRPr="00272F02">
              <w:rPr>
                <w:szCs w:val="20"/>
              </w:rPr>
              <w:t>Title Page</w:t>
            </w:r>
          </w:p>
        </w:tc>
      </w:tr>
      <w:tr w:rsidR="00DB50C7" w:rsidRPr="00272F02" w14:paraId="3FFBC8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E615B" w14:textId="77777777" w:rsidR="00A02F94" w:rsidRPr="00272F02" w:rsidRDefault="00A02F94" w:rsidP="00281D8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989A13F" w14:textId="4AE2D687" w:rsidR="00A02F94" w:rsidRPr="00272F02" w:rsidRDefault="00EA7233" w:rsidP="00F47C24">
            <w:pPr>
              <w:pStyle w:val="TableCellLeft10pt"/>
              <w:rPr>
                <w:szCs w:val="20"/>
                <w:lang w:val="en-GB"/>
              </w:rPr>
            </w:pPr>
            <w:r w:rsidRPr="00272F02">
              <w:rPr>
                <w:rStyle w:val="CPTVariable"/>
                <w:rFonts w:eastAsia="MS Mincho"/>
                <w:color w:val="auto"/>
                <w:szCs w:val="20"/>
              </w:rPr>
              <w:t>Text</w:t>
            </w:r>
          </w:p>
        </w:tc>
      </w:tr>
      <w:tr w:rsidR="00DB50C7" w:rsidRPr="00272F02" w14:paraId="4E9BD5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23A6F" w14:textId="77777777" w:rsidR="00A02F94" w:rsidRPr="00272F02" w:rsidRDefault="00A02F94" w:rsidP="00281D8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AC28C1" w14:textId="7B4CE888" w:rsidR="00387293" w:rsidRPr="00272F02" w:rsidRDefault="00387293" w:rsidP="0038729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Pr="00272F02">
              <w:rPr>
                <w:szCs w:val="20"/>
                <w:lang w:val="en-GB"/>
              </w:rPr>
              <w:t>es</w:t>
            </w:r>
          </w:p>
          <w:p w14:paraId="40A44855" w14:textId="5081B466" w:rsidR="00387293" w:rsidRPr="00272F02" w:rsidRDefault="00387293" w:rsidP="00387293">
            <w:pPr>
              <w:pStyle w:val="TableCellLeft10pt"/>
              <w:rPr>
                <w:szCs w:val="20"/>
                <w:lang w:val="en-GB"/>
              </w:rPr>
            </w:pPr>
            <w:r w:rsidRPr="00272F02">
              <w:rPr>
                <w:rStyle w:val="TableCellLeft10ptBoldChar"/>
                <w:szCs w:val="20"/>
              </w:rPr>
              <w:t>Relationship</w:t>
            </w:r>
            <w:r w:rsidRPr="00272F02">
              <w:rPr>
                <w:szCs w:val="20"/>
                <w:lang w:val="en-GB"/>
              </w:rPr>
              <w:t xml:space="preserve">: </w:t>
            </w:r>
            <w:r w:rsidR="00214C81" w:rsidRPr="00272F02">
              <w:rPr>
                <w:szCs w:val="20"/>
                <w:lang w:val="en-GB"/>
              </w:rPr>
              <w:t xml:space="preserve">Medical </w:t>
            </w:r>
            <w:r w:rsidR="00106EA6" w:rsidRPr="00272F02">
              <w:rPr>
                <w:szCs w:val="20"/>
                <w:lang w:val="en-GB" w:eastAsia="ja-JP"/>
              </w:rPr>
              <w:t>E</w:t>
            </w:r>
            <w:r w:rsidR="00106EA6" w:rsidRPr="00272F02">
              <w:rPr>
                <w:szCs w:val="20"/>
                <w:lang w:val="en-GB"/>
              </w:rPr>
              <w:t xml:space="preserve">xpert </w:t>
            </w:r>
            <w:r w:rsidR="00214C81" w:rsidRPr="00272F02">
              <w:rPr>
                <w:szCs w:val="20"/>
                <w:lang w:val="en-GB"/>
              </w:rPr>
              <w:t>Contact Response</w:t>
            </w:r>
          </w:p>
          <w:p w14:paraId="22987A62" w14:textId="7977C502" w:rsidR="00A02F94" w:rsidRPr="00272F02" w:rsidRDefault="00387293" w:rsidP="00281D86">
            <w:pPr>
              <w:pStyle w:val="TableCellLeft10pt"/>
              <w:rPr>
                <w:szCs w:val="20"/>
              </w:rPr>
            </w:pPr>
            <w:r w:rsidRPr="00272F02">
              <w:rPr>
                <w:rStyle w:val="TableCellLeft10ptBoldChar"/>
                <w:szCs w:val="20"/>
              </w:rPr>
              <w:t>Concept</w:t>
            </w:r>
            <w:r w:rsidRPr="00272F02">
              <w:rPr>
                <w:szCs w:val="20"/>
                <w:lang w:val="en-GB"/>
              </w:rPr>
              <w:t>: CNEW</w:t>
            </w:r>
          </w:p>
        </w:tc>
      </w:tr>
      <w:tr w:rsidR="00DB50C7" w:rsidRPr="00272F02" w14:paraId="34752B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FAB7" w14:textId="7459F9F6" w:rsidR="00A02F94" w:rsidRPr="00272F02" w:rsidRDefault="0021788E" w:rsidP="00281D8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0241CE3" w14:textId="5284CE55" w:rsidR="00A02F94" w:rsidRPr="00272F02" w:rsidRDefault="009469AB" w:rsidP="00281D86">
            <w:pPr>
              <w:pStyle w:val="TableCellLeft10pt"/>
              <w:rPr>
                <w:szCs w:val="20"/>
                <w:lang w:val="en-GB"/>
              </w:rPr>
            </w:pPr>
            <w:r w:rsidRPr="00272F02">
              <w:rPr>
                <w:szCs w:val="20"/>
                <w:lang w:val="en-GB"/>
              </w:rPr>
              <w:t>No</w:t>
            </w:r>
          </w:p>
        </w:tc>
      </w:tr>
    </w:tbl>
    <w:p w14:paraId="61D50F39" w14:textId="77777777" w:rsidR="00A02F94" w:rsidRPr="00272F02"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1346B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5E987" w14:textId="77777777" w:rsidR="00547DF8" w:rsidRPr="00272F02" w:rsidRDefault="00547DF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CCC87E" w14:textId="77777777" w:rsidR="00547DF8" w:rsidRPr="00272F02" w:rsidRDefault="00547DF8">
            <w:pPr>
              <w:pStyle w:val="TableCellLeft10pt"/>
              <w:rPr>
                <w:szCs w:val="20"/>
                <w:lang w:val="en-GB"/>
              </w:rPr>
            </w:pPr>
            <w:r w:rsidRPr="00272F02">
              <w:rPr>
                <w:szCs w:val="20"/>
                <w:lang w:val="en-GB"/>
              </w:rPr>
              <w:t>Amendment Details</w:t>
            </w:r>
          </w:p>
        </w:tc>
      </w:tr>
      <w:tr w:rsidR="00DB50C7" w:rsidRPr="00272F02" w14:paraId="4C4C75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F0214" w14:textId="77777777" w:rsidR="00547DF8" w:rsidRPr="00272F02" w:rsidRDefault="00547DF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1CF646D" w14:textId="77777777" w:rsidR="00547DF8" w:rsidRPr="00272F02" w:rsidRDefault="00547DF8">
            <w:pPr>
              <w:pStyle w:val="TableCellLeft10pt"/>
              <w:rPr>
                <w:szCs w:val="20"/>
                <w:lang w:val="en-GB"/>
              </w:rPr>
            </w:pPr>
            <w:r w:rsidRPr="00272F02">
              <w:rPr>
                <w:szCs w:val="20"/>
                <w:lang w:val="en-GB"/>
              </w:rPr>
              <w:t>Text</w:t>
            </w:r>
          </w:p>
        </w:tc>
      </w:tr>
      <w:tr w:rsidR="00DB50C7" w:rsidRPr="00272F02" w14:paraId="366F2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334A31" w14:textId="422CBDA0" w:rsidR="00547DF8" w:rsidRPr="00272F02" w:rsidRDefault="00547DF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B204CE" w14:textId="77777777" w:rsidR="00547DF8" w:rsidRPr="00272F02" w:rsidRDefault="00547DF8">
            <w:pPr>
              <w:pStyle w:val="TableCellLeft10pt"/>
              <w:rPr>
                <w:szCs w:val="20"/>
                <w:lang w:val="en-GB"/>
              </w:rPr>
            </w:pPr>
            <w:r w:rsidRPr="00272F02">
              <w:rPr>
                <w:szCs w:val="20"/>
                <w:lang w:val="en-GB"/>
              </w:rPr>
              <w:t>H</w:t>
            </w:r>
          </w:p>
        </w:tc>
      </w:tr>
      <w:tr w:rsidR="00DB50C7" w:rsidRPr="00272F02" w14:paraId="03B6C0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C2649" w14:textId="77777777" w:rsidR="00547DF8" w:rsidRPr="00272F02" w:rsidRDefault="00547DF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25B5A8" w14:textId="77777777" w:rsidR="00547DF8" w:rsidRPr="00272F02" w:rsidRDefault="00547DF8">
            <w:pPr>
              <w:pStyle w:val="TableCellLeft10pt"/>
              <w:rPr>
                <w:szCs w:val="20"/>
                <w:lang w:val="en-GB"/>
              </w:rPr>
            </w:pPr>
            <w:r w:rsidRPr="00272F02">
              <w:rPr>
                <w:szCs w:val="20"/>
                <w:lang w:val="en-GB"/>
              </w:rPr>
              <w:t>Heading</w:t>
            </w:r>
          </w:p>
        </w:tc>
      </w:tr>
      <w:tr w:rsidR="00DB50C7" w:rsidRPr="00272F02" w14:paraId="227BA7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04D45C" w14:textId="77777777" w:rsidR="00547DF8" w:rsidRPr="00272F02" w:rsidRDefault="00547DF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5394AD" w14:textId="1AF284CC" w:rsidR="00547DF8" w:rsidRPr="00272F02" w:rsidRDefault="009C51CF">
            <w:pPr>
              <w:pStyle w:val="TableCellLeft10pt"/>
              <w:rPr>
                <w:szCs w:val="20"/>
                <w:lang w:val="en-GB"/>
              </w:rPr>
            </w:pPr>
            <w:r w:rsidRPr="00272F02">
              <w:rPr>
                <w:szCs w:val="20"/>
                <w:lang w:val="en-GB"/>
              </w:rPr>
              <w:t>N/A</w:t>
            </w:r>
          </w:p>
        </w:tc>
      </w:tr>
      <w:tr w:rsidR="00DB50C7" w:rsidRPr="00272F02" w14:paraId="548801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5C2BE" w14:textId="77777777" w:rsidR="00547DF8" w:rsidRPr="00272F02" w:rsidRDefault="00547DF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E55D" w14:textId="77777777" w:rsidR="00547DF8" w:rsidRPr="00272F02" w:rsidRDefault="00547DF8">
            <w:pPr>
              <w:pStyle w:val="TableCellLeft10pt"/>
              <w:rPr>
                <w:szCs w:val="20"/>
                <w:lang w:val="en-GB"/>
              </w:rPr>
            </w:pPr>
            <w:r w:rsidRPr="00272F02">
              <w:rPr>
                <w:szCs w:val="20"/>
                <w:lang w:val="en-GB"/>
              </w:rPr>
              <w:t>Required</w:t>
            </w:r>
          </w:p>
        </w:tc>
      </w:tr>
      <w:tr w:rsidR="00DB50C7" w:rsidRPr="00272F02" w14:paraId="072034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A9163" w14:textId="77777777" w:rsidR="00547DF8" w:rsidRPr="00272F02" w:rsidRDefault="00547DF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0682A01" w14:textId="64DD547C" w:rsidR="00547DF8" w:rsidRPr="00272F02" w:rsidRDefault="00267362">
            <w:pPr>
              <w:pStyle w:val="TableCellLeft10pt"/>
              <w:rPr>
                <w:szCs w:val="20"/>
                <w:lang w:val="en-GB"/>
              </w:rPr>
            </w:pPr>
            <w:r w:rsidRPr="00272F02">
              <w:rPr>
                <w:szCs w:val="20"/>
                <w:lang w:val="en-GB"/>
              </w:rPr>
              <w:t>One to one</w:t>
            </w:r>
          </w:p>
        </w:tc>
      </w:tr>
      <w:tr w:rsidR="00DB50C7" w:rsidRPr="00272F02" w14:paraId="64DD0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F1A3F" w14:textId="77777777" w:rsidR="00547DF8" w:rsidRPr="00272F02" w:rsidRDefault="00547DF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C1ECE4D" w14:textId="15F545E8" w:rsidR="00547DF8" w:rsidRPr="00272F02" w:rsidRDefault="00547DF8">
            <w:pPr>
              <w:pStyle w:val="TableCellLeft10pt"/>
              <w:rPr>
                <w:lang w:val="en-GB"/>
              </w:rPr>
            </w:pPr>
            <w:r w:rsidRPr="00272F02">
              <w:rPr>
                <w:lang w:val="en-GB"/>
              </w:rPr>
              <w:t>Amendment Details</w:t>
            </w:r>
          </w:p>
        </w:tc>
      </w:tr>
      <w:tr w:rsidR="00DB50C7" w:rsidRPr="00272F02" w14:paraId="0B1955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D1FA72" w14:textId="77777777" w:rsidR="00547DF8" w:rsidRPr="00272F02" w:rsidRDefault="00547DF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B81BC16" w14:textId="77777777" w:rsidR="00547DF8" w:rsidRPr="00272F02" w:rsidRDefault="00547DF8">
            <w:pPr>
              <w:pStyle w:val="TableCellLeft10pt"/>
              <w:rPr>
                <w:szCs w:val="20"/>
                <w:lang w:val="en-GB"/>
              </w:rPr>
            </w:pPr>
            <w:r w:rsidRPr="00272F02">
              <w:rPr>
                <w:szCs w:val="20"/>
                <w:lang w:val="en-GB"/>
              </w:rPr>
              <w:t>Amendment Details</w:t>
            </w:r>
          </w:p>
        </w:tc>
      </w:tr>
      <w:tr w:rsidR="00DB50C7" w:rsidRPr="00272F02" w14:paraId="3EB0EC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6BB74" w14:textId="77777777" w:rsidR="00547DF8" w:rsidRPr="00272F02" w:rsidRDefault="00547DF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22BE1" w14:textId="77777777" w:rsidR="00547DF8" w:rsidRPr="00272F02" w:rsidRDefault="00547DF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14A2F4E" w14:textId="77777777" w:rsidR="00547DF8" w:rsidRPr="00272F02" w:rsidRDefault="00547DF8">
            <w:pPr>
              <w:pStyle w:val="TableCellLeft10pt"/>
              <w:rPr>
                <w:szCs w:val="20"/>
                <w:lang w:val="en-GB"/>
              </w:rPr>
            </w:pPr>
            <w:r w:rsidRPr="00272F02">
              <w:rPr>
                <w:rStyle w:val="TableCellLeft10ptBoldChar"/>
                <w:szCs w:val="20"/>
              </w:rPr>
              <w:t>Relationship</w:t>
            </w:r>
            <w:r w:rsidRPr="00272F02">
              <w:rPr>
                <w:szCs w:val="20"/>
                <w:lang w:val="en-GB"/>
              </w:rPr>
              <w:t>: Heading</w:t>
            </w:r>
          </w:p>
          <w:p w14:paraId="260591A3" w14:textId="6F121B73" w:rsidR="00547DF8" w:rsidRPr="00272F02" w:rsidRDefault="00547DF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4852C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E7B0C" w14:textId="6FE3CFAA" w:rsidR="00547DF8" w:rsidRPr="00272F02" w:rsidRDefault="0021788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433641" w14:textId="77777777" w:rsidR="00547DF8" w:rsidRPr="00272F02" w:rsidRDefault="00547DF8">
            <w:pPr>
              <w:pStyle w:val="TableCellLeft10pt"/>
              <w:rPr>
                <w:szCs w:val="20"/>
                <w:lang w:val="en-GB"/>
              </w:rPr>
            </w:pPr>
            <w:r w:rsidRPr="00272F02">
              <w:rPr>
                <w:szCs w:val="20"/>
                <w:lang w:val="en-GB"/>
              </w:rPr>
              <w:t>No</w:t>
            </w:r>
          </w:p>
        </w:tc>
      </w:tr>
    </w:tbl>
    <w:p w14:paraId="6251D91C" w14:textId="77777777" w:rsidR="007C38DF" w:rsidRPr="00272F02" w:rsidRDefault="007C38DF"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75E980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EAF36A" w14:textId="77777777" w:rsidR="007C38DF" w:rsidRPr="00272F02" w:rsidRDefault="007C38DF" w:rsidP="007C38DF">
            <w:pPr>
              <w:pStyle w:val="TableHeadingTextLeft10pt"/>
              <w:rPr>
                <w:szCs w:val="20"/>
                <w:lang w:val="de-DE"/>
              </w:rPr>
            </w:pPr>
            <w:bookmarkStart w:id="45" w:name="_mioConsistencyCheck28"/>
            <w:bookmarkEnd w:id="45"/>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88E24E" w14:textId="77777777" w:rsidR="007C38DF" w:rsidRPr="00272F02" w:rsidRDefault="007C38DF" w:rsidP="007C38DF">
            <w:pPr>
              <w:pStyle w:val="TableCellLeft10pt"/>
              <w:rPr>
                <w:szCs w:val="20"/>
                <w:lang w:val="en-GB"/>
              </w:rPr>
            </w:pPr>
            <w:r w:rsidRPr="00272F02">
              <w:rPr>
                <w:szCs w:val="20"/>
                <w:lang w:val="en-GB"/>
              </w:rPr>
              <w:t>Amendment Details</w:t>
            </w:r>
          </w:p>
        </w:tc>
      </w:tr>
      <w:tr w:rsidR="00DB50C7" w:rsidRPr="00272F02" w14:paraId="1215D7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FB78F9" w14:textId="77777777" w:rsidR="007C38DF" w:rsidRPr="00272F02" w:rsidRDefault="007C38DF" w:rsidP="007C38DF">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5CAAEC" w14:textId="3FE31DE7" w:rsidR="007C38DF" w:rsidRPr="00272F02" w:rsidRDefault="00D94380" w:rsidP="007C38DF">
            <w:pPr>
              <w:pStyle w:val="TableCellLeft10pt"/>
              <w:rPr>
                <w:szCs w:val="20"/>
                <w:lang w:val="en-GB"/>
              </w:rPr>
            </w:pPr>
            <w:r w:rsidRPr="00272F02">
              <w:rPr>
                <w:szCs w:val="20"/>
                <w:lang w:val="en-GB"/>
              </w:rPr>
              <w:t xml:space="preserve">Valid Value </w:t>
            </w:r>
          </w:p>
        </w:tc>
      </w:tr>
      <w:tr w:rsidR="00DB50C7" w:rsidRPr="00272F02" w14:paraId="1DB5079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AFE28A8" w14:textId="2A5B0DD4" w:rsidR="007C38DF" w:rsidRPr="00272F02" w:rsidRDefault="007C38DF" w:rsidP="007C38DF">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6AA7D3" w14:textId="5B05268A" w:rsidR="007C38DF" w:rsidRPr="00272F02" w:rsidRDefault="00D94380" w:rsidP="007C38DF">
            <w:pPr>
              <w:pStyle w:val="TableCellLeft10pt"/>
              <w:rPr>
                <w:szCs w:val="20"/>
                <w:lang w:val="en-GB"/>
              </w:rPr>
            </w:pPr>
            <w:r w:rsidRPr="00272F02">
              <w:rPr>
                <w:szCs w:val="20"/>
                <w:lang w:val="en-GB"/>
              </w:rPr>
              <w:t>V</w:t>
            </w:r>
          </w:p>
        </w:tc>
      </w:tr>
      <w:tr w:rsidR="00DB50C7" w:rsidRPr="00272F02" w14:paraId="4C66D1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4F21A8E" w14:textId="77777777" w:rsidR="007C38DF" w:rsidRPr="00272F02" w:rsidRDefault="007C38DF" w:rsidP="007C38DF">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C73F84" w14:textId="78D6B01A" w:rsidR="00837062" w:rsidRPr="00272F02" w:rsidRDefault="000F6F05" w:rsidP="007C38DF">
            <w:pPr>
              <w:pStyle w:val="TableCellLeft10pt"/>
              <w:rPr>
                <w:szCs w:val="20"/>
                <w:lang w:val="en-GB"/>
              </w:rPr>
            </w:pPr>
            <w:r w:rsidRPr="00272F02">
              <w:rPr>
                <w:szCs w:val="20"/>
                <w:lang w:val="en-GB"/>
              </w:rPr>
              <w:t>CNEW</w:t>
            </w:r>
          </w:p>
          <w:p w14:paraId="16F1917B" w14:textId="10B084B7" w:rsidR="007C38DF" w:rsidRPr="00272F02" w:rsidRDefault="0094277C" w:rsidP="007C38DF">
            <w:pPr>
              <w:pStyle w:val="TableCellLeft10pt"/>
              <w:rPr>
                <w:szCs w:val="20"/>
                <w:lang w:val="en-GB"/>
              </w:rPr>
            </w:pPr>
            <w:r w:rsidRPr="00272F02">
              <w:rPr>
                <w:szCs w:val="20"/>
                <w:lang w:val="en-GB"/>
              </w:rPr>
              <w:t>For review purpose, see definition of the controlled terminology below</w:t>
            </w:r>
            <w:r w:rsidR="00A7494F" w:rsidRPr="00272F02">
              <w:rPr>
                <w:szCs w:val="20"/>
                <w:lang w:val="en-GB"/>
              </w:rPr>
              <w:br/>
            </w:r>
            <w:r w:rsidR="00255736" w:rsidRPr="00272F02">
              <w:rPr>
                <w:szCs w:val="20"/>
                <w:lang w:val="en-GB"/>
              </w:rPr>
              <w:t>A written message within the study protocol that describes the amendment details, especially as to whether the protocol has been amended previously.</w:t>
            </w:r>
          </w:p>
        </w:tc>
      </w:tr>
      <w:tr w:rsidR="00DB50C7" w:rsidRPr="00272F02" w14:paraId="3DA8A6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85054D" w14:textId="77777777" w:rsidR="007C38DF" w:rsidRPr="00272F02" w:rsidRDefault="007C38DF" w:rsidP="007C38DF">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1F736D3" w14:textId="77777777" w:rsidR="00290418" w:rsidRPr="00272F02" w:rsidRDefault="00290418" w:rsidP="00910BB6">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Choose the applicable statement below. For an original protocol that has not been amended, retain the first sentence below and delete the remainder of this entire section.</w:t>
            </w:r>
          </w:p>
          <w:p w14:paraId="13FF2CF9" w14:textId="77777777" w:rsidR="00290418" w:rsidRPr="00272F02" w:rsidRDefault="00290418" w:rsidP="00910BB6">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{Not applicable. This protocol has not been amended.}</w:t>
            </w:r>
          </w:p>
          <w:p w14:paraId="3F6D0AA6" w14:textId="77777777" w:rsidR="00290418" w:rsidRPr="00272F02" w:rsidRDefault="00290418" w:rsidP="00910BB6">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Or include the below as applicable.</w:t>
            </w:r>
          </w:p>
          <w:p w14:paraId="4D291F75" w14:textId="08DE79D2" w:rsidR="007C38DF" w:rsidRPr="00FF3C43" w:rsidRDefault="00290418" w:rsidP="00910BB6">
            <w:pPr>
              <w:pStyle w:val="InstructionalTExt"/>
              <w:spacing w:before="0" w:after="0" w:line="240" w:lineRule="auto"/>
              <w:rPr>
                <w:rFonts w:ascii="Times New Roman" w:hAnsi="Times New Roman"/>
                <w:lang w:val="en-GB" w:eastAsia="ja-JP"/>
              </w:rPr>
            </w:pPr>
            <w:r w:rsidRPr="00272F02">
              <w:rPr>
                <w:rFonts w:ascii="Times New Roman" w:hAnsi="Times New Roman"/>
                <w:color w:val="auto"/>
                <w:sz w:val="20"/>
                <w:szCs w:val="20"/>
              </w:rPr>
              <w:t xml:space="preserve">{This protocol has been amended previously. Details of prior amendments are presented in </w:t>
            </w:r>
            <w:r w:rsidR="0047035A" w:rsidRPr="00272F02">
              <w:rPr>
                <w:rFonts w:ascii="Times New Roman" w:hAnsi="Times New Roman"/>
                <w:color w:val="auto"/>
                <w:sz w:val="20"/>
                <w:szCs w:val="20"/>
                <w:lang w:eastAsia="ja-JP"/>
              </w:rPr>
              <w:t xml:space="preserve">Section 12.3 </w:t>
            </w:r>
            <w:r w:rsidRPr="00272F02">
              <w:rPr>
                <w:rFonts w:ascii="Times New Roman" w:hAnsi="Times New Roman"/>
                <w:color w:val="auto"/>
                <w:sz w:val="20"/>
                <w:szCs w:val="20"/>
              </w:rPr>
              <w:t>Prior Protocol Amendment(s).}</w:t>
            </w:r>
          </w:p>
        </w:tc>
      </w:tr>
      <w:tr w:rsidR="00DB50C7" w:rsidRPr="00272F02" w14:paraId="5428585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F8B15A" w14:textId="77777777" w:rsidR="007C38DF" w:rsidRPr="00272F02" w:rsidRDefault="007C38DF" w:rsidP="007C38DF">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B879E0" w14:textId="1B6B7883" w:rsidR="007C38DF" w:rsidRPr="00272F02" w:rsidRDefault="007C38DF" w:rsidP="007C38DF">
            <w:pPr>
              <w:pStyle w:val="TableCellLeft10pt"/>
              <w:rPr>
                <w:szCs w:val="20"/>
                <w:lang w:val="en-GB"/>
              </w:rPr>
            </w:pPr>
            <w:r w:rsidRPr="00272F02">
              <w:rPr>
                <w:szCs w:val="20"/>
                <w:lang w:val="en-GB"/>
              </w:rPr>
              <w:t>Required</w:t>
            </w:r>
          </w:p>
        </w:tc>
      </w:tr>
      <w:tr w:rsidR="00DB50C7" w:rsidRPr="00272F02" w14:paraId="0D2A2F6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D21D3C" w14:textId="77777777" w:rsidR="007C38DF" w:rsidRPr="00272F02" w:rsidRDefault="007C38DF" w:rsidP="007C38DF">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B84489" w14:textId="59F41A05" w:rsidR="007C38DF" w:rsidRPr="00272F02" w:rsidRDefault="00267362" w:rsidP="007C38DF">
            <w:pPr>
              <w:pStyle w:val="TableCellLeft10pt"/>
              <w:rPr>
                <w:szCs w:val="20"/>
                <w:lang w:val="en-GB"/>
              </w:rPr>
            </w:pPr>
            <w:r w:rsidRPr="00272F02">
              <w:rPr>
                <w:szCs w:val="20"/>
                <w:lang w:val="en-GB"/>
              </w:rPr>
              <w:t>One to one</w:t>
            </w:r>
          </w:p>
        </w:tc>
      </w:tr>
      <w:tr w:rsidR="00DB50C7" w:rsidRPr="00272F02" w14:paraId="07014D6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68A6DC" w14:textId="77777777" w:rsidR="007C38DF" w:rsidRPr="00272F02" w:rsidRDefault="007C38DF" w:rsidP="007C38DF">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D5FAC0" w14:textId="77777777" w:rsidR="007C38DF" w:rsidRPr="00272F02" w:rsidRDefault="007C38DF" w:rsidP="007C38DF">
            <w:pPr>
              <w:pStyle w:val="TableCellLeft10pt"/>
              <w:rPr>
                <w:szCs w:val="20"/>
                <w:lang w:val="en-GB"/>
              </w:rPr>
            </w:pPr>
            <w:r w:rsidRPr="00272F02">
              <w:rPr>
                <w:szCs w:val="20"/>
                <w:lang w:val="en-GB"/>
              </w:rPr>
              <w:t>Amendment Details</w:t>
            </w:r>
          </w:p>
        </w:tc>
      </w:tr>
      <w:tr w:rsidR="00DB50C7" w:rsidRPr="00272F02" w14:paraId="268E456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1F74C1" w14:textId="77777777" w:rsidR="007C38DF" w:rsidRPr="00272F02" w:rsidRDefault="007C38DF" w:rsidP="007C38DF">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0198105" w14:textId="27A033DC" w:rsidR="004910F4" w:rsidRPr="00272F02" w:rsidRDefault="4817CA86" w:rsidP="007C38DF">
            <w:pPr>
              <w:pStyle w:val="TableCellLeft10pt"/>
              <w:rPr>
                <w:szCs w:val="20"/>
              </w:rPr>
            </w:pPr>
            <w:r>
              <w:t>Not applicable. This protocol has not been amended. (CNEW)</w:t>
            </w:r>
            <w:r w:rsidR="00C452EF">
              <w:rPr>
                <w:szCs w:val="20"/>
              </w:rPr>
              <w:t>Or</w:t>
            </w:r>
            <w:r w:rsidR="00C452EF">
              <w:rPr>
                <w:szCs w:val="20"/>
              </w:rPr>
              <w:br/>
              <w:t>This is</w:t>
            </w:r>
            <w:r w:rsidR="007D59AD">
              <w:rPr>
                <w:szCs w:val="20"/>
              </w:rPr>
              <w:t xml:space="preserve"> the first protocol amendment (CNEW)</w:t>
            </w:r>
            <w:r w:rsidR="004910F4" w:rsidRPr="00272F02">
              <w:rPr>
                <w:szCs w:val="20"/>
              </w:rPr>
              <w:br/>
              <w:t>OR</w:t>
            </w:r>
          </w:p>
          <w:p w14:paraId="5BCEC5FC" w14:textId="2F013F5A" w:rsidR="007C38DF" w:rsidRPr="00272F02" w:rsidRDefault="4817CA86" w:rsidP="4817CA86">
            <w:pPr>
              <w:pStyle w:val="TableCellLeft10pt"/>
              <w:rPr>
                <w:lang w:val="en-GB"/>
              </w:rPr>
            </w:pPr>
            <w:r>
              <w:t>This protocol has been amended previously. Details of prior amendments are presented in Section 12.3 Prior Protocol Amendment(s). (CNEW)</w:t>
            </w:r>
          </w:p>
        </w:tc>
      </w:tr>
      <w:tr w:rsidR="00DB50C7" w:rsidRPr="00272F02" w14:paraId="75F9D71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B08D5EF" w14:textId="77777777" w:rsidR="007C38DF" w:rsidRPr="00272F02" w:rsidRDefault="007C38DF" w:rsidP="007C38DF">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040C09" w14:textId="7CB84862" w:rsidR="007C38DF" w:rsidRPr="00272F02" w:rsidRDefault="007C38DF" w:rsidP="007C38DF">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F4EA9C8" w14:textId="36D692F3" w:rsidR="007C38DF" w:rsidRPr="00272F02" w:rsidRDefault="007C38DF" w:rsidP="007C38DF">
            <w:pPr>
              <w:pStyle w:val="TableCellLeft10pt"/>
              <w:rPr>
                <w:szCs w:val="20"/>
                <w:lang w:val="en-GB"/>
              </w:rPr>
            </w:pPr>
            <w:r w:rsidRPr="00272F02">
              <w:rPr>
                <w:rStyle w:val="TableCellLeft10ptBoldChar"/>
                <w:szCs w:val="20"/>
              </w:rPr>
              <w:t>Relationship</w:t>
            </w:r>
            <w:r w:rsidRPr="00272F02">
              <w:rPr>
                <w:szCs w:val="20"/>
                <w:lang w:val="en-GB"/>
              </w:rPr>
              <w:t xml:space="preserve">: </w:t>
            </w:r>
            <w:r w:rsidR="002342E4" w:rsidRPr="00272F02">
              <w:rPr>
                <w:szCs w:val="20"/>
                <w:lang w:val="en-GB"/>
              </w:rPr>
              <w:t>Heading</w:t>
            </w:r>
          </w:p>
          <w:p w14:paraId="07D448CF" w14:textId="12FF5C76" w:rsidR="007C38DF" w:rsidRPr="00272F02" w:rsidRDefault="007C38DF" w:rsidP="007C38DF">
            <w:pPr>
              <w:pStyle w:val="TableCellLeft10pt"/>
              <w:rPr>
                <w:szCs w:val="20"/>
                <w:lang w:val="en-GB"/>
              </w:rPr>
            </w:pPr>
            <w:r w:rsidRPr="00272F02">
              <w:rPr>
                <w:rStyle w:val="TableCellLeft10ptBoldChar"/>
                <w:szCs w:val="20"/>
              </w:rPr>
              <w:t>Concept</w:t>
            </w:r>
            <w:r w:rsidRPr="00272F02">
              <w:rPr>
                <w:szCs w:val="20"/>
                <w:lang w:val="en-GB"/>
              </w:rPr>
              <w:t xml:space="preserve">: </w:t>
            </w:r>
            <w:r w:rsidR="00C51944" w:rsidRPr="00272F02">
              <w:rPr>
                <w:szCs w:val="20"/>
                <w:lang w:val="en-GB"/>
              </w:rPr>
              <w:t>CNEW</w:t>
            </w:r>
          </w:p>
        </w:tc>
      </w:tr>
      <w:tr w:rsidR="00DB50C7" w:rsidRPr="00272F02" w14:paraId="000A6C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BD2F14" w14:textId="27FA94BE" w:rsidR="007C38DF" w:rsidRPr="00272F02" w:rsidRDefault="0021788E" w:rsidP="007C38DF">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C3BBDA" w14:textId="333E0F33" w:rsidR="007C38DF" w:rsidRPr="00272F02" w:rsidRDefault="00227A90" w:rsidP="007C38DF">
            <w:pPr>
              <w:pStyle w:val="TableCellLeft10pt"/>
              <w:rPr>
                <w:szCs w:val="20"/>
                <w:lang w:val="en-GB"/>
              </w:rPr>
            </w:pPr>
            <w:r w:rsidRPr="00272F02">
              <w:rPr>
                <w:szCs w:val="20"/>
                <w:lang w:val="en-GB"/>
              </w:rPr>
              <w:t>No</w:t>
            </w:r>
          </w:p>
        </w:tc>
      </w:tr>
    </w:tbl>
    <w:p w14:paraId="5D1E97BA" w14:textId="77777777" w:rsidR="007C38DF" w:rsidRPr="00272F02" w:rsidRDefault="007C38DF" w:rsidP="007C38DF">
      <w:pPr>
        <w:rPr>
          <w:sz w:val="20"/>
          <w:szCs w:val="20"/>
        </w:rPr>
      </w:pPr>
    </w:p>
    <w:tbl>
      <w:tblPr>
        <w:tblStyle w:val="TableGrid"/>
        <w:tblW w:w="5000" w:type="pct"/>
        <w:tblLook w:val="04A0" w:firstRow="1" w:lastRow="0" w:firstColumn="1" w:lastColumn="0" w:noHBand="0" w:noVBand="1"/>
      </w:tblPr>
      <w:tblGrid>
        <w:gridCol w:w="1034"/>
        <w:gridCol w:w="1960"/>
        <w:gridCol w:w="5996"/>
      </w:tblGrid>
      <w:tr w:rsidR="00DB50C7" w:rsidRPr="00272F02" w14:paraId="28747A25" w14:textId="77777777" w:rsidTr="007B5378">
        <w:trPr>
          <w:trHeight w:val="602"/>
        </w:trPr>
        <w:tc>
          <w:tcPr>
            <w:tcW w:w="575" w:type="pct"/>
            <w:shd w:val="clear" w:color="auto" w:fill="FFFFCC"/>
            <w:hideMark/>
          </w:tcPr>
          <w:p w14:paraId="51BB7F9C" w14:textId="77777777" w:rsidR="004910F4" w:rsidRPr="00272F02" w:rsidRDefault="004910F4" w:rsidP="00C824A4">
            <w:pPr>
              <w:rPr>
                <w:b/>
                <w:bCs/>
                <w:sz w:val="20"/>
                <w:szCs w:val="20"/>
              </w:rPr>
            </w:pPr>
            <w:r w:rsidRPr="00272F02">
              <w:rPr>
                <w:b/>
                <w:bCs/>
                <w:sz w:val="20"/>
                <w:szCs w:val="20"/>
              </w:rPr>
              <w:t>NCI C-Code</w:t>
            </w:r>
          </w:p>
        </w:tc>
        <w:tc>
          <w:tcPr>
            <w:tcW w:w="1090" w:type="pct"/>
            <w:shd w:val="clear" w:color="auto" w:fill="FFFFCC"/>
            <w:hideMark/>
          </w:tcPr>
          <w:p w14:paraId="211B6F0C" w14:textId="77777777" w:rsidR="004910F4" w:rsidRPr="00272F02" w:rsidRDefault="004910F4" w:rsidP="00C824A4">
            <w:pPr>
              <w:rPr>
                <w:b/>
                <w:bCs/>
                <w:sz w:val="20"/>
                <w:szCs w:val="20"/>
              </w:rPr>
            </w:pPr>
            <w:r w:rsidRPr="00272F02">
              <w:rPr>
                <w:b/>
                <w:bCs/>
                <w:sz w:val="20"/>
                <w:szCs w:val="20"/>
              </w:rPr>
              <w:t>M11 Preferred Term</w:t>
            </w:r>
          </w:p>
        </w:tc>
        <w:tc>
          <w:tcPr>
            <w:tcW w:w="3336" w:type="pct"/>
            <w:shd w:val="clear" w:color="auto" w:fill="FFFFCC"/>
            <w:hideMark/>
          </w:tcPr>
          <w:p w14:paraId="347FDE00" w14:textId="77777777" w:rsidR="004910F4" w:rsidRPr="00272F02" w:rsidRDefault="004910F4" w:rsidP="00C824A4">
            <w:pPr>
              <w:rPr>
                <w:b/>
                <w:bCs/>
                <w:sz w:val="20"/>
                <w:szCs w:val="20"/>
              </w:rPr>
            </w:pPr>
            <w:r w:rsidRPr="00272F02">
              <w:rPr>
                <w:b/>
                <w:bCs/>
                <w:sz w:val="20"/>
                <w:szCs w:val="20"/>
              </w:rPr>
              <w:t>Draft Definition</w:t>
            </w:r>
          </w:p>
        </w:tc>
      </w:tr>
      <w:tr w:rsidR="00DB50C7" w:rsidRPr="00272F02" w14:paraId="1D803E2F" w14:textId="77777777" w:rsidTr="00724B3C">
        <w:trPr>
          <w:trHeight w:val="161"/>
        </w:trPr>
        <w:tc>
          <w:tcPr>
            <w:tcW w:w="575" w:type="pct"/>
            <w:shd w:val="clear" w:color="auto" w:fill="EAEDF1" w:themeFill="text2" w:themeFillTint="1A"/>
            <w:hideMark/>
          </w:tcPr>
          <w:p w14:paraId="177EB69C" w14:textId="77777777" w:rsidR="004910F4" w:rsidRPr="00272F02" w:rsidRDefault="004910F4" w:rsidP="00C824A4">
            <w:pPr>
              <w:rPr>
                <w:sz w:val="20"/>
                <w:szCs w:val="20"/>
              </w:rPr>
            </w:pPr>
            <w:r w:rsidRPr="00272F02">
              <w:rPr>
                <w:sz w:val="20"/>
                <w:szCs w:val="20"/>
              </w:rPr>
              <w:t>CNEW</w:t>
            </w:r>
          </w:p>
        </w:tc>
        <w:tc>
          <w:tcPr>
            <w:tcW w:w="1090" w:type="pct"/>
            <w:shd w:val="clear" w:color="auto" w:fill="EAEDF1" w:themeFill="text2" w:themeFillTint="1A"/>
            <w:hideMark/>
          </w:tcPr>
          <w:p w14:paraId="733037FD" w14:textId="77777777" w:rsidR="004910F4" w:rsidRPr="00272F02" w:rsidRDefault="004910F4" w:rsidP="00C824A4">
            <w:pPr>
              <w:rPr>
                <w:sz w:val="20"/>
                <w:szCs w:val="20"/>
              </w:rPr>
            </w:pPr>
            <w:r w:rsidRPr="00272F02">
              <w:rPr>
                <w:sz w:val="20"/>
                <w:szCs w:val="20"/>
              </w:rPr>
              <w:t>ICH M11 Amendment Details Statement Response</w:t>
            </w:r>
          </w:p>
        </w:tc>
        <w:tc>
          <w:tcPr>
            <w:tcW w:w="3336" w:type="pct"/>
            <w:shd w:val="clear" w:color="auto" w:fill="EAEDF1" w:themeFill="text2" w:themeFillTint="1A"/>
            <w:hideMark/>
          </w:tcPr>
          <w:p w14:paraId="1BE0E364" w14:textId="77777777" w:rsidR="004910F4" w:rsidRPr="00272F02" w:rsidRDefault="004910F4" w:rsidP="00C824A4">
            <w:pPr>
              <w:rPr>
                <w:sz w:val="20"/>
                <w:szCs w:val="20"/>
              </w:rPr>
            </w:pPr>
            <w:r w:rsidRPr="00272F02">
              <w:rPr>
                <w:sz w:val="20"/>
                <w:szCs w:val="20"/>
              </w:rPr>
              <w:t>A terminology value set relevant to the amendment details statement responses within the ICH M11 Protocol model.</w:t>
            </w:r>
          </w:p>
        </w:tc>
      </w:tr>
      <w:tr w:rsidR="00DB50C7" w:rsidRPr="00272F02" w14:paraId="6A575A00" w14:textId="77777777" w:rsidTr="007B5378">
        <w:trPr>
          <w:trHeight w:val="765"/>
        </w:trPr>
        <w:tc>
          <w:tcPr>
            <w:tcW w:w="575" w:type="pct"/>
            <w:hideMark/>
          </w:tcPr>
          <w:p w14:paraId="5BDE5628" w14:textId="77777777" w:rsidR="004910F4" w:rsidRPr="00272F02" w:rsidRDefault="004910F4" w:rsidP="00C824A4">
            <w:pPr>
              <w:rPr>
                <w:sz w:val="20"/>
                <w:szCs w:val="20"/>
              </w:rPr>
            </w:pPr>
            <w:r w:rsidRPr="00272F02">
              <w:rPr>
                <w:sz w:val="20"/>
                <w:szCs w:val="20"/>
              </w:rPr>
              <w:t>CNEW</w:t>
            </w:r>
          </w:p>
        </w:tc>
        <w:tc>
          <w:tcPr>
            <w:tcW w:w="1090" w:type="pct"/>
            <w:hideMark/>
          </w:tcPr>
          <w:p w14:paraId="7B9C2880" w14:textId="77777777" w:rsidR="004910F4" w:rsidRPr="00272F02" w:rsidRDefault="004910F4" w:rsidP="00C824A4">
            <w:pPr>
              <w:rPr>
                <w:sz w:val="20"/>
                <w:szCs w:val="20"/>
              </w:rPr>
            </w:pPr>
            <w:r w:rsidRPr="00272F02">
              <w:rPr>
                <w:sz w:val="20"/>
                <w:szCs w:val="20"/>
              </w:rPr>
              <w:t>Not applicable. This protocol has not been amended.</w:t>
            </w:r>
          </w:p>
        </w:tc>
        <w:tc>
          <w:tcPr>
            <w:tcW w:w="3336" w:type="pct"/>
            <w:hideMark/>
          </w:tcPr>
          <w:p w14:paraId="30CAACE3" w14:textId="77777777" w:rsidR="004910F4" w:rsidRPr="00272F02" w:rsidRDefault="004910F4" w:rsidP="00C824A4">
            <w:pPr>
              <w:rPr>
                <w:sz w:val="20"/>
                <w:szCs w:val="20"/>
              </w:rPr>
            </w:pPr>
            <w:r w:rsidRPr="00272F02">
              <w:rPr>
                <w:sz w:val="20"/>
                <w:szCs w:val="20"/>
              </w:rPr>
              <w:t>Not applicable. This protocol has not been amended.</w:t>
            </w:r>
          </w:p>
        </w:tc>
      </w:tr>
      <w:tr w:rsidR="00DB50C7" w:rsidRPr="00272F02" w14:paraId="78D6C849" w14:textId="77777777" w:rsidTr="007B5378">
        <w:trPr>
          <w:trHeight w:val="1530"/>
        </w:trPr>
        <w:tc>
          <w:tcPr>
            <w:tcW w:w="575" w:type="pct"/>
            <w:hideMark/>
          </w:tcPr>
          <w:p w14:paraId="03F6CB98" w14:textId="77777777" w:rsidR="004910F4" w:rsidRPr="00272F02" w:rsidRDefault="004910F4" w:rsidP="00C824A4">
            <w:pPr>
              <w:rPr>
                <w:sz w:val="20"/>
                <w:szCs w:val="20"/>
              </w:rPr>
            </w:pPr>
            <w:r w:rsidRPr="00272F02">
              <w:rPr>
                <w:sz w:val="20"/>
                <w:szCs w:val="20"/>
              </w:rPr>
              <w:t>CNEW</w:t>
            </w:r>
          </w:p>
        </w:tc>
        <w:tc>
          <w:tcPr>
            <w:tcW w:w="1090" w:type="pct"/>
            <w:hideMark/>
          </w:tcPr>
          <w:p w14:paraId="2DED393F" w14:textId="77777777" w:rsidR="004910F4" w:rsidRPr="00272F02" w:rsidRDefault="004910F4" w:rsidP="00C824A4">
            <w:pPr>
              <w:rPr>
                <w:sz w:val="20"/>
                <w:szCs w:val="20"/>
              </w:rPr>
            </w:pPr>
            <w:r w:rsidRPr="00272F02">
              <w:rPr>
                <w:sz w:val="20"/>
                <w:szCs w:val="20"/>
              </w:rPr>
              <w:t>This protocol has been amended previously. Details of prior amendments are presented in Prior Protocol Amendment(s).</w:t>
            </w:r>
          </w:p>
        </w:tc>
        <w:tc>
          <w:tcPr>
            <w:tcW w:w="3336" w:type="pct"/>
            <w:hideMark/>
          </w:tcPr>
          <w:p w14:paraId="00B9F41E" w14:textId="77777777" w:rsidR="004910F4" w:rsidRPr="00272F02" w:rsidRDefault="004910F4" w:rsidP="00C824A4">
            <w:pPr>
              <w:rPr>
                <w:sz w:val="20"/>
                <w:szCs w:val="20"/>
              </w:rPr>
            </w:pPr>
            <w:r w:rsidRPr="00272F02">
              <w:rPr>
                <w:sz w:val="20"/>
                <w:szCs w:val="20"/>
              </w:rPr>
              <w:t>This protocol has been amended previously. Details of prior amendments are presented in Prior Protocol Amendment(s).</w:t>
            </w:r>
          </w:p>
        </w:tc>
      </w:tr>
    </w:tbl>
    <w:p w14:paraId="29BC3460" w14:textId="77777777" w:rsidR="004910F4" w:rsidRDefault="004910F4" w:rsidP="007C38DF">
      <w:pPr>
        <w:rPr>
          <w:sz w:val="20"/>
          <w:szCs w:val="20"/>
        </w:rPr>
      </w:pPr>
    </w:p>
    <w:tbl>
      <w:tblPr>
        <w:tblW w:w="5000" w:type="pct"/>
        <w:tblCellMar>
          <w:top w:w="15" w:type="dxa"/>
          <w:bottom w:w="15" w:type="dxa"/>
        </w:tblCellMar>
        <w:tblLook w:val="04A0" w:firstRow="1" w:lastRow="0" w:firstColumn="1" w:lastColumn="0" w:noHBand="0" w:noVBand="1"/>
      </w:tblPr>
      <w:tblGrid>
        <w:gridCol w:w="1528"/>
        <w:gridCol w:w="1395"/>
        <w:gridCol w:w="828"/>
        <w:gridCol w:w="1584"/>
        <w:gridCol w:w="1361"/>
        <w:gridCol w:w="2294"/>
      </w:tblGrid>
      <w:tr w:rsidR="00A51457" w:rsidRPr="002B331A" w14:paraId="7D6F1D3F" w14:textId="77777777" w:rsidTr="00E704EE">
        <w:trPr>
          <w:trHeight w:val="20"/>
        </w:trPr>
        <w:tc>
          <w:tcPr>
            <w:tcW w:w="514"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6DE8FE07" w14:textId="77777777" w:rsidR="002B331A" w:rsidRPr="002B331A" w:rsidRDefault="002B331A" w:rsidP="002B331A">
            <w:pPr>
              <w:jc w:val="center"/>
              <w:rPr>
                <w:rFonts w:ascii="Arial" w:hAnsi="Arial" w:cs="Arial"/>
                <w:b/>
                <w:bCs/>
                <w:sz w:val="20"/>
                <w:szCs w:val="20"/>
                <w14:ligatures w14:val="none"/>
              </w:rPr>
            </w:pPr>
            <w:r w:rsidRPr="002B331A">
              <w:rPr>
                <w:rFonts w:ascii="Arial" w:hAnsi="Arial" w:cs="Arial"/>
                <w:b/>
                <w:bCs/>
                <w:sz w:val="20"/>
                <w:szCs w:val="20"/>
                <w14:ligatures w14:val="none"/>
              </w:rPr>
              <w:t>Data Element Name</w:t>
            </w:r>
          </w:p>
        </w:tc>
        <w:tc>
          <w:tcPr>
            <w:tcW w:w="469"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1E664496" w14:textId="77777777" w:rsidR="002B331A" w:rsidRPr="002B331A" w:rsidRDefault="002B331A" w:rsidP="002B331A">
            <w:pPr>
              <w:jc w:val="center"/>
              <w:rPr>
                <w:rFonts w:ascii="Arial" w:hAnsi="Arial" w:cs="Arial"/>
                <w:b/>
                <w:bCs/>
                <w:sz w:val="20"/>
                <w:szCs w:val="20"/>
                <w14:ligatures w14:val="none"/>
              </w:rPr>
            </w:pPr>
            <w:r w:rsidRPr="002B331A">
              <w:rPr>
                <w:rFonts w:ascii="Arial" w:hAnsi="Arial" w:cs="Arial"/>
                <w:b/>
                <w:bCs/>
                <w:sz w:val="20"/>
                <w:szCs w:val="20"/>
                <w14:ligatures w14:val="none"/>
              </w:rPr>
              <w:t>Template Location</w:t>
            </w:r>
          </w:p>
        </w:tc>
        <w:tc>
          <w:tcPr>
            <w:tcW w:w="417"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5461F3A6" w14:textId="77777777" w:rsidR="002B331A" w:rsidRPr="002B331A" w:rsidRDefault="002B331A" w:rsidP="002B331A">
            <w:pPr>
              <w:jc w:val="center"/>
              <w:rPr>
                <w:rFonts w:ascii="Arial" w:hAnsi="Arial" w:cs="Arial"/>
                <w:b/>
                <w:bCs/>
                <w:sz w:val="20"/>
                <w:szCs w:val="20"/>
                <w14:ligatures w14:val="none"/>
              </w:rPr>
            </w:pPr>
            <w:r w:rsidRPr="002B331A">
              <w:rPr>
                <w:rFonts w:ascii="Arial" w:hAnsi="Arial" w:cs="Arial"/>
                <w:b/>
                <w:bCs/>
                <w:sz w:val="20"/>
                <w:szCs w:val="20"/>
                <w14:ligatures w14:val="none"/>
              </w:rPr>
              <w:t>NCI C-code</w:t>
            </w:r>
          </w:p>
        </w:tc>
        <w:tc>
          <w:tcPr>
            <w:tcW w:w="898"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4CCD1A3F" w14:textId="77777777" w:rsidR="002B331A" w:rsidRPr="002B331A" w:rsidRDefault="002B331A" w:rsidP="002B331A">
            <w:pPr>
              <w:jc w:val="center"/>
              <w:rPr>
                <w:rFonts w:ascii="Arial" w:hAnsi="Arial" w:cs="Arial"/>
                <w:b/>
                <w:bCs/>
                <w:color w:val="000000"/>
                <w:sz w:val="20"/>
                <w:szCs w:val="20"/>
                <w14:ligatures w14:val="none"/>
              </w:rPr>
            </w:pPr>
            <w:r w:rsidRPr="002B331A">
              <w:rPr>
                <w:rFonts w:ascii="Arial" w:hAnsi="Arial" w:cs="Arial"/>
                <w:b/>
                <w:bCs/>
                <w:color w:val="000000"/>
                <w:sz w:val="20"/>
                <w:szCs w:val="20"/>
                <w14:ligatures w14:val="none"/>
              </w:rPr>
              <w:t>M11 Preferred Term</w:t>
            </w:r>
          </w:p>
        </w:tc>
        <w:tc>
          <w:tcPr>
            <w:tcW w:w="882"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7374AEC9" w14:textId="77777777" w:rsidR="002B331A" w:rsidRPr="002B331A" w:rsidRDefault="002B331A" w:rsidP="002B331A">
            <w:pPr>
              <w:jc w:val="center"/>
              <w:rPr>
                <w:rFonts w:ascii="Arial" w:hAnsi="Arial" w:cs="Arial"/>
                <w:b/>
                <w:bCs/>
                <w:color w:val="000000"/>
                <w:sz w:val="20"/>
                <w:szCs w:val="20"/>
                <w14:ligatures w14:val="none"/>
              </w:rPr>
            </w:pPr>
            <w:r w:rsidRPr="002B331A">
              <w:rPr>
                <w:rFonts w:ascii="Arial" w:hAnsi="Arial" w:cs="Arial"/>
                <w:b/>
                <w:bCs/>
                <w:color w:val="000000"/>
                <w:sz w:val="20"/>
                <w:szCs w:val="20"/>
                <w14:ligatures w14:val="none"/>
              </w:rPr>
              <w:t>Synonym(s)</w:t>
            </w:r>
          </w:p>
        </w:tc>
        <w:tc>
          <w:tcPr>
            <w:tcW w:w="1819"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5E62554C" w14:textId="77777777" w:rsidR="002B331A" w:rsidRPr="002B331A" w:rsidRDefault="002B331A" w:rsidP="002B331A">
            <w:pPr>
              <w:jc w:val="center"/>
              <w:rPr>
                <w:rFonts w:ascii="Arial" w:hAnsi="Arial" w:cs="Arial"/>
                <w:b/>
                <w:bCs/>
                <w:color w:val="000000"/>
                <w:sz w:val="20"/>
                <w:szCs w:val="20"/>
                <w14:ligatures w14:val="none"/>
              </w:rPr>
            </w:pPr>
            <w:r w:rsidRPr="002B331A">
              <w:rPr>
                <w:rFonts w:ascii="Arial" w:hAnsi="Arial" w:cs="Arial"/>
                <w:b/>
                <w:bCs/>
                <w:color w:val="000000"/>
                <w:sz w:val="20"/>
                <w:szCs w:val="20"/>
                <w14:ligatures w14:val="none"/>
              </w:rPr>
              <w:t>Draft Definition</w:t>
            </w:r>
          </w:p>
        </w:tc>
      </w:tr>
      <w:tr w:rsidR="002B331A" w:rsidRPr="002B331A" w14:paraId="7963411A" w14:textId="77777777" w:rsidTr="00FF3C43">
        <w:trPr>
          <w:trHeight w:val="20"/>
        </w:trPr>
        <w:tc>
          <w:tcPr>
            <w:tcW w:w="514" w:type="pct"/>
            <w:tcBorders>
              <w:top w:val="single" w:sz="4" w:space="0" w:color="auto"/>
              <w:left w:val="single" w:sz="4" w:space="0" w:color="auto"/>
              <w:bottom w:val="single" w:sz="4" w:space="0" w:color="auto"/>
              <w:right w:val="single" w:sz="4" w:space="0" w:color="auto"/>
            </w:tcBorders>
            <w:vAlign w:val="center"/>
            <w:hideMark/>
          </w:tcPr>
          <w:p w14:paraId="2AC1F585" w14:textId="77777777" w:rsidR="002B331A" w:rsidRPr="002B331A" w:rsidRDefault="002B331A" w:rsidP="002B331A">
            <w:pPr>
              <w:jc w:val="center"/>
              <w:rPr>
                <w:rFonts w:ascii="Arial" w:hAnsi="Arial" w:cs="Arial"/>
                <w:sz w:val="20"/>
                <w:szCs w:val="20"/>
                <w14:ligatures w14:val="none"/>
              </w:rPr>
            </w:pPr>
            <w:r w:rsidRPr="002B331A">
              <w:rPr>
                <w:rFonts w:ascii="Arial" w:hAnsi="Arial" w:cs="Arial"/>
                <w:sz w:val="20"/>
                <w:szCs w:val="20"/>
                <w14:ligatures w14:val="none"/>
              </w:rPr>
              <w:t>Amendment Details; Prior Protocol Amendment(s)</w:t>
            </w:r>
          </w:p>
        </w:tc>
        <w:tc>
          <w:tcPr>
            <w:tcW w:w="469" w:type="pct"/>
            <w:tcBorders>
              <w:top w:val="single" w:sz="4" w:space="0" w:color="auto"/>
              <w:left w:val="single" w:sz="4" w:space="0" w:color="auto"/>
              <w:bottom w:val="single" w:sz="4" w:space="0" w:color="auto"/>
              <w:right w:val="single" w:sz="4" w:space="0" w:color="auto"/>
            </w:tcBorders>
            <w:vAlign w:val="center"/>
            <w:hideMark/>
          </w:tcPr>
          <w:p w14:paraId="6DF4BE10"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Amendment Details</w:t>
            </w:r>
          </w:p>
        </w:tc>
        <w:tc>
          <w:tcPr>
            <w:tcW w:w="417" w:type="pct"/>
            <w:tcBorders>
              <w:top w:val="single" w:sz="4" w:space="0" w:color="auto"/>
              <w:left w:val="single" w:sz="4" w:space="0" w:color="auto"/>
              <w:bottom w:val="single" w:sz="4" w:space="0" w:color="auto"/>
              <w:right w:val="single" w:sz="4" w:space="0" w:color="auto"/>
            </w:tcBorders>
            <w:vAlign w:val="center"/>
            <w:hideMark/>
          </w:tcPr>
          <w:p w14:paraId="612C6857"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CNEW</w:t>
            </w:r>
          </w:p>
        </w:tc>
        <w:tc>
          <w:tcPr>
            <w:tcW w:w="898" w:type="pct"/>
            <w:tcBorders>
              <w:top w:val="single" w:sz="4" w:space="0" w:color="auto"/>
              <w:left w:val="single" w:sz="4" w:space="0" w:color="auto"/>
              <w:bottom w:val="single" w:sz="4" w:space="0" w:color="auto"/>
              <w:right w:val="single" w:sz="4" w:space="0" w:color="auto"/>
            </w:tcBorders>
            <w:vAlign w:val="center"/>
            <w:hideMark/>
          </w:tcPr>
          <w:p w14:paraId="7FABCD9C"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Not applicable. This protocol has not been amended.</w:t>
            </w:r>
          </w:p>
        </w:tc>
        <w:tc>
          <w:tcPr>
            <w:tcW w:w="882" w:type="pct"/>
            <w:tcBorders>
              <w:top w:val="single" w:sz="4" w:space="0" w:color="auto"/>
              <w:left w:val="single" w:sz="4" w:space="0" w:color="auto"/>
              <w:bottom w:val="single" w:sz="4" w:space="0" w:color="auto"/>
              <w:right w:val="single" w:sz="4" w:space="0" w:color="auto"/>
            </w:tcBorders>
            <w:vAlign w:val="center"/>
            <w:hideMark/>
          </w:tcPr>
          <w:p w14:paraId="7CFBCB1C" w14:textId="77777777" w:rsidR="002B331A" w:rsidRPr="002B331A" w:rsidRDefault="002B331A" w:rsidP="002B331A">
            <w:pPr>
              <w:jc w:val="center"/>
              <w:rPr>
                <w:rFonts w:ascii="Arial" w:hAnsi="Arial" w:cs="Arial"/>
                <w:color w:val="000000"/>
                <w:sz w:val="20"/>
                <w:szCs w:val="20"/>
                <w14:ligatures w14:val="none"/>
              </w:rPr>
            </w:pPr>
          </w:p>
        </w:tc>
        <w:tc>
          <w:tcPr>
            <w:tcW w:w="1819" w:type="pct"/>
            <w:tcBorders>
              <w:top w:val="single" w:sz="4" w:space="0" w:color="auto"/>
              <w:left w:val="single" w:sz="4" w:space="0" w:color="auto"/>
              <w:bottom w:val="single" w:sz="4" w:space="0" w:color="auto"/>
              <w:right w:val="single" w:sz="4" w:space="0" w:color="auto"/>
            </w:tcBorders>
            <w:vAlign w:val="center"/>
            <w:hideMark/>
          </w:tcPr>
          <w:p w14:paraId="62ABF1AC"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Not applicable. This protocol has not been amended.</w:t>
            </w:r>
          </w:p>
        </w:tc>
      </w:tr>
      <w:tr w:rsidR="002B331A" w:rsidRPr="002B331A" w14:paraId="5E2A12F7" w14:textId="77777777" w:rsidTr="00FF3C43">
        <w:trPr>
          <w:trHeight w:val="20"/>
        </w:trPr>
        <w:tc>
          <w:tcPr>
            <w:tcW w:w="514" w:type="pct"/>
            <w:tcBorders>
              <w:top w:val="single" w:sz="4" w:space="0" w:color="auto"/>
              <w:left w:val="single" w:sz="4" w:space="0" w:color="auto"/>
              <w:bottom w:val="single" w:sz="4" w:space="0" w:color="auto"/>
              <w:right w:val="single" w:sz="4" w:space="0" w:color="auto"/>
            </w:tcBorders>
            <w:vAlign w:val="center"/>
            <w:hideMark/>
          </w:tcPr>
          <w:p w14:paraId="6FC578AE" w14:textId="77777777" w:rsidR="002B331A" w:rsidRPr="002B331A" w:rsidRDefault="002B331A" w:rsidP="002B331A">
            <w:pPr>
              <w:jc w:val="center"/>
              <w:rPr>
                <w:rFonts w:ascii="Arial" w:hAnsi="Arial" w:cs="Arial"/>
                <w:sz w:val="20"/>
                <w:szCs w:val="20"/>
                <w14:ligatures w14:val="none"/>
              </w:rPr>
            </w:pPr>
            <w:r w:rsidRPr="002B331A">
              <w:rPr>
                <w:rFonts w:ascii="Arial" w:hAnsi="Arial" w:cs="Arial"/>
                <w:sz w:val="20"/>
                <w:szCs w:val="20"/>
                <w14:ligatures w14:val="none"/>
              </w:rPr>
              <w:t>Amendment Details; Prior Protocol Amendment(s)</w:t>
            </w:r>
          </w:p>
        </w:tc>
        <w:tc>
          <w:tcPr>
            <w:tcW w:w="469" w:type="pct"/>
            <w:tcBorders>
              <w:top w:val="single" w:sz="4" w:space="0" w:color="auto"/>
              <w:left w:val="single" w:sz="4" w:space="0" w:color="auto"/>
              <w:bottom w:val="single" w:sz="4" w:space="0" w:color="auto"/>
              <w:right w:val="single" w:sz="4" w:space="0" w:color="auto"/>
            </w:tcBorders>
            <w:vAlign w:val="center"/>
            <w:hideMark/>
          </w:tcPr>
          <w:p w14:paraId="05B39D55"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Amendment Details; 12.3 Prior Protocol Amendments</w:t>
            </w:r>
          </w:p>
        </w:tc>
        <w:tc>
          <w:tcPr>
            <w:tcW w:w="417" w:type="pct"/>
            <w:tcBorders>
              <w:top w:val="single" w:sz="4" w:space="0" w:color="auto"/>
              <w:left w:val="single" w:sz="4" w:space="0" w:color="auto"/>
              <w:bottom w:val="single" w:sz="4" w:space="0" w:color="auto"/>
              <w:right w:val="single" w:sz="4" w:space="0" w:color="auto"/>
            </w:tcBorders>
            <w:vAlign w:val="center"/>
            <w:hideMark/>
          </w:tcPr>
          <w:p w14:paraId="56A76B91"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CNEW</w:t>
            </w:r>
          </w:p>
        </w:tc>
        <w:tc>
          <w:tcPr>
            <w:tcW w:w="898" w:type="pct"/>
            <w:tcBorders>
              <w:top w:val="single" w:sz="4" w:space="0" w:color="auto"/>
              <w:left w:val="single" w:sz="4" w:space="0" w:color="auto"/>
              <w:bottom w:val="single" w:sz="4" w:space="0" w:color="auto"/>
              <w:right w:val="single" w:sz="4" w:space="0" w:color="auto"/>
            </w:tcBorders>
            <w:vAlign w:val="center"/>
            <w:hideMark/>
          </w:tcPr>
          <w:p w14:paraId="6FD68186"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Not applicable. This is the first protocol amendment.</w:t>
            </w:r>
          </w:p>
        </w:tc>
        <w:tc>
          <w:tcPr>
            <w:tcW w:w="882" w:type="pct"/>
            <w:tcBorders>
              <w:top w:val="single" w:sz="4" w:space="0" w:color="auto"/>
              <w:left w:val="single" w:sz="4" w:space="0" w:color="auto"/>
              <w:bottom w:val="single" w:sz="4" w:space="0" w:color="auto"/>
              <w:right w:val="single" w:sz="4" w:space="0" w:color="auto"/>
            </w:tcBorders>
            <w:vAlign w:val="center"/>
            <w:hideMark/>
          </w:tcPr>
          <w:p w14:paraId="1333E872" w14:textId="77777777" w:rsidR="002B331A" w:rsidRPr="002B331A" w:rsidRDefault="002B331A" w:rsidP="002B331A">
            <w:pPr>
              <w:jc w:val="center"/>
              <w:rPr>
                <w:rFonts w:ascii="Arial" w:hAnsi="Arial" w:cs="Arial"/>
                <w:color w:val="000000"/>
                <w:sz w:val="20"/>
                <w:szCs w:val="20"/>
                <w14:ligatures w14:val="none"/>
              </w:rPr>
            </w:pPr>
          </w:p>
        </w:tc>
        <w:tc>
          <w:tcPr>
            <w:tcW w:w="1819" w:type="pct"/>
            <w:tcBorders>
              <w:top w:val="single" w:sz="4" w:space="0" w:color="auto"/>
              <w:left w:val="single" w:sz="4" w:space="0" w:color="auto"/>
              <w:bottom w:val="single" w:sz="4" w:space="0" w:color="auto"/>
              <w:right w:val="single" w:sz="4" w:space="0" w:color="auto"/>
            </w:tcBorders>
            <w:vAlign w:val="center"/>
            <w:hideMark/>
          </w:tcPr>
          <w:p w14:paraId="49690D25"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Not applicable. This is the first protocol amendment.</w:t>
            </w:r>
          </w:p>
        </w:tc>
      </w:tr>
      <w:tr w:rsidR="002B331A" w:rsidRPr="002B331A" w14:paraId="787DE1EC" w14:textId="77777777" w:rsidTr="00FF3C43">
        <w:trPr>
          <w:trHeight w:val="20"/>
        </w:trPr>
        <w:tc>
          <w:tcPr>
            <w:tcW w:w="514" w:type="pct"/>
            <w:tcBorders>
              <w:top w:val="single" w:sz="4" w:space="0" w:color="auto"/>
              <w:left w:val="single" w:sz="4" w:space="0" w:color="auto"/>
              <w:bottom w:val="single" w:sz="4" w:space="0" w:color="auto"/>
              <w:right w:val="single" w:sz="4" w:space="0" w:color="auto"/>
            </w:tcBorders>
            <w:vAlign w:val="center"/>
            <w:hideMark/>
          </w:tcPr>
          <w:p w14:paraId="0F26755C" w14:textId="77777777" w:rsidR="002B331A" w:rsidRPr="002B331A" w:rsidRDefault="002B331A" w:rsidP="002B331A">
            <w:pPr>
              <w:jc w:val="center"/>
              <w:rPr>
                <w:rFonts w:ascii="Arial" w:hAnsi="Arial" w:cs="Arial"/>
                <w:sz w:val="20"/>
                <w:szCs w:val="20"/>
                <w14:ligatures w14:val="none"/>
              </w:rPr>
            </w:pPr>
            <w:r w:rsidRPr="002B331A">
              <w:rPr>
                <w:rFonts w:ascii="Arial" w:hAnsi="Arial" w:cs="Arial"/>
                <w:sz w:val="20"/>
                <w:szCs w:val="20"/>
                <w14:ligatures w14:val="none"/>
              </w:rPr>
              <w:t>Amendment Details; Prior Protocol Amendment(s)</w:t>
            </w:r>
          </w:p>
        </w:tc>
        <w:tc>
          <w:tcPr>
            <w:tcW w:w="469" w:type="pct"/>
            <w:tcBorders>
              <w:top w:val="single" w:sz="4" w:space="0" w:color="auto"/>
              <w:left w:val="single" w:sz="4" w:space="0" w:color="auto"/>
              <w:bottom w:val="single" w:sz="4" w:space="0" w:color="auto"/>
              <w:right w:val="single" w:sz="4" w:space="0" w:color="auto"/>
            </w:tcBorders>
            <w:vAlign w:val="center"/>
            <w:hideMark/>
          </w:tcPr>
          <w:p w14:paraId="517105EA"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Amendment Details; 12.3 Prior Protocol Amendments</w:t>
            </w:r>
          </w:p>
        </w:tc>
        <w:tc>
          <w:tcPr>
            <w:tcW w:w="417" w:type="pct"/>
            <w:tcBorders>
              <w:top w:val="single" w:sz="4" w:space="0" w:color="auto"/>
              <w:left w:val="single" w:sz="4" w:space="0" w:color="auto"/>
              <w:bottom w:val="single" w:sz="4" w:space="0" w:color="auto"/>
              <w:right w:val="single" w:sz="4" w:space="0" w:color="auto"/>
            </w:tcBorders>
            <w:vAlign w:val="center"/>
            <w:hideMark/>
          </w:tcPr>
          <w:p w14:paraId="77FCC463"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CNEW</w:t>
            </w:r>
          </w:p>
        </w:tc>
        <w:tc>
          <w:tcPr>
            <w:tcW w:w="898" w:type="pct"/>
            <w:tcBorders>
              <w:top w:val="single" w:sz="4" w:space="0" w:color="auto"/>
              <w:left w:val="single" w:sz="4" w:space="0" w:color="auto"/>
              <w:bottom w:val="single" w:sz="4" w:space="0" w:color="auto"/>
              <w:right w:val="single" w:sz="4" w:space="0" w:color="auto"/>
            </w:tcBorders>
            <w:vAlign w:val="center"/>
            <w:hideMark/>
          </w:tcPr>
          <w:p w14:paraId="3706F6C3"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This protocol has been amended previously. Details of prior amendments are presented in Prior Protocol Amendment(s).</w:t>
            </w:r>
          </w:p>
        </w:tc>
        <w:tc>
          <w:tcPr>
            <w:tcW w:w="882" w:type="pct"/>
            <w:tcBorders>
              <w:top w:val="single" w:sz="4" w:space="0" w:color="auto"/>
              <w:left w:val="single" w:sz="4" w:space="0" w:color="auto"/>
              <w:bottom w:val="single" w:sz="4" w:space="0" w:color="auto"/>
              <w:right w:val="single" w:sz="4" w:space="0" w:color="auto"/>
            </w:tcBorders>
            <w:vAlign w:val="center"/>
            <w:hideMark/>
          </w:tcPr>
          <w:p w14:paraId="213566CA" w14:textId="77777777" w:rsidR="002B331A" w:rsidRPr="002B331A" w:rsidRDefault="002B331A" w:rsidP="002B331A">
            <w:pPr>
              <w:jc w:val="center"/>
              <w:rPr>
                <w:rFonts w:ascii="Arial" w:hAnsi="Arial" w:cs="Arial"/>
                <w:color w:val="000000"/>
                <w:sz w:val="20"/>
                <w:szCs w:val="20"/>
                <w14:ligatures w14:val="none"/>
              </w:rPr>
            </w:pPr>
          </w:p>
        </w:tc>
        <w:tc>
          <w:tcPr>
            <w:tcW w:w="1819" w:type="pct"/>
            <w:tcBorders>
              <w:top w:val="single" w:sz="4" w:space="0" w:color="auto"/>
              <w:left w:val="single" w:sz="4" w:space="0" w:color="auto"/>
              <w:bottom w:val="single" w:sz="4" w:space="0" w:color="auto"/>
              <w:right w:val="single" w:sz="4" w:space="0" w:color="auto"/>
            </w:tcBorders>
            <w:vAlign w:val="center"/>
            <w:hideMark/>
          </w:tcPr>
          <w:p w14:paraId="18B525F5" w14:textId="77777777" w:rsidR="002B331A" w:rsidRPr="002B331A" w:rsidRDefault="002B331A" w:rsidP="002B331A">
            <w:pPr>
              <w:jc w:val="center"/>
              <w:rPr>
                <w:rFonts w:ascii="Arial" w:hAnsi="Arial" w:cs="Arial"/>
                <w:color w:val="000000"/>
                <w:sz w:val="20"/>
                <w:szCs w:val="20"/>
                <w14:ligatures w14:val="none"/>
              </w:rPr>
            </w:pPr>
            <w:r w:rsidRPr="002B331A">
              <w:rPr>
                <w:rFonts w:ascii="Arial" w:hAnsi="Arial" w:cs="Arial"/>
                <w:color w:val="000000"/>
                <w:sz w:val="20"/>
                <w:szCs w:val="20"/>
                <w14:ligatures w14:val="none"/>
              </w:rPr>
              <w:t>This protocol has been amended previously. Details of prior amendments are presented in Prior Protocol Amendment(s).</w:t>
            </w:r>
          </w:p>
        </w:tc>
      </w:tr>
    </w:tbl>
    <w:p w14:paraId="7A4A8E28" w14:textId="77777777" w:rsidR="002B331A" w:rsidRPr="00272F02" w:rsidRDefault="002B331A"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BE6F5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AF9044" w14:textId="77777777" w:rsidR="000D005D" w:rsidRPr="00272F02" w:rsidRDefault="000D005D">
            <w:pPr>
              <w:pStyle w:val="TableHeadingTextLeft10pt"/>
              <w:rPr>
                <w:szCs w:val="20"/>
                <w:lang w:val="de-DE"/>
              </w:rPr>
            </w:pPr>
            <w:bookmarkStart w:id="46" w:name="_mioConsistencyCheck29"/>
            <w:bookmarkStart w:id="47" w:name="_Hlk174683395"/>
            <w:bookmarkEnd w:id="46"/>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3E80FB" w14:textId="54685452" w:rsidR="000D005D" w:rsidRPr="00272F02" w:rsidRDefault="00F021BB" w:rsidP="00F021BB">
            <w:pPr>
              <w:pStyle w:val="TableCellLeft10pt"/>
              <w:rPr>
                <w:szCs w:val="20"/>
                <w:lang w:val="en-GB"/>
              </w:rPr>
            </w:pPr>
            <w:r w:rsidRPr="00272F02">
              <w:rPr>
                <w:szCs w:val="20"/>
              </w:rPr>
              <w:t>{</w:t>
            </w:r>
            <w:r w:rsidRPr="00272F02">
              <w:rPr>
                <w:szCs w:val="20"/>
                <w:u w:val="single"/>
              </w:rPr>
              <w:t>Current Amendment}</w:t>
            </w:r>
          </w:p>
        </w:tc>
      </w:tr>
      <w:tr w:rsidR="00DB50C7" w:rsidRPr="00272F02" w14:paraId="5FDF7B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174EB" w14:textId="77777777" w:rsidR="000D005D" w:rsidRPr="00272F02" w:rsidRDefault="000D005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99F507C" w14:textId="77777777" w:rsidR="000D005D" w:rsidRPr="00272F02" w:rsidRDefault="000D005D">
            <w:pPr>
              <w:pStyle w:val="TableCellLeft10pt"/>
              <w:rPr>
                <w:szCs w:val="20"/>
                <w:lang w:val="en-GB"/>
              </w:rPr>
            </w:pPr>
            <w:r w:rsidRPr="00272F02">
              <w:rPr>
                <w:szCs w:val="20"/>
                <w:lang w:val="en-GB"/>
              </w:rPr>
              <w:t>Text</w:t>
            </w:r>
          </w:p>
        </w:tc>
      </w:tr>
      <w:tr w:rsidR="00DB50C7" w:rsidRPr="00272F02" w14:paraId="6829B4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86C27A" w14:textId="44947942" w:rsidR="000D005D" w:rsidRPr="00272F02" w:rsidRDefault="000D005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DF7F77" w14:textId="77777777" w:rsidR="000D005D" w:rsidRPr="00272F02" w:rsidRDefault="000D005D">
            <w:pPr>
              <w:pStyle w:val="TableCellLeft10pt"/>
              <w:rPr>
                <w:szCs w:val="20"/>
                <w:lang w:val="en-GB"/>
              </w:rPr>
            </w:pPr>
            <w:r w:rsidRPr="00272F02">
              <w:rPr>
                <w:szCs w:val="20"/>
                <w:lang w:val="en-GB"/>
              </w:rPr>
              <w:t>H</w:t>
            </w:r>
          </w:p>
        </w:tc>
      </w:tr>
      <w:tr w:rsidR="00DB50C7" w:rsidRPr="00272F02" w14:paraId="60B51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F01F1" w14:textId="77777777" w:rsidR="000D005D" w:rsidRPr="00272F02" w:rsidRDefault="000D005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2A52BE" w14:textId="77777777" w:rsidR="000D005D" w:rsidRPr="00272F02" w:rsidRDefault="000D005D">
            <w:pPr>
              <w:pStyle w:val="TableCellLeft10pt"/>
              <w:rPr>
                <w:szCs w:val="20"/>
                <w:lang w:val="en-GB"/>
              </w:rPr>
            </w:pPr>
            <w:r w:rsidRPr="00272F02">
              <w:rPr>
                <w:szCs w:val="20"/>
                <w:lang w:val="en-GB"/>
              </w:rPr>
              <w:t>Heading</w:t>
            </w:r>
          </w:p>
        </w:tc>
      </w:tr>
      <w:tr w:rsidR="00DB50C7" w:rsidRPr="00272F02" w14:paraId="7D84E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D89CC" w14:textId="77777777" w:rsidR="000D005D" w:rsidRPr="00272F02" w:rsidRDefault="000D005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CCC1D18" w14:textId="4177A8FA" w:rsidR="000D005D" w:rsidRPr="00272F02" w:rsidRDefault="009C51CF">
            <w:pPr>
              <w:pStyle w:val="TableCellLeft10pt"/>
              <w:rPr>
                <w:szCs w:val="20"/>
                <w:lang w:val="en-GB"/>
              </w:rPr>
            </w:pPr>
            <w:r w:rsidRPr="00272F02">
              <w:rPr>
                <w:szCs w:val="20"/>
                <w:lang w:val="en-GB"/>
              </w:rPr>
              <w:t>N/A</w:t>
            </w:r>
          </w:p>
        </w:tc>
      </w:tr>
      <w:tr w:rsidR="00DB50C7" w:rsidRPr="00272F02" w14:paraId="6E1B19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3C5A3" w14:textId="77777777" w:rsidR="000D005D" w:rsidRPr="00272F02" w:rsidRDefault="000D005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EB2029D" w14:textId="49544A26" w:rsidR="000D005D" w:rsidRPr="00272F02" w:rsidRDefault="005B21E9" w:rsidP="3FA5043A">
            <w:pPr>
              <w:pStyle w:val="TableCellLeft10pt"/>
              <w:rPr>
                <w:lang w:val="en-GB" w:eastAsia="ja-JP"/>
              </w:rPr>
            </w:pPr>
            <w:r w:rsidRPr="00272F02">
              <w:rPr>
                <w:lang w:val="en-GB"/>
              </w:rPr>
              <w:t>Conditiona</w:t>
            </w:r>
            <w:r w:rsidRPr="00272F02">
              <w:rPr>
                <w:lang w:val="en-GB" w:eastAsia="ja-JP"/>
              </w:rPr>
              <w:t>l:</w:t>
            </w:r>
            <w:r w:rsidRPr="00272F02">
              <w:rPr>
                <w:lang w:val="en-GB"/>
              </w:rPr>
              <w:t xml:space="preserve"> If</w:t>
            </w:r>
            <w:r w:rsidR="4347FFFF" w:rsidRPr="00272F02">
              <w:rPr>
                <w:lang w:val="en-GB"/>
              </w:rPr>
              <w:t xml:space="preserve"> Protocol is Original</w:t>
            </w:r>
            <w:r w:rsidRPr="00272F02">
              <w:rPr>
                <w:lang w:val="en-GB"/>
              </w:rPr>
              <w:t xml:space="preserve"> </w:t>
            </w:r>
            <w:r w:rsidR="4347FFFF" w:rsidRPr="00272F02">
              <w:rPr>
                <w:lang w:val="en-GB"/>
              </w:rPr>
              <w:t>=</w:t>
            </w:r>
            <w:r w:rsidRPr="00272F02">
              <w:rPr>
                <w:lang w:val="en-GB"/>
              </w:rPr>
              <w:t xml:space="preserve"> </w:t>
            </w:r>
            <w:r w:rsidR="3235D4B6" w:rsidRPr="00272F02">
              <w:rPr>
                <w:lang w:val="en-GB" w:eastAsia="ja-JP"/>
              </w:rPr>
              <w:t>No</w:t>
            </w:r>
          </w:p>
        </w:tc>
      </w:tr>
      <w:tr w:rsidR="00DB50C7" w:rsidRPr="00272F02" w14:paraId="0E633D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A957A3" w14:textId="77777777" w:rsidR="000D005D" w:rsidRPr="00272F02" w:rsidRDefault="000D005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3C117" w14:textId="0C3C310B" w:rsidR="000D005D" w:rsidRPr="00272F02" w:rsidRDefault="00267362">
            <w:pPr>
              <w:pStyle w:val="TableCellLeft10pt"/>
              <w:rPr>
                <w:szCs w:val="20"/>
                <w:lang w:val="en-GB"/>
              </w:rPr>
            </w:pPr>
            <w:r w:rsidRPr="00272F02">
              <w:rPr>
                <w:szCs w:val="20"/>
                <w:lang w:val="en-GB"/>
              </w:rPr>
              <w:t>One to one</w:t>
            </w:r>
          </w:p>
        </w:tc>
      </w:tr>
      <w:tr w:rsidR="00DB50C7" w:rsidRPr="00272F02" w14:paraId="58515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15FFA" w14:textId="77777777" w:rsidR="000D005D" w:rsidRPr="00272F02" w:rsidRDefault="000D005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0BBCA8" w14:textId="77777777" w:rsidR="000D005D" w:rsidRPr="00272F02" w:rsidRDefault="000D005D">
            <w:pPr>
              <w:pStyle w:val="TableCellLeft10pt"/>
              <w:rPr>
                <w:szCs w:val="20"/>
                <w:lang w:val="en-GB"/>
              </w:rPr>
            </w:pPr>
            <w:r w:rsidRPr="00272F02">
              <w:rPr>
                <w:szCs w:val="20"/>
                <w:lang w:val="en-GB"/>
              </w:rPr>
              <w:t>Amendment Details</w:t>
            </w:r>
          </w:p>
        </w:tc>
      </w:tr>
      <w:tr w:rsidR="00DB50C7" w:rsidRPr="00272F02" w14:paraId="65ED68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FAC82E" w14:textId="77777777" w:rsidR="000D005D" w:rsidRPr="00272F02" w:rsidRDefault="000D005D" w:rsidP="00DB5ADC">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DE9456" w14:textId="25CB0538" w:rsidR="000D005D" w:rsidRPr="00272F02" w:rsidRDefault="00A10016" w:rsidP="00724B3C">
            <w:pPr>
              <w:pStyle w:val="TableCellLeft10pt"/>
              <w:rPr>
                <w:szCs w:val="20"/>
                <w:lang w:val="en-GB"/>
              </w:rPr>
            </w:pPr>
            <w:r w:rsidRPr="00272F02">
              <w:rPr>
                <w:bCs/>
                <w:szCs w:val="20"/>
              </w:rPr>
              <w:t>Current Amendment</w:t>
            </w:r>
          </w:p>
        </w:tc>
      </w:tr>
      <w:tr w:rsidR="00DB50C7" w:rsidRPr="00272F02" w14:paraId="25ADB9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03DF1" w14:textId="77777777" w:rsidR="000D005D" w:rsidRPr="00272F02" w:rsidRDefault="000D005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B53692" w14:textId="77777777" w:rsidR="000D005D" w:rsidRPr="00272F02" w:rsidRDefault="000D005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AFB47B9" w14:textId="77777777" w:rsidR="000D005D" w:rsidRPr="00272F02" w:rsidRDefault="000D005D">
            <w:pPr>
              <w:pStyle w:val="TableCellLeft10pt"/>
              <w:rPr>
                <w:szCs w:val="20"/>
                <w:lang w:val="en-GB"/>
              </w:rPr>
            </w:pPr>
            <w:r w:rsidRPr="00272F02">
              <w:rPr>
                <w:rStyle w:val="TableCellLeft10ptBoldChar"/>
                <w:szCs w:val="20"/>
              </w:rPr>
              <w:t>Relationship</w:t>
            </w:r>
            <w:r w:rsidRPr="00272F02">
              <w:rPr>
                <w:szCs w:val="20"/>
                <w:lang w:val="en-GB"/>
              </w:rPr>
              <w:t>: Heading</w:t>
            </w:r>
          </w:p>
          <w:p w14:paraId="34FB3F07" w14:textId="11EBA781" w:rsidR="000D005D" w:rsidRPr="00272F02" w:rsidRDefault="000D005D">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3C69F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B50190" w14:textId="64E14D32" w:rsidR="000D005D" w:rsidRPr="00272F02" w:rsidRDefault="0021788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F09BDE3" w14:textId="77777777" w:rsidR="000D005D" w:rsidRPr="00272F02" w:rsidRDefault="000D005D">
            <w:pPr>
              <w:pStyle w:val="TableCellLeft10pt"/>
              <w:rPr>
                <w:szCs w:val="20"/>
                <w:lang w:val="en-GB"/>
              </w:rPr>
            </w:pPr>
            <w:r w:rsidRPr="00272F02">
              <w:rPr>
                <w:szCs w:val="20"/>
                <w:lang w:val="en-GB"/>
              </w:rPr>
              <w:t>No</w:t>
            </w:r>
          </w:p>
        </w:tc>
      </w:tr>
      <w:bookmarkEnd w:id="47"/>
    </w:tbl>
    <w:p w14:paraId="3D2E2A5D" w14:textId="77777777" w:rsidR="007C38DF" w:rsidRPr="00272F02" w:rsidRDefault="007C38DF"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F2CCB" w:rsidRPr="00272F02" w14:paraId="358D5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45ECE" w14:textId="77777777" w:rsidR="004F2CCB" w:rsidRPr="00272F02" w:rsidRDefault="004F2CCB"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1535915" w14:textId="77777777" w:rsidR="004F2CCB" w:rsidRPr="00272F02" w:rsidRDefault="004F2CCB" w:rsidP="00C824A4">
            <w:pPr>
              <w:pStyle w:val="TableCellLeft10pt"/>
              <w:rPr>
                <w:szCs w:val="20"/>
                <w:lang w:val="en-GB"/>
              </w:rPr>
            </w:pPr>
            <w:r w:rsidRPr="00272F02">
              <w:rPr>
                <w:bCs/>
                <w:szCs w:val="20"/>
              </w:rPr>
              <w:t>The table below describes the current amendment</w:t>
            </w:r>
          </w:p>
        </w:tc>
      </w:tr>
      <w:tr w:rsidR="004F2CCB" w:rsidRPr="00272F02" w14:paraId="7E449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52ECBE" w14:textId="77777777" w:rsidR="004F2CCB" w:rsidRPr="00272F02" w:rsidRDefault="004F2CCB"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50F144" w14:textId="77777777" w:rsidR="004F2CCB" w:rsidRPr="00272F02" w:rsidRDefault="004F2CCB" w:rsidP="00C824A4">
            <w:pPr>
              <w:pStyle w:val="TableCellLeft10pt"/>
              <w:rPr>
                <w:szCs w:val="20"/>
                <w:lang w:val="en-GB"/>
              </w:rPr>
            </w:pPr>
            <w:r w:rsidRPr="00272F02">
              <w:rPr>
                <w:szCs w:val="20"/>
                <w:lang w:val="en-GB"/>
              </w:rPr>
              <w:t>Text</w:t>
            </w:r>
          </w:p>
        </w:tc>
      </w:tr>
      <w:tr w:rsidR="004F2CCB" w:rsidRPr="00272F02" w14:paraId="1175CD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AFFE95" w14:textId="77777777" w:rsidR="004F2CCB" w:rsidRPr="00272F02" w:rsidRDefault="004F2CCB"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2C66DFA" w14:textId="440C568C" w:rsidR="004F2CCB" w:rsidRPr="00272F02" w:rsidRDefault="004F2CCB" w:rsidP="00C824A4">
            <w:pPr>
              <w:pStyle w:val="TableCellLeft10pt"/>
              <w:rPr>
                <w:szCs w:val="20"/>
                <w:lang w:val="en-GB" w:eastAsia="ja-JP"/>
              </w:rPr>
            </w:pPr>
            <w:r w:rsidRPr="00272F02">
              <w:rPr>
                <w:szCs w:val="20"/>
                <w:lang w:val="en-GB" w:eastAsia="ja-JP"/>
              </w:rPr>
              <w:t>D</w:t>
            </w:r>
          </w:p>
        </w:tc>
      </w:tr>
      <w:tr w:rsidR="004F2CCB" w:rsidRPr="00272F02" w14:paraId="6930EF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A9B57" w14:textId="77777777" w:rsidR="004F2CCB" w:rsidRPr="00272F02" w:rsidRDefault="004F2CCB"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C36463A" w14:textId="43815AA1" w:rsidR="004F2CCB" w:rsidRPr="00272F02" w:rsidRDefault="009B5888" w:rsidP="00C824A4">
            <w:pPr>
              <w:pStyle w:val="TableCellLeft10pt"/>
              <w:rPr>
                <w:szCs w:val="20"/>
                <w:lang w:val="en-GB" w:eastAsia="ja-JP"/>
              </w:rPr>
            </w:pPr>
            <w:r w:rsidRPr="00272F02">
              <w:rPr>
                <w:bCs/>
                <w:szCs w:val="20"/>
                <w:lang w:eastAsia="ja-JP"/>
              </w:rPr>
              <w:t>N/A</w:t>
            </w:r>
          </w:p>
        </w:tc>
      </w:tr>
      <w:tr w:rsidR="004F2CCB" w:rsidRPr="00272F02" w14:paraId="0749C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4E6564" w14:textId="77777777" w:rsidR="004F2CCB" w:rsidRPr="00272F02" w:rsidRDefault="004F2CCB"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94673F" w14:textId="547EAB21" w:rsidR="004F2CCB" w:rsidRPr="00272F02" w:rsidRDefault="009C51CF" w:rsidP="00C824A4">
            <w:pPr>
              <w:pStyle w:val="TableCellLeft10pt"/>
              <w:rPr>
                <w:szCs w:val="20"/>
                <w:lang w:val="en-GB"/>
              </w:rPr>
            </w:pPr>
            <w:r w:rsidRPr="00272F02">
              <w:rPr>
                <w:szCs w:val="20"/>
                <w:lang w:val="en-GB"/>
              </w:rPr>
              <w:t>N/A</w:t>
            </w:r>
          </w:p>
        </w:tc>
      </w:tr>
      <w:tr w:rsidR="004F2CCB" w:rsidRPr="00272F02" w14:paraId="423292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263737" w14:textId="77777777" w:rsidR="004F2CCB" w:rsidRPr="00272F02" w:rsidRDefault="004F2CCB"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210110" w14:textId="61071DD6" w:rsidR="004F2CCB" w:rsidRPr="00272F02" w:rsidRDefault="00DB5ADC" w:rsidP="00C824A4">
            <w:pPr>
              <w:pStyle w:val="TableCellLeft10pt"/>
              <w:rPr>
                <w:szCs w:val="20"/>
                <w:lang w:val="en-GB"/>
              </w:rPr>
            </w:pPr>
            <w:r w:rsidRPr="00272F02">
              <w:rPr>
                <w:szCs w:val="20"/>
                <w:lang w:val="en-GB" w:eastAsia="ja-JP"/>
              </w:rPr>
              <w:t>Optional</w:t>
            </w:r>
          </w:p>
        </w:tc>
      </w:tr>
      <w:tr w:rsidR="004F2CCB" w:rsidRPr="00272F02" w14:paraId="633FC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F55AC" w14:textId="77777777" w:rsidR="004F2CCB" w:rsidRPr="00272F02" w:rsidRDefault="004F2CCB"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7F669A6" w14:textId="1A77E642" w:rsidR="004F2CCB" w:rsidRPr="00272F02" w:rsidRDefault="00267362" w:rsidP="00C824A4">
            <w:pPr>
              <w:pStyle w:val="TableCellLeft10pt"/>
              <w:rPr>
                <w:szCs w:val="20"/>
                <w:lang w:val="en-GB"/>
              </w:rPr>
            </w:pPr>
            <w:r w:rsidRPr="00272F02">
              <w:rPr>
                <w:szCs w:val="20"/>
                <w:lang w:val="en-GB"/>
              </w:rPr>
              <w:t>One to one</w:t>
            </w:r>
          </w:p>
        </w:tc>
      </w:tr>
      <w:tr w:rsidR="004F2CCB" w:rsidRPr="00272F02" w14:paraId="4BF26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CA898" w14:textId="77777777" w:rsidR="004F2CCB" w:rsidRPr="00272F02" w:rsidRDefault="004F2CCB"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3C9A26" w14:textId="04C94095" w:rsidR="004F2CCB" w:rsidRPr="00272F02" w:rsidRDefault="00DB5ADC" w:rsidP="00C824A4">
            <w:pPr>
              <w:pStyle w:val="TableCellLeft10pt"/>
              <w:rPr>
                <w:szCs w:val="20"/>
                <w:lang w:val="en-GB" w:eastAsia="ja-JP"/>
              </w:rPr>
            </w:pPr>
            <w:r w:rsidRPr="00272F02">
              <w:rPr>
                <w:szCs w:val="20"/>
                <w:lang w:val="en-GB"/>
              </w:rPr>
              <w:t>Amendment</w:t>
            </w:r>
            <w:r w:rsidR="00106EA6" w:rsidRPr="00272F02">
              <w:rPr>
                <w:szCs w:val="20"/>
                <w:lang w:val="en-GB" w:eastAsia="ja-JP"/>
              </w:rPr>
              <w:t xml:space="preserve"> Details</w:t>
            </w:r>
          </w:p>
        </w:tc>
      </w:tr>
      <w:tr w:rsidR="004F2CCB" w:rsidRPr="00272F02" w14:paraId="6D5F7982" w14:textId="77777777" w:rsidTr="00910BB6">
        <w:trPr>
          <w:trHeight w:val="50"/>
        </w:trPr>
        <w:tc>
          <w:tcPr>
            <w:tcW w:w="1249" w:type="pct"/>
            <w:tcBorders>
              <w:top w:val="single" w:sz="4" w:space="0" w:color="auto"/>
              <w:left w:val="single" w:sz="4" w:space="0" w:color="auto"/>
              <w:bottom w:val="single" w:sz="4" w:space="0" w:color="auto"/>
              <w:right w:val="single" w:sz="4" w:space="0" w:color="auto"/>
            </w:tcBorders>
            <w:hideMark/>
          </w:tcPr>
          <w:p w14:paraId="2EBA0C69" w14:textId="77777777" w:rsidR="004F2CCB" w:rsidRPr="00272F02" w:rsidRDefault="004F2CCB"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37F284" w14:textId="47F23B2A" w:rsidR="004F2CCB" w:rsidRPr="00272F02" w:rsidRDefault="00A06135" w:rsidP="004F2CCB">
            <w:pPr>
              <w:pStyle w:val="TableCellLeft10pt"/>
              <w:rPr>
                <w:szCs w:val="20"/>
                <w:lang w:val="en-GB"/>
              </w:rPr>
            </w:pPr>
            <w:r>
              <w:rPr>
                <w:rFonts w:eastAsiaTheme="minorEastAsia"/>
                <w:szCs w:val="20"/>
                <w:lang w:eastAsia="ja-JP"/>
              </w:rPr>
              <w:t>Universal Text</w:t>
            </w:r>
          </w:p>
        </w:tc>
      </w:tr>
      <w:tr w:rsidR="004F2CCB" w:rsidRPr="00272F02" w14:paraId="6106C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C55BFA" w14:textId="77777777" w:rsidR="004F2CCB" w:rsidRPr="00272F02" w:rsidRDefault="004F2CCB"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664116" w14:textId="77777777" w:rsidR="004F2CCB" w:rsidRPr="00272F02" w:rsidRDefault="004F2CCB"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5DBDCD6" w14:textId="730F227F" w:rsidR="004F2CCB" w:rsidRPr="00272F02" w:rsidRDefault="004F2CCB" w:rsidP="00C824A4">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DB5ADC" w:rsidRPr="00272F02">
              <w:rPr>
                <w:szCs w:val="20"/>
                <w:lang w:val="en-GB"/>
              </w:rPr>
              <w:t>Current Amendment</w:t>
            </w:r>
          </w:p>
          <w:p w14:paraId="4EB3C12D" w14:textId="659FB6F0" w:rsidR="004F2CCB" w:rsidRPr="00272F02" w:rsidRDefault="004F2CCB"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7A0006" w:rsidRPr="00272F02">
              <w:rPr>
                <w:szCs w:val="20"/>
                <w:lang w:val="en-GB" w:eastAsia="ja-JP"/>
              </w:rPr>
              <w:t>Required text</w:t>
            </w:r>
          </w:p>
        </w:tc>
      </w:tr>
      <w:tr w:rsidR="004F2CCB" w:rsidRPr="00272F02" w14:paraId="3428B7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1F248D" w14:textId="77777777" w:rsidR="004F2CCB" w:rsidRPr="00272F02" w:rsidRDefault="004F2CCB"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1CA2CE2" w14:textId="77777777" w:rsidR="004F2CCB" w:rsidRPr="00272F02" w:rsidRDefault="004F2CCB" w:rsidP="00C824A4">
            <w:pPr>
              <w:pStyle w:val="TableCellLeft10pt"/>
              <w:rPr>
                <w:szCs w:val="20"/>
                <w:lang w:val="en-GB"/>
              </w:rPr>
            </w:pPr>
            <w:r w:rsidRPr="00272F02">
              <w:rPr>
                <w:szCs w:val="20"/>
                <w:lang w:val="en-GB"/>
              </w:rPr>
              <w:t>No</w:t>
            </w:r>
          </w:p>
        </w:tc>
      </w:tr>
    </w:tbl>
    <w:p w14:paraId="146857B0" w14:textId="77777777" w:rsidR="004F2CCB" w:rsidRPr="00272F02" w:rsidRDefault="004F2CCB"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E1A214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F1C0389" w14:textId="77777777" w:rsidR="007C38DF" w:rsidRPr="00272F02" w:rsidRDefault="007C38DF" w:rsidP="00F9013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C058C3" w14:textId="14C89B57" w:rsidR="007C38DF" w:rsidRPr="00272F02" w:rsidRDefault="4817CA86" w:rsidP="3FAC1DFE">
            <w:pPr>
              <w:pStyle w:val="TableCellLeft10pt"/>
              <w:rPr>
                <w:lang w:val="en-GB"/>
              </w:rPr>
            </w:pPr>
            <w:r w:rsidRPr="4817CA86">
              <w:rPr>
                <w:lang w:val="en-GB"/>
              </w:rPr>
              <w:t xml:space="preserve">Approximate &lt;(#/%)&gt; </w:t>
            </w:r>
            <w:r w:rsidRPr="4817CA86">
              <w:rPr>
                <w:lang w:val="en-GB" w:eastAsia="ja-JP"/>
              </w:rPr>
              <w:t>Enrolled at Time of Sponsor Approval:</w:t>
            </w:r>
          </w:p>
        </w:tc>
      </w:tr>
      <w:tr w:rsidR="00DB50C7" w:rsidRPr="00272F02" w14:paraId="0E77FE3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7C9FD3" w14:textId="77777777" w:rsidR="007C38DF" w:rsidRPr="00272F02" w:rsidRDefault="007C38DF" w:rsidP="00F9013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0C5078" w14:textId="77777777" w:rsidR="007C38DF" w:rsidRPr="00272F02" w:rsidRDefault="007C38DF" w:rsidP="00F90136">
            <w:pPr>
              <w:pStyle w:val="TableCellLeft10pt"/>
              <w:rPr>
                <w:szCs w:val="20"/>
                <w:lang w:val="en-GB"/>
              </w:rPr>
            </w:pPr>
            <w:r w:rsidRPr="00272F02">
              <w:rPr>
                <w:szCs w:val="20"/>
                <w:lang w:val="en-GB"/>
              </w:rPr>
              <w:t>Text</w:t>
            </w:r>
          </w:p>
        </w:tc>
      </w:tr>
      <w:tr w:rsidR="00DB50C7" w:rsidRPr="00272F02" w14:paraId="5BEC21E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611A31" w14:textId="5F967BBD" w:rsidR="007C38DF" w:rsidRPr="00272F02" w:rsidRDefault="007C38DF" w:rsidP="00F9013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368DD6" w14:textId="77777777" w:rsidR="007C38DF" w:rsidRPr="00272F02" w:rsidRDefault="007C38DF" w:rsidP="00F90136">
            <w:pPr>
              <w:pStyle w:val="TableCellLeft10pt"/>
              <w:rPr>
                <w:szCs w:val="20"/>
                <w:lang w:val="en-GB"/>
              </w:rPr>
            </w:pPr>
            <w:r w:rsidRPr="00272F02">
              <w:rPr>
                <w:szCs w:val="20"/>
                <w:lang w:val="en-GB"/>
              </w:rPr>
              <w:t>H</w:t>
            </w:r>
          </w:p>
        </w:tc>
      </w:tr>
      <w:tr w:rsidR="00DB50C7" w:rsidRPr="00272F02" w14:paraId="4A72133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DCBE76" w14:textId="77777777" w:rsidR="007C38DF" w:rsidRPr="00272F02" w:rsidRDefault="007C38DF" w:rsidP="00F9013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8362CD" w14:textId="792DD5A3" w:rsidR="007C38DF" w:rsidRPr="00272F02" w:rsidRDefault="004A4E71" w:rsidP="00F90136">
            <w:pPr>
              <w:pStyle w:val="TableCellLeft10pt"/>
              <w:rPr>
                <w:szCs w:val="20"/>
                <w:lang w:val="en-GB"/>
              </w:rPr>
            </w:pPr>
            <w:r w:rsidRPr="00272F02">
              <w:rPr>
                <w:szCs w:val="20"/>
                <w:lang w:val="en-GB"/>
              </w:rPr>
              <w:t xml:space="preserve">Heading </w:t>
            </w:r>
          </w:p>
        </w:tc>
      </w:tr>
      <w:tr w:rsidR="00DB50C7" w:rsidRPr="00272F02" w14:paraId="7219A53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557D610" w14:textId="77777777" w:rsidR="007C38DF" w:rsidRPr="00272F02" w:rsidRDefault="007C38DF" w:rsidP="00F9013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BBD650" w14:textId="4C876D87" w:rsidR="007C38DF" w:rsidRPr="00272F02" w:rsidRDefault="009C51CF" w:rsidP="00F90136">
            <w:pPr>
              <w:pStyle w:val="TableCellLeft10pt"/>
              <w:rPr>
                <w:szCs w:val="20"/>
                <w:lang w:val="en-GB"/>
              </w:rPr>
            </w:pPr>
            <w:r w:rsidRPr="00272F02">
              <w:rPr>
                <w:szCs w:val="20"/>
                <w:lang w:val="en-GB"/>
              </w:rPr>
              <w:t>N/A</w:t>
            </w:r>
          </w:p>
        </w:tc>
      </w:tr>
      <w:tr w:rsidR="00DB50C7" w:rsidRPr="00272F02" w14:paraId="6A62E85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CE4D765" w14:textId="77777777" w:rsidR="007C38DF" w:rsidRPr="00272F02" w:rsidRDefault="007C38DF" w:rsidP="00F9013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282D69" w14:textId="5E661266" w:rsidR="007C38DF" w:rsidRPr="00272F02" w:rsidRDefault="00AB5BEB" w:rsidP="00F90136">
            <w:pPr>
              <w:pStyle w:val="TableCellLeft10pt"/>
              <w:rPr>
                <w:szCs w:val="20"/>
                <w:lang w:val="en-GB"/>
              </w:rPr>
            </w:pPr>
            <w:r w:rsidRPr="00272F02">
              <w:rPr>
                <w:szCs w:val="20"/>
                <w:lang w:val="en-GB" w:eastAsia="ja-JP"/>
              </w:rPr>
              <w:t>Optional</w:t>
            </w:r>
          </w:p>
        </w:tc>
      </w:tr>
      <w:tr w:rsidR="00DB50C7" w:rsidRPr="00272F02" w14:paraId="58FCE47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F7736BA" w14:textId="77777777" w:rsidR="007C38DF" w:rsidRPr="00272F02" w:rsidRDefault="007C38DF" w:rsidP="00F9013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7B6C77" w14:textId="456C797B" w:rsidR="007C38DF" w:rsidRPr="00272F02" w:rsidRDefault="00BA5E10" w:rsidP="00F90136">
            <w:pPr>
              <w:pStyle w:val="TableCellLeft10pt"/>
              <w:rPr>
                <w:szCs w:val="20"/>
                <w:lang w:val="en-GB"/>
              </w:rPr>
            </w:pPr>
            <w:r w:rsidRPr="00272F02">
              <w:rPr>
                <w:szCs w:val="20"/>
                <w:lang w:val="en-GB"/>
              </w:rPr>
              <w:t>One to</w:t>
            </w:r>
            <w:r w:rsidR="00A43140" w:rsidRPr="00272F02">
              <w:rPr>
                <w:szCs w:val="20"/>
                <w:lang w:val="en-GB" w:eastAsia="ja-JP"/>
              </w:rPr>
              <w:t xml:space="preserve"> on</w:t>
            </w:r>
            <w:r w:rsidR="007A0006" w:rsidRPr="00272F02">
              <w:rPr>
                <w:szCs w:val="20"/>
                <w:lang w:val="en-GB" w:eastAsia="ja-JP"/>
              </w:rPr>
              <w:t>e</w:t>
            </w:r>
          </w:p>
        </w:tc>
      </w:tr>
      <w:tr w:rsidR="00DB50C7" w:rsidRPr="00272F02" w14:paraId="205E512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D5EE97" w14:textId="77777777" w:rsidR="007C38DF" w:rsidRPr="00272F02" w:rsidRDefault="007C38DF" w:rsidP="00F9013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2F01A1" w14:textId="77777777" w:rsidR="007C38DF" w:rsidRPr="00272F02" w:rsidRDefault="007C38DF" w:rsidP="00F90136">
            <w:pPr>
              <w:pStyle w:val="TableCellLeft10pt"/>
              <w:rPr>
                <w:szCs w:val="20"/>
                <w:lang w:val="en-GB"/>
              </w:rPr>
            </w:pPr>
            <w:r w:rsidRPr="00272F02">
              <w:rPr>
                <w:szCs w:val="20"/>
                <w:lang w:val="en-GB"/>
              </w:rPr>
              <w:t>Amendment Details</w:t>
            </w:r>
          </w:p>
        </w:tc>
      </w:tr>
      <w:tr w:rsidR="00DB50C7" w:rsidRPr="00272F02" w14:paraId="5DFC42C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776A04" w14:textId="77777777" w:rsidR="007C38DF" w:rsidRPr="00272F02" w:rsidRDefault="007C38DF" w:rsidP="00F9013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D7135D" w14:textId="2EFBAAB4" w:rsidR="007C38DF" w:rsidRPr="00272F02" w:rsidRDefault="001D336C" w:rsidP="00F90136">
            <w:pPr>
              <w:pStyle w:val="TableCellLeft10pt"/>
              <w:rPr>
                <w:szCs w:val="20"/>
                <w:lang w:val="en-GB"/>
              </w:rPr>
            </w:pPr>
            <w:r w:rsidRPr="00272F02">
              <w:rPr>
                <w:szCs w:val="20"/>
                <w:lang w:val="en-GB"/>
              </w:rPr>
              <w:t>Approximate # enrolled</w:t>
            </w:r>
            <w:r w:rsidR="00E2090C">
              <w:rPr>
                <w:szCs w:val="20"/>
                <w:lang w:val="en-GB"/>
              </w:rPr>
              <w:t xml:space="preserve"> at </w:t>
            </w:r>
            <w:r w:rsidR="00AE6B20">
              <w:rPr>
                <w:szCs w:val="20"/>
                <w:lang w:val="en-GB"/>
              </w:rPr>
              <w:t>Time of Sponsor Approval</w:t>
            </w:r>
            <w:r w:rsidRPr="00272F02">
              <w:rPr>
                <w:szCs w:val="20"/>
                <w:lang w:val="en-GB"/>
              </w:rPr>
              <w:br/>
              <w:t>or</w:t>
            </w:r>
          </w:p>
          <w:p w14:paraId="1B2B0F72" w14:textId="32D49599" w:rsidR="001D336C" w:rsidRPr="00272F02" w:rsidRDefault="15417551" w:rsidP="3FAC1DFE">
            <w:pPr>
              <w:pStyle w:val="TableCellLeft10pt"/>
              <w:rPr>
                <w:lang w:val="en-GB"/>
              </w:rPr>
            </w:pPr>
            <w:r w:rsidRPr="00272F02">
              <w:rPr>
                <w:lang w:val="en-GB"/>
              </w:rPr>
              <w:t>Approximate % enroll</w:t>
            </w:r>
            <w:r w:rsidR="166BE41D" w:rsidRPr="00272F02">
              <w:rPr>
                <w:lang w:val="en-GB"/>
              </w:rPr>
              <w:t>ed</w:t>
            </w:r>
            <w:r w:rsidR="00AE6B20">
              <w:rPr>
                <w:lang w:val="en-GB"/>
              </w:rPr>
              <w:t xml:space="preserve"> a</w:t>
            </w:r>
            <w:r w:rsidR="00376D1A">
              <w:rPr>
                <w:rFonts w:hint="eastAsia"/>
                <w:lang w:val="en-GB" w:eastAsia="ja-JP"/>
              </w:rPr>
              <w:t>t</w:t>
            </w:r>
            <w:r w:rsidR="00AE6B20">
              <w:rPr>
                <w:lang w:val="en-GB"/>
              </w:rPr>
              <w:t xml:space="preserve"> Time of Sponsor Approval</w:t>
            </w:r>
          </w:p>
        </w:tc>
      </w:tr>
      <w:tr w:rsidR="00DB50C7" w:rsidRPr="00272F02" w14:paraId="3992E28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9ADF9A" w14:textId="77777777" w:rsidR="007C38DF" w:rsidRPr="00272F02" w:rsidRDefault="007C38DF" w:rsidP="00F9013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0F4D5" w14:textId="6022C70B" w:rsidR="007C38DF" w:rsidRPr="00272F02" w:rsidRDefault="007C38DF" w:rsidP="00F9013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AB5BEB" w:rsidRPr="00272F02">
              <w:rPr>
                <w:szCs w:val="20"/>
                <w:lang w:val="en-GB" w:eastAsia="ja-JP"/>
              </w:rPr>
              <w:t xml:space="preserve"> </w:t>
            </w:r>
            <w:r w:rsidR="008B76E9" w:rsidRPr="00272F02">
              <w:rPr>
                <w:szCs w:val="20"/>
                <w:lang w:val="en-GB"/>
              </w:rPr>
              <w:t>No</w:t>
            </w:r>
          </w:p>
          <w:p w14:paraId="773D59B4" w14:textId="0B1464FF" w:rsidR="007C38DF" w:rsidRPr="00272F02" w:rsidRDefault="007C38DF" w:rsidP="00F90136">
            <w:pPr>
              <w:pStyle w:val="TableCellLeft10pt"/>
              <w:rPr>
                <w:szCs w:val="20"/>
                <w:lang w:val="en-GB"/>
              </w:rPr>
            </w:pPr>
            <w:r w:rsidRPr="00272F02">
              <w:rPr>
                <w:rStyle w:val="TableCellLeft10ptBoldChar"/>
                <w:szCs w:val="20"/>
              </w:rPr>
              <w:t>Relationship</w:t>
            </w:r>
            <w:r w:rsidRPr="00272F02">
              <w:rPr>
                <w:szCs w:val="20"/>
                <w:lang w:val="en-GB"/>
              </w:rPr>
              <w:t xml:space="preserve">: </w:t>
            </w:r>
            <w:r w:rsidR="00BD4E5E" w:rsidRPr="00272F02">
              <w:rPr>
                <w:szCs w:val="20"/>
                <w:lang w:val="en-GB"/>
              </w:rPr>
              <w:t xml:space="preserve">Table </w:t>
            </w:r>
            <w:r w:rsidR="0059754E" w:rsidRPr="00272F02">
              <w:rPr>
                <w:szCs w:val="20"/>
                <w:lang w:val="en-GB" w:eastAsia="ja-JP"/>
              </w:rPr>
              <w:t>r</w:t>
            </w:r>
            <w:r w:rsidR="0059754E" w:rsidRPr="00272F02">
              <w:rPr>
                <w:szCs w:val="20"/>
                <w:lang w:val="en-GB"/>
              </w:rPr>
              <w:t xml:space="preserve">ow </w:t>
            </w:r>
            <w:r w:rsidR="0059754E" w:rsidRPr="00272F02">
              <w:rPr>
                <w:szCs w:val="20"/>
                <w:lang w:val="en-GB" w:eastAsia="ja-JP"/>
              </w:rPr>
              <w:t>h</w:t>
            </w:r>
            <w:r w:rsidR="0059754E" w:rsidRPr="00272F02">
              <w:rPr>
                <w:szCs w:val="20"/>
                <w:lang w:val="en-GB"/>
              </w:rPr>
              <w:t>eading</w:t>
            </w:r>
          </w:p>
          <w:p w14:paraId="07A755CA" w14:textId="0402C2AC" w:rsidR="007C38DF" w:rsidRPr="00272F02" w:rsidRDefault="007C38DF" w:rsidP="00F90136">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F27B46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0A0F97" w14:textId="773922C3" w:rsidR="007C38DF" w:rsidRPr="00272F02" w:rsidRDefault="0021788E" w:rsidP="00F9013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0501ED" w14:textId="79E96E85" w:rsidR="007C38DF" w:rsidRPr="00272F02" w:rsidRDefault="00BA5E10" w:rsidP="00F90136">
            <w:pPr>
              <w:pStyle w:val="TableCellLeft10pt"/>
              <w:rPr>
                <w:szCs w:val="20"/>
                <w:lang w:val="en-GB"/>
              </w:rPr>
            </w:pPr>
            <w:r w:rsidRPr="00272F02">
              <w:rPr>
                <w:szCs w:val="20"/>
                <w:lang w:val="en-GB"/>
              </w:rPr>
              <w:t>No</w:t>
            </w:r>
          </w:p>
        </w:tc>
      </w:tr>
    </w:tbl>
    <w:p w14:paraId="775CE29B"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9FF153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290310" w14:textId="77777777" w:rsidR="002F588C" w:rsidRPr="00272F02" w:rsidRDefault="002F588C"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67323D" w14:textId="2B92A22C" w:rsidR="002F588C" w:rsidRPr="00272F02" w:rsidRDefault="3D95ABDA" w:rsidP="3FAC1DFE">
            <w:pPr>
              <w:pStyle w:val="TableCellLeft10pt"/>
              <w:rPr>
                <w:lang w:val="en-GB"/>
              </w:rPr>
            </w:pPr>
            <w:r w:rsidRPr="00272F02">
              <w:rPr>
                <w:rStyle w:val="CPTVariable"/>
                <w:color w:val="auto"/>
              </w:rPr>
              <w:t>Approximate</w:t>
            </w:r>
            <w:r w:rsidR="0059754E" w:rsidRPr="00272F02">
              <w:rPr>
                <w:rStyle w:val="CPTVariable"/>
                <w:color w:val="auto"/>
                <w:lang w:eastAsia="ja-JP"/>
              </w:rPr>
              <w:t>ly</w:t>
            </w:r>
            <w:r w:rsidRPr="00272F02">
              <w:rPr>
                <w:rStyle w:val="CPTVariable"/>
                <w:color w:val="auto"/>
              </w:rPr>
              <w:t xml:space="preserve"> &lt;#/%&gt; enrolled &lt;Globally/Locally/</w:t>
            </w:r>
            <w:r w:rsidR="00355727" w:rsidRPr="00272F02">
              <w:rPr>
                <w:rStyle w:val="CPTVariable"/>
                <w:color w:val="auto"/>
              </w:rPr>
              <w:t xml:space="preserve">by </w:t>
            </w:r>
            <w:r w:rsidRPr="00272F02">
              <w:rPr>
                <w:rStyle w:val="CPTVariable"/>
                <w:color w:val="auto"/>
              </w:rPr>
              <w:t>Cohort&gt;</w:t>
            </w:r>
          </w:p>
        </w:tc>
      </w:tr>
      <w:tr w:rsidR="00DB50C7" w:rsidRPr="00272F02" w14:paraId="6B9660B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DCDA21" w14:textId="77777777" w:rsidR="002F588C" w:rsidRPr="00272F02" w:rsidRDefault="002F588C"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8A92251" w14:textId="1912554D" w:rsidR="002F588C" w:rsidRPr="00272F02" w:rsidRDefault="004A3DFF" w:rsidP="00086A08">
            <w:pPr>
              <w:pStyle w:val="TableCellLeft10pt"/>
              <w:rPr>
                <w:szCs w:val="20"/>
                <w:lang w:val="en-GB"/>
              </w:rPr>
            </w:pPr>
            <w:r w:rsidRPr="00272F02">
              <w:rPr>
                <w:szCs w:val="20"/>
                <w:lang w:val="en-GB"/>
              </w:rPr>
              <w:t>Text</w:t>
            </w:r>
          </w:p>
        </w:tc>
      </w:tr>
      <w:tr w:rsidR="00DB50C7" w:rsidRPr="00272F02" w14:paraId="20E5897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08CD15" w14:textId="6497D92F" w:rsidR="002F588C" w:rsidRPr="00272F02" w:rsidRDefault="002F588C"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3B0637E" w14:textId="77777777" w:rsidR="002F588C" w:rsidRPr="00272F02" w:rsidRDefault="002F588C" w:rsidP="00086A08">
            <w:pPr>
              <w:pStyle w:val="TableCellLeft10pt"/>
              <w:rPr>
                <w:szCs w:val="20"/>
                <w:lang w:val="en-GB"/>
              </w:rPr>
            </w:pPr>
            <w:r w:rsidRPr="00272F02">
              <w:rPr>
                <w:szCs w:val="20"/>
                <w:lang w:val="en-GB"/>
              </w:rPr>
              <w:t>D</w:t>
            </w:r>
          </w:p>
        </w:tc>
      </w:tr>
      <w:tr w:rsidR="00DB50C7" w:rsidRPr="00272F02" w14:paraId="640DD61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0D800B4" w14:textId="77777777" w:rsidR="002F588C" w:rsidRPr="00272F02" w:rsidRDefault="002F588C"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5737B394" w14:textId="179BBC9D" w:rsidR="007A0006" w:rsidRPr="00272F02" w:rsidRDefault="0059754E" w:rsidP="0059754E">
            <w:pPr>
              <w:pStyle w:val="TableCellLeft10pt"/>
              <w:rPr>
                <w:rStyle w:val="CPTVariable"/>
                <w:color w:val="auto"/>
                <w:szCs w:val="20"/>
              </w:rPr>
            </w:pPr>
            <w:r w:rsidRPr="00272F02">
              <w:rPr>
                <w:szCs w:val="20"/>
              </w:rPr>
              <w:t>C68846</w:t>
            </w:r>
          </w:p>
          <w:p w14:paraId="0FB753D0" w14:textId="77777777" w:rsidR="007A0006" w:rsidRPr="00272F02" w:rsidRDefault="00A21AD2" w:rsidP="00086A08">
            <w:pPr>
              <w:pStyle w:val="TableCellLeft10pt"/>
              <w:rPr>
                <w:rStyle w:val="CPTVariable"/>
                <w:color w:val="auto"/>
                <w:szCs w:val="20"/>
              </w:rPr>
            </w:pPr>
            <w:r w:rsidRPr="00272F02">
              <w:rPr>
                <w:rStyle w:val="CPTVariable"/>
                <w:color w:val="auto"/>
                <w:szCs w:val="20"/>
              </w:rPr>
              <w:t>CNEW</w:t>
            </w:r>
          </w:p>
          <w:p w14:paraId="3BCDDFC1" w14:textId="4C9F8683" w:rsidR="002F588C" w:rsidRPr="00272F02" w:rsidRDefault="009B5888" w:rsidP="00086A08">
            <w:pPr>
              <w:pStyle w:val="TableCellLeft10pt"/>
              <w:rPr>
                <w:szCs w:val="20"/>
                <w:lang w:val="en-GB"/>
              </w:rPr>
            </w:pPr>
            <w:r w:rsidRPr="00272F02">
              <w:rPr>
                <w:rStyle w:val="CPTVariable"/>
                <w:color w:val="auto"/>
                <w:szCs w:val="20"/>
              </w:rPr>
              <w:t>For review purpose, see definition of the controlled terminology below</w:t>
            </w:r>
            <w:r w:rsidR="00A21AD2" w:rsidRPr="00272F02">
              <w:rPr>
                <w:rStyle w:val="CPTVariable"/>
                <w:color w:val="auto"/>
                <w:szCs w:val="20"/>
              </w:rPr>
              <w:br/>
            </w:r>
            <w:r w:rsidR="0047035A" w:rsidRPr="00272F02">
              <w:rPr>
                <w:szCs w:val="20"/>
                <w:lang w:val="en-GB"/>
              </w:rPr>
              <w:t>The numeric value (expressed as an absolute value or percentage) for the estimated number of participants enrolled at the time of the protocol amendment.</w:t>
            </w:r>
          </w:p>
        </w:tc>
      </w:tr>
      <w:tr w:rsidR="00DB50C7" w:rsidRPr="00272F02" w14:paraId="45628FC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DB83A8" w14:textId="22CFA74A" w:rsidR="002F588C" w:rsidRPr="00272F02" w:rsidRDefault="002F588C" w:rsidP="00086A08">
            <w:pPr>
              <w:pStyle w:val="TableHeadingTextLeft10pt"/>
              <w:rPr>
                <w:szCs w:val="20"/>
              </w:rPr>
            </w:pPr>
            <w:r w:rsidRPr="00272F02">
              <w:rPr>
                <w:szCs w:val="20"/>
              </w:rPr>
              <w:t>User Guidance</w:t>
            </w:r>
            <w:r w:rsidR="00B32740">
              <w:rPr>
                <w:szCs w:val="20"/>
              </w:rPr>
              <w:t xml:space="preserve">  </w:t>
            </w:r>
          </w:p>
        </w:tc>
        <w:tc>
          <w:tcPr>
            <w:tcW w:w="3751" w:type="pct"/>
            <w:tcBorders>
              <w:top w:val="single" w:sz="4" w:space="0" w:color="auto"/>
              <w:left w:val="single" w:sz="4" w:space="0" w:color="auto"/>
              <w:bottom w:val="single" w:sz="4" w:space="0" w:color="auto"/>
              <w:right w:val="single" w:sz="4" w:space="0" w:color="auto"/>
            </w:tcBorders>
            <w:hideMark/>
          </w:tcPr>
          <w:p w14:paraId="5D568032" w14:textId="3BE2C28B" w:rsidR="002F588C" w:rsidRPr="00272F02" w:rsidRDefault="002F588C" w:rsidP="00086A08">
            <w:pPr>
              <w:pStyle w:val="TableCellLeft10pt"/>
              <w:rPr>
                <w:szCs w:val="20"/>
              </w:rPr>
            </w:pPr>
            <w:r w:rsidRPr="00272F02">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272F02">
              <w:rPr>
                <w:szCs w:val="20"/>
              </w:rPr>
              <w:t xml:space="preserve"> cent</w:t>
            </w:r>
            <w:r w:rsidRPr="00272F02">
              <w:rPr>
                <w:szCs w:val="20"/>
              </w:rPr>
              <w:t xml:space="preserve"> of enrollment. Estimates are adequate, as precise enrollment figures will likely be changing while an amendment is being prepared.</w:t>
            </w:r>
          </w:p>
          <w:p w14:paraId="5A80F8E6" w14:textId="77777777" w:rsidR="002F588C" w:rsidRPr="00272F02" w:rsidRDefault="002F588C" w:rsidP="00EE1B62">
            <w:pPr>
              <w:pStyle w:val="TableCellLeft10pt"/>
              <w:numPr>
                <w:ilvl w:val="0"/>
                <w:numId w:val="33"/>
              </w:numPr>
              <w:rPr>
                <w:szCs w:val="20"/>
              </w:rPr>
            </w:pPr>
            <w:r w:rsidRPr="00272F02">
              <w:rPr>
                <w:szCs w:val="20"/>
                <w:u w:val="single"/>
              </w:rPr>
              <w:t>For a global or single-country amendment</w:t>
            </w:r>
            <w:r w:rsidRPr="00272F02">
              <w:rPr>
                <w:szCs w:val="20"/>
              </w:rPr>
              <w:t>, provide the estimated total enrollment at the time of the Sponsor approved the amendment.</w:t>
            </w:r>
          </w:p>
          <w:p w14:paraId="20D96E44" w14:textId="1EF82144" w:rsidR="002F588C" w:rsidRPr="00272F02" w:rsidRDefault="002F588C" w:rsidP="00EE1B62">
            <w:pPr>
              <w:pStyle w:val="TableCellLeft10pt"/>
              <w:numPr>
                <w:ilvl w:val="0"/>
                <w:numId w:val="33"/>
              </w:numPr>
              <w:rPr>
                <w:szCs w:val="20"/>
              </w:rPr>
            </w:pPr>
            <w:r w:rsidRPr="00272F02">
              <w:rPr>
                <w:szCs w:val="20"/>
              </w:rPr>
              <w:t xml:space="preserve">For </w:t>
            </w:r>
            <w:r w:rsidRPr="00272F02">
              <w:rPr>
                <w:szCs w:val="20"/>
                <w:u w:val="single"/>
              </w:rPr>
              <w:t>global amendments providing (</w:t>
            </w:r>
            <w:r w:rsidR="0047035A" w:rsidRPr="00272F02">
              <w:rPr>
                <w:szCs w:val="20"/>
                <w:u w:val="single"/>
                <w:lang w:eastAsia="ja-JP"/>
              </w:rPr>
              <w:t xml:space="preserve">or </w:t>
            </w:r>
            <w:r w:rsidRPr="00272F02">
              <w:rPr>
                <w:szCs w:val="20"/>
                <w:u w:val="single"/>
              </w:rPr>
              <w:t>consolidating) only country/region-specific requirements</w:t>
            </w:r>
            <w:r w:rsidRPr="00272F02">
              <w:rPr>
                <w:szCs w:val="20"/>
              </w:rPr>
              <w:t xml:space="preserve">, list approximate local enrollment </w:t>
            </w:r>
            <w:r w:rsidR="0047035A" w:rsidRPr="00272F02">
              <w:rPr>
                <w:szCs w:val="20"/>
                <w:lang w:eastAsia="ja-JP"/>
              </w:rPr>
              <w:t>(</w:t>
            </w:r>
            <w:r w:rsidRPr="00272F02">
              <w:rPr>
                <w:szCs w:val="20"/>
              </w:rPr>
              <w:t>total or percentage</w:t>
            </w:r>
            <w:r w:rsidR="0047035A" w:rsidRPr="00272F02">
              <w:rPr>
                <w:szCs w:val="20"/>
                <w:lang w:eastAsia="ja-JP"/>
              </w:rPr>
              <w:t>)</w:t>
            </w:r>
            <w:r w:rsidRPr="00272F02">
              <w:rPr>
                <w:szCs w:val="20"/>
              </w:rPr>
              <w:t xml:space="preserve"> at the time of the amendment and select “locally”.</w:t>
            </w:r>
          </w:p>
          <w:p w14:paraId="5067F0F5" w14:textId="225DA59D" w:rsidR="002F588C" w:rsidRPr="00272F02" w:rsidRDefault="002F588C" w:rsidP="00EE1B62">
            <w:pPr>
              <w:pStyle w:val="TableCellLeft10pt"/>
              <w:numPr>
                <w:ilvl w:val="0"/>
                <w:numId w:val="33"/>
              </w:numPr>
              <w:rPr>
                <w:szCs w:val="20"/>
              </w:rPr>
            </w:pPr>
            <w:r w:rsidRPr="00272F02">
              <w:rPr>
                <w:szCs w:val="20"/>
              </w:rPr>
              <w:t>If consolidating a series of local amendments, the status of all the relevant locations can be listed</w:t>
            </w:r>
          </w:p>
          <w:p w14:paraId="3E93C111" w14:textId="77777777" w:rsidR="002F588C" w:rsidRPr="00272F02" w:rsidRDefault="002F588C" w:rsidP="00086A08">
            <w:pPr>
              <w:pStyle w:val="TableCellLeft10pt"/>
              <w:rPr>
                <w:szCs w:val="20"/>
                <w:lang w:val="en-GB"/>
              </w:rPr>
            </w:pPr>
            <w:r w:rsidRPr="00272F02">
              <w:rPr>
                <w:szCs w:val="20"/>
                <w:u w:val="single"/>
              </w:rPr>
              <w:t>For a country/regional amendment</w:t>
            </w:r>
            <w:r w:rsidRPr="00272F02">
              <w:rPr>
                <w:szCs w:val="20"/>
              </w:rPr>
              <w:t>, provide the estimated local or regional enrollment at the time the Sponsor approved the amendment.</w:t>
            </w:r>
          </w:p>
        </w:tc>
      </w:tr>
      <w:tr w:rsidR="00DB50C7" w:rsidRPr="00272F02" w14:paraId="046E2D3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131AC23" w14:textId="77777777" w:rsidR="002F588C" w:rsidRPr="00272F02" w:rsidRDefault="002F588C" w:rsidP="00086A0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5B06E" w14:textId="3020E0BB" w:rsidR="002F588C" w:rsidRPr="00272F02" w:rsidRDefault="00AB5BEB" w:rsidP="00086A08">
            <w:pPr>
              <w:pStyle w:val="TableCellLeft10pt"/>
              <w:rPr>
                <w:szCs w:val="20"/>
                <w:lang w:val="en-GB"/>
              </w:rPr>
            </w:pPr>
            <w:r w:rsidRPr="00272F02">
              <w:rPr>
                <w:szCs w:val="20"/>
                <w:lang w:val="en-GB" w:eastAsia="ja-JP"/>
              </w:rPr>
              <w:t>Optional</w:t>
            </w:r>
          </w:p>
        </w:tc>
      </w:tr>
      <w:tr w:rsidR="00DB50C7" w:rsidRPr="00272F02" w14:paraId="7D0CFE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1C9C591" w14:textId="77777777" w:rsidR="002F588C" w:rsidRPr="00272F02" w:rsidRDefault="002F588C"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AD07B3" w14:textId="378FD4A6" w:rsidR="002F588C" w:rsidRPr="00272F02" w:rsidRDefault="002F588C" w:rsidP="00086A08">
            <w:pPr>
              <w:pStyle w:val="TableCellLeft10pt"/>
              <w:rPr>
                <w:szCs w:val="20"/>
                <w:lang w:val="en-GB"/>
              </w:rPr>
            </w:pPr>
            <w:r w:rsidRPr="00272F02">
              <w:rPr>
                <w:szCs w:val="20"/>
                <w:lang w:val="en-GB"/>
              </w:rPr>
              <w:t xml:space="preserve">One to </w:t>
            </w:r>
            <w:r w:rsidR="007A0006" w:rsidRPr="00272F02">
              <w:rPr>
                <w:szCs w:val="20"/>
                <w:lang w:val="en-GB" w:eastAsia="ja-JP"/>
              </w:rPr>
              <w:t>one; One to amendment number</w:t>
            </w:r>
          </w:p>
        </w:tc>
      </w:tr>
      <w:tr w:rsidR="00DB50C7" w:rsidRPr="00272F02" w14:paraId="203C168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7CD507" w14:textId="77777777" w:rsidR="002F588C" w:rsidRPr="00272F02" w:rsidRDefault="002F588C"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05668E" w14:textId="77777777" w:rsidR="002F588C" w:rsidRPr="00272F02" w:rsidRDefault="002F588C" w:rsidP="00086A08">
            <w:pPr>
              <w:pStyle w:val="TableCellLeft10pt"/>
              <w:rPr>
                <w:szCs w:val="20"/>
                <w:lang w:val="en-GB"/>
              </w:rPr>
            </w:pPr>
            <w:r w:rsidRPr="00272F02">
              <w:rPr>
                <w:szCs w:val="20"/>
                <w:lang w:val="en-GB"/>
              </w:rPr>
              <w:t>Amendment Details</w:t>
            </w:r>
          </w:p>
        </w:tc>
      </w:tr>
      <w:tr w:rsidR="00DB50C7" w:rsidRPr="00272F02" w14:paraId="18F406C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14932D" w14:textId="77777777" w:rsidR="002F588C" w:rsidRPr="00272F02" w:rsidRDefault="002F588C"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6C5F23F9" w14:textId="1D851F77" w:rsidR="002F588C" w:rsidRPr="00272F02" w:rsidRDefault="00F6007A" w:rsidP="00086A08">
            <w:pPr>
              <w:pStyle w:val="TableCellLeft10pt"/>
              <w:rPr>
                <w:szCs w:val="20"/>
                <w:lang w:val="en-GB"/>
              </w:rPr>
            </w:pPr>
            <w:r w:rsidRPr="00272F02">
              <w:rPr>
                <w:rStyle w:val="CPTVariable"/>
                <w:color w:val="auto"/>
                <w:szCs w:val="20"/>
              </w:rPr>
              <w:t>Approximate &lt;#/%&gt; enrolled &lt;Globally/Locally/</w:t>
            </w:r>
            <w:r w:rsidR="00355727" w:rsidRPr="00272F02">
              <w:rPr>
                <w:rStyle w:val="CPTVariable"/>
                <w:color w:val="auto"/>
                <w:szCs w:val="20"/>
              </w:rPr>
              <w:t xml:space="preserve">by </w:t>
            </w:r>
            <w:r w:rsidRPr="00272F02">
              <w:rPr>
                <w:rStyle w:val="CPTVariable"/>
                <w:color w:val="auto"/>
                <w:szCs w:val="20"/>
              </w:rPr>
              <w:t>Cohort&gt;</w:t>
            </w:r>
          </w:p>
        </w:tc>
      </w:tr>
      <w:tr w:rsidR="00DB50C7" w:rsidRPr="00272F02" w14:paraId="7A64A28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B431B1" w14:textId="77777777" w:rsidR="002F588C" w:rsidRPr="00272F02" w:rsidRDefault="002F588C"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FE33EBF" w14:textId="23DDB05C" w:rsidR="002F588C" w:rsidRPr="00272F02" w:rsidRDefault="002F588C"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10FDA" w:rsidRPr="00272F02">
              <w:rPr>
                <w:szCs w:val="20"/>
                <w:lang w:val="en-GB" w:eastAsia="ja-JP"/>
              </w:rPr>
              <w:t>Yes</w:t>
            </w:r>
          </w:p>
          <w:p w14:paraId="7BEB115B" w14:textId="7DA74FB3" w:rsidR="002F588C" w:rsidRPr="00272F02" w:rsidRDefault="4817CA86" w:rsidP="00086A08">
            <w:pPr>
              <w:pStyle w:val="TableCellLeft10pt"/>
              <w:rPr>
                <w:lang w:val="en-GB"/>
              </w:rPr>
            </w:pPr>
            <w:r w:rsidRPr="4817CA86">
              <w:rPr>
                <w:rStyle w:val="TableCellLeft10ptBoldChar"/>
              </w:rPr>
              <w:t>Relationship</w:t>
            </w:r>
            <w:r w:rsidRPr="4817CA86">
              <w:rPr>
                <w:lang w:val="en-GB"/>
              </w:rPr>
              <w:t>: Statement</w:t>
            </w:r>
          </w:p>
          <w:p w14:paraId="6C9DBCE6" w14:textId="01EE127A" w:rsidR="002F588C" w:rsidRPr="00272F02" w:rsidRDefault="002F588C" w:rsidP="00086A08">
            <w:pPr>
              <w:pStyle w:val="TableCellLeft10pt"/>
              <w:rPr>
                <w:szCs w:val="20"/>
                <w:lang w:val="en-GB" w:eastAsia="ja-JP"/>
              </w:rPr>
            </w:pPr>
            <w:r w:rsidRPr="00272F02">
              <w:rPr>
                <w:rStyle w:val="TableCellLeft10ptBoldChar"/>
                <w:szCs w:val="20"/>
              </w:rPr>
              <w:t>Concept</w:t>
            </w:r>
            <w:r w:rsidRPr="00272F02">
              <w:rPr>
                <w:szCs w:val="20"/>
                <w:lang w:val="en-GB"/>
              </w:rPr>
              <w:t>:</w:t>
            </w:r>
            <w:r w:rsidR="00C960EA" w:rsidRPr="00272F02">
              <w:rPr>
                <w:szCs w:val="20"/>
                <w:lang w:val="en-GB"/>
              </w:rPr>
              <w:t xml:space="preserve"> </w:t>
            </w:r>
            <w:r w:rsidR="007A0006" w:rsidRPr="00272F02">
              <w:rPr>
                <w:szCs w:val="20"/>
                <w:lang w:val="en-GB"/>
              </w:rPr>
              <w:t>C68846, CNEW</w:t>
            </w:r>
          </w:p>
        </w:tc>
      </w:tr>
      <w:tr w:rsidR="00DB50C7" w:rsidRPr="00272F02" w14:paraId="168CFE8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BD5472" w14:textId="2978C4EC" w:rsidR="002F588C"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EEEB470" w14:textId="28067DE6" w:rsidR="002F588C" w:rsidRPr="00272F02" w:rsidRDefault="00A21AD2" w:rsidP="00086A08">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444021" w:rsidRPr="00272F02">
              <w:rPr>
                <w:szCs w:val="20"/>
                <w:lang w:val="en-GB" w:eastAsia="ja-JP"/>
              </w:rPr>
              <w:t>reuse to</w:t>
            </w:r>
            <w:r w:rsidR="00523BB6" w:rsidRPr="00272F02">
              <w:rPr>
                <w:szCs w:val="20"/>
                <w:lang w:val="en-GB" w:eastAsia="ja-JP"/>
              </w:rPr>
              <w:t xml:space="preserve"> </w:t>
            </w:r>
            <w:r w:rsidRPr="00272F02">
              <w:rPr>
                <w:szCs w:val="20"/>
                <w:lang w:val="en-GB"/>
              </w:rPr>
              <w:t xml:space="preserve">Section 12.3 </w:t>
            </w:r>
          </w:p>
        </w:tc>
      </w:tr>
    </w:tbl>
    <w:p w14:paraId="3ED62FC0" w14:textId="77777777" w:rsidR="00DF6B43" w:rsidRPr="00272F02" w:rsidRDefault="00DF6B43" w:rsidP="00DF6B4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4A914D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431D50" w14:textId="77777777" w:rsidR="00FC31C9" w:rsidRPr="00272F02" w:rsidRDefault="00FC31C9"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C87122" w14:textId="77777777" w:rsidR="00FC31C9" w:rsidRPr="00272F02" w:rsidRDefault="00FC31C9" w:rsidP="00C824A4">
            <w:pPr>
              <w:pStyle w:val="TableCellLeft10pt"/>
              <w:rPr>
                <w:szCs w:val="20"/>
                <w:lang w:val="en-GB"/>
              </w:rPr>
            </w:pPr>
            <w:r w:rsidRPr="00272F02">
              <w:rPr>
                <w:szCs w:val="20"/>
                <w:lang w:val="en-GB"/>
              </w:rPr>
              <w:t>Number or %</w:t>
            </w:r>
          </w:p>
        </w:tc>
      </w:tr>
      <w:tr w:rsidR="00DB50C7" w:rsidRPr="00272F02" w14:paraId="3F620A2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918719" w14:textId="77777777" w:rsidR="00FC31C9" w:rsidRPr="00272F02" w:rsidRDefault="00FC31C9"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AF8A1BF" w14:textId="1C18A591" w:rsidR="00FC31C9" w:rsidRPr="00272F02" w:rsidRDefault="00966ED0" w:rsidP="00C824A4">
            <w:pPr>
              <w:pStyle w:val="TableCellLeft10pt"/>
              <w:rPr>
                <w:szCs w:val="20"/>
                <w:lang w:val="en-GB" w:eastAsia="ja-JP"/>
              </w:rPr>
            </w:pPr>
            <w:r w:rsidRPr="00272F02">
              <w:rPr>
                <w:szCs w:val="20"/>
                <w:lang w:val="en-GB" w:eastAsia="ja-JP"/>
              </w:rPr>
              <w:t>Number</w:t>
            </w:r>
          </w:p>
        </w:tc>
      </w:tr>
      <w:tr w:rsidR="00DB50C7" w:rsidRPr="00272F02" w14:paraId="328DB0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F2C7E58" w14:textId="77777777" w:rsidR="00FC31C9" w:rsidRPr="00272F02" w:rsidRDefault="00FC31C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8F7B954" w14:textId="77777777" w:rsidR="00FC31C9" w:rsidRPr="00272F02" w:rsidRDefault="00FC31C9" w:rsidP="00C824A4">
            <w:pPr>
              <w:pStyle w:val="TableCellLeft10pt"/>
              <w:rPr>
                <w:szCs w:val="20"/>
                <w:lang w:val="en-GB"/>
              </w:rPr>
            </w:pPr>
            <w:r w:rsidRPr="00272F02">
              <w:rPr>
                <w:szCs w:val="20"/>
                <w:lang w:val="en-GB"/>
              </w:rPr>
              <w:t>D</w:t>
            </w:r>
          </w:p>
        </w:tc>
      </w:tr>
      <w:tr w:rsidR="00DB50C7" w:rsidRPr="00272F02" w14:paraId="64D0216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BF7235" w14:textId="77777777" w:rsidR="00FC31C9" w:rsidRPr="00272F02" w:rsidRDefault="00FC31C9"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48DCB33F" w14:textId="1E2A6B88" w:rsidR="00837062" w:rsidRPr="00272F02" w:rsidRDefault="000F6F05" w:rsidP="00C824A4">
            <w:pPr>
              <w:pStyle w:val="TableCellLeft10pt"/>
              <w:rPr>
                <w:szCs w:val="20"/>
                <w:lang w:val="en-GB"/>
              </w:rPr>
            </w:pPr>
            <w:r w:rsidRPr="00272F02">
              <w:rPr>
                <w:szCs w:val="20"/>
                <w:lang w:val="en-GB"/>
              </w:rPr>
              <w:t>CNEW</w:t>
            </w:r>
          </w:p>
          <w:p w14:paraId="2D3EFF2D" w14:textId="39601E42" w:rsidR="00FC31C9" w:rsidRPr="00272F02" w:rsidRDefault="0078797D" w:rsidP="00C824A4">
            <w:pPr>
              <w:pStyle w:val="TableCellLeft10pt"/>
              <w:rPr>
                <w:szCs w:val="20"/>
                <w:lang w:val="en-GB"/>
              </w:rPr>
            </w:pPr>
            <w:r w:rsidRPr="00272F02">
              <w:rPr>
                <w:szCs w:val="20"/>
                <w:lang w:val="en-GB"/>
              </w:rPr>
              <w:t>For review purpose, see definition of the controlled terminology below</w:t>
            </w:r>
            <w:r w:rsidR="00FC31C9" w:rsidRPr="00272F02">
              <w:rPr>
                <w:szCs w:val="20"/>
                <w:lang w:val="en-GB"/>
              </w:rPr>
              <w:br/>
              <w:t>The numeric value (expressed as an absolute value or percentage) for the estimated number of participants enrolled at the time of the protocol amendment.</w:t>
            </w:r>
          </w:p>
        </w:tc>
      </w:tr>
      <w:tr w:rsidR="00DB50C7" w:rsidRPr="00272F02" w14:paraId="4C387AC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9E9E9A" w14:textId="77777777" w:rsidR="00FC31C9" w:rsidRPr="00272F02" w:rsidRDefault="00FC31C9"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3372B2D" w14:textId="77777777" w:rsidR="00FC31C9" w:rsidRPr="00272F02" w:rsidRDefault="00FC31C9" w:rsidP="00C824A4">
            <w:pPr>
              <w:pStyle w:val="TableCellLeft10pt"/>
              <w:rPr>
                <w:szCs w:val="20"/>
              </w:rPr>
            </w:pPr>
            <w:r w:rsidRPr="00272F02">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 cent of enrollment. Estimates are adequate, as precise enrollment figures will likely be changing while an amendment is being prepared.</w:t>
            </w:r>
          </w:p>
          <w:p w14:paraId="16801DCA" w14:textId="77777777" w:rsidR="00FC31C9" w:rsidRPr="00272F02" w:rsidRDefault="00FC31C9" w:rsidP="00FC31C9">
            <w:pPr>
              <w:pStyle w:val="TableCellLeft10pt"/>
              <w:numPr>
                <w:ilvl w:val="0"/>
                <w:numId w:val="33"/>
              </w:numPr>
              <w:rPr>
                <w:szCs w:val="20"/>
              </w:rPr>
            </w:pPr>
            <w:r w:rsidRPr="00272F02">
              <w:rPr>
                <w:szCs w:val="20"/>
                <w:u w:val="single"/>
              </w:rPr>
              <w:t>For a global or single-country amendment</w:t>
            </w:r>
            <w:r w:rsidRPr="00272F02">
              <w:rPr>
                <w:szCs w:val="20"/>
              </w:rPr>
              <w:t>, provide the estimated total enrollment at the time of the Sponsor approved the amendment.</w:t>
            </w:r>
          </w:p>
          <w:p w14:paraId="4C0389F3" w14:textId="3775A58A" w:rsidR="00FC31C9" w:rsidRPr="00272F02" w:rsidRDefault="00FC31C9" w:rsidP="00FC31C9">
            <w:pPr>
              <w:pStyle w:val="TableCellLeft10pt"/>
              <w:numPr>
                <w:ilvl w:val="0"/>
                <w:numId w:val="33"/>
              </w:numPr>
              <w:rPr>
                <w:szCs w:val="20"/>
              </w:rPr>
            </w:pPr>
            <w:r w:rsidRPr="00272F02">
              <w:rPr>
                <w:szCs w:val="20"/>
              </w:rPr>
              <w:t xml:space="preserve">For </w:t>
            </w:r>
            <w:r w:rsidRPr="00272F02">
              <w:rPr>
                <w:szCs w:val="20"/>
                <w:u w:val="single"/>
              </w:rPr>
              <w:t>global amendments providing (</w:t>
            </w:r>
            <w:r w:rsidR="0047035A" w:rsidRPr="00272F02">
              <w:rPr>
                <w:szCs w:val="20"/>
                <w:u w:val="single"/>
                <w:lang w:eastAsia="ja-JP"/>
              </w:rPr>
              <w:t xml:space="preserve">or </w:t>
            </w:r>
            <w:r w:rsidRPr="00272F02">
              <w:rPr>
                <w:szCs w:val="20"/>
                <w:u w:val="single"/>
              </w:rPr>
              <w:t>consolidating) only country/region-specific requirements</w:t>
            </w:r>
            <w:r w:rsidRPr="00272F02">
              <w:rPr>
                <w:szCs w:val="20"/>
              </w:rPr>
              <w:t xml:space="preserve">, list approximate local enrollment </w:t>
            </w:r>
            <w:r w:rsidR="0047035A" w:rsidRPr="00272F02">
              <w:rPr>
                <w:szCs w:val="20"/>
                <w:lang w:eastAsia="ja-JP"/>
              </w:rPr>
              <w:t>(</w:t>
            </w:r>
            <w:r w:rsidRPr="00272F02">
              <w:rPr>
                <w:szCs w:val="20"/>
              </w:rPr>
              <w:t>total or percentage</w:t>
            </w:r>
            <w:r w:rsidR="0047035A" w:rsidRPr="00272F02">
              <w:rPr>
                <w:szCs w:val="20"/>
                <w:lang w:eastAsia="ja-JP"/>
              </w:rPr>
              <w:t>)</w:t>
            </w:r>
            <w:r w:rsidRPr="00272F02">
              <w:rPr>
                <w:szCs w:val="20"/>
              </w:rPr>
              <w:t xml:space="preserve"> at the time of the amendment and select “locally”.</w:t>
            </w:r>
          </w:p>
          <w:p w14:paraId="3ED018A0" w14:textId="77777777" w:rsidR="00FC31C9" w:rsidRPr="00272F02" w:rsidRDefault="00FC31C9" w:rsidP="00FC31C9">
            <w:pPr>
              <w:pStyle w:val="TableCellLeft10pt"/>
              <w:numPr>
                <w:ilvl w:val="0"/>
                <w:numId w:val="33"/>
              </w:numPr>
              <w:rPr>
                <w:szCs w:val="20"/>
              </w:rPr>
            </w:pPr>
            <w:r w:rsidRPr="00272F02">
              <w:rPr>
                <w:szCs w:val="20"/>
              </w:rPr>
              <w:t>If consolidating a series of local amendments, the status of all the relevant locations can be listed</w:t>
            </w:r>
          </w:p>
          <w:p w14:paraId="504D9ACD" w14:textId="77777777" w:rsidR="00FC31C9" w:rsidRPr="00272F02" w:rsidRDefault="00FC31C9" w:rsidP="00C824A4">
            <w:pPr>
              <w:pStyle w:val="TableCellLeft10pt"/>
              <w:rPr>
                <w:szCs w:val="20"/>
                <w:lang w:val="en-GB"/>
              </w:rPr>
            </w:pPr>
            <w:r w:rsidRPr="00272F02">
              <w:rPr>
                <w:szCs w:val="20"/>
                <w:u w:val="single"/>
              </w:rPr>
              <w:t>For a country/regional amendment</w:t>
            </w:r>
            <w:r w:rsidRPr="00272F02">
              <w:rPr>
                <w:szCs w:val="20"/>
              </w:rPr>
              <w:t>, provide the estimated local or regional enrollment at the time the Sponsor approved the amendment.</w:t>
            </w:r>
          </w:p>
        </w:tc>
      </w:tr>
      <w:tr w:rsidR="00DB50C7" w:rsidRPr="00272F02" w14:paraId="25BA87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DCBB329" w14:textId="77777777" w:rsidR="00FC31C9" w:rsidRPr="00272F02" w:rsidRDefault="00FC31C9"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AA4F792" w14:textId="207BD22B" w:rsidR="00FC31C9" w:rsidRPr="00272F02" w:rsidRDefault="4817CA86" w:rsidP="4817CA86">
            <w:pPr>
              <w:pStyle w:val="TableCellLeft10pt"/>
              <w:rPr>
                <w:lang w:val="en-GB"/>
              </w:rPr>
            </w:pPr>
            <w:r w:rsidRPr="4817CA86">
              <w:rPr>
                <w:lang w:val="en-GB"/>
              </w:rPr>
              <w:t>Conditional: if Original Protocol =No</w:t>
            </w:r>
          </w:p>
        </w:tc>
      </w:tr>
      <w:tr w:rsidR="00DB50C7" w:rsidRPr="00272F02" w14:paraId="65640A5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E9AC38" w14:textId="77777777" w:rsidR="00FC31C9" w:rsidRPr="00272F02" w:rsidRDefault="00FC31C9"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280E1D2" w14:textId="77777777" w:rsidR="00FC31C9" w:rsidRPr="00272F02" w:rsidRDefault="00FC31C9" w:rsidP="00C824A4">
            <w:pPr>
              <w:pStyle w:val="TableCellLeft10pt"/>
              <w:rPr>
                <w:szCs w:val="20"/>
                <w:lang w:val="en-GB"/>
              </w:rPr>
            </w:pPr>
            <w:r w:rsidRPr="00272F02">
              <w:rPr>
                <w:szCs w:val="20"/>
                <w:lang w:val="en-GB"/>
              </w:rPr>
              <w:t>One to Amendment Number</w:t>
            </w:r>
          </w:p>
        </w:tc>
      </w:tr>
      <w:tr w:rsidR="00DB50C7" w:rsidRPr="00272F02" w14:paraId="2E12424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9ED3EF0" w14:textId="77777777" w:rsidR="00FC31C9" w:rsidRPr="00272F02" w:rsidRDefault="00FC31C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9451C8" w14:textId="77777777" w:rsidR="00FC31C9" w:rsidRPr="00272F02" w:rsidRDefault="00FC31C9" w:rsidP="00C824A4">
            <w:pPr>
              <w:pStyle w:val="TableCellLeft10pt"/>
              <w:rPr>
                <w:szCs w:val="20"/>
                <w:lang w:val="en-GB"/>
              </w:rPr>
            </w:pPr>
            <w:r w:rsidRPr="00272F02">
              <w:rPr>
                <w:szCs w:val="20"/>
                <w:lang w:val="en-GB"/>
              </w:rPr>
              <w:t>Amendment Details</w:t>
            </w:r>
          </w:p>
        </w:tc>
      </w:tr>
      <w:tr w:rsidR="00DB50C7" w:rsidRPr="00272F02" w14:paraId="41D8489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851807" w14:textId="77777777" w:rsidR="00FC31C9" w:rsidRPr="00272F02" w:rsidRDefault="00FC31C9"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5F7788B" w14:textId="3D883818" w:rsidR="00FC31C9" w:rsidRPr="00272F02" w:rsidRDefault="00FC31C9" w:rsidP="00C824A4">
            <w:pPr>
              <w:pStyle w:val="TableCellLeft10pt"/>
              <w:rPr>
                <w:szCs w:val="20"/>
                <w:lang w:val="en-GB"/>
              </w:rPr>
            </w:pPr>
            <w:r w:rsidRPr="00272F02">
              <w:rPr>
                <w:szCs w:val="20"/>
                <w:lang w:val="en-GB"/>
              </w:rPr>
              <w:t>Integer</w:t>
            </w:r>
            <w:r w:rsidR="00074ED1" w:rsidRPr="00272F02">
              <w:rPr>
                <w:szCs w:val="20"/>
                <w:lang w:val="en-GB"/>
              </w:rPr>
              <w:t xml:space="preserve"> for Number or one decimal point for percent</w:t>
            </w:r>
          </w:p>
        </w:tc>
      </w:tr>
      <w:tr w:rsidR="00DB50C7" w:rsidRPr="00272F02" w14:paraId="52372B2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655F09" w14:textId="77777777" w:rsidR="00FC31C9" w:rsidRPr="00272F02" w:rsidRDefault="00FC31C9"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8FBAD1E" w14:textId="77777777" w:rsidR="00FC31C9" w:rsidRPr="00272F02" w:rsidRDefault="00FC31C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A2D315C" w14:textId="77777777" w:rsidR="00FC31C9" w:rsidRPr="00272F02" w:rsidRDefault="00FC31C9" w:rsidP="00C824A4">
            <w:pPr>
              <w:pStyle w:val="TableCellLeft10pt"/>
              <w:rPr>
                <w:szCs w:val="20"/>
                <w:lang w:val="en-GB"/>
              </w:rPr>
            </w:pPr>
            <w:r w:rsidRPr="00272F02">
              <w:rPr>
                <w:rStyle w:val="TableCellLeft10ptBoldChar"/>
                <w:szCs w:val="20"/>
              </w:rPr>
              <w:t>Relationship</w:t>
            </w:r>
            <w:r w:rsidRPr="00272F02">
              <w:rPr>
                <w:szCs w:val="20"/>
                <w:lang w:val="en-GB"/>
              </w:rPr>
              <w:t>: Table Row Heading, Statement</w:t>
            </w:r>
          </w:p>
          <w:p w14:paraId="46AC11E4" w14:textId="7092EB58" w:rsidR="00FC31C9" w:rsidRPr="00272F02" w:rsidRDefault="00FC31C9" w:rsidP="00F47C2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696773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7F2A0C" w14:textId="77777777" w:rsidR="00FC31C9" w:rsidRPr="00272F02" w:rsidRDefault="00FC31C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108A4C" w14:textId="459F5FE0" w:rsidR="00FC31C9" w:rsidRPr="00272F02" w:rsidRDefault="001D1077" w:rsidP="00C824A4">
            <w:pPr>
              <w:pStyle w:val="TableCellLeft10pt"/>
              <w:rPr>
                <w:szCs w:val="20"/>
                <w:lang w:val="en-GB"/>
              </w:rPr>
            </w:pPr>
            <w:r w:rsidRPr="00272F02">
              <w:rPr>
                <w:szCs w:val="20"/>
                <w:lang w:val="en-GB"/>
              </w:rPr>
              <w:t>Yes</w:t>
            </w:r>
            <w:r w:rsidR="0078797D" w:rsidRPr="00272F02">
              <w:rPr>
                <w:szCs w:val="20"/>
                <w:lang w:val="en-GB" w:eastAsia="ja-JP"/>
              </w:rPr>
              <w:t>,</w:t>
            </w:r>
            <w:r w:rsidR="00444021" w:rsidRPr="00272F02">
              <w:rPr>
                <w:szCs w:val="20"/>
                <w:lang w:val="en-GB" w:eastAsia="ja-JP"/>
              </w:rPr>
              <w:t xml:space="preserve"> reuse to section </w:t>
            </w:r>
            <w:r w:rsidRPr="00272F02">
              <w:rPr>
                <w:szCs w:val="20"/>
                <w:lang w:val="en-GB" w:eastAsia="ja-JP"/>
              </w:rPr>
              <w:t>1</w:t>
            </w:r>
            <w:r w:rsidRPr="00272F02">
              <w:rPr>
                <w:szCs w:val="20"/>
                <w:lang w:val="en-GB"/>
              </w:rPr>
              <w:t>2.3</w:t>
            </w:r>
          </w:p>
        </w:tc>
      </w:tr>
    </w:tbl>
    <w:p w14:paraId="55D5614F" w14:textId="77777777" w:rsidR="00837062" w:rsidRPr="00272F02" w:rsidRDefault="00837062" w:rsidP="00FC31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0FB169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9F29DE9" w14:textId="77777777" w:rsidR="00DF6B43" w:rsidRPr="00272F02" w:rsidRDefault="00DF6B43"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A0C039" w14:textId="60DA36F2" w:rsidR="00DF6B43" w:rsidRPr="00272F02" w:rsidRDefault="001B5BB5" w:rsidP="00086A08">
            <w:pPr>
              <w:pStyle w:val="TableCellLeft10pt"/>
              <w:rPr>
                <w:lang w:val="en-GB" w:eastAsia="ja-JP"/>
              </w:rPr>
            </w:pPr>
            <w:r w:rsidRPr="00272F02">
              <w:rPr>
                <w:lang w:val="en-GB"/>
              </w:rPr>
              <w:t>Amendment</w:t>
            </w:r>
            <w:r w:rsidR="0086178A" w:rsidRPr="00272F02">
              <w:rPr>
                <w:lang w:val="en-GB"/>
              </w:rPr>
              <w:t xml:space="preserve"> Scope </w:t>
            </w:r>
            <w:r w:rsidR="00FA0B62" w:rsidRPr="00272F02">
              <w:rPr>
                <w:lang w:val="en-GB"/>
              </w:rPr>
              <w:t>Enrolment</w:t>
            </w:r>
            <w:r w:rsidR="0047035A" w:rsidRPr="00272F02">
              <w:rPr>
                <w:lang w:val="en-GB" w:eastAsia="ja-JP"/>
              </w:rPr>
              <w:t xml:space="preserve"> Description</w:t>
            </w:r>
          </w:p>
        </w:tc>
      </w:tr>
      <w:tr w:rsidR="00DB50C7" w:rsidRPr="00272F02" w14:paraId="69940C9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9F3896" w14:textId="77777777" w:rsidR="00DF6B43" w:rsidRPr="00272F02" w:rsidRDefault="00DF6B43"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364AAB22" w14:textId="493A8F51" w:rsidR="00DF6B43" w:rsidRPr="00272F02" w:rsidRDefault="0086178A" w:rsidP="00086A08">
            <w:pPr>
              <w:pStyle w:val="TableCellLeft10pt"/>
              <w:rPr>
                <w:lang w:val="en-GB"/>
              </w:rPr>
            </w:pPr>
            <w:r w:rsidRPr="00272F02">
              <w:rPr>
                <w:lang w:val="en-GB"/>
              </w:rPr>
              <w:t>Val</w:t>
            </w:r>
            <w:r w:rsidR="001A0996" w:rsidRPr="00272F02">
              <w:rPr>
                <w:lang w:val="en-GB"/>
              </w:rPr>
              <w:t xml:space="preserve">id Value </w:t>
            </w:r>
          </w:p>
        </w:tc>
      </w:tr>
      <w:tr w:rsidR="00DB50C7" w:rsidRPr="00272F02" w14:paraId="41B3BD3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FB4FE5C" w14:textId="6453C4CC" w:rsidR="00DF6B43" w:rsidRPr="00272F02" w:rsidRDefault="00DF6B43"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8EFE05" w14:textId="65708DC4" w:rsidR="00DF6B43" w:rsidRPr="00272F02" w:rsidRDefault="4817CA86" w:rsidP="00086A08">
            <w:pPr>
              <w:pStyle w:val="TableCellLeft10pt"/>
              <w:rPr>
                <w:lang w:val="en-GB"/>
              </w:rPr>
            </w:pPr>
            <w:r w:rsidRPr="4817CA86">
              <w:rPr>
                <w:lang w:val="en-GB"/>
              </w:rPr>
              <w:t xml:space="preserve">V </w:t>
            </w:r>
            <w:commentRangeStart w:id="48"/>
            <w:r w:rsidRPr="4817CA86">
              <w:rPr>
                <w:lang w:val="en-GB"/>
              </w:rPr>
              <w:t>or D</w:t>
            </w:r>
            <w:commentRangeEnd w:id="48"/>
            <w:r w:rsidR="36A31CBF">
              <w:commentReference w:id="48"/>
            </w:r>
          </w:p>
        </w:tc>
      </w:tr>
      <w:tr w:rsidR="00DB50C7" w:rsidRPr="00272F02" w14:paraId="5D912AA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76DBD32" w14:textId="77777777" w:rsidR="00DF6B43" w:rsidRPr="00272F02" w:rsidRDefault="00DF6B43"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6030357" w14:textId="6AB0739B" w:rsidR="00837062" w:rsidRPr="00272F02" w:rsidRDefault="000F6F05" w:rsidP="00086A08">
            <w:pPr>
              <w:pStyle w:val="TableCellLeft10pt"/>
              <w:rPr>
                <w:szCs w:val="20"/>
                <w:lang w:val="en-GB"/>
              </w:rPr>
            </w:pPr>
            <w:r w:rsidRPr="00272F02">
              <w:rPr>
                <w:szCs w:val="20"/>
                <w:lang w:val="en-GB"/>
              </w:rPr>
              <w:t>CNEW</w:t>
            </w:r>
          </w:p>
          <w:p w14:paraId="4327811E" w14:textId="0E4FEFAE" w:rsidR="00DF6B43" w:rsidRPr="00272F02" w:rsidRDefault="0078797D" w:rsidP="00086A08">
            <w:pPr>
              <w:pStyle w:val="TableCellLeft10pt"/>
              <w:rPr>
                <w:szCs w:val="20"/>
                <w:lang w:val="en-GB"/>
              </w:rPr>
            </w:pPr>
            <w:r w:rsidRPr="00272F02">
              <w:rPr>
                <w:szCs w:val="20"/>
                <w:lang w:val="en-GB"/>
              </w:rPr>
              <w:t>For review purpose, see definition of the controlled terminology below</w:t>
            </w:r>
            <w:r w:rsidR="00DF6B43" w:rsidRPr="00272F02">
              <w:rPr>
                <w:szCs w:val="20"/>
                <w:lang w:val="en-GB"/>
              </w:rPr>
              <w:br/>
            </w:r>
            <w:r w:rsidR="008E0060" w:rsidRPr="00272F02">
              <w:rPr>
                <w:szCs w:val="20"/>
                <w:lang w:val="en-GB"/>
              </w:rPr>
              <w:t>The enrollment description as to whether the amendment scope applies globally, locally, or per cohort across the trial.</w:t>
            </w:r>
          </w:p>
        </w:tc>
      </w:tr>
      <w:tr w:rsidR="00DB50C7" w:rsidRPr="00272F02" w14:paraId="14DEF04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1DF879" w14:textId="77777777" w:rsidR="00DF6B43" w:rsidRPr="00272F02" w:rsidRDefault="00DF6B43" w:rsidP="00086A08">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D20F74" w14:textId="1C79C1FB" w:rsidR="00DF6B43" w:rsidRPr="00272F02" w:rsidRDefault="00DF6B43" w:rsidP="00086A08">
            <w:pPr>
              <w:pStyle w:val="TableCellLeft10pt"/>
              <w:rPr>
                <w:szCs w:val="20"/>
              </w:rPr>
            </w:pPr>
            <w:r w:rsidRPr="00272F02">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272F02">
              <w:rPr>
                <w:szCs w:val="20"/>
              </w:rPr>
              <w:t xml:space="preserve"> cent</w:t>
            </w:r>
            <w:r w:rsidRPr="00272F02">
              <w:rPr>
                <w:szCs w:val="20"/>
              </w:rPr>
              <w:t xml:space="preserve"> of enrollment. Estimates are adequate, as precise enrollment figures will likely be changing while an amendment is being prepared.</w:t>
            </w:r>
          </w:p>
          <w:p w14:paraId="5AA79248" w14:textId="77777777" w:rsidR="00DF6B43" w:rsidRPr="00272F02" w:rsidRDefault="00DF6B43" w:rsidP="00EE1B62">
            <w:pPr>
              <w:pStyle w:val="TableCellLeft10pt"/>
              <w:numPr>
                <w:ilvl w:val="0"/>
                <w:numId w:val="33"/>
              </w:numPr>
              <w:rPr>
                <w:szCs w:val="20"/>
              </w:rPr>
            </w:pPr>
            <w:r w:rsidRPr="00272F02">
              <w:rPr>
                <w:szCs w:val="20"/>
                <w:u w:val="single"/>
              </w:rPr>
              <w:t>For a global or single-country amendment</w:t>
            </w:r>
            <w:r w:rsidRPr="00272F02">
              <w:rPr>
                <w:szCs w:val="20"/>
              </w:rPr>
              <w:t>, provide the estimated total enrollment at the time of the Sponsor approved the amendment.</w:t>
            </w:r>
          </w:p>
          <w:p w14:paraId="69A3B663" w14:textId="2BAAAF0B" w:rsidR="00DF6B43" w:rsidRPr="00272F02" w:rsidRDefault="00DF6B43" w:rsidP="00EE1B62">
            <w:pPr>
              <w:pStyle w:val="TableCellLeft10pt"/>
              <w:numPr>
                <w:ilvl w:val="0"/>
                <w:numId w:val="33"/>
              </w:numPr>
              <w:rPr>
                <w:szCs w:val="20"/>
              </w:rPr>
            </w:pPr>
            <w:r w:rsidRPr="00272F02">
              <w:rPr>
                <w:szCs w:val="20"/>
              </w:rPr>
              <w:t xml:space="preserve">For </w:t>
            </w:r>
            <w:r w:rsidRPr="00272F02">
              <w:rPr>
                <w:szCs w:val="20"/>
                <w:u w:val="single"/>
              </w:rPr>
              <w:t>global amendments providing (</w:t>
            </w:r>
            <w:r w:rsidR="0047035A" w:rsidRPr="00272F02">
              <w:rPr>
                <w:szCs w:val="20"/>
                <w:u w:val="single"/>
                <w:lang w:eastAsia="ja-JP"/>
              </w:rPr>
              <w:t xml:space="preserve">or </w:t>
            </w:r>
            <w:r w:rsidRPr="00272F02">
              <w:rPr>
                <w:szCs w:val="20"/>
                <w:u w:val="single"/>
              </w:rPr>
              <w:t>consolidating) only country/region-specific requirements</w:t>
            </w:r>
            <w:r w:rsidRPr="00272F02">
              <w:rPr>
                <w:szCs w:val="20"/>
              </w:rPr>
              <w:t xml:space="preserve">, list approximate local enrollment </w:t>
            </w:r>
            <w:r w:rsidR="0047035A" w:rsidRPr="00272F02">
              <w:rPr>
                <w:szCs w:val="20"/>
                <w:lang w:eastAsia="ja-JP"/>
              </w:rPr>
              <w:t>(</w:t>
            </w:r>
            <w:r w:rsidRPr="00272F02">
              <w:rPr>
                <w:szCs w:val="20"/>
              </w:rPr>
              <w:t>total or percentage</w:t>
            </w:r>
            <w:r w:rsidR="0047035A" w:rsidRPr="00272F02">
              <w:rPr>
                <w:szCs w:val="20"/>
                <w:lang w:eastAsia="ja-JP"/>
              </w:rPr>
              <w:t>)</w:t>
            </w:r>
            <w:r w:rsidRPr="00272F02">
              <w:rPr>
                <w:szCs w:val="20"/>
              </w:rPr>
              <w:t xml:space="preserve"> at the time of the amendment and select “locally”.</w:t>
            </w:r>
          </w:p>
          <w:p w14:paraId="4898D2D3" w14:textId="7DCC36FE" w:rsidR="00DF6B43" w:rsidRPr="00272F02" w:rsidRDefault="00DF6B43" w:rsidP="00EE1B62">
            <w:pPr>
              <w:pStyle w:val="TableCellLeft10pt"/>
              <w:numPr>
                <w:ilvl w:val="0"/>
                <w:numId w:val="33"/>
              </w:numPr>
              <w:rPr>
                <w:szCs w:val="20"/>
              </w:rPr>
            </w:pPr>
            <w:r w:rsidRPr="00272F02">
              <w:rPr>
                <w:szCs w:val="20"/>
              </w:rPr>
              <w:t>If consolidating a series of local amendments, the status of all the relevant locations can be listed</w:t>
            </w:r>
          </w:p>
          <w:p w14:paraId="29DCC0D8" w14:textId="77777777" w:rsidR="00DF6B43" w:rsidRPr="00272F02" w:rsidRDefault="00DF6B43" w:rsidP="00086A08">
            <w:pPr>
              <w:pStyle w:val="TableCellLeft10pt"/>
              <w:rPr>
                <w:szCs w:val="20"/>
                <w:lang w:val="en-GB"/>
              </w:rPr>
            </w:pPr>
            <w:r w:rsidRPr="00272F02">
              <w:rPr>
                <w:szCs w:val="20"/>
                <w:u w:val="single"/>
              </w:rPr>
              <w:t>For a country/regional amendment</w:t>
            </w:r>
            <w:r w:rsidRPr="00272F02">
              <w:rPr>
                <w:szCs w:val="20"/>
              </w:rPr>
              <w:t>, provide the estimated local or regional enrollment at the time the Sponsor approved the amendment.</w:t>
            </w:r>
          </w:p>
        </w:tc>
      </w:tr>
      <w:tr w:rsidR="00DB50C7" w:rsidRPr="00272F02" w14:paraId="6CBD477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B52E35" w14:textId="77777777" w:rsidR="00DF6B43" w:rsidRPr="00272F02" w:rsidRDefault="00DF6B43" w:rsidP="00086A0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CBA939B" w14:textId="6698EC24" w:rsidR="00DF6B43" w:rsidRPr="00272F02" w:rsidRDefault="4817CA86" w:rsidP="4817CA86">
            <w:pPr>
              <w:pStyle w:val="TableCellLeft10pt"/>
              <w:rPr>
                <w:lang w:val="en-GB"/>
              </w:rPr>
            </w:pPr>
            <w:r w:rsidRPr="4817CA86">
              <w:rPr>
                <w:lang w:val="en-GB"/>
              </w:rPr>
              <w:t>Conditional: if Original Protocol =No</w:t>
            </w:r>
          </w:p>
        </w:tc>
      </w:tr>
      <w:tr w:rsidR="00DB50C7" w:rsidRPr="00272F02" w14:paraId="62B8276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6ACBB6" w14:textId="77777777" w:rsidR="00DF6B43" w:rsidRPr="00272F02" w:rsidRDefault="00DF6B43"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015E328" w14:textId="77777777" w:rsidR="00DF6B43" w:rsidRPr="00272F02" w:rsidRDefault="00DF6B43" w:rsidP="00086A08">
            <w:pPr>
              <w:pStyle w:val="TableCellLeft10pt"/>
              <w:rPr>
                <w:szCs w:val="20"/>
                <w:lang w:val="en-GB"/>
              </w:rPr>
            </w:pPr>
            <w:r w:rsidRPr="00272F02">
              <w:rPr>
                <w:szCs w:val="20"/>
                <w:lang w:val="en-GB"/>
              </w:rPr>
              <w:t>One to Amendment Number</w:t>
            </w:r>
          </w:p>
        </w:tc>
      </w:tr>
      <w:tr w:rsidR="00DB50C7" w:rsidRPr="00272F02" w14:paraId="453E2CD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CDA61D" w14:textId="77777777" w:rsidR="00DF6B43" w:rsidRPr="00272F02" w:rsidRDefault="00DF6B43"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6A9760" w14:textId="77777777" w:rsidR="00DF6B43" w:rsidRPr="00272F02" w:rsidRDefault="00DF6B43" w:rsidP="00086A08">
            <w:pPr>
              <w:pStyle w:val="TableCellLeft10pt"/>
              <w:rPr>
                <w:szCs w:val="20"/>
                <w:lang w:val="en-GB"/>
              </w:rPr>
            </w:pPr>
            <w:r w:rsidRPr="00272F02">
              <w:rPr>
                <w:szCs w:val="20"/>
                <w:lang w:val="en-GB"/>
              </w:rPr>
              <w:t>Amendment Details</w:t>
            </w:r>
          </w:p>
        </w:tc>
      </w:tr>
      <w:tr w:rsidR="00DB50C7" w:rsidRPr="00272F02" w14:paraId="2068C4B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206A06" w14:textId="77777777" w:rsidR="00DF6B43" w:rsidRPr="00272F02" w:rsidRDefault="00DF6B43"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5906B14" w14:textId="53A5A013" w:rsidR="00DF6B43" w:rsidRPr="00272F02" w:rsidRDefault="00817426" w:rsidP="00086A08">
            <w:pPr>
              <w:pStyle w:val="TableCellLeft10pt"/>
              <w:rPr>
                <w:szCs w:val="20"/>
                <w:lang w:val="en-GB"/>
              </w:rPr>
            </w:pPr>
            <w:r w:rsidRPr="00272F02">
              <w:rPr>
                <w:szCs w:val="20"/>
                <w:lang w:val="en-GB"/>
              </w:rPr>
              <w:t>Global</w:t>
            </w:r>
            <w:r w:rsidR="00FA0B62" w:rsidRPr="00272F02">
              <w:rPr>
                <w:szCs w:val="20"/>
                <w:lang w:val="en-GB"/>
              </w:rPr>
              <w:t>ly</w:t>
            </w:r>
            <w:r w:rsidR="00EF4538" w:rsidRPr="00272F02">
              <w:rPr>
                <w:szCs w:val="20"/>
                <w:lang w:val="en-GB"/>
              </w:rPr>
              <w:t xml:space="preserve"> (C68846)</w:t>
            </w:r>
            <w:r w:rsidRPr="00272F02">
              <w:rPr>
                <w:szCs w:val="20"/>
                <w:lang w:val="en-GB"/>
              </w:rPr>
              <w:t xml:space="preserve">, </w:t>
            </w:r>
            <w:r w:rsidR="00FA0B62" w:rsidRPr="00272F02">
              <w:rPr>
                <w:szCs w:val="20"/>
                <w:lang w:val="en-GB"/>
              </w:rPr>
              <w:t>Locally</w:t>
            </w:r>
            <w:r w:rsidR="00EF4538" w:rsidRPr="00272F02">
              <w:rPr>
                <w:szCs w:val="20"/>
                <w:lang w:val="en-GB"/>
              </w:rPr>
              <w:t xml:space="preserve"> (CNEW)</w:t>
            </w:r>
            <w:r w:rsidR="00FA0B62" w:rsidRPr="00272F02">
              <w:rPr>
                <w:szCs w:val="20"/>
                <w:lang w:val="en-GB"/>
              </w:rPr>
              <w:t>, Cohort (CNEW)</w:t>
            </w:r>
          </w:p>
        </w:tc>
      </w:tr>
      <w:tr w:rsidR="00DB50C7" w:rsidRPr="00272F02" w14:paraId="5E945D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4E9FC0" w14:textId="77777777" w:rsidR="00DF6B43" w:rsidRPr="00272F02" w:rsidRDefault="00DF6B43"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95386B4" w14:textId="77777777" w:rsidR="00DF6B43" w:rsidRPr="00272F02" w:rsidRDefault="00DF6B43"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4638E44" w14:textId="1E669EF8" w:rsidR="00DF6B43" w:rsidRPr="00272F02" w:rsidRDefault="00DF6B43" w:rsidP="00086A08">
            <w:pPr>
              <w:pStyle w:val="TableCellLeft10pt"/>
              <w:rPr>
                <w:szCs w:val="20"/>
                <w:lang w:val="en-GB"/>
              </w:rPr>
            </w:pPr>
            <w:r w:rsidRPr="00272F02">
              <w:rPr>
                <w:rStyle w:val="TableCellLeft10ptBoldChar"/>
                <w:szCs w:val="20"/>
              </w:rPr>
              <w:t>Relationship</w:t>
            </w:r>
            <w:r w:rsidRPr="00272F02">
              <w:rPr>
                <w:szCs w:val="20"/>
                <w:lang w:val="en-GB"/>
              </w:rPr>
              <w:t>: Statement</w:t>
            </w:r>
          </w:p>
          <w:p w14:paraId="343E8C2D" w14:textId="109905D4" w:rsidR="00DF6B43" w:rsidRPr="00272F02" w:rsidRDefault="00DF6B43" w:rsidP="0078797D">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02284D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C1EF11" w14:textId="1368D0DA" w:rsidR="00DF6B43"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24C31E2" w14:textId="192B6059" w:rsidR="00DF6B43" w:rsidRPr="00272F02" w:rsidRDefault="001D1077" w:rsidP="0078797D">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444021" w:rsidRPr="00272F02">
              <w:rPr>
                <w:szCs w:val="20"/>
                <w:lang w:val="en-GB" w:eastAsia="ja-JP"/>
              </w:rPr>
              <w:t xml:space="preserve">reuse to section </w:t>
            </w:r>
            <w:r w:rsidRPr="00272F02">
              <w:rPr>
                <w:szCs w:val="20"/>
                <w:lang w:val="en-GB"/>
              </w:rPr>
              <w:t>12.3</w:t>
            </w:r>
          </w:p>
        </w:tc>
      </w:tr>
    </w:tbl>
    <w:p w14:paraId="6C0B1F21" w14:textId="77777777" w:rsidR="006601B0" w:rsidRPr="00272F02" w:rsidRDefault="006601B0" w:rsidP="006601B0">
      <w:pPr>
        <w:rPr>
          <w:sz w:val="20"/>
          <w:szCs w:val="20"/>
        </w:rPr>
      </w:pPr>
    </w:p>
    <w:tbl>
      <w:tblPr>
        <w:tblStyle w:val="TableGrid"/>
        <w:tblW w:w="5000" w:type="pct"/>
        <w:tblLook w:val="04A0" w:firstRow="1" w:lastRow="0" w:firstColumn="1" w:lastColumn="0" w:noHBand="0" w:noVBand="1"/>
      </w:tblPr>
      <w:tblGrid>
        <w:gridCol w:w="939"/>
        <w:gridCol w:w="2035"/>
        <w:gridCol w:w="6016"/>
      </w:tblGrid>
      <w:tr w:rsidR="00DB50C7" w:rsidRPr="00272F02" w14:paraId="4CD6E828" w14:textId="77777777" w:rsidTr="00910BB6">
        <w:trPr>
          <w:trHeight w:val="20"/>
        </w:trPr>
        <w:tc>
          <w:tcPr>
            <w:tcW w:w="522" w:type="pct"/>
            <w:shd w:val="clear" w:color="auto" w:fill="FFFFCC"/>
            <w:hideMark/>
          </w:tcPr>
          <w:p w14:paraId="07B75F2E" w14:textId="77777777" w:rsidR="00FA0B62" w:rsidRPr="00272F02" w:rsidRDefault="00FA0B62" w:rsidP="00C824A4">
            <w:pPr>
              <w:rPr>
                <w:b/>
                <w:bCs/>
                <w:sz w:val="20"/>
                <w:szCs w:val="20"/>
              </w:rPr>
            </w:pPr>
            <w:r w:rsidRPr="00272F02">
              <w:rPr>
                <w:b/>
                <w:bCs/>
                <w:sz w:val="20"/>
                <w:szCs w:val="20"/>
              </w:rPr>
              <w:t>NCI C-Code</w:t>
            </w:r>
          </w:p>
        </w:tc>
        <w:tc>
          <w:tcPr>
            <w:tcW w:w="1132" w:type="pct"/>
            <w:shd w:val="clear" w:color="auto" w:fill="FFFFCC"/>
            <w:hideMark/>
          </w:tcPr>
          <w:p w14:paraId="20CB21A2" w14:textId="77777777" w:rsidR="00FA0B62" w:rsidRPr="00272F02" w:rsidRDefault="00FA0B62" w:rsidP="00C824A4">
            <w:pPr>
              <w:rPr>
                <w:b/>
                <w:bCs/>
                <w:sz w:val="20"/>
                <w:szCs w:val="20"/>
              </w:rPr>
            </w:pPr>
            <w:r w:rsidRPr="00272F02">
              <w:rPr>
                <w:b/>
                <w:bCs/>
                <w:sz w:val="20"/>
                <w:szCs w:val="20"/>
              </w:rPr>
              <w:t>M11 Preferred Term</w:t>
            </w:r>
          </w:p>
        </w:tc>
        <w:tc>
          <w:tcPr>
            <w:tcW w:w="3346" w:type="pct"/>
            <w:shd w:val="clear" w:color="auto" w:fill="FFFFCC"/>
            <w:hideMark/>
          </w:tcPr>
          <w:p w14:paraId="2BD606FD" w14:textId="77777777" w:rsidR="00FA0B62" w:rsidRPr="00272F02" w:rsidRDefault="00FA0B62" w:rsidP="00C824A4">
            <w:pPr>
              <w:rPr>
                <w:b/>
                <w:bCs/>
                <w:sz w:val="20"/>
                <w:szCs w:val="20"/>
              </w:rPr>
            </w:pPr>
            <w:r w:rsidRPr="00272F02">
              <w:rPr>
                <w:b/>
                <w:bCs/>
                <w:sz w:val="20"/>
                <w:szCs w:val="20"/>
              </w:rPr>
              <w:t>Draft Definition</w:t>
            </w:r>
          </w:p>
        </w:tc>
      </w:tr>
      <w:tr w:rsidR="00DB50C7" w:rsidRPr="00272F02" w14:paraId="1EAB1D17" w14:textId="77777777" w:rsidTr="00910BB6">
        <w:trPr>
          <w:trHeight w:val="20"/>
        </w:trPr>
        <w:tc>
          <w:tcPr>
            <w:tcW w:w="522" w:type="pct"/>
            <w:shd w:val="clear" w:color="auto" w:fill="EAEDF1" w:themeFill="text2" w:themeFillTint="1A"/>
            <w:hideMark/>
          </w:tcPr>
          <w:p w14:paraId="6B9534F9" w14:textId="77777777" w:rsidR="00FA0B62" w:rsidRPr="00272F02" w:rsidRDefault="00FA0B62" w:rsidP="00C824A4">
            <w:pPr>
              <w:rPr>
                <w:sz w:val="20"/>
                <w:szCs w:val="20"/>
              </w:rPr>
            </w:pPr>
            <w:r w:rsidRPr="00272F02">
              <w:rPr>
                <w:sz w:val="20"/>
                <w:szCs w:val="20"/>
              </w:rPr>
              <w:t>CNEW</w:t>
            </w:r>
          </w:p>
        </w:tc>
        <w:tc>
          <w:tcPr>
            <w:tcW w:w="1132" w:type="pct"/>
            <w:shd w:val="clear" w:color="auto" w:fill="EAEDF1" w:themeFill="text2" w:themeFillTint="1A"/>
            <w:hideMark/>
          </w:tcPr>
          <w:p w14:paraId="561E2A9E" w14:textId="77777777" w:rsidR="00FA0B62" w:rsidRPr="00272F02" w:rsidRDefault="00FA0B62" w:rsidP="00C824A4">
            <w:pPr>
              <w:rPr>
                <w:sz w:val="20"/>
                <w:szCs w:val="20"/>
              </w:rPr>
            </w:pPr>
            <w:r w:rsidRPr="00272F02">
              <w:rPr>
                <w:sz w:val="20"/>
                <w:szCs w:val="20"/>
              </w:rPr>
              <w:t>Approximate Enrolled At Time of Sponsor Approval Scope</w:t>
            </w:r>
          </w:p>
        </w:tc>
        <w:tc>
          <w:tcPr>
            <w:tcW w:w="3346" w:type="pct"/>
            <w:shd w:val="clear" w:color="auto" w:fill="EAEDF1" w:themeFill="text2" w:themeFillTint="1A"/>
            <w:hideMark/>
          </w:tcPr>
          <w:p w14:paraId="5E55DA78" w14:textId="77777777" w:rsidR="00FA0B62" w:rsidRPr="00272F02" w:rsidRDefault="00FA0B62" w:rsidP="00C824A4">
            <w:pPr>
              <w:rPr>
                <w:sz w:val="20"/>
                <w:szCs w:val="20"/>
              </w:rPr>
            </w:pPr>
            <w:r w:rsidRPr="00272F02">
              <w:rPr>
                <w:sz w:val="20"/>
                <w:szCs w:val="20"/>
              </w:rPr>
              <w:t>A terminology value set relevant to the responses for the approximate enrollment at time of sponsor approval scope within the ICH M11 Protocol model.</w:t>
            </w:r>
          </w:p>
        </w:tc>
      </w:tr>
      <w:tr w:rsidR="00DB50C7" w:rsidRPr="00272F02" w14:paraId="02E62AF6" w14:textId="77777777" w:rsidTr="00910BB6">
        <w:trPr>
          <w:trHeight w:val="20"/>
        </w:trPr>
        <w:tc>
          <w:tcPr>
            <w:tcW w:w="522" w:type="pct"/>
            <w:hideMark/>
          </w:tcPr>
          <w:p w14:paraId="2587B99F" w14:textId="77777777" w:rsidR="00FA0B62" w:rsidRPr="00272F02" w:rsidRDefault="00FA0B62" w:rsidP="00C824A4">
            <w:pPr>
              <w:rPr>
                <w:sz w:val="20"/>
                <w:szCs w:val="20"/>
              </w:rPr>
            </w:pPr>
            <w:r w:rsidRPr="00272F02">
              <w:rPr>
                <w:sz w:val="20"/>
                <w:szCs w:val="20"/>
              </w:rPr>
              <w:t>C68846</w:t>
            </w:r>
          </w:p>
        </w:tc>
        <w:tc>
          <w:tcPr>
            <w:tcW w:w="1132" w:type="pct"/>
            <w:hideMark/>
          </w:tcPr>
          <w:p w14:paraId="62E8E06D" w14:textId="77777777" w:rsidR="00FA0B62" w:rsidRPr="00272F02" w:rsidRDefault="00FA0B62" w:rsidP="00C824A4">
            <w:pPr>
              <w:rPr>
                <w:sz w:val="20"/>
                <w:szCs w:val="20"/>
              </w:rPr>
            </w:pPr>
            <w:r w:rsidRPr="00272F02">
              <w:rPr>
                <w:sz w:val="20"/>
                <w:szCs w:val="20"/>
              </w:rPr>
              <w:t>Globally</w:t>
            </w:r>
          </w:p>
        </w:tc>
        <w:tc>
          <w:tcPr>
            <w:tcW w:w="3346" w:type="pct"/>
            <w:hideMark/>
          </w:tcPr>
          <w:p w14:paraId="1AF6A35F" w14:textId="77777777" w:rsidR="00FA0B62" w:rsidRPr="00272F02" w:rsidRDefault="00FA0B62" w:rsidP="00C824A4">
            <w:pPr>
              <w:rPr>
                <w:sz w:val="20"/>
                <w:szCs w:val="20"/>
              </w:rPr>
            </w:pPr>
            <w:r w:rsidRPr="00272F02">
              <w:rPr>
                <w:sz w:val="20"/>
                <w:szCs w:val="20"/>
              </w:rPr>
              <w:t>Covering or affecting the whole of a system.</w:t>
            </w:r>
          </w:p>
        </w:tc>
      </w:tr>
      <w:tr w:rsidR="00DB50C7" w:rsidRPr="00272F02" w14:paraId="10C8FD1B" w14:textId="77777777" w:rsidTr="00910BB6">
        <w:trPr>
          <w:trHeight w:val="20"/>
        </w:trPr>
        <w:tc>
          <w:tcPr>
            <w:tcW w:w="522" w:type="pct"/>
            <w:hideMark/>
          </w:tcPr>
          <w:p w14:paraId="530AE2BA" w14:textId="77777777" w:rsidR="00FA0B62" w:rsidRPr="00272F02" w:rsidRDefault="00FA0B62" w:rsidP="00C824A4">
            <w:pPr>
              <w:rPr>
                <w:sz w:val="20"/>
                <w:szCs w:val="20"/>
              </w:rPr>
            </w:pPr>
            <w:r w:rsidRPr="00272F02">
              <w:rPr>
                <w:sz w:val="20"/>
                <w:szCs w:val="20"/>
              </w:rPr>
              <w:t>CNEW</w:t>
            </w:r>
          </w:p>
        </w:tc>
        <w:tc>
          <w:tcPr>
            <w:tcW w:w="1132" w:type="pct"/>
            <w:hideMark/>
          </w:tcPr>
          <w:p w14:paraId="63A8DEB9" w14:textId="77777777" w:rsidR="00FA0B62" w:rsidRPr="00272F02" w:rsidRDefault="00FA0B62" w:rsidP="00C824A4">
            <w:pPr>
              <w:rPr>
                <w:sz w:val="20"/>
                <w:szCs w:val="20"/>
              </w:rPr>
            </w:pPr>
            <w:r w:rsidRPr="00272F02">
              <w:rPr>
                <w:sz w:val="20"/>
                <w:szCs w:val="20"/>
              </w:rPr>
              <w:t>Locally</w:t>
            </w:r>
          </w:p>
        </w:tc>
        <w:tc>
          <w:tcPr>
            <w:tcW w:w="3346" w:type="pct"/>
            <w:hideMark/>
          </w:tcPr>
          <w:p w14:paraId="6075584A" w14:textId="77777777" w:rsidR="00FA0B62" w:rsidRPr="00272F02" w:rsidRDefault="00FA0B62" w:rsidP="00C824A4">
            <w:pPr>
              <w:rPr>
                <w:sz w:val="20"/>
                <w:szCs w:val="20"/>
              </w:rPr>
            </w:pPr>
            <w:r w:rsidRPr="00272F02">
              <w:rPr>
                <w:sz w:val="20"/>
                <w:szCs w:val="20"/>
              </w:rPr>
              <w:t>Covering or affecting a portion of the system.</w:t>
            </w:r>
          </w:p>
        </w:tc>
      </w:tr>
      <w:tr w:rsidR="00DB50C7" w:rsidRPr="00272F02" w14:paraId="0081911B" w14:textId="77777777" w:rsidTr="00910BB6">
        <w:trPr>
          <w:trHeight w:val="20"/>
        </w:trPr>
        <w:tc>
          <w:tcPr>
            <w:tcW w:w="522" w:type="pct"/>
            <w:hideMark/>
          </w:tcPr>
          <w:p w14:paraId="09A2AFB5" w14:textId="77777777" w:rsidR="00FA0B62" w:rsidRPr="00272F02" w:rsidRDefault="00FA0B62" w:rsidP="00C824A4">
            <w:pPr>
              <w:rPr>
                <w:sz w:val="20"/>
                <w:szCs w:val="20"/>
              </w:rPr>
            </w:pPr>
            <w:r w:rsidRPr="00272F02">
              <w:rPr>
                <w:sz w:val="20"/>
                <w:szCs w:val="20"/>
              </w:rPr>
              <w:t>CNEW</w:t>
            </w:r>
          </w:p>
        </w:tc>
        <w:tc>
          <w:tcPr>
            <w:tcW w:w="1132" w:type="pct"/>
            <w:hideMark/>
          </w:tcPr>
          <w:p w14:paraId="413B5D63" w14:textId="77777777" w:rsidR="00FA0B62" w:rsidRPr="00272F02" w:rsidRDefault="00FA0B62" w:rsidP="00C824A4">
            <w:pPr>
              <w:rPr>
                <w:sz w:val="20"/>
                <w:szCs w:val="20"/>
              </w:rPr>
            </w:pPr>
            <w:r w:rsidRPr="00272F02">
              <w:rPr>
                <w:sz w:val="20"/>
                <w:szCs w:val="20"/>
              </w:rPr>
              <w:t>Cohort</w:t>
            </w:r>
          </w:p>
        </w:tc>
        <w:tc>
          <w:tcPr>
            <w:tcW w:w="3346" w:type="pct"/>
            <w:hideMark/>
          </w:tcPr>
          <w:p w14:paraId="1D7A865E" w14:textId="23ED0A02" w:rsidR="00FA0B62" w:rsidRPr="00272F02" w:rsidRDefault="00FA0B62" w:rsidP="00C824A4">
            <w:pPr>
              <w:rPr>
                <w:sz w:val="20"/>
                <w:szCs w:val="20"/>
              </w:rPr>
            </w:pPr>
            <w:r w:rsidRPr="00272F02">
              <w:rPr>
                <w:sz w:val="20"/>
                <w:szCs w:val="20"/>
              </w:rPr>
              <w:t>Covering or affecting a cohort of individuals.</w:t>
            </w:r>
          </w:p>
        </w:tc>
      </w:tr>
    </w:tbl>
    <w:p w14:paraId="6D804E7B" w14:textId="77777777" w:rsidR="00837062" w:rsidRPr="00272F02" w:rsidRDefault="00837062"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5CAFF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ECBDCB2" w14:textId="77777777" w:rsidR="006601B0" w:rsidRPr="00272F02" w:rsidRDefault="006601B0" w:rsidP="001F7B2B">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DE5761" w14:textId="5BA87084" w:rsidR="006601B0" w:rsidRPr="00272F02" w:rsidRDefault="4817CA86" w:rsidP="4817CA86">
            <w:pPr>
              <w:pStyle w:val="TableCellLeft10pt"/>
              <w:rPr>
                <w:lang w:val="en-GB" w:eastAsia="ja-JP"/>
              </w:rPr>
            </w:pPr>
            <w:r w:rsidRPr="4817CA86">
              <w:rPr>
                <w:lang w:val="en-GB" w:eastAsia="ja-JP"/>
              </w:rPr>
              <w:t>{</w:t>
            </w:r>
            <w:r w:rsidRPr="4817CA86">
              <w:rPr>
                <w:lang w:val="en-GB"/>
              </w:rPr>
              <w:t>Reason(s) for Amendment:</w:t>
            </w:r>
            <w:r w:rsidRPr="4817CA86">
              <w:rPr>
                <w:lang w:val="en-GB" w:eastAsia="ja-JP"/>
              </w:rPr>
              <w:t>}</w:t>
            </w:r>
          </w:p>
        </w:tc>
      </w:tr>
      <w:tr w:rsidR="00DB50C7" w:rsidRPr="00272F02" w14:paraId="0C31257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B2F4BD" w14:textId="77777777" w:rsidR="006601B0" w:rsidRPr="00272F02" w:rsidRDefault="006601B0" w:rsidP="001F7B2B">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3763D6B8" w14:textId="77777777" w:rsidR="006601B0" w:rsidRPr="00272F02" w:rsidRDefault="006601B0" w:rsidP="00E07DBC">
            <w:pPr>
              <w:pStyle w:val="TableCellLeft10pt"/>
              <w:rPr>
                <w:szCs w:val="20"/>
                <w:lang w:val="en-GB"/>
              </w:rPr>
            </w:pPr>
            <w:r w:rsidRPr="00272F02">
              <w:rPr>
                <w:szCs w:val="20"/>
                <w:lang w:val="en-GB"/>
              </w:rPr>
              <w:t>Text</w:t>
            </w:r>
          </w:p>
        </w:tc>
      </w:tr>
      <w:tr w:rsidR="00DB50C7" w:rsidRPr="00272F02" w14:paraId="77DADAD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476164C" w14:textId="466AD2B8" w:rsidR="006601B0" w:rsidRPr="00272F02" w:rsidRDefault="006601B0" w:rsidP="001F7B2B">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1424EEE" w14:textId="77777777" w:rsidR="006601B0" w:rsidRPr="00272F02" w:rsidRDefault="006601B0" w:rsidP="00E07DBC">
            <w:pPr>
              <w:pStyle w:val="TableCellLeft10pt"/>
              <w:rPr>
                <w:szCs w:val="20"/>
                <w:lang w:val="en-GB"/>
              </w:rPr>
            </w:pPr>
            <w:r w:rsidRPr="00272F02">
              <w:rPr>
                <w:szCs w:val="20"/>
                <w:lang w:val="en-GB"/>
              </w:rPr>
              <w:t>H</w:t>
            </w:r>
          </w:p>
        </w:tc>
      </w:tr>
      <w:tr w:rsidR="00DB50C7" w:rsidRPr="00272F02" w14:paraId="488FB86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09ACBE" w14:textId="77777777" w:rsidR="006601B0" w:rsidRPr="00272F02" w:rsidRDefault="006601B0" w:rsidP="001F7B2B">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834B1A3" w14:textId="12519A17" w:rsidR="006601B0" w:rsidRPr="00272F02" w:rsidRDefault="005349EE" w:rsidP="00E07DBC">
            <w:pPr>
              <w:pStyle w:val="TableCellLeft10pt"/>
              <w:rPr>
                <w:szCs w:val="20"/>
                <w:lang w:val="en-GB"/>
              </w:rPr>
            </w:pPr>
            <w:r w:rsidRPr="00272F02">
              <w:rPr>
                <w:szCs w:val="20"/>
                <w:lang w:val="en-GB"/>
              </w:rPr>
              <w:t>Heading</w:t>
            </w:r>
          </w:p>
        </w:tc>
      </w:tr>
      <w:tr w:rsidR="00DB50C7" w:rsidRPr="00272F02" w14:paraId="5BC4023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A1D009" w14:textId="77777777" w:rsidR="006601B0" w:rsidRPr="00272F02" w:rsidRDefault="006601B0" w:rsidP="001F7B2B">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6B6BED6" w14:textId="28C64C73" w:rsidR="006601B0" w:rsidRPr="00272F02" w:rsidRDefault="009C51CF" w:rsidP="00E07DBC">
            <w:pPr>
              <w:pStyle w:val="TableCellLeft10pt"/>
              <w:rPr>
                <w:szCs w:val="20"/>
                <w:lang w:val="en-GB"/>
              </w:rPr>
            </w:pPr>
            <w:r w:rsidRPr="00272F02">
              <w:rPr>
                <w:szCs w:val="20"/>
                <w:lang w:val="en-GB"/>
              </w:rPr>
              <w:t>N/A</w:t>
            </w:r>
            <w:r w:rsidR="005349EE" w:rsidRPr="00272F02">
              <w:rPr>
                <w:szCs w:val="20"/>
                <w:lang w:val="en-GB"/>
              </w:rPr>
              <w:t xml:space="preserve"> </w:t>
            </w:r>
          </w:p>
        </w:tc>
      </w:tr>
      <w:tr w:rsidR="00DB50C7" w:rsidRPr="00272F02" w14:paraId="1A00526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95D62B" w14:textId="77777777" w:rsidR="006601B0" w:rsidRPr="00272F02" w:rsidRDefault="006601B0" w:rsidP="001F7B2B">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445EF76" w14:textId="13A8197E" w:rsidR="006601B0" w:rsidRPr="00272F02" w:rsidRDefault="00A45809" w:rsidP="00E07DBC">
            <w:pPr>
              <w:pStyle w:val="TableCellLeft10pt"/>
              <w:rPr>
                <w:szCs w:val="20"/>
                <w:lang w:val="en-GB"/>
              </w:rPr>
            </w:pPr>
            <w:r>
              <w:rPr>
                <w:szCs w:val="20"/>
                <w:lang w:val="en-GB"/>
              </w:rPr>
              <w:t xml:space="preserve">Conditional </w:t>
            </w:r>
            <w:r w:rsidR="005B21E9" w:rsidRPr="00272F02">
              <w:rPr>
                <w:szCs w:val="20"/>
                <w:lang w:val="en-GB"/>
              </w:rPr>
              <w:t>:</w:t>
            </w:r>
            <w:r w:rsidR="746471E8" w:rsidRPr="00272F02">
              <w:rPr>
                <w:szCs w:val="20"/>
                <w:lang w:val="en-GB"/>
              </w:rPr>
              <w:t xml:space="preserve"> If </w:t>
            </w:r>
            <w:r w:rsidR="64E2CF46" w:rsidRPr="00272F02">
              <w:rPr>
                <w:szCs w:val="20"/>
                <w:lang w:val="en-GB"/>
              </w:rPr>
              <w:t>Original Protoc</w:t>
            </w:r>
            <w:r w:rsidR="596F3B53" w:rsidRPr="00272F02">
              <w:rPr>
                <w:szCs w:val="20"/>
                <w:lang w:val="en-GB"/>
              </w:rPr>
              <w:t>o</w:t>
            </w:r>
            <w:r w:rsidR="64E2CF46" w:rsidRPr="00272F02">
              <w:rPr>
                <w:szCs w:val="20"/>
                <w:lang w:val="en-GB"/>
              </w:rPr>
              <w:t>l</w:t>
            </w:r>
            <w:r w:rsidR="005B21E9" w:rsidRPr="00272F02">
              <w:rPr>
                <w:szCs w:val="20"/>
                <w:lang w:val="en-GB"/>
              </w:rPr>
              <w:t xml:space="preserve"> </w:t>
            </w:r>
            <w:r w:rsidR="64E2CF46" w:rsidRPr="00272F02">
              <w:rPr>
                <w:szCs w:val="20"/>
                <w:lang w:val="en-GB"/>
              </w:rPr>
              <w:t>= No</w:t>
            </w:r>
          </w:p>
        </w:tc>
      </w:tr>
      <w:tr w:rsidR="00DB50C7" w:rsidRPr="00272F02" w14:paraId="190C94F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9669077" w14:textId="77777777" w:rsidR="006601B0" w:rsidRPr="00272F02" w:rsidRDefault="006601B0" w:rsidP="001F7B2B">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EC0E48C" w14:textId="085CFED4" w:rsidR="006601B0" w:rsidRPr="00272F02" w:rsidRDefault="00267362" w:rsidP="00E07DBC">
            <w:pPr>
              <w:pStyle w:val="TableCellLeft10pt"/>
              <w:rPr>
                <w:szCs w:val="20"/>
                <w:lang w:val="en-GB"/>
              </w:rPr>
            </w:pPr>
            <w:r w:rsidRPr="00272F02">
              <w:rPr>
                <w:szCs w:val="20"/>
                <w:lang w:val="en-GB"/>
              </w:rPr>
              <w:t>One to one</w:t>
            </w:r>
            <w:r w:rsidR="0019489B" w:rsidRPr="00272F02">
              <w:rPr>
                <w:szCs w:val="20"/>
                <w:lang w:val="en-GB"/>
              </w:rPr>
              <w:t xml:space="preserve">; </w:t>
            </w:r>
            <w:r w:rsidR="0034388A" w:rsidRPr="00272F02">
              <w:rPr>
                <w:szCs w:val="20"/>
                <w:lang w:val="en-GB" w:eastAsia="ja-JP"/>
              </w:rPr>
              <w:t>A</w:t>
            </w:r>
            <w:r w:rsidR="0034388A" w:rsidRPr="00272F02">
              <w:rPr>
                <w:szCs w:val="20"/>
                <w:lang w:val="en-GB"/>
              </w:rPr>
              <w:t xml:space="preserve">mendment </w:t>
            </w:r>
            <w:r w:rsidR="0019489B" w:rsidRPr="00272F02">
              <w:rPr>
                <w:szCs w:val="20"/>
                <w:lang w:val="en-GB"/>
              </w:rPr>
              <w:t>Number</w:t>
            </w:r>
          </w:p>
        </w:tc>
      </w:tr>
      <w:tr w:rsidR="00DB50C7" w:rsidRPr="00272F02" w14:paraId="435AF9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BCAEB7" w14:textId="77777777" w:rsidR="006601B0" w:rsidRPr="00272F02" w:rsidRDefault="006601B0" w:rsidP="001F7B2B">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B875F2C" w14:textId="77777777" w:rsidR="006601B0" w:rsidRPr="00272F02" w:rsidRDefault="006601B0" w:rsidP="00E07DBC">
            <w:pPr>
              <w:pStyle w:val="TableCellLeft10pt"/>
              <w:rPr>
                <w:szCs w:val="20"/>
                <w:lang w:val="en-GB"/>
              </w:rPr>
            </w:pPr>
            <w:r w:rsidRPr="00272F02">
              <w:rPr>
                <w:szCs w:val="20"/>
                <w:lang w:val="en-GB"/>
              </w:rPr>
              <w:t>Amendment Details</w:t>
            </w:r>
          </w:p>
        </w:tc>
      </w:tr>
      <w:tr w:rsidR="00DB50C7" w:rsidRPr="00272F02" w14:paraId="7FFF2DF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BAEA84" w14:textId="77777777" w:rsidR="006601B0" w:rsidRPr="00272F02" w:rsidRDefault="006601B0" w:rsidP="001F7B2B">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FC3A78A" w14:textId="77777777" w:rsidR="006601B0" w:rsidRPr="00272F02" w:rsidRDefault="006601B0" w:rsidP="00E07DBC">
            <w:pPr>
              <w:pStyle w:val="TableCellLeft10pt"/>
              <w:rPr>
                <w:szCs w:val="20"/>
                <w:lang w:val="en-GB"/>
              </w:rPr>
            </w:pPr>
            <w:r w:rsidRPr="00272F02">
              <w:rPr>
                <w:szCs w:val="20"/>
                <w:lang w:val="en-GB"/>
              </w:rPr>
              <w:t>Reason(s) for Amendment:</w:t>
            </w:r>
          </w:p>
        </w:tc>
      </w:tr>
      <w:tr w:rsidR="00DB50C7" w:rsidRPr="00272F02" w14:paraId="231A38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92B4CA" w14:textId="77777777" w:rsidR="006601B0" w:rsidRPr="00272F02" w:rsidRDefault="006601B0" w:rsidP="001F7B2B">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2EB0C7" w14:textId="5FB13124" w:rsidR="006601B0" w:rsidRPr="00272F02" w:rsidRDefault="006601B0" w:rsidP="00E07DB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5349EE" w:rsidRPr="00272F02">
              <w:rPr>
                <w:szCs w:val="20"/>
                <w:lang w:val="en-GB"/>
              </w:rPr>
              <w:t>No</w:t>
            </w:r>
          </w:p>
          <w:p w14:paraId="0840A4D4" w14:textId="4C1FB649" w:rsidR="006601B0" w:rsidRPr="00272F02" w:rsidRDefault="006601B0" w:rsidP="00E07DBC">
            <w:pPr>
              <w:pStyle w:val="TableCellLeft10pt"/>
              <w:rPr>
                <w:szCs w:val="20"/>
                <w:lang w:val="en-GB"/>
              </w:rPr>
            </w:pPr>
            <w:r w:rsidRPr="00272F02">
              <w:rPr>
                <w:rStyle w:val="TableCellLeft10ptBoldChar"/>
                <w:szCs w:val="20"/>
              </w:rPr>
              <w:t>Relationship</w:t>
            </w:r>
            <w:r w:rsidRPr="00272F02">
              <w:rPr>
                <w:szCs w:val="20"/>
                <w:lang w:val="en-GB"/>
              </w:rPr>
              <w:t xml:space="preserve">: </w:t>
            </w:r>
            <w:r w:rsidR="00112D6D" w:rsidRPr="00272F02">
              <w:rPr>
                <w:szCs w:val="20"/>
                <w:lang w:val="en-GB"/>
              </w:rPr>
              <w:t xml:space="preserve">Table </w:t>
            </w:r>
            <w:r w:rsidR="0034388A" w:rsidRPr="00272F02">
              <w:rPr>
                <w:szCs w:val="20"/>
                <w:lang w:val="en-GB" w:eastAsia="ja-JP"/>
              </w:rPr>
              <w:t>r</w:t>
            </w:r>
            <w:r w:rsidR="0034388A" w:rsidRPr="00272F02">
              <w:rPr>
                <w:szCs w:val="20"/>
                <w:lang w:val="en-GB"/>
              </w:rPr>
              <w:t xml:space="preserve">ow </w:t>
            </w:r>
            <w:r w:rsidR="0034388A" w:rsidRPr="00272F02">
              <w:rPr>
                <w:szCs w:val="20"/>
                <w:lang w:val="en-GB" w:eastAsia="ja-JP"/>
              </w:rPr>
              <w:t>h</w:t>
            </w:r>
            <w:r w:rsidR="0034388A" w:rsidRPr="00272F02">
              <w:rPr>
                <w:szCs w:val="20"/>
                <w:lang w:val="en-GB"/>
              </w:rPr>
              <w:t>eading</w:t>
            </w:r>
          </w:p>
          <w:p w14:paraId="33000706" w14:textId="17B82F29" w:rsidR="006601B0" w:rsidRPr="00272F02" w:rsidRDefault="006601B0" w:rsidP="00E07DBC">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347C9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052FC9" w14:textId="0648A476" w:rsidR="006601B0" w:rsidRPr="00272F02" w:rsidRDefault="0021788E" w:rsidP="001F7B2B">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2070B43" w14:textId="61294BBF" w:rsidR="006601B0" w:rsidRPr="00272F02" w:rsidRDefault="005B676A" w:rsidP="00E07DBC">
            <w:pPr>
              <w:pStyle w:val="TableCellLeft10pt"/>
              <w:rPr>
                <w:szCs w:val="20"/>
                <w:lang w:val="en-GB"/>
              </w:rPr>
            </w:pPr>
            <w:r w:rsidRPr="00272F02">
              <w:rPr>
                <w:szCs w:val="20"/>
                <w:lang w:val="en-GB"/>
              </w:rPr>
              <w:t>No</w:t>
            </w:r>
          </w:p>
        </w:tc>
      </w:tr>
    </w:tbl>
    <w:p w14:paraId="740EF97B"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662C0A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D85D546" w14:textId="77777777" w:rsidR="006601B0" w:rsidRPr="00272F02" w:rsidRDefault="006601B0" w:rsidP="00E07DBC">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53DD70" w14:textId="188C352A" w:rsidR="006601B0" w:rsidRPr="00272F02" w:rsidRDefault="006601B0" w:rsidP="00E07DBC">
            <w:pPr>
              <w:pStyle w:val="TableCellLeft10pt"/>
              <w:rPr>
                <w:szCs w:val="20"/>
                <w:lang w:val="en-GB" w:eastAsia="ja-JP"/>
              </w:rPr>
            </w:pPr>
            <w:r w:rsidRPr="00272F02">
              <w:rPr>
                <w:szCs w:val="20"/>
                <w:lang w:val="en-GB"/>
              </w:rPr>
              <w:t>Primary</w:t>
            </w:r>
            <w:r w:rsidR="0047035A" w:rsidRPr="00272F02">
              <w:rPr>
                <w:szCs w:val="20"/>
                <w:lang w:val="en-GB" w:eastAsia="ja-JP"/>
              </w:rPr>
              <w:t>:</w:t>
            </w:r>
          </w:p>
        </w:tc>
      </w:tr>
      <w:tr w:rsidR="00DB50C7" w:rsidRPr="00272F02" w14:paraId="43DF19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8635B1" w14:textId="77777777" w:rsidR="006601B0" w:rsidRPr="00272F02" w:rsidRDefault="006601B0" w:rsidP="00E07DBC">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C68B6A" w14:textId="77777777" w:rsidR="006601B0" w:rsidRPr="00272F02" w:rsidRDefault="006601B0" w:rsidP="00E07DBC">
            <w:pPr>
              <w:pStyle w:val="TableCellLeft10pt"/>
              <w:rPr>
                <w:szCs w:val="20"/>
                <w:lang w:val="en-GB"/>
              </w:rPr>
            </w:pPr>
            <w:r w:rsidRPr="00272F02">
              <w:rPr>
                <w:szCs w:val="20"/>
                <w:lang w:val="en-GB"/>
              </w:rPr>
              <w:t>Text</w:t>
            </w:r>
          </w:p>
        </w:tc>
      </w:tr>
      <w:tr w:rsidR="00DB50C7" w:rsidRPr="00272F02" w14:paraId="499F601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D8B1D8" w14:textId="68986A14" w:rsidR="006601B0" w:rsidRPr="00272F02" w:rsidRDefault="006601B0" w:rsidP="00E07DB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2BA680" w14:textId="77777777" w:rsidR="006601B0" w:rsidRPr="00272F02" w:rsidRDefault="006601B0" w:rsidP="00E07DBC">
            <w:pPr>
              <w:pStyle w:val="TableCellLeft10pt"/>
              <w:rPr>
                <w:szCs w:val="20"/>
                <w:lang w:val="en-GB"/>
              </w:rPr>
            </w:pPr>
            <w:r w:rsidRPr="00272F02">
              <w:rPr>
                <w:szCs w:val="20"/>
                <w:lang w:val="en-GB"/>
              </w:rPr>
              <w:t>H</w:t>
            </w:r>
          </w:p>
        </w:tc>
      </w:tr>
      <w:tr w:rsidR="00DB50C7" w:rsidRPr="00272F02" w14:paraId="1A7A078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235C88B" w14:textId="77777777" w:rsidR="006601B0" w:rsidRPr="00272F02" w:rsidRDefault="006601B0" w:rsidP="00E07DBC">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45B37D6" w14:textId="08519153" w:rsidR="006601B0" w:rsidRPr="00272F02" w:rsidRDefault="00072CB1" w:rsidP="00E07DBC">
            <w:pPr>
              <w:pStyle w:val="TableCellLeft10pt"/>
              <w:rPr>
                <w:szCs w:val="20"/>
                <w:lang w:val="en-GB"/>
              </w:rPr>
            </w:pPr>
            <w:r w:rsidRPr="00272F02">
              <w:rPr>
                <w:szCs w:val="20"/>
                <w:lang w:val="en-GB"/>
              </w:rPr>
              <w:t>Heading</w:t>
            </w:r>
          </w:p>
        </w:tc>
      </w:tr>
      <w:tr w:rsidR="00DB50C7" w:rsidRPr="00272F02" w14:paraId="091CFA2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68091E6" w14:textId="77777777" w:rsidR="006601B0" w:rsidRPr="00272F02" w:rsidRDefault="006601B0" w:rsidP="00E07DBC">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1D6A110E" w14:textId="77A0E642" w:rsidR="006601B0" w:rsidRPr="00272F02" w:rsidRDefault="00861ED9" w:rsidP="00E07DBC">
            <w:pPr>
              <w:pStyle w:val="TableCellLeft10pt"/>
              <w:rPr>
                <w:szCs w:val="20"/>
                <w:lang w:val="en-GB" w:eastAsia="ja-JP"/>
              </w:rPr>
            </w:pPr>
            <w:r w:rsidRPr="00272F02">
              <w:rPr>
                <w:szCs w:val="20"/>
                <w:lang w:val="en-GB"/>
              </w:rPr>
              <w:t>N</w:t>
            </w:r>
            <w:r w:rsidR="00110FDA" w:rsidRPr="00272F02">
              <w:rPr>
                <w:szCs w:val="20"/>
                <w:lang w:val="en-GB" w:eastAsia="ja-JP"/>
              </w:rPr>
              <w:t>/A</w:t>
            </w:r>
          </w:p>
        </w:tc>
      </w:tr>
      <w:tr w:rsidR="00DB50C7" w:rsidRPr="00272F02" w14:paraId="32C91D0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7B5D9F3" w14:textId="77777777" w:rsidR="006601B0" w:rsidRPr="00272F02" w:rsidRDefault="006601B0" w:rsidP="00E07DBC">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6771E10" w14:textId="32E6A647" w:rsidR="006601B0" w:rsidRPr="00272F02" w:rsidRDefault="4817CA86" w:rsidP="4817CA86">
            <w:pPr>
              <w:pStyle w:val="TableCellLeft10pt"/>
              <w:rPr>
                <w:lang w:val="en-GB"/>
              </w:rPr>
            </w:pPr>
            <w:r w:rsidRPr="4817CA86">
              <w:rPr>
                <w:lang w:val="en-GB"/>
              </w:rPr>
              <w:t>Conditional:  If Original Protocol = No</w:t>
            </w:r>
          </w:p>
        </w:tc>
      </w:tr>
      <w:tr w:rsidR="00DB50C7" w:rsidRPr="00272F02" w14:paraId="5AE2688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6BB836" w14:textId="77777777" w:rsidR="006601B0" w:rsidRPr="00272F02" w:rsidRDefault="006601B0" w:rsidP="00E07DBC">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86D693" w14:textId="370C9E25" w:rsidR="006601B0" w:rsidRPr="00272F02" w:rsidRDefault="00D77DD3" w:rsidP="00E07DBC">
            <w:pPr>
              <w:pStyle w:val="TableCellLeft10pt"/>
              <w:rPr>
                <w:szCs w:val="20"/>
                <w:lang w:val="en-GB"/>
              </w:rPr>
            </w:pPr>
            <w:r w:rsidRPr="00272F02">
              <w:rPr>
                <w:szCs w:val="20"/>
                <w:lang w:val="en-GB"/>
              </w:rPr>
              <w:t xml:space="preserve">One </w:t>
            </w:r>
            <w:r w:rsidR="00CD35A4" w:rsidRPr="00272F02">
              <w:rPr>
                <w:szCs w:val="20"/>
                <w:lang w:val="en-GB"/>
              </w:rPr>
              <w:t>to one</w:t>
            </w:r>
          </w:p>
        </w:tc>
      </w:tr>
      <w:tr w:rsidR="00DB50C7" w:rsidRPr="00272F02" w14:paraId="698013C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D17D9B" w14:textId="77777777" w:rsidR="006601B0" w:rsidRPr="00272F02" w:rsidRDefault="006601B0" w:rsidP="00E07DB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1CC665F" w14:textId="77777777" w:rsidR="006601B0" w:rsidRPr="00272F02" w:rsidRDefault="006601B0" w:rsidP="00E07DBC">
            <w:pPr>
              <w:pStyle w:val="TableCellLeft10pt"/>
              <w:rPr>
                <w:szCs w:val="20"/>
                <w:lang w:val="en-GB"/>
              </w:rPr>
            </w:pPr>
            <w:r w:rsidRPr="00272F02">
              <w:rPr>
                <w:szCs w:val="20"/>
                <w:lang w:val="en-GB"/>
              </w:rPr>
              <w:t>Amendment Details</w:t>
            </w:r>
          </w:p>
        </w:tc>
      </w:tr>
      <w:tr w:rsidR="00DB50C7" w:rsidRPr="00272F02" w14:paraId="5EFE3CC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F845B4" w14:textId="77777777" w:rsidR="006601B0" w:rsidRPr="00272F02" w:rsidRDefault="006601B0" w:rsidP="00E07DBC">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296D1E0" w14:textId="77777777" w:rsidR="006601B0" w:rsidRPr="00272F02" w:rsidRDefault="006601B0" w:rsidP="00E07DBC">
            <w:pPr>
              <w:pStyle w:val="TableCellLeft10pt"/>
              <w:rPr>
                <w:szCs w:val="20"/>
                <w:lang w:val="en-GB"/>
              </w:rPr>
            </w:pPr>
            <w:r w:rsidRPr="00272F02">
              <w:rPr>
                <w:szCs w:val="20"/>
                <w:lang w:val="en-GB"/>
              </w:rPr>
              <w:t>Primary:</w:t>
            </w:r>
          </w:p>
        </w:tc>
      </w:tr>
      <w:tr w:rsidR="00DB50C7" w:rsidRPr="00272F02" w14:paraId="01D01BF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A6EF6FC" w14:textId="77777777" w:rsidR="006601B0" w:rsidRPr="00272F02" w:rsidRDefault="006601B0" w:rsidP="00E07DBC">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060712" w14:textId="5ADC97DD" w:rsidR="006601B0" w:rsidRPr="00272F02" w:rsidRDefault="006601B0" w:rsidP="00E07DB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CD35A4" w:rsidRPr="00272F02">
              <w:rPr>
                <w:szCs w:val="20"/>
                <w:lang w:val="en-GB"/>
              </w:rPr>
              <w:t>No</w:t>
            </w:r>
          </w:p>
          <w:p w14:paraId="784A4275" w14:textId="2008E5B6" w:rsidR="006601B0" w:rsidRPr="00272F02" w:rsidRDefault="006601B0" w:rsidP="00E07DBC">
            <w:pPr>
              <w:pStyle w:val="TableCellLeft10pt"/>
              <w:rPr>
                <w:szCs w:val="20"/>
                <w:lang w:val="en-GB"/>
              </w:rPr>
            </w:pPr>
            <w:r w:rsidRPr="00272F02">
              <w:rPr>
                <w:rStyle w:val="TableCellLeft10ptBoldChar"/>
                <w:szCs w:val="20"/>
              </w:rPr>
              <w:t>Relationship</w:t>
            </w:r>
            <w:r w:rsidRPr="00272F02">
              <w:rPr>
                <w:szCs w:val="20"/>
                <w:lang w:val="en-GB"/>
              </w:rPr>
              <w:t xml:space="preserve">: </w:t>
            </w:r>
            <w:r w:rsidR="00112D6D" w:rsidRPr="00272F02">
              <w:rPr>
                <w:szCs w:val="20"/>
                <w:lang w:val="en-GB"/>
              </w:rPr>
              <w:t>Table Colum</w:t>
            </w:r>
            <w:r w:rsidR="003C15BA" w:rsidRPr="00272F02">
              <w:rPr>
                <w:szCs w:val="20"/>
                <w:lang w:val="en-GB"/>
              </w:rPr>
              <w:t xml:space="preserve">n </w:t>
            </w:r>
            <w:r w:rsidR="00072CB1" w:rsidRPr="00272F02">
              <w:rPr>
                <w:szCs w:val="20"/>
                <w:lang w:val="en-GB"/>
              </w:rPr>
              <w:t>Heading</w:t>
            </w:r>
          </w:p>
          <w:p w14:paraId="53E48BB2" w14:textId="7CB7035A" w:rsidR="006601B0" w:rsidRPr="00272F02" w:rsidRDefault="006601B0" w:rsidP="00E07DBC">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64B32F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7CE50BD" w14:textId="6367C42A" w:rsidR="006601B0" w:rsidRPr="00272F02" w:rsidRDefault="0021788E" w:rsidP="00E07DB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FC335D" w14:textId="781B4840" w:rsidR="006601B0" w:rsidRPr="00272F02" w:rsidRDefault="003C15BA" w:rsidP="00E07DBC">
            <w:pPr>
              <w:pStyle w:val="TableCellLeft10pt"/>
              <w:rPr>
                <w:szCs w:val="20"/>
                <w:lang w:val="en-GB"/>
              </w:rPr>
            </w:pPr>
            <w:r w:rsidRPr="00272F02">
              <w:rPr>
                <w:szCs w:val="20"/>
                <w:lang w:val="en-GB"/>
              </w:rPr>
              <w:t>No</w:t>
            </w:r>
          </w:p>
        </w:tc>
      </w:tr>
    </w:tbl>
    <w:p w14:paraId="1DEE8F03"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4745B3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F12DCB" w14:textId="77777777" w:rsidR="006601B0" w:rsidRPr="00272F02" w:rsidRDefault="006601B0" w:rsidP="00E07DBC">
            <w:pPr>
              <w:pStyle w:val="TableHeadingTextLeft10pt"/>
              <w:rPr>
                <w:szCs w:val="20"/>
              </w:rPr>
            </w:pPr>
            <w:bookmarkStart w:id="49" w:name="_mioConsistencyCheck35"/>
            <w:bookmarkStart w:id="50" w:name="_mioConsistencyCheck34"/>
            <w:bookmarkEnd w:id="49"/>
            <w:bookmarkEnd w:id="50"/>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676BE6E" w14:textId="5585D1C6" w:rsidR="006601B0" w:rsidRPr="00272F02" w:rsidRDefault="4817CA86" w:rsidP="3FAC1DFE">
            <w:pPr>
              <w:pStyle w:val="TableCellLeft10pt"/>
              <w:rPr>
                <w:lang w:val="en-GB"/>
              </w:rPr>
            </w:pPr>
            <w:r w:rsidRPr="4817CA86">
              <w:rPr>
                <w:lang w:val="en-GB"/>
              </w:rPr>
              <w:t>{[Primary Reason for Amendment]}</w:t>
            </w:r>
          </w:p>
        </w:tc>
      </w:tr>
      <w:tr w:rsidR="00DB50C7" w:rsidRPr="00272F02" w14:paraId="7FBFAD0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DB9A2D" w14:textId="77777777" w:rsidR="006601B0" w:rsidRPr="00272F02" w:rsidRDefault="006601B0" w:rsidP="00E07DBC">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9B6AAB5" w14:textId="09CD8CEC" w:rsidR="006601B0" w:rsidRPr="00272F02" w:rsidRDefault="003C15BA" w:rsidP="00E07DBC">
            <w:pPr>
              <w:pStyle w:val="TableCellLeft10pt"/>
              <w:rPr>
                <w:lang w:val="en-GB"/>
              </w:rPr>
            </w:pPr>
            <w:r w:rsidRPr="00272F02">
              <w:rPr>
                <w:lang w:val="en-GB"/>
              </w:rPr>
              <w:t>Valid Value</w:t>
            </w:r>
            <w:r w:rsidR="660B26C7" w:rsidRPr="00272F02">
              <w:rPr>
                <w:lang w:val="en-GB"/>
              </w:rPr>
              <w:t xml:space="preserve"> </w:t>
            </w:r>
          </w:p>
        </w:tc>
      </w:tr>
      <w:tr w:rsidR="00DB50C7" w:rsidRPr="00272F02" w14:paraId="5DEDDE4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5EE0FA" w14:textId="24E2D58D" w:rsidR="006601B0" w:rsidRPr="00272F02" w:rsidRDefault="006601B0" w:rsidP="00E07DB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E9D06F" w14:textId="2DA3F41B" w:rsidR="006601B0" w:rsidRPr="00272F02" w:rsidRDefault="005B21E9" w:rsidP="00E07DBC">
            <w:pPr>
              <w:pStyle w:val="TableCellLeft10pt"/>
              <w:rPr>
                <w:lang w:val="en-GB"/>
              </w:rPr>
            </w:pPr>
            <w:r w:rsidRPr="00272F02">
              <w:rPr>
                <w:lang w:val="en-GB"/>
              </w:rPr>
              <w:t>V</w:t>
            </w:r>
            <w:r w:rsidR="5E4F225D" w:rsidRPr="00272F02">
              <w:rPr>
                <w:lang w:val="en-GB"/>
              </w:rPr>
              <w:t xml:space="preserve"> </w:t>
            </w:r>
          </w:p>
        </w:tc>
      </w:tr>
      <w:tr w:rsidR="00DB50C7" w:rsidRPr="00272F02" w14:paraId="41828C5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764815" w14:textId="77777777" w:rsidR="006601B0" w:rsidRPr="00272F02" w:rsidRDefault="006601B0" w:rsidP="00E07DBC">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E4FBA3E" w14:textId="153B9769" w:rsidR="00837062" w:rsidRPr="00272F02" w:rsidRDefault="000F6F05" w:rsidP="00E07DBC">
            <w:pPr>
              <w:pStyle w:val="TableCellLeft10pt"/>
              <w:rPr>
                <w:szCs w:val="20"/>
                <w:lang w:val="en-GB"/>
              </w:rPr>
            </w:pPr>
            <w:r w:rsidRPr="00272F02">
              <w:rPr>
                <w:szCs w:val="20"/>
                <w:lang w:val="en-GB"/>
              </w:rPr>
              <w:t>CNEW</w:t>
            </w:r>
          </w:p>
          <w:p w14:paraId="19B7F6C4" w14:textId="2A2C4B85" w:rsidR="006601B0" w:rsidRPr="00272F02" w:rsidRDefault="0078797D" w:rsidP="00E07DBC">
            <w:pPr>
              <w:pStyle w:val="TableCellLeft10pt"/>
              <w:rPr>
                <w:szCs w:val="20"/>
                <w:lang w:val="en-GB"/>
              </w:rPr>
            </w:pPr>
            <w:r w:rsidRPr="00272F02">
              <w:rPr>
                <w:szCs w:val="20"/>
                <w:lang w:val="en-GB"/>
              </w:rPr>
              <w:t>For review purpose, see definition of the controlled terminology below</w:t>
            </w:r>
            <w:r w:rsidR="007726BF" w:rsidRPr="00272F02">
              <w:rPr>
                <w:szCs w:val="20"/>
                <w:lang w:val="en-GB"/>
              </w:rPr>
              <w:br/>
            </w:r>
            <w:r w:rsidR="00B86B19" w:rsidRPr="00272F02">
              <w:rPr>
                <w:szCs w:val="20"/>
                <w:lang w:val="en-GB"/>
              </w:rPr>
              <w:t>The rationale of greatest importance for the protocol amendment.</w:t>
            </w:r>
          </w:p>
        </w:tc>
      </w:tr>
      <w:tr w:rsidR="00DB50C7" w:rsidRPr="00272F02" w14:paraId="4E2AF9D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4E4529" w14:textId="77777777" w:rsidR="006601B0" w:rsidRPr="00272F02" w:rsidRDefault="006601B0" w:rsidP="00E07DBC">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DC01D24" w14:textId="76C52AA6" w:rsidR="006601B0" w:rsidRPr="00272F02" w:rsidRDefault="006601B0" w:rsidP="00E07DBC">
            <w:pPr>
              <w:pStyle w:val="TableCellLeft10pt"/>
              <w:rPr>
                <w:szCs w:val="20"/>
                <w:lang w:val="en-GB"/>
              </w:rPr>
            </w:pPr>
            <w:r w:rsidRPr="00272F02">
              <w:rPr>
                <w:szCs w:val="20"/>
              </w:rPr>
              <w:t xml:space="preserve">Choose from the available categories as the </w:t>
            </w:r>
            <w:r w:rsidRPr="00272F02">
              <w:rPr>
                <w:szCs w:val="20"/>
                <w:u w:val="single"/>
              </w:rPr>
              <w:t>primary</w:t>
            </w:r>
            <w:r w:rsidRPr="00272F02">
              <w:rPr>
                <w:szCs w:val="20"/>
              </w:rPr>
              <w:t xml:space="preserve"> reason </w:t>
            </w:r>
            <w:r w:rsidR="00BB379E" w:rsidRPr="00272F02">
              <w:rPr>
                <w:szCs w:val="20"/>
              </w:rPr>
              <w:t xml:space="preserve">and </w:t>
            </w:r>
            <w:r w:rsidR="00BB379E" w:rsidRPr="00272F02">
              <w:rPr>
                <w:szCs w:val="20"/>
                <w:u w:val="single"/>
              </w:rPr>
              <w:t>secondary</w:t>
            </w:r>
            <w:r w:rsidR="00BB379E" w:rsidRPr="00272F02">
              <w:rPr>
                <w:szCs w:val="20"/>
              </w:rPr>
              <w:t xml:space="preserve"> reason(s) </w:t>
            </w:r>
            <w:r w:rsidRPr="00272F02">
              <w:rPr>
                <w:szCs w:val="20"/>
              </w:rPr>
              <w:t xml:space="preserve">for the amendment. Select the closest match among the choices. Changes to </w:t>
            </w:r>
            <w:r w:rsidR="00BB379E" w:rsidRPr="00272F02">
              <w:rPr>
                <w:szCs w:val="20"/>
              </w:rPr>
              <w:t>primary estimand, endpoints, or related</w:t>
            </w:r>
            <w:r w:rsidRPr="00272F02">
              <w:rPr>
                <w:szCs w:val="20"/>
              </w:rPr>
              <w:t xml:space="preserve"> measures should be listed as a change of strategy</w:t>
            </w:r>
            <w:r w:rsidR="00BB379E" w:rsidRPr="00272F02">
              <w:rPr>
                <w:szCs w:val="20"/>
              </w:rPr>
              <w:t xml:space="preserve">. </w:t>
            </w:r>
            <w:r w:rsidRPr="00272F02">
              <w:rPr>
                <w:szCs w:val="20"/>
              </w:rPr>
              <w:t xml:space="preserve">If none </w:t>
            </w:r>
            <w:r w:rsidR="00BB379E" w:rsidRPr="00272F02">
              <w:rPr>
                <w:szCs w:val="20"/>
              </w:rPr>
              <w:t xml:space="preserve">of the choices </w:t>
            </w:r>
            <w:r w:rsidRPr="00272F02">
              <w:rPr>
                <w:szCs w:val="20"/>
              </w:rPr>
              <w:t xml:space="preserve">apply, choose “other” and provide a description. </w:t>
            </w:r>
            <w:r w:rsidR="00BB379E" w:rsidRPr="00272F02">
              <w:rPr>
                <w:szCs w:val="20"/>
              </w:rPr>
              <w:t>If no secondary reason, indicate “not applicable” for the secondary reason.</w:t>
            </w:r>
          </w:p>
        </w:tc>
      </w:tr>
      <w:tr w:rsidR="00DB50C7" w:rsidRPr="00272F02" w14:paraId="16B2CC2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1BEBDFC" w14:textId="77777777" w:rsidR="006601B0" w:rsidRPr="00272F02" w:rsidRDefault="006601B0" w:rsidP="00E07DBC">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8B5E6F" w14:textId="521420BA" w:rsidR="006601B0" w:rsidRPr="00272F02" w:rsidRDefault="00700D46" w:rsidP="00E07DBC">
            <w:pPr>
              <w:pStyle w:val="TableCellLeft10pt"/>
              <w:rPr>
                <w:szCs w:val="20"/>
                <w:lang w:val="en-GB"/>
              </w:rPr>
            </w:pPr>
            <w:r w:rsidRPr="00272F02">
              <w:rPr>
                <w:szCs w:val="20"/>
                <w:lang w:val="en-GB" w:eastAsia="ja-JP"/>
              </w:rPr>
              <w:t>Conditional</w:t>
            </w:r>
            <w:r w:rsidR="00004A43">
              <w:rPr>
                <w:szCs w:val="20"/>
                <w:lang w:val="en-GB" w:eastAsia="ja-JP"/>
              </w:rPr>
              <w:t xml:space="preserve"> </w:t>
            </w:r>
            <w:r w:rsidRPr="00272F02">
              <w:rPr>
                <w:szCs w:val="20"/>
                <w:lang w:val="en-GB" w:eastAsia="ja-JP"/>
              </w:rPr>
              <w:t>: if the p</w:t>
            </w:r>
            <w:r w:rsidR="00C22384" w:rsidRPr="00272F02">
              <w:rPr>
                <w:szCs w:val="20"/>
                <w:lang w:val="en-GB"/>
              </w:rPr>
              <w:t xml:space="preserve">rotocol </w:t>
            </w:r>
            <w:r w:rsidR="00851B82" w:rsidRPr="00272F02">
              <w:rPr>
                <w:szCs w:val="20"/>
                <w:lang w:val="en-GB"/>
              </w:rPr>
              <w:t>is</w:t>
            </w:r>
            <w:r w:rsidR="00851B82">
              <w:rPr>
                <w:szCs w:val="20"/>
                <w:lang w:val="en-GB"/>
              </w:rPr>
              <w:t>=No</w:t>
            </w:r>
          </w:p>
        </w:tc>
      </w:tr>
      <w:tr w:rsidR="00DB50C7" w:rsidRPr="00272F02" w14:paraId="1C2F11D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4DAE95" w14:textId="77777777" w:rsidR="006601B0" w:rsidRPr="00272F02" w:rsidRDefault="006601B0" w:rsidP="00E07DBC">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32F647F" w14:textId="5501E882" w:rsidR="006601B0" w:rsidRPr="00272F02" w:rsidRDefault="00700D46" w:rsidP="00E07DBC">
            <w:pPr>
              <w:pStyle w:val="TableCellLeft10pt"/>
              <w:rPr>
                <w:szCs w:val="20"/>
                <w:lang w:val="en-GB"/>
              </w:rPr>
            </w:pPr>
            <w:r w:rsidRPr="00272F02">
              <w:rPr>
                <w:szCs w:val="20"/>
                <w:lang w:val="en-GB" w:eastAsia="ja-JP"/>
              </w:rPr>
              <w:t xml:space="preserve">One to </w:t>
            </w:r>
            <w:r w:rsidR="006601B0" w:rsidRPr="00272F02">
              <w:rPr>
                <w:szCs w:val="20"/>
                <w:lang w:val="en-GB"/>
              </w:rPr>
              <w:t>Amendment Details</w:t>
            </w:r>
          </w:p>
        </w:tc>
      </w:tr>
      <w:tr w:rsidR="00DB50C7" w:rsidRPr="00272F02" w14:paraId="44A397C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4CD07D4" w14:textId="77777777" w:rsidR="006601B0" w:rsidRPr="00272F02" w:rsidRDefault="006601B0" w:rsidP="00E07DB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8B220DD" w14:textId="4C8F86F9" w:rsidR="006601B0" w:rsidRPr="00272F02" w:rsidRDefault="00CF5BED" w:rsidP="00E07DBC">
            <w:pPr>
              <w:pStyle w:val="TableCellLeft10pt"/>
              <w:rPr>
                <w:szCs w:val="20"/>
                <w:lang w:val="en-GB"/>
              </w:rPr>
            </w:pPr>
            <w:r w:rsidRPr="00272F02">
              <w:rPr>
                <w:szCs w:val="20"/>
                <w:lang w:val="en-GB"/>
              </w:rPr>
              <w:t>Amendment Details</w:t>
            </w:r>
          </w:p>
        </w:tc>
      </w:tr>
      <w:tr w:rsidR="00DB50C7" w:rsidRPr="00272F02" w14:paraId="1FE6E3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F42C0D" w14:textId="77777777" w:rsidR="006601B0" w:rsidRPr="00272F02" w:rsidRDefault="006601B0" w:rsidP="00E07DBC">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5805179D" w14:textId="36364027" w:rsidR="00E07DBC" w:rsidRPr="00272F02" w:rsidRDefault="006601B0" w:rsidP="00E07DBC">
            <w:pPr>
              <w:pStyle w:val="TableListBullet10pt"/>
              <w:rPr>
                <w:szCs w:val="20"/>
              </w:rPr>
            </w:pPr>
            <w:r w:rsidRPr="00272F02">
              <w:rPr>
                <w:szCs w:val="20"/>
              </w:rPr>
              <w:t>Regulatory agency request to amend</w:t>
            </w:r>
            <w:r w:rsidR="0099608E" w:rsidRPr="00272F02">
              <w:rPr>
                <w:szCs w:val="20"/>
              </w:rPr>
              <w:t xml:space="preserve"> (CNEW)</w:t>
            </w:r>
          </w:p>
          <w:p w14:paraId="5AE58CA3" w14:textId="58FBDAC3" w:rsidR="006601B0" w:rsidRPr="00272F02" w:rsidRDefault="006601B0" w:rsidP="00E07DBC">
            <w:pPr>
              <w:pStyle w:val="TableListBullet10pt"/>
              <w:rPr>
                <w:szCs w:val="20"/>
              </w:rPr>
            </w:pPr>
            <w:r w:rsidRPr="00272F02">
              <w:rPr>
                <w:szCs w:val="20"/>
              </w:rPr>
              <w:t>New regulatory guidance</w:t>
            </w:r>
            <w:r w:rsidR="0099608E" w:rsidRPr="00272F02">
              <w:rPr>
                <w:szCs w:val="20"/>
              </w:rPr>
              <w:t xml:space="preserve"> (CNEW)</w:t>
            </w:r>
          </w:p>
          <w:p w14:paraId="3351375C" w14:textId="4AE70705" w:rsidR="006601B0" w:rsidRPr="00272F02" w:rsidRDefault="006601B0" w:rsidP="00E07DBC">
            <w:pPr>
              <w:pStyle w:val="TableListBullet10pt"/>
              <w:rPr>
                <w:szCs w:val="20"/>
              </w:rPr>
            </w:pPr>
            <w:r w:rsidRPr="00272F02">
              <w:rPr>
                <w:szCs w:val="20"/>
              </w:rPr>
              <w:t>IRB/IEC feedback</w:t>
            </w:r>
            <w:r w:rsidR="0078797D" w:rsidRPr="00272F02">
              <w:rPr>
                <w:szCs w:val="20"/>
                <w:lang w:eastAsia="ja-JP"/>
              </w:rPr>
              <w:t xml:space="preserve"> </w:t>
            </w:r>
            <w:r w:rsidR="0099608E" w:rsidRPr="00272F02">
              <w:rPr>
                <w:szCs w:val="20"/>
              </w:rPr>
              <w:t>(CNEW)</w:t>
            </w:r>
          </w:p>
          <w:p w14:paraId="4DC59EB6" w14:textId="7C7D469C" w:rsidR="006601B0" w:rsidRPr="00272F02" w:rsidRDefault="006601B0" w:rsidP="00E07DBC">
            <w:pPr>
              <w:pStyle w:val="TableListBullet10pt"/>
              <w:rPr>
                <w:szCs w:val="20"/>
              </w:rPr>
            </w:pPr>
            <w:r w:rsidRPr="00272F02">
              <w:rPr>
                <w:szCs w:val="20"/>
              </w:rPr>
              <w:t>New safety information available</w:t>
            </w:r>
            <w:r w:rsidR="0099608E" w:rsidRPr="00272F02">
              <w:rPr>
                <w:szCs w:val="20"/>
              </w:rPr>
              <w:t xml:space="preserve"> (CNEW)</w:t>
            </w:r>
          </w:p>
          <w:p w14:paraId="3166813D" w14:textId="571FA9E7" w:rsidR="006601B0" w:rsidRPr="00272F02" w:rsidRDefault="006601B0" w:rsidP="00E07DBC">
            <w:pPr>
              <w:pStyle w:val="TableListBullet10pt"/>
              <w:rPr>
                <w:szCs w:val="20"/>
              </w:rPr>
            </w:pPr>
            <w:r w:rsidRPr="00272F02">
              <w:rPr>
                <w:szCs w:val="20"/>
              </w:rPr>
              <w:t>Manufacturing change</w:t>
            </w:r>
            <w:r w:rsidR="0078797D" w:rsidRPr="00272F02">
              <w:rPr>
                <w:szCs w:val="20"/>
                <w:lang w:eastAsia="ja-JP"/>
              </w:rPr>
              <w:t xml:space="preserve"> </w:t>
            </w:r>
            <w:r w:rsidR="0099608E" w:rsidRPr="00272F02">
              <w:rPr>
                <w:szCs w:val="20"/>
              </w:rPr>
              <w:t>(NEW)</w:t>
            </w:r>
          </w:p>
          <w:p w14:paraId="4478C1D3" w14:textId="1A1F8884" w:rsidR="006601B0" w:rsidRPr="00272F02" w:rsidRDefault="006601B0" w:rsidP="00E07DBC">
            <w:pPr>
              <w:pStyle w:val="TableListBullet10pt"/>
              <w:rPr>
                <w:szCs w:val="20"/>
              </w:rPr>
            </w:pPr>
            <w:r w:rsidRPr="00272F02">
              <w:rPr>
                <w:szCs w:val="20"/>
              </w:rPr>
              <w:t>IMP addition</w:t>
            </w:r>
            <w:r w:rsidR="0099608E" w:rsidRPr="00272F02">
              <w:rPr>
                <w:szCs w:val="20"/>
              </w:rPr>
              <w:t xml:space="preserve"> (CNEW)</w:t>
            </w:r>
          </w:p>
          <w:p w14:paraId="67B08C20" w14:textId="6C6BD18D" w:rsidR="006601B0" w:rsidRPr="00272F02" w:rsidRDefault="006601B0" w:rsidP="00E07DBC">
            <w:pPr>
              <w:pStyle w:val="TableListBullet10pt"/>
              <w:rPr>
                <w:szCs w:val="20"/>
              </w:rPr>
            </w:pPr>
            <w:r w:rsidRPr="00272F02">
              <w:rPr>
                <w:szCs w:val="20"/>
              </w:rPr>
              <w:t>Change in strategy</w:t>
            </w:r>
            <w:r w:rsidR="0099608E" w:rsidRPr="00272F02">
              <w:rPr>
                <w:szCs w:val="20"/>
              </w:rPr>
              <w:t xml:space="preserve"> (CNEW)</w:t>
            </w:r>
          </w:p>
          <w:p w14:paraId="7AFC849C" w14:textId="35FCC3C9" w:rsidR="006601B0" w:rsidRPr="00272F02" w:rsidRDefault="006601B0" w:rsidP="00E07DBC">
            <w:pPr>
              <w:pStyle w:val="TableListBullet10pt"/>
              <w:rPr>
                <w:szCs w:val="20"/>
              </w:rPr>
            </w:pPr>
            <w:r w:rsidRPr="00272F02">
              <w:rPr>
                <w:szCs w:val="20"/>
              </w:rPr>
              <w:t>Change in standard of care</w:t>
            </w:r>
            <w:r w:rsidR="0099608E" w:rsidRPr="00272F02">
              <w:rPr>
                <w:szCs w:val="20"/>
              </w:rPr>
              <w:t xml:space="preserve"> (CNEW)</w:t>
            </w:r>
          </w:p>
          <w:p w14:paraId="44783E78" w14:textId="6D0E39D3" w:rsidR="006601B0" w:rsidRPr="00272F02" w:rsidRDefault="006601B0" w:rsidP="00E07DBC">
            <w:pPr>
              <w:pStyle w:val="TableListBullet10pt"/>
              <w:rPr>
                <w:szCs w:val="20"/>
              </w:rPr>
            </w:pPr>
            <w:r w:rsidRPr="00272F02">
              <w:rPr>
                <w:szCs w:val="20"/>
              </w:rPr>
              <w:t>New data available (other than safety data)</w:t>
            </w:r>
            <w:r w:rsidR="002E2384" w:rsidRPr="00272F02">
              <w:rPr>
                <w:szCs w:val="20"/>
                <w:lang w:eastAsia="ja-JP"/>
              </w:rPr>
              <w:t xml:space="preserve"> </w:t>
            </w:r>
            <w:r w:rsidR="0099608E" w:rsidRPr="00272F02">
              <w:rPr>
                <w:szCs w:val="20"/>
              </w:rPr>
              <w:t>(CNEW)</w:t>
            </w:r>
          </w:p>
          <w:p w14:paraId="54016DB7" w14:textId="5BAAC711" w:rsidR="006601B0" w:rsidRPr="00272F02" w:rsidRDefault="006601B0" w:rsidP="00E07DBC">
            <w:pPr>
              <w:pStyle w:val="TableListBullet10pt"/>
              <w:rPr>
                <w:szCs w:val="20"/>
              </w:rPr>
            </w:pPr>
            <w:r w:rsidRPr="00272F02">
              <w:rPr>
                <w:szCs w:val="20"/>
              </w:rPr>
              <w:t>Investigator/site feedback</w:t>
            </w:r>
            <w:r w:rsidR="0099608E" w:rsidRPr="00272F02">
              <w:rPr>
                <w:szCs w:val="20"/>
              </w:rPr>
              <w:t xml:space="preserve"> (CNEW)</w:t>
            </w:r>
          </w:p>
          <w:p w14:paraId="55DAE371" w14:textId="014FC4CC" w:rsidR="006601B0" w:rsidRPr="00272F02" w:rsidRDefault="006601B0" w:rsidP="00E07DBC">
            <w:pPr>
              <w:pStyle w:val="TableListBullet10pt"/>
              <w:rPr>
                <w:szCs w:val="20"/>
              </w:rPr>
            </w:pPr>
            <w:r w:rsidRPr="00272F02">
              <w:rPr>
                <w:szCs w:val="20"/>
              </w:rPr>
              <w:t xml:space="preserve">Recruitment </w:t>
            </w:r>
            <w:r w:rsidR="002E2384" w:rsidRPr="00272F02">
              <w:rPr>
                <w:szCs w:val="20"/>
              </w:rPr>
              <w:t>difficulty (</w:t>
            </w:r>
            <w:r w:rsidR="0099608E" w:rsidRPr="00272F02">
              <w:rPr>
                <w:szCs w:val="20"/>
              </w:rPr>
              <w:t>CNEW)</w:t>
            </w:r>
          </w:p>
          <w:p w14:paraId="49543759" w14:textId="0AF01DE1" w:rsidR="006601B0" w:rsidRPr="00272F02" w:rsidRDefault="006601B0" w:rsidP="00E07DBC">
            <w:pPr>
              <w:pStyle w:val="TableListBullet10pt"/>
              <w:rPr>
                <w:szCs w:val="20"/>
              </w:rPr>
            </w:pPr>
            <w:r w:rsidRPr="00272F02">
              <w:rPr>
                <w:szCs w:val="20"/>
              </w:rPr>
              <w:t xml:space="preserve">Inconsistency and/or error in the </w:t>
            </w:r>
            <w:r w:rsidR="002E2384" w:rsidRPr="00272F02">
              <w:rPr>
                <w:szCs w:val="20"/>
              </w:rPr>
              <w:t>protocol (</w:t>
            </w:r>
            <w:r w:rsidR="0099608E" w:rsidRPr="00272F02">
              <w:rPr>
                <w:szCs w:val="20"/>
              </w:rPr>
              <w:t>CNEW)</w:t>
            </w:r>
          </w:p>
          <w:p w14:paraId="4B155A07" w14:textId="5E8CEA99" w:rsidR="006601B0" w:rsidRPr="00272F02" w:rsidRDefault="006601B0" w:rsidP="00E07DBC">
            <w:pPr>
              <w:pStyle w:val="TableListBullet10pt"/>
              <w:rPr>
                <w:szCs w:val="20"/>
              </w:rPr>
            </w:pPr>
            <w:r w:rsidRPr="00272F02">
              <w:rPr>
                <w:szCs w:val="20"/>
              </w:rPr>
              <w:t xml:space="preserve">Protocol design </w:t>
            </w:r>
            <w:r w:rsidR="002E2384" w:rsidRPr="00272F02">
              <w:rPr>
                <w:szCs w:val="20"/>
              </w:rPr>
              <w:t>error (</w:t>
            </w:r>
            <w:r w:rsidR="0099608E" w:rsidRPr="00272F02">
              <w:rPr>
                <w:szCs w:val="20"/>
              </w:rPr>
              <w:t>CNEW)</w:t>
            </w:r>
          </w:p>
          <w:p w14:paraId="7D5F9A0E" w14:textId="5F10DB67" w:rsidR="00A60B50" w:rsidRPr="00272F02" w:rsidRDefault="00A60B50" w:rsidP="00E07DBC">
            <w:pPr>
              <w:pStyle w:val="TableListBullet10pt"/>
              <w:rPr>
                <w:szCs w:val="20"/>
              </w:rPr>
            </w:pPr>
            <w:r w:rsidRPr="00272F02">
              <w:rPr>
                <w:szCs w:val="20"/>
              </w:rPr>
              <w:t>Other</w:t>
            </w:r>
            <w:r w:rsidR="0099608E" w:rsidRPr="00272F02">
              <w:rPr>
                <w:szCs w:val="20"/>
              </w:rPr>
              <w:t>(</w:t>
            </w:r>
            <w:r w:rsidR="00110FDA" w:rsidRPr="00272F02">
              <w:rPr>
                <w:szCs w:val="20"/>
                <w:lang w:eastAsia="ja-JP"/>
              </w:rPr>
              <w:t>C17649</w:t>
            </w:r>
            <w:r w:rsidR="0099608E" w:rsidRPr="00272F02">
              <w:rPr>
                <w:szCs w:val="20"/>
              </w:rPr>
              <w:t>)</w:t>
            </w:r>
          </w:p>
          <w:p w14:paraId="3EDC2E3E" w14:textId="24BDE6DF" w:rsidR="006601B0" w:rsidRPr="00272F02" w:rsidRDefault="00ED3D42" w:rsidP="00E07DBC">
            <w:pPr>
              <w:pStyle w:val="TableListBullet10pt"/>
              <w:rPr>
                <w:szCs w:val="20"/>
              </w:rPr>
            </w:pPr>
            <w:r w:rsidRPr="00272F02">
              <w:rPr>
                <w:szCs w:val="20"/>
              </w:rPr>
              <w:t>Not applicable</w:t>
            </w:r>
            <w:r w:rsidR="0099608E" w:rsidRPr="00272F02">
              <w:rPr>
                <w:szCs w:val="20"/>
              </w:rPr>
              <w:t>(</w:t>
            </w:r>
            <w:r w:rsidR="00110FDA" w:rsidRPr="00272F02">
              <w:rPr>
                <w:szCs w:val="20"/>
                <w:lang w:eastAsia="ja-JP"/>
              </w:rPr>
              <w:t>C48660</w:t>
            </w:r>
            <w:r w:rsidR="0099608E" w:rsidRPr="00272F02">
              <w:rPr>
                <w:szCs w:val="20"/>
              </w:rPr>
              <w:t>)</w:t>
            </w:r>
          </w:p>
        </w:tc>
      </w:tr>
      <w:tr w:rsidR="00DB50C7" w:rsidRPr="00272F02" w14:paraId="54DC2FC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ACE3EF" w14:textId="77777777" w:rsidR="006601B0" w:rsidRPr="00272F02" w:rsidRDefault="006601B0" w:rsidP="00E07DBC">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B14BC6" w14:textId="77777777" w:rsidR="006601B0" w:rsidRPr="00272F02" w:rsidRDefault="006601B0" w:rsidP="00E07DB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2B4BFD3" w14:textId="229E64FC" w:rsidR="006601B0" w:rsidRPr="00272F02" w:rsidRDefault="006601B0" w:rsidP="00E07DBC">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CF5BED" w:rsidRPr="00272F02">
              <w:rPr>
                <w:szCs w:val="20"/>
                <w:lang w:val="en-GB"/>
              </w:rPr>
              <w:t xml:space="preserve">, </w:t>
            </w:r>
            <w:r w:rsidR="00CA4A2E">
              <w:rPr>
                <w:szCs w:val="20"/>
                <w:lang w:val="en-GB"/>
              </w:rPr>
              <w:t xml:space="preserve">Sponsor </w:t>
            </w:r>
            <w:r w:rsidR="00CF5BED" w:rsidRPr="00272F02">
              <w:rPr>
                <w:szCs w:val="20"/>
                <w:lang w:val="en-GB"/>
              </w:rPr>
              <w:t>Protocol Identifier, Protocol Amendment</w:t>
            </w:r>
          </w:p>
          <w:p w14:paraId="5B2FD3C6" w14:textId="40985CAD" w:rsidR="006601B0" w:rsidRPr="00272F02" w:rsidRDefault="006601B0" w:rsidP="00E07DBC">
            <w:pPr>
              <w:pStyle w:val="TableCellLeft10pt"/>
              <w:rPr>
                <w:szCs w:val="20"/>
                <w:lang w:val="en-GB"/>
              </w:rPr>
            </w:pPr>
            <w:r w:rsidRPr="00272F02">
              <w:rPr>
                <w:rStyle w:val="TableCellLeft10ptBoldChar"/>
                <w:szCs w:val="20"/>
              </w:rPr>
              <w:t>Concept</w:t>
            </w:r>
            <w:r w:rsidRPr="00272F02">
              <w:rPr>
                <w:szCs w:val="20"/>
                <w:lang w:val="en-GB"/>
              </w:rPr>
              <w:t xml:space="preserve">: </w:t>
            </w:r>
            <w:r w:rsidR="00CF5BED" w:rsidRPr="00272F02">
              <w:rPr>
                <w:szCs w:val="20"/>
                <w:lang w:val="en-GB"/>
              </w:rPr>
              <w:t>CNEW</w:t>
            </w:r>
          </w:p>
        </w:tc>
      </w:tr>
      <w:tr w:rsidR="00DB50C7" w:rsidRPr="00272F02" w14:paraId="27BF8B8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214E11" w14:textId="30FCD439" w:rsidR="006601B0" w:rsidRPr="00272F02" w:rsidRDefault="0021788E" w:rsidP="00E07DB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EBCB02C" w14:textId="0E844B34" w:rsidR="006601B0" w:rsidRPr="00272F02" w:rsidRDefault="0078797D" w:rsidP="00E07DBC">
            <w:pPr>
              <w:pStyle w:val="TableCellLeft10pt"/>
              <w:rPr>
                <w:szCs w:val="20"/>
                <w:lang w:val="en-GB"/>
              </w:rPr>
            </w:pPr>
            <w:r w:rsidRPr="00272F02">
              <w:rPr>
                <w:szCs w:val="20"/>
                <w:lang w:val="en-GB" w:eastAsia="ja-JP"/>
              </w:rPr>
              <w:t xml:space="preserve">Yes, </w:t>
            </w:r>
            <w:r w:rsidR="006601B0" w:rsidRPr="00272F02">
              <w:rPr>
                <w:szCs w:val="20"/>
                <w:lang w:val="en-GB"/>
              </w:rPr>
              <w:t xml:space="preserve">Multiple </w:t>
            </w:r>
            <w:r w:rsidR="00C8530E" w:rsidRPr="00272F02">
              <w:rPr>
                <w:szCs w:val="20"/>
                <w:lang w:val="en-GB"/>
              </w:rPr>
              <w:t xml:space="preserve">values can be selected </w:t>
            </w:r>
            <w:r w:rsidR="00CF5BED" w:rsidRPr="00272F02">
              <w:rPr>
                <w:szCs w:val="20"/>
                <w:lang w:val="en-GB"/>
              </w:rPr>
              <w:t xml:space="preserve">except </w:t>
            </w:r>
            <w:r w:rsidR="00C8530E" w:rsidRPr="00272F02">
              <w:rPr>
                <w:szCs w:val="20"/>
                <w:lang w:val="en-GB"/>
              </w:rPr>
              <w:t xml:space="preserve">when it is </w:t>
            </w:r>
            <w:r w:rsidR="00ED3D42" w:rsidRPr="00272F02">
              <w:rPr>
                <w:szCs w:val="20"/>
                <w:lang w:val="en-GB"/>
              </w:rPr>
              <w:t>Original</w:t>
            </w:r>
            <w:r w:rsidR="00D854FD" w:rsidRPr="00272F02">
              <w:rPr>
                <w:szCs w:val="20"/>
                <w:lang w:val="en-GB"/>
              </w:rPr>
              <w:t xml:space="preserve"> </w:t>
            </w:r>
            <w:r w:rsidR="00C8530E" w:rsidRPr="00272F02">
              <w:rPr>
                <w:szCs w:val="20"/>
                <w:lang w:val="en-GB"/>
              </w:rPr>
              <w:t>Protocol</w:t>
            </w:r>
          </w:p>
        </w:tc>
      </w:tr>
    </w:tbl>
    <w:p w14:paraId="7A59C549" w14:textId="77777777" w:rsidR="006601B0" w:rsidRPr="00272F02" w:rsidRDefault="006601B0" w:rsidP="006601B0">
      <w:pPr>
        <w:rPr>
          <w:sz w:val="20"/>
          <w:szCs w:val="20"/>
        </w:rPr>
      </w:pPr>
    </w:p>
    <w:tbl>
      <w:tblPr>
        <w:tblStyle w:val="TableGrid"/>
        <w:tblW w:w="5000" w:type="pct"/>
        <w:tblLook w:val="04A0" w:firstRow="1" w:lastRow="0" w:firstColumn="1" w:lastColumn="0" w:noHBand="0" w:noVBand="1"/>
      </w:tblPr>
      <w:tblGrid>
        <w:gridCol w:w="939"/>
        <w:gridCol w:w="2114"/>
        <w:gridCol w:w="5937"/>
      </w:tblGrid>
      <w:tr w:rsidR="00DB50C7" w:rsidRPr="00272F02" w14:paraId="16654D33" w14:textId="77777777" w:rsidTr="00910BB6">
        <w:trPr>
          <w:trHeight w:val="20"/>
        </w:trPr>
        <w:tc>
          <w:tcPr>
            <w:tcW w:w="522" w:type="pct"/>
            <w:shd w:val="clear" w:color="auto" w:fill="FFFFCC"/>
            <w:hideMark/>
          </w:tcPr>
          <w:p w14:paraId="3759FD25" w14:textId="77777777" w:rsidR="0099608E" w:rsidRPr="00272F02" w:rsidRDefault="0099608E" w:rsidP="00C824A4">
            <w:pPr>
              <w:rPr>
                <w:b/>
                <w:bCs/>
                <w:sz w:val="20"/>
                <w:szCs w:val="20"/>
              </w:rPr>
            </w:pPr>
            <w:r w:rsidRPr="00272F02">
              <w:rPr>
                <w:b/>
                <w:bCs/>
                <w:sz w:val="20"/>
                <w:szCs w:val="20"/>
              </w:rPr>
              <w:t>NCI C-Code</w:t>
            </w:r>
          </w:p>
        </w:tc>
        <w:tc>
          <w:tcPr>
            <w:tcW w:w="1176" w:type="pct"/>
            <w:shd w:val="clear" w:color="auto" w:fill="FFFFCC"/>
            <w:hideMark/>
          </w:tcPr>
          <w:p w14:paraId="125140B9" w14:textId="77777777" w:rsidR="0099608E" w:rsidRPr="00272F02" w:rsidRDefault="0099608E" w:rsidP="00C824A4">
            <w:pPr>
              <w:rPr>
                <w:b/>
                <w:bCs/>
                <w:sz w:val="20"/>
                <w:szCs w:val="20"/>
              </w:rPr>
            </w:pPr>
            <w:r w:rsidRPr="00272F02">
              <w:rPr>
                <w:b/>
                <w:bCs/>
                <w:sz w:val="20"/>
                <w:szCs w:val="20"/>
              </w:rPr>
              <w:t>M11 Preferred Term</w:t>
            </w:r>
          </w:p>
        </w:tc>
        <w:tc>
          <w:tcPr>
            <w:tcW w:w="3301" w:type="pct"/>
            <w:shd w:val="clear" w:color="auto" w:fill="FFFFCC"/>
            <w:hideMark/>
          </w:tcPr>
          <w:p w14:paraId="522CA93C" w14:textId="77777777" w:rsidR="0099608E" w:rsidRPr="00272F02" w:rsidRDefault="0099608E" w:rsidP="00C824A4">
            <w:pPr>
              <w:rPr>
                <w:b/>
                <w:bCs/>
                <w:sz w:val="20"/>
                <w:szCs w:val="20"/>
              </w:rPr>
            </w:pPr>
            <w:r w:rsidRPr="00272F02">
              <w:rPr>
                <w:b/>
                <w:bCs/>
                <w:sz w:val="20"/>
                <w:szCs w:val="20"/>
              </w:rPr>
              <w:t>Draft Definition</w:t>
            </w:r>
          </w:p>
        </w:tc>
      </w:tr>
      <w:tr w:rsidR="00DB50C7" w:rsidRPr="00272F02" w14:paraId="0B1A5153" w14:textId="77777777" w:rsidTr="00910BB6">
        <w:trPr>
          <w:trHeight w:val="20"/>
        </w:trPr>
        <w:tc>
          <w:tcPr>
            <w:tcW w:w="522" w:type="pct"/>
            <w:shd w:val="clear" w:color="auto" w:fill="EAEDF1" w:themeFill="text2" w:themeFillTint="1A"/>
            <w:hideMark/>
          </w:tcPr>
          <w:p w14:paraId="474F4E4E" w14:textId="77777777" w:rsidR="0099608E" w:rsidRPr="00272F02" w:rsidRDefault="0099608E" w:rsidP="00C824A4">
            <w:pPr>
              <w:rPr>
                <w:sz w:val="20"/>
                <w:szCs w:val="20"/>
              </w:rPr>
            </w:pPr>
            <w:r w:rsidRPr="00272F02">
              <w:rPr>
                <w:sz w:val="20"/>
                <w:szCs w:val="20"/>
              </w:rPr>
              <w:t>CNEW</w:t>
            </w:r>
          </w:p>
        </w:tc>
        <w:tc>
          <w:tcPr>
            <w:tcW w:w="1176" w:type="pct"/>
            <w:shd w:val="clear" w:color="auto" w:fill="EAEDF1" w:themeFill="text2" w:themeFillTint="1A"/>
            <w:hideMark/>
          </w:tcPr>
          <w:p w14:paraId="487BE9B1" w14:textId="77777777" w:rsidR="0099608E" w:rsidRPr="00272F02" w:rsidRDefault="0099608E" w:rsidP="00C824A4">
            <w:pPr>
              <w:rPr>
                <w:sz w:val="20"/>
                <w:szCs w:val="20"/>
              </w:rPr>
            </w:pPr>
            <w:r w:rsidRPr="00272F02">
              <w:rPr>
                <w:sz w:val="20"/>
                <w:szCs w:val="20"/>
              </w:rPr>
              <w:t>Reason for Amendment Response</w:t>
            </w:r>
          </w:p>
        </w:tc>
        <w:tc>
          <w:tcPr>
            <w:tcW w:w="3301" w:type="pct"/>
            <w:shd w:val="clear" w:color="auto" w:fill="EAEDF1" w:themeFill="text2" w:themeFillTint="1A"/>
            <w:hideMark/>
          </w:tcPr>
          <w:p w14:paraId="54C0FF98" w14:textId="77777777" w:rsidR="0099608E" w:rsidRPr="00272F02" w:rsidRDefault="0099608E" w:rsidP="00C824A4">
            <w:pPr>
              <w:rPr>
                <w:sz w:val="20"/>
                <w:szCs w:val="20"/>
              </w:rPr>
            </w:pPr>
            <w:r w:rsidRPr="00272F02">
              <w:rPr>
                <w:sz w:val="20"/>
                <w:szCs w:val="20"/>
              </w:rPr>
              <w:t>A terminology value set relevant to the primary reason for amendment responses within the ICH M11 Protocol model.</w:t>
            </w:r>
          </w:p>
        </w:tc>
      </w:tr>
      <w:tr w:rsidR="00DB50C7" w:rsidRPr="00272F02" w14:paraId="48BCD042" w14:textId="77777777" w:rsidTr="00910BB6">
        <w:trPr>
          <w:trHeight w:val="20"/>
        </w:trPr>
        <w:tc>
          <w:tcPr>
            <w:tcW w:w="522" w:type="pct"/>
            <w:hideMark/>
          </w:tcPr>
          <w:p w14:paraId="0BAE8E3C" w14:textId="77777777" w:rsidR="0099608E" w:rsidRPr="00272F02" w:rsidRDefault="0099608E" w:rsidP="00C824A4">
            <w:pPr>
              <w:rPr>
                <w:sz w:val="20"/>
                <w:szCs w:val="20"/>
              </w:rPr>
            </w:pPr>
            <w:r w:rsidRPr="00272F02">
              <w:rPr>
                <w:sz w:val="20"/>
                <w:szCs w:val="20"/>
              </w:rPr>
              <w:t>CNEW</w:t>
            </w:r>
          </w:p>
        </w:tc>
        <w:tc>
          <w:tcPr>
            <w:tcW w:w="1176" w:type="pct"/>
            <w:hideMark/>
          </w:tcPr>
          <w:p w14:paraId="4293464C" w14:textId="77777777" w:rsidR="0099608E" w:rsidRPr="00272F02" w:rsidRDefault="0099608E" w:rsidP="00C824A4">
            <w:pPr>
              <w:rPr>
                <w:sz w:val="20"/>
                <w:szCs w:val="20"/>
              </w:rPr>
            </w:pPr>
            <w:r w:rsidRPr="00272F02">
              <w:rPr>
                <w:sz w:val="20"/>
                <w:szCs w:val="20"/>
              </w:rPr>
              <w:t>Regulatory Agency Request To Amend</w:t>
            </w:r>
          </w:p>
        </w:tc>
        <w:tc>
          <w:tcPr>
            <w:tcW w:w="3301" w:type="pct"/>
            <w:hideMark/>
          </w:tcPr>
          <w:p w14:paraId="26FCBBC9" w14:textId="77777777" w:rsidR="0099608E" w:rsidRPr="00272F02" w:rsidRDefault="0099608E" w:rsidP="00C824A4">
            <w:pPr>
              <w:rPr>
                <w:sz w:val="20"/>
                <w:szCs w:val="20"/>
              </w:rPr>
            </w:pPr>
            <w:r w:rsidRPr="00272F02">
              <w:rPr>
                <w:sz w:val="20"/>
                <w:szCs w:val="20"/>
              </w:rPr>
              <w:t>A regulatory agency has expressed a need for a change(s) to, or formal clarification of, the protocol.</w:t>
            </w:r>
          </w:p>
        </w:tc>
      </w:tr>
      <w:tr w:rsidR="00DB50C7" w:rsidRPr="00272F02" w14:paraId="656E1C13" w14:textId="77777777" w:rsidTr="00910BB6">
        <w:trPr>
          <w:trHeight w:val="20"/>
        </w:trPr>
        <w:tc>
          <w:tcPr>
            <w:tcW w:w="522" w:type="pct"/>
            <w:hideMark/>
          </w:tcPr>
          <w:p w14:paraId="0E8E3D56" w14:textId="77777777" w:rsidR="0099608E" w:rsidRPr="00272F02" w:rsidRDefault="0099608E" w:rsidP="00C824A4">
            <w:pPr>
              <w:rPr>
                <w:sz w:val="20"/>
                <w:szCs w:val="20"/>
              </w:rPr>
            </w:pPr>
            <w:r w:rsidRPr="00272F02">
              <w:rPr>
                <w:sz w:val="20"/>
                <w:szCs w:val="20"/>
              </w:rPr>
              <w:t>CNEW</w:t>
            </w:r>
          </w:p>
        </w:tc>
        <w:tc>
          <w:tcPr>
            <w:tcW w:w="1176" w:type="pct"/>
            <w:hideMark/>
          </w:tcPr>
          <w:p w14:paraId="01D3B90E" w14:textId="77777777" w:rsidR="0099608E" w:rsidRPr="00272F02" w:rsidRDefault="0099608E" w:rsidP="00C824A4">
            <w:pPr>
              <w:rPr>
                <w:sz w:val="20"/>
                <w:szCs w:val="20"/>
              </w:rPr>
            </w:pPr>
            <w:r w:rsidRPr="00272F02">
              <w:rPr>
                <w:sz w:val="20"/>
                <w:szCs w:val="20"/>
              </w:rPr>
              <w:t>New Regulatory Guidance</w:t>
            </w:r>
          </w:p>
        </w:tc>
        <w:tc>
          <w:tcPr>
            <w:tcW w:w="3301" w:type="pct"/>
            <w:hideMark/>
          </w:tcPr>
          <w:p w14:paraId="326EF307" w14:textId="77777777" w:rsidR="0099608E" w:rsidRPr="00272F02" w:rsidRDefault="0099608E" w:rsidP="00C824A4">
            <w:pPr>
              <w:rPr>
                <w:sz w:val="20"/>
                <w:szCs w:val="20"/>
              </w:rPr>
            </w:pPr>
            <w:r w:rsidRPr="00272F02">
              <w:rPr>
                <w:sz w:val="20"/>
                <w:szCs w:val="20"/>
              </w:rPr>
              <w:t>A regulatory agency has published a guidance document that necessitates a change(s) to, or formal clarification of, the protocol.</w:t>
            </w:r>
          </w:p>
        </w:tc>
      </w:tr>
      <w:tr w:rsidR="00DB50C7" w:rsidRPr="00272F02" w14:paraId="4A2BA1B7" w14:textId="77777777" w:rsidTr="00910BB6">
        <w:trPr>
          <w:trHeight w:val="20"/>
        </w:trPr>
        <w:tc>
          <w:tcPr>
            <w:tcW w:w="522" w:type="pct"/>
            <w:hideMark/>
          </w:tcPr>
          <w:p w14:paraId="4C37EF26" w14:textId="77777777" w:rsidR="0099608E" w:rsidRPr="00272F02" w:rsidRDefault="0099608E" w:rsidP="00C824A4">
            <w:pPr>
              <w:rPr>
                <w:sz w:val="20"/>
                <w:szCs w:val="20"/>
              </w:rPr>
            </w:pPr>
            <w:r w:rsidRPr="00272F02">
              <w:rPr>
                <w:sz w:val="20"/>
                <w:szCs w:val="20"/>
              </w:rPr>
              <w:t>CNEW</w:t>
            </w:r>
          </w:p>
        </w:tc>
        <w:tc>
          <w:tcPr>
            <w:tcW w:w="1176" w:type="pct"/>
            <w:hideMark/>
          </w:tcPr>
          <w:p w14:paraId="18DE7460" w14:textId="77777777" w:rsidR="0099608E" w:rsidRPr="00272F02" w:rsidRDefault="0099608E" w:rsidP="00C824A4">
            <w:pPr>
              <w:rPr>
                <w:sz w:val="20"/>
                <w:szCs w:val="20"/>
              </w:rPr>
            </w:pPr>
            <w:r w:rsidRPr="00272F02">
              <w:rPr>
                <w:sz w:val="20"/>
                <w:szCs w:val="20"/>
              </w:rPr>
              <w:t>IRB/IEC Feedback</w:t>
            </w:r>
          </w:p>
        </w:tc>
        <w:tc>
          <w:tcPr>
            <w:tcW w:w="3301" w:type="pct"/>
            <w:hideMark/>
          </w:tcPr>
          <w:p w14:paraId="29234C1C" w14:textId="77777777" w:rsidR="0099608E" w:rsidRPr="00272F02" w:rsidRDefault="0099608E" w:rsidP="00C824A4">
            <w:pPr>
              <w:rPr>
                <w:sz w:val="20"/>
                <w:szCs w:val="20"/>
              </w:rPr>
            </w:pPr>
            <w:r w:rsidRPr="00272F02">
              <w:rPr>
                <w:sz w:val="20"/>
                <w:szCs w:val="20"/>
              </w:rPr>
              <w:t>Feedback from the institutional review board or independent ethics committee necessitates a change(s) to, or formal clarification of, the protocol.</w:t>
            </w:r>
          </w:p>
        </w:tc>
      </w:tr>
      <w:tr w:rsidR="00DB50C7" w:rsidRPr="00272F02" w14:paraId="5BAB0326" w14:textId="77777777" w:rsidTr="00910BB6">
        <w:trPr>
          <w:trHeight w:val="20"/>
        </w:trPr>
        <w:tc>
          <w:tcPr>
            <w:tcW w:w="522" w:type="pct"/>
            <w:hideMark/>
          </w:tcPr>
          <w:p w14:paraId="06E7D7A1" w14:textId="77777777" w:rsidR="0099608E" w:rsidRPr="00272F02" w:rsidRDefault="0099608E" w:rsidP="00C824A4">
            <w:pPr>
              <w:rPr>
                <w:sz w:val="20"/>
                <w:szCs w:val="20"/>
              </w:rPr>
            </w:pPr>
            <w:r w:rsidRPr="00272F02">
              <w:rPr>
                <w:sz w:val="20"/>
                <w:szCs w:val="20"/>
              </w:rPr>
              <w:t>CNEW</w:t>
            </w:r>
          </w:p>
        </w:tc>
        <w:tc>
          <w:tcPr>
            <w:tcW w:w="1176" w:type="pct"/>
            <w:hideMark/>
          </w:tcPr>
          <w:p w14:paraId="0747EF6B" w14:textId="77777777" w:rsidR="0099608E" w:rsidRPr="00272F02" w:rsidRDefault="0099608E" w:rsidP="00C824A4">
            <w:pPr>
              <w:rPr>
                <w:sz w:val="20"/>
                <w:szCs w:val="20"/>
              </w:rPr>
            </w:pPr>
            <w:r w:rsidRPr="00272F02">
              <w:rPr>
                <w:sz w:val="20"/>
                <w:szCs w:val="20"/>
              </w:rPr>
              <w:t>New Safety Information Available</w:t>
            </w:r>
          </w:p>
        </w:tc>
        <w:tc>
          <w:tcPr>
            <w:tcW w:w="3301" w:type="pct"/>
            <w:hideMark/>
          </w:tcPr>
          <w:p w14:paraId="6DB88AA0" w14:textId="77777777" w:rsidR="0099608E" w:rsidRPr="00272F02" w:rsidRDefault="0099608E" w:rsidP="00C824A4">
            <w:pPr>
              <w:rPr>
                <w:sz w:val="20"/>
                <w:szCs w:val="20"/>
              </w:rPr>
            </w:pPr>
            <w:r w:rsidRPr="00272F02">
              <w:rPr>
                <w:sz w:val="20"/>
                <w:szCs w:val="20"/>
              </w:rPr>
              <w:t>Previously unavailable safety data becomes available, which necessitates a change(s) to, or formal clarification of, the protocol.</w:t>
            </w:r>
          </w:p>
        </w:tc>
      </w:tr>
      <w:tr w:rsidR="00DB50C7" w:rsidRPr="00272F02" w14:paraId="341DDF7F" w14:textId="77777777" w:rsidTr="00910BB6">
        <w:trPr>
          <w:trHeight w:val="20"/>
        </w:trPr>
        <w:tc>
          <w:tcPr>
            <w:tcW w:w="522" w:type="pct"/>
            <w:hideMark/>
          </w:tcPr>
          <w:p w14:paraId="4AA4BFB7" w14:textId="77777777" w:rsidR="0099608E" w:rsidRPr="00272F02" w:rsidRDefault="0099608E" w:rsidP="00C824A4">
            <w:pPr>
              <w:rPr>
                <w:sz w:val="20"/>
                <w:szCs w:val="20"/>
              </w:rPr>
            </w:pPr>
            <w:r w:rsidRPr="00272F02">
              <w:rPr>
                <w:sz w:val="20"/>
                <w:szCs w:val="20"/>
              </w:rPr>
              <w:t>CNEW</w:t>
            </w:r>
          </w:p>
        </w:tc>
        <w:tc>
          <w:tcPr>
            <w:tcW w:w="1176" w:type="pct"/>
            <w:hideMark/>
          </w:tcPr>
          <w:p w14:paraId="2D5BB370" w14:textId="77777777" w:rsidR="0099608E" w:rsidRPr="00272F02" w:rsidRDefault="0099608E" w:rsidP="00C824A4">
            <w:pPr>
              <w:rPr>
                <w:sz w:val="20"/>
                <w:szCs w:val="20"/>
              </w:rPr>
            </w:pPr>
            <w:r w:rsidRPr="00272F02">
              <w:rPr>
                <w:sz w:val="20"/>
                <w:szCs w:val="20"/>
              </w:rPr>
              <w:t>Manufacturing Change</w:t>
            </w:r>
          </w:p>
        </w:tc>
        <w:tc>
          <w:tcPr>
            <w:tcW w:w="3301" w:type="pct"/>
            <w:hideMark/>
          </w:tcPr>
          <w:p w14:paraId="31FF8F01" w14:textId="77777777" w:rsidR="0099608E" w:rsidRPr="00272F02" w:rsidRDefault="0099608E" w:rsidP="00C824A4">
            <w:pPr>
              <w:rPr>
                <w:sz w:val="20"/>
                <w:szCs w:val="20"/>
              </w:rPr>
            </w:pPr>
            <w:r w:rsidRPr="00272F02">
              <w:rPr>
                <w:sz w:val="20"/>
                <w:szCs w:val="20"/>
              </w:rPr>
              <w:t>A change to manufacturing processes of the study agents necessitates a change(s) to, or formal clarification of, the protocol.</w:t>
            </w:r>
          </w:p>
        </w:tc>
      </w:tr>
      <w:tr w:rsidR="00DB50C7" w:rsidRPr="00272F02" w14:paraId="4AEA45D9" w14:textId="77777777" w:rsidTr="00910BB6">
        <w:trPr>
          <w:trHeight w:val="20"/>
        </w:trPr>
        <w:tc>
          <w:tcPr>
            <w:tcW w:w="522" w:type="pct"/>
            <w:hideMark/>
          </w:tcPr>
          <w:p w14:paraId="7913E592" w14:textId="77777777" w:rsidR="0099608E" w:rsidRPr="00272F02" w:rsidRDefault="0099608E" w:rsidP="00C824A4">
            <w:pPr>
              <w:rPr>
                <w:sz w:val="20"/>
                <w:szCs w:val="20"/>
              </w:rPr>
            </w:pPr>
            <w:r w:rsidRPr="00272F02">
              <w:rPr>
                <w:sz w:val="20"/>
                <w:szCs w:val="20"/>
              </w:rPr>
              <w:t>CNEW</w:t>
            </w:r>
          </w:p>
        </w:tc>
        <w:tc>
          <w:tcPr>
            <w:tcW w:w="1176" w:type="pct"/>
            <w:hideMark/>
          </w:tcPr>
          <w:p w14:paraId="0B5B1B76" w14:textId="77777777" w:rsidR="0099608E" w:rsidRPr="00272F02" w:rsidRDefault="0099608E" w:rsidP="00C824A4">
            <w:pPr>
              <w:rPr>
                <w:sz w:val="20"/>
                <w:szCs w:val="20"/>
              </w:rPr>
            </w:pPr>
            <w:r w:rsidRPr="00272F02">
              <w:rPr>
                <w:sz w:val="20"/>
                <w:szCs w:val="20"/>
              </w:rPr>
              <w:t>IMP Addition</w:t>
            </w:r>
          </w:p>
        </w:tc>
        <w:tc>
          <w:tcPr>
            <w:tcW w:w="3301" w:type="pct"/>
            <w:hideMark/>
          </w:tcPr>
          <w:p w14:paraId="41393670" w14:textId="77777777" w:rsidR="0099608E" w:rsidRPr="00272F02" w:rsidRDefault="0099608E" w:rsidP="00C824A4">
            <w:pPr>
              <w:rPr>
                <w:sz w:val="20"/>
                <w:szCs w:val="20"/>
              </w:rPr>
            </w:pPr>
            <w:r w:rsidRPr="00272F02">
              <w:rPr>
                <w:sz w:val="20"/>
                <w:szCs w:val="20"/>
              </w:rPr>
              <w:t>The addition of an investigational medicinal product to a clinical trial design necessitates a change(s) to, or formal clarification of, the protocol.</w:t>
            </w:r>
          </w:p>
        </w:tc>
      </w:tr>
      <w:tr w:rsidR="00DB50C7" w:rsidRPr="00272F02" w14:paraId="5C85092F" w14:textId="77777777" w:rsidTr="00910BB6">
        <w:trPr>
          <w:trHeight w:val="20"/>
        </w:trPr>
        <w:tc>
          <w:tcPr>
            <w:tcW w:w="522" w:type="pct"/>
            <w:hideMark/>
          </w:tcPr>
          <w:p w14:paraId="18866389" w14:textId="77777777" w:rsidR="0099608E" w:rsidRPr="00272F02" w:rsidRDefault="0099608E" w:rsidP="00C824A4">
            <w:pPr>
              <w:rPr>
                <w:sz w:val="20"/>
                <w:szCs w:val="20"/>
              </w:rPr>
            </w:pPr>
            <w:r w:rsidRPr="00272F02">
              <w:rPr>
                <w:sz w:val="20"/>
                <w:szCs w:val="20"/>
              </w:rPr>
              <w:t>CNEW</w:t>
            </w:r>
          </w:p>
        </w:tc>
        <w:tc>
          <w:tcPr>
            <w:tcW w:w="1176" w:type="pct"/>
            <w:hideMark/>
          </w:tcPr>
          <w:p w14:paraId="76A5401B" w14:textId="77777777" w:rsidR="0099608E" w:rsidRPr="00272F02" w:rsidRDefault="0099608E" w:rsidP="00C824A4">
            <w:pPr>
              <w:rPr>
                <w:sz w:val="20"/>
                <w:szCs w:val="20"/>
              </w:rPr>
            </w:pPr>
            <w:r w:rsidRPr="00272F02">
              <w:rPr>
                <w:sz w:val="20"/>
                <w:szCs w:val="20"/>
              </w:rPr>
              <w:t>Change In Strategy</w:t>
            </w:r>
          </w:p>
        </w:tc>
        <w:tc>
          <w:tcPr>
            <w:tcW w:w="3301" w:type="pct"/>
            <w:hideMark/>
          </w:tcPr>
          <w:p w14:paraId="3C9934A2" w14:textId="77777777" w:rsidR="0099608E" w:rsidRPr="00272F02" w:rsidRDefault="0099608E" w:rsidP="00C824A4">
            <w:pPr>
              <w:rPr>
                <w:sz w:val="20"/>
                <w:szCs w:val="20"/>
              </w:rPr>
            </w:pPr>
            <w:r w:rsidRPr="00272F02">
              <w:rPr>
                <w:sz w:val="20"/>
                <w:szCs w:val="20"/>
              </w:rPr>
              <w:t>A change in the study purpose or intent of the scientific plan necessitates a change(s) to, or formal clarification of, the protocol.</w:t>
            </w:r>
          </w:p>
        </w:tc>
      </w:tr>
      <w:tr w:rsidR="00DB50C7" w:rsidRPr="00272F02" w14:paraId="4225B44A" w14:textId="77777777" w:rsidTr="00910BB6">
        <w:trPr>
          <w:trHeight w:val="20"/>
        </w:trPr>
        <w:tc>
          <w:tcPr>
            <w:tcW w:w="522" w:type="pct"/>
            <w:hideMark/>
          </w:tcPr>
          <w:p w14:paraId="76BE4436" w14:textId="77777777" w:rsidR="0099608E" w:rsidRPr="00272F02" w:rsidRDefault="0099608E" w:rsidP="00C824A4">
            <w:pPr>
              <w:rPr>
                <w:sz w:val="20"/>
                <w:szCs w:val="20"/>
              </w:rPr>
            </w:pPr>
            <w:r w:rsidRPr="00272F02">
              <w:rPr>
                <w:sz w:val="20"/>
                <w:szCs w:val="20"/>
              </w:rPr>
              <w:t>CNEW</w:t>
            </w:r>
          </w:p>
        </w:tc>
        <w:tc>
          <w:tcPr>
            <w:tcW w:w="1176" w:type="pct"/>
            <w:hideMark/>
          </w:tcPr>
          <w:p w14:paraId="7C4BBA48" w14:textId="77777777" w:rsidR="0099608E" w:rsidRPr="00272F02" w:rsidRDefault="0099608E" w:rsidP="00C824A4">
            <w:pPr>
              <w:rPr>
                <w:sz w:val="20"/>
                <w:szCs w:val="20"/>
              </w:rPr>
            </w:pPr>
            <w:r w:rsidRPr="00272F02">
              <w:rPr>
                <w:sz w:val="20"/>
                <w:szCs w:val="20"/>
              </w:rPr>
              <w:t>Change In Standard Of Care</w:t>
            </w:r>
          </w:p>
        </w:tc>
        <w:tc>
          <w:tcPr>
            <w:tcW w:w="3301" w:type="pct"/>
            <w:hideMark/>
          </w:tcPr>
          <w:p w14:paraId="0036674D" w14:textId="77777777" w:rsidR="0099608E" w:rsidRPr="00272F02" w:rsidRDefault="0099608E" w:rsidP="00C824A4">
            <w:pPr>
              <w:rPr>
                <w:sz w:val="20"/>
                <w:szCs w:val="20"/>
              </w:rPr>
            </w:pPr>
            <w:r w:rsidRPr="00272F02">
              <w:rPr>
                <w:sz w:val="20"/>
                <w:szCs w:val="20"/>
              </w:rPr>
              <w:t>A change in the standard of care necessitates a change(s) to, or formal clarification of, the protocol.</w:t>
            </w:r>
          </w:p>
        </w:tc>
      </w:tr>
      <w:tr w:rsidR="00DB50C7" w:rsidRPr="00272F02" w14:paraId="23CD70E5" w14:textId="77777777" w:rsidTr="00910BB6">
        <w:trPr>
          <w:trHeight w:val="20"/>
        </w:trPr>
        <w:tc>
          <w:tcPr>
            <w:tcW w:w="522" w:type="pct"/>
            <w:hideMark/>
          </w:tcPr>
          <w:p w14:paraId="3B824105" w14:textId="77777777" w:rsidR="0099608E" w:rsidRPr="00272F02" w:rsidRDefault="0099608E" w:rsidP="00C824A4">
            <w:pPr>
              <w:rPr>
                <w:sz w:val="20"/>
                <w:szCs w:val="20"/>
              </w:rPr>
            </w:pPr>
            <w:r w:rsidRPr="00272F02">
              <w:rPr>
                <w:sz w:val="20"/>
                <w:szCs w:val="20"/>
              </w:rPr>
              <w:t>CNEW</w:t>
            </w:r>
          </w:p>
        </w:tc>
        <w:tc>
          <w:tcPr>
            <w:tcW w:w="1176" w:type="pct"/>
            <w:hideMark/>
          </w:tcPr>
          <w:p w14:paraId="0F051F48" w14:textId="77777777" w:rsidR="0099608E" w:rsidRPr="00272F02" w:rsidRDefault="0099608E" w:rsidP="00C824A4">
            <w:pPr>
              <w:rPr>
                <w:sz w:val="20"/>
                <w:szCs w:val="20"/>
              </w:rPr>
            </w:pPr>
            <w:r w:rsidRPr="00272F02">
              <w:rPr>
                <w:sz w:val="20"/>
                <w:szCs w:val="20"/>
              </w:rPr>
              <w:t>New Data Available (Other Than Safety Data)</w:t>
            </w:r>
          </w:p>
        </w:tc>
        <w:tc>
          <w:tcPr>
            <w:tcW w:w="3301" w:type="pct"/>
            <w:hideMark/>
          </w:tcPr>
          <w:p w14:paraId="528DC50D" w14:textId="77777777" w:rsidR="0099608E" w:rsidRPr="00272F02" w:rsidRDefault="0099608E" w:rsidP="00C824A4">
            <w:pPr>
              <w:rPr>
                <w:sz w:val="20"/>
                <w:szCs w:val="20"/>
              </w:rPr>
            </w:pPr>
            <w:r w:rsidRPr="00272F02">
              <w:rPr>
                <w:sz w:val="20"/>
                <w:szCs w:val="20"/>
              </w:rPr>
              <w:t>Previously unavailable data (other than safety data) becomes available, which necessitates a change(s) to, or formal clarification of, the protocol.</w:t>
            </w:r>
          </w:p>
        </w:tc>
      </w:tr>
      <w:tr w:rsidR="00DB50C7" w:rsidRPr="00272F02" w14:paraId="23BBAE77" w14:textId="77777777" w:rsidTr="00910BB6">
        <w:trPr>
          <w:trHeight w:val="20"/>
        </w:trPr>
        <w:tc>
          <w:tcPr>
            <w:tcW w:w="522" w:type="pct"/>
            <w:hideMark/>
          </w:tcPr>
          <w:p w14:paraId="1B70CD9F" w14:textId="77777777" w:rsidR="0099608E" w:rsidRPr="00272F02" w:rsidRDefault="0099608E" w:rsidP="00C824A4">
            <w:pPr>
              <w:rPr>
                <w:sz w:val="20"/>
                <w:szCs w:val="20"/>
              </w:rPr>
            </w:pPr>
            <w:r w:rsidRPr="00272F02">
              <w:rPr>
                <w:sz w:val="20"/>
                <w:szCs w:val="20"/>
              </w:rPr>
              <w:t>CNEW</w:t>
            </w:r>
          </w:p>
        </w:tc>
        <w:tc>
          <w:tcPr>
            <w:tcW w:w="1176" w:type="pct"/>
            <w:hideMark/>
          </w:tcPr>
          <w:p w14:paraId="518D0ABA" w14:textId="77777777" w:rsidR="0099608E" w:rsidRPr="00272F02" w:rsidRDefault="0099608E" w:rsidP="00C824A4">
            <w:pPr>
              <w:rPr>
                <w:sz w:val="20"/>
                <w:szCs w:val="20"/>
              </w:rPr>
            </w:pPr>
            <w:r w:rsidRPr="00272F02">
              <w:rPr>
                <w:sz w:val="20"/>
                <w:szCs w:val="20"/>
              </w:rPr>
              <w:t>Investigator/Site Feedback</w:t>
            </w:r>
          </w:p>
        </w:tc>
        <w:tc>
          <w:tcPr>
            <w:tcW w:w="3301" w:type="pct"/>
            <w:hideMark/>
          </w:tcPr>
          <w:p w14:paraId="2AE163BA" w14:textId="77777777" w:rsidR="0099608E" w:rsidRPr="00272F02" w:rsidRDefault="0099608E" w:rsidP="00C824A4">
            <w:pPr>
              <w:rPr>
                <w:sz w:val="20"/>
                <w:szCs w:val="20"/>
              </w:rPr>
            </w:pPr>
            <w:r w:rsidRPr="00272F02">
              <w:rPr>
                <w:sz w:val="20"/>
                <w:szCs w:val="20"/>
              </w:rPr>
              <w:t>Feedback from the investigator or study site necessitates a change(s) to, or formal clarification of, the protocol.</w:t>
            </w:r>
          </w:p>
        </w:tc>
      </w:tr>
      <w:tr w:rsidR="00DB50C7" w:rsidRPr="00272F02" w14:paraId="3DD693C6" w14:textId="77777777" w:rsidTr="00910BB6">
        <w:trPr>
          <w:trHeight w:val="20"/>
        </w:trPr>
        <w:tc>
          <w:tcPr>
            <w:tcW w:w="522" w:type="pct"/>
            <w:hideMark/>
          </w:tcPr>
          <w:p w14:paraId="7220C12D" w14:textId="77777777" w:rsidR="0099608E" w:rsidRPr="00272F02" w:rsidRDefault="0099608E" w:rsidP="00C824A4">
            <w:pPr>
              <w:rPr>
                <w:sz w:val="20"/>
                <w:szCs w:val="20"/>
              </w:rPr>
            </w:pPr>
            <w:r w:rsidRPr="00272F02">
              <w:rPr>
                <w:sz w:val="20"/>
                <w:szCs w:val="20"/>
              </w:rPr>
              <w:t>CNEW</w:t>
            </w:r>
          </w:p>
        </w:tc>
        <w:tc>
          <w:tcPr>
            <w:tcW w:w="1176" w:type="pct"/>
            <w:hideMark/>
          </w:tcPr>
          <w:p w14:paraId="6D9FD328" w14:textId="77777777" w:rsidR="0099608E" w:rsidRPr="00272F02" w:rsidRDefault="0099608E" w:rsidP="00C824A4">
            <w:pPr>
              <w:rPr>
                <w:sz w:val="20"/>
                <w:szCs w:val="20"/>
              </w:rPr>
            </w:pPr>
            <w:r w:rsidRPr="00272F02">
              <w:rPr>
                <w:sz w:val="20"/>
                <w:szCs w:val="20"/>
              </w:rPr>
              <w:t>Recruitment Difficulty</w:t>
            </w:r>
          </w:p>
        </w:tc>
        <w:tc>
          <w:tcPr>
            <w:tcW w:w="3301" w:type="pct"/>
            <w:hideMark/>
          </w:tcPr>
          <w:p w14:paraId="27749075" w14:textId="77777777" w:rsidR="0099608E" w:rsidRPr="00272F02" w:rsidRDefault="0099608E" w:rsidP="00C824A4">
            <w:pPr>
              <w:rPr>
                <w:sz w:val="20"/>
                <w:szCs w:val="20"/>
              </w:rPr>
            </w:pPr>
            <w:r w:rsidRPr="00272F02">
              <w:rPr>
                <w:sz w:val="20"/>
                <w:szCs w:val="20"/>
              </w:rPr>
              <w:t>Challenges with participant recruitment necessitates a change(s) to, or formal clarification of, the protocol.</w:t>
            </w:r>
          </w:p>
        </w:tc>
      </w:tr>
      <w:tr w:rsidR="00DB50C7" w:rsidRPr="00272F02" w14:paraId="2508F1F0" w14:textId="77777777" w:rsidTr="00910BB6">
        <w:trPr>
          <w:trHeight w:val="20"/>
        </w:trPr>
        <w:tc>
          <w:tcPr>
            <w:tcW w:w="522" w:type="pct"/>
            <w:hideMark/>
          </w:tcPr>
          <w:p w14:paraId="6BEFE067" w14:textId="77777777" w:rsidR="0099608E" w:rsidRPr="00272F02" w:rsidRDefault="0099608E" w:rsidP="00C824A4">
            <w:pPr>
              <w:rPr>
                <w:sz w:val="20"/>
                <w:szCs w:val="20"/>
              </w:rPr>
            </w:pPr>
            <w:r w:rsidRPr="00272F02">
              <w:rPr>
                <w:sz w:val="20"/>
                <w:szCs w:val="20"/>
              </w:rPr>
              <w:t>CNEW</w:t>
            </w:r>
          </w:p>
        </w:tc>
        <w:tc>
          <w:tcPr>
            <w:tcW w:w="1176" w:type="pct"/>
            <w:hideMark/>
          </w:tcPr>
          <w:p w14:paraId="6C80C893" w14:textId="77777777" w:rsidR="0099608E" w:rsidRPr="00272F02" w:rsidRDefault="0099608E" w:rsidP="00C824A4">
            <w:pPr>
              <w:rPr>
                <w:sz w:val="20"/>
                <w:szCs w:val="20"/>
              </w:rPr>
            </w:pPr>
            <w:r w:rsidRPr="00272F02">
              <w:rPr>
                <w:sz w:val="20"/>
                <w:szCs w:val="20"/>
              </w:rPr>
              <w:t>Inconsistency And/Or Error In The Protocol</w:t>
            </w:r>
          </w:p>
        </w:tc>
        <w:tc>
          <w:tcPr>
            <w:tcW w:w="3301" w:type="pct"/>
            <w:hideMark/>
          </w:tcPr>
          <w:p w14:paraId="239BA4AB" w14:textId="77777777" w:rsidR="0099608E" w:rsidRPr="00272F02" w:rsidRDefault="0099608E" w:rsidP="00C824A4">
            <w:pPr>
              <w:rPr>
                <w:sz w:val="20"/>
                <w:szCs w:val="20"/>
              </w:rPr>
            </w:pPr>
            <w:r w:rsidRPr="00272F02">
              <w:rPr>
                <w:sz w:val="20"/>
                <w:szCs w:val="20"/>
              </w:rPr>
              <w:t>An error or inconsistency in the protocol necessitates a change(s) to, or formal clarification of, the protocol.</w:t>
            </w:r>
          </w:p>
        </w:tc>
      </w:tr>
      <w:tr w:rsidR="00DB50C7" w:rsidRPr="00272F02" w14:paraId="1C1C0A88" w14:textId="77777777" w:rsidTr="00910BB6">
        <w:trPr>
          <w:trHeight w:val="20"/>
        </w:trPr>
        <w:tc>
          <w:tcPr>
            <w:tcW w:w="522" w:type="pct"/>
            <w:hideMark/>
          </w:tcPr>
          <w:p w14:paraId="63365868" w14:textId="77777777" w:rsidR="0099608E" w:rsidRPr="00272F02" w:rsidRDefault="0099608E" w:rsidP="00C824A4">
            <w:pPr>
              <w:rPr>
                <w:sz w:val="20"/>
                <w:szCs w:val="20"/>
              </w:rPr>
            </w:pPr>
            <w:r w:rsidRPr="00272F02">
              <w:rPr>
                <w:sz w:val="20"/>
                <w:szCs w:val="20"/>
              </w:rPr>
              <w:t>CNEW</w:t>
            </w:r>
          </w:p>
        </w:tc>
        <w:tc>
          <w:tcPr>
            <w:tcW w:w="1176" w:type="pct"/>
            <w:hideMark/>
          </w:tcPr>
          <w:p w14:paraId="36EA6DEA" w14:textId="77777777" w:rsidR="0099608E" w:rsidRPr="00272F02" w:rsidRDefault="0099608E" w:rsidP="00C824A4">
            <w:pPr>
              <w:rPr>
                <w:sz w:val="20"/>
                <w:szCs w:val="20"/>
              </w:rPr>
            </w:pPr>
            <w:r w:rsidRPr="00272F02">
              <w:rPr>
                <w:sz w:val="20"/>
                <w:szCs w:val="20"/>
              </w:rPr>
              <w:t>Protocol Design Error</w:t>
            </w:r>
          </w:p>
        </w:tc>
        <w:tc>
          <w:tcPr>
            <w:tcW w:w="3301" w:type="pct"/>
            <w:hideMark/>
          </w:tcPr>
          <w:p w14:paraId="5A878592" w14:textId="77777777" w:rsidR="0099608E" w:rsidRPr="00272F02" w:rsidRDefault="0099608E" w:rsidP="00C824A4">
            <w:pPr>
              <w:rPr>
                <w:sz w:val="20"/>
                <w:szCs w:val="20"/>
              </w:rPr>
            </w:pPr>
            <w:r w:rsidRPr="00272F02">
              <w:rPr>
                <w:sz w:val="20"/>
                <w:szCs w:val="20"/>
              </w:rPr>
              <w:t xml:space="preserve">A protocol design error necessitates a change(s) to, or formal clarification of, a document. </w:t>
            </w:r>
          </w:p>
        </w:tc>
      </w:tr>
      <w:tr w:rsidR="00DB50C7" w:rsidRPr="00272F02" w14:paraId="6955439E" w14:textId="77777777" w:rsidTr="00910BB6">
        <w:trPr>
          <w:trHeight w:val="20"/>
        </w:trPr>
        <w:tc>
          <w:tcPr>
            <w:tcW w:w="522" w:type="pct"/>
            <w:noWrap/>
            <w:hideMark/>
          </w:tcPr>
          <w:p w14:paraId="7ACCCABC" w14:textId="77777777" w:rsidR="0099608E" w:rsidRPr="00272F02" w:rsidRDefault="0099608E" w:rsidP="00C824A4">
            <w:pPr>
              <w:rPr>
                <w:sz w:val="20"/>
                <w:szCs w:val="20"/>
              </w:rPr>
            </w:pPr>
            <w:r w:rsidRPr="00272F02">
              <w:rPr>
                <w:sz w:val="20"/>
                <w:szCs w:val="20"/>
              </w:rPr>
              <w:t>C17649</w:t>
            </w:r>
          </w:p>
        </w:tc>
        <w:tc>
          <w:tcPr>
            <w:tcW w:w="1176" w:type="pct"/>
            <w:hideMark/>
          </w:tcPr>
          <w:p w14:paraId="1D8A8B81" w14:textId="77777777" w:rsidR="0099608E" w:rsidRPr="00272F02" w:rsidRDefault="0099608E" w:rsidP="00C824A4">
            <w:pPr>
              <w:rPr>
                <w:sz w:val="20"/>
                <w:szCs w:val="20"/>
              </w:rPr>
            </w:pPr>
            <w:r w:rsidRPr="00272F02">
              <w:rPr>
                <w:sz w:val="20"/>
                <w:szCs w:val="20"/>
              </w:rPr>
              <w:t>Other</w:t>
            </w:r>
          </w:p>
        </w:tc>
        <w:tc>
          <w:tcPr>
            <w:tcW w:w="3301" w:type="pct"/>
            <w:hideMark/>
          </w:tcPr>
          <w:p w14:paraId="67169B6B" w14:textId="33F4A04B" w:rsidR="0099608E" w:rsidRPr="00272F02" w:rsidRDefault="0099608E" w:rsidP="00C824A4">
            <w:pPr>
              <w:rPr>
                <w:sz w:val="20"/>
                <w:szCs w:val="20"/>
              </w:rPr>
            </w:pPr>
            <w:r w:rsidRPr="00272F02">
              <w:rPr>
                <w:sz w:val="20"/>
                <w:szCs w:val="20"/>
              </w:rPr>
              <w:t xml:space="preserve">Different than the one(s) previously specified or mentioned. </w:t>
            </w:r>
          </w:p>
        </w:tc>
      </w:tr>
      <w:tr w:rsidR="00DB50C7" w:rsidRPr="00272F02" w14:paraId="37CB2F79" w14:textId="77777777" w:rsidTr="00910BB6">
        <w:trPr>
          <w:trHeight w:val="20"/>
        </w:trPr>
        <w:tc>
          <w:tcPr>
            <w:tcW w:w="522" w:type="pct"/>
            <w:hideMark/>
          </w:tcPr>
          <w:p w14:paraId="070FE5E2" w14:textId="77777777" w:rsidR="0099608E" w:rsidRPr="00272F02" w:rsidRDefault="0099608E" w:rsidP="00C824A4">
            <w:pPr>
              <w:rPr>
                <w:sz w:val="20"/>
                <w:szCs w:val="20"/>
              </w:rPr>
            </w:pPr>
            <w:r w:rsidRPr="00272F02">
              <w:rPr>
                <w:sz w:val="20"/>
                <w:szCs w:val="20"/>
              </w:rPr>
              <w:t>C48660</w:t>
            </w:r>
          </w:p>
        </w:tc>
        <w:tc>
          <w:tcPr>
            <w:tcW w:w="1176" w:type="pct"/>
            <w:hideMark/>
          </w:tcPr>
          <w:p w14:paraId="07F2CEA5" w14:textId="77777777" w:rsidR="0099608E" w:rsidRPr="00272F02" w:rsidRDefault="0099608E" w:rsidP="00C824A4">
            <w:pPr>
              <w:rPr>
                <w:sz w:val="20"/>
                <w:szCs w:val="20"/>
              </w:rPr>
            </w:pPr>
            <w:r w:rsidRPr="00272F02">
              <w:rPr>
                <w:sz w:val="20"/>
                <w:szCs w:val="20"/>
              </w:rPr>
              <w:t>Not Applicable</w:t>
            </w:r>
          </w:p>
        </w:tc>
        <w:tc>
          <w:tcPr>
            <w:tcW w:w="3301" w:type="pct"/>
            <w:hideMark/>
          </w:tcPr>
          <w:p w14:paraId="08EE449F" w14:textId="4AB6373C" w:rsidR="0099608E" w:rsidRPr="00272F02" w:rsidRDefault="0099608E" w:rsidP="00C824A4">
            <w:pPr>
              <w:rPr>
                <w:sz w:val="20"/>
                <w:szCs w:val="20"/>
              </w:rPr>
            </w:pPr>
            <w:r w:rsidRPr="00272F02">
              <w:rPr>
                <w:sz w:val="20"/>
                <w:szCs w:val="20"/>
              </w:rPr>
              <w:t xml:space="preserve">Determination of a value is not relevant in the current context. </w:t>
            </w:r>
          </w:p>
        </w:tc>
      </w:tr>
    </w:tbl>
    <w:p w14:paraId="03A8DC94" w14:textId="77777777" w:rsidR="00837062" w:rsidRPr="00272F02" w:rsidRDefault="00837062" w:rsidP="0099608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BC969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F287A4" w14:textId="77777777" w:rsidR="006601B0" w:rsidRPr="00272F02" w:rsidRDefault="006601B0" w:rsidP="00E07DBC">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4A7DD0" w14:textId="77777777" w:rsidR="006601B0" w:rsidRPr="00272F02" w:rsidRDefault="006601B0" w:rsidP="00E07DBC">
            <w:pPr>
              <w:pStyle w:val="TableCellLeft10pt"/>
              <w:rPr>
                <w:szCs w:val="20"/>
                <w:lang w:val="en-GB"/>
              </w:rPr>
            </w:pPr>
            <w:r w:rsidRPr="00272F02">
              <w:rPr>
                <w:szCs w:val="20"/>
                <w:lang w:val="en-GB"/>
              </w:rPr>
              <w:t>Other</w:t>
            </w:r>
          </w:p>
        </w:tc>
      </w:tr>
      <w:tr w:rsidR="00DB50C7" w:rsidRPr="00272F02" w14:paraId="3EB31D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D6E004" w14:textId="77777777" w:rsidR="006601B0" w:rsidRPr="00272F02" w:rsidRDefault="006601B0" w:rsidP="00E07DBC">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65CBC5D" w14:textId="77777777" w:rsidR="006601B0" w:rsidRPr="00272F02" w:rsidRDefault="006601B0" w:rsidP="00E07DBC">
            <w:pPr>
              <w:pStyle w:val="TableCellLeft10pt"/>
              <w:rPr>
                <w:szCs w:val="20"/>
                <w:lang w:val="en-GB"/>
              </w:rPr>
            </w:pPr>
            <w:r w:rsidRPr="00272F02">
              <w:rPr>
                <w:szCs w:val="20"/>
                <w:lang w:val="en-GB"/>
              </w:rPr>
              <w:t>Text</w:t>
            </w:r>
          </w:p>
        </w:tc>
      </w:tr>
      <w:tr w:rsidR="00DB50C7" w:rsidRPr="00272F02" w14:paraId="25BE8D2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7F3F37" w14:textId="35D35B40" w:rsidR="006601B0" w:rsidRPr="00272F02" w:rsidRDefault="006601B0" w:rsidP="00E07DB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A91605" w14:textId="77777777" w:rsidR="006601B0" w:rsidRPr="00272F02" w:rsidRDefault="006601B0" w:rsidP="00E07DBC">
            <w:pPr>
              <w:pStyle w:val="TableCellLeft10pt"/>
              <w:rPr>
                <w:szCs w:val="20"/>
                <w:lang w:val="en-GB"/>
              </w:rPr>
            </w:pPr>
            <w:r w:rsidRPr="00272F02">
              <w:rPr>
                <w:szCs w:val="20"/>
                <w:lang w:val="en-GB"/>
              </w:rPr>
              <w:t>H</w:t>
            </w:r>
          </w:p>
        </w:tc>
      </w:tr>
      <w:tr w:rsidR="00DB50C7" w:rsidRPr="00272F02" w14:paraId="0B1D957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3A6BD0" w14:textId="77777777" w:rsidR="006601B0" w:rsidRPr="00272F02" w:rsidRDefault="006601B0" w:rsidP="00E07DBC">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E46BF16" w14:textId="05104BE0" w:rsidR="006601B0" w:rsidRPr="00272F02" w:rsidRDefault="0028135C" w:rsidP="00E07DBC">
            <w:pPr>
              <w:pStyle w:val="TableCellLeft10pt"/>
              <w:rPr>
                <w:szCs w:val="20"/>
                <w:lang w:val="en-GB"/>
              </w:rPr>
            </w:pPr>
            <w:r w:rsidRPr="00272F02">
              <w:rPr>
                <w:szCs w:val="20"/>
                <w:lang w:val="en-GB"/>
              </w:rPr>
              <w:t>Heading</w:t>
            </w:r>
          </w:p>
        </w:tc>
      </w:tr>
      <w:tr w:rsidR="00DB50C7" w:rsidRPr="00272F02" w14:paraId="119742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FCEF33" w14:textId="77777777" w:rsidR="006601B0" w:rsidRPr="00272F02" w:rsidRDefault="006601B0" w:rsidP="00E07DBC">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7124A2" w14:textId="50711DA0" w:rsidR="006601B0" w:rsidRPr="00272F02" w:rsidRDefault="009C51CF" w:rsidP="00E07DBC">
            <w:pPr>
              <w:pStyle w:val="TableCellLeft10pt"/>
              <w:rPr>
                <w:szCs w:val="20"/>
                <w:lang w:val="en-GB"/>
              </w:rPr>
            </w:pPr>
            <w:r w:rsidRPr="00272F02">
              <w:rPr>
                <w:szCs w:val="20"/>
                <w:lang w:val="en-GB"/>
              </w:rPr>
              <w:t>N/A</w:t>
            </w:r>
          </w:p>
        </w:tc>
      </w:tr>
      <w:tr w:rsidR="00DB50C7" w:rsidRPr="00272F02" w14:paraId="543E4F3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CCE4F3" w14:textId="77777777" w:rsidR="006601B0" w:rsidRPr="00272F02" w:rsidRDefault="006601B0" w:rsidP="00E07DBC">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783963" w14:textId="3580C233" w:rsidR="006601B0" w:rsidRPr="00272F02" w:rsidRDefault="4817CA86" w:rsidP="4817CA86">
            <w:pPr>
              <w:pStyle w:val="TableCellLeft10pt"/>
              <w:rPr>
                <w:lang w:val="en-GB"/>
              </w:rPr>
            </w:pPr>
            <w:commentRangeStart w:id="51"/>
            <w:commentRangeStart w:id="52"/>
            <w:r w:rsidRPr="4817CA86">
              <w:rPr>
                <w:lang w:val="en-GB"/>
              </w:rPr>
              <w:t>Required</w:t>
            </w:r>
            <w:commentRangeEnd w:id="51"/>
            <w:r w:rsidR="0028135C">
              <w:commentReference w:id="51"/>
            </w:r>
            <w:commentRangeEnd w:id="52"/>
            <w:r w:rsidR="007B6CAF">
              <w:rPr>
                <w:rStyle w:val="CommentReference"/>
                <w:rFonts w:eastAsia="Times New Roman"/>
              </w:rPr>
              <w:commentReference w:id="52"/>
            </w:r>
          </w:p>
        </w:tc>
      </w:tr>
      <w:tr w:rsidR="00DB50C7" w:rsidRPr="00272F02" w14:paraId="4215E94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57229C0" w14:textId="77777777" w:rsidR="006601B0" w:rsidRPr="00272F02" w:rsidRDefault="006601B0" w:rsidP="00E07DBC">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7B8A81B" w14:textId="1E8A6D87" w:rsidR="006601B0" w:rsidRPr="00272F02" w:rsidRDefault="00267362" w:rsidP="00E07DBC">
            <w:pPr>
              <w:pStyle w:val="TableCellLeft10pt"/>
              <w:rPr>
                <w:szCs w:val="20"/>
                <w:lang w:val="en-GB"/>
              </w:rPr>
            </w:pPr>
            <w:r w:rsidRPr="00272F02">
              <w:rPr>
                <w:szCs w:val="20"/>
                <w:lang w:val="en-GB"/>
              </w:rPr>
              <w:t>One to one</w:t>
            </w:r>
          </w:p>
        </w:tc>
      </w:tr>
      <w:tr w:rsidR="00DB50C7" w:rsidRPr="00272F02" w14:paraId="2ACC641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A4127A" w14:textId="77777777" w:rsidR="006601B0" w:rsidRPr="00272F02" w:rsidRDefault="006601B0" w:rsidP="00E07DB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65B48C" w14:textId="77777777" w:rsidR="006601B0" w:rsidRPr="00272F02" w:rsidRDefault="006601B0" w:rsidP="00E07DBC">
            <w:pPr>
              <w:pStyle w:val="TableCellLeft10pt"/>
              <w:rPr>
                <w:szCs w:val="20"/>
                <w:lang w:val="en-GB"/>
              </w:rPr>
            </w:pPr>
            <w:r w:rsidRPr="00272F02">
              <w:rPr>
                <w:szCs w:val="20"/>
                <w:lang w:val="en-GB"/>
              </w:rPr>
              <w:t>Amendment Details</w:t>
            </w:r>
          </w:p>
        </w:tc>
      </w:tr>
      <w:tr w:rsidR="00DB50C7" w:rsidRPr="00272F02" w14:paraId="466F2B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2418B4" w14:textId="77777777" w:rsidR="006601B0" w:rsidRPr="00272F02" w:rsidRDefault="006601B0" w:rsidP="00E07DBC">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BD49BF1" w14:textId="77777777" w:rsidR="006601B0" w:rsidRPr="00272F02" w:rsidRDefault="006601B0" w:rsidP="00E07DBC">
            <w:pPr>
              <w:pStyle w:val="TableCellLeft10pt"/>
              <w:rPr>
                <w:szCs w:val="20"/>
                <w:lang w:val="en-GB"/>
              </w:rPr>
            </w:pPr>
            <w:r w:rsidRPr="00272F02">
              <w:rPr>
                <w:szCs w:val="20"/>
                <w:lang w:val="en-GB"/>
              </w:rPr>
              <w:t>Other:</w:t>
            </w:r>
          </w:p>
        </w:tc>
      </w:tr>
      <w:tr w:rsidR="00DB50C7" w:rsidRPr="00272F02" w14:paraId="363B794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E16A8F" w14:textId="77777777" w:rsidR="006601B0" w:rsidRPr="00272F02" w:rsidRDefault="006601B0" w:rsidP="00E07DBC">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FC1BCC1" w14:textId="0D71502D" w:rsidR="006601B0" w:rsidRPr="00272F02" w:rsidRDefault="006601B0" w:rsidP="00E07DB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AD3ED5" w:rsidRPr="00272F02">
              <w:rPr>
                <w:szCs w:val="20"/>
                <w:lang w:val="en-GB"/>
              </w:rPr>
              <w:t>No</w:t>
            </w:r>
          </w:p>
          <w:p w14:paraId="3672F28F" w14:textId="42FD17A0" w:rsidR="006601B0" w:rsidRPr="00272F02" w:rsidRDefault="006601B0" w:rsidP="00E07DBC">
            <w:pPr>
              <w:pStyle w:val="TableCellLeft10pt"/>
              <w:rPr>
                <w:szCs w:val="20"/>
                <w:lang w:val="en-GB"/>
              </w:rPr>
            </w:pPr>
            <w:r w:rsidRPr="00272F02">
              <w:rPr>
                <w:rStyle w:val="TableCellLeft10ptBoldChar"/>
                <w:szCs w:val="20"/>
              </w:rPr>
              <w:t>Relationship</w:t>
            </w:r>
            <w:r w:rsidRPr="00272F02">
              <w:rPr>
                <w:szCs w:val="20"/>
                <w:lang w:val="en-GB"/>
              </w:rPr>
              <w:t xml:space="preserve">: </w:t>
            </w:r>
            <w:r w:rsidR="00AD3ED5" w:rsidRPr="00272F02">
              <w:rPr>
                <w:szCs w:val="20"/>
                <w:lang w:val="en-GB"/>
              </w:rPr>
              <w:t>Selection</w:t>
            </w:r>
            <w:r w:rsidR="00E874C0" w:rsidRPr="00272F02">
              <w:rPr>
                <w:szCs w:val="20"/>
                <w:lang w:val="en-GB"/>
              </w:rPr>
              <w:t xml:space="preserve"> of Other</w:t>
            </w:r>
          </w:p>
          <w:p w14:paraId="72D0257F" w14:textId="75796713" w:rsidR="006601B0" w:rsidRPr="00272F02" w:rsidRDefault="006601B0" w:rsidP="00E07DBC">
            <w:pPr>
              <w:pStyle w:val="TableCellLeft10pt"/>
              <w:rPr>
                <w:szCs w:val="20"/>
                <w:lang w:val="en-GB"/>
              </w:rPr>
            </w:pPr>
            <w:r w:rsidRPr="00272F02">
              <w:rPr>
                <w:rStyle w:val="TableCellLeft10ptBoldChar"/>
                <w:szCs w:val="20"/>
              </w:rPr>
              <w:t>Concept</w:t>
            </w:r>
            <w:r w:rsidRPr="00272F02">
              <w:rPr>
                <w:szCs w:val="20"/>
                <w:lang w:val="en-GB"/>
              </w:rPr>
              <w:t>:</w:t>
            </w:r>
            <w:r w:rsidR="003C3276" w:rsidRPr="00272F02">
              <w:rPr>
                <w:szCs w:val="20"/>
                <w:lang w:val="en-GB" w:eastAsia="ja-JP"/>
              </w:rPr>
              <w:t xml:space="preserve"> </w:t>
            </w:r>
            <w:r w:rsidR="00072CB1" w:rsidRPr="00272F02">
              <w:rPr>
                <w:szCs w:val="20"/>
                <w:lang w:val="en-GB"/>
              </w:rPr>
              <w:t>Heading</w:t>
            </w:r>
            <w:r w:rsidRPr="00272F02">
              <w:rPr>
                <w:szCs w:val="20"/>
                <w:lang w:val="en-GB"/>
              </w:rPr>
              <w:t xml:space="preserve"> </w:t>
            </w:r>
          </w:p>
        </w:tc>
      </w:tr>
      <w:tr w:rsidR="00DB50C7" w:rsidRPr="00272F02" w14:paraId="4C1815E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A7F08F" w14:textId="68E27EBF" w:rsidR="006601B0" w:rsidRPr="00272F02" w:rsidRDefault="0021788E" w:rsidP="00E07DB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FC46309" w14:textId="241342DD" w:rsidR="006601B0" w:rsidRPr="00272F02" w:rsidRDefault="004778F5" w:rsidP="00E07DBC">
            <w:pPr>
              <w:pStyle w:val="TableCellLeft10pt"/>
              <w:rPr>
                <w:szCs w:val="20"/>
                <w:lang w:val="en-GB"/>
              </w:rPr>
            </w:pPr>
            <w:r w:rsidRPr="00272F02">
              <w:rPr>
                <w:szCs w:val="20"/>
                <w:lang w:val="en-GB"/>
              </w:rPr>
              <w:t>No</w:t>
            </w:r>
          </w:p>
        </w:tc>
      </w:tr>
    </w:tbl>
    <w:p w14:paraId="530C28C3"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CDCCD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849A62" w14:textId="77777777" w:rsidR="006601B0" w:rsidRPr="00272F02" w:rsidRDefault="006601B0" w:rsidP="00E07DBC">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235767" w14:textId="77777777" w:rsidR="006601B0" w:rsidRPr="00272F02" w:rsidRDefault="006601B0" w:rsidP="00E07DBC">
            <w:pPr>
              <w:pStyle w:val="TableCellLeft10pt"/>
              <w:rPr>
                <w:szCs w:val="20"/>
                <w:lang w:val="en-GB"/>
              </w:rPr>
            </w:pPr>
            <w:r w:rsidRPr="00272F02">
              <w:rPr>
                <w:szCs w:val="20"/>
                <w:lang w:val="en-GB"/>
              </w:rPr>
              <w:t>Other description</w:t>
            </w:r>
          </w:p>
        </w:tc>
      </w:tr>
      <w:tr w:rsidR="00DB50C7" w:rsidRPr="00272F02" w14:paraId="6C61E4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4F02F" w14:textId="77777777" w:rsidR="006601B0" w:rsidRPr="00272F02" w:rsidRDefault="006601B0" w:rsidP="00E07DBC">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D0F3B47" w14:textId="77777777" w:rsidR="006601B0" w:rsidRPr="00272F02" w:rsidRDefault="006601B0" w:rsidP="00E07DBC">
            <w:pPr>
              <w:pStyle w:val="TableCellLeft10pt"/>
              <w:rPr>
                <w:szCs w:val="20"/>
                <w:lang w:val="en-GB"/>
              </w:rPr>
            </w:pPr>
            <w:r w:rsidRPr="00272F02">
              <w:rPr>
                <w:szCs w:val="20"/>
                <w:lang w:val="en-GB"/>
              </w:rPr>
              <w:t>Text</w:t>
            </w:r>
          </w:p>
        </w:tc>
      </w:tr>
      <w:tr w:rsidR="00DB50C7" w:rsidRPr="00272F02" w14:paraId="324F54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89627F" w14:textId="4FE44923" w:rsidR="006601B0" w:rsidRPr="00272F02" w:rsidRDefault="006601B0" w:rsidP="00E07DB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944606" w14:textId="77777777" w:rsidR="006601B0" w:rsidRPr="00272F02" w:rsidRDefault="006601B0" w:rsidP="00E07DBC">
            <w:pPr>
              <w:pStyle w:val="TableCellLeft10pt"/>
              <w:rPr>
                <w:szCs w:val="20"/>
                <w:lang w:val="en-GB"/>
              </w:rPr>
            </w:pPr>
            <w:r w:rsidRPr="00272F02">
              <w:rPr>
                <w:szCs w:val="20"/>
                <w:lang w:val="en-GB"/>
              </w:rPr>
              <w:t>D</w:t>
            </w:r>
          </w:p>
        </w:tc>
      </w:tr>
      <w:tr w:rsidR="00DB50C7" w:rsidRPr="00272F02" w14:paraId="2708C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6DBBF7" w14:textId="77777777" w:rsidR="006601B0" w:rsidRPr="00272F02" w:rsidRDefault="006601B0" w:rsidP="00E07DBC">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022DD94" w14:textId="65024EAC" w:rsidR="00837062" w:rsidRPr="00272F02" w:rsidRDefault="00B4061C" w:rsidP="00B4061C">
            <w:pPr>
              <w:pStyle w:val="TableCellLeft10pt"/>
              <w:rPr>
                <w:szCs w:val="20"/>
                <w:lang w:val="en-GB"/>
              </w:rPr>
            </w:pPr>
            <w:r w:rsidRPr="00272F02">
              <w:rPr>
                <w:szCs w:val="20"/>
                <w:lang w:val="en-GB"/>
              </w:rPr>
              <w:t>C17649</w:t>
            </w:r>
          </w:p>
          <w:p w14:paraId="02A97128" w14:textId="24910529" w:rsidR="0094277C" w:rsidRPr="00272F02" w:rsidRDefault="0094277C" w:rsidP="00E07DBC">
            <w:pPr>
              <w:pStyle w:val="TableCellLeft10pt"/>
              <w:rPr>
                <w:szCs w:val="20"/>
                <w:lang w:val="en-GB"/>
              </w:rPr>
            </w:pPr>
            <w:r w:rsidRPr="00272F02">
              <w:rPr>
                <w:szCs w:val="20"/>
                <w:lang w:val="en-GB"/>
              </w:rPr>
              <w:t>For review purpose, see definition of the controlled terminology below</w:t>
            </w:r>
          </w:p>
          <w:p w14:paraId="14D0BDA9" w14:textId="4B71D868" w:rsidR="006601B0" w:rsidRPr="00272F02" w:rsidRDefault="00B4061C" w:rsidP="00E07DBC">
            <w:pPr>
              <w:pStyle w:val="TableCellLeft10pt"/>
              <w:rPr>
                <w:szCs w:val="20"/>
                <w:lang w:val="en-GB"/>
              </w:rPr>
            </w:pPr>
            <w:r w:rsidRPr="00272F02">
              <w:rPr>
                <w:szCs w:val="20"/>
                <w:lang w:val="en-GB"/>
              </w:rPr>
              <w:t xml:space="preserve">Different than the one(s) previously specified or mentioned. </w:t>
            </w:r>
          </w:p>
        </w:tc>
      </w:tr>
      <w:tr w:rsidR="00DB50C7" w:rsidRPr="00272F02" w14:paraId="0552A5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EA544" w14:textId="77777777" w:rsidR="006601B0" w:rsidRPr="00272F02" w:rsidRDefault="006601B0" w:rsidP="00E07DBC">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16F21A" w14:textId="42E42165" w:rsidR="006601B0" w:rsidRPr="00272F02" w:rsidRDefault="008B4E39" w:rsidP="00E07DBC">
            <w:pPr>
              <w:pStyle w:val="TableCellLeft10pt"/>
              <w:rPr>
                <w:szCs w:val="20"/>
                <w:lang w:val="en-GB"/>
              </w:rPr>
            </w:pPr>
            <w:r w:rsidRPr="00272F02">
              <w:rPr>
                <w:szCs w:val="20"/>
              </w:rPr>
              <w:t xml:space="preserve">Choose from the available categories the </w:t>
            </w:r>
            <w:r w:rsidRPr="00272F02">
              <w:rPr>
                <w:szCs w:val="20"/>
                <w:u w:val="single"/>
              </w:rPr>
              <w:t>primary</w:t>
            </w:r>
            <w:r w:rsidRPr="00272F02">
              <w:rPr>
                <w:szCs w:val="20"/>
              </w:rPr>
              <w:t xml:space="preserve"> reason and </w:t>
            </w:r>
            <w:r w:rsidRPr="00272F02">
              <w:rPr>
                <w:szCs w:val="20"/>
                <w:u w:val="single"/>
              </w:rPr>
              <w:t>secondary</w:t>
            </w:r>
            <w:r w:rsidRPr="00272F02">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w:t>
            </w:r>
            <w:r w:rsidR="00B40561" w:rsidRPr="00272F02">
              <w:rPr>
                <w:szCs w:val="20"/>
                <w:lang w:eastAsia="ja-JP"/>
              </w:rPr>
              <w:t>N</w:t>
            </w:r>
            <w:r w:rsidR="00B40561" w:rsidRPr="00272F02">
              <w:rPr>
                <w:szCs w:val="20"/>
              </w:rPr>
              <w:t xml:space="preserve">ot </w:t>
            </w:r>
            <w:r w:rsidRPr="00272F02">
              <w:rPr>
                <w:szCs w:val="20"/>
              </w:rPr>
              <w:t>applicable” for the secondary reason.</w:t>
            </w:r>
          </w:p>
        </w:tc>
      </w:tr>
      <w:tr w:rsidR="00DB50C7" w:rsidRPr="00272F02" w14:paraId="500297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A28DC9" w14:textId="77777777" w:rsidR="006601B0" w:rsidRPr="00272F02" w:rsidRDefault="006601B0" w:rsidP="00E07DBC">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2643C4" w14:textId="693871D5" w:rsidR="006601B0" w:rsidRPr="00272F02" w:rsidRDefault="004778F5" w:rsidP="00E07DBC">
            <w:pPr>
              <w:pStyle w:val="TableCellLeft10pt"/>
              <w:rPr>
                <w:szCs w:val="20"/>
                <w:lang w:val="en-GB"/>
              </w:rPr>
            </w:pPr>
            <w:r w:rsidRPr="00272F02">
              <w:rPr>
                <w:szCs w:val="20"/>
                <w:lang w:val="en-GB"/>
              </w:rPr>
              <w:t>Conditional</w:t>
            </w:r>
            <w:r w:rsidR="00592AE9">
              <w:rPr>
                <w:szCs w:val="20"/>
                <w:lang w:val="en-GB"/>
              </w:rPr>
              <w:t xml:space="preserve"> </w:t>
            </w:r>
            <w:r w:rsidR="004876F0" w:rsidRPr="00272F02">
              <w:rPr>
                <w:szCs w:val="20"/>
                <w:lang w:val="en-GB" w:eastAsia="ja-JP"/>
              </w:rPr>
              <w:t>:</w:t>
            </w:r>
            <w:r w:rsidR="00384F04" w:rsidRPr="00272F02">
              <w:rPr>
                <w:szCs w:val="20"/>
                <w:lang w:val="en-GB"/>
              </w:rPr>
              <w:t xml:space="preserve"> if Other is selected as a Valid Value</w:t>
            </w:r>
          </w:p>
        </w:tc>
      </w:tr>
      <w:tr w:rsidR="00DB50C7" w:rsidRPr="00272F02" w14:paraId="743B9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81FA7B" w14:textId="77777777" w:rsidR="006601B0" w:rsidRPr="00272F02" w:rsidRDefault="006601B0" w:rsidP="00E07DBC">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B72F55C" w14:textId="44E1EB5E" w:rsidR="006601B0" w:rsidRPr="00272F02" w:rsidRDefault="00267362" w:rsidP="00E07DBC">
            <w:pPr>
              <w:pStyle w:val="TableCellLeft10pt"/>
              <w:rPr>
                <w:szCs w:val="20"/>
                <w:lang w:val="en-GB"/>
              </w:rPr>
            </w:pPr>
            <w:r w:rsidRPr="00272F02">
              <w:rPr>
                <w:szCs w:val="20"/>
                <w:lang w:val="en-GB"/>
              </w:rPr>
              <w:t>One to one</w:t>
            </w:r>
          </w:p>
        </w:tc>
      </w:tr>
      <w:tr w:rsidR="00DB50C7" w:rsidRPr="00272F02" w14:paraId="351A78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562451" w14:textId="77777777" w:rsidR="006601B0" w:rsidRPr="00272F02" w:rsidRDefault="006601B0" w:rsidP="00E07DB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BC0BB8" w14:textId="77777777" w:rsidR="006601B0" w:rsidRPr="00272F02" w:rsidRDefault="006601B0" w:rsidP="00E07DBC">
            <w:pPr>
              <w:pStyle w:val="TableCellLeft10pt"/>
              <w:rPr>
                <w:szCs w:val="20"/>
                <w:lang w:val="en-GB"/>
              </w:rPr>
            </w:pPr>
            <w:r w:rsidRPr="00272F02">
              <w:rPr>
                <w:szCs w:val="20"/>
                <w:lang w:val="en-GB"/>
              </w:rPr>
              <w:t>Amendment Details</w:t>
            </w:r>
          </w:p>
        </w:tc>
      </w:tr>
      <w:tr w:rsidR="00DB50C7" w:rsidRPr="00272F02" w14:paraId="522997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E89E1" w14:textId="77777777" w:rsidR="006601B0" w:rsidRPr="00272F02" w:rsidRDefault="006601B0" w:rsidP="00E07DBC">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C8C6C75" w14:textId="599ECE26" w:rsidR="006601B0" w:rsidRPr="00272F02" w:rsidRDefault="00384F04" w:rsidP="00E07DBC">
            <w:pPr>
              <w:pStyle w:val="TableCellLeft10pt"/>
              <w:rPr>
                <w:szCs w:val="20"/>
                <w:lang w:val="en-GB"/>
              </w:rPr>
            </w:pPr>
            <w:r w:rsidRPr="00272F02">
              <w:rPr>
                <w:szCs w:val="20"/>
                <w:lang w:val="en-GB"/>
              </w:rPr>
              <w:t>Text</w:t>
            </w:r>
          </w:p>
        </w:tc>
      </w:tr>
      <w:tr w:rsidR="00DB50C7" w:rsidRPr="00272F02" w14:paraId="4A6EE9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AC9327" w14:textId="77777777" w:rsidR="006601B0" w:rsidRPr="00272F02" w:rsidRDefault="006601B0" w:rsidP="00E07DBC">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607B4" w14:textId="2A0F6086" w:rsidR="006601B0" w:rsidRPr="00272F02" w:rsidRDefault="006601B0" w:rsidP="00E07DB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Y</w:t>
            </w:r>
            <w:r w:rsidR="00384F04" w:rsidRPr="00272F02">
              <w:rPr>
                <w:szCs w:val="20"/>
                <w:lang w:val="en-GB"/>
              </w:rPr>
              <w:t>es</w:t>
            </w:r>
          </w:p>
          <w:p w14:paraId="71B23145" w14:textId="5B223060" w:rsidR="006601B0" w:rsidRPr="00272F02" w:rsidRDefault="006601B0" w:rsidP="00E07DBC">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00C7505D" w:rsidRPr="00272F02">
              <w:rPr>
                <w:szCs w:val="20"/>
                <w:lang w:val="en-GB"/>
              </w:rPr>
              <w:t xml:space="preserve">, </w:t>
            </w:r>
            <w:r w:rsidR="005B21E9" w:rsidRPr="00272F02">
              <w:rPr>
                <w:szCs w:val="20"/>
                <w:lang w:val="en-GB"/>
              </w:rPr>
              <w:t xml:space="preserve">Primary </w:t>
            </w:r>
            <w:r w:rsidR="00C7505D" w:rsidRPr="00272F02">
              <w:rPr>
                <w:szCs w:val="20"/>
                <w:lang w:val="en-GB"/>
              </w:rPr>
              <w:t xml:space="preserve">reason, </w:t>
            </w:r>
            <w:r w:rsidR="00CA4A2E">
              <w:rPr>
                <w:szCs w:val="20"/>
                <w:lang w:val="en-GB"/>
              </w:rPr>
              <w:t xml:space="preserve">Sponsor </w:t>
            </w:r>
            <w:r w:rsidR="00C7505D" w:rsidRPr="00272F02">
              <w:rPr>
                <w:szCs w:val="20"/>
                <w:lang w:val="en-GB"/>
              </w:rPr>
              <w:t>Protocol Identifier, Protocol Amendment</w:t>
            </w:r>
          </w:p>
          <w:p w14:paraId="5C191CB3" w14:textId="064230C5" w:rsidR="006601B0" w:rsidRPr="00272F02" w:rsidRDefault="006601B0" w:rsidP="00E07DBC">
            <w:pPr>
              <w:pStyle w:val="TableCellLeft10pt"/>
              <w:rPr>
                <w:szCs w:val="20"/>
                <w:lang w:val="en-GB"/>
              </w:rPr>
            </w:pPr>
            <w:r w:rsidRPr="00272F02">
              <w:rPr>
                <w:rStyle w:val="TableCellLeft10ptBoldChar"/>
                <w:szCs w:val="20"/>
              </w:rPr>
              <w:t>Concept</w:t>
            </w:r>
            <w:r w:rsidRPr="00272F02">
              <w:rPr>
                <w:szCs w:val="20"/>
                <w:lang w:val="en-GB"/>
              </w:rPr>
              <w:t>:</w:t>
            </w:r>
            <w:r w:rsidR="00C7505D" w:rsidRPr="00272F02">
              <w:rPr>
                <w:szCs w:val="20"/>
                <w:lang w:val="en-GB"/>
              </w:rPr>
              <w:t>C17649</w:t>
            </w:r>
          </w:p>
        </w:tc>
      </w:tr>
      <w:tr w:rsidR="00DB50C7" w:rsidRPr="00272F02" w14:paraId="7AB65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11F0D6" w14:textId="36B4C630" w:rsidR="006601B0" w:rsidRPr="00272F02" w:rsidRDefault="0021788E" w:rsidP="00E07DB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751083F" w14:textId="65101D68" w:rsidR="006601B0" w:rsidRPr="00272F02" w:rsidRDefault="0078797D" w:rsidP="00E07DBC">
            <w:pPr>
              <w:pStyle w:val="TableCellLeft10pt"/>
              <w:rPr>
                <w:szCs w:val="20"/>
                <w:lang w:val="en-GB" w:eastAsia="ja-JP"/>
              </w:rPr>
            </w:pPr>
            <w:r w:rsidRPr="00272F02">
              <w:rPr>
                <w:szCs w:val="20"/>
                <w:lang w:val="en-GB" w:eastAsia="ja-JP"/>
              </w:rPr>
              <w:t>No</w:t>
            </w:r>
          </w:p>
        </w:tc>
      </w:tr>
    </w:tbl>
    <w:p w14:paraId="70AB05FD"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6C6CB4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11A562" w14:textId="77777777" w:rsidR="00B769F2" w:rsidRPr="00272F02" w:rsidRDefault="00B769F2"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027EC8" w14:textId="52A859CC" w:rsidR="00B769F2" w:rsidRPr="00272F02" w:rsidRDefault="4817CA86" w:rsidP="4817CA86">
            <w:pPr>
              <w:pStyle w:val="TableCellLeft10pt"/>
              <w:rPr>
                <w:lang w:val="en-GB"/>
              </w:rPr>
            </w:pPr>
            <w:r w:rsidRPr="4817CA86">
              <w:rPr>
                <w:lang w:val="en-GB"/>
              </w:rPr>
              <w:t>Secondary:</w:t>
            </w:r>
          </w:p>
        </w:tc>
      </w:tr>
      <w:tr w:rsidR="00DB50C7" w:rsidRPr="00272F02" w14:paraId="6E41417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71FA34" w14:textId="77777777" w:rsidR="00B769F2" w:rsidRPr="00272F02" w:rsidRDefault="00B769F2"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6985D55" w14:textId="77777777" w:rsidR="00B769F2" w:rsidRPr="00272F02" w:rsidRDefault="00B769F2" w:rsidP="00086A08">
            <w:pPr>
              <w:pStyle w:val="TableCellLeft10pt"/>
              <w:rPr>
                <w:szCs w:val="20"/>
                <w:lang w:val="en-GB"/>
              </w:rPr>
            </w:pPr>
            <w:r w:rsidRPr="00272F02">
              <w:rPr>
                <w:szCs w:val="20"/>
                <w:lang w:val="en-GB"/>
              </w:rPr>
              <w:t>Text</w:t>
            </w:r>
          </w:p>
        </w:tc>
      </w:tr>
      <w:tr w:rsidR="00DB50C7" w:rsidRPr="00272F02" w14:paraId="607B080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789BC3" w14:textId="69876BF6" w:rsidR="00B769F2" w:rsidRPr="00272F02" w:rsidRDefault="00B769F2"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FC70AB" w14:textId="77777777" w:rsidR="00B769F2" w:rsidRPr="00272F02" w:rsidRDefault="00B769F2" w:rsidP="00086A08">
            <w:pPr>
              <w:pStyle w:val="TableCellLeft10pt"/>
              <w:rPr>
                <w:szCs w:val="20"/>
                <w:lang w:val="en-GB"/>
              </w:rPr>
            </w:pPr>
            <w:r w:rsidRPr="00272F02">
              <w:rPr>
                <w:szCs w:val="20"/>
                <w:lang w:val="en-GB"/>
              </w:rPr>
              <w:t>H</w:t>
            </w:r>
          </w:p>
        </w:tc>
      </w:tr>
      <w:tr w:rsidR="00DB50C7" w:rsidRPr="00272F02" w14:paraId="3915518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AEF6E9F" w14:textId="77777777" w:rsidR="00B769F2" w:rsidRPr="00272F02" w:rsidRDefault="00B769F2"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E73BC8C" w14:textId="0B96F347" w:rsidR="00B769F2" w:rsidRPr="00272F02" w:rsidRDefault="00072CB1" w:rsidP="00086A08">
            <w:pPr>
              <w:pStyle w:val="TableCellLeft10pt"/>
              <w:rPr>
                <w:szCs w:val="20"/>
                <w:lang w:val="en-GB"/>
              </w:rPr>
            </w:pPr>
            <w:r w:rsidRPr="00272F02">
              <w:rPr>
                <w:szCs w:val="20"/>
                <w:lang w:val="en-GB"/>
              </w:rPr>
              <w:t>Heading</w:t>
            </w:r>
          </w:p>
        </w:tc>
      </w:tr>
      <w:tr w:rsidR="00DB50C7" w:rsidRPr="00272F02" w14:paraId="214E653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E67075" w14:textId="77777777" w:rsidR="00B769F2" w:rsidRPr="00272F02" w:rsidRDefault="00B769F2" w:rsidP="00086A08">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074F101" w14:textId="6987DEED" w:rsidR="00B769F2" w:rsidRPr="00272F02" w:rsidRDefault="005B21E9" w:rsidP="00086A08">
            <w:pPr>
              <w:pStyle w:val="TableCellLeft10pt"/>
              <w:rPr>
                <w:szCs w:val="20"/>
                <w:lang w:val="en-GB"/>
              </w:rPr>
            </w:pPr>
            <w:r w:rsidRPr="00272F02">
              <w:rPr>
                <w:szCs w:val="20"/>
                <w:lang w:val="en-GB"/>
              </w:rPr>
              <w:t>N/A</w:t>
            </w:r>
          </w:p>
        </w:tc>
      </w:tr>
      <w:tr w:rsidR="00DB50C7" w:rsidRPr="00272F02" w14:paraId="0186211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8CF19E" w14:textId="77777777" w:rsidR="00B769F2" w:rsidRPr="00272F02" w:rsidRDefault="00B769F2" w:rsidP="00086A0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1E2BE0" w14:textId="3573F8A8" w:rsidR="00B769F2" w:rsidRPr="00272F02" w:rsidRDefault="00A150A1" w:rsidP="00086A08">
            <w:pPr>
              <w:pStyle w:val="TableCellLeft10pt"/>
              <w:rPr>
                <w:szCs w:val="20"/>
                <w:lang w:val="en-GB"/>
              </w:rPr>
            </w:pPr>
            <w:r>
              <w:rPr>
                <w:szCs w:val="20"/>
                <w:lang w:val="en-GB"/>
              </w:rPr>
              <w:t xml:space="preserve">Conditional </w:t>
            </w:r>
          </w:p>
        </w:tc>
      </w:tr>
      <w:tr w:rsidR="00DB50C7" w:rsidRPr="00272F02" w14:paraId="0307000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1AF6A36" w14:textId="77777777" w:rsidR="00B769F2" w:rsidRPr="00272F02" w:rsidRDefault="00B769F2"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18A55B7" w14:textId="77777777" w:rsidR="00B769F2" w:rsidRPr="00272F02" w:rsidRDefault="00B769F2" w:rsidP="00086A08">
            <w:pPr>
              <w:pStyle w:val="TableCellLeft10pt"/>
              <w:rPr>
                <w:szCs w:val="20"/>
                <w:lang w:val="en-GB"/>
              </w:rPr>
            </w:pPr>
            <w:r w:rsidRPr="00272F02">
              <w:rPr>
                <w:szCs w:val="20"/>
                <w:lang w:val="en-GB"/>
              </w:rPr>
              <w:t>One to one</w:t>
            </w:r>
          </w:p>
        </w:tc>
      </w:tr>
      <w:tr w:rsidR="00DB50C7" w:rsidRPr="00272F02" w14:paraId="3AC4D4D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E989A4B" w14:textId="77777777" w:rsidR="00B769F2" w:rsidRPr="00272F02" w:rsidRDefault="00B769F2"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64029A" w14:textId="77777777" w:rsidR="00B769F2" w:rsidRPr="00272F02" w:rsidRDefault="00B769F2" w:rsidP="00086A08">
            <w:pPr>
              <w:pStyle w:val="TableCellLeft10pt"/>
              <w:rPr>
                <w:szCs w:val="20"/>
                <w:lang w:val="en-GB"/>
              </w:rPr>
            </w:pPr>
            <w:r w:rsidRPr="00272F02">
              <w:rPr>
                <w:szCs w:val="20"/>
                <w:lang w:val="en-GB"/>
              </w:rPr>
              <w:t>Amendment Details</w:t>
            </w:r>
          </w:p>
        </w:tc>
      </w:tr>
      <w:tr w:rsidR="00DB50C7" w:rsidRPr="00272F02" w14:paraId="7C7ED7C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9CC58F" w14:textId="77777777" w:rsidR="00B769F2" w:rsidRPr="00272F02" w:rsidRDefault="00B769F2"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C53F8DC" w14:textId="1EBECFE0" w:rsidR="00B769F2" w:rsidRPr="00272F02" w:rsidRDefault="00303E4D" w:rsidP="00086A08">
            <w:pPr>
              <w:pStyle w:val="TableCellLeft10pt"/>
              <w:rPr>
                <w:szCs w:val="20"/>
                <w:lang w:val="en-GB"/>
              </w:rPr>
            </w:pPr>
            <w:r w:rsidRPr="00272F02">
              <w:rPr>
                <w:szCs w:val="20"/>
                <w:lang w:val="en-GB"/>
              </w:rPr>
              <w:t>Secondary</w:t>
            </w:r>
            <w:r w:rsidR="00B769F2" w:rsidRPr="00272F02">
              <w:rPr>
                <w:szCs w:val="20"/>
                <w:lang w:val="en-GB"/>
              </w:rPr>
              <w:t>:</w:t>
            </w:r>
          </w:p>
        </w:tc>
      </w:tr>
      <w:tr w:rsidR="00DB50C7" w:rsidRPr="00272F02" w14:paraId="5EC9796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28CE8D" w14:textId="77777777" w:rsidR="00B769F2" w:rsidRPr="00272F02" w:rsidRDefault="00B769F2"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8C85F" w14:textId="77777777" w:rsidR="00B769F2" w:rsidRPr="00272F02" w:rsidRDefault="00B769F2"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37BB37D" w14:textId="41CC2A36" w:rsidR="00B769F2" w:rsidRPr="00272F02" w:rsidRDefault="00B769F2" w:rsidP="00086A08">
            <w:pPr>
              <w:pStyle w:val="TableCellLeft10pt"/>
              <w:rPr>
                <w:szCs w:val="20"/>
                <w:lang w:val="en-GB"/>
              </w:rPr>
            </w:pPr>
            <w:r w:rsidRPr="00272F02">
              <w:rPr>
                <w:rStyle w:val="TableCellLeft10ptBoldChar"/>
                <w:szCs w:val="20"/>
              </w:rPr>
              <w:t>Relationship</w:t>
            </w:r>
            <w:r w:rsidRPr="00272F02">
              <w:rPr>
                <w:szCs w:val="20"/>
                <w:lang w:val="en-GB"/>
              </w:rPr>
              <w:t xml:space="preserve">: </w:t>
            </w:r>
            <w:bookmarkStart w:id="53" w:name="_Hlk183034580"/>
            <w:r w:rsidRPr="00272F02">
              <w:rPr>
                <w:szCs w:val="20"/>
                <w:lang w:val="en-GB"/>
              </w:rPr>
              <w:t xml:space="preserve">Table Column </w:t>
            </w:r>
            <w:r w:rsidR="00072CB1" w:rsidRPr="00272F02">
              <w:rPr>
                <w:szCs w:val="20"/>
                <w:lang w:val="en-GB"/>
              </w:rPr>
              <w:t>Headin</w:t>
            </w:r>
            <w:bookmarkEnd w:id="53"/>
            <w:r w:rsidR="00072CB1" w:rsidRPr="00272F02">
              <w:rPr>
                <w:szCs w:val="20"/>
                <w:lang w:val="en-GB"/>
              </w:rPr>
              <w:t>g</w:t>
            </w:r>
          </w:p>
          <w:p w14:paraId="5BA1871E" w14:textId="491F320B" w:rsidR="00B769F2" w:rsidRPr="00272F02" w:rsidRDefault="00B769F2" w:rsidP="00086A0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FF5610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42D5F4" w14:textId="0DD73936" w:rsidR="00B769F2"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6EFAC" w14:textId="77777777" w:rsidR="00B769F2" w:rsidRPr="00272F02" w:rsidRDefault="00B769F2" w:rsidP="00086A08">
            <w:pPr>
              <w:pStyle w:val="TableCellLeft10pt"/>
              <w:rPr>
                <w:szCs w:val="20"/>
                <w:lang w:val="en-GB"/>
              </w:rPr>
            </w:pPr>
            <w:r w:rsidRPr="00272F02">
              <w:rPr>
                <w:szCs w:val="20"/>
                <w:lang w:val="en-GB"/>
              </w:rPr>
              <w:t>No</w:t>
            </w:r>
          </w:p>
        </w:tc>
      </w:tr>
    </w:tbl>
    <w:p w14:paraId="1398A862" w14:textId="77777777" w:rsidR="006601B0" w:rsidRPr="00272F02" w:rsidRDefault="006601B0" w:rsidP="00B769F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3B094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8072B8" w14:textId="77777777" w:rsidR="00B769F2" w:rsidRPr="00272F02" w:rsidRDefault="00B769F2"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4BDE2BE" w14:textId="3ADA24C1" w:rsidR="00B769F2" w:rsidRPr="00272F02" w:rsidRDefault="00110FDA" w:rsidP="3FAC1DFE">
            <w:pPr>
              <w:pStyle w:val="TableCellLeft10pt"/>
              <w:rPr>
                <w:lang w:val="en-GB"/>
              </w:rPr>
            </w:pPr>
            <w:r w:rsidRPr="00272F02">
              <w:rPr>
                <w:lang w:val="en-GB" w:eastAsia="ja-JP"/>
              </w:rPr>
              <w:t>{[</w:t>
            </w:r>
            <w:r w:rsidRPr="00272F02">
              <w:rPr>
                <w:lang w:val="en-GB"/>
              </w:rPr>
              <w:t>Secondary Reason for Amendment</w:t>
            </w:r>
            <w:r w:rsidRPr="00272F02">
              <w:rPr>
                <w:lang w:val="en-GB" w:eastAsia="ja-JP"/>
              </w:rPr>
              <w:t>] }</w:t>
            </w:r>
          </w:p>
        </w:tc>
      </w:tr>
      <w:tr w:rsidR="00DB50C7" w:rsidRPr="00272F02" w14:paraId="7F7ED8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AE7C0" w14:textId="77777777" w:rsidR="00B769F2" w:rsidRPr="00272F02" w:rsidRDefault="00B769F2"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6D97589" w14:textId="5DC0CEB6" w:rsidR="00B769F2" w:rsidRPr="00272F02" w:rsidRDefault="00B769F2" w:rsidP="00086A08">
            <w:pPr>
              <w:pStyle w:val="TableCellLeft10pt"/>
              <w:rPr>
                <w:lang w:val="en-GB"/>
              </w:rPr>
            </w:pPr>
            <w:r w:rsidRPr="00272F02">
              <w:rPr>
                <w:lang w:val="en-GB"/>
              </w:rPr>
              <w:t xml:space="preserve">Valid Value </w:t>
            </w:r>
          </w:p>
        </w:tc>
      </w:tr>
      <w:tr w:rsidR="00DB50C7" w:rsidRPr="00272F02" w14:paraId="5E84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29D28" w14:textId="581D4C9C" w:rsidR="00B769F2" w:rsidRPr="00272F02" w:rsidRDefault="00B769F2"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63DF93" w14:textId="16F2C5DB" w:rsidR="00B769F2" w:rsidRPr="00272F02" w:rsidRDefault="5ED97D12" w:rsidP="00086A08">
            <w:pPr>
              <w:pStyle w:val="TableCellLeft10pt"/>
              <w:rPr>
                <w:lang w:val="en-GB"/>
              </w:rPr>
            </w:pPr>
            <w:r w:rsidRPr="00272F02">
              <w:rPr>
                <w:lang w:val="en-GB"/>
              </w:rPr>
              <w:t xml:space="preserve">V </w:t>
            </w:r>
          </w:p>
        </w:tc>
      </w:tr>
      <w:tr w:rsidR="00DB50C7" w:rsidRPr="00272F02" w14:paraId="791D16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AB617" w14:textId="77777777" w:rsidR="00B769F2" w:rsidRPr="00272F02" w:rsidRDefault="00B769F2"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49B3900" w14:textId="3B0C330B" w:rsidR="00837062" w:rsidRPr="00272F02" w:rsidRDefault="000F6F05" w:rsidP="00086A08">
            <w:pPr>
              <w:pStyle w:val="TableCellLeft10pt"/>
              <w:rPr>
                <w:szCs w:val="20"/>
                <w:lang w:val="en-GB"/>
              </w:rPr>
            </w:pPr>
            <w:r w:rsidRPr="00272F02">
              <w:rPr>
                <w:szCs w:val="20"/>
                <w:lang w:val="en-GB"/>
              </w:rPr>
              <w:t>CNEW</w:t>
            </w:r>
          </w:p>
          <w:p w14:paraId="23511847" w14:textId="5E0F0928" w:rsidR="00B769F2" w:rsidRPr="00272F02" w:rsidRDefault="0078797D" w:rsidP="00086A08">
            <w:pPr>
              <w:pStyle w:val="TableCellLeft10pt"/>
              <w:rPr>
                <w:szCs w:val="20"/>
                <w:lang w:val="en-GB"/>
              </w:rPr>
            </w:pPr>
            <w:r w:rsidRPr="00272F02">
              <w:rPr>
                <w:szCs w:val="20"/>
                <w:lang w:val="en-GB"/>
              </w:rPr>
              <w:t>For review purpose, see definition of the controlled terminology below</w:t>
            </w:r>
            <w:r w:rsidR="00B769F2" w:rsidRPr="00272F02">
              <w:rPr>
                <w:szCs w:val="20"/>
                <w:lang w:val="en-GB"/>
              </w:rPr>
              <w:br/>
            </w:r>
            <w:r w:rsidR="00FC7389" w:rsidRPr="00272F02">
              <w:rPr>
                <w:szCs w:val="20"/>
                <w:lang w:val="en-GB"/>
              </w:rPr>
              <w:t>Additional rationale for the protocol amendment that is not considered the primary rationale.</w:t>
            </w:r>
          </w:p>
        </w:tc>
      </w:tr>
      <w:tr w:rsidR="00DB50C7" w:rsidRPr="00272F02" w14:paraId="00115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C2EEF" w14:textId="77777777" w:rsidR="00B769F2" w:rsidRPr="00272F02" w:rsidRDefault="00B769F2" w:rsidP="00086A08">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A16E4D" w14:textId="2B37787E" w:rsidR="00B769F2" w:rsidRPr="00272F02" w:rsidRDefault="008B4E39" w:rsidP="00086A08">
            <w:pPr>
              <w:pStyle w:val="TableCellLeft10pt"/>
              <w:rPr>
                <w:szCs w:val="20"/>
                <w:lang w:val="en-GB"/>
              </w:rPr>
            </w:pPr>
            <w:r w:rsidRPr="00272F02">
              <w:rPr>
                <w:szCs w:val="20"/>
              </w:rPr>
              <w:t xml:space="preserve">Choose from the available categories as the </w:t>
            </w:r>
            <w:r w:rsidRPr="00272F02">
              <w:rPr>
                <w:szCs w:val="20"/>
                <w:u w:val="single"/>
              </w:rPr>
              <w:t>primary</w:t>
            </w:r>
            <w:r w:rsidRPr="00272F02">
              <w:rPr>
                <w:szCs w:val="20"/>
              </w:rPr>
              <w:t xml:space="preserve"> reason and </w:t>
            </w:r>
            <w:r w:rsidRPr="00272F02">
              <w:rPr>
                <w:szCs w:val="20"/>
                <w:u w:val="single"/>
              </w:rPr>
              <w:t>secondary</w:t>
            </w:r>
            <w:r w:rsidRPr="00272F02">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DB50C7" w:rsidRPr="00272F02" w14:paraId="29DE1A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F1C53" w14:textId="77777777" w:rsidR="00B769F2" w:rsidRPr="00272F02" w:rsidRDefault="00B769F2" w:rsidP="00086A0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E5DB8" w14:textId="125CD9DB" w:rsidR="00B769F2" w:rsidRPr="00272F02" w:rsidRDefault="00A150A1" w:rsidP="00086A08">
            <w:pPr>
              <w:pStyle w:val="TableCellLeft10pt"/>
              <w:rPr>
                <w:szCs w:val="20"/>
                <w:lang w:val="en-GB"/>
              </w:rPr>
            </w:pPr>
            <w:r>
              <w:rPr>
                <w:szCs w:val="20"/>
                <w:lang w:val="en-GB"/>
              </w:rPr>
              <w:t>Conditional</w:t>
            </w:r>
            <w:r w:rsidR="00B769F2" w:rsidRPr="00272F02">
              <w:rPr>
                <w:szCs w:val="20"/>
                <w:lang w:val="en-GB"/>
              </w:rPr>
              <w:t xml:space="preserve"> If Protocol Original = </w:t>
            </w:r>
            <w:r w:rsidR="00D355AB">
              <w:rPr>
                <w:szCs w:val="20"/>
                <w:lang w:val="en-GB"/>
              </w:rPr>
              <w:t>No</w:t>
            </w:r>
            <w:r w:rsidR="00B769F2" w:rsidRPr="00272F02">
              <w:rPr>
                <w:szCs w:val="20"/>
                <w:lang w:val="en-GB"/>
              </w:rPr>
              <w:t xml:space="preserve"> </w:t>
            </w:r>
          </w:p>
        </w:tc>
      </w:tr>
      <w:tr w:rsidR="00DB50C7" w:rsidRPr="00272F02" w14:paraId="077C46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ADB31" w14:textId="77777777" w:rsidR="00B769F2" w:rsidRPr="00272F02" w:rsidRDefault="00B769F2"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DA7BFF7" w14:textId="7041A22F" w:rsidR="005B21E9" w:rsidRPr="00272F02" w:rsidRDefault="005B21E9" w:rsidP="00086A08">
            <w:pPr>
              <w:pStyle w:val="TableCellLeft10pt"/>
              <w:rPr>
                <w:szCs w:val="20"/>
                <w:lang w:val="en-GB"/>
              </w:rPr>
            </w:pPr>
            <w:r w:rsidRPr="00272F02">
              <w:rPr>
                <w:szCs w:val="20"/>
              </w:rPr>
              <w:t>One to one;</w:t>
            </w:r>
            <w:r w:rsidR="00355727" w:rsidRPr="00272F02">
              <w:rPr>
                <w:szCs w:val="20"/>
              </w:rPr>
              <w:t xml:space="preserve"> </w:t>
            </w:r>
            <w:r w:rsidRPr="00272F02">
              <w:rPr>
                <w:szCs w:val="20"/>
              </w:rPr>
              <w:t xml:space="preserve">One to Protocol Identifier; One </w:t>
            </w:r>
            <w:r w:rsidR="00355727" w:rsidRPr="00272F02">
              <w:rPr>
                <w:szCs w:val="20"/>
              </w:rPr>
              <w:t xml:space="preserve">to </w:t>
            </w:r>
            <w:r w:rsidRPr="00272F02">
              <w:rPr>
                <w:szCs w:val="20"/>
              </w:rPr>
              <w:t>Amendment Identifier</w:t>
            </w:r>
          </w:p>
        </w:tc>
      </w:tr>
      <w:tr w:rsidR="00DB50C7" w:rsidRPr="00272F02" w14:paraId="1FA2F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628A0" w14:textId="77777777" w:rsidR="00B769F2" w:rsidRPr="00272F02" w:rsidRDefault="00B769F2"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2714CFB" w14:textId="77777777" w:rsidR="00B769F2" w:rsidRPr="00272F02" w:rsidRDefault="00B769F2" w:rsidP="00086A08">
            <w:pPr>
              <w:pStyle w:val="TableCellLeft10pt"/>
              <w:rPr>
                <w:szCs w:val="20"/>
                <w:lang w:val="en-GB"/>
              </w:rPr>
            </w:pPr>
            <w:r w:rsidRPr="00272F02">
              <w:rPr>
                <w:szCs w:val="20"/>
                <w:lang w:val="en-GB"/>
              </w:rPr>
              <w:t>Amendment Details</w:t>
            </w:r>
          </w:p>
        </w:tc>
      </w:tr>
      <w:tr w:rsidR="00DB50C7" w:rsidRPr="00272F02" w14:paraId="1F1203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D53762" w14:textId="77777777" w:rsidR="00B769F2" w:rsidRPr="00272F02" w:rsidRDefault="00B769F2"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0A406A6E" w14:textId="77777777" w:rsidR="00EA072A" w:rsidRPr="00272F02" w:rsidRDefault="00EA072A" w:rsidP="00EA072A">
            <w:pPr>
              <w:pStyle w:val="TableListBullet10pt"/>
              <w:rPr>
                <w:szCs w:val="20"/>
              </w:rPr>
            </w:pPr>
            <w:r w:rsidRPr="00272F02">
              <w:rPr>
                <w:szCs w:val="20"/>
              </w:rPr>
              <w:t>Regulatory agency request to amend (CNEW)</w:t>
            </w:r>
          </w:p>
          <w:p w14:paraId="643FB3C2" w14:textId="77777777" w:rsidR="00EA072A" w:rsidRPr="00272F02" w:rsidRDefault="00EA072A" w:rsidP="00EA072A">
            <w:pPr>
              <w:pStyle w:val="TableListBullet10pt"/>
              <w:rPr>
                <w:szCs w:val="20"/>
              </w:rPr>
            </w:pPr>
            <w:r w:rsidRPr="00272F02">
              <w:rPr>
                <w:szCs w:val="20"/>
              </w:rPr>
              <w:t>New regulatory guidance (CNEW)</w:t>
            </w:r>
          </w:p>
          <w:p w14:paraId="7AE00359" w14:textId="01DF2D69" w:rsidR="00EA072A" w:rsidRPr="00272F02" w:rsidRDefault="00EA072A" w:rsidP="00EA072A">
            <w:pPr>
              <w:pStyle w:val="TableListBullet10pt"/>
              <w:rPr>
                <w:szCs w:val="20"/>
              </w:rPr>
            </w:pPr>
            <w:r w:rsidRPr="00272F02">
              <w:rPr>
                <w:szCs w:val="20"/>
              </w:rPr>
              <w:t xml:space="preserve">IRB/IEC </w:t>
            </w:r>
            <w:r w:rsidR="002E2384" w:rsidRPr="00272F02">
              <w:rPr>
                <w:szCs w:val="20"/>
              </w:rPr>
              <w:t>feedback (</w:t>
            </w:r>
            <w:r w:rsidRPr="00272F02">
              <w:rPr>
                <w:szCs w:val="20"/>
              </w:rPr>
              <w:t>CNEW)</w:t>
            </w:r>
          </w:p>
          <w:p w14:paraId="7EED606B" w14:textId="77777777" w:rsidR="00EA072A" w:rsidRPr="00272F02" w:rsidRDefault="00EA072A" w:rsidP="00EA072A">
            <w:pPr>
              <w:pStyle w:val="TableListBullet10pt"/>
              <w:rPr>
                <w:szCs w:val="20"/>
              </w:rPr>
            </w:pPr>
            <w:r w:rsidRPr="00272F02">
              <w:rPr>
                <w:szCs w:val="20"/>
              </w:rPr>
              <w:t>New safety information available (CNEW)</w:t>
            </w:r>
          </w:p>
          <w:p w14:paraId="7398E912" w14:textId="245454C7" w:rsidR="00EA072A" w:rsidRPr="00272F02" w:rsidRDefault="00EA072A" w:rsidP="00EA072A">
            <w:pPr>
              <w:pStyle w:val="TableListBullet10pt"/>
              <w:rPr>
                <w:szCs w:val="20"/>
              </w:rPr>
            </w:pPr>
            <w:r w:rsidRPr="00272F02">
              <w:rPr>
                <w:szCs w:val="20"/>
              </w:rPr>
              <w:t xml:space="preserve">Manufacturing </w:t>
            </w:r>
            <w:r w:rsidR="002E2384" w:rsidRPr="00272F02">
              <w:rPr>
                <w:szCs w:val="20"/>
              </w:rPr>
              <w:t>change (</w:t>
            </w:r>
            <w:r w:rsidR="005B21E9" w:rsidRPr="00272F02">
              <w:rPr>
                <w:szCs w:val="20"/>
              </w:rPr>
              <w:t>C</w:t>
            </w:r>
            <w:r w:rsidRPr="00272F02">
              <w:rPr>
                <w:szCs w:val="20"/>
              </w:rPr>
              <w:t>NEW)</w:t>
            </w:r>
          </w:p>
          <w:p w14:paraId="4C324FA6" w14:textId="77777777" w:rsidR="00EA072A" w:rsidRPr="00272F02" w:rsidRDefault="00EA072A" w:rsidP="00EA072A">
            <w:pPr>
              <w:pStyle w:val="TableListBullet10pt"/>
              <w:rPr>
                <w:szCs w:val="20"/>
              </w:rPr>
            </w:pPr>
            <w:r w:rsidRPr="00272F02">
              <w:rPr>
                <w:szCs w:val="20"/>
              </w:rPr>
              <w:t>IMP addition (CNEW)</w:t>
            </w:r>
          </w:p>
          <w:p w14:paraId="412673BD" w14:textId="77777777" w:rsidR="00EA072A" w:rsidRPr="00272F02" w:rsidRDefault="00EA072A" w:rsidP="00EA072A">
            <w:pPr>
              <w:pStyle w:val="TableListBullet10pt"/>
              <w:rPr>
                <w:szCs w:val="20"/>
              </w:rPr>
            </w:pPr>
            <w:r w:rsidRPr="00272F02">
              <w:rPr>
                <w:szCs w:val="20"/>
              </w:rPr>
              <w:t>Change in strategy (CNEW)</w:t>
            </w:r>
          </w:p>
          <w:p w14:paraId="7B32EABB" w14:textId="77777777" w:rsidR="00EA072A" w:rsidRPr="00272F02" w:rsidRDefault="00EA072A" w:rsidP="00EA072A">
            <w:pPr>
              <w:pStyle w:val="TableListBullet10pt"/>
              <w:rPr>
                <w:szCs w:val="20"/>
              </w:rPr>
            </w:pPr>
            <w:r w:rsidRPr="00272F02">
              <w:rPr>
                <w:szCs w:val="20"/>
              </w:rPr>
              <w:t>Change in standard of care (CNEW)</w:t>
            </w:r>
          </w:p>
          <w:p w14:paraId="6B63F64D" w14:textId="7A6F4411" w:rsidR="00EA072A" w:rsidRPr="00272F02" w:rsidRDefault="00EA072A" w:rsidP="00EA072A">
            <w:pPr>
              <w:pStyle w:val="TableListBullet10pt"/>
              <w:rPr>
                <w:szCs w:val="20"/>
              </w:rPr>
            </w:pPr>
            <w:r w:rsidRPr="00272F02">
              <w:rPr>
                <w:szCs w:val="20"/>
              </w:rPr>
              <w:t xml:space="preserve">New data available (other than safety </w:t>
            </w:r>
            <w:r w:rsidR="002E2384" w:rsidRPr="00272F02">
              <w:rPr>
                <w:szCs w:val="20"/>
              </w:rPr>
              <w:t>data) (</w:t>
            </w:r>
            <w:r w:rsidRPr="00272F02">
              <w:rPr>
                <w:szCs w:val="20"/>
              </w:rPr>
              <w:t>CNEW)</w:t>
            </w:r>
          </w:p>
          <w:p w14:paraId="74ECD73D" w14:textId="77777777" w:rsidR="00EA072A" w:rsidRPr="00272F02" w:rsidRDefault="00EA072A" w:rsidP="00EA072A">
            <w:pPr>
              <w:pStyle w:val="TableListBullet10pt"/>
              <w:rPr>
                <w:szCs w:val="20"/>
              </w:rPr>
            </w:pPr>
            <w:r w:rsidRPr="00272F02">
              <w:rPr>
                <w:szCs w:val="20"/>
              </w:rPr>
              <w:t>Investigator/site feedback (CNEW)</w:t>
            </w:r>
          </w:p>
          <w:p w14:paraId="3D0A3553" w14:textId="199328DA" w:rsidR="00EA072A" w:rsidRPr="00272F02" w:rsidRDefault="00EA072A" w:rsidP="00EA072A">
            <w:pPr>
              <w:pStyle w:val="TableListBullet10pt"/>
              <w:rPr>
                <w:szCs w:val="20"/>
              </w:rPr>
            </w:pPr>
            <w:r w:rsidRPr="00272F02">
              <w:rPr>
                <w:szCs w:val="20"/>
              </w:rPr>
              <w:t xml:space="preserve">Recruitment </w:t>
            </w:r>
            <w:r w:rsidR="002E2384" w:rsidRPr="00272F02">
              <w:rPr>
                <w:szCs w:val="20"/>
              </w:rPr>
              <w:t>difficulty (</w:t>
            </w:r>
            <w:r w:rsidRPr="00272F02">
              <w:rPr>
                <w:szCs w:val="20"/>
              </w:rPr>
              <w:t>CNEW)</w:t>
            </w:r>
          </w:p>
          <w:p w14:paraId="4BAC75DC" w14:textId="3D930398" w:rsidR="00EA072A" w:rsidRPr="00272F02" w:rsidRDefault="00EA072A" w:rsidP="00EA072A">
            <w:pPr>
              <w:pStyle w:val="TableListBullet10pt"/>
              <w:rPr>
                <w:szCs w:val="20"/>
              </w:rPr>
            </w:pPr>
            <w:r w:rsidRPr="00272F02">
              <w:rPr>
                <w:szCs w:val="20"/>
              </w:rPr>
              <w:t xml:space="preserve">Inconsistency and/or error in the </w:t>
            </w:r>
            <w:r w:rsidR="002E2384" w:rsidRPr="00272F02">
              <w:rPr>
                <w:szCs w:val="20"/>
              </w:rPr>
              <w:t>protocol (</w:t>
            </w:r>
            <w:r w:rsidRPr="00272F02">
              <w:rPr>
                <w:szCs w:val="20"/>
              </w:rPr>
              <w:t>CNEW)</w:t>
            </w:r>
          </w:p>
          <w:p w14:paraId="3232686B" w14:textId="4BFDB43C" w:rsidR="00EA072A" w:rsidRPr="00272F02" w:rsidRDefault="00EA072A" w:rsidP="00EA072A">
            <w:pPr>
              <w:pStyle w:val="TableListBullet10pt"/>
              <w:rPr>
                <w:szCs w:val="20"/>
              </w:rPr>
            </w:pPr>
            <w:r w:rsidRPr="00272F02">
              <w:rPr>
                <w:szCs w:val="20"/>
              </w:rPr>
              <w:t xml:space="preserve">Protocol design </w:t>
            </w:r>
            <w:r w:rsidR="002E2384" w:rsidRPr="00272F02">
              <w:rPr>
                <w:szCs w:val="20"/>
              </w:rPr>
              <w:t>error (</w:t>
            </w:r>
            <w:r w:rsidRPr="00272F02">
              <w:rPr>
                <w:szCs w:val="20"/>
              </w:rPr>
              <w:t>CNEW)</w:t>
            </w:r>
          </w:p>
          <w:p w14:paraId="52DC8F23" w14:textId="5EF84FB7" w:rsidR="00EA072A" w:rsidRPr="00272F02" w:rsidRDefault="00EA072A" w:rsidP="00EA072A">
            <w:pPr>
              <w:pStyle w:val="TableListBullet10pt"/>
              <w:rPr>
                <w:szCs w:val="20"/>
              </w:rPr>
            </w:pPr>
            <w:r w:rsidRPr="00272F02">
              <w:rPr>
                <w:szCs w:val="20"/>
              </w:rPr>
              <w:t>Other(</w:t>
            </w:r>
            <w:r w:rsidR="00110FDA" w:rsidRPr="00272F02">
              <w:rPr>
                <w:szCs w:val="20"/>
                <w:lang w:eastAsia="ja-JP"/>
              </w:rPr>
              <w:t>C17649</w:t>
            </w:r>
            <w:r w:rsidRPr="00272F02">
              <w:rPr>
                <w:szCs w:val="20"/>
              </w:rPr>
              <w:t>)</w:t>
            </w:r>
          </w:p>
          <w:p w14:paraId="5B491E08" w14:textId="77170B39" w:rsidR="00B769F2" w:rsidRPr="00272F02" w:rsidRDefault="00EA072A" w:rsidP="00EA072A">
            <w:pPr>
              <w:pStyle w:val="TableListBullet10pt"/>
              <w:rPr>
                <w:szCs w:val="20"/>
              </w:rPr>
            </w:pPr>
            <w:r w:rsidRPr="00272F02">
              <w:rPr>
                <w:szCs w:val="20"/>
              </w:rPr>
              <w:t>Not applicable(</w:t>
            </w:r>
            <w:r w:rsidR="00110FDA" w:rsidRPr="00272F02">
              <w:rPr>
                <w:szCs w:val="20"/>
                <w:lang w:eastAsia="ja-JP"/>
              </w:rPr>
              <w:t>C48660</w:t>
            </w:r>
            <w:r w:rsidRPr="00272F02">
              <w:rPr>
                <w:szCs w:val="20"/>
              </w:rPr>
              <w:t>)</w:t>
            </w:r>
          </w:p>
        </w:tc>
      </w:tr>
      <w:tr w:rsidR="00DB50C7" w:rsidRPr="00272F02" w14:paraId="57F010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F7D51" w14:textId="77777777" w:rsidR="00B769F2" w:rsidRPr="00272F02" w:rsidRDefault="00B769F2"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5E74AB0" w14:textId="77777777" w:rsidR="00B769F2" w:rsidRPr="00272F02" w:rsidRDefault="00B769F2"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5293FF7" w14:textId="69C73304" w:rsidR="00B769F2" w:rsidRPr="00272F02" w:rsidRDefault="00B769F2" w:rsidP="00086A08">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Pr="00272F02">
              <w:rPr>
                <w:szCs w:val="20"/>
                <w:lang w:val="en-GB"/>
              </w:rPr>
              <w:t xml:space="preserve">, </w:t>
            </w:r>
            <w:r w:rsidR="00A150A1">
              <w:rPr>
                <w:szCs w:val="20"/>
                <w:lang w:val="en-GB"/>
              </w:rPr>
              <w:t xml:space="preserve">Sponsor </w:t>
            </w:r>
            <w:r w:rsidRPr="00272F02">
              <w:rPr>
                <w:szCs w:val="20"/>
                <w:lang w:val="en-GB"/>
              </w:rPr>
              <w:t>Protocol Identifier, Protocol Amendment</w:t>
            </w:r>
          </w:p>
          <w:p w14:paraId="4A87D480" w14:textId="77777777" w:rsidR="00B769F2" w:rsidRPr="00272F02" w:rsidRDefault="00B769F2" w:rsidP="00086A08">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094F5C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1704C" w14:textId="5329DADF" w:rsidR="00B769F2"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2DCE47" w14:textId="45C21ABC" w:rsidR="00B769F2" w:rsidRPr="00272F02" w:rsidRDefault="0078797D" w:rsidP="00086A08">
            <w:pPr>
              <w:pStyle w:val="TableCellLeft10pt"/>
              <w:rPr>
                <w:szCs w:val="20"/>
                <w:lang w:val="en-GB"/>
              </w:rPr>
            </w:pPr>
            <w:r w:rsidRPr="00272F02">
              <w:rPr>
                <w:szCs w:val="20"/>
                <w:lang w:val="en-GB" w:eastAsia="ja-JP"/>
              </w:rPr>
              <w:t xml:space="preserve">Yes, </w:t>
            </w:r>
            <w:r w:rsidR="00B769F2" w:rsidRPr="00272F02">
              <w:rPr>
                <w:szCs w:val="20"/>
                <w:lang w:val="en-GB"/>
              </w:rPr>
              <w:t xml:space="preserve">Multiple accepted except for </w:t>
            </w:r>
            <w:r w:rsidR="00A62BE9" w:rsidRPr="00272F02">
              <w:rPr>
                <w:szCs w:val="20"/>
                <w:lang w:val="en-GB" w:eastAsia="ja-JP"/>
              </w:rPr>
              <w:t xml:space="preserve">the </w:t>
            </w:r>
            <w:r w:rsidR="00B769F2" w:rsidRPr="00272F02">
              <w:rPr>
                <w:szCs w:val="20"/>
                <w:lang w:val="en-GB"/>
              </w:rPr>
              <w:t>Original</w:t>
            </w:r>
          </w:p>
        </w:tc>
      </w:tr>
    </w:tbl>
    <w:p w14:paraId="5A317A9F" w14:textId="77777777" w:rsidR="00EA072A" w:rsidRPr="00272F02" w:rsidRDefault="00EA072A" w:rsidP="006601B0">
      <w:pPr>
        <w:rPr>
          <w:sz w:val="20"/>
          <w:szCs w:val="20"/>
        </w:rPr>
      </w:pPr>
    </w:p>
    <w:tbl>
      <w:tblPr>
        <w:tblStyle w:val="TableGrid"/>
        <w:tblW w:w="5000" w:type="pct"/>
        <w:tblLook w:val="04A0" w:firstRow="1" w:lastRow="0" w:firstColumn="1" w:lastColumn="0" w:noHBand="0" w:noVBand="1"/>
      </w:tblPr>
      <w:tblGrid>
        <w:gridCol w:w="939"/>
        <w:gridCol w:w="2114"/>
        <w:gridCol w:w="5937"/>
      </w:tblGrid>
      <w:tr w:rsidR="00DB50C7" w:rsidRPr="00272F02" w14:paraId="4DC4EF10" w14:textId="77777777" w:rsidTr="00910BB6">
        <w:trPr>
          <w:trHeight w:val="20"/>
        </w:trPr>
        <w:tc>
          <w:tcPr>
            <w:tcW w:w="522" w:type="pct"/>
            <w:shd w:val="clear" w:color="auto" w:fill="FFFFCC"/>
            <w:hideMark/>
          </w:tcPr>
          <w:p w14:paraId="1E894AAE" w14:textId="77777777" w:rsidR="00EA072A" w:rsidRPr="00272F02" w:rsidRDefault="00EA072A" w:rsidP="00C824A4">
            <w:pPr>
              <w:rPr>
                <w:b/>
                <w:bCs/>
                <w:sz w:val="20"/>
                <w:szCs w:val="20"/>
              </w:rPr>
            </w:pPr>
            <w:r w:rsidRPr="00272F02">
              <w:rPr>
                <w:b/>
                <w:bCs/>
                <w:sz w:val="20"/>
                <w:szCs w:val="20"/>
              </w:rPr>
              <w:t>NCI C-Code</w:t>
            </w:r>
          </w:p>
        </w:tc>
        <w:tc>
          <w:tcPr>
            <w:tcW w:w="1176" w:type="pct"/>
            <w:shd w:val="clear" w:color="auto" w:fill="FFFFCC"/>
            <w:hideMark/>
          </w:tcPr>
          <w:p w14:paraId="1402A8B1" w14:textId="77777777" w:rsidR="00EA072A" w:rsidRPr="00272F02" w:rsidRDefault="00EA072A" w:rsidP="00C824A4">
            <w:pPr>
              <w:rPr>
                <w:b/>
                <w:bCs/>
                <w:sz w:val="20"/>
                <w:szCs w:val="20"/>
              </w:rPr>
            </w:pPr>
            <w:r w:rsidRPr="00272F02">
              <w:rPr>
                <w:b/>
                <w:bCs/>
                <w:sz w:val="20"/>
                <w:szCs w:val="20"/>
              </w:rPr>
              <w:t>M11 Preferred Term</w:t>
            </w:r>
          </w:p>
        </w:tc>
        <w:tc>
          <w:tcPr>
            <w:tcW w:w="3301" w:type="pct"/>
            <w:shd w:val="clear" w:color="auto" w:fill="FFFFCC"/>
            <w:hideMark/>
          </w:tcPr>
          <w:p w14:paraId="450E399C" w14:textId="77777777" w:rsidR="00EA072A" w:rsidRPr="00272F02" w:rsidRDefault="00EA072A" w:rsidP="00C824A4">
            <w:pPr>
              <w:rPr>
                <w:b/>
                <w:bCs/>
                <w:sz w:val="20"/>
                <w:szCs w:val="20"/>
              </w:rPr>
            </w:pPr>
            <w:r w:rsidRPr="00272F02">
              <w:rPr>
                <w:b/>
                <w:bCs/>
                <w:sz w:val="20"/>
                <w:szCs w:val="20"/>
              </w:rPr>
              <w:t>Draft Definition</w:t>
            </w:r>
          </w:p>
        </w:tc>
      </w:tr>
      <w:tr w:rsidR="00DB50C7" w:rsidRPr="00272F02" w14:paraId="2C948196" w14:textId="77777777" w:rsidTr="00910BB6">
        <w:trPr>
          <w:trHeight w:val="20"/>
        </w:trPr>
        <w:tc>
          <w:tcPr>
            <w:tcW w:w="522" w:type="pct"/>
            <w:shd w:val="clear" w:color="auto" w:fill="EAEDF1" w:themeFill="text2" w:themeFillTint="1A"/>
            <w:hideMark/>
          </w:tcPr>
          <w:p w14:paraId="1714070A" w14:textId="77777777" w:rsidR="00EA072A" w:rsidRPr="00272F02" w:rsidRDefault="00EA072A" w:rsidP="00C824A4">
            <w:pPr>
              <w:rPr>
                <w:sz w:val="20"/>
                <w:szCs w:val="20"/>
              </w:rPr>
            </w:pPr>
            <w:r w:rsidRPr="00272F02">
              <w:rPr>
                <w:sz w:val="20"/>
                <w:szCs w:val="20"/>
              </w:rPr>
              <w:t>CNEW</w:t>
            </w:r>
          </w:p>
        </w:tc>
        <w:tc>
          <w:tcPr>
            <w:tcW w:w="1176" w:type="pct"/>
            <w:shd w:val="clear" w:color="auto" w:fill="EAEDF1" w:themeFill="text2" w:themeFillTint="1A"/>
            <w:hideMark/>
          </w:tcPr>
          <w:p w14:paraId="765ED662" w14:textId="77777777" w:rsidR="00EA072A" w:rsidRPr="00272F02" w:rsidRDefault="00EA072A" w:rsidP="00C824A4">
            <w:pPr>
              <w:rPr>
                <w:sz w:val="20"/>
                <w:szCs w:val="20"/>
              </w:rPr>
            </w:pPr>
            <w:r w:rsidRPr="00272F02">
              <w:rPr>
                <w:sz w:val="20"/>
                <w:szCs w:val="20"/>
              </w:rPr>
              <w:t>Reason for Amendment Response</w:t>
            </w:r>
          </w:p>
        </w:tc>
        <w:tc>
          <w:tcPr>
            <w:tcW w:w="3301" w:type="pct"/>
            <w:shd w:val="clear" w:color="auto" w:fill="EAEDF1" w:themeFill="text2" w:themeFillTint="1A"/>
            <w:hideMark/>
          </w:tcPr>
          <w:p w14:paraId="2F535FF2" w14:textId="073FEA8A" w:rsidR="00EA072A" w:rsidRPr="00272F02" w:rsidRDefault="00EA072A" w:rsidP="00C824A4">
            <w:pPr>
              <w:rPr>
                <w:sz w:val="20"/>
                <w:szCs w:val="20"/>
              </w:rPr>
            </w:pPr>
            <w:r w:rsidRPr="00272F02">
              <w:rPr>
                <w:sz w:val="20"/>
                <w:szCs w:val="20"/>
              </w:rPr>
              <w:t xml:space="preserve">A terminology value set relevant to the </w:t>
            </w:r>
            <w:r w:rsidR="00A62BE9" w:rsidRPr="00272F02">
              <w:rPr>
                <w:rFonts w:eastAsiaTheme="minorEastAsia"/>
                <w:sz w:val="20"/>
                <w:szCs w:val="20"/>
                <w:lang w:eastAsia="ja-JP"/>
              </w:rPr>
              <w:t>secondary</w:t>
            </w:r>
            <w:r w:rsidR="00A62BE9" w:rsidRPr="00272F02">
              <w:rPr>
                <w:sz w:val="20"/>
                <w:szCs w:val="20"/>
              </w:rPr>
              <w:t xml:space="preserve"> </w:t>
            </w:r>
            <w:r w:rsidRPr="00272F02">
              <w:rPr>
                <w:sz w:val="20"/>
                <w:szCs w:val="20"/>
              </w:rPr>
              <w:t>reason for amendment responses within the ICH M11 Protocol model.</w:t>
            </w:r>
          </w:p>
        </w:tc>
      </w:tr>
      <w:tr w:rsidR="00DB50C7" w:rsidRPr="00272F02" w14:paraId="1D9B39C4" w14:textId="77777777" w:rsidTr="00910BB6">
        <w:trPr>
          <w:trHeight w:val="20"/>
        </w:trPr>
        <w:tc>
          <w:tcPr>
            <w:tcW w:w="522" w:type="pct"/>
            <w:hideMark/>
          </w:tcPr>
          <w:p w14:paraId="583C1395" w14:textId="77777777" w:rsidR="00EA072A" w:rsidRPr="00272F02" w:rsidRDefault="00EA072A" w:rsidP="00C824A4">
            <w:pPr>
              <w:rPr>
                <w:sz w:val="20"/>
                <w:szCs w:val="20"/>
              </w:rPr>
            </w:pPr>
            <w:r w:rsidRPr="00272F02">
              <w:rPr>
                <w:sz w:val="20"/>
                <w:szCs w:val="20"/>
              </w:rPr>
              <w:t>CNEW</w:t>
            </w:r>
          </w:p>
        </w:tc>
        <w:tc>
          <w:tcPr>
            <w:tcW w:w="1176" w:type="pct"/>
            <w:hideMark/>
          </w:tcPr>
          <w:p w14:paraId="13C82EE5" w14:textId="77777777" w:rsidR="00EA072A" w:rsidRPr="00272F02" w:rsidRDefault="00EA072A" w:rsidP="00C824A4">
            <w:pPr>
              <w:rPr>
                <w:sz w:val="20"/>
                <w:szCs w:val="20"/>
              </w:rPr>
            </w:pPr>
            <w:r w:rsidRPr="00272F02">
              <w:rPr>
                <w:sz w:val="20"/>
                <w:szCs w:val="20"/>
              </w:rPr>
              <w:t>Regulatory Agency Request To Amend</w:t>
            </w:r>
          </w:p>
        </w:tc>
        <w:tc>
          <w:tcPr>
            <w:tcW w:w="3301" w:type="pct"/>
            <w:hideMark/>
          </w:tcPr>
          <w:p w14:paraId="01BBD306" w14:textId="77777777" w:rsidR="00EA072A" w:rsidRPr="00272F02" w:rsidRDefault="00EA072A" w:rsidP="00C824A4">
            <w:pPr>
              <w:rPr>
                <w:sz w:val="20"/>
                <w:szCs w:val="20"/>
              </w:rPr>
            </w:pPr>
            <w:r w:rsidRPr="00272F02">
              <w:rPr>
                <w:sz w:val="20"/>
                <w:szCs w:val="20"/>
              </w:rPr>
              <w:t>A regulatory agency has expressed a need for a change(s) to, or formal clarification of, the protocol.</w:t>
            </w:r>
          </w:p>
        </w:tc>
      </w:tr>
      <w:tr w:rsidR="00DB50C7" w:rsidRPr="00272F02" w14:paraId="48BB4657" w14:textId="77777777" w:rsidTr="00910BB6">
        <w:trPr>
          <w:trHeight w:val="20"/>
        </w:trPr>
        <w:tc>
          <w:tcPr>
            <w:tcW w:w="522" w:type="pct"/>
            <w:hideMark/>
          </w:tcPr>
          <w:p w14:paraId="6703CA9A" w14:textId="77777777" w:rsidR="00EA072A" w:rsidRPr="00272F02" w:rsidRDefault="00EA072A" w:rsidP="00C824A4">
            <w:pPr>
              <w:rPr>
                <w:sz w:val="20"/>
                <w:szCs w:val="20"/>
              </w:rPr>
            </w:pPr>
            <w:r w:rsidRPr="00272F02">
              <w:rPr>
                <w:sz w:val="20"/>
                <w:szCs w:val="20"/>
              </w:rPr>
              <w:t>CNEW</w:t>
            </w:r>
          </w:p>
        </w:tc>
        <w:tc>
          <w:tcPr>
            <w:tcW w:w="1176" w:type="pct"/>
            <w:hideMark/>
          </w:tcPr>
          <w:p w14:paraId="178061D8" w14:textId="77777777" w:rsidR="00EA072A" w:rsidRPr="00272F02" w:rsidRDefault="00EA072A" w:rsidP="00C824A4">
            <w:pPr>
              <w:rPr>
                <w:sz w:val="20"/>
                <w:szCs w:val="20"/>
              </w:rPr>
            </w:pPr>
            <w:r w:rsidRPr="00272F02">
              <w:rPr>
                <w:sz w:val="20"/>
                <w:szCs w:val="20"/>
              </w:rPr>
              <w:t>New Regulatory Guidance</w:t>
            </w:r>
          </w:p>
        </w:tc>
        <w:tc>
          <w:tcPr>
            <w:tcW w:w="3301" w:type="pct"/>
            <w:hideMark/>
          </w:tcPr>
          <w:p w14:paraId="33366486" w14:textId="77777777" w:rsidR="00EA072A" w:rsidRPr="00272F02" w:rsidRDefault="00EA072A" w:rsidP="00C824A4">
            <w:pPr>
              <w:rPr>
                <w:sz w:val="20"/>
                <w:szCs w:val="20"/>
              </w:rPr>
            </w:pPr>
            <w:r w:rsidRPr="00272F02">
              <w:rPr>
                <w:sz w:val="20"/>
                <w:szCs w:val="20"/>
              </w:rPr>
              <w:t>A regulatory agency has published a guidance document that necessitates a change(s) to, or formal clarification of, the protocol.</w:t>
            </w:r>
          </w:p>
        </w:tc>
      </w:tr>
      <w:tr w:rsidR="00DB50C7" w:rsidRPr="00272F02" w14:paraId="36240819" w14:textId="77777777" w:rsidTr="00910BB6">
        <w:trPr>
          <w:trHeight w:val="20"/>
        </w:trPr>
        <w:tc>
          <w:tcPr>
            <w:tcW w:w="522" w:type="pct"/>
            <w:hideMark/>
          </w:tcPr>
          <w:p w14:paraId="53865364" w14:textId="77777777" w:rsidR="00EA072A" w:rsidRPr="00272F02" w:rsidRDefault="00EA072A" w:rsidP="00C824A4">
            <w:pPr>
              <w:rPr>
                <w:sz w:val="20"/>
                <w:szCs w:val="20"/>
              </w:rPr>
            </w:pPr>
            <w:r w:rsidRPr="00272F02">
              <w:rPr>
                <w:sz w:val="20"/>
                <w:szCs w:val="20"/>
              </w:rPr>
              <w:t>CNEW</w:t>
            </w:r>
          </w:p>
        </w:tc>
        <w:tc>
          <w:tcPr>
            <w:tcW w:w="1176" w:type="pct"/>
            <w:hideMark/>
          </w:tcPr>
          <w:p w14:paraId="633A10B9" w14:textId="77777777" w:rsidR="00EA072A" w:rsidRPr="00272F02" w:rsidRDefault="00EA072A" w:rsidP="00C824A4">
            <w:pPr>
              <w:rPr>
                <w:sz w:val="20"/>
                <w:szCs w:val="20"/>
              </w:rPr>
            </w:pPr>
            <w:r w:rsidRPr="00272F02">
              <w:rPr>
                <w:sz w:val="20"/>
                <w:szCs w:val="20"/>
              </w:rPr>
              <w:t>IRB/IEC Feedback</w:t>
            </w:r>
          </w:p>
        </w:tc>
        <w:tc>
          <w:tcPr>
            <w:tcW w:w="3301" w:type="pct"/>
            <w:hideMark/>
          </w:tcPr>
          <w:p w14:paraId="45A06A8A" w14:textId="77777777" w:rsidR="00EA072A" w:rsidRPr="00272F02" w:rsidRDefault="00EA072A" w:rsidP="00C824A4">
            <w:pPr>
              <w:rPr>
                <w:sz w:val="20"/>
                <w:szCs w:val="20"/>
              </w:rPr>
            </w:pPr>
            <w:r w:rsidRPr="00272F02">
              <w:rPr>
                <w:sz w:val="20"/>
                <w:szCs w:val="20"/>
              </w:rPr>
              <w:t>Feedback from the institutional review board or independent ethics committee necessitates a change(s) to, or formal clarification of, the protocol.</w:t>
            </w:r>
          </w:p>
        </w:tc>
      </w:tr>
      <w:tr w:rsidR="00DB50C7" w:rsidRPr="00272F02" w14:paraId="41AE99D5" w14:textId="77777777" w:rsidTr="00910BB6">
        <w:trPr>
          <w:trHeight w:val="20"/>
        </w:trPr>
        <w:tc>
          <w:tcPr>
            <w:tcW w:w="522" w:type="pct"/>
            <w:hideMark/>
          </w:tcPr>
          <w:p w14:paraId="1F578A5D" w14:textId="77777777" w:rsidR="00EA072A" w:rsidRPr="00272F02" w:rsidRDefault="00EA072A" w:rsidP="00C824A4">
            <w:pPr>
              <w:rPr>
                <w:sz w:val="20"/>
                <w:szCs w:val="20"/>
              </w:rPr>
            </w:pPr>
            <w:r w:rsidRPr="00272F02">
              <w:rPr>
                <w:sz w:val="20"/>
                <w:szCs w:val="20"/>
              </w:rPr>
              <w:t>CNEW</w:t>
            </w:r>
          </w:p>
        </w:tc>
        <w:tc>
          <w:tcPr>
            <w:tcW w:w="1176" w:type="pct"/>
            <w:hideMark/>
          </w:tcPr>
          <w:p w14:paraId="7C63DF1C" w14:textId="77777777" w:rsidR="00EA072A" w:rsidRPr="00272F02" w:rsidRDefault="00EA072A" w:rsidP="00C824A4">
            <w:pPr>
              <w:rPr>
                <w:sz w:val="20"/>
                <w:szCs w:val="20"/>
              </w:rPr>
            </w:pPr>
            <w:r w:rsidRPr="00272F02">
              <w:rPr>
                <w:sz w:val="20"/>
                <w:szCs w:val="20"/>
              </w:rPr>
              <w:t>New Safety Information Available</w:t>
            </w:r>
          </w:p>
        </w:tc>
        <w:tc>
          <w:tcPr>
            <w:tcW w:w="3301" w:type="pct"/>
            <w:hideMark/>
          </w:tcPr>
          <w:p w14:paraId="1E732066" w14:textId="77777777" w:rsidR="00EA072A" w:rsidRPr="00272F02" w:rsidRDefault="00EA072A" w:rsidP="00C824A4">
            <w:pPr>
              <w:rPr>
                <w:sz w:val="20"/>
                <w:szCs w:val="20"/>
              </w:rPr>
            </w:pPr>
            <w:r w:rsidRPr="00272F02">
              <w:rPr>
                <w:sz w:val="20"/>
                <w:szCs w:val="20"/>
              </w:rPr>
              <w:t>Previously unavailable safety data becomes available, which necessitates a change(s) to, or formal clarification of, the protocol.</w:t>
            </w:r>
          </w:p>
        </w:tc>
      </w:tr>
      <w:tr w:rsidR="00DB50C7" w:rsidRPr="00272F02" w14:paraId="273E8872" w14:textId="77777777" w:rsidTr="00910BB6">
        <w:trPr>
          <w:trHeight w:val="20"/>
        </w:trPr>
        <w:tc>
          <w:tcPr>
            <w:tcW w:w="522" w:type="pct"/>
            <w:hideMark/>
          </w:tcPr>
          <w:p w14:paraId="625063BB" w14:textId="77777777" w:rsidR="00EA072A" w:rsidRPr="00272F02" w:rsidRDefault="00EA072A" w:rsidP="00C824A4">
            <w:pPr>
              <w:rPr>
                <w:sz w:val="20"/>
                <w:szCs w:val="20"/>
              </w:rPr>
            </w:pPr>
            <w:r w:rsidRPr="00272F02">
              <w:rPr>
                <w:sz w:val="20"/>
                <w:szCs w:val="20"/>
              </w:rPr>
              <w:t>CNEW</w:t>
            </w:r>
          </w:p>
        </w:tc>
        <w:tc>
          <w:tcPr>
            <w:tcW w:w="1176" w:type="pct"/>
            <w:hideMark/>
          </w:tcPr>
          <w:p w14:paraId="410EF797" w14:textId="77777777" w:rsidR="00EA072A" w:rsidRPr="00272F02" w:rsidRDefault="00EA072A" w:rsidP="00C824A4">
            <w:pPr>
              <w:rPr>
                <w:sz w:val="20"/>
                <w:szCs w:val="20"/>
              </w:rPr>
            </w:pPr>
            <w:r w:rsidRPr="00272F02">
              <w:rPr>
                <w:sz w:val="20"/>
                <w:szCs w:val="20"/>
              </w:rPr>
              <w:t>Manufacturing Change</w:t>
            </w:r>
          </w:p>
        </w:tc>
        <w:tc>
          <w:tcPr>
            <w:tcW w:w="3301" w:type="pct"/>
            <w:hideMark/>
          </w:tcPr>
          <w:p w14:paraId="763D42F4" w14:textId="77777777" w:rsidR="00EA072A" w:rsidRPr="00272F02" w:rsidRDefault="00EA072A" w:rsidP="00C824A4">
            <w:pPr>
              <w:rPr>
                <w:sz w:val="20"/>
                <w:szCs w:val="20"/>
              </w:rPr>
            </w:pPr>
            <w:r w:rsidRPr="00272F02">
              <w:rPr>
                <w:sz w:val="20"/>
                <w:szCs w:val="20"/>
              </w:rPr>
              <w:t>A change to manufacturing processes of the study agents necessitates a change(s) to, or formal clarification of, the protocol.</w:t>
            </w:r>
          </w:p>
        </w:tc>
      </w:tr>
      <w:tr w:rsidR="00DB50C7" w:rsidRPr="00272F02" w14:paraId="0A71F571" w14:textId="77777777" w:rsidTr="00910BB6">
        <w:trPr>
          <w:trHeight w:val="20"/>
        </w:trPr>
        <w:tc>
          <w:tcPr>
            <w:tcW w:w="522" w:type="pct"/>
            <w:hideMark/>
          </w:tcPr>
          <w:p w14:paraId="2505565B" w14:textId="77777777" w:rsidR="00EA072A" w:rsidRPr="00272F02" w:rsidRDefault="00EA072A" w:rsidP="00C824A4">
            <w:pPr>
              <w:rPr>
                <w:sz w:val="20"/>
                <w:szCs w:val="20"/>
              </w:rPr>
            </w:pPr>
            <w:r w:rsidRPr="00272F02">
              <w:rPr>
                <w:sz w:val="20"/>
                <w:szCs w:val="20"/>
              </w:rPr>
              <w:t>CNEW</w:t>
            </w:r>
          </w:p>
        </w:tc>
        <w:tc>
          <w:tcPr>
            <w:tcW w:w="1176" w:type="pct"/>
            <w:hideMark/>
          </w:tcPr>
          <w:p w14:paraId="58CEABD6" w14:textId="77777777" w:rsidR="00EA072A" w:rsidRPr="00272F02" w:rsidRDefault="00EA072A" w:rsidP="00C824A4">
            <w:pPr>
              <w:rPr>
                <w:sz w:val="20"/>
                <w:szCs w:val="20"/>
              </w:rPr>
            </w:pPr>
            <w:r w:rsidRPr="00272F02">
              <w:rPr>
                <w:sz w:val="20"/>
                <w:szCs w:val="20"/>
              </w:rPr>
              <w:t>IMP Addition</w:t>
            </w:r>
          </w:p>
        </w:tc>
        <w:tc>
          <w:tcPr>
            <w:tcW w:w="3301" w:type="pct"/>
            <w:hideMark/>
          </w:tcPr>
          <w:p w14:paraId="0BA31539" w14:textId="77777777" w:rsidR="00EA072A" w:rsidRPr="00272F02" w:rsidRDefault="00EA072A" w:rsidP="00C824A4">
            <w:pPr>
              <w:rPr>
                <w:sz w:val="20"/>
                <w:szCs w:val="20"/>
              </w:rPr>
            </w:pPr>
            <w:r w:rsidRPr="00272F02">
              <w:rPr>
                <w:sz w:val="20"/>
                <w:szCs w:val="20"/>
              </w:rPr>
              <w:t>The addition of an investigational medicinal product to a clinical trial design necessitates a change(s) to, or formal clarification of, the protocol.</w:t>
            </w:r>
          </w:p>
        </w:tc>
      </w:tr>
      <w:tr w:rsidR="00DB50C7" w:rsidRPr="00272F02" w14:paraId="0E1149BD" w14:textId="77777777" w:rsidTr="00910BB6">
        <w:trPr>
          <w:trHeight w:val="20"/>
        </w:trPr>
        <w:tc>
          <w:tcPr>
            <w:tcW w:w="522" w:type="pct"/>
            <w:hideMark/>
          </w:tcPr>
          <w:p w14:paraId="50E19956" w14:textId="77777777" w:rsidR="00EA072A" w:rsidRPr="00272F02" w:rsidRDefault="00EA072A" w:rsidP="00C824A4">
            <w:pPr>
              <w:rPr>
                <w:sz w:val="20"/>
                <w:szCs w:val="20"/>
              </w:rPr>
            </w:pPr>
            <w:r w:rsidRPr="00272F02">
              <w:rPr>
                <w:sz w:val="20"/>
                <w:szCs w:val="20"/>
              </w:rPr>
              <w:t>CNEW</w:t>
            </w:r>
          </w:p>
        </w:tc>
        <w:tc>
          <w:tcPr>
            <w:tcW w:w="1176" w:type="pct"/>
            <w:hideMark/>
          </w:tcPr>
          <w:p w14:paraId="79C4554D" w14:textId="77777777" w:rsidR="00EA072A" w:rsidRPr="00272F02" w:rsidRDefault="00EA072A" w:rsidP="00C824A4">
            <w:pPr>
              <w:rPr>
                <w:sz w:val="20"/>
                <w:szCs w:val="20"/>
              </w:rPr>
            </w:pPr>
            <w:r w:rsidRPr="00272F02">
              <w:rPr>
                <w:sz w:val="20"/>
                <w:szCs w:val="20"/>
              </w:rPr>
              <w:t>Change In Strategy</w:t>
            </w:r>
          </w:p>
        </w:tc>
        <w:tc>
          <w:tcPr>
            <w:tcW w:w="3301" w:type="pct"/>
            <w:hideMark/>
          </w:tcPr>
          <w:p w14:paraId="7C095BBD" w14:textId="77777777" w:rsidR="00EA072A" w:rsidRPr="00272F02" w:rsidRDefault="00EA072A" w:rsidP="00C824A4">
            <w:pPr>
              <w:rPr>
                <w:sz w:val="20"/>
                <w:szCs w:val="20"/>
              </w:rPr>
            </w:pPr>
            <w:r w:rsidRPr="00272F02">
              <w:rPr>
                <w:sz w:val="20"/>
                <w:szCs w:val="20"/>
              </w:rPr>
              <w:t>A change in the study purpose or intent of the scientific plan necessitates a change(s) to, or formal clarification of, the protocol.</w:t>
            </w:r>
          </w:p>
        </w:tc>
      </w:tr>
      <w:tr w:rsidR="00DB50C7" w:rsidRPr="00272F02" w14:paraId="2A028A83" w14:textId="77777777" w:rsidTr="00910BB6">
        <w:trPr>
          <w:trHeight w:val="20"/>
        </w:trPr>
        <w:tc>
          <w:tcPr>
            <w:tcW w:w="522" w:type="pct"/>
            <w:hideMark/>
          </w:tcPr>
          <w:p w14:paraId="484696AD" w14:textId="77777777" w:rsidR="00EA072A" w:rsidRPr="00272F02" w:rsidRDefault="00EA072A" w:rsidP="00C824A4">
            <w:pPr>
              <w:rPr>
                <w:sz w:val="20"/>
                <w:szCs w:val="20"/>
              </w:rPr>
            </w:pPr>
            <w:r w:rsidRPr="00272F02">
              <w:rPr>
                <w:sz w:val="20"/>
                <w:szCs w:val="20"/>
              </w:rPr>
              <w:t>CNEW</w:t>
            </w:r>
          </w:p>
        </w:tc>
        <w:tc>
          <w:tcPr>
            <w:tcW w:w="1176" w:type="pct"/>
            <w:hideMark/>
          </w:tcPr>
          <w:p w14:paraId="570F3B78" w14:textId="77777777" w:rsidR="00EA072A" w:rsidRPr="00272F02" w:rsidRDefault="00EA072A" w:rsidP="00C824A4">
            <w:pPr>
              <w:rPr>
                <w:sz w:val="20"/>
                <w:szCs w:val="20"/>
              </w:rPr>
            </w:pPr>
            <w:r w:rsidRPr="00272F02">
              <w:rPr>
                <w:sz w:val="20"/>
                <w:szCs w:val="20"/>
              </w:rPr>
              <w:t>Change In Standard Of Care</w:t>
            </w:r>
          </w:p>
        </w:tc>
        <w:tc>
          <w:tcPr>
            <w:tcW w:w="3301" w:type="pct"/>
            <w:hideMark/>
          </w:tcPr>
          <w:p w14:paraId="7E695583" w14:textId="77777777" w:rsidR="00EA072A" w:rsidRPr="00272F02" w:rsidRDefault="00EA072A" w:rsidP="00C824A4">
            <w:pPr>
              <w:rPr>
                <w:sz w:val="20"/>
                <w:szCs w:val="20"/>
              </w:rPr>
            </w:pPr>
            <w:r w:rsidRPr="00272F02">
              <w:rPr>
                <w:sz w:val="20"/>
                <w:szCs w:val="20"/>
              </w:rPr>
              <w:t>A change in the standard of care necessitates a change(s) to, or formal clarification of, the protocol.</w:t>
            </w:r>
          </w:p>
        </w:tc>
      </w:tr>
      <w:tr w:rsidR="00DB50C7" w:rsidRPr="00272F02" w14:paraId="67300AD7" w14:textId="77777777" w:rsidTr="00910BB6">
        <w:trPr>
          <w:trHeight w:val="20"/>
        </w:trPr>
        <w:tc>
          <w:tcPr>
            <w:tcW w:w="522" w:type="pct"/>
            <w:hideMark/>
          </w:tcPr>
          <w:p w14:paraId="3E888A3F" w14:textId="77777777" w:rsidR="00EA072A" w:rsidRPr="00272F02" w:rsidRDefault="00EA072A" w:rsidP="00C824A4">
            <w:pPr>
              <w:rPr>
                <w:sz w:val="20"/>
                <w:szCs w:val="20"/>
              </w:rPr>
            </w:pPr>
            <w:r w:rsidRPr="00272F02">
              <w:rPr>
                <w:sz w:val="20"/>
                <w:szCs w:val="20"/>
              </w:rPr>
              <w:t>CNEW</w:t>
            </w:r>
          </w:p>
        </w:tc>
        <w:tc>
          <w:tcPr>
            <w:tcW w:w="1176" w:type="pct"/>
            <w:hideMark/>
          </w:tcPr>
          <w:p w14:paraId="172C77BE" w14:textId="77777777" w:rsidR="00EA072A" w:rsidRPr="00272F02" w:rsidRDefault="00EA072A" w:rsidP="00C824A4">
            <w:pPr>
              <w:rPr>
                <w:sz w:val="20"/>
                <w:szCs w:val="20"/>
              </w:rPr>
            </w:pPr>
            <w:r w:rsidRPr="00272F02">
              <w:rPr>
                <w:sz w:val="20"/>
                <w:szCs w:val="20"/>
              </w:rPr>
              <w:t>New Data Available (Other Than Safety Data)</w:t>
            </w:r>
          </w:p>
        </w:tc>
        <w:tc>
          <w:tcPr>
            <w:tcW w:w="3301" w:type="pct"/>
            <w:hideMark/>
          </w:tcPr>
          <w:p w14:paraId="1FFA7A3C" w14:textId="77777777" w:rsidR="00EA072A" w:rsidRPr="00272F02" w:rsidRDefault="00EA072A" w:rsidP="00C824A4">
            <w:pPr>
              <w:rPr>
                <w:sz w:val="20"/>
                <w:szCs w:val="20"/>
              </w:rPr>
            </w:pPr>
            <w:r w:rsidRPr="00272F02">
              <w:rPr>
                <w:sz w:val="20"/>
                <w:szCs w:val="20"/>
              </w:rPr>
              <w:t>Previously unavailable data (other than safety data) becomes available, which necessitates a change(s) to, or formal clarification of, the protocol.</w:t>
            </w:r>
          </w:p>
        </w:tc>
      </w:tr>
      <w:tr w:rsidR="00DB50C7" w:rsidRPr="00272F02" w14:paraId="690D1D1D" w14:textId="77777777" w:rsidTr="00910BB6">
        <w:trPr>
          <w:trHeight w:val="20"/>
        </w:trPr>
        <w:tc>
          <w:tcPr>
            <w:tcW w:w="522" w:type="pct"/>
            <w:hideMark/>
          </w:tcPr>
          <w:p w14:paraId="391CB90A" w14:textId="77777777" w:rsidR="00EA072A" w:rsidRPr="00272F02" w:rsidRDefault="00EA072A" w:rsidP="00C824A4">
            <w:pPr>
              <w:rPr>
                <w:sz w:val="20"/>
                <w:szCs w:val="20"/>
              </w:rPr>
            </w:pPr>
            <w:r w:rsidRPr="00272F02">
              <w:rPr>
                <w:sz w:val="20"/>
                <w:szCs w:val="20"/>
              </w:rPr>
              <w:t>CNEW</w:t>
            </w:r>
          </w:p>
        </w:tc>
        <w:tc>
          <w:tcPr>
            <w:tcW w:w="1176" w:type="pct"/>
            <w:hideMark/>
          </w:tcPr>
          <w:p w14:paraId="1DF393CB" w14:textId="77777777" w:rsidR="00EA072A" w:rsidRPr="00272F02" w:rsidRDefault="00EA072A" w:rsidP="00C824A4">
            <w:pPr>
              <w:rPr>
                <w:sz w:val="20"/>
                <w:szCs w:val="20"/>
              </w:rPr>
            </w:pPr>
            <w:r w:rsidRPr="00272F02">
              <w:rPr>
                <w:sz w:val="20"/>
                <w:szCs w:val="20"/>
              </w:rPr>
              <w:t>Investigator/Site Feedback</w:t>
            </w:r>
          </w:p>
        </w:tc>
        <w:tc>
          <w:tcPr>
            <w:tcW w:w="3301" w:type="pct"/>
            <w:hideMark/>
          </w:tcPr>
          <w:p w14:paraId="2479A073" w14:textId="77777777" w:rsidR="00EA072A" w:rsidRPr="00272F02" w:rsidRDefault="00EA072A" w:rsidP="00C824A4">
            <w:pPr>
              <w:rPr>
                <w:sz w:val="20"/>
                <w:szCs w:val="20"/>
              </w:rPr>
            </w:pPr>
            <w:r w:rsidRPr="00272F02">
              <w:rPr>
                <w:sz w:val="20"/>
                <w:szCs w:val="20"/>
              </w:rPr>
              <w:t>Feedback from the investigator or study site necessitates a change(s) to, or formal clarification of, the protocol.</w:t>
            </w:r>
          </w:p>
        </w:tc>
      </w:tr>
      <w:tr w:rsidR="00DB50C7" w:rsidRPr="00272F02" w14:paraId="0FFC8D08" w14:textId="77777777" w:rsidTr="00910BB6">
        <w:trPr>
          <w:trHeight w:val="20"/>
        </w:trPr>
        <w:tc>
          <w:tcPr>
            <w:tcW w:w="522" w:type="pct"/>
            <w:hideMark/>
          </w:tcPr>
          <w:p w14:paraId="3722CA5C" w14:textId="77777777" w:rsidR="00EA072A" w:rsidRPr="00272F02" w:rsidRDefault="00EA072A" w:rsidP="00C824A4">
            <w:pPr>
              <w:rPr>
                <w:sz w:val="20"/>
                <w:szCs w:val="20"/>
              </w:rPr>
            </w:pPr>
            <w:r w:rsidRPr="00272F02">
              <w:rPr>
                <w:sz w:val="20"/>
                <w:szCs w:val="20"/>
              </w:rPr>
              <w:t>CNEW</w:t>
            </w:r>
          </w:p>
        </w:tc>
        <w:tc>
          <w:tcPr>
            <w:tcW w:w="1176" w:type="pct"/>
            <w:hideMark/>
          </w:tcPr>
          <w:p w14:paraId="4CBA09AE" w14:textId="77777777" w:rsidR="00EA072A" w:rsidRPr="00272F02" w:rsidRDefault="00EA072A" w:rsidP="00C824A4">
            <w:pPr>
              <w:rPr>
                <w:sz w:val="20"/>
                <w:szCs w:val="20"/>
              </w:rPr>
            </w:pPr>
            <w:r w:rsidRPr="00272F02">
              <w:rPr>
                <w:sz w:val="20"/>
                <w:szCs w:val="20"/>
              </w:rPr>
              <w:t>Recruitment Difficulty</w:t>
            </w:r>
          </w:p>
        </w:tc>
        <w:tc>
          <w:tcPr>
            <w:tcW w:w="3301" w:type="pct"/>
            <w:hideMark/>
          </w:tcPr>
          <w:p w14:paraId="18124562" w14:textId="77777777" w:rsidR="00EA072A" w:rsidRPr="00272F02" w:rsidRDefault="00EA072A" w:rsidP="00C824A4">
            <w:pPr>
              <w:rPr>
                <w:sz w:val="20"/>
                <w:szCs w:val="20"/>
              </w:rPr>
            </w:pPr>
            <w:r w:rsidRPr="00272F02">
              <w:rPr>
                <w:sz w:val="20"/>
                <w:szCs w:val="20"/>
              </w:rPr>
              <w:t>Challenges with participant recruitment necessitates a change(s) to, or formal clarification of, the protocol.</w:t>
            </w:r>
          </w:p>
        </w:tc>
      </w:tr>
      <w:tr w:rsidR="00DB50C7" w:rsidRPr="00272F02" w14:paraId="4BDB44E7" w14:textId="77777777" w:rsidTr="00910BB6">
        <w:trPr>
          <w:trHeight w:val="20"/>
        </w:trPr>
        <w:tc>
          <w:tcPr>
            <w:tcW w:w="522" w:type="pct"/>
            <w:hideMark/>
          </w:tcPr>
          <w:p w14:paraId="66BB29DF" w14:textId="77777777" w:rsidR="00EA072A" w:rsidRPr="00272F02" w:rsidRDefault="00EA072A" w:rsidP="00C824A4">
            <w:pPr>
              <w:rPr>
                <w:sz w:val="20"/>
                <w:szCs w:val="20"/>
              </w:rPr>
            </w:pPr>
            <w:r w:rsidRPr="00272F02">
              <w:rPr>
                <w:sz w:val="20"/>
                <w:szCs w:val="20"/>
              </w:rPr>
              <w:t>CNEW</w:t>
            </w:r>
          </w:p>
        </w:tc>
        <w:tc>
          <w:tcPr>
            <w:tcW w:w="1176" w:type="pct"/>
            <w:hideMark/>
          </w:tcPr>
          <w:p w14:paraId="3542322B" w14:textId="77777777" w:rsidR="00EA072A" w:rsidRPr="00272F02" w:rsidRDefault="00EA072A" w:rsidP="00C824A4">
            <w:pPr>
              <w:rPr>
                <w:sz w:val="20"/>
                <w:szCs w:val="20"/>
              </w:rPr>
            </w:pPr>
            <w:r w:rsidRPr="00272F02">
              <w:rPr>
                <w:sz w:val="20"/>
                <w:szCs w:val="20"/>
              </w:rPr>
              <w:t>Inconsistency And/Or Error In The Protocol</w:t>
            </w:r>
          </w:p>
        </w:tc>
        <w:tc>
          <w:tcPr>
            <w:tcW w:w="3301" w:type="pct"/>
            <w:hideMark/>
          </w:tcPr>
          <w:p w14:paraId="478B7383" w14:textId="77777777" w:rsidR="00EA072A" w:rsidRPr="00272F02" w:rsidRDefault="00EA072A" w:rsidP="00C824A4">
            <w:pPr>
              <w:rPr>
                <w:sz w:val="20"/>
                <w:szCs w:val="20"/>
              </w:rPr>
            </w:pPr>
            <w:r w:rsidRPr="00272F02">
              <w:rPr>
                <w:sz w:val="20"/>
                <w:szCs w:val="20"/>
              </w:rPr>
              <w:t>An error or inconsistency in the protocol necessitates a change(s) to, or formal clarification of, the protocol.</w:t>
            </w:r>
          </w:p>
        </w:tc>
      </w:tr>
      <w:tr w:rsidR="00DB50C7" w:rsidRPr="00272F02" w14:paraId="758B8FAD" w14:textId="77777777" w:rsidTr="00910BB6">
        <w:trPr>
          <w:trHeight w:val="20"/>
        </w:trPr>
        <w:tc>
          <w:tcPr>
            <w:tcW w:w="522" w:type="pct"/>
            <w:hideMark/>
          </w:tcPr>
          <w:p w14:paraId="35EF235E" w14:textId="77777777" w:rsidR="00EA072A" w:rsidRPr="00272F02" w:rsidRDefault="00EA072A" w:rsidP="00C824A4">
            <w:pPr>
              <w:rPr>
                <w:sz w:val="20"/>
                <w:szCs w:val="20"/>
              </w:rPr>
            </w:pPr>
            <w:r w:rsidRPr="00272F02">
              <w:rPr>
                <w:sz w:val="20"/>
                <w:szCs w:val="20"/>
              </w:rPr>
              <w:t>CNEW</w:t>
            </w:r>
          </w:p>
        </w:tc>
        <w:tc>
          <w:tcPr>
            <w:tcW w:w="1176" w:type="pct"/>
            <w:hideMark/>
          </w:tcPr>
          <w:p w14:paraId="322C91A2" w14:textId="77777777" w:rsidR="00EA072A" w:rsidRPr="00272F02" w:rsidRDefault="00EA072A" w:rsidP="00C824A4">
            <w:pPr>
              <w:rPr>
                <w:sz w:val="20"/>
                <w:szCs w:val="20"/>
              </w:rPr>
            </w:pPr>
            <w:r w:rsidRPr="00272F02">
              <w:rPr>
                <w:sz w:val="20"/>
                <w:szCs w:val="20"/>
              </w:rPr>
              <w:t>Protocol Design Error</w:t>
            </w:r>
          </w:p>
        </w:tc>
        <w:tc>
          <w:tcPr>
            <w:tcW w:w="3301" w:type="pct"/>
            <w:hideMark/>
          </w:tcPr>
          <w:p w14:paraId="72DBCE70" w14:textId="77777777" w:rsidR="00EA072A" w:rsidRPr="00272F02" w:rsidRDefault="00EA072A" w:rsidP="00C824A4">
            <w:pPr>
              <w:rPr>
                <w:sz w:val="20"/>
                <w:szCs w:val="20"/>
              </w:rPr>
            </w:pPr>
            <w:r w:rsidRPr="00272F02">
              <w:rPr>
                <w:sz w:val="20"/>
                <w:szCs w:val="20"/>
              </w:rPr>
              <w:t xml:space="preserve">A protocol design error necessitates a change(s) to, or formal clarification of, a document. </w:t>
            </w:r>
          </w:p>
        </w:tc>
      </w:tr>
      <w:tr w:rsidR="00DB50C7" w:rsidRPr="00272F02" w14:paraId="1F7A64D3" w14:textId="77777777" w:rsidTr="00910BB6">
        <w:trPr>
          <w:trHeight w:val="20"/>
        </w:trPr>
        <w:tc>
          <w:tcPr>
            <w:tcW w:w="522" w:type="pct"/>
            <w:noWrap/>
            <w:hideMark/>
          </w:tcPr>
          <w:p w14:paraId="0613DCC2" w14:textId="77777777" w:rsidR="00EA072A" w:rsidRPr="00272F02" w:rsidRDefault="00EA072A" w:rsidP="00C824A4">
            <w:pPr>
              <w:rPr>
                <w:sz w:val="20"/>
                <w:szCs w:val="20"/>
              </w:rPr>
            </w:pPr>
            <w:r w:rsidRPr="00272F02">
              <w:rPr>
                <w:sz w:val="20"/>
                <w:szCs w:val="20"/>
              </w:rPr>
              <w:t>C17649</w:t>
            </w:r>
          </w:p>
        </w:tc>
        <w:tc>
          <w:tcPr>
            <w:tcW w:w="1176" w:type="pct"/>
            <w:hideMark/>
          </w:tcPr>
          <w:p w14:paraId="4308AA29" w14:textId="77777777" w:rsidR="00EA072A" w:rsidRPr="00272F02" w:rsidRDefault="00EA072A" w:rsidP="00C824A4">
            <w:pPr>
              <w:rPr>
                <w:sz w:val="20"/>
                <w:szCs w:val="20"/>
              </w:rPr>
            </w:pPr>
            <w:r w:rsidRPr="00272F02">
              <w:rPr>
                <w:sz w:val="20"/>
                <w:szCs w:val="20"/>
              </w:rPr>
              <w:t>Other</w:t>
            </w:r>
          </w:p>
        </w:tc>
        <w:tc>
          <w:tcPr>
            <w:tcW w:w="3301" w:type="pct"/>
            <w:hideMark/>
          </w:tcPr>
          <w:p w14:paraId="3E74BCC3" w14:textId="20F7C9B5" w:rsidR="00EA072A" w:rsidRPr="00272F02" w:rsidRDefault="00EA072A" w:rsidP="00C824A4">
            <w:pPr>
              <w:rPr>
                <w:sz w:val="20"/>
                <w:szCs w:val="20"/>
              </w:rPr>
            </w:pPr>
            <w:r w:rsidRPr="00272F02">
              <w:rPr>
                <w:sz w:val="20"/>
                <w:szCs w:val="20"/>
              </w:rPr>
              <w:t xml:space="preserve">Different than the one(s) previously specified or mentioned. </w:t>
            </w:r>
          </w:p>
        </w:tc>
      </w:tr>
      <w:tr w:rsidR="00DB50C7" w:rsidRPr="00272F02" w14:paraId="2B989903" w14:textId="77777777" w:rsidTr="00910BB6">
        <w:trPr>
          <w:trHeight w:val="20"/>
        </w:trPr>
        <w:tc>
          <w:tcPr>
            <w:tcW w:w="522" w:type="pct"/>
            <w:hideMark/>
          </w:tcPr>
          <w:p w14:paraId="357AC047" w14:textId="77777777" w:rsidR="00EA072A" w:rsidRPr="00272F02" w:rsidRDefault="00EA072A" w:rsidP="00C824A4">
            <w:pPr>
              <w:rPr>
                <w:sz w:val="20"/>
                <w:szCs w:val="20"/>
              </w:rPr>
            </w:pPr>
            <w:r w:rsidRPr="00272F02">
              <w:rPr>
                <w:sz w:val="20"/>
                <w:szCs w:val="20"/>
              </w:rPr>
              <w:t>C48660</w:t>
            </w:r>
          </w:p>
        </w:tc>
        <w:tc>
          <w:tcPr>
            <w:tcW w:w="1176" w:type="pct"/>
            <w:hideMark/>
          </w:tcPr>
          <w:p w14:paraId="412F4487" w14:textId="77777777" w:rsidR="00EA072A" w:rsidRPr="00272F02" w:rsidRDefault="00EA072A" w:rsidP="00C824A4">
            <w:pPr>
              <w:rPr>
                <w:sz w:val="20"/>
                <w:szCs w:val="20"/>
              </w:rPr>
            </w:pPr>
            <w:r w:rsidRPr="00272F02">
              <w:rPr>
                <w:sz w:val="20"/>
                <w:szCs w:val="20"/>
              </w:rPr>
              <w:t>Not Applicable</w:t>
            </w:r>
          </w:p>
        </w:tc>
        <w:tc>
          <w:tcPr>
            <w:tcW w:w="3301" w:type="pct"/>
            <w:hideMark/>
          </w:tcPr>
          <w:p w14:paraId="4D64B5A0" w14:textId="5D01D621" w:rsidR="00EA072A" w:rsidRPr="00272F02" w:rsidRDefault="00EA072A" w:rsidP="00C824A4">
            <w:pPr>
              <w:rPr>
                <w:sz w:val="20"/>
                <w:szCs w:val="20"/>
              </w:rPr>
            </w:pPr>
            <w:r w:rsidRPr="00272F02">
              <w:rPr>
                <w:sz w:val="20"/>
                <w:szCs w:val="20"/>
              </w:rPr>
              <w:t xml:space="preserve">Determination of a value is not relevant in the current context. </w:t>
            </w:r>
          </w:p>
        </w:tc>
      </w:tr>
    </w:tbl>
    <w:p w14:paraId="57835AFC" w14:textId="77777777" w:rsidR="00EA072A" w:rsidRPr="00272F02" w:rsidRDefault="00EA072A"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43E83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5B627F" w14:textId="77777777" w:rsidR="00B769F2" w:rsidRPr="00272F02" w:rsidRDefault="00B769F2"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DE7514" w14:textId="77777777" w:rsidR="00B769F2" w:rsidRPr="00272F02" w:rsidRDefault="00B769F2" w:rsidP="00086A08">
            <w:pPr>
              <w:pStyle w:val="TableCellLeft10pt"/>
              <w:rPr>
                <w:szCs w:val="20"/>
                <w:lang w:val="en-GB"/>
              </w:rPr>
            </w:pPr>
            <w:r w:rsidRPr="00272F02">
              <w:rPr>
                <w:szCs w:val="20"/>
                <w:lang w:val="en-GB"/>
              </w:rPr>
              <w:t>Other</w:t>
            </w:r>
          </w:p>
        </w:tc>
      </w:tr>
      <w:tr w:rsidR="00DB50C7" w:rsidRPr="00272F02" w14:paraId="6FD88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43685F" w14:textId="77777777" w:rsidR="00B769F2" w:rsidRPr="00272F02" w:rsidRDefault="00B769F2"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E07E491" w14:textId="77777777" w:rsidR="00B769F2" w:rsidRPr="00272F02" w:rsidRDefault="00B769F2" w:rsidP="00086A08">
            <w:pPr>
              <w:pStyle w:val="TableCellLeft10pt"/>
              <w:rPr>
                <w:szCs w:val="20"/>
                <w:lang w:val="en-GB"/>
              </w:rPr>
            </w:pPr>
            <w:r w:rsidRPr="00272F02">
              <w:rPr>
                <w:szCs w:val="20"/>
                <w:lang w:val="en-GB"/>
              </w:rPr>
              <w:t>Text</w:t>
            </w:r>
          </w:p>
        </w:tc>
      </w:tr>
      <w:tr w:rsidR="00DB50C7" w:rsidRPr="00272F02" w14:paraId="1D9CDF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24E876" w14:textId="0DAE68E1" w:rsidR="00B769F2" w:rsidRPr="00272F02" w:rsidRDefault="00B769F2"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F6E430" w14:textId="77777777" w:rsidR="00B769F2" w:rsidRPr="00272F02" w:rsidRDefault="00B769F2" w:rsidP="00086A08">
            <w:pPr>
              <w:pStyle w:val="TableCellLeft10pt"/>
              <w:rPr>
                <w:szCs w:val="20"/>
                <w:lang w:val="en-GB"/>
              </w:rPr>
            </w:pPr>
            <w:r w:rsidRPr="00272F02">
              <w:rPr>
                <w:szCs w:val="20"/>
                <w:lang w:val="en-GB"/>
              </w:rPr>
              <w:t>H</w:t>
            </w:r>
          </w:p>
        </w:tc>
      </w:tr>
      <w:tr w:rsidR="00DB50C7" w:rsidRPr="00272F02" w14:paraId="3F9CA2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429790" w14:textId="77777777" w:rsidR="00B769F2" w:rsidRPr="00272F02" w:rsidRDefault="00B769F2"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E020C3F" w14:textId="72CEBA2D" w:rsidR="00B769F2" w:rsidRPr="00272F02" w:rsidRDefault="00FC7389" w:rsidP="00086A08">
            <w:pPr>
              <w:pStyle w:val="TableCellLeft10pt"/>
              <w:rPr>
                <w:szCs w:val="20"/>
                <w:lang w:val="en-GB"/>
              </w:rPr>
            </w:pPr>
            <w:r w:rsidRPr="00272F02">
              <w:rPr>
                <w:szCs w:val="20"/>
                <w:lang w:val="en-GB"/>
              </w:rPr>
              <w:t>Heading</w:t>
            </w:r>
          </w:p>
        </w:tc>
      </w:tr>
      <w:tr w:rsidR="00DB50C7" w:rsidRPr="00272F02" w14:paraId="53E901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088700" w14:textId="77777777" w:rsidR="00B769F2" w:rsidRPr="00272F02" w:rsidRDefault="00B769F2" w:rsidP="00086A08">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1D2FF57A" w14:textId="2A80A4BA" w:rsidR="00B769F2" w:rsidRPr="00272F02" w:rsidRDefault="005B21E9" w:rsidP="00086A08">
            <w:pPr>
              <w:pStyle w:val="TableCellLeft10pt"/>
              <w:rPr>
                <w:szCs w:val="20"/>
                <w:lang w:val="en-GB"/>
              </w:rPr>
            </w:pPr>
            <w:r w:rsidRPr="00272F02">
              <w:rPr>
                <w:szCs w:val="20"/>
                <w:lang w:val="en-GB"/>
              </w:rPr>
              <w:t>N/A</w:t>
            </w:r>
          </w:p>
        </w:tc>
      </w:tr>
      <w:tr w:rsidR="00DB50C7" w:rsidRPr="00272F02" w14:paraId="2AA7B7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DDA848" w14:textId="77777777" w:rsidR="00B769F2" w:rsidRPr="00272F02" w:rsidRDefault="00B769F2" w:rsidP="00086A0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E8DA2B4" w14:textId="0F1E51CC" w:rsidR="00B769F2" w:rsidRPr="00272F02" w:rsidRDefault="00A150A1" w:rsidP="00086A08">
            <w:pPr>
              <w:pStyle w:val="TableCellLeft10pt"/>
              <w:rPr>
                <w:szCs w:val="20"/>
                <w:lang w:val="en-GB"/>
              </w:rPr>
            </w:pPr>
            <w:r>
              <w:rPr>
                <w:szCs w:val="20"/>
                <w:lang w:val="en-GB"/>
              </w:rPr>
              <w:t xml:space="preserve">Conditional </w:t>
            </w:r>
          </w:p>
        </w:tc>
      </w:tr>
      <w:tr w:rsidR="00DB50C7" w:rsidRPr="00272F02" w14:paraId="73A901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190A5" w14:textId="77777777" w:rsidR="00B769F2" w:rsidRPr="00272F02" w:rsidRDefault="00B769F2"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B86F670" w14:textId="0B2C0AD5" w:rsidR="00B769F2" w:rsidRPr="00272F02" w:rsidRDefault="00267362" w:rsidP="00086A08">
            <w:pPr>
              <w:pStyle w:val="TableCellLeft10pt"/>
              <w:rPr>
                <w:szCs w:val="20"/>
                <w:lang w:val="en-GB"/>
              </w:rPr>
            </w:pPr>
            <w:r w:rsidRPr="00272F02">
              <w:rPr>
                <w:szCs w:val="20"/>
                <w:lang w:val="en-GB"/>
              </w:rPr>
              <w:t>One to one</w:t>
            </w:r>
          </w:p>
        </w:tc>
      </w:tr>
      <w:tr w:rsidR="00DB50C7" w:rsidRPr="00272F02" w14:paraId="7E90F7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9D0BAE" w14:textId="77777777" w:rsidR="00B769F2" w:rsidRPr="00272F02" w:rsidRDefault="00B769F2"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4D5F125" w14:textId="77777777" w:rsidR="00B769F2" w:rsidRPr="00272F02" w:rsidRDefault="00B769F2" w:rsidP="00086A08">
            <w:pPr>
              <w:pStyle w:val="TableCellLeft10pt"/>
              <w:rPr>
                <w:szCs w:val="20"/>
                <w:lang w:val="en-GB"/>
              </w:rPr>
            </w:pPr>
            <w:r w:rsidRPr="00272F02">
              <w:rPr>
                <w:szCs w:val="20"/>
                <w:lang w:val="en-GB"/>
              </w:rPr>
              <w:t>Amendment Details</w:t>
            </w:r>
          </w:p>
        </w:tc>
      </w:tr>
      <w:tr w:rsidR="00DB50C7" w:rsidRPr="00272F02" w14:paraId="359F53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073892" w14:textId="77777777" w:rsidR="00B769F2" w:rsidRPr="00272F02" w:rsidRDefault="00B769F2"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0812003A" w14:textId="77777777" w:rsidR="00B769F2" w:rsidRPr="00272F02" w:rsidRDefault="00B769F2" w:rsidP="00086A08">
            <w:pPr>
              <w:pStyle w:val="TableCellLeft10pt"/>
              <w:rPr>
                <w:szCs w:val="20"/>
                <w:lang w:val="en-GB"/>
              </w:rPr>
            </w:pPr>
            <w:r w:rsidRPr="00272F02">
              <w:rPr>
                <w:szCs w:val="20"/>
                <w:lang w:val="en-GB"/>
              </w:rPr>
              <w:t>Other:</w:t>
            </w:r>
          </w:p>
        </w:tc>
      </w:tr>
      <w:tr w:rsidR="00DB50C7" w:rsidRPr="00272F02" w14:paraId="08A3C9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77DC2" w14:textId="77777777" w:rsidR="00B769F2" w:rsidRPr="00272F02" w:rsidRDefault="00B769F2"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805F83" w14:textId="77777777" w:rsidR="00B769F2" w:rsidRPr="00272F02" w:rsidRDefault="00B769F2"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EDCC482" w14:textId="74F8079C" w:rsidR="00B769F2" w:rsidRPr="00272F02" w:rsidRDefault="00B769F2" w:rsidP="00086A08">
            <w:pPr>
              <w:pStyle w:val="TableCellLeft10pt"/>
              <w:rPr>
                <w:szCs w:val="20"/>
                <w:lang w:val="en-GB"/>
              </w:rPr>
            </w:pPr>
            <w:r w:rsidRPr="00272F02">
              <w:rPr>
                <w:rStyle w:val="TableCellLeft10ptBoldChar"/>
                <w:szCs w:val="20"/>
              </w:rPr>
              <w:t>Relationship</w:t>
            </w:r>
            <w:r w:rsidRPr="00272F02">
              <w:rPr>
                <w:szCs w:val="20"/>
                <w:lang w:val="en-GB"/>
              </w:rPr>
              <w:t xml:space="preserve">: </w:t>
            </w:r>
            <w:r w:rsidR="00333DF8" w:rsidRPr="00272F02">
              <w:rPr>
                <w:szCs w:val="20"/>
                <w:lang w:val="en-GB"/>
              </w:rPr>
              <w:t>Selection of Other</w:t>
            </w:r>
          </w:p>
          <w:p w14:paraId="266B979B" w14:textId="58734981" w:rsidR="00B769F2" w:rsidRPr="00272F02" w:rsidRDefault="002E2384" w:rsidP="00086A08">
            <w:pPr>
              <w:pStyle w:val="TableCellLeft10pt"/>
              <w:rPr>
                <w:szCs w:val="20"/>
                <w:lang w:val="en-GB"/>
              </w:rPr>
            </w:pPr>
            <w:r w:rsidRPr="00272F02">
              <w:rPr>
                <w:rStyle w:val="TableCellLeft10ptBoldChar"/>
                <w:szCs w:val="20"/>
              </w:rPr>
              <w:t>Concept</w:t>
            </w:r>
            <w:r w:rsidRPr="00272F02">
              <w:rPr>
                <w:szCs w:val="20"/>
                <w:lang w:val="en-GB"/>
              </w:rPr>
              <w:t>: Heading</w:t>
            </w:r>
            <w:r w:rsidR="00B769F2" w:rsidRPr="00272F02">
              <w:rPr>
                <w:szCs w:val="20"/>
                <w:lang w:val="en-GB"/>
              </w:rPr>
              <w:t xml:space="preserve"> </w:t>
            </w:r>
          </w:p>
        </w:tc>
      </w:tr>
      <w:tr w:rsidR="00DB50C7" w:rsidRPr="00272F02" w14:paraId="0E1492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82D6E2" w14:textId="31721467" w:rsidR="00B769F2"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C7A6229" w14:textId="77777777" w:rsidR="00B769F2" w:rsidRPr="00272F02" w:rsidRDefault="00B769F2" w:rsidP="00086A08">
            <w:pPr>
              <w:pStyle w:val="TableCellLeft10pt"/>
              <w:rPr>
                <w:szCs w:val="20"/>
                <w:lang w:val="en-GB"/>
              </w:rPr>
            </w:pPr>
            <w:r w:rsidRPr="00272F02">
              <w:rPr>
                <w:szCs w:val="20"/>
                <w:lang w:val="en-GB"/>
              </w:rPr>
              <w:t>No</w:t>
            </w:r>
          </w:p>
        </w:tc>
      </w:tr>
    </w:tbl>
    <w:p w14:paraId="463FE0F6" w14:textId="77777777" w:rsidR="00B769F2" w:rsidRPr="00272F02" w:rsidRDefault="00B769F2" w:rsidP="00B769F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AB121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61BC8" w14:textId="77777777" w:rsidR="00B769F2" w:rsidRPr="00272F02" w:rsidRDefault="00B769F2" w:rsidP="00086A0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E847609" w14:textId="77777777" w:rsidR="00B769F2" w:rsidRPr="00272F02" w:rsidRDefault="00B769F2" w:rsidP="00086A08">
            <w:pPr>
              <w:pStyle w:val="TableCellLeft10pt"/>
              <w:rPr>
                <w:szCs w:val="20"/>
                <w:lang w:val="en-GB"/>
              </w:rPr>
            </w:pPr>
            <w:r w:rsidRPr="00272F02">
              <w:rPr>
                <w:szCs w:val="20"/>
                <w:lang w:val="en-GB"/>
              </w:rPr>
              <w:t>Other description</w:t>
            </w:r>
          </w:p>
        </w:tc>
      </w:tr>
      <w:tr w:rsidR="00DB50C7" w:rsidRPr="00272F02" w14:paraId="6A8E4E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6B3402" w14:textId="77777777" w:rsidR="00B769F2" w:rsidRPr="00272F02" w:rsidRDefault="00B769F2" w:rsidP="00086A0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3B6E57B" w14:textId="77777777" w:rsidR="00B769F2" w:rsidRPr="00272F02" w:rsidRDefault="00B769F2" w:rsidP="00086A08">
            <w:pPr>
              <w:pStyle w:val="TableCellLeft10pt"/>
              <w:rPr>
                <w:szCs w:val="20"/>
                <w:lang w:val="en-GB"/>
              </w:rPr>
            </w:pPr>
            <w:r w:rsidRPr="00272F02">
              <w:rPr>
                <w:szCs w:val="20"/>
                <w:lang w:val="en-GB"/>
              </w:rPr>
              <w:t>Text</w:t>
            </w:r>
          </w:p>
        </w:tc>
      </w:tr>
      <w:tr w:rsidR="00DB50C7" w:rsidRPr="00272F02" w14:paraId="3FA3D6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6125D7" w14:textId="350C4F5D" w:rsidR="00B769F2" w:rsidRPr="00272F02" w:rsidRDefault="00B769F2"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9F5A410" w14:textId="77777777" w:rsidR="00B769F2" w:rsidRPr="00272F02" w:rsidRDefault="00B769F2" w:rsidP="00086A08">
            <w:pPr>
              <w:pStyle w:val="TableCellLeft10pt"/>
              <w:rPr>
                <w:szCs w:val="20"/>
                <w:lang w:val="en-GB"/>
              </w:rPr>
            </w:pPr>
            <w:r w:rsidRPr="00272F02">
              <w:rPr>
                <w:szCs w:val="20"/>
                <w:lang w:val="en-GB"/>
              </w:rPr>
              <w:t>D</w:t>
            </w:r>
          </w:p>
        </w:tc>
      </w:tr>
      <w:tr w:rsidR="00DB50C7" w:rsidRPr="00272F02" w14:paraId="192579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68BA6E" w14:textId="77777777" w:rsidR="00B769F2" w:rsidRPr="00272F02" w:rsidRDefault="00B769F2" w:rsidP="00086A0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84A0866" w14:textId="45D0E6E4" w:rsidR="00837062" w:rsidRPr="00272F02" w:rsidRDefault="00B769F2" w:rsidP="00086A08">
            <w:pPr>
              <w:pStyle w:val="TableCellLeft10pt"/>
              <w:rPr>
                <w:szCs w:val="20"/>
                <w:lang w:val="en-GB"/>
              </w:rPr>
            </w:pPr>
            <w:r w:rsidRPr="00272F02">
              <w:rPr>
                <w:szCs w:val="20"/>
                <w:lang w:val="en-GB"/>
              </w:rPr>
              <w:t>C17649</w:t>
            </w:r>
          </w:p>
          <w:p w14:paraId="43CDE780" w14:textId="7A3691FD" w:rsidR="0094277C" w:rsidRPr="00272F02" w:rsidRDefault="0094277C" w:rsidP="00086A08">
            <w:pPr>
              <w:pStyle w:val="TableCellLeft10pt"/>
              <w:rPr>
                <w:szCs w:val="20"/>
                <w:lang w:val="en-GB"/>
              </w:rPr>
            </w:pPr>
            <w:r w:rsidRPr="00272F02">
              <w:rPr>
                <w:szCs w:val="20"/>
                <w:lang w:val="en-GB"/>
              </w:rPr>
              <w:t>For review purpose, see definition of the controlled terminology below</w:t>
            </w:r>
          </w:p>
          <w:p w14:paraId="6B7C430F" w14:textId="243C4D43" w:rsidR="00B769F2" w:rsidRPr="00272F02" w:rsidRDefault="00B769F2" w:rsidP="00086A08">
            <w:pPr>
              <w:pStyle w:val="TableCellLeft10pt"/>
              <w:rPr>
                <w:szCs w:val="20"/>
                <w:lang w:val="en-GB"/>
              </w:rPr>
            </w:pPr>
            <w:r w:rsidRPr="00272F02">
              <w:rPr>
                <w:szCs w:val="20"/>
                <w:lang w:val="en-GB"/>
              </w:rPr>
              <w:t xml:space="preserve">Different than the one(s) previously specified or mentioned. </w:t>
            </w:r>
          </w:p>
        </w:tc>
      </w:tr>
      <w:tr w:rsidR="00DB50C7" w:rsidRPr="00272F02" w14:paraId="1A80E4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A1E96C" w14:textId="77777777" w:rsidR="00B769F2" w:rsidRPr="00272F02" w:rsidRDefault="00B769F2" w:rsidP="00086A08">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784BE2F" w14:textId="4ECC61A9" w:rsidR="00B769F2" w:rsidRPr="00272F02" w:rsidRDefault="008B4E39" w:rsidP="00086A08">
            <w:pPr>
              <w:pStyle w:val="TableCellLeft10pt"/>
              <w:rPr>
                <w:szCs w:val="20"/>
                <w:lang w:val="en-GB"/>
              </w:rPr>
            </w:pPr>
            <w:r w:rsidRPr="00272F02">
              <w:rPr>
                <w:szCs w:val="20"/>
              </w:rPr>
              <w:t xml:space="preserve">Choose from the available categories as the </w:t>
            </w:r>
            <w:r w:rsidRPr="00272F02">
              <w:rPr>
                <w:szCs w:val="20"/>
                <w:u w:val="single"/>
              </w:rPr>
              <w:t>primary</w:t>
            </w:r>
            <w:r w:rsidRPr="00272F02">
              <w:rPr>
                <w:szCs w:val="20"/>
              </w:rPr>
              <w:t xml:space="preserve"> reason and </w:t>
            </w:r>
            <w:r w:rsidRPr="00272F02">
              <w:rPr>
                <w:szCs w:val="20"/>
                <w:u w:val="single"/>
              </w:rPr>
              <w:t>secondary</w:t>
            </w:r>
            <w:r w:rsidRPr="00272F02">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DB50C7" w:rsidRPr="00272F02" w14:paraId="1AA4F1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D52F48" w14:textId="77777777" w:rsidR="00B769F2" w:rsidRPr="00272F02" w:rsidRDefault="00B769F2" w:rsidP="00086A0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683D591" w14:textId="0EBC8F7A" w:rsidR="00B769F2" w:rsidRPr="00272F02" w:rsidRDefault="00B769F2" w:rsidP="00086A08">
            <w:pPr>
              <w:pStyle w:val="TableCellLeft10pt"/>
              <w:rPr>
                <w:szCs w:val="20"/>
                <w:lang w:val="en-GB"/>
              </w:rPr>
            </w:pPr>
            <w:r w:rsidRPr="00272F02">
              <w:rPr>
                <w:szCs w:val="20"/>
                <w:lang w:val="en-GB"/>
              </w:rPr>
              <w:t>Conditional</w:t>
            </w:r>
            <w:r w:rsidR="00782496">
              <w:rPr>
                <w:szCs w:val="20"/>
                <w:lang w:val="en-GB"/>
              </w:rPr>
              <w:t xml:space="preserve"> </w:t>
            </w:r>
            <w:r w:rsidRPr="00272F02">
              <w:rPr>
                <w:szCs w:val="20"/>
                <w:lang w:val="en-GB"/>
              </w:rPr>
              <w:t>if Other is selected as a Valid Value</w:t>
            </w:r>
          </w:p>
        </w:tc>
      </w:tr>
      <w:tr w:rsidR="00DB50C7" w:rsidRPr="00272F02" w14:paraId="18348C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3417B" w14:textId="77777777" w:rsidR="00B769F2" w:rsidRPr="00272F02" w:rsidRDefault="00B769F2" w:rsidP="00086A0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783D94E" w14:textId="1A8B9CF6" w:rsidR="00B769F2" w:rsidRPr="00272F02" w:rsidRDefault="00267362" w:rsidP="00086A08">
            <w:pPr>
              <w:pStyle w:val="TableCellLeft10pt"/>
              <w:rPr>
                <w:szCs w:val="20"/>
                <w:lang w:val="en-GB"/>
              </w:rPr>
            </w:pPr>
            <w:r w:rsidRPr="00272F02">
              <w:rPr>
                <w:szCs w:val="20"/>
                <w:lang w:val="en-GB"/>
              </w:rPr>
              <w:t>One to one</w:t>
            </w:r>
          </w:p>
        </w:tc>
      </w:tr>
      <w:tr w:rsidR="00DB50C7" w:rsidRPr="00272F02" w14:paraId="7DF8E3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C44FC" w14:textId="77777777" w:rsidR="00B769F2" w:rsidRPr="00272F02" w:rsidRDefault="00B769F2"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EF360A" w14:textId="77777777" w:rsidR="00B769F2" w:rsidRPr="00272F02" w:rsidRDefault="00B769F2" w:rsidP="00086A08">
            <w:pPr>
              <w:pStyle w:val="TableCellLeft10pt"/>
              <w:rPr>
                <w:szCs w:val="20"/>
                <w:lang w:val="en-GB"/>
              </w:rPr>
            </w:pPr>
            <w:r w:rsidRPr="00272F02">
              <w:rPr>
                <w:szCs w:val="20"/>
                <w:lang w:val="en-GB"/>
              </w:rPr>
              <w:t>Amendment Details</w:t>
            </w:r>
          </w:p>
        </w:tc>
      </w:tr>
      <w:tr w:rsidR="00DB50C7" w:rsidRPr="00272F02" w14:paraId="48D5DA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2B9CCE" w14:textId="77777777" w:rsidR="00B769F2" w:rsidRPr="00272F02" w:rsidRDefault="00B769F2" w:rsidP="00086A0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72B728A" w14:textId="77777777" w:rsidR="00B769F2" w:rsidRPr="00272F02" w:rsidRDefault="00B769F2" w:rsidP="00086A08">
            <w:pPr>
              <w:pStyle w:val="TableCellLeft10pt"/>
              <w:rPr>
                <w:szCs w:val="20"/>
                <w:lang w:val="en-GB"/>
              </w:rPr>
            </w:pPr>
            <w:r w:rsidRPr="00272F02">
              <w:rPr>
                <w:szCs w:val="20"/>
                <w:lang w:val="en-GB"/>
              </w:rPr>
              <w:t>Text</w:t>
            </w:r>
          </w:p>
        </w:tc>
      </w:tr>
      <w:tr w:rsidR="00DB50C7" w:rsidRPr="00272F02" w14:paraId="5CBC49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2FD77A" w14:textId="77777777" w:rsidR="00B769F2" w:rsidRPr="00272F02" w:rsidRDefault="00B769F2" w:rsidP="00086A0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96A507D" w14:textId="79113B31" w:rsidR="00B769F2" w:rsidRPr="00272F02" w:rsidRDefault="00B769F2"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Y</w:t>
            </w:r>
            <w:r w:rsidRPr="00272F02">
              <w:rPr>
                <w:szCs w:val="20"/>
                <w:lang w:val="en-GB"/>
              </w:rPr>
              <w:t>es</w:t>
            </w:r>
          </w:p>
          <w:p w14:paraId="7E9EBE32" w14:textId="5917AC4D" w:rsidR="00B769F2" w:rsidRPr="00272F02" w:rsidRDefault="00B769F2" w:rsidP="00086A08">
            <w:pPr>
              <w:pStyle w:val="TableCellLeft10pt"/>
              <w:rPr>
                <w:szCs w:val="20"/>
                <w:lang w:val="en-GB"/>
              </w:rPr>
            </w:pPr>
            <w:r w:rsidRPr="00272F02">
              <w:rPr>
                <w:rStyle w:val="TableCellLeft10ptBoldChar"/>
                <w:szCs w:val="20"/>
              </w:rPr>
              <w:t>Relationship</w:t>
            </w:r>
            <w:r w:rsidRPr="00272F02">
              <w:rPr>
                <w:szCs w:val="20"/>
                <w:lang w:val="en-GB"/>
              </w:rPr>
              <w:t xml:space="preserve">: </w:t>
            </w:r>
            <w:r w:rsidR="00072CB1" w:rsidRPr="00272F02">
              <w:rPr>
                <w:szCs w:val="20"/>
                <w:lang w:val="en-GB"/>
              </w:rPr>
              <w:t>Heading</w:t>
            </w:r>
            <w:r w:rsidRPr="00272F02">
              <w:rPr>
                <w:szCs w:val="20"/>
                <w:lang w:val="en-GB"/>
              </w:rPr>
              <w:t xml:space="preserve">, </w:t>
            </w:r>
            <w:r w:rsidR="005B21E9" w:rsidRPr="00272F02">
              <w:rPr>
                <w:szCs w:val="20"/>
                <w:lang w:val="en-GB"/>
              </w:rPr>
              <w:t xml:space="preserve">Secondary </w:t>
            </w:r>
            <w:r w:rsidRPr="00272F02">
              <w:rPr>
                <w:szCs w:val="20"/>
                <w:lang w:val="en-GB"/>
              </w:rPr>
              <w:t>reason, Protocol Identifier, Protocol Amendment</w:t>
            </w:r>
          </w:p>
          <w:p w14:paraId="2AF38EDC" w14:textId="77777777" w:rsidR="00B769F2" w:rsidRPr="00272F02" w:rsidRDefault="00B769F2" w:rsidP="00086A08">
            <w:pPr>
              <w:pStyle w:val="TableCellLeft10pt"/>
              <w:rPr>
                <w:szCs w:val="20"/>
                <w:lang w:val="en-GB"/>
              </w:rPr>
            </w:pPr>
            <w:r w:rsidRPr="00272F02">
              <w:rPr>
                <w:rStyle w:val="TableCellLeft10ptBoldChar"/>
                <w:szCs w:val="20"/>
              </w:rPr>
              <w:t>Concept</w:t>
            </w:r>
            <w:r w:rsidRPr="00272F02">
              <w:rPr>
                <w:szCs w:val="20"/>
                <w:lang w:val="en-GB"/>
              </w:rPr>
              <w:t>:C17649</w:t>
            </w:r>
          </w:p>
        </w:tc>
      </w:tr>
      <w:tr w:rsidR="00DB50C7" w:rsidRPr="00272F02" w14:paraId="596749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67A93E" w14:textId="1C558800" w:rsidR="00B769F2"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9D487B7" w14:textId="2D275F23" w:rsidR="00B769F2" w:rsidRPr="00272F02" w:rsidRDefault="0078797D" w:rsidP="00086A08">
            <w:pPr>
              <w:pStyle w:val="TableCellLeft10pt"/>
              <w:rPr>
                <w:szCs w:val="20"/>
                <w:lang w:val="en-GB" w:eastAsia="ja-JP"/>
              </w:rPr>
            </w:pPr>
            <w:r w:rsidRPr="00272F02">
              <w:rPr>
                <w:szCs w:val="20"/>
                <w:lang w:val="en-GB" w:eastAsia="ja-JP"/>
              </w:rPr>
              <w:t>No</w:t>
            </w:r>
          </w:p>
        </w:tc>
      </w:tr>
    </w:tbl>
    <w:p w14:paraId="02024DC8"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74E46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E9DDE" w14:textId="77777777" w:rsidR="006601B0" w:rsidRPr="00272F02" w:rsidRDefault="006601B0" w:rsidP="00A55D2D">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AB0793" w14:textId="1C0F60ED" w:rsidR="006601B0" w:rsidRPr="00272F02" w:rsidRDefault="6623528E" w:rsidP="6C2C7718">
            <w:pPr>
              <w:pStyle w:val="TableCellLeft10pt"/>
              <w:rPr>
                <w:szCs w:val="20"/>
              </w:rPr>
            </w:pPr>
            <w:r w:rsidRPr="00272F02">
              <w:rPr>
                <w:szCs w:val="20"/>
              </w:rPr>
              <w:t>{Amendment Summary</w:t>
            </w:r>
            <w:r w:rsidR="00672D0D" w:rsidRPr="00272F02">
              <w:rPr>
                <w:szCs w:val="20"/>
                <w:lang w:eastAsia="ja-JP"/>
              </w:rPr>
              <w:t>:</w:t>
            </w:r>
            <w:r w:rsidRPr="00272F02">
              <w:rPr>
                <w:szCs w:val="20"/>
              </w:rPr>
              <w:t>}</w:t>
            </w:r>
          </w:p>
        </w:tc>
      </w:tr>
      <w:tr w:rsidR="00DB50C7" w:rsidRPr="00272F02" w14:paraId="12F0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719E5" w14:textId="77777777" w:rsidR="006601B0" w:rsidRPr="00272F02" w:rsidRDefault="006601B0" w:rsidP="00A55D2D">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CD92F18" w14:textId="77777777" w:rsidR="006601B0" w:rsidRPr="00272F02" w:rsidRDefault="006601B0" w:rsidP="00900CA9">
            <w:pPr>
              <w:pStyle w:val="TableCellLeft10pt"/>
              <w:rPr>
                <w:szCs w:val="20"/>
              </w:rPr>
            </w:pPr>
            <w:r w:rsidRPr="00272F02">
              <w:rPr>
                <w:szCs w:val="20"/>
              </w:rPr>
              <w:t>Text</w:t>
            </w:r>
          </w:p>
        </w:tc>
      </w:tr>
      <w:tr w:rsidR="00DB50C7" w:rsidRPr="00272F02" w14:paraId="4176AB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7C3FDE" w14:textId="7765C8AD" w:rsidR="006601B0" w:rsidRPr="00272F02" w:rsidRDefault="006601B0" w:rsidP="00A55D2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AAEDEF" w14:textId="77777777" w:rsidR="006601B0" w:rsidRPr="00272F02" w:rsidRDefault="006601B0" w:rsidP="00900CA9">
            <w:pPr>
              <w:pStyle w:val="TableCellLeft10pt"/>
              <w:rPr>
                <w:szCs w:val="20"/>
              </w:rPr>
            </w:pPr>
            <w:r w:rsidRPr="00272F02">
              <w:rPr>
                <w:szCs w:val="20"/>
              </w:rPr>
              <w:t>H</w:t>
            </w:r>
          </w:p>
        </w:tc>
      </w:tr>
      <w:tr w:rsidR="00DB50C7" w:rsidRPr="00272F02" w14:paraId="0AAE3D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AB0B8F" w14:textId="77777777" w:rsidR="006601B0" w:rsidRPr="00272F02" w:rsidRDefault="006601B0" w:rsidP="00A55D2D">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CE7261F" w14:textId="2B8DAFF6" w:rsidR="006601B0" w:rsidRPr="00272F02" w:rsidRDefault="00C87F67" w:rsidP="00900CA9">
            <w:pPr>
              <w:pStyle w:val="TableCellLeft10pt"/>
              <w:rPr>
                <w:szCs w:val="20"/>
              </w:rPr>
            </w:pPr>
            <w:r w:rsidRPr="00272F02">
              <w:rPr>
                <w:szCs w:val="20"/>
              </w:rPr>
              <w:t>Heading</w:t>
            </w:r>
          </w:p>
        </w:tc>
      </w:tr>
      <w:tr w:rsidR="00DB50C7" w:rsidRPr="00272F02" w14:paraId="3306D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7F69C" w14:textId="77777777" w:rsidR="006601B0" w:rsidRPr="00272F02" w:rsidRDefault="006601B0" w:rsidP="00A55D2D">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3CA15A" w14:textId="15062909" w:rsidR="006601B0" w:rsidRPr="00272F02" w:rsidRDefault="009C51CF" w:rsidP="00900CA9">
            <w:pPr>
              <w:pStyle w:val="TableCellLeft10pt"/>
              <w:rPr>
                <w:szCs w:val="20"/>
              </w:rPr>
            </w:pPr>
            <w:r w:rsidRPr="00272F02">
              <w:rPr>
                <w:szCs w:val="20"/>
              </w:rPr>
              <w:t>N/A</w:t>
            </w:r>
          </w:p>
        </w:tc>
      </w:tr>
      <w:tr w:rsidR="00DB50C7" w:rsidRPr="00272F02" w14:paraId="652CC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32D1D4" w14:textId="77777777" w:rsidR="006601B0" w:rsidRPr="00272F02" w:rsidRDefault="006601B0" w:rsidP="00A55D2D">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DA88616" w14:textId="05C12BA2" w:rsidR="006601B0" w:rsidRPr="00272F02" w:rsidRDefault="006601B0" w:rsidP="00900CA9">
            <w:pPr>
              <w:pStyle w:val="TableCellLeft10pt"/>
              <w:rPr>
                <w:szCs w:val="20"/>
              </w:rPr>
            </w:pPr>
            <w:r w:rsidRPr="00272F02">
              <w:rPr>
                <w:szCs w:val="20"/>
              </w:rPr>
              <w:t>Conditional</w:t>
            </w:r>
            <w:r w:rsidR="004876F0" w:rsidRPr="00272F02">
              <w:rPr>
                <w:szCs w:val="20"/>
                <w:lang w:eastAsia="ja-JP"/>
              </w:rPr>
              <w:t>:</w:t>
            </w:r>
            <w:r w:rsidR="00DC641F" w:rsidRPr="00272F02">
              <w:rPr>
                <w:szCs w:val="20"/>
              </w:rPr>
              <w:t xml:space="preserve"> if</w:t>
            </w:r>
            <w:r w:rsidR="007A0006" w:rsidRPr="00272F02">
              <w:rPr>
                <w:szCs w:val="20"/>
                <w:lang w:eastAsia="ja-JP"/>
              </w:rPr>
              <w:t xml:space="preserve"> </w:t>
            </w:r>
            <w:r w:rsidR="009B5888" w:rsidRPr="00272F02">
              <w:rPr>
                <w:szCs w:val="20"/>
                <w:lang w:eastAsia="ja-JP"/>
              </w:rPr>
              <w:t>o</w:t>
            </w:r>
            <w:r w:rsidR="00825793" w:rsidRPr="00272F02">
              <w:rPr>
                <w:szCs w:val="20"/>
              </w:rPr>
              <w:t xml:space="preserve">riginal </w:t>
            </w:r>
            <w:r w:rsidR="009B5888" w:rsidRPr="00272F02">
              <w:rPr>
                <w:szCs w:val="20"/>
                <w:lang w:eastAsia="ja-JP"/>
              </w:rPr>
              <w:t>p</w:t>
            </w:r>
            <w:r w:rsidR="00DC641F" w:rsidRPr="00272F02">
              <w:rPr>
                <w:szCs w:val="20"/>
              </w:rPr>
              <w:t>rotocol</w:t>
            </w:r>
            <w:r w:rsidR="00A26E5C" w:rsidRPr="00272F02">
              <w:rPr>
                <w:szCs w:val="20"/>
                <w:lang w:eastAsia="ja-JP"/>
              </w:rPr>
              <w:t xml:space="preserve"> </w:t>
            </w:r>
            <w:r w:rsidR="00782496">
              <w:rPr>
                <w:szCs w:val="20"/>
                <w:lang w:eastAsia="ja-JP"/>
              </w:rPr>
              <w:t>=</w:t>
            </w:r>
            <w:r w:rsidR="009B5888" w:rsidRPr="00272F02">
              <w:rPr>
                <w:szCs w:val="20"/>
                <w:lang w:eastAsia="ja-JP"/>
              </w:rPr>
              <w:t>n</w:t>
            </w:r>
            <w:r w:rsidR="00825793" w:rsidRPr="00272F02">
              <w:rPr>
                <w:szCs w:val="20"/>
              </w:rPr>
              <w:t>o</w:t>
            </w:r>
          </w:p>
        </w:tc>
      </w:tr>
      <w:tr w:rsidR="00DB50C7" w:rsidRPr="00272F02" w14:paraId="19B2D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A2313F" w14:textId="77777777" w:rsidR="006601B0" w:rsidRPr="00272F02" w:rsidRDefault="006601B0" w:rsidP="00A55D2D">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347EF44" w14:textId="22922FA0" w:rsidR="006601B0" w:rsidRPr="00272F02" w:rsidRDefault="001663DB" w:rsidP="00900CA9">
            <w:pPr>
              <w:pStyle w:val="TableCellLeft10pt"/>
              <w:rPr>
                <w:szCs w:val="20"/>
                <w:lang w:eastAsia="ja-JP"/>
              </w:rPr>
            </w:pPr>
            <w:r w:rsidRPr="00272F02">
              <w:rPr>
                <w:szCs w:val="20"/>
                <w:lang w:eastAsia="ja-JP"/>
              </w:rPr>
              <w:t>One to one</w:t>
            </w:r>
          </w:p>
        </w:tc>
      </w:tr>
      <w:tr w:rsidR="00DB50C7" w:rsidRPr="00272F02" w14:paraId="772634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3239F4" w14:textId="77777777" w:rsidR="006601B0" w:rsidRPr="00272F02" w:rsidRDefault="006601B0" w:rsidP="00A55D2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E64D0A" w14:textId="77777777" w:rsidR="006601B0" w:rsidRPr="00272F02" w:rsidRDefault="006601B0" w:rsidP="00900CA9">
            <w:pPr>
              <w:pStyle w:val="TableCellLeft10pt"/>
              <w:rPr>
                <w:szCs w:val="20"/>
              </w:rPr>
            </w:pPr>
            <w:r w:rsidRPr="00272F02">
              <w:rPr>
                <w:szCs w:val="20"/>
              </w:rPr>
              <w:t>Amendment Details</w:t>
            </w:r>
          </w:p>
        </w:tc>
      </w:tr>
      <w:tr w:rsidR="00DB50C7" w:rsidRPr="00272F02" w14:paraId="3C25AB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C004B" w14:textId="77777777" w:rsidR="006601B0" w:rsidRPr="00272F02" w:rsidRDefault="006601B0" w:rsidP="00A55D2D">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0140C39" w14:textId="766BC6C4" w:rsidR="006601B0" w:rsidRPr="00272F02" w:rsidRDefault="006601B0" w:rsidP="00900CA9">
            <w:pPr>
              <w:pStyle w:val="TableCellLeft10pt"/>
              <w:rPr>
                <w:szCs w:val="20"/>
                <w:lang w:eastAsia="ja-JP"/>
              </w:rPr>
            </w:pPr>
            <w:r w:rsidRPr="00272F02">
              <w:rPr>
                <w:szCs w:val="20"/>
              </w:rPr>
              <w:t>Amendment</w:t>
            </w:r>
            <w:r w:rsidR="00B03D13" w:rsidRPr="00272F02">
              <w:rPr>
                <w:szCs w:val="20"/>
                <w:lang w:eastAsia="ja-JP"/>
              </w:rPr>
              <w:t xml:space="preserve"> Summary:</w:t>
            </w:r>
          </w:p>
        </w:tc>
      </w:tr>
      <w:tr w:rsidR="00DB50C7" w:rsidRPr="00272F02" w14:paraId="703852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2DF101" w14:textId="77777777" w:rsidR="006601B0" w:rsidRPr="00272F02" w:rsidRDefault="006601B0" w:rsidP="00A55D2D">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8371A1" w14:textId="52A9C9D7" w:rsidR="006601B0" w:rsidRPr="00272F02" w:rsidRDefault="0A79D35B" w:rsidP="00900CA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3542D6A8" w:rsidRPr="00272F02">
              <w:rPr>
                <w:szCs w:val="20"/>
              </w:rPr>
              <w:t>No</w:t>
            </w:r>
          </w:p>
          <w:p w14:paraId="22AB0528" w14:textId="1FB53A3A" w:rsidR="006601B0" w:rsidRPr="00272F02" w:rsidRDefault="0A79D35B" w:rsidP="00900CA9">
            <w:pPr>
              <w:pStyle w:val="TableCellLeft10pt"/>
              <w:rPr>
                <w:szCs w:val="20"/>
              </w:rPr>
            </w:pPr>
            <w:r w:rsidRPr="00272F02">
              <w:rPr>
                <w:rStyle w:val="TableCellLeft10ptBoldChar"/>
                <w:szCs w:val="20"/>
              </w:rPr>
              <w:t>Relationship</w:t>
            </w:r>
            <w:r w:rsidRPr="00272F02">
              <w:rPr>
                <w:szCs w:val="20"/>
              </w:rPr>
              <w:t xml:space="preserve">: </w:t>
            </w:r>
            <w:r w:rsidR="0FB3C9E3" w:rsidRPr="00272F02">
              <w:rPr>
                <w:szCs w:val="20"/>
              </w:rPr>
              <w:t>Amendment details</w:t>
            </w:r>
            <w:r w:rsidR="00F822B1" w:rsidRPr="00272F02">
              <w:rPr>
                <w:szCs w:val="20"/>
                <w:lang w:eastAsia="ja-JP"/>
              </w:rPr>
              <w:t>,</w:t>
            </w:r>
            <w:r w:rsidR="0FB3C9E3" w:rsidRPr="00272F02">
              <w:rPr>
                <w:szCs w:val="20"/>
              </w:rPr>
              <w:t xml:space="preserve"> Amendment Identifier</w:t>
            </w:r>
          </w:p>
          <w:p w14:paraId="15F196F1" w14:textId="59D0929B" w:rsidR="006601B0" w:rsidRPr="00272F02" w:rsidRDefault="0A79D35B" w:rsidP="00900CA9">
            <w:pPr>
              <w:pStyle w:val="TableCellLeft10pt"/>
              <w:rPr>
                <w:szCs w:val="20"/>
              </w:rPr>
            </w:pPr>
            <w:r w:rsidRPr="00272F02">
              <w:rPr>
                <w:rStyle w:val="TableCellLeft10ptBoldChar"/>
                <w:szCs w:val="20"/>
              </w:rPr>
              <w:t>Concept</w:t>
            </w:r>
            <w:r w:rsidRPr="00272F02">
              <w:rPr>
                <w:szCs w:val="20"/>
              </w:rPr>
              <w:t xml:space="preserve">: </w:t>
            </w:r>
            <w:r w:rsidR="00072CB1" w:rsidRPr="00272F02">
              <w:rPr>
                <w:szCs w:val="20"/>
              </w:rPr>
              <w:t>Heading</w:t>
            </w:r>
          </w:p>
        </w:tc>
      </w:tr>
      <w:tr w:rsidR="0078797D" w:rsidRPr="00272F02" w14:paraId="2A98B9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4EA5C" w14:textId="2E1D31A6" w:rsidR="0078797D" w:rsidRPr="00272F02" w:rsidRDefault="0078797D" w:rsidP="0078797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22FB0A6" w14:textId="634EE14F" w:rsidR="0078797D" w:rsidRPr="00272F02" w:rsidRDefault="0078797D" w:rsidP="0078797D">
            <w:pPr>
              <w:pStyle w:val="TableCellLeft10pt"/>
              <w:rPr>
                <w:szCs w:val="20"/>
              </w:rPr>
            </w:pPr>
            <w:r w:rsidRPr="00272F02">
              <w:rPr>
                <w:szCs w:val="20"/>
                <w:lang w:val="en-GB" w:eastAsia="ja-JP"/>
              </w:rPr>
              <w:t>No</w:t>
            </w:r>
          </w:p>
        </w:tc>
      </w:tr>
    </w:tbl>
    <w:p w14:paraId="400BA503"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AAF8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62C79" w14:textId="77777777" w:rsidR="006601B0" w:rsidRPr="00272F02" w:rsidRDefault="006601B0" w:rsidP="00900CA9">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A4E344" w14:textId="0FA083C9" w:rsidR="006601B0" w:rsidRPr="00272F02" w:rsidRDefault="7259A865" w:rsidP="6C2C7718">
            <w:pPr>
              <w:pStyle w:val="TableCellLeft10pt"/>
              <w:rPr>
                <w:szCs w:val="20"/>
              </w:rPr>
            </w:pPr>
            <w:r w:rsidRPr="00272F02">
              <w:rPr>
                <w:szCs w:val="20"/>
                <w:lang w:val="en-GB"/>
              </w:rPr>
              <w:t>{</w:t>
            </w:r>
            <w:r w:rsidR="00B03D13" w:rsidRPr="00272F02">
              <w:rPr>
                <w:szCs w:val="20"/>
                <w:lang w:val="en-GB" w:eastAsia="ja-JP"/>
              </w:rPr>
              <w:t>&lt;</w:t>
            </w:r>
            <w:r w:rsidRPr="00272F02">
              <w:rPr>
                <w:szCs w:val="20"/>
                <w:lang w:val="en-GB"/>
              </w:rPr>
              <w:t>Amendment Summary</w:t>
            </w:r>
            <w:r w:rsidR="00B03D13" w:rsidRPr="00272F02">
              <w:rPr>
                <w:szCs w:val="20"/>
                <w:lang w:val="en-GB" w:eastAsia="ja-JP"/>
              </w:rPr>
              <w:t>&gt;</w:t>
            </w:r>
            <w:r w:rsidRPr="00272F02">
              <w:rPr>
                <w:szCs w:val="20"/>
                <w:lang w:val="en-GB"/>
              </w:rPr>
              <w:t>}</w:t>
            </w:r>
          </w:p>
        </w:tc>
      </w:tr>
      <w:tr w:rsidR="00DB50C7" w:rsidRPr="00272F02" w14:paraId="700F2D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36200" w14:textId="77777777" w:rsidR="006601B0" w:rsidRPr="00272F02" w:rsidRDefault="006601B0" w:rsidP="00900CA9">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A739B06" w14:textId="77777777" w:rsidR="006601B0" w:rsidRPr="00272F02" w:rsidRDefault="006601B0" w:rsidP="00900CA9">
            <w:pPr>
              <w:pStyle w:val="TableCellLeft10pt"/>
              <w:rPr>
                <w:szCs w:val="20"/>
                <w:lang w:val="en-GB"/>
              </w:rPr>
            </w:pPr>
            <w:r w:rsidRPr="00272F02">
              <w:rPr>
                <w:szCs w:val="20"/>
                <w:lang w:val="en-GB"/>
              </w:rPr>
              <w:t>Text</w:t>
            </w:r>
          </w:p>
        </w:tc>
      </w:tr>
      <w:tr w:rsidR="00DB50C7" w:rsidRPr="00272F02" w14:paraId="152960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39081" w14:textId="41DA7C28" w:rsidR="006601B0" w:rsidRPr="00272F02" w:rsidRDefault="006601B0" w:rsidP="00900CA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80B50D8" w14:textId="77777777" w:rsidR="006601B0" w:rsidRPr="00272F02" w:rsidRDefault="006601B0" w:rsidP="00900CA9">
            <w:pPr>
              <w:pStyle w:val="TableCellLeft10pt"/>
              <w:rPr>
                <w:szCs w:val="20"/>
                <w:lang w:val="en-GB"/>
              </w:rPr>
            </w:pPr>
            <w:r w:rsidRPr="00272F02">
              <w:rPr>
                <w:szCs w:val="20"/>
                <w:lang w:val="en-GB"/>
              </w:rPr>
              <w:t>D</w:t>
            </w:r>
          </w:p>
        </w:tc>
      </w:tr>
      <w:tr w:rsidR="00DB50C7" w:rsidRPr="00272F02" w14:paraId="69AE4D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5CC71D" w14:textId="77777777" w:rsidR="006601B0" w:rsidRPr="00272F02" w:rsidRDefault="006601B0" w:rsidP="00900CA9">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BBC456E" w14:textId="17851765" w:rsidR="006601B0" w:rsidRPr="00272F02" w:rsidRDefault="000F6F05" w:rsidP="6C2C7718">
            <w:pPr>
              <w:pStyle w:val="TableCellLeft10pt"/>
              <w:rPr>
                <w:szCs w:val="20"/>
                <w:lang w:val="en-GB"/>
              </w:rPr>
            </w:pPr>
            <w:r w:rsidRPr="00272F02">
              <w:rPr>
                <w:szCs w:val="20"/>
                <w:lang w:val="en-GB"/>
              </w:rPr>
              <w:t>CNEW</w:t>
            </w:r>
          </w:p>
          <w:p w14:paraId="556B7961" w14:textId="78F24A57" w:rsidR="0094277C" w:rsidRPr="00272F02" w:rsidRDefault="0094277C" w:rsidP="00900CA9">
            <w:pPr>
              <w:pStyle w:val="TableCellLeft10pt"/>
              <w:rPr>
                <w:szCs w:val="20"/>
                <w:lang w:val="en-GB"/>
              </w:rPr>
            </w:pPr>
            <w:r w:rsidRPr="00272F02">
              <w:rPr>
                <w:szCs w:val="20"/>
                <w:lang w:val="en-GB"/>
              </w:rPr>
              <w:t>For review purpose, see definition of the controlled terminology below</w:t>
            </w:r>
          </w:p>
          <w:p w14:paraId="554F9906" w14:textId="78B8679A" w:rsidR="006601B0" w:rsidRPr="00272F02" w:rsidRDefault="1290515E" w:rsidP="00900CA9">
            <w:pPr>
              <w:pStyle w:val="TableCellLeft10pt"/>
              <w:rPr>
                <w:szCs w:val="20"/>
                <w:lang w:val="en-GB"/>
              </w:rPr>
            </w:pPr>
            <w:r w:rsidRPr="00272F02">
              <w:rPr>
                <w:szCs w:val="20"/>
                <w:lang w:val="en-GB"/>
              </w:rPr>
              <w:t>A short narrative representation describing the changes introduced in the current version of the protocol.</w:t>
            </w:r>
          </w:p>
        </w:tc>
      </w:tr>
      <w:tr w:rsidR="00DB50C7" w:rsidRPr="00272F02" w14:paraId="2B81B9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EC7EE7" w14:textId="77777777" w:rsidR="006601B0" w:rsidRPr="00272F02" w:rsidRDefault="006601B0" w:rsidP="00900CA9">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1CD494C" w14:textId="42E57AE9" w:rsidR="006601B0" w:rsidRPr="00272F02" w:rsidRDefault="74E20811" w:rsidP="6C2C7718">
            <w:pPr>
              <w:pStyle w:val="TableCellLeft10pt"/>
              <w:rPr>
                <w:szCs w:val="20"/>
              </w:rPr>
            </w:pPr>
            <w:r w:rsidRPr="00272F02">
              <w:rPr>
                <w:szCs w:val="20"/>
              </w:rPr>
              <w:t xml:space="preserve">Describe key changes briefly. Changes which are included in the amendment but unrelated to the key changes do not need to be described here. </w:t>
            </w:r>
          </w:p>
        </w:tc>
      </w:tr>
      <w:tr w:rsidR="00DB50C7" w:rsidRPr="00272F02" w14:paraId="22BE56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BF75C" w14:textId="77777777" w:rsidR="006601B0" w:rsidRPr="00272F02" w:rsidRDefault="006601B0" w:rsidP="00900CA9">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3D3F9E" w14:textId="5EB39222" w:rsidR="006601B0" w:rsidRPr="00272F02" w:rsidRDefault="006601B0" w:rsidP="3FAC1DFE">
            <w:pPr>
              <w:pStyle w:val="TableCellLeft10pt"/>
              <w:rPr>
                <w:lang w:val="en-GB" w:eastAsia="ja-JP"/>
              </w:rPr>
            </w:pPr>
            <w:r w:rsidRPr="00272F02">
              <w:rPr>
                <w:lang w:val="en-GB"/>
              </w:rPr>
              <w:t>Conditional</w:t>
            </w:r>
            <w:r w:rsidR="763212B0" w:rsidRPr="00272F02">
              <w:rPr>
                <w:lang w:val="en-GB" w:eastAsia="ja-JP"/>
              </w:rPr>
              <w:t xml:space="preserve">: </w:t>
            </w:r>
            <w:r w:rsidR="00802991" w:rsidRPr="00272F02">
              <w:rPr>
                <w:lang w:val="en-GB" w:eastAsia="ja-JP"/>
              </w:rPr>
              <w:t>if there is an amendment</w:t>
            </w:r>
          </w:p>
        </w:tc>
      </w:tr>
      <w:tr w:rsidR="00DB50C7" w:rsidRPr="00272F02" w14:paraId="60432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8D932" w14:textId="77777777" w:rsidR="006601B0" w:rsidRPr="00272F02" w:rsidRDefault="006601B0" w:rsidP="00900CA9">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35147FB" w14:textId="287A3314" w:rsidR="006601B0" w:rsidRPr="00272F02" w:rsidRDefault="20CDE491" w:rsidP="00900CA9">
            <w:pPr>
              <w:pStyle w:val="TableCellLeft10pt"/>
              <w:rPr>
                <w:szCs w:val="20"/>
                <w:lang w:val="en-GB"/>
              </w:rPr>
            </w:pPr>
            <w:r w:rsidRPr="00272F02">
              <w:rPr>
                <w:szCs w:val="20"/>
                <w:lang w:val="en-GB"/>
              </w:rPr>
              <w:t>One to Amendment identifier</w:t>
            </w:r>
          </w:p>
        </w:tc>
      </w:tr>
      <w:tr w:rsidR="00DB50C7" w:rsidRPr="00272F02" w14:paraId="104318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91682D" w14:textId="77777777" w:rsidR="006601B0" w:rsidRPr="00272F02" w:rsidRDefault="006601B0" w:rsidP="00900CA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562E83" w14:textId="77777777" w:rsidR="006601B0" w:rsidRPr="00272F02" w:rsidRDefault="006601B0" w:rsidP="00900CA9">
            <w:pPr>
              <w:pStyle w:val="TableCellLeft10pt"/>
              <w:rPr>
                <w:szCs w:val="20"/>
                <w:lang w:val="en-GB"/>
              </w:rPr>
            </w:pPr>
            <w:r w:rsidRPr="00272F02">
              <w:rPr>
                <w:szCs w:val="20"/>
                <w:lang w:val="en-GB"/>
              </w:rPr>
              <w:t>Amendment Details</w:t>
            </w:r>
          </w:p>
        </w:tc>
      </w:tr>
      <w:tr w:rsidR="00DB50C7" w:rsidRPr="00272F02" w14:paraId="6FAEC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1DA6B" w14:textId="77777777" w:rsidR="006601B0" w:rsidRPr="00272F02" w:rsidRDefault="006601B0" w:rsidP="00900CA9">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5E51049" w14:textId="4DBDEE57" w:rsidR="006601B0" w:rsidRPr="00272F02" w:rsidRDefault="2B708381" w:rsidP="00900CA9">
            <w:pPr>
              <w:pStyle w:val="TableCellLeft10pt"/>
              <w:rPr>
                <w:szCs w:val="20"/>
                <w:lang w:val="en-GB"/>
              </w:rPr>
            </w:pPr>
            <w:r w:rsidRPr="00272F02">
              <w:rPr>
                <w:szCs w:val="20"/>
                <w:lang w:val="en-GB"/>
              </w:rPr>
              <w:t>Text</w:t>
            </w:r>
          </w:p>
        </w:tc>
      </w:tr>
      <w:tr w:rsidR="00DB50C7" w:rsidRPr="00272F02" w14:paraId="46BE8C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8BC64D" w14:textId="77777777" w:rsidR="006601B0" w:rsidRPr="00272F02" w:rsidRDefault="006601B0" w:rsidP="00900CA9">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3433722" w14:textId="6DE0738C" w:rsidR="006601B0" w:rsidRPr="00272F02" w:rsidRDefault="0A79D35B" w:rsidP="00900CA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27B3772" w:rsidRPr="00272F02">
              <w:rPr>
                <w:szCs w:val="20"/>
                <w:lang w:val="en-GB"/>
              </w:rPr>
              <w:t>Yes</w:t>
            </w:r>
          </w:p>
          <w:p w14:paraId="74A71845" w14:textId="6FE7B6B7" w:rsidR="006601B0" w:rsidRPr="00272F02" w:rsidRDefault="0A79D35B" w:rsidP="00900CA9">
            <w:pPr>
              <w:pStyle w:val="TableCellLeft10pt"/>
              <w:rPr>
                <w:szCs w:val="20"/>
                <w:lang w:val="en-GB"/>
              </w:rPr>
            </w:pPr>
            <w:r w:rsidRPr="00272F02">
              <w:rPr>
                <w:rStyle w:val="TableCellLeft10ptBoldChar"/>
                <w:szCs w:val="20"/>
              </w:rPr>
              <w:t>Relationship</w:t>
            </w:r>
            <w:r w:rsidRPr="00272F02">
              <w:rPr>
                <w:szCs w:val="20"/>
                <w:lang w:val="en-GB"/>
              </w:rPr>
              <w:t xml:space="preserve">: </w:t>
            </w:r>
            <w:r w:rsidR="66BA1E76" w:rsidRPr="00272F02">
              <w:rPr>
                <w:szCs w:val="20"/>
                <w:lang w:val="en-GB"/>
              </w:rPr>
              <w:t>Amendment</w:t>
            </w:r>
            <w:r w:rsidR="7E2E984F" w:rsidRPr="00272F02">
              <w:rPr>
                <w:szCs w:val="20"/>
                <w:lang w:val="en-GB"/>
              </w:rPr>
              <w:t xml:space="preserve"> Details; Amendment Identifier, </w:t>
            </w:r>
            <w:r w:rsidR="00650987">
              <w:rPr>
                <w:szCs w:val="20"/>
                <w:lang w:val="en-GB"/>
              </w:rPr>
              <w:t xml:space="preserve">Sponsor </w:t>
            </w:r>
            <w:r w:rsidR="7E2E984F" w:rsidRPr="00272F02">
              <w:rPr>
                <w:szCs w:val="20"/>
                <w:lang w:val="en-GB"/>
              </w:rPr>
              <w:t>Protocol Identifier</w:t>
            </w:r>
          </w:p>
          <w:p w14:paraId="495B1843" w14:textId="6B25ECAF" w:rsidR="006601B0" w:rsidRPr="00272F02" w:rsidRDefault="0A79D35B" w:rsidP="00900CA9">
            <w:pPr>
              <w:pStyle w:val="TableCellLeft10pt"/>
              <w:rPr>
                <w:szCs w:val="20"/>
                <w:lang w:val="en-GB"/>
              </w:rPr>
            </w:pPr>
            <w:r w:rsidRPr="00272F02">
              <w:rPr>
                <w:rStyle w:val="TableCellLeft10ptBoldChar"/>
                <w:szCs w:val="20"/>
              </w:rPr>
              <w:t>Concept</w:t>
            </w:r>
            <w:r w:rsidRPr="00272F02">
              <w:rPr>
                <w:szCs w:val="20"/>
                <w:lang w:val="en-GB"/>
              </w:rPr>
              <w:t xml:space="preserve">: </w:t>
            </w:r>
            <w:r w:rsidR="13B134E7" w:rsidRPr="00272F02">
              <w:rPr>
                <w:szCs w:val="20"/>
                <w:lang w:val="en-GB"/>
              </w:rPr>
              <w:t>CNEW</w:t>
            </w:r>
          </w:p>
        </w:tc>
      </w:tr>
      <w:tr w:rsidR="00DB50C7" w:rsidRPr="00272F02" w14:paraId="48A1C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8FDCD" w14:textId="628577A9" w:rsidR="006601B0" w:rsidRPr="00272F02" w:rsidRDefault="0021788E" w:rsidP="00900CA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4CD722C" w14:textId="7DCE7057" w:rsidR="006601B0" w:rsidRPr="00272F02" w:rsidRDefault="2D2CCDB4" w:rsidP="00900CA9">
            <w:pPr>
              <w:pStyle w:val="TableCellLeft10pt"/>
              <w:rPr>
                <w:szCs w:val="20"/>
                <w:lang w:val="en-GB"/>
              </w:rPr>
            </w:pPr>
            <w:r w:rsidRPr="00272F02">
              <w:rPr>
                <w:szCs w:val="20"/>
                <w:lang w:val="en-GB"/>
              </w:rPr>
              <w:t>No</w:t>
            </w:r>
          </w:p>
        </w:tc>
      </w:tr>
    </w:tbl>
    <w:p w14:paraId="0255F808"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5CA12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8EB6D" w14:textId="77777777" w:rsidR="006601B0" w:rsidRPr="00272F02" w:rsidRDefault="006601B0" w:rsidP="00346673">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0C87FF" w14:textId="2E1D52A7" w:rsidR="006601B0" w:rsidRPr="00272F02" w:rsidRDefault="713B02F7" w:rsidP="00346673">
            <w:pPr>
              <w:pStyle w:val="TableCellLeft10pt"/>
              <w:rPr>
                <w:szCs w:val="20"/>
                <w:lang w:val="en-GB"/>
              </w:rPr>
            </w:pPr>
            <w:r w:rsidRPr="00272F02">
              <w:rPr>
                <w:szCs w:val="20"/>
                <w:lang w:val="en-GB"/>
              </w:rPr>
              <w:t xml:space="preserve">{Is this amendment likely to have a substantial impact on the safety or rights of the participants?} </w:t>
            </w:r>
          </w:p>
        </w:tc>
      </w:tr>
      <w:tr w:rsidR="00DB50C7" w:rsidRPr="00272F02" w14:paraId="6A5F7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F882"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D18EC9" w14:textId="77777777" w:rsidR="006601B0" w:rsidRPr="00272F02" w:rsidRDefault="006601B0" w:rsidP="00346673">
            <w:pPr>
              <w:pStyle w:val="TableCellLeft10pt"/>
              <w:rPr>
                <w:szCs w:val="20"/>
                <w:lang w:val="en-GB"/>
              </w:rPr>
            </w:pPr>
            <w:r w:rsidRPr="00272F02">
              <w:rPr>
                <w:szCs w:val="20"/>
                <w:lang w:val="en-GB"/>
              </w:rPr>
              <w:t>Text</w:t>
            </w:r>
          </w:p>
        </w:tc>
      </w:tr>
      <w:tr w:rsidR="00DB50C7" w:rsidRPr="00272F02" w14:paraId="02D714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0BEE3" w14:textId="42AAC73A"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AE80A12" w14:textId="77777777" w:rsidR="006601B0" w:rsidRPr="00272F02" w:rsidRDefault="006601B0" w:rsidP="00346673">
            <w:pPr>
              <w:pStyle w:val="TableCellLeft10pt"/>
              <w:rPr>
                <w:szCs w:val="20"/>
                <w:lang w:val="en-GB"/>
              </w:rPr>
            </w:pPr>
            <w:r w:rsidRPr="00272F02">
              <w:rPr>
                <w:szCs w:val="20"/>
                <w:lang w:val="en-GB"/>
              </w:rPr>
              <w:t>H</w:t>
            </w:r>
          </w:p>
        </w:tc>
      </w:tr>
      <w:tr w:rsidR="00DB50C7" w:rsidRPr="00272F02" w14:paraId="65357D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9BCE2"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7DFF135" w14:textId="0672C01D" w:rsidR="006601B0" w:rsidRPr="00272F02" w:rsidRDefault="792E9A82" w:rsidP="6C2C7718">
            <w:pPr>
              <w:pStyle w:val="TableCellLeft10pt"/>
              <w:rPr>
                <w:szCs w:val="20"/>
              </w:rPr>
            </w:pPr>
            <w:r w:rsidRPr="00272F02">
              <w:rPr>
                <w:szCs w:val="20"/>
                <w:lang w:val="en-GB"/>
              </w:rPr>
              <w:t>Heading</w:t>
            </w:r>
          </w:p>
        </w:tc>
      </w:tr>
      <w:tr w:rsidR="00DB50C7" w:rsidRPr="00272F02" w14:paraId="1825C3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EA1CD" w14:textId="77777777" w:rsidR="006601B0" w:rsidRPr="00272F02" w:rsidRDefault="006601B0" w:rsidP="00346673">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3220EC" w14:textId="35F89467" w:rsidR="006601B0" w:rsidRPr="00272F02" w:rsidRDefault="009C51CF" w:rsidP="00346673">
            <w:pPr>
              <w:pStyle w:val="TableCellLeft10pt"/>
              <w:rPr>
                <w:szCs w:val="20"/>
                <w:lang w:val="en-GB"/>
              </w:rPr>
            </w:pPr>
            <w:r w:rsidRPr="00272F02">
              <w:rPr>
                <w:szCs w:val="20"/>
                <w:lang w:val="en-GB"/>
              </w:rPr>
              <w:t>N/A</w:t>
            </w:r>
          </w:p>
        </w:tc>
      </w:tr>
      <w:tr w:rsidR="00DB50C7" w:rsidRPr="00272F02" w14:paraId="7701B2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3D6FD" w14:textId="77777777" w:rsidR="006601B0" w:rsidRPr="00272F02" w:rsidRDefault="006601B0" w:rsidP="00346673">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31BA7D1" w14:textId="784F3E52" w:rsidR="006601B0" w:rsidRPr="00272F02" w:rsidRDefault="006601B0" w:rsidP="3FAC1DFE">
            <w:pPr>
              <w:pStyle w:val="TableCellLeft10pt"/>
              <w:rPr>
                <w:lang w:val="en-GB"/>
              </w:rPr>
            </w:pPr>
            <w:r w:rsidRPr="00272F02">
              <w:rPr>
                <w:lang w:val="en-GB"/>
              </w:rPr>
              <w:t>Conditional</w:t>
            </w:r>
            <w:r w:rsidR="763212B0" w:rsidRPr="00272F02">
              <w:rPr>
                <w:lang w:val="en-GB" w:eastAsia="ja-JP"/>
              </w:rPr>
              <w:t xml:space="preserve">: </w:t>
            </w:r>
            <w:r w:rsidR="00802991" w:rsidRPr="00272F02">
              <w:rPr>
                <w:lang w:val="en-GB"/>
              </w:rPr>
              <w:t>if there is an amendment</w:t>
            </w:r>
          </w:p>
        </w:tc>
      </w:tr>
      <w:tr w:rsidR="00DB50C7" w:rsidRPr="00272F02" w14:paraId="1D7AE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52CF4"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0A5565" w14:textId="79CE6132" w:rsidR="006601B0" w:rsidRPr="00272F02" w:rsidRDefault="00267362" w:rsidP="00346673">
            <w:pPr>
              <w:pStyle w:val="TableCellLeft10pt"/>
              <w:rPr>
                <w:szCs w:val="20"/>
                <w:lang w:val="en-GB"/>
              </w:rPr>
            </w:pPr>
            <w:r w:rsidRPr="00272F02">
              <w:rPr>
                <w:szCs w:val="20"/>
                <w:lang w:val="en-GB"/>
              </w:rPr>
              <w:t>One to one</w:t>
            </w:r>
            <w:r w:rsidR="57F8C37C" w:rsidRPr="00272F02">
              <w:rPr>
                <w:szCs w:val="20"/>
                <w:lang w:val="en-GB"/>
              </w:rPr>
              <w:t xml:space="preserve"> amendment identifier</w:t>
            </w:r>
          </w:p>
        </w:tc>
      </w:tr>
      <w:tr w:rsidR="00DB50C7" w:rsidRPr="00272F02" w14:paraId="303A7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68388"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7E0A583" w14:textId="77777777" w:rsidR="006601B0" w:rsidRPr="00272F02" w:rsidRDefault="006601B0" w:rsidP="00346673">
            <w:pPr>
              <w:pStyle w:val="TableCellLeft10pt"/>
              <w:rPr>
                <w:szCs w:val="20"/>
                <w:lang w:val="en-GB"/>
              </w:rPr>
            </w:pPr>
            <w:r w:rsidRPr="00272F02">
              <w:rPr>
                <w:szCs w:val="20"/>
                <w:lang w:val="en-GB"/>
              </w:rPr>
              <w:t>Amendment Details</w:t>
            </w:r>
          </w:p>
        </w:tc>
      </w:tr>
      <w:tr w:rsidR="00DB50C7" w:rsidRPr="00272F02" w14:paraId="031B8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D62F"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5C1740BE" w14:textId="5E26942C" w:rsidR="006601B0" w:rsidRPr="00272F02" w:rsidRDefault="006601B0" w:rsidP="00724B3C">
            <w:pPr>
              <w:pStyle w:val="TableCellLeft10pt"/>
              <w:rPr>
                <w:szCs w:val="20"/>
                <w:lang w:val="en-GB"/>
              </w:rPr>
            </w:pPr>
            <w:r w:rsidRPr="00272F02">
              <w:rPr>
                <w:szCs w:val="20"/>
                <w:lang w:val="en-GB"/>
              </w:rPr>
              <w:t>Is this amendment likely to have a substantial impact on</w:t>
            </w:r>
            <w:r w:rsidR="00B03D13" w:rsidRPr="00272F02">
              <w:rPr>
                <w:szCs w:val="20"/>
                <w:lang w:val="en-GB"/>
              </w:rPr>
              <w:t xml:space="preserve"> the</w:t>
            </w:r>
            <w:r w:rsidR="005B21E9" w:rsidRPr="00272F02">
              <w:rPr>
                <w:szCs w:val="20"/>
                <w:lang w:val="en-GB"/>
              </w:rPr>
              <w:t xml:space="preserve"> s</w:t>
            </w:r>
            <w:r w:rsidRPr="00272F02">
              <w:rPr>
                <w:szCs w:val="20"/>
                <w:lang w:val="en-GB"/>
              </w:rPr>
              <w:t xml:space="preserve">afety or rights of the </w:t>
            </w:r>
            <w:r w:rsidR="00B03D13" w:rsidRPr="00272F02">
              <w:rPr>
                <w:szCs w:val="20"/>
                <w:lang w:val="en-GB"/>
              </w:rPr>
              <w:t>participants</w:t>
            </w:r>
            <w:r w:rsidRPr="00272F02">
              <w:rPr>
                <w:szCs w:val="20"/>
                <w:lang w:val="en-GB"/>
              </w:rPr>
              <w:t>?</w:t>
            </w:r>
          </w:p>
        </w:tc>
      </w:tr>
      <w:tr w:rsidR="00DB50C7" w:rsidRPr="00272F02" w14:paraId="703A6E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A82C0"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B16E4D5" w14:textId="0C6EBDF6" w:rsidR="006601B0" w:rsidRPr="00272F02" w:rsidRDefault="0A79D35B"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55680688" w:rsidRPr="00272F02">
              <w:rPr>
                <w:szCs w:val="20"/>
                <w:lang w:val="en-GB"/>
              </w:rPr>
              <w:t>No</w:t>
            </w:r>
          </w:p>
          <w:p w14:paraId="78558B21" w14:textId="566101F9" w:rsidR="006601B0" w:rsidRPr="00272F02" w:rsidRDefault="0A79D35B" w:rsidP="00346673">
            <w:pPr>
              <w:pStyle w:val="TableCellLeft10pt"/>
              <w:rPr>
                <w:szCs w:val="20"/>
                <w:lang w:val="en-GB"/>
              </w:rPr>
            </w:pPr>
            <w:r w:rsidRPr="00272F02">
              <w:rPr>
                <w:rStyle w:val="TableCellLeft10ptBoldChar"/>
                <w:szCs w:val="20"/>
              </w:rPr>
              <w:t>Relationship</w:t>
            </w:r>
            <w:r w:rsidRPr="00272F02">
              <w:rPr>
                <w:szCs w:val="20"/>
                <w:lang w:val="en-GB"/>
              </w:rPr>
              <w:t xml:space="preserve">: </w:t>
            </w:r>
            <w:r w:rsidR="31349EFB" w:rsidRPr="00272F02">
              <w:rPr>
                <w:szCs w:val="20"/>
                <w:lang w:val="en-GB"/>
              </w:rPr>
              <w:t>Amendment Details</w:t>
            </w:r>
          </w:p>
          <w:p w14:paraId="04C76355" w14:textId="0B88916C" w:rsidR="006601B0" w:rsidRPr="00272F02" w:rsidRDefault="0A79D35B" w:rsidP="00346673">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8B52B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AFD352" w14:textId="4FECE012"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04A97FA" w14:textId="07BA79A5" w:rsidR="006601B0" w:rsidRPr="00272F02" w:rsidRDefault="009D11A7" w:rsidP="00346673">
            <w:pPr>
              <w:pStyle w:val="TableCellLeft10pt"/>
              <w:rPr>
                <w:szCs w:val="20"/>
                <w:lang w:val="en-GB"/>
              </w:rPr>
            </w:pPr>
            <w:r w:rsidRPr="00272F02">
              <w:rPr>
                <w:szCs w:val="20"/>
                <w:lang w:val="en-GB"/>
              </w:rPr>
              <w:t>No</w:t>
            </w:r>
          </w:p>
        </w:tc>
      </w:tr>
    </w:tbl>
    <w:p w14:paraId="3955E432"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BCD1B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02FAD" w14:textId="77777777" w:rsidR="006601B0" w:rsidRPr="00272F02" w:rsidRDefault="006601B0" w:rsidP="00346673">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D1CDB4" w14:textId="428F2B23" w:rsidR="006601B0" w:rsidRPr="00272F02" w:rsidRDefault="00B03D13" w:rsidP="00346673">
            <w:pPr>
              <w:pStyle w:val="TableCellLeft10pt"/>
              <w:rPr>
                <w:szCs w:val="20"/>
                <w:lang w:val="en-GB"/>
              </w:rPr>
            </w:pPr>
            <w:r w:rsidRPr="00272F02">
              <w:rPr>
                <w:szCs w:val="20"/>
                <w:lang w:val="en-GB" w:eastAsia="ja-JP"/>
              </w:rPr>
              <w:t>[Yes/No]</w:t>
            </w:r>
          </w:p>
        </w:tc>
      </w:tr>
      <w:tr w:rsidR="00DB50C7" w:rsidRPr="00272F02" w14:paraId="256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D398E"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B5E718" w14:textId="727A2B23" w:rsidR="006601B0" w:rsidRPr="00272F02" w:rsidRDefault="001D407B" w:rsidP="00346673">
            <w:pPr>
              <w:pStyle w:val="TableCellLeft10pt"/>
              <w:rPr>
                <w:szCs w:val="20"/>
                <w:lang w:val="en-GB"/>
              </w:rPr>
            </w:pPr>
            <w:r w:rsidRPr="00272F02">
              <w:rPr>
                <w:szCs w:val="20"/>
                <w:lang w:val="en-GB"/>
              </w:rPr>
              <w:t>Valid Value</w:t>
            </w:r>
          </w:p>
        </w:tc>
      </w:tr>
      <w:tr w:rsidR="00DB50C7" w:rsidRPr="00272F02" w14:paraId="035340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6CFA32" w14:textId="4F1443CE"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C713E7" w14:textId="652C3E67" w:rsidR="006601B0" w:rsidRPr="00272F02" w:rsidRDefault="3D5C355D" w:rsidP="00346673">
            <w:pPr>
              <w:pStyle w:val="TableCellLeft10pt"/>
              <w:rPr>
                <w:szCs w:val="20"/>
                <w:lang w:val="en-GB"/>
              </w:rPr>
            </w:pPr>
            <w:r w:rsidRPr="00272F02">
              <w:rPr>
                <w:szCs w:val="20"/>
                <w:lang w:val="en-GB"/>
              </w:rPr>
              <w:t>V</w:t>
            </w:r>
          </w:p>
        </w:tc>
      </w:tr>
      <w:tr w:rsidR="00DB50C7" w:rsidRPr="00272F02" w14:paraId="791BE9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23EEA"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8B3EA67" w14:textId="2B5E0965" w:rsidR="006601B0" w:rsidRPr="00272F02" w:rsidRDefault="000F6F05" w:rsidP="6C2C7718">
            <w:pPr>
              <w:pStyle w:val="TableCellLeft10pt"/>
              <w:rPr>
                <w:szCs w:val="20"/>
                <w:lang w:val="en-GB"/>
              </w:rPr>
            </w:pPr>
            <w:r w:rsidRPr="00272F02">
              <w:rPr>
                <w:szCs w:val="20"/>
                <w:lang w:val="en-GB"/>
              </w:rPr>
              <w:t>CNEW</w:t>
            </w:r>
          </w:p>
          <w:p w14:paraId="3308C74E" w14:textId="4BFA1268" w:rsidR="0094277C" w:rsidRPr="00272F02" w:rsidRDefault="0094277C" w:rsidP="0094277C">
            <w:pPr>
              <w:pStyle w:val="TableCellLeft10pt"/>
              <w:rPr>
                <w:szCs w:val="20"/>
              </w:rPr>
            </w:pPr>
            <w:r w:rsidRPr="00272F02">
              <w:rPr>
                <w:szCs w:val="20"/>
              </w:rPr>
              <w:t>For review purpose, see definition of the controlled terminology below</w:t>
            </w:r>
          </w:p>
          <w:p w14:paraId="3BC469CE" w14:textId="75236216" w:rsidR="006601B0" w:rsidRPr="00272F02" w:rsidRDefault="61151570" w:rsidP="0094277C">
            <w:pPr>
              <w:pStyle w:val="TableCellLeft10pt"/>
              <w:rPr>
                <w:szCs w:val="20"/>
                <w:lang w:val="en-GB"/>
              </w:rPr>
            </w:pPr>
            <w:r w:rsidRPr="00272F02">
              <w:rPr>
                <w:szCs w:val="20"/>
              </w:rPr>
              <w:t>An indication as to whether the amendment likely to have a substantial impact on the safety or rights of the participants.</w:t>
            </w:r>
          </w:p>
        </w:tc>
      </w:tr>
      <w:tr w:rsidR="00DB50C7" w:rsidRPr="00272F02" w14:paraId="5A369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FF2D4" w14:textId="77777777" w:rsidR="006601B0" w:rsidRPr="00272F02" w:rsidRDefault="006601B0" w:rsidP="00346673">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073815D" w14:textId="0D6D6BC0" w:rsidR="006601B0" w:rsidRPr="00272F02" w:rsidRDefault="00C6291E" w:rsidP="00346673">
            <w:pPr>
              <w:pStyle w:val="TableCellLeft10pt"/>
              <w:rPr>
                <w:szCs w:val="20"/>
                <w:lang w:val="en-GB"/>
              </w:rPr>
            </w:pPr>
            <w:r w:rsidRPr="00272F02">
              <w:rPr>
                <w:szCs w:val="20"/>
                <w:lang w:val="en-GB" w:eastAsia="ja-JP"/>
              </w:rPr>
              <w:t>N/A</w:t>
            </w:r>
          </w:p>
        </w:tc>
      </w:tr>
      <w:tr w:rsidR="00DB50C7" w:rsidRPr="00272F02" w14:paraId="24C305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852C1" w14:textId="77777777" w:rsidR="006601B0" w:rsidRPr="00272F02" w:rsidRDefault="006601B0" w:rsidP="00346673">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0BAB9A" w14:textId="52F980C0" w:rsidR="006601B0" w:rsidRPr="00272F02" w:rsidRDefault="006601B0" w:rsidP="3FAC1DFE">
            <w:pPr>
              <w:pStyle w:val="TableCellLeft10pt"/>
              <w:rPr>
                <w:lang w:val="en-GB"/>
              </w:rPr>
            </w:pPr>
            <w:r w:rsidRPr="00272F02">
              <w:rPr>
                <w:lang w:val="en-GB"/>
              </w:rPr>
              <w:t>Conditional</w:t>
            </w:r>
            <w:r w:rsidR="00611DD1">
              <w:rPr>
                <w:lang w:val="en-GB"/>
              </w:rPr>
              <w:t xml:space="preserve"> </w:t>
            </w:r>
            <w:r w:rsidR="0033467D" w:rsidRPr="00272F02">
              <w:rPr>
                <w:lang w:val="en-GB"/>
              </w:rPr>
              <w:t xml:space="preserve">If </w:t>
            </w:r>
            <w:r w:rsidR="001A057F" w:rsidRPr="00272F02">
              <w:rPr>
                <w:lang w:val="en-GB"/>
              </w:rPr>
              <w:t>there is an a</w:t>
            </w:r>
            <w:r w:rsidR="0033467D" w:rsidRPr="00272F02">
              <w:rPr>
                <w:lang w:val="en-GB"/>
              </w:rPr>
              <w:t>mendment</w:t>
            </w:r>
          </w:p>
        </w:tc>
      </w:tr>
      <w:tr w:rsidR="00DB50C7" w:rsidRPr="00272F02" w14:paraId="29067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A591B"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FF94630" w14:textId="570D9212" w:rsidR="006601B0" w:rsidRPr="00272F02" w:rsidRDefault="32651A13" w:rsidP="00346673">
            <w:pPr>
              <w:pStyle w:val="TableCellLeft10pt"/>
              <w:rPr>
                <w:szCs w:val="20"/>
                <w:lang w:val="en-GB"/>
              </w:rPr>
            </w:pPr>
            <w:r w:rsidRPr="00272F02">
              <w:rPr>
                <w:szCs w:val="20"/>
                <w:lang w:val="en-GB"/>
              </w:rPr>
              <w:t>One to one</w:t>
            </w:r>
            <w:r w:rsidR="00342C68" w:rsidRPr="00272F02">
              <w:rPr>
                <w:szCs w:val="20"/>
                <w:lang w:val="en-GB" w:eastAsia="ja-JP"/>
              </w:rPr>
              <w:t>;</w:t>
            </w:r>
            <w:r w:rsidRPr="00272F02">
              <w:rPr>
                <w:szCs w:val="20"/>
                <w:lang w:val="en-GB"/>
              </w:rPr>
              <w:t xml:space="preserve"> One to Amendment Identifier</w:t>
            </w:r>
            <w:r w:rsidR="00342C68" w:rsidRPr="00272F02">
              <w:rPr>
                <w:szCs w:val="20"/>
                <w:lang w:val="en-GB" w:eastAsia="ja-JP"/>
              </w:rPr>
              <w:t>;</w:t>
            </w:r>
            <w:r w:rsidRPr="00272F02">
              <w:rPr>
                <w:szCs w:val="20"/>
                <w:lang w:val="en-GB"/>
              </w:rPr>
              <w:t xml:space="preserve"> One to </w:t>
            </w:r>
            <w:r w:rsidR="003370B8">
              <w:rPr>
                <w:szCs w:val="20"/>
                <w:lang w:val="en-GB"/>
              </w:rPr>
              <w:t xml:space="preserve">Sponsor </w:t>
            </w:r>
            <w:r w:rsidRPr="00272F02">
              <w:rPr>
                <w:szCs w:val="20"/>
                <w:lang w:val="en-GB"/>
              </w:rPr>
              <w:t>Protocol Identifier</w:t>
            </w:r>
          </w:p>
        </w:tc>
      </w:tr>
      <w:tr w:rsidR="00DB50C7" w:rsidRPr="00272F02" w14:paraId="65E78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05DA5E"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975012" w14:textId="77777777" w:rsidR="006601B0" w:rsidRPr="00272F02" w:rsidRDefault="006601B0" w:rsidP="00346673">
            <w:pPr>
              <w:pStyle w:val="TableCellLeft10pt"/>
              <w:rPr>
                <w:szCs w:val="20"/>
                <w:lang w:val="en-GB"/>
              </w:rPr>
            </w:pPr>
            <w:r w:rsidRPr="00272F02">
              <w:rPr>
                <w:szCs w:val="20"/>
                <w:lang w:val="en-GB"/>
              </w:rPr>
              <w:t>Amendment Details</w:t>
            </w:r>
          </w:p>
        </w:tc>
      </w:tr>
      <w:tr w:rsidR="00DB50C7" w:rsidRPr="00272F02" w14:paraId="5FA5DB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21824C"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47714661" w14:textId="60611BE4" w:rsidR="006601B0" w:rsidRPr="00272F02" w:rsidRDefault="006601B0" w:rsidP="00346673">
            <w:pPr>
              <w:pStyle w:val="TableCellLeft10pt"/>
              <w:rPr>
                <w:szCs w:val="20"/>
                <w:lang w:val="en-GB"/>
              </w:rPr>
            </w:pPr>
            <w:r w:rsidRPr="00272F02">
              <w:rPr>
                <w:szCs w:val="20"/>
                <w:lang w:val="en-GB"/>
              </w:rPr>
              <w:t>Yes</w:t>
            </w:r>
            <w:r w:rsidR="00E11330" w:rsidRPr="00272F02">
              <w:rPr>
                <w:szCs w:val="20"/>
                <w:lang w:val="en-GB"/>
              </w:rPr>
              <w:t xml:space="preserve"> (C</w:t>
            </w:r>
            <w:r w:rsidR="00B829B0" w:rsidRPr="00272F02">
              <w:rPr>
                <w:szCs w:val="20"/>
                <w:lang w:val="en-GB"/>
              </w:rPr>
              <w:t>49488</w:t>
            </w:r>
            <w:r w:rsidR="00E11330" w:rsidRPr="00272F02">
              <w:rPr>
                <w:szCs w:val="20"/>
                <w:lang w:val="en-GB"/>
              </w:rPr>
              <w:t>)</w:t>
            </w:r>
            <w:r w:rsidR="0033467D" w:rsidRPr="00272F02">
              <w:rPr>
                <w:szCs w:val="20"/>
                <w:lang w:val="en-GB"/>
              </w:rPr>
              <w:t xml:space="preserve">, </w:t>
            </w:r>
            <w:r w:rsidRPr="00272F02">
              <w:rPr>
                <w:szCs w:val="20"/>
                <w:lang w:val="en-GB"/>
              </w:rPr>
              <w:t>No</w:t>
            </w:r>
            <w:r w:rsidR="00E11330" w:rsidRPr="00272F02">
              <w:rPr>
                <w:szCs w:val="20"/>
                <w:lang w:val="en-GB"/>
              </w:rPr>
              <w:t xml:space="preserve"> (C4948</w:t>
            </w:r>
            <w:r w:rsidR="00B829B0" w:rsidRPr="00272F02">
              <w:rPr>
                <w:szCs w:val="20"/>
                <w:lang w:val="en-GB"/>
              </w:rPr>
              <w:t>7</w:t>
            </w:r>
            <w:r w:rsidR="00E11330" w:rsidRPr="00272F02">
              <w:rPr>
                <w:szCs w:val="20"/>
                <w:lang w:val="en-GB"/>
              </w:rPr>
              <w:t>)</w:t>
            </w:r>
          </w:p>
        </w:tc>
      </w:tr>
      <w:tr w:rsidR="00DB50C7" w:rsidRPr="00272F02" w14:paraId="5467AF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F6C16"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428E7D" w14:textId="77777777" w:rsidR="006601B0" w:rsidRPr="00272F02" w:rsidRDefault="006601B0"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A612D0C" w14:textId="5DC18636" w:rsidR="006601B0" w:rsidRPr="00272F02" w:rsidRDefault="0A79D35B" w:rsidP="00346673">
            <w:pPr>
              <w:pStyle w:val="TableCellLeft10pt"/>
              <w:rPr>
                <w:szCs w:val="20"/>
                <w:lang w:val="en-GB"/>
              </w:rPr>
            </w:pPr>
            <w:r w:rsidRPr="00272F02">
              <w:rPr>
                <w:rStyle w:val="TableCellLeft10ptBoldChar"/>
                <w:szCs w:val="20"/>
              </w:rPr>
              <w:t>Relationship</w:t>
            </w:r>
            <w:r w:rsidRPr="00272F02">
              <w:rPr>
                <w:szCs w:val="20"/>
                <w:lang w:val="en-GB"/>
              </w:rPr>
              <w:t xml:space="preserve">: </w:t>
            </w:r>
            <w:r w:rsidR="42EB9010" w:rsidRPr="00272F02">
              <w:rPr>
                <w:szCs w:val="20"/>
                <w:lang w:val="en-GB"/>
              </w:rPr>
              <w:t xml:space="preserve">Amendment Details, Amendment Identifier, </w:t>
            </w:r>
            <w:r w:rsidR="003370B8">
              <w:rPr>
                <w:szCs w:val="20"/>
                <w:lang w:val="en-GB"/>
              </w:rPr>
              <w:t xml:space="preserve">Sponsor </w:t>
            </w:r>
            <w:r w:rsidR="42EB9010" w:rsidRPr="00272F02">
              <w:rPr>
                <w:szCs w:val="20"/>
                <w:lang w:val="en-GB"/>
              </w:rPr>
              <w:t>Protocol Identifier</w:t>
            </w:r>
          </w:p>
          <w:p w14:paraId="0D0A04D2" w14:textId="3BD79306" w:rsidR="006601B0" w:rsidRPr="00272F02" w:rsidRDefault="0A79D35B" w:rsidP="00346673">
            <w:pPr>
              <w:pStyle w:val="TableCellLeft10pt"/>
              <w:rPr>
                <w:szCs w:val="20"/>
                <w:lang w:val="en-GB"/>
              </w:rPr>
            </w:pPr>
            <w:r w:rsidRPr="00272F02">
              <w:rPr>
                <w:rStyle w:val="TableCellLeft10ptBoldChar"/>
                <w:szCs w:val="20"/>
              </w:rPr>
              <w:t>Concept</w:t>
            </w:r>
            <w:r w:rsidRPr="00272F02">
              <w:rPr>
                <w:szCs w:val="20"/>
                <w:lang w:val="en-GB"/>
              </w:rPr>
              <w:t xml:space="preserve">: </w:t>
            </w:r>
            <w:r w:rsidR="07F4B7C4" w:rsidRPr="00272F02">
              <w:rPr>
                <w:szCs w:val="20"/>
                <w:lang w:val="en-GB"/>
              </w:rPr>
              <w:t>CNEW</w:t>
            </w:r>
          </w:p>
        </w:tc>
      </w:tr>
      <w:tr w:rsidR="00DB50C7" w:rsidRPr="00272F02" w14:paraId="042A45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98B8" w14:textId="00555D61"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238ECE" w14:textId="2A74A2CC" w:rsidR="006601B0" w:rsidRPr="00272F02" w:rsidRDefault="52B94D0B" w:rsidP="00346673">
            <w:pPr>
              <w:pStyle w:val="TableCellLeft10pt"/>
              <w:rPr>
                <w:szCs w:val="20"/>
                <w:lang w:val="en-GB"/>
              </w:rPr>
            </w:pPr>
            <w:r w:rsidRPr="00272F02">
              <w:rPr>
                <w:szCs w:val="20"/>
                <w:lang w:val="en-GB"/>
              </w:rPr>
              <w:t>No</w:t>
            </w:r>
          </w:p>
        </w:tc>
      </w:tr>
    </w:tbl>
    <w:p w14:paraId="29C31FBC" w14:textId="77777777" w:rsidR="00BF028C" w:rsidRPr="00272F02" w:rsidRDefault="00BF028C" w:rsidP="006601B0">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272F02" w14:paraId="0550082C" w14:textId="77777777" w:rsidTr="00910BB6">
        <w:trPr>
          <w:trHeight w:val="20"/>
        </w:trPr>
        <w:tc>
          <w:tcPr>
            <w:tcW w:w="522" w:type="pct"/>
            <w:shd w:val="clear" w:color="auto" w:fill="FFFFCC"/>
            <w:hideMark/>
          </w:tcPr>
          <w:p w14:paraId="158F8432" w14:textId="77777777" w:rsidR="00E11330" w:rsidRPr="00272F02" w:rsidRDefault="00E11330" w:rsidP="00C824A4">
            <w:pPr>
              <w:rPr>
                <w:b/>
                <w:bCs/>
                <w:sz w:val="20"/>
                <w:szCs w:val="20"/>
              </w:rPr>
            </w:pPr>
            <w:r w:rsidRPr="00272F02">
              <w:rPr>
                <w:b/>
                <w:bCs/>
                <w:sz w:val="20"/>
                <w:szCs w:val="20"/>
              </w:rPr>
              <w:t>NCI C-Code</w:t>
            </w:r>
          </w:p>
        </w:tc>
        <w:tc>
          <w:tcPr>
            <w:tcW w:w="960" w:type="pct"/>
            <w:shd w:val="clear" w:color="auto" w:fill="FFFFCC"/>
            <w:hideMark/>
          </w:tcPr>
          <w:p w14:paraId="3DCF3BE5" w14:textId="77777777" w:rsidR="00E11330" w:rsidRPr="00272F02" w:rsidRDefault="00E11330" w:rsidP="00C824A4">
            <w:pPr>
              <w:rPr>
                <w:b/>
                <w:bCs/>
                <w:sz w:val="20"/>
                <w:szCs w:val="20"/>
              </w:rPr>
            </w:pPr>
            <w:r w:rsidRPr="00272F02">
              <w:rPr>
                <w:b/>
                <w:bCs/>
                <w:sz w:val="20"/>
                <w:szCs w:val="20"/>
              </w:rPr>
              <w:t>M11 Preferred Term</w:t>
            </w:r>
          </w:p>
        </w:tc>
        <w:tc>
          <w:tcPr>
            <w:tcW w:w="3517" w:type="pct"/>
            <w:shd w:val="clear" w:color="auto" w:fill="FFFFCC"/>
            <w:hideMark/>
          </w:tcPr>
          <w:p w14:paraId="52398FD7" w14:textId="77777777" w:rsidR="00E11330" w:rsidRPr="00272F02" w:rsidRDefault="00E11330" w:rsidP="00C824A4">
            <w:pPr>
              <w:rPr>
                <w:b/>
                <w:bCs/>
                <w:sz w:val="20"/>
                <w:szCs w:val="20"/>
              </w:rPr>
            </w:pPr>
            <w:r w:rsidRPr="00272F02">
              <w:rPr>
                <w:b/>
                <w:bCs/>
                <w:sz w:val="20"/>
                <w:szCs w:val="20"/>
              </w:rPr>
              <w:t>Draft Definition</w:t>
            </w:r>
          </w:p>
        </w:tc>
      </w:tr>
      <w:tr w:rsidR="00DB50C7" w:rsidRPr="00272F02" w14:paraId="0CE9E323" w14:textId="77777777" w:rsidTr="00910BB6">
        <w:trPr>
          <w:trHeight w:val="20"/>
        </w:trPr>
        <w:tc>
          <w:tcPr>
            <w:tcW w:w="522" w:type="pct"/>
            <w:shd w:val="clear" w:color="auto" w:fill="EAEDF1" w:themeFill="text2" w:themeFillTint="1A"/>
            <w:hideMark/>
          </w:tcPr>
          <w:p w14:paraId="6A562406" w14:textId="77777777" w:rsidR="00E11330" w:rsidRPr="00272F02" w:rsidRDefault="00E11330" w:rsidP="00C824A4">
            <w:pPr>
              <w:rPr>
                <w:sz w:val="20"/>
                <w:szCs w:val="20"/>
              </w:rPr>
            </w:pPr>
            <w:r w:rsidRPr="00272F02">
              <w:rPr>
                <w:sz w:val="20"/>
                <w:szCs w:val="20"/>
              </w:rPr>
              <w:t>C66742</w:t>
            </w:r>
          </w:p>
        </w:tc>
        <w:tc>
          <w:tcPr>
            <w:tcW w:w="960" w:type="pct"/>
            <w:shd w:val="clear" w:color="auto" w:fill="EAEDF1" w:themeFill="text2" w:themeFillTint="1A"/>
            <w:hideMark/>
          </w:tcPr>
          <w:p w14:paraId="05B0E22F" w14:textId="77777777" w:rsidR="00E11330" w:rsidRPr="00272F02" w:rsidRDefault="00E11330" w:rsidP="00C824A4">
            <w:pPr>
              <w:rPr>
                <w:sz w:val="20"/>
                <w:szCs w:val="20"/>
              </w:rPr>
            </w:pPr>
            <w:r w:rsidRPr="00272F02">
              <w:rPr>
                <w:sz w:val="20"/>
                <w:szCs w:val="20"/>
              </w:rPr>
              <w:t>NY</w:t>
            </w:r>
          </w:p>
        </w:tc>
        <w:tc>
          <w:tcPr>
            <w:tcW w:w="3517" w:type="pct"/>
            <w:shd w:val="clear" w:color="auto" w:fill="EAEDF1" w:themeFill="text2" w:themeFillTint="1A"/>
            <w:hideMark/>
          </w:tcPr>
          <w:p w14:paraId="6DE1DD0B" w14:textId="57A5C053" w:rsidR="00E11330" w:rsidRPr="00272F02" w:rsidRDefault="00E11330" w:rsidP="00C824A4">
            <w:pPr>
              <w:rPr>
                <w:sz w:val="20"/>
                <w:szCs w:val="20"/>
              </w:rPr>
            </w:pPr>
            <w:r w:rsidRPr="00272F02">
              <w:rPr>
                <w:sz w:val="20"/>
                <w:szCs w:val="20"/>
              </w:rPr>
              <w:t>A term that is used to indicate a question with permissible values of yes/no/unknown/not applicable.</w:t>
            </w:r>
          </w:p>
        </w:tc>
      </w:tr>
      <w:tr w:rsidR="00DB50C7" w:rsidRPr="00272F02" w14:paraId="6DDF4A54" w14:textId="77777777" w:rsidTr="00910BB6">
        <w:trPr>
          <w:trHeight w:val="20"/>
        </w:trPr>
        <w:tc>
          <w:tcPr>
            <w:tcW w:w="522" w:type="pct"/>
            <w:hideMark/>
          </w:tcPr>
          <w:p w14:paraId="03BB7E2D" w14:textId="77777777" w:rsidR="00E11330" w:rsidRPr="00272F02" w:rsidRDefault="00E11330" w:rsidP="00C824A4">
            <w:pPr>
              <w:rPr>
                <w:sz w:val="20"/>
                <w:szCs w:val="20"/>
              </w:rPr>
            </w:pPr>
            <w:r w:rsidRPr="00272F02">
              <w:rPr>
                <w:sz w:val="20"/>
                <w:szCs w:val="20"/>
              </w:rPr>
              <w:t>C49487</w:t>
            </w:r>
          </w:p>
        </w:tc>
        <w:tc>
          <w:tcPr>
            <w:tcW w:w="960" w:type="pct"/>
            <w:hideMark/>
          </w:tcPr>
          <w:p w14:paraId="4AE42A43" w14:textId="77777777" w:rsidR="00E11330" w:rsidRPr="00272F02" w:rsidRDefault="00E11330" w:rsidP="00C824A4">
            <w:pPr>
              <w:rPr>
                <w:sz w:val="20"/>
                <w:szCs w:val="20"/>
              </w:rPr>
            </w:pPr>
            <w:r w:rsidRPr="00272F02">
              <w:rPr>
                <w:sz w:val="20"/>
                <w:szCs w:val="20"/>
              </w:rPr>
              <w:t>No</w:t>
            </w:r>
          </w:p>
        </w:tc>
        <w:tc>
          <w:tcPr>
            <w:tcW w:w="3517" w:type="pct"/>
            <w:hideMark/>
          </w:tcPr>
          <w:p w14:paraId="2E3622BC" w14:textId="0877E069" w:rsidR="00E11330" w:rsidRPr="00272F02" w:rsidRDefault="00E11330" w:rsidP="00C824A4">
            <w:pPr>
              <w:rPr>
                <w:sz w:val="20"/>
                <w:szCs w:val="20"/>
              </w:rPr>
            </w:pPr>
            <w:r w:rsidRPr="00272F02">
              <w:rPr>
                <w:sz w:val="20"/>
                <w:szCs w:val="20"/>
              </w:rPr>
              <w:t xml:space="preserve">The non-affirmative response to a question. </w:t>
            </w:r>
          </w:p>
        </w:tc>
      </w:tr>
      <w:tr w:rsidR="00DB50C7" w:rsidRPr="00272F02" w14:paraId="76B179C8" w14:textId="77777777" w:rsidTr="00910BB6">
        <w:trPr>
          <w:trHeight w:val="20"/>
        </w:trPr>
        <w:tc>
          <w:tcPr>
            <w:tcW w:w="522" w:type="pct"/>
            <w:hideMark/>
          </w:tcPr>
          <w:p w14:paraId="2A337606" w14:textId="77777777" w:rsidR="00E11330" w:rsidRPr="00272F02" w:rsidRDefault="00E11330" w:rsidP="00C824A4">
            <w:pPr>
              <w:rPr>
                <w:sz w:val="20"/>
                <w:szCs w:val="20"/>
              </w:rPr>
            </w:pPr>
            <w:r w:rsidRPr="00272F02">
              <w:rPr>
                <w:sz w:val="20"/>
                <w:szCs w:val="20"/>
              </w:rPr>
              <w:t>C49488</w:t>
            </w:r>
          </w:p>
        </w:tc>
        <w:tc>
          <w:tcPr>
            <w:tcW w:w="960" w:type="pct"/>
            <w:hideMark/>
          </w:tcPr>
          <w:p w14:paraId="13438140" w14:textId="77777777" w:rsidR="00E11330" w:rsidRPr="00272F02" w:rsidRDefault="00E11330" w:rsidP="00C824A4">
            <w:pPr>
              <w:rPr>
                <w:sz w:val="20"/>
                <w:szCs w:val="20"/>
              </w:rPr>
            </w:pPr>
            <w:r w:rsidRPr="00272F02">
              <w:rPr>
                <w:sz w:val="20"/>
                <w:szCs w:val="20"/>
              </w:rPr>
              <w:t>Yes</w:t>
            </w:r>
          </w:p>
        </w:tc>
        <w:tc>
          <w:tcPr>
            <w:tcW w:w="3517" w:type="pct"/>
            <w:hideMark/>
          </w:tcPr>
          <w:p w14:paraId="1FC22927" w14:textId="79E8C2CE" w:rsidR="00E11330" w:rsidRPr="00272F02" w:rsidRDefault="00E11330" w:rsidP="00C824A4">
            <w:pPr>
              <w:rPr>
                <w:sz w:val="20"/>
                <w:szCs w:val="20"/>
              </w:rPr>
            </w:pPr>
            <w:r w:rsidRPr="00272F02">
              <w:rPr>
                <w:sz w:val="20"/>
                <w:szCs w:val="20"/>
              </w:rPr>
              <w:t xml:space="preserve">The affirmative response to a question. </w:t>
            </w:r>
          </w:p>
        </w:tc>
      </w:tr>
    </w:tbl>
    <w:p w14:paraId="490A320D" w14:textId="77777777" w:rsidR="00BF028C" w:rsidRPr="00272F02" w:rsidRDefault="00BF028C" w:rsidP="006601B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272F02" w14:paraId="3FB8B3B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40EF5FC" w14:textId="77777777" w:rsidR="6C2C7718" w:rsidRPr="00272F02" w:rsidRDefault="6C2C7718" w:rsidP="6C2C7718">
            <w:pPr>
              <w:pStyle w:val="TableHeadingTextLeft10pt"/>
              <w:rPr>
                <w:szCs w:val="20"/>
              </w:rPr>
            </w:pPr>
            <w:r w:rsidRPr="00272F02">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803AC8D" w14:textId="1E466DDB" w:rsidR="119CA69C" w:rsidRPr="00272F02" w:rsidRDefault="00B03D13" w:rsidP="6C2C7718">
            <w:pPr>
              <w:pStyle w:val="TableCellLeft10pt"/>
              <w:rPr>
                <w:szCs w:val="20"/>
                <w:lang w:val="en-GB"/>
              </w:rPr>
            </w:pPr>
            <w:r w:rsidRPr="00272F02">
              <w:rPr>
                <w:szCs w:val="20"/>
                <w:lang w:val="en-GB" w:eastAsia="ja-JP"/>
              </w:rPr>
              <w:t>{If yes, briefly explain}</w:t>
            </w:r>
          </w:p>
        </w:tc>
      </w:tr>
      <w:tr w:rsidR="00DB50C7" w:rsidRPr="00272F02" w14:paraId="426E7C76"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7A143DA" w14:textId="77777777" w:rsidR="6C2C7718" w:rsidRPr="00272F02" w:rsidRDefault="6C2C7718" w:rsidP="6C2C7718">
            <w:pPr>
              <w:pStyle w:val="TableHeadingTextLeft10pt"/>
              <w:rPr>
                <w:szCs w:val="20"/>
              </w:rPr>
            </w:pPr>
            <w:r w:rsidRPr="00272F02">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5A1AE100" w14:textId="77777777" w:rsidR="6C2C7718" w:rsidRPr="00272F02" w:rsidRDefault="6C2C7718" w:rsidP="6C2C7718">
            <w:pPr>
              <w:pStyle w:val="TableCellLeft10pt"/>
              <w:rPr>
                <w:szCs w:val="20"/>
                <w:lang w:val="en-GB"/>
              </w:rPr>
            </w:pPr>
            <w:r w:rsidRPr="00272F02">
              <w:rPr>
                <w:szCs w:val="20"/>
                <w:lang w:val="en-GB"/>
              </w:rPr>
              <w:t>Text</w:t>
            </w:r>
          </w:p>
        </w:tc>
      </w:tr>
      <w:tr w:rsidR="00DB50C7" w:rsidRPr="00272F02" w14:paraId="7B206F2F"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DB1C5CD" w14:textId="01CC251C"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0CFA4EA0" w14:textId="27EE220D" w:rsidR="406035E6" w:rsidRPr="00272F02" w:rsidRDefault="406035E6" w:rsidP="6C2C7718">
            <w:pPr>
              <w:pStyle w:val="TableCellLeft10pt"/>
              <w:rPr>
                <w:szCs w:val="20"/>
                <w:lang w:val="en-GB"/>
              </w:rPr>
            </w:pPr>
            <w:r w:rsidRPr="00272F02">
              <w:rPr>
                <w:szCs w:val="20"/>
                <w:lang w:val="en-GB"/>
              </w:rPr>
              <w:t>D</w:t>
            </w:r>
          </w:p>
        </w:tc>
      </w:tr>
      <w:tr w:rsidR="00DB50C7" w:rsidRPr="00272F02" w14:paraId="303CBA59"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0702A21" w14:textId="77777777" w:rsidR="6C2C7718" w:rsidRPr="00272F02" w:rsidRDefault="6C2C7718" w:rsidP="6C2C7718">
            <w:pPr>
              <w:pStyle w:val="TableHeadingTextLeft10pt"/>
              <w:rPr>
                <w:szCs w:val="20"/>
              </w:rPr>
            </w:pPr>
            <w:r w:rsidRPr="00272F02">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7B311DEC" w14:textId="2A10EC81" w:rsidR="00837062" w:rsidRPr="00272F02" w:rsidRDefault="000F6F05" w:rsidP="6C2C7718">
            <w:pPr>
              <w:pStyle w:val="TableCellLeft10pt"/>
              <w:rPr>
                <w:szCs w:val="20"/>
                <w:lang w:val="en-GB"/>
              </w:rPr>
            </w:pPr>
            <w:r w:rsidRPr="00272F02">
              <w:rPr>
                <w:szCs w:val="20"/>
                <w:lang w:val="en-GB"/>
              </w:rPr>
              <w:t>CNEW</w:t>
            </w:r>
          </w:p>
          <w:p w14:paraId="0021A4B1" w14:textId="664DE288" w:rsidR="1BD4A0A9" w:rsidRPr="00272F02" w:rsidRDefault="0078797D" w:rsidP="6C2C7718">
            <w:pPr>
              <w:pStyle w:val="TableCellLeft10pt"/>
              <w:rPr>
                <w:szCs w:val="20"/>
                <w:lang w:val="en-GB"/>
              </w:rPr>
            </w:pPr>
            <w:r w:rsidRPr="00272F02">
              <w:rPr>
                <w:szCs w:val="20"/>
                <w:lang w:val="en-GB"/>
              </w:rPr>
              <w:t>For review purpose, see definition of the controlled terminology below</w:t>
            </w:r>
            <w:r w:rsidR="1BD4A0A9" w:rsidRPr="00272F02">
              <w:rPr>
                <w:szCs w:val="20"/>
              </w:rPr>
              <w:br/>
            </w:r>
            <w:r w:rsidR="53CBBAA0" w:rsidRPr="00272F02">
              <w:rPr>
                <w:szCs w:val="20"/>
                <w:lang w:val="en-GB"/>
              </w:rPr>
              <w:t>A short descriptive account of any substantial impacts on the safety or rights of the participants due to the protocol amendment.</w:t>
            </w:r>
          </w:p>
        </w:tc>
      </w:tr>
      <w:tr w:rsidR="00DB50C7" w:rsidRPr="00272F02" w14:paraId="3E3120DA"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C049BBB" w14:textId="77777777" w:rsidR="6C2C7718" w:rsidRPr="00272F02" w:rsidRDefault="6C2C7718" w:rsidP="6C2C7718">
            <w:pPr>
              <w:pStyle w:val="TableHeadingTextLeft10pt"/>
              <w:rPr>
                <w:szCs w:val="20"/>
              </w:rPr>
            </w:pPr>
            <w:r w:rsidRPr="00272F02">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299E5A8" w14:textId="5FBA26B4" w:rsidR="2CC26BCE" w:rsidRPr="00272F02" w:rsidRDefault="2CC26BCE" w:rsidP="6C2C7718">
            <w:pPr>
              <w:pStyle w:val="TableCellLeft10pt"/>
              <w:rPr>
                <w:szCs w:val="20"/>
              </w:rPr>
            </w:pPr>
            <w:r w:rsidRPr="00272F02">
              <w:rPr>
                <w:szCs w:val="20"/>
              </w:rPr>
              <w:t>Briefly Explain Substantial Impact On Safety</w:t>
            </w:r>
          </w:p>
        </w:tc>
      </w:tr>
      <w:tr w:rsidR="00DB50C7" w:rsidRPr="00272F02" w14:paraId="2033BD1E"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AE3E083" w14:textId="77777777" w:rsidR="6C2C7718" w:rsidRPr="00272F02" w:rsidRDefault="6C2C7718" w:rsidP="6C2C7718">
            <w:pPr>
              <w:pStyle w:val="TableHeadingTextLeft10pt"/>
              <w:rPr>
                <w:szCs w:val="20"/>
              </w:rPr>
            </w:pPr>
            <w:r w:rsidRPr="00272F02">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207F3112" w14:textId="48CD329F" w:rsidR="6C2C7718" w:rsidRPr="00272F02" w:rsidRDefault="13177E32" w:rsidP="3FAC1DFE">
            <w:pPr>
              <w:pStyle w:val="TableCellLeft10pt"/>
              <w:rPr>
                <w:lang w:val="en-GB" w:eastAsia="ja-JP"/>
              </w:rPr>
            </w:pPr>
            <w:r w:rsidRPr="00272F02">
              <w:rPr>
                <w:lang w:val="en-GB"/>
              </w:rPr>
              <w:t>Conditiona</w:t>
            </w:r>
            <w:r w:rsidR="763212B0" w:rsidRPr="00272F02">
              <w:rPr>
                <w:lang w:val="en-GB" w:eastAsia="ja-JP"/>
              </w:rPr>
              <w:t xml:space="preserve">l: </w:t>
            </w:r>
            <w:r w:rsidR="00802991" w:rsidRPr="00272F02">
              <w:rPr>
                <w:lang w:val="en-GB" w:eastAsia="ja-JP"/>
              </w:rPr>
              <w:t>if there is an amendment and If the "Is this amendment likely to have a substantial impact on the safety or rights of the participants? " is yes</w:t>
            </w:r>
          </w:p>
        </w:tc>
      </w:tr>
      <w:tr w:rsidR="00DB50C7" w:rsidRPr="00272F02" w14:paraId="6CAEF79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36176E2" w14:textId="77777777" w:rsidR="6C2C7718" w:rsidRPr="00272F02" w:rsidRDefault="6C2C7718" w:rsidP="6C2C7718">
            <w:pPr>
              <w:pStyle w:val="TableHeadingTextLeft10pt"/>
              <w:rPr>
                <w:szCs w:val="20"/>
              </w:rPr>
            </w:pPr>
            <w:r w:rsidRPr="00272F02">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2655E404" w14:textId="0CAB05E2" w:rsidR="00837062" w:rsidRPr="00272F02" w:rsidRDefault="00267362" w:rsidP="6C2C7718">
            <w:pPr>
              <w:pStyle w:val="TableCellLeft10pt"/>
              <w:rPr>
                <w:szCs w:val="20"/>
                <w:lang w:val="en-GB"/>
              </w:rPr>
            </w:pPr>
            <w:r w:rsidRPr="00272F02">
              <w:rPr>
                <w:szCs w:val="20"/>
                <w:lang w:val="en-GB"/>
              </w:rPr>
              <w:t>One to one</w:t>
            </w:r>
            <w:r w:rsidR="6C2C7718" w:rsidRPr="00272F02">
              <w:rPr>
                <w:szCs w:val="20"/>
                <w:lang w:val="en-GB"/>
              </w:rPr>
              <w:t xml:space="preserve"> </w:t>
            </w:r>
            <w:r w:rsidR="00F822B1" w:rsidRPr="00272F02">
              <w:rPr>
                <w:szCs w:val="20"/>
                <w:lang w:val="en-GB" w:eastAsia="ja-JP"/>
              </w:rPr>
              <w:t>A</w:t>
            </w:r>
            <w:r w:rsidR="00F822B1" w:rsidRPr="00272F02">
              <w:rPr>
                <w:szCs w:val="20"/>
                <w:lang w:val="en-GB"/>
              </w:rPr>
              <w:t xml:space="preserve">mendment </w:t>
            </w:r>
            <w:r w:rsidR="00F822B1" w:rsidRPr="00272F02">
              <w:rPr>
                <w:szCs w:val="20"/>
                <w:lang w:val="en-GB" w:eastAsia="ja-JP"/>
              </w:rPr>
              <w:t>I</w:t>
            </w:r>
            <w:r w:rsidR="00F822B1" w:rsidRPr="00272F02">
              <w:rPr>
                <w:szCs w:val="20"/>
                <w:lang w:val="en-GB"/>
              </w:rPr>
              <w:t>dentifier</w:t>
            </w:r>
            <w:r w:rsidR="00F509B1" w:rsidRPr="00272F02">
              <w:rPr>
                <w:szCs w:val="20"/>
                <w:lang w:val="en-GB"/>
              </w:rPr>
              <w:t>,</w:t>
            </w:r>
          </w:p>
          <w:p w14:paraId="500AE6DE" w14:textId="04532A42" w:rsidR="6C2C7718" w:rsidRPr="00272F02" w:rsidRDefault="00F509B1" w:rsidP="6C2C7718">
            <w:pPr>
              <w:pStyle w:val="TableCellLeft10pt"/>
              <w:rPr>
                <w:szCs w:val="20"/>
                <w:lang w:val="en-GB"/>
              </w:rPr>
            </w:pPr>
            <w:r w:rsidRPr="00272F02">
              <w:rPr>
                <w:szCs w:val="20"/>
                <w:lang w:val="en-GB"/>
              </w:rPr>
              <w:t xml:space="preserve">Is this amendment likely to have a substantial impact on the safety or rights of the participants? Response when Yes </w:t>
            </w:r>
          </w:p>
        </w:tc>
      </w:tr>
      <w:tr w:rsidR="00DB50C7" w:rsidRPr="00272F02" w14:paraId="77979FDD"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2ADB7D0"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0B783200" w14:textId="77777777" w:rsidR="6C2C7718" w:rsidRPr="00272F02" w:rsidRDefault="6C2C7718" w:rsidP="6C2C7718">
            <w:pPr>
              <w:pStyle w:val="TableCellLeft10pt"/>
              <w:rPr>
                <w:szCs w:val="20"/>
                <w:lang w:val="en-GB"/>
              </w:rPr>
            </w:pPr>
            <w:r w:rsidRPr="00272F02">
              <w:rPr>
                <w:szCs w:val="20"/>
                <w:lang w:val="en-GB"/>
              </w:rPr>
              <w:t>Amendment Details</w:t>
            </w:r>
          </w:p>
        </w:tc>
      </w:tr>
      <w:tr w:rsidR="00DB50C7" w:rsidRPr="00272F02" w14:paraId="0DC68D3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CB2AB6C" w14:textId="77777777" w:rsidR="6C2C7718" w:rsidRPr="00272F02" w:rsidRDefault="6C2C7718" w:rsidP="6C2C7718">
            <w:pPr>
              <w:pStyle w:val="TableHeadingTextLeft10pt"/>
              <w:rPr>
                <w:szCs w:val="20"/>
              </w:rPr>
            </w:pPr>
            <w:r w:rsidRPr="00272F02">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06D72C74" w14:textId="222674C2" w:rsidR="7DC98AE9" w:rsidRPr="00272F02" w:rsidRDefault="7DC98AE9" w:rsidP="6C2C7718">
            <w:pPr>
              <w:pStyle w:val="TableListBullet10pt"/>
              <w:numPr>
                <w:ilvl w:val="0"/>
                <w:numId w:val="0"/>
              </w:numPr>
              <w:rPr>
                <w:szCs w:val="20"/>
                <w:lang w:val="en-GB"/>
              </w:rPr>
            </w:pPr>
            <w:r w:rsidRPr="00272F02">
              <w:rPr>
                <w:szCs w:val="20"/>
                <w:lang w:val="en-GB"/>
              </w:rPr>
              <w:t>Text</w:t>
            </w:r>
          </w:p>
        </w:tc>
      </w:tr>
      <w:tr w:rsidR="00DB50C7" w:rsidRPr="00272F02" w14:paraId="585D2A72"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419AEAB0" w14:textId="77777777" w:rsidR="6C2C7718" w:rsidRPr="00272F02" w:rsidRDefault="6C2C7718" w:rsidP="6C2C7718">
            <w:pPr>
              <w:pStyle w:val="TableHeadingTextLeft10pt"/>
              <w:rPr>
                <w:szCs w:val="20"/>
              </w:rPr>
            </w:pPr>
            <w:r w:rsidRPr="00272F02">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3B63AF52" w14:textId="1A1C842C"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281A47CC" w:rsidRPr="00272F02">
              <w:rPr>
                <w:szCs w:val="20"/>
                <w:lang w:val="en-GB"/>
              </w:rPr>
              <w:t>Yes</w:t>
            </w:r>
          </w:p>
          <w:p w14:paraId="092FD9EB" w14:textId="6D3ED181"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w:t>
            </w:r>
            <w:r w:rsidR="119C83B2" w:rsidRPr="00272F02">
              <w:rPr>
                <w:szCs w:val="20"/>
                <w:lang w:val="en-GB"/>
              </w:rPr>
              <w:t xml:space="preserve">Amendment Details, Amendment Identifier, </w:t>
            </w:r>
            <w:r w:rsidR="003370B8">
              <w:rPr>
                <w:szCs w:val="20"/>
                <w:lang w:val="en-GB"/>
              </w:rPr>
              <w:t xml:space="preserve">Sponsor </w:t>
            </w:r>
            <w:r w:rsidR="119C83B2" w:rsidRPr="00272F02">
              <w:rPr>
                <w:szCs w:val="20"/>
                <w:lang w:val="en-GB"/>
              </w:rPr>
              <w:t>Protocol Identifier</w:t>
            </w:r>
            <w:r w:rsidR="00F509B1" w:rsidRPr="00272F02">
              <w:rPr>
                <w:szCs w:val="20"/>
                <w:lang w:val="en-GB"/>
              </w:rPr>
              <w:br/>
              <w:t>When the value is yes there is a text response for explanation</w:t>
            </w:r>
          </w:p>
          <w:p w14:paraId="0AF5E776" w14:textId="7A2453A0"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621321FC" w:rsidRPr="00272F02">
              <w:rPr>
                <w:szCs w:val="20"/>
                <w:lang w:val="en-GB"/>
              </w:rPr>
              <w:t>CNEW</w:t>
            </w:r>
          </w:p>
        </w:tc>
      </w:tr>
      <w:tr w:rsidR="00DB50C7" w:rsidRPr="00272F02" w14:paraId="4CAEA98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1058483C" w14:textId="2CB4F75C" w:rsidR="6C2C7718" w:rsidRPr="00272F02" w:rsidRDefault="0021788E" w:rsidP="6C2C7718">
            <w:pPr>
              <w:pStyle w:val="TableHeadingTextLeft10pt"/>
              <w:rPr>
                <w:szCs w:val="20"/>
              </w:rPr>
            </w:pPr>
            <w:r w:rsidRPr="00272F02">
              <w:rPr>
                <w:szCs w:val="20"/>
              </w:rPr>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4DB1F2FE" w14:textId="180D6846" w:rsidR="4B625BC1" w:rsidRPr="00272F02" w:rsidRDefault="0078797D" w:rsidP="6C2C7718">
            <w:pPr>
              <w:pStyle w:val="TableCellLeft10pt"/>
              <w:rPr>
                <w:szCs w:val="20"/>
                <w:lang w:val="en-GB"/>
              </w:rPr>
            </w:pPr>
            <w:r w:rsidRPr="00272F02">
              <w:rPr>
                <w:szCs w:val="20"/>
                <w:lang w:val="en-GB" w:eastAsia="ja-JP"/>
              </w:rPr>
              <w:t>N</w:t>
            </w:r>
            <w:r w:rsidR="4B625BC1" w:rsidRPr="00272F02">
              <w:rPr>
                <w:szCs w:val="20"/>
                <w:lang w:val="en-GB"/>
              </w:rPr>
              <w:t>o</w:t>
            </w:r>
          </w:p>
        </w:tc>
      </w:tr>
    </w:tbl>
    <w:p w14:paraId="55D709AF" w14:textId="77777777" w:rsidR="6C2C7718" w:rsidRPr="00272F02"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272F02" w14:paraId="0333F1E6"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04BC13AB" w14:textId="77777777" w:rsidR="6C2C7718" w:rsidRPr="00272F02" w:rsidRDefault="6C2C7718" w:rsidP="6C2C7718">
            <w:pPr>
              <w:pStyle w:val="TableHeadingTextLeft10pt"/>
              <w:rPr>
                <w:szCs w:val="20"/>
              </w:rPr>
            </w:pPr>
            <w:r w:rsidRPr="00272F02">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1F7D39FC" w14:textId="0588C6B9" w:rsidR="03E6128A" w:rsidRPr="00272F02" w:rsidRDefault="03E6128A" w:rsidP="6C2C7718">
            <w:pPr>
              <w:pStyle w:val="TableCellLeft10pt"/>
              <w:rPr>
                <w:szCs w:val="20"/>
                <w:lang w:val="en-GB"/>
              </w:rPr>
            </w:pPr>
            <w:r w:rsidRPr="00272F02">
              <w:rPr>
                <w:szCs w:val="20"/>
                <w:lang w:val="en-GB"/>
              </w:rPr>
              <w:t xml:space="preserve">{Is this amendment likely to have a substantial impact on the reliability and robustness of the data generated in the clinical trial?} </w:t>
            </w:r>
          </w:p>
        </w:tc>
      </w:tr>
      <w:tr w:rsidR="00DB50C7" w:rsidRPr="00272F02" w14:paraId="12F3EF81"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66D0675C" w14:textId="77777777" w:rsidR="6C2C7718" w:rsidRPr="00272F02" w:rsidRDefault="6C2C7718" w:rsidP="6C2C7718">
            <w:pPr>
              <w:pStyle w:val="TableHeadingTextLeft10pt"/>
              <w:rPr>
                <w:szCs w:val="20"/>
              </w:rPr>
            </w:pPr>
            <w:r w:rsidRPr="00272F02">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31C248C" w14:textId="77777777" w:rsidR="6C2C7718" w:rsidRPr="00272F02" w:rsidRDefault="6C2C7718" w:rsidP="6C2C7718">
            <w:pPr>
              <w:pStyle w:val="TableCellLeft10pt"/>
              <w:rPr>
                <w:szCs w:val="20"/>
                <w:lang w:val="en-GB"/>
              </w:rPr>
            </w:pPr>
            <w:r w:rsidRPr="00272F02">
              <w:rPr>
                <w:szCs w:val="20"/>
                <w:lang w:val="en-GB"/>
              </w:rPr>
              <w:t>Text</w:t>
            </w:r>
          </w:p>
        </w:tc>
      </w:tr>
      <w:tr w:rsidR="00DB50C7" w:rsidRPr="00272F02" w14:paraId="4A3B8DFB"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3F7894D8" w14:textId="2C03C573"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5F6DD5B" w14:textId="77777777" w:rsidR="6C2C7718" w:rsidRPr="00272F02" w:rsidRDefault="6C2C7718" w:rsidP="6C2C7718">
            <w:pPr>
              <w:pStyle w:val="TableCellLeft10pt"/>
              <w:rPr>
                <w:szCs w:val="20"/>
                <w:lang w:val="en-GB"/>
              </w:rPr>
            </w:pPr>
            <w:r w:rsidRPr="00272F02">
              <w:rPr>
                <w:szCs w:val="20"/>
                <w:lang w:val="en-GB"/>
              </w:rPr>
              <w:t>H</w:t>
            </w:r>
          </w:p>
        </w:tc>
      </w:tr>
      <w:tr w:rsidR="00DB50C7" w:rsidRPr="00272F02" w14:paraId="5A4D04AC"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5914F8AC" w14:textId="77777777" w:rsidR="6C2C7718" w:rsidRPr="00272F02" w:rsidRDefault="6C2C7718" w:rsidP="6C2C7718">
            <w:pPr>
              <w:pStyle w:val="TableHeadingTextLeft10pt"/>
              <w:rPr>
                <w:szCs w:val="20"/>
              </w:rPr>
            </w:pPr>
            <w:r w:rsidRPr="00272F02">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71C4AC1" w14:textId="41C5CFE3" w:rsidR="7D703377" w:rsidRPr="00272F02" w:rsidRDefault="7D703377" w:rsidP="6C2C7718">
            <w:pPr>
              <w:pStyle w:val="TableCellLeft10pt"/>
              <w:rPr>
                <w:szCs w:val="20"/>
              </w:rPr>
            </w:pPr>
            <w:r w:rsidRPr="00272F02">
              <w:rPr>
                <w:szCs w:val="20"/>
                <w:lang w:val="en-GB"/>
              </w:rPr>
              <w:t>Heading</w:t>
            </w:r>
          </w:p>
        </w:tc>
      </w:tr>
      <w:tr w:rsidR="00DB50C7" w:rsidRPr="00272F02" w14:paraId="45BD767D"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74A33F43" w14:textId="77777777" w:rsidR="6C2C7718" w:rsidRPr="00272F02" w:rsidRDefault="6C2C7718" w:rsidP="6C2C7718">
            <w:pPr>
              <w:pStyle w:val="TableHeadingTextLeft10pt"/>
              <w:rPr>
                <w:szCs w:val="20"/>
              </w:rPr>
            </w:pPr>
            <w:r w:rsidRPr="00272F02">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649948BE" w14:textId="6E1797E6" w:rsidR="6C2C7718" w:rsidRPr="00272F02" w:rsidRDefault="009C51CF" w:rsidP="6C2C7718">
            <w:pPr>
              <w:pStyle w:val="TableCellLeft10pt"/>
              <w:rPr>
                <w:szCs w:val="20"/>
                <w:lang w:val="en-GB"/>
              </w:rPr>
            </w:pPr>
            <w:r w:rsidRPr="00272F02">
              <w:rPr>
                <w:szCs w:val="20"/>
                <w:lang w:val="en-GB"/>
              </w:rPr>
              <w:t>N/A</w:t>
            </w:r>
          </w:p>
        </w:tc>
      </w:tr>
      <w:tr w:rsidR="00DB50C7" w:rsidRPr="00272F02" w14:paraId="7D1675B8"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78E8145C" w14:textId="77777777" w:rsidR="6C2C7718" w:rsidRPr="00272F02" w:rsidRDefault="6C2C7718" w:rsidP="6C2C7718">
            <w:pPr>
              <w:pStyle w:val="TableHeadingTextLeft10pt"/>
              <w:rPr>
                <w:szCs w:val="20"/>
              </w:rPr>
            </w:pPr>
            <w:r w:rsidRPr="00272F02">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6354929B" w14:textId="031BD4AF" w:rsidR="6C2C7718" w:rsidRPr="00272F02" w:rsidRDefault="6C2C7718" w:rsidP="6C2C7718">
            <w:pPr>
              <w:pStyle w:val="TableCellLeft10pt"/>
              <w:rPr>
                <w:szCs w:val="20"/>
                <w:lang w:val="en-GB"/>
              </w:rPr>
            </w:pPr>
            <w:r w:rsidRPr="00272F02">
              <w:rPr>
                <w:szCs w:val="20"/>
                <w:lang w:val="en-GB"/>
              </w:rPr>
              <w:t>Conditional</w:t>
            </w:r>
            <w:r w:rsidR="004876F0" w:rsidRPr="00272F02">
              <w:rPr>
                <w:szCs w:val="20"/>
                <w:lang w:val="en-GB" w:eastAsia="ja-JP"/>
              </w:rPr>
              <w:t xml:space="preserve">: </w:t>
            </w:r>
            <w:r w:rsidR="0033467D" w:rsidRPr="00272F02">
              <w:rPr>
                <w:szCs w:val="20"/>
                <w:lang w:val="en-GB" w:eastAsia="ja-JP"/>
              </w:rPr>
              <w:t xml:space="preserve">If </w:t>
            </w:r>
            <w:r w:rsidR="001A057F" w:rsidRPr="00272F02">
              <w:rPr>
                <w:szCs w:val="20"/>
                <w:lang w:val="en-GB" w:eastAsia="ja-JP"/>
              </w:rPr>
              <w:t>there is an a</w:t>
            </w:r>
            <w:r w:rsidR="0033467D" w:rsidRPr="00272F02">
              <w:rPr>
                <w:szCs w:val="20"/>
                <w:lang w:val="en-GB" w:eastAsia="ja-JP"/>
              </w:rPr>
              <w:t>mendment</w:t>
            </w:r>
          </w:p>
        </w:tc>
      </w:tr>
      <w:tr w:rsidR="00DB50C7" w:rsidRPr="00272F02" w14:paraId="1D5524E7"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3918947E" w14:textId="77777777" w:rsidR="6C2C7718" w:rsidRPr="00272F02" w:rsidRDefault="6C2C7718" w:rsidP="6C2C7718">
            <w:pPr>
              <w:pStyle w:val="TableHeadingTextLeft10pt"/>
              <w:rPr>
                <w:szCs w:val="20"/>
              </w:rPr>
            </w:pPr>
            <w:r w:rsidRPr="00272F02">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78BE7325" w14:textId="43D82CFB" w:rsidR="6C2C7718" w:rsidRPr="00272F02" w:rsidRDefault="4817CA86" w:rsidP="6C2C7718">
            <w:pPr>
              <w:pStyle w:val="TableCellLeft10pt"/>
            </w:pPr>
            <w:r>
              <w:t xml:space="preserve">One to amendment details, One to amendment identifier, Sponsor Protocol Identifier </w:t>
            </w:r>
          </w:p>
        </w:tc>
      </w:tr>
      <w:tr w:rsidR="00DB50C7" w:rsidRPr="00272F02" w14:paraId="4E08AA29"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54DF3E24"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3700D0F2" w14:textId="77777777" w:rsidR="6C2C7718" w:rsidRPr="00272F02" w:rsidRDefault="6C2C7718" w:rsidP="6C2C7718">
            <w:pPr>
              <w:pStyle w:val="TableCellLeft10pt"/>
              <w:rPr>
                <w:szCs w:val="20"/>
                <w:lang w:val="en-GB"/>
              </w:rPr>
            </w:pPr>
            <w:r w:rsidRPr="00272F02">
              <w:rPr>
                <w:szCs w:val="20"/>
                <w:lang w:val="en-GB"/>
              </w:rPr>
              <w:t>Amendment Details</w:t>
            </w:r>
          </w:p>
        </w:tc>
      </w:tr>
      <w:tr w:rsidR="00DB50C7" w:rsidRPr="00272F02" w14:paraId="2222E3C9"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39B35FB1" w14:textId="77777777" w:rsidR="6C2C7718" w:rsidRPr="00272F02" w:rsidRDefault="6C2C7718" w:rsidP="6C2C7718">
            <w:pPr>
              <w:pStyle w:val="TableHeadingTextLeft10pt"/>
              <w:rPr>
                <w:szCs w:val="20"/>
              </w:rPr>
            </w:pPr>
            <w:r w:rsidRPr="00272F02">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3B369FC2" w14:textId="7F28362A" w:rsidR="674ED2A0" w:rsidRPr="00272F02" w:rsidRDefault="674ED2A0" w:rsidP="6C2C7718">
            <w:pPr>
              <w:pStyle w:val="TableListBullet10pt"/>
              <w:numPr>
                <w:ilvl w:val="0"/>
                <w:numId w:val="0"/>
              </w:numPr>
              <w:rPr>
                <w:szCs w:val="20"/>
                <w:lang w:val="en-GB"/>
              </w:rPr>
            </w:pPr>
            <w:r w:rsidRPr="00272F02">
              <w:rPr>
                <w:szCs w:val="20"/>
                <w:lang w:val="en-GB"/>
              </w:rPr>
              <w:t xml:space="preserve">Is this amendment likely to have a substantial impact on the reliability and robustness of the data generated in the clinical trial? </w:t>
            </w:r>
          </w:p>
        </w:tc>
      </w:tr>
      <w:tr w:rsidR="00DB50C7" w:rsidRPr="00272F02" w14:paraId="657208FF"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6D12127F" w14:textId="77777777" w:rsidR="6C2C7718" w:rsidRPr="00272F02" w:rsidRDefault="6C2C7718" w:rsidP="6C2C7718">
            <w:pPr>
              <w:pStyle w:val="TableHeadingTextLeft10pt"/>
              <w:rPr>
                <w:szCs w:val="20"/>
              </w:rPr>
            </w:pPr>
            <w:r w:rsidRPr="00272F02">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0D663EBA" w14:textId="5E89094E"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1B90C38F" w:rsidRPr="00272F02">
              <w:rPr>
                <w:szCs w:val="20"/>
                <w:lang w:val="en-GB"/>
              </w:rPr>
              <w:t>No</w:t>
            </w:r>
          </w:p>
          <w:p w14:paraId="6A237E7C" w14:textId="636A53BF"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w:t>
            </w:r>
            <w:r w:rsidR="397EC3D6" w:rsidRPr="00272F02">
              <w:rPr>
                <w:szCs w:val="20"/>
                <w:lang w:val="en-GB"/>
              </w:rPr>
              <w:t xml:space="preserve">Amendment </w:t>
            </w:r>
            <w:r w:rsidR="00F822B1" w:rsidRPr="00272F02">
              <w:rPr>
                <w:szCs w:val="20"/>
                <w:lang w:val="en-GB" w:eastAsia="ja-JP"/>
              </w:rPr>
              <w:t>D</w:t>
            </w:r>
            <w:r w:rsidR="00F822B1" w:rsidRPr="00272F02">
              <w:rPr>
                <w:szCs w:val="20"/>
                <w:lang w:val="en-GB"/>
              </w:rPr>
              <w:t>etails</w:t>
            </w:r>
            <w:r w:rsidR="007B7CCE">
              <w:rPr>
                <w:szCs w:val="20"/>
                <w:lang w:val="en-GB"/>
              </w:rPr>
              <w:t>, Sponsor Protocol Identifier</w:t>
            </w:r>
          </w:p>
          <w:p w14:paraId="3E1469A0" w14:textId="3B41137B"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6C2C7718" w:rsidRPr="00272F02" w14:paraId="4A249FDA" w14:textId="77777777" w:rsidTr="4817CA86">
        <w:trPr>
          <w:trHeight w:val="144"/>
        </w:trPr>
        <w:tc>
          <w:tcPr>
            <w:tcW w:w="2227" w:type="dxa"/>
            <w:tcBorders>
              <w:top w:val="single" w:sz="4" w:space="0" w:color="auto"/>
              <w:left w:val="single" w:sz="4" w:space="0" w:color="auto"/>
              <w:bottom w:val="single" w:sz="4" w:space="0" w:color="auto"/>
              <w:right w:val="single" w:sz="4" w:space="0" w:color="auto"/>
            </w:tcBorders>
          </w:tcPr>
          <w:p w14:paraId="5FDFDDA7" w14:textId="6316DCA7" w:rsidR="6C2C7718" w:rsidRPr="00272F02" w:rsidRDefault="0021788E" w:rsidP="6C2C7718">
            <w:pPr>
              <w:pStyle w:val="TableHeadingTextLeft10pt"/>
              <w:rPr>
                <w:szCs w:val="20"/>
              </w:rPr>
            </w:pPr>
            <w:r w:rsidRPr="00272F02">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0558C98" w14:textId="7E0933AE" w:rsidR="627F1FA1" w:rsidRPr="00272F02" w:rsidRDefault="627F1FA1" w:rsidP="6C2C7718">
            <w:pPr>
              <w:pStyle w:val="TableCellLeft10pt"/>
              <w:rPr>
                <w:szCs w:val="20"/>
                <w:lang w:val="en-GB"/>
              </w:rPr>
            </w:pPr>
            <w:r w:rsidRPr="00272F02">
              <w:rPr>
                <w:szCs w:val="20"/>
                <w:lang w:val="en-GB"/>
              </w:rPr>
              <w:t>No</w:t>
            </w:r>
          </w:p>
        </w:tc>
      </w:tr>
    </w:tbl>
    <w:p w14:paraId="5E845A55" w14:textId="77777777" w:rsidR="6C2C7718" w:rsidRPr="00272F02"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272F02" w14:paraId="140D503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5C2B468" w14:textId="77777777" w:rsidR="6C2C7718" w:rsidRPr="00272F02" w:rsidRDefault="6C2C7718" w:rsidP="6C2C7718">
            <w:pPr>
              <w:pStyle w:val="TableHeadingTextLeft10pt"/>
              <w:rPr>
                <w:szCs w:val="20"/>
              </w:rPr>
            </w:pPr>
            <w:r w:rsidRPr="00272F02">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517599DE" w14:textId="1649D450" w:rsidR="76EDFBAB" w:rsidRPr="00272F02" w:rsidRDefault="000F47B8" w:rsidP="6C2C7718">
            <w:pPr>
              <w:pStyle w:val="TableCellLeft10pt"/>
              <w:rPr>
                <w:szCs w:val="20"/>
                <w:lang w:val="en-GB"/>
              </w:rPr>
            </w:pPr>
            <w:r w:rsidRPr="00272F02">
              <w:rPr>
                <w:szCs w:val="20"/>
                <w:lang w:val="en-GB" w:eastAsia="ja-JP"/>
              </w:rPr>
              <w:t>[Yes/No]</w:t>
            </w:r>
          </w:p>
        </w:tc>
      </w:tr>
      <w:tr w:rsidR="00DB50C7" w:rsidRPr="00272F02" w14:paraId="754BF4F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C3FA742" w14:textId="77777777" w:rsidR="6C2C7718" w:rsidRPr="00272F02" w:rsidRDefault="6C2C7718" w:rsidP="6C2C7718">
            <w:pPr>
              <w:pStyle w:val="TableHeadingTextLeft10pt"/>
              <w:rPr>
                <w:szCs w:val="20"/>
              </w:rPr>
            </w:pPr>
            <w:r w:rsidRPr="00272F02">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BED43B3" w14:textId="7C54F686" w:rsidR="6C2C7718" w:rsidRPr="00272F02" w:rsidRDefault="001D407B" w:rsidP="6C2C7718">
            <w:pPr>
              <w:pStyle w:val="TableCellLeft10pt"/>
              <w:rPr>
                <w:szCs w:val="20"/>
                <w:lang w:val="en-GB"/>
              </w:rPr>
            </w:pPr>
            <w:r w:rsidRPr="00272F02">
              <w:rPr>
                <w:szCs w:val="20"/>
                <w:lang w:val="en-GB"/>
              </w:rPr>
              <w:t>Valid Value</w:t>
            </w:r>
          </w:p>
        </w:tc>
      </w:tr>
      <w:tr w:rsidR="00DB50C7" w:rsidRPr="00272F02" w14:paraId="0396430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6143956" w14:textId="57AEE077"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22DC2A5" w14:textId="652C3E67" w:rsidR="6C2C7718" w:rsidRPr="00272F02" w:rsidRDefault="6C2C7718" w:rsidP="6C2C7718">
            <w:pPr>
              <w:pStyle w:val="TableCellLeft10pt"/>
              <w:rPr>
                <w:szCs w:val="20"/>
                <w:lang w:val="en-GB"/>
              </w:rPr>
            </w:pPr>
            <w:r w:rsidRPr="00272F02">
              <w:rPr>
                <w:szCs w:val="20"/>
                <w:lang w:val="en-GB"/>
              </w:rPr>
              <w:t>V</w:t>
            </w:r>
          </w:p>
        </w:tc>
      </w:tr>
      <w:tr w:rsidR="00DB50C7" w:rsidRPr="00272F02" w14:paraId="3532803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4EFF089" w14:textId="77777777" w:rsidR="6C2C7718" w:rsidRPr="00272F02" w:rsidRDefault="6C2C7718" w:rsidP="6C2C7718">
            <w:pPr>
              <w:pStyle w:val="TableHeadingTextLeft10pt"/>
              <w:rPr>
                <w:szCs w:val="20"/>
              </w:rPr>
            </w:pPr>
            <w:r w:rsidRPr="00272F02">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5BC4291A" w14:textId="49F72C57" w:rsidR="6C2C7718" w:rsidRPr="00272F02" w:rsidRDefault="000F6F05" w:rsidP="6C2C7718">
            <w:pPr>
              <w:pStyle w:val="TableCellLeft10pt"/>
              <w:rPr>
                <w:szCs w:val="20"/>
                <w:lang w:val="en-GB"/>
              </w:rPr>
            </w:pPr>
            <w:r w:rsidRPr="00272F02">
              <w:rPr>
                <w:szCs w:val="20"/>
                <w:lang w:val="en-GB"/>
              </w:rPr>
              <w:t>CNEW</w:t>
            </w:r>
          </w:p>
          <w:p w14:paraId="41175AB3" w14:textId="77777777" w:rsidR="0094277C" w:rsidRPr="00272F02" w:rsidRDefault="0094277C" w:rsidP="0094277C">
            <w:pPr>
              <w:pStyle w:val="TableCellLeft10pt"/>
              <w:rPr>
                <w:szCs w:val="20"/>
              </w:rPr>
            </w:pPr>
            <w:r w:rsidRPr="00272F02">
              <w:rPr>
                <w:szCs w:val="20"/>
              </w:rPr>
              <w:t>For review purpose, see definition of the controlled terminology below</w:t>
            </w:r>
          </w:p>
          <w:p w14:paraId="697340D3" w14:textId="3FC130F0" w:rsidR="6C2C7718" w:rsidRPr="00272F02" w:rsidRDefault="5D77FD51" w:rsidP="0094277C">
            <w:pPr>
              <w:pStyle w:val="TableCellLeft10pt"/>
              <w:rPr>
                <w:szCs w:val="20"/>
                <w:lang w:val="en-GB"/>
              </w:rPr>
            </w:pPr>
            <w:r w:rsidRPr="00272F02">
              <w:rPr>
                <w:szCs w:val="20"/>
              </w:rPr>
              <w:t>An indication as to whether the amendment likely to have a substantial impact on the reliability and robustness of the data generated in the clinical trial.</w:t>
            </w:r>
          </w:p>
        </w:tc>
      </w:tr>
      <w:tr w:rsidR="00DB50C7" w:rsidRPr="00272F02" w14:paraId="58266B0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369CFB3" w14:textId="77777777" w:rsidR="6C2C7718" w:rsidRPr="00272F02" w:rsidRDefault="6C2C7718" w:rsidP="6C2C7718">
            <w:pPr>
              <w:pStyle w:val="TableHeadingTextLeft10pt"/>
              <w:rPr>
                <w:szCs w:val="20"/>
              </w:rPr>
            </w:pPr>
            <w:r w:rsidRPr="00272F02">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79B02748" w14:textId="0B7022A3" w:rsidR="2A4F1570" w:rsidRPr="00272F02" w:rsidRDefault="00F822B1" w:rsidP="6C2C7718">
            <w:pPr>
              <w:pStyle w:val="TableCellLeft10pt"/>
              <w:rPr>
                <w:szCs w:val="20"/>
                <w:lang w:val="en-GB" w:eastAsia="ja-JP"/>
              </w:rPr>
            </w:pPr>
            <w:r w:rsidRPr="00272F02">
              <w:rPr>
                <w:szCs w:val="20"/>
                <w:lang w:val="en-GB" w:eastAsia="ja-JP"/>
              </w:rPr>
              <w:t>N</w:t>
            </w:r>
            <w:r w:rsidR="0033467D" w:rsidRPr="00272F02">
              <w:rPr>
                <w:szCs w:val="20"/>
                <w:lang w:val="en-GB" w:eastAsia="ja-JP"/>
              </w:rPr>
              <w:t>/</w:t>
            </w:r>
            <w:r w:rsidRPr="00272F02">
              <w:rPr>
                <w:szCs w:val="20"/>
                <w:lang w:val="en-GB" w:eastAsia="ja-JP"/>
              </w:rPr>
              <w:t>A</w:t>
            </w:r>
          </w:p>
          <w:p w14:paraId="6047DEB0" w14:textId="3BFF8E4E" w:rsidR="6C2C7718" w:rsidRPr="00272F02" w:rsidRDefault="6C2C7718" w:rsidP="6C2C7718">
            <w:pPr>
              <w:pStyle w:val="TableCellLeft10pt"/>
              <w:rPr>
                <w:szCs w:val="20"/>
                <w:lang w:val="en-GB"/>
              </w:rPr>
            </w:pPr>
          </w:p>
        </w:tc>
      </w:tr>
      <w:tr w:rsidR="00DB50C7" w:rsidRPr="00272F02" w14:paraId="5202EE0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EEA1172" w14:textId="77777777" w:rsidR="6C2C7718" w:rsidRPr="00272F02" w:rsidRDefault="6C2C7718" w:rsidP="6C2C7718">
            <w:pPr>
              <w:pStyle w:val="TableHeadingTextLeft10pt"/>
              <w:rPr>
                <w:szCs w:val="20"/>
              </w:rPr>
            </w:pPr>
            <w:r w:rsidRPr="00272F02">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2FB32782" w14:textId="6609650D" w:rsidR="6C2C7718" w:rsidRPr="00272F02" w:rsidRDefault="13177E32" w:rsidP="3FAC1DFE">
            <w:pPr>
              <w:pStyle w:val="TableCellLeft10pt"/>
              <w:rPr>
                <w:lang w:val="en-GB"/>
              </w:rPr>
            </w:pPr>
            <w:r w:rsidRPr="00272F02">
              <w:rPr>
                <w:lang w:val="en-GB"/>
              </w:rPr>
              <w:t>Conditional</w:t>
            </w:r>
            <w:r w:rsidR="007B7CCE">
              <w:rPr>
                <w:lang w:val="en-GB"/>
              </w:rPr>
              <w:t xml:space="preserve"> </w:t>
            </w:r>
            <w:r w:rsidR="763212B0" w:rsidRPr="00272F02">
              <w:rPr>
                <w:lang w:val="en-GB" w:eastAsia="ja-JP"/>
              </w:rPr>
              <w:t xml:space="preserve">: </w:t>
            </w:r>
            <w:r w:rsidR="00802991" w:rsidRPr="00272F02">
              <w:rPr>
                <w:lang w:val="en-GB"/>
              </w:rPr>
              <w:t>if there is an amendment</w:t>
            </w:r>
          </w:p>
        </w:tc>
      </w:tr>
      <w:tr w:rsidR="00DB50C7" w:rsidRPr="00272F02" w14:paraId="374222E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3F899E" w14:textId="77777777" w:rsidR="6C2C7718" w:rsidRPr="00272F02" w:rsidRDefault="6C2C7718" w:rsidP="6C2C7718">
            <w:pPr>
              <w:pStyle w:val="TableHeadingTextLeft10pt"/>
              <w:rPr>
                <w:szCs w:val="20"/>
              </w:rPr>
            </w:pPr>
            <w:r w:rsidRPr="00272F02">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1EFC5E05" w14:textId="11B22F22" w:rsidR="6C2C7718" w:rsidRPr="00272F02" w:rsidRDefault="6C2C7718" w:rsidP="6C2C7718">
            <w:pPr>
              <w:pStyle w:val="TableCellLeft10pt"/>
              <w:rPr>
                <w:szCs w:val="20"/>
                <w:lang w:val="en-GB"/>
              </w:rPr>
            </w:pPr>
            <w:r w:rsidRPr="00272F02">
              <w:rPr>
                <w:szCs w:val="20"/>
                <w:lang w:val="en-GB"/>
              </w:rPr>
              <w:t>One to one</w:t>
            </w:r>
            <w:r w:rsidR="00342C68" w:rsidRPr="00272F02">
              <w:rPr>
                <w:szCs w:val="20"/>
                <w:lang w:val="en-GB" w:eastAsia="ja-JP"/>
              </w:rPr>
              <w:t>;</w:t>
            </w:r>
            <w:r w:rsidRPr="00272F02">
              <w:rPr>
                <w:szCs w:val="20"/>
                <w:lang w:val="en-GB"/>
              </w:rPr>
              <w:t xml:space="preserve"> One to Amendment Identifier</w:t>
            </w:r>
            <w:r w:rsidR="00342C68" w:rsidRPr="00272F02">
              <w:rPr>
                <w:szCs w:val="20"/>
                <w:lang w:val="en-GB" w:eastAsia="ja-JP"/>
              </w:rPr>
              <w:t>;</w:t>
            </w:r>
            <w:r w:rsidRPr="00272F02">
              <w:rPr>
                <w:szCs w:val="20"/>
                <w:lang w:val="en-GB"/>
              </w:rPr>
              <w:t xml:space="preserve"> One to </w:t>
            </w:r>
            <w:r w:rsidR="007B7CCE">
              <w:rPr>
                <w:szCs w:val="20"/>
                <w:lang w:val="en-GB"/>
              </w:rPr>
              <w:t xml:space="preserve">Sponsor </w:t>
            </w:r>
            <w:r w:rsidRPr="00272F02">
              <w:rPr>
                <w:szCs w:val="20"/>
                <w:lang w:val="en-GB"/>
              </w:rPr>
              <w:t>Protocol Identifier</w:t>
            </w:r>
          </w:p>
        </w:tc>
      </w:tr>
      <w:tr w:rsidR="00DB50C7" w:rsidRPr="00272F02" w14:paraId="52C2566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5CEE7DF"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42ED48C4" w14:textId="77777777" w:rsidR="6C2C7718" w:rsidRPr="00272F02" w:rsidRDefault="6C2C7718" w:rsidP="6C2C7718">
            <w:pPr>
              <w:pStyle w:val="TableCellLeft10pt"/>
              <w:rPr>
                <w:szCs w:val="20"/>
                <w:lang w:val="en-GB"/>
              </w:rPr>
            </w:pPr>
            <w:r w:rsidRPr="00272F02">
              <w:rPr>
                <w:szCs w:val="20"/>
                <w:lang w:val="en-GB"/>
              </w:rPr>
              <w:t>Amendment Details</w:t>
            </w:r>
          </w:p>
        </w:tc>
      </w:tr>
      <w:tr w:rsidR="00DB50C7" w:rsidRPr="00272F02" w14:paraId="7EA9C42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6B437AC" w14:textId="77777777" w:rsidR="6C2C7718" w:rsidRPr="00272F02" w:rsidRDefault="6C2C7718" w:rsidP="6C2C7718">
            <w:pPr>
              <w:pStyle w:val="TableHeadingTextLeft10pt"/>
              <w:rPr>
                <w:szCs w:val="20"/>
              </w:rPr>
            </w:pPr>
            <w:r w:rsidRPr="00272F02">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6707E9D2" w14:textId="6A370D59" w:rsidR="6C2C7718" w:rsidRPr="00272F02" w:rsidRDefault="6C2C7718" w:rsidP="6C2C7718">
            <w:pPr>
              <w:pStyle w:val="TableCellLeft10pt"/>
              <w:rPr>
                <w:szCs w:val="20"/>
                <w:lang w:val="en-GB"/>
              </w:rPr>
            </w:pPr>
            <w:r w:rsidRPr="00272F02">
              <w:rPr>
                <w:szCs w:val="20"/>
                <w:lang w:val="en-GB"/>
              </w:rPr>
              <w:t>Yes</w:t>
            </w:r>
            <w:r w:rsidR="00EB0EE3" w:rsidRPr="00272F02">
              <w:rPr>
                <w:szCs w:val="20"/>
                <w:lang w:val="en-GB"/>
              </w:rPr>
              <w:t xml:space="preserve"> (C49488)</w:t>
            </w:r>
            <w:r w:rsidR="0033467D" w:rsidRPr="00272F02">
              <w:rPr>
                <w:szCs w:val="20"/>
                <w:lang w:val="en-GB"/>
              </w:rPr>
              <w:t xml:space="preserve">, </w:t>
            </w:r>
            <w:r w:rsidRPr="00272F02">
              <w:rPr>
                <w:szCs w:val="20"/>
                <w:lang w:val="en-GB"/>
              </w:rPr>
              <w:t>No</w:t>
            </w:r>
            <w:r w:rsidR="00EB0EE3" w:rsidRPr="00272F02">
              <w:rPr>
                <w:szCs w:val="20"/>
                <w:lang w:val="en-GB"/>
              </w:rPr>
              <w:t xml:space="preserve"> (C49487)</w:t>
            </w:r>
          </w:p>
        </w:tc>
      </w:tr>
      <w:tr w:rsidR="00DB50C7" w:rsidRPr="00272F02" w14:paraId="67FB1C4E"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0C0489F" w14:textId="77777777" w:rsidR="6C2C7718" w:rsidRPr="00272F02" w:rsidRDefault="6C2C7718" w:rsidP="6C2C7718">
            <w:pPr>
              <w:pStyle w:val="TableHeadingTextLeft10pt"/>
              <w:rPr>
                <w:szCs w:val="20"/>
              </w:rPr>
            </w:pPr>
            <w:r w:rsidRPr="00272F02">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339215E9" w14:textId="77777777"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3E680E0" w14:textId="7BE4FEBA"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Amendment Details, Amendment Identifier, </w:t>
            </w:r>
            <w:r w:rsidR="007B7CCE">
              <w:rPr>
                <w:szCs w:val="20"/>
                <w:lang w:val="en-GB"/>
              </w:rPr>
              <w:t xml:space="preserve">Sponsor </w:t>
            </w:r>
            <w:r w:rsidRPr="00272F02">
              <w:rPr>
                <w:szCs w:val="20"/>
                <w:lang w:val="en-GB"/>
              </w:rPr>
              <w:t>Protocol Identifier</w:t>
            </w:r>
          </w:p>
          <w:p w14:paraId="3C352D3F" w14:textId="3BD79306"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4EF06D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F7E7CF6" w14:textId="692DE123" w:rsidR="6C2C7718" w:rsidRPr="00272F02" w:rsidRDefault="0021788E" w:rsidP="6C2C7718">
            <w:pPr>
              <w:pStyle w:val="TableHeadingTextLeft10pt"/>
              <w:rPr>
                <w:szCs w:val="20"/>
              </w:rPr>
            </w:pPr>
            <w:r w:rsidRPr="00272F02">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5AEA9379" w14:textId="2A74A2CC" w:rsidR="6C2C7718" w:rsidRPr="00272F02" w:rsidRDefault="6C2C7718" w:rsidP="6C2C7718">
            <w:pPr>
              <w:pStyle w:val="TableCellLeft10pt"/>
              <w:rPr>
                <w:szCs w:val="20"/>
                <w:lang w:val="en-GB"/>
              </w:rPr>
            </w:pPr>
            <w:r w:rsidRPr="00272F02">
              <w:rPr>
                <w:szCs w:val="20"/>
                <w:lang w:val="en-GB"/>
              </w:rPr>
              <w:t>No</w:t>
            </w:r>
          </w:p>
        </w:tc>
      </w:tr>
    </w:tbl>
    <w:p w14:paraId="34FDF494" w14:textId="77777777" w:rsidR="00EB0EE3" w:rsidRPr="00272F02" w:rsidRDefault="00EB0EE3">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272F02" w14:paraId="3401160E" w14:textId="77777777" w:rsidTr="00910BB6">
        <w:trPr>
          <w:trHeight w:val="20"/>
        </w:trPr>
        <w:tc>
          <w:tcPr>
            <w:tcW w:w="522" w:type="pct"/>
            <w:shd w:val="clear" w:color="auto" w:fill="FFFFCC"/>
            <w:hideMark/>
          </w:tcPr>
          <w:p w14:paraId="14E10F9B" w14:textId="77777777" w:rsidR="00EB0EE3" w:rsidRPr="00272F02" w:rsidRDefault="00EB0EE3" w:rsidP="00C824A4">
            <w:pPr>
              <w:rPr>
                <w:b/>
                <w:bCs/>
                <w:sz w:val="20"/>
                <w:szCs w:val="20"/>
              </w:rPr>
            </w:pPr>
            <w:r w:rsidRPr="00272F02">
              <w:rPr>
                <w:b/>
                <w:bCs/>
                <w:sz w:val="20"/>
                <w:szCs w:val="20"/>
              </w:rPr>
              <w:t>NCI C-Code</w:t>
            </w:r>
          </w:p>
        </w:tc>
        <w:tc>
          <w:tcPr>
            <w:tcW w:w="960" w:type="pct"/>
            <w:shd w:val="clear" w:color="auto" w:fill="FFFFCC"/>
            <w:hideMark/>
          </w:tcPr>
          <w:p w14:paraId="19206B80" w14:textId="77777777" w:rsidR="00EB0EE3" w:rsidRPr="00272F02" w:rsidRDefault="00EB0EE3" w:rsidP="00C824A4">
            <w:pPr>
              <w:rPr>
                <w:b/>
                <w:bCs/>
                <w:sz w:val="20"/>
                <w:szCs w:val="20"/>
              </w:rPr>
            </w:pPr>
            <w:r w:rsidRPr="00272F02">
              <w:rPr>
                <w:b/>
                <w:bCs/>
                <w:sz w:val="20"/>
                <w:szCs w:val="20"/>
              </w:rPr>
              <w:t>M11 Preferred Term</w:t>
            </w:r>
          </w:p>
        </w:tc>
        <w:tc>
          <w:tcPr>
            <w:tcW w:w="3517" w:type="pct"/>
            <w:shd w:val="clear" w:color="auto" w:fill="FFFFCC"/>
            <w:hideMark/>
          </w:tcPr>
          <w:p w14:paraId="0BC8DE34" w14:textId="77777777" w:rsidR="00EB0EE3" w:rsidRPr="00272F02" w:rsidRDefault="00EB0EE3" w:rsidP="00C824A4">
            <w:pPr>
              <w:rPr>
                <w:b/>
                <w:bCs/>
                <w:sz w:val="20"/>
                <w:szCs w:val="20"/>
              </w:rPr>
            </w:pPr>
            <w:r w:rsidRPr="00272F02">
              <w:rPr>
                <w:b/>
                <w:bCs/>
                <w:sz w:val="20"/>
                <w:szCs w:val="20"/>
              </w:rPr>
              <w:t>Draft Definition</w:t>
            </w:r>
          </w:p>
        </w:tc>
      </w:tr>
      <w:tr w:rsidR="00DB50C7" w:rsidRPr="00272F02" w14:paraId="23A421F7" w14:textId="77777777" w:rsidTr="00910BB6">
        <w:trPr>
          <w:trHeight w:val="20"/>
        </w:trPr>
        <w:tc>
          <w:tcPr>
            <w:tcW w:w="522" w:type="pct"/>
            <w:shd w:val="clear" w:color="auto" w:fill="EAEDF1" w:themeFill="text2" w:themeFillTint="1A"/>
            <w:hideMark/>
          </w:tcPr>
          <w:p w14:paraId="28B7F486" w14:textId="77777777" w:rsidR="00EB0EE3" w:rsidRPr="00272F02" w:rsidRDefault="00EB0EE3" w:rsidP="00C824A4">
            <w:pPr>
              <w:rPr>
                <w:sz w:val="20"/>
                <w:szCs w:val="20"/>
              </w:rPr>
            </w:pPr>
            <w:r w:rsidRPr="00272F02">
              <w:rPr>
                <w:sz w:val="20"/>
                <w:szCs w:val="20"/>
              </w:rPr>
              <w:t>C66742</w:t>
            </w:r>
          </w:p>
        </w:tc>
        <w:tc>
          <w:tcPr>
            <w:tcW w:w="960" w:type="pct"/>
            <w:shd w:val="clear" w:color="auto" w:fill="EAEDF1" w:themeFill="text2" w:themeFillTint="1A"/>
            <w:hideMark/>
          </w:tcPr>
          <w:p w14:paraId="342C7F90" w14:textId="77777777" w:rsidR="00EB0EE3" w:rsidRPr="00272F02" w:rsidRDefault="00EB0EE3" w:rsidP="00C824A4">
            <w:pPr>
              <w:rPr>
                <w:sz w:val="20"/>
                <w:szCs w:val="20"/>
              </w:rPr>
            </w:pPr>
            <w:r w:rsidRPr="00272F02">
              <w:rPr>
                <w:sz w:val="20"/>
                <w:szCs w:val="20"/>
              </w:rPr>
              <w:t>NY</w:t>
            </w:r>
          </w:p>
        </w:tc>
        <w:tc>
          <w:tcPr>
            <w:tcW w:w="3517" w:type="pct"/>
            <w:shd w:val="clear" w:color="auto" w:fill="EAEDF1" w:themeFill="text2" w:themeFillTint="1A"/>
            <w:hideMark/>
          </w:tcPr>
          <w:p w14:paraId="2A268AB6" w14:textId="77777777" w:rsidR="00EB0EE3" w:rsidRPr="00272F02" w:rsidRDefault="00EB0EE3" w:rsidP="00C824A4">
            <w:pPr>
              <w:rPr>
                <w:sz w:val="20"/>
                <w:szCs w:val="20"/>
              </w:rPr>
            </w:pPr>
            <w:r w:rsidRPr="00272F02">
              <w:rPr>
                <w:sz w:val="20"/>
                <w:szCs w:val="20"/>
              </w:rPr>
              <w:t>A term that is used to indicate a question with permissible values of yes/no/unknown/not applicable.</w:t>
            </w:r>
          </w:p>
        </w:tc>
      </w:tr>
      <w:tr w:rsidR="00DB50C7" w:rsidRPr="00272F02" w14:paraId="72D08027" w14:textId="77777777" w:rsidTr="00910BB6">
        <w:trPr>
          <w:trHeight w:val="20"/>
        </w:trPr>
        <w:tc>
          <w:tcPr>
            <w:tcW w:w="522" w:type="pct"/>
            <w:hideMark/>
          </w:tcPr>
          <w:p w14:paraId="6AB7BCE5" w14:textId="77777777" w:rsidR="00EB0EE3" w:rsidRPr="00272F02" w:rsidRDefault="00EB0EE3" w:rsidP="00C824A4">
            <w:pPr>
              <w:rPr>
                <w:sz w:val="20"/>
                <w:szCs w:val="20"/>
              </w:rPr>
            </w:pPr>
            <w:r w:rsidRPr="00272F02">
              <w:rPr>
                <w:sz w:val="20"/>
                <w:szCs w:val="20"/>
              </w:rPr>
              <w:t>C49487</w:t>
            </w:r>
          </w:p>
        </w:tc>
        <w:tc>
          <w:tcPr>
            <w:tcW w:w="960" w:type="pct"/>
            <w:hideMark/>
          </w:tcPr>
          <w:p w14:paraId="25D697ED" w14:textId="77777777" w:rsidR="00EB0EE3" w:rsidRPr="00272F02" w:rsidRDefault="00EB0EE3" w:rsidP="00C824A4">
            <w:pPr>
              <w:rPr>
                <w:sz w:val="20"/>
                <w:szCs w:val="20"/>
              </w:rPr>
            </w:pPr>
            <w:r w:rsidRPr="00272F02">
              <w:rPr>
                <w:sz w:val="20"/>
                <w:szCs w:val="20"/>
              </w:rPr>
              <w:t>No</w:t>
            </w:r>
          </w:p>
        </w:tc>
        <w:tc>
          <w:tcPr>
            <w:tcW w:w="3517" w:type="pct"/>
            <w:hideMark/>
          </w:tcPr>
          <w:p w14:paraId="348F26CE" w14:textId="5D07F409" w:rsidR="00EB0EE3" w:rsidRPr="00272F02" w:rsidRDefault="00EB0EE3" w:rsidP="00C824A4">
            <w:pPr>
              <w:rPr>
                <w:sz w:val="20"/>
                <w:szCs w:val="20"/>
              </w:rPr>
            </w:pPr>
            <w:r w:rsidRPr="00272F02">
              <w:rPr>
                <w:sz w:val="20"/>
                <w:szCs w:val="20"/>
              </w:rPr>
              <w:t>The non-affirmative response to a question.</w:t>
            </w:r>
          </w:p>
        </w:tc>
      </w:tr>
      <w:tr w:rsidR="00DB50C7" w:rsidRPr="00272F02" w14:paraId="547F15B9" w14:textId="77777777" w:rsidTr="00910BB6">
        <w:trPr>
          <w:trHeight w:val="20"/>
        </w:trPr>
        <w:tc>
          <w:tcPr>
            <w:tcW w:w="522" w:type="pct"/>
            <w:hideMark/>
          </w:tcPr>
          <w:p w14:paraId="43D157C5" w14:textId="77777777" w:rsidR="00EB0EE3" w:rsidRPr="00272F02" w:rsidRDefault="00EB0EE3" w:rsidP="00C824A4">
            <w:pPr>
              <w:rPr>
                <w:sz w:val="20"/>
                <w:szCs w:val="20"/>
              </w:rPr>
            </w:pPr>
            <w:r w:rsidRPr="00272F02">
              <w:rPr>
                <w:sz w:val="20"/>
                <w:szCs w:val="20"/>
              </w:rPr>
              <w:t>C49488</w:t>
            </w:r>
          </w:p>
        </w:tc>
        <w:tc>
          <w:tcPr>
            <w:tcW w:w="960" w:type="pct"/>
            <w:hideMark/>
          </w:tcPr>
          <w:p w14:paraId="5121074B" w14:textId="77777777" w:rsidR="00EB0EE3" w:rsidRPr="00272F02" w:rsidRDefault="00EB0EE3" w:rsidP="00C824A4">
            <w:pPr>
              <w:rPr>
                <w:sz w:val="20"/>
                <w:szCs w:val="20"/>
              </w:rPr>
            </w:pPr>
            <w:r w:rsidRPr="00272F02">
              <w:rPr>
                <w:sz w:val="20"/>
                <w:szCs w:val="20"/>
              </w:rPr>
              <w:t>Yes</w:t>
            </w:r>
          </w:p>
        </w:tc>
        <w:tc>
          <w:tcPr>
            <w:tcW w:w="3517" w:type="pct"/>
            <w:hideMark/>
          </w:tcPr>
          <w:p w14:paraId="7B21A335" w14:textId="1529E75F" w:rsidR="00EB0EE3" w:rsidRPr="00272F02" w:rsidRDefault="00EB0EE3" w:rsidP="00C824A4">
            <w:pPr>
              <w:rPr>
                <w:sz w:val="20"/>
                <w:szCs w:val="20"/>
              </w:rPr>
            </w:pPr>
            <w:r w:rsidRPr="00272F02">
              <w:rPr>
                <w:sz w:val="20"/>
                <w:szCs w:val="20"/>
              </w:rPr>
              <w:t>The affirmative response to a question.</w:t>
            </w:r>
          </w:p>
        </w:tc>
      </w:tr>
    </w:tbl>
    <w:p w14:paraId="46505E4E" w14:textId="77777777" w:rsidR="00EB0EE3" w:rsidRPr="00272F02" w:rsidRDefault="00EB0E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272F02" w14:paraId="571AC19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6109610" w14:textId="77777777" w:rsidR="6C2C7718" w:rsidRPr="00272F02" w:rsidRDefault="6C2C7718" w:rsidP="6C2C7718">
            <w:pPr>
              <w:pStyle w:val="TableHeadingTextLeft10pt"/>
              <w:rPr>
                <w:szCs w:val="20"/>
              </w:rPr>
            </w:pPr>
            <w:r w:rsidRPr="00272F02">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F24690F" w14:textId="6896F37D" w:rsidR="5F6E510D" w:rsidRPr="00272F02" w:rsidRDefault="000F47B8" w:rsidP="6C2C7718">
            <w:pPr>
              <w:pStyle w:val="TableCellLeft10pt"/>
              <w:rPr>
                <w:szCs w:val="20"/>
                <w:lang w:val="en-GB"/>
              </w:rPr>
            </w:pPr>
            <w:r w:rsidRPr="00272F02">
              <w:rPr>
                <w:szCs w:val="20"/>
                <w:lang w:val="en-GB" w:eastAsia="ja-JP"/>
              </w:rPr>
              <w:t>{If yes, briefly explain}</w:t>
            </w:r>
          </w:p>
        </w:tc>
      </w:tr>
      <w:tr w:rsidR="00DB50C7" w:rsidRPr="00272F02" w14:paraId="66123844"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3061E478" w14:textId="77777777" w:rsidR="6C2C7718" w:rsidRPr="00272F02" w:rsidRDefault="6C2C7718" w:rsidP="6C2C7718">
            <w:pPr>
              <w:pStyle w:val="TableHeadingTextLeft10pt"/>
              <w:rPr>
                <w:szCs w:val="20"/>
              </w:rPr>
            </w:pPr>
            <w:r w:rsidRPr="00272F02">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0FD65DF1" w14:textId="77777777" w:rsidR="6C2C7718" w:rsidRPr="00272F02" w:rsidRDefault="6C2C7718" w:rsidP="6C2C7718">
            <w:pPr>
              <w:pStyle w:val="TableCellLeft10pt"/>
              <w:rPr>
                <w:szCs w:val="20"/>
                <w:lang w:val="en-GB"/>
              </w:rPr>
            </w:pPr>
            <w:r w:rsidRPr="00272F02">
              <w:rPr>
                <w:szCs w:val="20"/>
                <w:lang w:val="en-GB"/>
              </w:rPr>
              <w:t>Text</w:t>
            </w:r>
          </w:p>
        </w:tc>
      </w:tr>
      <w:tr w:rsidR="00DB50C7" w:rsidRPr="00272F02" w14:paraId="2A0A811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8C57489" w14:textId="16449E11"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322A6B42" w14:textId="27EE220D" w:rsidR="6C2C7718" w:rsidRPr="00272F02" w:rsidRDefault="6C2C7718" w:rsidP="6C2C7718">
            <w:pPr>
              <w:pStyle w:val="TableCellLeft10pt"/>
              <w:rPr>
                <w:szCs w:val="20"/>
                <w:lang w:val="en-GB"/>
              </w:rPr>
            </w:pPr>
            <w:r w:rsidRPr="00272F02">
              <w:rPr>
                <w:szCs w:val="20"/>
                <w:lang w:val="en-GB"/>
              </w:rPr>
              <w:t>D</w:t>
            </w:r>
          </w:p>
        </w:tc>
      </w:tr>
      <w:tr w:rsidR="00DB50C7" w:rsidRPr="00272F02" w14:paraId="1A8294DF"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09F1920" w14:textId="77777777" w:rsidR="6C2C7718" w:rsidRPr="00272F02" w:rsidRDefault="6C2C7718" w:rsidP="6C2C7718">
            <w:pPr>
              <w:pStyle w:val="TableHeadingTextLeft10pt"/>
              <w:rPr>
                <w:szCs w:val="20"/>
              </w:rPr>
            </w:pPr>
            <w:r w:rsidRPr="00272F02">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48193BE7" w14:textId="1D54607C" w:rsidR="00837062" w:rsidRPr="00272F02" w:rsidRDefault="000F6F05" w:rsidP="6C2C7718">
            <w:pPr>
              <w:pStyle w:val="TableCellLeft10pt"/>
              <w:rPr>
                <w:szCs w:val="20"/>
                <w:lang w:val="en-GB"/>
              </w:rPr>
            </w:pPr>
            <w:r w:rsidRPr="00272F02">
              <w:rPr>
                <w:szCs w:val="20"/>
                <w:lang w:val="en-GB"/>
              </w:rPr>
              <w:t>CNEW</w:t>
            </w:r>
          </w:p>
          <w:p w14:paraId="07C21C2D" w14:textId="49063569" w:rsidR="6C2C7718" w:rsidRPr="00272F02" w:rsidRDefault="0078797D" w:rsidP="6C2C7718">
            <w:pPr>
              <w:pStyle w:val="TableCellLeft10pt"/>
              <w:rPr>
                <w:szCs w:val="20"/>
                <w:lang w:val="en-GB"/>
              </w:rPr>
            </w:pPr>
            <w:r w:rsidRPr="00272F02">
              <w:rPr>
                <w:szCs w:val="20"/>
                <w:lang w:val="en-GB"/>
              </w:rPr>
              <w:t>For review purpose, see definition of the controlled terminology below</w:t>
            </w:r>
            <w:r w:rsidR="6C2C7718" w:rsidRPr="00272F02">
              <w:rPr>
                <w:szCs w:val="20"/>
              </w:rPr>
              <w:br/>
            </w:r>
            <w:r w:rsidR="11A84922" w:rsidRPr="00272F02">
              <w:rPr>
                <w:szCs w:val="20"/>
                <w:lang w:val="en-GB"/>
              </w:rPr>
              <w:t>A short descriptive account of any substantial impacts on the reliability and robustness of the data generated in the clinical trial due to the protocol amendment.</w:t>
            </w:r>
          </w:p>
        </w:tc>
      </w:tr>
      <w:tr w:rsidR="00DB50C7" w:rsidRPr="00272F02" w14:paraId="2ACD814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901745D" w14:textId="77777777" w:rsidR="6C2C7718" w:rsidRPr="00272F02" w:rsidRDefault="6C2C7718" w:rsidP="6C2C7718">
            <w:pPr>
              <w:pStyle w:val="TableHeadingTextLeft10pt"/>
              <w:rPr>
                <w:szCs w:val="20"/>
              </w:rPr>
            </w:pPr>
            <w:r w:rsidRPr="00272F02">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A89654A" w14:textId="6A0B0369" w:rsidR="0701F1CC" w:rsidRPr="00272F02" w:rsidRDefault="0701F1CC" w:rsidP="6C2C7718">
            <w:pPr>
              <w:pStyle w:val="TableCellLeft10pt"/>
              <w:rPr>
                <w:szCs w:val="20"/>
                <w:lang w:val="en-GB"/>
              </w:rPr>
            </w:pPr>
            <w:r w:rsidRPr="00272F02">
              <w:rPr>
                <w:szCs w:val="20"/>
                <w:lang w:val="en-GB"/>
              </w:rPr>
              <w:t>Briefly Explain Substantial Impact on Data</w:t>
            </w:r>
          </w:p>
        </w:tc>
      </w:tr>
      <w:tr w:rsidR="00DB50C7" w:rsidRPr="00272F02" w14:paraId="20BA10D8"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2D926EF" w14:textId="77777777" w:rsidR="6C2C7718" w:rsidRPr="00272F02" w:rsidRDefault="6C2C7718" w:rsidP="6C2C7718">
            <w:pPr>
              <w:pStyle w:val="TableHeadingTextLeft10pt"/>
              <w:rPr>
                <w:szCs w:val="20"/>
              </w:rPr>
            </w:pPr>
            <w:r w:rsidRPr="00272F02">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0F4C6538" w14:textId="1176A0B5" w:rsidR="6C2C7718" w:rsidRPr="00272F02" w:rsidRDefault="13177E32" w:rsidP="3FAC1DFE">
            <w:pPr>
              <w:pStyle w:val="TableCellLeft10pt"/>
              <w:rPr>
                <w:lang w:val="en-GB"/>
              </w:rPr>
            </w:pPr>
            <w:r w:rsidRPr="00272F02">
              <w:rPr>
                <w:lang w:val="en-GB"/>
              </w:rPr>
              <w:t>Conditional</w:t>
            </w:r>
            <w:r w:rsidR="763212B0" w:rsidRPr="00272F02">
              <w:rPr>
                <w:lang w:val="en-GB" w:eastAsia="ja-JP"/>
              </w:rPr>
              <w:t>:</w:t>
            </w:r>
            <w:r w:rsidR="00AB2E20" w:rsidRPr="00272F02">
              <w:rPr>
                <w:lang w:val="en-GB" w:eastAsia="ja-JP"/>
              </w:rPr>
              <w:t xml:space="preserve"> </w:t>
            </w:r>
            <w:r w:rsidR="00A43140" w:rsidRPr="00272F02">
              <w:rPr>
                <w:lang w:val="en-GB"/>
              </w:rPr>
              <w:t xml:space="preserve">if there is an amendment and </w:t>
            </w:r>
            <w:r w:rsidR="00A43140" w:rsidRPr="00272F02">
              <w:rPr>
                <w:lang w:val="en-GB" w:eastAsia="ja-JP"/>
              </w:rPr>
              <w:t>i</w:t>
            </w:r>
            <w:r w:rsidR="00A43140" w:rsidRPr="00272F02">
              <w:rPr>
                <w:lang w:val="en-GB"/>
              </w:rPr>
              <w:t>f the answer to "Is this amendment likely to have a substantial impact on the reliability and robustness of the data generated in the clinical trial?" is yes</w:t>
            </w:r>
          </w:p>
        </w:tc>
      </w:tr>
      <w:tr w:rsidR="00DB50C7" w:rsidRPr="00272F02" w14:paraId="28DA909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20DC2E6" w14:textId="77777777" w:rsidR="6C2C7718" w:rsidRPr="00272F02" w:rsidRDefault="6C2C7718" w:rsidP="6C2C7718">
            <w:pPr>
              <w:pStyle w:val="TableHeadingTextLeft10pt"/>
              <w:rPr>
                <w:szCs w:val="20"/>
              </w:rPr>
            </w:pPr>
            <w:r w:rsidRPr="00272F02">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45EC14AF" w14:textId="14BFE740" w:rsidR="00F509B1" w:rsidRPr="00272F02" w:rsidRDefault="00267362" w:rsidP="6C2C7718">
            <w:pPr>
              <w:pStyle w:val="TableCellLeft10pt"/>
              <w:rPr>
                <w:szCs w:val="20"/>
                <w:lang w:val="en-GB"/>
              </w:rPr>
            </w:pPr>
            <w:r w:rsidRPr="00272F02">
              <w:rPr>
                <w:szCs w:val="20"/>
                <w:lang w:val="en-GB"/>
              </w:rPr>
              <w:t>One to</w:t>
            </w:r>
            <w:r w:rsidR="6C2C7718" w:rsidRPr="00272F02">
              <w:rPr>
                <w:szCs w:val="20"/>
                <w:lang w:val="en-GB"/>
              </w:rPr>
              <w:t xml:space="preserve"> amendment identifier</w:t>
            </w:r>
          </w:p>
        </w:tc>
      </w:tr>
      <w:tr w:rsidR="00DB50C7" w:rsidRPr="00272F02" w14:paraId="168322CB"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5655B4"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7BE57213" w14:textId="77777777" w:rsidR="6C2C7718" w:rsidRPr="00272F02" w:rsidRDefault="6C2C7718" w:rsidP="6C2C7718">
            <w:pPr>
              <w:pStyle w:val="TableCellLeft10pt"/>
              <w:rPr>
                <w:szCs w:val="20"/>
                <w:lang w:val="en-GB"/>
              </w:rPr>
            </w:pPr>
            <w:r w:rsidRPr="00272F02">
              <w:rPr>
                <w:szCs w:val="20"/>
                <w:lang w:val="en-GB"/>
              </w:rPr>
              <w:t>Amendment Details</w:t>
            </w:r>
          </w:p>
        </w:tc>
      </w:tr>
      <w:tr w:rsidR="00DB50C7" w:rsidRPr="00272F02" w14:paraId="34404915"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782028" w14:textId="77777777" w:rsidR="6C2C7718" w:rsidRPr="00272F02" w:rsidRDefault="6C2C7718" w:rsidP="6C2C7718">
            <w:pPr>
              <w:pStyle w:val="TableHeadingTextLeft10pt"/>
              <w:rPr>
                <w:szCs w:val="20"/>
              </w:rPr>
            </w:pPr>
            <w:r w:rsidRPr="00272F02">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7F071A90" w14:textId="222674C2" w:rsidR="6C2C7718" w:rsidRPr="00272F02" w:rsidRDefault="6C2C7718" w:rsidP="6C2C7718">
            <w:pPr>
              <w:pStyle w:val="TableListBullet10pt"/>
              <w:numPr>
                <w:ilvl w:val="0"/>
                <w:numId w:val="0"/>
              </w:numPr>
              <w:rPr>
                <w:szCs w:val="20"/>
                <w:lang w:val="en-GB"/>
              </w:rPr>
            </w:pPr>
            <w:r w:rsidRPr="00272F02">
              <w:rPr>
                <w:szCs w:val="20"/>
                <w:lang w:val="en-GB"/>
              </w:rPr>
              <w:t>Text</w:t>
            </w:r>
          </w:p>
        </w:tc>
      </w:tr>
      <w:tr w:rsidR="00DB50C7" w:rsidRPr="00272F02" w14:paraId="7E4AD14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1DD48CF" w14:textId="77777777" w:rsidR="6C2C7718" w:rsidRPr="00272F02" w:rsidRDefault="6C2C7718" w:rsidP="6C2C7718">
            <w:pPr>
              <w:pStyle w:val="TableHeadingTextLeft10pt"/>
              <w:rPr>
                <w:szCs w:val="20"/>
              </w:rPr>
            </w:pPr>
            <w:r w:rsidRPr="00272F02">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64577FAD" w14:textId="1A1C842C"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E3AA17B" w14:textId="44D1CF26"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Amendment Details, Amendment Identifier, </w:t>
            </w:r>
            <w:r w:rsidR="007B7CCE">
              <w:rPr>
                <w:szCs w:val="20"/>
                <w:lang w:val="en-GB"/>
              </w:rPr>
              <w:t xml:space="preserve">Sponsor </w:t>
            </w:r>
            <w:r w:rsidRPr="00272F02">
              <w:rPr>
                <w:szCs w:val="20"/>
                <w:lang w:val="en-GB"/>
              </w:rPr>
              <w:t>Protocol Identifier</w:t>
            </w:r>
            <w:r w:rsidR="00F509B1" w:rsidRPr="00272F02">
              <w:rPr>
                <w:szCs w:val="20"/>
                <w:lang w:val="en-GB"/>
              </w:rPr>
              <w:br/>
              <w:t>When the value is yes there is a text response for explanation</w:t>
            </w:r>
          </w:p>
          <w:p w14:paraId="4007F02A" w14:textId="21172BC3"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2803E2" w:rsidRPr="00272F02">
              <w:rPr>
                <w:szCs w:val="20"/>
                <w:lang w:val="en-GB" w:eastAsia="ja-JP"/>
              </w:rPr>
              <w:t>CNEW</w:t>
            </w:r>
          </w:p>
        </w:tc>
      </w:tr>
      <w:tr w:rsidR="00DB50C7" w:rsidRPr="00272F02" w14:paraId="1BEB824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60D9E62" w14:textId="768C560B" w:rsidR="6C2C7718" w:rsidRPr="00272F02" w:rsidRDefault="0021788E" w:rsidP="6C2C7718">
            <w:pPr>
              <w:pStyle w:val="TableHeadingTextLeft10pt"/>
              <w:rPr>
                <w:szCs w:val="20"/>
              </w:rPr>
            </w:pPr>
            <w:r w:rsidRPr="00272F02">
              <w:rPr>
                <w:szCs w:val="20"/>
              </w:rPr>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2706B36C" w14:textId="10F6A372" w:rsidR="6C2C7718" w:rsidRPr="00272F02" w:rsidRDefault="0078797D" w:rsidP="6C2C7718">
            <w:pPr>
              <w:pStyle w:val="TableCellLeft10pt"/>
              <w:rPr>
                <w:szCs w:val="20"/>
                <w:lang w:val="en-GB"/>
              </w:rPr>
            </w:pPr>
            <w:r w:rsidRPr="00272F02">
              <w:rPr>
                <w:szCs w:val="20"/>
                <w:lang w:val="en-GB" w:eastAsia="ja-JP"/>
              </w:rPr>
              <w:t>N</w:t>
            </w:r>
            <w:r w:rsidR="6C2C7718" w:rsidRPr="00272F02">
              <w:rPr>
                <w:szCs w:val="20"/>
                <w:lang w:val="en-GB"/>
              </w:rPr>
              <w:t>o</w:t>
            </w:r>
          </w:p>
        </w:tc>
      </w:tr>
    </w:tbl>
    <w:p w14:paraId="753AFED9" w14:textId="355E82E5" w:rsidR="6C2C7718" w:rsidRPr="00272F02"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9999E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9AFCF" w14:textId="77777777" w:rsidR="006601B0" w:rsidRPr="00272F02" w:rsidRDefault="006601B0" w:rsidP="00346673">
            <w:pPr>
              <w:pStyle w:val="TableHeadingTextLeft10pt"/>
              <w:rPr>
                <w:szCs w:val="20"/>
              </w:rPr>
            </w:pPr>
            <w:bookmarkStart w:id="54" w:name="_mioConsistencyCheck39"/>
            <w:bookmarkStart w:id="55" w:name="_mioConsistencyCheck38"/>
            <w:bookmarkStart w:id="56" w:name="_mioConsistencyCheck37"/>
            <w:bookmarkEnd w:id="54"/>
            <w:bookmarkEnd w:id="55"/>
            <w:bookmarkEnd w:id="56"/>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9A82D3" w14:textId="079A844A" w:rsidR="006601B0" w:rsidRPr="00272F02" w:rsidRDefault="30500D47" w:rsidP="00346673">
            <w:pPr>
              <w:pStyle w:val="TableCellLeft10pt"/>
              <w:rPr>
                <w:szCs w:val="20"/>
                <w:lang w:val="en-GB"/>
              </w:rPr>
            </w:pPr>
            <w:r w:rsidRPr="00272F02">
              <w:rPr>
                <w:szCs w:val="20"/>
                <w:lang w:val="en-GB"/>
              </w:rPr>
              <w:t>{Overview of Changes in the Current</w:t>
            </w:r>
            <w:r w:rsidR="4AEDA53B" w:rsidRPr="00272F02">
              <w:rPr>
                <w:szCs w:val="20"/>
                <w:lang w:val="en-GB"/>
              </w:rPr>
              <w:t xml:space="preserve"> </w:t>
            </w:r>
            <w:r w:rsidRPr="00272F02">
              <w:rPr>
                <w:szCs w:val="20"/>
                <w:lang w:val="en-GB"/>
              </w:rPr>
              <w:t xml:space="preserve">Amendment:} </w:t>
            </w:r>
          </w:p>
        </w:tc>
      </w:tr>
      <w:tr w:rsidR="00DB50C7" w:rsidRPr="00272F02" w14:paraId="7849E1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C203C"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A4D7337" w14:textId="77777777" w:rsidR="006601B0" w:rsidRPr="00272F02" w:rsidRDefault="006601B0" w:rsidP="00346673">
            <w:pPr>
              <w:pStyle w:val="TableCellLeft10pt"/>
              <w:rPr>
                <w:szCs w:val="20"/>
                <w:lang w:val="en-GB"/>
              </w:rPr>
            </w:pPr>
            <w:r w:rsidRPr="00272F02">
              <w:rPr>
                <w:szCs w:val="20"/>
                <w:lang w:val="en-GB"/>
              </w:rPr>
              <w:t>Text</w:t>
            </w:r>
          </w:p>
        </w:tc>
      </w:tr>
      <w:tr w:rsidR="00DB50C7" w:rsidRPr="00272F02" w14:paraId="5B89AC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5D6B4E" w14:textId="1DC596D5"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EA6DF9" w14:textId="77777777" w:rsidR="006601B0" w:rsidRPr="00272F02" w:rsidRDefault="006601B0" w:rsidP="00346673">
            <w:pPr>
              <w:pStyle w:val="TableCellLeft10pt"/>
              <w:rPr>
                <w:szCs w:val="20"/>
                <w:lang w:val="en-GB"/>
              </w:rPr>
            </w:pPr>
            <w:r w:rsidRPr="00272F02">
              <w:rPr>
                <w:szCs w:val="20"/>
                <w:lang w:val="en-GB"/>
              </w:rPr>
              <w:t>H</w:t>
            </w:r>
          </w:p>
        </w:tc>
      </w:tr>
      <w:tr w:rsidR="00DB50C7" w:rsidRPr="00272F02" w14:paraId="675B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4D335"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3177E74" w14:textId="5A9F75E6" w:rsidR="006601B0" w:rsidRPr="00272F02" w:rsidRDefault="547ACD7F" w:rsidP="6C2C7718">
            <w:pPr>
              <w:pStyle w:val="TableCellLeft10pt"/>
              <w:rPr>
                <w:szCs w:val="20"/>
                <w:lang w:val="en-GB"/>
              </w:rPr>
            </w:pPr>
            <w:r w:rsidRPr="00272F02">
              <w:rPr>
                <w:szCs w:val="20"/>
                <w:lang w:val="en-GB"/>
              </w:rPr>
              <w:t>Heading</w:t>
            </w:r>
          </w:p>
        </w:tc>
      </w:tr>
      <w:tr w:rsidR="00DB50C7" w:rsidRPr="00272F02" w14:paraId="1492A8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319C1" w14:textId="77777777" w:rsidR="006601B0" w:rsidRPr="00272F02" w:rsidRDefault="006601B0" w:rsidP="00346673">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BCBE897" w14:textId="77777777" w:rsidR="002803E2" w:rsidRPr="00272F02" w:rsidRDefault="002803E2" w:rsidP="002803E2">
            <w:pPr>
              <w:pStyle w:val="TableCellLeft10pt"/>
              <w:rPr>
                <w:szCs w:val="20"/>
                <w:lang w:val="en-GB"/>
              </w:rPr>
            </w:pPr>
            <w:r w:rsidRPr="00272F02">
              <w:rPr>
                <w:szCs w:val="20"/>
                <w:lang w:val="en-GB"/>
              </w:rPr>
              <w:t>Instructions for the Overview of Changes:</w:t>
            </w:r>
          </w:p>
          <w:p w14:paraId="68A6D68C"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t>If an Overview of Changes already exists from a prior amendment, move it to Section 12.3 Prior Protocol Amendment(s), and populate a clean overview table for the current amendment.</w:t>
            </w:r>
          </w:p>
          <w:p w14:paraId="6381B610"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t>List the changes that apply to the current amendment. Provide a brief description of the change(s) and a concise scientific rationale for specific changes (e.g., change to inclusion/exclusion criteria).</w:t>
            </w:r>
          </w:p>
          <w:p w14:paraId="023271A9"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t>If the same change affects multiple parts of the protocol, it is acceptable to list multiple locations in the right column.</w:t>
            </w:r>
          </w:p>
          <w:p w14:paraId="643F1ECF"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t>Table can be sorted in any order preferred by the sponsor.</w:t>
            </w:r>
          </w:p>
          <w:p w14:paraId="648DD0CD"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t>Minor edits such as clarifications and corrections to typographical errors do not need to be itemised in this table.</w:t>
            </w:r>
          </w:p>
          <w:p w14:paraId="2F904501" w14:textId="77777777" w:rsidR="002803E2" w:rsidRPr="00272F02" w:rsidRDefault="002803E2" w:rsidP="002803E2">
            <w:pPr>
              <w:pStyle w:val="TableCellLeft10pt"/>
              <w:numPr>
                <w:ilvl w:val="0"/>
                <w:numId w:val="60"/>
              </w:numPr>
              <w:ind w:left="623" w:hanging="283"/>
              <w:rPr>
                <w:szCs w:val="20"/>
                <w:lang w:val="en-GB"/>
              </w:rPr>
            </w:pPr>
            <w:r w:rsidRPr="00272F02">
              <w:rPr>
                <w:szCs w:val="20"/>
                <w:lang w:val="en-GB"/>
              </w:rPr>
              <w:t>The changes in the table do not need to be detailed in revision marks, as these can be provided in a separate supporting document.</w:t>
            </w:r>
          </w:p>
          <w:p w14:paraId="37495D72" w14:textId="0D951D7A" w:rsidR="006601B0" w:rsidRPr="00272F02" w:rsidRDefault="002803E2" w:rsidP="002803E2">
            <w:pPr>
              <w:pStyle w:val="TableCellLeft10pt"/>
              <w:rPr>
                <w:szCs w:val="20"/>
              </w:rPr>
            </w:pPr>
            <w:r w:rsidRPr="00272F02">
              <w:rPr>
                <w:szCs w:val="20"/>
                <w:lang w:val="en-GB"/>
              </w:rPr>
              <w:t>Tabular presentation is common but not required. The page can be changed to landscape orientation if necessary.</w:t>
            </w:r>
          </w:p>
        </w:tc>
      </w:tr>
      <w:tr w:rsidR="00DB50C7" w:rsidRPr="00272F02" w14:paraId="188F72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D822F" w14:textId="77777777" w:rsidR="006601B0" w:rsidRPr="00272F02" w:rsidRDefault="006601B0" w:rsidP="00346673">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582BA6" w14:textId="0EFFF255" w:rsidR="006601B0" w:rsidRPr="00272F02" w:rsidRDefault="006601B0" w:rsidP="00346673">
            <w:pPr>
              <w:pStyle w:val="TableCellLeft10pt"/>
              <w:rPr>
                <w:szCs w:val="20"/>
                <w:lang w:val="en-GB"/>
              </w:rPr>
            </w:pPr>
            <w:r w:rsidRPr="00272F02">
              <w:rPr>
                <w:szCs w:val="20"/>
                <w:lang w:val="en-GB"/>
              </w:rPr>
              <w:t>Conditional</w:t>
            </w:r>
            <w:r w:rsidR="007B7CCE">
              <w:rPr>
                <w:szCs w:val="20"/>
                <w:lang w:val="en-GB"/>
              </w:rPr>
              <w:t xml:space="preserve"> </w:t>
            </w:r>
            <w:r w:rsidR="004876F0" w:rsidRPr="00272F02">
              <w:rPr>
                <w:szCs w:val="20"/>
                <w:lang w:val="en-GB" w:eastAsia="ja-JP"/>
              </w:rPr>
              <w:t xml:space="preserve">: </w:t>
            </w:r>
            <w:r w:rsidR="0033467D" w:rsidRPr="00272F02">
              <w:rPr>
                <w:szCs w:val="20"/>
                <w:lang w:val="en-GB" w:eastAsia="ja-JP"/>
              </w:rPr>
              <w:t xml:space="preserve">If </w:t>
            </w:r>
            <w:r w:rsidR="001A057F" w:rsidRPr="00272F02">
              <w:rPr>
                <w:szCs w:val="20"/>
                <w:lang w:val="en-GB" w:eastAsia="ja-JP"/>
              </w:rPr>
              <w:t>there is an a</w:t>
            </w:r>
            <w:r w:rsidR="0033467D" w:rsidRPr="00272F02">
              <w:rPr>
                <w:szCs w:val="20"/>
                <w:lang w:val="en-GB" w:eastAsia="ja-JP"/>
              </w:rPr>
              <w:t>mendment</w:t>
            </w:r>
          </w:p>
        </w:tc>
      </w:tr>
      <w:tr w:rsidR="00DB50C7" w:rsidRPr="00272F02" w14:paraId="68C4B6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FE603"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297E8A5" w14:textId="7FD6BFCC" w:rsidR="006601B0" w:rsidRPr="00272F02" w:rsidRDefault="10AC3708" w:rsidP="00346673">
            <w:pPr>
              <w:pStyle w:val="TableCellLeft10pt"/>
              <w:rPr>
                <w:szCs w:val="20"/>
                <w:lang w:val="en-GB"/>
              </w:rPr>
            </w:pPr>
            <w:r w:rsidRPr="00272F02">
              <w:rPr>
                <w:szCs w:val="20"/>
                <w:lang w:val="en-GB"/>
              </w:rPr>
              <w:t>One to one</w:t>
            </w:r>
          </w:p>
        </w:tc>
      </w:tr>
      <w:tr w:rsidR="00DB50C7" w:rsidRPr="00272F02" w14:paraId="491DC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8D9BB"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E5C75B" w14:textId="77777777" w:rsidR="006601B0" w:rsidRPr="00272F02" w:rsidRDefault="006601B0" w:rsidP="00346673">
            <w:pPr>
              <w:pStyle w:val="TableCellLeft10pt"/>
              <w:rPr>
                <w:szCs w:val="20"/>
                <w:lang w:val="en-GB"/>
              </w:rPr>
            </w:pPr>
            <w:r w:rsidRPr="00272F02">
              <w:rPr>
                <w:szCs w:val="20"/>
                <w:lang w:val="en-GB"/>
              </w:rPr>
              <w:t>Amendment Details</w:t>
            </w:r>
          </w:p>
        </w:tc>
      </w:tr>
      <w:tr w:rsidR="00DB50C7" w:rsidRPr="00272F02" w14:paraId="46C660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A891C"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71AB60A" w14:textId="78E90A25" w:rsidR="006601B0" w:rsidRPr="00272F02" w:rsidRDefault="6A093362" w:rsidP="00346673">
            <w:pPr>
              <w:pStyle w:val="TableCellLeft10pt"/>
              <w:rPr>
                <w:szCs w:val="20"/>
                <w:lang w:val="en-GB"/>
              </w:rPr>
            </w:pPr>
            <w:r w:rsidRPr="00272F02">
              <w:rPr>
                <w:szCs w:val="20"/>
                <w:lang w:val="en-GB"/>
              </w:rPr>
              <w:t xml:space="preserve">Overview of Changes in the Current Amendment: </w:t>
            </w:r>
          </w:p>
        </w:tc>
      </w:tr>
      <w:tr w:rsidR="00DB50C7" w:rsidRPr="00272F02" w14:paraId="2CA4AA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9F697"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325DFA9" w14:textId="15BC2ABF" w:rsidR="006601B0" w:rsidRPr="00272F02" w:rsidRDefault="0A79D35B"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5FA25FC9" w:rsidRPr="00272F02">
              <w:rPr>
                <w:szCs w:val="20"/>
                <w:lang w:val="en-GB"/>
              </w:rPr>
              <w:t>No</w:t>
            </w:r>
          </w:p>
          <w:p w14:paraId="6F024A4E" w14:textId="5E5F1B5D" w:rsidR="006601B0" w:rsidRPr="00272F02" w:rsidRDefault="002E2384" w:rsidP="00346673">
            <w:pPr>
              <w:pStyle w:val="TableCellLeft10pt"/>
              <w:rPr>
                <w:szCs w:val="20"/>
                <w:lang w:val="en-GB"/>
              </w:rPr>
            </w:pPr>
            <w:r w:rsidRPr="00272F02">
              <w:rPr>
                <w:rStyle w:val="TableCellLeft10ptBoldChar"/>
                <w:szCs w:val="20"/>
              </w:rPr>
              <w:t>Relationship</w:t>
            </w:r>
            <w:r w:rsidRPr="00272F02">
              <w:rPr>
                <w:szCs w:val="20"/>
                <w:lang w:val="en-GB"/>
              </w:rPr>
              <w:t>: Amendment</w:t>
            </w:r>
            <w:r w:rsidR="74A00A7D" w:rsidRPr="00272F02">
              <w:rPr>
                <w:szCs w:val="20"/>
                <w:lang w:val="en-GB"/>
              </w:rPr>
              <w:t xml:space="preserve"> Details</w:t>
            </w:r>
          </w:p>
          <w:p w14:paraId="45E99277" w14:textId="48FA963E" w:rsidR="006601B0" w:rsidRPr="00272F02" w:rsidRDefault="002E2384" w:rsidP="00346673">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34324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DD313" w14:textId="75341038"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376BE0" w14:textId="4AA95255" w:rsidR="006601B0" w:rsidRPr="00272F02" w:rsidRDefault="556DA573" w:rsidP="00346673">
            <w:pPr>
              <w:pStyle w:val="TableCellLeft10pt"/>
              <w:rPr>
                <w:szCs w:val="20"/>
                <w:lang w:val="en-GB"/>
              </w:rPr>
            </w:pPr>
            <w:r w:rsidRPr="00272F02">
              <w:rPr>
                <w:szCs w:val="20"/>
                <w:lang w:val="en-GB"/>
              </w:rPr>
              <w:t>No</w:t>
            </w:r>
          </w:p>
        </w:tc>
      </w:tr>
    </w:tbl>
    <w:p w14:paraId="06DD6299" w14:textId="77777777" w:rsidR="006601B0" w:rsidRPr="00272F02" w:rsidRDefault="006601B0" w:rsidP="006601B0">
      <w:pPr>
        <w:rPr>
          <w:sz w:val="20"/>
          <w:szCs w:val="20"/>
        </w:rPr>
      </w:pPr>
      <w:bookmarkStart w:id="57" w:name="_mioConsistencyCheck40"/>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F50D1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C3D61" w14:textId="77777777" w:rsidR="006601B0" w:rsidRPr="00272F02" w:rsidRDefault="006601B0" w:rsidP="00346673">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6B9C1D" w14:textId="4DD1C840" w:rsidR="006601B0" w:rsidRPr="00272F02" w:rsidRDefault="39FA4B85" w:rsidP="00346673">
            <w:pPr>
              <w:pStyle w:val="TableCellLeft10pt"/>
              <w:rPr>
                <w:szCs w:val="20"/>
                <w:lang w:val="en-GB"/>
              </w:rPr>
            </w:pPr>
            <w:r w:rsidRPr="00272F02">
              <w:rPr>
                <w:szCs w:val="20"/>
                <w:lang w:val="en-GB"/>
              </w:rPr>
              <w:t xml:space="preserve">{Description of Change} </w:t>
            </w:r>
          </w:p>
        </w:tc>
      </w:tr>
      <w:tr w:rsidR="00DB50C7" w:rsidRPr="00272F02" w14:paraId="2BBE10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BB10C"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6440D45" w14:textId="77777777" w:rsidR="006601B0" w:rsidRPr="00272F02" w:rsidRDefault="006601B0" w:rsidP="00346673">
            <w:pPr>
              <w:pStyle w:val="TableCellLeft10pt"/>
              <w:rPr>
                <w:szCs w:val="20"/>
                <w:lang w:val="en-GB"/>
              </w:rPr>
            </w:pPr>
            <w:r w:rsidRPr="00272F02">
              <w:rPr>
                <w:szCs w:val="20"/>
                <w:lang w:val="en-GB"/>
              </w:rPr>
              <w:t>Text</w:t>
            </w:r>
          </w:p>
        </w:tc>
      </w:tr>
      <w:tr w:rsidR="00DB50C7" w:rsidRPr="00272F02" w14:paraId="40BED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82F8D0" w14:textId="4D3AB831"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C9023EB" w14:textId="77777777" w:rsidR="006601B0" w:rsidRPr="00272F02" w:rsidRDefault="006601B0" w:rsidP="00346673">
            <w:pPr>
              <w:pStyle w:val="TableCellLeft10pt"/>
              <w:rPr>
                <w:szCs w:val="20"/>
                <w:lang w:val="en-GB"/>
              </w:rPr>
            </w:pPr>
            <w:r w:rsidRPr="00272F02">
              <w:rPr>
                <w:szCs w:val="20"/>
                <w:lang w:val="en-GB"/>
              </w:rPr>
              <w:t>H</w:t>
            </w:r>
          </w:p>
        </w:tc>
      </w:tr>
      <w:tr w:rsidR="00DB50C7" w:rsidRPr="00272F02" w14:paraId="05205B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7AA4E"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ACD6820" w14:textId="4BD84FC5" w:rsidR="006601B0" w:rsidRPr="00272F02" w:rsidRDefault="2454FDBB" w:rsidP="00346673">
            <w:pPr>
              <w:pStyle w:val="TableCellLeft10pt"/>
              <w:rPr>
                <w:szCs w:val="20"/>
                <w:lang w:val="en-GB"/>
              </w:rPr>
            </w:pPr>
            <w:r w:rsidRPr="00272F02">
              <w:rPr>
                <w:szCs w:val="20"/>
                <w:lang w:val="en-GB"/>
              </w:rPr>
              <w:t>Heading</w:t>
            </w:r>
          </w:p>
        </w:tc>
      </w:tr>
      <w:tr w:rsidR="00DB50C7" w:rsidRPr="00272F02" w14:paraId="080F67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DDE6C" w14:textId="77777777" w:rsidR="006601B0" w:rsidRPr="00272F02" w:rsidRDefault="006601B0" w:rsidP="00346673">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2FABC1D" w14:textId="70D69428" w:rsidR="006601B0" w:rsidRPr="00272F02" w:rsidRDefault="00A26E5C" w:rsidP="00346673">
            <w:pPr>
              <w:pStyle w:val="TableCellLeft10pt"/>
              <w:rPr>
                <w:szCs w:val="20"/>
                <w:lang w:val="en-GB"/>
              </w:rPr>
            </w:pPr>
            <w:r w:rsidRPr="00272F02">
              <w:rPr>
                <w:szCs w:val="20"/>
                <w:lang w:val="en-GB" w:eastAsia="ja-JP"/>
              </w:rPr>
              <w:t>N/A</w:t>
            </w:r>
          </w:p>
        </w:tc>
      </w:tr>
      <w:tr w:rsidR="00DB50C7" w:rsidRPr="00272F02" w14:paraId="40A04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202C4" w14:textId="77777777" w:rsidR="006601B0" w:rsidRPr="00272F02" w:rsidRDefault="006601B0" w:rsidP="00346673">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610241" w14:textId="305357F7" w:rsidR="006601B0" w:rsidRPr="00272F02" w:rsidRDefault="0289FEDC" w:rsidP="00346673">
            <w:pPr>
              <w:pStyle w:val="TableCellLeft10pt"/>
              <w:rPr>
                <w:szCs w:val="20"/>
                <w:lang w:val="en-GB"/>
              </w:rPr>
            </w:pPr>
            <w:r w:rsidRPr="00272F02">
              <w:rPr>
                <w:szCs w:val="20"/>
                <w:lang w:val="en-GB"/>
              </w:rPr>
              <w:t>Conditional</w:t>
            </w:r>
            <w:r w:rsidR="004876F0" w:rsidRPr="00272F02">
              <w:rPr>
                <w:szCs w:val="20"/>
                <w:lang w:val="en-GB" w:eastAsia="ja-JP"/>
              </w:rPr>
              <w:t xml:space="preserve">: </w:t>
            </w:r>
            <w:r w:rsidR="00A26E5C" w:rsidRPr="00272F02">
              <w:rPr>
                <w:szCs w:val="20"/>
                <w:lang w:val="en-GB" w:eastAsia="ja-JP"/>
              </w:rPr>
              <w:t>if there is an amendment</w:t>
            </w:r>
          </w:p>
        </w:tc>
      </w:tr>
      <w:tr w:rsidR="00DB50C7" w:rsidRPr="00272F02" w14:paraId="2DAEE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D7750"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5872BFB" w14:textId="086259A1" w:rsidR="006601B0" w:rsidRPr="00272F02" w:rsidRDefault="00802991" w:rsidP="00346673">
            <w:pPr>
              <w:pStyle w:val="TableCellLeft10pt"/>
              <w:rPr>
                <w:szCs w:val="20"/>
                <w:lang w:val="en-GB" w:eastAsia="ja-JP"/>
              </w:rPr>
            </w:pPr>
            <w:r w:rsidRPr="00272F02">
              <w:rPr>
                <w:szCs w:val="20"/>
                <w:lang w:val="en-GB" w:eastAsia="ja-JP"/>
              </w:rPr>
              <w:t xml:space="preserve">One to </w:t>
            </w:r>
            <w:r w:rsidR="00A26E5C" w:rsidRPr="00272F02">
              <w:rPr>
                <w:szCs w:val="20"/>
                <w:lang w:val="en-GB" w:eastAsia="ja-JP"/>
              </w:rPr>
              <w:t>many</w:t>
            </w:r>
          </w:p>
        </w:tc>
      </w:tr>
      <w:tr w:rsidR="00DB50C7" w:rsidRPr="00272F02" w14:paraId="56D2A1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A1833"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8EF13AE" w14:textId="057E2CAB" w:rsidR="006601B0" w:rsidRPr="00272F02" w:rsidRDefault="0A79D35B" w:rsidP="00346673">
            <w:pPr>
              <w:pStyle w:val="TableCellLeft10pt"/>
              <w:rPr>
                <w:szCs w:val="20"/>
                <w:lang w:val="en-GB"/>
              </w:rPr>
            </w:pPr>
            <w:r w:rsidRPr="00272F02">
              <w:rPr>
                <w:szCs w:val="20"/>
                <w:lang w:val="en-GB"/>
              </w:rPr>
              <w:t>Amendment Details</w:t>
            </w:r>
          </w:p>
        </w:tc>
      </w:tr>
      <w:tr w:rsidR="00DB50C7" w:rsidRPr="00272F02" w14:paraId="62FFC5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F5059"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3AA2FFC" w14:textId="57D04B25" w:rsidR="006601B0" w:rsidRPr="00272F02" w:rsidRDefault="72B1AA34" w:rsidP="00346673">
            <w:pPr>
              <w:pStyle w:val="TableCellLeft10pt"/>
              <w:rPr>
                <w:szCs w:val="20"/>
                <w:lang w:val="en-GB"/>
              </w:rPr>
            </w:pPr>
            <w:r w:rsidRPr="00272F02">
              <w:rPr>
                <w:szCs w:val="20"/>
                <w:lang w:val="en-GB"/>
              </w:rPr>
              <w:t xml:space="preserve">Description of Change </w:t>
            </w:r>
          </w:p>
        </w:tc>
      </w:tr>
      <w:tr w:rsidR="00DB50C7" w:rsidRPr="00272F02" w14:paraId="663299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C1331"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88F067" w14:textId="623EE018" w:rsidR="006601B0" w:rsidRPr="00272F02" w:rsidRDefault="0A79D35B"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8E6E6E" w:rsidRPr="00272F02">
              <w:rPr>
                <w:szCs w:val="20"/>
                <w:lang w:val="en-GB"/>
              </w:rPr>
              <w:t>No</w:t>
            </w:r>
          </w:p>
          <w:p w14:paraId="0E7B82B4" w14:textId="2ED584E9" w:rsidR="006601B0" w:rsidRPr="00272F02" w:rsidRDefault="0A79D35B" w:rsidP="00346673">
            <w:pPr>
              <w:pStyle w:val="TableCellLeft10pt"/>
              <w:rPr>
                <w:szCs w:val="20"/>
                <w:lang w:val="en-GB"/>
              </w:rPr>
            </w:pPr>
            <w:r w:rsidRPr="00272F02">
              <w:rPr>
                <w:rStyle w:val="TableCellLeft10ptBoldChar"/>
                <w:szCs w:val="20"/>
              </w:rPr>
              <w:t>Relationship</w:t>
            </w:r>
            <w:r w:rsidRPr="00272F02">
              <w:rPr>
                <w:szCs w:val="20"/>
                <w:lang w:val="en-GB"/>
              </w:rPr>
              <w:t xml:space="preserve">: </w:t>
            </w:r>
            <w:r w:rsidR="124300F5" w:rsidRPr="00272F02">
              <w:rPr>
                <w:szCs w:val="20"/>
                <w:lang w:val="en-GB"/>
              </w:rPr>
              <w:t xml:space="preserve">Table Column </w:t>
            </w:r>
            <w:r w:rsidR="00EB44E1" w:rsidRPr="00272F02">
              <w:rPr>
                <w:szCs w:val="20"/>
                <w:lang w:val="en-GB"/>
              </w:rPr>
              <w:t>Heading</w:t>
            </w:r>
            <w:r w:rsidR="0033467D" w:rsidRPr="00272F02">
              <w:rPr>
                <w:szCs w:val="20"/>
                <w:lang w:val="en-GB"/>
              </w:rPr>
              <w:t>, Amendment Details</w:t>
            </w:r>
          </w:p>
          <w:p w14:paraId="3351DA5B" w14:textId="2A8E5BF4" w:rsidR="006601B0" w:rsidRPr="00272F02" w:rsidRDefault="0A79D35B" w:rsidP="00346673">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1E89D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47A370" w14:textId="051394B4"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D55DC13" w14:textId="2F6FE794" w:rsidR="006601B0" w:rsidRPr="00272F02" w:rsidRDefault="30376B1A" w:rsidP="6C2C7718">
            <w:pPr>
              <w:pStyle w:val="TableCellLeft10pt"/>
              <w:rPr>
                <w:szCs w:val="20"/>
                <w:lang w:val="en-GB"/>
              </w:rPr>
            </w:pPr>
            <w:r w:rsidRPr="00272F02">
              <w:rPr>
                <w:szCs w:val="20"/>
                <w:lang w:val="en-GB"/>
              </w:rPr>
              <w:t>No</w:t>
            </w:r>
          </w:p>
        </w:tc>
      </w:tr>
    </w:tbl>
    <w:p w14:paraId="79E87098" w14:textId="77777777"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E1C89E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094ACEF" w14:textId="77777777" w:rsidR="6C2C7718" w:rsidRPr="00272F02" w:rsidRDefault="6C2C7718" w:rsidP="6C2C7718">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B6BE317" w14:textId="7100087F" w:rsidR="3D81BC00" w:rsidRPr="00272F02" w:rsidRDefault="3D81BC00" w:rsidP="6C2C7718">
            <w:pPr>
              <w:pStyle w:val="TableCellLeft10pt"/>
              <w:rPr>
                <w:szCs w:val="20"/>
                <w:lang w:val="en-GB"/>
              </w:rPr>
            </w:pPr>
            <w:r w:rsidRPr="00272F02">
              <w:rPr>
                <w:szCs w:val="20"/>
                <w:lang w:val="en-GB"/>
              </w:rPr>
              <w:t>&lt;Description of Change&gt;</w:t>
            </w:r>
          </w:p>
        </w:tc>
      </w:tr>
      <w:tr w:rsidR="00DB50C7" w:rsidRPr="00272F02" w14:paraId="0681F86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4629C08" w14:textId="77777777" w:rsidR="6C2C7718" w:rsidRPr="00272F02" w:rsidRDefault="6C2C7718" w:rsidP="6C2C7718">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D9020D2" w14:textId="77777777" w:rsidR="6C2C7718" w:rsidRPr="00272F02" w:rsidRDefault="6C2C7718" w:rsidP="6C2C7718">
            <w:pPr>
              <w:pStyle w:val="TableCellLeft10pt"/>
              <w:rPr>
                <w:szCs w:val="20"/>
                <w:lang w:val="en-GB"/>
              </w:rPr>
            </w:pPr>
            <w:r w:rsidRPr="00272F02">
              <w:rPr>
                <w:szCs w:val="20"/>
                <w:lang w:val="en-GB"/>
              </w:rPr>
              <w:t>Text</w:t>
            </w:r>
          </w:p>
        </w:tc>
      </w:tr>
      <w:tr w:rsidR="00DB50C7" w:rsidRPr="00272F02" w14:paraId="48B2D692"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C31FEC4" w14:textId="15BE6689"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4AD6AFF5" w14:textId="6CDFBFA0" w:rsidR="0A5C66E9" w:rsidRPr="00272F02" w:rsidRDefault="0A5C66E9" w:rsidP="6C2C7718">
            <w:pPr>
              <w:pStyle w:val="TableCellLeft10pt"/>
              <w:rPr>
                <w:szCs w:val="20"/>
                <w:lang w:val="en-GB"/>
              </w:rPr>
            </w:pPr>
            <w:r w:rsidRPr="00272F02">
              <w:rPr>
                <w:szCs w:val="20"/>
                <w:lang w:val="en-GB"/>
              </w:rPr>
              <w:t>D</w:t>
            </w:r>
          </w:p>
        </w:tc>
      </w:tr>
      <w:tr w:rsidR="00DB50C7" w:rsidRPr="00272F02" w14:paraId="369C148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72F98C7" w14:textId="77777777" w:rsidR="6C2C7718" w:rsidRPr="00272F02" w:rsidRDefault="6C2C7718" w:rsidP="6C2C7718">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9376759" w14:textId="02F6746E" w:rsidR="3A799E0B" w:rsidRPr="00272F02" w:rsidRDefault="000F6F05" w:rsidP="6C2C7718">
            <w:pPr>
              <w:pStyle w:val="TableCellLeft10pt"/>
              <w:rPr>
                <w:szCs w:val="20"/>
              </w:rPr>
            </w:pPr>
            <w:r w:rsidRPr="00272F02">
              <w:rPr>
                <w:szCs w:val="20"/>
                <w:lang w:val="en-GB"/>
              </w:rPr>
              <w:t>CNEW</w:t>
            </w:r>
            <w:r w:rsidR="5A0D84A4" w:rsidRPr="00272F02">
              <w:rPr>
                <w:szCs w:val="20"/>
              </w:rPr>
              <w:br/>
            </w:r>
            <w:r w:rsidR="0094277C" w:rsidRPr="00272F02">
              <w:rPr>
                <w:szCs w:val="20"/>
                <w:lang w:val="en-GB"/>
              </w:rPr>
              <w:t>For review purpose, see definition of the controlled terminology below</w:t>
            </w:r>
            <w:r w:rsidR="409AFB5E" w:rsidRPr="00272F02">
              <w:rPr>
                <w:szCs w:val="20"/>
              </w:rPr>
              <w:t>A narrative representation of the change introduced in the current version of the protocol.</w:t>
            </w:r>
          </w:p>
        </w:tc>
      </w:tr>
      <w:tr w:rsidR="00DB50C7" w:rsidRPr="00272F02" w14:paraId="288C52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8B0606" w14:textId="77777777" w:rsidR="6C2C7718" w:rsidRPr="00272F02" w:rsidRDefault="6C2C7718" w:rsidP="6C2C7718">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581173B" w14:textId="76B5B192" w:rsidR="3F083A54" w:rsidRPr="00272F02" w:rsidRDefault="00A26E5C" w:rsidP="6C2C7718">
            <w:pPr>
              <w:pStyle w:val="TableCellLeft10pt"/>
              <w:rPr>
                <w:szCs w:val="20"/>
                <w:lang w:val="en-GB"/>
              </w:rPr>
            </w:pPr>
            <w:r w:rsidRPr="00272F02">
              <w:rPr>
                <w:szCs w:val="20"/>
                <w:lang w:val="en-GB" w:eastAsia="ja-JP"/>
              </w:rPr>
              <w:t>N/A</w:t>
            </w:r>
          </w:p>
        </w:tc>
      </w:tr>
      <w:tr w:rsidR="00DB50C7" w:rsidRPr="00272F02" w14:paraId="1CFE169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FD8F41" w14:textId="77777777" w:rsidR="6C2C7718" w:rsidRPr="00272F02" w:rsidRDefault="6C2C7718" w:rsidP="6C2C7718">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2F4A3A34" w14:textId="0C0071A9" w:rsidR="6C2C7718" w:rsidRPr="00272F02" w:rsidRDefault="6C2C7718" w:rsidP="6C2C7718">
            <w:pPr>
              <w:pStyle w:val="TableCellLeft10pt"/>
              <w:rPr>
                <w:szCs w:val="20"/>
                <w:lang w:val="en-GB"/>
              </w:rPr>
            </w:pPr>
            <w:r w:rsidRPr="00272F02">
              <w:rPr>
                <w:szCs w:val="20"/>
                <w:lang w:val="en-GB"/>
              </w:rPr>
              <w:t>Conditional</w:t>
            </w:r>
            <w:r w:rsidR="004876F0" w:rsidRPr="00272F02">
              <w:rPr>
                <w:szCs w:val="20"/>
                <w:lang w:val="en-GB" w:eastAsia="ja-JP"/>
              </w:rPr>
              <w:t xml:space="preserve">: </w:t>
            </w:r>
            <w:r w:rsidR="00A26E5C" w:rsidRPr="00272F02">
              <w:rPr>
                <w:szCs w:val="20"/>
                <w:lang w:val="en-GB" w:eastAsia="ja-JP"/>
              </w:rPr>
              <w:t>if there is an amendment</w:t>
            </w:r>
          </w:p>
        </w:tc>
      </w:tr>
      <w:tr w:rsidR="00DB50C7" w:rsidRPr="00272F02" w14:paraId="2F59B62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5C1B88" w14:textId="77777777" w:rsidR="6C2C7718" w:rsidRPr="00272F02" w:rsidRDefault="6C2C7718" w:rsidP="6C2C7718">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C230BB8" w14:textId="21D2AB93" w:rsidR="67EB869E" w:rsidRPr="00272F02" w:rsidRDefault="0033467D" w:rsidP="6C2C7718">
            <w:pPr>
              <w:pStyle w:val="TableCellLeft10pt"/>
              <w:rPr>
                <w:szCs w:val="20"/>
                <w:lang w:val="en-GB"/>
              </w:rPr>
            </w:pPr>
            <w:r w:rsidRPr="00272F02">
              <w:rPr>
                <w:szCs w:val="20"/>
                <w:lang w:val="en-GB"/>
              </w:rPr>
              <w:t xml:space="preserve">One to </w:t>
            </w:r>
            <w:r w:rsidR="00BB1C96" w:rsidRPr="00272F02">
              <w:rPr>
                <w:szCs w:val="20"/>
                <w:lang w:val="en-GB"/>
              </w:rPr>
              <w:t>many</w:t>
            </w:r>
          </w:p>
        </w:tc>
      </w:tr>
      <w:tr w:rsidR="00DB50C7" w:rsidRPr="00272F02" w14:paraId="2DC03D2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004D591"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19BE702" w14:textId="2A0CEAE3" w:rsidR="6C2C7718" w:rsidRPr="00272F02" w:rsidRDefault="6C2C7718" w:rsidP="6C2C7718">
            <w:pPr>
              <w:pStyle w:val="TableCellLeft10pt"/>
              <w:rPr>
                <w:szCs w:val="20"/>
                <w:lang w:val="en-GB"/>
              </w:rPr>
            </w:pPr>
            <w:r w:rsidRPr="00272F02">
              <w:rPr>
                <w:szCs w:val="20"/>
                <w:lang w:val="en-GB"/>
              </w:rPr>
              <w:t>Amendment Details</w:t>
            </w:r>
            <w:r w:rsidRPr="00272F02">
              <w:rPr>
                <w:szCs w:val="20"/>
              </w:rPr>
              <w:br/>
            </w:r>
          </w:p>
        </w:tc>
      </w:tr>
      <w:tr w:rsidR="00DB50C7" w:rsidRPr="00272F02" w14:paraId="5357E53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BF96356" w14:textId="77777777" w:rsidR="6C2C7718" w:rsidRPr="00272F02" w:rsidRDefault="6C2C7718" w:rsidP="6C2C7718">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584E53" w14:textId="748668F6" w:rsidR="09C4617F" w:rsidRPr="00272F02" w:rsidRDefault="09C4617F" w:rsidP="6C2C7718">
            <w:pPr>
              <w:pStyle w:val="TableCellLeft10pt"/>
              <w:rPr>
                <w:szCs w:val="20"/>
                <w:lang w:val="en-GB"/>
              </w:rPr>
            </w:pPr>
            <w:r w:rsidRPr="00272F02">
              <w:rPr>
                <w:szCs w:val="20"/>
                <w:lang w:val="en-GB"/>
              </w:rPr>
              <w:t>Text</w:t>
            </w:r>
            <w:r w:rsidR="6C2C7718" w:rsidRPr="00272F02">
              <w:rPr>
                <w:szCs w:val="20"/>
                <w:lang w:val="en-GB"/>
              </w:rPr>
              <w:t xml:space="preserve"> </w:t>
            </w:r>
          </w:p>
        </w:tc>
      </w:tr>
      <w:tr w:rsidR="00DB50C7" w:rsidRPr="00272F02" w14:paraId="3335029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E66A180" w14:textId="77777777" w:rsidR="6C2C7718" w:rsidRPr="00272F02" w:rsidRDefault="6C2C7718" w:rsidP="6C2C7718">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10DC5D" w14:textId="54EE9F05"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1609F" w:rsidRPr="00272F02">
              <w:rPr>
                <w:szCs w:val="20"/>
                <w:lang w:val="en-GB" w:eastAsia="ja-JP"/>
              </w:rPr>
              <w:t>Yes</w:t>
            </w:r>
          </w:p>
          <w:p w14:paraId="0908CBCB" w14:textId="3FC36306"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w:t>
            </w:r>
            <w:r w:rsidR="00BB1C96" w:rsidRPr="00272F02">
              <w:rPr>
                <w:szCs w:val="20"/>
                <w:lang w:val="en-GB"/>
              </w:rPr>
              <w:t xml:space="preserve">Table </w:t>
            </w:r>
            <w:r w:rsidR="4757B378" w:rsidRPr="00272F02">
              <w:rPr>
                <w:szCs w:val="20"/>
                <w:lang w:val="en-GB"/>
              </w:rPr>
              <w:t>Column Heading and Row</w:t>
            </w:r>
            <w:r w:rsidR="00BB1C96" w:rsidRPr="00272F02">
              <w:rPr>
                <w:szCs w:val="20"/>
                <w:lang w:val="en-GB"/>
              </w:rPr>
              <w:t>;</w:t>
            </w:r>
            <w:r w:rsidR="0033467D" w:rsidRPr="00272F02">
              <w:rPr>
                <w:szCs w:val="20"/>
                <w:lang w:val="en-GB"/>
              </w:rPr>
              <w:t xml:space="preserve"> Amendment Details</w:t>
            </w:r>
            <w:r w:rsidR="00BB1C96" w:rsidRPr="00272F02">
              <w:rPr>
                <w:szCs w:val="20"/>
                <w:lang w:val="en-GB"/>
              </w:rPr>
              <w:t>;</w:t>
            </w:r>
            <w:r w:rsidR="0033467D" w:rsidRPr="00272F02">
              <w:rPr>
                <w:szCs w:val="20"/>
                <w:lang w:val="en-GB"/>
              </w:rPr>
              <w:t xml:space="preserve"> Column Heading, Row Heading</w:t>
            </w:r>
          </w:p>
          <w:p w14:paraId="6807E988" w14:textId="09B76E3B"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 xml:space="preserve">: </w:t>
            </w:r>
            <w:r w:rsidR="75747FD7" w:rsidRPr="00272F02">
              <w:rPr>
                <w:szCs w:val="20"/>
                <w:lang w:val="en-GB"/>
              </w:rPr>
              <w:t>CNEW</w:t>
            </w:r>
          </w:p>
        </w:tc>
      </w:tr>
      <w:tr w:rsidR="00DB50C7" w:rsidRPr="00272F02" w14:paraId="34380A8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622C5D" w14:textId="37D4310E" w:rsidR="6C2C7718" w:rsidRPr="00272F02" w:rsidRDefault="0021788E" w:rsidP="6C2C771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73A8565" w14:textId="71A112A5" w:rsidR="6FA06265" w:rsidRPr="00272F02" w:rsidRDefault="6FA06265" w:rsidP="6C2C7718">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A26E5C" w:rsidRPr="00272F02">
              <w:rPr>
                <w:szCs w:val="20"/>
                <w:lang w:val="en-GB" w:eastAsia="ja-JP"/>
              </w:rPr>
              <w:t xml:space="preserve">repeatable </w:t>
            </w:r>
            <w:r w:rsidRPr="00272F02">
              <w:rPr>
                <w:szCs w:val="20"/>
                <w:lang w:val="en-GB"/>
              </w:rPr>
              <w:t xml:space="preserve">for every </w:t>
            </w:r>
            <w:r w:rsidR="00993C67" w:rsidRPr="00272F02">
              <w:rPr>
                <w:szCs w:val="20"/>
                <w:lang w:val="en-GB" w:eastAsia="ja-JP"/>
              </w:rPr>
              <w:t>d</w:t>
            </w:r>
            <w:r w:rsidR="6093B159" w:rsidRPr="00272F02">
              <w:rPr>
                <w:szCs w:val="20"/>
                <w:lang w:val="en-GB"/>
              </w:rPr>
              <w:t>escription</w:t>
            </w:r>
            <w:r w:rsidRPr="00272F02">
              <w:rPr>
                <w:szCs w:val="20"/>
                <w:lang w:val="en-GB"/>
              </w:rPr>
              <w:t xml:space="preserve"> of </w:t>
            </w:r>
            <w:r w:rsidR="00993C67" w:rsidRPr="00272F02">
              <w:rPr>
                <w:szCs w:val="20"/>
                <w:lang w:val="en-GB" w:eastAsia="ja-JP"/>
              </w:rPr>
              <w:t>c</w:t>
            </w:r>
            <w:r w:rsidRPr="00272F02">
              <w:rPr>
                <w:szCs w:val="20"/>
                <w:lang w:val="en-GB"/>
              </w:rPr>
              <w:t>hange</w:t>
            </w:r>
            <w:r w:rsidR="00A26E5C" w:rsidRPr="00272F02">
              <w:rPr>
                <w:szCs w:val="20"/>
                <w:lang w:val="en-GB" w:eastAsia="ja-JP"/>
              </w:rPr>
              <w:t xml:space="preserve"> in the amendment</w:t>
            </w:r>
          </w:p>
        </w:tc>
      </w:tr>
    </w:tbl>
    <w:p w14:paraId="13E81328" w14:textId="1D61F9A0" w:rsidR="006601B0" w:rsidRPr="00272F02" w:rsidRDefault="006601B0"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D3148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BEA2D" w14:textId="77777777" w:rsidR="006601B0" w:rsidRPr="00272F02" w:rsidRDefault="006601B0" w:rsidP="00346673">
            <w:pPr>
              <w:pStyle w:val="TableHeadingTextLeft10pt"/>
              <w:rPr>
                <w:szCs w:val="20"/>
              </w:rPr>
            </w:pPr>
            <w:bookmarkStart w:id="58" w:name="_mioConsistencyCheck43"/>
            <w:bookmarkEnd w:id="58"/>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13A1C1" w14:textId="212B2E2A" w:rsidR="006601B0" w:rsidRPr="00272F02" w:rsidRDefault="24916E8E" w:rsidP="00346673">
            <w:pPr>
              <w:pStyle w:val="TableCellLeft10pt"/>
              <w:rPr>
                <w:szCs w:val="20"/>
                <w:lang w:val="en-GB"/>
              </w:rPr>
            </w:pPr>
            <w:r w:rsidRPr="00272F02">
              <w:rPr>
                <w:szCs w:val="20"/>
                <w:lang w:val="en-GB"/>
              </w:rPr>
              <w:t xml:space="preserve">{Brief Rationale for Change} </w:t>
            </w:r>
          </w:p>
        </w:tc>
      </w:tr>
      <w:tr w:rsidR="00DB50C7" w:rsidRPr="00272F02" w14:paraId="73D937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A5D385"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2B0632A" w14:textId="77777777" w:rsidR="006601B0" w:rsidRPr="00272F02" w:rsidRDefault="006601B0" w:rsidP="00346673">
            <w:pPr>
              <w:pStyle w:val="TableCellLeft10pt"/>
              <w:rPr>
                <w:szCs w:val="20"/>
                <w:lang w:val="en-GB"/>
              </w:rPr>
            </w:pPr>
            <w:r w:rsidRPr="00272F02">
              <w:rPr>
                <w:szCs w:val="20"/>
                <w:lang w:val="en-GB"/>
              </w:rPr>
              <w:t>Text</w:t>
            </w:r>
          </w:p>
        </w:tc>
      </w:tr>
      <w:tr w:rsidR="00DB50C7" w:rsidRPr="00272F02" w14:paraId="30213F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2CEC" w14:textId="22D38644"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C246C1" w14:textId="77777777" w:rsidR="006601B0" w:rsidRPr="00272F02" w:rsidRDefault="006601B0" w:rsidP="00346673">
            <w:pPr>
              <w:pStyle w:val="TableCellLeft10pt"/>
              <w:rPr>
                <w:szCs w:val="20"/>
                <w:lang w:val="en-GB"/>
              </w:rPr>
            </w:pPr>
            <w:r w:rsidRPr="00272F02">
              <w:rPr>
                <w:szCs w:val="20"/>
                <w:lang w:val="en-GB"/>
              </w:rPr>
              <w:t>H</w:t>
            </w:r>
          </w:p>
        </w:tc>
      </w:tr>
      <w:tr w:rsidR="00DB50C7" w:rsidRPr="00272F02" w14:paraId="61A43D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7C562D"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B02B345" w14:textId="0B476FA7" w:rsidR="006601B0" w:rsidRPr="00272F02" w:rsidRDefault="638957DA" w:rsidP="00346673">
            <w:pPr>
              <w:pStyle w:val="TableCellLeft10pt"/>
              <w:rPr>
                <w:szCs w:val="20"/>
                <w:lang w:val="en-GB"/>
              </w:rPr>
            </w:pPr>
            <w:r w:rsidRPr="00272F02">
              <w:rPr>
                <w:szCs w:val="20"/>
                <w:lang w:val="en-GB"/>
              </w:rPr>
              <w:t xml:space="preserve">Heading </w:t>
            </w:r>
          </w:p>
        </w:tc>
      </w:tr>
      <w:tr w:rsidR="00DB50C7" w:rsidRPr="00272F02" w14:paraId="6F0A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D36782" w14:textId="77777777" w:rsidR="006601B0" w:rsidRPr="00272F02" w:rsidRDefault="006601B0" w:rsidP="00346673">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D36EC0C" w14:textId="221A58E7" w:rsidR="006601B0" w:rsidRPr="00272F02" w:rsidRDefault="00F47C24" w:rsidP="00346673">
            <w:pPr>
              <w:pStyle w:val="TableCellLeft10pt"/>
              <w:rPr>
                <w:szCs w:val="20"/>
                <w:lang w:val="en-GB" w:eastAsia="ja-JP"/>
              </w:rPr>
            </w:pPr>
            <w:r w:rsidRPr="00272F02">
              <w:rPr>
                <w:szCs w:val="20"/>
                <w:lang w:val="en-GB" w:eastAsia="ja-JP"/>
              </w:rPr>
              <w:t>N/A</w:t>
            </w:r>
          </w:p>
        </w:tc>
      </w:tr>
      <w:tr w:rsidR="00DB50C7" w:rsidRPr="00272F02" w14:paraId="1B9D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774DB" w14:textId="77777777" w:rsidR="006601B0" w:rsidRPr="00272F02" w:rsidRDefault="006601B0" w:rsidP="00346673">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DADEAF" w14:textId="08151E84" w:rsidR="006601B0" w:rsidRPr="00272F02" w:rsidRDefault="5388D744" w:rsidP="00346673">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t>
            </w:r>
            <w:r w:rsidR="3614C637" w:rsidRPr="00272F02">
              <w:rPr>
                <w:szCs w:val="20"/>
                <w:lang w:val="en-GB"/>
              </w:rPr>
              <w:t xml:space="preserve">if </w:t>
            </w:r>
            <w:r w:rsidR="00A26E5C" w:rsidRPr="00272F02">
              <w:rPr>
                <w:szCs w:val="20"/>
                <w:lang w:val="en-GB"/>
              </w:rPr>
              <w:t>there is an amendment</w:t>
            </w:r>
          </w:p>
        </w:tc>
      </w:tr>
      <w:tr w:rsidR="00DB50C7" w:rsidRPr="00272F02" w14:paraId="5BA19A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8F387"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8A34BD8" w14:textId="59668247" w:rsidR="006601B0" w:rsidRPr="00272F02" w:rsidRDefault="0033467D" w:rsidP="00346673">
            <w:pPr>
              <w:pStyle w:val="TableCellLeft10pt"/>
              <w:rPr>
                <w:szCs w:val="20"/>
                <w:lang w:val="en-GB"/>
              </w:rPr>
            </w:pPr>
            <w:r w:rsidRPr="00272F02">
              <w:rPr>
                <w:szCs w:val="20"/>
                <w:lang w:val="en-GB"/>
              </w:rPr>
              <w:t>One to many</w:t>
            </w:r>
          </w:p>
        </w:tc>
      </w:tr>
      <w:tr w:rsidR="00DB50C7" w:rsidRPr="00272F02" w14:paraId="5A763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AF06B7"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A18BA0" w14:textId="77777777" w:rsidR="006601B0" w:rsidRPr="00272F02" w:rsidRDefault="006601B0" w:rsidP="00346673">
            <w:pPr>
              <w:pStyle w:val="TableCellLeft10pt"/>
              <w:rPr>
                <w:szCs w:val="20"/>
                <w:lang w:val="en-GB"/>
              </w:rPr>
            </w:pPr>
            <w:r w:rsidRPr="00272F02">
              <w:rPr>
                <w:szCs w:val="20"/>
                <w:lang w:val="en-GB"/>
              </w:rPr>
              <w:t>Amendment Details</w:t>
            </w:r>
          </w:p>
        </w:tc>
      </w:tr>
      <w:tr w:rsidR="00DB50C7" w:rsidRPr="00272F02" w14:paraId="2F1F1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3824D3"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8E97449" w14:textId="188A1BD0" w:rsidR="006601B0" w:rsidRPr="00272F02" w:rsidRDefault="727B877C" w:rsidP="00346673">
            <w:pPr>
              <w:pStyle w:val="TableCellLeft10pt"/>
              <w:rPr>
                <w:szCs w:val="20"/>
                <w:lang w:val="en-GB"/>
              </w:rPr>
            </w:pPr>
            <w:r w:rsidRPr="00272F02">
              <w:rPr>
                <w:szCs w:val="20"/>
                <w:lang w:val="en-GB"/>
              </w:rPr>
              <w:t>Brief Rationale for Change</w:t>
            </w:r>
          </w:p>
        </w:tc>
      </w:tr>
      <w:tr w:rsidR="00DB50C7" w:rsidRPr="00272F02" w14:paraId="5DB086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74731"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3131870" w14:textId="03B924F1" w:rsidR="006601B0" w:rsidRPr="00272F02" w:rsidRDefault="0A79D35B"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3779859F" w:rsidRPr="00272F02">
              <w:rPr>
                <w:szCs w:val="20"/>
                <w:lang w:val="en-GB"/>
              </w:rPr>
              <w:t>No</w:t>
            </w:r>
          </w:p>
          <w:p w14:paraId="7E9D6144" w14:textId="253DB464" w:rsidR="006601B0" w:rsidRPr="00272F02" w:rsidRDefault="0A79D35B" w:rsidP="00346673">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58B6A1A4" w:rsidRPr="00272F02">
              <w:rPr>
                <w:szCs w:val="20"/>
                <w:lang w:val="en-GB"/>
              </w:rPr>
              <w:t>Table Column</w:t>
            </w:r>
            <w:r w:rsidR="0091609F" w:rsidRPr="00272F02">
              <w:rPr>
                <w:szCs w:val="20"/>
                <w:lang w:val="en-GB" w:eastAsia="ja-JP"/>
              </w:rPr>
              <w:t xml:space="preserve"> Heading</w:t>
            </w:r>
          </w:p>
          <w:p w14:paraId="76A97313" w14:textId="598003DB" w:rsidR="006601B0" w:rsidRPr="00272F02" w:rsidRDefault="0A79D35B" w:rsidP="6C2C771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47FD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2AA8F" w14:textId="33C4DF1C"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F261EFE" w14:textId="623C3A75" w:rsidR="006601B0" w:rsidRPr="00272F02" w:rsidRDefault="5F71B52B" w:rsidP="6C2C7718">
            <w:pPr>
              <w:pStyle w:val="TableCellLeft10pt"/>
              <w:rPr>
                <w:szCs w:val="20"/>
              </w:rPr>
            </w:pPr>
            <w:r w:rsidRPr="00272F02">
              <w:rPr>
                <w:szCs w:val="20"/>
                <w:lang w:val="en-GB"/>
              </w:rPr>
              <w:t>No</w:t>
            </w:r>
          </w:p>
        </w:tc>
      </w:tr>
    </w:tbl>
    <w:p w14:paraId="47796D88" w14:textId="77777777" w:rsidR="006601B0" w:rsidRPr="00272F02" w:rsidRDefault="006601B0" w:rsidP="006601B0">
      <w:pPr>
        <w:rPr>
          <w:sz w:val="20"/>
          <w:szCs w:val="20"/>
        </w:rPr>
      </w:pPr>
      <w:bookmarkStart w:id="59" w:name="_mioConsistencyCheck44"/>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D1B53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6BE5EE" w14:textId="77777777" w:rsidR="006601B0" w:rsidRPr="00272F02" w:rsidRDefault="006601B0" w:rsidP="00346673">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60A809" w14:textId="1CFDB9FA" w:rsidR="006601B0" w:rsidRPr="00272F02" w:rsidRDefault="00F33216" w:rsidP="00346673">
            <w:pPr>
              <w:pStyle w:val="TableCellLeft10pt"/>
              <w:rPr>
                <w:szCs w:val="20"/>
                <w:lang w:val="en-GB"/>
              </w:rPr>
            </w:pPr>
            <w:r w:rsidRPr="00272F02">
              <w:rPr>
                <w:szCs w:val="20"/>
                <w:lang w:val="en-GB"/>
              </w:rPr>
              <w:t>&lt;</w:t>
            </w:r>
            <w:r w:rsidR="00DA3494" w:rsidRPr="00272F02">
              <w:rPr>
                <w:szCs w:val="20"/>
                <w:lang w:val="en-GB" w:eastAsia="ja-JP"/>
              </w:rPr>
              <w:t xml:space="preserve">Brief </w:t>
            </w:r>
            <w:r w:rsidR="0A79D35B" w:rsidRPr="00272F02">
              <w:rPr>
                <w:szCs w:val="20"/>
                <w:lang w:val="en-GB"/>
              </w:rPr>
              <w:t>Rationale for Change</w:t>
            </w:r>
            <w:r w:rsidR="0BCA35D4" w:rsidRPr="00272F02">
              <w:rPr>
                <w:szCs w:val="20"/>
                <w:lang w:val="en-GB"/>
              </w:rPr>
              <w:t>&gt;</w:t>
            </w:r>
          </w:p>
        </w:tc>
      </w:tr>
      <w:tr w:rsidR="00DB50C7" w:rsidRPr="00272F02" w14:paraId="176BCF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088C1" w14:textId="77777777" w:rsidR="006601B0" w:rsidRPr="00272F02" w:rsidRDefault="006601B0" w:rsidP="00346673">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E6B5A16" w14:textId="77777777" w:rsidR="006601B0" w:rsidRPr="00272F02" w:rsidRDefault="006601B0" w:rsidP="00346673">
            <w:pPr>
              <w:pStyle w:val="TableCellLeft10pt"/>
              <w:rPr>
                <w:szCs w:val="20"/>
                <w:lang w:val="en-GB"/>
              </w:rPr>
            </w:pPr>
            <w:r w:rsidRPr="00272F02">
              <w:rPr>
                <w:szCs w:val="20"/>
                <w:lang w:val="en-GB"/>
              </w:rPr>
              <w:t>Text</w:t>
            </w:r>
          </w:p>
        </w:tc>
      </w:tr>
      <w:tr w:rsidR="00DB50C7" w:rsidRPr="00272F02" w14:paraId="6DE18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6670E" w14:textId="4AEAA565" w:rsidR="006601B0" w:rsidRPr="00272F02" w:rsidRDefault="006601B0" w:rsidP="0034667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0DC48CC" w14:textId="77777777" w:rsidR="006601B0" w:rsidRPr="00272F02" w:rsidRDefault="006601B0" w:rsidP="00346673">
            <w:pPr>
              <w:pStyle w:val="TableCellLeft10pt"/>
              <w:rPr>
                <w:szCs w:val="20"/>
                <w:lang w:val="en-GB"/>
              </w:rPr>
            </w:pPr>
            <w:r w:rsidRPr="00272F02">
              <w:rPr>
                <w:szCs w:val="20"/>
                <w:lang w:val="en-GB"/>
              </w:rPr>
              <w:t>D</w:t>
            </w:r>
          </w:p>
        </w:tc>
      </w:tr>
      <w:tr w:rsidR="00DB50C7" w:rsidRPr="00272F02" w14:paraId="2CFCF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49FC9" w14:textId="77777777" w:rsidR="006601B0" w:rsidRPr="00272F02" w:rsidRDefault="006601B0" w:rsidP="00346673">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B1BED94" w14:textId="7B3C52A1" w:rsidR="00837062" w:rsidRPr="00272F02" w:rsidRDefault="000F6F05" w:rsidP="6C2C7718">
            <w:pPr>
              <w:pStyle w:val="TableCellLeft10pt"/>
              <w:rPr>
                <w:szCs w:val="20"/>
                <w:lang w:val="en-GB"/>
              </w:rPr>
            </w:pPr>
            <w:r w:rsidRPr="00272F02">
              <w:rPr>
                <w:szCs w:val="20"/>
                <w:lang w:val="en-GB"/>
              </w:rPr>
              <w:t>CNEW</w:t>
            </w:r>
          </w:p>
          <w:p w14:paraId="3822E020" w14:textId="71F7294E" w:rsidR="006601B0" w:rsidRPr="00272F02" w:rsidRDefault="0022735C" w:rsidP="00346673">
            <w:pPr>
              <w:pStyle w:val="TableCellLeft10pt"/>
              <w:rPr>
                <w:szCs w:val="20"/>
                <w:lang w:val="en-GB"/>
              </w:rPr>
            </w:pPr>
            <w:r w:rsidRPr="00272F02">
              <w:rPr>
                <w:szCs w:val="20"/>
                <w:lang w:val="en-GB"/>
              </w:rPr>
              <w:t>For review purpose, see definition of the controlled terminology below</w:t>
            </w:r>
            <w:r w:rsidR="006601B0" w:rsidRPr="00272F02">
              <w:rPr>
                <w:szCs w:val="20"/>
              </w:rPr>
              <w:br/>
            </w:r>
            <w:r w:rsidR="08E1F175" w:rsidRPr="00272F02">
              <w:rPr>
                <w:szCs w:val="20"/>
                <w:lang w:val="en-GB"/>
              </w:rPr>
              <w:t>The brief reason for the change introduced in the current version of the protocol.</w:t>
            </w:r>
          </w:p>
        </w:tc>
      </w:tr>
      <w:tr w:rsidR="00DB50C7" w:rsidRPr="00272F02" w14:paraId="0328B0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28B90" w14:textId="77777777" w:rsidR="006601B0" w:rsidRPr="00272F02" w:rsidRDefault="006601B0" w:rsidP="00346673">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280D2ED" w14:textId="390D3747" w:rsidR="006601B0" w:rsidRPr="00272F02" w:rsidRDefault="004F0C65" w:rsidP="009271B1">
            <w:pPr>
              <w:pStyle w:val="TableCellLeft10pt"/>
              <w:rPr>
                <w:szCs w:val="20"/>
                <w:lang w:val="en-GB"/>
              </w:rPr>
            </w:pPr>
            <w:r w:rsidRPr="00272F02">
              <w:rPr>
                <w:szCs w:val="20"/>
                <w:lang w:val="en-GB" w:eastAsia="ja-JP"/>
              </w:rPr>
              <w:t>N/A</w:t>
            </w:r>
          </w:p>
        </w:tc>
      </w:tr>
      <w:tr w:rsidR="00DB50C7" w:rsidRPr="00272F02" w14:paraId="21898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F8D366" w14:textId="77777777" w:rsidR="006601B0" w:rsidRPr="00272F02" w:rsidRDefault="006601B0" w:rsidP="00346673">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D2D6DC" w14:textId="2D405152" w:rsidR="006601B0" w:rsidRPr="00272F02" w:rsidRDefault="5D97A1F3" w:rsidP="00346673">
            <w:pPr>
              <w:pStyle w:val="TableCellLeft10pt"/>
              <w:rPr>
                <w:szCs w:val="20"/>
                <w:lang w:val="en-GB"/>
              </w:rPr>
            </w:pPr>
            <w:r w:rsidRPr="00272F02">
              <w:rPr>
                <w:szCs w:val="20"/>
                <w:lang w:val="en-GB"/>
              </w:rPr>
              <w:t>Conditional</w:t>
            </w:r>
            <w:r w:rsidR="004876F0" w:rsidRPr="00272F02">
              <w:rPr>
                <w:szCs w:val="20"/>
                <w:lang w:val="en-GB" w:eastAsia="ja-JP"/>
              </w:rPr>
              <w:t xml:space="preserve">: </w:t>
            </w:r>
            <w:r w:rsidR="00A26E5C" w:rsidRPr="00272F02">
              <w:rPr>
                <w:szCs w:val="20"/>
                <w:lang w:val="en-GB" w:eastAsia="ja-JP"/>
              </w:rPr>
              <w:t>if there is an amendment</w:t>
            </w:r>
            <w:r w:rsidR="00A26E5C" w:rsidRPr="00272F02" w:rsidDel="004876F0">
              <w:rPr>
                <w:szCs w:val="20"/>
                <w:lang w:val="en-GB" w:eastAsia="ja-JP"/>
              </w:rPr>
              <w:t xml:space="preserve"> </w:t>
            </w:r>
          </w:p>
        </w:tc>
      </w:tr>
      <w:tr w:rsidR="00DB50C7" w:rsidRPr="00272F02" w14:paraId="57FBFEBD" w14:textId="77777777" w:rsidTr="00910BB6">
        <w:trPr>
          <w:trHeight w:val="467"/>
        </w:trPr>
        <w:tc>
          <w:tcPr>
            <w:tcW w:w="1249" w:type="pct"/>
            <w:tcBorders>
              <w:top w:val="single" w:sz="4" w:space="0" w:color="auto"/>
              <w:left w:val="single" w:sz="4" w:space="0" w:color="auto"/>
              <w:bottom w:val="single" w:sz="4" w:space="0" w:color="auto"/>
              <w:right w:val="single" w:sz="4" w:space="0" w:color="auto"/>
            </w:tcBorders>
            <w:hideMark/>
          </w:tcPr>
          <w:p w14:paraId="34462A0F" w14:textId="77777777" w:rsidR="006601B0" w:rsidRPr="00272F02" w:rsidRDefault="006601B0" w:rsidP="00346673">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2C84497" w14:textId="23374480" w:rsidR="006601B0" w:rsidRPr="00272F02" w:rsidRDefault="10B27711" w:rsidP="00346673">
            <w:pPr>
              <w:pStyle w:val="TableCellLeft10pt"/>
              <w:rPr>
                <w:szCs w:val="20"/>
                <w:lang w:val="en-GB"/>
              </w:rPr>
            </w:pPr>
            <w:r w:rsidRPr="00272F02">
              <w:rPr>
                <w:szCs w:val="20"/>
                <w:lang w:val="en-GB"/>
              </w:rPr>
              <w:t xml:space="preserve">One to </w:t>
            </w:r>
            <w:r w:rsidR="0033467D" w:rsidRPr="00272F02">
              <w:rPr>
                <w:szCs w:val="20"/>
                <w:lang w:val="en-GB"/>
              </w:rPr>
              <w:t>many</w:t>
            </w:r>
          </w:p>
        </w:tc>
      </w:tr>
      <w:tr w:rsidR="00DB50C7" w:rsidRPr="00272F02" w14:paraId="2BF52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68871B" w14:textId="77777777" w:rsidR="006601B0" w:rsidRPr="00272F02" w:rsidRDefault="006601B0" w:rsidP="0034667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13FD9C" w14:textId="77777777" w:rsidR="006601B0" w:rsidRPr="00272F02" w:rsidRDefault="006601B0" w:rsidP="00346673">
            <w:pPr>
              <w:pStyle w:val="TableCellLeft10pt"/>
              <w:rPr>
                <w:szCs w:val="20"/>
                <w:lang w:val="en-GB"/>
              </w:rPr>
            </w:pPr>
            <w:r w:rsidRPr="00272F02">
              <w:rPr>
                <w:szCs w:val="20"/>
                <w:lang w:val="en-GB"/>
              </w:rPr>
              <w:t>Amendment Details</w:t>
            </w:r>
          </w:p>
        </w:tc>
      </w:tr>
      <w:tr w:rsidR="00DB50C7" w:rsidRPr="00272F02" w14:paraId="6ABA67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7DBD5E" w14:textId="77777777" w:rsidR="006601B0" w:rsidRPr="00272F02" w:rsidRDefault="006601B0" w:rsidP="00346673">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4D6AD11" w14:textId="44E997FA" w:rsidR="006601B0" w:rsidRPr="00272F02" w:rsidRDefault="74F52B41" w:rsidP="00346673">
            <w:pPr>
              <w:pStyle w:val="TableCellLeft10pt"/>
              <w:rPr>
                <w:szCs w:val="20"/>
                <w:lang w:val="en-GB"/>
              </w:rPr>
            </w:pPr>
            <w:r w:rsidRPr="00272F02">
              <w:rPr>
                <w:szCs w:val="20"/>
                <w:lang w:val="en-GB"/>
              </w:rPr>
              <w:t>Text</w:t>
            </w:r>
          </w:p>
        </w:tc>
      </w:tr>
      <w:tr w:rsidR="00DB50C7" w:rsidRPr="00272F02" w14:paraId="3B85A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1C797" w14:textId="77777777" w:rsidR="006601B0" w:rsidRPr="00272F02" w:rsidRDefault="006601B0" w:rsidP="00346673">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C2B32F" w14:textId="33E47685" w:rsidR="006601B0" w:rsidRPr="00272F02" w:rsidRDefault="0A79D35B" w:rsidP="0034667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631DE086" w:rsidRPr="00272F02">
              <w:rPr>
                <w:szCs w:val="20"/>
                <w:lang w:val="en-GB"/>
              </w:rPr>
              <w:t>es</w:t>
            </w:r>
          </w:p>
          <w:p w14:paraId="04610F49" w14:textId="5D9ECD0A" w:rsidR="006601B0" w:rsidRPr="00272F02" w:rsidRDefault="0A79D35B" w:rsidP="00346673">
            <w:pPr>
              <w:pStyle w:val="TableCellLeft10pt"/>
              <w:rPr>
                <w:szCs w:val="20"/>
                <w:lang w:val="en-GB"/>
              </w:rPr>
            </w:pPr>
            <w:r w:rsidRPr="00272F02">
              <w:rPr>
                <w:rStyle w:val="TableCellLeft10ptBoldChar"/>
                <w:szCs w:val="20"/>
              </w:rPr>
              <w:t>Relationship</w:t>
            </w:r>
            <w:r w:rsidRPr="00272F02">
              <w:rPr>
                <w:szCs w:val="20"/>
                <w:lang w:val="en-GB"/>
              </w:rPr>
              <w:t xml:space="preserve">: </w:t>
            </w:r>
            <w:r w:rsidR="0033467D" w:rsidRPr="00272F02">
              <w:rPr>
                <w:szCs w:val="20"/>
                <w:lang w:val="en-GB"/>
              </w:rPr>
              <w:t>Amendment Details</w:t>
            </w:r>
            <w:r w:rsidR="00BB1C96" w:rsidRPr="00272F02">
              <w:rPr>
                <w:szCs w:val="20"/>
                <w:lang w:val="en-GB"/>
              </w:rPr>
              <w:t>;</w:t>
            </w:r>
            <w:r w:rsidR="0033467D" w:rsidRPr="00272F02">
              <w:rPr>
                <w:szCs w:val="20"/>
                <w:lang w:val="en-GB"/>
              </w:rPr>
              <w:t xml:space="preserve"> </w:t>
            </w:r>
            <w:r w:rsidR="00815570" w:rsidRPr="00272F02">
              <w:rPr>
                <w:szCs w:val="20"/>
                <w:lang w:val="en-GB"/>
              </w:rPr>
              <w:t xml:space="preserve">Table </w:t>
            </w:r>
            <w:r w:rsidR="0033467D" w:rsidRPr="00272F02">
              <w:rPr>
                <w:szCs w:val="20"/>
                <w:lang w:val="en-GB"/>
              </w:rPr>
              <w:t>Column Heading Row; Description of change; Section</w:t>
            </w:r>
            <w:r w:rsidR="00BB1C96" w:rsidRPr="00272F02">
              <w:rPr>
                <w:szCs w:val="20"/>
                <w:lang w:val="en-GB"/>
              </w:rPr>
              <w:t xml:space="preserve"> </w:t>
            </w:r>
            <w:r w:rsidR="0033467D" w:rsidRPr="00272F02">
              <w:rPr>
                <w:szCs w:val="20"/>
                <w:lang w:val="en-GB"/>
              </w:rPr>
              <w:t># and Name</w:t>
            </w:r>
          </w:p>
          <w:p w14:paraId="1A9404B7" w14:textId="47DC562F" w:rsidR="006601B0" w:rsidRPr="00272F02" w:rsidRDefault="006601B0" w:rsidP="00346673">
            <w:pPr>
              <w:pStyle w:val="TableCellLeft10pt"/>
              <w:rPr>
                <w:szCs w:val="20"/>
                <w:lang w:val="en-GB"/>
              </w:rPr>
            </w:pPr>
            <w:r w:rsidRPr="00272F02">
              <w:rPr>
                <w:rStyle w:val="TableCellLeft10ptBoldChar"/>
                <w:szCs w:val="20"/>
              </w:rPr>
              <w:t>Concept</w:t>
            </w:r>
            <w:r w:rsidRPr="00272F02">
              <w:rPr>
                <w:szCs w:val="20"/>
                <w:lang w:val="en-GB"/>
              </w:rPr>
              <w:t xml:space="preserve">: </w:t>
            </w:r>
            <w:r w:rsidR="001F285E" w:rsidRPr="00272F02">
              <w:rPr>
                <w:szCs w:val="20"/>
                <w:lang w:val="en-GB" w:eastAsia="ja-JP"/>
              </w:rPr>
              <w:t>CNEW</w:t>
            </w:r>
          </w:p>
        </w:tc>
      </w:tr>
      <w:tr w:rsidR="00DB50C7" w:rsidRPr="00272F02" w14:paraId="5E8E67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38F0C5" w14:textId="52EFC94B" w:rsidR="006601B0" w:rsidRPr="00272F02" w:rsidRDefault="0021788E" w:rsidP="0034667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79751B" w14:textId="48DC1BFA" w:rsidR="006601B0" w:rsidRPr="00272F02" w:rsidRDefault="509A449A" w:rsidP="00346673">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A26E5C" w:rsidRPr="00272F02">
              <w:rPr>
                <w:szCs w:val="20"/>
                <w:lang w:val="en-GB" w:eastAsia="ja-JP"/>
              </w:rPr>
              <w:t>repeatable for each description of change in the amendment</w:t>
            </w:r>
          </w:p>
        </w:tc>
      </w:tr>
    </w:tbl>
    <w:p w14:paraId="1476D0FE" w14:textId="1D61F9A0" w:rsidR="6C2C7718" w:rsidRPr="00272F02" w:rsidRDefault="6C2C7718" w:rsidP="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272F02" w14:paraId="0168C33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E77510D" w14:textId="77777777" w:rsidR="6C2C7718" w:rsidRPr="00272F02" w:rsidRDefault="6C2C7718" w:rsidP="6C2C7718">
            <w:pPr>
              <w:pStyle w:val="TableHeadingTextLeft10pt"/>
              <w:rPr>
                <w:szCs w:val="20"/>
              </w:rPr>
            </w:pPr>
            <w:r w:rsidRPr="00272F02">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455D79E0" w14:textId="03973FD5" w:rsidR="7A271AC5" w:rsidRPr="00272F02" w:rsidRDefault="7A271AC5" w:rsidP="6C2C7718">
            <w:pPr>
              <w:pStyle w:val="TableCellLeft10pt"/>
              <w:rPr>
                <w:szCs w:val="20"/>
                <w:lang w:val="en-GB"/>
              </w:rPr>
            </w:pPr>
            <w:r w:rsidRPr="00272F02">
              <w:rPr>
                <w:szCs w:val="20"/>
                <w:lang w:val="en-GB"/>
              </w:rPr>
              <w:t xml:space="preserve">{Section # and Name} </w:t>
            </w:r>
          </w:p>
        </w:tc>
      </w:tr>
      <w:tr w:rsidR="00DB50C7" w:rsidRPr="00272F02" w14:paraId="35254B0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10C01708" w14:textId="77777777" w:rsidR="6C2C7718" w:rsidRPr="00272F02" w:rsidRDefault="6C2C7718" w:rsidP="6C2C7718">
            <w:pPr>
              <w:pStyle w:val="TableHeadingTextLeft10pt"/>
              <w:rPr>
                <w:szCs w:val="20"/>
              </w:rPr>
            </w:pPr>
            <w:r w:rsidRPr="00272F02">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322EC432" w14:textId="77777777" w:rsidR="6C2C7718" w:rsidRPr="00272F02" w:rsidRDefault="6C2C7718" w:rsidP="6C2C7718">
            <w:pPr>
              <w:pStyle w:val="TableCellLeft10pt"/>
              <w:rPr>
                <w:szCs w:val="20"/>
                <w:lang w:val="en-GB"/>
              </w:rPr>
            </w:pPr>
            <w:r w:rsidRPr="00272F02">
              <w:rPr>
                <w:szCs w:val="20"/>
                <w:lang w:val="en-GB"/>
              </w:rPr>
              <w:t>Text</w:t>
            </w:r>
          </w:p>
        </w:tc>
      </w:tr>
      <w:tr w:rsidR="00DB50C7" w:rsidRPr="00272F02" w14:paraId="16B5844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360FAD2" w14:textId="42DD61CE"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AF3065B" w14:textId="77777777" w:rsidR="6C2C7718" w:rsidRPr="00272F02" w:rsidRDefault="6C2C7718" w:rsidP="6C2C7718">
            <w:pPr>
              <w:pStyle w:val="TableCellLeft10pt"/>
              <w:rPr>
                <w:szCs w:val="20"/>
                <w:lang w:val="en-GB"/>
              </w:rPr>
            </w:pPr>
            <w:r w:rsidRPr="00272F02">
              <w:rPr>
                <w:szCs w:val="20"/>
                <w:lang w:val="en-GB"/>
              </w:rPr>
              <w:t>H</w:t>
            </w:r>
          </w:p>
        </w:tc>
      </w:tr>
      <w:tr w:rsidR="00DB50C7" w:rsidRPr="00272F02" w14:paraId="0C1F8D4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969E2F" w14:textId="77777777" w:rsidR="6C2C7718" w:rsidRPr="00272F02" w:rsidRDefault="6C2C7718" w:rsidP="6C2C7718">
            <w:pPr>
              <w:pStyle w:val="TableHeadingTextLeft10pt"/>
              <w:rPr>
                <w:szCs w:val="20"/>
              </w:rPr>
            </w:pPr>
            <w:r w:rsidRPr="00272F02">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110C399" w14:textId="0B476FA7" w:rsidR="6C2C7718" w:rsidRPr="00272F02" w:rsidRDefault="6C2C7718" w:rsidP="6C2C7718">
            <w:pPr>
              <w:pStyle w:val="TableCellLeft10pt"/>
              <w:rPr>
                <w:szCs w:val="20"/>
                <w:lang w:val="en-GB"/>
              </w:rPr>
            </w:pPr>
            <w:r w:rsidRPr="00272F02">
              <w:rPr>
                <w:szCs w:val="20"/>
                <w:lang w:val="en-GB"/>
              </w:rPr>
              <w:t xml:space="preserve">Heading </w:t>
            </w:r>
          </w:p>
        </w:tc>
      </w:tr>
      <w:tr w:rsidR="00DB50C7" w:rsidRPr="00272F02" w14:paraId="02B09FD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09AD31" w14:textId="77777777" w:rsidR="6C2C7718" w:rsidRPr="00272F02" w:rsidRDefault="6C2C7718" w:rsidP="6C2C7718">
            <w:pPr>
              <w:pStyle w:val="TableHeadingTextLeft10pt"/>
              <w:rPr>
                <w:szCs w:val="20"/>
              </w:rPr>
            </w:pPr>
            <w:r w:rsidRPr="00272F02">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04B21181" w14:textId="75DB5F70" w:rsidR="6C2C7718" w:rsidRPr="00272F02" w:rsidRDefault="00F47C24" w:rsidP="6C2C7718">
            <w:pPr>
              <w:pStyle w:val="TableCellLeft10pt"/>
              <w:rPr>
                <w:szCs w:val="20"/>
                <w:lang w:val="en-GB" w:eastAsia="ja-JP"/>
              </w:rPr>
            </w:pPr>
            <w:r w:rsidRPr="00272F02">
              <w:rPr>
                <w:szCs w:val="20"/>
                <w:lang w:val="en-GB" w:eastAsia="ja-JP"/>
              </w:rPr>
              <w:t>N/A</w:t>
            </w:r>
          </w:p>
        </w:tc>
      </w:tr>
      <w:tr w:rsidR="00DB50C7" w:rsidRPr="00272F02" w14:paraId="1072837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ADD148E" w14:textId="77777777" w:rsidR="6C2C7718" w:rsidRPr="00272F02" w:rsidRDefault="6C2C7718" w:rsidP="6C2C7718">
            <w:pPr>
              <w:pStyle w:val="TableHeadingTextLeft10pt"/>
              <w:rPr>
                <w:szCs w:val="20"/>
              </w:rPr>
            </w:pPr>
            <w:r w:rsidRPr="00272F02">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7BD3D1B7" w14:textId="177C8671" w:rsidR="6C2C7718" w:rsidRPr="00272F02" w:rsidRDefault="6C2C7718" w:rsidP="6C2C7718">
            <w:pPr>
              <w:pStyle w:val="TableCellLeft10pt"/>
              <w:rPr>
                <w:szCs w:val="20"/>
                <w:lang w:val="en-GB"/>
              </w:rPr>
            </w:pPr>
            <w:r w:rsidRPr="00272F02">
              <w:rPr>
                <w:szCs w:val="20"/>
                <w:lang w:val="en-GB"/>
              </w:rPr>
              <w:t>Conditional</w:t>
            </w:r>
            <w:r w:rsidR="004876F0" w:rsidRPr="00272F02">
              <w:rPr>
                <w:szCs w:val="20"/>
                <w:lang w:val="en-GB" w:eastAsia="ja-JP"/>
              </w:rPr>
              <w:t xml:space="preserve">: </w:t>
            </w:r>
            <w:r w:rsidRPr="00272F02">
              <w:rPr>
                <w:szCs w:val="20"/>
                <w:lang w:val="en-GB"/>
              </w:rPr>
              <w:t xml:space="preserve">if </w:t>
            </w:r>
            <w:r w:rsidR="00A26E5C" w:rsidRPr="00272F02">
              <w:rPr>
                <w:szCs w:val="20"/>
                <w:lang w:val="en-GB"/>
              </w:rPr>
              <w:t>there is an amendment</w:t>
            </w:r>
          </w:p>
        </w:tc>
      </w:tr>
      <w:tr w:rsidR="00DB50C7" w:rsidRPr="00272F02" w14:paraId="3D0F3F5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1A791B7" w14:textId="77777777" w:rsidR="6C2C7718" w:rsidRPr="00272F02" w:rsidRDefault="6C2C7718" w:rsidP="6C2C7718">
            <w:pPr>
              <w:pStyle w:val="TableHeadingTextLeft10pt"/>
              <w:rPr>
                <w:szCs w:val="20"/>
              </w:rPr>
            </w:pPr>
            <w:r w:rsidRPr="00272F02">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418A65E5" w14:textId="5C2837BC" w:rsidR="6C2C7718" w:rsidRPr="00272F02" w:rsidRDefault="0033467D" w:rsidP="6C2C7718">
            <w:pPr>
              <w:pStyle w:val="TableCellLeft10pt"/>
              <w:rPr>
                <w:szCs w:val="20"/>
                <w:lang w:val="en-GB"/>
              </w:rPr>
            </w:pPr>
            <w:r w:rsidRPr="00272F02">
              <w:rPr>
                <w:szCs w:val="20"/>
                <w:lang w:val="en-GB"/>
              </w:rPr>
              <w:t>One to many</w:t>
            </w:r>
          </w:p>
        </w:tc>
      </w:tr>
      <w:tr w:rsidR="00DB50C7" w:rsidRPr="00272F02" w14:paraId="2168A95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C3AD8A3"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5B6495CB" w14:textId="77777777" w:rsidR="6C2C7718" w:rsidRPr="00272F02" w:rsidRDefault="6C2C7718" w:rsidP="6C2C7718">
            <w:pPr>
              <w:pStyle w:val="TableCellLeft10pt"/>
              <w:rPr>
                <w:szCs w:val="20"/>
                <w:lang w:val="en-GB"/>
              </w:rPr>
            </w:pPr>
            <w:r w:rsidRPr="00272F02">
              <w:rPr>
                <w:szCs w:val="20"/>
                <w:lang w:val="en-GB"/>
              </w:rPr>
              <w:t>Amendment Details</w:t>
            </w:r>
          </w:p>
        </w:tc>
      </w:tr>
      <w:tr w:rsidR="00DB50C7" w:rsidRPr="00272F02" w14:paraId="3BE235B2"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D2D157D" w14:textId="77777777" w:rsidR="6C2C7718" w:rsidRPr="00272F02" w:rsidRDefault="6C2C7718" w:rsidP="6C2C7718">
            <w:pPr>
              <w:pStyle w:val="TableHeadingTextLeft10pt"/>
              <w:rPr>
                <w:szCs w:val="20"/>
              </w:rPr>
            </w:pPr>
            <w:r w:rsidRPr="00272F02">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739FCA40" w14:textId="2F794F9F" w:rsidR="78DD497B" w:rsidRPr="00272F02" w:rsidRDefault="78DD497B" w:rsidP="6C2C7718">
            <w:pPr>
              <w:pStyle w:val="TableCellLeft10pt"/>
              <w:rPr>
                <w:szCs w:val="20"/>
                <w:lang w:val="en-GB"/>
              </w:rPr>
            </w:pPr>
            <w:r w:rsidRPr="00272F02">
              <w:rPr>
                <w:szCs w:val="20"/>
                <w:lang w:val="en-GB"/>
              </w:rPr>
              <w:t>Section # and Name</w:t>
            </w:r>
          </w:p>
        </w:tc>
      </w:tr>
      <w:tr w:rsidR="00DB50C7" w:rsidRPr="00272F02" w14:paraId="1D57FEA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29F6A4F" w14:textId="77777777" w:rsidR="6C2C7718" w:rsidRPr="00272F02" w:rsidRDefault="6C2C7718" w:rsidP="6C2C7718">
            <w:pPr>
              <w:pStyle w:val="TableHeadingTextLeft10pt"/>
              <w:rPr>
                <w:szCs w:val="20"/>
              </w:rPr>
            </w:pPr>
            <w:r w:rsidRPr="00272F02">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53BE596C" w14:textId="03B924F1"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4A4CA70" w14:textId="2F179D5C" w:rsidR="6C2C7718" w:rsidRPr="00272F02" w:rsidRDefault="6C2C7718" w:rsidP="6C2C7718">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33467D" w:rsidRPr="00272F02">
              <w:rPr>
                <w:szCs w:val="20"/>
                <w:lang w:val="en-GB"/>
              </w:rPr>
              <w:t>Amendment Details</w:t>
            </w:r>
            <w:r w:rsidR="00815570" w:rsidRPr="00272F02">
              <w:rPr>
                <w:szCs w:val="20"/>
                <w:lang w:val="en-GB"/>
              </w:rPr>
              <w:t>;</w:t>
            </w:r>
            <w:r w:rsidR="0033467D" w:rsidRPr="00272F02">
              <w:rPr>
                <w:szCs w:val="20"/>
                <w:lang w:val="en-GB"/>
              </w:rPr>
              <w:t xml:space="preserve"> </w:t>
            </w:r>
            <w:r w:rsidR="00815570" w:rsidRPr="00272F02">
              <w:rPr>
                <w:szCs w:val="20"/>
                <w:lang w:val="en-GB"/>
              </w:rPr>
              <w:t>Description of Change; Brief Rationale for Change</w:t>
            </w:r>
            <w:r w:rsidR="0033467D" w:rsidRPr="00272F02">
              <w:rPr>
                <w:szCs w:val="20"/>
                <w:lang w:val="en-GB"/>
              </w:rPr>
              <w:t xml:space="preserve">; </w:t>
            </w:r>
            <w:r w:rsidRPr="00272F02">
              <w:rPr>
                <w:szCs w:val="20"/>
                <w:lang w:val="en-GB"/>
              </w:rPr>
              <w:t xml:space="preserve">Table </w:t>
            </w:r>
            <w:r w:rsidR="001F285E" w:rsidRPr="00272F02">
              <w:rPr>
                <w:szCs w:val="20"/>
                <w:lang w:val="en-GB" w:eastAsia="ja-JP"/>
              </w:rPr>
              <w:t>Heading</w:t>
            </w:r>
            <w:r w:rsidR="00815570" w:rsidRPr="00272F02">
              <w:rPr>
                <w:szCs w:val="20"/>
                <w:lang w:val="en-GB" w:eastAsia="ja-JP"/>
              </w:rPr>
              <w:t xml:space="preserve"> Row</w:t>
            </w:r>
          </w:p>
          <w:p w14:paraId="43BE96E4" w14:textId="46FA7D31"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6C2C7718" w:rsidRPr="00272F02" w14:paraId="23490940"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E9DD3E7" w14:textId="23A4E100" w:rsidR="6C2C7718" w:rsidRPr="00272F02" w:rsidRDefault="0021788E" w:rsidP="6C2C7718">
            <w:pPr>
              <w:pStyle w:val="TableHeadingTextLeft10pt"/>
              <w:rPr>
                <w:szCs w:val="20"/>
              </w:rPr>
            </w:pPr>
            <w:r w:rsidRPr="00272F02">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80BAB30" w14:textId="623C3A75" w:rsidR="6C2C7718" w:rsidRPr="00272F02" w:rsidRDefault="6C2C7718" w:rsidP="6C2C7718">
            <w:pPr>
              <w:pStyle w:val="TableCellLeft10pt"/>
              <w:rPr>
                <w:szCs w:val="20"/>
              </w:rPr>
            </w:pPr>
            <w:r w:rsidRPr="00272F02">
              <w:rPr>
                <w:szCs w:val="20"/>
                <w:lang w:val="en-GB"/>
              </w:rPr>
              <w:t>No</w:t>
            </w:r>
          </w:p>
        </w:tc>
      </w:tr>
    </w:tbl>
    <w:p w14:paraId="24694794" w14:textId="77777777" w:rsidR="6C2C7718" w:rsidRPr="00272F02"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5971"/>
      </w:tblGrid>
      <w:tr w:rsidR="00DB50C7" w:rsidRPr="00272F02" w14:paraId="793D5FE3"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0D78A2EF" w14:textId="77777777" w:rsidR="6C2C7718" w:rsidRPr="00272F02" w:rsidRDefault="6C2C7718" w:rsidP="6C2C7718">
            <w:pPr>
              <w:pStyle w:val="TableHeadingTextLeft10pt"/>
              <w:rPr>
                <w:szCs w:val="20"/>
              </w:rPr>
            </w:pPr>
            <w:r w:rsidRPr="00272F02">
              <w:rPr>
                <w:szCs w:val="20"/>
              </w:rPr>
              <w:t>Term (Variable)</w:t>
            </w:r>
          </w:p>
        </w:tc>
        <w:tc>
          <w:tcPr>
            <w:tcW w:w="6793" w:type="dxa"/>
            <w:tcBorders>
              <w:top w:val="single" w:sz="4" w:space="0" w:color="auto"/>
              <w:left w:val="single" w:sz="4" w:space="0" w:color="auto"/>
              <w:bottom w:val="single" w:sz="4" w:space="0" w:color="auto"/>
              <w:right w:val="single" w:sz="4" w:space="0" w:color="auto"/>
            </w:tcBorders>
          </w:tcPr>
          <w:p w14:paraId="022823F5" w14:textId="2E4C95EA" w:rsidR="4309E760" w:rsidRPr="00272F02" w:rsidRDefault="00F33216" w:rsidP="6C2C7718">
            <w:pPr>
              <w:pStyle w:val="TableCellLeft10pt"/>
              <w:rPr>
                <w:szCs w:val="20"/>
                <w:lang w:val="en-GB"/>
              </w:rPr>
            </w:pPr>
            <w:r w:rsidRPr="00272F02">
              <w:rPr>
                <w:szCs w:val="20"/>
                <w:lang w:val="en-GB"/>
              </w:rPr>
              <w:t>&lt;</w:t>
            </w:r>
            <w:r w:rsidR="4309E760" w:rsidRPr="00272F02">
              <w:rPr>
                <w:szCs w:val="20"/>
                <w:lang w:val="en-GB"/>
              </w:rPr>
              <w:t xml:space="preserve">Section </w:t>
            </w:r>
            <w:r w:rsidR="001C4D33" w:rsidRPr="00272F02">
              <w:rPr>
                <w:szCs w:val="20"/>
                <w:lang w:val="en-GB" w:eastAsia="ja-JP"/>
              </w:rPr>
              <w:t xml:space="preserve"># </w:t>
            </w:r>
            <w:r w:rsidR="00DA3494" w:rsidRPr="00272F02">
              <w:rPr>
                <w:szCs w:val="20"/>
                <w:lang w:val="en-GB" w:eastAsia="ja-JP"/>
              </w:rPr>
              <w:t xml:space="preserve">and Name </w:t>
            </w:r>
            <w:r w:rsidR="4309E760" w:rsidRPr="00272F02">
              <w:rPr>
                <w:szCs w:val="20"/>
                <w:lang w:val="en-GB"/>
              </w:rPr>
              <w:t xml:space="preserve">of Change&gt; </w:t>
            </w:r>
          </w:p>
        </w:tc>
      </w:tr>
      <w:tr w:rsidR="00DB50C7" w:rsidRPr="00272F02" w14:paraId="2A0571D5"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53A5365D" w14:textId="77777777" w:rsidR="6C2C7718" w:rsidRPr="00272F02" w:rsidRDefault="6C2C7718" w:rsidP="6C2C7718">
            <w:pPr>
              <w:pStyle w:val="TableHeadingTextLeft10pt"/>
              <w:rPr>
                <w:szCs w:val="20"/>
              </w:rPr>
            </w:pPr>
            <w:r w:rsidRPr="00272F02">
              <w:rPr>
                <w:szCs w:val="20"/>
              </w:rPr>
              <w:t>Data Type</w:t>
            </w:r>
          </w:p>
        </w:tc>
        <w:tc>
          <w:tcPr>
            <w:tcW w:w="6793" w:type="dxa"/>
            <w:tcBorders>
              <w:top w:val="single" w:sz="4" w:space="0" w:color="auto"/>
              <w:left w:val="single" w:sz="4" w:space="0" w:color="auto"/>
              <w:bottom w:val="single" w:sz="4" w:space="0" w:color="auto"/>
              <w:right w:val="single" w:sz="4" w:space="0" w:color="auto"/>
            </w:tcBorders>
          </w:tcPr>
          <w:p w14:paraId="2328EB56" w14:textId="4DC4BD0F" w:rsidR="493221DD" w:rsidRPr="00272F02" w:rsidRDefault="001D407B" w:rsidP="6C2C7718">
            <w:pPr>
              <w:pStyle w:val="TableCellLeft10pt"/>
              <w:rPr>
                <w:szCs w:val="20"/>
              </w:rPr>
            </w:pPr>
            <w:r w:rsidRPr="00272F02">
              <w:rPr>
                <w:szCs w:val="20"/>
                <w:lang w:val="en-GB"/>
              </w:rPr>
              <w:t>Valid Value</w:t>
            </w:r>
          </w:p>
        </w:tc>
      </w:tr>
      <w:tr w:rsidR="00DB50C7" w:rsidRPr="00272F02" w14:paraId="04F97CF9"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62960B35" w14:textId="5D06D3A1" w:rsidR="6C2C7718" w:rsidRPr="00272F02" w:rsidRDefault="6C2C7718" w:rsidP="6C2C771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93" w:type="dxa"/>
            <w:tcBorders>
              <w:top w:val="single" w:sz="4" w:space="0" w:color="auto"/>
              <w:left w:val="single" w:sz="4" w:space="0" w:color="auto"/>
              <w:bottom w:val="single" w:sz="4" w:space="0" w:color="auto"/>
              <w:right w:val="single" w:sz="4" w:space="0" w:color="auto"/>
            </w:tcBorders>
          </w:tcPr>
          <w:p w14:paraId="33BEB5FE" w14:textId="37FC9ACE" w:rsidR="3A52A073" w:rsidRPr="00272F02" w:rsidRDefault="3A52A073" w:rsidP="6C2C7718">
            <w:pPr>
              <w:pStyle w:val="TableCellLeft10pt"/>
              <w:rPr>
                <w:szCs w:val="20"/>
                <w:lang w:val="en-GB"/>
              </w:rPr>
            </w:pPr>
            <w:r w:rsidRPr="00272F02">
              <w:rPr>
                <w:szCs w:val="20"/>
                <w:lang w:val="en-GB"/>
              </w:rPr>
              <w:t>V</w:t>
            </w:r>
          </w:p>
        </w:tc>
      </w:tr>
      <w:tr w:rsidR="00DB50C7" w:rsidRPr="00272F02" w14:paraId="6FAA59A6"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2E26322E" w14:textId="77777777" w:rsidR="6C2C7718" w:rsidRPr="00272F02" w:rsidRDefault="6C2C7718" w:rsidP="6C2C7718">
            <w:pPr>
              <w:pStyle w:val="TableHeadingTextLeft10pt"/>
              <w:rPr>
                <w:szCs w:val="20"/>
              </w:rPr>
            </w:pPr>
            <w:r w:rsidRPr="00272F02">
              <w:rPr>
                <w:szCs w:val="20"/>
              </w:rPr>
              <w:t>Definition</w:t>
            </w:r>
          </w:p>
        </w:tc>
        <w:tc>
          <w:tcPr>
            <w:tcW w:w="6793" w:type="dxa"/>
            <w:tcBorders>
              <w:top w:val="single" w:sz="4" w:space="0" w:color="auto"/>
              <w:left w:val="single" w:sz="4" w:space="0" w:color="auto"/>
              <w:bottom w:val="single" w:sz="4" w:space="0" w:color="auto"/>
              <w:right w:val="single" w:sz="4" w:space="0" w:color="auto"/>
            </w:tcBorders>
          </w:tcPr>
          <w:p w14:paraId="49760661" w14:textId="4F8A5AC0" w:rsidR="00837062" w:rsidRPr="00272F02" w:rsidRDefault="000F6F05" w:rsidP="6C2C7718">
            <w:pPr>
              <w:pStyle w:val="TableCellLeft10pt"/>
              <w:rPr>
                <w:szCs w:val="20"/>
                <w:lang w:val="en-GB"/>
              </w:rPr>
            </w:pPr>
            <w:r w:rsidRPr="00272F02">
              <w:rPr>
                <w:szCs w:val="20"/>
                <w:lang w:val="en-GB"/>
              </w:rPr>
              <w:t>CNEW</w:t>
            </w:r>
          </w:p>
          <w:p w14:paraId="401075D5" w14:textId="6417493A" w:rsidR="6C2C7718" w:rsidRPr="00272F02" w:rsidRDefault="0022735C" w:rsidP="6C2C7718">
            <w:pPr>
              <w:pStyle w:val="TableCellLeft10pt"/>
              <w:rPr>
                <w:szCs w:val="20"/>
              </w:rPr>
            </w:pPr>
            <w:r w:rsidRPr="00272F02">
              <w:rPr>
                <w:szCs w:val="20"/>
              </w:rPr>
              <w:t>For review purpose, see definition of the controlled terminology below</w:t>
            </w:r>
            <w:r w:rsidR="6C2C7718" w:rsidRPr="00272F02">
              <w:rPr>
                <w:szCs w:val="20"/>
              </w:rPr>
              <w:br/>
            </w:r>
            <w:r w:rsidR="50F99B49" w:rsidRPr="00272F02">
              <w:rPr>
                <w:szCs w:val="20"/>
              </w:rPr>
              <w:t>The protocol section number and name containing the change introduced in the current version of the protocol.</w:t>
            </w:r>
          </w:p>
        </w:tc>
      </w:tr>
      <w:tr w:rsidR="00DB50C7" w:rsidRPr="00272F02" w14:paraId="06C289FB"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02DA2702" w14:textId="77777777" w:rsidR="6C2C7718" w:rsidRPr="00272F02" w:rsidRDefault="6C2C7718" w:rsidP="6C2C7718">
            <w:pPr>
              <w:pStyle w:val="TableHeadingTextLeft10pt"/>
              <w:rPr>
                <w:szCs w:val="20"/>
              </w:rPr>
            </w:pPr>
            <w:r w:rsidRPr="00272F02">
              <w:rPr>
                <w:szCs w:val="20"/>
              </w:rPr>
              <w:t>User Guidance</w:t>
            </w:r>
          </w:p>
        </w:tc>
        <w:tc>
          <w:tcPr>
            <w:tcW w:w="6793" w:type="dxa"/>
            <w:tcBorders>
              <w:top w:val="single" w:sz="4" w:space="0" w:color="auto"/>
              <w:left w:val="single" w:sz="4" w:space="0" w:color="auto"/>
              <w:bottom w:val="single" w:sz="4" w:space="0" w:color="auto"/>
              <w:right w:val="single" w:sz="4" w:space="0" w:color="auto"/>
            </w:tcBorders>
          </w:tcPr>
          <w:p w14:paraId="6D1D4D82" w14:textId="23C60113" w:rsidR="6C2C7718" w:rsidRPr="00272F02" w:rsidRDefault="00F47C24" w:rsidP="00F33216">
            <w:pPr>
              <w:pStyle w:val="TableCellLeft10pt"/>
              <w:rPr>
                <w:szCs w:val="20"/>
                <w:lang w:val="en-GB"/>
              </w:rPr>
            </w:pPr>
            <w:r w:rsidRPr="00272F02">
              <w:rPr>
                <w:szCs w:val="20"/>
                <w:lang w:val="en-GB" w:eastAsia="ja-JP"/>
              </w:rPr>
              <w:t>N/A</w:t>
            </w:r>
          </w:p>
        </w:tc>
      </w:tr>
      <w:tr w:rsidR="00DB50C7" w:rsidRPr="00272F02" w14:paraId="257085C7"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3ED4C006" w14:textId="77777777" w:rsidR="6C2C7718" w:rsidRPr="00272F02" w:rsidRDefault="6C2C7718" w:rsidP="6C2C7718">
            <w:pPr>
              <w:pStyle w:val="TableHeadingTextLeft10pt"/>
              <w:rPr>
                <w:szCs w:val="20"/>
              </w:rPr>
            </w:pPr>
            <w:r w:rsidRPr="00272F02">
              <w:rPr>
                <w:szCs w:val="20"/>
              </w:rPr>
              <w:t>Conformance</w:t>
            </w:r>
          </w:p>
        </w:tc>
        <w:tc>
          <w:tcPr>
            <w:tcW w:w="6793" w:type="dxa"/>
            <w:tcBorders>
              <w:top w:val="single" w:sz="4" w:space="0" w:color="auto"/>
              <w:left w:val="single" w:sz="4" w:space="0" w:color="auto"/>
              <w:bottom w:val="single" w:sz="4" w:space="0" w:color="auto"/>
              <w:right w:val="single" w:sz="4" w:space="0" w:color="auto"/>
            </w:tcBorders>
          </w:tcPr>
          <w:p w14:paraId="2393DC7A" w14:textId="1F3E53C0" w:rsidR="6C2C7718" w:rsidRPr="00272F02" w:rsidRDefault="6C2C7718" w:rsidP="6C2C7718">
            <w:pPr>
              <w:pStyle w:val="TableCellLeft10pt"/>
              <w:rPr>
                <w:szCs w:val="20"/>
                <w:lang w:val="en-GB"/>
              </w:rPr>
            </w:pPr>
            <w:r w:rsidRPr="00272F02">
              <w:rPr>
                <w:szCs w:val="20"/>
                <w:lang w:val="en-GB"/>
              </w:rPr>
              <w:t>Conditional</w:t>
            </w:r>
            <w:r w:rsidR="004876F0" w:rsidRPr="00272F02">
              <w:rPr>
                <w:szCs w:val="20"/>
                <w:lang w:val="en-GB" w:eastAsia="ja-JP"/>
              </w:rPr>
              <w:t xml:space="preserve">: </w:t>
            </w:r>
            <w:r w:rsidR="00993C67" w:rsidRPr="00272F02">
              <w:rPr>
                <w:szCs w:val="20"/>
                <w:lang w:val="en-GB" w:eastAsia="ja-JP"/>
              </w:rPr>
              <w:t>if there is an amendment</w:t>
            </w:r>
            <w:r w:rsidR="00993C67" w:rsidRPr="00272F02" w:rsidDel="004876F0">
              <w:rPr>
                <w:szCs w:val="20"/>
                <w:lang w:val="en-GB" w:eastAsia="ja-JP"/>
              </w:rPr>
              <w:t xml:space="preserve"> </w:t>
            </w:r>
          </w:p>
        </w:tc>
      </w:tr>
      <w:tr w:rsidR="00DB50C7" w:rsidRPr="00272F02" w14:paraId="21CF2E6D"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259DA161" w14:textId="77777777" w:rsidR="6C2C7718" w:rsidRPr="00272F02" w:rsidRDefault="6C2C7718" w:rsidP="6C2C7718">
            <w:pPr>
              <w:pStyle w:val="TableHeadingTextLeft10pt"/>
              <w:rPr>
                <w:szCs w:val="20"/>
              </w:rPr>
            </w:pPr>
            <w:r w:rsidRPr="00272F02">
              <w:rPr>
                <w:szCs w:val="20"/>
              </w:rPr>
              <w:t>Cardinality</w:t>
            </w:r>
          </w:p>
        </w:tc>
        <w:tc>
          <w:tcPr>
            <w:tcW w:w="6793" w:type="dxa"/>
            <w:tcBorders>
              <w:top w:val="single" w:sz="4" w:space="0" w:color="auto"/>
              <w:left w:val="single" w:sz="4" w:space="0" w:color="auto"/>
              <w:bottom w:val="single" w:sz="4" w:space="0" w:color="auto"/>
              <w:right w:val="single" w:sz="4" w:space="0" w:color="auto"/>
            </w:tcBorders>
          </w:tcPr>
          <w:p w14:paraId="0BF7A7E9" w14:textId="70CB9624" w:rsidR="6C2C7718" w:rsidRPr="00272F02" w:rsidRDefault="6C2C7718" w:rsidP="6C2C7718">
            <w:pPr>
              <w:pStyle w:val="TableCellLeft10pt"/>
              <w:rPr>
                <w:szCs w:val="20"/>
                <w:lang w:val="en-GB"/>
              </w:rPr>
            </w:pPr>
            <w:r w:rsidRPr="00272F02">
              <w:rPr>
                <w:szCs w:val="20"/>
                <w:lang w:val="en-GB"/>
              </w:rPr>
              <w:t xml:space="preserve">One to </w:t>
            </w:r>
            <w:r w:rsidR="008407EB" w:rsidRPr="00272F02">
              <w:rPr>
                <w:szCs w:val="20"/>
                <w:lang w:val="en-GB"/>
              </w:rPr>
              <w:t>many</w:t>
            </w:r>
            <w:r w:rsidRPr="00272F02">
              <w:rPr>
                <w:szCs w:val="20"/>
              </w:rPr>
              <w:br/>
            </w:r>
            <w:r w:rsidRPr="00272F02">
              <w:rPr>
                <w:szCs w:val="20"/>
                <w:lang w:val="en-GB"/>
              </w:rPr>
              <w:t xml:space="preserve">Row description of change </w:t>
            </w:r>
            <w:r w:rsidRPr="00272F02">
              <w:rPr>
                <w:szCs w:val="20"/>
              </w:rPr>
              <w:br/>
            </w:r>
            <w:r w:rsidR="4F8B5F09" w:rsidRPr="00272F02">
              <w:rPr>
                <w:szCs w:val="20"/>
                <w:lang w:val="en-GB"/>
              </w:rPr>
              <w:t>Description of Change, Rational for Amendment C</w:t>
            </w:r>
            <w:r w:rsidR="6C285A01" w:rsidRPr="00272F02">
              <w:rPr>
                <w:szCs w:val="20"/>
                <w:lang w:val="en-GB"/>
              </w:rPr>
              <w:t>h</w:t>
            </w:r>
            <w:r w:rsidR="4F8B5F09" w:rsidRPr="00272F02">
              <w:rPr>
                <w:szCs w:val="20"/>
                <w:lang w:val="en-GB"/>
              </w:rPr>
              <w:t>ange</w:t>
            </w:r>
          </w:p>
        </w:tc>
      </w:tr>
      <w:tr w:rsidR="00DB50C7" w:rsidRPr="00272F02" w14:paraId="74B482BF"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4D160342" w14:textId="77777777" w:rsidR="6C2C7718" w:rsidRPr="00272F02" w:rsidRDefault="6C2C7718" w:rsidP="6C2C7718">
            <w:pPr>
              <w:pStyle w:val="TableHeadingTextLeft10pt"/>
              <w:rPr>
                <w:szCs w:val="20"/>
              </w:rPr>
            </w:pPr>
            <w:r w:rsidRPr="00272F02">
              <w:rPr>
                <w:szCs w:val="20"/>
              </w:rPr>
              <w:t>Relationship content from ToC representing the protocol hierarchy</w:t>
            </w:r>
          </w:p>
        </w:tc>
        <w:tc>
          <w:tcPr>
            <w:tcW w:w="6793" w:type="dxa"/>
            <w:tcBorders>
              <w:top w:val="single" w:sz="4" w:space="0" w:color="auto"/>
              <w:left w:val="single" w:sz="4" w:space="0" w:color="auto"/>
              <w:bottom w:val="single" w:sz="4" w:space="0" w:color="auto"/>
              <w:right w:val="single" w:sz="4" w:space="0" w:color="auto"/>
            </w:tcBorders>
          </w:tcPr>
          <w:p w14:paraId="3918D8F7" w14:textId="5D99FC1C" w:rsidR="6C2C7718" w:rsidRPr="00272F02" w:rsidRDefault="6C2C7718" w:rsidP="00844232">
            <w:pPr>
              <w:pStyle w:val="TableCellLeft10pt"/>
              <w:rPr>
                <w:szCs w:val="20"/>
                <w:lang w:val="en-GB"/>
              </w:rPr>
            </w:pPr>
            <w:r w:rsidRPr="00272F02">
              <w:rPr>
                <w:szCs w:val="20"/>
                <w:lang w:val="en-GB"/>
              </w:rPr>
              <w:t>Amendment Details</w:t>
            </w:r>
            <w:r w:rsidR="00BB1C96" w:rsidRPr="00272F02">
              <w:rPr>
                <w:szCs w:val="20"/>
                <w:lang w:val="en-GB"/>
              </w:rPr>
              <w:t>; Description of Change; Brief Rationale for Change</w:t>
            </w:r>
            <w:r w:rsidR="00D766F6" w:rsidRPr="00272F02">
              <w:rPr>
                <w:szCs w:val="20"/>
                <w:lang w:val="en-GB"/>
              </w:rPr>
              <w:t>;</w:t>
            </w:r>
            <w:r w:rsidR="00815570" w:rsidRPr="00272F02">
              <w:rPr>
                <w:szCs w:val="20"/>
                <w:lang w:val="en-GB"/>
              </w:rPr>
              <w:t xml:space="preserve"> Table </w:t>
            </w:r>
            <w:r w:rsidR="00D766F6" w:rsidRPr="00272F02">
              <w:rPr>
                <w:szCs w:val="20"/>
                <w:lang w:val="en-GB"/>
              </w:rPr>
              <w:t>C</w:t>
            </w:r>
            <w:r w:rsidR="00815570" w:rsidRPr="00272F02">
              <w:rPr>
                <w:szCs w:val="20"/>
                <w:lang w:val="en-GB"/>
              </w:rPr>
              <w:t>olumn Heading</w:t>
            </w:r>
          </w:p>
        </w:tc>
      </w:tr>
      <w:tr w:rsidR="00DB50C7" w:rsidRPr="00272F02" w14:paraId="4D764CED"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46004496" w14:textId="2319A135" w:rsidR="6C2C7718" w:rsidRPr="00272F02" w:rsidRDefault="4817CA86" w:rsidP="6C2C7718">
            <w:pPr>
              <w:pStyle w:val="TableHeadingTextLeft10pt"/>
            </w:pPr>
            <w:commentRangeStart w:id="60"/>
            <w:commentRangeStart w:id="61"/>
            <w:r>
              <w:t>Value</w:t>
            </w:r>
            <w:commentRangeEnd w:id="60"/>
            <w:r w:rsidR="6C2C7718">
              <w:commentReference w:id="60"/>
            </w:r>
            <w:commentRangeEnd w:id="61"/>
            <w:r w:rsidR="6C2C7718">
              <w:commentReference w:id="61"/>
            </w:r>
            <w:commentRangeStart w:id="62"/>
            <w:commentRangeStart w:id="63"/>
            <w:commentRangeEnd w:id="62"/>
            <w:r w:rsidR="6C2C7718">
              <w:commentReference w:id="62"/>
            </w:r>
            <w:commentRangeEnd w:id="63"/>
            <w:r w:rsidR="007B6CAF">
              <w:rPr>
                <w:rStyle w:val="CommentReference"/>
                <w:rFonts w:eastAsia="Times New Roman"/>
                <w:b w:val="0"/>
              </w:rPr>
              <w:commentReference w:id="63"/>
            </w:r>
          </w:p>
        </w:tc>
        <w:tc>
          <w:tcPr>
            <w:tcW w:w="6793" w:type="dxa"/>
            <w:tcBorders>
              <w:top w:val="single" w:sz="4" w:space="0" w:color="auto"/>
              <w:left w:val="single" w:sz="4" w:space="0" w:color="auto"/>
              <w:bottom w:val="single" w:sz="4" w:space="0" w:color="auto"/>
              <w:right w:val="single" w:sz="4" w:space="0" w:color="auto"/>
            </w:tcBorders>
          </w:tcPr>
          <w:p w14:paraId="324D00A6" w14:textId="3723E41B" w:rsidR="6C2C7718" w:rsidRPr="00272F02" w:rsidRDefault="6C2C7718" w:rsidP="00844232">
            <w:pPr>
              <w:pStyle w:val="TableCellLeft10pt"/>
              <w:rPr>
                <w:szCs w:val="20"/>
                <w:lang w:val="en-GB" w:eastAsia="ja-JP"/>
              </w:rPr>
            </w:pPr>
          </w:p>
        </w:tc>
      </w:tr>
      <w:tr w:rsidR="00DB50C7" w:rsidRPr="00272F02" w14:paraId="4C08868B"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28BC1A89" w14:textId="77777777" w:rsidR="6C2C7718" w:rsidRPr="00272F02" w:rsidRDefault="6C2C7718" w:rsidP="6C2C7718">
            <w:pPr>
              <w:pStyle w:val="TableHeadingTextLeft10pt"/>
              <w:rPr>
                <w:szCs w:val="20"/>
              </w:rPr>
            </w:pPr>
            <w:r w:rsidRPr="00272F02">
              <w:rPr>
                <w:szCs w:val="20"/>
              </w:rPr>
              <w:t>Business rules</w:t>
            </w:r>
          </w:p>
        </w:tc>
        <w:tc>
          <w:tcPr>
            <w:tcW w:w="6793" w:type="dxa"/>
            <w:tcBorders>
              <w:top w:val="single" w:sz="4" w:space="0" w:color="auto"/>
              <w:left w:val="single" w:sz="4" w:space="0" w:color="auto"/>
              <w:bottom w:val="single" w:sz="4" w:space="0" w:color="auto"/>
              <w:right w:val="single" w:sz="4" w:space="0" w:color="auto"/>
            </w:tcBorders>
          </w:tcPr>
          <w:p w14:paraId="76DC57AC" w14:textId="7E7D51FE" w:rsidR="6C2C7718" w:rsidRPr="00272F02" w:rsidRDefault="6C2C7718" w:rsidP="6C2C771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Pr="00272F02">
              <w:rPr>
                <w:szCs w:val="20"/>
                <w:lang w:val="en-GB"/>
              </w:rPr>
              <w:t>es</w:t>
            </w:r>
          </w:p>
          <w:p w14:paraId="2C64D2D5" w14:textId="6867E16B" w:rsidR="6C2C7718" w:rsidRPr="00272F02" w:rsidRDefault="6C2C7718" w:rsidP="6C2C7718">
            <w:pPr>
              <w:pStyle w:val="TableCellLeft10pt"/>
              <w:rPr>
                <w:szCs w:val="20"/>
                <w:lang w:val="en-GB"/>
              </w:rPr>
            </w:pPr>
            <w:r w:rsidRPr="00272F02">
              <w:rPr>
                <w:rStyle w:val="TableCellLeft10ptBoldChar"/>
                <w:szCs w:val="20"/>
              </w:rPr>
              <w:t>Relationship</w:t>
            </w:r>
            <w:r w:rsidRPr="00272F02">
              <w:rPr>
                <w:szCs w:val="20"/>
                <w:lang w:val="en-GB"/>
              </w:rPr>
              <w:t xml:space="preserve">: </w:t>
            </w:r>
            <w:r w:rsidR="008407EB" w:rsidRPr="00272F02">
              <w:rPr>
                <w:szCs w:val="20"/>
                <w:lang w:val="en-GB"/>
              </w:rPr>
              <w:t>Amendment Details, Brief Rational; Change description; table</w:t>
            </w:r>
          </w:p>
          <w:p w14:paraId="1E7A2082" w14:textId="4C5D35CE" w:rsidR="6C2C7718" w:rsidRPr="00272F02" w:rsidRDefault="6C2C7718" w:rsidP="6C2C7718">
            <w:pPr>
              <w:pStyle w:val="TableCellLeft10pt"/>
              <w:rPr>
                <w:szCs w:val="20"/>
                <w:lang w:val="en-GB"/>
              </w:rPr>
            </w:pPr>
            <w:r w:rsidRPr="00272F02">
              <w:rPr>
                <w:rStyle w:val="TableCellLeft10ptBoldChar"/>
                <w:szCs w:val="20"/>
              </w:rPr>
              <w:t>Concept</w:t>
            </w:r>
            <w:r w:rsidRPr="00272F02">
              <w:rPr>
                <w:szCs w:val="20"/>
                <w:lang w:val="en-GB"/>
              </w:rPr>
              <w:t xml:space="preserve">: </w:t>
            </w:r>
            <w:r w:rsidR="49B02A9D" w:rsidRPr="00272F02">
              <w:rPr>
                <w:szCs w:val="20"/>
                <w:lang w:val="en-GB"/>
              </w:rPr>
              <w:t>CNEW</w:t>
            </w:r>
          </w:p>
        </w:tc>
      </w:tr>
      <w:tr w:rsidR="00DB50C7" w:rsidRPr="00272F02" w14:paraId="264F57A1" w14:textId="77777777" w:rsidTr="4817CA86">
        <w:trPr>
          <w:trHeight w:val="144"/>
        </w:trPr>
        <w:tc>
          <w:tcPr>
            <w:tcW w:w="2197" w:type="dxa"/>
            <w:tcBorders>
              <w:top w:val="single" w:sz="4" w:space="0" w:color="auto"/>
              <w:left w:val="single" w:sz="4" w:space="0" w:color="auto"/>
              <w:bottom w:val="single" w:sz="4" w:space="0" w:color="auto"/>
              <w:right w:val="single" w:sz="4" w:space="0" w:color="auto"/>
            </w:tcBorders>
          </w:tcPr>
          <w:p w14:paraId="7A29D28F" w14:textId="6B6BF59D" w:rsidR="6C2C7718" w:rsidRPr="00272F02" w:rsidRDefault="0021788E" w:rsidP="6C2C7718">
            <w:pPr>
              <w:pStyle w:val="TableHeadingTextLeft10pt"/>
              <w:rPr>
                <w:szCs w:val="20"/>
              </w:rPr>
            </w:pPr>
            <w:r w:rsidRPr="00272F02">
              <w:rPr>
                <w:szCs w:val="20"/>
              </w:rPr>
              <w:t>Repeating and/or Reuse Rules</w:t>
            </w:r>
          </w:p>
        </w:tc>
        <w:tc>
          <w:tcPr>
            <w:tcW w:w="6793" w:type="dxa"/>
            <w:tcBorders>
              <w:top w:val="single" w:sz="4" w:space="0" w:color="auto"/>
              <w:left w:val="single" w:sz="4" w:space="0" w:color="auto"/>
              <w:bottom w:val="single" w:sz="4" w:space="0" w:color="auto"/>
              <w:right w:val="single" w:sz="4" w:space="0" w:color="auto"/>
            </w:tcBorders>
          </w:tcPr>
          <w:p w14:paraId="658B79A2" w14:textId="4A234B78" w:rsidR="6C2C7718" w:rsidRPr="00272F02" w:rsidRDefault="00993C67" w:rsidP="6C2C7718">
            <w:pPr>
              <w:pStyle w:val="TableCellLeft10pt"/>
              <w:rPr>
                <w:szCs w:val="20"/>
                <w:lang w:val="en-GB"/>
              </w:rPr>
            </w:pPr>
            <w:r w:rsidRPr="00272F02">
              <w:rPr>
                <w:szCs w:val="20"/>
                <w:lang w:val="en-GB"/>
              </w:rPr>
              <w:t>Yes, repeatable for each description of change in the amendment</w:t>
            </w:r>
          </w:p>
        </w:tc>
      </w:tr>
    </w:tbl>
    <w:p w14:paraId="2F5FFDBD" w14:textId="77777777" w:rsidR="00F47AE7" w:rsidRPr="00272F02" w:rsidRDefault="00F47AE7" w:rsidP="6C2C7718">
      <w:pPr>
        <w:rPr>
          <w:sz w:val="20"/>
          <w:szCs w:val="20"/>
        </w:rPr>
      </w:pPr>
    </w:p>
    <w:tbl>
      <w:tblPr>
        <w:tblStyle w:val="TableGrid"/>
        <w:tblW w:w="5000" w:type="pct"/>
        <w:tblLook w:val="04A0" w:firstRow="1" w:lastRow="0" w:firstColumn="1" w:lastColumn="0" w:noHBand="0" w:noVBand="1"/>
      </w:tblPr>
      <w:tblGrid>
        <w:gridCol w:w="971"/>
        <w:gridCol w:w="2336"/>
        <w:gridCol w:w="5683"/>
      </w:tblGrid>
      <w:tr w:rsidR="00DB50C7" w:rsidRPr="00272F02" w14:paraId="5ACEBA0B" w14:textId="77777777" w:rsidTr="00910BB6">
        <w:trPr>
          <w:trHeight w:val="20"/>
        </w:trPr>
        <w:tc>
          <w:tcPr>
            <w:tcW w:w="540" w:type="pct"/>
            <w:shd w:val="clear" w:color="auto" w:fill="FFFFCC"/>
            <w:hideMark/>
          </w:tcPr>
          <w:p w14:paraId="5C84905D" w14:textId="77777777" w:rsidR="00F47AE7" w:rsidRPr="00272F02" w:rsidRDefault="00F47AE7" w:rsidP="00C824A4">
            <w:pPr>
              <w:rPr>
                <w:b/>
                <w:bCs/>
                <w:sz w:val="20"/>
                <w:szCs w:val="20"/>
              </w:rPr>
            </w:pPr>
            <w:r w:rsidRPr="00272F02">
              <w:rPr>
                <w:b/>
                <w:bCs/>
                <w:sz w:val="20"/>
                <w:szCs w:val="20"/>
              </w:rPr>
              <w:t>NCI C-Code</w:t>
            </w:r>
          </w:p>
        </w:tc>
        <w:tc>
          <w:tcPr>
            <w:tcW w:w="1299" w:type="pct"/>
            <w:shd w:val="clear" w:color="auto" w:fill="FFFFCC"/>
            <w:hideMark/>
          </w:tcPr>
          <w:p w14:paraId="64A3193F" w14:textId="743FBDFA" w:rsidR="00F47AE7" w:rsidRPr="00272F02" w:rsidRDefault="00F47AE7" w:rsidP="00C824A4">
            <w:pPr>
              <w:rPr>
                <w:b/>
                <w:bCs/>
                <w:sz w:val="20"/>
                <w:szCs w:val="20"/>
              </w:rPr>
            </w:pPr>
            <w:r w:rsidRPr="00272F02">
              <w:rPr>
                <w:b/>
                <w:bCs/>
                <w:sz w:val="20"/>
                <w:szCs w:val="20"/>
              </w:rPr>
              <w:t xml:space="preserve">M11 Preferred </w:t>
            </w:r>
            <w:r w:rsidR="5113A323" w:rsidRPr="00272F02">
              <w:rPr>
                <w:b/>
                <w:bCs/>
                <w:sz w:val="20"/>
                <w:szCs w:val="20"/>
              </w:rPr>
              <w:t>Term</w:t>
            </w:r>
          </w:p>
        </w:tc>
        <w:tc>
          <w:tcPr>
            <w:tcW w:w="3161" w:type="pct"/>
            <w:shd w:val="clear" w:color="auto" w:fill="FFFFCC"/>
            <w:hideMark/>
          </w:tcPr>
          <w:p w14:paraId="600C8171" w14:textId="77777777" w:rsidR="00F47AE7" w:rsidRPr="00272F02" w:rsidRDefault="00F47AE7" w:rsidP="00C824A4">
            <w:pPr>
              <w:rPr>
                <w:b/>
                <w:bCs/>
                <w:sz w:val="20"/>
                <w:szCs w:val="20"/>
              </w:rPr>
            </w:pPr>
            <w:r w:rsidRPr="00272F02">
              <w:rPr>
                <w:b/>
                <w:bCs/>
                <w:sz w:val="20"/>
                <w:szCs w:val="20"/>
              </w:rPr>
              <w:t>Draft Definition</w:t>
            </w:r>
          </w:p>
        </w:tc>
      </w:tr>
      <w:tr w:rsidR="00DB50C7" w:rsidRPr="00272F02" w14:paraId="6D4AC819" w14:textId="77777777" w:rsidTr="00910BB6">
        <w:trPr>
          <w:trHeight w:val="20"/>
        </w:trPr>
        <w:tc>
          <w:tcPr>
            <w:tcW w:w="540" w:type="pct"/>
            <w:shd w:val="clear" w:color="auto" w:fill="EAEDF1" w:themeFill="text2" w:themeFillTint="1A"/>
            <w:hideMark/>
          </w:tcPr>
          <w:p w14:paraId="47C42AB6" w14:textId="77777777" w:rsidR="00F47AE7" w:rsidRPr="00272F02" w:rsidRDefault="00F47AE7" w:rsidP="00C824A4">
            <w:pPr>
              <w:rPr>
                <w:sz w:val="20"/>
                <w:szCs w:val="20"/>
              </w:rPr>
            </w:pPr>
            <w:r w:rsidRPr="00272F02">
              <w:rPr>
                <w:sz w:val="20"/>
                <w:szCs w:val="20"/>
              </w:rPr>
              <w:t>CNEW</w:t>
            </w:r>
          </w:p>
        </w:tc>
        <w:tc>
          <w:tcPr>
            <w:tcW w:w="1299" w:type="pct"/>
            <w:shd w:val="clear" w:color="auto" w:fill="EAEDF1" w:themeFill="text2" w:themeFillTint="1A"/>
            <w:hideMark/>
          </w:tcPr>
          <w:p w14:paraId="4BA7657A" w14:textId="77777777" w:rsidR="00F47AE7" w:rsidRPr="00272F02" w:rsidRDefault="00F47AE7" w:rsidP="00C824A4">
            <w:pPr>
              <w:rPr>
                <w:sz w:val="20"/>
                <w:szCs w:val="20"/>
              </w:rPr>
            </w:pPr>
            <w:r w:rsidRPr="00272F02">
              <w:rPr>
                <w:sz w:val="20"/>
                <w:szCs w:val="20"/>
              </w:rPr>
              <w:t>ICH M11 Protocol Number and Name Response</w:t>
            </w:r>
          </w:p>
        </w:tc>
        <w:tc>
          <w:tcPr>
            <w:tcW w:w="3161" w:type="pct"/>
            <w:shd w:val="clear" w:color="auto" w:fill="EAEDF1" w:themeFill="text2" w:themeFillTint="1A"/>
            <w:hideMark/>
          </w:tcPr>
          <w:p w14:paraId="6FECDF98" w14:textId="77777777" w:rsidR="00F47AE7" w:rsidRPr="00272F02" w:rsidRDefault="00F47AE7" w:rsidP="00C824A4">
            <w:pPr>
              <w:rPr>
                <w:sz w:val="20"/>
                <w:szCs w:val="20"/>
              </w:rPr>
            </w:pPr>
            <w:r w:rsidRPr="00272F02">
              <w:rPr>
                <w:sz w:val="20"/>
                <w:szCs w:val="20"/>
              </w:rPr>
              <w:t>A terminology value set relevant to the protocol number and name responses within the ICH M11 Protocol model.</w:t>
            </w:r>
          </w:p>
        </w:tc>
      </w:tr>
      <w:tr w:rsidR="00DB50C7" w:rsidRPr="00272F02" w14:paraId="36215A53" w14:textId="77777777" w:rsidTr="00FF3C43">
        <w:trPr>
          <w:trHeight w:val="20"/>
        </w:trPr>
        <w:tc>
          <w:tcPr>
            <w:tcW w:w="540" w:type="pct"/>
          </w:tcPr>
          <w:p w14:paraId="68EB46EA" w14:textId="76F2A75D" w:rsidR="00F47AE7" w:rsidRPr="00272F02" w:rsidRDefault="00F47AE7" w:rsidP="00C824A4">
            <w:pPr>
              <w:rPr>
                <w:sz w:val="20"/>
                <w:szCs w:val="20"/>
              </w:rPr>
            </w:pPr>
          </w:p>
        </w:tc>
        <w:tc>
          <w:tcPr>
            <w:tcW w:w="1299" w:type="pct"/>
          </w:tcPr>
          <w:p w14:paraId="250C6523" w14:textId="560B8688" w:rsidR="00F47AE7" w:rsidRPr="00272F02" w:rsidRDefault="00F47AE7" w:rsidP="00C824A4">
            <w:pPr>
              <w:rPr>
                <w:sz w:val="20"/>
                <w:szCs w:val="20"/>
              </w:rPr>
            </w:pPr>
          </w:p>
        </w:tc>
        <w:tc>
          <w:tcPr>
            <w:tcW w:w="3161" w:type="pct"/>
          </w:tcPr>
          <w:p w14:paraId="6790B94B" w14:textId="1334F0E4" w:rsidR="00F47AE7" w:rsidRPr="00272F02" w:rsidRDefault="00F47AE7" w:rsidP="00C824A4">
            <w:pPr>
              <w:rPr>
                <w:sz w:val="20"/>
                <w:szCs w:val="20"/>
              </w:rPr>
            </w:pPr>
          </w:p>
        </w:tc>
      </w:tr>
      <w:tr w:rsidR="00DB50C7" w:rsidRPr="00272F02" w14:paraId="40401EEB" w14:textId="77777777" w:rsidTr="00FF3C43">
        <w:trPr>
          <w:trHeight w:val="20"/>
        </w:trPr>
        <w:tc>
          <w:tcPr>
            <w:tcW w:w="540" w:type="pct"/>
          </w:tcPr>
          <w:p w14:paraId="3892E118" w14:textId="710A1A5D" w:rsidR="00F47AE7" w:rsidRPr="00272F02" w:rsidRDefault="00F47AE7" w:rsidP="00C824A4">
            <w:pPr>
              <w:rPr>
                <w:sz w:val="20"/>
                <w:szCs w:val="20"/>
              </w:rPr>
            </w:pPr>
          </w:p>
        </w:tc>
        <w:tc>
          <w:tcPr>
            <w:tcW w:w="1299" w:type="pct"/>
          </w:tcPr>
          <w:p w14:paraId="75D21F5F" w14:textId="2BA26330" w:rsidR="00F47AE7" w:rsidRPr="00272F02" w:rsidRDefault="00F47AE7" w:rsidP="00C824A4">
            <w:pPr>
              <w:rPr>
                <w:sz w:val="20"/>
                <w:szCs w:val="20"/>
              </w:rPr>
            </w:pPr>
          </w:p>
        </w:tc>
        <w:tc>
          <w:tcPr>
            <w:tcW w:w="3161" w:type="pct"/>
          </w:tcPr>
          <w:p w14:paraId="190A6E8F" w14:textId="6BD7C3A3" w:rsidR="00F47AE7" w:rsidRPr="00272F02" w:rsidRDefault="00F47AE7" w:rsidP="00C824A4">
            <w:pPr>
              <w:rPr>
                <w:sz w:val="20"/>
                <w:szCs w:val="20"/>
              </w:rPr>
            </w:pPr>
          </w:p>
        </w:tc>
      </w:tr>
      <w:tr w:rsidR="00DB50C7" w:rsidRPr="00272F02" w14:paraId="510B4A75" w14:textId="77777777" w:rsidTr="00FF3C43">
        <w:trPr>
          <w:trHeight w:val="20"/>
        </w:trPr>
        <w:tc>
          <w:tcPr>
            <w:tcW w:w="540" w:type="pct"/>
          </w:tcPr>
          <w:p w14:paraId="76EEF555" w14:textId="4F793AAD" w:rsidR="00F47AE7" w:rsidRPr="00272F02" w:rsidRDefault="00F47AE7" w:rsidP="00C824A4">
            <w:pPr>
              <w:rPr>
                <w:sz w:val="20"/>
                <w:szCs w:val="20"/>
              </w:rPr>
            </w:pPr>
          </w:p>
        </w:tc>
        <w:tc>
          <w:tcPr>
            <w:tcW w:w="1299" w:type="pct"/>
          </w:tcPr>
          <w:p w14:paraId="4846C786" w14:textId="78CCDF6D" w:rsidR="00F47AE7" w:rsidRPr="00272F02" w:rsidRDefault="00F47AE7" w:rsidP="00C824A4">
            <w:pPr>
              <w:rPr>
                <w:sz w:val="20"/>
                <w:szCs w:val="20"/>
              </w:rPr>
            </w:pPr>
          </w:p>
        </w:tc>
        <w:tc>
          <w:tcPr>
            <w:tcW w:w="3161" w:type="pct"/>
          </w:tcPr>
          <w:p w14:paraId="5E612D14" w14:textId="66A45DF8" w:rsidR="00F47AE7" w:rsidRPr="00272F02" w:rsidRDefault="00F47AE7" w:rsidP="00C824A4">
            <w:pPr>
              <w:rPr>
                <w:sz w:val="20"/>
                <w:szCs w:val="20"/>
              </w:rPr>
            </w:pPr>
          </w:p>
        </w:tc>
      </w:tr>
      <w:tr w:rsidR="00DB50C7" w:rsidRPr="00272F02" w14:paraId="0EB27EAB" w14:textId="77777777" w:rsidTr="00FF3C43">
        <w:trPr>
          <w:trHeight w:val="20"/>
        </w:trPr>
        <w:tc>
          <w:tcPr>
            <w:tcW w:w="540" w:type="pct"/>
          </w:tcPr>
          <w:p w14:paraId="39343D73" w14:textId="4AB5D938" w:rsidR="00F47AE7" w:rsidRPr="00272F02" w:rsidRDefault="00F47AE7" w:rsidP="00C824A4">
            <w:pPr>
              <w:rPr>
                <w:sz w:val="20"/>
                <w:szCs w:val="20"/>
              </w:rPr>
            </w:pPr>
          </w:p>
        </w:tc>
        <w:tc>
          <w:tcPr>
            <w:tcW w:w="1299" w:type="pct"/>
          </w:tcPr>
          <w:p w14:paraId="2426418A" w14:textId="3D5B2949" w:rsidR="00F47AE7" w:rsidRPr="00272F02" w:rsidRDefault="00F47AE7" w:rsidP="00C824A4">
            <w:pPr>
              <w:rPr>
                <w:sz w:val="20"/>
                <w:szCs w:val="20"/>
              </w:rPr>
            </w:pPr>
          </w:p>
        </w:tc>
        <w:tc>
          <w:tcPr>
            <w:tcW w:w="3161" w:type="pct"/>
          </w:tcPr>
          <w:p w14:paraId="6AAD2006" w14:textId="6D4BBD98" w:rsidR="00F47AE7" w:rsidRPr="00272F02" w:rsidRDefault="00F47AE7" w:rsidP="00C824A4">
            <w:pPr>
              <w:rPr>
                <w:sz w:val="20"/>
                <w:szCs w:val="20"/>
              </w:rPr>
            </w:pPr>
          </w:p>
        </w:tc>
      </w:tr>
      <w:tr w:rsidR="00DB50C7" w:rsidRPr="00272F02" w14:paraId="76B48B83" w14:textId="77777777" w:rsidTr="00FF3C43">
        <w:trPr>
          <w:trHeight w:val="20"/>
        </w:trPr>
        <w:tc>
          <w:tcPr>
            <w:tcW w:w="540" w:type="pct"/>
          </w:tcPr>
          <w:p w14:paraId="70B21C97" w14:textId="0DB55586" w:rsidR="00F47AE7" w:rsidRPr="00272F02" w:rsidRDefault="00F47AE7" w:rsidP="00C824A4">
            <w:pPr>
              <w:rPr>
                <w:sz w:val="20"/>
                <w:szCs w:val="20"/>
              </w:rPr>
            </w:pPr>
          </w:p>
        </w:tc>
        <w:tc>
          <w:tcPr>
            <w:tcW w:w="1299" w:type="pct"/>
          </w:tcPr>
          <w:p w14:paraId="7BFFCF14" w14:textId="009EBF57" w:rsidR="00F47AE7" w:rsidRPr="00272F02" w:rsidRDefault="00F47AE7" w:rsidP="00C824A4">
            <w:pPr>
              <w:rPr>
                <w:sz w:val="20"/>
                <w:szCs w:val="20"/>
              </w:rPr>
            </w:pPr>
          </w:p>
        </w:tc>
        <w:tc>
          <w:tcPr>
            <w:tcW w:w="3161" w:type="pct"/>
          </w:tcPr>
          <w:p w14:paraId="1FB826C8" w14:textId="651F0EEC" w:rsidR="00F47AE7" w:rsidRPr="00272F02" w:rsidRDefault="00F47AE7" w:rsidP="00C824A4">
            <w:pPr>
              <w:rPr>
                <w:sz w:val="20"/>
                <w:szCs w:val="20"/>
              </w:rPr>
            </w:pPr>
          </w:p>
        </w:tc>
      </w:tr>
      <w:tr w:rsidR="00DB50C7" w:rsidRPr="00272F02" w14:paraId="0A5FB3D9" w14:textId="77777777" w:rsidTr="00FF3C43">
        <w:trPr>
          <w:trHeight w:val="20"/>
        </w:trPr>
        <w:tc>
          <w:tcPr>
            <w:tcW w:w="540" w:type="pct"/>
          </w:tcPr>
          <w:p w14:paraId="07591E06" w14:textId="738C54EA" w:rsidR="00F47AE7" w:rsidRPr="00272F02" w:rsidRDefault="00F47AE7" w:rsidP="00C824A4">
            <w:pPr>
              <w:rPr>
                <w:sz w:val="20"/>
                <w:szCs w:val="20"/>
              </w:rPr>
            </w:pPr>
          </w:p>
        </w:tc>
        <w:tc>
          <w:tcPr>
            <w:tcW w:w="1299" w:type="pct"/>
          </w:tcPr>
          <w:p w14:paraId="00E1825B" w14:textId="69A290DD" w:rsidR="00F47AE7" w:rsidRPr="00272F02" w:rsidRDefault="00F47AE7" w:rsidP="00C824A4">
            <w:pPr>
              <w:rPr>
                <w:sz w:val="20"/>
                <w:szCs w:val="20"/>
              </w:rPr>
            </w:pPr>
          </w:p>
        </w:tc>
        <w:tc>
          <w:tcPr>
            <w:tcW w:w="3161" w:type="pct"/>
          </w:tcPr>
          <w:p w14:paraId="66529D0C" w14:textId="1C9C51DE" w:rsidR="00F47AE7" w:rsidRPr="00272F02" w:rsidRDefault="00F47AE7" w:rsidP="00C824A4">
            <w:pPr>
              <w:rPr>
                <w:sz w:val="20"/>
                <w:szCs w:val="20"/>
              </w:rPr>
            </w:pPr>
          </w:p>
        </w:tc>
      </w:tr>
      <w:tr w:rsidR="00DB50C7" w:rsidRPr="00272F02" w14:paraId="735FF43C" w14:textId="77777777" w:rsidTr="00FF3C43">
        <w:trPr>
          <w:trHeight w:val="20"/>
        </w:trPr>
        <w:tc>
          <w:tcPr>
            <w:tcW w:w="540" w:type="pct"/>
          </w:tcPr>
          <w:p w14:paraId="14834CA6" w14:textId="33FD747C" w:rsidR="00F47AE7" w:rsidRPr="00272F02" w:rsidRDefault="00F47AE7" w:rsidP="00C824A4">
            <w:pPr>
              <w:rPr>
                <w:sz w:val="20"/>
                <w:szCs w:val="20"/>
              </w:rPr>
            </w:pPr>
          </w:p>
        </w:tc>
        <w:tc>
          <w:tcPr>
            <w:tcW w:w="1299" w:type="pct"/>
          </w:tcPr>
          <w:p w14:paraId="0C20345B" w14:textId="1D6A93CA" w:rsidR="00F47AE7" w:rsidRPr="00272F02" w:rsidRDefault="00F47AE7" w:rsidP="00C824A4">
            <w:pPr>
              <w:rPr>
                <w:sz w:val="20"/>
                <w:szCs w:val="20"/>
              </w:rPr>
            </w:pPr>
          </w:p>
        </w:tc>
        <w:tc>
          <w:tcPr>
            <w:tcW w:w="3161" w:type="pct"/>
          </w:tcPr>
          <w:p w14:paraId="4A853570" w14:textId="4E9D6ECB" w:rsidR="00F47AE7" w:rsidRPr="00272F02" w:rsidRDefault="00F47AE7" w:rsidP="00C824A4">
            <w:pPr>
              <w:rPr>
                <w:sz w:val="20"/>
                <w:szCs w:val="20"/>
              </w:rPr>
            </w:pPr>
          </w:p>
        </w:tc>
      </w:tr>
      <w:tr w:rsidR="00DB50C7" w:rsidRPr="00272F02" w14:paraId="76EA6616" w14:textId="77777777" w:rsidTr="00FF3C43">
        <w:trPr>
          <w:trHeight w:val="20"/>
        </w:trPr>
        <w:tc>
          <w:tcPr>
            <w:tcW w:w="540" w:type="pct"/>
          </w:tcPr>
          <w:p w14:paraId="432986E0" w14:textId="08B03478" w:rsidR="00F47AE7" w:rsidRPr="00272F02" w:rsidRDefault="00F47AE7" w:rsidP="00C824A4">
            <w:pPr>
              <w:rPr>
                <w:sz w:val="20"/>
                <w:szCs w:val="20"/>
              </w:rPr>
            </w:pPr>
          </w:p>
        </w:tc>
        <w:tc>
          <w:tcPr>
            <w:tcW w:w="1299" w:type="pct"/>
          </w:tcPr>
          <w:p w14:paraId="2B281A90" w14:textId="6AD9A773" w:rsidR="00F47AE7" w:rsidRPr="00272F02" w:rsidRDefault="00F47AE7" w:rsidP="00C824A4">
            <w:pPr>
              <w:rPr>
                <w:sz w:val="20"/>
                <w:szCs w:val="20"/>
              </w:rPr>
            </w:pPr>
          </w:p>
        </w:tc>
        <w:tc>
          <w:tcPr>
            <w:tcW w:w="3161" w:type="pct"/>
          </w:tcPr>
          <w:p w14:paraId="3C8FE253" w14:textId="3AF9C809" w:rsidR="00F47AE7" w:rsidRPr="00272F02" w:rsidRDefault="00F47AE7" w:rsidP="00C824A4">
            <w:pPr>
              <w:rPr>
                <w:sz w:val="20"/>
                <w:szCs w:val="20"/>
              </w:rPr>
            </w:pPr>
          </w:p>
        </w:tc>
      </w:tr>
      <w:tr w:rsidR="00DB50C7" w:rsidRPr="00272F02" w14:paraId="68CF852D" w14:textId="77777777" w:rsidTr="00FF3C43">
        <w:trPr>
          <w:trHeight w:val="20"/>
        </w:trPr>
        <w:tc>
          <w:tcPr>
            <w:tcW w:w="540" w:type="pct"/>
          </w:tcPr>
          <w:p w14:paraId="195B5554" w14:textId="1B7BD245" w:rsidR="00F47AE7" w:rsidRPr="00272F02" w:rsidRDefault="00F47AE7" w:rsidP="00C824A4">
            <w:pPr>
              <w:rPr>
                <w:sz w:val="20"/>
                <w:szCs w:val="20"/>
              </w:rPr>
            </w:pPr>
          </w:p>
        </w:tc>
        <w:tc>
          <w:tcPr>
            <w:tcW w:w="1299" w:type="pct"/>
          </w:tcPr>
          <w:p w14:paraId="5FE52A64" w14:textId="783E621A" w:rsidR="00F47AE7" w:rsidRPr="00272F02" w:rsidRDefault="00F47AE7" w:rsidP="00C824A4">
            <w:pPr>
              <w:rPr>
                <w:sz w:val="20"/>
                <w:szCs w:val="20"/>
              </w:rPr>
            </w:pPr>
          </w:p>
        </w:tc>
        <w:tc>
          <w:tcPr>
            <w:tcW w:w="3161" w:type="pct"/>
          </w:tcPr>
          <w:p w14:paraId="759824FA" w14:textId="0C4672C3" w:rsidR="00F47AE7" w:rsidRPr="00272F02" w:rsidRDefault="00F47AE7" w:rsidP="00C824A4">
            <w:pPr>
              <w:rPr>
                <w:sz w:val="20"/>
                <w:szCs w:val="20"/>
              </w:rPr>
            </w:pPr>
          </w:p>
        </w:tc>
      </w:tr>
      <w:tr w:rsidR="00DB50C7" w:rsidRPr="00272F02" w14:paraId="24BEEA05" w14:textId="77777777" w:rsidTr="00FF3C43">
        <w:trPr>
          <w:trHeight w:val="20"/>
        </w:trPr>
        <w:tc>
          <w:tcPr>
            <w:tcW w:w="540" w:type="pct"/>
          </w:tcPr>
          <w:p w14:paraId="7C350103" w14:textId="05AD6B4D" w:rsidR="00F47AE7" w:rsidRPr="00272F02" w:rsidRDefault="00F47AE7" w:rsidP="00C824A4">
            <w:pPr>
              <w:rPr>
                <w:sz w:val="20"/>
                <w:szCs w:val="20"/>
              </w:rPr>
            </w:pPr>
          </w:p>
        </w:tc>
        <w:tc>
          <w:tcPr>
            <w:tcW w:w="1299" w:type="pct"/>
          </w:tcPr>
          <w:p w14:paraId="1874BEFD" w14:textId="68FA0EE2" w:rsidR="00F47AE7" w:rsidRPr="00272F02" w:rsidRDefault="00F47AE7" w:rsidP="00C824A4">
            <w:pPr>
              <w:rPr>
                <w:sz w:val="20"/>
                <w:szCs w:val="20"/>
              </w:rPr>
            </w:pPr>
          </w:p>
        </w:tc>
        <w:tc>
          <w:tcPr>
            <w:tcW w:w="3161" w:type="pct"/>
          </w:tcPr>
          <w:p w14:paraId="51CF9CCB" w14:textId="5C19F0DB" w:rsidR="00F47AE7" w:rsidRPr="00272F02" w:rsidRDefault="00F47AE7" w:rsidP="00C824A4">
            <w:pPr>
              <w:rPr>
                <w:sz w:val="20"/>
                <w:szCs w:val="20"/>
              </w:rPr>
            </w:pPr>
          </w:p>
        </w:tc>
      </w:tr>
      <w:tr w:rsidR="00DB50C7" w:rsidRPr="00272F02" w14:paraId="63B5EBE3" w14:textId="77777777" w:rsidTr="00FF3C43">
        <w:trPr>
          <w:trHeight w:val="20"/>
        </w:trPr>
        <w:tc>
          <w:tcPr>
            <w:tcW w:w="540" w:type="pct"/>
          </w:tcPr>
          <w:p w14:paraId="4B24863A" w14:textId="6A39EBF4" w:rsidR="00F47AE7" w:rsidRPr="00272F02" w:rsidRDefault="00F47AE7" w:rsidP="00C824A4">
            <w:pPr>
              <w:rPr>
                <w:sz w:val="20"/>
                <w:szCs w:val="20"/>
              </w:rPr>
            </w:pPr>
          </w:p>
        </w:tc>
        <w:tc>
          <w:tcPr>
            <w:tcW w:w="1299" w:type="pct"/>
          </w:tcPr>
          <w:p w14:paraId="533E32B0" w14:textId="4B1DED25" w:rsidR="00F47AE7" w:rsidRPr="00272F02" w:rsidRDefault="00F47AE7" w:rsidP="00C824A4">
            <w:pPr>
              <w:rPr>
                <w:sz w:val="20"/>
                <w:szCs w:val="20"/>
              </w:rPr>
            </w:pPr>
          </w:p>
        </w:tc>
        <w:tc>
          <w:tcPr>
            <w:tcW w:w="3161" w:type="pct"/>
          </w:tcPr>
          <w:p w14:paraId="142B7F0E" w14:textId="561F87CC" w:rsidR="00F47AE7" w:rsidRPr="00272F02" w:rsidRDefault="00F47AE7" w:rsidP="00C824A4">
            <w:pPr>
              <w:rPr>
                <w:sz w:val="20"/>
                <w:szCs w:val="20"/>
              </w:rPr>
            </w:pPr>
          </w:p>
        </w:tc>
      </w:tr>
      <w:tr w:rsidR="00DB50C7" w:rsidRPr="00272F02" w14:paraId="30769A2E" w14:textId="77777777" w:rsidTr="00FF3C43">
        <w:trPr>
          <w:trHeight w:val="20"/>
        </w:trPr>
        <w:tc>
          <w:tcPr>
            <w:tcW w:w="540" w:type="pct"/>
          </w:tcPr>
          <w:p w14:paraId="55275F52" w14:textId="12A97168" w:rsidR="00F47AE7" w:rsidRPr="00272F02" w:rsidRDefault="00F47AE7" w:rsidP="00C824A4">
            <w:pPr>
              <w:rPr>
                <w:sz w:val="20"/>
                <w:szCs w:val="20"/>
              </w:rPr>
            </w:pPr>
          </w:p>
        </w:tc>
        <w:tc>
          <w:tcPr>
            <w:tcW w:w="1299" w:type="pct"/>
          </w:tcPr>
          <w:p w14:paraId="6280B04B" w14:textId="09706386" w:rsidR="00F47AE7" w:rsidRPr="00272F02" w:rsidRDefault="00F47AE7" w:rsidP="00C824A4">
            <w:pPr>
              <w:rPr>
                <w:sz w:val="20"/>
                <w:szCs w:val="20"/>
              </w:rPr>
            </w:pPr>
          </w:p>
        </w:tc>
        <w:tc>
          <w:tcPr>
            <w:tcW w:w="3161" w:type="pct"/>
          </w:tcPr>
          <w:p w14:paraId="7DF80F79" w14:textId="37A6BCC2" w:rsidR="00F47AE7" w:rsidRPr="00272F02" w:rsidRDefault="00F47AE7" w:rsidP="00C824A4">
            <w:pPr>
              <w:rPr>
                <w:sz w:val="20"/>
                <w:szCs w:val="20"/>
              </w:rPr>
            </w:pPr>
          </w:p>
        </w:tc>
      </w:tr>
      <w:tr w:rsidR="00DB50C7" w:rsidRPr="00272F02" w14:paraId="3B78924D" w14:textId="77777777" w:rsidTr="00FF3C43">
        <w:trPr>
          <w:trHeight w:val="20"/>
        </w:trPr>
        <w:tc>
          <w:tcPr>
            <w:tcW w:w="540" w:type="pct"/>
          </w:tcPr>
          <w:p w14:paraId="5105AF0D" w14:textId="12A43758" w:rsidR="00F47AE7" w:rsidRPr="00272F02" w:rsidRDefault="00F47AE7" w:rsidP="00C824A4">
            <w:pPr>
              <w:rPr>
                <w:sz w:val="20"/>
                <w:szCs w:val="20"/>
              </w:rPr>
            </w:pPr>
          </w:p>
        </w:tc>
        <w:tc>
          <w:tcPr>
            <w:tcW w:w="1299" w:type="pct"/>
          </w:tcPr>
          <w:p w14:paraId="6219657B" w14:textId="0B448A8D" w:rsidR="00F47AE7" w:rsidRPr="00272F02" w:rsidRDefault="00F47AE7" w:rsidP="00C824A4">
            <w:pPr>
              <w:rPr>
                <w:sz w:val="20"/>
                <w:szCs w:val="20"/>
              </w:rPr>
            </w:pPr>
          </w:p>
        </w:tc>
        <w:tc>
          <w:tcPr>
            <w:tcW w:w="3161" w:type="pct"/>
          </w:tcPr>
          <w:p w14:paraId="0356FEC6" w14:textId="79A59625" w:rsidR="00F47AE7" w:rsidRPr="00272F02" w:rsidRDefault="00F47AE7" w:rsidP="00C824A4">
            <w:pPr>
              <w:rPr>
                <w:sz w:val="20"/>
                <w:szCs w:val="20"/>
              </w:rPr>
            </w:pPr>
          </w:p>
        </w:tc>
      </w:tr>
      <w:tr w:rsidR="00DB50C7" w:rsidRPr="00272F02" w14:paraId="3F29A983" w14:textId="77777777" w:rsidTr="00FF3C43">
        <w:trPr>
          <w:trHeight w:val="20"/>
        </w:trPr>
        <w:tc>
          <w:tcPr>
            <w:tcW w:w="540" w:type="pct"/>
          </w:tcPr>
          <w:p w14:paraId="1B91596F" w14:textId="607E030C" w:rsidR="00F47AE7" w:rsidRPr="00272F02" w:rsidRDefault="00F47AE7" w:rsidP="00C824A4">
            <w:pPr>
              <w:rPr>
                <w:sz w:val="20"/>
                <w:szCs w:val="20"/>
              </w:rPr>
            </w:pPr>
          </w:p>
        </w:tc>
        <w:tc>
          <w:tcPr>
            <w:tcW w:w="1299" w:type="pct"/>
          </w:tcPr>
          <w:p w14:paraId="3220B96A" w14:textId="5D47DC11" w:rsidR="00F47AE7" w:rsidRPr="00272F02" w:rsidRDefault="00F47AE7" w:rsidP="00C824A4">
            <w:pPr>
              <w:rPr>
                <w:sz w:val="20"/>
                <w:szCs w:val="20"/>
              </w:rPr>
            </w:pPr>
          </w:p>
        </w:tc>
        <w:tc>
          <w:tcPr>
            <w:tcW w:w="3161" w:type="pct"/>
          </w:tcPr>
          <w:p w14:paraId="2C75D2ED" w14:textId="28D269EB" w:rsidR="00F47AE7" w:rsidRPr="00272F02" w:rsidRDefault="00F47AE7" w:rsidP="00C824A4">
            <w:pPr>
              <w:rPr>
                <w:sz w:val="20"/>
                <w:szCs w:val="20"/>
              </w:rPr>
            </w:pPr>
          </w:p>
        </w:tc>
      </w:tr>
      <w:tr w:rsidR="00DB50C7" w:rsidRPr="00272F02" w14:paraId="7519A462" w14:textId="77777777" w:rsidTr="00FF3C43">
        <w:trPr>
          <w:trHeight w:val="20"/>
        </w:trPr>
        <w:tc>
          <w:tcPr>
            <w:tcW w:w="540" w:type="pct"/>
          </w:tcPr>
          <w:p w14:paraId="3C58D125" w14:textId="2B362BDF" w:rsidR="00F47AE7" w:rsidRPr="00272F02" w:rsidRDefault="00F47AE7" w:rsidP="00C824A4">
            <w:pPr>
              <w:rPr>
                <w:sz w:val="20"/>
                <w:szCs w:val="20"/>
              </w:rPr>
            </w:pPr>
          </w:p>
        </w:tc>
        <w:tc>
          <w:tcPr>
            <w:tcW w:w="1299" w:type="pct"/>
          </w:tcPr>
          <w:p w14:paraId="365C4804" w14:textId="57BFE65C" w:rsidR="00F47AE7" w:rsidRPr="00272F02" w:rsidRDefault="00F47AE7" w:rsidP="00C824A4">
            <w:pPr>
              <w:rPr>
                <w:sz w:val="20"/>
                <w:szCs w:val="20"/>
              </w:rPr>
            </w:pPr>
          </w:p>
        </w:tc>
        <w:tc>
          <w:tcPr>
            <w:tcW w:w="3161" w:type="pct"/>
          </w:tcPr>
          <w:p w14:paraId="0D43978D" w14:textId="35EFBBFC" w:rsidR="00F47AE7" w:rsidRPr="00272F02" w:rsidRDefault="00F47AE7" w:rsidP="00C824A4">
            <w:pPr>
              <w:rPr>
                <w:sz w:val="20"/>
                <w:szCs w:val="20"/>
              </w:rPr>
            </w:pPr>
          </w:p>
        </w:tc>
      </w:tr>
      <w:tr w:rsidR="00DB50C7" w:rsidRPr="00272F02" w14:paraId="2D4805E1" w14:textId="77777777" w:rsidTr="00FF3C43">
        <w:trPr>
          <w:trHeight w:val="20"/>
        </w:trPr>
        <w:tc>
          <w:tcPr>
            <w:tcW w:w="540" w:type="pct"/>
          </w:tcPr>
          <w:p w14:paraId="73C42B39" w14:textId="490B7E13" w:rsidR="00F47AE7" w:rsidRPr="00272F02" w:rsidRDefault="00F47AE7" w:rsidP="00C824A4">
            <w:pPr>
              <w:rPr>
                <w:sz w:val="20"/>
                <w:szCs w:val="20"/>
              </w:rPr>
            </w:pPr>
          </w:p>
        </w:tc>
        <w:tc>
          <w:tcPr>
            <w:tcW w:w="1299" w:type="pct"/>
          </w:tcPr>
          <w:p w14:paraId="47BB3200" w14:textId="58F07C56" w:rsidR="00F47AE7" w:rsidRPr="00272F02" w:rsidRDefault="00F47AE7" w:rsidP="00C824A4">
            <w:pPr>
              <w:rPr>
                <w:sz w:val="20"/>
                <w:szCs w:val="20"/>
              </w:rPr>
            </w:pPr>
          </w:p>
        </w:tc>
        <w:tc>
          <w:tcPr>
            <w:tcW w:w="3161" w:type="pct"/>
          </w:tcPr>
          <w:p w14:paraId="737A136C" w14:textId="1CDEDC7D" w:rsidR="00F47AE7" w:rsidRPr="00272F02" w:rsidRDefault="00F47AE7" w:rsidP="00C824A4">
            <w:pPr>
              <w:rPr>
                <w:sz w:val="20"/>
                <w:szCs w:val="20"/>
              </w:rPr>
            </w:pPr>
          </w:p>
        </w:tc>
      </w:tr>
      <w:tr w:rsidR="007E2D24" w:rsidRPr="00272F02" w14:paraId="619368FA" w14:textId="77777777" w:rsidTr="00910BB6">
        <w:trPr>
          <w:trHeight w:val="20"/>
        </w:trPr>
        <w:tc>
          <w:tcPr>
            <w:tcW w:w="540" w:type="pct"/>
          </w:tcPr>
          <w:p w14:paraId="76E2EF75" w14:textId="2CBD7ACF" w:rsidR="007E2D24" w:rsidRPr="00272F02" w:rsidRDefault="007E2D24" w:rsidP="00C824A4">
            <w:pPr>
              <w:rPr>
                <w:sz w:val="20"/>
                <w:szCs w:val="20"/>
              </w:rPr>
            </w:pPr>
          </w:p>
        </w:tc>
        <w:tc>
          <w:tcPr>
            <w:tcW w:w="1299" w:type="pct"/>
          </w:tcPr>
          <w:p w14:paraId="7B095E53" w14:textId="7C1D110A" w:rsidR="007E2D24" w:rsidRPr="00272F02" w:rsidRDefault="007E2D24" w:rsidP="00C824A4">
            <w:pPr>
              <w:rPr>
                <w:sz w:val="20"/>
                <w:szCs w:val="20"/>
              </w:rPr>
            </w:pPr>
          </w:p>
        </w:tc>
        <w:tc>
          <w:tcPr>
            <w:tcW w:w="3161" w:type="pct"/>
          </w:tcPr>
          <w:p w14:paraId="31749C0D" w14:textId="0223B588" w:rsidR="007E2D24" w:rsidRPr="00272F02" w:rsidRDefault="007E2D24" w:rsidP="00C824A4">
            <w:pPr>
              <w:rPr>
                <w:sz w:val="20"/>
                <w:szCs w:val="20"/>
              </w:rPr>
            </w:pPr>
          </w:p>
        </w:tc>
      </w:tr>
      <w:tr w:rsidR="00DB50C7" w:rsidRPr="00272F02" w14:paraId="6CF463FE" w14:textId="77777777" w:rsidTr="00FF3C43">
        <w:trPr>
          <w:trHeight w:val="20"/>
        </w:trPr>
        <w:tc>
          <w:tcPr>
            <w:tcW w:w="540" w:type="pct"/>
          </w:tcPr>
          <w:p w14:paraId="3F165517" w14:textId="2EF7D07D" w:rsidR="00F47AE7" w:rsidRPr="00272F02" w:rsidRDefault="00F47AE7" w:rsidP="00C824A4">
            <w:pPr>
              <w:rPr>
                <w:sz w:val="20"/>
                <w:szCs w:val="20"/>
              </w:rPr>
            </w:pPr>
          </w:p>
        </w:tc>
        <w:tc>
          <w:tcPr>
            <w:tcW w:w="1299" w:type="pct"/>
          </w:tcPr>
          <w:p w14:paraId="56CB30B7" w14:textId="74061A16" w:rsidR="00F47AE7" w:rsidRPr="00272F02" w:rsidRDefault="00F47AE7" w:rsidP="00C824A4">
            <w:pPr>
              <w:rPr>
                <w:sz w:val="20"/>
                <w:szCs w:val="20"/>
              </w:rPr>
            </w:pPr>
          </w:p>
        </w:tc>
        <w:tc>
          <w:tcPr>
            <w:tcW w:w="3161" w:type="pct"/>
          </w:tcPr>
          <w:p w14:paraId="4C18C2C2" w14:textId="2923A432" w:rsidR="00F47AE7" w:rsidRPr="00272F02" w:rsidRDefault="00F47AE7" w:rsidP="00C824A4">
            <w:pPr>
              <w:rPr>
                <w:sz w:val="20"/>
                <w:szCs w:val="20"/>
              </w:rPr>
            </w:pPr>
          </w:p>
        </w:tc>
      </w:tr>
      <w:tr w:rsidR="007E2D24" w:rsidRPr="00272F02" w14:paraId="097B5A80" w14:textId="77777777" w:rsidTr="00910BB6">
        <w:trPr>
          <w:trHeight w:val="20"/>
        </w:trPr>
        <w:tc>
          <w:tcPr>
            <w:tcW w:w="540" w:type="pct"/>
          </w:tcPr>
          <w:p w14:paraId="1941F7F8" w14:textId="575EE2B6" w:rsidR="007E2D24" w:rsidRPr="00272F02" w:rsidRDefault="007E2D24" w:rsidP="00C824A4">
            <w:pPr>
              <w:rPr>
                <w:sz w:val="20"/>
                <w:szCs w:val="20"/>
              </w:rPr>
            </w:pPr>
          </w:p>
        </w:tc>
        <w:tc>
          <w:tcPr>
            <w:tcW w:w="1299" w:type="pct"/>
          </w:tcPr>
          <w:p w14:paraId="12D2A17D" w14:textId="6E2C4412" w:rsidR="007E2D24" w:rsidRPr="00272F02" w:rsidRDefault="007E2D24" w:rsidP="00C824A4">
            <w:pPr>
              <w:rPr>
                <w:sz w:val="20"/>
                <w:szCs w:val="20"/>
              </w:rPr>
            </w:pPr>
          </w:p>
        </w:tc>
        <w:tc>
          <w:tcPr>
            <w:tcW w:w="3161" w:type="pct"/>
          </w:tcPr>
          <w:p w14:paraId="3589FB52" w14:textId="2B44C68E" w:rsidR="007E2D24" w:rsidRPr="00272F02" w:rsidRDefault="007E2D24" w:rsidP="00C824A4">
            <w:pPr>
              <w:rPr>
                <w:sz w:val="20"/>
                <w:szCs w:val="20"/>
              </w:rPr>
            </w:pPr>
          </w:p>
        </w:tc>
      </w:tr>
      <w:tr w:rsidR="00DB50C7" w:rsidRPr="00272F02" w14:paraId="1475A327" w14:textId="77777777" w:rsidTr="00FF3C43">
        <w:trPr>
          <w:trHeight w:val="20"/>
        </w:trPr>
        <w:tc>
          <w:tcPr>
            <w:tcW w:w="540" w:type="pct"/>
          </w:tcPr>
          <w:p w14:paraId="76ACE71B" w14:textId="0881F0A2" w:rsidR="00F47AE7" w:rsidRPr="00272F02" w:rsidRDefault="00F47AE7" w:rsidP="00C824A4">
            <w:pPr>
              <w:rPr>
                <w:sz w:val="20"/>
                <w:szCs w:val="20"/>
              </w:rPr>
            </w:pPr>
          </w:p>
        </w:tc>
        <w:tc>
          <w:tcPr>
            <w:tcW w:w="1299" w:type="pct"/>
          </w:tcPr>
          <w:p w14:paraId="622ADCEF" w14:textId="7BF92F6B" w:rsidR="00F47AE7" w:rsidRPr="00272F02" w:rsidRDefault="00F47AE7" w:rsidP="00C824A4">
            <w:pPr>
              <w:rPr>
                <w:sz w:val="20"/>
                <w:szCs w:val="20"/>
              </w:rPr>
            </w:pPr>
          </w:p>
        </w:tc>
        <w:tc>
          <w:tcPr>
            <w:tcW w:w="3161" w:type="pct"/>
          </w:tcPr>
          <w:p w14:paraId="216AACD8" w14:textId="219D2165" w:rsidR="00F47AE7" w:rsidRPr="00272F02" w:rsidRDefault="00F47AE7" w:rsidP="00C824A4">
            <w:pPr>
              <w:rPr>
                <w:sz w:val="20"/>
                <w:szCs w:val="20"/>
              </w:rPr>
            </w:pPr>
          </w:p>
        </w:tc>
      </w:tr>
      <w:tr w:rsidR="00DB50C7" w:rsidRPr="00272F02" w14:paraId="5B77B27B" w14:textId="77777777" w:rsidTr="00FF3C43">
        <w:trPr>
          <w:trHeight w:val="20"/>
        </w:trPr>
        <w:tc>
          <w:tcPr>
            <w:tcW w:w="540" w:type="pct"/>
          </w:tcPr>
          <w:p w14:paraId="0000C9FE" w14:textId="2416ED65" w:rsidR="00F47AE7" w:rsidRPr="00272F02" w:rsidRDefault="00F47AE7" w:rsidP="00C824A4">
            <w:pPr>
              <w:rPr>
                <w:sz w:val="20"/>
                <w:szCs w:val="20"/>
              </w:rPr>
            </w:pPr>
          </w:p>
        </w:tc>
        <w:tc>
          <w:tcPr>
            <w:tcW w:w="1299" w:type="pct"/>
          </w:tcPr>
          <w:p w14:paraId="3951B8F1" w14:textId="1E9DFD08" w:rsidR="00F47AE7" w:rsidRPr="00272F02" w:rsidRDefault="00F47AE7" w:rsidP="00C824A4">
            <w:pPr>
              <w:rPr>
                <w:sz w:val="20"/>
                <w:szCs w:val="20"/>
              </w:rPr>
            </w:pPr>
          </w:p>
        </w:tc>
        <w:tc>
          <w:tcPr>
            <w:tcW w:w="3161" w:type="pct"/>
          </w:tcPr>
          <w:p w14:paraId="0F30BAB7" w14:textId="2E00DE5E" w:rsidR="00F47AE7" w:rsidRPr="00272F02" w:rsidRDefault="00F47AE7" w:rsidP="00C824A4">
            <w:pPr>
              <w:rPr>
                <w:sz w:val="20"/>
                <w:szCs w:val="20"/>
              </w:rPr>
            </w:pPr>
          </w:p>
        </w:tc>
      </w:tr>
      <w:tr w:rsidR="00DB50C7" w:rsidRPr="00272F02" w14:paraId="552C0E4D" w14:textId="77777777" w:rsidTr="00FF3C43">
        <w:trPr>
          <w:trHeight w:val="20"/>
        </w:trPr>
        <w:tc>
          <w:tcPr>
            <w:tcW w:w="540" w:type="pct"/>
          </w:tcPr>
          <w:p w14:paraId="1A06F4C6" w14:textId="725F9A68" w:rsidR="00F47AE7" w:rsidRPr="00272F02" w:rsidRDefault="00F47AE7" w:rsidP="00C824A4">
            <w:pPr>
              <w:rPr>
                <w:sz w:val="20"/>
                <w:szCs w:val="20"/>
              </w:rPr>
            </w:pPr>
          </w:p>
        </w:tc>
        <w:tc>
          <w:tcPr>
            <w:tcW w:w="1299" w:type="pct"/>
          </w:tcPr>
          <w:p w14:paraId="17E90C79" w14:textId="779A8124" w:rsidR="00F47AE7" w:rsidRPr="00272F02" w:rsidRDefault="00F47AE7" w:rsidP="00C824A4">
            <w:pPr>
              <w:rPr>
                <w:sz w:val="20"/>
                <w:szCs w:val="20"/>
              </w:rPr>
            </w:pPr>
          </w:p>
        </w:tc>
        <w:tc>
          <w:tcPr>
            <w:tcW w:w="3161" w:type="pct"/>
          </w:tcPr>
          <w:p w14:paraId="62904ECE" w14:textId="7D592D5F" w:rsidR="00F47AE7" w:rsidRPr="00272F02" w:rsidRDefault="00F47AE7" w:rsidP="00C824A4">
            <w:pPr>
              <w:rPr>
                <w:sz w:val="20"/>
                <w:szCs w:val="20"/>
              </w:rPr>
            </w:pPr>
          </w:p>
        </w:tc>
      </w:tr>
      <w:tr w:rsidR="00DB50C7" w:rsidRPr="00272F02" w14:paraId="262FB018" w14:textId="77777777" w:rsidTr="00FF3C43">
        <w:trPr>
          <w:trHeight w:val="20"/>
        </w:trPr>
        <w:tc>
          <w:tcPr>
            <w:tcW w:w="540" w:type="pct"/>
          </w:tcPr>
          <w:p w14:paraId="162D752B" w14:textId="612E99E9" w:rsidR="00F47AE7" w:rsidRPr="00272F02" w:rsidRDefault="00F47AE7" w:rsidP="00C824A4">
            <w:pPr>
              <w:rPr>
                <w:sz w:val="20"/>
                <w:szCs w:val="20"/>
              </w:rPr>
            </w:pPr>
          </w:p>
        </w:tc>
        <w:tc>
          <w:tcPr>
            <w:tcW w:w="1299" w:type="pct"/>
          </w:tcPr>
          <w:p w14:paraId="68F4BA40" w14:textId="53D357FC" w:rsidR="00F47AE7" w:rsidRPr="00272F02" w:rsidRDefault="00F47AE7" w:rsidP="00C824A4">
            <w:pPr>
              <w:rPr>
                <w:sz w:val="20"/>
                <w:szCs w:val="20"/>
              </w:rPr>
            </w:pPr>
          </w:p>
        </w:tc>
        <w:tc>
          <w:tcPr>
            <w:tcW w:w="3161" w:type="pct"/>
          </w:tcPr>
          <w:p w14:paraId="0F9A1BF8" w14:textId="6DE33E4E" w:rsidR="00F47AE7" w:rsidRPr="00272F02" w:rsidRDefault="00F47AE7" w:rsidP="00C824A4">
            <w:pPr>
              <w:rPr>
                <w:sz w:val="20"/>
                <w:szCs w:val="20"/>
              </w:rPr>
            </w:pPr>
          </w:p>
        </w:tc>
      </w:tr>
      <w:tr w:rsidR="00DB50C7" w:rsidRPr="00272F02" w14:paraId="3E767A3D" w14:textId="77777777" w:rsidTr="00FF3C43">
        <w:trPr>
          <w:trHeight w:val="20"/>
        </w:trPr>
        <w:tc>
          <w:tcPr>
            <w:tcW w:w="540" w:type="pct"/>
          </w:tcPr>
          <w:p w14:paraId="0E8348A3" w14:textId="41DA156C" w:rsidR="00F47AE7" w:rsidRPr="00272F02" w:rsidRDefault="00F47AE7" w:rsidP="00C824A4">
            <w:pPr>
              <w:rPr>
                <w:sz w:val="20"/>
                <w:szCs w:val="20"/>
              </w:rPr>
            </w:pPr>
          </w:p>
        </w:tc>
        <w:tc>
          <w:tcPr>
            <w:tcW w:w="1299" w:type="pct"/>
          </w:tcPr>
          <w:p w14:paraId="5D86465E" w14:textId="6674970A" w:rsidR="00F47AE7" w:rsidRPr="00272F02" w:rsidRDefault="00F47AE7" w:rsidP="00C824A4">
            <w:pPr>
              <w:rPr>
                <w:sz w:val="20"/>
                <w:szCs w:val="20"/>
              </w:rPr>
            </w:pPr>
          </w:p>
        </w:tc>
        <w:tc>
          <w:tcPr>
            <w:tcW w:w="3161" w:type="pct"/>
          </w:tcPr>
          <w:p w14:paraId="034663FC" w14:textId="21D34D6D" w:rsidR="00F47AE7" w:rsidRPr="00272F02" w:rsidRDefault="00F47AE7" w:rsidP="00C824A4">
            <w:pPr>
              <w:rPr>
                <w:sz w:val="20"/>
                <w:szCs w:val="20"/>
              </w:rPr>
            </w:pPr>
          </w:p>
        </w:tc>
      </w:tr>
      <w:tr w:rsidR="00DB50C7" w:rsidRPr="00272F02" w14:paraId="0FE2A92E" w14:textId="77777777" w:rsidTr="00FF3C43">
        <w:trPr>
          <w:trHeight w:val="20"/>
        </w:trPr>
        <w:tc>
          <w:tcPr>
            <w:tcW w:w="540" w:type="pct"/>
          </w:tcPr>
          <w:p w14:paraId="623C38C6" w14:textId="424E0C90" w:rsidR="00F47AE7" w:rsidRPr="00272F02" w:rsidRDefault="00F47AE7" w:rsidP="00C824A4">
            <w:pPr>
              <w:rPr>
                <w:sz w:val="20"/>
                <w:szCs w:val="20"/>
              </w:rPr>
            </w:pPr>
          </w:p>
        </w:tc>
        <w:tc>
          <w:tcPr>
            <w:tcW w:w="1299" w:type="pct"/>
          </w:tcPr>
          <w:p w14:paraId="3B5AE0C4" w14:textId="4744D278" w:rsidR="00F47AE7" w:rsidRPr="00272F02" w:rsidRDefault="00F47AE7" w:rsidP="00C824A4">
            <w:pPr>
              <w:rPr>
                <w:sz w:val="20"/>
                <w:szCs w:val="20"/>
              </w:rPr>
            </w:pPr>
          </w:p>
        </w:tc>
        <w:tc>
          <w:tcPr>
            <w:tcW w:w="3161" w:type="pct"/>
          </w:tcPr>
          <w:p w14:paraId="286D9B11" w14:textId="364B1D7C" w:rsidR="00F47AE7" w:rsidRPr="00272F02" w:rsidRDefault="00F47AE7" w:rsidP="00C824A4">
            <w:pPr>
              <w:rPr>
                <w:sz w:val="20"/>
                <w:szCs w:val="20"/>
              </w:rPr>
            </w:pPr>
          </w:p>
        </w:tc>
      </w:tr>
      <w:tr w:rsidR="00DB50C7" w:rsidRPr="00272F02" w14:paraId="3A79C6AA" w14:textId="77777777" w:rsidTr="00FF3C43">
        <w:trPr>
          <w:trHeight w:val="20"/>
        </w:trPr>
        <w:tc>
          <w:tcPr>
            <w:tcW w:w="540" w:type="pct"/>
          </w:tcPr>
          <w:p w14:paraId="05810090" w14:textId="7AB6FA5B" w:rsidR="00F47AE7" w:rsidRPr="00272F02" w:rsidRDefault="00F47AE7" w:rsidP="00C824A4">
            <w:pPr>
              <w:rPr>
                <w:sz w:val="20"/>
                <w:szCs w:val="20"/>
              </w:rPr>
            </w:pPr>
          </w:p>
        </w:tc>
        <w:tc>
          <w:tcPr>
            <w:tcW w:w="1299" w:type="pct"/>
          </w:tcPr>
          <w:p w14:paraId="40FF464A" w14:textId="5CF06B92" w:rsidR="00F47AE7" w:rsidRPr="00272F02" w:rsidRDefault="00F47AE7" w:rsidP="00C824A4">
            <w:pPr>
              <w:rPr>
                <w:sz w:val="20"/>
                <w:szCs w:val="20"/>
              </w:rPr>
            </w:pPr>
          </w:p>
        </w:tc>
        <w:tc>
          <w:tcPr>
            <w:tcW w:w="3161" w:type="pct"/>
          </w:tcPr>
          <w:p w14:paraId="1C3864A5" w14:textId="4E8F1646" w:rsidR="00F47AE7" w:rsidRPr="00272F02" w:rsidRDefault="00F47AE7" w:rsidP="00C824A4">
            <w:pPr>
              <w:rPr>
                <w:sz w:val="20"/>
                <w:szCs w:val="20"/>
              </w:rPr>
            </w:pPr>
          </w:p>
        </w:tc>
      </w:tr>
      <w:tr w:rsidR="00DB50C7" w:rsidRPr="00272F02" w14:paraId="156B07C2" w14:textId="77777777" w:rsidTr="00FF3C43">
        <w:trPr>
          <w:trHeight w:val="20"/>
        </w:trPr>
        <w:tc>
          <w:tcPr>
            <w:tcW w:w="540" w:type="pct"/>
          </w:tcPr>
          <w:p w14:paraId="6CC72E7D" w14:textId="625649E1" w:rsidR="00F47AE7" w:rsidRPr="00272F02" w:rsidRDefault="00F47AE7" w:rsidP="00C824A4">
            <w:pPr>
              <w:rPr>
                <w:sz w:val="20"/>
                <w:szCs w:val="20"/>
              </w:rPr>
            </w:pPr>
          </w:p>
        </w:tc>
        <w:tc>
          <w:tcPr>
            <w:tcW w:w="1299" w:type="pct"/>
          </w:tcPr>
          <w:p w14:paraId="304F5D3C" w14:textId="235D1D66" w:rsidR="00F47AE7" w:rsidRPr="00272F02" w:rsidRDefault="00F47AE7" w:rsidP="00C824A4">
            <w:pPr>
              <w:rPr>
                <w:sz w:val="20"/>
                <w:szCs w:val="20"/>
              </w:rPr>
            </w:pPr>
          </w:p>
        </w:tc>
        <w:tc>
          <w:tcPr>
            <w:tcW w:w="3161" w:type="pct"/>
          </w:tcPr>
          <w:p w14:paraId="6FB888F5" w14:textId="463D91AB" w:rsidR="00F47AE7" w:rsidRPr="00272F02" w:rsidRDefault="00F47AE7" w:rsidP="00C824A4">
            <w:pPr>
              <w:rPr>
                <w:sz w:val="20"/>
                <w:szCs w:val="20"/>
              </w:rPr>
            </w:pPr>
          </w:p>
        </w:tc>
      </w:tr>
      <w:tr w:rsidR="00DB50C7" w:rsidRPr="00272F02" w14:paraId="1B6869E1" w14:textId="77777777" w:rsidTr="00FF3C43">
        <w:trPr>
          <w:trHeight w:val="20"/>
        </w:trPr>
        <w:tc>
          <w:tcPr>
            <w:tcW w:w="540" w:type="pct"/>
          </w:tcPr>
          <w:p w14:paraId="46154E8E" w14:textId="430A2F21" w:rsidR="00F47AE7" w:rsidRPr="00272F02" w:rsidRDefault="00F47AE7" w:rsidP="00C824A4">
            <w:pPr>
              <w:rPr>
                <w:sz w:val="20"/>
                <w:szCs w:val="20"/>
              </w:rPr>
            </w:pPr>
          </w:p>
        </w:tc>
        <w:tc>
          <w:tcPr>
            <w:tcW w:w="1299" w:type="pct"/>
          </w:tcPr>
          <w:p w14:paraId="3A737674" w14:textId="78BECEF0" w:rsidR="00F47AE7" w:rsidRPr="00272F02" w:rsidRDefault="00F47AE7" w:rsidP="00C824A4">
            <w:pPr>
              <w:rPr>
                <w:sz w:val="20"/>
                <w:szCs w:val="20"/>
              </w:rPr>
            </w:pPr>
          </w:p>
        </w:tc>
        <w:tc>
          <w:tcPr>
            <w:tcW w:w="3161" w:type="pct"/>
          </w:tcPr>
          <w:p w14:paraId="7A9403F3" w14:textId="20105482" w:rsidR="00F47AE7" w:rsidRPr="00272F02" w:rsidRDefault="00F47AE7" w:rsidP="00C824A4">
            <w:pPr>
              <w:rPr>
                <w:sz w:val="20"/>
                <w:szCs w:val="20"/>
              </w:rPr>
            </w:pPr>
          </w:p>
        </w:tc>
      </w:tr>
      <w:tr w:rsidR="00DB50C7" w:rsidRPr="00272F02" w14:paraId="59B57FE2" w14:textId="77777777" w:rsidTr="00FF3C43">
        <w:trPr>
          <w:trHeight w:val="20"/>
        </w:trPr>
        <w:tc>
          <w:tcPr>
            <w:tcW w:w="540" w:type="pct"/>
          </w:tcPr>
          <w:p w14:paraId="0FB2A619" w14:textId="2D86CAC1" w:rsidR="00F47AE7" w:rsidRPr="00272F02" w:rsidRDefault="00F47AE7" w:rsidP="00C824A4">
            <w:pPr>
              <w:rPr>
                <w:sz w:val="20"/>
                <w:szCs w:val="20"/>
              </w:rPr>
            </w:pPr>
          </w:p>
        </w:tc>
        <w:tc>
          <w:tcPr>
            <w:tcW w:w="1299" w:type="pct"/>
          </w:tcPr>
          <w:p w14:paraId="539AB9E3" w14:textId="271D2B8D" w:rsidR="00F47AE7" w:rsidRPr="00272F02" w:rsidRDefault="00F47AE7" w:rsidP="00C824A4">
            <w:pPr>
              <w:rPr>
                <w:sz w:val="20"/>
                <w:szCs w:val="20"/>
              </w:rPr>
            </w:pPr>
          </w:p>
        </w:tc>
        <w:tc>
          <w:tcPr>
            <w:tcW w:w="3161" w:type="pct"/>
          </w:tcPr>
          <w:p w14:paraId="71DA2B21" w14:textId="251C871B" w:rsidR="00F47AE7" w:rsidRPr="00272F02" w:rsidRDefault="00F47AE7" w:rsidP="00C824A4">
            <w:pPr>
              <w:rPr>
                <w:sz w:val="20"/>
                <w:szCs w:val="20"/>
              </w:rPr>
            </w:pPr>
          </w:p>
        </w:tc>
      </w:tr>
      <w:tr w:rsidR="00DB50C7" w:rsidRPr="00272F02" w14:paraId="46783877" w14:textId="77777777" w:rsidTr="00FF3C43">
        <w:trPr>
          <w:trHeight w:val="20"/>
        </w:trPr>
        <w:tc>
          <w:tcPr>
            <w:tcW w:w="540" w:type="pct"/>
          </w:tcPr>
          <w:p w14:paraId="22F7D459" w14:textId="5277EA34" w:rsidR="00F47AE7" w:rsidRPr="00272F02" w:rsidRDefault="00F47AE7" w:rsidP="00C824A4">
            <w:pPr>
              <w:rPr>
                <w:sz w:val="20"/>
                <w:szCs w:val="20"/>
              </w:rPr>
            </w:pPr>
          </w:p>
        </w:tc>
        <w:tc>
          <w:tcPr>
            <w:tcW w:w="1299" w:type="pct"/>
          </w:tcPr>
          <w:p w14:paraId="189A2C9B" w14:textId="5D60AD19" w:rsidR="00F47AE7" w:rsidRPr="00272F02" w:rsidRDefault="00F47AE7" w:rsidP="00C824A4">
            <w:pPr>
              <w:rPr>
                <w:sz w:val="20"/>
                <w:szCs w:val="20"/>
              </w:rPr>
            </w:pPr>
          </w:p>
        </w:tc>
        <w:tc>
          <w:tcPr>
            <w:tcW w:w="3161" w:type="pct"/>
          </w:tcPr>
          <w:p w14:paraId="6DADFAB7" w14:textId="60DD7A9C" w:rsidR="00F47AE7" w:rsidRPr="00272F02" w:rsidRDefault="00F47AE7" w:rsidP="00C824A4">
            <w:pPr>
              <w:rPr>
                <w:sz w:val="20"/>
                <w:szCs w:val="20"/>
              </w:rPr>
            </w:pPr>
          </w:p>
        </w:tc>
      </w:tr>
      <w:tr w:rsidR="00DB50C7" w:rsidRPr="00272F02" w14:paraId="78F210F0" w14:textId="77777777" w:rsidTr="00FF3C43">
        <w:trPr>
          <w:trHeight w:val="20"/>
        </w:trPr>
        <w:tc>
          <w:tcPr>
            <w:tcW w:w="540" w:type="pct"/>
          </w:tcPr>
          <w:p w14:paraId="0D1AFBFC" w14:textId="2BB5AD68" w:rsidR="00F47AE7" w:rsidRPr="00272F02" w:rsidRDefault="00F47AE7" w:rsidP="00C824A4">
            <w:pPr>
              <w:rPr>
                <w:sz w:val="20"/>
                <w:szCs w:val="20"/>
              </w:rPr>
            </w:pPr>
          </w:p>
        </w:tc>
        <w:tc>
          <w:tcPr>
            <w:tcW w:w="1299" w:type="pct"/>
          </w:tcPr>
          <w:p w14:paraId="5F41A259" w14:textId="73CA367C" w:rsidR="00F47AE7" w:rsidRPr="00272F02" w:rsidRDefault="00F47AE7" w:rsidP="00C824A4">
            <w:pPr>
              <w:rPr>
                <w:sz w:val="20"/>
                <w:szCs w:val="20"/>
              </w:rPr>
            </w:pPr>
          </w:p>
        </w:tc>
        <w:tc>
          <w:tcPr>
            <w:tcW w:w="3161" w:type="pct"/>
          </w:tcPr>
          <w:p w14:paraId="73FE2C30" w14:textId="2F992CBB" w:rsidR="00F47AE7" w:rsidRPr="00272F02" w:rsidRDefault="00F47AE7" w:rsidP="00C824A4">
            <w:pPr>
              <w:rPr>
                <w:sz w:val="20"/>
                <w:szCs w:val="20"/>
              </w:rPr>
            </w:pPr>
          </w:p>
        </w:tc>
      </w:tr>
      <w:tr w:rsidR="00DB50C7" w:rsidRPr="00272F02" w14:paraId="388FA106" w14:textId="77777777" w:rsidTr="00FF3C43">
        <w:trPr>
          <w:trHeight w:val="20"/>
        </w:trPr>
        <w:tc>
          <w:tcPr>
            <w:tcW w:w="540" w:type="pct"/>
          </w:tcPr>
          <w:p w14:paraId="7980CFC7" w14:textId="2255DB2D" w:rsidR="00F47AE7" w:rsidRPr="00272F02" w:rsidRDefault="00F47AE7" w:rsidP="00C824A4">
            <w:pPr>
              <w:rPr>
                <w:sz w:val="20"/>
                <w:szCs w:val="20"/>
              </w:rPr>
            </w:pPr>
          </w:p>
        </w:tc>
        <w:tc>
          <w:tcPr>
            <w:tcW w:w="1299" w:type="pct"/>
          </w:tcPr>
          <w:p w14:paraId="5DB00A97" w14:textId="52C60DA3" w:rsidR="00F47AE7" w:rsidRPr="00272F02" w:rsidRDefault="00F47AE7" w:rsidP="00C824A4">
            <w:pPr>
              <w:rPr>
                <w:sz w:val="20"/>
                <w:szCs w:val="20"/>
              </w:rPr>
            </w:pPr>
          </w:p>
        </w:tc>
        <w:tc>
          <w:tcPr>
            <w:tcW w:w="3161" w:type="pct"/>
          </w:tcPr>
          <w:p w14:paraId="45932217" w14:textId="675CB4D8" w:rsidR="00F47AE7" w:rsidRPr="00272F02" w:rsidRDefault="00F47AE7" w:rsidP="00C824A4">
            <w:pPr>
              <w:rPr>
                <w:sz w:val="20"/>
                <w:szCs w:val="20"/>
              </w:rPr>
            </w:pPr>
          </w:p>
        </w:tc>
      </w:tr>
      <w:tr w:rsidR="00DB50C7" w:rsidRPr="00272F02" w14:paraId="5F5F0F0E" w14:textId="77777777" w:rsidTr="00FF3C43">
        <w:trPr>
          <w:trHeight w:val="20"/>
        </w:trPr>
        <w:tc>
          <w:tcPr>
            <w:tcW w:w="540" w:type="pct"/>
          </w:tcPr>
          <w:p w14:paraId="792146C2" w14:textId="6A92AA64" w:rsidR="00F47AE7" w:rsidRPr="00272F02" w:rsidRDefault="00F47AE7" w:rsidP="00C824A4">
            <w:pPr>
              <w:rPr>
                <w:sz w:val="20"/>
                <w:szCs w:val="20"/>
              </w:rPr>
            </w:pPr>
          </w:p>
        </w:tc>
        <w:tc>
          <w:tcPr>
            <w:tcW w:w="1299" w:type="pct"/>
          </w:tcPr>
          <w:p w14:paraId="0CA469AE" w14:textId="179FBC10" w:rsidR="00F47AE7" w:rsidRPr="00272F02" w:rsidRDefault="00F47AE7" w:rsidP="00C824A4">
            <w:pPr>
              <w:rPr>
                <w:sz w:val="20"/>
                <w:szCs w:val="20"/>
              </w:rPr>
            </w:pPr>
          </w:p>
        </w:tc>
        <w:tc>
          <w:tcPr>
            <w:tcW w:w="3161" w:type="pct"/>
          </w:tcPr>
          <w:p w14:paraId="1A76EC97" w14:textId="65FE5D58" w:rsidR="00F47AE7" w:rsidRPr="00272F02" w:rsidRDefault="00F47AE7" w:rsidP="00C824A4">
            <w:pPr>
              <w:rPr>
                <w:sz w:val="20"/>
                <w:szCs w:val="20"/>
              </w:rPr>
            </w:pPr>
          </w:p>
        </w:tc>
      </w:tr>
      <w:tr w:rsidR="00DB50C7" w:rsidRPr="00272F02" w14:paraId="78F489E4" w14:textId="77777777" w:rsidTr="00FF3C43">
        <w:trPr>
          <w:trHeight w:val="20"/>
        </w:trPr>
        <w:tc>
          <w:tcPr>
            <w:tcW w:w="540" w:type="pct"/>
          </w:tcPr>
          <w:p w14:paraId="5CD180BF" w14:textId="6A4FE743" w:rsidR="00F47AE7" w:rsidRPr="00272F02" w:rsidRDefault="00F47AE7" w:rsidP="00C824A4">
            <w:pPr>
              <w:rPr>
                <w:sz w:val="20"/>
                <w:szCs w:val="20"/>
              </w:rPr>
            </w:pPr>
          </w:p>
        </w:tc>
        <w:tc>
          <w:tcPr>
            <w:tcW w:w="1299" w:type="pct"/>
          </w:tcPr>
          <w:p w14:paraId="6C451878" w14:textId="1667DD91" w:rsidR="00F47AE7" w:rsidRPr="00272F02" w:rsidRDefault="00F47AE7" w:rsidP="00C824A4">
            <w:pPr>
              <w:rPr>
                <w:sz w:val="20"/>
                <w:szCs w:val="20"/>
              </w:rPr>
            </w:pPr>
          </w:p>
        </w:tc>
        <w:tc>
          <w:tcPr>
            <w:tcW w:w="3161" w:type="pct"/>
          </w:tcPr>
          <w:p w14:paraId="31C8A1D1" w14:textId="3F6C9900" w:rsidR="00F47AE7" w:rsidRPr="00272F02" w:rsidRDefault="00F47AE7" w:rsidP="00C824A4">
            <w:pPr>
              <w:rPr>
                <w:sz w:val="20"/>
                <w:szCs w:val="20"/>
              </w:rPr>
            </w:pPr>
          </w:p>
        </w:tc>
      </w:tr>
      <w:tr w:rsidR="00DB50C7" w:rsidRPr="00272F02" w14:paraId="5C2B2A78" w14:textId="77777777" w:rsidTr="00FF3C43">
        <w:trPr>
          <w:trHeight w:val="20"/>
        </w:trPr>
        <w:tc>
          <w:tcPr>
            <w:tcW w:w="540" w:type="pct"/>
          </w:tcPr>
          <w:p w14:paraId="585AEE28" w14:textId="44365E6E" w:rsidR="00F47AE7" w:rsidRPr="00272F02" w:rsidRDefault="00F47AE7" w:rsidP="00C824A4">
            <w:pPr>
              <w:rPr>
                <w:sz w:val="20"/>
                <w:szCs w:val="20"/>
              </w:rPr>
            </w:pPr>
          </w:p>
        </w:tc>
        <w:tc>
          <w:tcPr>
            <w:tcW w:w="1299" w:type="pct"/>
          </w:tcPr>
          <w:p w14:paraId="336F57F6" w14:textId="74D17C19" w:rsidR="00F47AE7" w:rsidRPr="00272F02" w:rsidRDefault="00F47AE7" w:rsidP="00C824A4">
            <w:pPr>
              <w:rPr>
                <w:sz w:val="20"/>
                <w:szCs w:val="20"/>
              </w:rPr>
            </w:pPr>
          </w:p>
        </w:tc>
        <w:tc>
          <w:tcPr>
            <w:tcW w:w="3161" w:type="pct"/>
          </w:tcPr>
          <w:p w14:paraId="518E53A1" w14:textId="2392B8A1" w:rsidR="00F47AE7" w:rsidRPr="00272F02" w:rsidRDefault="00F47AE7" w:rsidP="00C824A4">
            <w:pPr>
              <w:rPr>
                <w:sz w:val="20"/>
                <w:szCs w:val="20"/>
              </w:rPr>
            </w:pPr>
          </w:p>
        </w:tc>
      </w:tr>
      <w:tr w:rsidR="00DB50C7" w:rsidRPr="00272F02" w14:paraId="171CD32B" w14:textId="77777777" w:rsidTr="00FF3C43">
        <w:trPr>
          <w:trHeight w:val="20"/>
        </w:trPr>
        <w:tc>
          <w:tcPr>
            <w:tcW w:w="540" w:type="pct"/>
          </w:tcPr>
          <w:p w14:paraId="7F091568" w14:textId="4EC1C165" w:rsidR="00F47AE7" w:rsidRPr="00272F02" w:rsidRDefault="00F47AE7" w:rsidP="00C824A4">
            <w:pPr>
              <w:rPr>
                <w:sz w:val="20"/>
                <w:szCs w:val="20"/>
              </w:rPr>
            </w:pPr>
          </w:p>
        </w:tc>
        <w:tc>
          <w:tcPr>
            <w:tcW w:w="1299" w:type="pct"/>
          </w:tcPr>
          <w:p w14:paraId="1A87327E" w14:textId="7A250F69" w:rsidR="00F47AE7" w:rsidRPr="00272F02" w:rsidRDefault="00F47AE7" w:rsidP="00C824A4">
            <w:pPr>
              <w:rPr>
                <w:sz w:val="20"/>
                <w:szCs w:val="20"/>
              </w:rPr>
            </w:pPr>
          </w:p>
        </w:tc>
        <w:tc>
          <w:tcPr>
            <w:tcW w:w="3161" w:type="pct"/>
          </w:tcPr>
          <w:p w14:paraId="4FA8BB0D" w14:textId="7ACD3989" w:rsidR="00F47AE7" w:rsidRPr="00272F02" w:rsidRDefault="00F47AE7" w:rsidP="00C824A4">
            <w:pPr>
              <w:rPr>
                <w:sz w:val="20"/>
                <w:szCs w:val="20"/>
              </w:rPr>
            </w:pPr>
          </w:p>
        </w:tc>
      </w:tr>
      <w:tr w:rsidR="00DB50C7" w:rsidRPr="00272F02" w14:paraId="7029607E" w14:textId="77777777" w:rsidTr="00FF3C43">
        <w:trPr>
          <w:trHeight w:val="20"/>
        </w:trPr>
        <w:tc>
          <w:tcPr>
            <w:tcW w:w="540" w:type="pct"/>
          </w:tcPr>
          <w:p w14:paraId="47DDCC3F" w14:textId="2E25297E" w:rsidR="00F47AE7" w:rsidRPr="00272F02" w:rsidRDefault="00F47AE7" w:rsidP="00C824A4">
            <w:pPr>
              <w:rPr>
                <w:sz w:val="20"/>
                <w:szCs w:val="20"/>
              </w:rPr>
            </w:pPr>
          </w:p>
        </w:tc>
        <w:tc>
          <w:tcPr>
            <w:tcW w:w="1299" w:type="pct"/>
          </w:tcPr>
          <w:p w14:paraId="22F16C7F" w14:textId="62B58FD4" w:rsidR="00F47AE7" w:rsidRPr="00272F02" w:rsidRDefault="00F47AE7" w:rsidP="00C824A4">
            <w:pPr>
              <w:rPr>
                <w:sz w:val="20"/>
                <w:szCs w:val="20"/>
              </w:rPr>
            </w:pPr>
          </w:p>
        </w:tc>
        <w:tc>
          <w:tcPr>
            <w:tcW w:w="3161" w:type="pct"/>
          </w:tcPr>
          <w:p w14:paraId="22DC1549" w14:textId="6A5B95AC" w:rsidR="00F47AE7" w:rsidRPr="00272F02" w:rsidRDefault="00F47AE7" w:rsidP="00C824A4">
            <w:pPr>
              <w:rPr>
                <w:sz w:val="20"/>
                <w:szCs w:val="20"/>
              </w:rPr>
            </w:pPr>
          </w:p>
        </w:tc>
      </w:tr>
      <w:tr w:rsidR="00DB50C7" w:rsidRPr="00272F02" w14:paraId="43064610" w14:textId="77777777" w:rsidTr="00FF3C43">
        <w:trPr>
          <w:trHeight w:val="20"/>
        </w:trPr>
        <w:tc>
          <w:tcPr>
            <w:tcW w:w="540" w:type="pct"/>
          </w:tcPr>
          <w:p w14:paraId="7E67ACD8" w14:textId="5689E9A2" w:rsidR="00F47AE7" w:rsidRPr="00272F02" w:rsidRDefault="00F47AE7" w:rsidP="00C824A4">
            <w:pPr>
              <w:rPr>
                <w:sz w:val="20"/>
                <w:szCs w:val="20"/>
              </w:rPr>
            </w:pPr>
          </w:p>
        </w:tc>
        <w:tc>
          <w:tcPr>
            <w:tcW w:w="1299" w:type="pct"/>
          </w:tcPr>
          <w:p w14:paraId="6A5ECA09" w14:textId="03D4D940" w:rsidR="00F47AE7" w:rsidRPr="00272F02" w:rsidRDefault="00F47AE7" w:rsidP="00C824A4">
            <w:pPr>
              <w:rPr>
                <w:sz w:val="20"/>
                <w:szCs w:val="20"/>
              </w:rPr>
            </w:pPr>
          </w:p>
        </w:tc>
        <w:tc>
          <w:tcPr>
            <w:tcW w:w="3161" w:type="pct"/>
          </w:tcPr>
          <w:p w14:paraId="5179A6F1" w14:textId="179F2739" w:rsidR="00F47AE7" w:rsidRPr="00272F02" w:rsidRDefault="00F47AE7" w:rsidP="00C824A4">
            <w:pPr>
              <w:rPr>
                <w:sz w:val="20"/>
                <w:szCs w:val="20"/>
              </w:rPr>
            </w:pPr>
          </w:p>
        </w:tc>
      </w:tr>
      <w:tr w:rsidR="00DB50C7" w:rsidRPr="00272F02" w14:paraId="5885C3A9" w14:textId="77777777" w:rsidTr="00FF3C43">
        <w:trPr>
          <w:trHeight w:val="20"/>
        </w:trPr>
        <w:tc>
          <w:tcPr>
            <w:tcW w:w="540" w:type="pct"/>
          </w:tcPr>
          <w:p w14:paraId="62BABDD6" w14:textId="4FB0674F" w:rsidR="00F47AE7" w:rsidRPr="00272F02" w:rsidRDefault="00F47AE7" w:rsidP="00C824A4">
            <w:pPr>
              <w:rPr>
                <w:sz w:val="20"/>
                <w:szCs w:val="20"/>
              </w:rPr>
            </w:pPr>
          </w:p>
        </w:tc>
        <w:tc>
          <w:tcPr>
            <w:tcW w:w="1299" w:type="pct"/>
          </w:tcPr>
          <w:p w14:paraId="31119568" w14:textId="452F7E82" w:rsidR="00F47AE7" w:rsidRPr="00272F02" w:rsidRDefault="00F47AE7" w:rsidP="00C824A4">
            <w:pPr>
              <w:rPr>
                <w:sz w:val="20"/>
                <w:szCs w:val="20"/>
              </w:rPr>
            </w:pPr>
          </w:p>
        </w:tc>
        <w:tc>
          <w:tcPr>
            <w:tcW w:w="3161" w:type="pct"/>
          </w:tcPr>
          <w:p w14:paraId="0A9D8862" w14:textId="4A152C73" w:rsidR="00F47AE7" w:rsidRPr="00272F02" w:rsidRDefault="00F47AE7" w:rsidP="00C824A4">
            <w:pPr>
              <w:rPr>
                <w:sz w:val="20"/>
                <w:szCs w:val="20"/>
              </w:rPr>
            </w:pPr>
          </w:p>
        </w:tc>
      </w:tr>
      <w:tr w:rsidR="00DB50C7" w:rsidRPr="00272F02" w14:paraId="7690DC7E" w14:textId="77777777" w:rsidTr="00FF3C43">
        <w:trPr>
          <w:trHeight w:val="20"/>
        </w:trPr>
        <w:tc>
          <w:tcPr>
            <w:tcW w:w="540" w:type="pct"/>
          </w:tcPr>
          <w:p w14:paraId="1EAFFCBE" w14:textId="29570ED9" w:rsidR="00F47AE7" w:rsidRPr="00272F02" w:rsidRDefault="00F47AE7" w:rsidP="00C824A4">
            <w:pPr>
              <w:rPr>
                <w:sz w:val="20"/>
                <w:szCs w:val="20"/>
              </w:rPr>
            </w:pPr>
          </w:p>
        </w:tc>
        <w:tc>
          <w:tcPr>
            <w:tcW w:w="1299" w:type="pct"/>
          </w:tcPr>
          <w:p w14:paraId="607FD066" w14:textId="0BE150DC" w:rsidR="00F47AE7" w:rsidRPr="00272F02" w:rsidRDefault="00F47AE7" w:rsidP="00C824A4">
            <w:pPr>
              <w:rPr>
                <w:sz w:val="20"/>
                <w:szCs w:val="20"/>
              </w:rPr>
            </w:pPr>
          </w:p>
        </w:tc>
        <w:tc>
          <w:tcPr>
            <w:tcW w:w="3161" w:type="pct"/>
          </w:tcPr>
          <w:p w14:paraId="226ACEEB" w14:textId="5DE7B9F9" w:rsidR="00F47AE7" w:rsidRPr="00272F02" w:rsidRDefault="00F47AE7" w:rsidP="00C824A4">
            <w:pPr>
              <w:rPr>
                <w:sz w:val="20"/>
                <w:szCs w:val="20"/>
              </w:rPr>
            </w:pPr>
          </w:p>
        </w:tc>
      </w:tr>
      <w:tr w:rsidR="00DB50C7" w:rsidRPr="00272F02" w14:paraId="05D5E7E9" w14:textId="77777777" w:rsidTr="00FF3C43">
        <w:trPr>
          <w:trHeight w:val="20"/>
        </w:trPr>
        <w:tc>
          <w:tcPr>
            <w:tcW w:w="540" w:type="pct"/>
          </w:tcPr>
          <w:p w14:paraId="2E67C6C9" w14:textId="1DD66C30" w:rsidR="00F47AE7" w:rsidRPr="00272F02" w:rsidRDefault="00F47AE7" w:rsidP="00C824A4">
            <w:pPr>
              <w:rPr>
                <w:sz w:val="20"/>
                <w:szCs w:val="20"/>
              </w:rPr>
            </w:pPr>
          </w:p>
        </w:tc>
        <w:tc>
          <w:tcPr>
            <w:tcW w:w="1299" w:type="pct"/>
          </w:tcPr>
          <w:p w14:paraId="5E41CDFB" w14:textId="4601220A" w:rsidR="00F47AE7" w:rsidRPr="00272F02" w:rsidRDefault="00F47AE7" w:rsidP="00C824A4">
            <w:pPr>
              <w:rPr>
                <w:sz w:val="20"/>
                <w:szCs w:val="20"/>
              </w:rPr>
            </w:pPr>
          </w:p>
        </w:tc>
        <w:tc>
          <w:tcPr>
            <w:tcW w:w="3161" w:type="pct"/>
          </w:tcPr>
          <w:p w14:paraId="1D880288" w14:textId="3483A0BE" w:rsidR="00F47AE7" w:rsidRPr="00272F02" w:rsidRDefault="00F47AE7" w:rsidP="00C824A4">
            <w:pPr>
              <w:rPr>
                <w:sz w:val="20"/>
                <w:szCs w:val="20"/>
              </w:rPr>
            </w:pPr>
          </w:p>
        </w:tc>
      </w:tr>
      <w:tr w:rsidR="00DB50C7" w:rsidRPr="00272F02" w14:paraId="0D3B0053" w14:textId="77777777" w:rsidTr="00FF3C43">
        <w:trPr>
          <w:trHeight w:val="20"/>
        </w:trPr>
        <w:tc>
          <w:tcPr>
            <w:tcW w:w="540" w:type="pct"/>
          </w:tcPr>
          <w:p w14:paraId="7A2E9A93" w14:textId="38BA5AF6" w:rsidR="00F47AE7" w:rsidRPr="00272F02" w:rsidRDefault="00F47AE7" w:rsidP="00C824A4">
            <w:pPr>
              <w:rPr>
                <w:sz w:val="20"/>
                <w:szCs w:val="20"/>
              </w:rPr>
            </w:pPr>
          </w:p>
        </w:tc>
        <w:tc>
          <w:tcPr>
            <w:tcW w:w="1299" w:type="pct"/>
          </w:tcPr>
          <w:p w14:paraId="68ECFDCC" w14:textId="60406336" w:rsidR="00F47AE7" w:rsidRPr="00272F02" w:rsidRDefault="00F47AE7" w:rsidP="00C824A4">
            <w:pPr>
              <w:rPr>
                <w:sz w:val="20"/>
                <w:szCs w:val="20"/>
              </w:rPr>
            </w:pPr>
          </w:p>
        </w:tc>
        <w:tc>
          <w:tcPr>
            <w:tcW w:w="3161" w:type="pct"/>
          </w:tcPr>
          <w:p w14:paraId="66D179D0" w14:textId="212AF246" w:rsidR="00F47AE7" w:rsidRPr="00272F02" w:rsidRDefault="00F47AE7" w:rsidP="00C824A4">
            <w:pPr>
              <w:rPr>
                <w:sz w:val="20"/>
                <w:szCs w:val="20"/>
              </w:rPr>
            </w:pPr>
          </w:p>
        </w:tc>
      </w:tr>
      <w:tr w:rsidR="00DB50C7" w:rsidRPr="00272F02" w14:paraId="5C3CA3F0" w14:textId="77777777" w:rsidTr="00FF3C43">
        <w:trPr>
          <w:trHeight w:val="20"/>
        </w:trPr>
        <w:tc>
          <w:tcPr>
            <w:tcW w:w="540" w:type="pct"/>
          </w:tcPr>
          <w:p w14:paraId="2B8828E0" w14:textId="079D313D" w:rsidR="00F47AE7" w:rsidRPr="00272F02" w:rsidRDefault="00F47AE7" w:rsidP="00C824A4">
            <w:pPr>
              <w:rPr>
                <w:sz w:val="20"/>
                <w:szCs w:val="20"/>
              </w:rPr>
            </w:pPr>
          </w:p>
        </w:tc>
        <w:tc>
          <w:tcPr>
            <w:tcW w:w="1299" w:type="pct"/>
          </w:tcPr>
          <w:p w14:paraId="2194E01C" w14:textId="3476A16A" w:rsidR="00F47AE7" w:rsidRPr="00272F02" w:rsidRDefault="00F47AE7" w:rsidP="00C824A4">
            <w:pPr>
              <w:rPr>
                <w:sz w:val="20"/>
                <w:szCs w:val="20"/>
              </w:rPr>
            </w:pPr>
          </w:p>
        </w:tc>
        <w:tc>
          <w:tcPr>
            <w:tcW w:w="3161" w:type="pct"/>
          </w:tcPr>
          <w:p w14:paraId="676657A1" w14:textId="461B3873" w:rsidR="00F47AE7" w:rsidRPr="00272F02" w:rsidRDefault="00F47AE7" w:rsidP="00C824A4">
            <w:pPr>
              <w:rPr>
                <w:sz w:val="20"/>
                <w:szCs w:val="20"/>
              </w:rPr>
            </w:pPr>
          </w:p>
        </w:tc>
      </w:tr>
      <w:tr w:rsidR="00DB50C7" w:rsidRPr="00272F02" w14:paraId="0EE3113C" w14:textId="77777777" w:rsidTr="00FF3C43">
        <w:trPr>
          <w:trHeight w:val="20"/>
        </w:trPr>
        <w:tc>
          <w:tcPr>
            <w:tcW w:w="540" w:type="pct"/>
          </w:tcPr>
          <w:p w14:paraId="1D6A0FF9" w14:textId="1D515E8F" w:rsidR="00F47AE7" w:rsidRPr="00272F02" w:rsidRDefault="00F47AE7" w:rsidP="00C824A4">
            <w:pPr>
              <w:rPr>
                <w:sz w:val="20"/>
                <w:szCs w:val="20"/>
              </w:rPr>
            </w:pPr>
          </w:p>
        </w:tc>
        <w:tc>
          <w:tcPr>
            <w:tcW w:w="1299" w:type="pct"/>
          </w:tcPr>
          <w:p w14:paraId="08F37883" w14:textId="55A55210" w:rsidR="00F47AE7" w:rsidRPr="00272F02" w:rsidRDefault="00F47AE7" w:rsidP="00C824A4">
            <w:pPr>
              <w:rPr>
                <w:sz w:val="20"/>
                <w:szCs w:val="20"/>
              </w:rPr>
            </w:pPr>
          </w:p>
        </w:tc>
        <w:tc>
          <w:tcPr>
            <w:tcW w:w="3161" w:type="pct"/>
          </w:tcPr>
          <w:p w14:paraId="7F62DDC7" w14:textId="424A1FE8" w:rsidR="00F47AE7" w:rsidRPr="00272F02" w:rsidRDefault="00F47AE7" w:rsidP="00C824A4">
            <w:pPr>
              <w:rPr>
                <w:sz w:val="20"/>
                <w:szCs w:val="20"/>
              </w:rPr>
            </w:pPr>
          </w:p>
        </w:tc>
      </w:tr>
      <w:tr w:rsidR="00DB50C7" w:rsidRPr="00272F02" w14:paraId="39B3393C" w14:textId="77777777" w:rsidTr="00FF3C43">
        <w:trPr>
          <w:trHeight w:val="20"/>
        </w:trPr>
        <w:tc>
          <w:tcPr>
            <w:tcW w:w="540" w:type="pct"/>
          </w:tcPr>
          <w:p w14:paraId="3818DAAD" w14:textId="30B6D6EE" w:rsidR="00F47AE7" w:rsidRPr="00272F02" w:rsidRDefault="00F47AE7" w:rsidP="00C824A4">
            <w:pPr>
              <w:rPr>
                <w:sz w:val="20"/>
                <w:szCs w:val="20"/>
              </w:rPr>
            </w:pPr>
          </w:p>
        </w:tc>
        <w:tc>
          <w:tcPr>
            <w:tcW w:w="1299" w:type="pct"/>
          </w:tcPr>
          <w:p w14:paraId="2C89FB50" w14:textId="1557F016" w:rsidR="00F47AE7" w:rsidRPr="00272F02" w:rsidRDefault="00F47AE7" w:rsidP="00C824A4">
            <w:pPr>
              <w:rPr>
                <w:sz w:val="20"/>
                <w:szCs w:val="20"/>
              </w:rPr>
            </w:pPr>
          </w:p>
        </w:tc>
        <w:tc>
          <w:tcPr>
            <w:tcW w:w="3161" w:type="pct"/>
          </w:tcPr>
          <w:p w14:paraId="447AE515" w14:textId="69A23DB4" w:rsidR="00F47AE7" w:rsidRPr="00272F02" w:rsidRDefault="00F47AE7" w:rsidP="00C824A4">
            <w:pPr>
              <w:rPr>
                <w:sz w:val="20"/>
                <w:szCs w:val="20"/>
              </w:rPr>
            </w:pPr>
          </w:p>
        </w:tc>
      </w:tr>
      <w:tr w:rsidR="00DB50C7" w:rsidRPr="00272F02" w14:paraId="66A196D6" w14:textId="77777777" w:rsidTr="00FF3C43">
        <w:trPr>
          <w:trHeight w:val="20"/>
        </w:trPr>
        <w:tc>
          <w:tcPr>
            <w:tcW w:w="540" w:type="pct"/>
          </w:tcPr>
          <w:p w14:paraId="2BA78E23" w14:textId="102607B2" w:rsidR="00F47AE7" w:rsidRPr="00272F02" w:rsidRDefault="00F47AE7" w:rsidP="00C824A4">
            <w:pPr>
              <w:rPr>
                <w:sz w:val="20"/>
                <w:szCs w:val="20"/>
              </w:rPr>
            </w:pPr>
          </w:p>
        </w:tc>
        <w:tc>
          <w:tcPr>
            <w:tcW w:w="1299" w:type="pct"/>
          </w:tcPr>
          <w:p w14:paraId="5604984D" w14:textId="1E020152" w:rsidR="00F47AE7" w:rsidRPr="00272F02" w:rsidRDefault="00F47AE7" w:rsidP="00C824A4">
            <w:pPr>
              <w:rPr>
                <w:sz w:val="20"/>
                <w:szCs w:val="20"/>
              </w:rPr>
            </w:pPr>
          </w:p>
        </w:tc>
        <w:tc>
          <w:tcPr>
            <w:tcW w:w="3161" w:type="pct"/>
          </w:tcPr>
          <w:p w14:paraId="095395AC" w14:textId="4DF96F78" w:rsidR="00F47AE7" w:rsidRPr="00272F02" w:rsidRDefault="00F47AE7" w:rsidP="00C824A4">
            <w:pPr>
              <w:rPr>
                <w:sz w:val="20"/>
                <w:szCs w:val="20"/>
              </w:rPr>
            </w:pPr>
          </w:p>
        </w:tc>
      </w:tr>
      <w:tr w:rsidR="00DB50C7" w:rsidRPr="00272F02" w14:paraId="6CCE8650" w14:textId="77777777" w:rsidTr="00FF3C43">
        <w:trPr>
          <w:trHeight w:val="20"/>
        </w:trPr>
        <w:tc>
          <w:tcPr>
            <w:tcW w:w="540" w:type="pct"/>
          </w:tcPr>
          <w:p w14:paraId="60248826" w14:textId="75362FC6" w:rsidR="00F47AE7" w:rsidRPr="00272F02" w:rsidRDefault="00F47AE7" w:rsidP="00C824A4">
            <w:pPr>
              <w:rPr>
                <w:sz w:val="20"/>
                <w:szCs w:val="20"/>
              </w:rPr>
            </w:pPr>
          </w:p>
        </w:tc>
        <w:tc>
          <w:tcPr>
            <w:tcW w:w="1299" w:type="pct"/>
          </w:tcPr>
          <w:p w14:paraId="74881608" w14:textId="3AD3AF53" w:rsidR="00F47AE7" w:rsidRPr="00272F02" w:rsidRDefault="00F47AE7" w:rsidP="00C824A4">
            <w:pPr>
              <w:rPr>
                <w:sz w:val="20"/>
                <w:szCs w:val="20"/>
              </w:rPr>
            </w:pPr>
          </w:p>
        </w:tc>
        <w:tc>
          <w:tcPr>
            <w:tcW w:w="3161" w:type="pct"/>
          </w:tcPr>
          <w:p w14:paraId="23C23741" w14:textId="65F9C84F" w:rsidR="00F47AE7" w:rsidRPr="00272F02" w:rsidRDefault="00F47AE7" w:rsidP="00C824A4">
            <w:pPr>
              <w:rPr>
                <w:sz w:val="20"/>
                <w:szCs w:val="20"/>
              </w:rPr>
            </w:pPr>
          </w:p>
        </w:tc>
      </w:tr>
      <w:tr w:rsidR="00DB50C7" w:rsidRPr="00272F02" w14:paraId="489E41A0" w14:textId="77777777" w:rsidTr="00724B3C">
        <w:trPr>
          <w:trHeight w:val="20"/>
        </w:trPr>
        <w:tc>
          <w:tcPr>
            <w:tcW w:w="540" w:type="pct"/>
          </w:tcPr>
          <w:p w14:paraId="4A0392C3" w14:textId="413AAF1B" w:rsidR="00F47AE7" w:rsidRPr="00272F02" w:rsidRDefault="00F47AE7" w:rsidP="00C824A4">
            <w:pPr>
              <w:rPr>
                <w:sz w:val="20"/>
                <w:szCs w:val="20"/>
              </w:rPr>
            </w:pPr>
          </w:p>
        </w:tc>
        <w:tc>
          <w:tcPr>
            <w:tcW w:w="1299" w:type="pct"/>
          </w:tcPr>
          <w:p w14:paraId="06222BAB" w14:textId="035C6E29" w:rsidR="00F47AE7" w:rsidRPr="00272F02" w:rsidRDefault="00F47AE7" w:rsidP="00C824A4">
            <w:pPr>
              <w:rPr>
                <w:sz w:val="20"/>
                <w:szCs w:val="20"/>
              </w:rPr>
            </w:pPr>
          </w:p>
        </w:tc>
        <w:tc>
          <w:tcPr>
            <w:tcW w:w="3161" w:type="pct"/>
          </w:tcPr>
          <w:p w14:paraId="67F1F704" w14:textId="0BFADC16" w:rsidR="00F47AE7" w:rsidRPr="00272F02" w:rsidRDefault="00F47AE7" w:rsidP="00C824A4">
            <w:pPr>
              <w:rPr>
                <w:sz w:val="20"/>
                <w:szCs w:val="20"/>
              </w:rPr>
            </w:pPr>
          </w:p>
        </w:tc>
      </w:tr>
      <w:tr w:rsidR="00DB50C7" w:rsidRPr="00272F02" w14:paraId="33143400" w14:textId="77777777" w:rsidTr="00FF3C43">
        <w:trPr>
          <w:trHeight w:val="20"/>
        </w:trPr>
        <w:tc>
          <w:tcPr>
            <w:tcW w:w="540" w:type="pct"/>
          </w:tcPr>
          <w:p w14:paraId="7A48638C" w14:textId="3A8671A4" w:rsidR="00F47AE7" w:rsidRPr="00272F02" w:rsidRDefault="00F47AE7" w:rsidP="00C824A4">
            <w:pPr>
              <w:rPr>
                <w:sz w:val="20"/>
                <w:szCs w:val="20"/>
              </w:rPr>
            </w:pPr>
          </w:p>
        </w:tc>
        <w:tc>
          <w:tcPr>
            <w:tcW w:w="1299" w:type="pct"/>
          </w:tcPr>
          <w:p w14:paraId="461FFC8D" w14:textId="3293BA39" w:rsidR="00F47AE7" w:rsidRPr="00272F02" w:rsidRDefault="00F47AE7" w:rsidP="00C824A4">
            <w:pPr>
              <w:rPr>
                <w:sz w:val="20"/>
                <w:szCs w:val="20"/>
              </w:rPr>
            </w:pPr>
          </w:p>
        </w:tc>
        <w:tc>
          <w:tcPr>
            <w:tcW w:w="3161" w:type="pct"/>
          </w:tcPr>
          <w:p w14:paraId="54288F74" w14:textId="12BB4178" w:rsidR="00F47AE7" w:rsidRPr="00272F02" w:rsidRDefault="00F47AE7" w:rsidP="00C824A4">
            <w:pPr>
              <w:rPr>
                <w:sz w:val="20"/>
                <w:szCs w:val="20"/>
              </w:rPr>
            </w:pPr>
          </w:p>
        </w:tc>
      </w:tr>
      <w:tr w:rsidR="00DB50C7" w:rsidRPr="00272F02" w14:paraId="13AE0457" w14:textId="77777777" w:rsidTr="00FF3C43">
        <w:trPr>
          <w:trHeight w:val="20"/>
        </w:trPr>
        <w:tc>
          <w:tcPr>
            <w:tcW w:w="540" w:type="pct"/>
          </w:tcPr>
          <w:p w14:paraId="291BBC31" w14:textId="34CB4FF7" w:rsidR="00F47AE7" w:rsidRPr="00272F02" w:rsidRDefault="00F47AE7" w:rsidP="00C824A4">
            <w:pPr>
              <w:rPr>
                <w:sz w:val="20"/>
                <w:szCs w:val="20"/>
              </w:rPr>
            </w:pPr>
          </w:p>
        </w:tc>
        <w:tc>
          <w:tcPr>
            <w:tcW w:w="1299" w:type="pct"/>
          </w:tcPr>
          <w:p w14:paraId="280F75A0" w14:textId="67EA1292" w:rsidR="00F47AE7" w:rsidRPr="00272F02" w:rsidRDefault="00F47AE7" w:rsidP="00C824A4">
            <w:pPr>
              <w:rPr>
                <w:sz w:val="20"/>
                <w:szCs w:val="20"/>
              </w:rPr>
            </w:pPr>
          </w:p>
        </w:tc>
        <w:tc>
          <w:tcPr>
            <w:tcW w:w="3161" w:type="pct"/>
          </w:tcPr>
          <w:p w14:paraId="74203C16" w14:textId="62596E3C" w:rsidR="00F47AE7" w:rsidRPr="00272F02" w:rsidRDefault="00F47AE7" w:rsidP="00C824A4">
            <w:pPr>
              <w:rPr>
                <w:sz w:val="20"/>
                <w:szCs w:val="20"/>
              </w:rPr>
            </w:pPr>
          </w:p>
        </w:tc>
      </w:tr>
      <w:tr w:rsidR="00DB50C7" w:rsidRPr="00272F02" w14:paraId="368BDD24" w14:textId="77777777" w:rsidTr="00FF3C43">
        <w:trPr>
          <w:trHeight w:val="20"/>
        </w:trPr>
        <w:tc>
          <w:tcPr>
            <w:tcW w:w="540" w:type="pct"/>
          </w:tcPr>
          <w:p w14:paraId="15E94A43" w14:textId="1BE6F041" w:rsidR="00F47AE7" w:rsidRPr="00272F02" w:rsidRDefault="00F47AE7" w:rsidP="00C824A4">
            <w:pPr>
              <w:rPr>
                <w:sz w:val="20"/>
                <w:szCs w:val="20"/>
              </w:rPr>
            </w:pPr>
          </w:p>
        </w:tc>
        <w:tc>
          <w:tcPr>
            <w:tcW w:w="1299" w:type="pct"/>
          </w:tcPr>
          <w:p w14:paraId="31D298D9" w14:textId="47685576" w:rsidR="00F47AE7" w:rsidRPr="00272F02" w:rsidRDefault="00F47AE7" w:rsidP="00C824A4">
            <w:pPr>
              <w:rPr>
                <w:sz w:val="20"/>
                <w:szCs w:val="20"/>
              </w:rPr>
            </w:pPr>
          </w:p>
        </w:tc>
        <w:tc>
          <w:tcPr>
            <w:tcW w:w="3161" w:type="pct"/>
          </w:tcPr>
          <w:p w14:paraId="773E929F" w14:textId="45935486" w:rsidR="00F47AE7" w:rsidRPr="00272F02" w:rsidRDefault="00F47AE7" w:rsidP="00C824A4">
            <w:pPr>
              <w:rPr>
                <w:sz w:val="20"/>
                <w:szCs w:val="20"/>
              </w:rPr>
            </w:pPr>
          </w:p>
        </w:tc>
      </w:tr>
      <w:tr w:rsidR="00DB50C7" w:rsidRPr="00272F02" w14:paraId="0849A54C" w14:textId="77777777" w:rsidTr="00FF3C43">
        <w:trPr>
          <w:trHeight w:val="20"/>
        </w:trPr>
        <w:tc>
          <w:tcPr>
            <w:tcW w:w="540" w:type="pct"/>
          </w:tcPr>
          <w:p w14:paraId="2EAF7FD4" w14:textId="401E6B41" w:rsidR="00F47AE7" w:rsidRPr="00272F02" w:rsidRDefault="00F47AE7" w:rsidP="00C824A4">
            <w:pPr>
              <w:rPr>
                <w:sz w:val="20"/>
                <w:szCs w:val="20"/>
              </w:rPr>
            </w:pPr>
          </w:p>
        </w:tc>
        <w:tc>
          <w:tcPr>
            <w:tcW w:w="1299" w:type="pct"/>
          </w:tcPr>
          <w:p w14:paraId="1DC7A203" w14:textId="280745CD" w:rsidR="00F47AE7" w:rsidRPr="00272F02" w:rsidRDefault="00F47AE7" w:rsidP="00C824A4">
            <w:pPr>
              <w:rPr>
                <w:sz w:val="20"/>
                <w:szCs w:val="20"/>
              </w:rPr>
            </w:pPr>
          </w:p>
        </w:tc>
        <w:tc>
          <w:tcPr>
            <w:tcW w:w="3161" w:type="pct"/>
          </w:tcPr>
          <w:p w14:paraId="0E9F1733" w14:textId="493274F0" w:rsidR="00F47AE7" w:rsidRPr="00272F02" w:rsidRDefault="00F47AE7" w:rsidP="00C824A4">
            <w:pPr>
              <w:rPr>
                <w:sz w:val="20"/>
                <w:szCs w:val="20"/>
              </w:rPr>
            </w:pPr>
          </w:p>
        </w:tc>
      </w:tr>
      <w:tr w:rsidR="00DB50C7" w:rsidRPr="00272F02" w14:paraId="472AE510" w14:textId="77777777" w:rsidTr="00FF3C43">
        <w:trPr>
          <w:trHeight w:val="20"/>
        </w:trPr>
        <w:tc>
          <w:tcPr>
            <w:tcW w:w="540" w:type="pct"/>
          </w:tcPr>
          <w:p w14:paraId="0C56F6B5" w14:textId="2FBCEF69" w:rsidR="00F47AE7" w:rsidRPr="00272F02" w:rsidRDefault="00F47AE7" w:rsidP="00C824A4">
            <w:pPr>
              <w:rPr>
                <w:sz w:val="20"/>
                <w:szCs w:val="20"/>
              </w:rPr>
            </w:pPr>
          </w:p>
        </w:tc>
        <w:tc>
          <w:tcPr>
            <w:tcW w:w="1299" w:type="pct"/>
          </w:tcPr>
          <w:p w14:paraId="7F4323AA" w14:textId="35B4FD88" w:rsidR="00F47AE7" w:rsidRPr="00272F02" w:rsidRDefault="00F47AE7" w:rsidP="00C824A4">
            <w:pPr>
              <w:rPr>
                <w:sz w:val="20"/>
                <w:szCs w:val="20"/>
              </w:rPr>
            </w:pPr>
          </w:p>
        </w:tc>
        <w:tc>
          <w:tcPr>
            <w:tcW w:w="3161" w:type="pct"/>
          </w:tcPr>
          <w:p w14:paraId="4DBC2D83" w14:textId="1C31C43D" w:rsidR="00F47AE7" w:rsidRPr="00272F02" w:rsidRDefault="00F47AE7" w:rsidP="00C824A4">
            <w:pPr>
              <w:rPr>
                <w:sz w:val="20"/>
                <w:szCs w:val="20"/>
              </w:rPr>
            </w:pPr>
          </w:p>
        </w:tc>
      </w:tr>
      <w:tr w:rsidR="00DB50C7" w:rsidRPr="00272F02" w14:paraId="49FEC26B" w14:textId="77777777" w:rsidTr="00FF3C43">
        <w:trPr>
          <w:trHeight w:val="20"/>
        </w:trPr>
        <w:tc>
          <w:tcPr>
            <w:tcW w:w="540" w:type="pct"/>
          </w:tcPr>
          <w:p w14:paraId="53A274EC" w14:textId="3C421707" w:rsidR="00F47AE7" w:rsidRPr="00272F02" w:rsidRDefault="00F47AE7" w:rsidP="00C824A4">
            <w:pPr>
              <w:rPr>
                <w:sz w:val="20"/>
                <w:szCs w:val="20"/>
              </w:rPr>
            </w:pPr>
          </w:p>
        </w:tc>
        <w:tc>
          <w:tcPr>
            <w:tcW w:w="1299" w:type="pct"/>
          </w:tcPr>
          <w:p w14:paraId="1A6C60F9" w14:textId="4D376C9B" w:rsidR="00F47AE7" w:rsidRPr="00272F02" w:rsidRDefault="00F47AE7" w:rsidP="00C824A4">
            <w:pPr>
              <w:rPr>
                <w:sz w:val="20"/>
                <w:szCs w:val="20"/>
              </w:rPr>
            </w:pPr>
          </w:p>
        </w:tc>
        <w:tc>
          <w:tcPr>
            <w:tcW w:w="3161" w:type="pct"/>
          </w:tcPr>
          <w:p w14:paraId="4AD0DEC3" w14:textId="624E43DC" w:rsidR="00F47AE7" w:rsidRPr="00272F02" w:rsidRDefault="00F47AE7" w:rsidP="00C824A4">
            <w:pPr>
              <w:rPr>
                <w:sz w:val="20"/>
                <w:szCs w:val="20"/>
              </w:rPr>
            </w:pPr>
          </w:p>
        </w:tc>
      </w:tr>
      <w:tr w:rsidR="00DB50C7" w:rsidRPr="00272F02" w14:paraId="200474B9" w14:textId="77777777" w:rsidTr="00FF3C43">
        <w:trPr>
          <w:trHeight w:val="20"/>
        </w:trPr>
        <w:tc>
          <w:tcPr>
            <w:tcW w:w="540" w:type="pct"/>
          </w:tcPr>
          <w:p w14:paraId="4D756C12" w14:textId="6F8E28AF" w:rsidR="00F47AE7" w:rsidRPr="00272F02" w:rsidRDefault="00F47AE7" w:rsidP="00C824A4">
            <w:pPr>
              <w:rPr>
                <w:sz w:val="20"/>
                <w:szCs w:val="20"/>
              </w:rPr>
            </w:pPr>
          </w:p>
        </w:tc>
        <w:tc>
          <w:tcPr>
            <w:tcW w:w="1299" w:type="pct"/>
          </w:tcPr>
          <w:p w14:paraId="2CBFC947" w14:textId="4D3BEF13" w:rsidR="00F47AE7" w:rsidRPr="00272F02" w:rsidRDefault="00F47AE7" w:rsidP="00C824A4">
            <w:pPr>
              <w:rPr>
                <w:sz w:val="20"/>
                <w:szCs w:val="20"/>
              </w:rPr>
            </w:pPr>
          </w:p>
        </w:tc>
        <w:tc>
          <w:tcPr>
            <w:tcW w:w="3161" w:type="pct"/>
          </w:tcPr>
          <w:p w14:paraId="5499815B" w14:textId="2EAE8A81" w:rsidR="00F47AE7" w:rsidRPr="00272F02" w:rsidRDefault="00F47AE7" w:rsidP="00C824A4">
            <w:pPr>
              <w:rPr>
                <w:sz w:val="20"/>
                <w:szCs w:val="20"/>
              </w:rPr>
            </w:pPr>
          </w:p>
        </w:tc>
      </w:tr>
      <w:tr w:rsidR="00DB50C7" w:rsidRPr="00272F02" w14:paraId="08BA6BBA" w14:textId="77777777" w:rsidTr="00FF3C43">
        <w:trPr>
          <w:trHeight w:val="20"/>
        </w:trPr>
        <w:tc>
          <w:tcPr>
            <w:tcW w:w="540" w:type="pct"/>
          </w:tcPr>
          <w:p w14:paraId="65FEAFED" w14:textId="79044875" w:rsidR="00F47AE7" w:rsidRPr="00272F02" w:rsidRDefault="00F47AE7" w:rsidP="00C824A4">
            <w:pPr>
              <w:rPr>
                <w:sz w:val="20"/>
                <w:szCs w:val="20"/>
              </w:rPr>
            </w:pPr>
          </w:p>
        </w:tc>
        <w:tc>
          <w:tcPr>
            <w:tcW w:w="1299" w:type="pct"/>
          </w:tcPr>
          <w:p w14:paraId="76B00550" w14:textId="1BE0F8D0" w:rsidR="00F47AE7" w:rsidRPr="00272F02" w:rsidRDefault="00F47AE7" w:rsidP="00C824A4">
            <w:pPr>
              <w:rPr>
                <w:sz w:val="20"/>
                <w:szCs w:val="20"/>
              </w:rPr>
            </w:pPr>
          </w:p>
        </w:tc>
        <w:tc>
          <w:tcPr>
            <w:tcW w:w="3161" w:type="pct"/>
          </w:tcPr>
          <w:p w14:paraId="59C8D5AE" w14:textId="796A98D5" w:rsidR="00F47AE7" w:rsidRPr="00272F02" w:rsidRDefault="00F47AE7" w:rsidP="00C824A4">
            <w:pPr>
              <w:rPr>
                <w:sz w:val="20"/>
                <w:szCs w:val="20"/>
              </w:rPr>
            </w:pPr>
          </w:p>
        </w:tc>
      </w:tr>
      <w:tr w:rsidR="00DB50C7" w:rsidRPr="00272F02" w14:paraId="76C5484D" w14:textId="77777777" w:rsidTr="00FF3C43">
        <w:trPr>
          <w:trHeight w:val="20"/>
        </w:trPr>
        <w:tc>
          <w:tcPr>
            <w:tcW w:w="540" w:type="pct"/>
          </w:tcPr>
          <w:p w14:paraId="72C3672E" w14:textId="09760AA2" w:rsidR="00F47AE7" w:rsidRPr="00272F02" w:rsidRDefault="00F47AE7" w:rsidP="00C824A4">
            <w:pPr>
              <w:rPr>
                <w:sz w:val="20"/>
                <w:szCs w:val="20"/>
              </w:rPr>
            </w:pPr>
          </w:p>
        </w:tc>
        <w:tc>
          <w:tcPr>
            <w:tcW w:w="1299" w:type="pct"/>
          </w:tcPr>
          <w:p w14:paraId="4D5A3AC8" w14:textId="56D301FD" w:rsidR="00F47AE7" w:rsidRPr="00272F02" w:rsidRDefault="00F47AE7" w:rsidP="00C824A4">
            <w:pPr>
              <w:rPr>
                <w:sz w:val="20"/>
                <w:szCs w:val="20"/>
              </w:rPr>
            </w:pPr>
          </w:p>
        </w:tc>
        <w:tc>
          <w:tcPr>
            <w:tcW w:w="3161" w:type="pct"/>
          </w:tcPr>
          <w:p w14:paraId="198DFA3A" w14:textId="21F70841" w:rsidR="00F47AE7" w:rsidRPr="00272F02" w:rsidRDefault="00F47AE7" w:rsidP="00C824A4">
            <w:pPr>
              <w:rPr>
                <w:sz w:val="20"/>
                <w:szCs w:val="20"/>
              </w:rPr>
            </w:pPr>
          </w:p>
        </w:tc>
      </w:tr>
      <w:tr w:rsidR="00DB50C7" w:rsidRPr="00272F02" w14:paraId="38F5F757" w14:textId="77777777" w:rsidTr="00FF3C43">
        <w:trPr>
          <w:trHeight w:val="20"/>
        </w:trPr>
        <w:tc>
          <w:tcPr>
            <w:tcW w:w="540" w:type="pct"/>
          </w:tcPr>
          <w:p w14:paraId="0973ABE2" w14:textId="1D047471" w:rsidR="00F47AE7" w:rsidRPr="00272F02" w:rsidRDefault="00F47AE7" w:rsidP="00C824A4">
            <w:pPr>
              <w:rPr>
                <w:sz w:val="20"/>
                <w:szCs w:val="20"/>
              </w:rPr>
            </w:pPr>
          </w:p>
        </w:tc>
        <w:tc>
          <w:tcPr>
            <w:tcW w:w="1299" w:type="pct"/>
          </w:tcPr>
          <w:p w14:paraId="3595C4F5" w14:textId="02A04B10" w:rsidR="00F47AE7" w:rsidRPr="00272F02" w:rsidRDefault="00F47AE7" w:rsidP="00C824A4">
            <w:pPr>
              <w:rPr>
                <w:sz w:val="20"/>
                <w:szCs w:val="20"/>
              </w:rPr>
            </w:pPr>
          </w:p>
        </w:tc>
        <w:tc>
          <w:tcPr>
            <w:tcW w:w="3161" w:type="pct"/>
          </w:tcPr>
          <w:p w14:paraId="4DB1CC43" w14:textId="1171E4C4" w:rsidR="00F47AE7" w:rsidRPr="00272F02" w:rsidRDefault="00F47AE7" w:rsidP="00C824A4">
            <w:pPr>
              <w:rPr>
                <w:sz w:val="20"/>
                <w:szCs w:val="20"/>
              </w:rPr>
            </w:pPr>
          </w:p>
        </w:tc>
      </w:tr>
      <w:tr w:rsidR="00DB50C7" w:rsidRPr="00272F02" w14:paraId="79D9B0B5" w14:textId="77777777" w:rsidTr="00FF3C43">
        <w:trPr>
          <w:trHeight w:val="20"/>
        </w:trPr>
        <w:tc>
          <w:tcPr>
            <w:tcW w:w="540" w:type="pct"/>
          </w:tcPr>
          <w:p w14:paraId="4F1E85A5" w14:textId="5961EAB9" w:rsidR="00F47AE7" w:rsidRPr="00272F02" w:rsidRDefault="00F47AE7" w:rsidP="00C824A4">
            <w:pPr>
              <w:rPr>
                <w:sz w:val="20"/>
                <w:szCs w:val="20"/>
              </w:rPr>
            </w:pPr>
          </w:p>
        </w:tc>
        <w:tc>
          <w:tcPr>
            <w:tcW w:w="1299" w:type="pct"/>
          </w:tcPr>
          <w:p w14:paraId="60F9D7E4" w14:textId="0CD197F4" w:rsidR="00F47AE7" w:rsidRPr="00272F02" w:rsidRDefault="00F47AE7" w:rsidP="00C824A4">
            <w:pPr>
              <w:rPr>
                <w:sz w:val="20"/>
                <w:szCs w:val="20"/>
              </w:rPr>
            </w:pPr>
          </w:p>
        </w:tc>
        <w:tc>
          <w:tcPr>
            <w:tcW w:w="3161" w:type="pct"/>
          </w:tcPr>
          <w:p w14:paraId="6BDC3492" w14:textId="6F764586" w:rsidR="00F47AE7" w:rsidRPr="00272F02" w:rsidRDefault="00F47AE7" w:rsidP="00C824A4">
            <w:pPr>
              <w:rPr>
                <w:sz w:val="20"/>
                <w:szCs w:val="20"/>
              </w:rPr>
            </w:pPr>
          </w:p>
        </w:tc>
      </w:tr>
      <w:tr w:rsidR="00DB50C7" w:rsidRPr="00272F02" w14:paraId="29A67F4E" w14:textId="77777777" w:rsidTr="00FF3C43">
        <w:trPr>
          <w:trHeight w:val="20"/>
        </w:trPr>
        <w:tc>
          <w:tcPr>
            <w:tcW w:w="540" w:type="pct"/>
          </w:tcPr>
          <w:p w14:paraId="2F5D10B5" w14:textId="275620F0" w:rsidR="00F47AE7" w:rsidRPr="00272F02" w:rsidRDefault="00F47AE7" w:rsidP="00C824A4">
            <w:pPr>
              <w:rPr>
                <w:sz w:val="20"/>
                <w:szCs w:val="20"/>
              </w:rPr>
            </w:pPr>
          </w:p>
        </w:tc>
        <w:tc>
          <w:tcPr>
            <w:tcW w:w="1299" w:type="pct"/>
          </w:tcPr>
          <w:p w14:paraId="2056BA76" w14:textId="4E544586" w:rsidR="00F47AE7" w:rsidRPr="00272F02" w:rsidRDefault="00F47AE7" w:rsidP="00C824A4">
            <w:pPr>
              <w:rPr>
                <w:sz w:val="20"/>
                <w:szCs w:val="20"/>
              </w:rPr>
            </w:pPr>
          </w:p>
        </w:tc>
        <w:tc>
          <w:tcPr>
            <w:tcW w:w="3161" w:type="pct"/>
          </w:tcPr>
          <w:p w14:paraId="3A3BF804" w14:textId="557B1407" w:rsidR="00F47AE7" w:rsidRPr="00272F02" w:rsidRDefault="00F47AE7" w:rsidP="00C824A4">
            <w:pPr>
              <w:rPr>
                <w:sz w:val="20"/>
                <w:szCs w:val="20"/>
              </w:rPr>
            </w:pPr>
          </w:p>
        </w:tc>
      </w:tr>
      <w:tr w:rsidR="00DB50C7" w:rsidRPr="00272F02" w14:paraId="15B378D6" w14:textId="77777777" w:rsidTr="00FF3C43">
        <w:trPr>
          <w:trHeight w:val="20"/>
        </w:trPr>
        <w:tc>
          <w:tcPr>
            <w:tcW w:w="540" w:type="pct"/>
          </w:tcPr>
          <w:p w14:paraId="736EA29B" w14:textId="6DBC322C" w:rsidR="00F47AE7" w:rsidRPr="00272F02" w:rsidRDefault="00F47AE7" w:rsidP="00C824A4">
            <w:pPr>
              <w:rPr>
                <w:sz w:val="20"/>
                <w:szCs w:val="20"/>
              </w:rPr>
            </w:pPr>
          </w:p>
        </w:tc>
        <w:tc>
          <w:tcPr>
            <w:tcW w:w="1299" w:type="pct"/>
          </w:tcPr>
          <w:p w14:paraId="76611B40" w14:textId="59BD349A" w:rsidR="00F47AE7" w:rsidRPr="00272F02" w:rsidRDefault="00F47AE7" w:rsidP="00C824A4">
            <w:pPr>
              <w:rPr>
                <w:sz w:val="20"/>
                <w:szCs w:val="20"/>
              </w:rPr>
            </w:pPr>
          </w:p>
        </w:tc>
        <w:tc>
          <w:tcPr>
            <w:tcW w:w="3161" w:type="pct"/>
          </w:tcPr>
          <w:p w14:paraId="065F6BB3" w14:textId="62FADBE1" w:rsidR="00F47AE7" w:rsidRPr="00272F02" w:rsidRDefault="00F47AE7" w:rsidP="00C824A4">
            <w:pPr>
              <w:rPr>
                <w:sz w:val="20"/>
                <w:szCs w:val="20"/>
              </w:rPr>
            </w:pPr>
          </w:p>
        </w:tc>
      </w:tr>
      <w:tr w:rsidR="00DB50C7" w:rsidRPr="00272F02" w14:paraId="3C5A2137" w14:textId="77777777" w:rsidTr="00FF3C43">
        <w:trPr>
          <w:trHeight w:val="20"/>
        </w:trPr>
        <w:tc>
          <w:tcPr>
            <w:tcW w:w="540" w:type="pct"/>
          </w:tcPr>
          <w:p w14:paraId="212F762C" w14:textId="4CD22572" w:rsidR="00F47AE7" w:rsidRPr="00272F02" w:rsidRDefault="00F47AE7" w:rsidP="00C824A4">
            <w:pPr>
              <w:rPr>
                <w:sz w:val="20"/>
                <w:szCs w:val="20"/>
              </w:rPr>
            </w:pPr>
          </w:p>
        </w:tc>
        <w:tc>
          <w:tcPr>
            <w:tcW w:w="1299" w:type="pct"/>
          </w:tcPr>
          <w:p w14:paraId="34D533F3" w14:textId="2017DBAC" w:rsidR="00F47AE7" w:rsidRPr="00272F02" w:rsidRDefault="00F47AE7" w:rsidP="00C824A4">
            <w:pPr>
              <w:rPr>
                <w:sz w:val="20"/>
                <w:szCs w:val="20"/>
              </w:rPr>
            </w:pPr>
          </w:p>
        </w:tc>
        <w:tc>
          <w:tcPr>
            <w:tcW w:w="3161" w:type="pct"/>
          </w:tcPr>
          <w:p w14:paraId="7236D36E" w14:textId="723FAAA0" w:rsidR="00F47AE7" w:rsidRPr="00272F02" w:rsidRDefault="00F47AE7" w:rsidP="00C824A4">
            <w:pPr>
              <w:rPr>
                <w:sz w:val="20"/>
                <w:szCs w:val="20"/>
              </w:rPr>
            </w:pPr>
          </w:p>
        </w:tc>
      </w:tr>
      <w:tr w:rsidR="00DB50C7" w:rsidRPr="00272F02" w14:paraId="6B475A98" w14:textId="77777777" w:rsidTr="00FF3C43">
        <w:trPr>
          <w:trHeight w:val="20"/>
        </w:trPr>
        <w:tc>
          <w:tcPr>
            <w:tcW w:w="540" w:type="pct"/>
          </w:tcPr>
          <w:p w14:paraId="68B9175D" w14:textId="0F81BDC1" w:rsidR="00F47AE7" w:rsidRPr="00272F02" w:rsidRDefault="00F47AE7" w:rsidP="00C824A4">
            <w:pPr>
              <w:rPr>
                <w:sz w:val="20"/>
                <w:szCs w:val="20"/>
              </w:rPr>
            </w:pPr>
          </w:p>
        </w:tc>
        <w:tc>
          <w:tcPr>
            <w:tcW w:w="1299" w:type="pct"/>
          </w:tcPr>
          <w:p w14:paraId="1FC24991" w14:textId="66BD7D17" w:rsidR="00F47AE7" w:rsidRPr="00272F02" w:rsidRDefault="00F47AE7" w:rsidP="00C824A4">
            <w:pPr>
              <w:rPr>
                <w:sz w:val="20"/>
                <w:szCs w:val="20"/>
              </w:rPr>
            </w:pPr>
          </w:p>
        </w:tc>
        <w:tc>
          <w:tcPr>
            <w:tcW w:w="3161" w:type="pct"/>
          </w:tcPr>
          <w:p w14:paraId="7B8D0009" w14:textId="02B0EF63" w:rsidR="00F47AE7" w:rsidRPr="00272F02" w:rsidRDefault="00F47AE7" w:rsidP="00C824A4">
            <w:pPr>
              <w:rPr>
                <w:sz w:val="20"/>
                <w:szCs w:val="20"/>
              </w:rPr>
            </w:pPr>
          </w:p>
        </w:tc>
      </w:tr>
      <w:tr w:rsidR="00DB50C7" w:rsidRPr="00272F02" w14:paraId="067FB251" w14:textId="77777777" w:rsidTr="00FF3C43">
        <w:trPr>
          <w:trHeight w:val="20"/>
        </w:trPr>
        <w:tc>
          <w:tcPr>
            <w:tcW w:w="540" w:type="pct"/>
          </w:tcPr>
          <w:p w14:paraId="2B6B66D7" w14:textId="58DC61D6" w:rsidR="00F47AE7" w:rsidRPr="00272F02" w:rsidRDefault="00F47AE7" w:rsidP="00C824A4">
            <w:pPr>
              <w:rPr>
                <w:sz w:val="20"/>
                <w:szCs w:val="20"/>
              </w:rPr>
            </w:pPr>
          </w:p>
        </w:tc>
        <w:tc>
          <w:tcPr>
            <w:tcW w:w="1299" w:type="pct"/>
          </w:tcPr>
          <w:p w14:paraId="5255160E" w14:textId="4C586500" w:rsidR="00F47AE7" w:rsidRPr="00272F02" w:rsidRDefault="00F47AE7" w:rsidP="00C824A4">
            <w:pPr>
              <w:rPr>
                <w:sz w:val="20"/>
                <w:szCs w:val="20"/>
              </w:rPr>
            </w:pPr>
          </w:p>
        </w:tc>
        <w:tc>
          <w:tcPr>
            <w:tcW w:w="3161" w:type="pct"/>
          </w:tcPr>
          <w:p w14:paraId="253BE9A9" w14:textId="5DC9D4B6" w:rsidR="00F47AE7" w:rsidRPr="00272F02" w:rsidRDefault="00F47AE7" w:rsidP="00C824A4">
            <w:pPr>
              <w:rPr>
                <w:sz w:val="20"/>
                <w:szCs w:val="20"/>
              </w:rPr>
            </w:pPr>
          </w:p>
        </w:tc>
      </w:tr>
      <w:tr w:rsidR="00DB50C7" w:rsidRPr="00272F02" w14:paraId="5A21925C" w14:textId="77777777" w:rsidTr="00FF3C43">
        <w:trPr>
          <w:trHeight w:val="20"/>
        </w:trPr>
        <w:tc>
          <w:tcPr>
            <w:tcW w:w="540" w:type="pct"/>
          </w:tcPr>
          <w:p w14:paraId="6BE8908F" w14:textId="22F24467" w:rsidR="00F47AE7" w:rsidRPr="00272F02" w:rsidRDefault="00F47AE7" w:rsidP="00C824A4">
            <w:pPr>
              <w:rPr>
                <w:sz w:val="20"/>
                <w:szCs w:val="20"/>
              </w:rPr>
            </w:pPr>
          </w:p>
        </w:tc>
        <w:tc>
          <w:tcPr>
            <w:tcW w:w="1299" w:type="pct"/>
          </w:tcPr>
          <w:p w14:paraId="53FEB48F" w14:textId="246C5550" w:rsidR="00F47AE7" w:rsidRPr="00272F02" w:rsidRDefault="00F47AE7" w:rsidP="00C824A4">
            <w:pPr>
              <w:rPr>
                <w:sz w:val="20"/>
                <w:szCs w:val="20"/>
              </w:rPr>
            </w:pPr>
          </w:p>
        </w:tc>
        <w:tc>
          <w:tcPr>
            <w:tcW w:w="3161" w:type="pct"/>
          </w:tcPr>
          <w:p w14:paraId="6D61C077" w14:textId="174EFF58" w:rsidR="00F47AE7" w:rsidRPr="00272F02" w:rsidRDefault="00F47AE7" w:rsidP="00C824A4">
            <w:pPr>
              <w:rPr>
                <w:sz w:val="20"/>
                <w:szCs w:val="20"/>
              </w:rPr>
            </w:pPr>
          </w:p>
        </w:tc>
      </w:tr>
      <w:tr w:rsidR="00DB50C7" w:rsidRPr="00272F02" w14:paraId="7D151998" w14:textId="77777777" w:rsidTr="00FF3C43">
        <w:trPr>
          <w:trHeight w:val="20"/>
        </w:trPr>
        <w:tc>
          <w:tcPr>
            <w:tcW w:w="540" w:type="pct"/>
          </w:tcPr>
          <w:p w14:paraId="54F8BA73" w14:textId="4CA68FE3" w:rsidR="00F47AE7" w:rsidRPr="00272F02" w:rsidRDefault="00F47AE7" w:rsidP="00C824A4">
            <w:pPr>
              <w:rPr>
                <w:sz w:val="20"/>
                <w:szCs w:val="20"/>
              </w:rPr>
            </w:pPr>
          </w:p>
        </w:tc>
        <w:tc>
          <w:tcPr>
            <w:tcW w:w="1299" w:type="pct"/>
          </w:tcPr>
          <w:p w14:paraId="65159E40" w14:textId="35FC6560" w:rsidR="00F47AE7" w:rsidRPr="00272F02" w:rsidRDefault="00F47AE7" w:rsidP="00C824A4">
            <w:pPr>
              <w:rPr>
                <w:sz w:val="20"/>
                <w:szCs w:val="20"/>
              </w:rPr>
            </w:pPr>
          </w:p>
        </w:tc>
        <w:tc>
          <w:tcPr>
            <w:tcW w:w="3161" w:type="pct"/>
          </w:tcPr>
          <w:p w14:paraId="0964DA3D" w14:textId="3AC35CD7" w:rsidR="00F47AE7" w:rsidRPr="00272F02" w:rsidRDefault="00F47AE7" w:rsidP="00C824A4">
            <w:pPr>
              <w:rPr>
                <w:sz w:val="20"/>
                <w:szCs w:val="20"/>
              </w:rPr>
            </w:pPr>
          </w:p>
        </w:tc>
      </w:tr>
      <w:tr w:rsidR="00DB50C7" w:rsidRPr="00272F02" w14:paraId="755B5D41" w14:textId="77777777" w:rsidTr="00FF3C43">
        <w:trPr>
          <w:trHeight w:val="20"/>
        </w:trPr>
        <w:tc>
          <w:tcPr>
            <w:tcW w:w="540" w:type="pct"/>
          </w:tcPr>
          <w:p w14:paraId="2D83C857" w14:textId="73CD7F11" w:rsidR="00F47AE7" w:rsidRPr="00272F02" w:rsidRDefault="00F47AE7" w:rsidP="00C824A4">
            <w:pPr>
              <w:rPr>
                <w:sz w:val="20"/>
                <w:szCs w:val="20"/>
              </w:rPr>
            </w:pPr>
          </w:p>
        </w:tc>
        <w:tc>
          <w:tcPr>
            <w:tcW w:w="1299" w:type="pct"/>
          </w:tcPr>
          <w:p w14:paraId="33A98FA4" w14:textId="7B87543C" w:rsidR="00F47AE7" w:rsidRPr="00272F02" w:rsidRDefault="00F47AE7" w:rsidP="00C824A4">
            <w:pPr>
              <w:rPr>
                <w:sz w:val="20"/>
                <w:szCs w:val="20"/>
              </w:rPr>
            </w:pPr>
          </w:p>
        </w:tc>
        <w:tc>
          <w:tcPr>
            <w:tcW w:w="3161" w:type="pct"/>
          </w:tcPr>
          <w:p w14:paraId="0AF85ED9" w14:textId="74CDEE6F" w:rsidR="00F47AE7" w:rsidRPr="00272F02" w:rsidRDefault="00F47AE7" w:rsidP="00C824A4">
            <w:pPr>
              <w:rPr>
                <w:sz w:val="20"/>
                <w:szCs w:val="20"/>
              </w:rPr>
            </w:pPr>
          </w:p>
        </w:tc>
      </w:tr>
      <w:tr w:rsidR="00DB50C7" w:rsidRPr="00272F02" w14:paraId="2F724F08" w14:textId="77777777" w:rsidTr="00FF3C43">
        <w:trPr>
          <w:trHeight w:val="20"/>
        </w:trPr>
        <w:tc>
          <w:tcPr>
            <w:tcW w:w="540" w:type="pct"/>
          </w:tcPr>
          <w:p w14:paraId="4D15902E" w14:textId="1B40FEE7" w:rsidR="00F47AE7" w:rsidRPr="00272F02" w:rsidRDefault="00F47AE7" w:rsidP="00C824A4">
            <w:pPr>
              <w:rPr>
                <w:sz w:val="20"/>
                <w:szCs w:val="20"/>
              </w:rPr>
            </w:pPr>
          </w:p>
        </w:tc>
        <w:tc>
          <w:tcPr>
            <w:tcW w:w="1299" w:type="pct"/>
          </w:tcPr>
          <w:p w14:paraId="4F49216E" w14:textId="4B3472C8" w:rsidR="00F47AE7" w:rsidRPr="00272F02" w:rsidRDefault="00F47AE7" w:rsidP="00C824A4">
            <w:pPr>
              <w:rPr>
                <w:sz w:val="20"/>
                <w:szCs w:val="20"/>
              </w:rPr>
            </w:pPr>
          </w:p>
        </w:tc>
        <w:tc>
          <w:tcPr>
            <w:tcW w:w="3161" w:type="pct"/>
          </w:tcPr>
          <w:p w14:paraId="4394684E" w14:textId="65ECAB82" w:rsidR="00F47AE7" w:rsidRPr="00272F02" w:rsidRDefault="00F47AE7" w:rsidP="00C824A4">
            <w:pPr>
              <w:rPr>
                <w:sz w:val="20"/>
                <w:szCs w:val="20"/>
              </w:rPr>
            </w:pPr>
          </w:p>
        </w:tc>
      </w:tr>
      <w:tr w:rsidR="00DB50C7" w:rsidRPr="00272F02" w14:paraId="59762AF0" w14:textId="77777777" w:rsidTr="00FF3C43">
        <w:trPr>
          <w:trHeight w:val="20"/>
        </w:trPr>
        <w:tc>
          <w:tcPr>
            <w:tcW w:w="540" w:type="pct"/>
          </w:tcPr>
          <w:p w14:paraId="4F4E9F73" w14:textId="437C95EF" w:rsidR="00F47AE7" w:rsidRPr="00272F02" w:rsidRDefault="00F47AE7" w:rsidP="00C824A4">
            <w:pPr>
              <w:rPr>
                <w:sz w:val="20"/>
                <w:szCs w:val="20"/>
              </w:rPr>
            </w:pPr>
          </w:p>
        </w:tc>
        <w:tc>
          <w:tcPr>
            <w:tcW w:w="1299" w:type="pct"/>
          </w:tcPr>
          <w:p w14:paraId="1647EBCD" w14:textId="2B096396" w:rsidR="00F47AE7" w:rsidRPr="00272F02" w:rsidRDefault="00F47AE7" w:rsidP="00C824A4">
            <w:pPr>
              <w:rPr>
                <w:sz w:val="20"/>
                <w:szCs w:val="20"/>
              </w:rPr>
            </w:pPr>
          </w:p>
        </w:tc>
        <w:tc>
          <w:tcPr>
            <w:tcW w:w="3161" w:type="pct"/>
          </w:tcPr>
          <w:p w14:paraId="602DD5F6" w14:textId="0AC073B9" w:rsidR="00F47AE7" w:rsidRPr="00272F02" w:rsidRDefault="00F47AE7" w:rsidP="00C824A4">
            <w:pPr>
              <w:rPr>
                <w:sz w:val="20"/>
                <w:szCs w:val="20"/>
              </w:rPr>
            </w:pPr>
          </w:p>
        </w:tc>
      </w:tr>
      <w:tr w:rsidR="00DB50C7" w:rsidRPr="00272F02" w14:paraId="3FADB737" w14:textId="77777777" w:rsidTr="00FF3C43">
        <w:trPr>
          <w:trHeight w:val="20"/>
        </w:trPr>
        <w:tc>
          <w:tcPr>
            <w:tcW w:w="540" w:type="pct"/>
          </w:tcPr>
          <w:p w14:paraId="255A1A99" w14:textId="1424430C" w:rsidR="00F47AE7" w:rsidRPr="00272F02" w:rsidRDefault="00F47AE7" w:rsidP="00C824A4">
            <w:pPr>
              <w:rPr>
                <w:sz w:val="20"/>
                <w:szCs w:val="20"/>
              </w:rPr>
            </w:pPr>
          </w:p>
        </w:tc>
        <w:tc>
          <w:tcPr>
            <w:tcW w:w="1299" w:type="pct"/>
          </w:tcPr>
          <w:p w14:paraId="0CBB1828" w14:textId="26DA6037" w:rsidR="00F47AE7" w:rsidRPr="00272F02" w:rsidRDefault="00F47AE7" w:rsidP="00C824A4">
            <w:pPr>
              <w:rPr>
                <w:sz w:val="20"/>
                <w:szCs w:val="20"/>
              </w:rPr>
            </w:pPr>
          </w:p>
        </w:tc>
        <w:tc>
          <w:tcPr>
            <w:tcW w:w="3161" w:type="pct"/>
          </w:tcPr>
          <w:p w14:paraId="009A6F55" w14:textId="26E8E500" w:rsidR="00F47AE7" w:rsidRPr="00272F02" w:rsidRDefault="00F47AE7" w:rsidP="00C824A4">
            <w:pPr>
              <w:rPr>
                <w:sz w:val="20"/>
                <w:szCs w:val="20"/>
              </w:rPr>
            </w:pPr>
          </w:p>
        </w:tc>
      </w:tr>
      <w:tr w:rsidR="00DB50C7" w:rsidRPr="00272F02" w14:paraId="5DF7687C" w14:textId="77777777" w:rsidTr="00FF3C43">
        <w:trPr>
          <w:trHeight w:val="20"/>
        </w:trPr>
        <w:tc>
          <w:tcPr>
            <w:tcW w:w="540" w:type="pct"/>
          </w:tcPr>
          <w:p w14:paraId="065AA0B0" w14:textId="4FA5F21D" w:rsidR="00F47AE7" w:rsidRPr="00272F02" w:rsidRDefault="00F47AE7" w:rsidP="00C824A4">
            <w:pPr>
              <w:rPr>
                <w:sz w:val="20"/>
                <w:szCs w:val="20"/>
              </w:rPr>
            </w:pPr>
          </w:p>
        </w:tc>
        <w:tc>
          <w:tcPr>
            <w:tcW w:w="1299" w:type="pct"/>
          </w:tcPr>
          <w:p w14:paraId="5DD32780" w14:textId="2C461675" w:rsidR="00F47AE7" w:rsidRPr="00272F02" w:rsidRDefault="00F47AE7" w:rsidP="00C824A4">
            <w:pPr>
              <w:rPr>
                <w:sz w:val="20"/>
                <w:szCs w:val="20"/>
              </w:rPr>
            </w:pPr>
          </w:p>
        </w:tc>
        <w:tc>
          <w:tcPr>
            <w:tcW w:w="3161" w:type="pct"/>
          </w:tcPr>
          <w:p w14:paraId="089F2FBF" w14:textId="17D84AC4" w:rsidR="00F47AE7" w:rsidRPr="00272F02" w:rsidRDefault="00F47AE7" w:rsidP="00C824A4">
            <w:pPr>
              <w:rPr>
                <w:sz w:val="20"/>
                <w:szCs w:val="20"/>
              </w:rPr>
            </w:pPr>
          </w:p>
        </w:tc>
      </w:tr>
      <w:tr w:rsidR="00DB50C7" w:rsidRPr="00272F02" w14:paraId="2B67D50A" w14:textId="77777777" w:rsidTr="00FF3C43">
        <w:trPr>
          <w:trHeight w:val="20"/>
        </w:trPr>
        <w:tc>
          <w:tcPr>
            <w:tcW w:w="540" w:type="pct"/>
          </w:tcPr>
          <w:p w14:paraId="77703C6D" w14:textId="5FB906E3" w:rsidR="00F47AE7" w:rsidRPr="00272F02" w:rsidRDefault="00F47AE7" w:rsidP="00C824A4">
            <w:pPr>
              <w:rPr>
                <w:sz w:val="20"/>
                <w:szCs w:val="20"/>
              </w:rPr>
            </w:pPr>
          </w:p>
        </w:tc>
        <w:tc>
          <w:tcPr>
            <w:tcW w:w="1299" w:type="pct"/>
          </w:tcPr>
          <w:p w14:paraId="27CB2A92" w14:textId="584A0975" w:rsidR="00F47AE7" w:rsidRPr="00272F02" w:rsidRDefault="00F47AE7" w:rsidP="00C824A4">
            <w:pPr>
              <w:rPr>
                <w:sz w:val="20"/>
                <w:szCs w:val="20"/>
              </w:rPr>
            </w:pPr>
          </w:p>
        </w:tc>
        <w:tc>
          <w:tcPr>
            <w:tcW w:w="3161" w:type="pct"/>
          </w:tcPr>
          <w:p w14:paraId="382CD804" w14:textId="28CC1446" w:rsidR="00F47AE7" w:rsidRPr="00272F02" w:rsidRDefault="00F47AE7" w:rsidP="00C824A4">
            <w:pPr>
              <w:rPr>
                <w:sz w:val="20"/>
                <w:szCs w:val="20"/>
              </w:rPr>
            </w:pPr>
          </w:p>
        </w:tc>
      </w:tr>
      <w:tr w:rsidR="00DB50C7" w:rsidRPr="00272F02" w14:paraId="461CB756" w14:textId="77777777" w:rsidTr="00FF3C43">
        <w:trPr>
          <w:trHeight w:val="20"/>
        </w:trPr>
        <w:tc>
          <w:tcPr>
            <w:tcW w:w="540" w:type="pct"/>
          </w:tcPr>
          <w:p w14:paraId="4964B454" w14:textId="3832816B" w:rsidR="00F47AE7" w:rsidRPr="00272F02" w:rsidRDefault="00F47AE7" w:rsidP="00C824A4">
            <w:pPr>
              <w:rPr>
                <w:sz w:val="20"/>
                <w:szCs w:val="20"/>
              </w:rPr>
            </w:pPr>
          </w:p>
        </w:tc>
        <w:tc>
          <w:tcPr>
            <w:tcW w:w="1299" w:type="pct"/>
          </w:tcPr>
          <w:p w14:paraId="3766D03C" w14:textId="049BC45C" w:rsidR="00F47AE7" w:rsidRPr="00272F02" w:rsidRDefault="00F47AE7" w:rsidP="00C824A4">
            <w:pPr>
              <w:rPr>
                <w:sz w:val="20"/>
                <w:szCs w:val="20"/>
              </w:rPr>
            </w:pPr>
          </w:p>
        </w:tc>
        <w:tc>
          <w:tcPr>
            <w:tcW w:w="3161" w:type="pct"/>
          </w:tcPr>
          <w:p w14:paraId="7E4F5FD7" w14:textId="66C8B2C5" w:rsidR="00F47AE7" w:rsidRPr="00272F02" w:rsidRDefault="00F47AE7" w:rsidP="00C824A4">
            <w:pPr>
              <w:rPr>
                <w:sz w:val="20"/>
                <w:szCs w:val="20"/>
              </w:rPr>
            </w:pPr>
          </w:p>
        </w:tc>
      </w:tr>
      <w:tr w:rsidR="00DB50C7" w:rsidRPr="00272F02" w14:paraId="0DD20D0C" w14:textId="77777777" w:rsidTr="00FF3C43">
        <w:trPr>
          <w:trHeight w:val="20"/>
        </w:trPr>
        <w:tc>
          <w:tcPr>
            <w:tcW w:w="540" w:type="pct"/>
          </w:tcPr>
          <w:p w14:paraId="56B23E60" w14:textId="3C7F15FE" w:rsidR="00F47AE7" w:rsidRPr="00272F02" w:rsidRDefault="00F47AE7" w:rsidP="00C824A4">
            <w:pPr>
              <w:rPr>
                <w:sz w:val="20"/>
                <w:szCs w:val="20"/>
              </w:rPr>
            </w:pPr>
          </w:p>
        </w:tc>
        <w:tc>
          <w:tcPr>
            <w:tcW w:w="1299" w:type="pct"/>
          </w:tcPr>
          <w:p w14:paraId="0F0FC471" w14:textId="727B96B9" w:rsidR="00F47AE7" w:rsidRPr="00272F02" w:rsidRDefault="00F47AE7" w:rsidP="00C824A4">
            <w:pPr>
              <w:rPr>
                <w:sz w:val="20"/>
                <w:szCs w:val="20"/>
              </w:rPr>
            </w:pPr>
          </w:p>
        </w:tc>
        <w:tc>
          <w:tcPr>
            <w:tcW w:w="3161" w:type="pct"/>
          </w:tcPr>
          <w:p w14:paraId="6AEFD52D" w14:textId="0A52352A" w:rsidR="00F47AE7" w:rsidRPr="00272F02" w:rsidRDefault="00F47AE7" w:rsidP="00C824A4">
            <w:pPr>
              <w:rPr>
                <w:sz w:val="20"/>
                <w:szCs w:val="20"/>
              </w:rPr>
            </w:pPr>
          </w:p>
        </w:tc>
      </w:tr>
      <w:tr w:rsidR="00DB50C7" w:rsidRPr="00272F02" w14:paraId="7E81FFAA" w14:textId="77777777" w:rsidTr="00FF3C43">
        <w:trPr>
          <w:trHeight w:val="20"/>
        </w:trPr>
        <w:tc>
          <w:tcPr>
            <w:tcW w:w="540" w:type="pct"/>
          </w:tcPr>
          <w:p w14:paraId="4E4B35D6" w14:textId="0ECE4CC6" w:rsidR="00F47AE7" w:rsidRPr="00272F02" w:rsidRDefault="00F47AE7" w:rsidP="00C824A4">
            <w:pPr>
              <w:rPr>
                <w:sz w:val="20"/>
                <w:szCs w:val="20"/>
              </w:rPr>
            </w:pPr>
          </w:p>
        </w:tc>
        <w:tc>
          <w:tcPr>
            <w:tcW w:w="1299" w:type="pct"/>
          </w:tcPr>
          <w:p w14:paraId="365D4097" w14:textId="1B640A78" w:rsidR="00F47AE7" w:rsidRPr="00272F02" w:rsidRDefault="00F47AE7" w:rsidP="00C824A4">
            <w:pPr>
              <w:rPr>
                <w:sz w:val="20"/>
                <w:szCs w:val="20"/>
              </w:rPr>
            </w:pPr>
          </w:p>
        </w:tc>
        <w:tc>
          <w:tcPr>
            <w:tcW w:w="3161" w:type="pct"/>
          </w:tcPr>
          <w:p w14:paraId="32839F46" w14:textId="67F25C75" w:rsidR="00F47AE7" w:rsidRPr="00272F02" w:rsidRDefault="00F47AE7" w:rsidP="00C824A4">
            <w:pPr>
              <w:rPr>
                <w:sz w:val="20"/>
                <w:szCs w:val="20"/>
              </w:rPr>
            </w:pPr>
          </w:p>
        </w:tc>
      </w:tr>
      <w:tr w:rsidR="00DB50C7" w:rsidRPr="00272F02" w14:paraId="617945ED" w14:textId="77777777" w:rsidTr="00FF3C43">
        <w:trPr>
          <w:trHeight w:val="20"/>
        </w:trPr>
        <w:tc>
          <w:tcPr>
            <w:tcW w:w="540" w:type="pct"/>
          </w:tcPr>
          <w:p w14:paraId="5C3A28A6" w14:textId="57D1DD8D" w:rsidR="00F47AE7" w:rsidRPr="00272F02" w:rsidRDefault="00F47AE7" w:rsidP="00C824A4">
            <w:pPr>
              <w:rPr>
                <w:sz w:val="20"/>
                <w:szCs w:val="20"/>
              </w:rPr>
            </w:pPr>
          </w:p>
        </w:tc>
        <w:tc>
          <w:tcPr>
            <w:tcW w:w="1299" w:type="pct"/>
          </w:tcPr>
          <w:p w14:paraId="3E3646F1" w14:textId="4C647FC6" w:rsidR="00F47AE7" w:rsidRPr="00272F02" w:rsidRDefault="00F47AE7" w:rsidP="00C824A4">
            <w:pPr>
              <w:rPr>
                <w:sz w:val="20"/>
                <w:szCs w:val="20"/>
              </w:rPr>
            </w:pPr>
          </w:p>
        </w:tc>
        <w:tc>
          <w:tcPr>
            <w:tcW w:w="3161" w:type="pct"/>
          </w:tcPr>
          <w:p w14:paraId="434C4ED6" w14:textId="3F07AA7B" w:rsidR="00F47AE7" w:rsidRPr="00272F02" w:rsidRDefault="00F47AE7" w:rsidP="00C824A4">
            <w:pPr>
              <w:rPr>
                <w:sz w:val="20"/>
                <w:szCs w:val="20"/>
              </w:rPr>
            </w:pPr>
          </w:p>
        </w:tc>
      </w:tr>
      <w:tr w:rsidR="00DB50C7" w:rsidRPr="00272F02" w14:paraId="734697BE" w14:textId="77777777" w:rsidTr="00FF3C43">
        <w:trPr>
          <w:trHeight w:val="20"/>
        </w:trPr>
        <w:tc>
          <w:tcPr>
            <w:tcW w:w="540" w:type="pct"/>
          </w:tcPr>
          <w:p w14:paraId="047C7B4E" w14:textId="24240E32" w:rsidR="00F47AE7" w:rsidRPr="00272F02" w:rsidRDefault="00F47AE7" w:rsidP="00C824A4">
            <w:pPr>
              <w:rPr>
                <w:sz w:val="20"/>
                <w:szCs w:val="20"/>
              </w:rPr>
            </w:pPr>
          </w:p>
        </w:tc>
        <w:tc>
          <w:tcPr>
            <w:tcW w:w="1299" w:type="pct"/>
          </w:tcPr>
          <w:p w14:paraId="36930985" w14:textId="16416204" w:rsidR="00F47AE7" w:rsidRPr="00272F02" w:rsidRDefault="00F47AE7" w:rsidP="00C824A4">
            <w:pPr>
              <w:rPr>
                <w:sz w:val="20"/>
                <w:szCs w:val="20"/>
              </w:rPr>
            </w:pPr>
          </w:p>
        </w:tc>
        <w:tc>
          <w:tcPr>
            <w:tcW w:w="3161" w:type="pct"/>
          </w:tcPr>
          <w:p w14:paraId="41E11745" w14:textId="655A02BA" w:rsidR="00F47AE7" w:rsidRPr="00272F02" w:rsidRDefault="00F47AE7" w:rsidP="00C824A4">
            <w:pPr>
              <w:rPr>
                <w:sz w:val="20"/>
                <w:szCs w:val="20"/>
              </w:rPr>
            </w:pPr>
          </w:p>
        </w:tc>
      </w:tr>
      <w:tr w:rsidR="00DB50C7" w:rsidRPr="00272F02" w14:paraId="677EAB46" w14:textId="77777777" w:rsidTr="00FF3C43">
        <w:trPr>
          <w:trHeight w:val="20"/>
        </w:trPr>
        <w:tc>
          <w:tcPr>
            <w:tcW w:w="540" w:type="pct"/>
          </w:tcPr>
          <w:p w14:paraId="76384084" w14:textId="49277A27" w:rsidR="00F47AE7" w:rsidRPr="00272F02" w:rsidRDefault="00F47AE7" w:rsidP="00C824A4">
            <w:pPr>
              <w:rPr>
                <w:sz w:val="20"/>
                <w:szCs w:val="20"/>
              </w:rPr>
            </w:pPr>
          </w:p>
        </w:tc>
        <w:tc>
          <w:tcPr>
            <w:tcW w:w="1299" w:type="pct"/>
          </w:tcPr>
          <w:p w14:paraId="671008C1" w14:textId="0A86092E" w:rsidR="00F47AE7" w:rsidRPr="00272F02" w:rsidRDefault="00F47AE7" w:rsidP="00C824A4">
            <w:pPr>
              <w:rPr>
                <w:sz w:val="20"/>
                <w:szCs w:val="20"/>
              </w:rPr>
            </w:pPr>
          </w:p>
        </w:tc>
        <w:tc>
          <w:tcPr>
            <w:tcW w:w="3161" w:type="pct"/>
          </w:tcPr>
          <w:p w14:paraId="6D2CB73E" w14:textId="531AE979" w:rsidR="00F47AE7" w:rsidRPr="00272F02" w:rsidRDefault="00F47AE7" w:rsidP="00C824A4">
            <w:pPr>
              <w:rPr>
                <w:sz w:val="20"/>
                <w:szCs w:val="20"/>
              </w:rPr>
            </w:pPr>
          </w:p>
        </w:tc>
      </w:tr>
      <w:tr w:rsidR="00DB50C7" w:rsidRPr="00272F02" w14:paraId="0771442B" w14:textId="77777777" w:rsidTr="00FF3C43">
        <w:trPr>
          <w:trHeight w:val="20"/>
        </w:trPr>
        <w:tc>
          <w:tcPr>
            <w:tcW w:w="540" w:type="pct"/>
          </w:tcPr>
          <w:p w14:paraId="017D900C" w14:textId="4A7BB6E6" w:rsidR="00F47AE7" w:rsidRPr="00272F02" w:rsidRDefault="00F47AE7" w:rsidP="00C824A4">
            <w:pPr>
              <w:rPr>
                <w:sz w:val="20"/>
                <w:szCs w:val="20"/>
              </w:rPr>
            </w:pPr>
          </w:p>
        </w:tc>
        <w:tc>
          <w:tcPr>
            <w:tcW w:w="1299" w:type="pct"/>
          </w:tcPr>
          <w:p w14:paraId="490BDA40" w14:textId="07247DA2" w:rsidR="00F47AE7" w:rsidRPr="00272F02" w:rsidRDefault="00F47AE7" w:rsidP="00C824A4">
            <w:pPr>
              <w:rPr>
                <w:sz w:val="20"/>
                <w:szCs w:val="20"/>
              </w:rPr>
            </w:pPr>
          </w:p>
        </w:tc>
        <w:tc>
          <w:tcPr>
            <w:tcW w:w="3161" w:type="pct"/>
          </w:tcPr>
          <w:p w14:paraId="66C0A470" w14:textId="1DF46ECB" w:rsidR="00F47AE7" w:rsidRPr="00272F02" w:rsidRDefault="00F47AE7" w:rsidP="00C824A4">
            <w:pPr>
              <w:rPr>
                <w:sz w:val="20"/>
                <w:szCs w:val="20"/>
              </w:rPr>
            </w:pPr>
          </w:p>
        </w:tc>
      </w:tr>
      <w:tr w:rsidR="00DB50C7" w:rsidRPr="00272F02" w14:paraId="336B4139" w14:textId="77777777" w:rsidTr="00FF3C43">
        <w:trPr>
          <w:trHeight w:val="20"/>
        </w:trPr>
        <w:tc>
          <w:tcPr>
            <w:tcW w:w="540" w:type="pct"/>
          </w:tcPr>
          <w:p w14:paraId="1F50D32E" w14:textId="454B2B67" w:rsidR="00F47AE7" w:rsidRPr="00272F02" w:rsidRDefault="00F47AE7" w:rsidP="00C824A4">
            <w:pPr>
              <w:rPr>
                <w:sz w:val="20"/>
                <w:szCs w:val="20"/>
              </w:rPr>
            </w:pPr>
          </w:p>
        </w:tc>
        <w:tc>
          <w:tcPr>
            <w:tcW w:w="1299" w:type="pct"/>
          </w:tcPr>
          <w:p w14:paraId="7AC24FF8" w14:textId="2064BB44" w:rsidR="00F47AE7" w:rsidRPr="00272F02" w:rsidRDefault="00F47AE7" w:rsidP="00C824A4">
            <w:pPr>
              <w:rPr>
                <w:sz w:val="20"/>
                <w:szCs w:val="20"/>
              </w:rPr>
            </w:pPr>
          </w:p>
        </w:tc>
        <w:tc>
          <w:tcPr>
            <w:tcW w:w="3161" w:type="pct"/>
          </w:tcPr>
          <w:p w14:paraId="0B82C925" w14:textId="5370E9CE" w:rsidR="00F47AE7" w:rsidRPr="00272F02" w:rsidRDefault="00F47AE7" w:rsidP="00C824A4">
            <w:pPr>
              <w:rPr>
                <w:sz w:val="20"/>
                <w:szCs w:val="20"/>
              </w:rPr>
            </w:pPr>
          </w:p>
        </w:tc>
      </w:tr>
      <w:tr w:rsidR="00DB50C7" w:rsidRPr="00272F02" w14:paraId="4F7C0545" w14:textId="77777777" w:rsidTr="00FF3C43">
        <w:trPr>
          <w:trHeight w:val="20"/>
        </w:trPr>
        <w:tc>
          <w:tcPr>
            <w:tcW w:w="540" w:type="pct"/>
          </w:tcPr>
          <w:p w14:paraId="34B1E4B3" w14:textId="2DC67654" w:rsidR="00F47AE7" w:rsidRPr="00272F02" w:rsidRDefault="00F47AE7" w:rsidP="00C824A4">
            <w:pPr>
              <w:rPr>
                <w:sz w:val="20"/>
                <w:szCs w:val="20"/>
              </w:rPr>
            </w:pPr>
          </w:p>
        </w:tc>
        <w:tc>
          <w:tcPr>
            <w:tcW w:w="1299" w:type="pct"/>
          </w:tcPr>
          <w:p w14:paraId="279F7B53" w14:textId="31B63CF9" w:rsidR="00F47AE7" w:rsidRPr="00272F02" w:rsidRDefault="00F47AE7" w:rsidP="00C824A4">
            <w:pPr>
              <w:rPr>
                <w:sz w:val="20"/>
                <w:szCs w:val="20"/>
              </w:rPr>
            </w:pPr>
          </w:p>
        </w:tc>
        <w:tc>
          <w:tcPr>
            <w:tcW w:w="3161" w:type="pct"/>
          </w:tcPr>
          <w:p w14:paraId="2C4ADFE4" w14:textId="374DE8BC" w:rsidR="00F47AE7" w:rsidRPr="00272F02" w:rsidRDefault="00F47AE7" w:rsidP="00C824A4">
            <w:pPr>
              <w:rPr>
                <w:sz w:val="20"/>
                <w:szCs w:val="20"/>
              </w:rPr>
            </w:pPr>
          </w:p>
        </w:tc>
      </w:tr>
      <w:tr w:rsidR="00DB50C7" w:rsidRPr="00272F02" w14:paraId="6A71727E" w14:textId="77777777" w:rsidTr="00FF3C43">
        <w:trPr>
          <w:trHeight w:val="20"/>
        </w:trPr>
        <w:tc>
          <w:tcPr>
            <w:tcW w:w="540" w:type="pct"/>
          </w:tcPr>
          <w:p w14:paraId="63E300EE" w14:textId="42E64AB0" w:rsidR="00F47AE7" w:rsidRPr="00272F02" w:rsidRDefault="00F47AE7" w:rsidP="00C824A4">
            <w:pPr>
              <w:rPr>
                <w:sz w:val="20"/>
                <w:szCs w:val="20"/>
              </w:rPr>
            </w:pPr>
          </w:p>
        </w:tc>
        <w:tc>
          <w:tcPr>
            <w:tcW w:w="1299" w:type="pct"/>
          </w:tcPr>
          <w:p w14:paraId="16A794A3" w14:textId="17CC2C57" w:rsidR="00F47AE7" w:rsidRPr="00272F02" w:rsidRDefault="00F47AE7" w:rsidP="00C824A4">
            <w:pPr>
              <w:rPr>
                <w:sz w:val="20"/>
                <w:szCs w:val="20"/>
              </w:rPr>
            </w:pPr>
          </w:p>
        </w:tc>
        <w:tc>
          <w:tcPr>
            <w:tcW w:w="3161" w:type="pct"/>
          </w:tcPr>
          <w:p w14:paraId="35FDF374" w14:textId="0ECDB663" w:rsidR="00F47AE7" w:rsidRPr="00272F02" w:rsidRDefault="00F47AE7" w:rsidP="00C824A4">
            <w:pPr>
              <w:rPr>
                <w:sz w:val="20"/>
                <w:szCs w:val="20"/>
              </w:rPr>
            </w:pPr>
          </w:p>
        </w:tc>
      </w:tr>
      <w:tr w:rsidR="00DB50C7" w:rsidRPr="00272F02" w14:paraId="655A256F" w14:textId="77777777" w:rsidTr="00FF3C43">
        <w:trPr>
          <w:trHeight w:val="20"/>
        </w:trPr>
        <w:tc>
          <w:tcPr>
            <w:tcW w:w="540" w:type="pct"/>
          </w:tcPr>
          <w:p w14:paraId="1D42454F" w14:textId="04DAB0F6" w:rsidR="00F47AE7" w:rsidRPr="00272F02" w:rsidRDefault="00F47AE7" w:rsidP="00C824A4">
            <w:pPr>
              <w:rPr>
                <w:sz w:val="20"/>
                <w:szCs w:val="20"/>
              </w:rPr>
            </w:pPr>
          </w:p>
        </w:tc>
        <w:tc>
          <w:tcPr>
            <w:tcW w:w="1299" w:type="pct"/>
          </w:tcPr>
          <w:p w14:paraId="1269B301" w14:textId="54C37B4C" w:rsidR="00F47AE7" w:rsidRPr="00272F02" w:rsidRDefault="00F47AE7" w:rsidP="00C824A4">
            <w:pPr>
              <w:rPr>
                <w:sz w:val="20"/>
                <w:szCs w:val="20"/>
              </w:rPr>
            </w:pPr>
          </w:p>
        </w:tc>
        <w:tc>
          <w:tcPr>
            <w:tcW w:w="3161" w:type="pct"/>
          </w:tcPr>
          <w:p w14:paraId="7C04F5E4" w14:textId="6A5DF9B5" w:rsidR="00F47AE7" w:rsidRPr="00272F02" w:rsidRDefault="00F47AE7" w:rsidP="00C824A4">
            <w:pPr>
              <w:rPr>
                <w:sz w:val="20"/>
                <w:szCs w:val="20"/>
              </w:rPr>
            </w:pPr>
          </w:p>
        </w:tc>
      </w:tr>
      <w:tr w:rsidR="00DB50C7" w:rsidRPr="00272F02" w14:paraId="27ABC0F6" w14:textId="77777777" w:rsidTr="00FF3C43">
        <w:trPr>
          <w:trHeight w:val="20"/>
        </w:trPr>
        <w:tc>
          <w:tcPr>
            <w:tcW w:w="540" w:type="pct"/>
          </w:tcPr>
          <w:p w14:paraId="4E5B0C08" w14:textId="3241928F" w:rsidR="00F47AE7" w:rsidRPr="00272F02" w:rsidRDefault="00F47AE7" w:rsidP="00C824A4">
            <w:pPr>
              <w:rPr>
                <w:sz w:val="20"/>
                <w:szCs w:val="20"/>
              </w:rPr>
            </w:pPr>
          </w:p>
        </w:tc>
        <w:tc>
          <w:tcPr>
            <w:tcW w:w="1299" w:type="pct"/>
          </w:tcPr>
          <w:p w14:paraId="15E980A6" w14:textId="594925BC" w:rsidR="00F47AE7" w:rsidRPr="00272F02" w:rsidRDefault="00F47AE7" w:rsidP="00C824A4">
            <w:pPr>
              <w:rPr>
                <w:sz w:val="20"/>
                <w:szCs w:val="20"/>
              </w:rPr>
            </w:pPr>
          </w:p>
        </w:tc>
        <w:tc>
          <w:tcPr>
            <w:tcW w:w="3161" w:type="pct"/>
          </w:tcPr>
          <w:p w14:paraId="39F92FCE" w14:textId="663985E5" w:rsidR="00F47AE7" w:rsidRPr="00272F02" w:rsidRDefault="00F47AE7" w:rsidP="00C824A4">
            <w:pPr>
              <w:rPr>
                <w:sz w:val="20"/>
                <w:szCs w:val="20"/>
              </w:rPr>
            </w:pPr>
          </w:p>
        </w:tc>
      </w:tr>
      <w:tr w:rsidR="00DB50C7" w:rsidRPr="00272F02" w14:paraId="72CFFB2C" w14:textId="77777777" w:rsidTr="00FF3C43">
        <w:trPr>
          <w:trHeight w:val="20"/>
        </w:trPr>
        <w:tc>
          <w:tcPr>
            <w:tcW w:w="540" w:type="pct"/>
          </w:tcPr>
          <w:p w14:paraId="03167004" w14:textId="47D291E9" w:rsidR="00F47AE7" w:rsidRPr="00272F02" w:rsidRDefault="00F47AE7" w:rsidP="00C824A4">
            <w:pPr>
              <w:rPr>
                <w:sz w:val="20"/>
                <w:szCs w:val="20"/>
              </w:rPr>
            </w:pPr>
          </w:p>
        </w:tc>
        <w:tc>
          <w:tcPr>
            <w:tcW w:w="1299" w:type="pct"/>
          </w:tcPr>
          <w:p w14:paraId="0ED40A58" w14:textId="74346AD0" w:rsidR="00F47AE7" w:rsidRPr="00272F02" w:rsidRDefault="00F47AE7" w:rsidP="00C824A4">
            <w:pPr>
              <w:rPr>
                <w:sz w:val="20"/>
                <w:szCs w:val="20"/>
              </w:rPr>
            </w:pPr>
          </w:p>
        </w:tc>
        <w:tc>
          <w:tcPr>
            <w:tcW w:w="3161" w:type="pct"/>
          </w:tcPr>
          <w:p w14:paraId="779D90FC" w14:textId="19F29F3B" w:rsidR="00F47AE7" w:rsidRPr="00272F02" w:rsidRDefault="00F47AE7" w:rsidP="00C824A4">
            <w:pPr>
              <w:rPr>
                <w:sz w:val="20"/>
                <w:szCs w:val="20"/>
              </w:rPr>
            </w:pPr>
          </w:p>
        </w:tc>
      </w:tr>
      <w:tr w:rsidR="00DB50C7" w:rsidRPr="00272F02" w14:paraId="5FA57782" w14:textId="77777777" w:rsidTr="00FF3C43">
        <w:trPr>
          <w:trHeight w:val="20"/>
        </w:trPr>
        <w:tc>
          <w:tcPr>
            <w:tcW w:w="540" w:type="pct"/>
          </w:tcPr>
          <w:p w14:paraId="2FE3A8EB" w14:textId="0BD3630B" w:rsidR="00F47AE7" w:rsidRPr="00272F02" w:rsidRDefault="00F47AE7" w:rsidP="00C824A4">
            <w:pPr>
              <w:rPr>
                <w:sz w:val="20"/>
                <w:szCs w:val="20"/>
              </w:rPr>
            </w:pPr>
          </w:p>
        </w:tc>
        <w:tc>
          <w:tcPr>
            <w:tcW w:w="1299" w:type="pct"/>
          </w:tcPr>
          <w:p w14:paraId="4BD4026E" w14:textId="478B50D9" w:rsidR="00F47AE7" w:rsidRPr="00272F02" w:rsidRDefault="00F47AE7" w:rsidP="00C824A4">
            <w:pPr>
              <w:rPr>
                <w:sz w:val="20"/>
                <w:szCs w:val="20"/>
              </w:rPr>
            </w:pPr>
          </w:p>
        </w:tc>
        <w:tc>
          <w:tcPr>
            <w:tcW w:w="3161" w:type="pct"/>
          </w:tcPr>
          <w:p w14:paraId="1F6E259B" w14:textId="6B472254" w:rsidR="00F47AE7" w:rsidRPr="00272F02" w:rsidRDefault="00F47AE7" w:rsidP="00C824A4">
            <w:pPr>
              <w:rPr>
                <w:sz w:val="20"/>
                <w:szCs w:val="20"/>
              </w:rPr>
            </w:pPr>
          </w:p>
        </w:tc>
      </w:tr>
      <w:tr w:rsidR="00DB50C7" w:rsidRPr="00272F02" w14:paraId="606F2F90" w14:textId="77777777" w:rsidTr="00FF3C43">
        <w:trPr>
          <w:trHeight w:val="20"/>
        </w:trPr>
        <w:tc>
          <w:tcPr>
            <w:tcW w:w="540" w:type="pct"/>
          </w:tcPr>
          <w:p w14:paraId="69E6AC03" w14:textId="22FCE6FB" w:rsidR="00F47AE7" w:rsidRPr="00272F02" w:rsidRDefault="00F47AE7" w:rsidP="00C824A4">
            <w:pPr>
              <w:rPr>
                <w:sz w:val="20"/>
                <w:szCs w:val="20"/>
              </w:rPr>
            </w:pPr>
          </w:p>
        </w:tc>
        <w:tc>
          <w:tcPr>
            <w:tcW w:w="1299" w:type="pct"/>
          </w:tcPr>
          <w:p w14:paraId="5161DD9C" w14:textId="5B35E567" w:rsidR="00F47AE7" w:rsidRPr="00272F02" w:rsidRDefault="00F47AE7" w:rsidP="00C824A4">
            <w:pPr>
              <w:rPr>
                <w:sz w:val="20"/>
                <w:szCs w:val="20"/>
              </w:rPr>
            </w:pPr>
          </w:p>
        </w:tc>
        <w:tc>
          <w:tcPr>
            <w:tcW w:w="3161" w:type="pct"/>
          </w:tcPr>
          <w:p w14:paraId="327F8071" w14:textId="3DAE7F6D" w:rsidR="00F47AE7" w:rsidRPr="00272F02" w:rsidRDefault="00F47AE7" w:rsidP="00C824A4">
            <w:pPr>
              <w:rPr>
                <w:sz w:val="20"/>
                <w:szCs w:val="20"/>
              </w:rPr>
            </w:pPr>
          </w:p>
        </w:tc>
      </w:tr>
      <w:tr w:rsidR="00DB50C7" w:rsidRPr="00272F02" w14:paraId="4FA63244" w14:textId="77777777" w:rsidTr="00FF3C43">
        <w:trPr>
          <w:trHeight w:val="20"/>
        </w:trPr>
        <w:tc>
          <w:tcPr>
            <w:tcW w:w="540" w:type="pct"/>
          </w:tcPr>
          <w:p w14:paraId="24809037" w14:textId="6A5B5EB9" w:rsidR="00F47AE7" w:rsidRPr="00272F02" w:rsidRDefault="00F47AE7" w:rsidP="00C824A4">
            <w:pPr>
              <w:rPr>
                <w:sz w:val="20"/>
                <w:szCs w:val="20"/>
              </w:rPr>
            </w:pPr>
          </w:p>
        </w:tc>
        <w:tc>
          <w:tcPr>
            <w:tcW w:w="1299" w:type="pct"/>
          </w:tcPr>
          <w:p w14:paraId="73294CD8" w14:textId="4E4DCF26" w:rsidR="00F47AE7" w:rsidRPr="00272F02" w:rsidRDefault="00F47AE7" w:rsidP="00C824A4">
            <w:pPr>
              <w:rPr>
                <w:sz w:val="20"/>
                <w:szCs w:val="20"/>
              </w:rPr>
            </w:pPr>
          </w:p>
        </w:tc>
        <w:tc>
          <w:tcPr>
            <w:tcW w:w="3161" w:type="pct"/>
          </w:tcPr>
          <w:p w14:paraId="1275E385" w14:textId="1A10CCE2" w:rsidR="00F47AE7" w:rsidRPr="00272F02" w:rsidRDefault="00F47AE7" w:rsidP="00C824A4">
            <w:pPr>
              <w:rPr>
                <w:sz w:val="20"/>
                <w:szCs w:val="20"/>
              </w:rPr>
            </w:pPr>
          </w:p>
        </w:tc>
      </w:tr>
      <w:tr w:rsidR="00DB50C7" w:rsidRPr="00272F02" w14:paraId="4F6642E3" w14:textId="77777777" w:rsidTr="00FF3C43">
        <w:trPr>
          <w:trHeight w:val="20"/>
        </w:trPr>
        <w:tc>
          <w:tcPr>
            <w:tcW w:w="540" w:type="pct"/>
          </w:tcPr>
          <w:p w14:paraId="35E34973" w14:textId="1190B90B" w:rsidR="00F47AE7" w:rsidRPr="00272F02" w:rsidRDefault="00F47AE7" w:rsidP="00C824A4">
            <w:pPr>
              <w:rPr>
                <w:sz w:val="20"/>
                <w:szCs w:val="20"/>
              </w:rPr>
            </w:pPr>
          </w:p>
        </w:tc>
        <w:tc>
          <w:tcPr>
            <w:tcW w:w="1299" w:type="pct"/>
          </w:tcPr>
          <w:p w14:paraId="6B858615" w14:textId="7817A4A6" w:rsidR="00F47AE7" w:rsidRPr="00272F02" w:rsidRDefault="00F47AE7" w:rsidP="00C824A4">
            <w:pPr>
              <w:rPr>
                <w:sz w:val="20"/>
                <w:szCs w:val="20"/>
              </w:rPr>
            </w:pPr>
          </w:p>
        </w:tc>
        <w:tc>
          <w:tcPr>
            <w:tcW w:w="3161" w:type="pct"/>
          </w:tcPr>
          <w:p w14:paraId="7C75D481" w14:textId="3E146359" w:rsidR="00F47AE7" w:rsidRPr="00272F02" w:rsidRDefault="00F47AE7" w:rsidP="00C824A4">
            <w:pPr>
              <w:rPr>
                <w:sz w:val="20"/>
                <w:szCs w:val="20"/>
              </w:rPr>
            </w:pPr>
          </w:p>
        </w:tc>
      </w:tr>
      <w:tr w:rsidR="00DB50C7" w:rsidRPr="00272F02" w14:paraId="3CAC278F" w14:textId="77777777" w:rsidTr="00FF3C43">
        <w:trPr>
          <w:trHeight w:val="20"/>
        </w:trPr>
        <w:tc>
          <w:tcPr>
            <w:tcW w:w="540" w:type="pct"/>
          </w:tcPr>
          <w:p w14:paraId="2120D935" w14:textId="2F342E84" w:rsidR="00F47AE7" w:rsidRPr="00272F02" w:rsidRDefault="00F47AE7" w:rsidP="00C824A4">
            <w:pPr>
              <w:rPr>
                <w:sz w:val="20"/>
                <w:szCs w:val="20"/>
              </w:rPr>
            </w:pPr>
          </w:p>
        </w:tc>
        <w:tc>
          <w:tcPr>
            <w:tcW w:w="1299" w:type="pct"/>
          </w:tcPr>
          <w:p w14:paraId="04397876" w14:textId="7FE947FB" w:rsidR="00F47AE7" w:rsidRPr="00272F02" w:rsidRDefault="00F47AE7" w:rsidP="00C824A4">
            <w:pPr>
              <w:rPr>
                <w:sz w:val="20"/>
                <w:szCs w:val="20"/>
              </w:rPr>
            </w:pPr>
          </w:p>
        </w:tc>
        <w:tc>
          <w:tcPr>
            <w:tcW w:w="3161" w:type="pct"/>
          </w:tcPr>
          <w:p w14:paraId="2BCEEECE" w14:textId="337B53B5" w:rsidR="00F47AE7" w:rsidRPr="00272F02" w:rsidRDefault="00F47AE7" w:rsidP="00C824A4">
            <w:pPr>
              <w:rPr>
                <w:sz w:val="20"/>
                <w:szCs w:val="20"/>
              </w:rPr>
            </w:pPr>
          </w:p>
        </w:tc>
      </w:tr>
      <w:tr w:rsidR="00DB50C7" w:rsidRPr="00272F02" w14:paraId="5E1E18E1" w14:textId="77777777" w:rsidTr="00FF3C43">
        <w:trPr>
          <w:trHeight w:val="20"/>
        </w:trPr>
        <w:tc>
          <w:tcPr>
            <w:tcW w:w="540" w:type="pct"/>
          </w:tcPr>
          <w:p w14:paraId="337660CE" w14:textId="1D471368" w:rsidR="00F47AE7" w:rsidRPr="00272F02" w:rsidRDefault="00F47AE7" w:rsidP="00C824A4">
            <w:pPr>
              <w:rPr>
                <w:sz w:val="20"/>
                <w:szCs w:val="20"/>
              </w:rPr>
            </w:pPr>
          </w:p>
        </w:tc>
        <w:tc>
          <w:tcPr>
            <w:tcW w:w="1299" w:type="pct"/>
          </w:tcPr>
          <w:p w14:paraId="5F6CA017" w14:textId="4EBC8F76" w:rsidR="00F47AE7" w:rsidRPr="00272F02" w:rsidRDefault="00F47AE7" w:rsidP="00C824A4">
            <w:pPr>
              <w:rPr>
                <w:sz w:val="20"/>
                <w:szCs w:val="20"/>
              </w:rPr>
            </w:pPr>
          </w:p>
        </w:tc>
        <w:tc>
          <w:tcPr>
            <w:tcW w:w="3161" w:type="pct"/>
          </w:tcPr>
          <w:p w14:paraId="654689B7" w14:textId="32D87AE2" w:rsidR="00F47AE7" w:rsidRPr="00272F02" w:rsidRDefault="00F47AE7" w:rsidP="00C824A4">
            <w:pPr>
              <w:rPr>
                <w:sz w:val="20"/>
                <w:szCs w:val="20"/>
              </w:rPr>
            </w:pPr>
          </w:p>
        </w:tc>
      </w:tr>
      <w:tr w:rsidR="00DB50C7" w:rsidRPr="00272F02" w14:paraId="0061D083" w14:textId="77777777" w:rsidTr="00FF3C43">
        <w:trPr>
          <w:trHeight w:val="20"/>
        </w:trPr>
        <w:tc>
          <w:tcPr>
            <w:tcW w:w="540" w:type="pct"/>
          </w:tcPr>
          <w:p w14:paraId="43AD630E" w14:textId="35EF01D9" w:rsidR="00F47AE7" w:rsidRPr="00272F02" w:rsidRDefault="00F47AE7" w:rsidP="00C824A4">
            <w:pPr>
              <w:rPr>
                <w:sz w:val="20"/>
                <w:szCs w:val="20"/>
              </w:rPr>
            </w:pPr>
          </w:p>
        </w:tc>
        <w:tc>
          <w:tcPr>
            <w:tcW w:w="1299" w:type="pct"/>
          </w:tcPr>
          <w:p w14:paraId="6DBDD877" w14:textId="2D26C231" w:rsidR="00F47AE7" w:rsidRPr="00272F02" w:rsidRDefault="00F47AE7" w:rsidP="00C824A4">
            <w:pPr>
              <w:rPr>
                <w:sz w:val="20"/>
                <w:szCs w:val="20"/>
              </w:rPr>
            </w:pPr>
          </w:p>
        </w:tc>
        <w:tc>
          <w:tcPr>
            <w:tcW w:w="3161" w:type="pct"/>
          </w:tcPr>
          <w:p w14:paraId="272638E7" w14:textId="42F49BE8" w:rsidR="00F47AE7" w:rsidRPr="00272F02" w:rsidRDefault="00F47AE7" w:rsidP="00C824A4">
            <w:pPr>
              <w:rPr>
                <w:sz w:val="20"/>
                <w:szCs w:val="20"/>
              </w:rPr>
            </w:pPr>
          </w:p>
        </w:tc>
      </w:tr>
      <w:tr w:rsidR="00DB50C7" w:rsidRPr="00272F02" w14:paraId="18764B18" w14:textId="77777777" w:rsidTr="00FF3C43">
        <w:trPr>
          <w:trHeight w:val="20"/>
        </w:trPr>
        <w:tc>
          <w:tcPr>
            <w:tcW w:w="540" w:type="pct"/>
          </w:tcPr>
          <w:p w14:paraId="4388D5DB" w14:textId="3D0DDF69" w:rsidR="00F47AE7" w:rsidRPr="00272F02" w:rsidRDefault="00F47AE7" w:rsidP="00C824A4">
            <w:pPr>
              <w:rPr>
                <w:sz w:val="20"/>
                <w:szCs w:val="20"/>
              </w:rPr>
            </w:pPr>
          </w:p>
        </w:tc>
        <w:tc>
          <w:tcPr>
            <w:tcW w:w="1299" w:type="pct"/>
          </w:tcPr>
          <w:p w14:paraId="73810919" w14:textId="58408799" w:rsidR="00F47AE7" w:rsidRPr="00272F02" w:rsidRDefault="00F47AE7" w:rsidP="00C824A4">
            <w:pPr>
              <w:rPr>
                <w:sz w:val="20"/>
                <w:szCs w:val="20"/>
              </w:rPr>
            </w:pPr>
          </w:p>
        </w:tc>
        <w:tc>
          <w:tcPr>
            <w:tcW w:w="3161" w:type="pct"/>
          </w:tcPr>
          <w:p w14:paraId="38470ACE" w14:textId="3E9EEB39" w:rsidR="00F47AE7" w:rsidRPr="00272F02" w:rsidRDefault="00F47AE7" w:rsidP="00C824A4">
            <w:pPr>
              <w:rPr>
                <w:sz w:val="20"/>
                <w:szCs w:val="20"/>
              </w:rPr>
            </w:pPr>
          </w:p>
        </w:tc>
      </w:tr>
      <w:tr w:rsidR="00DB50C7" w:rsidRPr="00272F02" w14:paraId="38E0F430" w14:textId="77777777" w:rsidTr="00FF3C43">
        <w:trPr>
          <w:trHeight w:val="20"/>
        </w:trPr>
        <w:tc>
          <w:tcPr>
            <w:tcW w:w="540" w:type="pct"/>
          </w:tcPr>
          <w:p w14:paraId="0D2B8B6C" w14:textId="71B2C019" w:rsidR="00F47AE7" w:rsidRPr="00272F02" w:rsidRDefault="00F47AE7" w:rsidP="00C824A4">
            <w:pPr>
              <w:rPr>
                <w:sz w:val="20"/>
                <w:szCs w:val="20"/>
              </w:rPr>
            </w:pPr>
          </w:p>
        </w:tc>
        <w:tc>
          <w:tcPr>
            <w:tcW w:w="1299" w:type="pct"/>
          </w:tcPr>
          <w:p w14:paraId="5A906E72" w14:textId="7180697A" w:rsidR="00F47AE7" w:rsidRPr="00272F02" w:rsidRDefault="00F47AE7" w:rsidP="00C824A4">
            <w:pPr>
              <w:rPr>
                <w:sz w:val="20"/>
                <w:szCs w:val="20"/>
              </w:rPr>
            </w:pPr>
          </w:p>
        </w:tc>
        <w:tc>
          <w:tcPr>
            <w:tcW w:w="3161" w:type="pct"/>
          </w:tcPr>
          <w:p w14:paraId="71E9FECD" w14:textId="665B6AD3" w:rsidR="00F47AE7" w:rsidRPr="00272F02" w:rsidRDefault="00F47AE7" w:rsidP="00C824A4">
            <w:pPr>
              <w:rPr>
                <w:sz w:val="20"/>
                <w:szCs w:val="20"/>
              </w:rPr>
            </w:pPr>
          </w:p>
        </w:tc>
      </w:tr>
      <w:tr w:rsidR="00DB50C7" w:rsidRPr="00272F02" w14:paraId="5DF25D7A" w14:textId="77777777" w:rsidTr="00FF3C43">
        <w:trPr>
          <w:trHeight w:val="20"/>
        </w:trPr>
        <w:tc>
          <w:tcPr>
            <w:tcW w:w="540" w:type="pct"/>
          </w:tcPr>
          <w:p w14:paraId="290496B4" w14:textId="5C1E0415" w:rsidR="00F47AE7" w:rsidRPr="00272F02" w:rsidRDefault="00F47AE7" w:rsidP="00C824A4">
            <w:pPr>
              <w:rPr>
                <w:sz w:val="20"/>
                <w:szCs w:val="20"/>
              </w:rPr>
            </w:pPr>
          </w:p>
        </w:tc>
        <w:tc>
          <w:tcPr>
            <w:tcW w:w="1299" w:type="pct"/>
          </w:tcPr>
          <w:p w14:paraId="301632E3" w14:textId="068F74E5" w:rsidR="00F47AE7" w:rsidRPr="00272F02" w:rsidRDefault="00F47AE7" w:rsidP="00C824A4">
            <w:pPr>
              <w:rPr>
                <w:sz w:val="20"/>
                <w:szCs w:val="20"/>
              </w:rPr>
            </w:pPr>
          </w:p>
        </w:tc>
        <w:tc>
          <w:tcPr>
            <w:tcW w:w="3161" w:type="pct"/>
          </w:tcPr>
          <w:p w14:paraId="5EAAEA7B" w14:textId="1277AA05" w:rsidR="00F47AE7" w:rsidRPr="00272F02" w:rsidRDefault="00F47AE7" w:rsidP="00C824A4">
            <w:pPr>
              <w:rPr>
                <w:sz w:val="20"/>
                <w:szCs w:val="20"/>
              </w:rPr>
            </w:pPr>
          </w:p>
        </w:tc>
      </w:tr>
      <w:tr w:rsidR="00DB50C7" w:rsidRPr="00272F02" w14:paraId="7FD3E873" w14:textId="77777777" w:rsidTr="00FF3C43">
        <w:trPr>
          <w:trHeight w:val="20"/>
        </w:trPr>
        <w:tc>
          <w:tcPr>
            <w:tcW w:w="540" w:type="pct"/>
          </w:tcPr>
          <w:p w14:paraId="35F907A2" w14:textId="13C230CD" w:rsidR="00F47AE7" w:rsidRPr="00272F02" w:rsidRDefault="00F47AE7" w:rsidP="00C824A4">
            <w:pPr>
              <w:rPr>
                <w:sz w:val="20"/>
                <w:szCs w:val="20"/>
              </w:rPr>
            </w:pPr>
          </w:p>
        </w:tc>
        <w:tc>
          <w:tcPr>
            <w:tcW w:w="1299" w:type="pct"/>
          </w:tcPr>
          <w:p w14:paraId="2DA6A46D" w14:textId="1BD6D7AE" w:rsidR="00F47AE7" w:rsidRPr="00272F02" w:rsidRDefault="00F47AE7" w:rsidP="00C824A4">
            <w:pPr>
              <w:rPr>
                <w:sz w:val="20"/>
                <w:szCs w:val="20"/>
              </w:rPr>
            </w:pPr>
          </w:p>
        </w:tc>
        <w:tc>
          <w:tcPr>
            <w:tcW w:w="3161" w:type="pct"/>
          </w:tcPr>
          <w:p w14:paraId="6CFEA384" w14:textId="1C1CF253" w:rsidR="00F47AE7" w:rsidRPr="00272F02" w:rsidRDefault="00F47AE7" w:rsidP="00C824A4">
            <w:pPr>
              <w:rPr>
                <w:sz w:val="20"/>
                <w:szCs w:val="20"/>
              </w:rPr>
            </w:pPr>
          </w:p>
        </w:tc>
      </w:tr>
      <w:tr w:rsidR="00DB50C7" w:rsidRPr="00272F02" w14:paraId="16FB1750" w14:textId="77777777" w:rsidTr="00FF3C43">
        <w:trPr>
          <w:trHeight w:val="20"/>
        </w:trPr>
        <w:tc>
          <w:tcPr>
            <w:tcW w:w="540" w:type="pct"/>
          </w:tcPr>
          <w:p w14:paraId="7F897A63" w14:textId="1D8911E7" w:rsidR="00F47AE7" w:rsidRPr="00272F02" w:rsidRDefault="00F47AE7" w:rsidP="00C824A4">
            <w:pPr>
              <w:rPr>
                <w:sz w:val="20"/>
                <w:szCs w:val="20"/>
              </w:rPr>
            </w:pPr>
          </w:p>
        </w:tc>
        <w:tc>
          <w:tcPr>
            <w:tcW w:w="1299" w:type="pct"/>
          </w:tcPr>
          <w:p w14:paraId="5829167C" w14:textId="2E8083CA" w:rsidR="00F47AE7" w:rsidRPr="00272F02" w:rsidRDefault="00F47AE7" w:rsidP="00C824A4">
            <w:pPr>
              <w:rPr>
                <w:sz w:val="20"/>
                <w:szCs w:val="20"/>
              </w:rPr>
            </w:pPr>
          </w:p>
        </w:tc>
        <w:tc>
          <w:tcPr>
            <w:tcW w:w="3161" w:type="pct"/>
          </w:tcPr>
          <w:p w14:paraId="3B5069E4" w14:textId="134CB10E" w:rsidR="00F47AE7" w:rsidRPr="00272F02" w:rsidRDefault="00F47AE7" w:rsidP="00C824A4">
            <w:pPr>
              <w:rPr>
                <w:sz w:val="20"/>
                <w:szCs w:val="20"/>
              </w:rPr>
            </w:pPr>
          </w:p>
        </w:tc>
      </w:tr>
      <w:tr w:rsidR="00DB50C7" w:rsidRPr="00272F02" w14:paraId="2C1702E7" w14:textId="77777777" w:rsidTr="00FF3C43">
        <w:trPr>
          <w:trHeight w:val="20"/>
        </w:trPr>
        <w:tc>
          <w:tcPr>
            <w:tcW w:w="540" w:type="pct"/>
          </w:tcPr>
          <w:p w14:paraId="39BA167A" w14:textId="0031234E" w:rsidR="00F47AE7" w:rsidRPr="00272F02" w:rsidRDefault="00F47AE7" w:rsidP="00C824A4">
            <w:pPr>
              <w:rPr>
                <w:sz w:val="20"/>
                <w:szCs w:val="20"/>
              </w:rPr>
            </w:pPr>
          </w:p>
        </w:tc>
        <w:tc>
          <w:tcPr>
            <w:tcW w:w="1299" w:type="pct"/>
          </w:tcPr>
          <w:p w14:paraId="32FD2BED" w14:textId="78242A2B" w:rsidR="00F47AE7" w:rsidRPr="00272F02" w:rsidRDefault="00F47AE7" w:rsidP="00C824A4">
            <w:pPr>
              <w:rPr>
                <w:sz w:val="20"/>
                <w:szCs w:val="20"/>
              </w:rPr>
            </w:pPr>
          </w:p>
        </w:tc>
        <w:tc>
          <w:tcPr>
            <w:tcW w:w="3161" w:type="pct"/>
          </w:tcPr>
          <w:p w14:paraId="358AE243" w14:textId="318C0416" w:rsidR="00F47AE7" w:rsidRPr="00272F02" w:rsidRDefault="00F47AE7" w:rsidP="00C824A4">
            <w:pPr>
              <w:rPr>
                <w:sz w:val="20"/>
                <w:szCs w:val="20"/>
              </w:rPr>
            </w:pPr>
          </w:p>
        </w:tc>
      </w:tr>
      <w:tr w:rsidR="00DB50C7" w:rsidRPr="00272F02" w14:paraId="2DB35480" w14:textId="77777777" w:rsidTr="00FF3C43">
        <w:trPr>
          <w:trHeight w:val="20"/>
        </w:trPr>
        <w:tc>
          <w:tcPr>
            <w:tcW w:w="540" w:type="pct"/>
          </w:tcPr>
          <w:p w14:paraId="09D7143D" w14:textId="63858287" w:rsidR="00F47AE7" w:rsidRPr="00272F02" w:rsidRDefault="00F47AE7" w:rsidP="00C824A4">
            <w:pPr>
              <w:rPr>
                <w:sz w:val="20"/>
                <w:szCs w:val="20"/>
              </w:rPr>
            </w:pPr>
          </w:p>
        </w:tc>
        <w:tc>
          <w:tcPr>
            <w:tcW w:w="1299" w:type="pct"/>
          </w:tcPr>
          <w:p w14:paraId="1B30241B" w14:textId="13ED5A46" w:rsidR="00F47AE7" w:rsidRPr="00272F02" w:rsidRDefault="00F47AE7" w:rsidP="00C824A4">
            <w:pPr>
              <w:rPr>
                <w:sz w:val="20"/>
                <w:szCs w:val="20"/>
              </w:rPr>
            </w:pPr>
          </w:p>
        </w:tc>
        <w:tc>
          <w:tcPr>
            <w:tcW w:w="3161" w:type="pct"/>
          </w:tcPr>
          <w:p w14:paraId="20E5DF46" w14:textId="13ACF21E" w:rsidR="00F47AE7" w:rsidRPr="00272F02" w:rsidRDefault="00F47AE7" w:rsidP="00C824A4">
            <w:pPr>
              <w:rPr>
                <w:sz w:val="20"/>
                <w:szCs w:val="20"/>
              </w:rPr>
            </w:pPr>
          </w:p>
        </w:tc>
      </w:tr>
      <w:tr w:rsidR="00DB50C7" w:rsidRPr="00272F02" w14:paraId="7DD1FC9D" w14:textId="77777777" w:rsidTr="00FF3C43">
        <w:trPr>
          <w:trHeight w:val="20"/>
        </w:trPr>
        <w:tc>
          <w:tcPr>
            <w:tcW w:w="540" w:type="pct"/>
          </w:tcPr>
          <w:p w14:paraId="53BD84B2" w14:textId="6CD135B3" w:rsidR="00F47AE7" w:rsidRPr="00272F02" w:rsidRDefault="00F47AE7" w:rsidP="00C824A4">
            <w:pPr>
              <w:rPr>
                <w:sz w:val="20"/>
                <w:szCs w:val="20"/>
              </w:rPr>
            </w:pPr>
          </w:p>
        </w:tc>
        <w:tc>
          <w:tcPr>
            <w:tcW w:w="1299" w:type="pct"/>
          </w:tcPr>
          <w:p w14:paraId="28988478" w14:textId="3105F4D6" w:rsidR="00F47AE7" w:rsidRPr="00272F02" w:rsidRDefault="00F47AE7" w:rsidP="00C824A4">
            <w:pPr>
              <w:rPr>
                <w:sz w:val="20"/>
                <w:szCs w:val="20"/>
              </w:rPr>
            </w:pPr>
          </w:p>
        </w:tc>
        <w:tc>
          <w:tcPr>
            <w:tcW w:w="3161" w:type="pct"/>
          </w:tcPr>
          <w:p w14:paraId="7E1EC755" w14:textId="4C8E834B" w:rsidR="00F47AE7" w:rsidRPr="00272F02" w:rsidRDefault="00F47AE7" w:rsidP="00C824A4">
            <w:pPr>
              <w:rPr>
                <w:sz w:val="20"/>
                <w:szCs w:val="20"/>
              </w:rPr>
            </w:pPr>
          </w:p>
        </w:tc>
      </w:tr>
      <w:tr w:rsidR="00DB50C7" w:rsidRPr="00272F02" w14:paraId="5DEE8D8D" w14:textId="77777777" w:rsidTr="00FF3C43">
        <w:trPr>
          <w:trHeight w:val="20"/>
        </w:trPr>
        <w:tc>
          <w:tcPr>
            <w:tcW w:w="540" w:type="pct"/>
          </w:tcPr>
          <w:p w14:paraId="7BD5133C" w14:textId="124FAE03" w:rsidR="00F47AE7" w:rsidRPr="00272F02" w:rsidRDefault="00F47AE7" w:rsidP="00C824A4">
            <w:pPr>
              <w:rPr>
                <w:sz w:val="20"/>
                <w:szCs w:val="20"/>
              </w:rPr>
            </w:pPr>
          </w:p>
        </w:tc>
        <w:tc>
          <w:tcPr>
            <w:tcW w:w="1299" w:type="pct"/>
          </w:tcPr>
          <w:p w14:paraId="384FDCE8" w14:textId="6C0E1041" w:rsidR="00F47AE7" w:rsidRPr="00272F02" w:rsidRDefault="00F47AE7" w:rsidP="00C824A4">
            <w:pPr>
              <w:rPr>
                <w:sz w:val="20"/>
                <w:szCs w:val="20"/>
              </w:rPr>
            </w:pPr>
          </w:p>
        </w:tc>
        <w:tc>
          <w:tcPr>
            <w:tcW w:w="3161" w:type="pct"/>
          </w:tcPr>
          <w:p w14:paraId="6ADA90B6" w14:textId="7588E468" w:rsidR="00F47AE7" w:rsidRPr="00272F02" w:rsidRDefault="00F47AE7" w:rsidP="00C824A4">
            <w:pPr>
              <w:rPr>
                <w:sz w:val="20"/>
                <w:szCs w:val="20"/>
              </w:rPr>
            </w:pPr>
          </w:p>
        </w:tc>
      </w:tr>
      <w:tr w:rsidR="004E5229" w:rsidRPr="00272F02" w14:paraId="40D07A13" w14:textId="77777777" w:rsidTr="00910BB6">
        <w:trPr>
          <w:trHeight w:val="20"/>
        </w:trPr>
        <w:tc>
          <w:tcPr>
            <w:tcW w:w="540" w:type="pct"/>
          </w:tcPr>
          <w:p w14:paraId="5332E3E4" w14:textId="1FAF7214" w:rsidR="004E5229" w:rsidRPr="00272F02" w:rsidRDefault="004E5229" w:rsidP="00C824A4">
            <w:pPr>
              <w:rPr>
                <w:sz w:val="20"/>
                <w:szCs w:val="20"/>
              </w:rPr>
            </w:pPr>
          </w:p>
        </w:tc>
        <w:tc>
          <w:tcPr>
            <w:tcW w:w="1299" w:type="pct"/>
          </w:tcPr>
          <w:p w14:paraId="625D7DC3" w14:textId="28B82C54" w:rsidR="004E5229" w:rsidRPr="00272F02" w:rsidRDefault="004E5229" w:rsidP="00C824A4">
            <w:pPr>
              <w:rPr>
                <w:sz w:val="20"/>
                <w:szCs w:val="20"/>
              </w:rPr>
            </w:pPr>
          </w:p>
        </w:tc>
        <w:tc>
          <w:tcPr>
            <w:tcW w:w="3161" w:type="pct"/>
          </w:tcPr>
          <w:p w14:paraId="37AE9D2C" w14:textId="7C936D4F" w:rsidR="004E5229" w:rsidRPr="00272F02" w:rsidRDefault="004E5229" w:rsidP="00C824A4">
            <w:pPr>
              <w:rPr>
                <w:sz w:val="20"/>
                <w:szCs w:val="20"/>
              </w:rPr>
            </w:pPr>
          </w:p>
        </w:tc>
      </w:tr>
      <w:tr w:rsidR="004E5229" w:rsidRPr="00272F02" w14:paraId="46197FDC" w14:textId="77777777" w:rsidTr="00910BB6">
        <w:trPr>
          <w:trHeight w:val="20"/>
        </w:trPr>
        <w:tc>
          <w:tcPr>
            <w:tcW w:w="540" w:type="pct"/>
          </w:tcPr>
          <w:p w14:paraId="619C2531" w14:textId="3ED5657D" w:rsidR="004E5229" w:rsidRPr="00272F02" w:rsidRDefault="004E5229" w:rsidP="00C824A4">
            <w:pPr>
              <w:rPr>
                <w:sz w:val="20"/>
                <w:szCs w:val="20"/>
              </w:rPr>
            </w:pPr>
          </w:p>
        </w:tc>
        <w:tc>
          <w:tcPr>
            <w:tcW w:w="1299" w:type="pct"/>
          </w:tcPr>
          <w:p w14:paraId="3E4BA27E" w14:textId="1BA33492" w:rsidR="004E5229" w:rsidRPr="00272F02" w:rsidRDefault="004E5229" w:rsidP="00C824A4">
            <w:pPr>
              <w:rPr>
                <w:sz w:val="20"/>
                <w:szCs w:val="20"/>
              </w:rPr>
            </w:pPr>
          </w:p>
        </w:tc>
        <w:tc>
          <w:tcPr>
            <w:tcW w:w="3161" w:type="pct"/>
          </w:tcPr>
          <w:p w14:paraId="76A57F81" w14:textId="5F247571" w:rsidR="004E5229" w:rsidRPr="00272F02" w:rsidRDefault="004E5229" w:rsidP="00C824A4">
            <w:pPr>
              <w:rPr>
                <w:sz w:val="20"/>
                <w:szCs w:val="20"/>
              </w:rPr>
            </w:pPr>
          </w:p>
        </w:tc>
      </w:tr>
      <w:tr w:rsidR="00DB50C7" w:rsidRPr="00272F02" w14:paraId="70EE37E0" w14:textId="77777777" w:rsidTr="00724B3C">
        <w:trPr>
          <w:trHeight w:val="20"/>
        </w:trPr>
        <w:tc>
          <w:tcPr>
            <w:tcW w:w="540" w:type="pct"/>
          </w:tcPr>
          <w:p w14:paraId="23B948BE" w14:textId="3056669D" w:rsidR="00F47AE7" w:rsidRPr="00272F02" w:rsidRDefault="00F47AE7" w:rsidP="00C824A4">
            <w:pPr>
              <w:rPr>
                <w:sz w:val="20"/>
                <w:szCs w:val="20"/>
              </w:rPr>
            </w:pPr>
          </w:p>
        </w:tc>
        <w:tc>
          <w:tcPr>
            <w:tcW w:w="1299" w:type="pct"/>
          </w:tcPr>
          <w:p w14:paraId="162877CB" w14:textId="7DAB704B" w:rsidR="00F47AE7" w:rsidRPr="00272F02" w:rsidRDefault="00F47AE7" w:rsidP="00C824A4">
            <w:pPr>
              <w:rPr>
                <w:sz w:val="20"/>
                <w:szCs w:val="20"/>
              </w:rPr>
            </w:pPr>
          </w:p>
        </w:tc>
        <w:tc>
          <w:tcPr>
            <w:tcW w:w="3161" w:type="pct"/>
          </w:tcPr>
          <w:p w14:paraId="29886743" w14:textId="34FFF697" w:rsidR="00F47AE7" w:rsidRPr="00272F02" w:rsidRDefault="00F47AE7" w:rsidP="00C824A4">
            <w:pPr>
              <w:rPr>
                <w:sz w:val="20"/>
                <w:szCs w:val="20"/>
              </w:rPr>
            </w:pPr>
          </w:p>
        </w:tc>
      </w:tr>
      <w:tr w:rsidR="00DB50C7" w:rsidRPr="00272F02" w14:paraId="62621B54" w14:textId="77777777" w:rsidTr="00724B3C">
        <w:trPr>
          <w:trHeight w:val="20"/>
        </w:trPr>
        <w:tc>
          <w:tcPr>
            <w:tcW w:w="540" w:type="pct"/>
          </w:tcPr>
          <w:p w14:paraId="7DE2719A" w14:textId="5AA3D6BF" w:rsidR="00F47AE7" w:rsidRPr="00272F02" w:rsidRDefault="00F47AE7" w:rsidP="00C824A4">
            <w:pPr>
              <w:rPr>
                <w:sz w:val="20"/>
                <w:szCs w:val="20"/>
              </w:rPr>
            </w:pPr>
          </w:p>
        </w:tc>
        <w:tc>
          <w:tcPr>
            <w:tcW w:w="1299" w:type="pct"/>
          </w:tcPr>
          <w:p w14:paraId="732D0A11" w14:textId="5A7239B2" w:rsidR="00F47AE7" w:rsidRPr="00272F02" w:rsidRDefault="00F47AE7" w:rsidP="00C824A4">
            <w:pPr>
              <w:rPr>
                <w:sz w:val="20"/>
                <w:szCs w:val="20"/>
              </w:rPr>
            </w:pPr>
          </w:p>
        </w:tc>
        <w:tc>
          <w:tcPr>
            <w:tcW w:w="3161" w:type="pct"/>
          </w:tcPr>
          <w:p w14:paraId="21E82863" w14:textId="6B1C5979" w:rsidR="00F47AE7" w:rsidRPr="00272F02" w:rsidRDefault="00F47AE7" w:rsidP="00C824A4">
            <w:pPr>
              <w:rPr>
                <w:sz w:val="20"/>
                <w:szCs w:val="20"/>
              </w:rPr>
            </w:pPr>
          </w:p>
        </w:tc>
      </w:tr>
      <w:tr w:rsidR="00DB50C7" w:rsidRPr="00272F02" w14:paraId="50F80FA9" w14:textId="77777777" w:rsidTr="00724B3C">
        <w:trPr>
          <w:trHeight w:val="20"/>
        </w:trPr>
        <w:tc>
          <w:tcPr>
            <w:tcW w:w="540" w:type="pct"/>
          </w:tcPr>
          <w:p w14:paraId="68BF5CA6" w14:textId="39A161CE" w:rsidR="00F47AE7" w:rsidRPr="00272F02" w:rsidRDefault="00F47AE7" w:rsidP="00C824A4">
            <w:pPr>
              <w:rPr>
                <w:sz w:val="20"/>
                <w:szCs w:val="20"/>
              </w:rPr>
            </w:pPr>
          </w:p>
        </w:tc>
        <w:tc>
          <w:tcPr>
            <w:tcW w:w="1299" w:type="pct"/>
          </w:tcPr>
          <w:p w14:paraId="1052452B" w14:textId="3ACD3DF8" w:rsidR="00F47AE7" w:rsidRPr="00272F02" w:rsidRDefault="00F47AE7" w:rsidP="00C824A4">
            <w:pPr>
              <w:rPr>
                <w:sz w:val="20"/>
                <w:szCs w:val="20"/>
              </w:rPr>
            </w:pPr>
          </w:p>
        </w:tc>
        <w:tc>
          <w:tcPr>
            <w:tcW w:w="3161" w:type="pct"/>
          </w:tcPr>
          <w:p w14:paraId="3F343593" w14:textId="6ECF218B" w:rsidR="00F47AE7" w:rsidRPr="00272F02" w:rsidRDefault="00F47AE7" w:rsidP="00C824A4">
            <w:pPr>
              <w:rPr>
                <w:sz w:val="20"/>
                <w:szCs w:val="20"/>
              </w:rPr>
            </w:pPr>
          </w:p>
        </w:tc>
      </w:tr>
      <w:tr w:rsidR="00DB50C7" w:rsidRPr="00272F02" w14:paraId="5B9E91CD" w14:textId="77777777" w:rsidTr="00724B3C">
        <w:trPr>
          <w:trHeight w:val="20"/>
        </w:trPr>
        <w:tc>
          <w:tcPr>
            <w:tcW w:w="540" w:type="pct"/>
          </w:tcPr>
          <w:p w14:paraId="577D9644" w14:textId="1B46B228" w:rsidR="00F47AE7" w:rsidRPr="00272F02" w:rsidRDefault="00F47AE7" w:rsidP="00C824A4">
            <w:pPr>
              <w:rPr>
                <w:sz w:val="20"/>
                <w:szCs w:val="20"/>
              </w:rPr>
            </w:pPr>
          </w:p>
        </w:tc>
        <w:tc>
          <w:tcPr>
            <w:tcW w:w="1299" w:type="pct"/>
          </w:tcPr>
          <w:p w14:paraId="07FAA0AC" w14:textId="022D684D" w:rsidR="00F47AE7" w:rsidRPr="00272F02" w:rsidRDefault="00F47AE7" w:rsidP="00C824A4">
            <w:pPr>
              <w:rPr>
                <w:sz w:val="20"/>
                <w:szCs w:val="20"/>
              </w:rPr>
            </w:pPr>
          </w:p>
        </w:tc>
        <w:tc>
          <w:tcPr>
            <w:tcW w:w="3161" w:type="pct"/>
          </w:tcPr>
          <w:p w14:paraId="34F2A487" w14:textId="2306F531" w:rsidR="00F47AE7" w:rsidRPr="00272F02" w:rsidRDefault="00F47AE7" w:rsidP="00C824A4">
            <w:pPr>
              <w:rPr>
                <w:sz w:val="20"/>
                <w:szCs w:val="20"/>
              </w:rPr>
            </w:pPr>
          </w:p>
        </w:tc>
      </w:tr>
      <w:tr w:rsidR="00DB50C7" w:rsidRPr="00272F02" w14:paraId="068EDF6E" w14:textId="77777777" w:rsidTr="00724B3C">
        <w:trPr>
          <w:trHeight w:val="20"/>
        </w:trPr>
        <w:tc>
          <w:tcPr>
            <w:tcW w:w="540" w:type="pct"/>
          </w:tcPr>
          <w:p w14:paraId="6D4C5F9A" w14:textId="5CF91A84" w:rsidR="00F47AE7" w:rsidRPr="00272F02" w:rsidRDefault="00F47AE7" w:rsidP="00C824A4">
            <w:pPr>
              <w:rPr>
                <w:sz w:val="20"/>
                <w:szCs w:val="20"/>
              </w:rPr>
            </w:pPr>
          </w:p>
        </w:tc>
        <w:tc>
          <w:tcPr>
            <w:tcW w:w="1299" w:type="pct"/>
          </w:tcPr>
          <w:p w14:paraId="25FC99FF" w14:textId="5B7B0FE5" w:rsidR="00F47AE7" w:rsidRPr="00272F02" w:rsidRDefault="00F47AE7" w:rsidP="00C824A4">
            <w:pPr>
              <w:rPr>
                <w:sz w:val="20"/>
                <w:szCs w:val="20"/>
              </w:rPr>
            </w:pPr>
          </w:p>
        </w:tc>
        <w:tc>
          <w:tcPr>
            <w:tcW w:w="3161" w:type="pct"/>
          </w:tcPr>
          <w:p w14:paraId="66AC99A3" w14:textId="1B1DAB25" w:rsidR="00F47AE7" w:rsidRPr="00272F02" w:rsidRDefault="00F47AE7" w:rsidP="00C824A4">
            <w:pPr>
              <w:rPr>
                <w:sz w:val="20"/>
                <w:szCs w:val="20"/>
              </w:rPr>
            </w:pPr>
          </w:p>
        </w:tc>
      </w:tr>
      <w:tr w:rsidR="00DB50C7" w:rsidRPr="00272F02" w14:paraId="788573BB" w14:textId="77777777" w:rsidTr="00FF3C43">
        <w:trPr>
          <w:trHeight w:val="20"/>
        </w:trPr>
        <w:tc>
          <w:tcPr>
            <w:tcW w:w="540" w:type="pct"/>
          </w:tcPr>
          <w:p w14:paraId="321E30F0" w14:textId="14BA56EE" w:rsidR="00F47AE7" w:rsidRPr="00272F02" w:rsidRDefault="00F47AE7" w:rsidP="00C824A4">
            <w:pPr>
              <w:rPr>
                <w:sz w:val="20"/>
                <w:szCs w:val="20"/>
              </w:rPr>
            </w:pPr>
          </w:p>
        </w:tc>
        <w:tc>
          <w:tcPr>
            <w:tcW w:w="1299" w:type="pct"/>
          </w:tcPr>
          <w:p w14:paraId="4B4846F2" w14:textId="1C555056" w:rsidR="00F47AE7" w:rsidRPr="00272F02" w:rsidRDefault="00F47AE7" w:rsidP="00C824A4">
            <w:pPr>
              <w:rPr>
                <w:sz w:val="20"/>
                <w:szCs w:val="20"/>
              </w:rPr>
            </w:pPr>
          </w:p>
        </w:tc>
        <w:tc>
          <w:tcPr>
            <w:tcW w:w="3161" w:type="pct"/>
          </w:tcPr>
          <w:p w14:paraId="2ED69100" w14:textId="499C1A63" w:rsidR="00F47AE7" w:rsidRPr="00272F02" w:rsidRDefault="00F47AE7" w:rsidP="00C824A4">
            <w:pPr>
              <w:rPr>
                <w:sz w:val="20"/>
                <w:szCs w:val="20"/>
              </w:rPr>
            </w:pPr>
          </w:p>
        </w:tc>
      </w:tr>
      <w:tr w:rsidR="00DB50C7" w:rsidRPr="00272F02" w14:paraId="0107C807" w14:textId="77777777" w:rsidTr="00FF3C43">
        <w:trPr>
          <w:trHeight w:val="20"/>
        </w:trPr>
        <w:tc>
          <w:tcPr>
            <w:tcW w:w="540" w:type="pct"/>
          </w:tcPr>
          <w:p w14:paraId="32B5B8C2" w14:textId="04AD21BC" w:rsidR="00F47AE7" w:rsidRPr="00272F02" w:rsidRDefault="00F47AE7" w:rsidP="00C824A4">
            <w:pPr>
              <w:rPr>
                <w:sz w:val="20"/>
                <w:szCs w:val="20"/>
              </w:rPr>
            </w:pPr>
          </w:p>
        </w:tc>
        <w:tc>
          <w:tcPr>
            <w:tcW w:w="1299" w:type="pct"/>
          </w:tcPr>
          <w:p w14:paraId="007DACA4" w14:textId="3175846C" w:rsidR="00F47AE7" w:rsidRPr="00272F02" w:rsidRDefault="00F47AE7" w:rsidP="00C824A4">
            <w:pPr>
              <w:rPr>
                <w:sz w:val="20"/>
                <w:szCs w:val="20"/>
              </w:rPr>
            </w:pPr>
          </w:p>
        </w:tc>
        <w:tc>
          <w:tcPr>
            <w:tcW w:w="3161" w:type="pct"/>
          </w:tcPr>
          <w:p w14:paraId="7054D1F6" w14:textId="285C736D" w:rsidR="00F47AE7" w:rsidRPr="00272F02" w:rsidRDefault="00F47AE7" w:rsidP="00C824A4">
            <w:pPr>
              <w:rPr>
                <w:sz w:val="20"/>
                <w:szCs w:val="20"/>
              </w:rPr>
            </w:pPr>
          </w:p>
        </w:tc>
      </w:tr>
      <w:tr w:rsidR="00DB50C7" w:rsidRPr="00272F02" w14:paraId="05029EF7" w14:textId="77777777" w:rsidTr="00FF3C43">
        <w:trPr>
          <w:trHeight w:val="20"/>
        </w:trPr>
        <w:tc>
          <w:tcPr>
            <w:tcW w:w="540" w:type="pct"/>
          </w:tcPr>
          <w:p w14:paraId="229164B9" w14:textId="7DC4EF8A" w:rsidR="00F47AE7" w:rsidRPr="00272F02" w:rsidRDefault="00F47AE7" w:rsidP="00C824A4">
            <w:pPr>
              <w:rPr>
                <w:sz w:val="20"/>
                <w:szCs w:val="20"/>
              </w:rPr>
            </w:pPr>
          </w:p>
        </w:tc>
        <w:tc>
          <w:tcPr>
            <w:tcW w:w="1299" w:type="pct"/>
          </w:tcPr>
          <w:p w14:paraId="3ED1DF2E" w14:textId="5A70B922" w:rsidR="00F47AE7" w:rsidRPr="00272F02" w:rsidRDefault="00F47AE7" w:rsidP="00C824A4">
            <w:pPr>
              <w:rPr>
                <w:sz w:val="20"/>
                <w:szCs w:val="20"/>
              </w:rPr>
            </w:pPr>
          </w:p>
        </w:tc>
        <w:tc>
          <w:tcPr>
            <w:tcW w:w="3161" w:type="pct"/>
          </w:tcPr>
          <w:p w14:paraId="146BC21D" w14:textId="09050AFA" w:rsidR="00F47AE7" w:rsidRPr="00272F02" w:rsidRDefault="00F47AE7" w:rsidP="00C824A4">
            <w:pPr>
              <w:rPr>
                <w:sz w:val="20"/>
                <w:szCs w:val="20"/>
              </w:rPr>
            </w:pPr>
          </w:p>
        </w:tc>
      </w:tr>
      <w:tr w:rsidR="00DB50C7" w:rsidRPr="00272F02" w14:paraId="64671205" w14:textId="77777777" w:rsidTr="00FF3C43">
        <w:trPr>
          <w:trHeight w:val="20"/>
        </w:trPr>
        <w:tc>
          <w:tcPr>
            <w:tcW w:w="540" w:type="pct"/>
          </w:tcPr>
          <w:p w14:paraId="509927B2" w14:textId="2182CFAC" w:rsidR="00F47AE7" w:rsidRPr="00272F02" w:rsidRDefault="00F47AE7" w:rsidP="00C824A4">
            <w:pPr>
              <w:rPr>
                <w:sz w:val="20"/>
                <w:szCs w:val="20"/>
              </w:rPr>
            </w:pPr>
          </w:p>
        </w:tc>
        <w:tc>
          <w:tcPr>
            <w:tcW w:w="1299" w:type="pct"/>
          </w:tcPr>
          <w:p w14:paraId="1E94B9D3" w14:textId="3464B236" w:rsidR="00F47AE7" w:rsidRPr="00272F02" w:rsidRDefault="00F47AE7" w:rsidP="00C824A4">
            <w:pPr>
              <w:rPr>
                <w:sz w:val="20"/>
                <w:szCs w:val="20"/>
              </w:rPr>
            </w:pPr>
          </w:p>
        </w:tc>
        <w:tc>
          <w:tcPr>
            <w:tcW w:w="3161" w:type="pct"/>
          </w:tcPr>
          <w:p w14:paraId="4AA9852E" w14:textId="0F71BEC5" w:rsidR="00F47AE7" w:rsidRPr="00272F02" w:rsidRDefault="00F47AE7" w:rsidP="00C824A4">
            <w:pPr>
              <w:rPr>
                <w:sz w:val="20"/>
                <w:szCs w:val="20"/>
              </w:rPr>
            </w:pPr>
          </w:p>
        </w:tc>
      </w:tr>
      <w:tr w:rsidR="00DB50C7" w:rsidRPr="00272F02" w14:paraId="5A957EFD" w14:textId="77777777" w:rsidTr="00FF3C43">
        <w:trPr>
          <w:trHeight w:val="20"/>
        </w:trPr>
        <w:tc>
          <w:tcPr>
            <w:tcW w:w="540" w:type="pct"/>
          </w:tcPr>
          <w:p w14:paraId="612B41A0" w14:textId="19B04770" w:rsidR="00F47AE7" w:rsidRPr="00272F02" w:rsidRDefault="00F47AE7" w:rsidP="00C824A4">
            <w:pPr>
              <w:rPr>
                <w:sz w:val="20"/>
                <w:szCs w:val="20"/>
              </w:rPr>
            </w:pPr>
          </w:p>
        </w:tc>
        <w:tc>
          <w:tcPr>
            <w:tcW w:w="1299" w:type="pct"/>
          </w:tcPr>
          <w:p w14:paraId="538181F9" w14:textId="73532586" w:rsidR="00F47AE7" w:rsidRPr="00272F02" w:rsidRDefault="00F47AE7" w:rsidP="00C824A4">
            <w:pPr>
              <w:rPr>
                <w:sz w:val="20"/>
                <w:szCs w:val="20"/>
              </w:rPr>
            </w:pPr>
          </w:p>
        </w:tc>
        <w:tc>
          <w:tcPr>
            <w:tcW w:w="3161" w:type="pct"/>
          </w:tcPr>
          <w:p w14:paraId="2A64080C" w14:textId="3F10117D" w:rsidR="00F47AE7" w:rsidRPr="00272F02" w:rsidRDefault="00F47AE7" w:rsidP="00C824A4">
            <w:pPr>
              <w:rPr>
                <w:sz w:val="20"/>
                <w:szCs w:val="20"/>
              </w:rPr>
            </w:pPr>
          </w:p>
        </w:tc>
      </w:tr>
      <w:tr w:rsidR="00DB50C7" w:rsidRPr="00272F02" w14:paraId="26F9236E" w14:textId="77777777" w:rsidTr="00FF3C43">
        <w:trPr>
          <w:trHeight w:val="20"/>
        </w:trPr>
        <w:tc>
          <w:tcPr>
            <w:tcW w:w="540" w:type="pct"/>
          </w:tcPr>
          <w:p w14:paraId="34358674" w14:textId="667BCF96" w:rsidR="00F47AE7" w:rsidRPr="00272F02" w:rsidRDefault="00F47AE7" w:rsidP="00C824A4">
            <w:pPr>
              <w:rPr>
                <w:sz w:val="20"/>
                <w:szCs w:val="20"/>
              </w:rPr>
            </w:pPr>
          </w:p>
        </w:tc>
        <w:tc>
          <w:tcPr>
            <w:tcW w:w="1299" w:type="pct"/>
          </w:tcPr>
          <w:p w14:paraId="0473E21E" w14:textId="6C29CAF1" w:rsidR="00F47AE7" w:rsidRPr="00272F02" w:rsidRDefault="00F47AE7" w:rsidP="00C824A4">
            <w:pPr>
              <w:rPr>
                <w:sz w:val="20"/>
                <w:szCs w:val="20"/>
              </w:rPr>
            </w:pPr>
          </w:p>
        </w:tc>
        <w:tc>
          <w:tcPr>
            <w:tcW w:w="3161" w:type="pct"/>
          </w:tcPr>
          <w:p w14:paraId="6CB6416F" w14:textId="3B6D7BDC" w:rsidR="00F47AE7" w:rsidRPr="00272F02" w:rsidRDefault="00F47AE7" w:rsidP="00C824A4">
            <w:pPr>
              <w:rPr>
                <w:sz w:val="20"/>
                <w:szCs w:val="20"/>
              </w:rPr>
            </w:pPr>
          </w:p>
        </w:tc>
      </w:tr>
      <w:tr w:rsidR="00DB50C7" w:rsidRPr="00272F02" w14:paraId="6125019D" w14:textId="77777777" w:rsidTr="00FF3C43">
        <w:trPr>
          <w:trHeight w:val="20"/>
        </w:trPr>
        <w:tc>
          <w:tcPr>
            <w:tcW w:w="540" w:type="pct"/>
          </w:tcPr>
          <w:p w14:paraId="3ED10036" w14:textId="723582DB" w:rsidR="00F47AE7" w:rsidRPr="00272F02" w:rsidRDefault="00F47AE7" w:rsidP="00C824A4">
            <w:pPr>
              <w:rPr>
                <w:sz w:val="20"/>
                <w:szCs w:val="20"/>
              </w:rPr>
            </w:pPr>
          </w:p>
        </w:tc>
        <w:tc>
          <w:tcPr>
            <w:tcW w:w="1299" w:type="pct"/>
          </w:tcPr>
          <w:p w14:paraId="7301FBDE" w14:textId="7EE2DD15" w:rsidR="00F47AE7" w:rsidRPr="00272F02" w:rsidRDefault="00F47AE7" w:rsidP="00C824A4">
            <w:pPr>
              <w:rPr>
                <w:sz w:val="20"/>
                <w:szCs w:val="20"/>
              </w:rPr>
            </w:pPr>
          </w:p>
        </w:tc>
        <w:tc>
          <w:tcPr>
            <w:tcW w:w="3161" w:type="pct"/>
          </w:tcPr>
          <w:p w14:paraId="2E287533" w14:textId="0B41EF7D" w:rsidR="00F47AE7" w:rsidRPr="00272F02" w:rsidRDefault="00F47AE7" w:rsidP="00C824A4">
            <w:pPr>
              <w:rPr>
                <w:sz w:val="20"/>
                <w:szCs w:val="20"/>
              </w:rPr>
            </w:pPr>
          </w:p>
        </w:tc>
      </w:tr>
      <w:tr w:rsidR="004E5229" w:rsidRPr="00272F02" w14:paraId="22E67FEC" w14:textId="77777777" w:rsidTr="00910BB6">
        <w:trPr>
          <w:trHeight w:val="20"/>
        </w:trPr>
        <w:tc>
          <w:tcPr>
            <w:tcW w:w="540" w:type="pct"/>
          </w:tcPr>
          <w:p w14:paraId="1A249001" w14:textId="7B8D3E23" w:rsidR="004E5229" w:rsidRPr="00272F02" w:rsidRDefault="004E5229" w:rsidP="00C824A4">
            <w:pPr>
              <w:rPr>
                <w:sz w:val="20"/>
                <w:szCs w:val="20"/>
              </w:rPr>
            </w:pPr>
          </w:p>
        </w:tc>
        <w:tc>
          <w:tcPr>
            <w:tcW w:w="1299" w:type="pct"/>
          </w:tcPr>
          <w:p w14:paraId="07B52F2A" w14:textId="7495B99A" w:rsidR="004E5229" w:rsidRPr="00272F02" w:rsidRDefault="004E5229" w:rsidP="00C824A4">
            <w:pPr>
              <w:rPr>
                <w:sz w:val="20"/>
                <w:szCs w:val="20"/>
              </w:rPr>
            </w:pPr>
          </w:p>
        </w:tc>
        <w:tc>
          <w:tcPr>
            <w:tcW w:w="3161" w:type="pct"/>
          </w:tcPr>
          <w:p w14:paraId="4CDF0598" w14:textId="689A32F8" w:rsidR="004E5229" w:rsidRPr="00272F02" w:rsidRDefault="004E5229" w:rsidP="00C824A4">
            <w:pPr>
              <w:rPr>
                <w:sz w:val="20"/>
                <w:szCs w:val="20"/>
              </w:rPr>
            </w:pPr>
          </w:p>
        </w:tc>
      </w:tr>
      <w:tr w:rsidR="00DB50C7" w:rsidRPr="00272F02" w14:paraId="03E0D984" w14:textId="77777777" w:rsidTr="00FF3C43">
        <w:trPr>
          <w:trHeight w:val="20"/>
        </w:trPr>
        <w:tc>
          <w:tcPr>
            <w:tcW w:w="540" w:type="pct"/>
          </w:tcPr>
          <w:p w14:paraId="63BBC6F0" w14:textId="7EA23D70" w:rsidR="00F47AE7" w:rsidRPr="00272F02" w:rsidRDefault="00F47AE7" w:rsidP="00C824A4">
            <w:pPr>
              <w:rPr>
                <w:sz w:val="20"/>
                <w:szCs w:val="20"/>
              </w:rPr>
            </w:pPr>
          </w:p>
        </w:tc>
        <w:tc>
          <w:tcPr>
            <w:tcW w:w="1299" w:type="pct"/>
          </w:tcPr>
          <w:p w14:paraId="35CBDC66" w14:textId="311C00BA" w:rsidR="00F47AE7" w:rsidRPr="00272F02" w:rsidRDefault="00F47AE7" w:rsidP="00C824A4">
            <w:pPr>
              <w:rPr>
                <w:sz w:val="20"/>
                <w:szCs w:val="20"/>
              </w:rPr>
            </w:pPr>
          </w:p>
        </w:tc>
        <w:tc>
          <w:tcPr>
            <w:tcW w:w="3161" w:type="pct"/>
          </w:tcPr>
          <w:p w14:paraId="68D30E84" w14:textId="1A54AFF9" w:rsidR="00F47AE7" w:rsidRPr="00272F02" w:rsidRDefault="00F47AE7" w:rsidP="00C824A4">
            <w:pPr>
              <w:rPr>
                <w:sz w:val="20"/>
                <w:szCs w:val="20"/>
              </w:rPr>
            </w:pPr>
          </w:p>
        </w:tc>
      </w:tr>
      <w:tr w:rsidR="00DB50C7" w:rsidRPr="00272F02" w14:paraId="42579C7A" w14:textId="77777777" w:rsidTr="00FF3C43">
        <w:trPr>
          <w:trHeight w:val="20"/>
        </w:trPr>
        <w:tc>
          <w:tcPr>
            <w:tcW w:w="540" w:type="pct"/>
          </w:tcPr>
          <w:p w14:paraId="64053E38" w14:textId="3DEF931D" w:rsidR="00F47AE7" w:rsidRPr="00272F02" w:rsidRDefault="00F47AE7" w:rsidP="00C824A4">
            <w:pPr>
              <w:rPr>
                <w:sz w:val="20"/>
                <w:szCs w:val="20"/>
              </w:rPr>
            </w:pPr>
          </w:p>
        </w:tc>
        <w:tc>
          <w:tcPr>
            <w:tcW w:w="1299" w:type="pct"/>
          </w:tcPr>
          <w:p w14:paraId="3830DD0F" w14:textId="2C8EEBEE" w:rsidR="00F47AE7" w:rsidRPr="00272F02" w:rsidRDefault="00F47AE7" w:rsidP="00C824A4">
            <w:pPr>
              <w:rPr>
                <w:sz w:val="20"/>
                <w:szCs w:val="20"/>
              </w:rPr>
            </w:pPr>
          </w:p>
        </w:tc>
        <w:tc>
          <w:tcPr>
            <w:tcW w:w="3161" w:type="pct"/>
          </w:tcPr>
          <w:p w14:paraId="459D65CF" w14:textId="3BE3ADB6" w:rsidR="00F47AE7" w:rsidRPr="00272F02" w:rsidRDefault="00F47AE7" w:rsidP="00C824A4">
            <w:pPr>
              <w:rPr>
                <w:sz w:val="20"/>
                <w:szCs w:val="20"/>
              </w:rPr>
            </w:pPr>
          </w:p>
        </w:tc>
      </w:tr>
      <w:tr w:rsidR="00DB50C7" w:rsidRPr="00272F02" w14:paraId="4750941D" w14:textId="77777777" w:rsidTr="00FF3C43">
        <w:trPr>
          <w:trHeight w:val="20"/>
        </w:trPr>
        <w:tc>
          <w:tcPr>
            <w:tcW w:w="540" w:type="pct"/>
          </w:tcPr>
          <w:p w14:paraId="361ACBD6" w14:textId="288BF3EF" w:rsidR="00F47AE7" w:rsidRPr="00272F02" w:rsidRDefault="00F47AE7" w:rsidP="00C824A4">
            <w:pPr>
              <w:rPr>
                <w:sz w:val="20"/>
                <w:szCs w:val="20"/>
              </w:rPr>
            </w:pPr>
          </w:p>
        </w:tc>
        <w:tc>
          <w:tcPr>
            <w:tcW w:w="1299" w:type="pct"/>
          </w:tcPr>
          <w:p w14:paraId="3D0AB093" w14:textId="1C19D20C" w:rsidR="00F47AE7" w:rsidRPr="00272F02" w:rsidRDefault="00F47AE7" w:rsidP="00C824A4">
            <w:pPr>
              <w:rPr>
                <w:sz w:val="20"/>
                <w:szCs w:val="20"/>
              </w:rPr>
            </w:pPr>
          </w:p>
        </w:tc>
        <w:tc>
          <w:tcPr>
            <w:tcW w:w="3161" w:type="pct"/>
          </w:tcPr>
          <w:p w14:paraId="5E24DD74" w14:textId="259BCF02" w:rsidR="00F47AE7" w:rsidRPr="00272F02" w:rsidRDefault="00F47AE7" w:rsidP="00C824A4">
            <w:pPr>
              <w:rPr>
                <w:sz w:val="20"/>
                <w:szCs w:val="20"/>
              </w:rPr>
            </w:pPr>
          </w:p>
        </w:tc>
      </w:tr>
      <w:tr w:rsidR="00DB50C7" w:rsidRPr="00272F02" w14:paraId="1E5EAD07" w14:textId="77777777" w:rsidTr="00FF3C43">
        <w:trPr>
          <w:trHeight w:val="20"/>
        </w:trPr>
        <w:tc>
          <w:tcPr>
            <w:tcW w:w="540" w:type="pct"/>
          </w:tcPr>
          <w:p w14:paraId="794F08BA" w14:textId="65613F7D" w:rsidR="00F47AE7" w:rsidRPr="00272F02" w:rsidRDefault="00F47AE7" w:rsidP="00C824A4">
            <w:pPr>
              <w:rPr>
                <w:sz w:val="20"/>
                <w:szCs w:val="20"/>
              </w:rPr>
            </w:pPr>
          </w:p>
        </w:tc>
        <w:tc>
          <w:tcPr>
            <w:tcW w:w="1299" w:type="pct"/>
          </w:tcPr>
          <w:p w14:paraId="680ED2DC" w14:textId="5ECD8E5A" w:rsidR="00F47AE7" w:rsidRPr="00272F02" w:rsidRDefault="00F47AE7" w:rsidP="00C824A4">
            <w:pPr>
              <w:rPr>
                <w:sz w:val="20"/>
                <w:szCs w:val="20"/>
              </w:rPr>
            </w:pPr>
          </w:p>
        </w:tc>
        <w:tc>
          <w:tcPr>
            <w:tcW w:w="3161" w:type="pct"/>
          </w:tcPr>
          <w:p w14:paraId="1BBC358A" w14:textId="01D33CE0" w:rsidR="00F47AE7" w:rsidRPr="00272F02" w:rsidRDefault="00F47AE7" w:rsidP="00C824A4">
            <w:pPr>
              <w:rPr>
                <w:sz w:val="20"/>
                <w:szCs w:val="20"/>
              </w:rPr>
            </w:pPr>
          </w:p>
        </w:tc>
      </w:tr>
      <w:tr w:rsidR="00DB50C7" w:rsidRPr="00272F02" w14:paraId="59D8C459" w14:textId="77777777" w:rsidTr="00FF3C43">
        <w:trPr>
          <w:trHeight w:val="20"/>
        </w:trPr>
        <w:tc>
          <w:tcPr>
            <w:tcW w:w="540" w:type="pct"/>
          </w:tcPr>
          <w:p w14:paraId="31209A5E" w14:textId="1FD300AB" w:rsidR="00F47AE7" w:rsidRPr="00272F02" w:rsidRDefault="00F47AE7" w:rsidP="00C824A4">
            <w:pPr>
              <w:rPr>
                <w:sz w:val="20"/>
                <w:szCs w:val="20"/>
              </w:rPr>
            </w:pPr>
          </w:p>
        </w:tc>
        <w:tc>
          <w:tcPr>
            <w:tcW w:w="1299" w:type="pct"/>
          </w:tcPr>
          <w:p w14:paraId="4ACEE429" w14:textId="7CCD68CD" w:rsidR="00F47AE7" w:rsidRPr="00272F02" w:rsidRDefault="00F47AE7" w:rsidP="00C824A4">
            <w:pPr>
              <w:rPr>
                <w:sz w:val="20"/>
                <w:szCs w:val="20"/>
              </w:rPr>
            </w:pPr>
          </w:p>
        </w:tc>
        <w:tc>
          <w:tcPr>
            <w:tcW w:w="3161" w:type="pct"/>
          </w:tcPr>
          <w:p w14:paraId="7E13D4D4" w14:textId="6F3A78A8" w:rsidR="00F47AE7" w:rsidRPr="00272F02" w:rsidRDefault="00F47AE7" w:rsidP="00C824A4">
            <w:pPr>
              <w:rPr>
                <w:sz w:val="20"/>
                <w:szCs w:val="20"/>
              </w:rPr>
            </w:pPr>
          </w:p>
        </w:tc>
      </w:tr>
      <w:tr w:rsidR="00DB50C7" w:rsidRPr="00272F02" w14:paraId="0E0DCE95" w14:textId="77777777" w:rsidTr="00FF3C43">
        <w:trPr>
          <w:trHeight w:val="20"/>
        </w:trPr>
        <w:tc>
          <w:tcPr>
            <w:tcW w:w="540" w:type="pct"/>
          </w:tcPr>
          <w:p w14:paraId="6BF16392" w14:textId="3133AC5C" w:rsidR="00F47AE7" w:rsidRPr="00272F02" w:rsidRDefault="00F47AE7" w:rsidP="00C824A4">
            <w:pPr>
              <w:rPr>
                <w:sz w:val="20"/>
                <w:szCs w:val="20"/>
              </w:rPr>
            </w:pPr>
          </w:p>
        </w:tc>
        <w:tc>
          <w:tcPr>
            <w:tcW w:w="1299" w:type="pct"/>
          </w:tcPr>
          <w:p w14:paraId="2685BEB1" w14:textId="26680B7B" w:rsidR="00F47AE7" w:rsidRPr="00272F02" w:rsidRDefault="00F47AE7" w:rsidP="00C824A4">
            <w:pPr>
              <w:rPr>
                <w:sz w:val="20"/>
                <w:szCs w:val="20"/>
              </w:rPr>
            </w:pPr>
          </w:p>
        </w:tc>
        <w:tc>
          <w:tcPr>
            <w:tcW w:w="3161" w:type="pct"/>
          </w:tcPr>
          <w:p w14:paraId="73F16071" w14:textId="008D4128" w:rsidR="00F47AE7" w:rsidRPr="00272F02" w:rsidRDefault="00F47AE7" w:rsidP="00C824A4">
            <w:pPr>
              <w:rPr>
                <w:sz w:val="20"/>
                <w:szCs w:val="20"/>
              </w:rPr>
            </w:pPr>
          </w:p>
        </w:tc>
      </w:tr>
      <w:tr w:rsidR="00DB50C7" w:rsidRPr="00272F02" w14:paraId="138EB7DA" w14:textId="77777777" w:rsidTr="00FF3C43">
        <w:trPr>
          <w:trHeight w:val="20"/>
        </w:trPr>
        <w:tc>
          <w:tcPr>
            <w:tcW w:w="540" w:type="pct"/>
          </w:tcPr>
          <w:p w14:paraId="42BAE399" w14:textId="46095C58" w:rsidR="00F47AE7" w:rsidRPr="00272F02" w:rsidRDefault="00F47AE7" w:rsidP="00C824A4">
            <w:pPr>
              <w:rPr>
                <w:sz w:val="20"/>
                <w:szCs w:val="20"/>
              </w:rPr>
            </w:pPr>
          </w:p>
        </w:tc>
        <w:tc>
          <w:tcPr>
            <w:tcW w:w="1299" w:type="pct"/>
          </w:tcPr>
          <w:p w14:paraId="16BA4AA3" w14:textId="70287A60" w:rsidR="00F47AE7" w:rsidRPr="00272F02" w:rsidRDefault="00F47AE7" w:rsidP="00C824A4">
            <w:pPr>
              <w:rPr>
                <w:sz w:val="20"/>
                <w:szCs w:val="20"/>
              </w:rPr>
            </w:pPr>
          </w:p>
        </w:tc>
        <w:tc>
          <w:tcPr>
            <w:tcW w:w="3161" w:type="pct"/>
          </w:tcPr>
          <w:p w14:paraId="03CE11D5" w14:textId="5BEBBB72" w:rsidR="00F47AE7" w:rsidRPr="00272F02" w:rsidRDefault="00F47AE7" w:rsidP="00C824A4">
            <w:pPr>
              <w:rPr>
                <w:sz w:val="20"/>
                <w:szCs w:val="20"/>
              </w:rPr>
            </w:pPr>
          </w:p>
        </w:tc>
      </w:tr>
      <w:tr w:rsidR="00DB50C7" w:rsidRPr="00272F02" w14:paraId="130D3A0C" w14:textId="77777777" w:rsidTr="00FF3C43">
        <w:trPr>
          <w:trHeight w:val="20"/>
        </w:trPr>
        <w:tc>
          <w:tcPr>
            <w:tcW w:w="540" w:type="pct"/>
          </w:tcPr>
          <w:p w14:paraId="652FE4C2" w14:textId="7D82E6F1" w:rsidR="00F47AE7" w:rsidRPr="00272F02" w:rsidRDefault="00F47AE7" w:rsidP="00C824A4">
            <w:pPr>
              <w:rPr>
                <w:sz w:val="20"/>
                <w:szCs w:val="20"/>
              </w:rPr>
            </w:pPr>
          </w:p>
        </w:tc>
        <w:tc>
          <w:tcPr>
            <w:tcW w:w="1299" w:type="pct"/>
          </w:tcPr>
          <w:p w14:paraId="7967DA03" w14:textId="0F12063B" w:rsidR="00F47AE7" w:rsidRPr="00272F02" w:rsidRDefault="00F47AE7" w:rsidP="00C824A4">
            <w:pPr>
              <w:rPr>
                <w:sz w:val="20"/>
                <w:szCs w:val="20"/>
              </w:rPr>
            </w:pPr>
          </w:p>
        </w:tc>
        <w:tc>
          <w:tcPr>
            <w:tcW w:w="3161" w:type="pct"/>
          </w:tcPr>
          <w:p w14:paraId="2023A8BE" w14:textId="0A3FC455" w:rsidR="00F47AE7" w:rsidRPr="00272F02" w:rsidRDefault="00F47AE7" w:rsidP="00C824A4">
            <w:pPr>
              <w:rPr>
                <w:sz w:val="20"/>
                <w:szCs w:val="20"/>
              </w:rPr>
            </w:pPr>
          </w:p>
        </w:tc>
      </w:tr>
      <w:tr w:rsidR="00DB50C7" w:rsidRPr="00272F02" w14:paraId="38BCCC60" w14:textId="77777777" w:rsidTr="00FF3C43">
        <w:trPr>
          <w:trHeight w:val="20"/>
        </w:trPr>
        <w:tc>
          <w:tcPr>
            <w:tcW w:w="540" w:type="pct"/>
          </w:tcPr>
          <w:p w14:paraId="7D789A99" w14:textId="4B5B9E83" w:rsidR="00F47AE7" w:rsidRPr="00272F02" w:rsidRDefault="00F47AE7" w:rsidP="00C824A4">
            <w:pPr>
              <w:rPr>
                <w:sz w:val="20"/>
                <w:szCs w:val="20"/>
              </w:rPr>
            </w:pPr>
          </w:p>
        </w:tc>
        <w:tc>
          <w:tcPr>
            <w:tcW w:w="1299" w:type="pct"/>
          </w:tcPr>
          <w:p w14:paraId="16CFE149" w14:textId="14DCD2D2" w:rsidR="00F47AE7" w:rsidRPr="00272F02" w:rsidRDefault="00F47AE7" w:rsidP="00C824A4">
            <w:pPr>
              <w:rPr>
                <w:sz w:val="20"/>
                <w:szCs w:val="20"/>
              </w:rPr>
            </w:pPr>
          </w:p>
        </w:tc>
        <w:tc>
          <w:tcPr>
            <w:tcW w:w="3161" w:type="pct"/>
          </w:tcPr>
          <w:p w14:paraId="4002712E" w14:textId="769083D9" w:rsidR="00F47AE7" w:rsidRPr="00272F02" w:rsidRDefault="00F47AE7" w:rsidP="00C824A4">
            <w:pPr>
              <w:rPr>
                <w:sz w:val="20"/>
                <w:szCs w:val="20"/>
              </w:rPr>
            </w:pPr>
          </w:p>
        </w:tc>
      </w:tr>
      <w:tr w:rsidR="00DB50C7" w:rsidRPr="00272F02" w14:paraId="216578DF" w14:textId="77777777" w:rsidTr="00FF3C43">
        <w:trPr>
          <w:trHeight w:val="20"/>
        </w:trPr>
        <w:tc>
          <w:tcPr>
            <w:tcW w:w="540" w:type="pct"/>
          </w:tcPr>
          <w:p w14:paraId="3DF95079" w14:textId="211F1990" w:rsidR="00F47AE7" w:rsidRPr="00272F02" w:rsidRDefault="00F47AE7" w:rsidP="00C824A4">
            <w:pPr>
              <w:rPr>
                <w:sz w:val="20"/>
                <w:szCs w:val="20"/>
              </w:rPr>
            </w:pPr>
          </w:p>
        </w:tc>
        <w:tc>
          <w:tcPr>
            <w:tcW w:w="1299" w:type="pct"/>
          </w:tcPr>
          <w:p w14:paraId="20910461" w14:textId="2F978E8D" w:rsidR="00F47AE7" w:rsidRPr="00272F02" w:rsidRDefault="00F47AE7" w:rsidP="00C824A4">
            <w:pPr>
              <w:rPr>
                <w:sz w:val="20"/>
                <w:szCs w:val="20"/>
              </w:rPr>
            </w:pPr>
          </w:p>
        </w:tc>
        <w:tc>
          <w:tcPr>
            <w:tcW w:w="3161" w:type="pct"/>
          </w:tcPr>
          <w:p w14:paraId="7661CF95" w14:textId="64447915" w:rsidR="00F47AE7" w:rsidRPr="00272F02" w:rsidRDefault="00F47AE7" w:rsidP="00C824A4">
            <w:pPr>
              <w:rPr>
                <w:sz w:val="20"/>
                <w:szCs w:val="20"/>
              </w:rPr>
            </w:pPr>
          </w:p>
        </w:tc>
      </w:tr>
      <w:tr w:rsidR="00DB50C7" w:rsidRPr="00272F02" w14:paraId="52214049" w14:textId="77777777" w:rsidTr="00FF3C43">
        <w:trPr>
          <w:trHeight w:val="20"/>
        </w:trPr>
        <w:tc>
          <w:tcPr>
            <w:tcW w:w="540" w:type="pct"/>
          </w:tcPr>
          <w:p w14:paraId="4CDAD2A9" w14:textId="31E60DDF" w:rsidR="00F47AE7" w:rsidRPr="00272F02" w:rsidRDefault="00F47AE7" w:rsidP="00C824A4">
            <w:pPr>
              <w:rPr>
                <w:sz w:val="20"/>
                <w:szCs w:val="20"/>
              </w:rPr>
            </w:pPr>
          </w:p>
        </w:tc>
        <w:tc>
          <w:tcPr>
            <w:tcW w:w="1299" w:type="pct"/>
          </w:tcPr>
          <w:p w14:paraId="01D07A76" w14:textId="61AEE56C" w:rsidR="00F47AE7" w:rsidRPr="00272F02" w:rsidRDefault="00F47AE7" w:rsidP="00C824A4">
            <w:pPr>
              <w:rPr>
                <w:sz w:val="20"/>
                <w:szCs w:val="20"/>
              </w:rPr>
            </w:pPr>
          </w:p>
        </w:tc>
        <w:tc>
          <w:tcPr>
            <w:tcW w:w="3161" w:type="pct"/>
          </w:tcPr>
          <w:p w14:paraId="35F6A4E9" w14:textId="0DA45008" w:rsidR="00F47AE7" w:rsidRPr="00272F02" w:rsidRDefault="00F47AE7" w:rsidP="00C824A4">
            <w:pPr>
              <w:rPr>
                <w:sz w:val="20"/>
                <w:szCs w:val="20"/>
              </w:rPr>
            </w:pPr>
          </w:p>
        </w:tc>
      </w:tr>
      <w:tr w:rsidR="00DB50C7" w:rsidRPr="00272F02" w14:paraId="1D3BE200" w14:textId="77777777" w:rsidTr="00FF3C43">
        <w:trPr>
          <w:trHeight w:val="20"/>
        </w:trPr>
        <w:tc>
          <w:tcPr>
            <w:tcW w:w="540" w:type="pct"/>
          </w:tcPr>
          <w:p w14:paraId="60ABFF7E" w14:textId="739EF6AE" w:rsidR="00F47AE7" w:rsidRPr="00272F02" w:rsidRDefault="00F47AE7" w:rsidP="00C824A4">
            <w:pPr>
              <w:rPr>
                <w:sz w:val="20"/>
                <w:szCs w:val="20"/>
              </w:rPr>
            </w:pPr>
          </w:p>
        </w:tc>
        <w:tc>
          <w:tcPr>
            <w:tcW w:w="1299" w:type="pct"/>
          </w:tcPr>
          <w:p w14:paraId="41756FD9" w14:textId="346A5EC2" w:rsidR="00F47AE7" w:rsidRPr="00272F02" w:rsidRDefault="00F47AE7" w:rsidP="00C824A4">
            <w:pPr>
              <w:rPr>
                <w:sz w:val="20"/>
                <w:szCs w:val="20"/>
              </w:rPr>
            </w:pPr>
          </w:p>
        </w:tc>
        <w:tc>
          <w:tcPr>
            <w:tcW w:w="3161" w:type="pct"/>
          </w:tcPr>
          <w:p w14:paraId="5150A0F6" w14:textId="6FC20161" w:rsidR="00F47AE7" w:rsidRPr="00272F02" w:rsidRDefault="00F47AE7" w:rsidP="00C824A4">
            <w:pPr>
              <w:rPr>
                <w:sz w:val="20"/>
                <w:szCs w:val="20"/>
              </w:rPr>
            </w:pPr>
          </w:p>
        </w:tc>
      </w:tr>
      <w:tr w:rsidR="00DB50C7" w:rsidRPr="00272F02" w14:paraId="455E791A" w14:textId="77777777" w:rsidTr="00FF3C43">
        <w:trPr>
          <w:trHeight w:val="20"/>
        </w:trPr>
        <w:tc>
          <w:tcPr>
            <w:tcW w:w="540" w:type="pct"/>
          </w:tcPr>
          <w:p w14:paraId="1D59CB4E" w14:textId="00BBDC54" w:rsidR="00F47AE7" w:rsidRPr="00272F02" w:rsidRDefault="00F47AE7" w:rsidP="00C824A4">
            <w:pPr>
              <w:rPr>
                <w:sz w:val="20"/>
                <w:szCs w:val="20"/>
              </w:rPr>
            </w:pPr>
          </w:p>
        </w:tc>
        <w:tc>
          <w:tcPr>
            <w:tcW w:w="1299" w:type="pct"/>
          </w:tcPr>
          <w:p w14:paraId="18D936BF" w14:textId="4200402F" w:rsidR="00F47AE7" w:rsidRPr="00272F02" w:rsidRDefault="00F47AE7" w:rsidP="00C824A4">
            <w:pPr>
              <w:rPr>
                <w:sz w:val="20"/>
                <w:szCs w:val="20"/>
              </w:rPr>
            </w:pPr>
          </w:p>
        </w:tc>
        <w:tc>
          <w:tcPr>
            <w:tcW w:w="3161" w:type="pct"/>
          </w:tcPr>
          <w:p w14:paraId="6015F4D5" w14:textId="1EAB115C" w:rsidR="00F47AE7" w:rsidRPr="00272F02" w:rsidRDefault="00F47AE7" w:rsidP="00C824A4">
            <w:pPr>
              <w:rPr>
                <w:sz w:val="20"/>
                <w:szCs w:val="20"/>
              </w:rPr>
            </w:pPr>
          </w:p>
        </w:tc>
      </w:tr>
      <w:tr w:rsidR="00DB50C7" w:rsidRPr="00272F02" w14:paraId="3EF017A5" w14:textId="77777777" w:rsidTr="00FF3C43">
        <w:trPr>
          <w:trHeight w:val="20"/>
        </w:trPr>
        <w:tc>
          <w:tcPr>
            <w:tcW w:w="540" w:type="pct"/>
          </w:tcPr>
          <w:p w14:paraId="5458BF99" w14:textId="23C5C3E6" w:rsidR="00F47AE7" w:rsidRPr="00272F02" w:rsidRDefault="00F47AE7" w:rsidP="00C824A4">
            <w:pPr>
              <w:rPr>
                <w:sz w:val="20"/>
                <w:szCs w:val="20"/>
              </w:rPr>
            </w:pPr>
          </w:p>
        </w:tc>
        <w:tc>
          <w:tcPr>
            <w:tcW w:w="1299" w:type="pct"/>
          </w:tcPr>
          <w:p w14:paraId="6BBB32A9" w14:textId="14814886" w:rsidR="00F47AE7" w:rsidRPr="00272F02" w:rsidRDefault="00F47AE7" w:rsidP="00C824A4">
            <w:pPr>
              <w:rPr>
                <w:sz w:val="20"/>
                <w:szCs w:val="20"/>
              </w:rPr>
            </w:pPr>
          </w:p>
        </w:tc>
        <w:tc>
          <w:tcPr>
            <w:tcW w:w="3161" w:type="pct"/>
          </w:tcPr>
          <w:p w14:paraId="079374AF" w14:textId="270FD779" w:rsidR="00F47AE7" w:rsidRPr="00272F02" w:rsidRDefault="00F47AE7" w:rsidP="00C824A4">
            <w:pPr>
              <w:rPr>
                <w:sz w:val="20"/>
                <w:szCs w:val="20"/>
              </w:rPr>
            </w:pPr>
          </w:p>
        </w:tc>
      </w:tr>
      <w:tr w:rsidR="00DB50C7" w:rsidRPr="00272F02" w14:paraId="40987DC8" w14:textId="77777777" w:rsidTr="00FF3C43">
        <w:trPr>
          <w:trHeight w:val="20"/>
        </w:trPr>
        <w:tc>
          <w:tcPr>
            <w:tcW w:w="540" w:type="pct"/>
          </w:tcPr>
          <w:p w14:paraId="1BC7E604" w14:textId="25C9F54E" w:rsidR="00F47AE7" w:rsidRPr="00272F02" w:rsidRDefault="00F47AE7" w:rsidP="00C824A4">
            <w:pPr>
              <w:rPr>
                <w:sz w:val="20"/>
                <w:szCs w:val="20"/>
              </w:rPr>
            </w:pPr>
          </w:p>
        </w:tc>
        <w:tc>
          <w:tcPr>
            <w:tcW w:w="1299" w:type="pct"/>
          </w:tcPr>
          <w:p w14:paraId="5ECFEF75" w14:textId="259629EC" w:rsidR="00F47AE7" w:rsidRPr="00272F02" w:rsidRDefault="00F47AE7" w:rsidP="00C824A4">
            <w:pPr>
              <w:rPr>
                <w:sz w:val="20"/>
                <w:szCs w:val="20"/>
              </w:rPr>
            </w:pPr>
          </w:p>
        </w:tc>
        <w:tc>
          <w:tcPr>
            <w:tcW w:w="3161" w:type="pct"/>
          </w:tcPr>
          <w:p w14:paraId="6A224AB2" w14:textId="0CD302F4" w:rsidR="00F47AE7" w:rsidRPr="00272F02" w:rsidRDefault="00F47AE7" w:rsidP="00C824A4">
            <w:pPr>
              <w:rPr>
                <w:sz w:val="20"/>
                <w:szCs w:val="20"/>
              </w:rPr>
            </w:pPr>
          </w:p>
        </w:tc>
      </w:tr>
      <w:tr w:rsidR="00DB50C7" w:rsidRPr="00272F02" w14:paraId="71DC73CE" w14:textId="77777777" w:rsidTr="00FF3C43">
        <w:trPr>
          <w:trHeight w:val="20"/>
        </w:trPr>
        <w:tc>
          <w:tcPr>
            <w:tcW w:w="540" w:type="pct"/>
          </w:tcPr>
          <w:p w14:paraId="351E49CF" w14:textId="1624F14E" w:rsidR="00F47AE7" w:rsidRPr="00272F02" w:rsidRDefault="00F47AE7" w:rsidP="00C824A4">
            <w:pPr>
              <w:rPr>
                <w:sz w:val="20"/>
                <w:szCs w:val="20"/>
              </w:rPr>
            </w:pPr>
          </w:p>
        </w:tc>
        <w:tc>
          <w:tcPr>
            <w:tcW w:w="1299" w:type="pct"/>
          </w:tcPr>
          <w:p w14:paraId="6602501B" w14:textId="224A0CB0" w:rsidR="00F47AE7" w:rsidRPr="00272F02" w:rsidRDefault="00F47AE7" w:rsidP="00C824A4">
            <w:pPr>
              <w:rPr>
                <w:sz w:val="20"/>
                <w:szCs w:val="20"/>
              </w:rPr>
            </w:pPr>
          </w:p>
        </w:tc>
        <w:tc>
          <w:tcPr>
            <w:tcW w:w="3161" w:type="pct"/>
          </w:tcPr>
          <w:p w14:paraId="01C807B6" w14:textId="0DD57D21" w:rsidR="00F47AE7" w:rsidRPr="00272F02" w:rsidRDefault="00F47AE7" w:rsidP="00C824A4">
            <w:pPr>
              <w:rPr>
                <w:sz w:val="20"/>
                <w:szCs w:val="20"/>
              </w:rPr>
            </w:pPr>
          </w:p>
        </w:tc>
      </w:tr>
      <w:tr w:rsidR="00DB50C7" w:rsidRPr="00272F02" w14:paraId="4DB0AA76" w14:textId="77777777" w:rsidTr="00FF3C43">
        <w:trPr>
          <w:trHeight w:val="20"/>
        </w:trPr>
        <w:tc>
          <w:tcPr>
            <w:tcW w:w="540" w:type="pct"/>
          </w:tcPr>
          <w:p w14:paraId="3153A9DD" w14:textId="522E0F83" w:rsidR="00F47AE7" w:rsidRPr="00272F02" w:rsidRDefault="00F47AE7" w:rsidP="00C824A4">
            <w:pPr>
              <w:rPr>
                <w:sz w:val="20"/>
                <w:szCs w:val="20"/>
              </w:rPr>
            </w:pPr>
          </w:p>
        </w:tc>
        <w:tc>
          <w:tcPr>
            <w:tcW w:w="1299" w:type="pct"/>
          </w:tcPr>
          <w:p w14:paraId="71A84FC9" w14:textId="4C15FB17" w:rsidR="00F47AE7" w:rsidRPr="00272F02" w:rsidRDefault="00F47AE7" w:rsidP="00C824A4">
            <w:pPr>
              <w:rPr>
                <w:sz w:val="20"/>
                <w:szCs w:val="20"/>
              </w:rPr>
            </w:pPr>
          </w:p>
        </w:tc>
        <w:tc>
          <w:tcPr>
            <w:tcW w:w="3161" w:type="pct"/>
          </w:tcPr>
          <w:p w14:paraId="6109BD51" w14:textId="024E8DC8" w:rsidR="00F47AE7" w:rsidRPr="00272F02" w:rsidRDefault="00F47AE7" w:rsidP="00C824A4">
            <w:pPr>
              <w:rPr>
                <w:sz w:val="20"/>
                <w:szCs w:val="20"/>
              </w:rPr>
            </w:pPr>
          </w:p>
        </w:tc>
      </w:tr>
      <w:tr w:rsidR="00DB50C7" w:rsidRPr="00272F02" w14:paraId="5E2084E0" w14:textId="77777777" w:rsidTr="00FF3C43">
        <w:trPr>
          <w:trHeight w:val="20"/>
        </w:trPr>
        <w:tc>
          <w:tcPr>
            <w:tcW w:w="540" w:type="pct"/>
          </w:tcPr>
          <w:p w14:paraId="0D884923" w14:textId="1AA1DEC4" w:rsidR="00F47AE7" w:rsidRPr="00272F02" w:rsidRDefault="00F47AE7" w:rsidP="00C824A4">
            <w:pPr>
              <w:rPr>
                <w:sz w:val="20"/>
                <w:szCs w:val="20"/>
              </w:rPr>
            </w:pPr>
          </w:p>
        </w:tc>
        <w:tc>
          <w:tcPr>
            <w:tcW w:w="1299" w:type="pct"/>
          </w:tcPr>
          <w:p w14:paraId="406A7624" w14:textId="4EEBC605" w:rsidR="00F47AE7" w:rsidRPr="00272F02" w:rsidRDefault="00F47AE7" w:rsidP="00C824A4">
            <w:pPr>
              <w:rPr>
                <w:sz w:val="20"/>
                <w:szCs w:val="20"/>
              </w:rPr>
            </w:pPr>
          </w:p>
        </w:tc>
        <w:tc>
          <w:tcPr>
            <w:tcW w:w="3161" w:type="pct"/>
          </w:tcPr>
          <w:p w14:paraId="4F432648" w14:textId="46187CDE" w:rsidR="00F47AE7" w:rsidRPr="00272F02" w:rsidRDefault="00F47AE7" w:rsidP="00C824A4">
            <w:pPr>
              <w:rPr>
                <w:sz w:val="20"/>
                <w:szCs w:val="20"/>
              </w:rPr>
            </w:pPr>
          </w:p>
        </w:tc>
      </w:tr>
      <w:tr w:rsidR="00DB50C7" w:rsidRPr="00272F02" w14:paraId="3462F9DF" w14:textId="77777777" w:rsidTr="00FF3C43">
        <w:trPr>
          <w:trHeight w:val="20"/>
        </w:trPr>
        <w:tc>
          <w:tcPr>
            <w:tcW w:w="540" w:type="pct"/>
          </w:tcPr>
          <w:p w14:paraId="209674B8" w14:textId="347B1C54" w:rsidR="00F47AE7" w:rsidRPr="00272F02" w:rsidRDefault="00F47AE7" w:rsidP="00C824A4">
            <w:pPr>
              <w:rPr>
                <w:sz w:val="20"/>
                <w:szCs w:val="20"/>
              </w:rPr>
            </w:pPr>
          </w:p>
        </w:tc>
        <w:tc>
          <w:tcPr>
            <w:tcW w:w="1299" w:type="pct"/>
          </w:tcPr>
          <w:p w14:paraId="47088D89" w14:textId="71FA8786" w:rsidR="00F47AE7" w:rsidRPr="00272F02" w:rsidRDefault="00F47AE7" w:rsidP="00C824A4">
            <w:pPr>
              <w:rPr>
                <w:sz w:val="20"/>
                <w:szCs w:val="20"/>
              </w:rPr>
            </w:pPr>
          </w:p>
        </w:tc>
        <w:tc>
          <w:tcPr>
            <w:tcW w:w="3161" w:type="pct"/>
          </w:tcPr>
          <w:p w14:paraId="2E2AA0AE" w14:textId="332E04AF" w:rsidR="00F47AE7" w:rsidRPr="00272F02" w:rsidRDefault="00F47AE7" w:rsidP="00C824A4">
            <w:pPr>
              <w:rPr>
                <w:sz w:val="20"/>
                <w:szCs w:val="20"/>
              </w:rPr>
            </w:pPr>
          </w:p>
        </w:tc>
      </w:tr>
      <w:tr w:rsidR="00DB50C7" w:rsidRPr="00272F02" w14:paraId="7EBAD2D8" w14:textId="77777777" w:rsidTr="00FF3C43">
        <w:trPr>
          <w:trHeight w:val="20"/>
        </w:trPr>
        <w:tc>
          <w:tcPr>
            <w:tcW w:w="540" w:type="pct"/>
          </w:tcPr>
          <w:p w14:paraId="54189E80" w14:textId="077681B9" w:rsidR="00F47AE7" w:rsidRPr="00272F02" w:rsidRDefault="00F47AE7" w:rsidP="00C824A4">
            <w:pPr>
              <w:rPr>
                <w:sz w:val="20"/>
                <w:szCs w:val="20"/>
              </w:rPr>
            </w:pPr>
          </w:p>
        </w:tc>
        <w:tc>
          <w:tcPr>
            <w:tcW w:w="1299" w:type="pct"/>
          </w:tcPr>
          <w:p w14:paraId="4F858112" w14:textId="685B4902" w:rsidR="00F47AE7" w:rsidRPr="00272F02" w:rsidRDefault="00F47AE7" w:rsidP="00C824A4">
            <w:pPr>
              <w:rPr>
                <w:sz w:val="20"/>
                <w:szCs w:val="20"/>
              </w:rPr>
            </w:pPr>
          </w:p>
        </w:tc>
        <w:tc>
          <w:tcPr>
            <w:tcW w:w="3161" w:type="pct"/>
          </w:tcPr>
          <w:p w14:paraId="4FB570F2" w14:textId="110CB16A" w:rsidR="00F47AE7" w:rsidRPr="00272F02" w:rsidRDefault="00F47AE7" w:rsidP="00C824A4">
            <w:pPr>
              <w:rPr>
                <w:sz w:val="20"/>
                <w:szCs w:val="20"/>
              </w:rPr>
            </w:pPr>
          </w:p>
        </w:tc>
      </w:tr>
      <w:tr w:rsidR="00DB50C7" w:rsidRPr="00272F02" w14:paraId="0F84F924" w14:textId="77777777" w:rsidTr="00FF3C43">
        <w:trPr>
          <w:trHeight w:val="20"/>
        </w:trPr>
        <w:tc>
          <w:tcPr>
            <w:tcW w:w="540" w:type="pct"/>
          </w:tcPr>
          <w:p w14:paraId="6037ADFD" w14:textId="2EFEE143" w:rsidR="00F47AE7" w:rsidRPr="00272F02" w:rsidRDefault="00F47AE7" w:rsidP="00C824A4">
            <w:pPr>
              <w:rPr>
                <w:sz w:val="20"/>
                <w:szCs w:val="20"/>
              </w:rPr>
            </w:pPr>
          </w:p>
        </w:tc>
        <w:tc>
          <w:tcPr>
            <w:tcW w:w="1299" w:type="pct"/>
          </w:tcPr>
          <w:p w14:paraId="531AB720" w14:textId="03149232" w:rsidR="00F47AE7" w:rsidRPr="00272F02" w:rsidRDefault="00F47AE7" w:rsidP="00C824A4">
            <w:pPr>
              <w:rPr>
                <w:sz w:val="20"/>
                <w:szCs w:val="20"/>
              </w:rPr>
            </w:pPr>
          </w:p>
        </w:tc>
        <w:tc>
          <w:tcPr>
            <w:tcW w:w="3161" w:type="pct"/>
          </w:tcPr>
          <w:p w14:paraId="42F015E6" w14:textId="47394D3F" w:rsidR="00F47AE7" w:rsidRPr="00272F02" w:rsidRDefault="00F47AE7" w:rsidP="00C824A4">
            <w:pPr>
              <w:rPr>
                <w:sz w:val="20"/>
                <w:szCs w:val="20"/>
              </w:rPr>
            </w:pPr>
          </w:p>
        </w:tc>
      </w:tr>
      <w:tr w:rsidR="00DB50C7" w:rsidRPr="00272F02" w14:paraId="15136D3D" w14:textId="77777777" w:rsidTr="00FF3C43">
        <w:trPr>
          <w:trHeight w:val="20"/>
        </w:trPr>
        <w:tc>
          <w:tcPr>
            <w:tcW w:w="540" w:type="pct"/>
          </w:tcPr>
          <w:p w14:paraId="7B5692B8" w14:textId="7C5555DB" w:rsidR="00F47AE7" w:rsidRPr="00272F02" w:rsidRDefault="00F47AE7" w:rsidP="00C824A4">
            <w:pPr>
              <w:rPr>
                <w:sz w:val="20"/>
                <w:szCs w:val="20"/>
              </w:rPr>
            </w:pPr>
          </w:p>
        </w:tc>
        <w:tc>
          <w:tcPr>
            <w:tcW w:w="1299" w:type="pct"/>
          </w:tcPr>
          <w:p w14:paraId="4347A956" w14:textId="538F9DD3" w:rsidR="00F47AE7" w:rsidRPr="00272F02" w:rsidRDefault="00F47AE7" w:rsidP="00C824A4">
            <w:pPr>
              <w:rPr>
                <w:sz w:val="20"/>
                <w:szCs w:val="20"/>
              </w:rPr>
            </w:pPr>
          </w:p>
        </w:tc>
        <w:tc>
          <w:tcPr>
            <w:tcW w:w="3161" w:type="pct"/>
          </w:tcPr>
          <w:p w14:paraId="2F3811E6" w14:textId="47A68BAE" w:rsidR="00F47AE7" w:rsidRPr="00272F02" w:rsidRDefault="00F47AE7" w:rsidP="00C824A4">
            <w:pPr>
              <w:rPr>
                <w:sz w:val="20"/>
                <w:szCs w:val="20"/>
              </w:rPr>
            </w:pPr>
          </w:p>
        </w:tc>
      </w:tr>
      <w:tr w:rsidR="00DB50C7" w:rsidRPr="00272F02" w14:paraId="36587AA8" w14:textId="77777777" w:rsidTr="00FF3C43">
        <w:trPr>
          <w:trHeight w:val="20"/>
        </w:trPr>
        <w:tc>
          <w:tcPr>
            <w:tcW w:w="540" w:type="pct"/>
          </w:tcPr>
          <w:p w14:paraId="255277FB" w14:textId="5B497EDB" w:rsidR="00F47AE7" w:rsidRPr="00272F02" w:rsidRDefault="00F47AE7" w:rsidP="00C824A4">
            <w:pPr>
              <w:rPr>
                <w:sz w:val="20"/>
                <w:szCs w:val="20"/>
              </w:rPr>
            </w:pPr>
          </w:p>
        </w:tc>
        <w:tc>
          <w:tcPr>
            <w:tcW w:w="1299" w:type="pct"/>
          </w:tcPr>
          <w:p w14:paraId="67D1A236" w14:textId="2D947FEF" w:rsidR="00F47AE7" w:rsidRPr="00272F02" w:rsidRDefault="00F47AE7" w:rsidP="00C824A4">
            <w:pPr>
              <w:rPr>
                <w:sz w:val="20"/>
                <w:szCs w:val="20"/>
              </w:rPr>
            </w:pPr>
          </w:p>
        </w:tc>
        <w:tc>
          <w:tcPr>
            <w:tcW w:w="3161" w:type="pct"/>
          </w:tcPr>
          <w:p w14:paraId="7048DD23" w14:textId="34FCCEA3" w:rsidR="00F47AE7" w:rsidRPr="00272F02" w:rsidRDefault="00F47AE7" w:rsidP="00C824A4">
            <w:pPr>
              <w:rPr>
                <w:sz w:val="20"/>
                <w:szCs w:val="20"/>
              </w:rPr>
            </w:pPr>
          </w:p>
        </w:tc>
      </w:tr>
      <w:tr w:rsidR="00DB50C7" w:rsidRPr="00272F02" w14:paraId="09944A64" w14:textId="77777777" w:rsidTr="00FF3C43">
        <w:trPr>
          <w:trHeight w:val="20"/>
        </w:trPr>
        <w:tc>
          <w:tcPr>
            <w:tcW w:w="540" w:type="pct"/>
          </w:tcPr>
          <w:p w14:paraId="7B664B15" w14:textId="619022BF" w:rsidR="00F47AE7" w:rsidRPr="00272F02" w:rsidRDefault="00F47AE7" w:rsidP="00C824A4">
            <w:pPr>
              <w:rPr>
                <w:sz w:val="20"/>
                <w:szCs w:val="20"/>
              </w:rPr>
            </w:pPr>
          </w:p>
        </w:tc>
        <w:tc>
          <w:tcPr>
            <w:tcW w:w="1299" w:type="pct"/>
          </w:tcPr>
          <w:p w14:paraId="1E5B4C7B" w14:textId="7191E9ED" w:rsidR="00F47AE7" w:rsidRPr="00272F02" w:rsidRDefault="00F47AE7" w:rsidP="00C824A4">
            <w:pPr>
              <w:rPr>
                <w:sz w:val="20"/>
                <w:szCs w:val="20"/>
              </w:rPr>
            </w:pPr>
          </w:p>
        </w:tc>
        <w:tc>
          <w:tcPr>
            <w:tcW w:w="3161" w:type="pct"/>
          </w:tcPr>
          <w:p w14:paraId="2F91DB3C" w14:textId="05C8228F" w:rsidR="00F47AE7" w:rsidRPr="00272F02" w:rsidRDefault="00F47AE7" w:rsidP="00C824A4">
            <w:pPr>
              <w:rPr>
                <w:sz w:val="20"/>
                <w:szCs w:val="20"/>
              </w:rPr>
            </w:pPr>
          </w:p>
        </w:tc>
      </w:tr>
      <w:tr w:rsidR="00DB50C7" w:rsidRPr="00272F02" w14:paraId="52CA84A9" w14:textId="77777777" w:rsidTr="00FF3C43">
        <w:trPr>
          <w:trHeight w:val="20"/>
        </w:trPr>
        <w:tc>
          <w:tcPr>
            <w:tcW w:w="540" w:type="pct"/>
          </w:tcPr>
          <w:p w14:paraId="18F69DA5" w14:textId="69E28C5B" w:rsidR="00F47AE7" w:rsidRPr="00272F02" w:rsidRDefault="00F47AE7" w:rsidP="00C824A4">
            <w:pPr>
              <w:rPr>
                <w:sz w:val="20"/>
                <w:szCs w:val="20"/>
              </w:rPr>
            </w:pPr>
          </w:p>
        </w:tc>
        <w:tc>
          <w:tcPr>
            <w:tcW w:w="1299" w:type="pct"/>
          </w:tcPr>
          <w:p w14:paraId="480A8913" w14:textId="332F790B" w:rsidR="00F47AE7" w:rsidRPr="00272F02" w:rsidRDefault="00F47AE7" w:rsidP="00C824A4">
            <w:pPr>
              <w:rPr>
                <w:sz w:val="20"/>
                <w:szCs w:val="20"/>
              </w:rPr>
            </w:pPr>
          </w:p>
        </w:tc>
        <w:tc>
          <w:tcPr>
            <w:tcW w:w="3161" w:type="pct"/>
          </w:tcPr>
          <w:p w14:paraId="57397857" w14:textId="3F4369BF" w:rsidR="00F47AE7" w:rsidRPr="00272F02" w:rsidRDefault="00F47AE7" w:rsidP="00C824A4">
            <w:pPr>
              <w:rPr>
                <w:sz w:val="20"/>
                <w:szCs w:val="20"/>
              </w:rPr>
            </w:pPr>
          </w:p>
        </w:tc>
      </w:tr>
      <w:tr w:rsidR="00DB50C7" w:rsidRPr="00272F02" w14:paraId="35D56F28" w14:textId="77777777" w:rsidTr="00FF3C43">
        <w:trPr>
          <w:trHeight w:val="20"/>
        </w:trPr>
        <w:tc>
          <w:tcPr>
            <w:tcW w:w="540" w:type="pct"/>
          </w:tcPr>
          <w:p w14:paraId="3E50262E" w14:textId="183C9A8F" w:rsidR="00F47AE7" w:rsidRPr="00272F02" w:rsidRDefault="00F47AE7" w:rsidP="00C824A4">
            <w:pPr>
              <w:rPr>
                <w:sz w:val="20"/>
                <w:szCs w:val="20"/>
              </w:rPr>
            </w:pPr>
          </w:p>
        </w:tc>
        <w:tc>
          <w:tcPr>
            <w:tcW w:w="1299" w:type="pct"/>
          </w:tcPr>
          <w:p w14:paraId="23D583EF" w14:textId="320955C6" w:rsidR="00F47AE7" w:rsidRPr="00272F02" w:rsidRDefault="00F47AE7" w:rsidP="00C824A4">
            <w:pPr>
              <w:rPr>
                <w:sz w:val="20"/>
                <w:szCs w:val="20"/>
              </w:rPr>
            </w:pPr>
          </w:p>
        </w:tc>
        <w:tc>
          <w:tcPr>
            <w:tcW w:w="3161" w:type="pct"/>
          </w:tcPr>
          <w:p w14:paraId="51333DC4" w14:textId="2B2C48CD" w:rsidR="00F47AE7" w:rsidRPr="00272F02" w:rsidRDefault="00F47AE7" w:rsidP="00C824A4">
            <w:pPr>
              <w:rPr>
                <w:sz w:val="20"/>
                <w:szCs w:val="20"/>
              </w:rPr>
            </w:pPr>
          </w:p>
        </w:tc>
      </w:tr>
      <w:tr w:rsidR="00DB50C7" w:rsidRPr="00272F02" w14:paraId="44CF0041" w14:textId="77777777" w:rsidTr="00FF3C43">
        <w:trPr>
          <w:trHeight w:val="20"/>
        </w:trPr>
        <w:tc>
          <w:tcPr>
            <w:tcW w:w="540" w:type="pct"/>
          </w:tcPr>
          <w:p w14:paraId="58161B09" w14:textId="5CF198F8" w:rsidR="00F47AE7" w:rsidRPr="00272F02" w:rsidRDefault="00F47AE7" w:rsidP="00C824A4">
            <w:pPr>
              <w:rPr>
                <w:sz w:val="20"/>
                <w:szCs w:val="20"/>
              </w:rPr>
            </w:pPr>
          </w:p>
        </w:tc>
        <w:tc>
          <w:tcPr>
            <w:tcW w:w="1299" w:type="pct"/>
          </w:tcPr>
          <w:p w14:paraId="63180960" w14:textId="3B863A49" w:rsidR="00F47AE7" w:rsidRPr="00272F02" w:rsidRDefault="00F47AE7" w:rsidP="00C824A4">
            <w:pPr>
              <w:rPr>
                <w:sz w:val="20"/>
                <w:szCs w:val="20"/>
              </w:rPr>
            </w:pPr>
          </w:p>
        </w:tc>
        <w:tc>
          <w:tcPr>
            <w:tcW w:w="3161" w:type="pct"/>
          </w:tcPr>
          <w:p w14:paraId="2C2C914D" w14:textId="2776D458" w:rsidR="00F47AE7" w:rsidRPr="00272F02" w:rsidRDefault="00F47AE7" w:rsidP="00C824A4">
            <w:pPr>
              <w:rPr>
                <w:sz w:val="20"/>
                <w:szCs w:val="20"/>
              </w:rPr>
            </w:pPr>
          </w:p>
        </w:tc>
      </w:tr>
      <w:tr w:rsidR="00DB50C7" w:rsidRPr="00272F02" w14:paraId="664ACBF6" w14:textId="77777777" w:rsidTr="00FF3C43">
        <w:trPr>
          <w:trHeight w:val="20"/>
        </w:trPr>
        <w:tc>
          <w:tcPr>
            <w:tcW w:w="540" w:type="pct"/>
          </w:tcPr>
          <w:p w14:paraId="544989D0" w14:textId="14BCF4EF" w:rsidR="00F47AE7" w:rsidRPr="00272F02" w:rsidRDefault="00F47AE7" w:rsidP="00C824A4">
            <w:pPr>
              <w:rPr>
                <w:sz w:val="20"/>
                <w:szCs w:val="20"/>
              </w:rPr>
            </w:pPr>
          </w:p>
        </w:tc>
        <w:tc>
          <w:tcPr>
            <w:tcW w:w="1299" w:type="pct"/>
          </w:tcPr>
          <w:p w14:paraId="2438E65A" w14:textId="300D3ACF" w:rsidR="00F47AE7" w:rsidRPr="00272F02" w:rsidRDefault="00F47AE7" w:rsidP="00C824A4">
            <w:pPr>
              <w:rPr>
                <w:sz w:val="20"/>
                <w:szCs w:val="20"/>
              </w:rPr>
            </w:pPr>
          </w:p>
        </w:tc>
        <w:tc>
          <w:tcPr>
            <w:tcW w:w="3161" w:type="pct"/>
          </w:tcPr>
          <w:p w14:paraId="35E9D2DA" w14:textId="0695E3B4" w:rsidR="00F47AE7" w:rsidRPr="00272F02" w:rsidRDefault="00F47AE7" w:rsidP="00C824A4">
            <w:pPr>
              <w:rPr>
                <w:sz w:val="20"/>
                <w:szCs w:val="20"/>
              </w:rPr>
            </w:pPr>
          </w:p>
        </w:tc>
      </w:tr>
      <w:tr w:rsidR="00DB50C7" w:rsidRPr="00272F02" w14:paraId="6A9175EA" w14:textId="77777777" w:rsidTr="00FF3C43">
        <w:trPr>
          <w:trHeight w:val="20"/>
        </w:trPr>
        <w:tc>
          <w:tcPr>
            <w:tcW w:w="540" w:type="pct"/>
          </w:tcPr>
          <w:p w14:paraId="5E7F833E" w14:textId="3F4D3553" w:rsidR="00F47AE7" w:rsidRPr="00272F02" w:rsidRDefault="00F47AE7" w:rsidP="00C824A4">
            <w:pPr>
              <w:rPr>
                <w:sz w:val="20"/>
                <w:szCs w:val="20"/>
              </w:rPr>
            </w:pPr>
          </w:p>
        </w:tc>
        <w:tc>
          <w:tcPr>
            <w:tcW w:w="1299" w:type="pct"/>
          </w:tcPr>
          <w:p w14:paraId="5CDACA6C" w14:textId="10038F31" w:rsidR="00F47AE7" w:rsidRPr="00272F02" w:rsidRDefault="00F47AE7" w:rsidP="00C824A4">
            <w:pPr>
              <w:rPr>
                <w:sz w:val="20"/>
                <w:szCs w:val="20"/>
              </w:rPr>
            </w:pPr>
          </w:p>
        </w:tc>
        <w:tc>
          <w:tcPr>
            <w:tcW w:w="3161" w:type="pct"/>
          </w:tcPr>
          <w:p w14:paraId="50947676" w14:textId="7398FCB3" w:rsidR="00F47AE7" w:rsidRPr="00272F02" w:rsidRDefault="00F47AE7" w:rsidP="00C824A4">
            <w:pPr>
              <w:rPr>
                <w:sz w:val="20"/>
                <w:szCs w:val="20"/>
              </w:rPr>
            </w:pPr>
          </w:p>
        </w:tc>
      </w:tr>
      <w:tr w:rsidR="00DB50C7" w:rsidRPr="00272F02" w14:paraId="0C06C374" w14:textId="77777777" w:rsidTr="00FF3C43">
        <w:trPr>
          <w:trHeight w:val="20"/>
        </w:trPr>
        <w:tc>
          <w:tcPr>
            <w:tcW w:w="540" w:type="pct"/>
          </w:tcPr>
          <w:p w14:paraId="6965852C" w14:textId="4F235E2E" w:rsidR="00F47AE7" w:rsidRPr="00272F02" w:rsidRDefault="00F47AE7" w:rsidP="00C824A4">
            <w:pPr>
              <w:rPr>
                <w:sz w:val="20"/>
                <w:szCs w:val="20"/>
              </w:rPr>
            </w:pPr>
          </w:p>
        </w:tc>
        <w:tc>
          <w:tcPr>
            <w:tcW w:w="1299" w:type="pct"/>
          </w:tcPr>
          <w:p w14:paraId="76B2C9CA" w14:textId="1AE0EDFE" w:rsidR="00F47AE7" w:rsidRPr="00272F02" w:rsidRDefault="00F47AE7" w:rsidP="00C824A4">
            <w:pPr>
              <w:rPr>
                <w:sz w:val="20"/>
                <w:szCs w:val="20"/>
              </w:rPr>
            </w:pPr>
          </w:p>
        </w:tc>
        <w:tc>
          <w:tcPr>
            <w:tcW w:w="3161" w:type="pct"/>
          </w:tcPr>
          <w:p w14:paraId="43F43E4C" w14:textId="4216F69A" w:rsidR="00F47AE7" w:rsidRPr="00272F02" w:rsidRDefault="00F47AE7" w:rsidP="00C824A4">
            <w:pPr>
              <w:rPr>
                <w:sz w:val="20"/>
                <w:szCs w:val="20"/>
              </w:rPr>
            </w:pPr>
          </w:p>
        </w:tc>
      </w:tr>
      <w:tr w:rsidR="00DB50C7" w:rsidRPr="00272F02" w14:paraId="1A600475" w14:textId="77777777" w:rsidTr="00FF3C43">
        <w:trPr>
          <w:trHeight w:val="20"/>
        </w:trPr>
        <w:tc>
          <w:tcPr>
            <w:tcW w:w="540" w:type="pct"/>
          </w:tcPr>
          <w:p w14:paraId="7A84E472" w14:textId="05FF36CF" w:rsidR="00F47AE7" w:rsidRPr="00272F02" w:rsidRDefault="00F47AE7" w:rsidP="00C824A4">
            <w:pPr>
              <w:rPr>
                <w:sz w:val="20"/>
                <w:szCs w:val="20"/>
              </w:rPr>
            </w:pPr>
          </w:p>
        </w:tc>
        <w:tc>
          <w:tcPr>
            <w:tcW w:w="1299" w:type="pct"/>
          </w:tcPr>
          <w:p w14:paraId="573CE92A" w14:textId="2AE653E7" w:rsidR="00F47AE7" w:rsidRPr="00272F02" w:rsidRDefault="00F47AE7" w:rsidP="00C824A4">
            <w:pPr>
              <w:rPr>
                <w:sz w:val="20"/>
                <w:szCs w:val="20"/>
              </w:rPr>
            </w:pPr>
          </w:p>
        </w:tc>
        <w:tc>
          <w:tcPr>
            <w:tcW w:w="3161" w:type="pct"/>
          </w:tcPr>
          <w:p w14:paraId="56C9E4EC" w14:textId="612DA14E" w:rsidR="00F47AE7" w:rsidRPr="00272F02" w:rsidRDefault="00F47AE7" w:rsidP="00C824A4">
            <w:pPr>
              <w:rPr>
                <w:sz w:val="20"/>
                <w:szCs w:val="20"/>
              </w:rPr>
            </w:pPr>
          </w:p>
        </w:tc>
      </w:tr>
      <w:tr w:rsidR="00DB50C7" w:rsidRPr="00272F02" w14:paraId="5B9BBA65" w14:textId="77777777" w:rsidTr="00FF3C43">
        <w:trPr>
          <w:trHeight w:val="20"/>
        </w:trPr>
        <w:tc>
          <w:tcPr>
            <w:tcW w:w="540" w:type="pct"/>
          </w:tcPr>
          <w:p w14:paraId="7097C45C" w14:textId="2E9205C1" w:rsidR="00F47AE7" w:rsidRPr="00272F02" w:rsidRDefault="00F47AE7" w:rsidP="00C824A4">
            <w:pPr>
              <w:rPr>
                <w:sz w:val="20"/>
                <w:szCs w:val="20"/>
              </w:rPr>
            </w:pPr>
          </w:p>
        </w:tc>
        <w:tc>
          <w:tcPr>
            <w:tcW w:w="1299" w:type="pct"/>
          </w:tcPr>
          <w:p w14:paraId="0954DEAF" w14:textId="42218C49" w:rsidR="00F47AE7" w:rsidRPr="00272F02" w:rsidRDefault="00F47AE7" w:rsidP="00C824A4">
            <w:pPr>
              <w:rPr>
                <w:sz w:val="20"/>
                <w:szCs w:val="20"/>
              </w:rPr>
            </w:pPr>
          </w:p>
        </w:tc>
        <w:tc>
          <w:tcPr>
            <w:tcW w:w="3161" w:type="pct"/>
          </w:tcPr>
          <w:p w14:paraId="17EF8A5C" w14:textId="1C0F93A1" w:rsidR="00F47AE7" w:rsidRPr="00272F02" w:rsidRDefault="00F47AE7" w:rsidP="00C824A4">
            <w:pPr>
              <w:rPr>
                <w:sz w:val="20"/>
                <w:szCs w:val="20"/>
              </w:rPr>
            </w:pPr>
          </w:p>
        </w:tc>
      </w:tr>
      <w:tr w:rsidR="00DB50C7" w:rsidRPr="00272F02" w14:paraId="67A46147" w14:textId="77777777" w:rsidTr="00FF3C43">
        <w:trPr>
          <w:trHeight w:val="20"/>
        </w:trPr>
        <w:tc>
          <w:tcPr>
            <w:tcW w:w="540" w:type="pct"/>
          </w:tcPr>
          <w:p w14:paraId="004A9FC5" w14:textId="1C9F496D" w:rsidR="00F47AE7" w:rsidRPr="00272F02" w:rsidRDefault="00F47AE7" w:rsidP="00C824A4">
            <w:pPr>
              <w:rPr>
                <w:sz w:val="20"/>
                <w:szCs w:val="20"/>
              </w:rPr>
            </w:pPr>
          </w:p>
        </w:tc>
        <w:tc>
          <w:tcPr>
            <w:tcW w:w="1299" w:type="pct"/>
          </w:tcPr>
          <w:p w14:paraId="49DFEB55" w14:textId="25D0AE72" w:rsidR="00F47AE7" w:rsidRPr="00272F02" w:rsidRDefault="00F47AE7" w:rsidP="00C824A4">
            <w:pPr>
              <w:rPr>
                <w:sz w:val="20"/>
                <w:szCs w:val="20"/>
              </w:rPr>
            </w:pPr>
          </w:p>
        </w:tc>
        <w:tc>
          <w:tcPr>
            <w:tcW w:w="3161" w:type="pct"/>
          </w:tcPr>
          <w:p w14:paraId="2E540083" w14:textId="51C108B4" w:rsidR="00F47AE7" w:rsidRPr="00272F02" w:rsidRDefault="00F47AE7" w:rsidP="00C824A4">
            <w:pPr>
              <w:rPr>
                <w:sz w:val="20"/>
                <w:szCs w:val="20"/>
              </w:rPr>
            </w:pPr>
          </w:p>
        </w:tc>
      </w:tr>
      <w:tr w:rsidR="00DB50C7" w:rsidRPr="00272F02" w14:paraId="56C0B9B9" w14:textId="77777777" w:rsidTr="00FF3C43">
        <w:trPr>
          <w:trHeight w:val="20"/>
        </w:trPr>
        <w:tc>
          <w:tcPr>
            <w:tcW w:w="540" w:type="pct"/>
          </w:tcPr>
          <w:p w14:paraId="2834C9C5" w14:textId="7577D18E" w:rsidR="00F47AE7" w:rsidRPr="00272F02" w:rsidRDefault="00F47AE7" w:rsidP="00C824A4">
            <w:pPr>
              <w:rPr>
                <w:sz w:val="20"/>
                <w:szCs w:val="20"/>
              </w:rPr>
            </w:pPr>
          </w:p>
        </w:tc>
        <w:tc>
          <w:tcPr>
            <w:tcW w:w="1299" w:type="pct"/>
          </w:tcPr>
          <w:p w14:paraId="0C2D5067" w14:textId="10AF3192" w:rsidR="00F47AE7" w:rsidRPr="00272F02" w:rsidRDefault="00F47AE7" w:rsidP="00C824A4">
            <w:pPr>
              <w:rPr>
                <w:sz w:val="20"/>
                <w:szCs w:val="20"/>
              </w:rPr>
            </w:pPr>
          </w:p>
        </w:tc>
        <w:tc>
          <w:tcPr>
            <w:tcW w:w="3161" w:type="pct"/>
          </w:tcPr>
          <w:p w14:paraId="41723DFC" w14:textId="2C0D609E" w:rsidR="00F47AE7" w:rsidRPr="00272F02" w:rsidRDefault="00F47AE7" w:rsidP="00C824A4">
            <w:pPr>
              <w:rPr>
                <w:sz w:val="20"/>
                <w:szCs w:val="20"/>
              </w:rPr>
            </w:pPr>
          </w:p>
        </w:tc>
      </w:tr>
      <w:tr w:rsidR="00DB50C7" w:rsidRPr="00272F02" w14:paraId="6939ED3C" w14:textId="77777777" w:rsidTr="00FF3C43">
        <w:trPr>
          <w:trHeight w:val="20"/>
        </w:trPr>
        <w:tc>
          <w:tcPr>
            <w:tcW w:w="540" w:type="pct"/>
          </w:tcPr>
          <w:p w14:paraId="3AA1CB7E" w14:textId="1840582E" w:rsidR="00F47AE7" w:rsidRPr="00272F02" w:rsidRDefault="00F47AE7" w:rsidP="00C824A4">
            <w:pPr>
              <w:rPr>
                <w:sz w:val="20"/>
                <w:szCs w:val="20"/>
              </w:rPr>
            </w:pPr>
          </w:p>
        </w:tc>
        <w:tc>
          <w:tcPr>
            <w:tcW w:w="1299" w:type="pct"/>
          </w:tcPr>
          <w:p w14:paraId="6C088014" w14:textId="77839AD3" w:rsidR="00F47AE7" w:rsidRPr="00272F02" w:rsidRDefault="00F47AE7" w:rsidP="00C824A4">
            <w:pPr>
              <w:rPr>
                <w:sz w:val="20"/>
                <w:szCs w:val="20"/>
              </w:rPr>
            </w:pPr>
          </w:p>
        </w:tc>
        <w:tc>
          <w:tcPr>
            <w:tcW w:w="3161" w:type="pct"/>
          </w:tcPr>
          <w:p w14:paraId="1D268145" w14:textId="0ED780C0" w:rsidR="00F47AE7" w:rsidRPr="00272F02" w:rsidRDefault="00F47AE7" w:rsidP="00C824A4">
            <w:pPr>
              <w:rPr>
                <w:sz w:val="20"/>
                <w:szCs w:val="20"/>
              </w:rPr>
            </w:pPr>
          </w:p>
        </w:tc>
      </w:tr>
      <w:tr w:rsidR="00DB50C7" w:rsidRPr="00272F02" w14:paraId="0B661419" w14:textId="77777777" w:rsidTr="00FF3C43">
        <w:trPr>
          <w:trHeight w:val="20"/>
        </w:trPr>
        <w:tc>
          <w:tcPr>
            <w:tcW w:w="540" w:type="pct"/>
          </w:tcPr>
          <w:p w14:paraId="6E4F0756" w14:textId="7C72EF08" w:rsidR="00F47AE7" w:rsidRPr="00272F02" w:rsidRDefault="00F47AE7" w:rsidP="00C824A4">
            <w:pPr>
              <w:rPr>
                <w:sz w:val="20"/>
                <w:szCs w:val="20"/>
              </w:rPr>
            </w:pPr>
          </w:p>
        </w:tc>
        <w:tc>
          <w:tcPr>
            <w:tcW w:w="1299" w:type="pct"/>
          </w:tcPr>
          <w:p w14:paraId="68D967B3" w14:textId="60490954" w:rsidR="00F47AE7" w:rsidRPr="00272F02" w:rsidRDefault="00F47AE7" w:rsidP="00C824A4">
            <w:pPr>
              <w:rPr>
                <w:sz w:val="20"/>
                <w:szCs w:val="20"/>
              </w:rPr>
            </w:pPr>
          </w:p>
        </w:tc>
        <w:tc>
          <w:tcPr>
            <w:tcW w:w="3161" w:type="pct"/>
          </w:tcPr>
          <w:p w14:paraId="776C28CC" w14:textId="6CF7CC48" w:rsidR="00F47AE7" w:rsidRPr="00272F02" w:rsidRDefault="00F47AE7" w:rsidP="00C824A4">
            <w:pPr>
              <w:rPr>
                <w:sz w:val="20"/>
                <w:szCs w:val="20"/>
              </w:rPr>
            </w:pPr>
          </w:p>
        </w:tc>
      </w:tr>
      <w:tr w:rsidR="00DB50C7" w:rsidRPr="00272F02" w14:paraId="4F202662" w14:textId="77777777" w:rsidTr="00FF3C43">
        <w:trPr>
          <w:trHeight w:val="20"/>
        </w:trPr>
        <w:tc>
          <w:tcPr>
            <w:tcW w:w="540" w:type="pct"/>
          </w:tcPr>
          <w:p w14:paraId="661DAB77" w14:textId="7964CE27" w:rsidR="00F47AE7" w:rsidRPr="00272F02" w:rsidRDefault="00F47AE7" w:rsidP="00C824A4">
            <w:pPr>
              <w:rPr>
                <w:sz w:val="20"/>
                <w:szCs w:val="20"/>
              </w:rPr>
            </w:pPr>
          </w:p>
        </w:tc>
        <w:tc>
          <w:tcPr>
            <w:tcW w:w="1299" w:type="pct"/>
          </w:tcPr>
          <w:p w14:paraId="1B47F0C4" w14:textId="2B45B2DE" w:rsidR="00F47AE7" w:rsidRPr="00272F02" w:rsidRDefault="00F47AE7" w:rsidP="00C824A4">
            <w:pPr>
              <w:rPr>
                <w:sz w:val="20"/>
                <w:szCs w:val="20"/>
              </w:rPr>
            </w:pPr>
          </w:p>
        </w:tc>
        <w:tc>
          <w:tcPr>
            <w:tcW w:w="3161" w:type="pct"/>
          </w:tcPr>
          <w:p w14:paraId="31EC3E56" w14:textId="0DAB49C7" w:rsidR="00F47AE7" w:rsidRPr="00272F02" w:rsidRDefault="00F47AE7" w:rsidP="00C824A4">
            <w:pPr>
              <w:rPr>
                <w:sz w:val="20"/>
                <w:szCs w:val="20"/>
              </w:rPr>
            </w:pPr>
          </w:p>
        </w:tc>
      </w:tr>
      <w:tr w:rsidR="00DB50C7" w:rsidRPr="00272F02" w14:paraId="2F264F85" w14:textId="77777777" w:rsidTr="00FF3C43">
        <w:trPr>
          <w:trHeight w:val="20"/>
        </w:trPr>
        <w:tc>
          <w:tcPr>
            <w:tcW w:w="540" w:type="pct"/>
          </w:tcPr>
          <w:p w14:paraId="1F6D5FD6" w14:textId="7F3A1182" w:rsidR="00F47AE7" w:rsidRPr="00272F02" w:rsidRDefault="00F47AE7" w:rsidP="00C824A4">
            <w:pPr>
              <w:rPr>
                <w:sz w:val="20"/>
                <w:szCs w:val="20"/>
              </w:rPr>
            </w:pPr>
          </w:p>
        </w:tc>
        <w:tc>
          <w:tcPr>
            <w:tcW w:w="1299" w:type="pct"/>
          </w:tcPr>
          <w:p w14:paraId="42024D3D" w14:textId="71BEAD99" w:rsidR="00F47AE7" w:rsidRPr="00272F02" w:rsidRDefault="00F47AE7" w:rsidP="00C824A4">
            <w:pPr>
              <w:rPr>
                <w:sz w:val="20"/>
                <w:szCs w:val="20"/>
              </w:rPr>
            </w:pPr>
          </w:p>
        </w:tc>
        <w:tc>
          <w:tcPr>
            <w:tcW w:w="3161" w:type="pct"/>
          </w:tcPr>
          <w:p w14:paraId="6D59F559" w14:textId="3B16ACB6" w:rsidR="00F47AE7" w:rsidRPr="00272F02" w:rsidRDefault="00F47AE7" w:rsidP="00C824A4">
            <w:pPr>
              <w:rPr>
                <w:sz w:val="20"/>
                <w:szCs w:val="20"/>
              </w:rPr>
            </w:pPr>
          </w:p>
        </w:tc>
      </w:tr>
      <w:tr w:rsidR="00DB50C7" w:rsidRPr="00272F02" w14:paraId="54459FCE" w14:textId="77777777" w:rsidTr="00FF3C43">
        <w:trPr>
          <w:trHeight w:val="20"/>
        </w:trPr>
        <w:tc>
          <w:tcPr>
            <w:tcW w:w="540" w:type="pct"/>
          </w:tcPr>
          <w:p w14:paraId="6BC56247" w14:textId="6FEC8BC5" w:rsidR="00F47AE7" w:rsidRPr="00272F02" w:rsidRDefault="00F47AE7" w:rsidP="00C824A4">
            <w:pPr>
              <w:rPr>
                <w:sz w:val="20"/>
                <w:szCs w:val="20"/>
              </w:rPr>
            </w:pPr>
          </w:p>
        </w:tc>
        <w:tc>
          <w:tcPr>
            <w:tcW w:w="1299" w:type="pct"/>
          </w:tcPr>
          <w:p w14:paraId="0E582A25" w14:textId="60BAF39C" w:rsidR="00F47AE7" w:rsidRPr="00272F02" w:rsidRDefault="00F47AE7" w:rsidP="00C824A4">
            <w:pPr>
              <w:rPr>
                <w:sz w:val="20"/>
                <w:szCs w:val="20"/>
              </w:rPr>
            </w:pPr>
          </w:p>
        </w:tc>
        <w:tc>
          <w:tcPr>
            <w:tcW w:w="3161" w:type="pct"/>
          </w:tcPr>
          <w:p w14:paraId="675573BA" w14:textId="7F2088DA" w:rsidR="00F47AE7" w:rsidRPr="00272F02" w:rsidRDefault="00F47AE7" w:rsidP="00C824A4">
            <w:pPr>
              <w:rPr>
                <w:sz w:val="20"/>
                <w:szCs w:val="20"/>
              </w:rPr>
            </w:pPr>
          </w:p>
        </w:tc>
      </w:tr>
      <w:tr w:rsidR="00DB50C7" w:rsidRPr="00272F02" w14:paraId="569CE307" w14:textId="77777777" w:rsidTr="00FF3C43">
        <w:trPr>
          <w:trHeight w:val="20"/>
        </w:trPr>
        <w:tc>
          <w:tcPr>
            <w:tcW w:w="540" w:type="pct"/>
          </w:tcPr>
          <w:p w14:paraId="0E1077A2" w14:textId="1E2F0397" w:rsidR="00F47AE7" w:rsidRPr="00272F02" w:rsidRDefault="00F47AE7" w:rsidP="00C824A4">
            <w:pPr>
              <w:rPr>
                <w:sz w:val="20"/>
                <w:szCs w:val="20"/>
              </w:rPr>
            </w:pPr>
          </w:p>
        </w:tc>
        <w:tc>
          <w:tcPr>
            <w:tcW w:w="1299" w:type="pct"/>
          </w:tcPr>
          <w:p w14:paraId="28CA3481" w14:textId="0CA97D05" w:rsidR="00F47AE7" w:rsidRPr="00272F02" w:rsidRDefault="00F47AE7" w:rsidP="00C824A4">
            <w:pPr>
              <w:rPr>
                <w:sz w:val="20"/>
                <w:szCs w:val="20"/>
              </w:rPr>
            </w:pPr>
          </w:p>
        </w:tc>
        <w:tc>
          <w:tcPr>
            <w:tcW w:w="3161" w:type="pct"/>
          </w:tcPr>
          <w:p w14:paraId="704D0A9C" w14:textId="5D2DCF07" w:rsidR="00F47AE7" w:rsidRPr="00272F02" w:rsidRDefault="00F47AE7" w:rsidP="00C824A4">
            <w:pPr>
              <w:rPr>
                <w:sz w:val="20"/>
                <w:szCs w:val="20"/>
              </w:rPr>
            </w:pPr>
          </w:p>
        </w:tc>
      </w:tr>
      <w:tr w:rsidR="00DB50C7" w:rsidRPr="00272F02" w14:paraId="543EDC27" w14:textId="77777777" w:rsidTr="00FF3C43">
        <w:trPr>
          <w:trHeight w:val="20"/>
        </w:trPr>
        <w:tc>
          <w:tcPr>
            <w:tcW w:w="540" w:type="pct"/>
          </w:tcPr>
          <w:p w14:paraId="5BBE7429" w14:textId="416C31CF" w:rsidR="00F47AE7" w:rsidRPr="00272F02" w:rsidRDefault="00F47AE7" w:rsidP="00C824A4">
            <w:pPr>
              <w:rPr>
                <w:sz w:val="20"/>
                <w:szCs w:val="20"/>
              </w:rPr>
            </w:pPr>
          </w:p>
        </w:tc>
        <w:tc>
          <w:tcPr>
            <w:tcW w:w="1299" w:type="pct"/>
          </w:tcPr>
          <w:p w14:paraId="347B22F6" w14:textId="6EBFAC1C" w:rsidR="00F47AE7" w:rsidRPr="00272F02" w:rsidRDefault="00F47AE7" w:rsidP="00C824A4">
            <w:pPr>
              <w:rPr>
                <w:sz w:val="20"/>
                <w:szCs w:val="20"/>
              </w:rPr>
            </w:pPr>
          </w:p>
        </w:tc>
        <w:tc>
          <w:tcPr>
            <w:tcW w:w="3161" w:type="pct"/>
          </w:tcPr>
          <w:p w14:paraId="72F8F794" w14:textId="4A3AAD2D" w:rsidR="00F47AE7" w:rsidRPr="00272F02" w:rsidRDefault="00F47AE7" w:rsidP="00C824A4">
            <w:pPr>
              <w:rPr>
                <w:sz w:val="20"/>
                <w:szCs w:val="20"/>
              </w:rPr>
            </w:pPr>
          </w:p>
        </w:tc>
      </w:tr>
      <w:tr w:rsidR="00DB50C7" w:rsidRPr="00272F02" w14:paraId="24FC6D25" w14:textId="77777777" w:rsidTr="00FF3C43">
        <w:trPr>
          <w:trHeight w:val="20"/>
        </w:trPr>
        <w:tc>
          <w:tcPr>
            <w:tcW w:w="540" w:type="pct"/>
          </w:tcPr>
          <w:p w14:paraId="0A90B9E2" w14:textId="48126CB1" w:rsidR="00F47AE7" w:rsidRPr="00272F02" w:rsidRDefault="00F47AE7" w:rsidP="00C824A4">
            <w:pPr>
              <w:rPr>
                <w:sz w:val="20"/>
                <w:szCs w:val="20"/>
              </w:rPr>
            </w:pPr>
          </w:p>
        </w:tc>
        <w:tc>
          <w:tcPr>
            <w:tcW w:w="1299" w:type="pct"/>
          </w:tcPr>
          <w:p w14:paraId="6D37D449" w14:textId="05E097DF" w:rsidR="00F47AE7" w:rsidRPr="00272F02" w:rsidRDefault="00F47AE7" w:rsidP="00C824A4">
            <w:pPr>
              <w:rPr>
                <w:sz w:val="20"/>
                <w:szCs w:val="20"/>
              </w:rPr>
            </w:pPr>
          </w:p>
        </w:tc>
        <w:tc>
          <w:tcPr>
            <w:tcW w:w="3161" w:type="pct"/>
          </w:tcPr>
          <w:p w14:paraId="11D7F5C6" w14:textId="142F0A20" w:rsidR="00F47AE7" w:rsidRPr="00272F02" w:rsidRDefault="00F47AE7" w:rsidP="00C824A4">
            <w:pPr>
              <w:rPr>
                <w:sz w:val="20"/>
                <w:szCs w:val="20"/>
              </w:rPr>
            </w:pPr>
          </w:p>
        </w:tc>
      </w:tr>
      <w:tr w:rsidR="00DB50C7" w:rsidRPr="00272F02" w14:paraId="44F7F756" w14:textId="77777777" w:rsidTr="00FF3C43">
        <w:trPr>
          <w:trHeight w:val="20"/>
        </w:trPr>
        <w:tc>
          <w:tcPr>
            <w:tcW w:w="540" w:type="pct"/>
          </w:tcPr>
          <w:p w14:paraId="02F3F179" w14:textId="6BA4255F" w:rsidR="00F47AE7" w:rsidRPr="00272F02" w:rsidRDefault="00F47AE7" w:rsidP="00C824A4">
            <w:pPr>
              <w:rPr>
                <w:sz w:val="20"/>
                <w:szCs w:val="20"/>
              </w:rPr>
            </w:pPr>
          </w:p>
        </w:tc>
        <w:tc>
          <w:tcPr>
            <w:tcW w:w="1299" w:type="pct"/>
          </w:tcPr>
          <w:p w14:paraId="638357F1" w14:textId="133A8CC0" w:rsidR="00F47AE7" w:rsidRPr="00272F02" w:rsidRDefault="00F47AE7" w:rsidP="00C824A4">
            <w:pPr>
              <w:rPr>
                <w:sz w:val="20"/>
                <w:szCs w:val="20"/>
              </w:rPr>
            </w:pPr>
          </w:p>
        </w:tc>
        <w:tc>
          <w:tcPr>
            <w:tcW w:w="3161" w:type="pct"/>
          </w:tcPr>
          <w:p w14:paraId="40D1A01B" w14:textId="66ACEC89" w:rsidR="00F47AE7" w:rsidRPr="00272F02" w:rsidRDefault="00F47AE7" w:rsidP="00C824A4">
            <w:pPr>
              <w:rPr>
                <w:sz w:val="20"/>
                <w:szCs w:val="20"/>
              </w:rPr>
            </w:pPr>
          </w:p>
        </w:tc>
      </w:tr>
    </w:tbl>
    <w:p w14:paraId="556ED9BC" w14:textId="7E8DD4B4" w:rsidR="6C2C7718" w:rsidRPr="00272F02"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FB05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AC5175" w14:textId="77777777" w:rsidR="006601B0" w:rsidRPr="00272F02" w:rsidRDefault="006601B0" w:rsidP="000F340E">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BDF017" w14:textId="77777777" w:rsidR="006601B0" w:rsidRPr="00272F02" w:rsidRDefault="006601B0" w:rsidP="000F340E">
            <w:pPr>
              <w:pStyle w:val="TableCellLeft10pt"/>
              <w:rPr>
                <w:szCs w:val="20"/>
                <w:lang w:val="en-GB"/>
              </w:rPr>
            </w:pPr>
            <w:r w:rsidRPr="00272F02">
              <w:rPr>
                <w:szCs w:val="20"/>
                <w:lang w:val="en-GB"/>
              </w:rPr>
              <w:t>Table of Contents</w:t>
            </w:r>
          </w:p>
        </w:tc>
      </w:tr>
      <w:tr w:rsidR="00DB50C7" w:rsidRPr="00272F02" w14:paraId="2746A1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B132F" w14:textId="77777777" w:rsidR="006601B0" w:rsidRPr="00272F02" w:rsidRDefault="006601B0" w:rsidP="000F340E">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ABF0ED" w14:textId="77777777" w:rsidR="006601B0" w:rsidRPr="00272F02" w:rsidRDefault="006601B0" w:rsidP="000F340E">
            <w:pPr>
              <w:pStyle w:val="TableCellLeft10pt"/>
              <w:rPr>
                <w:szCs w:val="20"/>
                <w:lang w:val="en-GB"/>
              </w:rPr>
            </w:pPr>
            <w:r w:rsidRPr="00272F02">
              <w:rPr>
                <w:szCs w:val="20"/>
                <w:lang w:val="en-GB"/>
              </w:rPr>
              <w:t>Text</w:t>
            </w:r>
          </w:p>
        </w:tc>
      </w:tr>
      <w:tr w:rsidR="00DB50C7" w:rsidRPr="00272F02" w14:paraId="638CD7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C9F75" w14:textId="75AA267A" w:rsidR="006601B0" w:rsidRPr="00272F02" w:rsidRDefault="006601B0" w:rsidP="000F340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3E353A" w14:textId="77777777" w:rsidR="006601B0" w:rsidRPr="00272F02" w:rsidRDefault="006601B0" w:rsidP="000F340E">
            <w:pPr>
              <w:pStyle w:val="TableCellLeft10pt"/>
              <w:rPr>
                <w:szCs w:val="20"/>
                <w:lang w:val="en-GB"/>
              </w:rPr>
            </w:pPr>
            <w:r w:rsidRPr="00272F02">
              <w:rPr>
                <w:szCs w:val="20"/>
                <w:lang w:val="en-GB"/>
              </w:rPr>
              <w:t>H</w:t>
            </w:r>
          </w:p>
        </w:tc>
      </w:tr>
      <w:tr w:rsidR="00DB50C7" w:rsidRPr="00272F02" w14:paraId="12D661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987F1" w14:textId="77777777" w:rsidR="006601B0" w:rsidRPr="00272F02" w:rsidRDefault="006601B0" w:rsidP="000F340E">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50E10C" w14:textId="77777777" w:rsidR="006601B0" w:rsidRPr="00272F02" w:rsidRDefault="006601B0" w:rsidP="000F340E">
            <w:pPr>
              <w:pStyle w:val="TableCellLeft10pt"/>
              <w:rPr>
                <w:szCs w:val="20"/>
                <w:lang w:val="en-GB"/>
              </w:rPr>
            </w:pPr>
            <w:r w:rsidRPr="00272F02">
              <w:rPr>
                <w:szCs w:val="20"/>
                <w:lang w:val="en-GB"/>
              </w:rPr>
              <w:t>Heading</w:t>
            </w:r>
          </w:p>
        </w:tc>
      </w:tr>
      <w:tr w:rsidR="00DB50C7" w:rsidRPr="00272F02" w14:paraId="10571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9300B" w14:textId="77777777" w:rsidR="006601B0" w:rsidRPr="00272F02" w:rsidRDefault="006601B0" w:rsidP="614FE646">
            <w:pPr>
              <w:pStyle w:val="TableHeadingTextLeft10pt"/>
            </w:pPr>
            <w:r w:rsidRPr="00272F02">
              <w:t>User Guidance</w:t>
            </w:r>
          </w:p>
        </w:tc>
        <w:tc>
          <w:tcPr>
            <w:tcW w:w="3751" w:type="pct"/>
            <w:tcBorders>
              <w:top w:val="single" w:sz="4" w:space="0" w:color="auto"/>
              <w:left w:val="single" w:sz="4" w:space="0" w:color="auto"/>
              <w:bottom w:val="single" w:sz="4" w:space="0" w:color="auto"/>
              <w:right w:val="single" w:sz="4" w:space="0" w:color="auto"/>
            </w:tcBorders>
          </w:tcPr>
          <w:p w14:paraId="6F64FD52" w14:textId="36E0EDE9" w:rsidR="006601B0" w:rsidRPr="00272F02" w:rsidRDefault="00417095" w:rsidP="000F340E">
            <w:pPr>
              <w:pStyle w:val="TableCellLeft10pt"/>
              <w:rPr>
                <w:szCs w:val="20"/>
                <w:lang w:val="en-GB"/>
              </w:rPr>
            </w:pPr>
            <w:r w:rsidRPr="00272F02">
              <w:rPr>
                <w:szCs w:val="20"/>
                <w:lang w:val="en-GB" w:eastAsia="ja-JP"/>
              </w:rPr>
              <w:t>N/A</w:t>
            </w:r>
          </w:p>
        </w:tc>
      </w:tr>
      <w:tr w:rsidR="00DB50C7" w:rsidRPr="00272F02" w14:paraId="299F78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524E5D" w14:textId="77777777" w:rsidR="006601B0" w:rsidRPr="00272F02" w:rsidRDefault="006601B0" w:rsidP="000F340E">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953F04" w14:textId="77777777" w:rsidR="006601B0" w:rsidRPr="00272F02" w:rsidRDefault="006601B0" w:rsidP="000F340E">
            <w:pPr>
              <w:pStyle w:val="TableCellLeft10pt"/>
              <w:rPr>
                <w:szCs w:val="20"/>
                <w:lang w:val="en-GB"/>
              </w:rPr>
            </w:pPr>
            <w:r w:rsidRPr="00272F02">
              <w:rPr>
                <w:szCs w:val="20"/>
                <w:lang w:val="en-GB"/>
              </w:rPr>
              <w:t>Required</w:t>
            </w:r>
          </w:p>
        </w:tc>
      </w:tr>
      <w:tr w:rsidR="00DB50C7" w:rsidRPr="00272F02" w14:paraId="32A5A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8916D" w14:textId="77777777" w:rsidR="006601B0" w:rsidRPr="00272F02" w:rsidRDefault="006601B0" w:rsidP="614FE646">
            <w:pPr>
              <w:pStyle w:val="TableHeadingTextLeft10pt"/>
            </w:pPr>
            <w:r w:rsidRPr="00272F02">
              <w:t>Cardinality</w:t>
            </w:r>
          </w:p>
        </w:tc>
        <w:tc>
          <w:tcPr>
            <w:tcW w:w="3751" w:type="pct"/>
            <w:tcBorders>
              <w:top w:val="single" w:sz="4" w:space="0" w:color="auto"/>
              <w:left w:val="single" w:sz="4" w:space="0" w:color="auto"/>
              <w:bottom w:val="single" w:sz="4" w:space="0" w:color="auto"/>
              <w:right w:val="single" w:sz="4" w:space="0" w:color="auto"/>
            </w:tcBorders>
          </w:tcPr>
          <w:p w14:paraId="261FF278" w14:textId="157CF818" w:rsidR="006601B0" w:rsidRPr="00272F02" w:rsidRDefault="00417095" w:rsidP="000F340E">
            <w:pPr>
              <w:pStyle w:val="TableCellLeft10pt"/>
              <w:rPr>
                <w:szCs w:val="20"/>
                <w:lang w:val="en-GB"/>
              </w:rPr>
            </w:pPr>
            <w:r w:rsidRPr="00272F02">
              <w:rPr>
                <w:szCs w:val="20"/>
                <w:lang w:val="en-GB" w:eastAsia="ja-JP"/>
              </w:rPr>
              <w:t>One to one</w:t>
            </w:r>
          </w:p>
        </w:tc>
      </w:tr>
      <w:tr w:rsidR="00DB50C7" w:rsidRPr="00272F02" w14:paraId="74BFA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04ECAB" w14:textId="77777777" w:rsidR="006601B0" w:rsidRPr="00272F02" w:rsidRDefault="006601B0" w:rsidP="000F340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F82567" w14:textId="77777777" w:rsidR="006601B0" w:rsidRPr="00272F02" w:rsidRDefault="006601B0" w:rsidP="000F340E">
            <w:pPr>
              <w:pStyle w:val="TableCellLeft10pt"/>
              <w:rPr>
                <w:szCs w:val="20"/>
                <w:lang w:val="en-GB"/>
              </w:rPr>
            </w:pPr>
            <w:r w:rsidRPr="00272F02">
              <w:rPr>
                <w:szCs w:val="20"/>
                <w:lang w:val="en-GB"/>
              </w:rPr>
              <w:t>Table of Contents</w:t>
            </w:r>
          </w:p>
        </w:tc>
      </w:tr>
      <w:tr w:rsidR="00DB50C7" w:rsidRPr="00272F02" w14:paraId="38B78C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5AF4B" w14:textId="77777777" w:rsidR="006601B0" w:rsidRPr="00272F02" w:rsidRDefault="006601B0" w:rsidP="000F340E">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012B507" w14:textId="77777777" w:rsidR="006601B0" w:rsidRPr="00272F02" w:rsidRDefault="006601B0" w:rsidP="000F340E">
            <w:pPr>
              <w:pStyle w:val="TableCellLeft10pt"/>
              <w:rPr>
                <w:szCs w:val="20"/>
                <w:lang w:val="en-GB"/>
              </w:rPr>
            </w:pPr>
            <w:r w:rsidRPr="00272F02">
              <w:rPr>
                <w:szCs w:val="20"/>
                <w:lang w:val="en-GB"/>
              </w:rPr>
              <w:t>Table of Contents</w:t>
            </w:r>
          </w:p>
        </w:tc>
      </w:tr>
      <w:tr w:rsidR="00DB50C7" w:rsidRPr="00272F02" w14:paraId="35C7C7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A39A0D" w14:textId="77777777" w:rsidR="006601B0" w:rsidRPr="00272F02" w:rsidRDefault="006601B0" w:rsidP="000F340E">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59E586" w14:textId="34858F07" w:rsidR="006601B0" w:rsidRPr="00272F02" w:rsidRDefault="006601B0" w:rsidP="000F340E">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85070E" w:rsidRPr="00272F02">
              <w:rPr>
                <w:szCs w:val="20"/>
                <w:lang w:val="en-GB" w:eastAsia="ja-JP"/>
              </w:rPr>
              <w:t>No</w:t>
            </w:r>
          </w:p>
          <w:p w14:paraId="6AC728CF" w14:textId="02CCCE99" w:rsidR="006601B0" w:rsidRPr="00272F02" w:rsidRDefault="006601B0" w:rsidP="000F340E">
            <w:pPr>
              <w:pStyle w:val="TableCellLeft10pt"/>
              <w:rPr>
                <w:szCs w:val="20"/>
                <w:lang w:val="en-GB"/>
              </w:rPr>
            </w:pPr>
            <w:r w:rsidRPr="00272F02">
              <w:rPr>
                <w:rStyle w:val="TableCellLeft10ptBoldChar"/>
                <w:szCs w:val="20"/>
              </w:rPr>
              <w:t>Relationship</w:t>
            </w:r>
            <w:r w:rsidRPr="00272F02">
              <w:rPr>
                <w:szCs w:val="20"/>
                <w:lang w:val="en-GB"/>
              </w:rPr>
              <w:t xml:space="preserve">: </w:t>
            </w:r>
            <w:r w:rsidR="00EE1A34" w:rsidRPr="00272F02">
              <w:rPr>
                <w:szCs w:val="20"/>
                <w:lang w:val="en-GB"/>
              </w:rPr>
              <w:t>N/A</w:t>
            </w:r>
          </w:p>
          <w:p w14:paraId="757572F3" w14:textId="061E68E6" w:rsidR="006601B0" w:rsidRPr="00272F02" w:rsidRDefault="006601B0" w:rsidP="000F340E">
            <w:pPr>
              <w:pStyle w:val="TableCellLeft10pt"/>
              <w:rPr>
                <w:szCs w:val="20"/>
                <w:lang w:val="en-GB"/>
              </w:rPr>
            </w:pPr>
            <w:r w:rsidRPr="00272F02">
              <w:rPr>
                <w:rStyle w:val="TableCellLeft10ptBoldChar"/>
                <w:szCs w:val="20"/>
              </w:rPr>
              <w:t>Concept</w:t>
            </w:r>
            <w:r w:rsidRPr="00272F02">
              <w:rPr>
                <w:szCs w:val="20"/>
                <w:lang w:val="en-GB"/>
              </w:rPr>
              <w:t xml:space="preserve">: </w:t>
            </w:r>
            <w:r w:rsidR="00EE1A34" w:rsidRPr="00272F02">
              <w:rPr>
                <w:szCs w:val="20"/>
                <w:lang w:val="en-GB"/>
              </w:rPr>
              <w:t>N/A</w:t>
            </w:r>
          </w:p>
        </w:tc>
      </w:tr>
      <w:tr w:rsidR="00DB50C7" w:rsidRPr="00272F02" w14:paraId="2AA74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4C5A28" w14:textId="370FA041" w:rsidR="006601B0" w:rsidRPr="00272F02" w:rsidRDefault="0021788E" w:rsidP="614FE646">
            <w:pPr>
              <w:pStyle w:val="TableHeadingTextLeft10pt"/>
            </w:pPr>
            <w:r w:rsidRPr="00272F02">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2B92B0" w14:textId="299D84ED" w:rsidR="006601B0" w:rsidRPr="00272F02" w:rsidRDefault="00417095" w:rsidP="000F340E">
            <w:pPr>
              <w:pStyle w:val="TableCellLeft10pt"/>
              <w:rPr>
                <w:szCs w:val="20"/>
                <w:lang w:val="en-GB"/>
              </w:rPr>
            </w:pPr>
            <w:r w:rsidRPr="00272F02">
              <w:rPr>
                <w:szCs w:val="20"/>
                <w:lang w:val="en-GB" w:eastAsia="ja-JP"/>
              </w:rPr>
              <w:t>No</w:t>
            </w:r>
          </w:p>
        </w:tc>
      </w:tr>
    </w:tbl>
    <w:p w14:paraId="6D953E53" w14:textId="36698DE1" w:rsidR="006601B0" w:rsidRPr="00272F02"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734B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4EDF7" w14:textId="77777777" w:rsidR="006601B0" w:rsidRPr="00272F02" w:rsidRDefault="006601B0" w:rsidP="000F340E">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A9E14A" w14:textId="77777777" w:rsidR="006601B0" w:rsidRPr="00272F02" w:rsidRDefault="006601B0" w:rsidP="000F340E">
            <w:pPr>
              <w:pStyle w:val="TableCellLeft10pt"/>
              <w:rPr>
                <w:szCs w:val="20"/>
                <w:lang w:val="en-GB"/>
              </w:rPr>
            </w:pPr>
            <w:r w:rsidRPr="00272F02">
              <w:rPr>
                <w:szCs w:val="20"/>
                <w:lang w:val="en-GB"/>
              </w:rPr>
              <w:t>Table of Contents</w:t>
            </w:r>
          </w:p>
        </w:tc>
      </w:tr>
      <w:tr w:rsidR="00DB50C7" w:rsidRPr="00272F02" w14:paraId="211C6D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21768F" w14:textId="77777777" w:rsidR="006601B0" w:rsidRPr="00272F02" w:rsidRDefault="006601B0" w:rsidP="000F340E">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ACE22DF" w14:textId="67DFE8BB" w:rsidR="006601B0" w:rsidRPr="00272F02" w:rsidRDefault="00430F90" w:rsidP="000F340E">
            <w:pPr>
              <w:pStyle w:val="TableCellLeft10pt"/>
              <w:rPr>
                <w:szCs w:val="20"/>
                <w:lang w:val="en-GB"/>
              </w:rPr>
            </w:pPr>
            <w:r w:rsidRPr="00272F02">
              <w:rPr>
                <w:szCs w:val="20"/>
                <w:lang w:val="en-GB"/>
              </w:rPr>
              <w:t>Word Generated Table of Contents</w:t>
            </w:r>
          </w:p>
        </w:tc>
      </w:tr>
      <w:tr w:rsidR="00DB50C7" w:rsidRPr="00272F02" w14:paraId="6F949F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9238BD" w14:textId="752FE049" w:rsidR="006601B0" w:rsidRPr="00272F02" w:rsidRDefault="006601B0" w:rsidP="000F340E">
            <w:pPr>
              <w:pStyle w:val="TableHeadingTextLeft10pt"/>
            </w:pPr>
            <w:r w:rsidRPr="00272F02">
              <w:t xml:space="preserve">Data (D), Value (V) or </w:t>
            </w:r>
            <w:r w:rsidR="00072CB1" w:rsidRPr="00272F02">
              <w:t>Heading</w:t>
            </w:r>
            <w:r w:rsidRPr="00272F02">
              <w:t xml:space="preserve"> (H)</w:t>
            </w:r>
          </w:p>
        </w:tc>
        <w:tc>
          <w:tcPr>
            <w:tcW w:w="3751" w:type="pct"/>
            <w:tcBorders>
              <w:top w:val="single" w:sz="4" w:space="0" w:color="auto"/>
              <w:left w:val="single" w:sz="4" w:space="0" w:color="auto"/>
              <w:bottom w:val="single" w:sz="4" w:space="0" w:color="auto"/>
              <w:right w:val="single" w:sz="4" w:space="0" w:color="auto"/>
            </w:tcBorders>
          </w:tcPr>
          <w:p w14:paraId="369790A3" w14:textId="13F0333D" w:rsidR="006601B0" w:rsidRPr="00272F02" w:rsidRDefault="00430F90" w:rsidP="000F340E">
            <w:pPr>
              <w:pStyle w:val="TableCellLeft10pt"/>
              <w:rPr>
                <w:szCs w:val="20"/>
                <w:lang w:val="en-GB"/>
              </w:rPr>
            </w:pPr>
            <w:r w:rsidRPr="00272F02">
              <w:rPr>
                <w:szCs w:val="20"/>
                <w:lang w:val="en-GB"/>
              </w:rPr>
              <w:t>D</w:t>
            </w:r>
          </w:p>
        </w:tc>
      </w:tr>
      <w:tr w:rsidR="00DB50C7" w:rsidRPr="00272F02" w14:paraId="2A222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AD17AA" w14:textId="77777777" w:rsidR="006601B0" w:rsidRPr="00272F02" w:rsidRDefault="006601B0" w:rsidP="000F340E">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2719307" w14:textId="0F76ECB9" w:rsidR="006601B0" w:rsidRPr="00272F02" w:rsidRDefault="00430F90" w:rsidP="000F340E">
            <w:pPr>
              <w:pStyle w:val="TableCellLeft10pt"/>
              <w:rPr>
                <w:szCs w:val="20"/>
                <w:lang w:val="en-GB"/>
              </w:rPr>
            </w:pPr>
            <w:r w:rsidRPr="00272F02">
              <w:rPr>
                <w:szCs w:val="20"/>
                <w:lang w:val="en-GB"/>
              </w:rPr>
              <w:t>N/A</w:t>
            </w:r>
          </w:p>
        </w:tc>
      </w:tr>
      <w:tr w:rsidR="00DB50C7" w:rsidRPr="00272F02" w14:paraId="5CCDD0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C603C" w14:textId="77777777" w:rsidR="006601B0" w:rsidRPr="00272F02" w:rsidRDefault="006601B0" w:rsidP="000F340E">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934E1F8" w14:textId="4A727FF1" w:rsidR="006601B0" w:rsidRPr="00272F02" w:rsidRDefault="00430F90" w:rsidP="000F340E">
            <w:pPr>
              <w:pStyle w:val="TableCellLeft10pt"/>
              <w:rPr>
                <w:szCs w:val="20"/>
                <w:lang w:val="en-GB"/>
              </w:rPr>
            </w:pPr>
            <w:r w:rsidRPr="00272F02">
              <w:rPr>
                <w:szCs w:val="20"/>
                <w:lang w:val="en-GB"/>
              </w:rPr>
              <w:t>N/A</w:t>
            </w:r>
          </w:p>
        </w:tc>
      </w:tr>
      <w:tr w:rsidR="00DB50C7" w:rsidRPr="00272F02" w14:paraId="591C23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D0C714" w14:textId="77777777" w:rsidR="006601B0" w:rsidRPr="00272F02" w:rsidRDefault="006601B0" w:rsidP="000F340E">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A722C5A" w14:textId="57AB0491" w:rsidR="006601B0" w:rsidRPr="00272F02" w:rsidRDefault="006601B0" w:rsidP="3FAC1DFE">
            <w:pPr>
              <w:pStyle w:val="TableCellLeft10pt"/>
              <w:rPr>
                <w:lang w:val="en-GB"/>
              </w:rPr>
            </w:pPr>
            <w:r w:rsidRPr="00272F02">
              <w:rPr>
                <w:lang w:val="en-GB"/>
              </w:rPr>
              <w:t>Generated</w:t>
            </w:r>
          </w:p>
        </w:tc>
      </w:tr>
      <w:tr w:rsidR="00DB50C7" w:rsidRPr="00272F02" w14:paraId="060730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1550C" w14:textId="77777777" w:rsidR="006601B0" w:rsidRPr="00272F02" w:rsidRDefault="006601B0" w:rsidP="000F340E">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7A87E6F" w14:textId="0FC1C9AD" w:rsidR="006601B0" w:rsidRPr="00272F02" w:rsidRDefault="00430F90" w:rsidP="000F340E">
            <w:pPr>
              <w:pStyle w:val="TableCellLeft10pt"/>
              <w:rPr>
                <w:szCs w:val="20"/>
                <w:lang w:val="en-GB"/>
              </w:rPr>
            </w:pPr>
            <w:r w:rsidRPr="00272F02">
              <w:rPr>
                <w:szCs w:val="20"/>
                <w:lang w:val="en-GB"/>
              </w:rPr>
              <w:t>N/A</w:t>
            </w:r>
          </w:p>
        </w:tc>
      </w:tr>
      <w:tr w:rsidR="00DB50C7" w:rsidRPr="00272F02" w14:paraId="0FADC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D5F5B5" w14:textId="77777777" w:rsidR="006601B0" w:rsidRPr="00272F02" w:rsidRDefault="006601B0" w:rsidP="000F340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7400FE0" w14:textId="262211F1" w:rsidR="006601B0" w:rsidRPr="00272F02" w:rsidRDefault="0085070E" w:rsidP="000F340E">
            <w:pPr>
              <w:pStyle w:val="TableCellLeft10pt"/>
              <w:rPr>
                <w:szCs w:val="20"/>
                <w:lang w:val="en-GB"/>
              </w:rPr>
            </w:pPr>
            <w:r w:rsidRPr="00272F02">
              <w:rPr>
                <w:szCs w:val="20"/>
                <w:lang w:val="en-GB" w:eastAsia="ja-JP"/>
              </w:rPr>
              <w:t xml:space="preserve">Table of </w:t>
            </w:r>
            <w:r w:rsidR="00B57F2B" w:rsidRPr="00272F02">
              <w:rPr>
                <w:szCs w:val="20"/>
                <w:lang w:val="en-GB" w:eastAsia="ja-JP"/>
              </w:rPr>
              <w:t>C</w:t>
            </w:r>
            <w:r w:rsidRPr="00272F02">
              <w:rPr>
                <w:szCs w:val="20"/>
                <w:lang w:val="en-GB" w:eastAsia="ja-JP"/>
              </w:rPr>
              <w:t>ontents</w:t>
            </w:r>
          </w:p>
        </w:tc>
      </w:tr>
      <w:tr w:rsidR="00DB50C7" w:rsidRPr="00272F02" w14:paraId="69E87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0CD28" w14:textId="77777777" w:rsidR="006601B0" w:rsidRPr="00272F02" w:rsidRDefault="006601B0" w:rsidP="000F340E">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B2CF4" w14:textId="426C253D" w:rsidR="006601B0" w:rsidRPr="00272F02" w:rsidRDefault="00430F90" w:rsidP="000F340E">
            <w:pPr>
              <w:pStyle w:val="TableCellLeft10pt"/>
              <w:rPr>
                <w:szCs w:val="20"/>
                <w:lang w:val="en-GB"/>
              </w:rPr>
            </w:pPr>
            <w:r w:rsidRPr="00272F02">
              <w:rPr>
                <w:szCs w:val="20"/>
                <w:lang w:val="en-GB"/>
              </w:rPr>
              <w:t>Text</w:t>
            </w:r>
          </w:p>
        </w:tc>
      </w:tr>
      <w:tr w:rsidR="00DB50C7" w:rsidRPr="00272F02" w14:paraId="47A15F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9E8C9B" w14:textId="77777777" w:rsidR="006601B0" w:rsidRPr="00272F02" w:rsidRDefault="006601B0" w:rsidP="000F340E">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84C7E9" w14:textId="2B412CDB" w:rsidR="006601B0" w:rsidRPr="00272F02" w:rsidRDefault="006601B0" w:rsidP="000F340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17095" w:rsidRPr="00272F02">
              <w:rPr>
                <w:szCs w:val="20"/>
                <w:lang w:val="en-GB" w:eastAsia="ja-JP"/>
              </w:rPr>
              <w:t>Y</w:t>
            </w:r>
            <w:r w:rsidR="00430F90" w:rsidRPr="00272F02">
              <w:rPr>
                <w:szCs w:val="20"/>
                <w:lang w:val="en-GB"/>
              </w:rPr>
              <w:t>es</w:t>
            </w:r>
          </w:p>
          <w:p w14:paraId="0FF618EE" w14:textId="195EAB4E" w:rsidR="006601B0" w:rsidRPr="00272F02" w:rsidRDefault="006601B0" w:rsidP="000F340E">
            <w:pPr>
              <w:pStyle w:val="TableCellLeft10pt"/>
              <w:rPr>
                <w:szCs w:val="20"/>
                <w:lang w:val="en-GB"/>
              </w:rPr>
            </w:pPr>
            <w:r w:rsidRPr="00272F02">
              <w:rPr>
                <w:rStyle w:val="TableCellLeft10ptBoldChar"/>
                <w:szCs w:val="20"/>
              </w:rPr>
              <w:t>Relationship</w:t>
            </w:r>
            <w:r w:rsidRPr="00272F02">
              <w:rPr>
                <w:szCs w:val="20"/>
                <w:lang w:val="en-GB"/>
              </w:rPr>
              <w:t xml:space="preserve">: </w:t>
            </w:r>
            <w:r w:rsidR="00430F90" w:rsidRPr="00272F02">
              <w:rPr>
                <w:szCs w:val="20"/>
                <w:lang w:val="en-GB"/>
              </w:rPr>
              <w:t>N/A</w:t>
            </w:r>
          </w:p>
          <w:p w14:paraId="6F27096C" w14:textId="2149DC74" w:rsidR="006601B0" w:rsidRPr="00272F02" w:rsidRDefault="006601B0" w:rsidP="000F340E">
            <w:pPr>
              <w:pStyle w:val="TableCellLeft10pt"/>
              <w:rPr>
                <w:szCs w:val="20"/>
                <w:lang w:val="en-GB"/>
              </w:rPr>
            </w:pPr>
            <w:r w:rsidRPr="00272F02">
              <w:rPr>
                <w:rStyle w:val="TableCellLeft10ptBoldChar"/>
                <w:szCs w:val="20"/>
              </w:rPr>
              <w:t>Concept</w:t>
            </w:r>
            <w:r w:rsidRPr="00272F02">
              <w:rPr>
                <w:szCs w:val="20"/>
                <w:lang w:val="en-GB"/>
              </w:rPr>
              <w:t xml:space="preserve">: </w:t>
            </w:r>
            <w:r w:rsidR="00430F90" w:rsidRPr="00272F02">
              <w:rPr>
                <w:szCs w:val="20"/>
                <w:lang w:val="en-GB"/>
              </w:rPr>
              <w:t>N/A</w:t>
            </w:r>
          </w:p>
        </w:tc>
      </w:tr>
      <w:tr w:rsidR="00DB50C7" w:rsidRPr="00272F02" w14:paraId="6A6AB2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D7E2A6" w14:textId="70165AD6" w:rsidR="006601B0" w:rsidRPr="00272F02" w:rsidRDefault="0021788E" w:rsidP="614FE646">
            <w:pPr>
              <w:pStyle w:val="TableHeadingTextLeft10pt"/>
            </w:pPr>
            <w:r w:rsidRPr="00272F02">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1EB74C" w14:textId="7E62A572" w:rsidR="006601B0" w:rsidRPr="00272F02" w:rsidRDefault="718A1916" w:rsidP="614FE646">
            <w:pPr>
              <w:pStyle w:val="TableCellLeft10pt"/>
              <w:rPr>
                <w:lang w:val="en-GB"/>
              </w:rPr>
            </w:pPr>
            <w:r w:rsidRPr="00272F02">
              <w:rPr>
                <w:lang w:val="en-GB"/>
              </w:rPr>
              <w:t>N</w:t>
            </w:r>
            <w:r w:rsidR="611395C5" w:rsidRPr="00272F02">
              <w:rPr>
                <w:lang w:val="en-GB" w:eastAsia="ja-JP"/>
              </w:rPr>
              <w:t>o</w:t>
            </w:r>
          </w:p>
        </w:tc>
      </w:tr>
    </w:tbl>
    <w:p w14:paraId="72474472" w14:textId="54450E36" w:rsidR="004A71A8" w:rsidRPr="00272F02" w:rsidRDefault="004A71A8" w:rsidP="614FE646">
      <w:pPr>
        <w:pStyle w:val="Heading1"/>
        <w:rPr>
          <w:rFonts w:cs="Times New Roman"/>
        </w:rPr>
      </w:pPr>
      <w:r w:rsidRPr="00272F02">
        <w:rPr>
          <w:rFonts w:cs="Times New Roman"/>
        </w:rPr>
        <w:t>Protocol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D415377"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319C5A5" w14:textId="77777777" w:rsidR="004A71A8" w:rsidRPr="00272F02" w:rsidRDefault="004A71A8" w:rsidP="004A71A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C02B12" w14:textId="7A6407DF" w:rsidR="004A71A8" w:rsidRPr="00272F02" w:rsidRDefault="00B6146C" w:rsidP="004A71A8">
            <w:pPr>
              <w:pStyle w:val="TableCellLeft10pt"/>
              <w:rPr>
                <w:szCs w:val="20"/>
                <w:lang w:val="en-GB"/>
              </w:rPr>
            </w:pPr>
            <w:r w:rsidRPr="00272F02">
              <w:rPr>
                <w:szCs w:val="20"/>
                <w:lang w:val="en-GB" w:eastAsia="ja-JP"/>
              </w:rPr>
              <w:t xml:space="preserve">1 </w:t>
            </w:r>
            <w:r w:rsidR="00CD3E87" w:rsidRPr="00272F02">
              <w:rPr>
                <w:szCs w:val="20"/>
                <w:lang w:val="en-GB"/>
              </w:rPr>
              <w:t>PROTOCOL SUMMARY</w:t>
            </w:r>
          </w:p>
        </w:tc>
      </w:tr>
      <w:tr w:rsidR="00DB50C7" w:rsidRPr="00272F02" w14:paraId="30524CC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E2BD4DF" w14:textId="77777777" w:rsidR="004A71A8" w:rsidRPr="00272F02" w:rsidRDefault="004A71A8" w:rsidP="004A71A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924448" w14:textId="77777777" w:rsidR="004A71A8" w:rsidRPr="00272F02" w:rsidRDefault="004A71A8" w:rsidP="004A71A8">
            <w:pPr>
              <w:pStyle w:val="TableCellLeft10pt"/>
              <w:rPr>
                <w:szCs w:val="20"/>
                <w:lang w:val="en-GB"/>
              </w:rPr>
            </w:pPr>
            <w:r w:rsidRPr="00272F02">
              <w:rPr>
                <w:szCs w:val="20"/>
                <w:lang w:val="en-GB"/>
              </w:rPr>
              <w:t>Text</w:t>
            </w:r>
          </w:p>
        </w:tc>
      </w:tr>
      <w:tr w:rsidR="00DB50C7" w:rsidRPr="00272F02" w14:paraId="28FE2D2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05776B5" w14:textId="79E7CCBE" w:rsidR="004A71A8" w:rsidRPr="00272F02" w:rsidRDefault="004A71A8" w:rsidP="004A71A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671DB7E" w14:textId="77777777" w:rsidR="004A71A8" w:rsidRPr="00272F02" w:rsidRDefault="004A71A8" w:rsidP="004A71A8">
            <w:pPr>
              <w:pStyle w:val="TableCellLeft10pt"/>
              <w:rPr>
                <w:szCs w:val="20"/>
                <w:lang w:val="en-GB"/>
              </w:rPr>
            </w:pPr>
            <w:r w:rsidRPr="00272F02">
              <w:rPr>
                <w:szCs w:val="20"/>
                <w:lang w:val="en-GB"/>
              </w:rPr>
              <w:t>H</w:t>
            </w:r>
          </w:p>
        </w:tc>
      </w:tr>
      <w:tr w:rsidR="00DB50C7" w:rsidRPr="00272F02" w14:paraId="18AF38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A178D88" w14:textId="77777777" w:rsidR="004A71A8" w:rsidRPr="00272F02" w:rsidRDefault="004A71A8" w:rsidP="004A71A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D7C1D" w14:textId="134D196C" w:rsidR="004A71A8" w:rsidRPr="00272F02" w:rsidRDefault="00C47A80" w:rsidP="004A71A8">
            <w:pPr>
              <w:pStyle w:val="TableCellLeft10pt"/>
              <w:rPr>
                <w:szCs w:val="20"/>
                <w:lang w:val="en-GB"/>
              </w:rPr>
            </w:pPr>
            <w:r w:rsidRPr="00272F02">
              <w:rPr>
                <w:szCs w:val="20"/>
                <w:lang w:val="en-GB"/>
              </w:rPr>
              <w:t>Heading</w:t>
            </w:r>
          </w:p>
        </w:tc>
      </w:tr>
      <w:tr w:rsidR="00DB50C7" w:rsidRPr="00272F02" w14:paraId="35FDE4E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529C3DC" w14:textId="77777777" w:rsidR="004A71A8" w:rsidRPr="00272F02" w:rsidRDefault="004A71A8" w:rsidP="004A71A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E4B9E1E" w14:textId="2E1C3F5E" w:rsidR="004A71A8" w:rsidRPr="00272F02" w:rsidRDefault="004A71A8" w:rsidP="004A71A8">
            <w:pPr>
              <w:pStyle w:val="TableCellLeft10pt"/>
              <w:rPr>
                <w:szCs w:val="20"/>
                <w:lang w:val="en-GB"/>
              </w:rPr>
            </w:pPr>
            <w:r w:rsidRPr="00272F02">
              <w:rPr>
                <w:szCs w:val="20"/>
                <w:lang w:val="en-GB"/>
              </w:rPr>
              <w:t>No text is intended here (</w:t>
            </w:r>
            <w:r w:rsidR="00072CB1" w:rsidRPr="00272F02">
              <w:rPr>
                <w:szCs w:val="20"/>
                <w:lang w:val="en-GB"/>
              </w:rPr>
              <w:t>Heading</w:t>
            </w:r>
            <w:r w:rsidRPr="00272F02">
              <w:rPr>
                <w:szCs w:val="20"/>
                <w:lang w:val="en-GB"/>
              </w:rPr>
              <w:t xml:space="preserve"> only)</w:t>
            </w:r>
          </w:p>
        </w:tc>
      </w:tr>
      <w:tr w:rsidR="00DB50C7" w:rsidRPr="00272F02" w14:paraId="41A8148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424881" w14:textId="77777777" w:rsidR="004A71A8" w:rsidRPr="00272F02" w:rsidRDefault="004A71A8" w:rsidP="004A71A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E4629D" w14:textId="77777777" w:rsidR="004A71A8" w:rsidRPr="00272F02" w:rsidRDefault="004A71A8" w:rsidP="004A71A8">
            <w:pPr>
              <w:pStyle w:val="TableCellLeft10pt"/>
              <w:rPr>
                <w:szCs w:val="20"/>
                <w:lang w:val="en-GB"/>
              </w:rPr>
            </w:pPr>
            <w:r w:rsidRPr="00272F02">
              <w:rPr>
                <w:szCs w:val="20"/>
                <w:lang w:val="en-GB"/>
              </w:rPr>
              <w:t>Required</w:t>
            </w:r>
          </w:p>
        </w:tc>
      </w:tr>
      <w:tr w:rsidR="00DB50C7" w:rsidRPr="00272F02" w14:paraId="09074753"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2748D1" w14:textId="77777777" w:rsidR="004A71A8" w:rsidRPr="00272F02" w:rsidRDefault="004A71A8" w:rsidP="004A71A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6215D5B" w14:textId="7A38DF99" w:rsidR="004A71A8" w:rsidRPr="00272F02" w:rsidRDefault="00D56623" w:rsidP="004A71A8">
            <w:pPr>
              <w:pStyle w:val="TableCellLeft10pt"/>
              <w:rPr>
                <w:szCs w:val="20"/>
                <w:lang w:val="en-GB"/>
              </w:rPr>
            </w:pPr>
            <w:r w:rsidRPr="00272F02">
              <w:rPr>
                <w:szCs w:val="20"/>
                <w:lang w:val="en-GB"/>
              </w:rPr>
              <w:t>One to one</w:t>
            </w:r>
          </w:p>
        </w:tc>
      </w:tr>
      <w:tr w:rsidR="00DB50C7" w:rsidRPr="00272F02" w14:paraId="55293CF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47F7C4" w14:textId="77777777" w:rsidR="004A71A8" w:rsidRPr="00272F02" w:rsidRDefault="004A71A8" w:rsidP="004A71A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EF91862" w14:textId="27F928DB" w:rsidR="004A71A8" w:rsidRPr="00272F02" w:rsidRDefault="00C47A80" w:rsidP="004A71A8">
            <w:pPr>
              <w:pStyle w:val="TableCellLeft10pt"/>
              <w:rPr>
                <w:szCs w:val="20"/>
                <w:lang w:val="en-GB"/>
              </w:rPr>
            </w:pPr>
            <w:r w:rsidRPr="00272F02">
              <w:rPr>
                <w:szCs w:val="20"/>
                <w:lang w:val="en-GB"/>
              </w:rPr>
              <w:t xml:space="preserve">1 </w:t>
            </w:r>
          </w:p>
        </w:tc>
      </w:tr>
      <w:tr w:rsidR="00DB50C7" w:rsidRPr="00272F02" w14:paraId="34DE33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144B8D0" w14:textId="77777777" w:rsidR="004A71A8" w:rsidRPr="00272F02" w:rsidRDefault="004A71A8" w:rsidP="00EE1A34">
            <w:pPr>
              <w:pStyle w:val="TableHeadingTextLeft10pt"/>
              <w:rPr>
                <w:szCs w:val="20"/>
                <w:lang w:val="en-GB"/>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472D83C" w14:textId="6677DE5F" w:rsidR="004A71A8" w:rsidRPr="00272F02" w:rsidRDefault="00CD3E87" w:rsidP="00910BB6">
            <w:pPr>
              <w:pStyle w:val="TableCellLeft10pt"/>
              <w:rPr>
                <w:szCs w:val="20"/>
                <w:lang w:val="en-GB"/>
              </w:rPr>
            </w:pPr>
            <w:r w:rsidRPr="00272F02">
              <w:rPr>
                <w:szCs w:val="20"/>
                <w:lang w:val="en-GB"/>
              </w:rPr>
              <w:t>PROTOCOL SUMMARY</w:t>
            </w:r>
          </w:p>
        </w:tc>
      </w:tr>
      <w:tr w:rsidR="00DB50C7" w:rsidRPr="00272F02" w14:paraId="0CD98CA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B57E34A" w14:textId="77777777" w:rsidR="004A71A8" w:rsidRPr="00272F02" w:rsidRDefault="004A71A8" w:rsidP="004A71A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B768A0" w14:textId="5497F948" w:rsidR="004A71A8" w:rsidRPr="00272F02" w:rsidRDefault="004A71A8" w:rsidP="004A71A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D56623" w:rsidRPr="00272F02">
              <w:rPr>
                <w:szCs w:val="20"/>
                <w:lang w:val="en-GB"/>
              </w:rPr>
              <w:t>No</w:t>
            </w:r>
          </w:p>
          <w:p w14:paraId="68357453" w14:textId="1318D2C7" w:rsidR="004A71A8" w:rsidRPr="00272F02" w:rsidRDefault="004A71A8" w:rsidP="004A71A8">
            <w:pPr>
              <w:pStyle w:val="TableCellLeft10pt"/>
              <w:rPr>
                <w:szCs w:val="20"/>
                <w:lang w:val="en-GB"/>
              </w:rPr>
            </w:pPr>
            <w:r w:rsidRPr="00272F02">
              <w:rPr>
                <w:rStyle w:val="TableCellLeft10ptBoldChar"/>
                <w:szCs w:val="20"/>
              </w:rPr>
              <w:t>Relationship</w:t>
            </w:r>
            <w:r w:rsidRPr="00272F02">
              <w:rPr>
                <w:szCs w:val="20"/>
                <w:lang w:val="en-GB"/>
              </w:rPr>
              <w:t xml:space="preserve">: </w:t>
            </w:r>
            <w:r w:rsidR="00EE1A34" w:rsidRPr="00272F02">
              <w:rPr>
                <w:szCs w:val="20"/>
                <w:lang w:val="en-GB" w:eastAsia="ja-JP"/>
              </w:rPr>
              <w:t xml:space="preserve">Table </w:t>
            </w:r>
            <w:r w:rsidR="006D525B" w:rsidRPr="00272F02">
              <w:rPr>
                <w:szCs w:val="20"/>
                <w:lang w:val="en-GB" w:eastAsia="ja-JP"/>
              </w:rPr>
              <w:t>of Contents</w:t>
            </w:r>
          </w:p>
          <w:p w14:paraId="65BC88D0" w14:textId="00CD409E" w:rsidR="004A71A8" w:rsidRPr="00272F02" w:rsidRDefault="004A71A8" w:rsidP="004A71A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3187B2A"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0F5842A" w14:textId="52F82DF4" w:rsidR="004A71A8" w:rsidRPr="00272F02" w:rsidRDefault="0021788E" w:rsidP="004A71A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DBFA27" w14:textId="3F808F67" w:rsidR="004A71A8" w:rsidRPr="00272F02" w:rsidRDefault="00D56623" w:rsidP="004A71A8">
            <w:pPr>
              <w:pStyle w:val="TableCellLeft10pt"/>
              <w:rPr>
                <w:szCs w:val="20"/>
                <w:lang w:val="en-GB"/>
              </w:rPr>
            </w:pPr>
            <w:r w:rsidRPr="00272F02">
              <w:rPr>
                <w:szCs w:val="20"/>
                <w:lang w:val="en-GB"/>
              </w:rPr>
              <w:t>No</w:t>
            </w:r>
          </w:p>
        </w:tc>
      </w:tr>
    </w:tbl>
    <w:p w14:paraId="6D39E1A8" w14:textId="77777777" w:rsidR="004A71A8" w:rsidRPr="00272F02" w:rsidRDefault="004A71A8" w:rsidP="004A71A8">
      <w:pPr>
        <w:rPr>
          <w:sz w:val="20"/>
          <w:szCs w:val="20"/>
        </w:rPr>
      </w:pPr>
    </w:p>
    <w:p w14:paraId="32DE0E74" w14:textId="77777777" w:rsidR="00A100AE" w:rsidRPr="00272F02" w:rsidRDefault="00A100AE" w:rsidP="007A78AC">
      <w:pPr>
        <w:pStyle w:val="Heading2"/>
        <w:rPr>
          <w:rFonts w:cs="Times New Roman"/>
        </w:rPr>
      </w:pPr>
      <w:r w:rsidRPr="00272F02">
        <w:rPr>
          <w:rFonts w:cs="Times New Roman"/>
        </w:rPr>
        <w:t>Protocol Synopsis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6627F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DD42FF" w14:textId="77777777" w:rsidR="00A100AE" w:rsidRPr="00272F02" w:rsidRDefault="00A100AE" w:rsidP="00796AF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5FF5B9" w14:textId="77777777" w:rsidR="00A100AE" w:rsidRPr="00272F02" w:rsidRDefault="00A100AE" w:rsidP="00796AF5">
            <w:pPr>
              <w:pStyle w:val="TableCellLeft10pt"/>
              <w:rPr>
                <w:szCs w:val="20"/>
                <w:lang w:val="en-GB"/>
              </w:rPr>
            </w:pPr>
            <w:bookmarkStart w:id="64" w:name="Protocol_Synopsis_Protocol_Title"/>
            <w:r w:rsidRPr="00272F02">
              <w:rPr>
                <w:szCs w:val="20"/>
                <w:lang w:val="en-GB"/>
              </w:rPr>
              <w:t xml:space="preserve">1.1 Protocol </w:t>
            </w:r>
            <w:bookmarkEnd w:id="64"/>
            <w:r w:rsidRPr="00272F02">
              <w:rPr>
                <w:szCs w:val="20"/>
                <w:lang w:val="en-GB"/>
              </w:rPr>
              <w:t>Synopsis</w:t>
            </w:r>
          </w:p>
        </w:tc>
      </w:tr>
      <w:tr w:rsidR="00DB50C7" w:rsidRPr="00272F02" w14:paraId="452AE9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E44F3" w14:textId="77777777" w:rsidR="00A100AE" w:rsidRPr="00272F02" w:rsidRDefault="00A100AE" w:rsidP="00796AF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37F7D0" w14:textId="77777777" w:rsidR="00A100AE" w:rsidRPr="00272F02" w:rsidRDefault="00A100AE" w:rsidP="00796AF5">
            <w:pPr>
              <w:pStyle w:val="TableCellLeft10pt"/>
              <w:rPr>
                <w:szCs w:val="20"/>
                <w:lang w:val="en-GB"/>
              </w:rPr>
            </w:pPr>
            <w:r w:rsidRPr="00272F02">
              <w:rPr>
                <w:szCs w:val="20"/>
                <w:lang w:val="en-GB"/>
              </w:rPr>
              <w:t>Text</w:t>
            </w:r>
          </w:p>
        </w:tc>
      </w:tr>
      <w:tr w:rsidR="00DB50C7" w:rsidRPr="00272F02" w14:paraId="5AA36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CDB05" w14:textId="43D3882A" w:rsidR="00A100AE" w:rsidRPr="00272F02" w:rsidRDefault="00A100AE" w:rsidP="00796AF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AB031E" w14:textId="77777777" w:rsidR="00A100AE" w:rsidRPr="00272F02" w:rsidRDefault="00A100AE" w:rsidP="00796AF5">
            <w:pPr>
              <w:pStyle w:val="TableCellLeft10pt"/>
              <w:rPr>
                <w:szCs w:val="20"/>
                <w:lang w:val="en-GB"/>
              </w:rPr>
            </w:pPr>
            <w:r w:rsidRPr="00272F02">
              <w:rPr>
                <w:szCs w:val="20"/>
                <w:lang w:val="en-GB"/>
              </w:rPr>
              <w:t>H</w:t>
            </w:r>
          </w:p>
        </w:tc>
      </w:tr>
      <w:tr w:rsidR="00DB50C7" w:rsidRPr="00272F02" w14:paraId="54A69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6458F" w14:textId="77777777" w:rsidR="00A100AE" w:rsidRPr="00272F02" w:rsidRDefault="00A100AE" w:rsidP="00796AF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667514B" w14:textId="34DF54B1" w:rsidR="00A100AE" w:rsidRPr="00272F02" w:rsidRDefault="00A100AE" w:rsidP="00796AF5">
            <w:pPr>
              <w:pStyle w:val="TableCellLeft10pt"/>
              <w:rPr>
                <w:szCs w:val="20"/>
                <w:lang w:val="en-GB"/>
              </w:rPr>
            </w:pPr>
            <w:r w:rsidRPr="00272F02">
              <w:rPr>
                <w:szCs w:val="20"/>
                <w:lang w:val="en-GB"/>
              </w:rPr>
              <w:t>Head</w:t>
            </w:r>
            <w:r w:rsidR="00F3582F" w:rsidRPr="00272F02">
              <w:rPr>
                <w:szCs w:val="20"/>
                <w:lang w:val="en-GB"/>
              </w:rPr>
              <w:t>ing</w:t>
            </w:r>
          </w:p>
        </w:tc>
      </w:tr>
      <w:tr w:rsidR="00DB50C7" w:rsidRPr="00272F02" w14:paraId="1B975D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B0869" w14:textId="77777777" w:rsidR="00A100AE" w:rsidRPr="00272F02" w:rsidRDefault="00A100AE" w:rsidP="00796AF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3E7345" w14:textId="165A2992" w:rsidR="00A100AE" w:rsidRPr="00272F02" w:rsidRDefault="00A100AE" w:rsidP="00796AF5">
            <w:pPr>
              <w:pStyle w:val="TableCellLeft10pt"/>
              <w:rPr>
                <w:szCs w:val="20"/>
                <w:lang w:val="en-GB"/>
              </w:rPr>
            </w:pPr>
            <w:r w:rsidRPr="00272F02">
              <w:rPr>
                <w:szCs w:val="20"/>
                <w:lang w:val="en-GB"/>
              </w:rPr>
              <w:t>The protocol synopsis is a short summary of the key points of the trial.</w:t>
            </w:r>
            <w:r w:rsidR="002A3A28" w:rsidRPr="00272F02">
              <w:rPr>
                <w:szCs w:val="20"/>
                <w:lang w:val="en-GB" w:eastAsia="ja-JP"/>
              </w:rPr>
              <w:t xml:space="preserve"> In order to keep the synopsis brief, cross references to full details in the main body of the protocol are acceptable.</w:t>
            </w:r>
          </w:p>
          <w:p w14:paraId="16D8F0B7" w14:textId="3A5AC4FB" w:rsidR="00A100AE" w:rsidRPr="00272F02" w:rsidRDefault="00A100AE" w:rsidP="00796AF5">
            <w:pPr>
              <w:pStyle w:val="TableCellLeft10pt"/>
              <w:rPr>
                <w:szCs w:val="20"/>
                <w:lang w:val="en-GB"/>
              </w:rPr>
            </w:pPr>
            <w:r w:rsidRPr="00272F02">
              <w:rPr>
                <w:szCs w:val="20"/>
                <w:lang w:val="en-GB"/>
              </w:rPr>
              <w:t>No text is intended here (</w:t>
            </w:r>
            <w:r w:rsidR="00AB1214" w:rsidRPr="00272F02">
              <w:rPr>
                <w:szCs w:val="20"/>
                <w:lang w:val="en-GB" w:eastAsia="ja-JP"/>
              </w:rPr>
              <w:t>h</w:t>
            </w:r>
            <w:r w:rsidR="00072CB1" w:rsidRPr="00272F02">
              <w:rPr>
                <w:szCs w:val="20"/>
                <w:lang w:val="en-GB"/>
              </w:rPr>
              <w:t>eading</w:t>
            </w:r>
            <w:r w:rsidRPr="00272F02">
              <w:rPr>
                <w:szCs w:val="20"/>
                <w:lang w:val="en-GB"/>
              </w:rPr>
              <w:t xml:space="preserve"> only).</w:t>
            </w:r>
          </w:p>
        </w:tc>
      </w:tr>
      <w:tr w:rsidR="00DB50C7" w:rsidRPr="00272F02" w14:paraId="47E44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E5C487" w14:textId="77777777" w:rsidR="00A100AE" w:rsidRPr="00272F02" w:rsidRDefault="00A100AE" w:rsidP="00796AF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13FAB" w14:textId="77777777" w:rsidR="00A100AE" w:rsidRPr="00272F02" w:rsidRDefault="00A100AE" w:rsidP="00796AF5">
            <w:pPr>
              <w:pStyle w:val="TableCellLeft10pt"/>
              <w:rPr>
                <w:szCs w:val="20"/>
                <w:lang w:val="en-GB"/>
              </w:rPr>
            </w:pPr>
            <w:r w:rsidRPr="00272F02">
              <w:rPr>
                <w:szCs w:val="20"/>
                <w:lang w:val="en-GB"/>
              </w:rPr>
              <w:t xml:space="preserve">Required </w:t>
            </w:r>
          </w:p>
        </w:tc>
      </w:tr>
      <w:tr w:rsidR="00DB50C7" w:rsidRPr="00272F02" w14:paraId="245C42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EBFC5" w14:textId="77777777" w:rsidR="00A100AE" w:rsidRPr="00272F02" w:rsidRDefault="00A100AE" w:rsidP="00796AF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2FAF13" w14:textId="0CB71541" w:rsidR="00A100AE" w:rsidRPr="00272F02" w:rsidRDefault="00267362" w:rsidP="00796AF5">
            <w:pPr>
              <w:pStyle w:val="TableCellLeft10pt"/>
              <w:rPr>
                <w:szCs w:val="20"/>
                <w:lang w:val="en-GB"/>
              </w:rPr>
            </w:pPr>
            <w:r w:rsidRPr="00272F02">
              <w:rPr>
                <w:szCs w:val="20"/>
                <w:lang w:val="en-GB"/>
              </w:rPr>
              <w:t>One to one</w:t>
            </w:r>
          </w:p>
        </w:tc>
      </w:tr>
      <w:tr w:rsidR="00DB50C7" w:rsidRPr="00272F02" w14:paraId="0570D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7C40BE" w14:textId="77777777" w:rsidR="00A100AE" w:rsidRPr="00272F02" w:rsidRDefault="00A100AE" w:rsidP="00796AF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3CC7351" w14:textId="2C7E49BF" w:rsidR="00A100AE" w:rsidRPr="00272F02" w:rsidRDefault="00C23A5A" w:rsidP="00796AF5">
            <w:pPr>
              <w:pStyle w:val="TableCellLeft10pt"/>
              <w:rPr>
                <w:szCs w:val="20"/>
                <w:lang w:val="en-GB"/>
              </w:rPr>
            </w:pPr>
            <w:r w:rsidRPr="00272F02">
              <w:rPr>
                <w:szCs w:val="20"/>
                <w:lang w:val="en-GB"/>
              </w:rPr>
              <w:t>1.1</w:t>
            </w:r>
          </w:p>
        </w:tc>
      </w:tr>
      <w:tr w:rsidR="00DB50C7" w:rsidRPr="00272F02" w14:paraId="1EABB2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85E51" w14:textId="77777777" w:rsidR="00A100AE" w:rsidRPr="00272F02" w:rsidRDefault="00A100AE" w:rsidP="00796AF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4B714F5" w14:textId="66B70C64" w:rsidR="00A100AE" w:rsidRPr="00272F02" w:rsidRDefault="00A100AE" w:rsidP="00796AF5">
            <w:pPr>
              <w:pStyle w:val="TableCellLeft10pt"/>
              <w:rPr>
                <w:szCs w:val="20"/>
                <w:lang w:val="en-GB"/>
              </w:rPr>
            </w:pPr>
            <w:r w:rsidRPr="00272F02">
              <w:rPr>
                <w:szCs w:val="20"/>
                <w:lang w:val="en-GB"/>
              </w:rPr>
              <w:t>Protocol Synopsis</w:t>
            </w:r>
          </w:p>
        </w:tc>
      </w:tr>
      <w:tr w:rsidR="00DB50C7" w:rsidRPr="00272F02" w14:paraId="3C355C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B7026" w14:textId="77777777" w:rsidR="00A100AE" w:rsidRPr="00272F02" w:rsidRDefault="00A100AE" w:rsidP="00796AF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6A3533" w14:textId="3BEB5C2C" w:rsidR="00A100AE" w:rsidRPr="00272F02" w:rsidRDefault="00A100AE" w:rsidP="00796AF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F3582F" w:rsidRPr="00272F02">
              <w:rPr>
                <w:szCs w:val="20"/>
                <w:lang w:val="en-GB"/>
              </w:rPr>
              <w:t>No</w:t>
            </w:r>
          </w:p>
          <w:p w14:paraId="4187C5BC" w14:textId="64C1830B" w:rsidR="00A100AE" w:rsidRPr="00272F02" w:rsidRDefault="00A100AE" w:rsidP="00796AF5">
            <w:pPr>
              <w:pStyle w:val="TableCellLeft10pt"/>
              <w:rPr>
                <w:szCs w:val="20"/>
                <w:lang w:val="en-GB"/>
              </w:rPr>
            </w:pPr>
            <w:r w:rsidRPr="00272F02">
              <w:rPr>
                <w:rStyle w:val="TableCellLeft10ptBoldChar"/>
                <w:szCs w:val="20"/>
              </w:rPr>
              <w:t>Relationship</w:t>
            </w:r>
            <w:r w:rsidRPr="00272F02">
              <w:rPr>
                <w:szCs w:val="20"/>
                <w:lang w:val="en-GB"/>
              </w:rPr>
              <w:t>:</w:t>
            </w:r>
            <w:r w:rsidR="00C23A5A" w:rsidRPr="00272F02" w:rsidDel="00B5728D">
              <w:rPr>
                <w:szCs w:val="20"/>
                <w:lang w:val="en-GB"/>
              </w:rPr>
              <w:t xml:space="preserve">1 </w:t>
            </w:r>
            <w:r w:rsidR="00CD3E87" w:rsidRPr="00272F02">
              <w:rPr>
                <w:szCs w:val="20"/>
                <w:lang w:val="en-GB"/>
              </w:rPr>
              <w:t>PROTOCOL SUMMARY</w:t>
            </w:r>
            <w:r w:rsidR="00AB2E20" w:rsidRPr="00272F02">
              <w:rPr>
                <w:szCs w:val="20"/>
                <w:lang w:val="en-GB"/>
              </w:rPr>
              <w:t xml:space="preserve"> </w:t>
            </w:r>
            <w:r w:rsidR="00AB2E20" w:rsidRPr="00272F02" w:rsidDel="00B5728D">
              <w:rPr>
                <w:szCs w:val="20"/>
                <w:lang w:val="en-GB"/>
              </w:rPr>
              <w:t>and Table of Contents</w:t>
            </w:r>
          </w:p>
          <w:p w14:paraId="10B99FD5" w14:textId="53705141" w:rsidR="00A100AE" w:rsidRPr="00272F02" w:rsidRDefault="00A100AE" w:rsidP="00796AF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2695E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2609AB" w14:textId="444A6731" w:rsidR="00A100AE" w:rsidRPr="00272F02" w:rsidRDefault="0021788E" w:rsidP="00796AF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C4DDECE" w14:textId="66DA5754" w:rsidR="00A100AE" w:rsidRPr="00272F02" w:rsidRDefault="00D56623" w:rsidP="00796AF5">
            <w:pPr>
              <w:pStyle w:val="TableCellLeft10pt"/>
              <w:rPr>
                <w:szCs w:val="20"/>
                <w:lang w:val="en-GB"/>
              </w:rPr>
            </w:pPr>
            <w:r w:rsidRPr="00272F02">
              <w:rPr>
                <w:szCs w:val="20"/>
                <w:lang w:val="en-GB"/>
              </w:rPr>
              <w:t>No</w:t>
            </w:r>
          </w:p>
        </w:tc>
      </w:tr>
    </w:tbl>
    <w:p w14:paraId="0F4AE58F" w14:textId="77777777" w:rsidR="00A100AE" w:rsidRDefault="00A100AE" w:rsidP="00A100AE">
      <w:pPr>
        <w:rPr>
          <w:rFonts w:eastAsiaTheme="minorEastAsia"/>
          <w:sz w:val="20"/>
          <w:szCs w:val="20"/>
          <w:lang w:eastAsia="ja-JP"/>
        </w:rPr>
      </w:pPr>
    </w:p>
    <w:p w14:paraId="1DA7050C" w14:textId="1BB85A20" w:rsidR="00272F02" w:rsidRPr="00FF3C43" w:rsidRDefault="00272F02" w:rsidP="00FF3C43">
      <w:pPr>
        <w:pStyle w:val="Heading3"/>
        <w:rPr>
          <w:lang w:eastAsia="ja-JP"/>
        </w:rPr>
      </w:pPr>
      <w:r w:rsidRPr="00272F02">
        <w:rPr>
          <w:lang w:eastAsia="ja-JP"/>
        </w:rPr>
        <w:t>Primary and Secondary Objectives and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C8B79F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554C95" w14:textId="77777777" w:rsidR="00A100AE" w:rsidRPr="00272F02" w:rsidRDefault="00A100AE" w:rsidP="00BD36A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E67BB5C" w14:textId="618C3077" w:rsidR="00A100AE" w:rsidRPr="00272F02" w:rsidRDefault="008D5204" w:rsidP="00BD36A1">
            <w:pPr>
              <w:pStyle w:val="TableCellLeft10pt"/>
              <w:rPr>
                <w:szCs w:val="20"/>
                <w:lang w:val="en-GB"/>
              </w:rPr>
            </w:pPr>
            <w:r w:rsidRPr="00272F02">
              <w:rPr>
                <w:szCs w:val="20"/>
                <w:lang w:val="en-GB"/>
              </w:rPr>
              <w:t>1.1.1</w:t>
            </w:r>
            <w:r w:rsidR="00C23A5A" w:rsidRPr="00272F02">
              <w:rPr>
                <w:szCs w:val="20"/>
                <w:lang w:val="en-GB"/>
              </w:rPr>
              <w:t xml:space="preserve"> </w:t>
            </w:r>
            <w:r w:rsidRPr="00272F02">
              <w:rPr>
                <w:szCs w:val="20"/>
                <w:lang w:val="en-GB"/>
              </w:rPr>
              <w:t xml:space="preserve">Primary and Secondary </w:t>
            </w:r>
            <w:r w:rsidR="0037246C" w:rsidRPr="00272F02">
              <w:rPr>
                <w:szCs w:val="20"/>
                <w:lang w:val="en-GB"/>
              </w:rPr>
              <w:t>Objectives</w:t>
            </w:r>
            <w:r w:rsidRPr="00272F02">
              <w:rPr>
                <w:szCs w:val="20"/>
                <w:lang w:val="en-GB"/>
              </w:rPr>
              <w:t xml:space="preserve"> </w:t>
            </w:r>
            <w:r w:rsidR="0037246C" w:rsidRPr="00272F02">
              <w:rPr>
                <w:szCs w:val="20"/>
                <w:lang w:val="en-GB"/>
              </w:rPr>
              <w:t>and</w:t>
            </w:r>
            <w:r w:rsidRPr="00272F02">
              <w:rPr>
                <w:szCs w:val="20"/>
                <w:lang w:val="en-GB"/>
              </w:rPr>
              <w:t xml:space="preserve"> Estimand</w:t>
            </w:r>
            <w:r w:rsidR="0037246C" w:rsidRPr="00272F02">
              <w:rPr>
                <w:szCs w:val="20"/>
                <w:lang w:val="en-GB"/>
              </w:rPr>
              <w:t>s</w:t>
            </w:r>
          </w:p>
        </w:tc>
      </w:tr>
      <w:tr w:rsidR="00DB50C7" w:rsidRPr="00272F02" w14:paraId="33CEED4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DD38FE9" w14:textId="77777777" w:rsidR="00A100AE" w:rsidRPr="00272F02" w:rsidRDefault="00A100AE" w:rsidP="00BD36A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44D5E7" w14:textId="77777777" w:rsidR="00A100AE" w:rsidRPr="00272F02" w:rsidRDefault="00A100AE" w:rsidP="00BD36A1">
            <w:pPr>
              <w:pStyle w:val="TableCellLeft10pt"/>
              <w:rPr>
                <w:szCs w:val="20"/>
                <w:lang w:val="en-GB"/>
              </w:rPr>
            </w:pPr>
            <w:r w:rsidRPr="00272F02">
              <w:rPr>
                <w:szCs w:val="20"/>
                <w:lang w:val="en-GB"/>
              </w:rPr>
              <w:t>Text</w:t>
            </w:r>
          </w:p>
        </w:tc>
      </w:tr>
      <w:tr w:rsidR="00DB50C7" w:rsidRPr="00272F02" w14:paraId="3A22DEF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471F8B7" w14:textId="2B719F8A" w:rsidR="00A100AE" w:rsidRPr="00272F02" w:rsidRDefault="00A100AE" w:rsidP="00BD36A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4D3C" w14:textId="77777777" w:rsidR="00A100AE" w:rsidRPr="00272F02" w:rsidRDefault="00A100AE" w:rsidP="00BD36A1">
            <w:pPr>
              <w:pStyle w:val="TableCellLeft10pt"/>
              <w:rPr>
                <w:szCs w:val="20"/>
                <w:lang w:val="en-GB"/>
              </w:rPr>
            </w:pPr>
            <w:r w:rsidRPr="00272F02">
              <w:rPr>
                <w:szCs w:val="20"/>
                <w:lang w:val="en-GB"/>
              </w:rPr>
              <w:t>H</w:t>
            </w:r>
          </w:p>
        </w:tc>
      </w:tr>
      <w:tr w:rsidR="00DB50C7" w:rsidRPr="00272F02" w14:paraId="3C237D8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CFD62F" w14:textId="77777777" w:rsidR="00A100AE" w:rsidRPr="00272F02" w:rsidRDefault="00A100AE" w:rsidP="00BD36A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E58B4F8" w14:textId="77777777" w:rsidR="00A100AE" w:rsidRPr="00272F02" w:rsidRDefault="00A100AE" w:rsidP="00BD36A1">
            <w:pPr>
              <w:pStyle w:val="TableCellLeft10pt"/>
              <w:rPr>
                <w:szCs w:val="20"/>
                <w:lang w:val="en-GB"/>
              </w:rPr>
            </w:pPr>
            <w:r w:rsidRPr="00272F02">
              <w:rPr>
                <w:szCs w:val="20"/>
                <w:lang w:val="en-GB"/>
              </w:rPr>
              <w:t>Heading</w:t>
            </w:r>
          </w:p>
        </w:tc>
      </w:tr>
      <w:tr w:rsidR="00DB50C7" w:rsidRPr="00272F02" w14:paraId="3FE835A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92E840" w14:textId="77777777" w:rsidR="00A100AE" w:rsidRPr="00272F02" w:rsidRDefault="4817CA86" w:rsidP="4817CA86">
            <w:pPr>
              <w:pStyle w:val="TableHeadingTextLeft10pt"/>
              <w:rPr>
                <w:lang w:val="de-DE"/>
              </w:rPr>
            </w:pPr>
            <w:commentRangeStart w:id="65"/>
            <w:commentRangeStart w:id="66"/>
            <w:r w:rsidRPr="4817CA86">
              <w:rPr>
                <w:lang w:val="de-DE"/>
              </w:rPr>
              <w:t>User Guidance</w:t>
            </w:r>
            <w:commentRangeEnd w:id="65"/>
            <w:r w:rsidR="00A100AE">
              <w:commentReference w:id="65"/>
            </w:r>
            <w:commentRangeEnd w:id="66"/>
            <w:r w:rsidR="007B6CAF">
              <w:rPr>
                <w:rStyle w:val="CommentReference"/>
                <w:rFonts w:eastAsia="Times New Roman"/>
                <w:b w:val="0"/>
              </w:rPr>
              <w:commentReference w:id="66"/>
            </w:r>
          </w:p>
        </w:tc>
        <w:tc>
          <w:tcPr>
            <w:tcW w:w="3751" w:type="pct"/>
            <w:tcBorders>
              <w:top w:val="single" w:sz="4" w:space="0" w:color="auto"/>
              <w:left w:val="single" w:sz="4" w:space="0" w:color="auto"/>
              <w:bottom w:val="single" w:sz="4" w:space="0" w:color="auto"/>
              <w:right w:val="single" w:sz="4" w:space="0" w:color="auto"/>
            </w:tcBorders>
          </w:tcPr>
          <w:p w14:paraId="3FB50A19" w14:textId="77777777" w:rsidR="00AF4B99" w:rsidRPr="00272F02" w:rsidRDefault="00AF4B99" w:rsidP="00AF4B99">
            <w:pPr>
              <w:pStyle w:val="TableHeadingTextLeft10pt"/>
              <w:rPr>
                <w:b w:val="0"/>
                <w:szCs w:val="20"/>
                <w:lang w:val="en-GB"/>
              </w:rPr>
            </w:pPr>
            <w:r w:rsidRPr="00272F02">
              <w:rPr>
                <w:b w:val="0"/>
                <w:szCs w:val="20"/>
                <w:lang w:val="en-GB"/>
              </w:rPr>
              <w:t xml:space="preserve">Summarise the primary and secondary objectives and any associated estimands in natural, nontechnical (layperson) language. </w:t>
            </w:r>
          </w:p>
          <w:p w14:paraId="1F51481C" w14:textId="77777777" w:rsidR="00AF4B99" w:rsidRPr="00272F02" w:rsidRDefault="00AF4B99" w:rsidP="00AF4B99">
            <w:pPr>
              <w:pStyle w:val="TableHeadingTextLeft10pt"/>
              <w:rPr>
                <w:b w:val="0"/>
                <w:szCs w:val="20"/>
                <w:lang w:val="en-GB"/>
              </w:rPr>
            </w:pPr>
            <w:r w:rsidRPr="00272F02">
              <w:rPr>
                <w:b w:val="0"/>
                <w:szCs w:val="20"/>
                <w:lang w:val="en-GB"/>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0C482AA6" w14:textId="77777777" w:rsidR="00AF4B99" w:rsidRPr="00272F02" w:rsidRDefault="00AF4B99" w:rsidP="00AF4B99">
            <w:pPr>
              <w:pStyle w:val="TableHeadingTextLeft10pt"/>
              <w:rPr>
                <w:b w:val="0"/>
                <w:szCs w:val="20"/>
                <w:lang w:val="en-GB"/>
              </w:rPr>
            </w:pPr>
            <w:r w:rsidRPr="00272F02">
              <w:rPr>
                <w:b w:val="0"/>
                <w:szCs w:val="20"/>
                <w:lang w:val="en-GB"/>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76E4BB09" w14:textId="176357DC" w:rsidR="00A100AE" w:rsidRPr="00272F02" w:rsidRDefault="00AF4B99" w:rsidP="00AF4B99">
            <w:pPr>
              <w:pStyle w:val="TableCellLeft10pt"/>
              <w:rPr>
                <w:szCs w:val="20"/>
                <w:lang w:val="en-GB"/>
              </w:rPr>
            </w:pPr>
            <w:r w:rsidRPr="00272F02">
              <w:rPr>
                <w:szCs w:val="20"/>
                <w:lang w:val="en-GB"/>
              </w:rPr>
              <w:t xml:space="preserve">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 </w:t>
            </w:r>
          </w:p>
        </w:tc>
      </w:tr>
      <w:tr w:rsidR="00DB50C7" w:rsidRPr="00272F02" w14:paraId="3A3D8B1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5F9C17" w14:textId="77777777" w:rsidR="00A100AE" w:rsidRPr="00272F02" w:rsidRDefault="00A100AE" w:rsidP="00BD36A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F3F652" w14:textId="77777777" w:rsidR="00A100AE" w:rsidRPr="00272F02" w:rsidRDefault="00A100AE" w:rsidP="00BD36A1">
            <w:pPr>
              <w:pStyle w:val="TableCellLeft10pt"/>
              <w:rPr>
                <w:szCs w:val="20"/>
                <w:lang w:val="en-GB"/>
              </w:rPr>
            </w:pPr>
            <w:r w:rsidRPr="00272F02">
              <w:rPr>
                <w:szCs w:val="20"/>
                <w:lang w:val="en-GB"/>
              </w:rPr>
              <w:t>Required</w:t>
            </w:r>
          </w:p>
        </w:tc>
      </w:tr>
      <w:tr w:rsidR="00DB50C7" w:rsidRPr="00272F02" w14:paraId="09E9054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0CFEDD" w14:textId="77777777" w:rsidR="00A100AE" w:rsidRPr="00272F02" w:rsidRDefault="00A100AE" w:rsidP="00BD36A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A4F83" w14:textId="592E4C3E" w:rsidR="00A100AE" w:rsidRPr="00272F02" w:rsidRDefault="00267362" w:rsidP="00BD36A1">
            <w:pPr>
              <w:pStyle w:val="TableCellLeft10pt"/>
              <w:rPr>
                <w:szCs w:val="20"/>
                <w:lang w:val="en-GB"/>
              </w:rPr>
            </w:pPr>
            <w:r w:rsidRPr="00272F02">
              <w:rPr>
                <w:szCs w:val="20"/>
                <w:lang w:val="en-GB"/>
              </w:rPr>
              <w:t>One to one</w:t>
            </w:r>
          </w:p>
        </w:tc>
      </w:tr>
      <w:tr w:rsidR="00DB50C7" w:rsidRPr="00272F02" w14:paraId="0E03146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7CEAA2" w14:textId="77777777" w:rsidR="00A100AE" w:rsidRPr="00272F02" w:rsidRDefault="00A100AE" w:rsidP="00BD36A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422145" w14:textId="22E50E51" w:rsidR="00A100AE" w:rsidRPr="00272F02" w:rsidRDefault="00C23A5A" w:rsidP="00BD36A1">
            <w:pPr>
              <w:pStyle w:val="TableCellLeft10pt"/>
              <w:rPr>
                <w:szCs w:val="20"/>
                <w:lang w:val="en-GB"/>
              </w:rPr>
            </w:pPr>
            <w:r w:rsidRPr="00272F02">
              <w:rPr>
                <w:szCs w:val="20"/>
                <w:lang w:val="en-GB"/>
              </w:rPr>
              <w:t>1</w:t>
            </w:r>
            <w:r w:rsidR="00A3676E" w:rsidRPr="00272F02">
              <w:rPr>
                <w:szCs w:val="20"/>
                <w:lang w:val="en-GB"/>
              </w:rPr>
              <w:t>.1.1</w:t>
            </w:r>
          </w:p>
        </w:tc>
      </w:tr>
      <w:tr w:rsidR="00DB50C7" w:rsidRPr="00272F02" w14:paraId="64DA47C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C717A5" w14:textId="77777777" w:rsidR="00A100AE" w:rsidRPr="00272F02" w:rsidRDefault="00A100AE" w:rsidP="00BD36A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FE30F9A" w14:textId="602FBEA3" w:rsidR="00A100AE" w:rsidRPr="00272F02" w:rsidRDefault="71B0D07E" w:rsidP="00BD36A1">
            <w:pPr>
              <w:pStyle w:val="TableCellLeft10pt"/>
              <w:rPr>
                <w:szCs w:val="20"/>
                <w:lang w:val="en-GB"/>
              </w:rPr>
            </w:pPr>
            <w:r w:rsidRPr="00272F02">
              <w:rPr>
                <w:szCs w:val="20"/>
                <w:lang w:val="en-GB"/>
              </w:rPr>
              <w:t>Primary and Secondary Objectives and Estimands</w:t>
            </w:r>
          </w:p>
        </w:tc>
      </w:tr>
      <w:tr w:rsidR="00DB50C7" w:rsidRPr="00272F02" w14:paraId="76CDF75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4FFBBE3" w14:textId="77777777" w:rsidR="00A100AE" w:rsidRPr="00272F02" w:rsidRDefault="00A100AE" w:rsidP="00BD36A1">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1D7C836" w14:textId="3E194260" w:rsidR="00A100AE" w:rsidRPr="00272F02" w:rsidRDefault="6630C070" w:rsidP="00BD36A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1750325F" w:rsidRPr="00272F02">
              <w:rPr>
                <w:szCs w:val="20"/>
                <w:lang w:val="en-GB"/>
              </w:rPr>
              <w:t xml:space="preserve"> No</w:t>
            </w:r>
          </w:p>
          <w:p w14:paraId="4E2883CD" w14:textId="485AE7F2" w:rsidR="00A100AE" w:rsidRPr="00272F02" w:rsidRDefault="4817CA86" w:rsidP="4817CA86">
            <w:pPr>
              <w:pStyle w:val="TableCellLeft10pt"/>
              <w:rPr>
                <w:lang w:val="en-GB"/>
              </w:rPr>
            </w:pPr>
            <w:r w:rsidRPr="4817CA86">
              <w:rPr>
                <w:rStyle w:val="TableCellLeft10ptBoldChar"/>
              </w:rPr>
              <w:t>Relationship</w:t>
            </w:r>
            <w:r w:rsidRPr="4817CA86">
              <w:rPr>
                <w:lang w:val="en-GB"/>
              </w:rPr>
              <w:t>: 1.1 Protocol Synopsis, 1 PROTOCOL SUMMARY and Table of Contents</w:t>
            </w:r>
          </w:p>
          <w:p w14:paraId="0355348F" w14:textId="0AE9FED9" w:rsidR="00A100AE" w:rsidRPr="00272F02" w:rsidRDefault="6630C070" w:rsidP="00BD36A1">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8B1F0C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6969096" w14:textId="53B04E59" w:rsidR="00A100AE" w:rsidRPr="00272F02" w:rsidRDefault="0021788E" w:rsidP="00BD36A1">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359C16" w14:textId="3EEFE13F" w:rsidR="00A100AE" w:rsidRPr="00272F02" w:rsidRDefault="00A3676E" w:rsidP="00BD36A1">
            <w:pPr>
              <w:pStyle w:val="TableCellLeft10pt"/>
              <w:rPr>
                <w:szCs w:val="20"/>
                <w:lang w:val="en-GB"/>
              </w:rPr>
            </w:pPr>
            <w:r w:rsidRPr="00272F02">
              <w:rPr>
                <w:szCs w:val="20"/>
                <w:lang w:val="en-GB"/>
              </w:rPr>
              <w:t>No</w:t>
            </w:r>
          </w:p>
        </w:tc>
      </w:tr>
    </w:tbl>
    <w:p w14:paraId="6D6ED4A3" w14:textId="77777777" w:rsidR="00A100AE" w:rsidRPr="00272F02" w:rsidRDefault="00A100AE" w:rsidP="00A100A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38E83B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E062F5" w14:textId="77777777" w:rsidR="00A100AE" w:rsidRPr="00272F02" w:rsidRDefault="00A100AE" w:rsidP="00BD36A1">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4120A6" w14:textId="0A66BB69" w:rsidR="00A100AE" w:rsidRPr="00272F02" w:rsidRDefault="00F33216" w:rsidP="6C2C7718">
            <w:pPr>
              <w:rPr>
                <w:sz w:val="20"/>
                <w:szCs w:val="20"/>
                <w:lang w:val="en-GB"/>
              </w:rPr>
            </w:pPr>
            <w:r w:rsidRPr="00272F02">
              <w:rPr>
                <w:sz w:val="20"/>
                <w:szCs w:val="20"/>
              </w:rPr>
              <w:t>&lt;</w:t>
            </w:r>
            <w:r w:rsidR="09991F01" w:rsidRPr="00272F02">
              <w:rPr>
                <w:sz w:val="20"/>
                <w:szCs w:val="20"/>
              </w:rPr>
              <w:t>Primary and Secondary Objectives and Estimands&gt;</w:t>
            </w:r>
          </w:p>
        </w:tc>
      </w:tr>
      <w:tr w:rsidR="00DB50C7" w:rsidRPr="00272F02" w14:paraId="39DF9A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D60677D" w14:textId="77777777" w:rsidR="00A100AE" w:rsidRPr="00272F02" w:rsidRDefault="00A100AE" w:rsidP="00BD36A1">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66EF5FD" w14:textId="77777777" w:rsidR="00A100AE" w:rsidRPr="00272F02" w:rsidRDefault="00A100AE" w:rsidP="00BD36A1">
            <w:pPr>
              <w:pStyle w:val="TableCellLeft10pt"/>
              <w:rPr>
                <w:szCs w:val="20"/>
                <w:lang w:val="en-GB"/>
              </w:rPr>
            </w:pPr>
            <w:r w:rsidRPr="00272F02">
              <w:rPr>
                <w:szCs w:val="20"/>
                <w:lang w:val="en-GB"/>
              </w:rPr>
              <w:t>Text</w:t>
            </w:r>
          </w:p>
        </w:tc>
      </w:tr>
      <w:tr w:rsidR="00DB50C7" w:rsidRPr="00272F02" w14:paraId="35FA016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3C541A" w14:textId="03AFFE69" w:rsidR="00A100AE" w:rsidRPr="00272F02" w:rsidRDefault="00A100AE" w:rsidP="00BD36A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735112" w14:textId="77777777" w:rsidR="00A100AE" w:rsidRPr="00272F02" w:rsidRDefault="00A100AE" w:rsidP="00BD36A1">
            <w:pPr>
              <w:pStyle w:val="TableCellLeft10pt"/>
              <w:rPr>
                <w:szCs w:val="20"/>
                <w:lang w:val="en-GB"/>
              </w:rPr>
            </w:pPr>
            <w:r w:rsidRPr="00272F02">
              <w:rPr>
                <w:szCs w:val="20"/>
                <w:lang w:val="en-GB"/>
              </w:rPr>
              <w:t>D</w:t>
            </w:r>
          </w:p>
        </w:tc>
      </w:tr>
      <w:tr w:rsidR="00DB50C7" w:rsidRPr="00272F02" w14:paraId="03483B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146239" w14:textId="77777777" w:rsidR="00A100AE" w:rsidRPr="00272F02" w:rsidRDefault="00A100AE" w:rsidP="00BD36A1">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4D3F05" w14:textId="37626C23" w:rsidR="00A100AE" w:rsidRPr="00272F02" w:rsidRDefault="00B77B7F" w:rsidP="00BD36A1">
            <w:pPr>
              <w:pStyle w:val="TableCellLeft10pt"/>
              <w:rPr>
                <w:szCs w:val="20"/>
                <w:lang w:val="en-GB"/>
              </w:rPr>
            </w:pPr>
            <w:r w:rsidRPr="00272F02">
              <w:rPr>
                <w:szCs w:val="20"/>
                <w:lang w:val="en-GB"/>
              </w:rPr>
              <w:t>CNEW</w:t>
            </w:r>
            <w:r w:rsidRPr="00272F02">
              <w:rPr>
                <w:szCs w:val="20"/>
                <w:lang w:val="en-GB"/>
              </w:rPr>
              <w:br/>
            </w:r>
            <w:r w:rsidR="0094277C" w:rsidRPr="00272F02">
              <w:rPr>
                <w:szCs w:val="20"/>
                <w:lang w:val="en-GB"/>
              </w:rPr>
              <w:t>For review purpose, see definition of the controlled terminology below</w:t>
            </w:r>
          </w:p>
          <w:p w14:paraId="5008F913" w14:textId="55DB5441" w:rsidR="0094277C" w:rsidRPr="00272F02" w:rsidRDefault="00AF4B99" w:rsidP="00BD36A1">
            <w:pPr>
              <w:pStyle w:val="TableCellLeft10pt"/>
              <w:rPr>
                <w:szCs w:val="20"/>
                <w:lang w:val="en-GB" w:eastAsia="ja-JP"/>
              </w:rPr>
            </w:pPr>
            <w:r w:rsidRPr="00272F02">
              <w:rPr>
                <w:szCs w:val="20"/>
                <w:lang w:val="en-GB" w:eastAsia="ja-JP"/>
              </w:rPr>
              <w:t>A descriptive summary of the primary and secondary objectives and their associated estimands related to the trial.</w:t>
            </w:r>
          </w:p>
        </w:tc>
      </w:tr>
      <w:tr w:rsidR="00DB50C7" w:rsidRPr="00272F02" w14:paraId="69B9200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3192C8" w14:textId="77777777" w:rsidR="00A100AE" w:rsidRPr="00272F02" w:rsidRDefault="00A100AE" w:rsidP="00BD36A1">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992532" w14:textId="77777777" w:rsidR="00993C67" w:rsidRPr="00272F02" w:rsidRDefault="00993C67" w:rsidP="00E94FBB">
            <w:pPr>
              <w:pStyle w:val="CPTInstructional"/>
              <w:spacing w:before="0" w:after="0" w:line="240" w:lineRule="auto"/>
              <w:rPr>
                <w:rFonts w:cs="Times New Roman"/>
                <w:color w:val="auto"/>
                <w:sz w:val="20"/>
                <w:szCs w:val="20"/>
              </w:rPr>
            </w:pPr>
            <w:r w:rsidRPr="00272F02">
              <w:rPr>
                <w:rFonts w:cs="Times New Roman"/>
                <w:color w:val="auto"/>
                <w:sz w:val="20"/>
                <w:szCs w:val="20"/>
              </w:rPr>
              <w:t xml:space="preserve">Summarise the primary and secondary objectives and any associated estimands in natural, nontechnical (layperson) language. </w:t>
            </w:r>
          </w:p>
          <w:p w14:paraId="53349C58" w14:textId="77777777" w:rsidR="00993C67" w:rsidRPr="00272F02" w:rsidRDefault="00993C67" w:rsidP="00E94FBB">
            <w:pPr>
              <w:pStyle w:val="CPTInstructional"/>
              <w:spacing w:before="0" w:after="0" w:line="240" w:lineRule="auto"/>
              <w:rPr>
                <w:rFonts w:cs="Times New Roman"/>
                <w:color w:val="auto"/>
                <w:sz w:val="20"/>
                <w:szCs w:val="20"/>
              </w:rPr>
            </w:pPr>
            <w:r w:rsidRPr="00272F02">
              <w:rPr>
                <w:rFonts w:cs="Times New Roman"/>
                <w:color w:val="auto"/>
                <w:sz w:val="20"/>
                <w:szCs w:val="20"/>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245ECA1E" w14:textId="77777777" w:rsidR="00993C67" w:rsidRPr="00272F02" w:rsidRDefault="00993C67" w:rsidP="00E94FBB">
            <w:pPr>
              <w:pStyle w:val="CPTInstructional"/>
              <w:spacing w:before="0" w:after="0" w:line="240" w:lineRule="auto"/>
              <w:rPr>
                <w:rFonts w:cs="Times New Roman"/>
                <w:color w:val="auto"/>
                <w:sz w:val="20"/>
                <w:szCs w:val="20"/>
              </w:rPr>
            </w:pPr>
            <w:r w:rsidRPr="00272F02">
              <w:rPr>
                <w:rFonts w:cs="Times New Roman"/>
                <w:color w:val="auto"/>
                <w:sz w:val="20"/>
                <w:szCs w:val="20"/>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9D8B589" w14:textId="506C78D7" w:rsidR="00A100AE" w:rsidRPr="00272F02" w:rsidRDefault="00993C67" w:rsidP="00910BB6">
            <w:pPr>
              <w:pStyle w:val="CPTInstructional"/>
              <w:spacing w:before="0" w:after="0" w:line="240" w:lineRule="auto"/>
              <w:rPr>
                <w:rFonts w:cs="Times New Roman"/>
                <w:color w:val="auto"/>
                <w:sz w:val="20"/>
                <w:szCs w:val="20"/>
                <w:lang w:val="en-GB"/>
              </w:rPr>
            </w:pPr>
            <w:r w:rsidRPr="00272F02">
              <w:rPr>
                <w:rFonts w:cs="Times New Roman"/>
                <w:color w:val="auto"/>
                <w:sz w:val="20"/>
                <w:szCs w:val="20"/>
              </w:rPr>
              <w:t>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w:t>
            </w:r>
          </w:p>
        </w:tc>
      </w:tr>
      <w:tr w:rsidR="00DB50C7" w:rsidRPr="00272F02" w14:paraId="7682301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0F74BA" w14:textId="77777777" w:rsidR="00A100AE" w:rsidRPr="00272F02" w:rsidRDefault="00A100AE" w:rsidP="00BD36A1">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FDF3E4" w14:textId="77777777" w:rsidR="00A100AE" w:rsidRPr="00272F02" w:rsidRDefault="00A100AE" w:rsidP="00BD36A1">
            <w:pPr>
              <w:pStyle w:val="TableCellLeft10pt"/>
              <w:rPr>
                <w:szCs w:val="20"/>
                <w:lang w:val="en-GB"/>
              </w:rPr>
            </w:pPr>
            <w:r w:rsidRPr="00272F02">
              <w:rPr>
                <w:szCs w:val="20"/>
                <w:lang w:val="en-GB"/>
              </w:rPr>
              <w:t>Required</w:t>
            </w:r>
          </w:p>
        </w:tc>
      </w:tr>
      <w:tr w:rsidR="00DB50C7" w:rsidRPr="00272F02" w14:paraId="1619C32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7BE062" w14:textId="77777777" w:rsidR="00A100AE" w:rsidRPr="00272F02" w:rsidRDefault="00A100AE" w:rsidP="00BD36A1">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BFD85" w14:textId="752C16BC" w:rsidR="00A100AE" w:rsidRPr="00272F02" w:rsidRDefault="534B5712" w:rsidP="00BD36A1">
            <w:pPr>
              <w:pStyle w:val="TableCellLeft10pt"/>
              <w:rPr>
                <w:szCs w:val="20"/>
                <w:lang w:val="en-GB"/>
              </w:rPr>
            </w:pPr>
            <w:r w:rsidRPr="00272F02">
              <w:rPr>
                <w:szCs w:val="20"/>
                <w:lang w:val="en-GB"/>
              </w:rPr>
              <w:t>One to one</w:t>
            </w:r>
          </w:p>
        </w:tc>
      </w:tr>
      <w:tr w:rsidR="00DB50C7" w:rsidRPr="00272F02" w14:paraId="5298221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55FFE29" w14:textId="77777777" w:rsidR="00A100AE" w:rsidRPr="00272F02" w:rsidRDefault="00A100AE" w:rsidP="00BD36A1">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67309" w14:textId="323D2A8A" w:rsidR="00A100AE" w:rsidRPr="00272F02" w:rsidRDefault="7B33F8EA" w:rsidP="0014449B">
            <w:pPr>
              <w:pStyle w:val="TableCellLeft10pt"/>
              <w:rPr>
                <w:szCs w:val="20"/>
                <w:lang w:val="en-GB"/>
              </w:rPr>
            </w:pPr>
            <w:r w:rsidRPr="00272F02">
              <w:rPr>
                <w:szCs w:val="20"/>
                <w:lang w:val="en-GB"/>
              </w:rPr>
              <w:t>1.1.1</w:t>
            </w:r>
          </w:p>
        </w:tc>
      </w:tr>
      <w:tr w:rsidR="00DB50C7" w:rsidRPr="00272F02" w14:paraId="7E220A2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5652CD" w14:textId="77777777" w:rsidR="00A100AE" w:rsidRPr="00272F02" w:rsidRDefault="00A100AE" w:rsidP="00BD36A1">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6B3787D" w14:textId="7D25741E" w:rsidR="00A100AE" w:rsidRPr="00272F02" w:rsidRDefault="00936B50" w:rsidP="00BD36A1">
            <w:pPr>
              <w:pStyle w:val="TableCellLeft10pt"/>
              <w:rPr>
                <w:szCs w:val="20"/>
                <w:lang w:val="en-GB"/>
              </w:rPr>
            </w:pPr>
            <w:r w:rsidRPr="00272F02">
              <w:rPr>
                <w:szCs w:val="20"/>
                <w:lang w:val="en-GB"/>
              </w:rPr>
              <w:t>T</w:t>
            </w:r>
            <w:r w:rsidR="5AEF6C58" w:rsidRPr="00272F02">
              <w:rPr>
                <w:szCs w:val="20"/>
                <w:lang w:val="en-GB"/>
              </w:rPr>
              <w:t>ext</w:t>
            </w:r>
          </w:p>
        </w:tc>
      </w:tr>
      <w:tr w:rsidR="00DB50C7" w:rsidRPr="00272F02" w14:paraId="57A7935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ED7E71" w14:textId="77777777" w:rsidR="00936B50" w:rsidRPr="00272F02" w:rsidRDefault="00936B50" w:rsidP="00936B50">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4D0FFC" w14:textId="6F95BC2F" w:rsidR="004238BF" w:rsidRPr="00272F02" w:rsidRDefault="004238BF" w:rsidP="004238BF">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01757" w:rsidRPr="00272F02">
              <w:rPr>
                <w:szCs w:val="20"/>
                <w:lang w:val="en-GB" w:eastAsia="ja-JP"/>
              </w:rPr>
              <w:t>Yes</w:t>
            </w:r>
          </w:p>
          <w:p w14:paraId="246B0CB7" w14:textId="65CACD8B" w:rsidR="004238BF" w:rsidRPr="00272F02" w:rsidRDefault="004238BF" w:rsidP="004238BF">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sidDel="00B5728D">
              <w:rPr>
                <w:szCs w:val="20"/>
                <w:lang w:val="en-GB"/>
              </w:rPr>
              <w:t xml:space="preserve">1.1.1 </w:t>
            </w:r>
            <w:r w:rsidRPr="00272F02">
              <w:rPr>
                <w:szCs w:val="20"/>
                <w:lang w:val="en-GB"/>
              </w:rPr>
              <w:t>Primary and Secondary Objectives and Estimand</w:t>
            </w:r>
            <w:r w:rsidR="00987CAA" w:rsidRPr="00272F02">
              <w:rPr>
                <w:szCs w:val="20"/>
                <w:lang w:val="en-GB"/>
              </w:rPr>
              <w:t>s</w:t>
            </w:r>
          </w:p>
          <w:p w14:paraId="60F5FAE8" w14:textId="04BED686" w:rsidR="00936B50" w:rsidRPr="00272F02" w:rsidRDefault="004238BF" w:rsidP="004238BF">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4CEB8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CC2A26" w14:textId="68A5CD0D" w:rsidR="00936B50" w:rsidRPr="00272F02" w:rsidRDefault="0021788E" w:rsidP="00936B50">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B2E381" w14:textId="628103F5" w:rsidR="00936B50" w:rsidRPr="00272F02" w:rsidRDefault="4817CA86" w:rsidP="4817CA86">
            <w:pPr>
              <w:pStyle w:val="TableCellLeft10pt"/>
              <w:rPr>
                <w:lang w:val="en-GB" w:eastAsia="ja-JP"/>
              </w:rPr>
            </w:pPr>
            <w:r w:rsidRPr="4817CA86">
              <w:rPr>
                <w:lang w:eastAsia="ja-JP"/>
              </w:rPr>
              <w:t>Yes, Reuse &lt;Primary Objective&gt; and &lt;Endpoint&gt; for each Primary Objective from section 3.1, reuse &lt;Secondary Objective&gt; and &lt;Endpoint&gt; for each Secondary Objective from section 3.2.</w:t>
            </w:r>
          </w:p>
        </w:tc>
      </w:tr>
    </w:tbl>
    <w:p w14:paraId="798C1B78" w14:textId="77777777" w:rsidR="00A100AE" w:rsidRDefault="00A100AE" w:rsidP="00A100AE">
      <w:pPr>
        <w:rPr>
          <w:rFonts w:eastAsiaTheme="minorEastAsia"/>
          <w:sz w:val="20"/>
          <w:szCs w:val="20"/>
          <w:lang w:eastAsia="ja-JP"/>
        </w:rPr>
      </w:pPr>
    </w:p>
    <w:p w14:paraId="701F828C" w14:textId="68563C3C" w:rsidR="006579F4" w:rsidRPr="00FF3C43" w:rsidRDefault="006579F4" w:rsidP="00FF3C43">
      <w:pPr>
        <w:pStyle w:val="Heading3"/>
        <w:rPr>
          <w:lang w:eastAsia="ja-JP"/>
        </w:rPr>
      </w:pPr>
      <w:r w:rsidRPr="006579F4">
        <w:rPr>
          <w:lang w:eastAsia="ja-JP"/>
        </w:rPr>
        <w:t>Overall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45AB3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D8B24"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8BFE255" w14:textId="4483CAD2" w:rsidR="007B15A5" w:rsidRPr="00272F02" w:rsidRDefault="41A9D90D" w:rsidP="00A207B8">
            <w:pPr>
              <w:pStyle w:val="TableCellLeft10pt"/>
              <w:rPr>
                <w:szCs w:val="20"/>
                <w:lang w:val="en-GB"/>
              </w:rPr>
            </w:pPr>
            <w:r w:rsidRPr="00272F02">
              <w:rPr>
                <w:szCs w:val="20"/>
                <w:lang w:val="en-GB"/>
              </w:rPr>
              <w:t xml:space="preserve">1.1.2 </w:t>
            </w:r>
            <w:r w:rsidR="4718933E" w:rsidRPr="00272F02">
              <w:rPr>
                <w:szCs w:val="20"/>
                <w:lang w:val="en-GB"/>
              </w:rPr>
              <w:t>Overall Design</w:t>
            </w:r>
          </w:p>
        </w:tc>
      </w:tr>
      <w:tr w:rsidR="00DB50C7" w:rsidRPr="00272F02" w14:paraId="0DCD1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C101F"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C2335A1" w14:textId="77777777" w:rsidR="007B15A5" w:rsidRPr="00272F02" w:rsidRDefault="007B15A5" w:rsidP="00A207B8">
            <w:pPr>
              <w:pStyle w:val="TableCellLeft10pt"/>
              <w:rPr>
                <w:szCs w:val="20"/>
                <w:lang w:val="en-GB"/>
              </w:rPr>
            </w:pPr>
            <w:r w:rsidRPr="00272F02">
              <w:rPr>
                <w:szCs w:val="20"/>
                <w:lang w:val="en-GB"/>
              </w:rPr>
              <w:t>Text</w:t>
            </w:r>
          </w:p>
        </w:tc>
      </w:tr>
      <w:tr w:rsidR="00DB50C7" w:rsidRPr="00272F02" w14:paraId="609D4F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D53777" w14:textId="046D9201"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1BD922C" w14:textId="77777777" w:rsidR="007B15A5" w:rsidRPr="00272F02" w:rsidRDefault="007B15A5" w:rsidP="00A207B8">
            <w:pPr>
              <w:pStyle w:val="TableCellLeft10pt"/>
              <w:rPr>
                <w:szCs w:val="20"/>
                <w:lang w:val="en-GB"/>
              </w:rPr>
            </w:pPr>
            <w:r w:rsidRPr="00272F02">
              <w:rPr>
                <w:szCs w:val="20"/>
                <w:lang w:val="en-GB"/>
              </w:rPr>
              <w:t>H</w:t>
            </w:r>
          </w:p>
        </w:tc>
      </w:tr>
      <w:tr w:rsidR="00DB50C7" w:rsidRPr="00272F02" w14:paraId="17DF7E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E6BE4"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47DC445" w14:textId="77777777" w:rsidR="007B15A5" w:rsidRPr="00272F02" w:rsidRDefault="007B15A5" w:rsidP="00A207B8">
            <w:pPr>
              <w:pStyle w:val="TableCellLeft10pt"/>
              <w:rPr>
                <w:szCs w:val="20"/>
                <w:lang w:val="en-GB"/>
              </w:rPr>
            </w:pPr>
            <w:r w:rsidRPr="00272F02">
              <w:rPr>
                <w:szCs w:val="20"/>
                <w:lang w:val="en-GB"/>
              </w:rPr>
              <w:t>Heading</w:t>
            </w:r>
          </w:p>
        </w:tc>
      </w:tr>
      <w:tr w:rsidR="00DB50C7" w:rsidRPr="00272F02" w14:paraId="499AE4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173D05"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8CE0DA" w14:textId="3E744F6E" w:rsidR="007B15A5" w:rsidRPr="00272F02" w:rsidRDefault="009C51CF" w:rsidP="00A207B8">
            <w:pPr>
              <w:pStyle w:val="TableCellLeft10pt"/>
              <w:rPr>
                <w:szCs w:val="20"/>
                <w:lang w:val="en-GB"/>
              </w:rPr>
            </w:pPr>
            <w:r w:rsidRPr="00272F02">
              <w:rPr>
                <w:szCs w:val="20"/>
                <w:lang w:val="en-GB"/>
              </w:rPr>
              <w:t>N/A</w:t>
            </w:r>
          </w:p>
        </w:tc>
      </w:tr>
      <w:tr w:rsidR="00DB50C7" w:rsidRPr="00272F02" w14:paraId="6E5C7B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5DC75"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275E60"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736795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C8C91"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98ECA" w14:textId="0F1815EA" w:rsidR="007B15A5" w:rsidRPr="00272F02" w:rsidRDefault="00267362" w:rsidP="00A207B8">
            <w:pPr>
              <w:pStyle w:val="TableCellLeft10pt"/>
              <w:rPr>
                <w:szCs w:val="20"/>
                <w:lang w:val="en-GB"/>
              </w:rPr>
            </w:pPr>
            <w:r w:rsidRPr="00272F02">
              <w:rPr>
                <w:szCs w:val="20"/>
                <w:lang w:val="en-GB"/>
              </w:rPr>
              <w:t>One to one</w:t>
            </w:r>
          </w:p>
        </w:tc>
      </w:tr>
      <w:tr w:rsidR="00DB50C7" w:rsidRPr="00272F02" w14:paraId="306437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DD5436"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F48A23" w14:textId="2A0D7B84" w:rsidR="007B15A5" w:rsidRPr="00272F02" w:rsidRDefault="00CE3FC7" w:rsidP="00A207B8">
            <w:pPr>
              <w:pStyle w:val="TableCellLeft10pt"/>
              <w:rPr>
                <w:szCs w:val="20"/>
                <w:lang w:val="en-GB"/>
              </w:rPr>
            </w:pPr>
            <w:r w:rsidRPr="00272F02">
              <w:rPr>
                <w:szCs w:val="20"/>
                <w:lang w:val="en-GB"/>
              </w:rPr>
              <w:t>1.1.2</w:t>
            </w:r>
          </w:p>
        </w:tc>
      </w:tr>
      <w:tr w:rsidR="00DB50C7" w:rsidRPr="00272F02" w14:paraId="32A91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B4C080"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749BB75" w14:textId="624831B2" w:rsidR="007B15A5" w:rsidRPr="00272F02" w:rsidRDefault="4718933E" w:rsidP="00A207B8">
            <w:pPr>
              <w:pStyle w:val="TableCellLeft10pt"/>
              <w:rPr>
                <w:szCs w:val="20"/>
                <w:lang w:val="en-GB"/>
              </w:rPr>
            </w:pPr>
            <w:r w:rsidRPr="00272F02">
              <w:rPr>
                <w:szCs w:val="20"/>
                <w:lang w:val="en-GB"/>
              </w:rPr>
              <w:t>Overall Design</w:t>
            </w:r>
          </w:p>
        </w:tc>
      </w:tr>
      <w:tr w:rsidR="00DB50C7" w:rsidRPr="00272F02" w14:paraId="0C102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4EEFE"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913A6D" w14:textId="4A464D2A" w:rsidR="007B15A5" w:rsidRPr="00272F02" w:rsidRDefault="4718933E"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3AFD0EE9" w:rsidRPr="00272F02">
              <w:rPr>
                <w:szCs w:val="20"/>
                <w:lang w:val="en-GB"/>
              </w:rPr>
              <w:t>No</w:t>
            </w:r>
          </w:p>
          <w:p w14:paraId="2D7B2B42" w14:textId="2EE9C62A" w:rsidR="007B15A5" w:rsidRPr="00272F02" w:rsidRDefault="4718933E" w:rsidP="00A207B8">
            <w:pPr>
              <w:pStyle w:val="TableCellLeft10pt"/>
              <w:rPr>
                <w:szCs w:val="20"/>
                <w:lang w:val="en-GB"/>
              </w:rPr>
            </w:pPr>
            <w:r w:rsidRPr="00272F02">
              <w:rPr>
                <w:rStyle w:val="TableCellLeft10ptBoldChar"/>
                <w:szCs w:val="20"/>
              </w:rPr>
              <w:t>Relationship</w:t>
            </w:r>
            <w:r w:rsidRPr="00272F02">
              <w:rPr>
                <w:szCs w:val="20"/>
                <w:lang w:val="en-GB"/>
              </w:rPr>
              <w:t xml:space="preserve">: </w:t>
            </w:r>
            <w:r w:rsidR="004238BF" w:rsidRPr="00272F02" w:rsidDel="00B5728D">
              <w:rPr>
                <w:szCs w:val="20"/>
                <w:lang w:val="en-GB"/>
              </w:rPr>
              <w:t xml:space="preserve">1.1 </w:t>
            </w:r>
            <w:r w:rsidR="004238BF" w:rsidRPr="00272F02">
              <w:rPr>
                <w:szCs w:val="20"/>
                <w:lang w:val="en-GB"/>
              </w:rPr>
              <w:t>Protocol Synopsis</w:t>
            </w:r>
            <w:r w:rsidR="00AF3DD0" w:rsidRPr="00272F02">
              <w:rPr>
                <w:szCs w:val="20"/>
                <w:lang w:val="en-GB"/>
              </w:rPr>
              <w:t xml:space="preserve">, </w:t>
            </w:r>
            <w:r w:rsidR="00AF3DD0" w:rsidRPr="00272F02" w:rsidDel="00B5728D">
              <w:rPr>
                <w:szCs w:val="20"/>
                <w:lang w:val="en-GB"/>
              </w:rPr>
              <w:t xml:space="preserve">1 </w:t>
            </w:r>
            <w:r w:rsidR="00D25A93" w:rsidRPr="00272F02">
              <w:rPr>
                <w:szCs w:val="20"/>
                <w:lang w:val="en-GB"/>
              </w:rPr>
              <w:t>PROTOCOL SUMMARY</w:t>
            </w:r>
            <w:r w:rsidR="00AB2E20" w:rsidRPr="00272F02" w:rsidDel="00B5728D">
              <w:rPr>
                <w:szCs w:val="20"/>
                <w:lang w:val="en-GB"/>
              </w:rPr>
              <w:t xml:space="preserve"> and Table of Contents</w:t>
            </w:r>
          </w:p>
          <w:p w14:paraId="69375DA3" w14:textId="23F67FBF" w:rsidR="007B15A5" w:rsidRPr="00272F02" w:rsidRDefault="4718933E"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0686D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C846C4" w14:textId="2859EB17"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4FC5EA" w14:textId="26236027" w:rsidR="007B15A5" w:rsidRPr="00272F02" w:rsidRDefault="6D81ADAB" w:rsidP="00A207B8">
            <w:pPr>
              <w:pStyle w:val="TableCellLeft10pt"/>
              <w:rPr>
                <w:szCs w:val="20"/>
                <w:lang w:val="en-GB"/>
              </w:rPr>
            </w:pPr>
            <w:r w:rsidRPr="00272F02">
              <w:rPr>
                <w:szCs w:val="20"/>
                <w:lang w:val="en-GB"/>
              </w:rPr>
              <w:t>No</w:t>
            </w:r>
          </w:p>
        </w:tc>
      </w:tr>
    </w:tbl>
    <w:p w14:paraId="31393E77" w14:textId="77777777" w:rsidR="007B15A5" w:rsidRPr="00272F02"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FD35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E2A5A"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4BB7B5" w14:textId="3E7A0949" w:rsidR="007B15A5" w:rsidRPr="00272F02" w:rsidRDefault="2E5F652B" w:rsidP="614FE646">
            <w:pPr>
              <w:pStyle w:val="TableCellLeft10pt"/>
              <w:rPr>
                <w:lang w:val="en-GB"/>
              </w:rPr>
            </w:pPr>
            <w:r w:rsidRPr="00272F02">
              <w:rPr>
                <w:lang w:val="en-GB"/>
              </w:rPr>
              <w:t xml:space="preserve">Key aspects of the trial design are summarised below. </w:t>
            </w:r>
          </w:p>
        </w:tc>
      </w:tr>
      <w:tr w:rsidR="00DB50C7" w:rsidRPr="00272F02" w14:paraId="2ABAFE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267D4"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5FCAB" w14:textId="00F21A38" w:rsidR="007B15A5" w:rsidRPr="00272F02" w:rsidRDefault="006451E1" w:rsidP="00A207B8">
            <w:pPr>
              <w:pStyle w:val="TableCellLeft10pt"/>
              <w:rPr>
                <w:szCs w:val="20"/>
                <w:lang w:val="en-GB"/>
              </w:rPr>
            </w:pPr>
            <w:r>
              <w:rPr>
                <w:szCs w:val="20"/>
                <w:lang w:val="en-GB"/>
              </w:rPr>
              <w:t xml:space="preserve">Universal </w:t>
            </w:r>
            <w:r w:rsidR="007B15A5" w:rsidRPr="00272F02">
              <w:rPr>
                <w:szCs w:val="20"/>
                <w:lang w:val="en-GB"/>
              </w:rPr>
              <w:t>Text</w:t>
            </w:r>
          </w:p>
        </w:tc>
      </w:tr>
      <w:tr w:rsidR="00DB50C7" w:rsidRPr="00272F02" w14:paraId="07856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52C11" w14:textId="156CE82A"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086131" w14:textId="77777777" w:rsidR="007B15A5" w:rsidRPr="00272F02" w:rsidRDefault="007B15A5" w:rsidP="00A207B8">
            <w:pPr>
              <w:pStyle w:val="TableCellLeft10pt"/>
              <w:rPr>
                <w:szCs w:val="20"/>
                <w:lang w:val="en-GB"/>
              </w:rPr>
            </w:pPr>
            <w:r w:rsidRPr="00272F02">
              <w:rPr>
                <w:szCs w:val="20"/>
                <w:lang w:val="en-GB"/>
              </w:rPr>
              <w:t>H</w:t>
            </w:r>
          </w:p>
        </w:tc>
      </w:tr>
      <w:tr w:rsidR="00DB50C7" w:rsidRPr="00272F02" w14:paraId="3732AE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BBE938"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EED372" w14:textId="5E9132A2" w:rsidR="007B15A5" w:rsidRPr="00272F02" w:rsidRDefault="00993C67" w:rsidP="6C2C7718">
            <w:pPr>
              <w:pStyle w:val="TableCellLeft10pt"/>
              <w:rPr>
                <w:szCs w:val="20"/>
              </w:rPr>
            </w:pPr>
            <w:r w:rsidRPr="00272F02">
              <w:rPr>
                <w:szCs w:val="20"/>
                <w:lang w:val="en-GB" w:eastAsia="ja-JP"/>
              </w:rPr>
              <w:t>N/A</w:t>
            </w:r>
          </w:p>
        </w:tc>
      </w:tr>
      <w:tr w:rsidR="00DB50C7" w:rsidRPr="00272F02" w14:paraId="10330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6CC2BD"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D7798F1" w14:textId="0350636C" w:rsidR="007B15A5" w:rsidRPr="00272F02" w:rsidRDefault="009C51CF" w:rsidP="00A207B8">
            <w:pPr>
              <w:pStyle w:val="TableCellLeft10pt"/>
              <w:rPr>
                <w:szCs w:val="20"/>
                <w:lang w:val="en-GB"/>
              </w:rPr>
            </w:pPr>
            <w:r w:rsidRPr="00272F02">
              <w:rPr>
                <w:szCs w:val="20"/>
                <w:lang w:val="en-GB"/>
              </w:rPr>
              <w:t>N/A</w:t>
            </w:r>
          </w:p>
        </w:tc>
      </w:tr>
      <w:tr w:rsidR="00DB50C7" w:rsidRPr="00272F02" w14:paraId="33487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9E92B"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A22C766"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5F0D1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9CB6F"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9E6ECA" w14:textId="3E02CF4C" w:rsidR="007B15A5" w:rsidRPr="00272F02" w:rsidRDefault="70D76946" w:rsidP="00A207B8">
            <w:pPr>
              <w:pStyle w:val="TableCellLeft10pt"/>
              <w:rPr>
                <w:szCs w:val="20"/>
                <w:lang w:val="en-GB"/>
              </w:rPr>
            </w:pPr>
            <w:r w:rsidRPr="00272F02">
              <w:rPr>
                <w:szCs w:val="20"/>
                <w:lang w:val="en-GB"/>
              </w:rPr>
              <w:t xml:space="preserve">One to </w:t>
            </w:r>
            <w:r w:rsidR="003B1B3E" w:rsidRPr="00272F02">
              <w:rPr>
                <w:szCs w:val="20"/>
                <w:lang w:val="en-GB" w:eastAsia="ja-JP"/>
              </w:rPr>
              <w:t>one</w:t>
            </w:r>
          </w:p>
        </w:tc>
      </w:tr>
      <w:tr w:rsidR="00DB50C7" w:rsidRPr="00272F02" w14:paraId="2A7427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980185"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97F0F20" w14:textId="0CD75EC5" w:rsidR="007B15A5" w:rsidRPr="00272F02" w:rsidRDefault="003B1B3E" w:rsidP="00A207B8">
            <w:pPr>
              <w:pStyle w:val="TableCellLeft10pt"/>
              <w:rPr>
                <w:szCs w:val="20"/>
                <w:lang w:val="en-GB"/>
              </w:rPr>
            </w:pPr>
            <w:r w:rsidRPr="00272F02">
              <w:rPr>
                <w:szCs w:val="20"/>
                <w:lang w:val="en-GB"/>
              </w:rPr>
              <w:t>1.1.2</w:t>
            </w:r>
          </w:p>
        </w:tc>
      </w:tr>
      <w:tr w:rsidR="00DB50C7" w:rsidRPr="00272F02" w14:paraId="65D4FA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9E48C"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617BBD" w14:textId="2D1C526E" w:rsidR="007B15A5" w:rsidRPr="00272F02" w:rsidRDefault="0D95369C" w:rsidP="00A207B8">
            <w:pPr>
              <w:pStyle w:val="TableCellLeft10pt"/>
              <w:rPr>
                <w:szCs w:val="20"/>
                <w:lang w:val="en-GB"/>
              </w:rPr>
            </w:pPr>
            <w:r w:rsidRPr="00272F02">
              <w:rPr>
                <w:szCs w:val="20"/>
                <w:lang w:val="en-GB"/>
              </w:rPr>
              <w:t>Key aspects of the trial design are summarised below.</w:t>
            </w:r>
          </w:p>
        </w:tc>
      </w:tr>
      <w:tr w:rsidR="00DB50C7" w:rsidRPr="00272F02" w14:paraId="6F0C4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2FA2B"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F94252E" w14:textId="474C0BF5" w:rsidR="007B15A5" w:rsidRPr="00272F02" w:rsidRDefault="4718933E"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388FE893" w:rsidRPr="00272F02">
              <w:rPr>
                <w:szCs w:val="20"/>
                <w:lang w:val="en-GB"/>
              </w:rPr>
              <w:t xml:space="preserve"> No</w:t>
            </w:r>
          </w:p>
          <w:p w14:paraId="31631C38" w14:textId="23A48513" w:rsidR="007B15A5" w:rsidRPr="00272F02" w:rsidDel="007E795D" w:rsidRDefault="4718933E" w:rsidP="007E795D">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2275E890" w:rsidRPr="00272F02" w:rsidDel="007E795D">
              <w:rPr>
                <w:szCs w:val="20"/>
                <w:lang w:val="en-GB"/>
              </w:rPr>
              <w:t xml:space="preserve">1.1.2 </w:t>
            </w:r>
            <w:r w:rsidR="2275E890" w:rsidRPr="00272F02">
              <w:rPr>
                <w:szCs w:val="20"/>
                <w:lang w:val="en-GB"/>
              </w:rPr>
              <w:t>Overall Design</w:t>
            </w:r>
            <w:r w:rsidR="009A0127" w:rsidRPr="00272F02" w:rsidDel="007E795D">
              <w:rPr>
                <w:szCs w:val="20"/>
                <w:lang w:val="en-GB" w:eastAsia="ja-JP"/>
              </w:rPr>
              <w:t xml:space="preserve">, </w:t>
            </w:r>
            <w:r w:rsidR="009A0127" w:rsidRPr="00272F02" w:rsidDel="007E795D">
              <w:rPr>
                <w:szCs w:val="20"/>
                <w:lang w:val="en-GB"/>
              </w:rPr>
              <w:t xml:space="preserve">1.1 Protocol Synopsis, 1 </w:t>
            </w:r>
            <w:r w:rsidR="00D25A93" w:rsidRPr="00272F02">
              <w:rPr>
                <w:szCs w:val="20"/>
                <w:lang w:val="en-GB"/>
              </w:rPr>
              <w:t>PROTOCOL SUMMARY</w:t>
            </w:r>
            <w:r w:rsidR="00AB2E20" w:rsidRPr="00272F02" w:rsidDel="007E795D">
              <w:rPr>
                <w:szCs w:val="20"/>
                <w:lang w:val="en-GB"/>
              </w:rPr>
              <w:t xml:space="preserve"> and Table of Contents</w:t>
            </w:r>
          </w:p>
          <w:p w14:paraId="423E6743" w14:textId="627D8BDE" w:rsidR="007B15A5" w:rsidRPr="00272F02" w:rsidRDefault="4718933E"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58EB799E" w:rsidRPr="00272F02">
              <w:rPr>
                <w:szCs w:val="20"/>
                <w:lang w:val="en-GB"/>
              </w:rPr>
              <w:t>Required sentence</w:t>
            </w:r>
          </w:p>
        </w:tc>
      </w:tr>
      <w:tr w:rsidR="00DB50C7" w:rsidRPr="00272F02" w14:paraId="14E6D8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917D0A" w14:textId="3C3BEA11"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76CEC3" w14:textId="2EF89BBC" w:rsidR="007B15A5" w:rsidRPr="00272F02" w:rsidRDefault="001D407B" w:rsidP="00A207B8">
            <w:pPr>
              <w:pStyle w:val="TableCellLeft10pt"/>
              <w:rPr>
                <w:szCs w:val="20"/>
                <w:lang w:val="en-GB"/>
              </w:rPr>
            </w:pPr>
            <w:r w:rsidRPr="00272F02">
              <w:rPr>
                <w:szCs w:val="20"/>
                <w:lang w:val="en-GB"/>
              </w:rPr>
              <w:t>No</w:t>
            </w:r>
          </w:p>
        </w:tc>
      </w:tr>
    </w:tbl>
    <w:p w14:paraId="5A29733A" w14:textId="77777777" w:rsidR="00655DF9" w:rsidRPr="00272F02"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272F02" w14:paraId="7889ED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3364CAB" w14:textId="77777777" w:rsidR="00655DF9" w:rsidRPr="00272F02" w:rsidRDefault="00655DF9"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27F25E" w14:textId="6DB83359" w:rsidR="00655DF9" w:rsidRPr="00272F02" w:rsidRDefault="00655DF9" w:rsidP="00660688">
            <w:pPr>
              <w:pStyle w:val="TableCellLeft10pt"/>
              <w:rPr>
                <w:szCs w:val="20"/>
                <w:lang w:val="en-GB"/>
              </w:rPr>
            </w:pPr>
            <w:r w:rsidRPr="00272F02">
              <w:rPr>
                <w:szCs w:val="20"/>
                <w:lang w:val="en-GB"/>
              </w:rPr>
              <w:t>Intervention</w:t>
            </w:r>
          </w:p>
        </w:tc>
      </w:tr>
      <w:tr w:rsidR="007764DB" w:rsidRPr="00272F02" w14:paraId="02A8769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E6805F5" w14:textId="77777777" w:rsidR="00655DF9" w:rsidRPr="00272F02" w:rsidRDefault="00655DF9"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98176" w14:textId="77777777" w:rsidR="00655DF9" w:rsidRPr="00272F02" w:rsidRDefault="00655DF9" w:rsidP="00660688">
            <w:pPr>
              <w:pStyle w:val="TableCellLeft10pt"/>
              <w:rPr>
                <w:szCs w:val="20"/>
                <w:lang w:val="en-GB"/>
              </w:rPr>
            </w:pPr>
            <w:r w:rsidRPr="00272F02">
              <w:rPr>
                <w:szCs w:val="20"/>
                <w:lang w:val="en-GB"/>
              </w:rPr>
              <w:t>Text</w:t>
            </w:r>
          </w:p>
        </w:tc>
      </w:tr>
      <w:tr w:rsidR="007764DB" w:rsidRPr="00272F02" w14:paraId="292E34C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3D96555" w14:textId="77777777" w:rsidR="00655DF9" w:rsidRPr="00272F02" w:rsidRDefault="00655DF9"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6111A64" w14:textId="77777777" w:rsidR="00655DF9" w:rsidRPr="00272F02" w:rsidRDefault="00655DF9" w:rsidP="00660688">
            <w:pPr>
              <w:pStyle w:val="TableCellLeft10pt"/>
              <w:rPr>
                <w:szCs w:val="20"/>
                <w:lang w:val="en-GB"/>
              </w:rPr>
            </w:pPr>
            <w:r w:rsidRPr="00272F02">
              <w:rPr>
                <w:szCs w:val="20"/>
                <w:lang w:val="en-GB"/>
              </w:rPr>
              <w:t>H</w:t>
            </w:r>
          </w:p>
        </w:tc>
      </w:tr>
      <w:tr w:rsidR="007764DB" w:rsidRPr="00272F02" w14:paraId="75B2181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AAECC9" w14:textId="77777777" w:rsidR="00655DF9" w:rsidRPr="00272F02" w:rsidRDefault="00655DF9"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44AD3F3" w14:textId="77777777" w:rsidR="00655DF9" w:rsidRPr="00272F02" w:rsidRDefault="00655DF9" w:rsidP="00660688">
            <w:pPr>
              <w:pStyle w:val="TableCellLeft10pt"/>
              <w:rPr>
                <w:szCs w:val="20"/>
                <w:lang w:val="en-GB"/>
              </w:rPr>
            </w:pPr>
            <w:r w:rsidRPr="00272F02">
              <w:rPr>
                <w:szCs w:val="20"/>
                <w:lang w:val="en-GB"/>
              </w:rPr>
              <w:t>Heading</w:t>
            </w:r>
          </w:p>
        </w:tc>
      </w:tr>
      <w:tr w:rsidR="007764DB" w:rsidRPr="00272F02" w14:paraId="7D35869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C52620D" w14:textId="77777777" w:rsidR="00655DF9" w:rsidRPr="00272F02" w:rsidRDefault="00655DF9"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885BC6" w14:textId="77777777" w:rsidR="00655DF9" w:rsidRPr="00272F02" w:rsidRDefault="00655DF9" w:rsidP="00660688">
            <w:pPr>
              <w:pStyle w:val="TableCellLeft10pt"/>
              <w:rPr>
                <w:szCs w:val="20"/>
                <w:lang w:val="en-GB"/>
              </w:rPr>
            </w:pPr>
            <w:r w:rsidRPr="00272F02">
              <w:rPr>
                <w:szCs w:val="20"/>
                <w:lang w:val="en-GB"/>
              </w:rPr>
              <w:t>N/A</w:t>
            </w:r>
          </w:p>
        </w:tc>
      </w:tr>
      <w:tr w:rsidR="007764DB" w:rsidRPr="00272F02" w14:paraId="0F7DB50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79D3AF" w14:textId="77777777" w:rsidR="00655DF9" w:rsidRPr="00272F02" w:rsidRDefault="00655DF9"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BA9F4B" w14:textId="77777777" w:rsidR="00655DF9" w:rsidRPr="00272F02" w:rsidRDefault="00655DF9" w:rsidP="00660688">
            <w:pPr>
              <w:pStyle w:val="TableCellLeft10pt"/>
              <w:rPr>
                <w:szCs w:val="20"/>
                <w:lang w:val="en-GB"/>
              </w:rPr>
            </w:pPr>
            <w:r w:rsidRPr="00272F02">
              <w:rPr>
                <w:szCs w:val="20"/>
                <w:lang w:val="en-GB"/>
              </w:rPr>
              <w:t>Required</w:t>
            </w:r>
          </w:p>
        </w:tc>
      </w:tr>
      <w:tr w:rsidR="007764DB" w:rsidRPr="00272F02" w14:paraId="5D9699A9"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56FAE" w14:textId="77777777" w:rsidR="00655DF9" w:rsidRPr="00272F02" w:rsidRDefault="00655DF9"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EA4645" w14:textId="77777777" w:rsidR="00655DF9" w:rsidRPr="00272F02" w:rsidRDefault="00655DF9" w:rsidP="00660688">
            <w:pPr>
              <w:pStyle w:val="TableCellLeft10pt"/>
              <w:rPr>
                <w:szCs w:val="20"/>
                <w:lang w:val="en-GB"/>
              </w:rPr>
            </w:pPr>
            <w:r w:rsidRPr="00272F02">
              <w:rPr>
                <w:szCs w:val="20"/>
                <w:lang w:val="en-GB"/>
              </w:rPr>
              <w:t>One to one</w:t>
            </w:r>
          </w:p>
        </w:tc>
      </w:tr>
      <w:tr w:rsidR="007764DB" w:rsidRPr="00272F02" w14:paraId="489DA8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591C501" w14:textId="77777777" w:rsidR="00655DF9" w:rsidRPr="00272F02" w:rsidRDefault="00655DF9"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FA4AE" w14:textId="77777777" w:rsidR="00655DF9" w:rsidRPr="00272F02" w:rsidRDefault="00655DF9" w:rsidP="00660688">
            <w:pPr>
              <w:pStyle w:val="TableCellLeft10pt"/>
              <w:rPr>
                <w:szCs w:val="20"/>
                <w:lang w:val="en-GB"/>
              </w:rPr>
            </w:pPr>
            <w:r w:rsidRPr="00272F02">
              <w:rPr>
                <w:szCs w:val="20"/>
                <w:lang w:val="en-GB"/>
              </w:rPr>
              <w:t>1.1.2</w:t>
            </w:r>
          </w:p>
        </w:tc>
      </w:tr>
      <w:tr w:rsidR="007764DB" w:rsidRPr="00272F02" w14:paraId="69133C2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435E38" w14:textId="77777777" w:rsidR="00655DF9" w:rsidRPr="00272F02" w:rsidRDefault="00655DF9"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827019" w14:textId="3D563E87" w:rsidR="00655DF9" w:rsidRPr="00272F02" w:rsidRDefault="00655DF9" w:rsidP="00660688">
            <w:pPr>
              <w:pStyle w:val="TableCellLeft10pt"/>
              <w:rPr>
                <w:szCs w:val="20"/>
                <w:lang w:val="en-GB"/>
              </w:rPr>
            </w:pPr>
            <w:r w:rsidRPr="00272F02">
              <w:rPr>
                <w:szCs w:val="20"/>
                <w:lang w:val="en-GB"/>
              </w:rPr>
              <w:t>Intervention:</w:t>
            </w:r>
          </w:p>
        </w:tc>
      </w:tr>
      <w:tr w:rsidR="007764DB" w:rsidRPr="00272F02" w14:paraId="364359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1F8AD65" w14:textId="77777777" w:rsidR="00655DF9" w:rsidRPr="00272F02" w:rsidRDefault="00655DF9"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C20B8C2" w14:textId="77777777" w:rsidR="00655DF9" w:rsidRPr="00272F02" w:rsidRDefault="00655DF9"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E5CC5BD" w14:textId="77777777" w:rsidR="00655DF9" w:rsidRPr="00272F02" w:rsidRDefault="00655DF9" w:rsidP="00660688">
            <w:pPr>
              <w:pStyle w:val="TableCellLeft10pt"/>
              <w:rPr>
                <w:szCs w:val="20"/>
                <w:lang w:val="en-GB"/>
              </w:rPr>
            </w:pPr>
            <w:r w:rsidRPr="00272F02">
              <w:rPr>
                <w:rStyle w:val="TableCellLeft10ptBoldChar"/>
                <w:szCs w:val="20"/>
              </w:rPr>
              <w:t>Relationship</w:t>
            </w:r>
            <w:r w:rsidRPr="00272F02">
              <w:rPr>
                <w:szCs w:val="20"/>
                <w:lang w:val="en-GB"/>
              </w:rPr>
              <w:t>: Table Cell title</w:t>
            </w:r>
          </w:p>
          <w:p w14:paraId="781AC6A3" w14:textId="77777777" w:rsidR="00655DF9" w:rsidRPr="00272F02" w:rsidRDefault="00655DF9" w:rsidP="00660688">
            <w:pPr>
              <w:pStyle w:val="TableCellLeft10pt"/>
              <w:rPr>
                <w:szCs w:val="20"/>
                <w:lang w:val="en-GB"/>
              </w:rPr>
            </w:pPr>
            <w:r w:rsidRPr="00272F02">
              <w:rPr>
                <w:rStyle w:val="TableCellLeft10ptBoldChar"/>
                <w:szCs w:val="20"/>
              </w:rPr>
              <w:t>Concept</w:t>
            </w:r>
            <w:r w:rsidRPr="00272F02">
              <w:rPr>
                <w:szCs w:val="20"/>
                <w:lang w:val="en-GB"/>
              </w:rPr>
              <w:t>: Heading</w:t>
            </w:r>
          </w:p>
        </w:tc>
      </w:tr>
      <w:tr w:rsidR="007764DB" w:rsidRPr="00272F02" w14:paraId="7AA0E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0CC2CFB" w14:textId="77777777" w:rsidR="00655DF9" w:rsidRPr="00272F02" w:rsidRDefault="00655DF9"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E67199" w14:textId="77777777" w:rsidR="00655DF9" w:rsidRPr="00272F02" w:rsidRDefault="00655DF9" w:rsidP="00660688">
            <w:pPr>
              <w:pStyle w:val="TableCellLeft10pt"/>
              <w:rPr>
                <w:szCs w:val="20"/>
                <w:lang w:val="en-GB"/>
              </w:rPr>
            </w:pPr>
            <w:r w:rsidRPr="00272F02">
              <w:rPr>
                <w:szCs w:val="20"/>
                <w:lang w:val="en-GB"/>
              </w:rPr>
              <w:t>No</w:t>
            </w:r>
          </w:p>
        </w:tc>
      </w:tr>
    </w:tbl>
    <w:p w14:paraId="08F06EAA" w14:textId="77777777" w:rsidR="00655DF9" w:rsidRPr="00272F02"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272F02" w14:paraId="2736B61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D23705" w14:textId="77777777" w:rsidR="00655DF9" w:rsidRPr="00272F02" w:rsidRDefault="00655DF9"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956454" w14:textId="42D91E04" w:rsidR="00655DF9" w:rsidRPr="00272F02" w:rsidRDefault="00655DF9" w:rsidP="00660688">
            <w:pPr>
              <w:pStyle w:val="TableCellLeft10pt"/>
              <w:rPr>
                <w:szCs w:val="20"/>
                <w:lang w:val="en-GB"/>
              </w:rPr>
            </w:pPr>
            <w:r w:rsidRPr="00272F02">
              <w:rPr>
                <w:szCs w:val="20"/>
                <w:lang w:val="en-GB" w:eastAsia="ja-JP"/>
              </w:rPr>
              <w:t>[</w:t>
            </w:r>
            <w:r w:rsidR="00C81ADD">
              <w:rPr>
                <w:szCs w:val="20"/>
                <w:lang w:val="en-GB"/>
              </w:rPr>
              <w:t>Sponsor</w:t>
            </w:r>
            <w:r w:rsidR="00E130B6">
              <w:rPr>
                <w:szCs w:val="20"/>
                <w:lang w:val="en-GB"/>
              </w:rPr>
              <w:t>’s Investigational Product Code(s)</w:t>
            </w:r>
            <w:r w:rsidRPr="00272F02">
              <w:rPr>
                <w:szCs w:val="20"/>
                <w:lang w:val="en-GB" w:eastAsia="ja-JP"/>
              </w:rPr>
              <w:t>]</w:t>
            </w:r>
          </w:p>
        </w:tc>
      </w:tr>
      <w:tr w:rsidR="007764DB" w:rsidRPr="00272F02" w14:paraId="0C03A2E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F5814D" w14:textId="77777777" w:rsidR="00655DF9" w:rsidRPr="00272F02" w:rsidRDefault="00655DF9"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6E5018" w14:textId="6524C569" w:rsidR="00655DF9" w:rsidRPr="00272F02" w:rsidRDefault="00235288" w:rsidP="00660688">
            <w:pPr>
              <w:pStyle w:val="TableCellLeft10pt"/>
              <w:rPr>
                <w:szCs w:val="20"/>
                <w:lang w:val="en-GB"/>
              </w:rPr>
            </w:pPr>
            <w:r>
              <w:rPr>
                <w:szCs w:val="20"/>
                <w:lang w:val="en-GB"/>
              </w:rPr>
              <w:t>Text</w:t>
            </w:r>
          </w:p>
        </w:tc>
      </w:tr>
      <w:tr w:rsidR="007764DB" w:rsidRPr="00272F02" w14:paraId="1F2941E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28E41D5" w14:textId="77777777" w:rsidR="00655DF9" w:rsidRPr="00272F02" w:rsidRDefault="00655DF9"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68032CA" w14:textId="63A31625" w:rsidR="00655DF9" w:rsidRPr="00272F02" w:rsidRDefault="00235288" w:rsidP="00660688">
            <w:pPr>
              <w:pStyle w:val="TableCellLeft10pt"/>
              <w:rPr>
                <w:szCs w:val="20"/>
                <w:lang w:val="en-GB"/>
              </w:rPr>
            </w:pPr>
            <w:r>
              <w:rPr>
                <w:szCs w:val="20"/>
                <w:lang w:val="en-GB"/>
              </w:rPr>
              <w:t>D</w:t>
            </w:r>
          </w:p>
        </w:tc>
      </w:tr>
      <w:tr w:rsidR="007764DB" w:rsidRPr="00272F02" w14:paraId="01D544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D1450F" w14:textId="77777777" w:rsidR="00655DF9" w:rsidRPr="00272F02" w:rsidRDefault="00655DF9"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10C152" w14:textId="2BFF7068" w:rsidR="00655DF9" w:rsidRPr="00272F02" w:rsidRDefault="00E130B6" w:rsidP="00660688">
            <w:pPr>
              <w:pStyle w:val="TableCellLeft10pt"/>
              <w:rPr>
                <w:szCs w:val="20"/>
                <w:lang w:val="en-GB"/>
              </w:rPr>
            </w:pPr>
            <w:r>
              <w:rPr>
                <w:szCs w:val="20"/>
                <w:lang w:val="en-GB"/>
              </w:rPr>
              <w:t>CNEW</w:t>
            </w:r>
          </w:p>
        </w:tc>
      </w:tr>
      <w:tr w:rsidR="007764DB" w:rsidRPr="00272F02" w14:paraId="68D7677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DA72BF3" w14:textId="77777777" w:rsidR="00655DF9" w:rsidRPr="00272F02" w:rsidRDefault="00655DF9"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4E030A" w14:textId="3D0A6F00" w:rsidR="00655DF9" w:rsidRPr="00272F02" w:rsidRDefault="00051831" w:rsidP="00660688">
            <w:pPr>
              <w:pStyle w:val="TableCellLeft10pt"/>
              <w:rPr>
                <w:szCs w:val="20"/>
                <w:lang w:val="en-GB"/>
              </w:rPr>
            </w:pPr>
            <w:r w:rsidRPr="00272F02">
              <w:rPr>
                <w:szCs w:val="20"/>
                <w:lang w:val="en-GB"/>
              </w:rPr>
              <w:t>N/A</w:t>
            </w:r>
          </w:p>
        </w:tc>
      </w:tr>
      <w:tr w:rsidR="007764DB" w:rsidRPr="00272F02" w14:paraId="06365DA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A9B326" w14:textId="77777777" w:rsidR="00655DF9" w:rsidRPr="00272F02" w:rsidRDefault="00655DF9"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B4A8DFF" w14:textId="4E91A1E9" w:rsidR="00655DF9" w:rsidRPr="00272F02" w:rsidRDefault="00E130B6" w:rsidP="00660688">
            <w:pPr>
              <w:pStyle w:val="TableCellLeft10pt"/>
              <w:rPr>
                <w:szCs w:val="20"/>
                <w:lang w:val="en-GB"/>
              </w:rPr>
            </w:pPr>
            <w:r>
              <w:rPr>
                <w:szCs w:val="20"/>
                <w:lang w:val="en-GB"/>
              </w:rPr>
              <w:t xml:space="preserve">Optional </w:t>
            </w:r>
            <w:r w:rsidR="00655DF9" w:rsidRPr="00272F02">
              <w:rPr>
                <w:szCs w:val="20"/>
                <w:lang w:val="en-GB"/>
              </w:rPr>
              <w:t>Required</w:t>
            </w:r>
            <w:r w:rsidR="007118C6">
              <w:rPr>
                <w:szCs w:val="20"/>
                <w:lang w:val="en-GB"/>
              </w:rPr>
              <w:t xml:space="preserve"> </w:t>
            </w:r>
            <w:r w:rsidR="00AF461A">
              <w:rPr>
                <w:szCs w:val="20"/>
                <w:lang w:val="en-GB"/>
              </w:rPr>
              <w:t>Either Sponsor Investigational Product Code or Nonproprietary Name</w:t>
            </w:r>
          </w:p>
        </w:tc>
      </w:tr>
      <w:tr w:rsidR="007764DB" w:rsidRPr="00272F02" w14:paraId="1D6241A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B2DC33" w14:textId="77777777" w:rsidR="00655DF9" w:rsidRPr="00272F02" w:rsidRDefault="00655DF9"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B69440" w14:textId="01882266" w:rsidR="00655DF9" w:rsidRPr="00272F02" w:rsidRDefault="4817CA86" w:rsidP="4817CA86">
            <w:pPr>
              <w:pStyle w:val="TableCellLeft10pt"/>
              <w:rPr>
                <w:lang w:val="en-GB"/>
              </w:rPr>
            </w:pPr>
            <w:r w:rsidRPr="4817CA86">
              <w:rPr>
                <w:lang w:val="en-GB"/>
              </w:rPr>
              <w:t>One to one; One to Heading One to Protocol Identifier</w:t>
            </w:r>
          </w:p>
        </w:tc>
      </w:tr>
      <w:tr w:rsidR="007764DB" w:rsidRPr="00272F02" w14:paraId="229BDF1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7E6F4D" w14:textId="77777777" w:rsidR="00655DF9" w:rsidRPr="00272F02" w:rsidRDefault="00655DF9"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680B490" w14:textId="77777777" w:rsidR="00655DF9" w:rsidRPr="00272F02" w:rsidRDefault="00655DF9" w:rsidP="00660688">
            <w:pPr>
              <w:pStyle w:val="TableCellLeft10pt"/>
              <w:rPr>
                <w:szCs w:val="20"/>
                <w:lang w:val="en-GB"/>
              </w:rPr>
            </w:pPr>
            <w:r w:rsidRPr="00272F02">
              <w:rPr>
                <w:szCs w:val="20"/>
                <w:lang w:val="en-GB"/>
              </w:rPr>
              <w:t>1.1.2</w:t>
            </w:r>
          </w:p>
        </w:tc>
      </w:tr>
      <w:tr w:rsidR="007764DB" w:rsidRPr="00272F02" w14:paraId="041E017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0CB3D77" w14:textId="77777777" w:rsidR="00655DF9" w:rsidRPr="00272F02" w:rsidRDefault="00655DF9"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01E795" w14:textId="4F7DAFB2" w:rsidR="00655DF9" w:rsidRPr="00272F02" w:rsidRDefault="007118C6" w:rsidP="00660688">
            <w:pPr>
              <w:pStyle w:val="TableCellLeft10pt"/>
              <w:rPr>
                <w:szCs w:val="20"/>
                <w:lang w:val="en-GB"/>
              </w:rPr>
            </w:pPr>
            <w:r>
              <w:rPr>
                <w:szCs w:val="20"/>
                <w:lang w:val="en-GB"/>
              </w:rPr>
              <w:t>Text</w:t>
            </w:r>
          </w:p>
        </w:tc>
      </w:tr>
      <w:tr w:rsidR="007764DB" w:rsidRPr="00272F02" w14:paraId="6AB12D7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2A1C61" w14:textId="77777777" w:rsidR="00655DF9" w:rsidRPr="00272F02" w:rsidRDefault="00655DF9"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8F5DEE" w14:textId="77777777" w:rsidR="00655DF9" w:rsidRPr="00272F02" w:rsidRDefault="00655DF9"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71318C7" w14:textId="5E9C43A6" w:rsidR="00655DF9" w:rsidRPr="00272F02" w:rsidRDefault="4817CA86" w:rsidP="4817CA86">
            <w:pPr>
              <w:pStyle w:val="TableCellLeft10pt"/>
              <w:rPr>
                <w:lang w:val="en-GB"/>
              </w:rPr>
            </w:pPr>
            <w:r w:rsidRPr="4817CA86">
              <w:rPr>
                <w:rStyle w:val="TableCellLeft10ptBoldChar"/>
              </w:rPr>
              <w:t>Relationship</w:t>
            </w:r>
            <w:r w:rsidRPr="4817CA86">
              <w:rPr>
                <w:lang w:val="en-GB"/>
              </w:rPr>
              <w:t>: Row title; Sponsor Protocol Identifier</w:t>
            </w:r>
          </w:p>
          <w:p w14:paraId="52AA4F4D" w14:textId="4138A04B" w:rsidR="00655DF9" w:rsidRPr="00272F02" w:rsidRDefault="00655DF9" w:rsidP="00660688">
            <w:pPr>
              <w:pStyle w:val="TableCellLeft10pt"/>
              <w:rPr>
                <w:szCs w:val="20"/>
                <w:lang w:val="en-GB"/>
              </w:rPr>
            </w:pPr>
            <w:r w:rsidRPr="00272F02">
              <w:rPr>
                <w:rStyle w:val="TableCellLeft10ptBoldChar"/>
                <w:szCs w:val="20"/>
              </w:rPr>
              <w:t>Concept</w:t>
            </w:r>
            <w:r w:rsidRPr="00272F02">
              <w:rPr>
                <w:szCs w:val="20"/>
                <w:lang w:val="en-GB"/>
              </w:rPr>
              <w:t xml:space="preserve">: </w:t>
            </w:r>
          </w:p>
        </w:tc>
      </w:tr>
      <w:tr w:rsidR="007764DB" w:rsidRPr="00272F02" w14:paraId="416EBE0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2A8414" w14:textId="77777777" w:rsidR="00655DF9" w:rsidRPr="00272F02" w:rsidRDefault="00655DF9"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19B62D" w14:textId="4786055F" w:rsidR="00655DF9" w:rsidRPr="00272F02" w:rsidRDefault="009D46BE" w:rsidP="00660688">
            <w:pPr>
              <w:pStyle w:val="TableCellLeft10pt"/>
              <w:rPr>
                <w:szCs w:val="20"/>
                <w:lang w:val="en-GB"/>
              </w:rPr>
            </w:pPr>
            <w:r>
              <w:rPr>
                <w:szCs w:val="20"/>
                <w:lang w:val="en-GB"/>
              </w:rPr>
              <w:t>Yes</w:t>
            </w:r>
            <w:r w:rsidR="00376D1A">
              <w:rPr>
                <w:rFonts w:hint="eastAsia"/>
                <w:szCs w:val="20"/>
                <w:lang w:val="en-GB" w:eastAsia="ja-JP"/>
              </w:rPr>
              <w:t>,</w:t>
            </w:r>
            <w:r>
              <w:rPr>
                <w:szCs w:val="20"/>
                <w:lang w:val="en-GB"/>
              </w:rPr>
              <w:t xml:space="preserve"> </w:t>
            </w:r>
            <w:r w:rsidR="00376D1A">
              <w:rPr>
                <w:rFonts w:hint="eastAsia"/>
                <w:szCs w:val="20"/>
                <w:lang w:val="en-GB" w:eastAsia="ja-JP"/>
              </w:rPr>
              <w:t>r</w:t>
            </w:r>
            <w:r>
              <w:rPr>
                <w:szCs w:val="20"/>
                <w:lang w:val="en-GB"/>
              </w:rPr>
              <w:t>epeat</w:t>
            </w:r>
            <w:r w:rsidR="00376D1A">
              <w:rPr>
                <w:rFonts w:hint="eastAsia"/>
                <w:szCs w:val="20"/>
                <w:lang w:val="en-GB" w:eastAsia="ja-JP"/>
              </w:rPr>
              <w:t>able</w:t>
            </w:r>
            <w:r>
              <w:rPr>
                <w:szCs w:val="20"/>
                <w:lang w:val="en-GB"/>
              </w:rPr>
              <w:t xml:space="preserve"> from Title Page Sponsor </w:t>
            </w:r>
            <w:r w:rsidR="002917FE">
              <w:rPr>
                <w:szCs w:val="20"/>
                <w:lang w:val="en-GB"/>
              </w:rPr>
              <w:t>Investigational Product Code(s)</w:t>
            </w:r>
            <w:r w:rsidR="002917FE">
              <w:rPr>
                <w:szCs w:val="20"/>
                <w:lang w:val="en-GB"/>
              </w:rPr>
              <w:br/>
            </w:r>
            <w:r w:rsidR="00376D1A">
              <w:rPr>
                <w:rFonts w:hint="eastAsia"/>
                <w:szCs w:val="20"/>
                <w:lang w:val="en-GB" w:eastAsia="ja-JP"/>
              </w:rPr>
              <w:t>y</w:t>
            </w:r>
            <w:r w:rsidR="002917FE">
              <w:rPr>
                <w:szCs w:val="20"/>
                <w:lang w:val="en-GB"/>
              </w:rPr>
              <w:t>es</w:t>
            </w:r>
            <w:r w:rsidR="00376D1A">
              <w:rPr>
                <w:rFonts w:hint="eastAsia"/>
                <w:szCs w:val="20"/>
                <w:lang w:val="en-GB" w:eastAsia="ja-JP"/>
              </w:rPr>
              <w:t>, reuse</w:t>
            </w:r>
            <w:r w:rsidR="002917FE">
              <w:rPr>
                <w:szCs w:val="20"/>
                <w:lang w:val="en-GB"/>
              </w:rPr>
              <w:t xml:space="preserve"> for each Investigational Product</w:t>
            </w:r>
          </w:p>
        </w:tc>
      </w:tr>
    </w:tbl>
    <w:p w14:paraId="2944B648" w14:textId="77777777" w:rsidR="00655DF9"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272F02" w14:paraId="058BC5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CDD060" w14:textId="77777777" w:rsidR="0027339C" w:rsidRPr="00272F02" w:rsidRDefault="0027339C"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BFA0E1" w14:textId="38231040" w:rsidR="0027339C" w:rsidRPr="00272F02" w:rsidRDefault="0027339C" w:rsidP="00660688">
            <w:pPr>
              <w:pStyle w:val="TableCellLeft10pt"/>
              <w:rPr>
                <w:szCs w:val="20"/>
                <w:lang w:val="en-GB"/>
              </w:rPr>
            </w:pPr>
            <w:r w:rsidRPr="00272F02">
              <w:rPr>
                <w:szCs w:val="20"/>
                <w:lang w:val="en-GB" w:eastAsia="ja-JP"/>
              </w:rPr>
              <w:t>[</w:t>
            </w:r>
            <w:r>
              <w:rPr>
                <w:szCs w:val="20"/>
                <w:lang w:val="en-GB"/>
              </w:rPr>
              <w:t>NonProprietary Name</w:t>
            </w:r>
            <w:r w:rsidR="008E2FB3">
              <w:rPr>
                <w:szCs w:val="20"/>
                <w:lang w:val="en-GB"/>
              </w:rPr>
              <w:t>(s)]</w:t>
            </w:r>
          </w:p>
        </w:tc>
      </w:tr>
      <w:tr w:rsidR="007764DB" w:rsidRPr="00272F02" w14:paraId="1A8CE6A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308085" w14:textId="77777777" w:rsidR="0027339C" w:rsidRPr="00272F02" w:rsidRDefault="0027339C"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5BF64DB" w14:textId="77777777" w:rsidR="0027339C" w:rsidRPr="00272F02" w:rsidRDefault="0027339C" w:rsidP="00660688">
            <w:pPr>
              <w:pStyle w:val="TableCellLeft10pt"/>
              <w:rPr>
                <w:szCs w:val="20"/>
                <w:lang w:val="en-GB"/>
              </w:rPr>
            </w:pPr>
            <w:r>
              <w:rPr>
                <w:szCs w:val="20"/>
                <w:lang w:val="en-GB"/>
              </w:rPr>
              <w:t>Text</w:t>
            </w:r>
          </w:p>
        </w:tc>
      </w:tr>
      <w:tr w:rsidR="007764DB" w:rsidRPr="00272F02" w14:paraId="0B2885A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7A2868" w14:textId="77777777" w:rsidR="0027339C" w:rsidRPr="00272F02" w:rsidRDefault="0027339C"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6CE20B" w14:textId="77777777" w:rsidR="0027339C" w:rsidRPr="00272F02" w:rsidRDefault="0027339C" w:rsidP="00660688">
            <w:pPr>
              <w:pStyle w:val="TableCellLeft10pt"/>
              <w:rPr>
                <w:szCs w:val="20"/>
                <w:lang w:val="en-GB"/>
              </w:rPr>
            </w:pPr>
            <w:r>
              <w:rPr>
                <w:szCs w:val="20"/>
                <w:lang w:val="en-GB"/>
              </w:rPr>
              <w:t>D</w:t>
            </w:r>
          </w:p>
        </w:tc>
      </w:tr>
      <w:tr w:rsidR="007764DB" w:rsidRPr="00272F02" w14:paraId="2259263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9D3B34" w14:textId="77777777" w:rsidR="0027339C" w:rsidRPr="00272F02" w:rsidRDefault="0027339C"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F50F50" w14:textId="50060383" w:rsidR="0027339C" w:rsidRPr="00272F02" w:rsidRDefault="0027339C" w:rsidP="00660688">
            <w:pPr>
              <w:pStyle w:val="TableCellLeft10pt"/>
              <w:rPr>
                <w:szCs w:val="20"/>
                <w:lang w:val="en-GB"/>
              </w:rPr>
            </w:pPr>
            <w:r>
              <w:rPr>
                <w:szCs w:val="20"/>
                <w:lang w:val="en-GB"/>
              </w:rPr>
              <w:t>CNEW</w:t>
            </w:r>
          </w:p>
        </w:tc>
      </w:tr>
      <w:tr w:rsidR="007764DB" w:rsidRPr="00272F02" w14:paraId="5F28049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11CB226" w14:textId="77777777" w:rsidR="0027339C" w:rsidRPr="00272F02" w:rsidRDefault="0027339C"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4EB3A4A" w14:textId="610860A0" w:rsidR="0027339C" w:rsidRPr="00272F02" w:rsidRDefault="00051831" w:rsidP="00660688">
            <w:pPr>
              <w:pStyle w:val="TableCellLeft10pt"/>
              <w:rPr>
                <w:szCs w:val="20"/>
                <w:lang w:val="en-GB"/>
              </w:rPr>
            </w:pPr>
            <w:r w:rsidRPr="00272F02">
              <w:rPr>
                <w:szCs w:val="20"/>
                <w:lang w:val="en-GB"/>
              </w:rPr>
              <w:t>N/A</w:t>
            </w:r>
          </w:p>
        </w:tc>
      </w:tr>
      <w:tr w:rsidR="007764DB" w:rsidRPr="00272F02" w14:paraId="3104A64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D4521A6" w14:textId="77777777" w:rsidR="0027339C" w:rsidRPr="00272F02" w:rsidRDefault="0027339C"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289C66" w14:textId="681B9393" w:rsidR="0027339C" w:rsidRPr="00272F02" w:rsidRDefault="00C945E3" w:rsidP="00660688">
            <w:pPr>
              <w:pStyle w:val="TableCellLeft10pt"/>
              <w:rPr>
                <w:szCs w:val="20"/>
                <w:lang w:val="en-GB"/>
              </w:rPr>
            </w:pPr>
            <w:r>
              <w:rPr>
                <w:szCs w:val="20"/>
                <w:lang w:val="en-GB"/>
              </w:rPr>
              <w:t xml:space="preserve">Optional </w:t>
            </w:r>
            <w:r w:rsidRPr="00272F02">
              <w:rPr>
                <w:szCs w:val="20"/>
                <w:lang w:val="en-GB"/>
              </w:rPr>
              <w:t>Required</w:t>
            </w:r>
            <w:r>
              <w:rPr>
                <w:szCs w:val="20"/>
                <w:lang w:val="en-GB"/>
              </w:rPr>
              <w:t xml:space="preserve"> Either Sponsor Investigational Product Code or Nonproprietary Name</w:t>
            </w:r>
          </w:p>
        </w:tc>
      </w:tr>
      <w:tr w:rsidR="007764DB" w:rsidRPr="00272F02" w14:paraId="563D475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6BFEF6" w14:textId="77777777" w:rsidR="0027339C" w:rsidRPr="00272F02" w:rsidRDefault="0027339C"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20ED52" w14:textId="11C18C23" w:rsidR="0027339C" w:rsidRPr="00272F02" w:rsidRDefault="4817CA86" w:rsidP="4817CA86">
            <w:pPr>
              <w:pStyle w:val="TableCellLeft10pt"/>
              <w:rPr>
                <w:lang w:val="en-GB"/>
              </w:rPr>
            </w:pPr>
            <w:r w:rsidRPr="4817CA86">
              <w:rPr>
                <w:lang w:val="en-GB"/>
              </w:rPr>
              <w:t>One to one; One to Heading One to Protocol Identifier</w:t>
            </w:r>
          </w:p>
        </w:tc>
      </w:tr>
      <w:tr w:rsidR="007764DB" w:rsidRPr="00272F02" w14:paraId="3910FFB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E6CBAC" w14:textId="77777777" w:rsidR="0027339C" w:rsidRPr="00272F02" w:rsidRDefault="0027339C"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202AA6" w14:textId="77777777" w:rsidR="0027339C" w:rsidRPr="00272F02" w:rsidRDefault="0027339C" w:rsidP="00660688">
            <w:pPr>
              <w:pStyle w:val="TableCellLeft10pt"/>
              <w:rPr>
                <w:szCs w:val="20"/>
                <w:lang w:val="en-GB"/>
              </w:rPr>
            </w:pPr>
            <w:r w:rsidRPr="00272F02">
              <w:rPr>
                <w:szCs w:val="20"/>
                <w:lang w:val="en-GB"/>
              </w:rPr>
              <w:t>1.1.2</w:t>
            </w:r>
          </w:p>
        </w:tc>
      </w:tr>
      <w:tr w:rsidR="007764DB" w:rsidRPr="00272F02" w14:paraId="654D1A0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C2FE2E7" w14:textId="77777777" w:rsidR="0027339C" w:rsidRPr="00272F02" w:rsidRDefault="0027339C"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420B1AD" w14:textId="77777777" w:rsidR="0027339C" w:rsidRPr="00272F02" w:rsidRDefault="0027339C" w:rsidP="00660688">
            <w:pPr>
              <w:pStyle w:val="TableCellLeft10pt"/>
              <w:rPr>
                <w:szCs w:val="20"/>
                <w:lang w:val="en-GB"/>
              </w:rPr>
            </w:pPr>
            <w:r>
              <w:rPr>
                <w:szCs w:val="20"/>
                <w:lang w:val="en-GB"/>
              </w:rPr>
              <w:t>Text</w:t>
            </w:r>
          </w:p>
        </w:tc>
      </w:tr>
      <w:tr w:rsidR="007764DB" w:rsidRPr="00272F02" w14:paraId="5BC0A5F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ED6D9E" w14:textId="77777777" w:rsidR="0027339C" w:rsidRPr="00272F02" w:rsidRDefault="0027339C"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931AC6" w14:textId="77777777" w:rsidR="0027339C" w:rsidRPr="00272F02" w:rsidRDefault="0027339C"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A76BF47" w14:textId="4929E27F" w:rsidR="0027339C" w:rsidRPr="00272F02" w:rsidRDefault="4817CA86" w:rsidP="4817CA86">
            <w:pPr>
              <w:pStyle w:val="TableCellLeft10pt"/>
              <w:rPr>
                <w:lang w:val="en-GB"/>
              </w:rPr>
            </w:pPr>
            <w:r w:rsidRPr="4817CA86">
              <w:rPr>
                <w:rStyle w:val="TableCellLeft10ptBoldChar"/>
              </w:rPr>
              <w:t>Relationship</w:t>
            </w:r>
            <w:r w:rsidRPr="4817CA86">
              <w:rPr>
                <w:lang w:val="en-GB"/>
              </w:rPr>
              <w:t>: Row title; Sponsor Protocol Identifier</w:t>
            </w:r>
          </w:p>
          <w:p w14:paraId="5894B3C0" w14:textId="77777777" w:rsidR="0027339C" w:rsidRPr="00272F02" w:rsidRDefault="0027339C" w:rsidP="00660688">
            <w:pPr>
              <w:pStyle w:val="TableCellLeft10pt"/>
              <w:rPr>
                <w:szCs w:val="20"/>
                <w:lang w:val="en-GB"/>
              </w:rPr>
            </w:pPr>
            <w:r w:rsidRPr="00272F02">
              <w:rPr>
                <w:rStyle w:val="TableCellLeft10ptBoldChar"/>
                <w:szCs w:val="20"/>
              </w:rPr>
              <w:t>Concept</w:t>
            </w:r>
            <w:r w:rsidRPr="00272F02">
              <w:rPr>
                <w:szCs w:val="20"/>
                <w:lang w:val="en-GB"/>
              </w:rPr>
              <w:t xml:space="preserve">: </w:t>
            </w:r>
          </w:p>
        </w:tc>
      </w:tr>
      <w:tr w:rsidR="007764DB" w:rsidRPr="00272F02" w14:paraId="6B28F2E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ACC191" w14:textId="77777777" w:rsidR="0027339C" w:rsidRPr="00272F02" w:rsidRDefault="0027339C"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3CC270" w14:textId="2CFAB6B8" w:rsidR="008E2D32" w:rsidRDefault="0027339C" w:rsidP="00660688">
            <w:pPr>
              <w:pStyle w:val="TableCellLeft10pt"/>
              <w:rPr>
                <w:szCs w:val="20"/>
                <w:lang w:val="en-GB"/>
              </w:rPr>
            </w:pPr>
            <w:r>
              <w:rPr>
                <w:szCs w:val="20"/>
                <w:lang w:val="en-GB"/>
              </w:rPr>
              <w:t>Yes</w:t>
            </w:r>
            <w:r w:rsidR="00376D1A">
              <w:rPr>
                <w:rFonts w:hint="eastAsia"/>
                <w:szCs w:val="20"/>
                <w:lang w:val="en-GB" w:eastAsia="ja-JP"/>
              </w:rPr>
              <w:t>,</w:t>
            </w:r>
            <w:r>
              <w:rPr>
                <w:szCs w:val="20"/>
                <w:lang w:val="en-GB"/>
              </w:rPr>
              <w:t xml:space="preserve"> </w:t>
            </w:r>
            <w:r w:rsidR="00376D1A">
              <w:rPr>
                <w:rFonts w:hint="eastAsia"/>
                <w:szCs w:val="20"/>
                <w:lang w:val="en-GB" w:eastAsia="ja-JP"/>
              </w:rPr>
              <w:t>r</w:t>
            </w:r>
            <w:r>
              <w:rPr>
                <w:szCs w:val="20"/>
                <w:lang w:val="en-GB"/>
              </w:rPr>
              <w:t>epeat</w:t>
            </w:r>
            <w:r w:rsidR="00376D1A">
              <w:rPr>
                <w:rFonts w:hint="eastAsia"/>
                <w:szCs w:val="20"/>
                <w:lang w:val="en-GB" w:eastAsia="ja-JP"/>
              </w:rPr>
              <w:t>able</w:t>
            </w:r>
            <w:r>
              <w:rPr>
                <w:szCs w:val="20"/>
                <w:lang w:val="en-GB"/>
              </w:rPr>
              <w:t xml:space="preserve"> from Title Page </w:t>
            </w:r>
            <w:r w:rsidR="008E2FB3">
              <w:rPr>
                <w:szCs w:val="20"/>
                <w:lang w:val="en-GB"/>
              </w:rPr>
              <w:t>Non</w:t>
            </w:r>
            <w:r w:rsidR="008E2D32">
              <w:rPr>
                <w:szCs w:val="20"/>
                <w:lang w:val="en-GB"/>
              </w:rPr>
              <w:t>proprietary Name(s)</w:t>
            </w:r>
          </w:p>
          <w:p w14:paraId="668A854E" w14:textId="5993A7D8" w:rsidR="0027339C" w:rsidRPr="00272F02" w:rsidRDefault="008E2D32" w:rsidP="00660688">
            <w:pPr>
              <w:pStyle w:val="TableCellLeft10pt"/>
              <w:rPr>
                <w:szCs w:val="20"/>
                <w:lang w:val="en-GB"/>
              </w:rPr>
            </w:pPr>
            <w:r>
              <w:rPr>
                <w:szCs w:val="20"/>
                <w:lang w:val="en-GB"/>
              </w:rPr>
              <w:t>Y</w:t>
            </w:r>
            <w:r w:rsidR="0027339C">
              <w:rPr>
                <w:szCs w:val="20"/>
                <w:lang w:val="en-GB"/>
              </w:rPr>
              <w:t>es</w:t>
            </w:r>
            <w:r w:rsidR="00376D1A">
              <w:rPr>
                <w:rFonts w:hint="eastAsia"/>
                <w:szCs w:val="20"/>
                <w:lang w:val="en-GB" w:eastAsia="ja-JP"/>
              </w:rPr>
              <w:t>, reuse</w:t>
            </w:r>
            <w:r w:rsidR="0027339C">
              <w:rPr>
                <w:szCs w:val="20"/>
                <w:lang w:val="en-GB"/>
              </w:rPr>
              <w:t xml:space="preserve"> for each Investigational Product</w:t>
            </w:r>
          </w:p>
        </w:tc>
      </w:tr>
    </w:tbl>
    <w:p w14:paraId="4458DDC7" w14:textId="77777777" w:rsidR="00655DF9" w:rsidRPr="00272F02"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6DFB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0BF138"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31BB00" w14:textId="77777777" w:rsidR="007B15A5" w:rsidRPr="00272F02" w:rsidRDefault="007B15A5" w:rsidP="00A207B8">
            <w:pPr>
              <w:pStyle w:val="TableCellLeft10pt"/>
              <w:rPr>
                <w:szCs w:val="20"/>
                <w:lang w:val="en-GB"/>
              </w:rPr>
            </w:pPr>
            <w:r w:rsidRPr="00272F02">
              <w:rPr>
                <w:szCs w:val="20"/>
                <w:lang w:val="en-GB"/>
              </w:rPr>
              <w:t>Intervention Model</w:t>
            </w:r>
          </w:p>
        </w:tc>
      </w:tr>
      <w:tr w:rsidR="00DB50C7" w:rsidRPr="00272F02" w14:paraId="676561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66F65"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3C3FB9" w14:textId="77777777" w:rsidR="007B15A5" w:rsidRPr="00272F02" w:rsidRDefault="007B15A5" w:rsidP="00A207B8">
            <w:pPr>
              <w:pStyle w:val="TableCellLeft10pt"/>
              <w:rPr>
                <w:szCs w:val="20"/>
                <w:lang w:val="en-GB"/>
              </w:rPr>
            </w:pPr>
            <w:r w:rsidRPr="00272F02">
              <w:rPr>
                <w:szCs w:val="20"/>
                <w:lang w:val="en-GB"/>
              </w:rPr>
              <w:t>Text</w:t>
            </w:r>
          </w:p>
        </w:tc>
      </w:tr>
      <w:tr w:rsidR="00DB50C7" w:rsidRPr="00272F02" w14:paraId="6CFF71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551FBA" w14:textId="187B7EB5"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AEEE79" w14:textId="77777777" w:rsidR="007B15A5" w:rsidRPr="00272F02" w:rsidRDefault="007B15A5" w:rsidP="00A207B8">
            <w:pPr>
              <w:pStyle w:val="TableCellLeft10pt"/>
              <w:rPr>
                <w:szCs w:val="20"/>
                <w:lang w:val="en-GB"/>
              </w:rPr>
            </w:pPr>
            <w:r w:rsidRPr="00272F02">
              <w:rPr>
                <w:szCs w:val="20"/>
                <w:lang w:val="en-GB"/>
              </w:rPr>
              <w:t>H</w:t>
            </w:r>
          </w:p>
        </w:tc>
      </w:tr>
      <w:tr w:rsidR="00DB50C7" w:rsidRPr="00272F02" w14:paraId="668504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050A7"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2EC03" w14:textId="7046DAB3" w:rsidR="007B15A5" w:rsidRPr="00272F02" w:rsidRDefault="00242016" w:rsidP="00A207B8">
            <w:pPr>
              <w:pStyle w:val="TableCellLeft10pt"/>
              <w:rPr>
                <w:szCs w:val="20"/>
                <w:lang w:val="en-GB"/>
              </w:rPr>
            </w:pPr>
            <w:r w:rsidRPr="00272F02">
              <w:rPr>
                <w:szCs w:val="20"/>
                <w:lang w:val="en-GB"/>
              </w:rPr>
              <w:t>Heading</w:t>
            </w:r>
          </w:p>
        </w:tc>
      </w:tr>
      <w:tr w:rsidR="00DB50C7" w:rsidRPr="00272F02" w14:paraId="0DEC7C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08B82"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C4B1F9" w14:textId="51C0F531" w:rsidR="007B15A5" w:rsidRPr="00272F02" w:rsidRDefault="009C51CF" w:rsidP="00A207B8">
            <w:pPr>
              <w:pStyle w:val="TableCellLeft10pt"/>
              <w:rPr>
                <w:szCs w:val="20"/>
                <w:lang w:val="en-GB"/>
              </w:rPr>
            </w:pPr>
            <w:r w:rsidRPr="00272F02">
              <w:rPr>
                <w:szCs w:val="20"/>
                <w:lang w:val="en-GB"/>
              </w:rPr>
              <w:t>N/A</w:t>
            </w:r>
          </w:p>
        </w:tc>
      </w:tr>
      <w:tr w:rsidR="00DB50C7" w:rsidRPr="00272F02" w14:paraId="2A197E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866F8"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A131BAC"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512A79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DDA50"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4D07A1" w14:textId="728B399B" w:rsidR="007B15A5" w:rsidRPr="00272F02" w:rsidRDefault="00267362" w:rsidP="00A207B8">
            <w:pPr>
              <w:pStyle w:val="TableCellLeft10pt"/>
              <w:rPr>
                <w:szCs w:val="20"/>
                <w:lang w:val="en-GB"/>
              </w:rPr>
            </w:pPr>
            <w:r w:rsidRPr="00272F02">
              <w:rPr>
                <w:szCs w:val="20"/>
                <w:lang w:val="en-GB"/>
              </w:rPr>
              <w:t>One to one</w:t>
            </w:r>
          </w:p>
        </w:tc>
      </w:tr>
      <w:tr w:rsidR="00DB50C7" w:rsidRPr="00272F02" w14:paraId="7C7F3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F0D1A"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F68CAA" w14:textId="75623545" w:rsidR="007B15A5" w:rsidRPr="00272F02" w:rsidRDefault="00E8506F" w:rsidP="00A207B8">
            <w:pPr>
              <w:pStyle w:val="TableCellLeft10pt"/>
              <w:rPr>
                <w:szCs w:val="20"/>
                <w:lang w:val="en-GB"/>
              </w:rPr>
            </w:pPr>
            <w:r w:rsidRPr="00272F02">
              <w:rPr>
                <w:szCs w:val="20"/>
                <w:lang w:val="en-GB"/>
              </w:rPr>
              <w:t>1.1.2</w:t>
            </w:r>
          </w:p>
        </w:tc>
      </w:tr>
      <w:tr w:rsidR="00DB50C7" w:rsidRPr="00272F02" w14:paraId="710F2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6A6D08"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59197" w14:textId="0FCC3D13" w:rsidR="007B15A5" w:rsidRPr="00272F02" w:rsidRDefault="007B15A5" w:rsidP="00A207B8">
            <w:pPr>
              <w:pStyle w:val="TableCellLeft10pt"/>
              <w:rPr>
                <w:szCs w:val="20"/>
                <w:lang w:val="en-GB"/>
              </w:rPr>
            </w:pPr>
            <w:r w:rsidRPr="00272F02">
              <w:rPr>
                <w:szCs w:val="20"/>
                <w:lang w:val="en-GB"/>
              </w:rPr>
              <w:t>Intervention Model</w:t>
            </w:r>
            <w:r w:rsidR="00242016" w:rsidRPr="00272F02">
              <w:rPr>
                <w:szCs w:val="20"/>
                <w:lang w:val="en-GB"/>
              </w:rPr>
              <w:t>:</w:t>
            </w:r>
          </w:p>
        </w:tc>
      </w:tr>
      <w:tr w:rsidR="00DB50C7" w:rsidRPr="00272F02" w14:paraId="059EE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56E3F"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6369CA" w14:textId="1FDAA6D5" w:rsidR="007B15A5" w:rsidRPr="00272F02" w:rsidRDefault="007B15A5"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8506F" w:rsidRPr="00272F02">
              <w:rPr>
                <w:szCs w:val="20"/>
                <w:lang w:val="en-GB"/>
              </w:rPr>
              <w:t>No</w:t>
            </w:r>
          </w:p>
          <w:p w14:paraId="74DE2A72" w14:textId="48E9C3CC" w:rsidR="007B15A5" w:rsidRPr="00272F02" w:rsidRDefault="007B15A5" w:rsidP="00A207B8">
            <w:pPr>
              <w:pStyle w:val="TableCellLeft10pt"/>
              <w:rPr>
                <w:szCs w:val="20"/>
                <w:lang w:val="en-GB"/>
              </w:rPr>
            </w:pPr>
            <w:r w:rsidRPr="00272F02">
              <w:rPr>
                <w:rStyle w:val="TableCellLeft10ptBoldChar"/>
                <w:szCs w:val="20"/>
              </w:rPr>
              <w:t>Relationship</w:t>
            </w:r>
            <w:r w:rsidRPr="00272F02">
              <w:rPr>
                <w:szCs w:val="20"/>
                <w:lang w:val="en-GB"/>
              </w:rPr>
              <w:t>: Table Cell title</w:t>
            </w:r>
          </w:p>
          <w:p w14:paraId="0A0F3CDF" w14:textId="4B1A243D" w:rsidR="007B15A5" w:rsidRPr="00272F02" w:rsidRDefault="007B15A5"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E27B2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4612B4" w14:textId="56AA26B5"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7485D14" w14:textId="485C69A4" w:rsidR="007B15A5" w:rsidRPr="00272F02" w:rsidRDefault="00E8506F" w:rsidP="00A207B8">
            <w:pPr>
              <w:pStyle w:val="TableCellLeft10pt"/>
              <w:rPr>
                <w:szCs w:val="20"/>
                <w:lang w:val="en-GB"/>
              </w:rPr>
            </w:pPr>
            <w:r w:rsidRPr="00272F02">
              <w:rPr>
                <w:szCs w:val="20"/>
                <w:lang w:val="en-GB"/>
              </w:rPr>
              <w:t>No</w:t>
            </w:r>
          </w:p>
        </w:tc>
      </w:tr>
    </w:tbl>
    <w:p w14:paraId="33F27B6B" w14:textId="77777777" w:rsidR="007B15A5" w:rsidRPr="00272F02"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81F12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758558" w14:textId="77777777" w:rsidR="007B15A5" w:rsidRPr="00272F02" w:rsidRDefault="007B15A5" w:rsidP="00A207B8">
            <w:pPr>
              <w:pStyle w:val="TableHeadingTextLeft10pt"/>
              <w:rPr>
                <w:szCs w:val="20"/>
                <w:lang w:val="de-DE"/>
              </w:rPr>
            </w:pPr>
            <w:bookmarkStart w:id="67" w:name="_mioConsistencyCheck51"/>
            <w:bookmarkEnd w:id="67"/>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897A21" w14:textId="09CD0991" w:rsidR="007B15A5" w:rsidRPr="00272F02" w:rsidRDefault="00993C67" w:rsidP="00A207B8">
            <w:pPr>
              <w:pStyle w:val="TableCellLeft10pt"/>
              <w:rPr>
                <w:szCs w:val="20"/>
                <w:lang w:val="en-GB"/>
              </w:rPr>
            </w:pPr>
            <w:r w:rsidRPr="00272F02">
              <w:rPr>
                <w:szCs w:val="20"/>
                <w:lang w:val="en-GB" w:eastAsia="ja-JP"/>
              </w:rPr>
              <w:t>[</w:t>
            </w:r>
            <w:r w:rsidR="007B15A5" w:rsidRPr="00272F02">
              <w:rPr>
                <w:szCs w:val="20"/>
                <w:lang w:val="en-GB"/>
              </w:rPr>
              <w:t>Intervention Model</w:t>
            </w:r>
            <w:r w:rsidRPr="00272F02">
              <w:rPr>
                <w:szCs w:val="20"/>
                <w:lang w:val="en-GB" w:eastAsia="ja-JP"/>
              </w:rPr>
              <w:t>]</w:t>
            </w:r>
          </w:p>
        </w:tc>
      </w:tr>
      <w:tr w:rsidR="00DB50C7" w:rsidRPr="00272F02" w14:paraId="524CB32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247293"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04C184B" w14:textId="49AB4FD0" w:rsidR="007B15A5" w:rsidRPr="00272F02" w:rsidRDefault="001D407B" w:rsidP="00A207B8">
            <w:pPr>
              <w:pStyle w:val="TableCellLeft10pt"/>
              <w:rPr>
                <w:szCs w:val="20"/>
                <w:lang w:val="en-GB"/>
              </w:rPr>
            </w:pPr>
            <w:r w:rsidRPr="00272F02">
              <w:rPr>
                <w:szCs w:val="20"/>
                <w:lang w:val="en-GB"/>
              </w:rPr>
              <w:t>Valid Value</w:t>
            </w:r>
          </w:p>
        </w:tc>
      </w:tr>
      <w:tr w:rsidR="00DB50C7" w:rsidRPr="00272F02" w14:paraId="5C679B6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8120E7" w14:textId="58BDFA4E"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D819ED" w14:textId="77777777" w:rsidR="007B15A5" w:rsidRPr="00272F02" w:rsidRDefault="007B15A5" w:rsidP="00A207B8">
            <w:pPr>
              <w:pStyle w:val="TableCellLeft10pt"/>
              <w:rPr>
                <w:szCs w:val="20"/>
                <w:lang w:val="en-GB"/>
              </w:rPr>
            </w:pPr>
            <w:r w:rsidRPr="00272F02">
              <w:rPr>
                <w:szCs w:val="20"/>
                <w:lang w:val="en-GB"/>
              </w:rPr>
              <w:t>V</w:t>
            </w:r>
          </w:p>
        </w:tc>
      </w:tr>
      <w:tr w:rsidR="00DB50C7" w:rsidRPr="00272F02" w14:paraId="550D91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C16D1A"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0604FA9" w14:textId="30F1BFDE" w:rsidR="00837062" w:rsidRPr="00272F02" w:rsidRDefault="0035447B" w:rsidP="00A207B8">
            <w:pPr>
              <w:pStyle w:val="TableCellLeft10pt"/>
              <w:rPr>
                <w:szCs w:val="20"/>
                <w:lang w:val="en-GB"/>
              </w:rPr>
            </w:pPr>
            <w:r w:rsidRPr="00272F02">
              <w:rPr>
                <w:szCs w:val="20"/>
                <w:lang w:val="en-GB"/>
              </w:rPr>
              <w:t>C98746</w:t>
            </w:r>
          </w:p>
          <w:p w14:paraId="3F67BAD4" w14:textId="455A8680" w:rsidR="0094277C" w:rsidRPr="00272F02" w:rsidRDefault="0094277C" w:rsidP="00A207B8">
            <w:pPr>
              <w:pStyle w:val="TableCellLeft10pt"/>
              <w:rPr>
                <w:szCs w:val="20"/>
                <w:lang w:val="en-GB"/>
              </w:rPr>
            </w:pPr>
            <w:r w:rsidRPr="00272F02">
              <w:rPr>
                <w:szCs w:val="20"/>
                <w:lang w:val="en-GB"/>
              </w:rPr>
              <w:t>For review purpose, see definition of the controlled terminology below</w:t>
            </w:r>
          </w:p>
          <w:p w14:paraId="50833824" w14:textId="5A425FF2" w:rsidR="0035447B" w:rsidRPr="00272F02" w:rsidRDefault="0035447B" w:rsidP="00A207B8">
            <w:pPr>
              <w:pStyle w:val="TableCellLeft10pt"/>
              <w:rPr>
                <w:szCs w:val="20"/>
                <w:lang w:val="en-GB"/>
              </w:rPr>
            </w:pPr>
            <w:r w:rsidRPr="00272F02">
              <w:rPr>
                <w:szCs w:val="20"/>
                <w:lang w:val="en-GB"/>
              </w:rPr>
              <w:t>The overall design configuration for assigning intervention to participants.</w:t>
            </w:r>
          </w:p>
        </w:tc>
      </w:tr>
      <w:tr w:rsidR="00DB50C7" w:rsidRPr="00272F02" w14:paraId="1E2BD80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9A501A"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EFF960A" w14:textId="3CE6C7E9" w:rsidR="007B15A5" w:rsidRPr="00272F02" w:rsidRDefault="009C51CF" w:rsidP="00A207B8">
            <w:pPr>
              <w:pStyle w:val="TableCellLeft10pt"/>
              <w:rPr>
                <w:szCs w:val="20"/>
                <w:lang w:val="en-GB"/>
              </w:rPr>
            </w:pPr>
            <w:r w:rsidRPr="00272F02">
              <w:rPr>
                <w:szCs w:val="20"/>
                <w:lang w:val="en-GB"/>
              </w:rPr>
              <w:t>N/A</w:t>
            </w:r>
          </w:p>
        </w:tc>
      </w:tr>
      <w:tr w:rsidR="00DB50C7" w:rsidRPr="00272F02" w14:paraId="09302A6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0A2DBA"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88F51E"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789BA42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D6CB12"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639205F" w14:textId="070AA804" w:rsidR="007B15A5" w:rsidRPr="00272F02" w:rsidRDefault="4817CA86" w:rsidP="4817CA86">
            <w:pPr>
              <w:pStyle w:val="TableCellLeft10pt"/>
              <w:rPr>
                <w:lang w:val="en-GB"/>
              </w:rPr>
            </w:pPr>
            <w:r w:rsidRPr="4817CA86">
              <w:rPr>
                <w:lang w:val="en-GB"/>
              </w:rPr>
              <w:t>One to one; One to Heading One to Sponsor Protocol Identifier</w:t>
            </w:r>
          </w:p>
        </w:tc>
      </w:tr>
      <w:tr w:rsidR="00DB50C7" w:rsidRPr="00272F02" w14:paraId="3A6ED9F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F4EBCC"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06A82F" w14:textId="74D929B5" w:rsidR="007B15A5" w:rsidRPr="00272F02" w:rsidRDefault="0035447B" w:rsidP="00A207B8">
            <w:pPr>
              <w:pStyle w:val="TableCellLeft10pt"/>
              <w:rPr>
                <w:szCs w:val="20"/>
                <w:lang w:val="en-GB"/>
              </w:rPr>
            </w:pPr>
            <w:r w:rsidRPr="00272F02">
              <w:rPr>
                <w:szCs w:val="20"/>
                <w:lang w:val="en-GB"/>
              </w:rPr>
              <w:t>1.1.2</w:t>
            </w:r>
          </w:p>
        </w:tc>
      </w:tr>
      <w:tr w:rsidR="00DB50C7" w:rsidRPr="00272F02" w14:paraId="597CCE0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810774"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007E22E" w14:textId="3EDC64E4" w:rsidR="007B15A5" w:rsidRPr="00272F02" w:rsidRDefault="4817CA86" w:rsidP="4817CA86">
            <w:pPr>
              <w:pStyle w:val="TableCellLeft10pt"/>
              <w:rPr>
                <w:lang w:val="en-GB"/>
              </w:rPr>
            </w:pPr>
            <w:r w:rsidRPr="4817CA86">
              <w:rPr>
                <w:lang w:val="en-GB"/>
              </w:rPr>
              <w:t>Single group (C82640), parallel group (C82639), cross-over (C82637), factorial(C82638), sequential (C142568), other(C17649)</w:t>
            </w:r>
          </w:p>
        </w:tc>
      </w:tr>
      <w:tr w:rsidR="00DB50C7" w:rsidRPr="00272F02" w14:paraId="49E164A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3F9FD01"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86BC3E3" w14:textId="77777777" w:rsidR="007B15A5" w:rsidRPr="00272F02" w:rsidRDefault="007B15A5"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946C1F7" w14:textId="12B466A4" w:rsidR="007B15A5" w:rsidRPr="00272F02" w:rsidRDefault="007B15A5" w:rsidP="00A207B8">
            <w:pPr>
              <w:pStyle w:val="TableCellLeft10pt"/>
              <w:rPr>
                <w:szCs w:val="20"/>
                <w:lang w:val="en-GB"/>
              </w:rPr>
            </w:pPr>
            <w:r w:rsidRPr="00272F02">
              <w:rPr>
                <w:rStyle w:val="TableCellLeft10ptBoldChar"/>
                <w:szCs w:val="20"/>
              </w:rPr>
              <w:t>Relationship</w:t>
            </w:r>
            <w:r w:rsidRPr="00272F02">
              <w:rPr>
                <w:szCs w:val="20"/>
                <w:lang w:val="en-GB"/>
              </w:rPr>
              <w:t xml:space="preserve">: </w:t>
            </w:r>
            <w:r w:rsidR="0035447B" w:rsidRPr="00272F02">
              <w:rPr>
                <w:szCs w:val="20"/>
                <w:lang w:val="en-GB"/>
              </w:rPr>
              <w:t xml:space="preserve">Row title; </w:t>
            </w:r>
            <w:r w:rsidR="007F4065">
              <w:rPr>
                <w:szCs w:val="20"/>
                <w:lang w:val="en-GB"/>
              </w:rPr>
              <w:t xml:space="preserve">Sponsor </w:t>
            </w:r>
            <w:r w:rsidR="0035447B" w:rsidRPr="00272F02">
              <w:rPr>
                <w:szCs w:val="20"/>
                <w:lang w:val="en-GB"/>
              </w:rPr>
              <w:t xml:space="preserve">Protocol </w:t>
            </w:r>
            <w:r w:rsidR="00D172FE" w:rsidRPr="00272F02">
              <w:rPr>
                <w:szCs w:val="20"/>
                <w:lang w:val="en-GB"/>
              </w:rPr>
              <w:t>Identifier</w:t>
            </w:r>
          </w:p>
          <w:p w14:paraId="5A8C0D27" w14:textId="74011C6D" w:rsidR="007B15A5" w:rsidRPr="00272F02" w:rsidRDefault="007B15A5"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35447B" w:rsidRPr="00272F02">
              <w:rPr>
                <w:szCs w:val="20"/>
                <w:lang w:val="en-GB"/>
              </w:rPr>
              <w:t>C98746</w:t>
            </w:r>
          </w:p>
        </w:tc>
      </w:tr>
      <w:tr w:rsidR="00DB50C7" w:rsidRPr="00272F02" w14:paraId="157D416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DEA864" w14:textId="6F277724"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6EEE2BE" w14:textId="5082A035" w:rsidR="007B15A5" w:rsidRPr="00272F02" w:rsidRDefault="0035447B" w:rsidP="00A207B8">
            <w:pPr>
              <w:pStyle w:val="TableCellLeft10pt"/>
              <w:rPr>
                <w:szCs w:val="20"/>
                <w:lang w:val="en-GB"/>
              </w:rPr>
            </w:pPr>
            <w:r w:rsidRPr="00272F02">
              <w:rPr>
                <w:szCs w:val="20"/>
                <w:lang w:val="en-GB"/>
              </w:rPr>
              <w:t>No</w:t>
            </w:r>
          </w:p>
        </w:tc>
      </w:tr>
    </w:tbl>
    <w:p w14:paraId="7ED182AA" w14:textId="77777777" w:rsidR="002733A3" w:rsidRPr="00272F02" w:rsidRDefault="002733A3" w:rsidP="007B15A5">
      <w:pPr>
        <w:rPr>
          <w:sz w:val="20"/>
          <w:szCs w:val="20"/>
        </w:rPr>
      </w:pPr>
    </w:p>
    <w:tbl>
      <w:tblPr>
        <w:tblStyle w:val="TableGrid"/>
        <w:tblW w:w="5000" w:type="pct"/>
        <w:tblLook w:val="04A0" w:firstRow="1" w:lastRow="0" w:firstColumn="1" w:lastColumn="0" w:noHBand="0" w:noVBand="1"/>
      </w:tblPr>
      <w:tblGrid>
        <w:gridCol w:w="1054"/>
        <w:gridCol w:w="1929"/>
        <w:gridCol w:w="6007"/>
      </w:tblGrid>
      <w:tr w:rsidR="00DB50C7" w:rsidRPr="00272F02" w14:paraId="5671B655" w14:textId="77777777" w:rsidTr="00910BB6">
        <w:trPr>
          <w:trHeight w:val="20"/>
        </w:trPr>
        <w:tc>
          <w:tcPr>
            <w:tcW w:w="586" w:type="pct"/>
            <w:shd w:val="clear" w:color="auto" w:fill="FFFFCC"/>
            <w:hideMark/>
          </w:tcPr>
          <w:p w14:paraId="5EC4999C" w14:textId="77777777" w:rsidR="002733A3" w:rsidRPr="00272F02" w:rsidRDefault="002733A3" w:rsidP="00C824A4">
            <w:pPr>
              <w:rPr>
                <w:b/>
                <w:bCs/>
                <w:sz w:val="20"/>
                <w:szCs w:val="20"/>
              </w:rPr>
            </w:pPr>
            <w:r w:rsidRPr="00272F02">
              <w:rPr>
                <w:b/>
                <w:bCs/>
                <w:sz w:val="20"/>
                <w:szCs w:val="20"/>
              </w:rPr>
              <w:t>NCI C-Code</w:t>
            </w:r>
          </w:p>
        </w:tc>
        <w:tc>
          <w:tcPr>
            <w:tcW w:w="1073" w:type="pct"/>
            <w:shd w:val="clear" w:color="auto" w:fill="FFFFCC"/>
            <w:hideMark/>
          </w:tcPr>
          <w:p w14:paraId="3745DF8C" w14:textId="77777777" w:rsidR="002733A3" w:rsidRPr="00272F02" w:rsidRDefault="002733A3" w:rsidP="00C824A4">
            <w:pPr>
              <w:rPr>
                <w:b/>
                <w:bCs/>
                <w:sz w:val="20"/>
                <w:szCs w:val="20"/>
              </w:rPr>
            </w:pPr>
            <w:r w:rsidRPr="00272F02">
              <w:rPr>
                <w:b/>
                <w:bCs/>
                <w:sz w:val="20"/>
                <w:szCs w:val="20"/>
              </w:rPr>
              <w:t>M11 Preferred Term</w:t>
            </w:r>
          </w:p>
        </w:tc>
        <w:tc>
          <w:tcPr>
            <w:tcW w:w="3340" w:type="pct"/>
            <w:shd w:val="clear" w:color="auto" w:fill="FFFFCC"/>
            <w:hideMark/>
          </w:tcPr>
          <w:p w14:paraId="0E9DCA97" w14:textId="77777777" w:rsidR="002733A3" w:rsidRPr="00272F02" w:rsidRDefault="002733A3" w:rsidP="00C824A4">
            <w:pPr>
              <w:rPr>
                <w:b/>
                <w:bCs/>
                <w:sz w:val="20"/>
                <w:szCs w:val="20"/>
              </w:rPr>
            </w:pPr>
            <w:r w:rsidRPr="00272F02">
              <w:rPr>
                <w:b/>
                <w:bCs/>
                <w:sz w:val="20"/>
                <w:szCs w:val="20"/>
              </w:rPr>
              <w:t>Draft Definition</w:t>
            </w:r>
          </w:p>
        </w:tc>
      </w:tr>
      <w:tr w:rsidR="00DB50C7" w:rsidRPr="00272F02" w14:paraId="60A65D17" w14:textId="77777777" w:rsidTr="00910BB6">
        <w:trPr>
          <w:trHeight w:val="20"/>
        </w:trPr>
        <w:tc>
          <w:tcPr>
            <w:tcW w:w="586" w:type="pct"/>
            <w:shd w:val="clear" w:color="auto" w:fill="EAEDF1" w:themeFill="text2" w:themeFillTint="1A"/>
            <w:hideMark/>
          </w:tcPr>
          <w:p w14:paraId="636CAC8D" w14:textId="77777777" w:rsidR="002733A3" w:rsidRPr="00272F02" w:rsidRDefault="002733A3" w:rsidP="00C824A4">
            <w:pPr>
              <w:rPr>
                <w:sz w:val="20"/>
                <w:szCs w:val="20"/>
              </w:rPr>
            </w:pPr>
            <w:r w:rsidRPr="00272F02">
              <w:rPr>
                <w:sz w:val="20"/>
                <w:szCs w:val="20"/>
              </w:rPr>
              <w:t>C99076</w:t>
            </w:r>
          </w:p>
        </w:tc>
        <w:tc>
          <w:tcPr>
            <w:tcW w:w="1073" w:type="pct"/>
            <w:shd w:val="clear" w:color="auto" w:fill="EAEDF1" w:themeFill="text2" w:themeFillTint="1A"/>
            <w:hideMark/>
          </w:tcPr>
          <w:p w14:paraId="5B24769C" w14:textId="77777777" w:rsidR="002733A3" w:rsidRPr="00272F02" w:rsidRDefault="002733A3" w:rsidP="00C824A4">
            <w:pPr>
              <w:rPr>
                <w:sz w:val="20"/>
                <w:szCs w:val="20"/>
              </w:rPr>
            </w:pPr>
            <w:r w:rsidRPr="00272F02">
              <w:rPr>
                <w:sz w:val="20"/>
                <w:szCs w:val="20"/>
              </w:rPr>
              <w:t>INTMODEL</w:t>
            </w:r>
          </w:p>
        </w:tc>
        <w:tc>
          <w:tcPr>
            <w:tcW w:w="3340" w:type="pct"/>
            <w:shd w:val="clear" w:color="auto" w:fill="EAEDF1" w:themeFill="text2" w:themeFillTint="1A"/>
            <w:hideMark/>
          </w:tcPr>
          <w:p w14:paraId="20E73343" w14:textId="77777777" w:rsidR="002733A3" w:rsidRPr="00272F02" w:rsidRDefault="002733A3" w:rsidP="00C824A4">
            <w:pPr>
              <w:rPr>
                <w:sz w:val="20"/>
                <w:szCs w:val="20"/>
              </w:rPr>
            </w:pPr>
            <w:r w:rsidRPr="00272F02">
              <w:rPr>
                <w:sz w:val="20"/>
                <w:szCs w:val="20"/>
              </w:rPr>
              <w:t>A terminology codelist relevant to the trial design developed to compare treatment groups.</w:t>
            </w:r>
          </w:p>
        </w:tc>
      </w:tr>
      <w:tr w:rsidR="00DB50C7" w:rsidRPr="00272F02" w14:paraId="6BF327E1" w14:textId="77777777" w:rsidTr="00910BB6">
        <w:trPr>
          <w:trHeight w:val="20"/>
        </w:trPr>
        <w:tc>
          <w:tcPr>
            <w:tcW w:w="586" w:type="pct"/>
            <w:hideMark/>
          </w:tcPr>
          <w:p w14:paraId="694E2DB2" w14:textId="77777777" w:rsidR="002733A3" w:rsidRPr="00272F02" w:rsidRDefault="002733A3" w:rsidP="00C824A4">
            <w:pPr>
              <w:rPr>
                <w:sz w:val="20"/>
                <w:szCs w:val="20"/>
              </w:rPr>
            </w:pPr>
            <w:r w:rsidRPr="00272F02">
              <w:rPr>
                <w:sz w:val="20"/>
                <w:szCs w:val="20"/>
              </w:rPr>
              <w:t>C82637</w:t>
            </w:r>
          </w:p>
        </w:tc>
        <w:tc>
          <w:tcPr>
            <w:tcW w:w="1073" w:type="pct"/>
            <w:hideMark/>
          </w:tcPr>
          <w:p w14:paraId="773BE68B" w14:textId="77777777" w:rsidR="002733A3" w:rsidRPr="00272F02" w:rsidRDefault="002733A3" w:rsidP="00C824A4">
            <w:pPr>
              <w:rPr>
                <w:sz w:val="20"/>
                <w:szCs w:val="20"/>
              </w:rPr>
            </w:pPr>
            <w:r w:rsidRPr="00272F02">
              <w:rPr>
                <w:sz w:val="20"/>
                <w:szCs w:val="20"/>
              </w:rPr>
              <w:t>Cross-over</w:t>
            </w:r>
          </w:p>
        </w:tc>
        <w:tc>
          <w:tcPr>
            <w:tcW w:w="3340" w:type="pct"/>
            <w:hideMark/>
          </w:tcPr>
          <w:p w14:paraId="50085D61" w14:textId="77777777" w:rsidR="002733A3" w:rsidRPr="00272F02" w:rsidRDefault="002733A3" w:rsidP="00C824A4">
            <w:pPr>
              <w:rPr>
                <w:sz w:val="20"/>
                <w:szCs w:val="20"/>
              </w:rPr>
            </w:pPr>
            <w:r w:rsidRPr="00272F02">
              <w:rPr>
                <w:sz w:val="20"/>
                <w:szCs w:val="20"/>
              </w:rPr>
              <w:t>Participants receive one of two or more alternative intervention(s) during the initial epoch of the study and receive other intervention(s) during the subsequent epoch(s) of the study.</w:t>
            </w:r>
          </w:p>
        </w:tc>
      </w:tr>
      <w:tr w:rsidR="00DB50C7" w:rsidRPr="00272F02" w14:paraId="6E750E24" w14:textId="77777777" w:rsidTr="00910BB6">
        <w:trPr>
          <w:trHeight w:val="20"/>
        </w:trPr>
        <w:tc>
          <w:tcPr>
            <w:tcW w:w="586" w:type="pct"/>
            <w:hideMark/>
          </w:tcPr>
          <w:p w14:paraId="6A4DD42D" w14:textId="77777777" w:rsidR="002733A3" w:rsidRPr="00272F02" w:rsidRDefault="002733A3" w:rsidP="00C824A4">
            <w:pPr>
              <w:rPr>
                <w:sz w:val="20"/>
                <w:szCs w:val="20"/>
              </w:rPr>
            </w:pPr>
            <w:r w:rsidRPr="00272F02">
              <w:rPr>
                <w:sz w:val="20"/>
                <w:szCs w:val="20"/>
              </w:rPr>
              <w:t>C82638</w:t>
            </w:r>
          </w:p>
        </w:tc>
        <w:tc>
          <w:tcPr>
            <w:tcW w:w="1073" w:type="pct"/>
            <w:hideMark/>
          </w:tcPr>
          <w:p w14:paraId="46D1C2D9" w14:textId="77777777" w:rsidR="002733A3" w:rsidRPr="00272F02" w:rsidRDefault="002733A3" w:rsidP="00C824A4">
            <w:pPr>
              <w:rPr>
                <w:sz w:val="20"/>
                <w:szCs w:val="20"/>
              </w:rPr>
            </w:pPr>
            <w:r w:rsidRPr="00272F02">
              <w:rPr>
                <w:sz w:val="20"/>
                <w:szCs w:val="20"/>
              </w:rPr>
              <w:t>Factorial</w:t>
            </w:r>
          </w:p>
        </w:tc>
        <w:tc>
          <w:tcPr>
            <w:tcW w:w="3340" w:type="pct"/>
            <w:hideMark/>
          </w:tcPr>
          <w:p w14:paraId="782CEC60" w14:textId="77777777" w:rsidR="002733A3" w:rsidRPr="00272F02" w:rsidRDefault="002733A3" w:rsidP="00C824A4">
            <w:pPr>
              <w:rPr>
                <w:sz w:val="20"/>
                <w:szCs w:val="20"/>
              </w:rPr>
            </w:pPr>
            <w:r w:rsidRPr="00272F02">
              <w:rPr>
                <w:sz w:val="20"/>
                <w:szCs w:val="20"/>
              </w:rPr>
              <w:t>Two or more interventions, each alone or in combination, are evaluated in parallel against a control group. This study design allows for the comparison of active drug to placebo, presence of drug-drug interactions, and comparison of active drugs against each other.</w:t>
            </w:r>
          </w:p>
        </w:tc>
      </w:tr>
      <w:tr w:rsidR="00DB50C7" w:rsidRPr="00272F02" w14:paraId="518852BA" w14:textId="77777777" w:rsidTr="00910BB6">
        <w:trPr>
          <w:trHeight w:val="20"/>
        </w:trPr>
        <w:tc>
          <w:tcPr>
            <w:tcW w:w="586" w:type="pct"/>
            <w:hideMark/>
          </w:tcPr>
          <w:p w14:paraId="1BAC713E" w14:textId="77777777" w:rsidR="002733A3" w:rsidRPr="00272F02" w:rsidRDefault="002733A3" w:rsidP="00C824A4">
            <w:pPr>
              <w:rPr>
                <w:sz w:val="20"/>
                <w:szCs w:val="20"/>
              </w:rPr>
            </w:pPr>
            <w:r w:rsidRPr="00272F02">
              <w:rPr>
                <w:sz w:val="20"/>
                <w:szCs w:val="20"/>
              </w:rPr>
              <w:t>C82639</w:t>
            </w:r>
          </w:p>
        </w:tc>
        <w:tc>
          <w:tcPr>
            <w:tcW w:w="1073" w:type="pct"/>
            <w:hideMark/>
          </w:tcPr>
          <w:p w14:paraId="41811C3C" w14:textId="77777777" w:rsidR="002733A3" w:rsidRPr="00272F02" w:rsidRDefault="002733A3" w:rsidP="00C824A4">
            <w:pPr>
              <w:rPr>
                <w:sz w:val="20"/>
                <w:szCs w:val="20"/>
              </w:rPr>
            </w:pPr>
            <w:r w:rsidRPr="00272F02">
              <w:rPr>
                <w:sz w:val="20"/>
                <w:szCs w:val="20"/>
              </w:rPr>
              <w:t>Parallel Group</w:t>
            </w:r>
          </w:p>
        </w:tc>
        <w:tc>
          <w:tcPr>
            <w:tcW w:w="3340" w:type="pct"/>
            <w:hideMark/>
          </w:tcPr>
          <w:p w14:paraId="1124F2EE" w14:textId="77777777" w:rsidR="002733A3" w:rsidRPr="00272F02" w:rsidRDefault="002733A3" w:rsidP="00C824A4">
            <w:pPr>
              <w:rPr>
                <w:sz w:val="20"/>
                <w:szCs w:val="20"/>
              </w:rPr>
            </w:pPr>
            <w:r w:rsidRPr="00272F02">
              <w:rPr>
                <w:sz w:val="20"/>
                <w:szCs w:val="20"/>
              </w:rPr>
              <w:t>Participants are assigned to one of two or more treatment groups in parallel for the duration of the study.</w:t>
            </w:r>
          </w:p>
        </w:tc>
      </w:tr>
      <w:tr w:rsidR="00DB50C7" w:rsidRPr="00272F02" w14:paraId="36049EA4" w14:textId="77777777" w:rsidTr="00910BB6">
        <w:trPr>
          <w:trHeight w:val="20"/>
        </w:trPr>
        <w:tc>
          <w:tcPr>
            <w:tcW w:w="586" w:type="pct"/>
            <w:hideMark/>
          </w:tcPr>
          <w:p w14:paraId="75DA813C" w14:textId="77777777" w:rsidR="002733A3" w:rsidRPr="00272F02" w:rsidRDefault="002733A3" w:rsidP="00C824A4">
            <w:pPr>
              <w:rPr>
                <w:sz w:val="20"/>
                <w:szCs w:val="20"/>
              </w:rPr>
            </w:pPr>
            <w:r w:rsidRPr="00272F02">
              <w:rPr>
                <w:sz w:val="20"/>
                <w:szCs w:val="20"/>
              </w:rPr>
              <w:t>C142568</w:t>
            </w:r>
          </w:p>
        </w:tc>
        <w:tc>
          <w:tcPr>
            <w:tcW w:w="1073" w:type="pct"/>
            <w:hideMark/>
          </w:tcPr>
          <w:p w14:paraId="5A9CC891" w14:textId="77777777" w:rsidR="002733A3" w:rsidRPr="00272F02" w:rsidRDefault="002733A3" w:rsidP="00C824A4">
            <w:pPr>
              <w:rPr>
                <w:sz w:val="20"/>
                <w:szCs w:val="20"/>
              </w:rPr>
            </w:pPr>
            <w:r w:rsidRPr="00272F02">
              <w:rPr>
                <w:sz w:val="20"/>
                <w:szCs w:val="20"/>
              </w:rPr>
              <w:t>Sequential</w:t>
            </w:r>
          </w:p>
        </w:tc>
        <w:tc>
          <w:tcPr>
            <w:tcW w:w="3340" w:type="pct"/>
            <w:hideMark/>
          </w:tcPr>
          <w:p w14:paraId="4BC7408F" w14:textId="6940F15F" w:rsidR="002733A3" w:rsidRPr="00272F02" w:rsidRDefault="002733A3" w:rsidP="00C824A4">
            <w:pPr>
              <w:rPr>
                <w:sz w:val="20"/>
                <w:szCs w:val="20"/>
              </w:rPr>
            </w:pPr>
            <w:r w:rsidRPr="00272F02">
              <w:rPr>
                <w:sz w:val="20"/>
                <w:szCs w:val="20"/>
              </w:rPr>
              <w:t>Groups of participants are assigned to receive interventions based on prior milestones being reached in the study.</w:t>
            </w:r>
          </w:p>
        </w:tc>
      </w:tr>
      <w:tr w:rsidR="00DB50C7" w:rsidRPr="00272F02" w14:paraId="408A0828" w14:textId="77777777" w:rsidTr="00910BB6">
        <w:trPr>
          <w:trHeight w:val="20"/>
        </w:trPr>
        <w:tc>
          <w:tcPr>
            <w:tcW w:w="586" w:type="pct"/>
            <w:hideMark/>
          </w:tcPr>
          <w:p w14:paraId="6A46DA9C" w14:textId="77777777" w:rsidR="002733A3" w:rsidRPr="00272F02" w:rsidRDefault="002733A3" w:rsidP="00C824A4">
            <w:pPr>
              <w:rPr>
                <w:sz w:val="20"/>
                <w:szCs w:val="20"/>
              </w:rPr>
            </w:pPr>
            <w:r w:rsidRPr="00272F02">
              <w:rPr>
                <w:sz w:val="20"/>
                <w:szCs w:val="20"/>
              </w:rPr>
              <w:t>C82640</w:t>
            </w:r>
          </w:p>
        </w:tc>
        <w:tc>
          <w:tcPr>
            <w:tcW w:w="1073" w:type="pct"/>
            <w:hideMark/>
          </w:tcPr>
          <w:p w14:paraId="3B3D7521" w14:textId="77777777" w:rsidR="002733A3" w:rsidRPr="00272F02" w:rsidRDefault="002733A3" w:rsidP="00C824A4">
            <w:pPr>
              <w:rPr>
                <w:sz w:val="20"/>
                <w:szCs w:val="20"/>
              </w:rPr>
            </w:pPr>
            <w:r w:rsidRPr="00272F02">
              <w:rPr>
                <w:sz w:val="20"/>
                <w:szCs w:val="20"/>
              </w:rPr>
              <w:t>Single Group</w:t>
            </w:r>
          </w:p>
        </w:tc>
        <w:tc>
          <w:tcPr>
            <w:tcW w:w="3340" w:type="pct"/>
            <w:hideMark/>
          </w:tcPr>
          <w:p w14:paraId="3FC34064" w14:textId="77777777" w:rsidR="002733A3" w:rsidRPr="00272F02" w:rsidRDefault="002733A3" w:rsidP="00C824A4">
            <w:pPr>
              <w:rPr>
                <w:sz w:val="20"/>
                <w:szCs w:val="20"/>
              </w:rPr>
            </w:pPr>
            <w:r w:rsidRPr="00272F02">
              <w:rPr>
                <w:sz w:val="20"/>
                <w:szCs w:val="20"/>
              </w:rPr>
              <w:t>All trial participants are assigned to a single treatment group for the duration of the study.</w:t>
            </w:r>
          </w:p>
        </w:tc>
      </w:tr>
      <w:tr w:rsidR="00DB50C7" w:rsidRPr="00272F02" w14:paraId="6B5E62CC" w14:textId="77777777" w:rsidTr="00910BB6">
        <w:trPr>
          <w:trHeight w:val="20"/>
        </w:trPr>
        <w:tc>
          <w:tcPr>
            <w:tcW w:w="586" w:type="pct"/>
            <w:noWrap/>
            <w:hideMark/>
          </w:tcPr>
          <w:p w14:paraId="0A67B97B" w14:textId="77777777" w:rsidR="002733A3" w:rsidRPr="00272F02" w:rsidRDefault="002733A3" w:rsidP="00C824A4">
            <w:pPr>
              <w:rPr>
                <w:sz w:val="20"/>
                <w:szCs w:val="20"/>
              </w:rPr>
            </w:pPr>
            <w:r w:rsidRPr="00272F02">
              <w:rPr>
                <w:sz w:val="20"/>
                <w:szCs w:val="20"/>
              </w:rPr>
              <w:t>C17649</w:t>
            </w:r>
          </w:p>
        </w:tc>
        <w:tc>
          <w:tcPr>
            <w:tcW w:w="1073" w:type="pct"/>
            <w:hideMark/>
          </w:tcPr>
          <w:p w14:paraId="48435A15" w14:textId="77777777" w:rsidR="002733A3" w:rsidRPr="00272F02" w:rsidRDefault="002733A3" w:rsidP="00C824A4">
            <w:pPr>
              <w:rPr>
                <w:sz w:val="20"/>
                <w:szCs w:val="20"/>
              </w:rPr>
            </w:pPr>
            <w:r w:rsidRPr="00272F02">
              <w:rPr>
                <w:sz w:val="20"/>
                <w:szCs w:val="20"/>
              </w:rPr>
              <w:t>Other</w:t>
            </w:r>
          </w:p>
        </w:tc>
        <w:tc>
          <w:tcPr>
            <w:tcW w:w="3340" w:type="pct"/>
            <w:hideMark/>
          </w:tcPr>
          <w:p w14:paraId="5AE3AC85" w14:textId="7B78BC86" w:rsidR="002733A3" w:rsidRPr="00272F02" w:rsidRDefault="002733A3" w:rsidP="00C824A4">
            <w:pPr>
              <w:rPr>
                <w:sz w:val="20"/>
                <w:szCs w:val="20"/>
              </w:rPr>
            </w:pPr>
            <w:r w:rsidRPr="00272F02">
              <w:rPr>
                <w:sz w:val="20"/>
                <w:szCs w:val="20"/>
              </w:rPr>
              <w:t>Different than the one(s) previously specified or mentioned.</w:t>
            </w:r>
          </w:p>
        </w:tc>
      </w:tr>
    </w:tbl>
    <w:p w14:paraId="3ADA6F0B" w14:textId="77777777" w:rsidR="002733A3" w:rsidRPr="00272F02" w:rsidRDefault="002733A3"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03F33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946D0"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EE4E50" w14:textId="77777777" w:rsidR="007B15A5" w:rsidRPr="00272F02" w:rsidRDefault="007B15A5" w:rsidP="00A207B8">
            <w:pPr>
              <w:pStyle w:val="TableCellLeft10pt"/>
              <w:rPr>
                <w:szCs w:val="20"/>
                <w:lang w:val="en-GB"/>
              </w:rPr>
            </w:pPr>
            <w:r w:rsidRPr="00272F02">
              <w:rPr>
                <w:szCs w:val="20"/>
                <w:lang w:val="en-GB"/>
              </w:rPr>
              <w:t>Population Type</w:t>
            </w:r>
          </w:p>
        </w:tc>
      </w:tr>
      <w:tr w:rsidR="00DB50C7" w:rsidRPr="00272F02" w14:paraId="48C2D6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AB990C"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91B561A" w14:textId="77777777" w:rsidR="007B15A5" w:rsidRPr="00272F02" w:rsidRDefault="007B15A5" w:rsidP="00A207B8">
            <w:pPr>
              <w:pStyle w:val="TableCellLeft10pt"/>
              <w:rPr>
                <w:szCs w:val="20"/>
                <w:lang w:val="en-GB"/>
              </w:rPr>
            </w:pPr>
            <w:r w:rsidRPr="00272F02">
              <w:rPr>
                <w:szCs w:val="20"/>
                <w:lang w:val="en-GB"/>
              </w:rPr>
              <w:t>Text</w:t>
            </w:r>
          </w:p>
        </w:tc>
      </w:tr>
      <w:tr w:rsidR="00DB50C7" w:rsidRPr="00272F02" w14:paraId="2E67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BED67" w14:textId="0DC769EB"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8F882C" w14:textId="77777777" w:rsidR="007B15A5" w:rsidRPr="00272F02" w:rsidRDefault="007B15A5" w:rsidP="00A207B8">
            <w:pPr>
              <w:pStyle w:val="TableCellLeft10pt"/>
              <w:rPr>
                <w:szCs w:val="20"/>
                <w:lang w:val="en-GB"/>
              </w:rPr>
            </w:pPr>
            <w:r w:rsidRPr="00272F02">
              <w:rPr>
                <w:szCs w:val="20"/>
                <w:lang w:val="en-GB"/>
              </w:rPr>
              <w:t>H</w:t>
            </w:r>
          </w:p>
        </w:tc>
      </w:tr>
      <w:tr w:rsidR="00DB50C7" w:rsidRPr="00272F02" w14:paraId="51621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1993D"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E40A761" w14:textId="4C7D0172" w:rsidR="007B15A5" w:rsidRPr="00272F02" w:rsidRDefault="00D36582" w:rsidP="00A207B8">
            <w:pPr>
              <w:pStyle w:val="TableCellLeft10pt"/>
              <w:rPr>
                <w:szCs w:val="20"/>
                <w:lang w:val="en-GB"/>
              </w:rPr>
            </w:pPr>
            <w:r w:rsidRPr="00272F02">
              <w:rPr>
                <w:szCs w:val="20"/>
                <w:lang w:val="en-GB"/>
              </w:rPr>
              <w:t>Heading</w:t>
            </w:r>
          </w:p>
        </w:tc>
      </w:tr>
      <w:tr w:rsidR="00DB50C7" w:rsidRPr="00272F02" w14:paraId="59162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F7A23"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A5D51C1" w14:textId="063884EC" w:rsidR="007B15A5" w:rsidRPr="00272F02" w:rsidRDefault="009C51CF" w:rsidP="00A207B8">
            <w:pPr>
              <w:pStyle w:val="TableCellLeft10pt"/>
              <w:rPr>
                <w:szCs w:val="20"/>
                <w:lang w:val="en-GB"/>
              </w:rPr>
            </w:pPr>
            <w:r w:rsidRPr="00272F02">
              <w:rPr>
                <w:szCs w:val="20"/>
                <w:lang w:val="en-GB"/>
              </w:rPr>
              <w:t>N/A</w:t>
            </w:r>
          </w:p>
        </w:tc>
      </w:tr>
      <w:tr w:rsidR="00DB50C7" w:rsidRPr="00272F02" w14:paraId="2340F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F228F"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C9D8D42"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1F3727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636070"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75CFE" w14:textId="12F35359" w:rsidR="007B15A5" w:rsidRPr="00272F02" w:rsidRDefault="00D36582" w:rsidP="00A207B8">
            <w:pPr>
              <w:pStyle w:val="TableCellLeft10pt"/>
              <w:rPr>
                <w:szCs w:val="20"/>
                <w:lang w:val="en-GB"/>
              </w:rPr>
            </w:pPr>
            <w:r w:rsidRPr="00272F02">
              <w:rPr>
                <w:szCs w:val="20"/>
                <w:lang w:val="en-GB"/>
              </w:rPr>
              <w:t>One to one</w:t>
            </w:r>
          </w:p>
        </w:tc>
      </w:tr>
      <w:tr w:rsidR="00DB50C7" w:rsidRPr="00272F02" w14:paraId="0004B4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378A6"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684AA7" w14:textId="6E3F90E1" w:rsidR="007B15A5" w:rsidRPr="00272F02" w:rsidRDefault="00D36582" w:rsidP="00A207B8">
            <w:pPr>
              <w:pStyle w:val="TableCellLeft10pt"/>
              <w:rPr>
                <w:szCs w:val="20"/>
                <w:lang w:val="en-GB"/>
              </w:rPr>
            </w:pPr>
            <w:r w:rsidRPr="00272F02">
              <w:rPr>
                <w:szCs w:val="20"/>
                <w:lang w:val="en-GB"/>
              </w:rPr>
              <w:t>1.1.2</w:t>
            </w:r>
          </w:p>
        </w:tc>
      </w:tr>
      <w:tr w:rsidR="00DB50C7" w:rsidRPr="00272F02" w14:paraId="47619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AD2B0"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2C19443" w14:textId="64D76338" w:rsidR="007B15A5" w:rsidRPr="00272F02" w:rsidRDefault="007B15A5" w:rsidP="00A207B8">
            <w:pPr>
              <w:pStyle w:val="TableCellLeft10pt"/>
              <w:rPr>
                <w:szCs w:val="20"/>
                <w:lang w:val="en-GB"/>
              </w:rPr>
            </w:pPr>
            <w:r w:rsidRPr="00272F02">
              <w:rPr>
                <w:szCs w:val="20"/>
                <w:lang w:val="en-GB"/>
              </w:rPr>
              <w:t>Population Type</w:t>
            </w:r>
            <w:r w:rsidR="00242016" w:rsidRPr="00272F02">
              <w:rPr>
                <w:szCs w:val="20"/>
                <w:lang w:val="en-GB"/>
              </w:rPr>
              <w:t>:</w:t>
            </w:r>
          </w:p>
        </w:tc>
      </w:tr>
      <w:tr w:rsidR="00DB50C7" w:rsidRPr="00272F02" w14:paraId="2C02B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0AEF12"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823318" w14:textId="49F93AD6" w:rsidR="007B15A5" w:rsidRPr="00272F02" w:rsidRDefault="007B15A5"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D172FE" w:rsidRPr="00272F02">
              <w:rPr>
                <w:szCs w:val="20"/>
                <w:lang w:val="en-GB"/>
              </w:rPr>
              <w:t>No</w:t>
            </w:r>
          </w:p>
          <w:p w14:paraId="22EF0A58" w14:textId="77777777" w:rsidR="007B15A5" w:rsidRPr="00272F02" w:rsidRDefault="007B15A5" w:rsidP="00A207B8">
            <w:pPr>
              <w:pStyle w:val="TableCellLeft10pt"/>
              <w:rPr>
                <w:szCs w:val="20"/>
                <w:lang w:val="en-GB"/>
              </w:rPr>
            </w:pPr>
            <w:r w:rsidRPr="00272F02">
              <w:rPr>
                <w:rStyle w:val="TableCellLeft10ptBoldChar"/>
                <w:szCs w:val="20"/>
              </w:rPr>
              <w:t>Relationship</w:t>
            </w:r>
            <w:r w:rsidRPr="00272F02">
              <w:rPr>
                <w:szCs w:val="20"/>
                <w:lang w:val="en-GB"/>
              </w:rPr>
              <w:t>: Table Cell title</w:t>
            </w:r>
          </w:p>
          <w:p w14:paraId="476C97A7" w14:textId="791D0CDD" w:rsidR="007B15A5" w:rsidRPr="00272F02" w:rsidRDefault="007B15A5"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7B8A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300CF" w14:textId="5C9347CD"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F30819" w14:textId="180DE889" w:rsidR="007B15A5" w:rsidRPr="00272F02" w:rsidRDefault="00D172FE" w:rsidP="00A207B8">
            <w:pPr>
              <w:pStyle w:val="TableCellLeft10pt"/>
              <w:rPr>
                <w:szCs w:val="20"/>
                <w:lang w:val="en-GB"/>
              </w:rPr>
            </w:pPr>
            <w:r w:rsidRPr="00272F02">
              <w:rPr>
                <w:szCs w:val="20"/>
                <w:lang w:val="en-GB"/>
              </w:rPr>
              <w:t>No</w:t>
            </w:r>
          </w:p>
        </w:tc>
      </w:tr>
    </w:tbl>
    <w:p w14:paraId="0D6399C2" w14:textId="77777777" w:rsidR="007B15A5" w:rsidRPr="00272F02"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4E6937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10E5FBF"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7C0C09" w14:textId="21E994ED" w:rsidR="007B15A5" w:rsidRPr="00272F02" w:rsidRDefault="4817CA86" w:rsidP="4817CA86">
            <w:pPr>
              <w:pStyle w:val="TableCellLeft10pt"/>
              <w:rPr>
                <w:lang w:val="en-GB"/>
              </w:rPr>
            </w:pPr>
            <w:r w:rsidRPr="4817CA86">
              <w:rPr>
                <w:lang w:val="en-GB"/>
              </w:rPr>
              <w:t>[Population Type]</w:t>
            </w:r>
          </w:p>
        </w:tc>
      </w:tr>
      <w:tr w:rsidR="00DB50C7" w:rsidRPr="00272F02" w14:paraId="01DA12E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B3AF59"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5A9384" w14:textId="6EA97162" w:rsidR="007B15A5" w:rsidRPr="00272F02" w:rsidRDefault="001D407B" w:rsidP="00A207B8">
            <w:pPr>
              <w:pStyle w:val="TableCellLeft10pt"/>
              <w:rPr>
                <w:szCs w:val="20"/>
                <w:lang w:val="en-GB"/>
              </w:rPr>
            </w:pPr>
            <w:r w:rsidRPr="00272F02">
              <w:rPr>
                <w:szCs w:val="20"/>
                <w:lang w:val="en-GB"/>
              </w:rPr>
              <w:t>Valid Value</w:t>
            </w:r>
          </w:p>
        </w:tc>
      </w:tr>
      <w:tr w:rsidR="00DB50C7" w:rsidRPr="00272F02" w14:paraId="36DD61F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1433F6" w14:textId="4FBCEDA4"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1A2A80" w14:textId="594F2C4E" w:rsidR="007B15A5" w:rsidRPr="00272F02" w:rsidRDefault="001D407B" w:rsidP="00A207B8">
            <w:pPr>
              <w:pStyle w:val="TableCellLeft10pt"/>
              <w:rPr>
                <w:szCs w:val="20"/>
                <w:lang w:val="en-GB"/>
              </w:rPr>
            </w:pPr>
            <w:r w:rsidRPr="00272F02">
              <w:rPr>
                <w:szCs w:val="20"/>
                <w:lang w:val="en-GB"/>
              </w:rPr>
              <w:t>V</w:t>
            </w:r>
          </w:p>
        </w:tc>
      </w:tr>
      <w:tr w:rsidR="00DB50C7" w:rsidRPr="00272F02" w14:paraId="0FBC2AF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0334B0"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9DCD717" w14:textId="3C4BCDC7" w:rsidR="00837062" w:rsidRPr="00272F02" w:rsidRDefault="00D172FE" w:rsidP="00A207B8">
            <w:pPr>
              <w:pStyle w:val="TableCellLeft10pt"/>
              <w:rPr>
                <w:szCs w:val="20"/>
                <w:lang w:val="en-GB"/>
              </w:rPr>
            </w:pPr>
            <w:r w:rsidRPr="00272F02">
              <w:rPr>
                <w:szCs w:val="20"/>
                <w:lang w:val="en-GB"/>
              </w:rPr>
              <w:t>CNEW</w:t>
            </w:r>
          </w:p>
          <w:p w14:paraId="51BE4ADB" w14:textId="432226A1" w:rsidR="0094277C" w:rsidRPr="00272F02" w:rsidRDefault="0094277C" w:rsidP="00A207B8">
            <w:pPr>
              <w:pStyle w:val="TableCellLeft10pt"/>
              <w:rPr>
                <w:szCs w:val="20"/>
                <w:lang w:val="en-GB"/>
              </w:rPr>
            </w:pPr>
            <w:r w:rsidRPr="00272F02">
              <w:rPr>
                <w:szCs w:val="20"/>
                <w:lang w:val="en-GB"/>
              </w:rPr>
              <w:t>For review purpose, see definition of the controlled terminology below</w:t>
            </w:r>
          </w:p>
          <w:p w14:paraId="2409317C" w14:textId="6FC0C7CF" w:rsidR="00D172FE" w:rsidRPr="00272F02" w:rsidRDefault="00D172FE" w:rsidP="00A207B8">
            <w:pPr>
              <w:pStyle w:val="TableCellLeft10pt"/>
              <w:rPr>
                <w:szCs w:val="20"/>
                <w:lang w:val="en-GB"/>
              </w:rPr>
            </w:pPr>
            <w:r w:rsidRPr="00272F02">
              <w:rPr>
                <w:szCs w:val="20"/>
                <w:lang w:val="en-GB"/>
              </w:rPr>
              <w:t>A characteri</w:t>
            </w:r>
            <w:r w:rsidR="00E72D02" w:rsidRPr="00272F02">
              <w:rPr>
                <w:szCs w:val="20"/>
                <w:lang w:val="en-GB"/>
              </w:rPr>
              <w:t>s</w:t>
            </w:r>
            <w:r w:rsidRPr="00272F02">
              <w:rPr>
                <w:szCs w:val="20"/>
                <w:lang w:val="en-GB"/>
              </w:rPr>
              <w:t>ation or classification of the trial population.</w:t>
            </w:r>
          </w:p>
        </w:tc>
      </w:tr>
      <w:tr w:rsidR="00DB50C7" w:rsidRPr="00272F02" w14:paraId="4A5DF13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C8A25D"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C09ADD0" w14:textId="3CEC1462" w:rsidR="007B15A5" w:rsidRPr="00272F02" w:rsidRDefault="009C51CF" w:rsidP="00A207B8">
            <w:pPr>
              <w:pStyle w:val="TableCellLeft10pt"/>
              <w:rPr>
                <w:szCs w:val="20"/>
                <w:lang w:val="en-GB"/>
              </w:rPr>
            </w:pPr>
            <w:r w:rsidRPr="00272F02">
              <w:rPr>
                <w:szCs w:val="20"/>
                <w:lang w:val="en-GB"/>
              </w:rPr>
              <w:t>N/A</w:t>
            </w:r>
          </w:p>
        </w:tc>
      </w:tr>
      <w:tr w:rsidR="00DB50C7" w:rsidRPr="00272F02" w14:paraId="5B07824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FB66C8"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A2C90C"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11595CE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1E1BD0"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1DC69E" w14:textId="6322295F" w:rsidR="007B15A5" w:rsidRPr="00272F02" w:rsidRDefault="00267362" w:rsidP="00A207B8">
            <w:pPr>
              <w:pStyle w:val="TableCellLeft10pt"/>
              <w:rPr>
                <w:szCs w:val="20"/>
                <w:lang w:val="en-GB"/>
              </w:rPr>
            </w:pPr>
            <w:r w:rsidRPr="00272F02">
              <w:rPr>
                <w:szCs w:val="20"/>
                <w:lang w:val="en-GB"/>
              </w:rPr>
              <w:t>One to one</w:t>
            </w:r>
            <w:r w:rsidR="00D172FE" w:rsidRPr="00272F02">
              <w:rPr>
                <w:szCs w:val="20"/>
                <w:lang w:val="en-GB"/>
              </w:rPr>
              <w:t xml:space="preserve">; One to Heading; One to </w:t>
            </w:r>
            <w:r w:rsidR="00FC4413">
              <w:rPr>
                <w:szCs w:val="20"/>
                <w:lang w:val="en-GB"/>
              </w:rPr>
              <w:t xml:space="preserve">Sponsor </w:t>
            </w:r>
            <w:r w:rsidR="00D172FE" w:rsidRPr="00272F02">
              <w:rPr>
                <w:szCs w:val="20"/>
                <w:lang w:val="en-GB"/>
              </w:rPr>
              <w:t xml:space="preserve">Protocol </w:t>
            </w:r>
            <w:r w:rsidR="00B511FC" w:rsidRPr="00272F02">
              <w:rPr>
                <w:szCs w:val="20"/>
                <w:lang w:val="en-GB"/>
              </w:rPr>
              <w:t>Identifier</w:t>
            </w:r>
          </w:p>
        </w:tc>
      </w:tr>
      <w:tr w:rsidR="00DB50C7" w:rsidRPr="00272F02" w14:paraId="60108B1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4D40DE"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BE42AC" w14:textId="165C78B5" w:rsidR="007B15A5" w:rsidRPr="00272F02" w:rsidRDefault="00D172FE" w:rsidP="00A207B8">
            <w:pPr>
              <w:pStyle w:val="TableCellLeft10pt"/>
              <w:rPr>
                <w:szCs w:val="20"/>
                <w:lang w:val="en-GB"/>
              </w:rPr>
            </w:pPr>
            <w:r w:rsidRPr="00272F02">
              <w:rPr>
                <w:szCs w:val="20"/>
                <w:lang w:val="en-GB"/>
              </w:rPr>
              <w:t>1.1.2</w:t>
            </w:r>
          </w:p>
        </w:tc>
      </w:tr>
      <w:tr w:rsidR="00DB50C7" w:rsidRPr="00272F02" w14:paraId="4918CB6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654A94C"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EF8D9E" w14:textId="19223F27" w:rsidR="007B15A5" w:rsidRPr="00272F02" w:rsidRDefault="00D172FE" w:rsidP="00A207B8">
            <w:pPr>
              <w:pStyle w:val="TableCellLeft10pt"/>
              <w:rPr>
                <w:szCs w:val="20"/>
                <w:lang w:val="en-GB"/>
              </w:rPr>
            </w:pPr>
            <w:r w:rsidRPr="00272F02">
              <w:rPr>
                <w:szCs w:val="20"/>
                <w:lang w:val="en-GB"/>
              </w:rPr>
              <w:t>With Disease</w:t>
            </w:r>
            <w:r w:rsidR="0014449B" w:rsidRPr="00272F02">
              <w:rPr>
                <w:szCs w:val="20"/>
                <w:lang w:val="en-GB" w:eastAsia="ja-JP"/>
              </w:rPr>
              <w:t xml:space="preserve"> </w:t>
            </w:r>
            <w:r w:rsidR="00B511FC" w:rsidRPr="00272F02">
              <w:rPr>
                <w:szCs w:val="20"/>
                <w:lang w:val="en-GB"/>
              </w:rPr>
              <w:t>(CNEW)</w:t>
            </w:r>
            <w:r w:rsidRPr="00272F02">
              <w:rPr>
                <w:szCs w:val="20"/>
                <w:lang w:val="en-GB"/>
              </w:rPr>
              <w:t>; Without Disease</w:t>
            </w:r>
            <w:r w:rsidR="0014449B" w:rsidRPr="00272F02">
              <w:rPr>
                <w:szCs w:val="20"/>
                <w:lang w:val="en-GB" w:eastAsia="ja-JP"/>
              </w:rPr>
              <w:t xml:space="preserve"> </w:t>
            </w:r>
            <w:r w:rsidR="00B511FC" w:rsidRPr="00272F02">
              <w:rPr>
                <w:szCs w:val="20"/>
                <w:lang w:val="en-GB"/>
              </w:rPr>
              <w:t>(CNEW)</w:t>
            </w:r>
          </w:p>
        </w:tc>
      </w:tr>
      <w:tr w:rsidR="00DB50C7" w:rsidRPr="00272F02" w14:paraId="006DAA8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400290"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AF277A" w14:textId="77777777" w:rsidR="007B15A5" w:rsidRPr="00272F02" w:rsidRDefault="007B15A5"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38A5301" w14:textId="31BF1E76" w:rsidR="007B15A5" w:rsidRPr="00272F02" w:rsidRDefault="007B15A5" w:rsidP="00A207B8">
            <w:pPr>
              <w:pStyle w:val="TableCellLeft10pt"/>
              <w:rPr>
                <w:szCs w:val="20"/>
                <w:lang w:val="en-GB"/>
              </w:rPr>
            </w:pPr>
            <w:r w:rsidRPr="00272F02">
              <w:rPr>
                <w:rStyle w:val="TableCellLeft10ptBoldChar"/>
                <w:szCs w:val="20"/>
              </w:rPr>
              <w:t>Relationship</w:t>
            </w:r>
            <w:r w:rsidRPr="00272F02">
              <w:rPr>
                <w:szCs w:val="20"/>
                <w:lang w:val="en-GB"/>
              </w:rPr>
              <w:t xml:space="preserve">: </w:t>
            </w:r>
            <w:r w:rsidR="00733792" w:rsidRPr="00272F02">
              <w:rPr>
                <w:szCs w:val="20"/>
                <w:lang w:val="en-GB"/>
              </w:rPr>
              <w:t>Row Title</w:t>
            </w:r>
            <w:r w:rsidR="001665DF" w:rsidRPr="00272F02">
              <w:rPr>
                <w:szCs w:val="20"/>
                <w:lang w:val="en-GB"/>
              </w:rPr>
              <w:t>;</w:t>
            </w:r>
            <w:r w:rsidR="00733792" w:rsidRPr="00272F02">
              <w:rPr>
                <w:szCs w:val="20"/>
                <w:lang w:val="en-GB"/>
              </w:rPr>
              <w:t xml:space="preserve"> </w:t>
            </w:r>
            <w:r w:rsidR="00FC4413">
              <w:rPr>
                <w:szCs w:val="20"/>
                <w:lang w:val="en-GB"/>
              </w:rPr>
              <w:t xml:space="preserve">Sponsor </w:t>
            </w:r>
            <w:r w:rsidR="00D172FE" w:rsidRPr="00272F02">
              <w:rPr>
                <w:szCs w:val="20"/>
                <w:lang w:val="en-GB"/>
              </w:rPr>
              <w:t>Protocol Identifier</w:t>
            </w:r>
          </w:p>
          <w:p w14:paraId="7C9F257A" w14:textId="13A16ED0" w:rsidR="007B15A5" w:rsidRPr="00272F02" w:rsidRDefault="007B15A5"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D172FE" w:rsidRPr="00272F02">
              <w:rPr>
                <w:szCs w:val="20"/>
                <w:lang w:val="en-GB"/>
              </w:rPr>
              <w:t>CNEW</w:t>
            </w:r>
          </w:p>
        </w:tc>
      </w:tr>
      <w:tr w:rsidR="00DB50C7" w:rsidRPr="00272F02" w14:paraId="1D5C580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34354C" w14:textId="55F4343E"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ED4AD4" w14:textId="08CA132A" w:rsidR="007B15A5" w:rsidRPr="00272F02" w:rsidRDefault="00D172FE" w:rsidP="00A207B8">
            <w:pPr>
              <w:pStyle w:val="TableCellLeft10pt"/>
              <w:rPr>
                <w:szCs w:val="20"/>
                <w:lang w:val="en-GB"/>
              </w:rPr>
            </w:pPr>
            <w:r w:rsidRPr="00272F02">
              <w:rPr>
                <w:szCs w:val="20"/>
                <w:lang w:val="en-GB"/>
              </w:rPr>
              <w:t>No</w:t>
            </w:r>
          </w:p>
        </w:tc>
      </w:tr>
    </w:tbl>
    <w:p w14:paraId="7ABDF586" w14:textId="77777777" w:rsidR="00B511FC" w:rsidRPr="00272F02" w:rsidRDefault="00B511FC" w:rsidP="007B15A5">
      <w:pPr>
        <w:rPr>
          <w:sz w:val="20"/>
          <w:szCs w:val="20"/>
        </w:rPr>
      </w:pPr>
    </w:p>
    <w:tbl>
      <w:tblPr>
        <w:tblStyle w:val="TableGrid"/>
        <w:tblW w:w="5000" w:type="pct"/>
        <w:tblLook w:val="04A0" w:firstRow="1" w:lastRow="0" w:firstColumn="1" w:lastColumn="0" w:noHBand="0" w:noVBand="1"/>
      </w:tblPr>
      <w:tblGrid>
        <w:gridCol w:w="886"/>
        <w:gridCol w:w="1998"/>
        <w:gridCol w:w="6106"/>
      </w:tblGrid>
      <w:tr w:rsidR="00DB50C7" w:rsidRPr="00272F02" w14:paraId="4D4BEAF9" w14:textId="77777777" w:rsidTr="00910BB6">
        <w:trPr>
          <w:trHeight w:val="20"/>
        </w:trPr>
        <w:tc>
          <w:tcPr>
            <w:tcW w:w="493" w:type="pct"/>
            <w:shd w:val="clear" w:color="auto" w:fill="FFFFCC"/>
            <w:hideMark/>
          </w:tcPr>
          <w:p w14:paraId="56EB2100" w14:textId="77777777" w:rsidR="00B511FC" w:rsidRPr="00272F02" w:rsidRDefault="00B511FC" w:rsidP="00C824A4">
            <w:pPr>
              <w:rPr>
                <w:b/>
                <w:bCs/>
                <w:sz w:val="20"/>
                <w:szCs w:val="20"/>
              </w:rPr>
            </w:pPr>
            <w:r w:rsidRPr="00272F02">
              <w:rPr>
                <w:b/>
                <w:bCs/>
                <w:sz w:val="20"/>
                <w:szCs w:val="20"/>
              </w:rPr>
              <w:t>NCI C-Code</w:t>
            </w:r>
          </w:p>
        </w:tc>
        <w:tc>
          <w:tcPr>
            <w:tcW w:w="1111" w:type="pct"/>
            <w:shd w:val="clear" w:color="auto" w:fill="FFFFCC"/>
            <w:hideMark/>
          </w:tcPr>
          <w:p w14:paraId="155DEC92" w14:textId="77777777" w:rsidR="00B511FC" w:rsidRPr="00272F02" w:rsidRDefault="00B511FC" w:rsidP="00C824A4">
            <w:pPr>
              <w:rPr>
                <w:b/>
                <w:bCs/>
                <w:sz w:val="20"/>
                <w:szCs w:val="20"/>
              </w:rPr>
            </w:pPr>
            <w:r w:rsidRPr="00272F02">
              <w:rPr>
                <w:b/>
                <w:bCs/>
                <w:sz w:val="20"/>
                <w:szCs w:val="20"/>
              </w:rPr>
              <w:t>M11 Preferred Term</w:t>
            </w:r>
          </w:p>
        </w:tc>
        <w:tc>
          <w:tcPr>
            <w:tcW w:w="3396" w:type="pct"/>
            <w:shd w:val="clear" w:color="auto" w:fill="FFFFCC"/>
            <w:hideMark/>
          </w:tcPr>
          <w:p w14:paraId="4F496246" w14:textId="77777777" w:rsidR="00B511FC" w:rsidRPr="00272F02" w:rsidRDefault="00B511FC" w:rsidP="00C824A4">
            <w:pPr>
              <w:rPr>
                <w:b/>
                <w:bCs/>
                <w:sz w:val="20"/>
                <w:szCs w:val="20"/>
              </w:rPr>
            </w:pPr>
            <w:r w:rsidRPr="00272F02">
              <w:rPr>
                <w:b/>
                <w:bCs/>
                <w:sz w:val="20"/>
                <w:szCs w:val="20"/>
              </w:rPr>
              <w:t>Draft Definition</w:t>
            </w:r>
          </w:p>
        </w:tc>
      </w:tr>
      <w:tr w:rsidR="00DB50C7" w:rsidRPr="00272F02" w14:paraId="5FC33FE7" w14:textId="77777777" w:rsidTr="00910BB6">
        <w:trPr>
          <w:trHeight w:val="20"/>
        </w:trPr>
        <w:tc>
          <w:tcPr>
            <w:tcW w:w="493" w:type="pct"/>
            <w:shd w:val="clear" w:color="auto" w:fill="EAEDF1" w:themeFill="text2" w:themeFillTint="1A"/>
            <w:hideMark/>
          </w:tcPr>
          <w:p w14:paraId="74824099" w14:textId="77777777" w:rsidR="00B511FC" w:rsidRPr="00272F02" w:rsidRDefault="00B511FC" w:rsidP="00C824A4">
            <w:pPr>
              <w:rPr>
                <w:sz w:val="20"/>
                <w:szCs w:val="20"/>
              </w:rPr>
            </w:pPr>
            <w:r w:rsidRPr="00272F02">
              <w:rPr>
                <w:sz w:val="20"/>
                <w:szCs w:val="20"/>
              </w:rPr>
              <w:t>CNEW</w:t>
            </w:r>
          </w:p>
        </w:tc>
        <w:tc>
          <w:tcPr>
            <w:tcW w:w="1111" w:type="pct"/>
            <w:shd w:val="clear" w:color="auto" w:fill="EAEDF1" w:themeFill="text2" w:themeFillTint="1A"/>
            <w:hideMark/>
          </w:tcPr>
          <w:p w14:paraId="43F52E3C" w14:textId="77777777" w:rsidR="00B511FC" w:rsidRPr="00272F02" w:rsidRDefault="00B511FC" w:rsidP="00C824A4">
            <w:pPr>
              <w:rPr>
                <w:sz w:val="20"/>
                <w:szCs w:val="20"/>
              </w:rPr>
            </w:pPr>
            <w:r w:rsidRPr="00272F02">
              <w:rPr>
                <w:sz w:val="20"/>
                <w:szCs w:val="20"/>
              </w:rPr>
              <w:t>Population Type Response</w:t>
            </w:r>
          </w:p>
        </w:tc>
        <w:tc>
          <w:tcPr>
            <w:tcW w:w="3396" w:type="pct"/>
            <w:shd w:val="clear" w:color="auto" w:fill="EAEDF1" w:themeFill="text2" w:themeFillTint="1A"/>
            <w:hideMark/>
          </w:tcPr>
          <w:p w14:paraId="2FFB88FE" w14:textId="0CD00294" w:rsidR="00B511FC" w:rsidRPr="00272F02" w:rsidRDefault="00B511FC" w:rsidP="00C824A4">
            <w:pPr>
              <w:rPr>
                <w:sz w:val="20"/>
                <w:szCs w:val="20"/>
              </w:rPr>
            </w:pPr>
            <w:r w:rsidRPr="00272F02">
              <w:rPr>
                <w:sz w:val="20"/>
                <w:szCs w:val="20"/>
              </w:rPr>
              <w:t>A terminology value set relevant to the study population type responses within the ICH M11 Protocol model.</w:t>
            </w:r>
          </w:p>
        </w:tc>
      </w:tr>
      <w:tr w:rsidR="00DB50C7" w:rsidRPr="00272F02" w14:paraId="244794B6" w14:textId="77777777" w:rsidTr="00910BB6">
        <w:trPr>
          <w:trHeight w:val="20"/>
        </w:trPr>
        <w:tc>
          <w:tcPr>
            <w:tcW w:w="493" w:type="pct"/>
            <w:hideMark/>
          </w:tcPr>
          <w:p w14:paraId="607773A2" w14:textId="77777777" w:rsidR="00B511FC" w:rsidRPr="00272F02" w:rsidRDefault="00B511FC" w:rsidP="00C824A4">
            <w:pPr>
              <w:rPr>
                <w:sz w:val="20"/>
                <w:szCs w:val="20"/>
              </w:rPr>
            </w:pPr>
            <w:r w:rsidRPr="00272F02">
              <w:rPr>
                <w:sz w:val="20"/>
                <w:szCs w:val="20"/>
              </w:rPr>
              <w:t>CNEW</w:t>
            </w:r>
          </w:p>
        </w:tc>
        <w:tc>
          <w:tcPr>
            <w:tcW w:w="1111" w:type="pct"/>
            <w:hideMark/>
          </w:tcPr>
          <w:p w14:paraId="619BEB36" w14:textId="77777777" w:rsidR="00B511FC" w:rsidRPr="00272F02" w:rsidRDefault="00B511FC" w:rsidP="00C824A4">
            <w:pPr>
              <w:rPr>
                <w:sz w:val="20"/>
                <w:szCs w:val="20"/>
              </w:rPr>
            </w:pPr>
            <w:r w:rsidRPr="00272F02">
              <w:rPr>
                <w:sz w:val="20"/>
                <w:szCs w:val="20"/>
              </w:rPr>
              <w:t>With Disease</w:t>
            </w:r>
          </w:p>
        </w:tc>
        <w:tc>
          <w:tcPr>
            <w:tcW w:w="3396" w:type="pct"/>
            <w:hideMark/>
          </w:tcPr>
          <w:p w14:paraId="359B5CE5" w14:textId="77777777" w:rsidR="00B511FC" w:rsidRPr="00272F02" w:rsidRDefault="00B511FC" w:rsidP="00C824A4">
            <w:pPr>
              <w:rPr>
                <w:sz w:val="20"/>
                <w:szCs w:val="20"/>
              </w:rPr>
            </w:pPr>
            <w:r w:rsidRPr="00272F02">
              <w:rPr>
                <w:sz w:val="20"/>
                <w:szCs w:val="20"/>
              </w:rPr>
              <w:t>An indication that the individual or group of individuals has been diagnosed with the disease of interest or under study.</w:t>
            </w:r>
          </w:p>
        </w:tc>
      </w:tr>
      <w:tr w:rsidR="00DB50C7" w:rsidRPr="00272F02" w14:paraId="6410BFCA" w14:textId="77777777" w:rsidTr="00910BB6">
        <w:trPr>
          <w:trHeight w:val="20"/>
        </w:trPr>
        <w:tc>
          <w:tcPr>
            <w:tcW w:w="493" w:type="pct"/>
            <w:hideMark/>
          </w:tcPr>
          <w:p w14:paraId="6920C396" w14:textId="77777777" w:rsidR="00B511FC" w:rsidRPr="00272F02" w:rsidRDefault="00B511FC" w:rsidP="00C824A4">
            <w:pPr>
              <w:rPr>
                <w:sz w:val="20"/>
                <w:szCs w:val="20"/>
              </w:rPr>
            </w:pPr>
            <w:r w:rsidRPr="00272F02">
              <w:rPr>
                <w:sz w:val="20"/>
                <w:szCs w:val="20"/>
              </w:rPr>
              <w:t>CNEW</w:t>
            </w:r>
          </w:p>
        </w:tc>
        <w:tc>
          <w:tcPr>
            <w:tcW w:w="1111" w:type="pct"/>
            <w:hideMark/>
          </w:tcPr>
          <w:p w14:paraId="28FC378C" w14:textId="77777777" w:rsidR="00B511FC" w:rsidRPr="00272F02" w:rsidRDefault="00B511FC" w:rsidP="00C824A4">
            <w:pPr>
              <w:rPr>
                <w:sz w:val="20"/>
                <w:szCs w:val="20"/>
              </w:rPr>
            </w:pPr>
            <w:r w:rsidRPr="00272F02">
              <w:rPr>
                <w:sz w:val="20"/>
                <w:szCs w:val="20"/>
              </w:rPr>
              <w:t>Without Disease</w:t>
            </w:r>
          </w:p>
        </w:tc>
        <w:tc>
          <w:tcPr>
            <w:tcW w:w="3396" w:type="pct"/>
            <w:hideMark/>
          </w:tcPr>
          <w:p w14:paraId="6EEBB878" w14:textId="77777777" w:rsidR="00B511FC" w:rsidRPr="00272F02" w:rsidRDefault="00B511FC" w:rsidP="00C824A4">
            <w:pPr>
              <w:rPr>
                <w:sz w:val="20"/>
                <w:szCs w:val="20"/>
              </w:rPr>
            </w:pPr>
            <w:r w:rsidRPr="00272F02">
              <w:rPr>
                <w:sz w:val="20"/>
                <w:szCs w:val="20"/>
              </w:rPr>
              <w:t>An indication that the individual or group of individuals has not been diagnosed with the disease of interest or under study.</w:t>
            </w:r>
          </w:p>
        </w:tc>
      </w:tr>
    </w:tbl>
    <w:p w14:paraId="64010203" w14:textId="77777777" w:rsidR="00B511FC" w:rsidRPr="00272F02" w:rsidRDefault="00B511FC"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87BD9E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382E5C" w14:textId="77777777" w:rsidR="007B15A5" w:rsidRPr="00272F02" w:rsidRDefault="007B15A5" w:rsidP="00A207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574195" w14:textId="38EDCA6A" w:rsidR="007B15A5" w:rsidRPr="00272F02" w:rsidRDefault="007B15A5" w:rsidP="00A207B8">
            <w:pPr>
              <w:pStyle w:val="TableCellLeft10pt"/>
              <w:rPr>
                <w:szCs w:val="20"/>
                <w:lang w:val="en-GB"/>
              </w:rPr>
            </w:pPr>
            <w:r w:rsidRPr="00272F02">
              <w:rPr>
                <w:szCs w:val="20"/>
                <w:lang w:val="en-GB"/>
              </w:rPr>
              <w:t>Control</w:t>
            </w:r>
            <w:r w:rsidR="005E3CB2" w:rsidRPr="00272F02">
              <w:rPr>
                <w:szCs w:val="20"/>
                <w:lang w:val="en-GB"/>
              </w:rPr>
              <w:t xml:space="preserve"> Type</w:t>
            </w:r>
          </w:p>
        </w:tc>
      </w:tr>
      <w:tr w:rsidR="00DB50C7" w:rsidRPr="00272F02" w14:paraId="71E44AC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626407" w14:textId="77777777" w:rsidR="007B15A5" w:rsidRPr="00272F02" w:rsidRDefault="007B15A5" w:rsidP="00A207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3A451D6" w14:textId="77777777" w:rsidR="007B15A5" w:rsidRPr="00272F02" w:rsidRDefault="007B15A5" w:rsidP="00A207B8">
            <w:pPr>
              <w:pStyle w:val="TableCellLeft10pt"/>
              <w:rPr>
                <w:szCs w:val="20"/>
                <w:lang w:val="en-GB"/>
              </w:rPr>
            </w:pPr>
            <w:r w:rsidRPr="00272F02">
              <w:rPr>
                <w:szCs w:val="20"/>
                <w:lang w:val="en-GB"/>
              </w:rPr>
              <w:t>Text</w:t>
            </w:r>
          </w:p>
        </w:tc>
      </w:tr>
      <w:tr w:rsidR="00DB50C7" w:rsidRPr="00272F02" w14:paraId="14D278F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163598" w14:textId="705A9B38" w:rsidR="007B15A5" w:rsidRPr="00272F02" w:rsidRDefault="007B15A5" w:rsidP="00A207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12FF22" w14:textId="77777777" w:rsidR="007B15A5" w:rsidRPr="00272F02" w:rsidRDefault="007B15A5" w:rsidP="00A207B8">
            <w:pPr>
              <w:pStyle w:val="TableCellLeft10pt"/>
              <w:rPr>
                <w:szCs w:val="20"/>
                <w:lang w:val="en-GB"/>
              </w:rPr>
            </w:pPr>
            <w:r w:rsidRPr="00272F02">
              <w:rPr>
                <w:szCs w:val="20"/>
                <w:lang w:val="en-GB"/>
              </w:rPr>
              <w:t>H</w:t>
            </w:r>
          </w:p>
        </w:tc>
      </w:tr>
      <w:tr w:rsidR="00DB50C7" w:rsidRPr="00272F02" w14:paraId="2AD9511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769B3A" w14:textId="77777777" w:rsidR="007B15A5" w:rsidRPr="00272F02" w:rsidRDefault="007B15A5" w:rsidP="00A207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62DEC92" w14:textId="01439C6B" w:rsidR="007B15A5" w:rsidRPr="00272F02" w:rsidRDefault="006B121D" w:rsidP="00A207B8">
            <w:pPr>
              <w:pStyle w:val="TableCellLeft10pt"/>
              <w:rPr>
                <w:szCs w:val="20"/>
                <w:lang w:val="en-GB"/>
              </w:rPr>
            </w:pPr>
            <w:r w:rsidRPr="00272F02">
              <w:rPr>
                <w:szCs w:val="20"/>
                <w:lang w:val="en-GB"/>
              </w:rPr>
              <w:t>Heading</w:t>
            </w:r>
          </w:p>
        </w:tc>
      </w:tr>
      <w:tr w:rsidR="00DB50C7" w:rsidRPr="00272F02" w14:paraId="1A816FE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09A896" w14:textId="77777777" w:rsidR="007B15A5" w:rsidRPr="00272F02" w:rsidRDefault="007B15A5" w:rsidP="00A207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39587A5" w14:textId="3916BFE8" w:rsidR="007B15A5" w:rsidRPr="00272F02" w:rsidRDefault="009C51CF" w:rsidP="00A207B8">
            <w:pPr>
              <w:pStyle w:val="TableCellLeft10pt"/>
              <w:rPr>
                <w:szCs w:val="20"/>
                <w:lang w:val="en-GB"/>
              </w:rPr>
            </w:pPr>
            <w:r w:rsidRPr="00272F02">
              <w:rPr>
                <w:szCs w:val="20"/>
                <w:lang w:val="en-GB"/>
              </w:rPr>
              <w:t>N/A</w:t>
            </w:r>
          </w:p>
        </w:tc>
      </w:tr>
      <w:tr w:rsidR="00DB50C7" w:rsidRPr="00272F02" w14:paraId="4CFD76A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ADC149" w14:textId="77777777" w:rsidR="007B15A5" w:rsidRPr="00272F02" w:rsidRDefault="007B15A5" w:rsidP="00A207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DCF05A" w14:textId="77777777" w:rsidR="007B15A5" w:rsidRPr="00272F02" w:rsidRDefault="007B15A5" w:rsidP="00A207B8">
            <w:pPr>
              <w:pStyle w:val="TableCellLeft10pt"/>
              <w:rPr>
                <w:szCs w:val="20"/>
                <w:lang w:val="en-GB"/>
              </w:rPr>
            </w:pPr>
            <w:r w:rsidRPr="00272F02">
              <w:rPr>
                <w:szCs w:val="20"/>
                <w:lang w:val="en-GB"/>
              </w:rPr>
              <w:t>Required</w:t>
            </w:r>
          </w:p>
        </w:tc>
      </w:tr>
      <w:tr w:rsidR="00DB50C7" w:rsidRPr="00272F02" w14:paraId="7BF4794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BDA2DC" w14:textId="77777777" w:rsidR="007B15A5" w:rsidRPr="00272F02" w:rsidRDefault="007B15A5" w:rsidP="00A207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01DA29F" w14:textId="38CCF19C" w:rsidR="007B15A5" w:rsidRPr="00272F02" w:rsidRDefault="00267362" w:rsidP="00A207B8">
            <w:pPr>
              <w:pStyle w:val="TableCellLeft10pt"/>
              <w:rPr>
                <w:szCs w:val="20"/>
                <w:lang w:val="en-GB"/>
              </w:rPr>
            </w:pPr>
            <w:r w:rsidRPr="00272F02">
              <w:rPr>
                <w:szCs w:val="20"/>
                <w:lang w:val="en-GB"/>
              </w:rPr>
              <w:t>One to one</w:t>
            </w:r>
          </w:p>
        </w:tc>
      </w:tr>
      <w:tr w:rsidR="00DB50C7" w:rsidRPr="00272F02" w14:paraId="51E53AD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DDE951" w14:textId="77777777" w:rsidR="007B15A5" w:rsidRPr="00272F02" w:rsidRDefault="007B15A5" w:rsidP="00A207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4CB5C0" w14:textId="5D9B03CE" w:rsidR="007B15A5" w:rsidRPr="00272F02" w:rsidRDefault="006B121D" w:rsidP="00A207B8">
            <w:pPr>
              <w:pStyle w:val="TableCellLeft10pt"/>
              <w:rPr>
                <w:szCs w:val="20"/>
                <w:lang w:val="en-GB"/>
              </w:rPr>
            </w:pPr>
            <w:r w:rsidRPr="00272F02">
              <w:rPr>
                <w:szCs w:val="20"/>
                <w:lang w:val="en-GB"/>
              </w:rPr>
              <w:t>1.1.2</w:t>
            </w:r>
          </w:p>
        </w:tc>
      </w:tr>
      <w:tr w:rsidR="00DB50C7" w:rsidRPr="00272F02" w14:paraId="3B4CD92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2CE900" w14:textId="77777777" w:rsidR="007B15A5" w:rsidRPr="00272F02" w:rsidRDefault="007B15A5" w:rsidP="00A207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F38BF4" w14:textId="4584712F" w:rsidR="007B15A5" w:rsidRPr="00272F02" w:rsidRDefault="007B15A5" w:rsidP="00A207B8">
            <w:pPr>
              <w:pStyle w:val="TableCellLeft10pt"/>
              <w:rPr>
                <w:szCs w:val="20"/>
                <w:lang w:val="en-GB"/>
              </w:rPr>
            </w:pPr>
            <w:r w:rsidRPr="00272F02">
              <w:rPr>
                <w:szCs w:val="20"/>
                <w:lang w:val="en-GB"/>
              </w:rPr>
              <w:t>Control</w:t>
            </w:r>
            <w:r w:rsidR="00A81EB8" w:rsidRPr="00272F02">
              <w:rPr>
                <w:szCs w:val="20"/>
                <w:lang w:val="en-GB"/>
              </w:rPr>
              <w:t xml:space="preserve"> Type</w:t>
            </w:r>
            <w:r w:rsidR="00242016" w:rsidRPr="00272F02">
              <w:rPr>
                <w:szCs w:val="20"/>
                <w:lang w:val="en-GB"/>
              </w:rPr>
              <w:t>:</w:t>
            </w:r>
          </w:p>
        </w:tc>
      </w:tr>
      <w:tr w:rsidR="00DB50C7" w:rsidRPr="00272F02" w14:paraId="048B76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33418D" w14:textId="77777777" w:rsidR="007B15A5" w:rsidRPr="00272F02" w:rsidRDefault="007B15A5" w:rsidP="00A207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668148" w14:textId="38A03127" w:rsidR="007B15A5" w:rsidRPr="00272F02" w:rsidRDefault="007B15A5" w:rsidP="00A207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6B121D" w:rsidRPr="00272F02">
              <w:rPr>
                <w:szCs w:val="20"/>
                <w:lang w:val="en-GB"/>
              </w:rPr>
              <w:t xml:space="preserve"> No</w:t>
            </w:r>
          </w:p>
          <w:p w14:paraId="7A7A96CC" w14:textId="72D76C57" w:rsidR="007B15A5" w:rsidRPr="00272F02" w:rsidRDefault="4817CA86" w:rsidP="4817CA86">
            <w:pPr>
              <w:pStyle w:val="TableCellLeft10pt"/>
              <w:rPr>
                <w:lang w:val="en-GB"/>
              </w:rPr>
            </w:pPr>
            <w:r w:rsidRPr="4817CA86">
              <w:rPr>
                <w:rStyle w:val="TableCellLeft10ptBoldChar"/>
              </w:rPr>
              <w:t>Relationship</w:t>
            </w:r>
            <w:r w:rsidRPr="4817CA86">
              <w:rPr>
                <w:lang w:val="en-GB"/>
              </w:rPr>
              <w:t xml:space="preserve">: Table </w:t>
            </w:r>
            <w:commentRangeStart w:id="68"/>
            <w:commentRangeStart w:id="69"/>
            <w:r w:rsidRPr="4817CA86">
              <w:rPr>
                <w:lang w:val="en-GB"/>
              </w:rPr>
              <w:t>Row</w:t>
            </w:r>
            <w:commentRangeEnd w:id="68"/>
            <w:r w:rsidR="007B15A5">
              <w:commentReference w:id="68"/>
            </w:r>
            <w:commentRangeEnd w:id="69"/>
            <w:r w:rsidR="007B6CAF">
              <w:rPr>
                <w:rStyle w:val="CommentReference"/>
                <w:rFonts w:eastAsia="Times New Roman"/>
              </w:rPr>
              <w:commentReference w:id="69"/>
            </w:r>
            <w:r w:rsidRPr="4817CA86">
              <w:rPr>
                <w:lang w:val="en-GB"/>
              </w:rPr>
              <w:t xml:space="preserve"> title</w:t>
            </w:r>
          </w:p>
          <w:p w14:paraId="4BF802AD" w14:textId="5EE1B893" w:rsidR="007B15A5" w:rsidRPr="00272F02" w:rsidRDefault="007B15A5" w:rsidP="00A207B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735D032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5480374" w14:textId="4F2003A3" w:rsidR="007B15A5" w:rsidRPr="00272F02" w:rsidRDefault="0021788E" w:rsidP="00A207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B97226" w14:textId="2A97C74A" w:rsidR="007B15A5" w:rsidRPr="00272F02" w:rsidRDefault="006B121D" w:rsidP="00A207B8">
            <w:pPr>
              <w:pStyle w:val="TableCellLeft10pt"/>
              <w:rPr>
                <w:szCs w:val="20"/>
                <w:lang w:val="en-GB"/>
              </w:rPr>
            </w:pPr>
            <w:r w:rsidRPr="00272F02">
              <w:rPr>
                <w:szCs w:val="20"/>
                <w:lang w:val="en-GB"/>
              </w:rPr>
              <w:t>No</w:t>
            </w:r>
          </w:p>
        </w:tc>
      </w:tr>
    </w:tbl>
    <w:p w14:paraId="41BF8233"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6604AD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AF2B84A" w14:textId="77777777" w:rsidR="004C69C6" w:rsidRPr="00272F02" w:rsidRDefault="004C69C6" w:rsidP="008064B8">
            <w:pPr>
              <w:pStyle w:val="TableHeadingTextLeft10pt"/>
              <w:rPr>
                <w:szCs w:val="20"/>
                <w:lang w:val="de-DE"/>
              </w:rPr>
            </w:pPr>
            <w:bookmarkStart w:id="70" w:name="_mioConsistencyCheck52"/>
            <w:bookmarkEnd w:id="70"/>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94DFF2" w14:textId="287A393F" w:rsidR="004C69C6" w:rsidRPr="00272F02" w:rsidRDefault="4817CA86" w:rsidP="4817CA86">
            <w:pPr>
              <w:pStyle w:val="TableCellLeft10pt"/>
              <w:rPr>
                <w:lang w:val="en-GB"/>
              </w:rPr>
            </w:pPr>
            <w:r w:rsidRPr="4817CA86">
              <w:rPr>
                <w:lang w:val="en-GB"/>
              </w:rPr>
              <w:t xml:space="preserve">[Control Type] </w:t>
            </w:r>
          </w:p>
        </w:tc>
      </w:tr>
      <w:tr w:rsidR="00DB50C7" w:rsidRPr="00272F02" w14:paraId="7689031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24D52D" w14:textId="77777777" w:rsidR="004C69C6" w:rsidRPr="00272F02" w:rsidRDefault="004C69C6" w:rsidP="008064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1317E9" w14:textId="214A4AE1" w:rsidR="004C69C6" w:rsidRPr="00272F02" w:rsidRDefault="001D407B" w:rsidP="008064B8">
            <w:pPr>
              <w:pStyle w:val="TableCellLeft10pt"/>
              <w:rPr>
                <w:szCs w:val="20"/>
                <w:lang w:val="en-GB"/>
              </w:rPr>
            </w:pPr>
            <w:r w:rsidRPr="00272F02">
              <w:rPr>
                <w:szCs w:val="20"/>
                <w:lang w:val="en-GB"/>
              </w:rPr>
              <w:t>Valid Value</w:t>
            </w:r>
          </w:p>
        </w:tc>
      </w:tr>
      <w:tr w:rsidR="00DB50C7" w:rsidRPr="00272F02" w14:paraId="28AFDC0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483ABD" w14:textId="113EE56E" w:rsidR="004C69C6" w:rsidRPr="00272F02" w:rsidRDefault="004C69C6" w:rsidP="008064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B020CBF" w14:textId="113D037C" w:rsidR="004C69C6" w:rsidRPr="00272F02" w:rsidRDefault="001D407B" w:rsidP="008064B8">
            <w:pPr>
              <w:pStyle w:val="TableCellLeft10pt"/>
              <w:rPr>
                <w:szCs w:val="20"/>
                <w:lang w:val="en-GB"/>
              </w:rPr>
            </w:pPr>
            <w:r w:rsidRPr="00272F02">
              <w:rPr>
                <w:szCs w:val="20"/>
                <w:lang w:val="en-GB"/>
              </w:rPr>
              <w:t>V</w:t>
            </w:r>
          </w:p>
        </w:tc>
      </w:tr>
      <w:tr w:rsidR="00DB50C7" w:rsidRPr="00272F02" w14:paraId="0B35818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D99836F" w14:textId="77777777" w:rsidR="004C69C6" w:rsidRPr="00272F02" w:rsidRDefault="004C69C6" w:rsidP="008064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8347F40" w14:textId="0C14F44E" w:rsidR="00837062" w:rsidRPr="00272F02" w:rsidRDefault="00986E65" w:rsidP="008064B8">
            <w:pPr>
              <w:pStyle w:val="TableCellLeft10pt"/>
              <w:rPr>
                <w:szCs w:val="20"/>
                <w:lang w:val="en-GB"/>
              </w:rPr>
            </w:pPr>
            <w:r w:rsidRPr="00272F02">
              <w:rPr>
                <w:szCs w:val="20"/>
                <w:lang w:val="en-GB"/>
              </w:rPr>
              <w:t>C49647</w:t>
            </w:r>
          </w:p>
          <w:p w14:paraId="055439AE" w14:textId="1AED02DE" w:rsidR="00986E65" w:rsidRPr="00272F02" w:rsidRDefault="009372E7" w:rsidP="008064B8">
            <w:pPr>
              <w:pStyle w:val="TableCellLeft10pt"/>
              <w:rPr>
                <w:szCs w:val="20"/>
                <w:lang w:val="en-GB"/>
              </w:rPr>
            </w:pPr>
            <w:r w:rsidRPr="00272F02">
              <w:rPr>
                <w:szCs w:val="20"/>
                <w:lang w:val="en-GB"/>
              </w:rPr>
              <w:t>For review purpose, see definition of the controlled terminology below</w:t>
            </w:r>
            <w:r w:rsidR="00986E65" w:rsidRPr="00272F02">
              <w:rPr>
                <w:szCs w:val="20"/>
                <w:lang w:val="en-GB"/>
              </w:rPr>
              <w:br/>
              <w:t>A characteri</w:t>
            </w:r>
            <w:r w:rsidR="00E72D02" w:rsidRPr="00272F02">
              <w:rPr>
                <w:szCs w:val="20"/>
                <w:lang w:val="en-GB"/>
              </w:rPr>
              <w:t>s</w:t>
            </w:r>
            <w:r w:rsidR="00986E65" w:rsidRPr="00272F02">
              <w:rPr>
                <w:szCs w:val="20"/>
                <w:lang w:val="en-GB"/>
              </w:rPr>
              <w:t>ation or classification of the comparator against which the study intervention is evaluated.</w:t>
            </w:r>
          </w:p>
        </w:tc>
      </w:tr>
      <w:tr w:rsidR="00DB50C7" w:rsidRPr="00272F02" w14:paraId="0A2A95D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B71686" w14:textId="77777777" w:rsidR="004C69C6" w:rsidRPr="00272F02" w:rsidRDefault="004C69C6" w:rsidP="008064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0E7DD88" w14:textId="77777777" w:rsidR="004C69C6" w:rsidRPr="00272F02" w:rsidRDefault="004C69C6" w:rsidP="008064B8">
            <w:pPr>
              <w:pStyle w:val="TableCellLeft10pt"/>
              <w:rPr>
                <w:szCs w:val="20"/>
                <w:lang w:val="en-GB"/>
              </w:rPr>
            </w:pPr>
            <w:r w:rsidRPr="00272F02">
              <w:rPr>
                <w:szCs w:val="20"/>
                <w:lang w:val="en-GB"/>
              </w:rPr>
              <w:t>Control method (for example, placebo, active comparator, low dose, historical, standard of care, sham procedure, or none [uncontrolled])</w:t>
            </w:r>
          </w:p>
        </w:tc>
      </w:tr>
      <w:tr w:rsidR="00DB50C7" w:rsidRPr="00272F02" w14:paraId="17DA7C4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C3B852" w14:textId="77777777" w:rsidR="004C69C6" w:rsidRPr="00272F02" w:rsidRDefault="004C69C6" w:rsidP="008064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82D963" w14:textId="77777777" w:rsidR="004C69C6" w:rsidRPr="00272F02" w:rsidRDefault="004C69C6" w:rsidP="008064B8">
            <w:pPr>
              <w:pStyle w:val="TableCellLeft10pt"/>
              <w:rPr>
                <w:szCs w:val="20"/>
                <w:lang w:val="en-GB"/>
              </w:rPr>
            </w:pPr>
            <w:r w:rsidRPr="00272F02">
              <w:rPr>
                <w:szCs w:val="20"/>
                <w:lang w:val="en-GB"/>
              </w:rPr>
              <w:t>Required</w:t>
            </w:r>
          </w:p>
        </w:tc>
      </w:tr>
      <w:tr w:rsidR="00DB50C7" w:rsidRPr="00272F02" w14:paraId="2B010C8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DDF341" w14:textId="77777777" w:rsidR="004C69C6" w:rsidRPr="00272F02" w:rsidRDefault="004C69C6" w:rsidP="008064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4C9C114" w14:textId="2AA1BF7A" w:rsidR="004C69C6" w:rsidRPr="00272F02" w:rsidRDefault="00267362" w:rsidP="008064B8">
            <w:pPr>
              <w:pStyle w:val="TableCellLeft10pt"/>
              <w:rPr>
                <w:szCs w:val="20"/>
                <w:lang w:val="en-GB"/>
              </w:rPr>
            </w:pPr>
            <w:r w:rsidRPr="00272F02">
              <w:rPr>
                <w:szCs w:val="20"/>
                <w:lang w:val="en-GB"/>
              </w:rPr>
              <w:t>One to one</w:t>
            </w:r>
            <w:r w:rsidR="008628B1" w:rsidRPr="00272F02">
              <w:rPr>
                <w:szCs w:val="20"/>
                <w:lang w:val="en-GB"/>
              </w:rPr>
              <w:t xml:space="preserve">; One to Heading; One to </w:t>
            </w:r>
            <w:r w:rsidR="001B3E58">
              <w:rPr>
                <w:szCs w:val="20"/>
                <w:lang w:val="en-GB"/>
              </w:rPr>
              <w:t xml:space="preserve">Sponsor </w:t>
            </w:r>
            <w:r w:rsidR="008628B1" w:rsidRPr="00272F02">
              <w:rPr>
                <w:szCs w:val="20"/>
                <w:lang w:val="en-GB"/>
              </w:rPr>
              <w:t>Protocol Identifier</w:t>
            </w:r>
          </w:p>
        </w:tc>
      </w:tr>
      <w:tr w:rsidR="00DB50C7" w:rsidRPr="00272F02" w14:paraId="63D9CEC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249B4CF" w14:textId="77777777" w:rsidR="004C69C6" w:rsidRPr="00272F02" w:rsidRDefault="004C69C6" w:rsidP="008064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AA6462" w14:textId="0BD8244B" w:rsidR="004C69C6" w:rsidRPr="00272F02" w:rsidRDefault="001665DF" w:rsidP="008064B8">
            <w:pPr>
              <w:pStyle w:val="TableCellLeft10pt"/>
              <w:rPr>
                <w:szCs w:val="20"/>
                <w:lang w:val="en-GB"/>
              </w:rPr>
            </w:pPr>
            <w:r w:rsidRPr="00272F02">
              <w:rPr>
                <w:szCs w:val="20"/>
                <w:lang w:val="en-GB"/>
              </w:rPr>
              <w:t>1.1.2</w:t>
            </w:r>
          </w:p>
        </w:tc>
      </w:tr>
      <w:tr w:rsidR="00DB50C7" w:rsidRPr="009D28A4" w14:paraId="4BD75A0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C5AAA1" w14:textId="77777777" w:rsidR="004C69C6" w:rsidRPr="00272F02" w:rsidRDefault="004C69C6" w:rsidP="008064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2FB8F5" w14:textId="28174497" w:rsidR="004C69C6" w:rsidRPr="00FF3C43" w:rsidRDefault="4817CA86" w:rsidP="4817CA86">
            <w:pPr>
              <w:pStyle w:val="TableCellLeft10pt"/>
            </w:pPr>
            <w:r w:rsidRPr="00FF3C43">
              <w:t>Placebo (C49648), active comparator(C49649), Dose Response(C120841); Different Dose or Regimen (CNEW), External (CNEW), sham procedure(C184727), or No Control(C</w:t>
            </w:r>
            <w:r>
              <w:t>28280</w:t>
            </w:r>
            <w:r w:rsidRPr="00FF3C43">
              <w:t>)</w:t>
            </w:r>
          </w:p>
        </w:tc>
      </w:tr>
      <w:tr w:rsidR="00DB50C7" w:rsidRPr="00272F02" w14:paraId="607EE57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A4D1C0" w14:textId="77777777" w:rsidR="004C69C6" w:rsidRPr="00272F02" w:rsidRDefault="004C69C6" w:rsidP="008064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F701F" w14:textId="77777777" w:rsidR="004C69C6" w:rsidRPr="00272F02" w:rsidRDefault="004C69C6" w:rsidP="008064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84CFFAD" w14:textId="7F721517" w:rsidR="004C69C6" w:rsidRPr="00272F02" w:rsidRDefault="004C69C6" w:rsidP="008064B8">
            <w:pPr>
              <w:pStyle w:val="TableCellLeft10pt"/>
              <w:rPr>
                <w:szCs w:val="20"/>
                <w:lang w:val="en-GB"/>
              </w:rPr>
            </w:pPr>
            <w:r w:rsidRPr="00272F02">
              <w:rPr>
                <w:rStyle w:val="TableCellLeft10ptBoldChar"/>
                <w:szCs w:val="20"/>
              </w:rPr>
              <w:t>Relationship</w:t>
            </w:r>
            <w:r w:rsidRPr="00272F02">
              <w:rPr>
                <w:szCs w:val="20"/>
                <w:lang w:val="en-GB"/>
              </w:rPr>
              <w:t xml:space="preserve">: </w:t>
            </w:r>
            <w:r w:rsidR="001665DF" w:rsidRPr="00272F02">
              <w:rPr>
                <w:szCs w:val="20"/>
                <w:lang w:val="en-GB"/>
              </w:rPr>
              <w:t xml:space="preserve">Row Title; </w:t>
            </w:r>
            <w:r w:rsidR="001B3E58">
              <w:rPr>
                <w:szCs w:val="20"/>
                <w:lang w:val="en-GB"/>
              </w:rPr>
              <w:t xml:space="preserve">Sponsor </w:t>
            </w:r>
            <w:r w:rsidR="001665DF" w:rsidRPr="00272F02">
              <w:rPr>
                <w:szCs w:val="20"/>
                <w:lang w:val="en-GB"/>
              </w:rPr>
              <w:t xml:space="preserve">Protocol </w:t>
            </w:r>
            <w:r w:rsidR="00F1568C" w:rsidRPr="00272F02">
              <w:rPr>
                <w:szCs w:val="20"/>
                <w:lang w:val="en-GB"/>
              </w:rPr>
              <w:t>Identifier</w:t>
            </w:r>
          </w:p>
          <w:p w14:paraId="5CF93BFB" w14:textId="5CA00F34" w:rsidR="004C69C6" w:rsidRPr="00272F02" w:rsidRDefault="004C69C6" w:rsidP="008064B8">
            <w:pPr>
              <w:pStyle w:val="TableCellLeft10pt"/>
              <w:rPr>
                <w:szCs w:val="20"/>
                <w:lang w:val="en-GB"/>
              </w:rPr>
            </w:pPr>
            <w:r w:rsidRPr="00272F02">
              <w:rPr>
                <w:rStyle w:val="TableCellLeft10ptBoldChar"/>
                <w:szCs w:val="20"/>
              </w:rPr>
              <w:t>Concept</w:t>
            </w:r>
            <w:r w:rsidRPr="00272F02">
              <w:rPr>
                <w:szCs w:val="20"/>
                <w:lang w:val="en-GB"/>
              </w:rPr>
              <w:t xml:space="preserve">: </w:t>
            </w:r>
            <w:r w:rsidR="001665DF" w:rsidRPr="00272F02">
              <w:rPr>
                <w:szCs w:val="20"/>
                <w:lang w:val="en-GB"/>
              </w:rPr>
              <w:t>C49647</w:t>
            </w:r>
          </w:p>
        </w:tc>
      </w:tr>
      <w:tr w:rsidR="00DB50C7" w:rsidRPr="00272F02" w14:paraId="2438387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3726C1" w14:textId="0060268C" w:rsidR="004C69C6" w:rsidRPr="00272F02" w:rsidRDefault="0021788E" w:rsidP="008064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1D6B05B" w14:textId="19F75E7B" w:rsidR="004C69C6" w:rsidRPr="00272F02" w:rsidRDefault="001665DF" w:rsidP="008064B8">
            <w:pPr>
              <w:pStyle w:val="TableCellLeft10pt"/>
              <w:rPr>
                <w:szCs w:val="20"/>
                <w:lang w:val="en-GB"/>
              </w:rPr>
            </w:pPr>
            <w:r w:rsidRPr="00272F02">
              <w:rPr>
                <w:szCs w:val="20"/>
                <w:lang w:val="en-GB"/>
              </w:rPr>
              <w:t>No</w:t>
            </w:r>
          </w:p>
        </w:tc>
      </w:tr>
    </w:tbl>
    <w:p w14:paraId="2235653B" w14:textId="77777777" w:rsidR="00A44E49" w:rsidRPr="00272F02" w:rsidRDefault="00A44E49" w:rsidP="004C69C6">
      <w:pPr>
        <w:rPr>
          <w:sz w:val="20"/>
          <w:szCs w:val="20"/>
        </w:rPr>
      </w:pPr>
    </w:p>
    <w:tbl>
      <w:tblPr>
        <w:tblStyle w:val="TableGrid"/>
        <w:tblW w:w="5000" w:type="pct"/>
        <w:tblLook w:val="04A0" w:firstRow="1" w:lastRow="0" w:firstColumn="1" w:lastColumn="0" w:noHBand="0" w:noVBand="1"/>
      </w:tblPr>
      <w:tblGrid>
        <w:gridCol w:w="1053"/>
        <w:gridCol w:w="1924"/>
        <w:gridCol w:w="6013"/>
      </w:tblGrid>
      <w:tr w:rsidR="00DB50C7" w:rsidRPr="00272F02" w14:paraId="17019EE1" w14:textId="77777777" w:rsidTr="00910BB6">
        <w:trPr>
          <w:trHeight w:val="20"/>
        </w:trPr>
        <w:tc>
          <w:tcPr>
            <w:tcW w:w="586" w:type="pct"/>
            <w:shd w:val="clear" w:color="auto" w:fill="FFFFCC"/>
          </w:tcPr>
          <w:p w14:paraId="4B340D61" w14:textId="77777777" w:rsidR="00A44E49" w:rsidRPr="00272F02" w:rsidRDefault="00A44E49" w:rsidP="00C824A4">
            <w:pPr>
              <w:rPr>
                <w:sz w:val="20"/>
                <w:szCs w:val="20"/>
              </w:rPr>
            </w:pPr>
            <w:r w:rsidRPr="00272F02">
              <w:rPr>
                <w:b/>
                <w:bCs/>
                <w:sz w:val="20"/>
                <w:szCs w:val="20"/>
              </w:rPr>
              <w:t>NCI C-Code</w:t>
            </w:r>
          </w:p>
        </w:tc>
        <w:tc>
          <w:tcPr>
            <w:tcW w:w="1070" w:type="pct"/>
            <w:shd w:val="clear" w:color="auto" w:fill="FFFFCC"/>
          </w:tcPr>
          <w:p w14:paraId="26F22419" w14:textId="77777777" w:rsidR="00A44E49" w:rsidRPr="00272F02" w:rsidRDefault="00A44E49" w:rsidP="00C824A4">
            <w:pPr>
              <w:rPr>
                <w:sz w:val="20"/>
                <w:szCs w:val="20"/>
              </w:rPr>
            </w:pPr>
            <w:r w:rsidRPr="00272F02">
              <w:rPr>
                <w:b/>
                <w:bCs/>
                <w:sz w:val="20"/>
                <w:szCs w:val="20"/>
              </w:rPr>
              <w:t>M11 Preferred Term</w:t>
            </w:r>
          </w:p>
        </w:tc>
        <w:tc>
          <w:tcPr>
            <w:tcW w:w="3344" w:type="pct"/>
            <w:shd w:val="clear" w:color="auto" w:fill="FFFFCC"/>
          </w:tcPr>
          <w:p w14:paraId="325F8F1A" w14:textId="77777777" w:rsidR="00A44E49" w:rsidRPr="00272F02" w:rsidRDefault="00A44E49" w:rsidP="00C824A4">
            <w:pPr>
              <w:rPr>
                <w:sz w:val="20"/>
                <w:szCs w:val="20"/>
              </w:rPr>
            </w:pPr>
            <w:r w:rsidRPr="00272F02">
              <w:rPr>
                <w:b/>
                <w:bCs/>
                <w:sz w:val="20"/>
                <w:szCs w:val="20"/>
              </w:rPr>
              <w:t>Draft Definition</w:t>
            </w:r>
          </w:p>
        </w:tc>
      </w:tr>
      <w:tr w:rsidR="00DB50C7" w:rsidRPr="00272F02" w14:paraId="285856BA" w14:textId="77777777" w:rsidTr="00910BB6">
        <w:trPr>
          <w:trHeight w:val="20"/>
        </w:trPr>
        <w:tc>
          <w:tcPr>
            <w:tcW w:w="586" w:type="pct"/>
            <w:shd w:val="clear" w:color="auto" w:fill="EAEDF1" w:themeFill="text2" w:themeFillTint="1A"/>
            <w:hideMark/>
          </w:tcPr>
          <w:p w14:paraId="3438EDB0" w14:textId="77777777" w:rsidR="00A44E49" w:rsidRPr="00272F02" w:rsidRDefault="00A44E49" w:rsidP="00C824A4">
            <w:pPr>
              <w:rPr>
                <w:sz w:val="20"/>
                <w:szCs w:val="20"/>
              </w:rPr>
            </w:pPr>
            <w:r w:rsidRPr="00272F02">
              <w:rPr>
                <w:sz w:val="20"/>
                <w:szCs w:val="20"/>
              </w:rPr>
              <w:t>C66785</w:t>
            </w:r>
          </w:p>
        </w:tc>
        <w:tc>
          <w:tcPr>
            <w:tcW w:w="1070" w:type="pct"/>
            <w:shd w:val="clear" w:color="auto" w:fill="EAEDF1" w:themeFill="text2" w:themeFillTint="1A"/>
            <w:hideMark/>
          </w:tcPr>
          <w:p w14:paraId="07034B83" w14:textId="77777777" w:rsidR="00A44E49" w:rsidRPr="00272F02" w:rsidRDefault="00A44E49" w:rsidP="00C824A4">
            <w:pPr>
              <w:rPr>
                <w:sz w:val="20"/>
                <w:szCs w:val="20"/>
              </w:rPr>
            </w:pPr>
            <w:r w:rsidRPr="00272F02">
              <w:rPr>
                <w:sz w:val="20"/>
                <w:szCs w:val="20"/>
              </w:rPr>
              <w:t>TCNTRL</w:t>
            </w:r>
          </w:p>
        </w:tc>
        <w:tc>
          <w:tcPr>
            <w:tcW w:w="3344" w:type="pct"/>
            <w:shd w:val="clear" w:color="auto" w:fill="EAEDF1" w:themeFill="text2" w:themeFillTint="1A"/>
            <w:hideMark/>
          </w:tcPr>
          <w:p w14:paraId="24749A83" w14:textId="77777777" w:rsidR="00A44E49" w:rsidRPr="00272F02" w:rsidRDefault="00A44E49" w:rsidP="00C824A4">
            <w:pPr>
              <w:rPr>
                <w:sz w:val="20"/>
                <w:szCs w:val="20"/>
              </w:rPr>
            </w:pPr>
            <w:r w:rsidRPr="00272F02">
              <w:rPr>
                <w:sz w:val="20"/>
                <w:szCs w:val="20"/>
              </w:rPr>
              <w:t>A terminology codelist relevant to a comparator against which the study treatment is evaluated.</w:t>
            </w:r>
          </w:p>
        </w:tc>
      </w:tr>
      <w:tr w:rsidR="00DB50C7" w:rsidRPr="00272F02" w14:paraId="00EDFEB3" w14:textId="77777777" w:rsidTr="00910BB6">
        <w:trPr>
          <w:trHeight w:val="20"/>
        </w:trPr>
        <w:tc>
          <w:tcPr>
            <w:tcW w:w="586" w:type="pct"/>
            <w:hideMark/>
          </w:tcPr>
          <w:p w14:paraId="6003EDD1" w14:textId="77777777" w:rsidR="00A44E49" w:rsidRPr="00272F02" w:rsidRDefault="00A44E49" w:rsidP="00C824A4">
            <w:pPr>
              <w:rPr>
                <w:sz w:val="20"/>
                <w:szCs w:val="20"/>
              </w:rPr>
            </w:pPr>
            <w:r w:rsidRPr="00272F02">
              <w:rPr>
                <w:sz w:val="20"/>
                <w:szCs w:val="20"/>
              </w:rPr>
              <w:t>C49649</w:t>
            </w:r>
          </w:p>
        </w:tc>
        <w:tc>
          <w:tcPr>
            <w:tcW w:w="1070" w:type="pct"/>
            <w:hideMark/>
          </w:tcPr>
          <w:p w14:paraId="11C75960" w14:textId="77777777" w:rsidR="00A44E49" w:rsidRPr="00272F02" w:rsidRDefault="00A44E49" w:rsidP="00C824A4">
            <w:pPr>
              <w:rPr>
                <w:sz w:val="20"/>
                <w:szCs w:val="20"/>
              </w:rPr>
            </w:pPr>
            <w:r w:rsidRPr="00272F02">
              <w:rPr>
                <w:sz w:val="20"/>
                <w:szCs w:val="20"/>
              </w:rPr>
              <w:t>Active Comparator</w:t>
            </w:r>
          </w:p>
        </w:tc>
        <w:tc>
          <w:tcPr>
            <w:tcW w:w="3344" w:type="pct"/>
            <w:hideMark/>
          </w:tcPr>
          <w:p w14:paraId="27BC6150" w14:textId="61E559E9" w:rsidR="00A44E49" w:rsidRPr="00272F02" w:rsidRDefault="00A44E49" w:rsidP="00C824A4">
            <w:pPr>
              <w:rPr>
                <w:sz w:val="20"/>
                <w:szCs w:val="20"/>
              </w:rPr>
            </w:pPr>
            <w:r w:rsidRPr="00272F02">
              <w:rPr>
                <w:sz w:val="20"/>
                <w:szCs w:val="20"/>
              </w:rPr>
              <w:t>A type of control, which has a demonstrated effect, administered as a comparator to subjects in a clinical trial.</w:t>
            </w:r>
          </w:p>
        </w:tc>
      </w:tr>
      <w:tr w:rsidR="00DB50C7" w:rsidRPr="00272F02" w14:paraId="72FE3612" w14:textId="77777777" w:rsidTr="00910BB6">
        <w:trPr>
          <w:trHeight w:val="20"/>
        </w:trPr>
        <w:tc>
          <w:tcPr>
            <w:tcW w:w="586" w:type="pct"/>
            <w:hideMark/>
          </w:tcPr>
          <w:p w14:paraId="4550DB30" w14:textId="77777777" w:rsidR="00A44E49" w:rsidRPr="00272F02" w:rsidRDefault="00A44E49" w:rsidP="00C824A4">
            <w:pPr>
              <w:rPr>
                <w:sz w:val="20"/>
                <w:szCs w:val="20"/>
              </w:rPr>
            </w:pPr>
            <w:r w:rsidRPr="00272F02">
              <w:rPr>
                <w:sz w:val="20"/>
                <w:szCs w:val="20"/>
              </w:rPr>
              <w:t>C120841</w:t>
            </w:r>
          </w:p>
        </w:tc>
        <w:tc>
          <w:tcPr>
            <w:tcW w:w="1070" w:type="pct"/>
            <w:hideMark/>
          </w:tcPr>
          <w:p w14:paraId="49F5A930" w14:textId="77777777" w:rsidR="00A44E49" w:rsidRPr="00272F02" w:rsidRDefault="00A44E49" w:rsidP="00C824A4">
            <w:pPr>
              <w:rPr>
                <w:sz w:val="20"/>
                <w:szCs w:val="20"/>
              </w:rPr>
            </w:pPr>
            <w:r w:rsidRPr="00272F02">
              <w:rPr>
                <w:sz w:val="20"/>
                <w:szCs w:val="20"/>
              </w:rPr>
              <w:t>Dose Response</w:t>
            </w:r>
          </w:p>
        </w:tc>
        <w:tc>
          <w:tcPr>
            <w:tcW w:w="3344" w:type="pct"/>
            <w:hideMark/>
          </w:tcPr>
          <w:p w14:paraId="70687931" w14:textId="77777777" w:rsidR="00A44E49" w:rsidRPr="00272F02" w:rsidRDefault="00A44E49" w:rsidP="00C824A4">
            <w:pPr>
              <w:rPr>
                <w:sz w:val="20"/>
                <w:szCs w:val="20"/>
              </w:rPr>
            </w:pPr>
            <w:r w:rsidRPr="00272F02">
              <w:rPr>
                <w:sz w:val="20"/>
                <w:szCs w:val="20"/>
              </w:rPr>
              <w:t>A type of control using different doses or regimens of the same treatment across the treatment arms.</w:t>
            </w:r>
          </w:p>
        </w:tc>
      </w:tr>
      <w:tr w:rsidR="00DB50C7" w:rsidRPr="00272F02" w14:paraId="10DDDEB3" w14:textId="77777777" w:rsidTr="00910BB6">
        <w:trPr>
          <w:trHeight w:val="20"/>
        </w:trPr>
        <w:tc>
          <w:tcPr>
            <w:tcW w:w="586" w:type="pct"/>
            <w:hideMark/>
          </w:tcPr>
          <w:p w14:paraId="1D6D58B0" w14:textId="77777777" w:rsidR="00A44E49" w:rsidRPr="00272F02" w:rsidRDefault="00A44E49" w:rsidP="00C824A4">
            <w:pPr>
              <w:rPr>
                <w:sz w:val="20"/>
                <w:szCs w:val="20"/>
              </w:rPr>
            </w:pPr>
            <w:r w:rsidRPr="00272F02">
              <w:rPr>
                <w:sz w:val="20"/>
                <w:szCs w:val="20"/>
              </w:rPr>
              <w:t>C28280</w:t>
            </w:r>
          </w:p>
        </w:tc>
        <w:tc>
          <w:tcPr>
            <w:tcW w:w="1070" w:type="pct"/>
            <w:hideMark/>
          </w:tcPr>
          <w:p w14:paraId="06F00D11" w14:textId="77777777" w:rsidR="00A44E49" w:rsidRPr="00272F02" w:rsidRDefault="00A44E49" w:rsidP="00C824A4">
            <w:pPr>
              <w:rPr>
                <w:sz w:val="20"/>
                <w:szCs w:val="20"/>
              </w:rPr>
            </w:pPr>
            <w:r w:rsidRPr="00272F02">
              <w:rPr>
                <w:sz w:val="20"/>
                <w:szCs w:val="20"/>
              </w:rPr>
              <w:t>No Control</w:t>
            </w:r>
          </w:p>
        </w:tc>
        <w:tc>
          <w:tcPr>
            <w:tcW w:w="3344" w:type="pct"/>
            <w:hideMark/>
          </w:tcPr>
          <w:p w14:paraId="4231F056" w14:textId="77777777" w:rsidR="00A44E49" w:rsidRPr="00272F02" w:rsidRDefault="00A44E49" w:rsidP="00C824A4">
            <w:pPr>
              <w:rPr>
                <w:sz w:val="20"/>
                <w:szCs w:val="20"/>
              </w:rPr>
            </w:pPr>
            <w:r w:rsidRPr="00272F02">
              <w:rPr>
                <w:sz w:val="20"/>
                <w:szCs w:val="20"/>
              </w:rPr>
              <w:t>A clinical study that lacks a comparison (i.e., a control) group.</w:t>
            </w:r>
          </w:p>
        </w:tc>
      </w:tr>
      <w:tr w:rsidR="00DB50C7" w:rsidRPr="00272F02" w14:paraId="5C64C8FF" w14:textId="77777777" w:rsidTr="00910BB6">
        <w:trPr>
          <w:trHeight w:val="20"/>
        </w:trPr>
        <w:tc>
          <w:tcPr>
            <w:tcW w:w="586" w:type="pct"/>
            <w:hideMark/>
          </w:tcPr>
          <w:p w14:paraId="2AB52922" w14:textId="77777777" w:rsidR="00A44E49" w:rsidRPr="00272F02" w:rsidRDefault="00A44E49" w:rsidP="00C824A4">
            <w:pPr>
              <w:rPr>
                <w:sz w:val="20"/>
                <w:szCs w:val="20"/>
              </w:rPr>
            </w:pPr>
            <w:r w:rsidRPr="00272F02">
              <w:rPr>
                <w:sz w:val="20"/>
                <w:szCs w:val="20"/>
              </w:rPr>
              <w:t>C49648</w:t>
            </w:r>
          </w:p>
        </w:tc>
        <w:tc>
          <w:tcPr>
            <w:tcW w:w="1070" w:type="pct"/>
            <w:hideMark/>
          </w:tcPr>
          <w:p w14:paraId="02F7C85C" w14:textId="77777777" w:rsidR="00A44E49" w:rsidRPr="00272F02" w:rsidRDefault="00A44E49" w:rsidP="00C824A4">
            <w:pPr>
              <w:rPr>
                <w:sz w:val="20"/>
                <w:szCs w:val="20"/>
              </w:rPr>
            </w:pPr>
            <w:r w:rsidRPr="00272F02">
              <w:rPr>
                <w:sz w:val="20"/>
                <w:szCs w:val="20"/>
              </w:rPr>
              <w:t>Placebo</w:t>
            </w:r>
          </w:p>
        </w:tc>
        <w:tc>
          <w:tcPr>
            <w:tcW w:w="3344" w:type="pct"/>
            <w:hideMark/>
          </w:tcPr>
          <w:p w14:paraId="76CE1E13" w14:textId="77777777" w:rsidR="00A44E49" w:rsidRPr="00272F02" w:rsidRDefault="00A44E49" w:rsidP="00C824A4">
            <w:pPr>
              <w:rPr>
                <w:sz w:val="20"/>
                <w:szCs w:val="20"/>
              </w:rPr>
            </w:pPr>
            <w:r w:rsidRPr="00272F02">
              <w:rPr>
                <w:sz w:val="20"/>
                <w:szCs w:val="20"/>
              </w:rPr>
              <w:t>An inactive, identical-appearing drug or treatment that does not contain the test product.</w:t>
            </w:r>
          </w:p>
        </w:tc>
      </w:tr>
      <w:tr w:rsidR="00DB50C7" w:rsidRPr="00272F02" w14:paraId="6FCB6BB2" w14:textId="77777777" w:rsidTr="00910BB6">
        <w:trPr>
          <w:trHeight w:val="20"/>
        </w:trPr>
        <w:tc>
          <w:tcPr>
            <w:tcW w:w="586" w:type="pct"/>
            <w:hideMark/>
          </w:tcPr>
          <w:p w14:paraId="217FC66A" w14:textId="77777777" w:rsidR="00A44E49" w:rsidRPr="00272F02" w:rsidRDefault="00A44E49" w:rsidP="00C824A4">
            <w:pPr>
              <w:rPr>
                <w:sz w:val="20"/>
                <w:szCs w:val="20"/>
              </w:rPr>
            </w:pPr>
            <w:r w:rsidRPr="00272F02">
              <w:rPr>
                <w:sz w:val="20"/>
                <w:szCs w:val="20"/>
              </w:rPr>
              <w:t>CNEW</w:t>
            </w:r>
          </w:p>
        </w:tc>
        <w:tc>
          <w:tcPr>
            <w:tcW w:w="1070" w:type="pct"/>
            <w:hideMark/>
          </w:tcPr>
          <w:p w14:paraId="3DEB99F0" w14:textId="77777777" w:rsidR="00A44E49" w:rsidRPr="00272F02" w:rsidRDefault="00A44E49" w:rsidP="00C824A4">
            <w:pPr>
              <w:rPr>
                <w:sz w:val="20"/>
                <w:szCs w:val="20"/>
              </w:rPr>
            </w:pPr>
            <w:r w:rsidRPr="00272F02">
              <w:rPr>
                <w:sz w:val="20"/>
                <w:szCs w:val="20"/>
              </w:rPr>
              <w:t>Different Dose or Regimen</w:t>
            </w:r>
          </w:p>
        </w:tc>
        <w:tc>
          <w:tcPr>
            <w:tcW w:w="3344" w:type="pct"/>
            <w:hideMark/>
          </w:tcPr>
          <w:p w14:paraId="127D6654" w14:textId="77777777" w:rsidR="00A44E49" w:rsidRPr="00272F02" w:rsidRDefault="00A44E49" w:rsidP="00C824A4">
            <w:pPr>
              <w:rPr>
                <w:sz w:val="20"/>
                <w:szCs w:val="20"/>
              </w:rPr>
            </w:pPr>
            <w:r w:rsidRPr="00272F02">
              <w:rPr>
                <w:sz w:val="20"/>
                <w:szCs w:val="20"/>
              </w:rPr>
              <w:t xml:space="preserve">A type of control that comprises a different dose or dosage regimen in comparison to the investigational intervention dose or dosage regimen. </w:t>
            </w:r>
          </w:p>
        </w:tc>
      </w:tr>
      <w:tr w:rsidR="00DB50C7" w:rsidRPr="00272F02" w14:paraId="42020300" w14:textId="77777777" w:rsidTr="00910BB6">
        <w:trPr>
          <w:trHeight w:val="20"/>
        </w:trPr>
        <w:tc>
          <w:tcPr>
            <w:tcW w:w="586" w:type="pct"/>
            <w:hideMark/>
          </w:tcPr>
          <w:p w14:paraId="69EF7AEE" w14:textId="77777777" w:rsidR="00A44E49" w:rsidRPr="00272F02" w:rsidRDefault="00A44E49" w:rsidP="00C824A4">
            <w:pPr>
              <w:rPr>
                <w:sz w:val="20"/>
                <w:szCs w:val="20"/>
              </w:rPr>
            </w:pPr>
            <w:r w:rsidRPr="00272F02">
              <w:rPr>
                <w:sz w:val="20"/>
                <w:szCs w:val="20"/>
              </w:rPr>
              <w:t>CNEW</w:t>
            </w:r>
          </w:p>
        </w:tc>
        <w:tc>
          <w:tcPr>
            <w:tcW w:w="1070" w:type="pct"/>
            <w:hideMark/>
          </w:tcPr>
          <w:p w14:paraId="234BF2A0" w14:textId="77777777" w:rsidR="00A44E49" w:rsidRPr="00272F02" w:rsidRDefault="00A44E49" w:rsidP="00C824A4">
            <w:pPr>
              <w:rPr>
                <w:sz w:val="20"/>
                <w:szCs w:val="20"/>
              </w:rPr>
            </w:pPr>
            <w:r w:rsidRPr="00272F02">
              <w:rPr>
                <w:sz w:val="20"/>
                <w:szCs w:val="20"/>
              </w:rPr>
              <w:t>External</w:t>
            </w:r>
          </w:p>
        </w:tc>
        <w:tc>
          <w:tcPr>
            <w:tcW w:w="3344" w:type="pct"/>
            <w:hideMark/>
          </w:tcPr>
          <w:p w14:paraId="33A7A8C3" w14:textId="77777777" w:rsidR="00A44E49" w:rsidRPr="00272F02" w:rsidRDefault="00A44E49" w:rsidP="00C824A4">
            <w:pPr>
              <w:rPr>
                <w:sz w:val="20"/>
                <w:szCs w:val="20"/>
              </w:rPr>
            </w:pPr>
            <w:r w:rsidRPr="00272F02">
              <w:rPr>
                <w:sz w:val="20"/>
                <w:szCs w:val="20"/>
              </w:rPr>
              <w:t>The use of external control data as a control arm for those studies where ethical concerns and/or underserved disease indications may make it difficult to enroll subjects/participants.</w:t>
            </w:r>
          </w:p>
        </w:tc>
      </w:tr>
      <w:tr w:rsidR="00DB50C7" w:rsidRPr="00272F02" w14:paraId="2AFE4027" w14:textId="77777777" w:rsidTr="00910BB6">
        <w:trPr>
          <w:trHeight w:val="20"/>
        </w:trPr>
        <w:tc>
          <w:tcPr>
            <w:tcW w:w="586" w:type="pct"/>
            <w:hideMark/>
          </w:tcPr>
          <w:p w14:paraId="6239FFBF" w14:textId="77777777" w:rsidR="00A44E49" w:rsidRPr="00272F02" w:rsidRDefault="00A44E49" w:rsidP="00C824A4">
            <w:pPr>
              <w:rPr>
                <w:sz w:val="20"/>
                <w:szCs w:val="20"/>
              </w:rPr>
            </w:pPr>
            <w:r w:rsidRPr="00272F02">
              <w:rPr>
                <w:sz w:val="20"/>
                <w:szCs w:val="20"/>
              </w:rPr>
              <w:t>C184727</w:t>
            </w:r>
          </w:p>
        </w:tc>
        <w:tc>
          <w:tcPr>
            <w:tcW w:w="1070" w:type="pct"/>
            <w:hideMark/>
          </w:tcPr>
          <w:p w14:paraId="6615400A" w14:textId="77777777" w:rsidR="00A44E49" w:rsidRPr="00272F02" w:rsidRDefault="00A44E49" w:rsidP="00C824A4">
            <w:pPr>
              <w:rPr>
                <w:sz w:val="20"/>
                <w:szCs w:val="20"/>
              </w:rPr>
            </w:pPr>
            <w:r w:rsidRPr="00272F02">
              <w:rPr>
                <w:sz w:val="20"/>
                <w:szCs w:val="20"/>
              </w:rPr>
              <w:t>Sham Procedure</w:t>
            </w:r>
          </w:p>
        </w:tc>
        <w:tc>
          <w:tcPr>
            <w:tcW w:w="3344" w:type="pct"/>
            <w:hideMark/>
          </w:tcPr>
          <w:p w14:paraId="5846B0EC" w14:textId="77777777" w:rsidR="00A44E49" w:rsidRPr="00272F02" w:rsidRDefault="00A44E49" w:rsidP="00C824A4">
            <w:pPr>
              <w:rPr>
                <w:sz w:val="20"/>
                <w:szCs w:val="20"/>
              </w:rPr>
            </w:pPr>
            <w:r w:rsidRPr="00272F02">
              <w:rPr>
                <w:sz w:val="20"/>
                <w:szCs w:val="20"/>
              </w:rPr>
              <w:t>A type of negative control in which a procedure is performed that mimics the procedure under study but does not include investigational processes or components.</w:t>
            </w:r>
          </w:p>
        </w:tc>
      </w:tr>
    </w:tbl>
    <w:p w14:paraId="4558D786" w14:textId="77777777" w:rsidR="00A44E49" w:rsidRPr="00272F02" w:rsidRDefault="00A44E49"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499D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986700" w14:textId="77777777" w:rsidR="004C69C6" w:rsidRPr="00272F02" w:rsidRDefault="004C69C6" w:rsidP="008064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B43674" w14:textId="77777777" w:rsidR="004C69C6" w:rsidRPr="00272F02" w:rsidRDefault="004C69C6" w:rsidP="008064B8">
            <w:pPr>
              <w:pStyle w:val="TableCellLeft10pt"/>
              <w:rPr>
                <w:szCs w:val="20"/>
                <w:lang w:val="en-GB"/>
              </w:rPr>
            </w:pPr>
            <w:r w:rsidRPr="00272F02">
              <w:rPr>
                <w:szCs w:val="20"/>
                <w:lang w:val="en-GB"/>
              </w:rPr>
              <w:t>Population Diagnosis or Condition</w:t>
            </w:r>
          </w:p>
        </w:tc>
      </w:tr>
      <w:tr w:rsidR="00DB50C7" w:rsidRPr="00272F02" w14:paraId="18F17C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CAE9AD" w14:textId="77777777" w:rsidR="004C69C6" w:rsidRPr="00272F02" w:rsidRDefault="004C69C6" w:rsidP="008064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7364DE" w14:textId="77777777" w:rsidR="004C69C6" w:rsidRPr="00272F02" w:rsidRDefault="004C69C6" w:rsidP="008064B8">
            <w:pPr>
              <w:pStyle w:val="TableCellLeft10pt"/>
              <w:rPr>
                <w:szCs w:val="20"/>
                <w:lang w:val="en-GB"/>
              </w:rPr>
            </w:pPr>
            <w:r w:rsidRPr="00272F02">
              <w:rPr>
                <w:szCs w:val="20"/>
                <w:lang w:val="en-GB"/>
              </w:rPr>
              <w:t>Text</w:t>
            </w:r>
          </w:p>
        </w:tc>
      </w:tr>
      <w:tr w:rsidR="00DB50C7" w:rsidRPr="00272F02" w14:paraId="60B67A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D6604" w14:textId="1F5DCC44" w:rsidR="004C69C6" w:rsidRPr="00272F02" w:rsidRDefault="004C69C6" w:rsidP="008064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57F5395" w14:textId="77777777" w:rsidR="004C69C6" w:rsidRPr="00272F02" w:rsidRDefault="004C69C6" w:rsidP="008064B8">
            <w:pPr>
              <w:pStyle w:val="TableCellLeft10pt"/>
              <w:rPr>
                <w:szCs w:val="20"/>
                <w:lang w:val="en-GB"/>
              </w:rPr>
            </w:pPr>
            <w:r w:rsidRPr="00272F02">
              <w:rPr>
                <w:szCs w:val="20"/>
                <w:lang w:val="en-GB"/>
              </w:rPr>
              <w:t>H</w:t>
            </w:r>
          </w:p>
        </w:tc>
      </w:tr>
      <w:tr w:rsidR="00DB50C7" w:rsidRPr="00272F02" w14:paraId="1481D7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23575" w14:textId="77777777" w:rsidR="004C69C6" w:rsidRPr="00272F02" w:rsidRDefault="004C69C6" w:rsidP="008064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19B6AD" w14:textId="45DAFF16" w:rsidR="004C69C6" w:rsidRPr="00272F02" w:rsidRDefault="00F1568C" w:rsidP="008064B8">
            <w:pPr>
              <w:pStyle w:val="TableCellLeft10pt"/>
              <w:rPr>
                <w:szCs w:val="20"/>
                <w:lang w:val="en-GB"/>
              </w:rPr>
            </w:pPr>
            <w:r w:rsidRPr="00272F02">
              <w:rPr>
                <w:szCs w:val="20"/>
                <w:lang w:val="en-GB"/>
              </w:rPr>
              <w:t>Heading</w:t>
            </w:r>
          </w:p>
        </w:tc>
      </w:tr>
      <w:tr w:rsidR="00DB50C7" w:rsidRPr="00272F02" w14:paraId="2614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C7CC2" w14:textId="77777777" w:rsidR="004C69C6" w:rsidRPr="00272F02" w:rsidRDefault="004C69C6" w:rsidP="008064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9BB00A2" w14:textId="53951525" w:rsidR="004C69C6" w:rsidRPr="00272F02" w:rsidRDefault="009C51CF" w:rsidP="008064B8">
            <w:pPr>
              <w:pStyle w:val="TableCellLeft10pt"/>
              <w:rPr>
                <w:szCs w:val="20"/>
                <w:lang w:val="en-GB"/>
              </w:rPr>
            </w:pPr>
            <w:r w:rsidRPr="00272F02">
              <w:rPr>
                <w:szCs w:val="20"/>
                <w:lang w:val="en-GB"/>
              </w:rPr>
              <w:t>N/A</w:t>
            </w:r>
          </w:p>
        </w:tc>
      </w:tr>
      <w:tr w:rsidR="00DB50C7" w:rsidRPr="00272F02" w14:paraId="363F01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C3B55" w14:textId="77777777" w:rsidR="004C69C6" w:rsidRPr="00272F02" w:rsidRDefault="004C69C6" w:rsidP="008064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AD23B1" w14:textId="77777777" w:rsidR="004C69C6" w:rsidRPr="00272F02" w:rsidRDefault="004C69C6" w:rsidP="008064B8">
            <w:pPr>
              <w:pStyle w:val="TableCellLeft10pt"/>
              <w:rPr>
                <w:szCs w:val="20"/>
                <w:lang w:val="en-GB"/>
              </w:rPr>
            </w:pPr>
            <w:r w:rsidRPr="00272F02">
              <w:rPr>
                <w:szCs w:val="20"/>
                <w:lang w:val="en-GB"/>
              </w:rPr>
              <w:t>Required</w:t>
            </w:r>
          </w:p>
        </w:tc>
      </w:tr>
      <w:tr w:rsidR="00DB50C7" w:rsidRPr="00272F02" w14:paraId="497FD5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7367B" w14:textId="77777777" w:rsidR="004C69C6" w:rsidRPr="00272F02" w:rsidRDefault="004C69C6" w:rsidP="008064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331D331" w14:textId="24EBF250" w:rsidR="004C69C6" w:rsidRPr="00272F02" w:rsidRDefault="009A2A13" w:rsidP="008064B8">
            <w:pPr>
              <w:pStyle w:val="TableCellLeft10pt"/>
              <w:rPr>
                <w:szCs w:val="20"/>
                <w:lang w:val="en-GB"/>
              </w:rPr>
            </w:pPr>
            <w:r w:rsidRPr="00272F02">
              <w:rPr>
                <w:szCs w:val="20"/>
                <w:lang w:val="en-GB"/>
              </w:rPr>
              <w:t>One to one</w:t>
            </w:r>
          </w:p>
        </w:tc>
      </w:tr>
      <w:tr w:rsidR="00DB50C7" w:rsidRPr="00272F02" w14:paraId="65785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6C24B" w14:textId="77777777" w:rsidR="004C69C6" w:rsidRPr="00272F02" w:rsidRDefault="004C69C6" w:rsidP="008064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C897E7" w14:textId="3AD0D214" w:rsidR="004C69C6" w:rsidRPr="00272F02" w:rsidRDefault="00F4409A" w:rsidP="008064B8">
            <w:pPr>
              <w:pStyle w:val="TableCellLeft10pt"/>
              <w:rPr>
                <w:szCs w:val="20"/>
                <w:lang w:val="en-GB"/>
              </w:rPr>
            </w:pPr>
            <w:r w:rsidRPr="00272F02">
              <w:rPr>
                <w:szCs w:val="20"/>
                <w:lang w:val="en-GB"/>
              </w:rPr>
              <w:t>1.1.2</w:t>
            </w:r>
          </w:p>
        </w:tc>
      </w:tr>
      <w:tr w:rsidR="00DB50C7" w:rsidRPr="00272F02" w14:paraId="1A229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0870F" w14:textId="77777777" w:rsidR="004C69C6" w:rsidRPr="00272F02" w:rsidRDefault="004C69C6" w:rsidP="008064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3BA38D3" w14:textId="0ECD9B4C" w:rsidR="004C69C6" w:rsidRPr="00272F02" w:rsidRDefault="004C69C6" w:rsidP="008064B8">
            <w:pPr>
              <w:pStyle w:val="TableCellLeft10pt"/>
              <w:rPr>
                <w:szCs w:val="20"/>
                <w:lang w:val="en-GB"/>
              </w:rPr>
            </w:pPr>
            <w:r w:rsidRPr="00272F02">
              <w:rPr>
                <w:szCs w:val="20"/>
                <w:lang w:val="en-GB"/>
              </w:rPr>
              <w:t>Population Diagnosis or Condition</w:t>
            </w:r>
            <w:r w:rsidR="00421A9B" w:rsidRPr="00272F02">
              <w:rPr>
                <w:szCs w:val="20"/>
                <w:lang w:val="en-GB"/>
              </w:rPr>
              <w:t>:</w:t>
            </w:r>
          </w:p>
        </w:tc>
      </w:tr>
      <w:tr w:rsidR="00DB50C7" w:rsidRPr="00272F02" w14:paraId="1D8A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E2E3" w14:textId="77777777" w:rsidR="004C69C6" w:rsidRPr="00272F02" w:rsidRDefault="004C69C6" w:rsidP="008064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1C027F" w14:textId="19590CF4" w:rsidR="004C69C6" w:rsidRPr="00272F02" w:rsidRDefault="004C69C6" w:rsidP="008064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3402C" w:rsidRPr="00272F02">
              <w:rPr>
                <w:szCs w:val="20"/>
                <w:lang w:val="en-GB" w:eastAsia="ja-JP"/>
              </w:rPr>
              <w:t>No</w:t>
            </w:r>
          </w:p>
          <w:p w14:paraId="4998886B" w14:textId="4B09402D" w:rsidR="004C69C6" w:rsidRPr="00272F02" w:rsidRDefault="004C69C6" w:rsidP="008064B8">
            <w:pPr>
              <w:pStyle w:val="TableCellLeft10pt"/>
              <w:rPr>
                <w:szCs w:val="20"/>
                <w:lang w:val="en-GB"/>
              </w:rPr>
            </w:pPr>
            <w:r w:rsidRPr="00272F02">
              <w:rPr>
                <w:rStyle w:val="TableCellLeft10ptBoldChar"/>
                <w:szCs w:val="20"/>
              </w:rPr>
              <w:t>Relationship</w:t>
            </w:r>
            <w:r w:rsidRPr="00272F02">
              <w:rPr>
                <w:szCs w:val="20"/>
                <w:lang w:val="en-GB"/>
              </w:rPr>
              <w:t>: Table cell title</w:t>
            </w:r>
          </w:p>
          <w:p w14:paraId="7BB6593E" w14:textId="08529E52" w:rsidR="004C69C6" w:rsidRPr="00272F02" w:rsidRDefault="004C69C6" w:rsidP="008064B8">
            <w:pPr>
              <w:pStyle w:val="TableCellLeft10pt"/>
              <w:rPr>
                <w:szCs w:val="20"/>
                <w:lang w:val="en-GB"/>
              </w:rPr>
            </w:pPr>
            <w:r w:rsidRPr="00272F02">
              <w:rPr>
                <w:rStyle w:val="TableCellLeft10ptBoldChar"/>
                <w:szCs w:val="20"/>
              </w:rPr>
              <w:t>Concept</w:t>
            </w:r>
            <w:r w:rsidRPr="00272F02">
              <w:rPr>
                <w:szCs w:val="20"/>
                <w:lang w:val="en-GB"/>
              </w:rPr>
              <w:t xml:space="preserve">: </w:t>
            </w:r>
            <w:r w:rsidR="00EE1A34" w:rsidRPr="00272F02">
              <w:rPr>
                <w:szCs w:val="20"/>
                <w:lang w:val="en-GB"/>
              </w:rPr>
              <w:t>N/A</w:t>
            </w:r>
          </w:p>
        </w:tc>
      </w:tr>
      <w:tr w:rsidR="0078797D" w:rsidRPr="00272F02" w14:paraId="3FD9BC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3D28F" w14:textId="14D8C1E6" w:rsidR="0078797D" w:rsidRPr="00272F02" w:rsidRDefault="0078797D" w:rsidP="0078797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F1A87E" w14:textId="7EE21305" w:rsidR="0078797D" w:rsidRPr="00272F02" w:rsidRDefault="0078797D" w:rsidP="0078797D">
            <w:pPr>
              <w:pStyle w:val="TableCellLeft10pt"/>
              <w:rPr>
                <w:szCs w:val="20"/>
                <w:lang w:val="en-GB"/>
              </w:rPr>
            </w:pPr>
            <w:r w:rsidRPr="00272F02">
              <w:rPr>
                <w:szCs w:val="20"/>
                <w:lang w:val="en-GB" w:eastAsia="ja-JP"/>
              </w:rPr>
              <w:t>No</w:t>
            </w:r>
          </w:p>
        </w:tc>
      </w:tr>
    </w:tbl>
    <w:p w14:paraId="1F2F7B59"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46575D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9BD1FB" w14:textId="77777777" w:rsidR="004C69C6" w:rsidRPr="00272F02" w:rsidRDefault="004C69C6" w:rsidP="008064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D3836B" w14:textId="3DAB52A4" w:rsidR="004C69C6" w:rsidRPr="00272F02" w:rsidRDefault="4817CA86" w:rsidP="4817CA86">
            <w:pPr>
              <w:pStyle w:val="TableCellLeft10pt"/>
              <w:rPr>
                <w:lang w:val="en-GB"/>
              </w:rPr>
            </w:pPr>
            <w:r w:rsidRPr="4817CA86">
              <w:rPr>
                <w:lang w:val="en-GB"/>
              </w:rPr>
              <w:t>[Population Diagnosis or Condition]</w:t>
            </w:r>
          </w:p>
        </w:tc>
      </w:tr>
      <w:tr w:rsidR="00DB50C7" w:rsidRPr="00272F02" w14:paraId="60C0819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659384" w14:textId="77777777" w:rsidR="004C69C6" w:rsidRPr="00272F02" w:rsidRDefault="004C69C6" w:rsidP="008064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D8F876" w14:textId="7057115A" w:rsidR="004C69C6" w:rsidRPr="00272F02" w:rsidRDefault="009D42A3" w:rsidP="008064B8">
            <w:pPr>
              <w:pStyle w:val="TableCellLeft10pt"/>
              <w:rPr>
                <w:szCs w:val="20"/>
                <w:lang w:val="en-GB"/>
              </w:rPr>
            </w:pPr>
            <w:r w:rsidRPr="00272F02">
              <w:rPr>
                <w:szCs w:val="20"/>
                <w:lang w:val="en-GB"/>
              </w:rPr>
              <w:t xml:space="preserve">Valid Value </w:t>
            </w:r>
            <w:r w:rsidR="009A2A13" w:rsidRPr="00272F02">
              <w:rPr>
                <w:szCs w:val="20"/>
                <w:lang w:val="en-GB"/>
              </w:rPr>
              <w:t>or Text</w:t>
            </w:r>
          </w:p>
        </w:tc>
      </w:tr>
      <w:tr w:rsidR="00DB50C7" w:rsidRPr="00272F02" w14:paraId="4FF6C2F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4392718" w14:textId="6E18C3E3" w:rsidR="004C69C6" w:rsidRPr="00272F02" w:rsidRDefault="004C69C6" w:rsidP="008064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9DB35D" w14:textId="51E0E2D3" w:rsidR="004C69C6" w:rsidRPr="00272F02" w:rsidRDefault="009D42A3" w:rsidP="008064B8">
            <w:pPr>
              <w:pStyle w:val="TableCellLeft10pt"/>
              <w:rPr>
                <w:szCs w:val="20"/>
                <w:lang w:val="en-GB"/>
              </w:rPr>
            </w:pPr>
            <w:r w:rsidRPr="00272F02">
              <w:rPr>
                <w:szCs w:val="20"/>
                <w:lang w:val="en-GB"/>
              </w:rPr>
              <w:t>V or D</w:t>
            </w:r>
          </w:p>
        </w:tc>
      </w:tr>
      <w:tr w:rsidR="00DB50C7" w:rsidRPr="00272F02" w14:paraId="549B49D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A33355" w14:textId="77777777" w:rsidR="004C69C6" w:rsidRPr="00272F02" w:rsidRDefault="004C69C6" w:rsidP="008064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C8F3E9" w14:textId="14B27D0E" w:rsidR="004C69C6" w:rsidRPr="00272F02" w:rsidRDefault="009A2A13" w:rsidP="008064B8">
            <w:pPr>
              <w:pStyle w:val="TableCellLeft10pt"/>
              <w:rPr>
                <w:szCs w:val="20"/>
                <w:lang w:val="en-GB"/>
              </w:rPr>
            </w:pPr>
            <w:r w:rsidRPr="00272F02">
              <w:rPr>
                <w:szCs w:val="20"/>
                <w:lang w:val="en-GB"/>
              </w:rPr>
              <w:t>C112038</w:t>
            </w:r>
          </w:p>
          <w:p w14:paraId="13ACDF70" w14:textId="1E744752" w:rsidR="0094277C" w:rsidRPr="00272F02" w:rsidRDefault="0094277C" w:rsidP="008064B8">
            <w:pPr>
              <w:pStyle w:val="TableCellLeft10pt"/>
              <w:rPr>
                <w:szCs w:val="20"/>
                <w:lang w:val="en-GB"/>
              </w:rPr>
            </w:pPr>
            <w:r w:rsidRPr="00272F02">
              <w:rPr>
                <w:szCs w:val="20"/>
                <w:lang w:val="en-GB"/>
              </w:rPr>
              <w:t>For review purpose, see definition of the controlled terminology below</w:t>
            </w:r>
          </w:p>
          <w:p w14:paraId="37F53266" w14:textId="020EFA81" w:rsidR="009A2A13" w:rsidRPr="00272F02" w:rsidRDefault="009A2A13" w:rsidP="008064B8">
            <w:pPr>
              <w:pStyle w:val="TableCellLeft10pt"/>
              <w:rPr>
                <w:szCs w:val="20"/>
                <w:lang w:val="en-GB"/>
              </w:rPr>
            </w:pPr>
            <w:r w:rsidRPr="00272F02">
              <w:rPr>
                <w:szCs w:val="20"/>
                <w:lang w:val="en-GB"/>
              </w:rPr>
              <w:t>A textual description of the condition, disease or disorder that the clinical trial is intended to investigate or address.</w:t>
            </w:r>
          </w:p>
        </w:tc>
      </w:tr>
      <w:tr w:rsidR="00DB50C7" w:rsidRPr="00272F02" w14:paraId="66CECBC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6BE42A" w14:textId="77777777" w:rsidR="004C69C6" w:rsidRPr="00272F02" w:rsidRDefault="004C69C6" w:rsidP="008064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A1D0829" w14:textId="36B73BF4" w:rsidR="004C69C6" w:rsidRPr="00272F02" w:rsidRDefault="005273CA" w:rsidP="008064B8">
            <w:pPr>
              <w:pStyle w:val="TableCellLeft10pt"/>
              <w:rPr>
                <w:szCs w:val="20"/>
                <w:lang w:val="en-GB"/>
              </w:rPr>
            </w:pPr>
            <w:r w:rsidRPr="00272F02">
              <w:rPr>
                <w:szCs w:val="20"/>
                <w:lang w:val="en-GB"/>
              </w:rPr>
              <w:t>MedDRA Preferred Term(s) or indicate “other” and describe.</w:t>
            </w:r>
          </w:p>
        </w:tc>
      </w:tr>
      <w:tr w:rsidR="00DB50C7" w:rsidRPr="00272F02" w14:paraId="561DD44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6BBA87" w14:textId="77777777" w:rsidR="004C69C6" w:rsidRPr="00272F02" w:rsidRDefault="004C69C6" w:rsidP="008064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DDF99D9" w14:textId="77777777" w:rsidR="004C69C6" w:rsidRPr="00272F02" w:rsidRDefault="004C69C6" w:rsidP="008064B8">
            <w:pPr>
              <w:pStyle w:val="TableCellLeft10pt"/>
              <w:rPr>
                <w:szCs w:val="20"/>
                <w:lang w:val="en-GB"/>
              </w:rPr>
            </w:pPr>
            <w:r w:rsidRPr="00272F02">
              <w:rPr>
                <w:szCs w:val="20"/>
                <w:lang w:val="en-GB"/>
              </w:rPr>
              <w:t>Required</w:t>
            </w:r>
          </w:p>
        </w:tc>
      </w:tr>
      <w:tr w:rsidR="00DB50C7" w:rsidRPr="00272F02" w14:paraId="6BFE18F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1657558" w14:textId="77777777" w:rsidR="004C69C6" w:rsidRPr="00272F02" w:rsidRDefault="004C69C6" w:rsidP="008064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538ABC" w14:textId="7D95C1B8" w:rsidR="004C69C6" w:rsidRPr="00272F02" w:rsidRDefault="00267362" w:rsidP="008064B8">
            <w:pPr>
              <w:pStyle w:val="TableCellLeft10pt"/>
              <w:rPr>
                <w:szCs w:val="20"/>
                <w:lang w:val="en-GB"/>
              </w:rPr>
            </w:pPr>
            <w:r w:rsidRPr="00272F02">
              <w:rPr>
                <w:szCs w:val="20"/>
                <w:lang w:val="en-GB"/>
              </w:rPr>
              <w:t>One to one</w:t>
            </w:r>
            <w:r w:rsidR="009A2A13" w:rsidRPr="00272F02">
              <w:rPr>
                <w:szCs w:val="20"/>
                <w:lang w:val="en-GB"/>
              </w:rPr>
              <w:t xml:space="preserve">; One to Heading; One to </w:t>
            </w:r>
            <w:r w:rsidR="00FD2E4E">
              <w:rPr>
                <w:szCs w:val="20"/>
                <w:lang w:val="en-GB"/>
              </w:rPr>
              <w:t xml:space="preserve">Sponsor </w:t>
            </w:r>
            <w:r w:rsidR="009A2A13" w:rsidRPr="00272F02">
              <w:rPr>
                <w:szCs w:val="20"/>
                <w:lang w:val="en-GB"/>
              </w:rPr>
              <w:t xml:space="preserve">Protocol </w:t>
            </w:r>
            <w:r w:rsidR="00CD4731" w:rsidRPr="00272F02">
              <w:rPr>
                <w:szCs w:val="20"/>
                <w:lang w:val="en-GB"/>
              </w:rPr>
              <w:t>Identifier</w:t>
            </w:r>
          </w:p>
        </w:tc>
      </w:tr>
      <w:tr w:rsidR="00DB50C7" w:rsidRPr="00272F02" w14:paraId="2021135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11F284" w14:textId="77777777" w:rsidR="004C69C6" w:rsidRPr="00272F02" w:rsidRDefault="004C69C6" w:rsidP="008064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915970" w14:textId="14FB4152" w:rsidR="004C69C6" w:rsidRPr="00272F02" w:rsidRDefault="009A2A13" w:rsidP="008064B8">
            <w:pPr>
              <w:pStyle w:val="TableCellLeft10pt"/>
              <w:rPr>
                <w:szCs w:val="20"/>
                <w:lang w:val="en-GB"/>
              </w:rPr>
            </w:pPr>
            <w:r w:rsidRPr="00272F02">
              <w:rPr>
                <w:szCs w:val="20"/>
                <w:lang w:val="en-GB"/>
              </w:rPr>
              <w:t>1.1.2</w:t>
            </w:r>
          </w:p>
        </w:tc>
      </w:tr>
      <w:tr w:rsidR="00DB50C7" w:rsidRPr="00272F02" w14:paraId="245E5DB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64DD2D0" w14:textId="77777777" w:rsidR="004C69C6" w:rsidRPr="00272F02" w:rsidRDefault="004C69C6" w:rsidP="008064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9D3746" w14:textId="41600FED" w:rsidR="009A2A13" w:rsidRPr="00272F02" w:rsidRDefault="005E3CB2" w:rsidP="008064B8">
            <w:pPr>
              <w:pStyle w:val="TableCellLeft10pt"/>
              <w:rPr>
                <w:lang w:val="en-GB"/>
              </w:rPr>
            </w:pPr>
            <w:r w:rsidRPr="00272F02">
              <w:rPr>
                <w:lang w:val="en-GB"/>
              </w:rPr>
              <w:t>Use examples Med</w:t>
            </w:r>
            <w:r w:rsidR="00B77523" w:rsidRPr="00272F02">
              <w:rPr>
                <w:lang w:val="en-GB" w:eastAsia="ja-JP"/>
              </w:rPr>
              <w:t>DRA</w:t>
            </w:r>
            <w:r w:rsidRPr="00272F02">
              <w:rPr>
                <w:lang w:val="en-GB"/>
              </w:rPr>
              <w:t xml:space="preserve"> PT or SNOME</w:t>
            </w:r>
            <w:r w:rsidR="00B77523" w:rsidRPr="00272F02">
              <w:rPr>
                <w:lang w:val="en-GB" w:eastAsia="ja-JP"/>
              </w:rPr>
              <w:t>D</w:t>
            </w:r>
            <w:r w:rsidRPr="00272F02">
              <w:br/>
            </w:r>
            <w:r w:rsidR="004C69C6" w:rsidRPr="00272F02">
              <w:rPr>
                <w:lang w:val="en-GB"/>
              </w:rPr>
              <w:t>CT: “acute lung injury,” or a specific biomarker profile); indicate “N/A – Healthy” for studies in healthy volunteers</w:t>
            </w:r>
          </w:p>
        </w:tc>
      </w:tr>
      <w:tr w:rsidR="00DB50C7" w:rsidRPr="00272F02" w14:paraId="021CC79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3EBEF3" w14:textId="77777777" w:rsidR="004C69C6" w:rsidRPr="00272F02" w:rsidRDefault="004C69C6" w:rsidP="008064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9305F53" w14:textId="77777777" w:rsidR="004C69C6" w:rsidRPr="00272F02" w:rsidRDefault="004C69C6" w:rsidP="008064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FC5ADF9" w14:textId="1E853C65" w:rsidR="004C69C6" w:rsidRPr="00272F02" w:rsidRDefault="4817CA86" w:rsidP="4817CA86">
            <w:pPr>
              <w:pStyle w:val="TableCellLeft10pt"/>
              <w:rPr>
                <w:lang w:val="en-GB"/>
              </w:rPr>
            </w:pPr>
            <w:r w:rsidRPr="4817CA86">
              <w:rPr>
                <w:rStyle w:val="TableCellLeft10ptBoldChar"/>
              </w:rPr>
              <w:t>Relationship</w:t>
            </w:r>
            <w:r w:rsidRPr="4817CA86">
              <w:rPr>
                <w:lang w:val="en-GB"/>
              </w:rPr>
              <w:t xml:space="preserve">: Row Title </w:t>
            </w:r>
            <w:commentRangeStart w:id="71"/>
            <w:commentRangeStart w:id="72"/>
            <w:r w:rsidRPr="4817CA86">
              <w:rPr>
                <w:lang w:val="en-GB"/>
              </w:rPr>
              <w:t>Heading</w:t>
            </w:r>
            <w:commentRangeEnd w:id="71"/>
            <w:r w:rsidR="004C69C6">
              <w:commentReference w:id="71"/>
            </w:r>
            <w:commentRangeEnd w:id="72"/>
            <w:r w:rsidR="007B6CAF">
              <w:rPr>
                <w:rStyle w:val="CommentReference"/>
                <w:rFonts w:eastAsia="Times New Roman"/>
              </w:rPr>
              <w:commentReference w:id="72"/>
            </w:r>
            <w:r w:rsidRPr="4817CA86">
              <w:rPr>
                <w:lang w:val="en-GB"/>
              </w:rPr>
              <w:t>; Sponsor Protocol Identifier</w:t>
            </w:r>
          </w:p>
          <w:p w14:paraId="1DAFF37D" w14:textId="4871E459" w:rsidR="004C69C6" w:rsidRPr="00272F02" w:rsidRDefault="004C69C6" w:rsidP="008064B8">
            <w:pPr>
              <w:pStyle w:val="TableCellLeft10pt"/>
              <w:rPr>
                <w:szCs w:val="20"/>
                <w:lang w:val="en-GB"/>
              </w:rPr>
            </w:pPr>
            <w:r w:rsidRPr="00272F02">
              <w:rPr>
                <w:rStyle w:val="TableCellLeft10ptBoldChar"/>
                <w:szCs w:val="20"/>
              </w:rPr>
              <w:t>Concept</w:t>
            </w:r>
            <w:r w:rsidRPr="00272F02">
              <w:rPr>
                <w:szCs w:val="20"/>
                <w:lang w:val="en-GB"/>
              </w:rPr>
              <w:t xml:space="preserve">: </w:t>
            </w:r>
            <w:r w:rsidR="009A2A13" w:rsidRPr="00272F02">
              <w:rPr>
                <w:szCs w:val="20"/>
                <w:lang w:val="en-GB"/>
              </w:rPr>
              <w:t>C112038</w:t>
            </w:r>
          </w:p>
        </w:tc>
      </w:tr>
      <w:tr w:rsidR="00DB50C7" w:rsidRPr="00272F02" w14:paraId="674927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20F89E" w14:textId="5DD752C3" w:rsidR="004C69C6" w:rsidRPr="00272F02" w:rsidRDefault="0021788E" w:rsidP="008064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CEE914D" w14:textId="0AE094F4" w:rsidR="004C69C6" w:rsidRPr="00272F02" w:rsidRDefault="009A2A13" w:rsidP="008064B8">
            <w:pPr>
              <w:pStyle w:val="TableCellLeft10pt"/>
              <w:rPr>
                <w:szCs w:val="20"/>
                <w:lang w:val="en-GB"/>
              </w:rPr>
            </w:pPr>
            <w:r w:rsidRPr="00272F02">
              <w:rPr>
                <w:szCs w:val="20"/>
                <w:lang w:val="en-GB"/>
              </w:rPr>
              <w:t>Yes</w:t>
            </w:r>
            <w:r w:rsidR="0078797D" w:rsidRPr="00272F02">
              <w:rPr>
                <w:szCs w:val="20"/>
                <w:lang w:val="en-GB" w:eastAsia="ja-JP"/>
              </w:rPr>
              <w:t xml:space="preserve">, </w:t>
            </w:r>
            <w:r w:rsidR="007A0878" w:rsidRPr="00272F02">
              <w:rPr>
                <w:szCs w:val="20"/>
                <w:lang w:val="en-GB" w:eastAsia="ja-JP"/>
              </w:rPr>
              <w:t>r</w:t>
            </w:r>
            <w:r w:rsidR="00B77523" w:rsidRPr="00272F02">
              <w:rPr>
                <w:szCs w:val="20"/>
                <w:lang w:val="en-GB" w:eastAsia="ja-JP"/>
              </w:rPr>
              <w:t>epeatable</w:t>
            </w:r>
            <w:r w:rsidRPr="00272F02">
              <w:rPr>
                <w:szCs w:val="20"/>
                <w:lang w:val="en-GB"/>
              </w:rPr>
              <w:t xml:space="preserve"> for each </w:t>
            </w:r>
            <w:r w:rsidR="007A0878" w:rsidRPr="00272F02">
              <w:rPr>
                <w:szCs w:val="20"/>
                <w:lang w:val="en-GB" w:eastAsia="ja-JP"/>
              </w:rPr>
              <w:t>p</w:t>
            </w:r>
            <w:r w:rsidR="007A0878" w:rsidRPr="00272F02">
              <w:rPr>
                <w:szCs w:val="20"/>
                <w:lang w:val="en-GB"/>
              </w:rPr>
              <w:t xml:space="preserve">opulation </w:t>
            </w:r>
            <w:r w:rsidR="007A0878" w:rsidRPr="00272F02">
              <w:rPr>
                <w:szCs w:val="20"/>
                <w:lang w:val="en-GB" w:eastAsia="ja-JP"/>
              </w:rPr>
              <w:t>di</w:t>
            </w:r>
            <w:r w:rsidR="007A0878" w:rsidRPr="00272F02">
              <w:rPr>
                <w:szCs w:val="20"/>
                <w:lang w:val="en-GB"/>
              </w:rPr>
              <w:t xml:space="preserve">agnosis </w:t>
            </w:r>
            <w:r w:rsidRPr="00272F02">
              <w:rPr>
                <w:szCs w:val="20"/>
                <w:lang w:val="en-GB"/>
              </w:rPr>
              <w:t xml:space="preserve">or </w:t>
            </w:r>
            <w:r w:rsidR="007A0878" w:rsidRPr="00272F02">
              <w:rPr>
                <w:szCs w:val="20"/>
                <w:lang w:val="en-GB" w:eastAsia="ja-JP"/>
              </w:rPr>
              <w:t>c</w:t>
            </w:r>
            <w:r w:rsidR="007A0878" w:rsidRPr="00272F02">
              <w:rPr>
                <w:szCs w:val="20"/>
                <w:lang w:val="en-GB"/>
              </w:rPr>
              <w:t>ondition</w:t>
            </w:r>
          </w:p>
        </w:tc>
      </w:tr>
    </w:tbl>
    <w:p w14:paraId="27869662"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FEF7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43F827" w14:textId="77777777" w:rsidR="004C69C6" w:rsidRPr="00272F02" w:rsidRDefault="004C69C6" w:rsidP="008064B8">
            <w:pPr>
              <w:pStyle w:val="TableHeadingTextLeft10pt"/>
              <w:rPr>
                <w:szCs w:val="20"/>
                <w:lang w:val="de-DE"/>
              </w:rPr>
            </w:pPr>
            <w:bookmarkStart w:id="73" w:name="_mioConsistencyCheck53"/>
            <w:bookmarkEnd w:id="73"/>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93E61B" w14:textId="1C9898FF" w:rsidR="004C69C6" w:rsidRPr="00272F02" w:rsidRDefault="005E3CB2" w:rsidP="008064B8">
            <w:pPr>
              <w:pStyle w:val="TableCellLeft10pt"/>
              <w:rPr>
                <w:szCs w:val="20"/>
                <w:lang w:val="en-GB" w:eastAsia="ja-JP"/>
              </w:rPr>
            </w:pPr>
            <w:r w:rsidRPr="00272F02">
              <w:rPr>
                <w:szCs w:val="20"/>
                <w:lang w:val="en-GB"/>
              </w:rPr>
              <w:t>Control Description</w:t>
            </w:r>
          </w:p>
        </w:tc>
      </w:tr>
      <w:tr w:rsidR="00DB50C7" w:rsidRPr="00272F02" w14:paraId="43B72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AA7F2E" w14:textId="77777777" w:rsidR="004C69C6" w:rsidRPr="00272F02" w:rsidRDefault="004C69C6" w:rsidP="008064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E0D75" w14:textId="77777777" w:rsidR="004C69C6" w:rsidRPr="00272F02" w:rsidRDefault="004C69C6" w:rsidP="008064B8">
            <w:pPr>
              <w:pStyle w:val="TableCellLeft10pt"/>
              <w:rPr>
                <w:szCs w:val="20"/>
                <w:lang w:val="en-GB"/>
              </w:rPr>
            </w:pPr>
            <w:r w:rsidRPr="00272F02">
              <w:rPr>
                <w:szCs w:val="20"/>
                <w:lang w:val="en-GB"/>
              </w:rPr>
              <w:t>Text</w:t>
            </w:r>
          </w:p>
        </w:tc>
      </w:tr>
      <w:tr w:rsidR="00DB50C7" w:rsidRPr="00272F02" w14:paraId="64D27C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40161" w14:textId="2A18D971" w:rsidR="004C69C6" w:rsidRPr="00272F02" w:rsidRDefault="004C69C6" w:rsidP="008064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E5CC11" w14:textId="77777777" w:rsidR="004C69C6" w:rsidRPr="00272F02" w:rsidRDefault="004C69C6" w:rsidP="008064B8">
            <w:pPr>
              <w:pStyle w:val="TableCellLeft10pt"/>
              <w:rPr>
                <w:szCs w:val="20"/>
                <w:lang w:val="en-GB"/>
              </w:rPr>
            </w:pPr>
            <w:r w:rsidRPr="00272F02">
              <w:rPr>
                <w:szCs w:val="20"/>
                <w:lang w:val="en-GB"/>
              </w:rPr>
              <w:t>H</w:t>
            </w:r>
          </w:p>
        </w:tc>
      </w:tr>
      <w:tr w:rsidR="00DB50C7" w:rsidRPr="00272F02" w14:paraId="1F34C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F54F14" w14:textId="77777777" w:rsidR="004C69C6" w:rsidRPr="00272F02" w:rsidRDefault="004C69C6" w:rsidP="008064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7BC6F" w14:textId="64C42D8E" w:rsidR="004C69C6" w:rsidRPr="00272F02" w:rsidRDefault="006A0A0E" w:rsidP="008064B8">
            <w:pPr>
              <w:pStyle w:val="TableCellLeft10pt"/>
              <w:rPr>
                <w:szCs w:val="20"/>
                <w:lang w:val="en-GB"/>
              </w:rPr>
            </w:pPr>
            <w:r w:rsidRPr="00272F02">
              <w:rPr>
                <w:szCs w:val="20"/>
                <w:lang w:val="en-GB"/>
              </w:rPr>
              <w:t>Heading</w:t>
            </w:r>
          </w:p>
        </w:tc>
      </w:tr>
      <w:tr w:rsidR="00DB50C7" w:rsidRPr="00272F02" w14:paraId="44DB2E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F488D" w14:textId="77777777" w:rsidR="004C69C6" w:rsidRPr="00272F02" w:rsidRDefault="004C69C6" w:rsidP="008064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7AF22E9" w14:textId="6965AD51" w:rsidR="004C69C6" w:rsidRPr="00272F02" w:rsidRDefault="0071380C" w:rsidP="008064B8">
            <w:pPr>
              <w:pStyle w:val="TableCellLeft10pt"/>
              <w:rPr>
                <w:szCs w:val="20"/>
                <w:lang w:val="en-GB"/>
              </w:rPr>
            </w:pPr>
            <w:r w:rsidRPr="00272F02">
              <w:rPr>
                <w:szCs w:val="20"/>
                <w:lang w:val="en-GB" w:eastAsia="ja-JP"/>
              </w:rPr>
              <w:t>N/A</w:t>
            </w:r>
          </w:p>
        </w:tc>
      </w:tr>
      <w:tr w:rsidR="00DB50C7" w:rsidRPr="00272F02" w14:paraId="1A29B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D10A8" w14:textId="77777777" w:rsidR="004C69C6" w:rsidRPr="00272F02" w:rsidRDefault="004C69C6" w:rsidP="008064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F94CA82" w14:textId="77777777" w:rsidR="004C69C6" w:rsidRPr="00272F02" w:rsidRDefault="004C69C6" w:rsidP="008064B8">
            <w:pPr>
              <w:pStyle w:val="TableCellLeft10pt"/>
              <w:rPr>
                <w:szCs w:val="20"/>
                <w:lang w:val="en-GB"/>
              </w:rPr>
            </w:pPr>
            <w:r w:rsidRPr="00272F02">
              <w:rPr>
                <w:szCs w:val="20"/>
                <w:lang w:val="en-GB"/>
              </w:rPr>
              <w:t>Required</w:t>
            </w:r>
          </w:p>
        </w:tc>
      </w:tr>
      <w:tr w:rsidR="00DB50C7" w:rsidRPr="00272F02" w14:paraId="6900A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2A501" w14:textId="77777777" w:rsidR="004C69C6" w:rsidRPr="00272F02" w:rsidRDefault="004C69C6" w:rsidP="008064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90F480" w14:textId="7CB6DC68" w:rsidR="004C69C6" w:rsidRPr="00272F02" w:rsidRDefault="00267362" w:rsidP="008064B8">
            <w:pPr>
              <w:pStyle w:val="TableCellLeft10pt"/>
              <w:rPr>
                <w:szCs w:val="20"/>
                <w:lang w:val="en-GB"/>
              </w:rPr>
            </w:pPr>
            <w:r w:rsidRPr="00272F02">
              <w:rPr>
                <w:szCs w:val="20"/>
                <w:lang w:val="en-GB"/>
              </w:rPr>
              <w:t>One to one</w:t>
            </w:r>
          </w:p>
        </w:tc>
      </w:tr>
      <w:tr w:rsidR="00DB50C7" w:rsidRPr="00272F02" w14:paraId="14DA2A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9B85E4" w14:textId="77777777" w:rsidR="004C69C6" w:rsidRPr="00272F02" w:rsidRDefault="004C69C6" w:rsidP="008064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6C5A89" w14:textId="2958CC71" w:rsidR="004C69C6" w:rsidRPr="00272F02" w:rsidRDefault="006A0A0E" w:rsidP="008064B8">
            <w:pPr>
              <w:pStyle w:val="TableCellLeft10pt"/>
              <w:rPr>
                <w:szCs w:val="20"/>
                <w:lang w:val="en-GB"/>
              </w:rPr>
            </w:pPr>
            <w:r w:rsidRPr="00272F02">
              <w:rPr>
                <w:szCs w:val="20"/>
                <w:lang w:val="en-GB"/>
              </w:rPr>
              <w:t>1.1.2</w:t>
            </w:r>
          </w:p>
        </w:tc>
      </w:tr>
      <w:tr w:rsidR="00DB50C7" w:rsidRPr="00272F02" w14:paraId="0DBDF8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1D53C" w14:textId="77777777" w:rsidR="004C69C6" w:rsidRPr="00272F02" w:rsidRDefault="004C69C6" w:rsidP="008064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1E1FFD" w14:textId="3E30B6B5" w:rsidR="004C69C6" w:rsidRPr="00272F02" w:rsidRDefault="006A0A0E" w:rsidP="008064B8">
            <w:pPr>
              <w:pStyle w:val="TableCellLeft10pt"/>
              <w:rPr>
                <w:szCs w:val="20"/>
                <w:lang w:val="en-GB"/>
              </w:rPr>
            </w:pPr>
            <w:r w:rsidRPr="00272F02">
              <w:rPr>
                <w:szCs w:val="20"/>
                <w:lang w:val="en-GB"/>
              </w:rPr>
              <w:t>Control Description</w:t>
            </w:r>
            <w:r w:rsidR="00A3200A" w:rsidRPr="00272F02">
              <w:rPr>
                <w:szCs w:val="20"/>
                <w:lang w:val="en-GB"/>
              </w:rPr>
              <w:t>:</w:t>
            </w:r>
          </w:p>
        </w:tc>
      </w:tr>
      <w:tr w:rsidR="00DB50C7" w:rsidRPr="00272F02" w14:paraId="757429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0BE1F" w14:textId="77777777" w:rsidR="004C69C6" w:rsidRPr="00272F02" w:rsidRDefault="004C69C6" w:rsidP="008064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DBA9881" w14:textId="292BE8FF" w:rsidR="004C69C6" w:rsidRPr="00272F02" w:rsidRDefault="004C69C6" w:rsidP="008064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71380C" w:rsidRPr="00272F02">
              <w:rPr>
                <w:szCs w:val="20"/>
                <w:lang w:val="en-GB" w:eastAsia="ja-JP"/>
              </w:rPr>
              <w:t xml:space="preserve"> </w:t>
            </w:r>
            <w:r w:rsidR="006A0A0E" w:rsidRPr="00272F02">
              <w:rPr>
                <w:szCs w:val="20"/>
                <w:lang w:val="en-GB"/>
              </w:rPr>
              <w:t>No</w:t>
            </w:r>
          </w:p>
          <w:p w14:paraId="2A7986A0" w14:textId="1F0466C7" w:rsidR="004C69C6" w:rsidRPr="00272F02" w:rsidRDefault="004C69C6" w:rsidP="008064B8">
            <w:pPr>
              <w:pStyle w:val="TableCellLeft10pt"/>
              <w:rPr>
                <w:szCs w:val="20"/>
                <w:lang w:val="en-GB"/>
              </w:rPr>
            </w:pPr>
            <w:r w:rsidRPr="00272F02">
              <w:rPr>
                <w:rStyle w:val="TableCellLeft10ptBoldChar"/>
                <w:szCs w:val="20"/>
              </w:rPr>
              <w:t>Relationship</w:t>
            </w:r>
            <w:r w:rsidRPr="00272F02">
              <w:rPr>
                <w:szCs w:val="20"/>
                <w:lang w:val="en-GB"/>
              </w:rPr>
              <w:t>: Table Cell title</w:t>
            </w:r>
            <w:r w:rsidR="00D766F6" w:rsidRPr="00272F02">
              <w:rPr>
                <w:szCs w:val="20"/>
                <w:lang w:val="en-GB"/>
              </w:rPr>
              <w:t xml:space="preserve">; </w:t>
            </w:r>
            <w:r w:rsidR="00524A21">
              <w:rPr>
                <w:szCs w:val="20"/>
                <w:lang w:val="en-GB"/>
              </w:rPr>
              <w:t xml:space="preserve">Sponsor </w:t>
            </w:r>
            <w:r w:rsidR="00D766F6" w:rsidRPr="00272F02">
              <w:rPr>
                <w:szCs w:val="20"/>
                <w:lang w:val="en-GB"/>
              </w:rPr>
              <w:t>Protocol Identifier</w:t>
            </w:r>
          </w:p>
          <w:p w14:paraId="132E620C" w14:textId="2AFE014E" w:rsidR="004C69C6" w:rsidRPr="00272F02" w:rsidRDefault="004C69C6" w:rsidP="008064B8">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A5347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8BD64" w14:textId="0E2494D3" w:rsidR="004C69C6" w:rsidRPr="00272F02" w:rsidRDefault="0021788E" w:rsidP="008064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36471F" w14:textId="6FAA102B" w:rsidR="004C69C6" w:rsidRPr="00272F02" w:rsidRDefault="006A0A0E" w:rsidP="008064B8">
            <w:pPr>
              <w:pStyle w:val="TableCellLeft10pt"/>
              <w:rPr>
                <w:szCs w:val="20"/>
                <w:lang w:val="en-GB"/>
              </w:rPr>
            </w:pPr>
            <w:r w:rsidRPr="00272F02">
              <w:rPr>
                <w:szCs w:val="20"/>
                <w:lang w:val="en-GB"/>
              </w:rPr>
              <w:t>No</w:t>
            </w:r>
          </w:p>
        </w:tc>
      </w:tr>
    </w:tbl>
    <w:p w14:paraId="47D8BE6B"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1A1C5C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10DF7C5" w14:textId="77777777" w:rsidR="004C69C6" w:rsidRPr="00272F02" w:rsidRDefault="004C69C6" w:rsidP="008064B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FE725CB" w14:textId="40DCE74D" w:rsidR="004C69C6" w:rsidRPr="00272F02" w:rsidRDefault="00A43140" w:rsidP="3FAC1DFE">
            <w:pPr>
              <w:pStyle w:val="TableCellLeft10pt"/>
              <w:rPr>
                <w:lang w:val="en-GB"/>
              </w:rPr>
            </w:pPr>
            <w:r w:rsidRPr="00272F02">
              <w:rPr>
                <w:lang w:val="en-GB"/>
              </w:rPr>
              <w:t>{[Nonproprietary name] or [INN] or &lt;Enter “Not applicable”&gt;}</w:t>
            </w:r>
          </w:p>
        </w:tc>
      </w:tr>
      <w:tr w:rsidR="00DB50C7" w:rsidRPr="00272F02" w14:paraId="04AD697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2DF011" w14:textId="77777777" w:rsidR="004C69C6" w:rsidRPr="00272F02" w:rsidRDefault="004C69C6" w:rsidP="008064B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B5F5E32" w14:textId="77777777" w:rsidR="004C69C6" w:rsidRPr="00272F02" w:rsidRDefault="004C69C6" w:rsidP="008064B8">
            <w:pPr>
              <w:pStyle w:val="TableCellLeft10pt"/>
              <w:rPr>
                <w:szCs w:val="20"/>
                <w:lang w:val="en-GB"/>
              </w:rPr>
            </w:pPr>
            <w:r w:rsidRPr="00272F02">
              <w:rPr>
                <w:szCs w:val="20"/>
                <w:lang w:val="en-GB"/>
              </w:rPr>
              <w:t>Text</w:t>
            </w:r>
          </w:p>
        </w:tc>
      </w:tr>
      <w:tr w:rsidR="00DB50C7" w:rsidRPr="00272F02" w14:paraId="5726A21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B42179" w14:textId="1F211576" w:rsidR="004C69C6" w:rsidRPr="00272F02" w:rsidRDefault="004C69C6" w:rsidP="008064B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74E29F" w14:textId="77777777" w:rsidR="004C69C6" w:rsidRPr="00272F02" w:rsidRDefault="004C69C6" w:rsidP="008064B8">
            <w:pPr>
              <w:pStyle w:val="TableCellLeft10pt"/>
              <w:rPr>
                <w:szCs w:val="20"/>
                <w:lang w:val="en-GB"/>
              </w:rPr>
            </w:pPr>
            <w:r w:rsidRPr="00272F02">
              <w:rPr>
                <w:szCs w:val="20"/>
                <w:lang w:val="en-GB"/>
              </w:rPr>
              <w:t>D</w:t>
            </w:r>
          </w:p>
        </w:tc>
      </w:tr>
      <w:tr w:rsidR="00DB50C7" w:rsidRPr="00272F02" w14:paraId="1D747C0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24116A" w14:textId="77777777" w:rsidR="004C69C6" w:rsidRPr="00272F02" w:rsidRDefault="004C69C6" w:rsidP="008064B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2EADFF2" w14:textId="75A23B8D" w:rsidR="004C69C6" w:rsidRPr="00272F02" w:rsidRDefault="006F1F3B" w:rsidP="008064B8">
            <w:pPr>
              <w:pStyle w:val="TableCellLeft10pt"/>
              <w:rPr>
                <w:szCs w:val="20"/>
                <w:lang w:val="en-GB"/>
              </w:rPr>
            </w:pPr>
            <w:r w:rsidRPr="00272F02">
              <w:rPr>
                <w:szCs w:val="20"/>
                <w:lang w:val="en-GB"/>
              </w:rPr>
              <w:t>CNEW</w:t>
            </w:r>
          </w:p>
          <w:p w14:paraId="1320F28E" w14:textId="6BD39478" w:rsidR="0094277C" w:rsidRPr="00272F02" w:rsidRDefault="0094277C" w:rsidP="008064B8">
            <w:pPr>
              <w:pStyle w:val="TableCellLeft10pt"/>
              <w:rPr>
                <w:szCs w:val="20"/>
                <w:lang w:val="en-GB"/>
              </w:rPr>
            </w:pPr>
            <w:r w:rsidRPr="00272F02">
              <w:rPr>
                <w:szCs w:val="20"/>
                <w:lang w:val="en-GB"/>
              </w:rPr>
              <w:t>For review purpose, see definition of the controlled terminology below</w:t>
            </w:r>
          </w:p>
          <w:p w14:paraId="02BCBB92" w14:textId="5153B3AE" w:rsidR="006F1F3B" w:rsidRPr="00272F02" w:rsidRDefault="006F1F3B" w:rsidP="008064B8">
            <w:pPr>
              <w:pStyle w:val="TableCellLeft10pt"/>
              <w:rPr>
                <w:szCs w:val="20"/>
                <w:lang w:val="en-GB"/>
              </w:rPr>
            </w:pPr>
            <w:r w:rsidRPr="00272F02">
              <w:rPr>
                <w:szCs w:val="20"/>
                <w:lang w:val="en-GB"/>
              </w:rPr>
              <w:t>A narrative representation of the comparator against which the study intervention is evaluated.</w:t>
            </w:r>
          </w:p>
        </w:tc>
      </w:tr>
      <w:tr w:rsidR="00DB50C7" w:rsidRPr="00FC67AF" w14:paraId="5FC41A5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8C6CBEF" w14:textId="77777777" w:rsidR="004C69C6" w:rsidRPr="00272F02" w:rsidRDefault="004C69C6" w:rsidP="008064B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898FF19" w14:textId="1F2D7727" w:rsidR="004B7A19" w:rsidRPr="00FC67AF" w:rsidRDefault="004B7A19" w:rsidP="00910BB6">
            <w:pPr>
              <w:pStyle w:val="CPTInstructional"/>
              <w:spacing w:before="0" w:after="0" w:line="240" w:lineRule="auto"/>
              <w:rPr>
                <w:rFonts w:eastAsiaTheme="minorEastAsia" w:cs="Times New Roman"/>
                <w:color w:val="auto"/>
                <w:sz w:val="20"/>
                <w:szCs w:val="20"/>
              </w:rPr>
            </w:pPr>
            <w:r w:rsidRPr="00FC67AF">
              <w:rPr>
                <w:rFonts w:eastAsiaTheme="minorEastAsia" w:cs="Times New Roman"/>
                <w:color w:val="auto"/>
                <w:sz w:val="20"/>
                <w:szCs w:val="20"/>
              </w:rPr>
              <w:t>Further clarification:</w:t>
            </w:r>
          </w:p>
          <w:p w14:paraId="1D8A5AA4" w14:textId="1FAF0C74" w:rsidR="004C69C6" w:rsidRPr="00FF3C43" w:rsidRDefault="4817CA86" w:rsidP="4817CA86">
            <w:pPr>
              <w:pStyle w:val="CPTInstructional"/>
              <w:numPr>
                <w:ilvl w:val="0"/>
                <w:numId w:val="35"/>
              </w:numPr>
              <w:spacing w:before="0" w:after="0" w:line="240" w:lineRule="auto"/>
              <w:rPr>
                <w:rFonts w:cs="Times New Roman"/>
                <w:color w:val="auto"/>
                <w:sz w:val="20"/>
                <w:szCs w:val="20"/>
                <w:lang w:val="en-GB" w:eastAsia="ja-JP"/>
              </w:rPr>
            </w:pPr>
            <w:r w:rsidRPr="4817CA86">
              <w:rPr>
                <w:rFonts w:eastAsiaTheme="minorEastAsia" w:cs="Times New Roman"/>
                <w:color w:val="auto"/>
                <w:sz w:val="20"/>
                <w:szCs w:val="20"/>
              </w:rPr>
              <w:t>Control description - if active comparator or low dose, pick nonproprietary name or International Nonproprietary Name, indicate “Not applicable” if not applicable</w:t>
            </w:r>
          </w:p>
        </w:tc>
      </w:tr>
      <w:tr w:rsidR="00DB50C7" w:rsidRPr="00272F02" w14:paraId="3820BAF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341647" w14:textId="77777777" w:rsidR="004C69C6" w:rsidRPr="00272F02" w:rsidRDefault="004C69C6" w:rsidP="008064B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474B4E" w14:textId="00F4989A" w:rsidR="004C69C6" w:rsidRPr="00272F02" w:rsidRDefault="004C69C6" w:rsidP="008064B8">
            <w:pPr>
              <w:pStyle w:val="TableCellLeft10pt"/>
              <w:rPr>
                <w:szCs w:val="20"/>
                <w:lang w:val="en-GB"/>
              </w:rPr>
            </w:pPr>
            <w:r w:rsidRPr="00272F02">
              <w:rPr>
                <w:szCs w:val="20"/>
                <w:lang w:val="en-GB"/>
              </w:rPr>
              <w:t>Conditional</w:t>
            </w:r>
            <w:r w:rsidR="00043D85">
              <w:rPr>
                <w:szCs w:val="20"/>
                <w:lang w:val="en-GB"/>
              </w:rPr>
              <w:t xml:space="preserve"> </w:t>
            </w:r>
            <w:r w:rsidR="004876F0" w:rsidRPr="00272F02">
              <w:rPr>
                <w:szCs w:val="20"/>
                <w:lang w:val="en-GB" w:eastAsia="ja-JP"/>
              </w:rPr>
              <w:t xml:space="preserve">: </w:t>
            </w:r>
            <w:r w:rsidR="00B77523" w:rsidRPr="00272F02">
              <w:rPr>
                <w:szCs w:val="20"/>
                <w:lang w:val="en-GB" w:eastAsia="ja-JP"/>
              </w:rPr>
              <w:t>if there is a nonproprietary name or INN</w:t>
            </w:r>
            <w:r w:rsidR="00043D85">
              <w:rPr>
                <w:szCs w:val="20"/>
                <w:lang w:val="en-GB" w:eastAsia="ja-JP"/>
              </w:rPr>
              <w:t xml:space="preserve"> or Not applicable</w:t>
            </w:r>
          </w:p>
        </w:tc>
      </w:tr>
      <w:tr w:rsidR="00DB50C7" w:rsidRPr="00272F02" w14:paraId="6D85143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AB0790E" w14:textId="77777777" w:rsidR="004C69C6" w:rsidRPr="00272F02" w:rsidRDefault="004C69C6" w:rsidP="008064B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20EF32" w14:textId="57530733" w:rsidR="004C69C6" w:rsidRPr="00272F02" w:rsidRDefault="004B7A19" w:rsidP="008064B8">
            <w:pPr>
              <w:pStyle w:val="TableCellLeft10pt"/>
              <w:rPr>
                <w:szCs w:val="20"/>
                <w:lang w:val="en-GB"/>
              </w:rPr>
            </w:pPr>
            <w:r w:rsidRPr="00272F02">
              <w:rPr>
                <w:szCs w:val="20"/>
                <w:lang w:val="en-GB"/>
              </w:rPr>
              <w:t>One to many</w:t>
            </w:r>
          </w:p>
        </w:tc>
      </w:tr>
      <w:tr w:rsidR="00DB50C7" w:rsidRPr="00272F02" w14:paraId="16995CB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65BE5A" w14:textId="77777777" w:rsidR="004C69C6" w:rsidRPr="00272F02" w:rsidRDefault="004C69C6" w:rsidP="008064B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444F0C" w14:textId="07AFDE26" w:rsidR="004C69C6" w:rsidRPr="00272F02" w:rsidRDefault="004B7A19" w:rsidP="008064B8">
            <w:pPr>
              <w:pStyle w:val="TableCellLeft10pt"/>
              <w:rPr>
                <w:szCs w:val="20"/>
                <w:lang w:val="en-GB"/>
              </w:rPr>
            </w:pPr>
            <w:r w:rsidRPr="00272F02">
              <w:rPr>
                <w:szCs w:val="20"/>
                <w:lang w:val="en-GB"/>
              </w:rPr>
              <w:t>1.1.2</w:t>
            </w:r>
          </w:p>
        </w:tc>
      </w:tr>
      <w:tr w:rsidR="00DB50C7" w:rsidRPr="00272F02" w14:paraId="0D94757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D130AE" w14:textId="77777777" w:rsidR="004C69C6" w:rsidRPr="00272F02" w:rsidRDefault="004C69C6" w:rsidP="008064B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4545D2" w14:textId="36895D38" w:rsidR="004C69C6" w:rsidRPr="00272F02" w:rsidRDefault="004B7A19" w:rsidP="008064B8">
            <w:pPr>
              <w:pStyle w:val="TableCellLeft10pt"/>
              <w:rPr>
                <w:szCs w:val="20"/>
                <w:lang w:val="en-GB"/>
              </w:rPr>
            </w:pPr>
            <w:r w:rsidRPr="00272F02">
              <w:rPr>
                <w:rFonts w:eastAsia="Yu Mincho"/>
                <w:szCs w:val="20"/>
                <w:lang w:eastAsia="ja-JP"/>
                <w14:ligatures w14:val="none"/>
              </w:rPr>
              <w:t>[Nonproprietary name] or [INN] or &lt;Enter “N/A”&gt;</w:t>
            </w:r>
          </w:p>
        </w:tc>
      </w:tr>
      <w:tr w:rsidR="00DB50C7" w:rsidRPr="00272F02" w14:paraId="73D3FEA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6BFAFA" w14:textId="77777777" w:rsidR="004C69C6" w:rsidRPr="00272F02" w:rsidRDefault="004C69C6" w:rsidP="008064B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8815FF" w14:textId="77777777" w:rsidR="004C69C6" w:rsidRPr="00272F02" w:rsidRDefault="004C69C6" w:rsidP="008064B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FC0B4EB" w14:textId="65871A19" w:rsidR="004C69C6" w:rsidRPr="00272F02" w:rsidRDefault="004C69C6" w:rsidP="008064B8">
            <w:pPr>
              <w:pStyle w:val="TableCellLeft10pt"/>
              <w:rPr>
                <w:szCs w:val="20"/>
                <w:lang w:val="en-GB"/>
              </w:rPr>
            </w:pPr>
            <w:r w:rsidRPr="00272F02">
              <w:rPr>
                <w:rStyle w:val="TableCellLeft10ptBoldChar"/>
                <w:szCs w:val="20"/>
              </w:rPr>
              <w:t>Relationship</w:t>
            </w:r>
            <w:r w:rsidRPr="00272F02">
              <w:rPr>
                <w:szCs w:val="20"/>
                <w:lang w:val="en-GB"/>
              </w:rPr>
              <w:t xml:space="preserve">: </w:t>
            </w:r>
            <w:r w:rsidR="004B7A19" w:rsidRPr="00272F02">
              <w:rPr>
                <w:szCs w:val="20"/>
                <w:lang w:val="en-GB"/>
              </w:rPr>
              <w:t xml:space="preserve">Row title; </w:t>
            </w:r>
            <w:r w:rsidR="00043D85">
              <w:rPr>
                <w:szCs w:val="20"/>
                <w:lang w:val="en-GB"/>
              </w:rPr>
              <w:t xml:space="preserve">Sponsor </w:t>
            </w:r>
            <w:r w:rsidR="004B7A19" w:rsidRPr="00272F02">
              <w:rPr>
                <w:szCs w:val="20"/>
                <w:lang w:val="en-GB"/>
              </w:rPr>
              <w:t xml:space="preserve">Protocol </w:t>
            </w:r>
            <w:r w:rsidR="008E2FEE" w:rsidRPr="00272F02">
              <w:rPr>
                <w:szCs w:val="20"/>
                <w:lang w:val="en-GB"/>
              </w:rPr>
              <w:t>Identifier</w:t>
            </w:r>
          </w:p>
          <w:p w14:paraId="4EE9A10B" w14:textId="455C4EB8" w:rsidR="004C69C6" w:rsidRPr="00272F02" w:rsidRDefault="004C69C6" w:rsidP="008064B8">
            <w:pPr>
              <w:pStyle w:val="TableCellLeft10pt"/>
              <w:rPr>
                <w:szCs w:val="20"/>
                <w:lang w:val="en-GB"/>
              </w:rPr>
            </w:pPr>
            <w:r w:rsidRPr="00272F02">
              <w:rPr>
                <w:rStyle w:val="TableCellLeft10ptBoldChar"/>
                <w:szCs w:val="20"/>
              </w:rPr>
              <w:t>Concept</w:t>
            </w:r>
            <w:r w:rsidRPr="00272F02">
              <w:rPr>
                <w:szCs w:val="20"/>
                <w:lang w:val="en-GB"/>
              </w:rPr>
              <w:t xml:space="preserve">: </w:t>
            </w:r>
            <w:r w:rsidR="004B7A19" w:rsidRPr="00272F02">
              <w:rPr>
                <w:szCs w:val="20"/>
                <w:lang w:val="en-GB"/>
              </w:rPr>
              <w:t>CNEW</w:t>
            </w:r>
          </w:p>
        </w:tc>
      </w:tr>
      <w:tr w:rsidR="00DB50C7" w:rsidRPr="00272F02" w14:paraId="7267A06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DC6C50" w14:textId="14797700" w:rsidR="004C69C6" w:rsidRPr="00272F02" w:rsidRDefault="0021788E" w:rsidP="008064B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33FC6C" w14:textId="255FF7AC" w:rsidR="004C69C6" w:rsidRPr="00272F02" w:rsidRDefault="008E2FEE" w:rsidP="008064B8">
            <w:pPr>
              <w:pStyle w:val="TableCellLeft10pt"/>
              <w:rPr>
                <w:szCs w:val="20"/>
                <w:lang w:val="en-GB"/>
              </w:rPr>
            </w:pPr>
            <w:r w:rsidRPr="00272F02">
              <w:rPr>
                <w:szCs w:val="20"/>
                <w:lang w:val="en-GB"/>
              </w:rPr>
              <w:t>No</w:t>
            </w:r>
          </w:p>
        </w:tc>
      </w:tr>
    </w:tbl>
    <w:p w14:paraId="72A58D6A" w14:textId="77777777" w:rsidR="008E2FEE" w:rsidRPr="00272F02" w:rsidRDefault="008E2FEE" w:rsidP="008E2FEE">
      <w:pPr>
        <w:rPr>
          <w:sz w:val="20"/>
          <w:szCs w:val="20"/>
        </w:rPr>
      </w:pPr>
      <w:bookmarkStart w:id="74" w:name="_mioConsistencyCheck54"/>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BCD487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42F0CA6" w14:textId="77777777" w:rsidR="008E2FEE" w:rsidRPr="00272F02" w:rsidRDefault="008E2FEE" w:rsidP="008E2FEE">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0520EF" w14:textId="6D60BFD0" w:rsidR="008E2FEE" w:rsidRPr="00272F02" w:rsidRDefault="008E2FEE" w:rsidP="199D5FFB">
            <w:pPr>
              <w:pStyle w:val="TableCellLeft10pt"/>
              <w:rPr>
                <w:lang w:val="en-GB"/>
              </w:rPr>
            </w:pPr>
            <w:r w:rsidRPr="00272F02">
              <w:rPr>
                <w:rFonts w:eastAsia="Yu Mincho"/>
                <w:lang w:eastAsia="ja-JP"/>
                <w14:ligatures w14:val="none"/>
              </w:rPr>
              <w:t>[Nonproprietary name]</w:t>
            </w:r>
            <w:r w:rsidR="00AB2E20" w:rsidRPr="00272F02">
              <w:rPr>
                <w:rFonts w:eastAsia="Yu Mincho"/>
                <w:lang w:eastAsia="ja-JP"/>
                <w14:ligatures w14:val="none"/>
              </w:rPr>
              <w:t xml:space="preserve"> </w:t>
            </w:r>
          </w:p>
        </w:tc>
      </w:tr>
      <w:tr w:rsidR="00DB50C7" w:rsidRPr="00272F02" w14:paraId="25FD6B0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D62D12D" w14:textId="77777777" w:rsidR="008E2FEE" w:rsidRPr="00272F02" w:rsidRDefault="008E2FEE" w:rsidP="008E2FEE">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FFAF86" w14:textId="70018913" w:rsidR="008E2FEE" w:rsidRPr="00272F02" w:rsidRDefault="009D42A3" w:rsidP="008E2FEE">
            <w:pPr>
              <w:pStyle w:val="TableCellLeft10pt"/>
              <w:rPr>
                <w:szCs w:val="20"/>
                <w:lang w:val="en-GB"/>
              </w:rPr>
            </w:pPr>
            <w:r w:rsidRPr="00272F02">
              <w:rPr>
                <w:szCs w:val="20"/>
                <w:lang w:val="en-GB"/>
              </w:rPr>
              <w:t xml:space="preserve">Valid Value </w:t>
            </w:r>
          </w:p>
        </w:tc>
      </w:tr>
      <w:tr w:rsidR="00DB50C7" w:rsidRPr="00272F02" w14:paraId="43F426A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0043CB" w14:textId="024C4013" w:rsidR="008E2FEE" w:rsidRPr="00272F02" w:rsidRDefault="008E2FEE" w:rsidP="008E2FE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356F1A" w14:textId="1109AA19" w:rsidR="008E2FEE" w:rsidRPr="00272F02" w:rsidRDefault="009D42A3" w:rsidP="008E2FEE">
            <w:pPr>
              <w:pStyle w:val="TableCellLeft10pt"/>
              <w:rPr>
                <w:szCs w:val="20"/>
                <w:lang w:val="en-GB"/>
              </w:rPr>
            </w:pPr>
            <w:r w:rsidRPr="00272F02">
              <w:rPr>
                <w:szCs w:val="20"/>
                <w:lang w:val="en-GB"/>
              </w:rPr>
              <w:t>V</w:t>
            </w:r>
          </w:p>
        </w:tc>
      </w:tr>
      <w:tr w:rsidR="00DB50C7" w:rsidRPr="00272F02" w14:paraId="1E776FA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7C2905" w14:textId="77777777" w:rsidR="008E2FEE" w:rsidRPr="00272F02" w:rsidRDefault="008E2FEE" w:rsidP="008E2FEE">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271603B" w14:textId="424E0D6D" w:rsidR="0094277C" w:rsidRPr="00272F02" w:rsidRDefault="008E2FEE" w:rsidP="008E2FEE">
            <w:pPr>
              <w:pStyle w:val="TableCellLeft10pt"/>
              <w:rPr>
                <w:szCs w:val="20"/>
                <w:lang w:val="en-GB"/>
              </w:rPr>
            </w:pPr>
            <w:r w:rsidRPr="00272F02">
              <w:rPr>
                <w:szCs w:val="20"/>
                <w:lang w:val="en-GB"/>
              </w:rPr>
              <w:t>C</w:t>
            </w:r>
            <w:r w:rsidR="002D280C" w:rsidRPr="00272F02">
              <w:rPr>
                <w:szCs w:val="20"/>
                <w:lang w:val="en-GB"/>
              </w:rPr>
              <w:t>97054</w:t>
            </w:r>
          </w:p>
          <w:p w14:paraId="60F6AE34" w14:textId="77F8708C" w:rsidR="0094277C" w:rsidRPr="00272F02" w:rsidRDefault="0094277C" w:rsidP="008E2FEE">
            <w:pPr>
              <w:pStyle w:val="TableCellLeft10pt"/>
              <w:rPr>
                <w:szCs w:val="20"/>
                <w:lang w:val="en-GB"/>
              </w:rPr>
            </w:pPr>
            <w:r w:rsidRPr="00272F02">
              <w:rPr>
                <w:szCs w:val="20"/>
                <w:lang w:val="en-GB"/>
              </w:rPr>
              <w:t>For review purpose, see definition of the controlled terminology below</w:t>
            </w:r>
          </w:p>
          <w:p w14:paraId="577AD62D" w14:textId="4E351D15" w:rsidR="008E2FEE" w:rsidRPr="00272F02" w:rsidRDefault="00E9523B" w:rsidP="008E2FEE">
            <w:pPr>
              <w:pStyle w:val="TableCellLeft10pt"/>
              <w:rPr>
                <w:szCs w:val="20"/>
                <w:lang w:val="en-GB"/>
              </w:rPr>
            </w:pPr>
            <w:r w:rsidRPr="00272F02">
              <w:rPr>
                <w:szCs w:val="20"/>
                <w:lang w:val="en-GB"/>
              </w:rPr>
              <w:t>Drug name that is not protected by a trademark, usually descriptive of its chemical structure.</w:t>
            </w:r>
            <w:r w:rsidR="00EA5623" w:rsidRPr="00272F02">
              <w:rPr>
                <w:szCs w:val="20"/>
                <w:lang w:val="en-GB"/>
              </w:rPr>
              <w:t xml:space="preserve"> (ICH E2B)</w:t>
            </w:r>
          </w:p>
        </w:tc>
      </w:tr>
      <w:tr w:rsidR="00C77E23" w:rsidRPr="00FC67AF" w14:paraId="2192DB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039523" w14:textId="77777777" w:rsidR="008E2FEE" w:rsidRPr="00272F02" w:rsidRDefault="008E2FEE" w:rsidP="008E2FEE">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F7D4B64" w14:textId="77777777" w:rsidR="008E2FEE" w:rsidRPr="00FC67AF" w:rsidRDefault="008E2FEE" w:rsidP="00910BB6">
            <w:pPr>
              <w:pStyle w:val="CPTInstructional"/>
              <w:spacing w:before="0" w:after="0" w:line="240" w:lineRule="auto"/>
              <w:rPr>
                <w:rFonts w:eastAsiaTheme="minorEastAsia" w:cs="Times New Roman"/>
                <w:color w:val="auto"/>
                <w:sz w:val="20"/>
                <w:szCs w:val="20"/>
              </w:rPr>
            </w:pPr>
            <w:r w:rsidRPr="00FC67AF">
              <w:rPr>
                <w:rFonts w:eastAsiaTheme="minorEastAsia" w:cs="Times New Roman"/>
                <w:color w:val="auto"/>
                <w:sz w:val="20"/>
                <w:szCs w:val="20"/>
              </w:rPr>
              <w:t>Further clarification:</w:t>
            </w:r>
          </w:p>
          <w:p w14:paraId="2F0D0558" w14:textId="428F086A" w:rsidR="008E2FEE" w:rsidRPr="00FF3C43" w:rsidRDefault="4817CA86" w:rsidP="4817CA86">
            <w:pPr>
              <w:pStyle w:val="CPTInstructional"/>
              <w:numPr>
                <w:ilvl w:val="0"/>
                <w:numId w:val="35"/>
              </w:numPr>
              <w:spacing w:before="0" w:after="0" w:line="240" w:lineRule="auto"/>
              <w:rPr>
                <w:rFonts w:cs="Times New Roman"/>
                <w:color w:val="auto"/>
                <w:sz w:val="20"/>
                <w:szCs w:val="20"/>
                <w:lang w:val="en-GB" w:eastAsia="ja-JP"/>
              </w:rPr>
            </w:pPr>
            <w:r w:rsidRPr="4817CA86">
              <w:rPr>
                <w:rFonts w:eastAsiaTheme="minorEastAsia" w:cs="Times New Roman"/>
                <w:color w:val="auto"/>
                <w:sz w:val="20"/>
                <w:szCs w:val="20"/>
              </w:rPr>
              <w:t>Control description - if active comparator or low dose, pick nonproprietary name or International Nonproprietary Name, indicate “Not applicable”  if not applicable</w:t>
            </w:r>
          </w:p>
        </w:tc>
      </w:tr>
      <w:tr w:rsidR="00DB50C7" w:rsidRPr="00272F02" w14:paraId="69E1ABD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00A773" w14:textId="77777777" w:rsidR="008E2FEE" w:rsidRPr="00272F02" w:rsidRDefault="008E2FEE" w:rsidP="008E2FEE">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624B933" w14:textId="04429464" w:rsidR="008E2FEE" w:rsidRPr="00272F02" w:rsidRDefault="008E2FEE" w:rsidP="3FAC1DFE">
            <w:pPr>
              <w:pStyle w:val="TableCellLeft10pt"/>
              <w:rPr>
                <w:lang w:val="en-GB"/>
              </w:rPr>
            </w:pPr>
            <w:r w:rsidRPr="00272F02">
              <w:rPr>
                <w:lang w:val="en-GB"/>
              </w:rPr>
              <w:t>Conditional</w:t>
            </w:r>
            <w:r w:rsidR="763212B0" w:rsidRPr="00272F02">
              <w:rPr>
                <w:lang w:val="en-GB" w:eastAsia="ja-JP"/>
              </w:rPr>
              <w:t xml:space="preserve">: </w:t>
            </w:r>
            <w:r w:rsidR="00A43140" w:rsidRPr="00272F02">
              <w:rPr>
                <w:lang w:eastAsia="ja-JP"/>
              </w:rPr>
              <w:t xml:space="preserve">if there is a </w:t>
            </w:r>
            <w:r w:rsidR="00A43140" w:rsidRPr="00272F02">
              <w:rPr>
                <w:lang w:val="en-GB"/>
              </w:rPr>
              <w:t>Nonproprietary name</w:t>
            </w:r>
          </w:p>
        </w:tc>
      </w:tr>
      <w:tr w:rsidR="00DB50C7" w:rsidRPr="00272F02" w14:paraId="3061D82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18B7BC2" w14:textId="77777777" w:rsidR="008E2FEE" w:rsidRPr="00272F02" w:rsidRDefault="008E2FEE" w:rsidP="008E2FEE">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F176A9D" w14:textId="77777777" w:rsidR="008E2FEE" w:rsidRPr="00272F02" w:rsidRDefault="008E2FEE" w:rsidP="008E2FEE">
            <w:pPr>
              <w:pStyle w:val="TableCellLeft10pt"/>
              <w:rPr>
                <w:szCs w:val="20"/>
                <w:lang w:val="en-GB"/>
              </w:rPr>
            </w:pPr>
            <w:r w:rsidRPr="00272F02">
              <w:rPr>
                <w:szCs w:val="20"/>
                <w:lang w:val="en-GB"/>
              </w:rPr>
              <w:t>One to many</w:t>
            </w:r>
          </w:p>
        </w:tc>
      </w:tr>
      <w:tr w:rsidR="00DB50C7" w:rsidRPr="00272F02" w14:paraId="6854DC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AE6F8B" w14:textId="77777777" w:rsidR="008E2FEE" w:rsidRPr="00272F02" w:rsidRDefault="008E2FEE" w:rsidP="008E2FE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2F9E863" w14:textId="77777777" w:rsidR="008E2FEE" w:rsidRPr="00272F02" w:rsidRDefault="008E2FEE" w:rsidP="008E2FEE">
            <w:pPr>
              <w:pStyle w:val="TableCellLeft10pt"/>
              <w:rPr>
                <w:szCs w:val="20"/>
                <w:lang w:val="en-GB"/>
              </w:rPr>
            </w:pPr>
            <w:r w:rsidRPr="00272F02">
              <w:rPr>
                <w:szCs w:val="20"/>
                <w:lang w:val="en-GB"/>
              </w:rPr>
              <w:t>1.1.2</w:t>
            </w:r>
          </w:p>
        </w:tc>
      </w:tr>
      <w:tr w:rsidR="00DB50C7" w:rsidRPr="00272F02" w14:paraId="0B80DA0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AE59CF" w14:textId="77777777" w:rsidR="008E2FEE" w:rsidRPr="00272F02" w:rsidRDefault="008E2FEE" w:rsidP="008E2FEE">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B81EC3" w14:textId="4F84CBE1" w:rsidR="008E2FEE" w:rsidRPr="00272F02" w:rsidRDefault="009B6FF7" w:rsidP="008E2FEE">
            <w:pPr>
              <w:pStyle w:val="TableCellLeft10pt"/>
              <w:rPr>
                <w:szCs w:val="20"/>
                <w:lang w:val="en-GB"/>
              </w:rPr>
            </w:pPr>
            <w:r w:rsidRPr="00272F02">
              <w:rPr>
                <w:rFonts w:eastAsia="Yu Mincho"/>
                <w:szCs w:val="20"/>
                <w:lang w:eastAsia="ja-JP"/>
                <w14:ligatures w14:val="none"/>
              </w:rPr>
              <w:t>Use for example WHO INN, USAN, JAN, XEVMPD</w:t>
            </w:r>
          </w:p>
        </w:tc>
      </w:tr>
      <w:tr w:rsidR="00DB50C7" w:rsidRPr="00272F02" w14:paraId="434511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3951C6" w14:textId="77777777" w:rsidR="008E2FEE" w:rsidRPr="00272F02" w:rsidRDefault="008E2FEE" w:rsidP="008E2FEE">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031635" w14:textId="77777777" w:rsidR="008E2FEE" w:rsidRPr="00272F02" w:rsidRDefault="008E2FEE" w:rsidP="008E2FE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C77E412" w14:textId="3D7FCEB5" w:rsidR="008E2FEE" w:rsidRPr="00272F02" w:rsidRDefault="008E2FEE" w:rsidP="008E2FEE">
            <w:pPr>
              <w:pStyle w:val="TableCellLeft10pt"/>
              <w:rPr>
                <w:szCs w:val="20"/>
                <w:lang w:val="en-GB"/>
              </w:rPr>
            </w:pPr>
            <w:r w:rsidRPr="00272F02">
              <w:rPr>
                <w:rStyle w:val="TableCellLeft10ptBoldChar"/>
                <w:szCs w:val="20"/>
              </w:rPr>
              <w:t>Relationship</w:t>
            </w:r>
            <w:r w:rsidRPr="00272F02">
              <w:rPr>
                <w:szCs w:val="20"/>
                <w:lang w:val="en-GB"/>
              </w:rPr>
              <w:t xml:space="preserve">: Row title; </w:t>
            </w:r>
            <w:r w:rsidR="00BA631D" w:rsidRPr="00272F02">
              <w:rPr>
                <w:szCs w:val="20"/>
                <w:lang w:val="en-GB"/>
              </w:rPr>
              <w:t xml:space="preserve">Control Description; </w:t>
            </w:r>
            <w:r w:rsidR="00043D85">
              <w:rPr>
                <w:szCs w:val="20"/>
                <w:lang w:val="en-GB"/>
              </w:rPr>
              <w:t xml:space="preserve">Sponsor </w:t>
            </w:r>
            <w:r w:rsidRPr="00272F02">
              <w:rPr>
                <w:szCs w:val="20"/>
                <w:lang w:val="en-GB"/>
              </w:rPr>
              <w:t xml:space="preserve">Protocol </w:t>
            </w:r>
            <w:r w:rsidR="00BA631D" w:rsidRPr="00272F02">
              <w:rPr>
                <w:szCs w:val="20"/>
                <w:lang w:val="en-GB"/>
              </w:rPr>
              <w:t>Identifier</w:t>
            </w:r>
          </w:p>
          <w:p w14:paraId="0E7540D6" w14:textId="2E17BCE4" w:rsidR="008E2FEE" w:rsidRPr="00272F02" w:rsidRDefault="008E2FEE" w:rsidP="008E2FEE">
            <w:pPr>
              <w:pStyle w:val="TableCellLeft10pt"/>
              <w:rPr>
                <w:szCs w:val="20"/>
                <w:lang w:val="en-GB"/>
              </w:rPr>
            </w:pPr>
            <w:r w:rsidRPr="00272F02">
              <w:rPr>
                <w:rStyle w:val="TableCellLeft10ptBoldChar"/>
                <w:szCs w:val="20"/>
              </w:rPr>
              <w:t>Concept</w:t>
            </w:r>
            <w:r w:rsidRPr="00272F02">
              <w:rPr>
                <w:szCs w:val="20"/>
                <w:lang w:val="en-GB"/>
              </w:rPr>
              <w:t>: C</w:t>
            </w:r>
            <w:r w:rsidR="002D280C" w:rsidRPr="00272F02">
              <w:rPr>
                <w:szCs w:val="20"/>
                <w:lang w:val="en-GB"/>
              </w:rPr>
              <w:t>97054</w:t>
            </w:r>
          </w:p>
        </w:tc>
      </w:tr>
      <w:tr w:rsidR="00DB50C7" w:rsidRPr="00272F02" w14:paraId="160CD68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B7B210" w14:textId="5EA0C0C9" w:rsidR="008E2FEE" w:rsidRPr="00272F02" w:rsidRDefault="0021788E" w:rsidP="008E2FE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1370021" w14:textId="3FA9C028" w:rsidR="008E2FEE" w:rsidRPr="00272F02" w:rsidRDefault="002D280C" w:rsidP="008E2FEE">
            <w:pPr>
              <w:pStyle w:val="TableCellLeft10pt"/>
              <w:rPr>
                <w:szCs w:val="20"/>
                <w:lang w:val="en-GB" w:eastAsia="ja-JP"/>
              </w:rPr>
            </w:pPr>
            <w:r w:rsidRPr="00272F02">
              <w:rPr>
                <w:szCs w:val="20"/>
                <w:lang w:val="en-GB"/>
              </w:rPr>
              <w:t>Yes</w:t>
            </w:r>
            <w:r w:rsidR="0078797D" w:rsidRPr="00272F02">
              <w:rPr>
                <w:szCs w:val="20"/>
                <w:lang w:val="en-GB" w:eastAsia="ja-JP"/>
              </w:rPr>
              <w:t>,</w:t>
            </w:r>
            <w:r w:rsidRPr="00272F02">
              <w:rPr>
                <w:szCs w:val="20"/>
                <w:lang w:val="en-GB"/>
              </w:rPr>
              <w:t xml:space="preserve"> </w:t>
            </w:r>
            <w:r w:rsidR="00B77523" w:rsidRPr="00272F02">
              <w:rPr>
                <w:szCs w:val="20"/>
                <w:lang w:val="en-GB" w:eastAsia="ja-JP"/>
              </w:rPr>
              <w:t xml:space="preserve">repeatable </w:t>
            </w:r>
            <w:r w:rsidR="00700D46" w:rsidRPr="00272F02">
              <w:rPr>
                <w:szCs w:val="20"/>
                <w:lang w:val="en-GB" w:eastAsia="ja-JP"/>
              </w:rPr>
              <w:t>for each</w:t>
            </w:r>
            <w:r w:rsidRPr="00272F02">
              <w:rPr>
                <w:szCs w:val="20"/>
                <w:lang w:val="en-GB"/>
              </w:rPr>
              <w:t xml:space="preserve"> </w:t>
            </w:r>
            <w:r w:rsidR="00B77523" w:rsidRPr="00272F02">
              <w:rPr>
                <w:szCs w:val="20"/>
                <w:lang w:val="en-GB" w:eastAsia="ja-JP"/>
              </w:rPr>
              <w:t>n</w:t>
            </w:r>
            <w:r w:rsidRPr="00272F02">
              <w:rPr>
                <w:szCs w:val="20"/>
                <w:lang w:val="en-GB"/>
              </w:rPr>
              <w:t>on</w:t>
            </w:r>
            <w:r w:rsidR="00B77523" w:rsidRPr="00272F02">
              <w:rPr>
                <w:szCs w:val="20"/>
                <w:lang w:val="en-GB" w:eastAsia="ja-JP"/>
              </w:rPr>
              <w:t>p</w:t>
            </w:r>
            <w:r w:rsidRPr="00272F02">
              <w:rPr>
                <w:szCs w:val="20"/>
                <w:lang w:val="en-GB"/>
              </w:rPr>
              <w:t>roprietary</w:t>
            </w:r>
            <w:r w:rsidR="00700D46" w:rsidRPr="00272F02">
              <w:rPr>
                <w:szCs w:val="20"/>
                <w:lang w:val="en-GB" w:eastAsia="ja-JP"/>
              </w:rPr>
              <w:t xml:space="preserve"> name</w:t>
            </w:r>
            <w:r w:rsidR="00043D85">
              <w:rPr>
                <w:szCs w:val="20"/>
                <w:lang w:val="en-GB" w:eastAsia="ja-JP"/>
              </w:rPr>
              <w:t xml:space="preserve"> used as control</w:t>
            </w:r>
          </w:p>
        </w:tc>
      </w:tr>
    </w:tbl>
    <w:p w14:paraId="324CDFE8" w14:textId="77777777" w:rsidR="008E2FEE" w:rsidRPr="00272F02"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5A2D30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368732" w14:textId="77777777" w:rsidR="008E2FEE" w:rsidRPr="00272F02" w:rsidRDefault="008E2FEE" w:rsidP="008E2FEE">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ED60AF" w14:textId="5226186C" w:rsidR="008E2FEE" w:rsidRPr="00272F02" w:rsidRDefault="00802991" w:rsidP="2125773E">
            <w:pPr>
              <w:pStyle w:val="TableCellLeft10pt"/>
              <w:rPr>
                <w:lang w:val="en-GB"/>
              </w:rPr>
            </w:pPr>
            <w:r w:rsidRPr="00272F02">
              <w:rPr>
                <w:rFonts w:eastAsia="Yu Mincho"/>
                <w:lang w:eastAsia="ja-JP"/>
                <w14:ligatures w14:val="none"/>
              </w:rPr>
              <w:t>or</w:t>
            </w:r>
            <w:r w:rsidR="49A5E017" w:rsidRPr="00272F02">
              <w:rPr>
                <w:rFonts w:eastAsia="Yu Mincho"/>
                <w:lang w:eastAsia="ja-JP"/>
                <w14:ligatures w14:val="none"/>
              </w:rPr>
              <w:t xml:space="preserve"> [INN] or </w:t>
            </w:r>
          </w:p>
        </w:tc>
      </w:tr>
      <w:tr w:rsidR="00DB50C7" w:rsidRPr="00272F02" w14:paraId="381D751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287330C" w14:textId="77777777" w:rsidR="008E2FEE" w:rsidRPr="00272F02" w:rsidRDefault="008E2FEE"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E3C55" w14:textId="27B56D4E" w:rsidR="008E2FEE" w:rsidRPr="00272F02" w:rsidRDefault="009D42A3" w:rsidP="002D3425">
            <w:pPr>
              <w:pStyle w:val="TableCellLeft10pt"/>
              <w:rPr>
                <w:szCs w:val="20"/>
                <w:lang w:val="en-GB" w:eastAsia="ja-JP"/>
              </w:rPr>
            </w:pPr>
            <w:r w:rsidRPr="00272F02">
              <w:rPr>
                <w:szCs w:val="20"/>
                <w:lang w:val="en-GB"/>
              </w:rPr>
              <w:t>Valid Value</w:t>
            </w:r>
          </w:p>
        </w:tc>
      </w:tr>
      <w:tr w:rsidR="00DB50C7" w:rsidRPr="00272F02" w14:paraId="0990AAE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213ED4" w14:textId="153A92DA" w:rsidR="008E2FEE" w:rsidRPr="00272F02" w:rsidRDefault="008E2FEE"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743E8E" w14:textId="48C0473A" w:rsidR="008E2FEE" w:rsidRPr="00272F02" w:rsidRDefault="009D42A3" w:rsidP="002D3425">
            <w:pPr>
              <w:pStyle w:val="TableCellLeft10pt"/>
              <w:rPr>
                <w:szCs w:val="20"/>
                <w:lang w:val="en-GB" w:eastAsia="ja-JP"/>
              </w:rPr>
            </w:pPr>
            <w:r w:rsidRPr="00272F02">
              <w:rPr>
                <w:szCs w:val="20"/>
                <w:lang w:val="en-GB"/>
              </w:rPr>
              <w:t>V</w:t>
            </w:r>
          </w:p>
        </w:tc>
      </w:tr>
      <w:tr w:rsidR="00DB50C7" w:rsidRPr="00272F02" w14:paraId="2FD08C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F80C53" w14:textId="77777777" w:rsidR="008E2FEE" w:rsidRPr="00272F02" w:rsidRDefault="008E2FEE"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57DD5E" w14:textId="6FD87937" w:rsidR="0094277C" w:rsidRPr="00272F02" w:rsidRDefault="00BA631D" w:rsidP="002D3425">
            <w:pPr>
              <w:pStyle w:val="TableCellLeft10pt"/>
              <w:rPr>
                <w:szCs w:val="20"/>
                <w:lang w:val="en-GB"/>
              </w:rPr>
            </w:pPr>
            <w:r w:rsidRPr="00272F02">
              <w:rPr>
                <w:szCs w:val="20"/>
                <w:lang w:val="en-GB"/>
              </w:rPr>
              <w:t>C142585</w:t>
            </w:r>
            <w:r w:rsidR="008E2FEE" w:rsidRPr="00272F02">
              <w:rPr>
                <w:szCs w:val="20"/>
                <w:lang w:val="en-GB"/>
              </w:rPr>
              <w:br/>
            </w:r>
            <w:r w:rsidR="0094277C" w:rsidRPr="00272F02">
              <w:rPr>
                <w:szCs w:val="20"/>
                <w:lang w:val="en-GB"/>
              </w:rPr>
              <w:t>For review purpose, see definition of the controlled terminology below</w:t>
            </w:r>
          </w:p>
          <w:p w14:paraId="3B5B120F" w14:textId="5595C949" w:rsidR="008E2FEE" w:rsidRPr="00272F02" w:rsidRDefault="00BA631D" w:rsidP="002D3425">
            <w:pPr>
              <w:pStyle w:val="TableCellLeft10pt"/>
              <w:rPr>
                <w:szCs w:val="20"/>
                <w:lang w:val="en-GB"/>
              </w:rPr>
            </w:pPr>
            <w:r w:rsidRPr="00272F02">
              <w:rPr>
                <w:szCs w:val="20"/>
                <w:lang w:val="en-GB"/>
              </w:rPr>
              <w:t>A unique name that is globally recogni</w:t>
            </w:r>
            <w:r w:rsidR="00E72D02" w:rsidRPr="00272F02">
              <w:rPr>
                <w:szCs w:val="20"/>
                <w:lang w:val="en-GB"/>
              </w:rPr>
              <w:t>s</w:t>
            </w:r>
            <w:r w:rsidRPr="00272F02">
              <w:rPr>
                <w:szCs w:val="20"/>
                <w:lang w:val="en-GB"/>
              </w:rPr>
              <w:t>ed and public property, which identifies pharmaceutical substances or active pharmaceutical ingredients. (After WHO)</w:t>
            </w:r>
          </w:p>
        </w:tc>
      </w:tr>
      <w:tr w:rsidR="00C77E23" w:rsidRPr="00FC67AF" w14:paraId="362C5A6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B6C65A" w14:textId="77777777" w:rsidR="008E2FEE" w:rsidRPr="00272F02" w:rsidRDefault="008E2FEE"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4E44CC6" w14:textId="77777777" w:rsidR="008E2FEE" w:rsidRPr="00FC67AF" w:rsidRDefault="008E2FEE" w:rsidP="00910BB6">
            <w:pPr>
              <w:pStyle w:val="CPTInstructional"/>
              <w:spacing w:before="0" w:after="0" w:line="240" w:lineRule="auto"/>
              <w:rPr>
                <w:rFonts w:eastAsiaTheme="minorEastAsia" w:cs="Times New Roman"/>
                <w:color w:val="auto"/>
                <w:sz w:val="20"/>
                <w:szCs w:val="20"/>
              </w:rPr>
            </w:pPr>
            <w:r w:rsidRPr="00FC67AF">
              <w:rPr>
                <w:rFonts w:eastAsiaTheme="minorEastAsia" w:cs="Times New Roman"/>
                <w:color w:val="auto"/>
                <w:sz w:val="20"/>
                <w:szCs w:val="20"/>
              </w:rPr>
              <w:t>Further clarification:</w:t>
            </w:r>
          </w:p>
          <w:p w14:paraId="5522E15C" w14:textId="09438305" w:rsidR="008E2FEE" w:rsidRPr="00FF3C43" w:rsidRDefault="4817CA86" w:rsidP="4817CA86">
            <w:pPr>
              <w:pStyle w:val="CPTInstructional"/>
              <w:numPr>
                <w:ilvl w:val="0"/>
                <w:numId w:val="35"/>
              </w:numPr>
              <w:spacing w:before="0" w:after="0" w:line="240" w:lineRule="auto"/>
              <w:rPr>
                <w:rFonts w:cs="Times New Roman"/>
                <w:color w:val="auto"/>
                <w:sz w:val="20"/>
                <w:szCs w:val="20"/>
                <w:lang w:val="en-GB"/>
              </w:rPr>
            </w:pPr>
            <w:r w:rsidRPr="4817CA86">
              <w:rPr>
                <w:rFonts w:eastAsiaTheme="minorEastAsia" w:cs="Times New Roman"/>
                <w:color w:val="auto"/>
                <w:sz w:val="20"/>
                <w:szCs w:val="20"/>
              </w:rPr>
              <w:t>Control description - if active comparator or low dose, pick nonproprietary name or International Nonproprietary Name, indicate “Not applicable”  if not applicable</w:t>
            </w:r>
          </w:p>
        </w:tc>
      </w:tr>
      <w:tr w:rsidR="00DB50C7" w:rsidRPr="00272F02" w14:paraId="0A38051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958619" w14:textId="77777777" w:rsidR="008E2FEE" w:rsidRPr="00272F02" w:rsidRDefault="008E2FEE"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65502" w14:textId="6DB0FC7F" w:rsidR="00A43140" w:rsidRPr="00272F02" w:rsidRDefault="008E2FEE" w:rsidP="3FAC1DFE">
            <w:pPr>
              <w:pStyle w:val="TableCellLeft10pt"/>
              <w:rPr>
                <w:lang w:val="en-GB" w:eastAsia="ja-JP"/>
              </w:rPr>
            </w:pPr>
            <w:r w:rsidRPr="00272F02">
              <w:rPr>
                <w:lang w:val="en-GB"/>
              </w:rPr>
              <w:t>Conditional</w:t>
            </w:r>
            <w:r w:rsidR="763212B0" w:rsidRPr="00272F02">
              <w:rPr>
                <w:lang w:val="en-GB" w:eastAsia="ja-JP"/>
              </w:rPr>
              <w:t xml:space="preserve">: </w:t>
            </w:r>
            <w:r w:rsidR="00A43140" w:rsidRPr="00272F02">
              <w:rPr>
                <w:lang w:val="en-GB" w:eastAsia="ja-JP"/>
              </w:rPr>
              <w:t xml:space="preserve"> if there is an INN</w:t>
            </w:r>
          </w:p>
        </w:tc>
      </w:tr>
      <w:tr w:rsidR="00DB50C7" w:rsidRPr="00272F02" w14:paraId="6ADB52B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283B9E" w14:textId="77777777" w:rsidR="008E2FEE" w:rsidRPr="00272F02" w:rsidRDefault="008E2FEE"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C83E454" w14:textId="77777777" w:rsidR="008E2FEE" w:rsidRPr="00272F02" w:rsidRDefault="008E2FEE" w:rsidP="002D3425">
            <w:pPr>
              <w:pStyle w:val="TableCellLeft10pt"/>
              <w:rPr>
                <w:szCs w:val="20"/>
                <w:lang w:val="en-GB"/>
              </w:rPr>
            </w:pPr>
            <w:r w:rsidRPr="00272F02">
              <w:rPr>
                <w:szCs w:val="20"/>
                <w:lang w:val="en-GB"/>
              </w:rPr>
              <w:t>One to many</w:t>
            </w:r>
          </w:p>
        </w:tc>
      </w:tr>
      <w:tr w:rsidR="00DB50C7" w:rsidRPr="00272F02" w14:paraId="3C631A2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020FF9" w14:textId="77777777" w:rsidR="008E2FEE" w:rsidRPr="00272F02" w:rsidRDefault="008E2FEE"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92BB247" w14:textId="77777777" w:rsidR="008E2FEE" w:rsidRPr="00272F02" w:rsidRDefault="008E2FEE" w:rsidP="002D3425">
            <w:pPr>
              <w:pStyle w:val="TableCellLeft10pt"/>
              <w:rPr>
                <w:szCs w:val="20"/>
                <w:lang w:val="en-GB"/>
              </w:rPr>
            </w:pPr>
            <w:r w:rsidRPr="00272F02">
              <w:rPr>
                <w:szCs w:val="20"/>
                <w:lang w:val="en-GB"/>
              </w:rPr>
              <w:t>1.1.2</w:t>
            </w:r>
          </w:p>
        </w:tc>
      </w:tr>
      <w:tr w:rsidR="00DB50C7" w:rsidRPr="00272F02" w14:paraId="6BF12D4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EEDACD" w14:textId="77777777" w:rsidR="008E2FEE" w:rsidRPr="00272F02" w:rsidRDefault="008E2FEE"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4CD0C0" w14:textId="2E83C03B" w:rsidR="008E2FEE" w:rsidRPr="00272F02" w:rsidRDefault="008E2FEE" w:rsidP="002D3425">
            <w:pPr>
              <w:pStyle w:val="TableCellLeft10pt"/>
              <w:rPr>
                <w:szCs w:val="20"/>
                <w:lang w:val="en-GB"/>
              </w:rPr>
            </w:pPr>
            <w:r w:rsidRPr="00272F02">
              <w:rPr>
                <w:rFonts w:eastAsia="Yu Mincho"/>
                <w:szCs w:val="20"/>
                <w:lang w:eastAsia="ja-JP"/>
                <w14:ligatures w14:val="none"/>
              </w:rPr>
              <w:t xml:space="preserve">or </w:t>
            </w:r>
            <w:r w:rsidR="002E2384" w:rsidRPr="00272F02">
              <w:rPr>
                <w:rFonts w:eastAsia="Yu Mincho"/>
                <w:szCs w:val="20"/>
                <w:lang w:eastAsia="ja-JP"/>
                <w14:ligatures w14:val="none"/>
              </w:rPr>
              <w:t>use</w:t>
            </w:r>
            <w:r w:rsidR="00151F24" w:rsidRPr="00272F02">
              <w:rPr>
                <w:rFonts w:eastAsia="Yu Mincho"/>
                <w:szCs w:val="20"/>
                <w:lang w:eastAsia="ja-JP"/>
                <w14:ligatures w14:val="none"/>
              </w:rPr>
              <w:t xml:space="preserve"> for example WHO INN, USAN, JAN, XEVMPD</w:t>
            </w:r>
          </w:p>
        </w:tc>
      </w:tr>
      <w:tr w:rsidR="00DB50C7" w:rsidRPr="00272F02" w14:paraId="59241DE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62698A" w14:textId="77777777" w:rsidR="008E2FEE" w:rsidRPr="00272F02" w:rsidRDefault="008E2FEE"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792E6" w14:textId="77777777" w:rsidR="008E2FEE" w:rsidRPr="00272F02" w:rsidRDefault="008E2FEE"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64B4B22" w14:textId="3447C12A" w:rsidR="008E2FEE" w:rsidRPr="00272F02" w:rsidRDefault="008E2FEE" w:rsidP="002D3425">
            <w:pPr>
              <w:pStyle w:val="TableCellLeft10pt"/>
              <w:rPr>
                <w:szCs w:val="20"/>
                <w:lang w:val="en-GB"/>
              </w:rPr>
            </w:pPr>
            <w:r w:rsidRPr="00272F02">
              <w:rPr>
                <w:rStyle w:val="TableCellLeft10ptBoldChar"/>
                <w:szCs w:val="20"/>
              </w:rPr>
              <w:t>Relationship</w:t>
            </w:r>
            <w:r w:rsidRPr="00272F02">
              <w:rPr>
                <w:szCs w:val="20"/>
                <w:lang w:val="en-GB"/>
              </w:rPr>
              <w:t xml:space="preserve">: Row title; </w:t>
            </w:r>
            <w:r w:rsidR="00BA631D" w:rsidRPr="00272F02">
              <w:rPr>
                <w:szCs w:val="20"/>
                <w:lang w:val="en-GB"/>
              </w:rPr>
              <w:t xml:space="preserve">Control Description; </w:t>
            </w:r>
            <w:r w:rsidRPr="00272F02">
              <w:rPr>
                <w:szCs w:val="20"/>
                <w:lang w:val="en-GB"/>
              </w:rPr>
              <w:t xml:space="preserve">Protocol </w:t>
            </w:r>
            <w:r w:rsidR="00BA631D" w:rsidRPr="00272F02">
              <w:rPr>
                <w:szCs w:val="20"/>
                <w:lang w:val="en-GB"/>
              </w:rPr>
              <w:t>Identifier</w:t>
            </w:r>
          </w:p>
          <w:p w14:paraId="518E3F6D" w14:textId="0F7260F1" w:rsidR="008E2FEE" w:rsidRPr="00272F02" w:rsidRDefault="008E2FEE" w:rsidP="002D3425">
            <w:pPr>
              <w:pStyle w:val="TableCellLeft10pt"/>
              <w:rPr>
                <w:szCs w:val="20"/>
                <w:lang w:val="en-GB"/>
              </w:rPr>
            </w:pPr>
            <w:r w:rsidRPr="00272F02">
              <w:rPr>
                <w:rStyle w:val="TableCellLeft10ptBoldChar"/>
                <w:szCs w:val="20"/>
              </w:rPr>
              <w:t>Concept</w:t>
            </w:r>
            <w:r w:rsidRPr="00272F02">
              <w:rPr>
                <w:szCs w:val="20"/>
                <w:lang w:val="en-GB"/>
              </w:rPr>
              <w:t>:</w:t>
            </w:r>
            <w:r w:rsidR="00BA631D" w:rsidRPr="00272F02">
              <w:rPr>
                <w:szCs w:val="20"/>
                <w:lang w:val="en-GB"/>
              </w:rPr>
              <w:t xml:space="preserve"> </w:t>
            </w:r>
            <w:r w:rsidR="00DE04F5" w:rsidRPr="00272F02">
              <w:rPr>
                <w:szCs w:val="20"/>
                <w:lang w:val="en-GB"/>
              </w:rPr>
              <w:t>C142585</w:t>
            </w:r>
          </w:p>
        </w:tc>
      </w:tr>
      <w:tr w:rsidR="00DB50C7" w:rsidRPr="00272F02" w14:paraId="2D3506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9BF092" w14:textId="190B8DFF" w:rsidR="008E2FEE"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E690015" w14:textId="3C4D7A4F" w:rsidR="008E2FEE" w:rsidRPr="00272F02" w:rsidRDefault="00BA631D" w:rsidP="002D3425">
            <w:pPr>
              <w:pStyle w:val="TableCellLeft10pt"/>
              <w:rPr>
                <w:szCs w:val="20"/>
                <w:lang w:val="en-GB"/>
              </w:rPr>
            </w:pPr>
            <w:r w:rsidRPr="00272F02">
              <w:rPr>
                <w:szCs w:val="20"/>
                <w:lang w:val="en-GB"/>
              </w:rPr>
              <w:t>Yes</w:t>
            </w:r>
            <w:r w:rsidR="0078797D" w:rsidRPr="00272F02">
              <w:rPr>
                <w:szCs w:val="20"/>
                <w:lang w:val="en-GB" w:eastAsia="ja-JP"/>
              </w:rPr>
              <w:t>,</w:t>
            </w:r>
            <w:r w:rsidRPr="00272F02">
              <w:rPr>
                <w:szCs w:val="20"/>
                <w:lang w:val="en-GB"/>
              </w:rPr>
              <w:t xml:space="preserve"> </w:t>
            </w:r>
            <w:r w:rsidR="0037384F" w:rsidRPr="00272F02">
              <w:rPr>
                <w:szCs w:val="20"/>
                <w:lang w:val="en-GB" w:eastAsia="ja-JP"/>
              </w:rPr>
              <w:t xml:space="preserve">repeatable </w:t>
            </w:r>
            <w:r w:rsidR="00700D46" w:rsidRPr="00272F02">
              <w:rPr>
                <w:szCs w:val="20"/>
                <w:lang w:val="en-GB" w:eastAsia="ja-JP"/>
              </w:rPr>
              <w:t>for each</w:t>
            </w:r>
            <w:r w:rsidRPr="00272F02">
              <w:rPr>
                <w:szCs w:val="20"/>
                <w:lang w:val="en-GB"/>
              </w:rPr>
              <w:t xml:space="preserve"> INN</w:t>
            </w:r>
            <w:r w:rsidR="00043D85">
              <w:rPr>
                <w:szCs w:val="20"/>
                <w:lang w:val="en-GB"/>
              </w:rPr>
              <w:t xml:space="preserve"> used as control</w:t>
            </w:r>
          </w:p>
        </w:tc>
      </w:tr>
    </w:tbl>
    <w:p w14:paraId="7A0E6ADE" w14:textId="77777777" w:rsidR="008E2FEE" w:rsidRPr="00272F02"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EBDF44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626C3DB" w14:textId="77777777" w:rsidR="00BA631D" w:rsidRPr="00272F02" w:rsidRDefault="00BA631D" w:rsidP="00BA631D">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834701D" w14:textId="31FDB84C" w:rsidR="00BA631D" w:rsidRPr="00272F02" w:rsidRDefault="2874A942" w:rsidP="2125773E">
            <w:pPr>
              <w:pStyle w:val="TableCellLeft10pt"/>
              <w:rPr>
                <w:lang w:val="en-GB"/>
              </w:rPr>
            </w:pPr>
            <w:r w:rsidRPr="00272F02">
              <w:rPr>
                <w:rFonts w:eastAsia="Yu Mincho"/>
                <w:lang w:eastAsia="ja-JP"/>
              </w:rPr>
              <w:t>&lt;</w:t>
            </w:r>
            <w:r w:rsidR="11471EEA" w:rsidRPr="00272F02">
              <w:rPr>
                <w:rFonts w:eastAsia="Yu Mincho"/>
                <w:lang w:eastAsia="ja-JP"/>
                <w14:ligatures w14:val="none"/>
              </w:rPr>
              <w:t>“</w:t>
            </w:r>
            <w:r w:rsidR="00DE04F5" w:rsidRPr="00272F02">
              <w:rPr>
                <w:rFonts w:eastAsia="Yu Mincho"/>
                <w:lang w:eastAsia="ja-JP"/>
                <w14:ligatures w14:val="none"/>
              </w:rPr>
              <w:t>Not applicable</w:t>
            </w:r>
            <w:r w:rsidR="11471EEA" w:rsidRPr="00272F02">
              <w:rPr>
                <w:rFonts w:eastAsia="Yu Mincho"/>
                <w:lang w:eastAsia="ja-JP"/>
                <w14:ligatures w14:val="none"/>
              </w:rPr>
              <w:t>”&gt;</w:t>
            </w:r>
          </w:p>
        </w:tc>
      </w:tr>
      <w:tr w:rsidR="00DB50C7" w:rsidRPr="00272F02" w14:paraId="121C87F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8514FA4" w14:textId="77777777" w:rsidR="00BA631D" w:rsidRPr="00272F02" w:rsidRDefault="00BA631D" w:rsidP="00BA631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69061F" w14:textId="77777777" w:rsidR="00BA631D" w:rsidRPr="00272F02" w:rsidRDefault="00BA631D" w:rsidP="00BA631D">
            <w:pPr>
              <w:pStyle w:val="TableCellLeft10pt"/>
              <w:rPr>
                <w:szCs w:val="20"/>
                <w:lang w:val="en-GB"/>
              </w:rPr>
            </w:pPr>
            <w:r w:rsidRPr="00272F02">
              <w:rPr>
                <w:szCs w:val="20"/>
                <w:lang w:val="en-GB"/>
              </w:rPr>
              <w:t>Text</w:t>
            </w:r>
          </w:p>
        </w:tc>
      </w:tr>
      <w:tr w:rsidR="00DB50C7" w:rsidRPr="00272F02" w14:paraId="1BFE00D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97D043" w14:textId="0C28CDFF" w:rsidR="00BA631D" w:rsidRPr="00272F02" w:rsidRDefault="00BA631D" w:rsidP="00BA631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D9586" w14:textId="77777777" w:rsidR="00BA631D" w:rsidRPr="00272F02" w:rsidRDefault="00BA631D" w:rsidP="00BA631D">
            <w:pPr>
              <w:pStyle w:val="TableCellLeft10pt"/>
              <w:rPr>
                <w:szCs w:val="20"/>
                <w:lang w:val="en-GB"/>
              </w:rPr>
            </w:pPr>
            <w:r w:rsidRPr="00272F02">
              <w:rPr>
                <w:szCs w:val="20"/>
                <w:lang w:val="en-GB"/>
              </w:rPr>
              <w:t>D</w:t>
            </w:r>
          </w:p>
        </w:tc>
      </w:tr>
      <w:tr w:rsidR="00DB50C7" w:rsidRPr="00272F02" w14:paraId="4AFB78D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72CC55" w14:textId="77777777" w:rsidR="00BA631D" w:rsidRPr="00272F02" w:rsidRDefault="00BA631D" w:rsidP="00BA631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E750987" w14:textId="5F23EC3E" w:rsidR="00BA631D" w:rsidRPr="00272F02" w:rsidRDefault="00BA631D" w:rsidP="00BA631D">
            <w:pPr>
              <w:pStyle w:val="TableCellLeft10pt"/>
              <w:rPr>
                <w:szCs w:val="20"/>
                <w:lang w:val="en-GB"/>
              </w:rPr>
            </w:pPr>
            <w:r w:rsidRPr="00272F02">
              <w:rPr>
                <w:szCs w:val="20"/>
                <w:lang w:val="en-GB"/>
              </w:rPr>
              <w:t>Verbatim Text</w:t>
            </w:r>
          </w:p>
        </w:tc>
      </w:tr>
      <w:tr w:rsidR="00C77E23" w:rsidRPr="00FC67AF" w14:paraId="24A6139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572F5D" w14:textId="77777777" w:rsidR="00BA631D" w:rsidRPr="00272F02" w:rsidRDefault="00BA631D" w:rsidP="00BA631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C0CE2A" w14:textId="77777777" w:rsidR="00BA631D" w:rsidRPr="00FC67AF" w:rsidRDefault="00BA631D" w:rsidP="00910BB6">
            <w:pPr>
              <w:pStyle w:val="CPTInstructional"/>
              <w:spacing w:before="0" w:after="0" w:line="240" w:lineRule="auto"/>
              <w:rPr>
                <w:rFonts w:eastAsiaTheme="minorEastAsia" w:cs="Times New Roman"/>
                <w:color w:val="auto"/>
                <w:sz w:val="20"/>
                <w:szCs w:val="20"/>
              </w:rPr>
            </w:pPr>
            <w:r w:rsidRPr="00FC67AF">
              <w:rPr>
                <w:rFonts w:eastAsiaTheme="minorEastAsia" w:cs="Times New Roman"/>
                <w:color w:val="auto"/>
                <w:sz w:val="20"/>
                <w:szCs w:val="20"/>
              </w:rPr>
              <w:t>Further clarification:</w:t>
            </w:r>
          </w:p>
          <w:p w14:paraId="076E119B" w14:textId="46D1876C" w:rsidR="00BA631D" w:rsidRPr="00FF3C43" w:rsidRDefault="4817CA86" w:rsidP="4817CA86">
            <w:pPr>
              <w:pStyle w:val="CPTInstructional"/>
              <w:numPr>
                <w:ilvl w:val="0"/>
                <w:numId w:val="35"/>
              </w:numPr>
              <w:spacing w:before="0" w:after="0" w:line="240" w:lineRule="auto"/>
              <w:rPr>
                <w:rFonts w:cs="Times New Roman"/>
                <w:color w:val="auto"/>
                <w:sz w:val="20"/>
                <w:szCs w:val="20"/>
                <w:lang w:val="en-GB" w:eastAsia="ja-JP"/>
              </w:rPr>
            </w:pPr>
            <w:r w:rsidRPr="4817CA86">
              <w:rPr>
                <w:rFonts w:eastAsiaTheme="minorEastAsia" w:cs="Times New Roman"/>
                <w:color w:val="auto"/>
                <w:sz w:val="20"/>
                <w:szCs w:val="20"/>
              </w:rPr>
              <w:t>Control description - if active comparator or low dose, pick nonproprietary name or International Nonproprietary Name, indicate “Not applicable”  if not applicable</w:t>
            </w:r>
          </w:p>
        </w:tc>
      </w:tr>
      <w:tr w:rsidR="00DB50C7" w:rsidRPr="00272F02" w14:paraId="1565B61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4A6F1C" w14:textId="77777777" w:rsidR="00BA631D" w:rsidRPr="00272F02" w:rsidRDefault="00BA631D" w:rsidP="00BA631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954430" w14:textId="09AECB4B" w:rsidR="00BA631D" w:rsidRPr="00272F02" w:rsidRDefault="73C463C3" w:rsidP="3FAC1DFE">
            <w:pPr>
              <w:pStyle w:val="TableCellLeft10pt"/>
              <w:rPr>
                <w:lang w:val="en-GB" w:eastAsia="ja-JP"/>
              </w:rPr>
            </w:pPr>
            <w:r w:rsidRPr="00272F02">
              <w:rPr>
                <w:lang w:val="en-GB"/>
              </w:rPr>
              <w:t>Conditional</w:t>
            </w:r>
            <w:r w:rsidR="763212B0" w:rsidRPr="00272F02">
              <w:rPr>
                <w:lang w:val="en-GB" w:eastAsia="ja-JP"/>
              </w:rPr>
              <w:t>:</w:t>
            </w:r>
            <w:r w:rsidR="00A43140" w:rsidRPr="00272F02">
              <w:rPr>
                <w:lang w:val="en-GB" w:eastAsia="ja-JP"/>
              </w:rPr>
              <w:t xml:space="preserve"> if there is no </w:t>
            </w:r>
            <w:r w:rsidR="007A0878" w:rsidRPr="00272F02">
              <w:rPr>
                <w:lang w:val="en-GB" w:eastAsia="ja-JP"/>
              </w:rPr>
              <w:t>n</w:t>
            </w:r>
            <w:r w:rsidR="00A43140" w:rsidRPr="00272F02">
              <w:rPr>
                <w:lang w:val="en-GB" w:eastAsia="ja-JP"/>
              </w:rPr>
              <w:t>onproprietary name and INN</w:t>
            </w:r>
          </w:p>
        </w:tc>
      </w:tr>
      <w:tr w:rsidR="00DB50C7" w:rsidRPr="00272F02" w14:paraId="2473E73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06485E" w14:textId="77777777" w:rsidR="00BA631D" w:rsidRPr="00272F02" w:rsidRDefault="00BA631D" w:rsidP="00BA631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134611" w14:textId="11B9AB28" w:rsidR="00BA631D" w:rsidRPr="00272F02" w:rsidRDefault="00267362" w:rsidP="00BA631D">
            <w:pPr>
              <w:pStyle w:val="TableCellLeft10pt"/>
              <w:rPr>
                <w:szCs w:val="20"/>
                <w:lang w:val="en-GB"/>
              </w:rPr>
            </w:pPr>
            <w:r w:rsidRPr="00272F02">
              <w:rPr>
                <w:szCs w:val="20"/>
                <w:lang w:val="en-GB"/>
              </w:rPr>
              <w:t>One to one</w:t>
            </w:r>
          </w:p>
        </w:tc>
      </w:tr>
      <w:tr w:rsidR="00DB50C7" w:rsidRPr="00272F02" w14:paraId="45AFB3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794E05" w14:textId="77777777" w:rsidR="00BA631D" w:rsidRPr="00272F02" w:rsidRDefault="00BA631D" w:rsidP="00BA631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2DC07" w14:textId="77777777" w:rsidR="00BA631D" w:rsidRPr="00272F02" w:rsidRDefault="00BA631D" w:rsidP="00BA631D">
            <w:pPr>
              <w:pStyle w:val="TableCellLeft10pt"/>
              <w:rPr>
                <w:szCs w:val="20"/>
                <w:lang w:val="en-GB"/>
              </w:rPr>
            </w:pPr>
            <w:r w:rsidRPr="00272F02">
              <w:rPr>
                <w:szCs w:val="20"/>
                <w:lang w:val="en-GB"/>
              </w:rPr>
              <w:t>1.1.2</w:t>
            </w:r>
          </w:p>
        </w:tc>
      </w:tr>
      <w:tr w:rsidR="00DB50C7" w:rsidRPr="00272F02" w14:paraId="45AC9C7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89606F" w14:textId="77777777" w:rsidR="00BA631D" w:rsidRPr="00272F02" w:rsidRDefault="00BA631D" w:rsidP="00BA631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452BC3" w14:textId="77EC20D4" w:rsidR="00BA631D" w:rsidRPr="00272F02" w:rsidRDefault="00BA631D" w:rsidP="00BA631D">
            <w:pPr>
              <w:pStyle w:val="TableCellLeft10pt"/>
              <w:rPr>
                <w:szCs w:val="20"/>
                <w:lang w:val="en-GB"/>
              </w:rPr>
            </w:pPr>
            <w:r w:rsidRPr="00272F02">
              <w:rPr>
                <w:rFonts w:eastAsia="Yu Mincho"/>
                <w:szCs w:val="20"/>
                <w:lang w:eastAsia="ja-JP"/>
                <w14:ligatures w14:val="none"/>
              </w:rPr>
              <w:t>N/A</w:t>
            </w:r>
          </w:p>
        </w:tc>
      </w:tr>
      <w:tr w:rsidR="00DB50C7" w:rsidRPr="00272F02" w14:paraId="55078FC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FBC1FD" w14:textId="77777777" w:rsidR="00BA631D" w:rsidRPr="00272F02" w:rsidRDefault="00BA631D" w:rsidP="00BA631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4DB19F" w14:textId="609D8C43" w:rsidR="00BA631D" w:rsidRPr="00272F02" w:rsidRDefault="00BA631D" w:rsidP="00BA631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6A48FC" w:rsidRPr="00272F02">
              <w:rPr>
                <w:szCs w:val="20"/>
                <w:lang w:val="en-GB"/>
              </w:rPr>
              <w:t>Yes</w:t>
            </w:r>
            <w:commentRangeStart w:id="75"/>
            <w:commentRangeStart w:id="76"/>
            <w:r w:rsidR="006A48FC" w:rsidRPr="00272F02">
              <w:rPr>
                <w:szCs w:val="20"/>
                <w:lang w:val="en-GB"/>
              </w:rPr>
              <w:t>,</w:t>
            </w:r>
            <w:r w:rsidR="007F3834" w:rsidRPr="00272F02">
              <w:rPr>
                <w:szCs w:val="20"/>
                <w:lang w:val="en-GB"/>
              </w:rPr>
              <w:t xml:space="preserve"> </w:t>
            </w:r>
            <w:r w:rsidR="007A0878" w:rsidRPr="00272F02">
              <w:rPr>
                <w:szCs w:val="20"/>
                <w:lang w:val="en-GB"/>
              </w:rPr>
              <w:t>cannot</w:t>
            </w:r>
            <w:r w:rsidR="007F3834" w:rsidRPr="00272F02">
              <w:rPr>
                <w:szCs w:val="20"/>
                <w:lang w:val="en-GB"/>
              </w:rPr>
              <w:t xml:space="preserve"> have </w:t>
            </w:r>
            <w:r w:rsidR="00FC1923" w:rsidRPr="00272F02">
              <w:rPr>
                <w:szCs w:val="20"/>
                <w:lang w:val="en-GB"/>
              </w:rPr>
              <w:t>n</w:t>
            </w:r>
            <w:r w:rsidR="007F3834" w:rsidRPr="00272F02">
              <w:rPr>
                <w:szCs w:val="20"/>
                <w:lang w:val="en-GB"/>
              </w:rPr>
              <w:t>ot applicable if Nonproprietary or INN are completed</w:t>
            </w:r>
            <w:commentRangeEnd w:id="75"/>
            <w:r w:rsidR="00F74106">
              <w:rPr>
                <w:rStyle w:val="CommentReference"/>
                <w:rFonts w:eastAsia="Times New Roman"/>
              </w:rPr>
              <w:commentReference w:id="75"/>
            </w:r>
            <w:commentRangeEnd w:id="76"/>
            <w:r w:rsidR="0075451C">
              <w:rPr>
                <w:rStyle w:val="CommentReference"/>
                <w:rFonts w:eastAsia="Times New Roman"/>
              </w:rPr>
              <w:commentReference w:id="76"/>
            </w:r>
          </w:p>
          <w:p w14:paraId="31A3E8C5" w14:textId="3FCA2B2B" w:rsidR="00BA631D" w:rsidRPr="00272F02" w:rsidRDefault="00BA631D" w:rsidP="00BA631D">
            <w:pPr>
              <w:pStyle w:val="TableCellLeft10pt"/>
              <w:rPr>
                <w:szCs w:val="20"/>
                <w:lang w:val="en-GB"/>
              </w:rPr>
            </w:pPr>
            <w:r w:rsidRPr="00272F02">
              <w:rPr>
                <w:rStyle w:val="TableCellLeft10ptBoldChar"/>
                <w:szCs w:val="20"/>
              </w:rPr>
              <w:t>Relationship</w:t>
            </w:r>
            <w:r w:rsidRPr="00272F02">
              <w:rPr>
                <w:szCs w:val="20"/>
                <w:lang w:val="en-GB"/>
              </w:rPr>
              <w:t>: Row title; Control Description; Protocol Identifier</w:t>
            </w:r>
          </w:p>
          <w:p w14:paraId="78259665" w14:textId="6E50F9B4" w:rsidR="00BA631D" w:rsidRPr="00272F02" w:rsidRDefault="00BA631D" w:rsidP="00BA631D">
            <w:pPr>
              <w:pStyle w:val="TableCellLeft10pt"/>
              <w:rPr>
                <w:szCs w:val="20"/>
                <w:lang w:val="en-GB"/>
              </w:rPr>
            </w:pPr>
            <w:r w:rsidRPr="00272F02">
              <w:rPr>
                <w:rStyle w:val="TableCellLeft10ptBoldChar"/>
                <w:szCs w:val="20"/>
              </w:rPr>
              <w:t>Concept</w:t>
            </w:r>
            <w:r w:rsidRPr="00272F02">
              <w:rPr>
                <w:szCs w:val="20"/>
                <w:lang w:val="en-GB"/>
              </w:rPr>
              <w:t xml:space="preserve">: </w:t>
            </w:r>
            <w:r w:rsidR="00F7325E" w:rsidRPr="00272F02">
              <w:rPr>
                <w:szCs w:val="20"/>
                <w:lang w:val="en-GB"/>
              </w:rPr>
              <w:t>Verbatim Text</w:t>
            </w:r>
          </w:p>
        </w:tc>
      </w:tr>
      <w:tr w:rsidR="00DB50C7" w:rsidRPr="00272F02" w14:paraId="4C1443B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24E06D" w14:textId="7031B8CC" w:rsidR="00BA631D" w:rsidRPr="00272F02" w:rsidRDefault="0021788E" w:rsidP="00BA631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7C2827A" w14:textId="77777777" w:rsidR="00BA631D" w:rsidRPr="00272F02" w:rsidRDefault="00BA631D" w:rsidP="00BA631D">
            <w:pPr>
              <w:pStyle w:val="TableCellLeft10pt"/>
              <w:rPr>
                <w:szCs w:val="20"/>
                <w:lang w:val="en-GB"/>
              </w:rPr>
            </w:pPr>
            <w:r w:rsidRPr="00272F02">
              <w:rPr>
                <w:szCs w:val="20"/>
                <w:lang w:val="en-GB"/>
              </w:rPr>
              <w:t>No</w:t>
            </w:r>
          </w:p>
        </w:tc>
      </w:tr>
    </w:tbl>
    <w:p w14:paraId="0C80D833"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57DBB3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5F2D519" w14:textId="77777777" w:rsidR="004C69C6" w:rsidRPr="00272F02" w:rsidRDefault="004C69C6" w:rsidP="001641EC">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E5FF3F" w14:textId="77777777" w:rsidR="004C69C6" w:rsidRPr="00272F02" w:rsidRDefault="004C69C6" w:rsidP="001641EC">
            <w:pPr>
              <w:pStyle w:val="TableCellLeft10pt"/>
              <w:rPr>
                <w:szCs w:val="20"/>
                <w:lang w:val="en-GB"/>
              </w:rPr>
            </w:pPr>
            <w:r w:rsidRPr="00272F02">
              <w:rPr>
                <w:szCs w:val="20"/>
                <w:lang w:val="en-GB"/>
              </w:rPr>
              <w:t>Population Age</w:t>
            </w:r>
          </w:p>
        </w:tc>
      </w:tr>
      <w:tr w:rsidR="00DB50C7" w:rsidRPr="00272F02" w14:paraId="4CBF079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846168" w14:textId="77777777" w:rsidR="004C69C6" w:rsidRPr="00272F02" w:rsidRDefault="004C69C6" w:rsidP="001641EC">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99BB9B" w14:textId="77777777" w:rsidR="004C69C6" w:rsidRPr="00272F02" w:rsidRDefault="004C69C6" w:rsidP="001641EC">
            <w:pPr>
              <w:pStyle w:val="TableCellLeft10pt"/>
              <w:rPr>
                <w:szCs w:val="20"/>
                <w:lang w:val="en-GB"/>
              </w:rPr>
            </w:pPr>
            <w:r w:rsidRPr="00272F02">
              <w:rPr>
                <w:szCs w:val="20"/>
                <w:lang w:val="en-GB"/>
              </w:rPr>
              <w:t>Text</w:t>
            </w:r>
          </w:p>
        </w:tc>
      </w:tr>
      <w:tr w:rsidR="00DB50C7" w:rsidRPr="00272F02" w14:paraId="3346774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9232D8" w14:textId="2C743842" w:rsidR="004C69C6" w:rsidRPr="00272F02" w:rsidRDefault="004C69C6" w:rsidP="001641E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B57B43" w14:textId="77777777" w:rsidR="004C69C6" w:rsidRPr="00272F02" w:rsidRDefault="004C69C6" w:rsidP="001641EC">
            <w:pPr>
              <w:pStyle w:val="TableCellLeft10pt"/>
              <w:rPr>
                <w:szCs w:val="20"/>
                <w:lang w:val="en-GB"/>
              </w:rPr>
            </w:pPr>
            <w:r w:rsidRPr="00272F02">
              <w:rPr>
                <w:szCs w:val="20"/>
                <w:lang w:val="en-GB"/>
              </w:rPr>
              <w:t>H</w:t>
            </w:r>
          </w:p>
        </w:tc>
      </w:tr>
      <w:tr w:rsidR="00DB50C7" w:rsidRPr="00272F02" w14:paraId="258F801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5BCD7E" w14:textId="77777777" w:rsidR="004C69C6" w:rsidRPr="00272F02" w:rsidRDefault="004C69C6" w:rsidP="001641EC">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9E732AA" w14:textId="77A48878" w:rsidR="004C69C6" w:rsidRPr="00272F02" w:rsidRDefault="00DC34D6" w:rsidP="001641EC">
            <w:pPr>
              <w:pStyle w:val="TableCellLeft10pt"/>
              <w:rPr>
                <w:szCs w:val="20"/>
                <w:lang w:val="en-GB"/>
              </w:rPr>
            </w:pPr>
            <w:r w:rsidRPr="00272F02">
              <w:rPr>
                <w:szCs w:val="20"/>
                <w:lang w:val="en-GB"/>
              </w:rPr>
              <w:t>Heading</w:t>
            </w:r>
          </w:p>
        </w:tc>
      </w:tr>
      <w:tr w:rsidR="00DB50C7" w:rsidRPr="00272F02" w14:paraId="4A0B8E4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3103FD" w14:textId="77777777" w:rsidR="004C69C6" w:rsidRPr="00272F02" w:rsidRDefault="004C69C6" w:rsidP="001641EC">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C72C565" w14:textId="4BAF8E21" w:rsidR="004C69C6" w:rsidRPr="00272F02" w:rsidRDefault="009C51CF" w:rsidP="001641EC">
            <w:pPr>
              <w:pStyle w:val="TableCellLeft10pt"/>
              <w:rPr>
                <w:szCs w:val="20"/>
                <w:lang w:val="en-GB"/>
              </w:rPr>
            </w:pPr>
            <w:r w:rsidRPr="00272F02">
              <w:rPr>
                <w:szCs w:val="20"/>
                <w:lang w:val="en-GB"/>
              </w:rPr>
              <w:t>N/A</w:t>
            </w:r>
          </w:p>
        </w:tc>
      </w:tr>
      <w:tr w:rsidR="00DB50C7" w:rsidRPr="00272F02" w14:paraId="770C614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5E2AC9" w14:textId="77777777" w:rsidR="004C69C6" w:rsidRPr="00272F02" w:rsidRDefault="004C69C6" w:rsidP="001641EC">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9C3791" w14:textId="77777777" w:rsidR="004C69C6" w:rsidRPr="00272F02" w:rsidRDefault="004C69C6" w:rsidP="001641EC">
            <w:pPr>
              <w:pStyle w:val="TableCellLeft10pt"/>
              <w:rPr>
                <w:szCs w:val="20"/>
                <w:lang w:val="en-GB"/>
              </w:rPr>
            </w:pPr>
            <w:r w:rsidRPr="00272F02">
              <w:rPr>
                <w:szCs w:val="20"/>
                <w:lang w:val="en-GB"/>
              </w:rPr>
              <w:t xml:space="preserve">Required </w:t>
            </w:r>
          </w:p>
        </w:tc>
      </w:tr>
      <w:tr w:rsidR="00DB50C7" w:rsidRPr="00272F02" w14:paraId="006CBBF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0FCFC6C" w14:textId="77777777" w:rsidR="004C69C6" w:rsidRPr="00272F02" w:rsidRDefault="004C69C6" w:rsidP="001641EC">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46C790C" w14:textId="6D93FEAB" w:rsidR="004C69C6" w:rsidRPr="00272F02" w:rsidRDefault="00DC34D6" w:rsidP="001641EC">
            <w:pPr>
              <w:pStyle w:val="TableCellLeft10pt"/>
              <w:rPr>
                <w:szCs w:val="20"/>
                <w:lang w:val="en-GB"/>
              </w:rPr>
            </w:pPr>
            <w:r w:rsidRPr="00272F02">
              <w:rPr>
                <w:szCs w:val="20"/>
                <w:lang w:val="en-GB"/>
              </w:rPr>
              <w:t>One to</w:t>
            </w:r>
            <w:r w:rsidR="00510E4E" w:rsidRPr="00272F02">
              <w:rPr>
                <w:szCs w:val="20"/>
                <w:lang w:val="en-GB"/>
              </w:rPr>
              <w:t xml:space="preserve"> </w:t>
            </w:r>
            <w:r w:rsidR="00DE04F5" w:rsidRPr="00272F02">
              <w:rPr>
                <w:szCs w:val="20"/>
                <w:lang w:val="en-GB"/>
              </w:rPr>
              <w:t>t</w:t>
            </w:r>
            <w:r w:rsidR="00510E4E" w:rsidRPr="00272F02">
              <w:rPr>
                <w:szCs w:val="20"/>
                <w:lang w:val="en-GB"/>
              </w:rPr>
              <w:t>wo</w:t>
            </w:r>
          </w:p>
        </w:tc>
      </w:tr>
      <w:tr w:rsidR="00DB50C7" w:rsidRPr="00272F02" w14:paraId="21DA0F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72ECAF" w14:textId="77777777" w:rsidR="004C69C6" w:rsidRPr="00272F02" w:rsidRDefault="004C69C6" w:rsidP="001641E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ED123" w14:textId="4C4224D5" w:rsidR="004C69C6" w:rsidRPr="00272F02" w:rsidRDefault="00DC34D6" w:rsidP="001641EC">
            <w:pPr>
              <w:pStyle w:val="TableCellLeft10pt"/>
              <w:rPr>
                <w:szCs w:val="20"/>
                <w:lang w:val="en-GB"/>
              </w:rPr>
            </w:pPr>
            <w:r w:rsidRPr="00272F02">
              <w:rPr>
                <w:szCs w:val="20"/>
                <w:lang w:val="en-GB"/>
              </w:rPr>
              <w:t>1.1.2</w:t>
            </w:r>
          </w:p>
        </w:tc>
      </w:tr>
      <w:tr w:rsidR="00DB50C7" w:rsidRPr="00272F02" w14:paraId="7F9EB1D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208C84" w14:textId="77777777" w:rsidR="004C69C6" w:rsidRPr="00272F02" w:rsidRDefault="004C69C6" w:rsidP="001641EC">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2BB89B4" w14:textId="0B6B1CB9" w:rsidR="004C69C6" w:rsidRPr="00272F02" w:rsidRDefault="004C69C6" w:rsidP="001641EC">
            <w:pPr>
              <w:pStyle w:val="TableCellLeft10pt"/>
              <w:rPr>
                <w:szCs w:val="20"/>
                <w:lang w:val="en-GB"/>
              </w:rPr>
            </w:pPr>
            <w:r w:rsidRPr="00272F02">
              <w:rPr>
                <w:szCs w:val="20"/>
                <w:lang w:val="en-GB"/>
              </w:rPr>
              <w:t>Population Age</w:t>
            </w:r>
            <w:r w:rsidR="00DE04F5" w:rsidRPr="00272F02">
              <w:rPr>
                <w:szCs w:val="20"/>
                <w:lang w:val="en-GB"/>
              </w:rPr>
              <w:t>:</w:t>
            </w:r>
          </w:p>
        </w:tc>
      </w:tr>
      <w:tr w:rsidR="00DB50C7" w:rsidRPr="00272F02" w14:paraId="26B199A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19F4E1" w14:textId="77777777" w:rsidR="004C69C6" w:rsidRPr="00272F02" w:rsidRDefault="004C69C6" w:rsidP="001641EC">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D418CE" w14:textId="4558A8A8" w:rsidR="004C69C6" w:rsidRPr="00272F02" w:rsidRDefault="004C69C6" w:rsidP="001641E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DC34D6" w:rsidRPr="00272F02">
              <w:rPr>
                <w:szCs w:val="20"/>
                <w:lang w:val="en-GB"/>
              </w:rPr>
              <w:t xml:space="preserve"> No</w:t>
            </w:r>
          </w:p>
          <w:p w14:paraId="5FC87219" w14:textId="3D5D631D" w:rsidR="004C69C6"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77"/>
            <w:commentRangeStart w:id="78"/>
            <w:r w:rsidRPr="4817CA86">
              <w:rPr>
                <w:lang w:val="en-GB"/>
              </w:rPr>
              <w:t>Row Table cell title</w:t>
            </w:r>
            <w:commentRangeEnd w:id="77"/>
            <w:r w:rsidR="004C69C6">
              <w:commentReference w:id="77"/>
            </w:r>
            <w:commentRangeEnd w:id="78"/>
            <w:r w:rsidR="007B6CAF">
              <w:rPr>
                <w:rStyle w:val="CommentReference"/>
                <w:rFonts w:eastAsia="Times New Roman"/>
              </w:rPr>
              <w:commentReference w:id="78"/>
            </w:r>
          </w:p>
          <w:p w14:paraId="27CE0C10" w14:textId="4E0DC06E" w:rsidR="004C69C6" w:rsidRPr="00272F02" w:rsidRDefault="004C69C6" w:rsidP="001641EC">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1ED8486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5F8AD6" w14:textId="0585D04C" w:rsidR="004C69C6" w:rsidRPr="00272F02" w:rsidRDefault="0021788E" w:rsidP="001641E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5DE2F3" w14:textId="31780250" w:rsidR="004C69C6" w:rsidRPr="00272F02" w:rsidRDefault="00DC34D6" w:rsidP="001641EC">
            <w:pPr>
              <w:pStyle w:val="TableCellLeft10pt"/>
              <w:rPr>
                <w:szCs w:val="20"/>
                <w:lang w:val="en-GB"/>
              </w:rPr>
            </w:pPr>
            <w:r w:rsidRPr="00272F02">
              <w:rPr>
                <w:szCs w:val="20"/>
                <w:lang w:val="en-GB"/>
              </w:rPr>
              <w:t>No</w:t>
            </w:r>
          </w:p>
        </w:tc>
      </w:tr>
    </w:tbl>
    <w:p w14:paraId="6A5DDC13"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D633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D0A423" w14:textId="77777777" w:rsidR="004C69C6" w:rsidRPr="00272F02" w:rsidRDefault="004C69C6" w:rsidP="001641EC">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35A762" w14:textId="6F4507C8" w:rsidR="004C69C6" w:rsidRPr="00272F02" w:rsidRDefault="004C69C6" w:rsidP="001641EC">
            <w:pPr>
              <w:pStyle w:val="TableCellLeft10pt"/>
              <w:rPr>
                <w:szCs w:val="20"/>
                <w:lang w:val="en-GB"/>
              </w:rPr>
            </w:pPr>
            <w:r w:rsidRPr="00272F02">
              <w:rPr>
                <w:szCs w:val="20"/>
                <w:lang w:val="en-GB"/>
              </w:rPr>
              <w:t>Minimum</w:t>
            </w:r>
          </w:p>
        </w:tc>
      </w:tr>
      <w:tr w:rsidR="00DB50C7" w:rsidRPr="00272F02" w14:paraId="7BF944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5553E9" w14:textId="77777777" w:rsidR="004C69C6" w:rsidRPr="00272F02" w:rsidRDefault="004C69C6" w:rsidP="001641EC">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80EC62" w14:textId="77777777" w:rsidR="004C69C6" w:rsidRPr="00272F02" w:rsidRDefault="004C69C6" w:rsidP="001641EC">
            <w:pPr>
              <w:pStyle w:val="TableCellLeft10pt"/>
              <w:rPr>
                <w:szCs w:val="20"/>
                <w:lang w:val="en-GB"/>
              </w:rPr>
            </w:pPr>
            <w:r w:rsidRPr="00272F02">
              <w:rPr>
                <w:szCs w:val="20"/>
                <w:lang w:val="en-GB"/>
              </w:rPr>
              <w:t>Text</w:t>
            </w:r>
          </w:p>
        </w:tc>
      </w:tr>
      <w:tr w:rsidR="00DB50C7" w:rsidRPr="00272F02" w14:paraId="50606B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B8F3EC" w14:textId="00D051A2" w:rsidR="004C69C6" w:rsidRPr="00272F02" w:rsidRDefault="004C69C6" w:rsidP="001641E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727787" w14:textId="77777777" w:rsidR="004C69C6" w:rsidRPr="00272F02" w:rsidRDefault="004C69C6" w:rsidP="001641EC">
            <w:pPr>
              <w:pStyle w:val="TableCellLeft10pt"/>
              <w:rPr>
                <w:szCs w:val="20"/>
                <w:lang w:val="en-GB"/>
              </w:rPr>
            </w:pPr>
            <w:r w:rsidRPr="00272F02">
              <w:rPr>
                <w:szCs w:val="20"/>
                <w:lang w:val="en-GB"/>
              </w:rPr>
              <w:t>H</w:t>
            </w:r>
          </w:p>
        </w:tc>
      </w:tr>
      <w:tr w:rsidR="00DB50C7" w:rsidRPr="00272F02" w14:paraId="498BB5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E9392" w14:textId="77777777" w:rsidR="004C69C6" w:rsidRPr="00272F02" w:rsidRDefault="004C69C6" w:rsidP="001641EC">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701969" w14:textId="6C55FD0E" w:rsidR="004C69C6" w:rsidRPr="00272F02" w:rsidRDefault="00510E4E" w:rsidP="001641EC">
            <w:pPr>
              <w:pStyle w:val="TableCellLeft10pt"/>
              <w:rPr>
                <w:szCs w:val="20"/>
                <w:lang w:val="en-GB"/>
              </w:rPr>
            </w:pPr>
            <w:r w:rsidRPr="00272F02">
              <w:rPr>
                <w:szCs w:val="20"/>
                <w:lang w:val="en-GB"/>
              </w:rPr>
              <w:t>Heading</w:t>
            </w:r>
          </w:p>
        </w:tc>
      </w:tr>
      <w:tr w:rsidR="00DB50C7" w:rsidRPr="00272F02" w14:paraId="5B226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AC85E4" w14:textId="77777777" w:rsidR="004C69C6" w:rsidRPr="00272F02" w:rsidRDefault="004C69C6" w:rsidP="001641EC">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8994614" w14:textId="28EC77A2" w:rsidR="004C69C6" w:rsidRPr="00272F02" w:rsidRDefault="009C51CF" w:rsidP="001641EC">
            <w:pPr>
              <w:pStyle w:val="TableCellLeft10pt"/>
              <w:rPr>
                <w:szCs w:val="20"/>
                <w:lang w:val="en-GB"/>
              </w:rPr>
            </w:pPr>
            <w:r w:rsidRPr="00272F02">
              <w:rPr>
                <w:szCs w:val="20"/>
                <w:lang w:val="en-GB"/>
              </w:rPr>
              <w:t>N/A</w:t>
            </w:r>
          </w:p>
        </w:tc>
      </w:tr>
      <w:tr w:rsidR="00DB50C7" w:rsidRPr="00272F02" w14:paraId="672C0F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705E0" w14:textId="77777777" w:rsidR="004C69C6" w:rsidRPr="00272F02" w:rsidRDefault="004C69C6" w:rsidP="001641EC">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E0955C4" w14:textId="77777777" w:rsidR="004C69C6" w:rsidRPr="00272F02" w:rsidRDefault="004C69C6" w:rsidP="001641EC">
            <w:pPr>
              <w:pStyle w:val="TableCellLeft10pt"/>
              <w:rPr>
                <w:szCs w:val="20"/>
                <w:lang w:val="en-GB"/>
              </w:rPr>
            </w:pPr>
            <w:r w:rsidRPr="00272F02">
              <w:rPr>
                <w:szCs w:val="20"/>
                <w:lang w:val="en-GB"/>
              </w:rPr>
              <w:t xml:space="preserve">Required </w:t>
            </w:r>
          </w:p>
        </w:tc>
      </w:tr>
      <w:tr w:rsidR="00DB50C7" w:rsidRPr="00272F02" w14:paraId="7BB779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D7BC7" w14:textId="77777777" w:rsidR="004C69C6" w:rsidRPr="00272F02" w:rsidRDefault="004C69C6" w:rsidP="001641EC">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D6235D1" w14:textId="4E109327" w:rsidR="004C69C6" w:rsidRPr="00272F02" w:rsidRDefault="00510E4E" w:rsidP="001641EC">
            <w:pPr>
              <w:pStyle w:val="TableCellLeft10pt"/>
              <w:rPr>
                <w:szCs w:val="20"/>
                <w:lang w:val="en-GB"/>
              </w:rPr>
            </w:pPr>
            <w:r w:rsidRPr="00272F02">
              <w:rPr>
                <w:szCs w:val="20"/>
                <w:lang w:val="en-GB"/>
              </w:rPr>
              <w:t>One to two</w:t>
            </w:r>
            <w:r w:rsidR="00EF7297" w:rsidRPr="00272F02">
              <w:rPr>
                <w:szCs w:val="20"/>
                <w:lang w:val="en-GB"/>
              </w:rPr>
              <w:t xml:space="preserve">; One to </w:t>
            </w:r>
            <w:r w:rsidR="007D1CCD">
              <w:rPr>
                <w:szCs w:val="20"/>
                <w:lang w:val="en-GB"/>
              </w:rPr>
              <w:t xml:space="preserve">Sponsor </w:t>
            </w:r>
            <w:r w:rsidR="00EF7297" w:rsidRPr="00272F02">
              <w:rPr>
                <w:szCs w:val="20"/>
                <w:lang w:val="en-GB"/>
              </w:rPr>
              <w:t>Protocol Identifier</w:t>
            </w:r>
          </w:p>
        </w:tc>
      </w:tr>
      <w:tr w:rsidR="00DB50C7" w:rsidRPr="00272F02" w14:paraId="10AB4D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3705" w14:textId="77777777" w:rsidR="004C69C6" w:rsidRPr="00272F02" w:rsidRDefault="004C69C6" w:rsidP="001641E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DD8E5D" w14:textId="2D22B9D8" w:rsidR="004C69C6" w:rsidRPr="00272F02" w:rsidRDefault="00510E4E" w:rsidP="001641EC">
            <w:pPr>
              <w:pStyle w:val="TableCellLeft10pt"/>
              <w:rPr>
                <w:szCs w:val="20"/>
                <w:lang w:val="en-GB"/>
              </w:rPr>
            </w:pPr>
            <w:r w:rsidRPr="00272F02">
              <w:rPr>
                <w:szCs w:val="20"/>
                <w:lang w:val="en-GB"/>
              </w:rPr>
              <w:t>1.1.2</w:t>
            </w:r>
          </w:p>
        </w:tc>
      </w:tr>
      <w:tr w:rsidR="00DB50C7" w:rsidRPr="00272F02" w14:paraId="59D87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4C0065" w14:textId="77777777" w:rsidR="004C69C6" w:rsidRPr="00272F02" w:rsidRDefault="004C69C6" w:rsidP="001641EC">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CB7FFAE" w14:textId="1B4BB6D0" w:rsidR="004C69C6" w:rsidRPr="00272F02" w:rsidRDefault="004C69C6" w:rsidP="001641EC">
            <w:pPr>
              <w:pStyle w:val="TableCellLeft10pt"/>
              <w:rPr>
                <w:szCs w:val="20"/>
                <w:lang w:val="en-GB"/>
              </w:rPr>
            </w:pPr>
            <w:r w:rsidRPr="00272F02">
              <w:rPr>
                <w:szCs w:val="20"/>
                <w:lang w:val="en-GB"/>
              </w:rPr>
              <w:t>Minimum</w:t>
            </w:r>
            <w:r w:rsidR="00403CA1" w:rsidRPr="00272F02">
              <w:rPr>
                <w:szCs w:val="20"/>
                <w:lang w:val="en-GB"/>
              </w:rPr>
              <w:t>:</w:t>
            </w:r>
          </w:p>
        </w:tc>
      </w:tr>
      <w:tr w:rsidR="00DB50C7" w:rsidRPr="00272F02" w14:paraId="3B08B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F9B10" w14:textId="77777777" w:rsidR="004C69C6" w:rsidRPr="00272F02" w:rsidRDefault="004C69C6" w:rsidP="001641EC">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AC92C6" w14:textId="0445964A" w:rsidR="004C69C6" w:rsidRPr="00272F02" w:rsidRDefault="004C69C6" w:rsidP="001641E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510E4E" w:rsidRPr="00272F02">
              <w:rPr>
                <w:szCs w:val="20"/>
                <w:lang w:val="en-GB"/>
              </w:rPr>
              <w:t>No</w:t>
            </w:r>
          </w:p>
          <w:p w14:paraId="4487873A" w14:textId="54C18C0B" w:rsidR="004C69C6" w:rsidRPr="00272F02" w:rsidRDefault="004C69C6" w:rsidP="001641EC">
            <w:pPr>
              <w:pStyle w:val="TableCellLeft10pt"/>
              <w:rPr>
                <w:szCs w:val="20"/>
                <w:lang w:val="en-GB"/>
              </w:rPr>
            </w:pPr>
            <w:r w:rsidRPr="00272F02">
              <w:rPr>
                <w:rStyle w:val="TableCellLeft10ptBoldChar"/>
                <w:szCs w:val="20"/>
              </w:rPr>
              <w:t>Relationship</w:t>
            </w:r>
            <w:r w:rsidRPr="00272F02">
              <w:rPr>
                <w:szCs w:val="20"/>
                <w:lang w:val="en-GB"/>
              </w:rPr>
              <w:t xml:space="preserve">: </w:t>
            </w:r>
            <w:r w:rsidR="00510E4E" w:rsidRPr="00272F02">
              <w:rPr>
                <w:szCs w:val="20"/>
                <w:lang w:val="en-GB"/>
              </w:rPr>
              <w:t>Population Age</w:t>
            </w:r>
            <w:r w:rsidR="00E21DC8" w:rsidRPr="00272F02">
              <w:rPr>
                <w:szCs w:val="20"/>
                <w:lang w:val="en-GB"/>
              </w:rPr>
              <w:t>;</w:t>
            </w:r>
            <w:r w:rsidR="00F74106">
              <w:rPr>
                <w:rFonts w:hint="eastAsia"/>
                <w:szCs w:val="20"/>
                <w:lang w:val="en-GB" w:eastAsia="ja-JP"/>
              </w:rPr>
              <w:t xml:space="preserve"> </w:t>
            </w:r>
            <w:r w:rsidR="007D1CCD">
              <w:rPr>
                <w:szCs w:val="20"/>
                <w:lang w:val="en-GB"/>
              </w:rPr>
              <w:t>Sponsor</w:t>
            </w:r>
            <w:r w:rsidR="00E21DC8" w:rsidRPr="00272F02">
              <w:rPr>
                <w:szCs w:val="20"/>
                <w:lang w:val="en-GB"/>
              </w:rPr>
              <w:t xml:space="preserve"> Protocol Identifier</w:t>
            </w:r>
          </w:p>
          <w:p w14:paraId="1E5B98FC" w14:textId="55624345" w:rsidR="004C69C6" w:rsidRPr="00272F02" w:rsidRDefault="004C69C6" w:rsidP="001641EC">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BCC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83B55" w14:textId="555C79DD" w:rsidR="004C69C6" w:rsidRPr="00272F02" w:rsidRDefault="0021788E" w:rsidP="001641E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D590976" w14:textId="71604292" w:rsidR="004C69C6" w:rsidRPr="00272F02" w:rsidRDefault="00510E4E" w:rsidP="001641EC">
            <w:pPr>
              <w:pStyle w:val="TableCellLeft10pt"/>
              <w:rPr>
                <w:szCs w:val="20"/>
                <w:lang w:val="en-GB"/>
              </w:rPr>
            </w:pPr>
            <w:r w:rsidRPr="00272F02">
              <w:rPr>
                <w:szCs w:val="20"/>
                <w:lang w:val="en-GB"/>
              </w:rPr>
              <w:t>No</w:t>
            </w:r>
          </w:p>
        </w:tc>
      </w:tr>
    </w:tbl>
    <w:p w14:paraId="5FFB90E0" w14:textId="77777777" w:rsidR="004C69C6" w:rsidRPr="00272F02"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80271A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0F1C255" w14:textId="77777777" w:rsidR="004C69C6" w:rsidRPr="00272F02" w:rsidRDefault="004C69C6" w:rsidP="001641EC">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5B9125D" w14:textId="464883C9" w:rsidR="004C69C6" w:rsidRPr="00272F02" w:rsidRDefault="0066732C" w:rsidP="001641EC">
            <w:pPr>
              <w:pStyle w:val="TableCellLeft10pt"/>
              <w:rPr>
                <w:szCs w:val="20"/>
                <w:lang w:val="en-GB"/>
              </w:rPr>
            </w:pPr>
            <w:r w:rsidRPr="00272F02">
              <w:rPr>
                <w:szCs w:val="20"/>
                <w:lang w:val="en-GB"/>
              </w:rPr>
              <w:t>&lt;</w:t>
            </w:r>
            <w:r w:rsidR="00714907">
              <w:rPr>
                <w:szCs w:val="20"/>
                <w:lang w:val="en-GB"/>
              </w:rPr>
              <w:t>Minimum age</w:t>
            </w:r>
            <w:r w:rsidRPr="00272F02">
              <w:rPr>
                <w:szCs w:val="20"/>
                <w:lang w:val="en-GB"/>
              </w:rPr>
              <w:t>&gt;</w:t>
            </w:r>
          </w:p>
        </w:tc>
      </w:tr>
      <w:tr w:rsidR="00DB50C7" w:rsidRPr="00272F02" w14:paraId="66F77F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CF9EEF" w14:textId="77777777" w:rsidR="004C69C6" w:rsidRPr="00272F02" w:rsidRDefault="004C69C6" w:rsidP="001641EC">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1133A8" w14:textId="619DD5C3" w:rsidR="007B5378" w:rsidRPr="00272F02" w:rsidRDefault="007F569D" w:rsidP="001641EC">
            <w:pPr>
              <w:pStyle w:val="TableCellLeft10pt"/>
              <w:rPr>
                <w:szCs w:val="20"/>
                <w:lang w:val="en-GB" w:eastAsia="ja-JP"/>
              </w:rPr>
            </w:pPr>
            <w:r w:rsidRPr="00272F02">
              <w:rPr>
                <w:szCs w:val="20"/>
                <w:lang w:val="en-GB" w:eastAsia="ja-JP"/>
              </w:rPr>
              <w:t>Number</w:t>
            </w:r>
          </w:p>
        </w:tc>
      </w:tr>
      <w:tr w:rsidR="00DB50C7" w:rsidRPr="00272F02" w14:paraId="15A030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D14F4A" w14:textId="7656C114" w:rsidR="004C69C6" w:rsidRPr="00272F02" w:rsidRDefault="004C69C6" w:rsidP="001641EC">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DBAD9C" w14:textId="77777777" w:rsidR="004C69C6" w:rsidRPr="00272F02" w:rsidRDefault="004C69C6" w:rsidP="001641EC">
            <w:pPr>
              <w:pStyle w:val="TableCellLeft10pt"/>
              <w:rPr>
                <w:szCs w:val="20"/>
                <w:lang w:val="en-GB"/>
              </w:rPr>
            </w:pPr>
            <w:r w:rsidRPr="00272F02">
              <w:rPr>
                <w:szCs w:val="20"/>
                <w:lang w:val="en-GB"/>
              </w:rPr>
              <w:t>D</w:t>
            </w:r>
          </w:p>
        </w:tc>
      </w:tr>
      <w:tr w:rsidR="00DB50C7" w:rsidRPr="00272F02" w14:paraId="1413747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D7D47B2" w14:textId="77777777" w:rsidR="004C69C6" w:rsidRPr="00272F02" w:rsidRDefault="004C69C6" w:rsidP="001641EC">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027154" w14:textId="0430192A" w:rsidR="00837062" w:rsidRPr="00272F02" w:rsidRDefault="0066732C" w:rsidP="001641EC">
            <w:pPr>
              <w:pStyle w:val="TableCellLeft10pt"/>
              <w:rPr>
                <w:szCs w:val="20"/>
                <w:lang w:val="en-GB"/>
              </w:rPr>
            </w:pPr>
            <w:r w:rsidRPr="00272F02">
              <w:rPr>
                <w:szCs w:val="20"/>
                <w:lang w:val="en-GB"/>
              </w:rPr>
              <w:t>C49693</w:t>
            </w:r>
          </w:p>
          <w:p w14:paraId="0487D2ED" w14:textId="0DBF269D" w:rsidR="0094277C" w:rsidRPr="00272F02" w:rsidRDefault="0094277C" w:rsidP="001641EC">
            <w:pPr>
              <w:pStyle w:val="TableCellLeft10pt"/>
              <w:rPr>
                <w:szCs w:val="20"/>
                <w:lang w:val="en-GB"/>
              </w:rPr>
            </w:pPr>
            <w:r w:rsidRPr="00272F02">
              <w:rPr>
                <w:szCs w:val="20"/>
                <w:lang w:val="en-GB"/>
              </w:rPr>
              <w:t>For review purpose, see definition of the controlled terminology below</w:t>
            </w:r>
          </w:p>
          <w:p w14:paraId="0A3450FB" w14:textId="7F1E8C8D" w:rsidR="0066732C" w:rsidRPr="00272F02" w:rsidRDefault="0066732C" w:rsidP="001641EC">
            <w:pPr>
              <w:pStyle w:val="TableCellLeft10pt"/>
              <w:rPr>
                <w:szCs w:val="20"/>
                <w:lang w:val="en-GB"/>
              </w:rPr>
            </w:pPr>
            <w:r w:rsidRPr="00272F02">
              <w:rPr>
                <w:szCs w:val="20"/>
                <w:lang w:val="en-GB"/>
              </w:rPr>
              <w:t xml:space="preserve">The anticipated minimum age of the </w:t>
            </w:r>
            <w:r w:rsidR="00B70D25" w:rsidRPr="00272F02">
              <w:rPr>
                <w:szCs w:val="20"/>
                <w:lang w:val="en-GB" w:eastAsia="ja-JP"/>
              </w:rPr>
              <w:t>participants</w:t>
            </w:r>
            <w:r w:rsidR="00B70D25" w:rsidRPr="00272F02">
              <w:rPr>
                <w:szCs w:val="20"/>
                <w:lang w:val="en-GB"/>
              </w:rPr>
              <w:t xml:space="preserve"> </w:t>
            </w:r>
            <w:r w:rsidRPr="00272F02">
              <w:rPr>
                <w:szCs w:val="20"/>
                <w:lang w:val="en-GB"/>
              </w:rPr>
              <w:t>to be entered in a clinical trial.</w:t>
            </w:r>
          </w:p>
        </w:tc>
      </w:tr>
      <w:tr w:rsidR="00DB50C7" w:rsidRPr="00272F02" w14:paraId="5C0FDC6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966E2ED" w14:textId="77777777" w:rsidR="004C69C6" w:rsidRPr="00272F02" w:rsidRDefault="004C69C6" w:rsidP="001641EC">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B1C69B4" w14:textId="66F480B9" w:rsidR="004C69C6" w:rsidRPr="00272F02" w:rsidRDefault="0066732C" w:rsidP="001641EC">
            <w:pPr>
              <w:pStyle w:val="TableCellLeft10pt"/>
              <w:rPr>
                <w:szCs w:val="20"/>
                <w:lang w:val="en-GB"/>
              </w:rPr>
            </w:pPr>
            <w:r w:rsidRPr="00272F02">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272F02" w14:paraId="3173F18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885115" w14:textId="77777777" w:rsidR="004C69C6" w:rsidRPr="00272F02" w:rsidRDefault="004C69C6" w:rsidP="001641EC">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9B8CC2" w14:textId="77777777" w:rsidR="004C69C6" w:rsidRPr="00272F02" w:rsidRDefault="004C69C6" w:rsidP="001641EC">
            <w:pPr>
              <w:pStyle w:val="TableCellLeft10pt"/>
              <w:rPr>
                <w:szCs w:val="20"/>
                <w:lang w:val="en-GB"/>
              </w:rPr>
            </w:pPr>
            <w:r w:rsidRPr="00272F02">
              <w:rPr>
                <w:szCs w:val="20"/>
                <w:lang w:val="en-GB"/>
              </w:rPr>
              <w:t xml:space="preserve">Required </w:t>
            </w:r>
          </w:p>
        </w:tc>
      </w:tr>
      <w:tr w:rsidR="00DB50C7" w:rsidRPr="00272F02" w14:paraId="2CED269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05960B" w14:textId="77777777" w:rsidR="004C69C6" w:rsidRPr="00272F02" w:rsidRDefault="004C69C6" w:rsidP="001641EC">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5A0136" w14:textId="0C5B2BE9" w:rsidR="004C69C6" w:rsidRPr="00272F02" w:rsidRDefault="0066732C" w:rsidP="001641EC">
            <w:pPr>
              <w:pStyle w:val="TableCellLeft10pt"/>
              <w:rPr>
                <w:szCs w:val="20"/>
                <w:lang w:val="en-GB"/>
              </w:rPr>
            </w:pPr>
            <w:r w:rsidRPr="00272F02">
              <w:rPr>
                <w:szCs w:val="20"/>
                <w:lang w:val="en-GB"/>
              </w:rPr>
              <w:t>One to one</w:t>
            </w:r>
          </w:p>
        </w:tc>
      </w:tr>
      <w:tr w:rsidR="00DB50C7" w:rsidRPr="00272F02" w14:paraId="67F3800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0EE74FB" w14:textId="77777777" w:rsidR="004C69C6" w:rsidRPr="00272F02" w:rsidRDefault="004C69C6" w:rsidP="001641EC">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0A79E7" w14:textId="74ECEB11" w:rsidR="004C69C6" w:rsidRPr="00272F02" w:rsidRDefault="0066732C" w:rsidP="001641EC">
            <w:pPr>
              <w:pStyle w:val="TableCellLeft10pt"/>
              <w:rPr>
                <w:szCs w:val="20"/>
                <w:lang w:val="en-GB"/>
              </w:rPr>
            </w:pPr>
            <w:r w:rsidRPr="00272F02">
              <w:rPr>
                <w:szCs w:val="20"/>
                <w:lang w:val="en-GB"/>
              </w:rPr>
              <w:t>1.1.2</w:t>
            </w:r>
          </w:p>
        </w:tc>
      </w:tr>
      <w:tr w:rsidR="00DB50C7" w:rsidRPr="00272F02" w14:paraId="43952E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8A5CEA" w14:textId="77777777" w:rsidR="004C69C6" w:rsidRPr="00272F02" w:rsidRDefault="004C69C6" w:rsidP="001641EC">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A1B4790" w14:textId="76FDF519" w:rsidR="004C69C6" w:rsidRPr="00272F02" w:rsidRDefault="0066732C" w:rsidP="001641EC">
            <w:pPr>
              <w:pStyle w:val="TableCellLeft10pt"/>
              <w:rPr>
                <w:szCs w:val="20"/>
                <w:lang w:val="en-GB"/>
              </w:rPr>
            </w:pPr>
            <w:r w:rsidRPr="00272F02">
              <w:rPr>
                <w:szCs w:val="20"/>
                <w:lang w:val="en-GB"/>
              </w:rPr>
              <w:t>Integer</w:t>
            </w:r>
          </w:p>
        </w:tc>
      </w:tr>
      <w:tr w:rsidR="00DB50C7" w:rsidRPr="00272F02" w14:paraId="054593C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34908F" w14:textId="77777777" w:rsidR="004C69C6" w:rsidRPr="00272F02" w:rsidRDefault="004C69C6" w:rsidP="001641EC">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9A8C79" w14:textId="1ABDCA23" w:rsidR="004C69C6" w:rsidRPr="00272F02" w:rsidRDefault="004C69C6" w:rsidP="001641E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66732C" w:rsidRPr="00272F02">
              <w:rPr>
                <w:szCs w:val="20"/>
                <w:lang w:val="en-GB"/>
              </w:rPr>
              <w:t>es</w:t>
            </w:r>
          </w:p>
          <w:p w14:paraId="680BE595" w14:textId="167C6478" w:rsidR="004C69C6" w:rsidRPr="00272F02" w:rsidRDefault="4817CA86" w:rsidP="4817CA86">
            <w:pPr>
              <w:pStyle w:val="TableCellLeft10pt"/>
              <w:rPr>
                <w:lang w:val="en-GB"/>
              </w:rPr>
            </w:pPr>
            <w:r w:rsidRPr="4817CA86">
              <w:rPr>
                <w:rStyle w:val="TableCellLeft10ptBoldChar"/>
              </w:rPr>
              <w:t>Relationship</w:t>
            </w:r>
            <w:r w:rsidRPr="4817CA86">
              <w:rPr>
                <w:lang w:val="en-GB"/>
              </w:rPr>
              <w:t xml:space="preserve">: population age, Minimum; </w:t>
            </w:r>
            <w:commentRangeStart w:id="79"/>
            <w:commentRangeStart w:id="80"/>
            <w:r w:rsidRPr="4817CA86">
              <w:rPr>
                <w:lang w:val="en-GB"/>
              </w:rPr>
              <w:t>minimum unit of age</w:t>
            </w:r>
            <w:commentRangeEnd w:id="79"/>
            <w:r w:rsidR="004C69C6">
              <w:commentReference w:id="79"/>
            </w:r>
            <w:commentRangeEnd w:id="80"/>
            <w:r w:rsidR="007B6CAF">
              <w:rPr>
                <w:rStyle w:val="CommentReference"/>
                <w:rFonts w:eastAsia="Times New Roman"/>
              </w:rPr>
              <w:commentReference w:id="80"/>
            </w:r>
          </w:p>
          <w:p w14:paraId="2B736710" w14:textId="64BC41E4" w:rsidR="004C69C6" w:rsidRPr="00272F02" w:rsidRDefault="004C69C6" w:rsidP="001641EC">
            <w:pPr>
              <w:pStyle w:val="TableCellLeft10pt"/>
              <w:rPr>
                <w:szCs w:val="20"/>
                <w:lang w:val="en-GB"/>
              </w:rPr>
            </w:pPr>
            <w:r w:rsidRPr="00272F02">
              <w:rPr>
                <w:rStyle w:val="TableCellLeft10ptBoldChar"/>
                <w:szCs w:val="20"/>
              </w:rPr>
              <w:t>Concept</w:t>
            </w:r>
            <w:r w:rsidRPr="00272F02">
              <w:rPr>
                <w:szCs w:val="20"/>
                <w:lang w:val="en-GB"/>
              </w:rPr>
              <w:t>:</w:t>
            </w:r>
            <w:r w:rsidR="0066732C" w:rsidRPr="00272F02">
              <w:rPr>
                <w:szCs w:val="20"/>
                <w:lang w:val="en-GB"/>
              </w:rPr>
              <w:t>C</w:t>
            </w:r>
            <w:r w:rsidR="007F3257" w:rsidRPr="00272F02">
              <w:rPr>
                <w:szCs w:val="20"/>
                <w:lang w:val="en-GB"/>
              </w:rPr>
              <w:t>4</w:t>
            </w:r>
            <w:r w:rsidR="0066732C" w:rsidRPr="00272F02">
              <w:rPr>
                <w:szCs w:val="20"/>
                <w:lang w:val="en-GB"/>
              </w:rPr>
              <w:t>9693</w:t>
            </w:r>
          </w:p>
        </w:tc>
      </w:tr>
      <w:tr w:rsidR="00DB50C7" w:rsidRPr="00272F02" w14:paraId="6B957B0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43E1C8" w14:textId="611CE3EE" w:rsidR="004C69C6" w:rsidRPr="00272F02" w:rsidRDefault="0021788E" w:rsidP="001641EC">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39AC58" w14:textId="0DF90EA9" w:rsidR="004C69C6" w:rsidRPr="00272F02" w:rsidRDefault="0066732C" w:rsidP="001641EC">
            <w:pPr>
              <w:pStyle w:val="TableCellLeft10pt"/>
              <w:rPr>
                <w:szCs w:val="20"/>
                <w:lang w:val="en-GB"/>
              </w:rPr>
            </w:pPr>
            <w:r w:rsidRPr="00272F02">
              <w:rPr>
                <w:szCs w:val="20"/>
                <w:lang w:val="en-GB"/>
              </w:rPr>
              <w:t>No</w:t>
            </w:r>
          </w:p>
        </w:tc>
      </w:tr>
    </w:tbl>
    <w:p w14:paraId="24162443" w14:textId="77777777" w:rsidR="000A3BF9" w:rsidRPr="00272F02" w:rsidRDefault="000A3BF9" w:rsidP="000A3B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BA98EB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79F184" w14:textId="77777777" w:rsidR="000A3BF9" w:rsidRPr="00272F02" w:rsidRDefault="000A3BF9"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32F9E4" w14:textId="4CFB16B8" w:rsidR="000A3BF9" w:rsidRPr="00272F02" w:rsidRDefault="4817CA86" w:rsidP="4817CA86">
            <w:pPr>
              <w:pStyle w:val="TableCellLeft10pt"/>
              <w:rPr>
                <w:lang w:val="en-GB"/>
              </w:rPr>
            </w:pPr>
            <w:r w:rsidRPr="4817CA86">
              <w:rPr>
                <w:lang w:val="en-GB"/>
              </w:rPr>
              <w:t>[units of minimum</w:t>
            </w:r>
            <w:r w:rsidRPr="4817CA86">
              <w:rPr>
                <w:lang w:val="en-GB" w:eastAsia="ja-JP"/>
              </w:rPr>
              <w:t xml:space="preserve"> age]</w:t>
            </w:r>
          </w:p>
        </w:tc>
      </w:tr>
      <w:tr w:rsidR="00DB50C7" w:rsidRPr="00272F02" w14:paraId="7A54863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D52DEB" w14:textId="77777777" w:rsidR="000A3BF9" w:rsidRPr="00272F02" w:rsidRDefault="000A3BF9"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4F5AA0" w14:textId="1DA9F401" w:rsidR="000A3BF9" w:rsidRPr="00272F02" w:rsidRDefault="009D42A3" w:rsidP="002D3425">
            <w:pPr>
              <w:pStyle w:val="TableCellLeft10pt"/>
              <w:rPr>
                <w:szCs w:val="20"/>
                <w:lang w:val="en-GB"/>
              </w:rPr>
            </w:pPr>
            <w:r w:rsidRPr="00272F02">
              <w:rPr>
                <w:szCs w:val="20"/>
                <w:lang w:val="en-GB"/>
              </w:rPr>
              <w:t>Valid Value</w:t>
            </w:r>
          </w:p>
        </w:tc>
      </w:tr>
      <w:tr w:rsidR="00DB50C7" w:rsidRPr="00272F02" w14:paraId="4AF9A1E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ACC604" w14:textId="45EFD2EE" w:rsidR="000A3BF9" w:rsidRPr="00272F02" w:rsidRDefault="000A3BF9"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35548E" w14:textId="6F256909" w:rsidR="000A3BF9" w:rsidRPr="00272F02" w:rsidRDefault="000A3BF9" w:rsidP="002D3425">
            <w:pPr>
              <w:pStyle w:val="TableCellLeft10pt"/>
              <w:rPr>
                <w:szCs w:val="20"/>
                <w:lang w:val="en-GB"/>
              </w:rPr>
            </w:pPr>
            <w:r w:rsidRPr="00272F02">
              <w:rPr>
                <w:szCs w:val="20"/>
                <w:lang w:val="en-GB"/>
              </w:rPr>
              <w:t>V</w:t>
            </w:r>
          </w:p>
        </w:tc>
      </w:tr>
      <w:tr w:rsidR="00DB50C7" w:rsidRPr="00272F02" w14:paraId="301EE53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C4FE59" w14:textId="77777777" w:rsidR="000A3BF9" w:rsidRPr="00272F02" w:rsidRDefault="000A3BF9"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24409" w14:textId="7118EC5E" w:rsidR="00837062" w:rsidRPr="00272F02" w:rsidRDefault="000A3BF9" w:rsidP="002D3425">
            <w:pPr>
              <w:pStyle w:val="TableCellLeft10pt"/>
              <w:rPr>
                <w:szCs w:val="20"/>
                <w:lang w:val="en-GB"/>
              </w:rPr>
            </w:pPr>
            <w:r w:rsidRPr="00272F02">
              <w:rPr>
                <w:szCs w:val="20"/>
                <w:lang w:val="en-GB"/>
              </w:rPr>
              <w:t>C50400</w:t>
            </w:r>
          </w:p>
          <w:p w14:paraId="1978B2A1" w14:textId="6430CB4E"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515E7798" w14:textId="70CD9276" w:rsidR="000A3BF9" w:rsidRPr="00272F02" w:rsidRDefault="000A3BF9" w:rsidP="002D3425">
            <w:pPr>
              <w:pStyle w:val="TableCellLeft10pt"/>
              <w:rPr>
                <w:szCs w:val="20"/>
                <w:lang w:val="en-GB"/>
              </w:rPr>
            </w:pPr>
            <w:r w:rsidRPr="00272F02">
              <w:rPr>
                <w:szCs w:val="20"/>
                <w:lang w:val="en-GB"/>
              </w:rPr>
              <w:t>Those units of time that are routinely used to express the age of a person.</w:t>
            </w:r>
          </w:p>
        </w:tc>
      </w:tr>
      <w:tr w:rsidR="00DB50C7" w:rsidRPr="00272F02" w14:paraId="096E78A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4BAD58" w14:textId="77777777" w:rsidR="000A3BF9" w:rsidRPr="00272F02" w:rsidRDefault="000A3BF9" w:rsidP="000A3BF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45DE4F" w14:textId="57A35EB1" w:rsidR="000A3BF9" w:rsidRPr="00272F02" w:rsidRDefault="000A3BF9" w:rsidP="000A3BF9">
            <w:pPr>
              <w:pStyle w:val="TableCellLeft10pt"/>
              <w:rPr>
                <w:szCs w:val="20"/>
                <w:lang w:val="en-GB"/>
              </w:rPr>
            </w:pPr>
            <w:r w:rsidRPr="00272F02">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272F02" w14:paraId="3DDE1C7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16A31C" w14:textId="77777777" w:rsidR="000A3BF9" w:rsidRPr="00272F02" w:rsidRDefault="000A3BF9" w:rsidP="000A3BF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7C5537" w14:textId="77777777" w:rsidR="000A3BF9" w:rsidRPr="00272F02" w:rsidRDefault="000A3BF9" w:rsidP="000A3BF9">
            <w:pPr>
              <w:pStyle w:val="TableCellLeft10pt"/>
              <w:rPr>
                <w:szCs w:val="20"/>
                <w:lang w:val="en-GB"/>
              </w:rPr>
            </w:pPr>
            <w:r w:rsidRPr="00272F02">
              <w:rPr>
                <w:szCs w:val="20"/>
                <w:lang w:val="en-GB"/>
              </w:rPr>
              <w:t xml:space="preserve">Required </w:t>
            </w:r>
          </w:p>
        </w:tc>
      </w:tr>
      <w:tr w:rsidR="00DB50C7" w:rsidRPr="00272F02" w14:paraId="7328B21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F7A47B" w14:textId="77777777" w:rsidR="000A3BF9" w:rsidRPr="00272F02" w:rsidRDefault="000A3BF9" w:rsidP="000A3BF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36DB796" w14:textId="7CB1A241" w:rsidR="000A3BF9" w:rsidRPr="00272F02" w:rsidRDefault="0037384F" w:rsidP="000A3BF9">
            <w:pPr>
              <w:pStyle w:val="TableCellLeft10pt"/>
              <w:rPr>
                <w:szCs w:val="20"/>
                <w:lang w:val="en-GB"/>
              </w:rPr>
            </w:pPr>
            <w:r w:rsidRPr="00272F02">
              <w:rPr>
                <w:szCs w:val="20"/>
                <w:lang w:val="en-GB" w:eastAsia="ja-JP"/>
              </w:rPr>
              <w:t>One to one</w:t>
            </w:r>
          </w:p>
        </w:tc>
      </w:tr>
      <w:tr w:rsidR="00DB50C7" w:rsidRPr="00272F02" w14:paraId="50C081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45B3FC" w14:textId="77777777" w:rsidR="000A3BF9" w:rsidRPr="00272F02" w:rsidRDefault="000A3BF9" w:rsidP="000A3BF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16C641" w14:textId="520300F2" w:rsidR="000A3BF9" w:rsidRPr="00272F02" w:rsidRDefault="007F569D" w:rsidP="000A3BF9">
            <w:pPr>
              <w:pStyle w:val="TableCellLeft10pt"/>
              <w:rPr>
                <w:szCs w:val="20"/>
                <w:lang w:val="en-GB"/>
              </w:rPr>
            </w:pPr>
            <w:r w:rsidRPr="00272F02">
              <w:rPr>
                <w:szCs w:val="20"/>
                <w:lang w:val="en-GB"/>
              </w:rPr>
              <w:t>1.1.2</w:t>
            </w:r>
          </w:p>
        </w:tc>
      </w:tr>
      <w:tr w:rsidR="00DB50C7" w:rsidRPr="00272F02" w14:paraId="081CEB8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2B8C0F" w14:textId="77777777" w:rsidR="000A3BF9" w:rsidRPr="00272F02" w:rsidRDefault="000A3BF9" w:rsidP="000A3BF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A8CF14" w14:textId="6F7B5F1E" w:rsidR="000A3BF9" w:rsidRPr="00272F02" w:rsidRDefault="00151F24" w:rsidP="000A3BF9">
            <w:pPr>
              <w:pStyle w:val="TableCellLeft10pt"/>
              <w:rPr>
                <w:szCs w:val="20"/>
                <w:lang w:val="en-GB"/>
              </w:rPr>
            </w:pPr>
            <w:r w:rsidRPr="00272F02">
              <w:rPr>
                <w:szCs w:val="20"/>
                <w:lang w:val="en-GB"/>
              </w:rPr>
              <w:t>h</w:t>
            </w:r>
            <w:r w:rsidR="00EB4934" w:rsidRPr="00272F02">
              <w:rPr>
                <w:szCs w:val="20"/>
                <w:lang w:val="en-GB"/>
              </w:rPr>
              <w:t>our</w:t>
            </w:r>
            <w:r w:rsidRPr="00272F02">
              <w:rPr>
                <w:szCs w:val="20"/>
                <w:lang w:val="en-GB"/>
              </w:rPr>
              <w:t xml:space="preserve"> (C25529)</w:t>
            </w:r>
            <w:r w:rsidR="00EB4934" w:rsidRPr="00272F02">
              <w:rPr>
                <w:szCs w:val="20"/>
                <w:lang w:val="en-GB"/>
              </w:rPr>
              <w:t>, day</w:t>
            </w:r>
            <w:r w:rsidRPr="00272F02">
              <w:rPr>
                <w:szCs w:val="20"/>
                <w:lang w:val="en-GB"/>
              </w:rPr>
              <w:t xml:space="preserve"> (C25301)</w:t>
            </w:r>
            <w:r w:rsidR="00EB4934" w:rsidRPr="00272F02">
              <w:rPr>
                <w:szCs w:val="20"/>
                <w:lang w:val="en-GB"/>
              </w:rPr>
              <w:t xml:space="preserve">, </w:t>
            </w:r>
            <w:r w:rsidRPr="00272F02">
              <w:rPr>
                <w:szCs w:val="20"/>
                <w:lang w:val="en-GB"/>
              </w:rPr>
              <w:t>w</w:t>
            </w:r>
            <w:r w:rsidR="00EB4934" w:rsidRPr="00272F02">
              <w:rPr>
                <w:szCs w:val="20"/>
                <w:lang w:val="en-GB"/>
              </w:rPr>
              <w:t>eeks</w:t>
            </w:r>
            <w:r w:rsidRPr="00272F02">
              <w:rPr>
                <w:szCs w:val="20"/>
                <w:lang w:val="en-GB"/>
              </w:rPr>
              <w:t xml:space="preserve"> (C29844)</w:t>
            </w:r>
            <w:r w:rsidR="00EB4934" w:rsidRPr="00272F02">
              <w:rPr>
                <w:szCs w:val="20"/>
                <w:lang w:val="en-GB"/>
              </w:rPr>
              <w:t>, months</w:t>
            </w:r>
            <w:r w:rsidRPr="00272F02">
              <w:rPr>
                <w:szCs w:val="20"/>
                <w:lang w:val="en-GB"/>
              </w:rPr>
              <w:t xml:space="preserve"> (C29846)</w:t>
            </w:r>
            <w:r w:rsidR="00EB4934" w:rsidRPr="00272F02">
              <w:rPr>
                <w:szCs w:val="20"/>
                <w:lang w:val="en-GB"/>
              </w:rPr>
              <w:t>, years</w:t>
            </w:r>
            <w:r w:rsidRPr="00272F02">
              <w:rPr>
                <w:szCs w:val="20"/>
                <w:lang w:val="en-GB"/>
              </w:rPr>
              <w:t xml:space="preserve"> (C29848)</w:t>
            </w:r>
          </w:p>
        </w:tc>
      </w:tr>
      <w:tr w:rsidR="00DB50C7" w:rsidRPr="00272F02" w14:paraId="44BA4DB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83D1BC" w14:textId="77777777" w:rsidR="000A3BF9" w:rsidRPr="00272F02" w:rsidRDefault="000A3BF9" w:rsidP="000A3BF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120EA2" w14:textId="77777777" w:rsidR="000A3BF9" w:rsidRPr="00272F02" w:rsidRDefault="000A3BF9" w:rsidP="000A3BF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3C847EC" w14:textId="44234606" w:rsidR="000A3BF9" w:rsidRPr="00272F02" w:rsidRDefault="000A3BF9" w:rsidP="000A3BF9">
            <w:pPr>
              <w:pStyle w:val="TableCellLeft10pt"/>
              <w:rPr>
                <w:szCs w:val="20"/>
                <w:lang w:val="en-GB"/>
              </w:rPr>
            </w:pPr>
            <w:r w:rsidRPr="00272F02">
              <w:rPr>
                <w:rStyle w:val="TableCellLeft10ptBoldChar"/>
                <w:szCs w:val="20"/>
              </w:rPr>
              <w:t>Relationship</w:t>
            </w:r>
            <w:r w:rsidRPr="00272F02">
              <w:rPr>
                <w:szCs w:val="20"/>
                <w:lang w:val="en-GB"/>
              </w:rPr>
              <w:t>: Population age; Minimum,</w:t>
            </w:r>
            <w:r w:rsidR="0014449B" w:rsidRPr="00272F02">
              <w:rPr>
                <w:szCs w:val="20"/>
                <w:lang w:val="en-GB" w:eastAsia="ja-JP"/>
              </w:rPr>
              <w:t xml:space="preserve"> </w:t>
            </w:r>
            <w:r w:rsidRPr="00272F02">
              <w:rPr>
                <w:szCs w:val="20"/>
                <w:lang w:val="en-GB"/>
              </w:rPr>
              <w:t>N</w:t>
            </w:r>
            <w:r w:rsidR="005222C1">
              <w:rPr>
                <w:szCs w:val="20"/>
                <w:lang w:val="en-GB"/>
              </w:rPr>
              <w:t>u</w:t>
            </w:r>
            <w:r w:rsidRPr="00272F02">
              <w:rPr>
                <w:szCs w:val="20"/>
                <w:lang w:val="en-GB"/>
              </w:rPr>
              <w:t>meric Minimum</w:t>
            </w:r>
          </w:p>
          <w:p w14:paraId="457C183A" w14:textId="66059AE6" w:rsidR="000A3BF9" w:rsidRPr="00272F02" w:rsidRDefault="000A3BF9" w:rsidP="000A3BF9">
            <w:pPr>
              <w:pStyle w:val="TableCellLeft10pt"/>
              <w:rPr>
                <w:szCs w:val="20"/>
                <w:lang w:val="en-GB"/>
              </w:rPr>
            </w:pPr>
            <w:r w:rsidRPr="00272F02">
              <w:rPr>
                <w:rStyle w:val="TableCellLeft10ptBoldChar"/>
                <w:szCs w:val="20"/>
              </w:rPr>
              <w:t>Concept</w:t>
            </w:r>
            <w:r w:rsidRPr="00272F02">
              <w:rPr>
                <w:szCs w:val="20"/>
                <w:lang w:val="en-GB"/>
              </w:rPr>
              <w:t>: C50400</w:t>
            </w:r>
          </w:p>
        </w:tc>
      </w:tr>
      <w:tr w:rsidR="00DB50C7" w:rsidRPr="00272F02" w14:paraId="1F0EAF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43A3B2" w14:textId="23CE5A05" w:rsidR="000A3BF9" w:rsidRPr="00272F02" w:rsidRDefault="0021788E" w:rsidP="000A3BF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FEBAB12" w14:textId="525FFB24" w:rsidR="000A3BF9" w:rsidRPr="00272F02" w:rsidRDefault="00715702" w:rsidP="000A3BF9">
            <w:pPr>
              <w:pStyle w:val="TableCellLeft10pt"/>
              <w:rPr>
                <w:szCs w:val="20"/>
                <w:lang w:val="en-GB"/>
              </w:rPr>
            </w:pPr>
            <w:r w:rsidRPr="00272F02">
              <w:rPr>
                <w:szCs w:val="20"/>
                <w:lang w:val="en-GB"/>
              </w:rPr>
              <w:t>No</w:t>
            </w:r>
          </w:p>
        </w:tc>
      </w:tr>
    </w:tbl>
    <w:p w14:paraId="46575E09" w14:textId="77777777" w:rsidR="00151F24" w:rsidRPr="00272F02" w:rsidRDefault="00151F24" w:rsidP="000A3BF9">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272F02" w14:paraId="4EE7F14C" w14:textId="77777777" w:rsidTr="00910BB6">
        <w:trPr>
          <w:trHeight w:val="144"/>
        </w:trPr>
        <w:tc>
          <w:tcPr>
            <w:tcW w:w="575" w:type="pct"/>
            <w:shd w:val="clear" w:color="auto" w:fill="FFFFCC"/>
            <w:hideMark/>
          </w:tcPr>
          <w:p w14:paraId="2C54ADBB" w14:textId="77777777" w:rsidR="00151F24" w:rsidRPr="00272F02" w:rsidRDefault="00151F24" w:rsidP="00C824A4">
            <w:pPr>
              <w:rPr>
                <w:b/>
                <w:bCs/>
                <w:sz w:val="20"/>
                <w:szCs w:val="20"/>
              </w:rPr>
            </w:pPr>
            <w:r w:rsidRPr="00272F02">
              <w:rPr>
                <w:b/>
                <w:bCs/>
                <w:sz w:val="20"/>
                <w:szCs w:val="20"/>
              </w:rPr>
              <w:t>NCI C-Code</w:t>
            </w:r>
          </w:p>
        </w:tc>
        <w:tc>
          <w:tcPr>
            <w:tcW w:w="1034" w:type="pct"/>
            <w:shd w:val="clear" w:color="auto" w:fill="FFFFCC"/>
            <w:hideMark/>
          </w:tcPr>
          <w:p w14:paraId="4799A90A" w14:textId="77777777" w:rsidR="00151F24" w:rsidRPr="00272F02" w:rsidRDefault="00151F24" w:rsidP="00C824A4">
            <w:pPr>
              <w:rPr>
                <w:b/>
                <w:bCs/>
                <w:sz w:val="20"/>
                <w:szCs w:val="20"/>
              </w:rPr>
            </w:pPr>
            <w:r w:rsidRPr="00272F02">
              <w:rPr>
                <w:b/>
                <w:bCs/>
                <w:sz w:val="20"/>
                <w:szCs w:val="20"/>
              </w:rPr>
              <w:t>M11 Preferred Term</w:t>
            </w:r>
          </w:p>
        </w:tc>
        <w:tc>
          <w:tcPr>
            <w:tcW w:w="3392" w:type="pct"/>
            <w:shd w:val="clear" w:color="auto" w:fill="FFFFCC"/>
            <w:hideMark/>
          </w:tcPr>
          <w:p w14:paraId="6CF6B0C2" w14:textId="77777777" w:rsidR="00151F24" w:rsidRPr="00272F02" w:rsidRDefault="00151F24" w:rsidP="00C824A4">
            <w:pPr>
              <w:rPr>
                <w:b/>
                <w:bCs/>
                <w:sz w:val="20"/>
                <w:szCs w:val="20"/>
              </w:rPr>
            </w:pPr>
            <w:r w:rsidRPr="00272F02">
              <w:rPr>
                <w:b/>
                <w:bCs/>
                <w:sz w:val="20"/>
                <w:szCs w:val="20"/>
              </w:rPr>
              <w:t>Draft Definition</w:t>
            </w:r>
          </w:p>
        </w:tc>
      </w:tr>
      <w:tr w:rsidR="00DB50C7" w:rsidRPr="00272F02" w14:paraId="631BA359" w14:textId="77777777" w:rsidTr="00910BB6">
        <w:trPr>
          <w:trHeight w:val="144"/>
        </w:trPr>
        <w:tc>
          <w:tcPr>
            <w:tcW w:w="575" w:type="pct"/>
            <w:shd w:val="clear" w:color="auto" w:fill="EAEDF1" w:themeFill="text2" w:themeFillTint="1A"/>
            <w:hideMark/>
          </w:tcPr>
          <w:p w14:paraId="3320BCF6" w14:textId="77777777" w:rsidR="00151F24" w:rsidRPr="00272F02" w:rsidRDefault="00151F24" w:rsidP="00C824A4">
            <w:pPr>
              <w:rPr>
                <w:sz w:val="20"/>
                <w:szCs w:val="20"/>
              </w:rPr>
            </w:pPr>
            <w:r w:rsidRPr="00272F02">
              <w:rPr>
                <w:sz w:val="20"/>
                <w:szCs w:val="20"/>
              </w:rPr>
              <w:t>CNEW</w:t>
            </w:r>
          </w:p>
        </w:tc>
        <w:tc>
          <w:tcPr>
            <w:tcW w:w="1034" w:type="pct"/>
            <w:shd w:val="clear" w:color="auto" w:fill="EAEDF1" w:themeFill="text2" w:themeFillTint="1A"/>
            <w:hideMark/>
          </w:tcPr>
          <w:p w14:paraId="09FE06BB" w14:textId="77777777" w:rsidR="00151F24" w:rsidRPr="00272F02" w:rsidRDefault="00151F24" w:rsidP="00C824A4">
            <w:pPr>
              <w:rPr>
                <w:sz w:val="20"/>
                <w:szCs w:val="20"/>
              </w:rPr>
            </w:pPr>
            <w:r w:rsidRPr="00272F02">
              <w:rPr>
                <w:sz w:val="20"/>
                <w:szCs w:val="20"/>
              </w:rPr>
              <w:t>ICH M11 Units of Time</w:t>
            </w:r>
          </w:p>
        </w:tc>
        <w:tc>
          <w:tcPr>
            <w:tcW w:w="3392" w:type="pct"/>
            <w:shd w:val="clear" w:color="auto" w:fill="EAEDF1" w:themeFill="text2" w:themeFillTint="1A"/>
            <w:hideMark/>
          </w:tcPr>
          <w:p w14:paraId="7154F3D8" w14:textId="77777777" w:rsidR="00151F24" w:rsidRPr="00272F02" w:rsidRDefault="00151F24" w:rsidP="00C824A4">
            <w:pPr>
              <w:rPr>
                <w:sz w:val="20"/>
                <w:szCs w:val="20"/>
              </w:rPr>
            </w:pPr>
            <w:r w:rsidRPr="00272F02">
              <w:rPr>
                <w:sz w:val="20"/>
                <w:szCs w:val="20"/>
              </w:rPr>
              <w:t>A terminology value set relevant to units of time within the ICH M11 Protocol model.</w:t>
            </w:r>
          </w:p>
        </w:tc>
      </w:tr>
      <w:tr w:rsidR="00DB50C7" w:rsidRPr="00272F02" w14:paraId="0794AFAF" w14:textId="77777777" w:rsidTr="00910BB6">
        <w:trPr>
          <w:trHeight w:val="144"/>
        </w:trPr>
        <w:tc>
          <w:tcPr>
            <w:tcW w:w="575" w:type="pct"/>
            <w:hideMark/>
          </w:tcPr>
          <w:p w14:paraId="36566D2B" w14:textId="77777777" w:rsidR="00151F24" w:rsidRPr="00272F02" w:rsidRDefault="00151F24" w:rsidP="00C824A4">
            <w:pPr>
              <w:rPr>
                <w:sz w:val="20"/>
                <w:szCs w:val="20"/>
              </w:rPr>
            </w:pPr>
            <w:r w:rsidRPr="00272F02">
              <w:rPr>
                <w:sz w:val="20"/>
                <w:szCs w:val="20"/>
              </w:rPr>
              <w:t>C25301</w:t>
            </w:r>
          </w:p>
        </w:tc>
        <w:tc>
          <w:tcPr>
            <w:tcW w:w="1034" w:type="pct"/>
            <w:hideMark/>
          </w:tcPr>
          <w:p w14:paraId="2CA6CA50" w14:textId="77777777" w:rsidR="00151F24" w:rsidRPr="00272F02" w:rsidRDefault="00151F24" w:rsidP="00C824A4">
            <w:pPr>
              <w:rPr>
                <w:sz w:val="20"/>
                <w:szCs w:val="20"/>
              </w:rPr>
            </w:pPr>
            <w:r w:rsidRPr="00272F02">
              <w:rPr>
                <w:sz w:val="20"/>
                <w:szCs w:val="20"/>
              </w:rPr>
              <w:t>DAYS</w:t>
            </w:r>
          </w:p>
        </w:tc>
        <w:tc>
          <w:tcPr>
            <w:tcW w:w="3392" w:type="pct"/>
            <w:hideMark/>
          </w:tcPr>
          <w:p w14:paraId="15AC21AD" w14:textId="77777777" w:rsidR="00151F24" w:rsidRPr="00272F02" w:rsidRDefault="00151F24" w:rsidP="00C824A4">
            <w:pPr>
              <w:rPr>
                <w:sz w:val="20"/>
                <w:szCs w:val="20"/>
              </w:rPr>
            </w:pPr>
            <w:r w:rsidRPr="00272F02">
              <w:rPr>
                <w:sz w:val="20"/>
                <w:szCs w:val="20"/>
              </w:rPr>
              <w:t>A unit of measurement of time equal to 24 hours.</w:t>
            </w:r>
          </w:p>
        </w:tc>
      </w:tr>
      <w:tr w:rsidR="00DB50C7" w:rsidRPr="00272F02" w14:paraId="0FC9019C" w14:textId="77777777" w:rsidTr="00910BB6">
        <w:trPr>
          <w:trHeight w:val="144"/>
        </w:trPr>
        <w:tc>
          <w:tcPr>
            <w:tcW w:w="575" w:type="pct"/>
            <w:hideMark/>
          </w:tcPr>
          <w:p w14:paraId="6E248B23" w14:textId="77777777" w:rsidR="00151F24" w:rsidRPr="00272F02" w:rsidRDefault="00151F24" w:rsidP="00C824A4">
            <w:pPr>
              <w:rPr>
                <w:sz w:val="20"/>
                <w:szCs w:val="20"/>
              </w:rPr>
            </w:pPr>
            <w:r w:rsidRPr="00272F02">
              <w:rPr>
                <w:sz w:val="20"/>
                <w:szCs w:val="20"/>
              </w:rPr>
              <w:t>C25529</w:t>
            </w:r>
          </w:p>
        </w:tc>
        <w:tc>
          <w:tcPr>
            <w:tcW w:w="1034" w:type="pct"/>
            <w:hideMark/>
          </w:tcPr>
          <w:p w14:paraId="0AFAB142" w14:textId="77777777" w:rsidR="00151F24" w:rsidRPr="00272F02" w:rsidRDefault="00151F24" w:rsidP="00C824A4">
            <w:pPr>
              <w:rPr>
                <w:sz w:val="20"/>
                <w:szCs w:val="20"/>
              </w:rPr>
            </w:pPr>
            <w:r w:rsidRPr="00272F02">
              <w:rPr>
                <w:sz w:val="20"/>
                <w:szCs w:val="20"/>
              </w:rPr>
              <w:t>HOURS</w:t>
            </w:r>
          </w:p>
        </w:tc>
        <w:tc>
          <w:tcPr>
            <w:tcW w:w="3392" w:type="pct"/>
            <w:hideMark/>
          </w:tcPr>
          <w:p w14:paraId="4E6EE80C" w14:textId="77777777" w:rsidR="00151F24" w:rsidRPr="00272F02" w:rsidRDefault="00151F24" w:rsidP="00C824A4">
            <w:pPr>
              <w:rPr>
                <w:sz w:val="20"/>
                <w:szCs w:val="20"/>
              </w:rPr>
            </w:pPr>
            <w:r w:rsidRPr="00272F02">
              <w:rPr>
                <w:sz w:val="20"/>
                <w:szCs w:val="20"/>
              </w:rPr>
              <w:t>A unit of measurement of time equal to 60 minutes.</w:t>
            </w:r>
          </w:p>
        </w:tc>
      </w:tr>
      <w:tr w:rsidR="00DB50C7" w:rsidRPr="00272F02" w14:paraId="37CF2FE8" w14:textId="77777777" w:rsidTr="00910BB6">
        <w:trPr>
          <w:trHeight w:val="144"/>
        </w:trPr>
        <w:tc>
          <w:tcPr>
            <w:tcW w:w="575" w:type="pct"/>
            <w:hideMark/>
          </w:tcPr>
          <w:p w14:paraId="2D4F6AB5" w14:textId="77777777" w:rsidR="00151F24" w:rsidRPr="00272F02" w:rsidRDefault="00151F24" w:rsidP="00C824A4">
            <w:pPr>
              <w:rPr>
                <w:sz w:val="20"/>
                <w:szCs w:val="20"/>
              </w:rPr>
            </w:pPr>
            <w:r w:rsidRPr="00272F02">
              <w:rPr>
                <w:sz w:val="20"/>
                <w:szCs w:val="20"/>
              </w:rPr>
              <w:t>C29846</w:t>
            </w:r>
          </w:p>
        </w:tc>
        <w:tc>
          <w:tcPr>
            <w:tcW w:w="1034" w:type="pct"/>
            <w:hideMark/>
          </w:tcPr>
          <w:p w14:paraId="5ABD5B99" w14:textId="77777777" w:rsidR="00151F24" w:rsidRPr="00272F02" w:rsidRDefault="00151F24" w:rsidP="00C824A4">
            <w:pPr>
              <w:rPr>
                <w:sz w:val="20"/>
                <w:szCs w:val="20"/>
              </w:rPr>
            </w:pPr>
            <w:r w:rsidRPr="00272F02">
              <w:rPr>
                <w:sz w:val="20"/>
                <w:szCs w:val="20"/>
              </w:rPr>
              <w:t>MONTHS</w:t>
            </w:r>
          </w:p>
        </w:tc>
        <w:tc>
          <w:tcPr>
            <w:tcW w:w="3392" w:type="pct"/>
            <w:hideMark/>
          </w:tcPr>
          <w:p w14:paraId="2D6FDF1D" w14:textId="58482A57" w:rsidR="00151F24" w:rsidRPr="00272F02" w:rsidRDefault="00151F24" w:rsidP="00C824A4">
            <w:pPr>
              <w:rPr>
                <w:sz w:val="20"/>
                <w:szCs w:val="20"/>
              </w:rPr>
            </w:pPr>
            <w:r w:rsidRPr="00272F02">
              <w:rPr>
                <w:sz w:val="20"/>
                <w:szCs w:val="20"/>
              </w:rPr>
              <w:t>One of the 12 divisions of a year as determined by a calendar. It corresponds to the unit of time of approximately to one cycle of the moon's phases, about 30 days or 4 weeks.</w:t>
            </w:r>
          </w:p>
        </w:tc>
      </w:tr>
      <w:tr w:rsidR="00DB50C7" w:rsidRPr="00272F02" w14:paraId="071B1824" w14:textId="77777777" w:rsidTr="00910BB6">
        <w:trPr>
          <w:trHeight w:val="144"/>
        </w:trPr>
        <w:tc>
          <w:tcPr>
            <w:tcW w:w="575" w:type="pct"/>
            <w:hideMark/>
          </w:tcPr>
          <w:p w14:paraId="226D9EFD" w14:textId="77777777" w:rsidR="00151F24" w:rsidRPr="00272F02" w:rsidRDefault="00151F24" w:rsidP="00C824A4">
            <w:pPr>
              <w:rPr>
                <w:sz w:val="20"/>
                <w:szCs w:val="20"/>
              </w:rPr>
            </w:pPr>
            <w:r w:rsidRPr="00272F02">
              <w:rPr>
                <w:sz w:val="20"/>
                <w:szCs w:val="20"/>
              </w:rPr>
              <w:t>C29844</w:t>
            </w:r>
          </w:p>
        </w:tc>
        <w:tc>
          <w:tcPr>
            <w:tcW w:w="1034" w:type="pct"/>
            <w:hideMark/>
          </w:tcPr>
          <w:p w14:paraId="6279233B" w14:textId="77777777" w:rsidR="00151F24" w:rsidRPr="00272F02" w:rsidRDefault="00151F24" w:rsidP="00C824A4">
            <w:pPr>
              <w:rPr>
                <w:sz w:val="20"/>
                <w:szCs w:val="20"/>
              </w:rPr>
            </w:pPr>
            <w:r w:rsidRPr="00272F02">
              <w:rPr>
                <w:sz w:val="20"/>
                <w:szCs w:val="20"/>
              </w:rPr>
              <w:t>WEEKS</w:t>
            </w:r>
          </w:p>
        </w:tc>
        <w:tc>
          <w:tcPr>
            <w:tcW w:w="3392" w:type="pct"/>
            <w:hideMark/>
          </w:tcPr>
          <w:p w14:paraId="5C4967AC" w14:textId="638D310E" w:rsidR="00151F24" w:rsidRPr="00272F02" w:rsidRDefault="00151F24" w:rsidP="00C824A4">
            <w:pPr>
              <w:rPr>
                <w:sz w:val="20"/>
                <w:szCs w:val="20"/>
              </w:rPr>
            </w:pPr>
            <w:r w:rsidRPr="00272F02">
              <w:rPr>
                <w:sz w:val="20"/>
                <w:szCs w:val="20"/>
              </w:rPr>
              <w:t>Any period of seven consecutive days.</w:t>
            </w:r>
          </w:p>
        </w:tc>
      </w:tr>
      <w:tr w:rsidR="00DB50C7" w:rsidRPr="00272F02" w14:paraId="1846CE8F" w14:textId="77777777" w:rsidTr="00910BB6">
        <w:trPr>
          <w:trHeight w:val="144"/>
        </w:trPr>
        <w:tc>
          <w:tcPr>
            <w:tcW w:w="575" w:type="pct"/>
            <w:hideMark/>
          </w:tcPr>
          <w:p w14:paraId="3579CAB6" w14:textId="77777777" w:rsidR="00151F24" w:rsidRPr="00272F02" w:rsidRDefault="00151F24" w:rsidP="00C824A4">
            <w:pPr>
              <w:rPr>
                <w:sz w:val="20"/>
                <w:szCs w:val="20"/>
              </w:rPr>
            </w:pPr>
            <w:r w:rsidRPr="00272F02">
              <w:rPr>
                <w:sz w:val="20"/>
                <w:szCs w:val="20"/>
              </w:rPr>
              <w:t>C29848</w:t>
            </w:r>
          </w:p>
        </w:tc>
        <w:tc>
          <w:tcPr>
            <w:tcW w:w="1034" w:type="pct"/>
            <w:hideMark/>
          </w:tcPr>
          <w:p w14:paraId="1C627359" w14:textId="77777777" w:rsidR="00151F24" w:rsidRPr="00272F02" w:rsidRDefault="00151F24" w:rsidP="00C824A4">
            <w:pPr>
              <w:rPr>
                <w:sz w:val="20"/>
                <w:szCs w:val="20"/>
              </w:rPr>
            </w:pPr>
            <w:r w:rsidRPr="00272F02">
              <w:rPr>
                <w:sz w:val="20"/>
                <w:szCs w:val="20"/>
              </w:rPr>
              <w:t>YEARS</w:t>
            </w:r>
          </w:p>
        </w:tc>
        <w:tc>
          <w:tcPr>
            <w:tcW w:w="3392" w:type="pct"/>
            <w:hideMark/>
          </w:tcPr>
          <w:p w14:paraId="07EFDEE6" w14:textId="3A9FE40B" w:rsidR="00151F24" w:rsidRPr="00272F02" w:rsidRDefault="00151F24" w:rsidP="00C824A4">
            <w:pPr>
              <w:rPr>
                <w:sz w:val="20"/>
                <w:szCs w:val="20"/>
              </w:rPr>
            </w:pPr>
            <w:r w:rsidRPr="00272F02">
              <w:rPr>
                <w:sz w:val="20"/>
                <w:szCs w:val="20"/>
              </w:rPr>
              <w:t>The period of time that it takes for Earth to make a complete revolution around the sun, approximately 365 days; a specific one year period.</w:t>
            </w:r>
          </w:p>
        </w:tc>
      </w:tr>
    </w:tbl>
    <w:p w14:paraId="5ADAC12D" w14:textId="77777777" w:rsidR="004C2DA9" w:rsidRPr="00272F02"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5D7F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31BC62" w14:textId="77777777" w:rsidR="004C2DA9" w:rsidRPr="00272F02" w:rsidRDefault="004C2DA9"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14B7B2" w14:textId="3174A1F0" w:rsidR="004C2DA9" w:rsidRPr="00272F02" w:rsidRDefault="004C2DA9" w:rsidP="002D3425">
            <w:pPr>
              <w:pStyle w:val="TableCellLeft10pt"/>
              <w:rPr>
                <w:szCs w:val="20"/>
                <w:lang w:val="en-GB"/>
              </w:rPr>
            </w:pPr>
            <w:r w:rsidRPr="00272F02">
              <w:rPr>
                <w:szCs w:val="20"/>
                <w:lang w:val="en-GB"/>
              </w:rPr>
              <w:t>Maximum</w:t>
            </w:r>
          </w:p>
        </w:tc>
      </w:tr>
      <w:tr w:rsidR="00DB50C7" w:rsidRPr="00272F02" w14:paraId="7A6909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900" w14:textId="77777777" w:rsidR="004C2DA9" w:rsidRPr="00272F02" w:rsidRDefault="004C2DA9"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204E50" w14:textId="77777777" w:rsidR="004C2DA9" w:rsidRPr="00272F02" w:rsidRDefault="004C2DA9" w:rsidP="002D3425">
            <w:pPr>
              <w:pStyle w:val="TableCellLeft10pt"/>
              <w:rPr>
                <w:szCs w:val="20"/>
                <w:lang w:val="en-GB"/>
              </w:rPr>
            </w:pPr>
            <w:r w:rsidRPr="00272F02">
              <w:rPr>
                <w:szCs w:val="20"/>
                <w:lang w:val="en-GB"/>
              </w:rPr>
              <w:t>Text</w:t>
            </w:r>
          </w:p>
        </w:tc>
      </w:tr>
      <w:tr w:rsidR="00DB50C7" w:rsidRPr="00272F02" w14:paraId="23B744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9CC8C3" w14:textId="5313C3C0" w:rsidR="004C2DA9" w:rsidRPr="00272F02" w:rsidRDefault="004C2DA9"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CEB309" w14:textId="77777777" w:rsidR="004C2DA9" w:rsidRPr="00272F02" w:rsidRDefault="004C2DA9" w:rsidP="002D3425">
            <w:pPr>
              <w:pStyle w:val="TableCellLeft10pt"/>
              <w:rPr>
                <w:szCs w:val="20"/>
                <w:lang w:val="en-GB"/>
              </w:rPr>
            </w:pPr>
            <w:r w:rsidRPr="00272F02">
              <w:rPr>
                <w:szCs w:val="20"/>
                <w:lang w:val="en-GB"/>
              </w:rPr>
              <w:t>H</w:t>
            </w:r>
          </w:p>
        </w:tc>
      </w:tr>
      <w:tr w:rsidR="00DB50C7" w:rsidRPr="00272F02" w14:paraId="19E0E9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B64A5" w14:textId="77777777" w:rsidR="004C2DA9" w:rsidRPr="00272F02" w:rsidRDefault="004C2DA9"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10DC51" w14:textId="77777777" w:rsidR="004C2DA9" w:rsidRPr="00272F02" w:rsidRDefault="004C2DA9" w:rsidP="002D3425">
            <w:pPr>
              <w:pStyle w:val="TableCellLeft10pt"/>
              <w:rPr>
                <w:szCs w:val="20"/>
                <w:lang w:val="en-GB"/>
              </w:rPr>
            </w:pPr>
            <w:r w:rsidRPr="00272F02">
              <w:rPr>
                <w:szCs w:val="20"/>
                <w:lang w:val="en-GB"/>
              </w:rPr>
              <w:t>Heading</w:t>
            </w:r>
          </w:p>
        </w:tc>
      </w:tr>
      <w:tr w:rsidR="00DB50C7" w:rsidRPr="00272F02" w14:paraId="7A4249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5BE7A2" w14:textId="77777777" w:rsidR="004C2DA9" w:rsidRPr="00272F02" w:rsidRDefault="004C2DA9"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4D2137C" w14:textId="252E762C" w:rsidR="004C2DA9" w:rsidRPr="00272F02" w:rsidRDefault="009C51CF" w:rsidP="002D3425">
            <w:pPr>
              <w:pStyle w:val="TableCellLeft10pt"/>
              <w:rPr>
                <w:szCs w:val="20"/>
                <w:lang w:val="en-GB"/>
              </w:rPr>
            </w:pPr>
            <w:r w:rsidRPr="00272F02">
              <w:rPr>
                <w:szCs w:val="20"/>
                <w:lang w:val="en-GB"/>
              </w:rPr>
              <w:t>N/A</w:t>
            </w:r>
          </w:p>
        </w:tc>
      </w:tr>
      <w:tr w:rsidR="00DB50C7" w:rsidRPr="00272F02" w14:paraId="5A7E6F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B6C79" w14:textId="77777777" w:rsidR="004C2DA9" w:rsidRPr="00272F02" w:rsidRDefault="004C2DA9"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D5338" w14:textId="77777777" w:rsidR="004C2DA9" w:rsidRPr="00272F02" w:rsidRDefault="004C2DA9" w:rsidP="002D3425">
            <w:pPr>
              <w:pStyle w:val="TableCellLeft10pt"/>
              <w:rPr>
                <w:szCs w:val="20"/>
                <w:lang w:val="en-GB"/>
              </w:rPr>
            </w:pPr>
            <w:r w:rsidRPr="00272F02">
              <w:rPr>
                <w:szCs w:val="20"/>
                <w:lang w:val="en-GB"/>
              </w:rPr>
              <w:t xml:space="preserve">Required </w:t>
            </w:r>
          </w:p>
        </w:tc>
      </w:tr>
      <w:tr w:rsidR="00DB50C7" w:rsidRPr="00272F02" w14:paraId="3745D9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65C07" w14:textId="77777777" w:rsidR="004C2DA9" w:rsidRPr="00272F02" w:rsidRDefault="004C2DA9"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0855CCD" w14:textId="69E8883F" w:rsidR="004C2DA9" w:rsidRPr="00272F02" w:rsidRDefault="004C2DA9" w:rsidP="002D3425">
            <w:pPr>
              <w:pStyle w:val="TableCellLeft10pt"/>
              <w:rPr>
                <w:szCs w:val="20"/>
                <w:lang w:val="en-GB"/>
              </w:rPr>
            </w:pPr>
            <w:r w:rsidRPr="00272F02">
              <w:rPr>
                <w:szCs w:val="20"/>
                <w:lang w:val="en-GB"/>
              </w:rPr>
              <w:t>One to two</w:t>
            </w:r>
            <w:r w:rsidR="00EF7297" w:rsidRPr="00272F02">
              <w:rPr>
                <w:szCs w:val="20"/>
                <w:lang w:val="en-GB"/>
              </w:rPr>
              <w:t xml:space="preserve">; One to </w:t>
            </w:r>
            <w:r w:rsidR="005222C1">
              <w:rPr>
                <w:szCs w:val="20"/>
                <w:lang w:val="en-GB"/>
              </w:rPr>
              <w:t xml:space="preserve">Sponsor </w:t>
            </w:r>
            <w:r w:rsidR="007F569D" w:rsidRPr="00272F02">
              <w:rPr>
                <w:szCs w:val="20"/>
                <w:lang w:val="en-GB"/>
              </w:rPr>
              <w:t>P</w:t>
            </w:r>
            <w:r w:rsidR="00EF7297" w:rsidRPr="00272F02">
              <w:rPr>
                <w:szCs w:val="20"/>
                <w:lang w:val="en-GB"/>
              </w:rPr>
              <w:t>rotocol Identifier</w:t>
            </w:r>
          </w:p>
        </w:tc>
      </w:tr>
      <w:tr w:rsidR="00DB50C7" w:rsidRPr="00272F02" w14:paraId="17E6EF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E14A0" w14:textId="77777777" w:rsidR="004C2DA9" w:rsidRPr="00272F02" w:rsidRDefault="004C2DA9"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59F3B2" w14:textId="77777777" w:rsidR="004C2DA9" w:rsidRPr="00272F02" w:rsidRDefault="004C2DA9" w:rsidP="002D3425">
            <w:pPr>
              <w:pStyle w:val="TableCellLeft10pt"/>
              <w:rPr>
                <w:szCs w:val="20"/>
                <w:lang w:val="en-GB"/>
              </w:rPr>
            </w:pPr>
            <w:r w:rsidRPr="00272F02">
              <w:rPr>
                <w:szCs w:val="20"/>
                <w:lang w:val="en-GB"/>
              </w:rPr>
              <w:t>1.1.2</w:t>
            </w:r>
          </w:p>
        </w:tc>
      </w:tr>
      <w:tr w:rsidR="00DB50C7" w:rsidRPr="00272F02" w14:paraId="4DCF1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6B85BB" w14:textId="77777777" w:rsidR="004C2DA9" w:rsidRPr="00272F02" w:rsidRDefault="004C2DA9"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F60949" w14:textId="00C271CF" w:rsidR="004C2DA9" w:rsidRPr="00272F02" w:rsidRDefault="004C2DA9" w:rsidP="002D3425">
            <w:pPr>
              <w:pStyle w:val="TableCellLeft10pt"/>
              <w:rPr>
                <w:szCs w:val="20"/>
                <w:lang w:val="en-GB"/>
              </w:rPr>
            </w:pPr>
            <w:r w:rsidRPr="00272F02">
              <w:rPr>
                <w:szCs w:val="20"/>
                <w:lang w:val="en-GB"/>
              </w:rPr>
              <w:t>Maximum:</w:t>
            </w:r>
          </w:p>
        </w:tc>
      </w:tr>
      <w:tr w:rsidR="00DB50C7" w:rsidRPr="00272F02" w14:paraId="4EA51A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909F5" w14:textId="77777777" w:rsidR="004C2DA9" w:rsidRPr="00272F02" w:rsidRDefault="004C2DA9"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2FC49C" w14:textId="77777777" w:rsidR="004C2DA9" w:rsidRPr="00272F02" w:rsidRDefault="004C2DA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1966EE4" w14:textId="6A3400F7" w:rsidR="004C2DA9" w:rsidRPr="00272F02" w:rsidRDefault="004C2DA9" w:rsidP="002D3425">
            <w:pPr>
              <w:pStyle w:val="TableCellLeft10pt"/>
              <w:rPr>
                <w:szCs w:val="20"/>
                <w:lang w:val="en-GB"/>
              </w:rPr>
            </w:pPr>
            <w:r w:rsidRPr="00272F02">
              <w:rPr>
                <w:rStyle w:val="TableCellLeft10ptBoldChar"/>
                <w:szCs w:val="20"/>
              </w:rPr>
              <w:t>Relationship</w:t>
            </w:r>
            <w:r w:rsidRPr="00272F02">
              <w:rPr>
                <w:szCs w:val="20"/>
                <w:lang w:val="en-GB"/>
              </w:rPr>
              <w:t>: Population Age</w:t>
            </w:r>
            <w:r w:rsidR="00E21DC8" w:rsidRPr="00272F02">
              <w:rPr>
                <w:szCs w:val="20"/>
                <w:lang w:val="en-GB"/>
              </w:rPr>
              <w:t xml:space="preserve">; </w:t>
            </w:r>
            <w:r w:rsidR="005222C1">
              <w:rPr>
                <w:szCs w:val="20"/>
                <w:lang w:val="en-GB"/>
              </w:rPr>
              <w:t xml:space="preserve">Sponsor </w:t>
            </w:r>
            <w:r w:rsidR="00E21DC8" w:rsidRPr="00272F02">
              <w:rPr>
                <w:szCs w:val="20"/>
                <w:lang w:val="en-GB"/>
              </w:rPr>
              <w:t>Protocol Identifier</w:t>
            </w:r>
          </w:p>
          <w:p w14:paraId="0328C89E" w14:textId="757F8EB7" w:rsidR="004C2DA9" w:rsidRPr="00272F02" w:rsidRDefault="004C2DA9"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4993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A58AC" w14:textId="0CF31859" w:rsidR="004C2DA9"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5896AC" w14:textId="77777777" w:rsidR="004C2DA9" w:rsidRPr="00272F02" w:rsidRDefault="004C2DA9" w:rsidP="002D3425">
            <w:pPr>
              <w:pStyle w:val="TableCellLeft10pt"/>
              <w:rPr>
                <w:szCs w:val="20"/>
                <w:lang w:val="en-GB"/>
              </w:rPr>
            </w:pPr>
            <w:r w:rsidRPr="00272F02">
              <w:rPr>
                <w:szCs w:val="20"/>
                <w:lang w:val="en-GB"/>
              </w:rPr>
              <w:t>No</w:t>
            </w:r>
          </w:p>
        </w:tc>
      </w:tr>
    </w:tbl>
    <w:p w14:paraId="75B95372" w14:textId="77777777" w:rsidR="004C2DA9" w:rsidRPr="00272F02"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4E3ED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1C328C2" w14:textId="77777777" w:rsidR="004C2DA9" w:rsidRPr="00272F02" w:rsidRDefault="004C2DA9"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6FF8D7F" w14:textId="627554C5" w:rsidR="004C2DA9" w:rsidRPr="00272F02" w:rsidRDefault="004C2DA9" w:rsidP="002D3425">
            <w:pPr>
              <w:pStyle w:val="TableCellLeft10pt"/>
              <w:rPr>
                <w:szCs w:val="20"/>
                <w:lang w:val="en-GB"/>
              </w:rPr>
            </w:pPr>
            <w:r w:rsidRPr="00272F02">
              <w:rPr>
                <w:szCs w:val="20"/>
                <w:lang w:val="en-GB"/>
              </w:rPr>
              <w:t>&lt;</w:t>
            </w:r>
            <w:r w:rsidR="00F84CC2">
              <w:rPr>
                <w:szCs w:val="20"/>
                <w:lang w:val="en-GB"/>
              </w:rPr>
              <w:t>maximum age</w:t>
            </w:r>
            <w:r w:rsidRPr="00272F02">
              <w:rPr>
                <w:szCs w:val="20"/>
                <w:lang w:val="en-GB"/>
              </w:rPr>
              <w:t xml:space="preserve">&gt; </w:t>
            </w:r>
          </w:p>
        </w:tc>
      </w:tr>
      <w:tr w:rsidR="00DB50C7" w:rsidRPr="00272F02" w14:paraId="2C6987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20A8BD" w14:textId="77777777" w:rsidR="004C2DA9" w:rsidRPr="00272F02" w:rsidRDefault="004C2DA9"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AF60D4F" w14:textId="415A9641" w:rsidR="004C2DA9" w:rsidRPr="00272F02" w:rsidRDefault="007F569D" w:rsidP="002D3425">
            <w:pPr>
              <w:pStyle w:val="TableCellLeft10pt"/>
              <w:rPr>
                <w:szCs w:val="20"/>
                <w:lang w:val="en-GB"/>
              </w:rPr>
            </w:pPr>
            <w:r w:rsidRPr="00272F02">
              <w:rPr>
                <w:szCs w:val="20"/>
                <w:lang w:val="en-GB" w:eastAsia="ja-JP"/>
              </w:rPr>
              <w:t>Number</w:t>
            </w:r>
          </w:p>
        </w:tc>
      </w:tr>
      <w:tr w:rsidR="00DB50C7" w:rsidRPr="00272F02" w14:paraId="37DCAD3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8BF08E" w14:textId="7E36B2CC" w:rsidR="004C2DA9" w:rsidRPr="00272F02" w:rsidRDefault="00EC476C" w:rsidP="002D3425">
            <w:pPr>
              <w:pStyle w:val="TableHeadingTextLeft10pt"/>
              <w:rPr>
                <w:szCs w:val="20"/>
              </w:rPr>
            </w:pPr>
            <w:r w:rsidRPr="00272F02">
              <w:rPr>
                <w:szCs w:val="20"/>
                <w:lang w:eastAsia="ja-JP"/>
              </w:rPr>
              <w:t>Text</w:t>
            </w:r>
            <w:r w:rsidR="004C2DA9" w:rsidRPr="00272F02">
              <w:rPr>
                <w:szCs w:val="20"/>
              </w:rPr>
              <w:t xml:space="preserve">Data (D), Value (V) or </w:t>
            </w:r>
            <w:r w:rsidR="00072CB1" w:rsidRPr="00272F02">
              <w:rPr>
                <w:szCs w:val="20"/>
              </w:rPr>
              <w:t>Heading</w:t>
            </w:r>
            <w:r w:rsidR="004C2DA9"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98680D" w14:textId="77777777" w:rsidR="004C2DA9" w:rsidRPr="00272F02" w:rsidRDefault="004C2DA9" w:rsidP="002D3425">
            <w:pPr>
              <w:pStyle w:val="TableCellLeft10pt"/>
              <w:rPr>
                <w:szCs w:val="20"/>
                <w:lang w:val="en-GB"/>
              </w:rPr>
            </w:pPr>
            <w:r w:rsidRPr="00272F02">
              <w:rPr>
                <w:szCs w:val="20"/>
                <w:lang w:val="en-GB"/>
              </w:rPr>
              <w:t>D</w:t>
            </w:r>
          </w:p>
        </w:tc>
      </w:tr>
      <w:tr w:rsidR="00DB50C7" w:rsidRPr="00272F02" w14:paraId="26FA1A6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7EDDF70" w14:textId="77777777" w:rsidR="004C2DA9" w:rsidRPr="00272F02" w:rsidRDefault="004C2DA9"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78FC56F" w14:textId="6F75E3B0" w:rsidR="00837062" w:rsidRPr="00272F02" w:rsidRDefault="004C2DA9" w:rsidP="002D3425">
            <w:pPr>
              <w:pStyle w:val="TableCellLeft10pt"/>
              <w:rPr>
                <w:szCs w:val="20"/>
                <w:lang w:val="en-GB"/>
              </w:rPr>
            </w:pPr>
            <w:r w:rsidRPr="00272F02">
              <w:rPr>
                <w:szCs w:val="20"/>
                <w:lang w:val="en-GB"/>
              </w:rPr>
              <w:t>C49694</w:t>
            </w:r>
          </w:p>
          <w:p w14:paraId="0F648BAC" w14:textId="610E5D6D"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59E450BC" w14:textId="4B4324F6" w:rsidR="004C2DA9" w:rsidRPr="00272F02" w:rsidRDefault="004C2DA9" w:rsidP="002D3425">
            <w:pPr>
              <w:pStyle w:val="TableCellLeft10pt"/>
              <w:rPr>
                <w:szCs w:val="20"/>
                <w:lang w:val="en-GB" w:eastAsia="ja-JP"/>
              </w:rPr>
            </w:pPr>
            <w:r w:rsidRPr="00272F02">
              <w:rPr>
                <w:szCs w:val="20"/>
                <w:lang w:val="en-GB"/>
              </w:rPr>
              <w:t xml:space="preserve">The anticipated maximum age of the </w:t>
            </w:r>
            <w:r w:rsidR="008134DB" w:rsidRPr="00272F02">
              <w:rPr>
                <w:szCs w:val="20"/>
                <w:lang w:val="en-GB" w:eastAsia="ja-JP"/>
              </w:rPr>
              <w:t>participants</w:t>
            </w:r>
            <w:r w:rsidR="008134DB" w:rsidRPr="00272F02">
              <w:rPr>
                <w:szCs w:val="20"/>
                <w:lang w:val="en-GB"/>
              </w:rPr>
              <w:t xml:space="preserve"> </w:t>
            </w:r>
            <w:r w:rsidRPr="00272F02">
              <w:rPr>
                <w:szCs w:val="20"/>
                <w:lang w:val="en-GB"/>
              </w:rPr>
              <w:t>to be entered in a clinical trial</w:t>
            </w:r>
          </w:p>
        </w:tc>
      </w:tr>
      <w:tr w:rsidR="00DB50C7" w:rsidRPr="00272F02" w14:paraId="1931DDD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D3E703" w14:textId="77777777" w:rsidR="004C2DA9" w:rsidRPr="00272F02" w:rsidRDefault="004C2DA9"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352591F" w14:textId="4A41E893" w:rsidR="004C2DA9" w:rsidRPr="00272F02" w:rsidRDefault="004C2DA9" w:rsidP="002D3425">
            <w:pPr>
              <w:pStyle w:val="TableCellLeft10pt"/>
              <w:rPr>
                <w:szCs w:val="20"/>
                <w:lang w:val="en-GB"/>
              </w:rPr>
            </w:pPr>
            <w:r w:rsidRPr="00272F02">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272F02" w14:paraId="78096A7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186A4E" w14:textId="77777777" w:rsidR="004C2DA9" w:rsidRPr="00272F02" w:rsidRDefault="004C2DA9"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B30D13" w14:textId="77777777" w:rsidR="004C2DA9" w:rsidRPr="00272F02" w:rsidRDefault="004C2DA9" w:rsidP="002D3425">
            <w:pPr>
              <w:pStyle w:val="TableCellLeft10pt"/>
              <w:rPr>
                <w:szCs w:val="20"/>
                <w:lang w:val="en-GB"/>
              </w:rPr>
            </w:pPr>
            <w:r w:rsidRPr="00272F02">
              <w:rPr>
                <w:szCs w:val="20"/>
                <w:lang w:val="en-GB"/>
              </w:rPr>
              <w:t xml:space="preserve">Required </w:t>
            </w:r>
          </w:p>
        </w:tc>
      </w:tr>
      <w:tr w:rsidR="00DB50C7" w:rsidRPr="00272F02" w14:paraId="081452B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464BE5" w14:textId="77777777" w:rsidR="004C2DA9" w:rsidRPr="00272F02" w:rsidRDefault="004C2DA9"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DA62FD" w14:textId="77777777" w:rsidR="004C2DA9" w:rsidRPr="00272F02" w:rsidRDefault="004C2DA9" w:rsidP="002D3425">
            <w:pPr>
              <w:pStyle w:val="TableCellLeft10pt"/>
              <w:rPr>
                <w:szCs w:val="20"/>
                <w:lang w:val="en-GB"/>
              </w:rPr>
            </w:pPr>
            <w:r w:rsidRPr="00272F02">
              <w:rPr>
                <w:szCs w:val="20"/>
                <w:lang w:val="en-GB"/>
              </w:rPr>
              <w:t>One to one</w:t>
            </w:r>
          </w:p>
        </w:tc>
      </w:tr>
      <w:tr w:rsidR="00DB50C7" w:rsidRPr="00272F02" w14:paraId="483F028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B6D370" w14:textId="77777777" w:rsidR="004C2DA9" w:rsidRPr="00272F02" w:rsidRDefault="004C2DA9"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6DA1AB3" w14:textId="77777777" w:rsidR="004C2DA9" w:rsidRPr="00272F02" w:rsidRDefault="004C2DA9" w:rsidP="002D3425">
            <w:pPr>
              <w:pStyle w:val="TableCellLeft10pt"/>
              <w:rPr>
                <w:szCs w:val="20"/>
                <w:lang w:val="en-GB"/>
              </w:rPr>
            </w:pPr>
            <w:r w:rsidRPr="00272F02">
              <w:rPr>
                <w:szCs w:val="20"/>
                <w:lang w:val="en-GB"/>
              </w:rPr>
              <w:t>1.1.2</w:t>
            </w:r>
          </w:p>
        </w:tc>
      </w:tr>
      <w:tr w:rsidR="00DB50C7" w:rsidRPr="00272F02" w14:paraId="09D1D94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516D35" w14:textId="77777777" w:rsidR="004C2DA9" w:rsidRPr="00272F02" w:rsidRDefault="004C2DA9"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D75482" w14:textId="77777777" w:rsidR="004C2DA9" w:rsidRPr="00272F02" w:rsidRDefault="004C2DA9" w:rsidP="002D3425">
            <w:pPr>
              <w:pStyle w:val="TableCellLeft10pt"/>
              <w:rPr>
                <w:szCs w:val="20"/>
                <w:lang w:val="en-GB"/>
              </w:rPr>
            </w:pPr>
            <w:r w:rsidRPr="00272F02">
              <w:rPr>
                <w:szCs w:val="20"/>
                <w:lang w:val="en-GB"/>
              </w:rPr>
              <w:t>Integer</w:t>
            </w:r>
          </w:p>
        </w:tc>
      </w:tr>
      <w:tr w:rsidR="00DB50C7" w:rsidRPr="00272F02" w14:paraId="43CB2E7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89D275" w14:textId="77777777" w:rsidR="004C2DA9" w:rsidRPr="00272F02" w:rsidRDefault="004C2DA9"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5BC5E6" w14:textId="7B76A2AF" w:rsidR="004C2DA9" w:rsidRPr="00272F02" w:rsidRDefault="004C2DA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Pr="00272F02">
              <w:rPr>
                <w:szCs w:val="20"/>
                <w:lang w:val="en-GB"/>
              </w:rPr>
              <w:t>es</w:t>
            </w:r>
          </w:p>
          <w:p w14:paraId="37C3B18B" w14:textId="4AB419BF" w:rsidR="004C2DA9" w:rsidRPr="00272F02" w:rsidRDefault="4817CA86" w:rsidP="4817CA86">
            <w:pPr>
              <w:pStyle w:val="TableCellLeft10pt"/>
              <w:rPr>
                <w:lang w:val="en-GB"/>
              </w:rPr>
            </w:pPr>
            <w:r w:rsidRPr="4817CA86">
              <w:rPr>
                <w:rStyle w:val="TableCellLeft10ptBoldChar"/>
              </w:rPr>
              <w:t>Relationship</w:t>
            </w:r>
            <w:r w:rsidRPr="4817CA86">
              <w:rPr>
                <w:lang w:val="en-GB"/>
              </w:rPr>
              <w:t xml:space="preserve">: population age, Maximum Age; </w:t>
            </w:r>
            <w:commentRangeStart w:id="81"/>
            <w:commentRangeStart w:id="82"/>
            <w:r w:rsidRPr="4817CA86">
              <w:rPr>
                <w:lang w:val="en-GB"/>
              </w:rPr>
              <w:t>Maximum unit of age</w:t>
            </w:r>
            <w:commentRangeEnd w:id="81"/>
            <w:r w:rsidR="004C2DA9">
              <w:commentReference w:id="81"/>
            </w:r>
            <w:commentRangeEnd w:id="82"/>
            <w:r w:rsidR="007B6CAF">
              <w:rPr>
                <w:rStyle w:val="CommentReference"/>
                <w:rFonts w:eastAsia="Times New Roman"/>
              </w:rPr>
              <w:commentReference w:id="82"/>
            </w:r>
          </w:p>
          <w:p w14:paraId="697EE2AE" w14:textId="76D7179F" w:rsidR="004C2DA9" w:rsidRPr="00272F02" w:rsidRDefault="004C2DA9" w:rsidP="002D3425">
            <w:pPr>
              <w:pStyle w:val="TableCellLeft10pt"/>
              <w:rPr>
                <w:szCs w:val="20"/>
                <w:lang w:val="en-GB"/>
              </w:rPr>
            </w:pPr>
            <w:r w:rsidRPr="00272F02">
              <w:rPr>
                <w:rStyle w:val="TableCellLeft10ptBoldChar"/>
                <w:szCs w:val="20"/>
              </w:rPr>
              <w:t>Concept</w:t>
            </w:r>
            <w:r w:rsidRPr="00272F02">
              <w:rPr>
                <w:szCs w:val="20"/>
                <w:lang w:val="en-GB"/>
              </w:rPr>
              <w:t>:C</w:t>
            </w:r>
            <w:r w:rsidR="00AA19F1" w:rsidRPr="00272F02">
              <w:rPr>
                <w:szCs w:val="20"/>
                <w:lang w:val="en-GB"/>
              </w:rPr>
              <w:t>4</w:t>
            </w:r>
            <w:r w:rsidRPr="00272F02">
              <w:rPr>
                <w:szCs w:val="20"/>
                <w:lang w:val="en-GB"/>
              </w:rPr>
              <w:t>9694</w:t>
            </w:r>
          </w:p>
        </w:tc>
      </w:tr>
      <w:tr w:rsidR="00DB50C7" w:rsidRPr="00272F02" w14:paraId="792A518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C24B5E" w14:textId="5D396C1C" w:rsidR="004C2DA9"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D24193" w14:textId="77777777" w:rsidR="004C2DA9" w:rsidRPr="00272F02" w:rsidRDefault="004C2DA9" w:rsidP="002D3425">
            <w:pPr>
              <w:pStyle w:val="TableCellLeft10pt"/>
              <w:rPr>
                <w:szCs w:val="20"/>
                <w:lang w:val="en-GB"/>
              </w:rPr>
            </w:pPr>
            <w:r w:rsidRPr="00272F02">
              <w:rPr>
                <w:szCs w:val="20"/>
                <w:lang w:val="en-GB"/>
              </w:rPr>
              <w:t>No</w:t>
            </w:r>
          </w:p>
        </w:tc>
      </w:tr>
    </w:tbl>
    <w:p w14:paraId="6785CF67" w14:textId="77777777" w:rsidR="004C2DA9" w:rsidRPr="00272F02"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4C07BE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7280E8" w14:textId="77777777" w:rsidR="004C2DA9" w:rsidRPr="00272F02" w:rsidRDefault="004C2DA9"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C7F9A2" w14:textId="75698A9F" w:rsidR="004C2DA9" w:rsidRPr="00272F02" w:rsidRDefault="4817CA86" w:rsidP="4817CA86">
            <w:pPr>
              <w:pStyle w:val="TableCellLeft10pt"/>
              <w:rPr>
                <w:lang w:val="en-GB"/>
              </w:rPr>
            </w:pPr>
            <w:r w:rsidRPr="4817CA86">
              <w:rPr>
                <w:lang w:val="en-GB"/>
              </w:rPr>
              <w:t xml:space="preserve">[units of </w:t>
            </w:r>
            <w:r w:rsidRPr="4817CA86">
              <w:rPr>
                <w:lang w:val="en-GB" w:eastAsia="ja-JP"/>
              </w:rPr>
              <w:t>m</w:t>
            </w:r>
            <w:r w:rsidRPr="4817CA86">
              <w:rPr>
                <w:lang w:val="en-GB"/>
              </w:rPr>
              <w:t>aximum</w:t>
            </w:r>
            <w:r w:rsidRPr="4817CA86">
              <w:rPr>
                <w:lang w:val="en-GB" w:eastAsia="ja-JP"/>
              </w:rPr>
              <w:t xml:space="preserve"> age]</w:t>
            </w:r>
          </w:p>
        </w:tc>
      </w:tr>
      <w:tr w:rsidR="00DB50C7" w:rsidRPr="00272F02" w14:paraId="3139AA6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5EA575" w14:textId="77777777" w:rsidR="004C2DA9" w:rsidRPr="00272F02" w:rsidRDefault="004C2DA9"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4FE7776" w14:textId="627ADC4A" w:rsidR="004C2DA9" w:rsidRPr="00272F02" w:rsidRDefault="009D42A3" w:rsidP="002D3425">
            <w:pPr>
              <w:pStyle w:val="TableCellLeft10pt"/>
              <w:rPr>
                <w:szCs w:val="20"/>
                <w:lang w:val="en-GB"/>
              </w:rPr>
            </w:pPr>
            <w:r w:rsidRPr="00272F02">
              <w:rPr>
                <w:szCs w:val="20"/>
                <w:lang w:val="en-GB"/>
              </w:rPr>
              <w:t>Valid Value</w:t>
            </w:r>
          </w:p>
        </w:tc>
      </w:tr>
      <w:tr w:rsidR="00DB50C7" w:rsidRPr="00272F02" w14:paraId="5CA0919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C4A3424" w14:textId="41F5B561" w:rsidR="004C2DA9" w:rsidRPr="00272F02" w:rsidRDefault="004C2DA9"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BF07F2" w14:textId="77777777" w:rsidR="004C2DA9" w:rsidRPr="00272F02" w:rsidRDefault="004C2DA9" w:rsidP="002D3425">
            <w:pPr>
              <w:pStyle w:val="TableCellLeft10pt"/>
              <w:rPr>
                <w:szCs w:val="20"/>
                <w:lang w:val="en-GB"/>
              </w:rPr>
            </w:pPr>
            <w:r w:rsidRPr="00272F02">
              <w:rPr>
                <w:szCs w:val="20"/>
                <w:lang w:val="en-GB"/>
              </w:rPr>
              <w:t>V</w:t>
            </w:r>
          </w:p>
        </w:tc>
      </w:tr>
      <w:tr w:rsidR="00DB50C7" w:rsidRPr="00272F02" w14:paraId="6AC5299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6FE8DC0" w14:textId="77777777" w:rsidR="004C2DA9" w:rsidRPr="00272F02" w:rsidRDefault="004C2DA9"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195E77A" w14:textId="6876CE70" w:rsidR="00837062" w:rsidRPr="00272F02" w:rsidRDefault="004C2DA9" w:rsidP="002D3425">
            <w:pPr>
              <w:pStyle w:val="TableCellLeft10pt"/>
              <w:rPr>
                <w:szCs w:val="20"/>
                <w:lang w:val="en-GB"/>
              </w:rPr>
            </w:pPr>
            <w:r w:rsidRPr="00272F02">
              <w:rPr>
                <w:szCs w:val="20"/>
                <w:lang w:val="en-GB"/>
              </w:rPr>
              <w:t>C50400</w:t>
            </w:r>
          </w:p>
          <w:p w14:paraId="137BB695" w14:textId="77777777"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73DFC63E" w14:textId="30DA8185" w:rsidR="004C2DA9" w:rsidRPr="00272F02" w:rsidRDefault="004C2DA9" w:rsidP="002D3425">
            <w:pPr>
              <w:pStyle w:val="TableCellLeft10pt"/>
              <w:rPr>
                <w:szCs w:val="20"/>
                <w:lang w:val="en-GB"/>
              </w:rPr>
            </w:pPr>
            <w:r w:rsidRPr="00272F02">
              <w:rPr>
                <w:szCs w:val="20"/>
                <w:lang w:val="en-GB"/>
              </w:rPr>
              <w:t>Those units of time that are routinely used to express the age of a person.</w:t>
            </w:r>
          </w:p>
        </w:tc>
      </w:tr>
      <w:tr w:rsidR="00DB50C7" w:rsidRPr="00272F02" w14:paraId="4DB8A80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D96371" w14:textId="77777777" w:rsidR="004C2DA9" w:rsidRPr="00272F02" w:rsidRDefault="004C2DA9"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C8BAF2" w14:textId="6CF7DB10" w:rsidR="004C2DA9" w:rsidRPr="00272F02" w:rsidRDefault="004C2DA9" w:rsidP="002D3425">
            <w:pPr>
              <w:pStyle w:val="TableCellLeft10pt"/>
              <w:rPr>
                <w:szCs w:val="20"/>
                <w:lang w:val="en-GB"/>
              </w:rPr>
            </w:pPr>
            <w:r w:rsidRPr="00272F02">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272F02" w14:paraId="38762D7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133E1B" w14:textId="77777777" w:rsidR="004C2DA9" w:rsidRPr="00272F02" w:rsidRDefault="004C2DA9"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26DAC" w14:textId="77777777" w:rsidR="004C2DA9" w:rsidRPr="00272F02" w:rsidRDefault="004C2DA9" w:rsidP="002D3425">
            <w:pPr>
              <w:pStyle w:val="TableCellLeft10pt"/>
              <w:rPr>
                <w:szCs w:val="20"/>
                <w:lang w:val="en-GB"/>
              </w:rPr>
            </w:pPr>
            <w:r w:rsidRPr="00272F02">
              <w:rPr>
                <w:szCs w:val="20"/>
                <w:lang w:val="en-GB"/>
              </w:rPr>
              <w:t xml:space="preserve">Required </w:t>
            </w:r>
          </w:p>
        </w:tc>
      </w:tr>
      <w:tr w:rsidR="00DB50C7" w:rsidRPr="00272F02" w14:paraId="6794B22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BBCB42" w14:textId="77777777" w:rsidR="004C2DA9" w:rsidRPr="00272F02" w:rsidRDefault="004C2DA9"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717B51" w14:textId="49A79532" w:rsidR="004C2DA9" w:rsidRPr="00272F02" w:rsidRDefault="00267362" w:rsidP="002D3425">
            <w:pPr>
              <w:pStyle w:val="TableCellLeft10pt"/>
              <w:rPr>
                <w:szCs w:val="20"/>
                <w:lang w:val="en-GB"/>
              </w:rPr>
            </w:pPr>
            <w:r w:rsidRPr="00272F02">
              <w:rPr>
                <w:szCs w:val="20"/>
                <w:lang w:val="en-GB"/>
              </w:rPr>
              <w:t>One to one</w:t>
            </w:r>
          </w:p>
        </w:tc>
      </w:tr>
      <w:tr w:rsidR="00DB50C7" w:rsidRPr="00272F02" w14:paraId="334278F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E849428" w14:textId="77777777" w:rsidR="004C2DA9" w:rsidRPr="00272F02" w:rsidRDefault="004C2DA9"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34AFA0" w14:textId="7C018726" w:rsidR="004C2DA9" w:rsidRPr="00272F02" w:rsidRDefault="00532708" w:rsidP="002D3425">
            <w:pPr>
              <w:pStyle w:val="TableCellLeft10pt"/>
              <w:rPr>
                <w:szCs w:val="20"/>
                <w:lang w:val="en-GB"/>
              </w:rPr>
            </w:pPr>
            <w:r w:rsidRPr="00272F02">
              <w:rPr>
                <w:szCs w:val="20"/>
                <w:lang w:val="en-GB"/>
              </w:rPr>
              <w:t>1.1.2</w:t>
            </w:r>
          </w:p>
        </w:tc>
      </w:tr>
      <w:tr w:rsidR="00DB50C7" w:rsidRPr="00272F02" w14:paraId="400A671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826C45E" w14:textId="77777777" w:rsidR="001C3B2D" w:rsidRPr="00272F02" w:rsidRDefault="001C3B2D" w:rsidP="001C3B2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2480592" w14:textId="5AEB7B20" w:rsidR="001C3B2D" w:rsidRPr="00272F02" w:rsidRDefault="001C3B2D" w:rsidP="001C3B2D">
            <w:pPr>
              <w:pStyle w:val="TableCellLeft10pt"/>
              <w:rPr>
                <w:szCs w:val="20"/>
                <w:lang w:val="en-GB"/>
              </w:rPr>
            </w:pPr>
            <w:r w:rsidRPr="00272F02">
              <w:rPr>
                <w:szCs w:val="20"/>
                <w:lang w:val="en-GB"/>
              </w:rPr>
              <w:t>hour (C25529), day (C25301), weeks (C29844), months (C29846), years (C29848)</w:t>
            </w:r>
          </w:p>
        </w:tc>
      </w:tr>
      <w:tr w:rsidR="00DB50C7" w:rsidRPr="00272F02" w14:paraId="3DA45D3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A21A7E8" w14:textId="77777777" w:rsidR="001C3B2D" w:rsidRPr="00272F02" w:rsidRDefault="001C3B2D" w:rsidP="001C3B2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336538" w14:textId="77777777" w:rsidR="001C3B2D" w:rsidRPr="00272F02" w:rsidRDefault="001C3B2D" w:rsidP="001C3B2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6BEEB6F" w14:textId="3D137CC0" w:rsidR="001C3B2D" w:rsidRPr="00272F02" w:rsidRDefault="001C3B2D" w:rsidP="001C3B2D">
            <w:pPr>
              <w:pStyle w:val="TableCellLeft10pt"/>
              <w:rPr>
                <w:szCs w:val="20"/>
                <w:lang w:val="en-GB"/>
              </w:rPr>
            </w:pPr>
            <w:r w:rsidRPr="00272F02">
              <w:rPr>
                <w:rStyle w:val="TableCellLeft10ptBoldChar"/>
                <w:szCs w:val="20"/>
              </w:rPr>
              <w:t>Relationship</w:t>
            </w:r>
            <w:r w:rsidRPr="00272F02">
              <w:rPr>
                <w:szCs w:val="20"/>
                <w:lang w:val="en-GB"/>
              </w:rPr>
              <w:t xml:space="preserve">: Population Age; </w:t>
            </w:r>
            <w:r w:rsidR="006A48FC" w:rsidRPr="00272F02">
              <w:rPr>
                <w:szCs w:val="20"/>
                <w:lang w:val="en-GB"/>
              </w:rPr>
              <w:t>Maximum, Numeric</w:t>
            </w:r>
            <w:r w:rsidRPr="00272F02">
              <w:rPr>
                <w:szCs w:val="20"/>
                <w:lang w:val="en-GB"/>
              </w:rPr>
              <w:t xml:space="preserve"> Maximum</w:t>
            </w:r>
          </w:p>
          <w:p w14:paraId="755AF636" w14:textId="77777777" w:rsidR="001C3B2D" w:rsidRPr="00272F02" w:rsidRDefault="001C3B2D" w:rsidP="001C3B2D">
            <w:pPr>
              <w:pStyle w:val="TableCellLeft10pt"/>
              <w:rPr>
                <w:szCs w:val="20"/>
                <w:lang w:val="en-GB"/>
              </w:rPr>
            </w:pPr>
            <w:r w:rsidRPr="00272F02">
              <w:rPr>
                <w:rStyle w:val="TableCellLeft10ptBoldChar"/>
                <w:szCs w:val="20"/>
              </w:rPr>
              <w:t>Concept</w:t>
            </w:r>
            <w:r w:rsidRPr="00272F02">
              <w:rPr>
                <w:szCs w:val="20"/>
                <w:lang w:val="en-GB"/>
              </w:rPr>
              <w:t>: C50400</w:t>
            </w:r>
          </w:p>
        </w:tc>
      </w:tr>
      <w:tr w:rsidR="00DB50C7" w:rsidRPr="00272F02" w14:paraId="2F05401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99F574" w14:textId="25F788D0" w:rsidR="001C3B2D" w:rsidRPr="00272F02" w:rsidRDefault="001C3B2D" w:rsidP="001C3B2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E6A4C7D" w14:textId="77777777" w:rsidR="001C3B2D" w:rsidRPr="00272F02" w:rsidRDefault="001C3B2D" w:rsidP="001C3B2D">
            <w:pPr>
              <w:pStyle w:val="TableCellLeft10pt"/>
              <w:rPr>
                <w:szCs w:val="20"/>
                <w:lang w:val="en-GB"/>
              </w:rPr>
            </w:pPr>
            <w:r w:rsidRPr="00272F02">
              <w:rPr>
                <w:szCs w:val="20"/>
                <w:lang w:val="en-GB"/>
              </w:rPr>
              <w:t>No</w:t>
            </w:r>
          </w:p>
        </w:tc>
      </w:tr>
    </w:tbl>
    <w:p w14:paraId="2290C257" w14:textId="77777777" w:rsidR="00550813" w:rsidRPr="00272F02" w:rsidRDefault="00550813" w:rsidP="00550813">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272F02" w14:paraId="50BA56C2" w14:textId="77777777" w:rsidTr="00910BB6">
        <w:trPr>
          <w:trHeight w:val="20"/>
        </w:trPr>
        <w:tc>
          <w:tcPr>
            <w:tcW w:w="575" w:type="pct"/>
            <w:shd w:val="clear" w:color="auto" w:fill="FFFFCC"/>
            <w:hideMark/>
          </w:tcPr>
          <w:p w14:paraId="0C4764CF" w14:textId="77777777" w:rsidR="001C3B2D" w:rsidRPr="00272F02" w:rsidRDefault="001C3B2D" w:rsidP="00C824A4">
            <w:pPr>
              <w:rPr>
                <w:b/>
                <w:bCs/>
                <w:sz w:val="20"/>
                <w:szCs w:val="20"/>
              </w:rPr>
            </w:pPr>
            <w:r w:rsidRPr="00272F02">
              <w:rPr>
                <w:b/>
                <w:bCs/>
                <w:sz w:val="20"/>
                <w:szCs w:val="20"/>
              </w:rPr>
              <w:t>NCI C-Code</w:t>
            </w:r>
          </w:p>
        </w:tc>
        <w:tc>
          <w:tcPr>
            <w:tcW w:w="1034" w:type="pct"/>
            <w:shd w:val="clear" w:color="auto" w:fill="FFFFCC"/>
            <w:hideMark/>
          </w:tcPr>
          <w:p w14:paraId="29F3184A" w14:textId="77777777" w:rsidR="001C3B2D" w:rsidRPr="00272F02" w:rsidRDefault="001C3B2D" w:rsidP="00C824A4">
            <w:pPr>
              <w:rPr>
                <w:b/>
                <w:bCs/>
                <w:sz w:val="20"/>
                <w:szCs w:val="20"/>
              </w:rPr>
            </w:pPr>
            <w:r w:rsidRPr="00272F02">
              <w:rPr>
                <w:b/>
                <w:bCs/>
                <w:sz w:val="20"/>
                <w:szCs w:val="20"/>
              </w:rPr>
              <w:t>M11 Preferred Term</w:t>
            </w:r>
          </w:p>
        </w:tc>
        <w:tc>
          <w:tcPr>
            <w:tcW w:w="3392" w:type="pct"/>
            <w:shd w:val="clear" w:color="auto" w:fill="FFFFCC"/>
            <w:hideMark/>
          </w:tcPr>
          <w:p w14:paraId="6DF7A679" w14:textId="77777777" w:rsidR="001C3B2D" w:rsidRPr="00272F02" w:rsidRDefault="001C3B2D" w:rsidP="00C824A4">
            <w:pPr>
              <w:rPr>
                <w:b/>
                <w:bCs/>
                <w:sz w:val="20"/>
                <w:szCs w:val="20"/>
              </w:rPr>
            </w:pPr>
            <w:r w:rsidRPr="00272F02">
              <w:rPr>
                <w:b/>
                <w:bCs/>
                <w:sz w:val="20"/>
                <w:szCs w:val="20"/>
              </w:rPr>
              <w:t>Draft Definition</w:t>
            </w:r>
          </w:p>
        </w:tc>
      </w:tr>
      <w:tr w:rsidR="00DB50C7" w:rsidRPr="00272F02" w14:paraId="364D2D15" w14:textId="77777777" w:rsidTr="00910BB6">
        <w:trPr>
          <w:trHeight w:val="20"/>
        </w:trPr>
        <w:tc>
          <w:tcPr>
            <w:tcW w:w="575" w:type="pct"/>
            <w:shd w:val="clear" w:color="auto" w:fill="EAEDF1" w:themeFill="text2" w:themeFillTint="1A"/>
            <w:hideMark/>
          </w:tcPr>
          <w:p w14:paraId="179F3269" w14:textId="77777777" w:rsidR="001C3B2D" w:rsidRPr="00272F02" w:rsidRDefault="001C3B2D" w:rsidP="00C824A4">
            <w:pPr>
              <w:rPr>
                <w:sz w:val="20"/>
                <w:szCs w:val="20"/>
              </w:rPr>
            </w:pPr>
            <w:r w:rsidRPr="00272F02">
              <w:rPr>
                <w:sz w:val="20"/>
                <w:szCs w:val="20"/>
              </w:rPr>
              <w:t>CNEW</w:t>
            </w:r>
          </w:p>
        </w:tc>
        <w:tc>
          <w:tcPr>
            <w:tcW w:w="1034" w:type="pct"/>
            <w:shd w:val="clear" w:color="auto" w:fill="EAEDF1" w:themeFill="text2" w:themeFillTint="1A"/>
            <w:hideMark/>
          </w:tcPr>
          <w:p w14:paraId="515DA921" w14:textId="77777777" w:rsidR="001C3B2D" w:rsidRPr="00272F02" w:rsidRDefault="001C3B2D" w:rsidP="00C824A4">
            <w:pPr>
              <w:rPr>
                <w:sz w:val="20"/>
                <w:szCs w:val="20"/>
              </w:rPr>
            </w:pPr>
            <w:r w:rsidRPr="00272F02">
              <w:rPr>
                <w:sz w:val="20"/>
                <w:szCs w:val="20"/>
              </w:rPr>
              <w:t>ICH M11 Units of Time</w:t>
            </w:r>
          </w:p>
        </w:tc>
        <w:tc>
          <w:tcPr>
            <w:tcW w:w="3392" w:type="pct"/>
            <w:shd w:val="clear" w:color="auto" w:fill="EAEDF1" w:themeFill="text2" w:themeFillTint="1A"/>
            <w:hideMark/>
          </w:tcPr>
          <w:p w14:paraId="112E3FAB" w14:textId="77777777" w:rsidR="001C3B2D" w:rsidRPr="00272F02" w:rsidRDefault="001C3B2D" w:rsidP="00C824A4">
            <w:pPr>
              <w:rPr>
                <w:sz w:val="20"/>
                <w:szCs w:val="20"/>
              </w:rPr>
            </w:pPr>
            <w:r w:rsidRPr="00272F02">
              <w:rPr>
                <w:sz w:val="20"/>
                <w:szCs w:val="20"/>
              </w:rPr>
              <w:t>A terminology value set relevant to units of time within the ICH M11 Protocol model.</w:t>
            </w:r>
          </w:p>
        </w:tc>
      </w:tr>
      <w:tr w:rsidR="00DB50C7" w:rsidRPr="00272F02" w14:paraId="342A98D2" w14:textId="77777777" w:rsidTr="00910BB6">
        <w:trPr>
          <w:trHeight w:val="20"/>
        </w:trPr>
        <w:tc>
          <w:tcPr>
            <w:tcW w:w="575" w:type="pct"/>
            <w:hideMark/>
          </w:tcPr>
          <w:p w14:paraId="49C74DAE" w14:textId="77777777" w:rsidR="001C3B2D" w:rsidRPr="00272F02" w:rsidRDefault="001C3B2D" w:rsidP="00C824A4">
            <w:pPr>
              <w:rPr>
                <w:sz w:val="20"/>
                <w:szCs w:val="20"/>
              </w:rPr>
            </w:pPr>
            <w:r w:rsidRPr="00272F02">
              <w:rPr>
                <w:sz w:val="20"/>
                <w:szCs w:val="20"/>
              </w:rPr>
              <w:t>C25301</w:t>
            </w:r>
          </w:p>
        </w:tc>
        <w:tc>
          <w:tcPr>
            <w:tcW w:w="1034" w:type="pct"/>
            <w:hideMark/>
          </w:tcPr>
          <w:p w14:paraId="7DFBD7E3" w14:textId="77777777" w:rsidR="001C3B2D" w:rsidRPr="00272F02" w:rsidRDefault="001C3B2D" w:rsidP="00C824A4">
            <w:pPr>
              <w:rPr>
                <w:sz w:val="20"/>
                <w:szCs w:val="20"/>
              </w:rPr>
            </w:pPr>
            <w:r w:rsidRPr="00272F02">
              <w:rPr>
                <w:sz w:val="20"/>
                <w:szCs w:val="20"/>
              </w:rPr>
              <w:t>DAYS</w:t>
            </w:r>
          </w:p>
        </w:tc>
        <w:tc>
          <w:tcPr>
            <w:tcW w:w="3392" w:type="pct"/>
            <w:hideMark/>
          </w:tcPr>
          <w:p w14:paraId="41960AD6" w14:textId="77777777" w:rsidR="001C3B2D" w:rsidRPr="00272F02" w:rsidRDefault="001C3B2D" w:rsidP="00C824A4">
            <w:pPr>
              <w:rPr>
                <w:sz w:val="20"/>
                <w:szCs w:val="20"/>
              </w:rPr>
            </w:pPr>
            <w:r w:rsidRPr="00272F02">
              <w:rPr>
                <w:sz w:val="20"/>
                <w:szCs w:val="20"/>
              </w:rPr>
              <w:t>A unit of measurement of time equal to 24 hours.</w:t>
            </w:r>
          </w:p>
        </w:tc>
      </w:tr>
      <w:tr w:rsidR="00DB50C7" w:rsidRPr="00272F02" w14:paraId="2D6709B1" w14:textId="77777777" w:rsidTr="00910BB6">
        <w:trPr>
          <w:trHeight w:val="20"/>
        </w:trPr>
        <w:tc>
          <w:tcPr>
            <w:tcW w:w="575" w:type="pct"/>
            <w:hideMark/>
          </w:tcPr>
          <w:p w14:paraId="61358B66" w14:textId="77777777" w:rsidR="001C3B2D" w:rsidRPr="00272F02" w:rsidRDefault="001C3B2D" w:rsidP="00C824A4">
            <w:pPr>
              <w:rPr>
                <w:sz w:val="20"/>
                <w:szCs w:val="20"/>
              </w:rPr>
            </w:pPr>
            <w:r w:rsidRPr="00272F02">
              <w:rPr>
                <w:sz w:val="20"/>
                <w:szCs w:val="20"/>
              </w:rPr>
              <w:t>C25529</w:t>
            </w:r>
          </w:p>
        </w:tc>
        <w:tc>
          <w:tcPr>
            <w:tcW w:w="1034" w:type="pct"/>
            <w:hideMark/>
          </w:tcPr>
          <w:p w14:paraId="5E31C376" w14:textId="77777777" w:rsidR="001C3B2D" w:rsidRPr="00272F02" w:rsidRDefault="001C3B2D" w:rsidP="00C824A4">
            <w:pPr>
              <w:rPr>
                <w:sz w:val="20"/>
                <w:szCs w:val="20"/>
              </w:rPr>
            </w:pPr>
            <w:r w:rsidRPr="00272F02">
              <w:rPr>
                <w:sz w:val="20"/>
                <w:szCs w:val="20"/>
              </w:rPr>
              <w:t>HOURS</w:t>
            </w:r>
          </w:p>
        </w:tc>
        <w:tc>
          <w:tcPr>
            <w:tcW w:w="3392" w:type="pct"/>
            <w:hideMark/>
          </w:tcPr>
          <w:p w14:paraId="362465ED" w14:textId="77777777" w:rsidR="001C3B2D" w:rsidRPr="00272F02" w:rsidRDefault="001C3B2D" w:rsidP="00C824A4">
            <w:pPr>
              <w:rPr>
                <w:sz w:val="20"/>
                <w:szCs w:val="20"/>
              </w:rPr>
            </w:pPr>
            <w:r w:rsidRPr="00272F02">
              <w:rPr>
                <w:sz w:val="20"/>
                <w:szCs w:val="20"/>
              </w:rPr>
              <w:t>A unit of measurement of time equal to 60 minutes.</w:t>
            </w:r>
          </w:p>
        </w:tc>
      </w:tr>
      <w:tr w:rsidR="00DB50C7" w:rsidRPr="00272F02" w14:paraId="2E7F2CCF" w14:textId="77777777" w:rsidTr="00910BB6">
        <w:trPr>
          <w:trHeight w:val="20"/>
        </w:trPr>
        <w:tc>
          <w:tcPr>
            <w:tcW w:w="575" w:type="pct"/>
            <w:hideMark/>
          </w:tcPr>
          <w:p w14:paraId="64EBA7E9" w14:textId="77777777" w:rsidR="001C3B2D" w:rsidRPr="00272F02" w:rsidRDefault="001C3B2D" w:rsidP="00C824A4">
            <w:pPr>
              <w:rPr>
                <w:sz w:val="20"/>
                <w:szCs w:val="20"/>
              </w:rPr>
            </w:pPr>
            <w:r w:rsidRPr="00272F02">
              <w:rPr>
                <w:sz w:val="20"/>
                <w:szCs w:val="20"/>
              </w:rPr>
              <w:t>C29846</w:t>
            </w:r>
          </w:p>
        </w:tc>
        <w:tc>
          <w:tcPr>
            <w:tcW w:w="1034" w:type="pct"/>
            <w:hideMark/>
          </w:tcPr>
          <w:p w14:paraId="3F9582F7" w14:textId="77777777" w:rsidR="001C3B2D" w:rsidRPr="00272F02" w:rsidRDefault="001C3B2D" w:rsidP="00C824A4">
            <w:pPr>
              <w:rPr>
                <w:sz w:val="20"/>
                <w:szCs w:val="20"/>
              </w:rPr>
            </w:pPr>
            <w:r w:rsidRPr="00272F02">
              <w:rPr>
                <w:sz w:val="20"/>
                <w:szCs w:val="20"/>
              </w:rPr>
              <w:t>MONTHS</w:t>
            </w:r>
          </w:p>
        </w:tc>
        <w:tc>
          <w:tcPr>
            <w:tcW w:w="3392" w:type="pct"/>
            <w:hideMark/>
          </w:tcPr>
          <w:p w14:paraId="65CE1818" w14:textId="69EDDA0A" w:rsidR="001C3B2D" w:rsidRPr="00272F02" w:rsidRDefault="001C3B2D" w:rsidP="00C824A4">
            <w:pPr>
              <w:rPr>
                <w:sz w:val="20"/>
                <w:szCs w:val="20"/>
              </w:rPr>
            </w:pPr>
            <w:r w:rsidRPr="00272F02">
              <w:rPr>
                <w:sz w:val="20"/>
                <w:szCs w:val="20"/>
              </w:rPr>
              <w:t>One of the 12 divisions of a year as determined by a calendar. It corresponds to the unit of time of approximately to one cycle of the moon's phases, about 30 days or 4 weeks.</w:t>
            </w:r>
          </w:p>
        </w:tc>
      </w:tr>
      <w:tr w:rsidR="00DB50C7" w:rsidRPr="00272F02" w14:paraId="087ED384" w14:textId="77777777" w:rsidTr="00910BB6">
        <w:trPr>
          <w:trHeight w:val="20"/>
        </w:trPr>
        <w:tc>
          <w:tcPr>
            <w:tcW w:w="575" w:type="pct"/>
            <w:hideMark/>
          </w:tcPr>
          <w:p w14:paraId="5FE6BDBD" w14:textId="77777777" w:rsidR="001C3B2D" w:rsidRPr="00272F02" w:rsidRDefault="001C3B2D" w:rsidP="00C824A4">
            <w:pPr>
              <w:rPr>
                <w:sz w:val="20"/>
                <w:szCs w:val="20"/>
              </w:rPr>
            </w:pPr>
            <w:r w:rsidRPr="00272F02">
              <w:rPr>
                <w:sz w:val="20"/>
                <w:szCs w:val="20"/>
              </w:rPr>
              <w:t>C29844</w:t>
            </w:r>
          </w:p>
        </w:tc>
        <w:tc>
          <w:tcPr>
            <w:tcW w:w="1034" w:type="pct"/>
            <w:hideMark/>
          </w:tcPr>
          <w:p w14:paraId="3209F2DF" w14:textId="77777777" w:rsidR="001C3B2D" w:rsidRPr="00272F02" w:rsidRDefault="001C3B2D" w:rsidP="00C824A4">
            <w:pPr>
              <w:rPr>
                <w:sz w:val="20"/>
                <w:szCs w:val="20"/>
              </w:rPr>
            </w:pPr>
            <w:r w:rsidRPr="00272F02">
              <w:rPr>
                <w:sz w:val="20"/>
                <w:szCs w:val="20"/>
              </w:rPr>
              <w:t>WEEKS</w:t>
            </w:r>
          </w:p>
        </w:tc>
        <w:tc>
          <w:tcPr>
            <w:tcW w:w="3392" w:type="pct"/>
            <w:hideMark/>
          </w:tcPr>
          <w:p w14:paraId="42B72E7A" w14:textId="64D2A851" w:rsidR="001C3B2D" w:rsidRPr="00272F02" w:rsidRDefault="001C3B2D" w:rsidP="00C824A4">
            <w:pPr>
              <w:rPr>
                <w:sz w:val="20"/>
                <w:szCs w:val="20"/>
              </w:rPr>
            </w:pPr>
            <w:r w:rsidRPr="00272F02">
              <w:rPr>
                <w:sz w:val="20"/>
                <w:szCs w:val="20"/>
              </w:rPr>
              <w:t>Any period of seven consecutive days.</w:t>
            </w:r>
          </w:p>
        </w:tc>
      </w:tr>
      <w:tr w:rsidR="00DB50C7" w:rsidRPr="00272F02" w14:paraId="6F871E4A" w14:textId="77777777" w:rsidTr="00910BB6">
        <w:trPr>
          <w:trHeight w:val="20"/>
        </w:trPr>
        <w:tc>
          <w:tcPr>
            <w:tcW w:w="575" w:type="pct"/>
            <w:hideMark/>
          </w:tcPr>
          <w:p w14:paraId="04853697" w14:textId="77777777" w:rsidR="001C3B2D" w:rsidRPr="00272F02" w:rsidRDefault="001C3B2D" w:rsidP="00C824A4">
            <w:pPr>
              <w:rPr>
                <w:sz w:val="20"/>
                <w:szCs w:val="20"/>
              </w:rPr>
            </w:pPr>
            <w:r w:rsidRPr="00272F02">
              <w:rPr>
                <w:sz w:val="20"/>
                <w:szCs w:val="20"/>
              </w:rPr>
              <w:t>C29848</w:t>
            </w:r>
          </w:p>
        </w:tc>
        <w:tc>
          <w:tcPr>
            <w:tcW w:w="1034" w:type="pct"/>
            <w:hideMark/>
          </w:tcPr>
          <w:p w14:paraId="058BE4D9" w14:textId="77777777" w:rsidR="001C3B2D" w:rsidRPr="00272F02" w:rsidRDefault="001C3B2D" w:rsidP="00C824A4">
            <w:pPr>
              <w:rPr>
                <w:sz w:val="20"/>
                <w:szCs w:val="20"/>
              </w:rPr>
            </w:pPr>
            <w:r w:rsidRPr="00272F02">
              <w:rPr>
                <w:sz w:val="20"/>
                <w:szCs w:val="20"/>
              </w:rPr>
              <w:t>YEARS</w:t>
            </w:r>
          </w:p>
        </w:tc>
        <w:tc>
          <w:tcPr>
            <w:tcW w:w="3392" w:type="pct"/>
            <w:hideMark/>
          </w:tcPr>
          <w:p w14:paraId="62D70FD4" w14:textId="009020D8" w:rsidR="001C3B2D" w:rsidRPr="00272F02" w:rsidRDefault="001C3B2D" w:rsidP="00C824A4">
            <w:pPr>
              <w:rPr>
                <w:sz w:val="20"/>
                <w:szCs w:val="20"/>
              </w:rPr>
            </w:pPr>
            <w:r w:rsidRPr="00272F02">
              <w:rPr>
                <w:sz w:val="20"/>
                <w:szCs w:val="20"/>
              </w:rPr>
              <w:t>The period of time that it takes for Earth to make a complete revolution around the sun, approximately 365 days; a specific one year period.</w:t>
            </w:r>
          </w:p>
        </w:tc>
      </w:tr>
    </w:tbl>
    <w:p w14:paraId="1DF4B55F" w14:textId="77777777" w:rsidR="001C3B2D" w:rsidRPr="00272F02" w:rsidRDefault="001C3B2D"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AC7BC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7C409A" w14:textId="77777777" w:rsidR="00550813" w:rsidRPr="00272F02" w:rsidRDefault="00550813" w:rsidP="0055081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C71044" w14:textId="50A73DEC" w:rsidR="00550813" w:rsidRPr="00272F02" w:rsidRDefault="00550813" w:rsidP="00550813">
            <w:pPr>
              <w:pStyle w:val="TableCellLeft10pt"/>
              <w:rPr>
                <w:szCs w:val="20"/>
                <w:lang w:val="en-GB"/>
              </w:rPr>
            </w:pPr>
            <w:r w:rsidRPr="00272F02">
              <w:rPr>
                <w:szCs w:val="20"/>
                <w:lang w:val="en-GB"/>
              </w:rPr>
              <w:t>Intervention Assignment Method</w:t>
            </w:r>
          </w:p>
        </w:tc>
      </w:tr>
      <w:tr w:rsidR="00DB50C7" w:rsidRPr="00272F02" w14:paraId="5F73F74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9CEBC5" w14:textId="77777777" w:rsidR="00550813" w:rsidRPr="00272F02" w:rsidRDefault="00550813" w:rsidP="0055081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0DB8B6" w14:textId="77777777" w:rsidR="00550813" w:rsidRPr="00272F02" w:rsidRDefault="00550813" w:rsidP="00550813">
            <w:pPr>
              <w:pStyle w:val="TableCellLeft10pt"/>
              <w:rPr>
                <w:szCs w:val="20"/>
                <w:lang w:val="en-GB"/>
              </w:rPr>
            </w:pPr>
            <w:r w:rsidRPr="00272F02">
              <w:rPr>
                <w:szCs w:val="20"/>
                <w:lang w:val="en-GB"/>
              </w:rPr>
              <w:t>Text</w:t>
            </w:r>
          </w:p>
        </w:tc>
      </w:tr>
      <w:tr w:rsidR="00DB50C7" w:rsidRPr="00272F02" w14:paraId="0A68A99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E264D6" w14:textId="3F8BCD16" w:rsidR="00550813" w:rsidRPr="00272F02" w:rsidRDefault="00550813" w:rsidP="0055081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E436438" w14:textId="77777777" w:rsidR="00550813" w:rsidRPr="00272F02" w:rsidRDefault="00550813" w:rsidP="00550813">
            <w:pPr>
              <w:pStyle w:val="TableCellLeft10pt"/>
              <w:rPr>
                <w:szCs w:val="20"/>
                <w:lang w:val="en-GB"/>
              </w:rPr>
            </w:pPr>
            <w:r w:rsidRPr="00272F02">
              <w:rPr>
                <w:szCs w:val="20"/>
                <w:lang w:val="en-GB"/>
              </w:rPr>
              <w:t>H</w:t>
            </w:r>
          </w:p>
        </w:tc>
      </w:tr>
      <w:tr w:rsidR="00DB50C7" w:rsidRPr="00272F02" w14:paraId="722B8DD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3DBE65" w14:textId="77777777" w:rsidR="00550813" w:rsidRPr="00272F02" w:rsidRDefault="00550813" w:rsidP="0055081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7BE14AA" w14:textId="70500B23" w:rsidR="00550813" w:rsidRPr="00272F02" w:rsidRDefault="00E21DC8" w:rsidP="00550813">
            <w:pPr>
              <w:pStyle w:val="TableCellLeft10pt"/>
              <w:rPr>
                <w:szCs w:val="20"/>
                <w:lang w:val="en-GB"/>
              </w:rPr>
            </w:pPr>
            <w:r w:rsidRPr="00272F02">
              <w:rPr>
                <w:szCs w:val="20"/>
                <w:lang w:val="en-GB"/>
              </w:rPr>
              <w:t>Heading</w:t>
            </w:r>
          </w:p>
        </w:tc>
      </w:tr>
      <w:tr w:rsidR="00DB50C7" w:rsidRPr="00272F02" w14:paraId="11D0FF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EDEB12" w14:textId="77777777" w:rsidR="00550813" w:rsidRPr="00272F02" w:rsidRDefault="00550813" w:rsidP="0055081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15FC337" w14:textId="3AFF7A20" w:rsidR="00550813" w:rsidRPr="00272F02" w:rsidRDefault="009C51CF" w:rsidP="00550813">
            <w:pPr>
              <w:pStyle w:val="TableCellLeft10pt"/>
              <w:rPr>
                <w:szCs w:val="20"/>
                <w:lang w:val="en-GB"/>
              </w:rPr>
            </w:pPr>
            <w:r w:rsidRPr="00272F02">
              <w:rPr>
                <w:szCs w:val="20"/>
                <w:lang w:val="en-GB"/>
              </w:rPr>
              <w:t>N/A</w:t>
            </w:r>
          </w:p>
        </w:tc>
      </w:tr>
      <w:tr w:rsidR="00DB50C7" w:rsidRPr="00272F02" w14:paraId="6B34921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9DC43A4" w14:textId="77777777" w:rsidR="00550813" w:rsidRPr="00272F02" w:rsidRDefault="00550813" w:rsidP="0055081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1BAFD0" w14:textId="77777777" w:rsidR="00550813" w:rsidRPr="00272F02" w:rsidRDefault="00550813" w:rsidP="00550813">
            <w:pPr>
              <w:pStyle w:val="TableCellLeft10pt"/>
              <w:rPr>
                <w:szCs w:val="20"/>
                <w:lang w:val="en-GB"/>
              </w:rPr>
            </w:pPr>
            <w:r w:rsidRPr="00272F02">
              <w:rPr>
                <w:szCs w:val="20"/>
                <w:lang w:val="en-GB"/>
              </w:rPr>
              <w:t xml:space="preserve">Required </w:t>
            </w:r>
          </w:p>
        </w:tc>
      </w:tr>
      <w:tr w:rsidR="00DB50C7" w:rsidRPr="00272F02" w14:paraId="61251C5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AD603F4" w14:textId="77777777" w:rsidR="00550813" w:rsidRPr="00272F02" w:rsidRDefault="00550813" w:rsidP="0055081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F628214" w14:textId="27AAFBAA" w:rsidR="00550813" w:rsidRPr="00272F02" w:rsidRDefault="00E21DC8" w:rsidP="00550813">
            <w:pPr>
              <w:pStyle w:val="TableCellLeft10pt"/>
              <w:rPr>
                <w:szCs w:val="20"/>
                <w:lang w:val="en-GB"/>
              </w:rPr>
            </w:pPr>
            <w:r w:rsidRPr="00272F02">
              <w:rPr>
                <w:szCs w:val="20"/>
                <w:lang w:val="en-GB"/>
              </w:rPr>
              <w:t>One to one</w:t>
            </w:r>
          </w:p>
        </w:tc>
      </w:tr>
      <w:tr w:rsidR="00DB50C7" w:rsidRPr="00272F02" w14:paraId="4BBF3C1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BC5492" w14:textId="77777777" w:rsidR="00550813" w:rsidRPr="00272F02" w:rsidRDefault="00550813" w:rsidP="0055081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F055CA0" w14:textId="395F99C9" w:rsidR="00550813" w:rsidRPr="00272F02" w:rsidRDefault="00E21DC8" w:rsidP="00550813">
            <w:pPr>
              <w:pStyle w:val="TableCellLeft10pt"/>
              <w:rPr>
                <w:szCs w:val="20"/>
                <w:lang w:val="en-GB"/>
              </w:rPr>
            </w:pPr>
            <w:r w:rsidRPr="00272F02">
              <w:rPr>
                <w:szCs w:val="20"/>
                <w:lang w:val="en-GB"/>
              </w:rPr>
              <w:t>1.1.2</w:t>
            </w:r>
          </w:p>
        </w:tc>
      </w:tr>
      <w:tr w:rsidR="00DB50C7" w:rsidRPr="00272F02" w14:paraId="4305EB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E8402B" w14:textId="77777777" w:rsidR="00550813" w:rsidRPr="00272F02" w:rsidRDefault="00550813" w:rsidP="0055081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FF271D5" w14:textId="1BEBA387" w:rsidR="00550813" w:rsidRPr="00272F02" w:rsidRDefault="00550813" w:rsidP="00550813">
            <w:pPr>
              <w:pStyle w:val="TableCellLeft10pt"/>
              <w:rPr>
                <w:szCs w:val="20"/>
                <w:lang w:val="en-GB"/>
              </w:rPr>
            </w:pPr>
            <w:r w:rsidRPr="00272F02">
              <w:rPr>
                <w:szCs w:val="20"/>
                <w:lang w:val="en-GB"/>
              </w:rPr>
              <w:t>Intervention Assignment Method</w:t>
            </w:r>
            <w:r w:rsidR="007F569D" w:rsidRPr="00272F02">
              <w:rPr>
                <w:szCs w:val="20"/>
                <w:lang w:val="en-GB"/>
              </w:rPr>
              <w:t>:</w:t>
            </w:r>
          </w:p>
        </w:tc>
      </w:tr>
      <w:tr w:rsidR="00DB50C7" w:rsidRPr="00272F02" w14:paraId="3A67D1F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32B3EA" w14:textId="77777777" w:rsidR="00550813" w:rsidRPr="00272F02" w:rsidRDefault="00550813" w:rsidP="0055081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2CFF90" w14:textId="7F328A62" w:rsidR="00550813" w:rsidRPr="00272F02" w:rsidRDefault="00550813" w:rsidP="0055081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21DC8" w:rsidRPr="00272F02">
              <w:rPr>
                <w:szCs w:val="20"/>
                <w:lang w:val="en-GB"/>
              </w:rPr>
              <w:t>No</w:t>
            </w:r>
          </w:p>
          <w:p w14:paraId="7A54EBD6" w14:textId="49E6F254" w:rsidR="00550813"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83"/>
            <w:commentRangeStart w:id="84"/>
            <w:r w:rsidRPr="4817CA86">
              <w:rPr>
                <w:lang w:val="en-GB"/>
              </w:rPr>
              <w:t>Row Table cell Title</w:t>
            </w:r>
            <w:commentRangeEnd w:id="83"/>
            <w:r w:rsidR="00550813">
              <w:commentReference w:id="83"/>
            </w:r>
            <w:commentRangeEnd w:id="84"/>
            <w:r w:rsidR="007B6CAF">
              <w:rPr>
                <w:rStyle w:val="CommentReference"/>
                <w:rFonts w:eastAsia="Times New Roman"/>
              </w:rPr>
              <w:commentReference w:id="84"/>
            </w:r>
          </w:p>
          <w:p w14:paraId="26E8573F" w14:textId="3448A3C9" w:rsidR="00550813" w:rsidRPr="00272F02" w:rsidRDefault="00550813" w:rsidP="00550813">
            <w:pPr>
              <w:pStyle w:val="TableCellLeft10pt"/>
              <w:rPr>
                <w:szCs w:val="20"/>
                <w:lang w:val="en-GB"/>
              </w:rPr>
            </w:pPr>
            <w:r w:rsidRPr="00272F02">
              <w:rPr>
                <w:rStyle w:val="TableCellLeft10ptBoldChar"/>
                <w:szCs w:val="20"/>
              </w:rPr>
              <w:t>Concept</w:t>
            </w:r>
            <w:r w:rsidRPr="00272F02">
              <w:rPr>
                <w:szCs w:val="20"/>
                <w:lang w:val="en-GB"/>
              </w:rPr>
              <w:t xml:space="preserve">: </w:t>
            </w:r>
            <w:r w:rsidR="00A56AEF" w:rsidRPr="00272F02">
              <w:rPr>
                <w:szCs w:val="20"/>
                <w:lang w:val="en-GB"/>
              </w:rPr>
              <w:t>Heading</w:t>
            </w:r>
          </w:p>
        </w:tc>
      </w:tr>
      <w:tr w:rsidR="00DB50C7" w:rsidRPr="00272F02" w14:paraId="4F4952B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BEE0462" w14:textId="04921408" w:rsidR="00550813" w:rsidRPr="00272F02" w:rsidRDefault="0021788E" w:rsidP="0055081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2B0AC7" w14:textId="626CCBC3" w:rsidR="00550813" w:rsidRPr="00272F02" w:rsidRDefault="00E21DC8" w:rsidP="00550813">
            <w:pPr>
              <w:pStyle w:val="TableCellLeft10pt"/>
              <w:rPr>
                <w:szCs w:val="20"/>
                <w:lang w:val="en-GB"/>
              </w:rPr>
            </w:pPr>
            <w:r w:rsidRPr="00272F02">
              <w:rPr>
                <w:szCs w:val="20"/>
                <w:lang w:val="en-GB"/>
              </w:rPr>
              <w:t>N</w:t>
            </w:r>
            <w:r w:rsidR="0078797D" w:rsidRPr="00272F02">
              <w:rPr>
                <w:szCs w:val="20"/>
                <w:lang w:val="en-GB" w:eastAsia="ja-JP"/>
              </w:rPr>
              <w:t>o</w:t>
            </w:r>
          </w:p>
        </w:tc>
      </w:tr>
    </w:tbl>
    <w:p w14:paraId="4AF69822"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330180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1373AE6" w14:textId="77777777" w:rsidR="00550813" w:rsidRPr="00272F02" w:rsidRDefault="00550813" w:rsidP="0055081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DB6EA1" w14:textId="61932B2B" w:rsidR="00550813" w:rsidRPr="00272F02" w:rsidRDefault="4817CA86" w:rsidP="4817CA86">
            <w:pPr>
              <w:pStyle w:val="TableCellLeft10pt"/>
              <w:rPr>
                <w:lang w:val="en-GB"/>
              </w:rPr>
            </w:pPr>
            <w:r w:rsidRPr="4817CA86">
              <w:rPr>
                <w:lang w:val="en-GB"/>
              </w:rPr>
              <w:t>[Intervention Assignment Method]</w:t>
            </w:r>
          </w:p>
        </w:tc>
      </w:tr>
      <w:tr w:rsidR="00DB50C7" w:rsidRPr="00272F02" w14:paraId="5161E27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1713B9" w14:textId="77777777" w:rsidR="00550813" w:rsidRPr="00272F02" w:rsidRDefault="00550813" w:rsidP="0055081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B5C5CD2" w14:textId="5FE7988F" w:rsidR="00550813" w:rsidRPr="00272F02" w:rsidRDefault="009D42A3" w:rsidP="00550813">
            <w:pPr>
              <w:pStyle w:val="TableCellLeft10pt"/>
              <w:rPr>
                <w:szCs w:val="20"/>
                <w:lang w:val="en-GB"/>
              </w:rPr>
            </w:pPr>
            <w:r w:rsidRPr="00272F02">
              <w:rPr>
                <w:szCs w:val="20"/>
                <w:lang w:val="en-GB"/>
              </w:rPr>
              <w:t>Valid Value</w:t>
            </w:r>
          </w:p>
        </w:tc>
      </w:tr>
      <w:tr w:rsidR="00DB50C7" w:rsidRPr="00272F02" w14:paraId="4A66AC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39EAF0" w14:textId="623DD337" w:rsidR="00550813" w:rsidRPr="00272F02" w:rsidRDefault="00550813" w:rsidP="0055081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F6CEC1" w14:textId="74AB2766" w:rsidR="00550813" w:rsidRPr="00272F02" w:rsidRDefault="00EF7297" w:rsidP="00550813">
            <w:pPr>
              <w:pStyle w:val="TableCellLeft10pt"/>
              <w:rPr>
                <w:szCs w:val="20"/>
                <w:lang w:val="en-GB"/>
              </w:rPr>
            </w:pPr>
            <w:r w:rsidRPr="00272F02">
              <w:rPr>
                <w:szCs w:val="20"/>
                <w:lang w:val="en-GB"/>
              </w:rPr>
              <w:t>V</w:t>
            </w:r>
          </w:p>
        </w:tc>
      </w:tr>
      <w:tr w:rsidR="00DB50C7" w:rsidRPr="00272F02" w14:paraId="4A4E746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FF7D49A" w14:textId="77777777" w:rsidR="00550813" w:rsidRPr="00272F02" w:rsidRDefault="00550813" w:rsidP="0055081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458D5DA" w14:textId="2D5C9415" w:rsidR="00837062" w:rsidRPr="00272F02" w:rsidRDefault="000F6F05" w:rsidP="00550813">
            <w:pPr>
              <w:pStyle w:val="TableCellLeft10pt"/>
              <w:rPr>
                <w:szCs w:val="20"/>
                <w:lang w:val="en-GB"/>
              </w:rPr>
            </w:pPr>
            <w:r w:rsidRPr="00272F02">
              <w:rPr>
                <w:szCs w:val="20"/>
                <w:lang w:val="en-GB"/>
              </w:rPr>
              <w:t>CNEW</w:t>
            </w:r>
          </w:p>
          <w:p w14:paraId="5073B447" w14:textId="5EE7E19E" w:rsidR="0094277C" w:rsidRPr="00272F02" w:rsidRDefault="0094277C" w:rsidP="00550813">
            <w:pPr>
              <w:pStyle w:val="TableCellLeft10pt"/>
              <w:rPr>
                <w:szCs w:val="20"/>
                <w:lang w:val="en-GB"/>
              </w:rPr>
            </w:pPr>
            <w:r w:rsidRPr="00272F02">
              <w:rPr>
                <w:szCs w:val="20"/>
                <w:lang w:val="en-GB"/>
              </w:rPr>
              <w:t>For review purpose, see definition of the controlled terminology below</w:t>
            </w:r>
          </w:p>
          <w:p w14:paraId="41A3F72E" w14:textId="5C4B511D" w:rsidR="00E21DC8" w:rsidRPr="00272F02" w:rsidRDefault="00E21DC8" w:rsidP="00550813">
            <w:pPr>
              <w:pStyle w:val="TableCellLeft10pt"/>
              <w:rPr>
                <w:szCs w:val="20"/>
                <w:lang w:val="en-GB"/>
              </w:rPr>
            </w:pPr>
            <w:r w:rsidRPr="00272F02">
              <w:rPr>
                <w:szCs w:val="20"/>
                <w:lang w:val="en-GB"/>
              </w:rPr>
              <w:t>The process used to assign trial participants to a trial intervention or trial arm.</w:t>
            </w:r>
          </w:p>
        </w:tc>
      </w:tr>
      <w:tr w:rsidR="00DB50C7" w:rsidRPr="00272F02" w14:paraId="0051255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ED390D2" w14:textId="77777777" w:rsidR="00550813" w:rsidRPr="00272F02" w:rsidRDefault="00550813" w:rsidP="0055081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5678B20" w14:textId="26A68823" w:rsidR="00550813" w:rsidRPr="00272F02" w:rsidRDefault="00E21DC8" w:rsidP="00E21DC8">
            <w:pPr>
              <w:pStyle w:val="TableCellLeft10pt"/>
              <w:rPr>
                <w:szCs w:val="20"/>
                <w:lang w:val="en-GB"/>
              </w:rPr>
            </w:pPr>
            <w:r w:rsidRPr="00272F02">
              <w:rPr>
                <w:szCs w:val="20"/>
                <w:lang w:val="en-GB"/>
              </w:rPr>
              <w:t>Intervention assignment method - Do NOT state block size.</w:t>
            </w:r>
          </w:p>
        </w:tc>
      </w:tr>
      <w:tr w:rsidR="00DB50C7" w:rsidRPr="00272F02" w14:paraId="05E8BAB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413395A" w14:textId="77777777" w:rsidR="00550813" w:rsidRPr="00272F02" w:rsidRDefault="00550813" w:rsidP="0055081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08C0000" w14:textId="77777777" w:rsidR="00550813" w:rsidRPr="00272F02" w:rsidRDefault="00550813" w:rsidP="00550813">
            <w:pPr>
              <w:pStyle w:val="TableCellLeft10pt"/>
              <w:rPr>
                <w:szCs w:val="20"/>
                <w:lang w:val="en-GB"/>
              </w:rPr>
            </w:pPr>
            <w:r w:rsidRPr="00272F02">
              <w:rPr>
                <w:szCs w:val="20"/>
                <w:lang w:val="en-GB"/>
              </w:rPr>
              <w:t>Required</w:t>
            </w:r>
          </w:p>
        </w:tc>
      </w:tr>
      <w:tr w:rsidR="00DB50C7" w:rsidRPr="00272F02" w14:paraId="256870A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50F472" w14:textId="77777777" w:rsidR="00550813" w:rsidRPr="00272F02" w:rsidRDefault="00550813" w:rsidP="0055081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8BEA90E" w14:textId="305D3EB8" w:rsidR="00550813" w:rsidRPr="00272F02" w:rsidRDefault="00267362" w:rsidP="00550813">
            <w:pPr>
              <w:pStyle w:val="TableCellLeft10pt"/>
              <w:rPr>
                <w:szCs w:val="20"/>
                <w:lang w:val="en-GB"/>
              </w:rPr>
            </w:pPr>
            <w:r w:rsidRPr="00272F02">
              <w:rPr>
                <w:szCs w:val="20"/>
                <w:lang w:val="en-GB"/>
              </w:rPr>
              <w:t>One to one</w:t>
            </w:r>
            <w:r w:rsidRPr="00272F02">
              <w:rPr>
                <w:szCs w:val="20"/>
                <w:lang w:val="en-GB" w:eastAsia="ja-JP"/>
              </w:rPr>
              <w:t>:</w:t>
            </w:r>
            <w:r w:rsidR="00EF7297" w:rsidRPr="00272F02">
              <w:rPr>
                <w:szCs w:val="20"/>
                <w:lang w:val="en-GB"/>
              </w:rPr>
              <w:t xml:space="preserve"> One to</w:t>
            </w:r>
            <w:r w:rsidR="00D827A8">
              <w:rPr>
                <w:szCs w:val="20"/>
                <w:lang w:val="en-GB"/>
              </w:rPr>
              <w:t>Sponsor</w:t>
            </w:r>
            <w:r w:rsidR="00EF7297" w:rsidRPr="00272F02">
              <w:rPr>
                <w:szCs w:val="20"/>
                <w:lang w:val="en-GB"/>
              </w:rPr>
              <w:t xml:space="preserve"> Protocol Identifier</w:t>
            </w:r>
          </w:p>
        </w:tc>
      </w:tr>
      <w:tr w:rsidR="00DB50C7" w:rsidRPr="00272F02" w14:paraId="6A9E7E2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B68618" w14:textId="77777777" w:rsidR="00550813" w:rsidRPr="00272F02" w:rsidRDefault="00550813" w:rsidP="0055081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F430EE1" w14:textId="37004BFB" w:rsidR="00550813" w:rsidRPr="00272F02" w:rsidRDefault="00050E8D" w:rsidP="00550813">
            <w:pPr>
              <w:pStyle w:val="TableCellLeft10pt"/>
              <w:rPr>
                <w:szCs w:val="20"/>
                <w:lang w:val="en-GB"/>
              </w:rPr>
            </w:pPr>
            <w:r w:rsidRPr="00272F02">
              <w:rPr>
                <w:szCs w:val="20"/>
                <w:lang w:val="en-GB"/>
              </w:rPr>
              <w:t>1.1.2</w:t>
            </w:r>
          </w:p>
        </w:tc>
      </w:tr>
      <w:tr w:rsidR="00DB50C7" w:rsidRPr="00272F02" w14:paraId="1D8A904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566F79" w14:textId="77777777" w:rsidR="00550813" w:rsidRPr="00272F02" w:rsidRDefault="00550813" w:rsidP="0055081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FF41C3" w14:textId="30FE00D0" w:rsidR="00550813" w:rsidRPr="00272F02" w:rsidRDefault="001F76A9" w:rsidP="00550813">
            <w:pPr>
              <w:pStyle w:val="TableCellLeft10pt"/>
              <w:rPr>
                <w:szCs w:val="20"/>
                <w:lang w:val="en-GB"/>
              </w:rPr>
            </w:pPr>
            <w:r w:rsidRPr="00272F02">
              <w:rPr>
                <w:szCs w:val="20"/>
                <w:lang w:val="en-GB"/>
              </w:rPr>
              <w:t>R</w:t>
            </w:r>
            <w:r w:rsidR="00550813" w:rsidRPr="00272F02">
              <w:rPr>
                <w:szCs w:val="20"/>
                <w:lang w:val="en-GB"/>
              </w:rPr>
              <w:t>andomisation</w:t>
            </w:r>
            <w:r w:rsidRPr="00272F02">
              <w:rPr>
                <w:szCs w:val="20"/>
                <w:lang w:val="en-GB"/>
              </w:rPr>
              <w:t xml:space="preserve"> (C25196)</w:t>
            </w:r>
            <w:r w:rsidR="00550813" w:rsidRPr="00272F02">
              <w:rPr>
                <w:szCs w:val="20"/>
                <w:lang w:val="en-GB"/>
              </w:rPr>
              <w:t xml:space="preserve">, </w:t>
            </w:r>
            <w:r w:rsidR="00A56AEF" w:rsidRPr="00272F02">
              <w:rPr>
                <w:szCs w:val="20"/>
                <w:lang w:val="en-GB"/>
              </w:rPr>
              <w:t>S</w:t>
            </w:r>
            <w:r w:rsidR="00550813" w:rsidRPr="00272F02">
              <w:rPr>
                <w:szCs w:val="20"/>
                <w:lang w:val="en-GB"/>
              </w:rPr>
              <w:t>tratification</w:t>
            </w:r>
            <w:r w:rsidRPr="00272F02">
              <w:rPr>
                <w:szCs w:val="20"/>
                <w:lang w:val="en-GB"/>
              </w:rPr>
              <w:t xml:space="preserve"> (C25689)</w:t>
            </w:r>
            <w:r w:rsidR="00550813" w:rsidRPr="00272F02">
              <w:rPr>
                <w:szCs w:val="20"/>
                <w:lang w:val="en-GB"/>
              </w:rPr>
              <w:t xml:space="preserve">, </w:t>
            </w:r>
            <w:r w:rsidR="00A56AEF" w:rsidRPr="00272F02">
              <w:rPr>
                <w:szCs w:val="20"/>
                <w:lang w:val="en-GB"/>
              </w:rPr>
              <w:t>S</w:t>
            </w:r>
            <w:r w:rsidR="00CB675B" w:rsidRPr="00272F02">
              <w:rPr>
                <w:szCs w:val="20"/>
                <w:lang w:val="en-GB"/>
              </w:rPr>
              <w:t xml:space="preserve">tratified </w:t>
            </w:r>
            <w:r w:rsidR="00A56AEF" w:rsidRPr="00272F02">
              <w:rPr>
                <w:szCs w:val="20"/>
                <w:lang w:val="en-GB"/>
              </w:rPr>
              <w:t>R</w:t>
            </w:r>
            <w:r w:rsidR="00CB675B" w:rsidRPr="00272F02">
              <w:rPr>
                <w:szCs w:val="20"/>
                <w:lang w:val="en-GB"/>
              </w:rPr>
              <w:t>andomisation</w:t>
            </w:r>
            <w:r w:rsidRPr="00272F02">
              <w:rPr>
                <w:szCs w:val="20"/>
                <w:lang w:val="en-GB"/>
              </w:rPr>
              <w:t xml:space="preserve"> (CNEW)</w:t>
            </w:r>
            <w:r w:rsidR="00A56AEF" w:rsidRPr="00272F02">
              <w:rPr>
                <w:szCs w:val="20"/>
                <w:lang w:val="en-GB"/>
              </w:rPr>
              <w:t>, Other (C17649) or Not Applicable (C48660)</w:t>
            </w:r>
          </w:p>
        </w:tc>
      </w:tr>
      <w:tr w:rsidR="00DB50C7" w:rsidRPr="00272F02" w14:paraId="26A8DF4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CE0E11" w14:textId="77777777" w:rsidR="00550813" w:rsidRPr="00272F02" w:rsidRDefault="00550813" w:rsidP="0055081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FEA24D" w14:textId="77777777" w:rsidR="00550813" w:rsidRPr="00272F02" w:rsidRDefault="00550813" w:rsidP="0055081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1A5550A" w14:textId="1EDD020B" w:rsidR="00550813" w:rsidRPr="00272F02" w:rsidRDefault="00550813" w:rsidP="00550813">
            <w:pPr>
              <w:pStyle w:val="TableCellLeft10pt"/>
              <w:rPr>
                <w:szCs w:val="20"/>
                <w:lang w:val="en-GB"/>
              </w:rPr>
            </w:pPr>
            <w:r w:rsidRPr="00272F02">
              <w:rPr>
                <w:rStyle w:val="TableCellLeft10ptBoldChar"/>
                <w:szCs w:val="20"/>
              </w:rPr>
              <w:t>Relationship</w:t>
            </w:r>
            <w:r w:rsidRPr="00272F02">
              <w:rPr>
                <w:szCs w:val="20"/>
                <w:lang w:val="en-GB"/>
              </w:rPr>
              <w:t xml:space="preserve">: </w:t>
            </w:r>
            <w:r w:rsidR="00050E8D" w:rsidRPr="00272F02">
              <w:rPr>
                <w:szCs w:val="20"/>
                <w:lang w:val="en-GB"/>
              </w:rPr>
              <w:t xml:space="preserve">Row title identifier; </w:t>
            </w:r>
            <w:r w:rsidR="00D827A8">
              <w:rPr>
                <w:szCs w:val="20"/>
                <w:lang w:val="en-GB"/>
              </w:rPr>
              <w:t xml:space="preserve">Sponsor </w:t>
            </w:r>
            <w:r w:rsidR="00050E8D" w:rsidRPr="00272F02">
              <w:rPr>
                <w:szCs w:val="20"/>
                <w:lang w:val="en-GB"/>
              </w:rPr>
              <w:t>Protocol Identifiers</w:t>
            </w:r>
          </w:p>
          <w:p w14:paraId="4EBC3E25" w14:textId="27E8EE63" w:rsidR="00550813" w:rsidRPr="00272F02" w:rsidRDefault="00550813" w:rsidP="00550813">
            <w:pPr>
              <w:pStyle w:val="TableCellLeft10pt"/>
              <w:rPr>
                <w:szCs w:val="20"/>
                <w:lang w:val="en-GB"/>
              </w:rPr>
            </w:pPr>
            <w:r w:rsidRPr="00272F02">
              <w:rPr>
                <w:rStyle w:val="TableCellLeft10ptBoldChar"/>
                <w:szCs w:val="20"/>
              </w:rPr>
              <w:t>Concept</w:t>
            </w:r>
            <w:r w:rsidRPr="00272F02">
              <w:rPr>
                <w:szCs w:val="20"/>
                <w:lang w:val="en-GB"/>
              </w:rPr>
              <w:t xml:space="preserve">: </w:t>
            </w:r>
            <w:r w:rsidR="000F6F05" w:rsidRPr="00272F02">
              <w:rPr>
                <w:szCs w:val="20"/>
                <w:lang w:val="en-GB"/>
              </w:rPr>
              <w:t>CNEW</w:t>
            </w:r>
          </w:p>
        </w:tc>
      </w:tr>
      <w:tr w:rsidR="00DB50C7" w:rsidRPr="00272F02" w14:paraId="4BEFF39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78B0F85" w14:textId="5B687BC5" w:rsidR="00550813" w:rsidRPr="00272F02" w:rsidRDefault="0021788E" w:rsidP="0055081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DF41E6" w14:textId="193E67F0" w:rsidR="00550813" w:rsidRPr="00272F02" w:rsidRDefault="009D42A3" w:rsidP="00550813">
            <w:pPr>
              <w:pStyle w:val="TableCellLeft10pt"/>
              <w:rPr>
                <w:szCs w:val="20"/>
                <w:lang w:val="en-GB"/>
              </w:rPr>
            </w:pPr>
            <w:r w:rsidRPr="00272F02">
              <w:rPr>
                <w:szCs w:val="20"/>
                <w:lang w:val="en-GB"/>
              </w:rPr>
              <w:t>No</w:t>
            </w:r>
          </w:p>
        </w:tc>
      </w:tr>
    </w:tbl>
    <w:p w14:paraId="4F5FC170" w14:textId="77777777" w:rsidR="00550813" w:rsidRPr="00272F02" w:rsidRDefault="00550813" w:rsidP="00550813">
      <w:pPr>
        <w:rPr>
          <w:sz w:val="20"/>
          <w:szCs w:val="20"/>
        </w:rPr>
      </w:pPr>
    </w:p>
    <w:tbl>
      <w:tblPr>
        <w:tblStyle w:val="TableGrid"/>
        <w:tblW w:w="5000" w:type="pct"/>
        <w:tblLook w:val="04A0" w:firstRow="1" w:lastRow="0" w:firstColumn="1" w:lastColumn="0" w:noHBand="0" w:noVBand="1"/>
      </w:tblPr>
      <w:tblGrid>
        <w:gridCol w:w="850"/>
        <w:gridCol w:w="3244"/>
        <w:gridCol w:w="4896"/>
      </w:tblGrid>
      <w:tr w:rsidR="00DB50C7" w:rsidRPr="00272F02" w14:paraId="3AB367FA" w14:textId="77777777" w:rsidTr="00A56AEF">
        <w:trPr>
          <w:trHeight w:val="20"/>
        </w:trPr>
        <w:tc>
          <w:tcPr>
            <w:tcW w:w="473" w:type="pct"/>
            <w:shd w:val="clear" w:color="auto" w:fill="FFFFCC"/>
            <w:hideMark/>
          </w:tcPr>
          <w:p w14:paraId="550DACE6" w14:textId="77777777" w:rsidR="001F76A9" w:rsidRPr="00272F02" w:rsidRDefault="001F76A9" w:rsidP="00C824A4">
            <w:pPr>
              <w:rPr>
                <w:b/>
                <w:bCs/>
                <w:sz w:val="20"/>
                <w:szCs w:val="20"/>
              </w:rPr>
            </w:pPr>
            <w:r w:rsidRPr="00272F02">
              <w:rPr>
                <w:b/>
                <w:bCs/>
                <w:sz w:val="20"/>
                <w:szCs w:val="20"/>
              </w:rPr>
              <w:t>NCI C-Code</w:t>
            </w:r>
          </w:p>
        </w:tc>
        <w:tc>
          <w:tcPr>
            <w:tcW w:w="1803" w:type="pct"/>
            <w:shd w:val="clear" w:color="auto" w:fill="FFFFCC"/>
            <w:hideMark/>
          </w:tcPr>
          <w:p w14:paraId="08AED304" w14:textId="77777777" w:rsidR="001F76A9" w:rsidRPr="00272F02" w:rsidRDefault="001F76A9" w:rsidP="00C824A4">
            <w:pPr>
              <w:rPr>
                <w:b/>
                <w:bCs/>
                <w:sz w:val="20"/>
                <w:szCs w:val="20"/>
              </w:rPr>
            </w:pPr>
            <w:r w:rsidRPr="00272F02">
              <w:rPr>
                <w:b/>
                <w:bCs/>
                <w:sz w:val="20"/>
                <w:szCs w:val="20"/>
              </w:rPr>
              <w:t>M11 Preferred Term</w:t>
            </w:r>
          </w:p>
        </w:tc>
        <w:tc>
          <w:tcPr>
            <w:tcW w:w="2722" w:type="pct"/>
            <w:shd w:val="clear" w:color="auto" w:fill="FFFFCC"/>
            <w:hideMark/>
          </w:tcPr>
          <w:p w14:paraId="35E203AA" w14:textId="77777777" w:rsidR="001F76A9" w:rsidRPr="00272F02" w:rsidRDefault="001F76A9" w:rsidP="00C824A4">
            <w:pPr>
              <w:rPr>
                <w:b/>
                <w:bCs/>
                <w:sz w:val="20"/>
                <w:szCs w:val="20"/>
              </w:rPr>
            </w:pPr>
            <w:r w:rsidRPr="00272F02">
              <w:rPr>
                <w:b/>
                <w:bCs/>
                <w:sz w:val="20"/>
                <w:szCs w:val="20"/>
              </w:rPr>
              <w:t>Draft Definition</w:t>
            </w:r>
          </w:p>
        </w:tc>
      </w:tr>
      <w:tr w:rsidR="00DB50C7" w:rsidRPr="00272F02" w14:paraId="4C5472B1" w14:textId="77777777" w:rsidTr="00A56AEF">
        <w:trPr>
          <w:trHeight w:val="20"/>
        </w:trPr>
        <w:tc>
          <w:tcPr>
            <w:tcW w:w="473" w:type="pct"/>
            <w:shd w:val="clear" w:color="auto" w:fill="EAEDF1" w:themeFill="text2" w:themeFillTint="1A"/>
            <w:hideMark/>
          </w:tcPr>
          <w:p w14:paraId="0FA8A5C9" w14:textId="77777777" w:rsidR="001F76A9" w:rsidRPr="00272F02" w:rsidRDefault="001F76A9" w:rsidP="00C824A4">
            <w:pPr>
              <w:rPr>
                <w:sz w:val="20"/>
                <w:szCs w:val="20"/>
              </w:rPr>
            </w:pPr>
            <w:r w:rsidRPr="00272F02">
              <w:rPr>
                <w:sz w:val="20"/>
                <w:szCs w:val="20"/>
              </w:rPr>
              <w:t>CNEW</w:t>
            </w:r>
          </w:p>
        </w:tc>
        <w:tc>
          <w:tcPr>
            <w:tcW w:w="1803" w:type="pct"/>
            <w:shd w:val="clear" w:color="auto" w:fill="EAEDF1" w:themeFill="text2" w:themeFillTint="1A"/>
            <w:hideMark/>
          </w:tcPr>
          <w:p w14:paraId="53ECB9D4" w14:textId="77777777" w:rsidR="001F76A9" w:rsidRPr="00272F02" w:rsidRDefault="001F76A9" w:rsidP="00C824A4">
            <w:pPr>
              <w:rPr>
                <w:sz w:val="20"/>
                <w:szCs w:val="20"/>
              </w:rPr>
            </w:pPr>
            <w:r w:rsidRPr="00272F02">
              <w:rPr>
                <w:sz w:val="20"/>
                <w:szCs w:val="20"/>
              </w:rPr>
              <w:t>Trial Intervention Assignment Method Response</w:t>
            </w:r>
          </w:p>
        </w:tc>
        <w:tc>
          <w:tcPr>
            <w:tcW w:w="2722" w:type="pct"/>
            <w:shd w:val="clear" w:color="auto" w:fill="EAEDF1" w:themeFill="text2" w:themeFillTint="1A"/>
            <w:hideMark/>
          </w:tcPr>
          <w:p w14:paraId="3BA1E17E" w14:textId="77777777" w:rsidR="001F76A9" w:rsidRPr="00272F02" w:rsidRDefault="001F76A9" w:rsidP="00C824A4">
            <w:pPr>
              <w:rPr>
                <w:sz w:val="20"/>
                <w:szCs w:val="20"/>
              </w:rPr>
            </w:pPr>
            <w:r w:rsidRPr="00272F02">
              <w:rPr>
                <w:sz w:val="20"/>
                <w:szCs w:val="20"/>
              </w:rPr>
              <w:t>A terminology value set relevant to the trial intervention assignment method responses within the ICH M11 Protocol model.</w:t>
            </w:r>
          </w:p>
        </w:tc>
      </w:tr>
      <w:tr w:rsidR="00DB50C7" w:rsidRPr="00272F02" w14:paraId="7C4F7BB8" w14:textId="77777777" w:rsidTr="00A56AEF">
        <w:trPr>
          <w:trHeight w:val="20"/>
        </w:trPr>
        <w:tc>
          <w:tcPr>
            <w:tcW w:w="473" w:type="pct"/>
            <w:hideMark/>
          </w:tcPr>
          <w:p w14:paraId="5EC0DAEC" w14:textId="77777777" w:rsidR="001F76A9" w:rsidRPr="00272F02" w:rsidRDefault="001F76A9" w:rsidP="00C824A4">
            <w:pPr>
              <w:rPr>
                <w:sz w:val="20"/>
                <w:szCs w:val="20"/>
              </w:rPr>
            </w:pPr>
            <w:r w:rsidRPr="00272F02">
              <w:rPr>
                <w:sz w:val="20"/>
                <w:szCs w:val="20"/>
              </w:rPr>
              <w:t>C25196</w:t>
            </w:r>
          </w:p>
        </w:tc>
        <w:tc>
          <w:tcPr>
            <w:tcW w:w="1803" w:type="pct"/>
            <w:hideMark/>
          </w:tcPr>
          <w:p w14:paraId="279B7BC8" w14:textId="77777777" w:rsidR="001F76A9" w:rsidRPr="00272F02" w:rsidRDefault="001F76A9" w:rsidP="00C824A4">
            <w:pPr>
              <w:rPr>
                <w:sz w:val="20"/>
                <w:szCs w:val="20"/>
              </w:rPr>
            </w:pPr>
            <w:r w:rsidRPr="00272F02">
              <w:rPr>
                <w:sz w:val="20"/>
                <w:szCs w:val="20"/>
              </w:rPr>
              <w:t>Randomisation</w:t>
            </w:r>
          </w:p>
        </w:tc>
        <w:tc>
          <w:tcPr>
            <w:tcW w:w="2722" w:type="pct"/>
            <w:hideMark/>
          </w:tcPr>
          <w:p w14:paraId="12E87EA7" w14:textId="1B71E6E9" w:rsidR="001F76A9" w:rsidRPr="00272F02" w:rsidRDefault="001F76A9" w:rsidP="00C824A4">
            <w:pPr>
              <w:rPr>
                <w:sz w:val="20"/>
                <w:szCs w:val="20"/>
              </w:rPr>
            </w:pPr>
            <w:r w:rsidRPr="00272F02">
              <w:rPr>
                <w:sz w:val="20"/>
                <w:szCs w:val="20"/>
              </w:rPr>
              <w:t>The process of assigning trial subjects to treatment or control groups using an element of chance to determine the assignments in order to reduce bias. NOTE: Unequal randomization is used to allocate subjects into groups at a differential rate; for example, three subjects may be assigned to a treatment group for every one assigned to the control group.</w:t>
            </w:r>
          </w:p>
        </w:tc>
      </w:tr>
      <w:tr w:rsidR="00DB50C7" w:rsidRPr="00272F02" w14:paraId="101F9707" w14:textId="77777777" w:rsidTr="00A56AEF">
        <w:trPr>
          <w:trHeight w:val="20"/>
        </w:trPr>
        <w:tc>
          <w:tcPr>
            <w:tcW w:w="473" w:type="pct"/>
            <w:hideMark/>
          </w:tcPr>
          <w:p w14:paraId="104A44BF" w14:textId="77777777" w:rsidR="001F76A9" w:rsidRPr="00272F02" w:rsidRDefault="001F76A9" w:rsidP="00C824A4">
            <w:pPr>
              <w:rPr>
                <w:sz w:val="20"/>
                <w:szCs w:val="20"/>
              </w:rPr>
            </w:pPr>
            <w:r w:rsidRPr="00272F02">
              <w:rPr>
                <w:sz w:val="20"/>
                <w:szCs w:val="20"/>
              </w:rPr>
              <w:t>C25689</w:t>
            </w:r>
          </w:p>
        </w:tc>
        <w:tc>
          <w:tcPr>
            <w:tcW w:w="1803" w:type="pct"/>
            <w:hideMark/>
          </w:tcPr>
          <w:p w14:paraId="0C3C1374" w14:textId="77777777" w:rsidR="001F76A9" w:rsidRPr="00272F02" w:rsidRDefault="001F76A9" w:rsidP="00C824A4">
            <w:pPr>
              <w:rPr>
                <w:sz w:val="20"/>
                <w:szCs w:val="20"/>
              </w:rPr>
            </w:pPr>
            <w:r w:rsidRPr="00272F02">
              <w:rPr>
                <w:sz w:val="20"/>
                <w:szCs w:val="20"/>
              </w:rPr>
              <w:t>Stratification</w:t>
            </w:r>
          </w:p>
        </w:tc>
        <w:tc>
          <w:tcPr>
            <w:tcW w:w="2722" w:type="pct"/>
            <w:hideMark/>
          </w:tcPr>
          <w:p w14:paraId="77C3083A" w14:textId="7BB426B9" w:rsidR="001F76A9" w:rsidRPr="00272F02" w:rsidRDefault="001F76A9" w:rsidP="00C824A4">
            <w:pPr>
              <w:rPr>
                <w:sz w:val="20"/>
                <w:szCs w:val="20"/>
              </w:rPr>
            </w:pPr>
            <w:r w:rsidRPr="00272F02">
              <w:rPr>
                <w:sz w:val="20"/>
                <w:szCs w:val="20"/>
              </w:rPr>
              <w:t>Grouping defined by important prognostic factors measured at baseline.</w:t>
            </w:r>
          </w:p>
        </w:tc>
      </w:tr>
      <w:tr w:rsidR="00DB50C7" w:rsidRPr="00272F02" w14:paraId="18FEADFB" w14:textId="77777777" w:rsidTr="00A56AEF">
        <w:trPr>
          <w:trHeight w:val="20"/>
        </w:trPr>
        <w:tc>
          <w:tcPr>
            <w:tcW w:w="473" w:type="pct"/>
            <w:hideMark/>
          </w:tcPr>
          <w:p w14:paraId="26F1A80F" w14:textId="77777777" w:rsidR="001F76A9" w:rsidRPr="00272F02" w:rsidRDefault="001F76A9" w:rsidP="00C824A4">
            <w:pPr>
              <w:rPr>
                <w:sz w:val="20"/>
                <w:szCs w:val="20"/>
              </w:rPr>
            </w:pPr>
            <w:r w:rsidRPr="00272F02">
              <w:rPr>
                <w:sz w:val="20"/>
                <w:szCs w:val="20"/>
              </w:rPr>
              <w:t>CNEW</w:t>
            </w:r>
          </w:p>
        </w:tc>
        <w:tc>
          <w:tcPr>
            <w:tcW w:w="1803" w:type="pct"/>
            <w:hideMark/>
          </w:tcPr>
          <w:p w14:paraId="1FC909FD" w14:textId="77777777" w:rsidR="001F76A9" w:rsidRPr="00272F02" w:rsidRDefault="001F76A9" w:rsidP="00C824A4">
            <w:pPr>
              <w:rPr>
                <w:sz w:val="20"/>
                <w:szCs w:val="20"/>
              </w:rPr>
            </w:pPr>
            <w:r w:rsidRPr="00272F02">
              <w:rPr>
                <w:sz w:val="20"/>
                <w:szCs w:val="20"/>
              </w:rPr>
              <w:t>Stratified Randomisation</w:t>
            </w:r>
          </w:p>
        </w:tc>
        <w:tc>
          <w:tcPr>
            <w:tcW w:w="2722" w:type="pct"/>
            <w:hideMark/>
          </w:tcPr>
          <w:p w14:paraId="7E90EDC6" w14:textId="77777777" w:rsidR="001F76A9" w:rsidRPr="00272F02" w:rsidRDefault="001F76A9" w:rsidP="00C824A4">
            <w:pPr>
              <w:rPr>
                <w:sz w:val="20"/>
                <w:szCs w:val="20"/>
              </w:rPr>
            </w:pPr>
            <w:r w:rsidRPr="00272F02">
              <w:rPr>
                <w:sz w:val="20"/>
                <w:szCs w:val="20"/>
              </w:rPr>
              <w:t>The process of grouping trial participants into strata according to important prognostic factors and then assigning participants within each stratum to different treatment or control groups using an element of chance and in order to reduce bias.</w:t>
            </w:r>
          </w:p>
        </w:tc>
      </w:tr>
    </w:tbl>
    <w:p w14:paraId="5F10B76D" w14:textId="77777777" w:rsidR="00837062" w:rsidRPr="00272F02" w:rsidRDefault="00837062" w:rsidP="001F76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59D3A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04C5BF" w14:textId="77777777" w:rsidR="00550813" w:rsidRPr="00272F02" w:rsidRDefault="00550813" w:rsidP="0041682E">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22F851" w14:textId="44AFD633" w:rsidR="00550813" w:rsidRPr="00272F02" w:rsidRDefault="00550813" w:rsidP="0041682E">
            <w:pPr>
              <w:pStyle w:val="TableCellLeft10pt"/>
              <w:rPr>
                <w:szCs w:val="20"/>
                <w:lang w:val="en-GB"/>
              </w:rPr>
            </w:pPr>
            <w:r w:rsidRPr="00272F02">
              <w:rPr>
                <w:szCs w:val="20"/>
                <w:lang w:val="en-GB"/>
              </w:rPr>
              <w:t>Site Distribution</w:t>
            </w:r>
            <w:r w:rsidR="00B12F96" w:rsidRPr="00272F02">
              <w:rPr>
                <w:szCs w:val="20"/>
                <w:lang w:val="en-GB"/>
              </w:rPr>
              <w:t xml:space="preserve"> and Geographic Scope</w:t>
            </w:r>
          </w:p>
        </w:tc>
      </w:tr>
      <w:tr w:rsidR="00DB50C7" w:rsidRPr="00272F02" w14:paraId="0C34E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E002FD" w14:textId="77777777" w:rsidR="00550813" w:rsidRPr="00272F02" w:rsidRDefault="00550813" w:rsidP="0041682E">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F9A73" w14:textId="77777777" w:rsidR="00550813" w:rsidRPr="00272F02" w:rsidRDefault="00550813" w:rsidP="0041682E">
            <w:pPr>
              <w:pStyle w:val="TableCellLeft10pt"/>
              <w:rPr>
                <w:szCs w:val="20"/>
                <w:lang w:val="en-GB"/>
              </w:rPr>
            </w:pPr>
            <w:r w:rsidRPr="00272F02">
              <w:rPr>
                <w:szCs w:val="20"/>
                <w:lang w:val="en-GB"/>
              </w:rPr>
              <w:t>Text</w:t>
            </w:r>
          </w:p>
        </w:tc>
      </w:tr>
      <w:tr w:rsidR="00DB50C7" w:rsidRPr="00272F02" w14:paraId="70046E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D74BF" w14:textId="49F87449" w:rsidR="00550813" w:rsidRPr="00272F02" w:rsidRDefault="00550813" w:rsidP="0041682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34AE03" w14:textId="77777777" w:rsidR="00550813" w:rsidRPr="00272F02" w:rsidRDefault="00550813" w:rsidP="0041682E">
            <w:pPr>
              <w:pStyle w:val="TableCellLeft10pt"/>
              <w:rPr>
                <w:szCs w:val="20"/>
                <w:lang w:val="en-GB"/>
              </w:rPr>
            </w:pPr>
            <w:r w:rsidRPr="00272F02">
              <w:rPr>
                <w:szCs w:val="20"/>
                <w:lang w:val="en-GB"/>
              </w:rPr>
              <w:t>H</w:t>
            </w:r>
          </w:p>
        </w:tc>
      </w:tr>
      <w:tr w:rsidR="00DB50C7" w:rsidRPr="00272F02" w14:paraId="278A53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1A78EB" w14:textId="77777777" w:rsidR="00550813" w:rsidRPr="00272F02" w:rsidRDefault="00550813" w:rsidP="0041682E">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9DCB3B" w14:textId="5203DDC5" w:rsidR="00550813" w:rsidRPr="00272F02" w:rsidRDefault="00B12F96" w:rsidP="0041682E">
            <w:pPr>
              <w:pStyle w:val="TableCellLeft10pt"/>
              <w:rPr>
                <w:szCs w:val="20"/>
                <w:lang w:val="en-GB"/>
              </w:rPr>
            </w:pPr>
            <w:r w:rsidRPr="00272F02">
              <w:rPr>
                <w:szCs w:val="20"/>
                <w:lang w:val="en-GB"/>
              </w:rPr>
              <w:t>Heading</w:t>
            </w:r>
          </w:p>
        </w:tc>
      </w:tr>
      <w:tr w:rsidR="00DB50C7" w:rsidRPr="00272F02" w14:paraId="296A6F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7F082" w14:textId="77777777" w:rsidR="00550813" w:rsidRPr="00272F02" w:rsidRDefault="00550813" w:rsidP="0041682E">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925F9A" w14:textId="2D6E2539" w:rsidR="00550813" w:rsidRPr="00272F02" w:rsidRDefault="009C51CF" w:rsidP="0041682E">
            <w:pPr>
              <w:pStyle w:val="TableCellLeft10pt"/>
              <w:rPr>
                <w:szCs w:val="20"/>
                <w:lang w:val="en-GB"/>
              </w:rPr>
            </w:pPr>
            <w:r w:rsidRPr="00272F02">
              <w:rPr>
                <w:szCs w:val="20"/>
                <w:lang w:val="en-GB"/>
              </w:rPr>
              <w:t>N/A</w:t>
            </w:r>
          </w:p>
        </w:tc>
      </w:tr>
      <w:tr w:rsidR="00DB50C7" w:rsidRPr="00272F02" w14:paraId="1630A2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44CE63" w14:textId="77777777" w:rsidR="00550813" w:rsidRPr="00272F02" w:rsidRDefault="00550813" w:rsidP="0041682E">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AEB3B3" w14:textId="77777777" w:rsidR="00550813" w:rsidRPr="00272F02" w:rsidRDefault="00550813" w:rsidP="0041682E">
            <w:pPr>
              <w:pStyle w:val="TableCellLeft10pt"/>
              <w:rPr>
                <w:szCs w:val="20"/>
                <w:lang w:val="en-GB"/>
              </w:rPr>
            </w:pPr>
            <w:r w:rsidRPr="00272F02">
              <w:rPr>
                <w:szCs w:val="20"/>
                <w:lang w:val="en-GB"/>
              </w:rPr>
              <w:t xml:space="preserve">Required </w:t>
            </w:r>
          </w:p>
        </w:tc>
      </w:tr>
      <w:tr w:rsidR="00DB50C7" w:rsidRPr="00272F02" w14:paraId="75DEDF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07B95" w14:textId="77777777" w:rsidR="00550813" w:rsidRPr="00272F02" w:rsidRDefault="00550813" w:rsidP="0041682E">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21E1C3" w14:textId="493E7C3F" w:rsidR="00550813" w:rsidRPr="00272F02" w:rsidRDefault="00816247" w:rsidP="0041682E">
            <w:pPr>
              <w:pStyle w:val="TableCellLeft10pt"/>
              <w:rPr>
                <w:szCs w:val="20"/>
                <w:lang w:val="en-GB"/>
              </w:rPr>
            </w:pPr>
            <w:r w:rsidRPr="00272F02">
              <w:rPr>
                <w:szCs w:val="20"/>
                <w:lang w:val="en-GB"/>
              </w:rPr>
              <w:t>One to</w:t>
            </w:r>
            <w:r w:rsidR="00B12F96" w:rsidRPr="00272F02">
              <w:rPr>
                <w:szCs w:val="20"/>
                <w:lang w:val="en-GB"/>
              </w:rPr>
              <w:t xml:space="preserve"> two</w:t>
            </w:r>
            <w:r w:rsidRPr="00272F02">
              <w:rPr>
                <w:szCs w:val="20"/>
                <w:lang w:val="en-GB"/>
              </w:rPr>
              <w:t xml:space="preserve"> </w:t>
            </w:r>
          </w:p>
        </w:tc>
      </w:tr>
      <w:tr w:rsidR="00DB50C7" w:rsidRPr="00272F02" w14:paraId="1EA70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09CC0" w14:textId="77777777" w:rsidR="00550813" w:rsidRPr="00272F02" w:rsidRDefault="00550813" w:rsidP="0041682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DFA193D" w14:textId="4D483440" w:rsidR="00550813" w:rsidRPr="00272F02" w:rsidRDefault="00B12F96" w:rsidP="0041682E">
            <w:pPr>
              <w:pStyle w:val="TableCellLeft10pt"/>
              <w:rPr>
                <w:szCs w:val="20"/>
                <w:lang w:val="en-GB"/>
              </w:rPr>
            </w:pPr>
            <w:r w:rsidRPr="00272F02">
              <w:rPr>
                <w:szCs w:val="20"/>
                <w:lang w:val="en-GB"/>
              </w:rPr>
              <w:t>1.1.2</w:t>
            </w:r>
          </w:p>
        </w:tc>
      </w:tr>
      <w:tr w:rsidR="00DB50C7" w:rsidRPr="00272F02" w14:paraId="50C849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D60EC" w14:textId="77777777" w:rsidR="00550813" w:rsidRPr="00272F02" w:rsidRDefault="00550813" w:rsidP="0041682E">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C8BF87A" w14:textId="3EF518A2" w:rsidR="00550813" w:rsidRPr="00272F02" w:rsidRDefault="00550813" w:rsidP="0041682E">
            <w:pPr>
              <w:pStyle w:val="TableCellLeft10pt"/>
              <w:rPr>
                <w:szCs w:val="20"/>
                <w:lang w:val="en-GB"/>
              </w:rPr>
            </w:pPr>
            <w:r w:rsidRPr="00272F02">
              <w:rPr>
                <w:szCs w:val="20"/>
                <w:lang w:val="en-GB"/>
              </w:rPr>
              <w:t>Site Distribution</w:t>
            </w:r>
            <w:r w:rsidR="00B12F96" w:rsidRPr="00272F02">
              <w:rPr>
                <w:szCs w:val="20"/>
                <w:lang w:val="en-GB"/>
              </w:rPr>
              <w:t xml:space="preserve"> and Geographic Scope:</w:t>
            </w:r>
          </w:p>
        </w:tc>
      </w:tr>
      <w:tr w:rsidR="00DB50C7" w:rsidRPr="00272F02" w14:paraId="61A0D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1EDBE" w14:textId="77777777" w:rsidR="00550813" w:rsidRPr="00272F02" w:rsidRDefault="00550813" w:rsidP="0041682E">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60CA6531" w14:textId="3BEB54F6" w:rsidR="00550813" w:rsidRPr="00272F02" w:rsidRDefault="00550813" w:rsidP="0041682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B12F96" w:rsidRPr="00272F02">
              <w:rPr>
                <w:szCs w:val="20"/>
                <w:lang w:val="en-GB"/>
              </w:rPr>
              <w:t>No</w:t>
            </w:r>
          </w:p>
          <w:p w14:paraId="4F98FA77" w14:textId="0D5057DF" w:rsidR="00550813" w:rsidRPr="00272F02" w:rsidRDefault="00550813" w:rsidP="0041682E">
            <w:pPr>
              <w:pStyle w:val="TableCellLeft10pt"/>
              <w:rPr>
                <w:szCs w:val="20"/>
                <w:lang w:val="en-GB"/>
              </w:rPr>
            </w:pPr>
            <w:r w:rsidRPr="00272F02">
              <w:rPr>
                <w:rStyle w:val="TableCellLeft10ptBoldChar"/>
                <w:szCs w:val="20"/>
              </w:rPr>
              <w:t>Relationship</w:t>
            </w:r>
            <w:r w:rsidRPr="00272F02">
              <w:rPr>
                <w:szCs w:val="20"/>
                <w:lang w:val="en-GB"/>
              </w:rPr>
              <w:t xml:space="preserve">: </w:t>
            </w:r>
            <w:r w:rsidR="00B12F96" w:rsidRPr="00272F02">
              <w:rPr>
                <w:szCs w:val="20"/>
                <w:lang w:val="en-GB"/>
              </w:rPr>
              <w:t>Row title Heading; Site distribution; Site Geographic scope</w:t>
            </w:r>
          </w:p>
          <w:p w14:paraId="6B316948" w14:textId="08721119" w:rsidR="00550813" w:rsidRPr="00272F02" w:rsidRDefault="00550813" w:rsidP="0041682E">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7C33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B12E5" w14:textId="74CDCB46" w:rsidR="00550813" w:rsidRPr="00272F02" w:rsidRDefault="0021788E" w:rsidP="0041682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970CF08" w14:textId="0DBB08F6" w:rsidR="00550813" w:rsidRPr="00272F02" w:rsidRDefault="00B12F96" w:rsidP="0041682E">
            <w:pPr>
              <w:pStyle w:val="TableCellLeft10pt"/>
              <w:rPr>
                <w:szCs w:val="20"/>
                <w:lang w:val="en-GB"/>
              </w:rPr>
            </w:pPr>
            <w:r w:rsidRPr="00272F02">
              <w:rPr>
                <w:szCs w:val="20"/>
                <w:lang w:val="en-GB"/>
              </w:rPr>
              <w:t>No</w:t>
            </w:r>
          </w:p>
        </w:tc>
      </w:tr>
    </w:tbl>
    <w:p w14:paraId="7768DFF4"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C469B5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CADFC0" w14:textId="77777777" w:rsidR="00550813" w:rsidRPr="00272F02" w:rsidRDefault="00550813" w:rsidP="0041682E">
            <w:pPr>
              <w:pStyle w:val="TableHeadingTextLeft10pt"/>
              <w:rPr>
                <w:szCs w:val="20"/>
                <w:lang w:val="de-DE"/>
              </w:rPr>
            </w:pPr>
            <w:bookmarkStart w:id="85" w:name="_mioConsistencyCheck57"/>
            <w:bookmarkEnd w:id="85"/>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6AC8E" w14:textId="2A86D2A0" w:rsidR="00550813" w:rsidRPr="00272F02" w:rsidRDefault="007B06DE" w:rsidP="0041682E">
            <w:pPr>
              <w:pStyle w:val="TableCellLeft10pt"/>
              <w:rPr>
                <w:szCs w:val="20"/>
                <w:lang w:val="en-GB"/>
              </w:rPr>
            </w:pPr>
            <w:r>
              <w:rPr>
                <w:szCs w:val="20"/>
                <w:lang w:val="en-GB"/>
              </w:rPr>
              <w:t>[</w:t>
            </w:r>
            <w:r w:rsidR="00DA178E" w:rsidRPr="00272F02">
              <w:rPr>
                <w:szCs w:val="20"/>
                <w:lang w:val="en-GB"/>
              </w:rPr>
              <w:t>Site Distribution</w:t>
            </w:r>
            <w:r>
              <w:rPr>
                <w:szCs w:val="20"/>
                <w:lang w:val="en-GB"/>
              </w:rPr>
              <w:t>]</w:t>
            </w:r>
          </w:p>
        </w:tc>
      </w:tr>
      <w:tr w:rsidR="00DB50C7" w:rsidRPr="00272F02" w14:paraId="2F09B12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C1B3E3" w14:textId="77777777" w:rsidR="00550813" w:rsidRPr="00272F02" w:rsidRDefault="00550813" w:rsidP="0041682E">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1F0B84" w14:textId="0903391A" w:rsidR="00550813" w:rsidRPr="00272F02" w:rsidRDefault="009D42A3" w:rsidP="0041682E">
            <w:pPr>
              <w:pStyle w:val="TableCellLeft10pt"/>
              <w:rPr>
                <w:szCs w:val="20"/>
                <w:lang w:val="en-GB"/>
              </w:rPr>
            </w:pPr>
            <w:r w:rsidRPr="00272F02">
              <w:rPr>
                <w:szCs w:val="20"/>
                <w:lang w:val="en-GB"/>
              </w:rPr>
              <w:t>Valid Value</w:t>
            </w:r>
          </w:p>
        </w:tc>
      </w:tr>
      <w:tr w:rsidR="00DB50C7" w:rsidRPr="00272F02" w14:paraId="214943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DD013A" w14:textId="6812C365" w:rsidR="00550813" w:rsidRPr="00272F02" w:rsidRDefault="00550813" w:rsidP="0041682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84D76D" w14:textId="1F72EFE4" w:rsidR="00550813" w:rsidRPr="00272F02" w:rsidRDefault="00DA178E" w:rsidP="0041682E">
            <w:pPr>
              <w:pStyle w:val="TableCellLeft10pt"/>
              <w:rPr>
                <w:szCs w:val="20"/>
                <w:lang w:val="en-GB"/>
              </w:rPr>
            </w:pPr>
            <w:r w:rsidRPr="00272F02">
              <w:rPr>
                <w:szCs w:val="20"/>
                <w:lang w:val="en-GB"/>
              </w:rPr>
              <w:t>V</w:t>
            </w:r>
          </w:p>
        </w:tc>
      </w:tr>
      <w:tr w:rsidR="00DB50C7" w:rsidRPr="00272F02" w14:paraId="338B4DB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B9A7DF" w14:textId="77777777" w:rsidR="00550813" w:rsidRPr="00272F02" w:rsidRDefault="00550813" w:rsidP="0041682E">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59C962" w14:textId="2A928E84" w:rsidR="00837062" w:rsidRPr="00272F02" w:rsidRDefault="000F6F05" w:rsidP="0041682E">
            <w:pPr>
              <w:pStyle w:val="TableCellLeft10pt"/>
              <w:rPr>
                <w:szCs w:val="20"/>
                <w:lang w:val="en-GB"/>
              </w:rPr>
            </w:pPr>
            <w:r w:rsidRPr="00272F02">
              <w:rPr>
                <w:szCs w:val="20"/>
                <w:lang w:val="en-GB"/>
              </w:rPr>
              <w:t>CNEW</w:t>
            </w:r>
          </w:p>
          <w:p w14:paraId="4DABC184" w14:textId="53722BBA" w:rsidR="0094277C" w:rsidRPr="00272F02" w:rsidRDefault="0094277C" w:rsidP="0041682E">
            <w:pPr>
              <w:pStyle w:val="TableCellLeft10pt"/>
              <w:rPr>
                <w:szCs w:val="20"/>
                <w:lang w:val="en-GB"/>
              </w:rPr>
            </w:pPr>
            <w:r w:rsidRPr="00272F02">
              <w:rPr>
                <w:szCs w:val="20"/>
                <w:lang w:val="en-GB"/>
              </w:rPr>
              <w:t>For review purpose, see definition of the controlled terminology below</w:t>
            </w:r>
          </w:p>
          <w:p w14:paraId="7769DE8A" w14:textId="18353E82" w:rsidR="00DA178E" w:rsidRPr="00272F02" w:rsidRDefault="00DA178E" w:rsidP="0041682E">
            <w:pPr>
              <w:pStyle w:val="TableCellLeft10pt"/>
              <w:rPr>
                <w:szCs w:val="20"/>
                <w:lang w:val="en-GB"/>
              </w:rPr>
            </w:pPr>
            <w:r w:rsidRPr="00272F02">
              <w:rPr>
                <w:szCs w:val="20"/>
                <w:lang w:val="en-GB"/>
              </w:rPr>
              <w:t>An indication as to whether the occurrence applies to a single or multiple trial sites.</w:t>
            </w:r>
          </w:p>
        </w:tc>
      </w:tr>
      <w:tr w:rsidR="00DB50C7" w:rsidRPr="00272F02" w14:paraId="08B5E95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2324460" w14:textId="77777777" w:rsidR="00550813" w:rsidRPr="00272F02" w:rsidRDefault="00550813" w:rsidP="0041682E">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D75BBE3" w14:textId="5E046D3D" w:rsidR="00550813" w:rsidRPr="00272F02" w:rsidRDefault="009C51CF" w:rsidP="0041682E">
            <w:pPr>
              <w:pStyle w:val="TableCellLeft10pt"/>
              <w:rPr>
                <w:szCs w:val="20"/>
                <w:lang w:val="en-GB"/>
              </w:rPr>
            </w:pPr>
            <w:r w:rsidRPr="00272F02">
              <w:rPr>
                <w:szCs w:val="20"/>
                <w:lang w:val="en-GB"/>
              </w:rPr>
              <w:t>N/A</w:t>
            </w:r>
          </w:p>
        </w:tc>
      </w:tr>
      <w:tr w:rsidR="00DB50C7" w:rsidRPr="00272F02" w14:paraId="7957566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5C521A5" w14:textId="77777777" w:rsidR="00550813" w:rsidRPr="00272F02" w:rsidRDefault="00550813" w:rsidP="0041682E">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A88086" w14:textId="0074D598" w:rsidR="00550813" w:rsidRPr="00272F02" w:rsidRDefault="00550813" w:rsidP="0041682E">
            <w:pPr>
              <w:pStyle w:val="TableCellLeft10pt"/>
              <w:rPr>
                <w:szCs w:val="20"/>
                <w:lang w:val="en-GB"/>
              </w:rPr>
            </w:pPr>
            <w:r w:rsidRPr="00272F02">
              <w:rPr>
                <w:szCs w:val="20"/>
                <w:lang w:val="en-GB"/>
              </w:rPr>
              <w:t>Required</w:t>
            </w:r>
          </w:p>
        </w:tc>
      </w:tr>
      <w:tr w:rsidR="00DB50C7" w:rsidRPr="00272F02" w14:paraId="30DC6AE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9A1FA2" w14:textId="77777777" w:rsidR="00550813" w:rsidRPr="00272F02" w:rsidRDefault="00550813" w:rsidP="0041682E">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BC5383" w14:textId="7D314C3B" w:rsidR="00550813" w:rsidRPr="00272F02" w:rsidRDefault="00267362" w:rsidP="0041682E">
            <w:pPr>
              <w:pStyle w:val="TableCellLeft10pt"/>
              <w:rPr>
                <w:szCs w:val="20"/>
                <w:lang w:val="en-GB"/>
              </w:rPr>
            </w:pPr>
            <w:r w:rsidRPr="00272F02">
              <w:rPr>
                <w:szCs w:val="20"/>
                <w:lang w:val="en-GB"/>
              </w:rPr>
              <w:t>One to one</w:t>
            </w:r>
          </w:p>
        </w:tc>
      </w:tr>
      <w:tr w:rsidR="00DB50C7" w:rsidRPr="00272F02" w14:paraId="299AA9C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FE2778" w14:textId="77777777" w:rsidR="00550813" w:rsidRPr="00272F02" w:rsidRDefault="00550813" w:rsidP="0041682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3CE143" w14:textId="42D0693D" w:rsidR="00550813" w:rsidRPr="00272F02" w:rsidRDefault="00DA178E" w:rsidP="0041682E">
            <w:pPr>
              <w:pStyle w:val="TableCellLeft10pt"/>
              <w:rPr>
                <w:szCs w:val="20"/>
                <w:lang w:val="en-GB"/>
              </w:rPr>
            </w:pPr>
            <w:r w:rsidRPr="00272F02">
              <w:rPr>
                <w:szCs w:val="20"/>
                <w:lang w:val="en-GB"/>
              </w:rPr>
              <w:t>1.1.2</w:t>
            </w:r>
          </w:p>
        </w:tc>
      </w:tr>
      <w:tr w:rsidR="00DB50C7" w:rsidRPr="00753BA7" w14:paraId="0E20373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6C26B0" w14:textId="77777777" w:rsidR="00550813" w:rsidRPr="00272F02" w:rsidRDefault="00550813" w:rsidP="0041682E">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1502FB" w14:textId="44C4407D" w:rsidR="00550813" w:rsidRPr="00272F02" w:rsidRDefault="00550813" w:rsidP="0041682E">
            <w:pPr>
              <w:pStyle w:val="TableCellLeft10pt"/>
              <w:rPr>
                <w:szCs w:val="20"/>
                <w:lang w:val="it-IT"/>
              </w:rPr>
            </w:pPr>
            <w:r w:rsidRPr="00272F02">
              <w:rPr>
                <w:szCs w:val="20"/>
                <w:lang w:val="it-IT"/>
              </w:rPr>
              <w:t>single-cent</w:t>
            </w:r>
            <w:r w:rsidR="00DA178E" w:rsidRPr="00272F02">
              <w:rPr>
                <w:szCs w:val="20"/>
                <w:lang w:val="it-IT"/>
              </w:rPr>
              <w:t>re</w:t>
            </w:r>
            <w:r w:rsidR="003E7E07" w:rsidRPr="00272F02">
              <w:rPr>
                <w:szCs w:val="20"/>
                <w:lang w:val="it-IT"/>
              </w:rPr>
              <w:t xml:space="preserve"> (CNEW)</w:t>
            </w:r>
            <w:r w:rsidRPr="00272F02">
              <w:rPr>
                <w:szCs w:val="20"/>
                <w:lang w:val="it-IT"/>
              </w:rPr>
              <w:t>, multi</w:t>
            </w:r>
            <w:r w:rsidR="006932F1" w:rsidRPr="00272F02">
              <w:rPr>
                <w:szCs w:val="20"/>
                <w:lang w:val="it-IT"/>
              </w:rPr>
              <w:t>-centre</w:t>
            </w:r>
            <w:r w:rsidR="003E7E07" w:rsidRPr="00272F02">
              <w:rPr>
                <w:szCs w:val="20"/>
                <w:lang w:val="it-IT"/>
              </w:rPr>
              <w:t>(CNEW)</w:t>
            </w:r>
          </w:p>
        </w:tc>
      </w:tr>
      <w:tr w:rsidR="00DB50C7" w:rsidRPr="00272F02" w14:paraId="666570C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F41A1F" w14:textId="77777777" w:rsidR="00550813" w:rsidRPr="00272F02" w:rsidRDefault="00550813" w:rsidP="0041682E">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CD83" w14:textId="77777777" w:rsidR="00550813" w:rsidRPr="00272F02" w:rsidRDefault="00550813" w:rsidP="0041682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4CAE18D" w14:textId="60B07410" w:rsidR="00550813" w:rsidRPr="00272F02" w:rsidRDefault="4817CA86" w:rsidP="4817CA86">
            <w:pPr>
              <w:pStyle w:val="TableCellLeft10pt"/>
              <w:rPr>
                <w:lang w:val="en-GB"/>
              </w:rPr>
            </w:pPr>
            <w:r w:rsidRPr="4817CA86">
              <w:rPr>
                <w:rStyle w:val="TableCellLeft10ptBoldChar"/>
              </w:rPr>
              <w:t>Relationship</w:t>
            </w:r>
            <w:r w:rsidRPr="4817CA86">
              <w:rPr>
                <w:lang w:val="en-GB"/>
              </w:rPr>
              <w:t>: Row Title heading; Sponsor Protocol Identifier</w:t>
            </w:r>
          </w:p>
          <w:p w14:paraId="763B9238" w14:textId="6531A4B6" w:rsidR="00550813" w:rsidRPr="00272F02" w:rsidRDefault="00550813" w:rsidP="0041682E">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DA178E" w:rsidRPr="00272F02">
              <w:rPr>
                <w:szCs w:val="20"/>
                <w:lang w:val="en-GB"/>
              </w:rPr>
              <w:t>CNEW</w:t>
            </w:r>
          </w:p>
        </w:tc>
      </w:tr>
      <w:tr w:rsidR="00DB50C7" w:rsidRPr="00272F02" w14:paraId="1321945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CA4FEBA" w14:textId="04B55262" w:rsidR="00550813" w:rsidRPr="00272F02" w:rsidRDefault="0021788E" w:rsidP="0041682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CFD63" w14:textId="1C628D55" w:rsidR="00550813" w:rsidRPr="00272F02" w:rsidRDefault="00DA178E" w:rsidP="0041682E">
            <w:pPr>
              <w:pStyle w:val="TableCellLeft10pt"/>
              <w:rPr>
                <w:szCs w:val="20"/>
                <w:lang w:val="en-GB"/>
              </w:rPr>
            </w:pPr>
            <w:r w:rsidRPr="00272F02">
              <w:rPr>
                <w:szCs w:val="20"/>
                <w:lang w:val="en-GB"/>
              </w:rPr>
              <w:t>No</w:t>
            </w:r>
          </w:p>
        </w:tc>
      </w:tr>
    </w:tbl>
    <w:p w14:paraId="0A437045" w14:textId="77777777" w:rsidR="00550813" w:rsidRPr="00272F02" w:rsidRDefault="00550813" w:rsidP="00550813">
      <w:pPr>
        <w:rPr>
          <w:sz w:val="20"/>
          <w:szCs w:val="20"/>
        </w:rPr>
      </w:pPr>
      <w:bookmarkStart w:id="86" w:name="_mioConsistencyCheck58"/>
      <w:bookmarkEnd w:id="86"/>
    </w:p>
    <w:tbl>
      <w:tblPr>
        <w:tblStyle w:val="TableGrid"/>
        <w:tblW w:w="5000" w:type="pct"/>
        <w:tblLook w:val="04A0" w:firstRow="1" w:lastRow="0" w:firstColumn="1" w:lastColumn="0" w:noHBand="0" w:noVBand="1"/>
      </w:tblPr>
      <w:tblGrid>
        <w:gridCol w:w="886"/>
        <w:gridCol w:w="2025"/>
        <w:gridCol w:w="6079"/>
      </w:tblGrid>
      <w:tr w:rsidR="00DB50C7" w:rsidRPr="00272F02" w14:paraId="152B8E99" w14:textId="77777777" w:rsidTr="00910BB6">
        <w:trPr>
          <w:trHeight w:val="20"/>
        </w:trPr>
        <w:tc>
          <w:tcPr>
            <w:tcW w:w="493" w:type="pct"/>
            <w:shd w:val="clear" w:color="auto" w:fill="FFFFCC"/>
          </w:tcPr>
          <w:p w14:paraId="7C310B68" w14:textId="77777777" w:rsidR="003E7E07" w:rsidRPr="00272F02" w:rsidRDefault="003E7E07" w:rsidP="00C824A4">
            <w:pPr>
              <w:rPr>
                <w:sz w:val="20"/>
                <w:szCs w:val="20"/>
              </w:rPr>
            </w:pPr>
            <w:r w:rsidRPr="00272F02">
              <w:rPr>
                <w:b/>
                <w:bCs/>
                <w:sz w:val="20"/>
                <w:szCs w:val="20"/>
              </w:rPr>
              <w:t>NCI C-Code</w:t>
            </w:r>
          </w:p>
        </w:tc>
        <w:tc>
          <w:tcPr>
            <w:tcW w:w="1126" w:type="pct"/>
            <w:shd w:val="clear" w:color="auto" w:fill="FFFFCC"/>
          </w:tcPr>
          <w:p w14:paraId="008F81CE" w14:textId="77777777" w:rsidR="003E7E07" w:rsidRPr="00272F02" w:rsidRDefault="003E7E07" w:rsidP="00C824A4">
            <w:pPr>
              <w:rPr>
                <w:sz w:val="20"/>
                <w:szCs w:val="20"/>
              </w:rPr>
            </w:pPr>
            <w:r w:rsidRPr="00272F02">
              <w:rPr>
                <w:b/>
                <w:bCs/>
                <w:sz w:val="20"/>
                <w:szCs w:val="20"/>
              </w:rPr>
              <w:t>M11 Preferred Term</w:t>
            </w:r>
          </w:p>
        </w:tc>
        <w:tc>
          <w:tcPr>
            <w:tcW w:w="3381" w:type="pct"/>
            <w:shd w:val="clear" w:color="auto" w:fill="FFFFCC"/>
          </w:tcPr>
          <w:p w14:paraId="1C737A67" w14:textId="77777777" w:rsidR="003E7E07" w:rsidRPr="00272F02" w:rsidRDefault="003E7E07" w:rsidP="00C824A4">
            <w:pPr>
              <w:rPr>
                <w:sz w:val="20"/>
                <w:szCs w:val="20"/>
              </w:rPr>
            </w:pPr>
            <w:r w:rsidRPr="00272F02">
              <w:rPr>
                <w:b/>
                <w:bCs/>
                <w:sz w:val="20"/>
                <w:szCs w:val="20"/>
              </w:rPr>
              <w:t>Draft Definition</w:t>
            </w:r>
          </w:p>
        </w:tc>
      </w:tr>
      <w:tr w:rsidR="00DB50C7" w:rsidRPr="00272F02" w14:paraId="07B8176A" w14:textId="77777777" w:rsidTr="00910BB6">
        <w:trPr>
          <w:trHeight w:val="20"/>
        </w:trPr>
        <w:tc>
          <w:tcPr>
            <w:tcW w:w="493" w:type="pct"/>
            <w:shd w:val="clear" w:color="auto" w:fill="EAEDF1" w:themeFill="text2" w:themeFillTint="1A"/>
            <w:hideMark/>
          </w:tcPr>
          <w:p w14:paraId="430A4602" w14:textId="77777777" w:rsidR="003E7E07" w:rsidRPr="00272F02" w:rsidRDefault="003E7E07" w:rsidP="00C824A4">
            <w:pPr>
              <w:rPr>
                <w:sz w:val="20"/>
                <w:szCs w:val="20"/>
              </w:rPr>
            </w:pPr>
            <w:r w:rsidRPr="00272F02">
              <w:rPr>
                <w:sz w:val="20"/>
                <w:szCs w:val="20"/>
              </w:rPr>
              <w:t>CNEW</w:t>
            </w:r>
          </w:p>
        </w:tc>
        <w:tc>
          <w:tcPr>
            <w:tcW w:w="1126" w:type="pct"/>
            <w:shd w:val="clear" w:color="auto" w:fill="EAEDF1" w:themeFill="text2" w:themeFillTint="1A"/>
            <w:hideMark/>
          </w:tcPr>
          <w:p w14:paraId="7C2C8251" w14:textId="77777777" w:rsidR="003E7E07" w:rsidRPr="00272F02" w:rsidRDefault="003E7E07" w:rsidP="00C824A4">
            <w:pPr>
              <w:rPr>
                <w:sz w:val="20"/>
                <w:szCs w:val="20"/>
              </w:rPr>
            </w:pPr>
            <w:r w:rsidRPr="00272F02">
              <w:rPr>
                <w:sz w:val="20"/>
                <w:szCs w:val="20"/>
              </w:rPr>
              <w:t>Trial Site Distribution Response</w:t>
            </w:r>
          </w:p>
        </w:tc>
        <w:tc>
          <w:tcPr>
            <w:tcW w:w="3381" w:type="pct"/>
            <w:shd w:val="clear" w:color="auto" w:fill="EAEDF1" w:themeFill="text2" w:themeFillTint="1A"/>
            <w:hideMark/>
          </w:tcPr>
          <w:p w14:paraId="52905FCD" w14:textId="77777777" w:rsidR="003E7E07" w:rsidRPr="00272F02" w:rsidRDefault="003E7E07" w:rsidP="00C824A4">
            <w:pPr>
              <w:rPr>
                <w:sz w:val="20"/>
                <w:szCs w:val="20"/>
              </w:rPr>
            </w:pPr>
            <w:r w:rsidRPr="00272F02">
              <w:rPr>
                <w:sz w:val="20"/>
                <w:szCs w:val="20"/>
              </w:rPr>
              <w:t>A terminology value set relevant to the trial site distribution responses within the ICH M11 Protocol model.</w:t>
            </w:r>
          </w:p>
        </w:tc>
      </w:tr>
      <w:tr w:rsidR="00DB50C7" w:rsidRPr="00272F02" w14:paraId="09C87359" w14:textId="77777777" w:rsidTr="00910BB6">
        <w:trPr>
          <w:trHeight w:val="20"/>
        </w:trPr>
        <w:tc>
          <w:tcPr>
            <w:tcW w:w="493" w:type="pct"/>
            <w:hideMark/>
          </w:tcPr>
          <w:p w14:paraId="3C66EC1D" w14:textId="77777777" w:rsidR="003E7E07" w:rsidRPr="00272F02" w:rsidRDefault="003E7E07" w:rsidP="00C824A4">
            <w:pPr>
              <w:rPr>
                <w:sz w:val="20"/>
                <w:szCs w:val="20"/>
              </w:rPr>
            </w:pPr>
            <w:r w:rsidRPr="00272F02">
              <w:rPr>
                <w:sz w:val="20"/>
                <w:szCs w:val="20"/>
              </w:rPr>
              <w:t>CNEW</w:t>
            </w:r>
          </w:p>
        </w:tc>
        <w:tc>
          <w:tcPr>
            <w:tcW w:w="1126" w:type="pct"/>
            <w:hideMark/>
          </w:tcPr>
          <w:p w14:paraId="537CEDA0" w14:textId="77777777" w:rsidR="003E7E07" w:rsidRPr="00272F02" w:rsidRDefault="003E7E07" w:rsidP="00C824A4">
            <w:pPr>
              <w:rPr>
                <w:sz w:val="20"/>
                <w:szCs w:val="20"/>
              </w:rPr>
            </w:pPr>
            <w:r w:rsidRPr="00272F02">
              <w:rPr>
                <w:sz w:val="20"/>
                <w:szCs w:val="20"/>
              </w:rPr>
              <w:t>Single-Centre</w:t>
            </w:r>
          </w:p>
        </w:tc>
        <w:tc>
          <w:tcPr>
            <w:tcW w:w="3381" w:type="pct"/>
            <w:hideMark/>
          </w:tcPr>
          <w:p w14:paraId="7AB4EBD6" w14:textId="77777777" w:rsidR="003E7E07" w:rsidRPr="00272F02" w:rsidRDefault="003E7E07" w:rsidP="00C824A4">
            <w:pPr>
              <w:rPr>
                <w:sz w:val="20"/>
                <w:szCs w:val="20"/>
              </w:rPr>
            </w:pPr>
            <w:r w:rsidRPr="00272F02">
              <w:rPr>
                <w:sz w:val="20"/>
                <w:szCs w:val="20"/>
              </w:rPr>
              <w:t>A clinical study that is conducted at a single study site.</w:t>
            </w:r>
          </w:p>
        </w:tc>
      </w:tr>
      <w:tr w:rsidR="00DB50C7" w:rsidRPr="00272F02" w14:paraId="61111E47" w14:textId="77777777" w:rsidTr="00910BB6">
        <w:trPr>
          <w:trHeight w:val="20"/>
        </w:trPr>
        <w:tc>
          <w:tcPr>
            <w:tcW w:w="493" w:type="pct"/>
            <w:hideMark/>
          </w:tcPr>
          <w:p w14:paraId="69FDC185" w14:textId="77777777" w:rsidR="003E7E07" w:rsidRPr="00272F02" w:rsidRDefault="003E7E07" w:rsidP="00C824A4">
            <w:pPr>
              <w:rPr>
                <w:sz w:val="20"/>
                <w:szCs w:val="20"/>
              </w:rPr>
            </w:pPr>
            <w:r w:rsidRPr="00272F02">
              <w:rPr>
                <w:sz w:val="20"/>
                <w:szCs w:val="20"/>
              </w:rPr>
              <w:t>CNEW</w:t>
            </w:r>
          </w:p>
        </w:tc>
        <w:tc>
          <w:tcPr>
            <w:tcW w:w="1126" w:type="pct"/>
            <w:hideMark/>
          </w:tcPr>
          <w:p w14:paraId="46F60141" w14:textId="77777777" w:rsidR="003E7E07" w:rsidRPr="00272F02" w:rsidRDefault="003E7E07" w:rsidP="00C824A4">
            <w:pPr>
              <w:rPr>
                <w:sz w:val="20"/>
                <w:szCs w:val="20"/>
              </w:rPr>
            </w:pPr>
            <w:r w:rsidRPr="00272F02">
              <w:rPr>
                <w:sz w:val="20"/>
                <w:szCs w:val="20"/>
              </w:rPr>
              <w:t>Multicentre</w:t>
            </w:r>
          </w:p>
        </w:tc>
        <w:tc>
          <w:tcPr>
            <w:tcW w:w="3381" w:type="pct"/>
            <w:hideMark/>
          </w:tcPr>
          <w:p w14:paraId="669AF0B4" w14:textId="67468159" w:rsidR="003E7E07" w:rsidRPr="00272F02" w:rsidRDefault="003E7E07" w:rsidP="00C824A4">
            <w:pPr>
              <w:rPr>
                <w:sz w:val="20"/>
                <w:szCs w:val="20"/>
              </w:rPr>
            </w:pPr>
            <w:r w:rsidRPr="00272F02">
              <w:rPr>
                <w:sz w:val="20"/>
                <w:szCs w:val="20"/>
              </w:rPr>
              <w:t>A clinical trial conducted according to a single protocol but at more than one site, and therefore, carried out by more than one investigator.</w:t>
            </w:r>
          </w:p>
        </w:tc>
      </w:tr>
    </w:tbl>
    <w:p w14:paraId="528F86F2" w14:textId="77777777" w:rsidR="00837062" w:rsidRPr="00272F02" w:rsidRDefault="00837062" w:rsidP="003E7E0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64A76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36CB2D" w14:textId="77777777" w:rsidR="00550813" w:rsidRPr="00272F02" w:rsidRDefault="00550813" w:rsidP="003C4F4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1D5B75" w14:textId="2A07710C" w:rsidR="00550813" w:rsidRPr="00272F02" w:rsidRDefault="007B06DE" w:rsidP="003C4F46">
            <w:pPr>
              <w:pStyle w:val="TableCellLeft10pt"/>
              <w:rPr>
                <w:szCs w:val="20"/>
                <w:lang w:val="en-GB"/>
              </w:rPr>
            </w:pPr>
            <w:r>
              <w:rPr>
                <w:szCs w:val="20"/>
                <w:lang w:val="en-GB" w:eastAsia="ja-JP"/>
              </w:rPr>
              <w:t>[</w:t>
            </w:r>
            <w:r w:rsidR="008B6A16" w:rsidRPr="00272F02">
              <w:rPr>
                <w:szCs w:val="20"/>
                <w:lang w:val="en-GB" w:eastAsia="ja-JP"/>
              </w:rPr>
              <w:t xml:space="preserve">Site </w:t>
            </w:r>
            <w:r w:rsidR="005E08B5" w:rsidRPr="00272F02">
              <w:rPr>
                <w:szCs w:val="20"/>
                <w:lang w:val="en-GB" w:eastAsia="ja-JP"/>
              </w:rPr>
              <w:t>g</w:t>
            </w:r>
            <w:r w:rsidR="005E08B5" w:rsidRPr="00272F02">
              <w:rPr>
                <w:szCs w:val="20"/>
                <w:lang w:val="en-GB"/>
              </w:rPr>
              <w:t xml:space="preserve">eographic </w:t>
            </w:r>
            <w:r w:rsidR="00550813" w:rsidRPr="00272F02">
              <w:rPr>
                <w:szCs w:val="20"/>
                <w:lang w:val="en-GB"/>
              </w:rPr>
              <w:t>scope</w:t>
            </w:r>
            <w:r w:rsidR="00A47B51">
              <w:rPr>
                <w:szCs w:val="20"/>
                <w:lang w:val="en-GB"/>
              </w:rPr>
              <w:t>]</w:t>
            </w:r>
          </w:p>
        </w:tc>
      </w:tr>
      <w:tr w:rsidR="00DB50C7" w:rsidRPr="00272F02" w14:paraId="172CC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A0554"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6B4B19" w14:textId="138D870B" w:rsidR="00550813" w:rsidRPr="00272F02" w:rsidRDefault="009D42A3" w:rsidP="003C4F46">
            <w:pPr>
              <w:pStyle w:val="TableCellLeft10pt"/>
              <w:rPr>
                <w:szCs w:val="20"/>
                <w:lang w:val="en-GB"/>
              </w:rPr>
            </w:pPr>
            <w:r w:rsidRPr="00272F02">
              <w:rPr>
                <w:szCs w:val="20"/>
                <w:lang w:val="en-GB"/>
              </w:rPr>
              <w:t>Valid Value</w:t>
            </w:r>
          </w:p>
        </w:tc>
      </w:tr>
      <w:tr w:rsidR="00DB50C7" w:rsidRPr="00272F02" w14:paraId="6909F5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F4B1FB" w14:textId="2D09302E"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5CBEA2" w14:textId="140064E3" w:rsidR="00550813" w:rsidRPr="00272F02" w:rsidRDefault="00DA178E" w:rsidP="003C4F46">
            <w:pPr>
              <w:pStyle w:val="TableCellLeft10pt"/>
              <w:rPr>
                <w:szCs w:val="20"/>
                <w:lang w:val="en-GB"/>
              </w:rPr>
            </w:pPr>
            <w:r w:rsidRPr="00272F02">
              <w:rPr>
                <w:szCs w:val="20"/>
                <w:lang w:val="en-GB"/>
              </w:rPr>
              <w:t>V</w:t>
            </w:r>
          </w:p>
        </w:tc>
      </w:tr>
      <w:tr w:rsidR="00DB50C7" w:rsidRPr="00272F02" w14:paraId="7D722F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0F1B75"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738E3A7" w14:textId="2916015E" w:rsidR="00837062" w:rsidRPr="00272F02" w:rsidRDefault="000F6F05" w:rsidP="003C4F46">
            <w:pPr>
              <w:pStyle w:val="TableCellLeft10pt"/>
              <w:rPr>
                <w:szCs w:val="20"/>
                <w:lang w:val="en-GB"/>
              </w:rPr>
            </w:pPr>
            <w:r w:rsidRPr="00272F02">
              <w:rPr>
                <w:szCs w:val="20"/>
                <w:lang w:val="en-GB"/>
              </w:rPr>
              <w:t>CNEW</w:t>
            </w:r>
          </w:p>
          <w:p w14:paraId="378FD521" w14:textId="77777777" w:rsidR="0094277C" w:rsidRPr="00272F02" w:rsidRDefault="0094277C" w:rsidP="003C4F46">
            <w:pPr>
              <w:pStyle w:val="TableCellLeft10pt"/>
              <w:rPr>
                <w:szCs w:val="20"/>
                <w:lang w:val="en-GB"/>
              </w:rPr>
            </w:pPr>
            <w:r w:rsidRPr="00272F02">
              <w:rPr>
                <w:szCs w:val="20"/>
                <w:lang w:val="en-GB"/>
              </w:rPr>
              <w:t>For review purpose, see definition of the controlled terminology below</w:t>
            </w:r>
          </w:p>
          <w:p w14:paraId="649D311E" w14:textId="4C3F4498" w:rsidR="00DA178E" w:rsidRPr="00272F02" w:rsidRDefault="00DA178E" w:rsidP="003C4F46">
            <w:pPr>
              <w:pStyle w:val="TableCellLeft10pt"/>
              <w:rPr>
                <w:szCs w:val="20"/>
                <w:lang w:val="en-GB"/>
              </w:rPr>
            </w:pPr>
            <w:r w:rsidRPr="00272F02">
              <w:rPr>
                <w:szCs w:val="20"/>
                <w:lang w:val="en-GB"/>
              </w:rPr>
              <w:t>An indication as to whether the trial is taking place in one or more countries.</w:t>
            </w:r>
          </w:p>
        </w:tc>
      </w:tr>
      <w:tr w:rsidR="00DB50C7" w:rsidRPr="00272F02" w14:paraId="06A73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83054C"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D6F01DC" w14:textId="32376611" w:rsidR="00550813" w:rsidRPr="00272F02" w:rsidRDefault="009C51CF" w:rsidP="003C4F46">
            <w:pPr>
              <w:pStyle w:val="TableCellLeft10pt"/>
              <w:rPr>
                <w:szCs w:val="20"/>
                <w:lang w:val="en-GB"/>
              </w:rPr>
            </w:pPr>
            <w:r w:rsidRPr="00272F02">
              <w:rPr>
                <w:szCs w:val="20"/>
                <w:lang w:val="en-GB"/>
              </w:rPr>
              <w:t>N/A</w:t>
            </w:r>
          </w:p>
        </w:tc>
      </w:tr>
      <w:tr w:rsidR="00DB50C7" w:rsidRPr="00272F02" w14:paraId="0D2209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494E89" w14:textId="77777777" w:rsidR="00550813" w:rsidRPr="00272F02" w:rsidRDefault="00550813" w:rsidP="003C4F4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56B9C9" w14:textId="1DF969E7" w:rsidR="00550813" w:rsidRPr="00272F02" w:rsidRDefault="00DA178E" w:rsidP="003C4F46">
            <w:pPr>
              <w:pStyle w:val="TableCellLeft10pt"/>
              <w:rPr>
                <w:szCs w:val="20"/>
                <w:lang w:val="en-GB"/>
              </w:rPr>
            </w:pPr>
            <w:r w:rsidRPr="00272F02">
              <w:rPr>
                <w:szCs w:val="20"/>
                <w:lang w:val="en-GB"/>
              </w:rPr>
              <w:t>Required</w:t>
            </w:r>
          </w:p>
        </w:tc>
      </w:tr>
      <w:tr w:rsidR="00DB50C7" w:rsidRPr="00272F02" w14:paraId="2BB85E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6E12F" w14:textId="77777777" w:rsidR="00550813" w:rsidRPr="00272F02" w:rsidRDefault="00550813" w:rsidP="003C4F4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89C786" w14:textId="397D2096" w:rsidR="00550813" w:rsidRPr="00272F02" w:rsidRDefault="00267362" w:rsidP="003C4F46">
            <w:pPr>
              <w:pStyle w:val="TableCellLeft10pt"/>
              <w:rPr>
                <w:szCs w:val="20"/>
                <w:lang w:val="en-GB"/>
              </w:rPr>
            </w:pPr>
            <w:r w:rsidRPr="00272F02">
              <w:rPr>
                <w:szCs w:val="20"/>
                <w:lang w:val="en-GB"/>
              </w:rPr>
              <w:t>One to one</w:t>
            </w:r>
          </w:p>
        </w:tc>
      </w:tr>
      <w:tr w:rsidR="00DB50C7" w:rsidRPr="00272F02" w14:paraId="2CC948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AF495"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5E4DA" w14:textId="7F83DAA0" w:rsidR="00550813" w:rsidRPr="00272F02" w:rsidRDefault="00DA178E" w:rsidP="003C4F46">
            <w:pPr>
              <w:pStyle w:val="TableCellLeft10pt"/>
              <w:rPr>
                <w:szCs w:val="20"/>
                <w:lang w:val="en-GB"/>
              </w:rPr>
            </w:pPr>
            <w:r w:rsidRPr="00272F02">
              <w:rPr>
                <w:szCs w:val="20"/>
                <w:lang w:val="en-GB"/>
              </w:rPr>
              <w:t>1.1.2</w:t>
            </w:r>
          </w:p>
        </w:tc>
      </w:tr>
      <w:tr w:rsidR="00DB50C7" w:rsidRPr="00272F02" w14:paraId="6449E7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B5405"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633089" w14:textId="12245AF3" w:rsidR="00550813" w:rsidRPr="00272F02" w:rsidRDefault="0030135D" w:rsidP="003C4F46">
            <w:pPr>
              <w:pStyle w:val="TableCellLeft10pt"/>
              <w:rPr>
                <w:szCs w:val="20"/>
                <w:lang w:val="en-GB"/>
              </w:rPr>
            </w:pPr>
            <w:r w:rsidRPr="00272F02">
              <w:rPr>
                <w:szCs w:val="20"/>
                <w:lang w:val="en-GB"/>
              </w:rPr>
              <w:t>Single</w:t>
            </w:r>
            <w:r w:rsidR="00D4336D" w:rsidRPr="00272F02">
              <w:rPr>
                <w:szCs w:val="20"/>
                <w:lang w:val="en-GB"/>
              </w:rPr>
              <w:t xml:space="preserve"> </w:t>
            </w:r>
            <w:r w:rsidRPr="00272F02">
              <w:rPr>
                <w:szCs w:val="20"/>
                <w:lang w:val="en-GB"/>
              </w:rPr>
              <w:t>Country</w:t>
            </w:r>
            <w:r w:rsidR="00D4336D" w:rsidRPr="00272F02">
              <w:rPr>
                <w:szCs w:val="20"/>
                <w:lang w:val="en-GB"/>
              </w:rPr>
              <w:t xml:space="preserve"> (CNEW)</w:t>
            </w:r>
            <w:r w:rsidRPr="00272F02">
              <w:rPr>
                <w:szCs w:val="20"/>
                <w:lang w:val="en-GB"/>
              </w:rPr>
              <w:t>, Multiple Countries</w:t>
            </w:r>
            <w:r w:rsidR="00D4336D" w:rsidRPr="00272F02">
              <w:rPr>
                <w:szCs w:val="20"/>
                <w:lang w:val="en-GB"/>
              </w:rPr>
              <w:t xml:space="preserve"> (CNEW)</w:t>
            </w:r>
          </w:p>
        </w:tc>
      </w:tr>
      <w:tr w:rsidR="00DB50C7" w:rsidRPr="00272F02" w14:paraId="2DC10C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41A3B"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DF02FB" w14:textId="77777777"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D821DD8" w14:textId="399B46D3" w:rsidR="00550813" w:rsidRPr="00272F02" w:rsidRDefault="00550813" w:rsidP="003C4F46">
            <w:pPr>
              <w:pStyle w:val="TableCellLeft10pt"/>
              <w:rPr>
                <w:szCs w:val="20"/>
                <w:lang w:val="en-GB"/>
              </w:rPr>
            </w:pPr>
            <w:r w:rsidRPr="00272F02">
              <w:rPr>
                <w:rStyle w:val="TableCellLeft10ptBoldChar"/>
                <w:szCs w:val="20"/>
              </w:rPr>
              <w:t>Relationship</w:t>
            </w:r>
            <w:r w:rsidRPr="00272F02">
              <w:rPr>
                <w:szCs w:val="20"/>
                <w:lang w:val="en-GB"/>
              </w:rPr>
              <w:t xml:space="preserve">: </w:t>
            </w:r>
            <w:r w:rsidR="0030135D" w:rsidRPr="00272F02">
              <w:rPr>
                <w:szCs w:val="20"/>
                <w:lang w:val="en-GB"/>
              </w:rPr>
              <w:t xml:space="preserve">Row Title Heading, </w:t>
            </w:r>
            <w:r w:rsidR="00A47B51">
              <w:rPr>
                <w:szCs w:val="20"/>
                <w:lang w:val="en-GB"/>
              </w:rPr>
              <w:t xml:space="preserve">Sponsor </w:t>
            </w:r>
            <w:r w:rsidR="0030135D" w:rsidRPr="00272F02">
              <w:rPr>
                <w:szCs w:val="20"/>
                <w:lang w:val="en-GB"/>
              </w:rPr>
              <w:t>Protocol Identifier</w:t>
            </w:r>
          </w:p>
          <w:p w14:paraId="43BFBCF6" w14:textId="26B34DD5"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0F6F05" w:rsidRPr="00272F02">
              <w:rPr>
                <w:szCs w:val="20"/>
                <w:lang w:val="en-GB"/>
              </w:rPr>
              <w:t>CNEW</w:t>
            </w:r>
          </w:p>
        </w:tc>
      </w:tr>
      <w:tr w:rsidR="00DB50C7" w:rsidRPr="00272F02" w14:paraId="4F971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17A93E" w14:textId="43BE7CE0"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48E62" w14:textId="7E9C5C0F" w:rsidR="00550813" w:rsidRPr="00272F02" w:rsidRDefault="0030135D" w:rsidP="003C4F46">
            <w:pPr>
              <w:pStyle w:val="TableCellLeft10pt"/>
              <w:rPr>
                <w:szCs w:val="20"/>
                <w:lang w:val="en-GB"/>
              </w:rPr>
            </w:pPr>
            <w:r w:rsidRPr="00272F02">
              <w:rPr>
                <w:szCs w:val="20"/>
                <w:lang w:val="en-GB"/>
              </w:rPr>
              <w:t>No</w:t>
            </w:r>
          </w:p>
        </w:tc>
      </w:tr>
    </w:tbl>
    <w:p w14:paraId="67A6ED3B" w14:textId="77777777" w:rsidR="00C919A7" w:rsidRPr="00272F02" w:rsidRDefault="00C919A7" w:rsidP="00C919A7">
      <w:pPr>
        <w:rPr>
          <w:sz w:val="20"/>
          <w:szCs w:val="20"/>
        </w:rPr>
      </w:pPr>
    </w:p>
    <w:tbl>
      <w:tblPr>
        <w:tblStyle w:val="TableGrid"/>
        <w:tblW w:w="5000" w:type="pct"/>
        <w:tblLook w:val="04A0" w:firstRow="1" w:lastRow="0" w:firstColumn="1" w:lastColumn="0" w:noHBand="0" w:noVBand="1"/>
      </w:tblPr>
      <w:tblGrid>
        <w:gridCol w:w="1034"/>
        <w:gridCol w:w="1960"/>
        <w:gridCol w:w="5996"/>
      </w:tblGrid>
      <w:tr w:rsidR="00DB50C7" w:rsidRPr="00272F02" w14:paraId="1821A556" w14:textId="77777777" w:rsidTr="00910BB6">
        <w:trPr>
          <w:trHeight w:val="20"/>
        </w:trPr>
        <w:tc>
          <w:tcPr>
            <w:tcW w:w="575" w:type="pct"/>
            <w:shd w:val="clear" w:color="auto" w:fill="FFFFCC"/>
            <w:hideMark/>
          </w:tcPr>
          <w:p w14:paraId="7A76A9D1" w14:textId="77777777" w:rsidR="00D4336D" w:rsidRPr="00272F02" w:rsidRDefault="00D4336D" w:rsidP="00C824A4">
            <w:pPr>
              <w:rPr>
                <w:b/>
                <w:bCs/>
                <w:sz w:val="20"/>
                <w:szCs w:val="20"/>
              </w:rPr>
            </w:pPr>
            <w:r w:rsidRPr="00272F02">
              <w:rPr>
                <w:b/>
                <w:bCs/>
                <w:sz w:val="20"/>
                <w:szCs w:val="20"/>
              </w:rPr>
              <w:t>NCI C-Code</w:t>
            </w:r>
          </w:p>
        </w:tc>
        <w:tc>
          <w:tcPr>
            <w:tcW w:w="1090" w:type="pct"/>
            <w:shd w:val="clear" w:color="auto" w:fill="FFFFCC"/>
            <w:hideMark/>
          </w:tcPr>
          <w:p w14:paraId="355DA4D9" w14:textId="77777777" w:rsidR="00D4336D" w:rsidRPr="00272F02" w:rsidRDefault="00D4336D" w:rsidP="00C824A4">
            <w:pPr>
              <w:rPr>
                <w:b/>
                <w:bCs/>
                <w:sz w:val="20"/>
                <w:szCs w:val="20"/>
              </w:rPr>
            </w:pPr>
            <w:r w:rsidRPr="00272F02">
              <w:rPr>
                <w:b/>
                <w:bCs/>
                <w:sz w:val="20"/>
                <w:szCs w:val="20"/>
              </w:rPr>
              <w:t>M11 Preferred Term</w:t>
            </w:r>
          </w:p>
        </w:tc>
        <w:tc>
          <w:tcPr>
            <w:tcW w:w="3336" w:type="pct"/>
            <w:shd w:val="clear" w:color="auto" w:fill="FFFFCC"/>
            <w:hideMark/>
          </w:tcPr>
          <w:p w14:paraId="6489DE4A" w14:textId="77777777" w:rsidR="00D4336D" w:rsidRPr="00272F02" w:rsidRDefault="00D4336D" w:rsidP="00C824A4">
            <w:pPr>
              <w:rPr>
                <w:b/>
                <w:bCs/>
                <w:sz w:val="20"/>
                <w:szCs w:val="20"/>
              </w:rPr>
            </w:pPr>
            <w:r w:rsidRPr="00272F02">
              <w:rPr>
                <w:b/>
                <w:bCs/>
                <w:sz w:val="20"/>
                <w:szCs w:val="20"/>
              </w:rPr>
              <w:t>Draft Definition</w:t>
            </w:r>
          </w:p>
        </w:tc>
      </w:tr>
      <w:tr w:rsidR="00DB50C7" w:rsidRPr="00272F02" w14:paraId="6F88D7AF" w14:textId="77777777" w:rsidTr="00910BB6">
        <w:trPr>
          <w:trHeight w:val="20"/>
        </w:trPr>
        <w:tc>
          <w:tcPr>
            <w:tcW w:w="575" w:type="pct"/>
            <w:shd w:val="clear" w:color="auto" w:fill="EAEDF1" w:themeFill="text2" w:themeFillTint="1A"/>
            <w:hideMark/>
          </w:tcPr>
          <w:p w14:paraId="5DD08FA9" w14:textId="77777777" w:rsidR="00D4336D" w:rsidRPr="00272F02" w:rsidRDefault="00D4336D" w:rsidP="00C824A4">
            <w:pPr>
              <w:rPr>
                <w:sz w:val="20"/>
                <w:szCs w:val="20"/>
              </w:rPr>
            </w:pPr>
            <w:r w:rsidRPr="00272F02">
              <w:rPr>
                <w:sz w:val="20"/>
                <w:szCs w:val="20"/>
              </w:rPr>
              <w:t>CNEW</w:t>
            </w:r>
          </w:p>
        </w:tc>
        <w:tc>
          <w:tcPr>
            <w:tcW w:w="1090" w:type="pct"/>
            <w:shd w:val="clear" w:color="auto" w:fill="EAEDF1" w:themeFill="text2" w:themeFillTint="1A"/>
            <w:hideMark/>
          </w:tcPr>
          <w:p w14:paraId="252421CF" w14:textId="77777777" w:rsidR="00D4336D" w:rsidRPr="00272F02" w:rsidRDefault="00D4336D" w:rsidP="00C824A4">
            <w:pPr>
              <w:rPr>
                <w:sz w:val="20"/>
                <w:szCs w:val="20"/>
              </w:rPr>
            </w:pPr>
            <w:r w:rsidRPr="00272F02">
              <w:rPr>
                <w:sz w:val="20"/>
                <w:szCs w:val="20"/>
              </w:rPr>
              <w:t>Trial Site Geographic Scope Response</w:t>
            </w:r>
          </w:p>
        </w:tc>
        <w:tc>
          <w:tcPr>
            <w:tcW w:w="3336" w:type="pct"/>
            <w:shd w:val="clear" w:color="auto" w:fill="EAEDF1" w:themeFill="text2" w:themeFillTint="1A"/>
            <w:hideMark/>
          </w:tcPr>
          <w:p w14:paraId="7631CCC0" w14:textId="1057FEAD" w:rsidR="00D4336D" w:rsidRPr="00272F02" w:rsidRDefault="00D4336D" w:rsidP="00C824A4">
            <w:pPr>
              <w:rPr>
                <w:sz w:val="20"/>
                <w:szCs w:val="20"/>
              </w:rPr>
            </w:pPr>
            <w:r w:rsidRPr="00272F02">
              <w:rPr>
                <w:sz w:val="20"/>
                <w:szCs w:val="20"/>
              </w:rPr>
              <w:t>A terminology value set relevant to the trial site geographic scope responses within the ICH M11 Protocol model.</w:t>
            </w:r>
          </w:p>
        </w:tc>
      </w:tr>
      <w:tr w:rsidR="00DB50C7" w:rsidRPr="00272F02" w14:paraId="434C9B84" w14:textId="77777777" w:rsidTr="00910BB6">
        <w:trPr>
          <w:trHeight w:val="20"/>
        </w:trPr>
        <w:tc>
          <w:tcPr>
            <w:tcW w:w="575" w:type="pct"/>
            <w:hideMark/>
          </w:tcPr>
          <w:p w14:paraId="6FC7512D" w14:textId="77777777" w:rsidR="00D4336D" w:rsidRPr="00272F02" w:rsidRDefault="00D4336D" w:rsidP="00C824A4">
            <w:pPr>
              <w:rPr>
                <w:sz w:val="20"/>
                <w:szCs w:val="20"/>
              </w:rPr>
            </w:pPr>
            <w:r w:rsidRPr="00272F02">
              <w:rPr>
                <w:sz w:val="20"/>
                <w:szCs w:val="20"/>
              </w:rPr>
              <w:t>CNEW</w:t>
            </w:r>
          </w:p>
        </w:tc>
        <w:tc>
          <w:tcPr>
            <w:tcW w:w="1090" w:type="pct"/>
            <w:hideMark/>
          </w:tcPr>
          <w:p w14:paraId="4C822E3F" w14:textId="77777777" w:rsidR="00D4336D" w:rsidRPr="00272F02" w:rsidRDefault="00D4336D" w:rsidP="00C824A4">
            <w:pPr>
              <w:rPr>
                <w:sz w:val="20"/>
                <w:szCs w:val="20"/>
              </w:rPr>
            </w:pPr>
            <w:r w:rsidRPr="00272F02">
              <w:rPr>
                <w:sz w:val="20"/>
                <w:szCs w:val="20"/>
              </w:rPr>
              <w:t>Single Country</w:t>
            </w:r>
          </w:p>
        </w:tc>
        <w:tc>
          <w:tcPr>
            <w:tcW w:w="3336" w:type="pct"/>
            <w:hideMark/>
          </w:tcPr>
          <w:p w14:paraId="39350D50" w14:textId="77777777" w:rsidR="00D4336D" w:rsidRPr="00272F02" w:rsidRDefault="00D4336D" w:rsidP="00C824A4">
            <w:pPr>
              <w:rPr>
                <w:sz w:val="20"/>
                <w:szCs w:val="20"/>
              </w:rPr>
            </w:pPr>
            <w:r w:rsidRPr="00272F02">
              <w:rPr>
                <w:sz w:val="20"/>
                <w:szCs w:val="20"/>
              </w:rPr>
              <w:t>Of, or pertaining to, an occurrence in one country.</w:t>
            </w:r>
          </w:p>
        </w:tc>
      </w:tr>
      <w:tr w:rsidR="00DB50C7" w:rsidRPr="00272F02" w14:paraId="7B7E217B" w14:textId="77777777" w:rsidTr="00910BB6">
        <w:trPr>
          <w:trHeight w:val="20"/>
        </w:trPr>
        <w:tc>
          <w:tcPr>
            <w:tcW w:w="575" w:type="pct"/>
            <w:hideMark/>
          </w:tcPr>
          <w:p w14:paraId="6CF6EE8B" w14:textId="77777777" w:rsidR="00D4336D" w:rsidRPr="00272F02" w:rsidRDefault="00D4336D" w:rsidP="00C824A4">
            <w:pPr>
              <w:rPr>
                <w:sz w:val="20"/>
                <w:szCs w:val="20"/>
              </w:rPr>
            </w:pPr>
            <w:r w:rsidRPr="00272F02">
              <w:rPr>
                <w:sz w:val="20"/>
                <w:szCs w:val="20"/>
              </w:rPr>
              <w:t>CNEW</w:t>
            </w:r>
          </w:p>
        </w:tc>
        <w:tc>
          <w:tcPr>
            <w:tcW w:w="1090" w:type="pct"/>
            <w:hideMark/>
          </w:tcPr>
          <w:p w14:paraId="582A314C" w14:textId="77777777" w:rsidR="00D4336D" w:rsidRPr="00272F02" w:rsidRDefault="00D4336D" w:rsidP="00C824A4">
            <w:pPr>
              <w:rPr>
                <w:sz w:val="20"/>
                <w:szCs w:val="20"/>
              </w:rPr>
            </w:pPr>
            <w:r w:rsidRPr="00272F02">
              <w:rPr>
                <w:sz w:val="20"/>
                <w:szCs w:val="20"/>
              </w:rPr>
              <w:t>Multiple Countries</w:t>
            </w:r>
          </w:p>
        </w:tc>
        <w:tc>
          <w:tcPr>
            <w:tcW w:w="3336" w:type="pct"/>
            <w:hideMark/>
          </w:tcPr>
          <w:p w14:paraId="65B2128A" w14:textId="77777777" w:rsidR="00D4336D" w:rsidRPr="00272F02" w:rsidRDefault="00D4336D" w:rsidP="00C824A4">
            <w:pPr>
              <w:rPr>
                <w:sz w:val="20"/>
                <w:szCs w:val="20"/>
              </w:rPr>
            </w:pPr>
            <w:r w:rsidRPr="00272F02">
              <w:rPr>
                <w:sz w:val="20"/>
                <w:szCs w:val="20"/>
              </w:rPr>
              <w:t>Of, or pertaining to, an occurrence in more than one country.</w:t>
            </w:r>
          </w:p>
        </w:tc>
      </w:tr>
    </w:tbl>
    <w:p w14:paraId="3CA14619" w14:textId="77777777" w:rsidR="00D4336D" w:rsidRPr="00272F02" w:rsidRDefault="00D4336D"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95A66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E7E699"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864038" w14:textId="236F14EC" w:rsidR="00C919A7" w:rsidRPr="00272F02" w:rsidRDefault="006A3457" w:rsidP="009C025A">
            <w:pPr>
              <w:pStyle w:val="TableCellLeft10ptBold"/>
              <w:rPr>
                <w:b w:val="0"/>
                <w:bCs/>
                <w:lang w:val="en-GB"/>
              </w:rPr>
            </w:pPr>
            <w:r w:rsidRPr="00272F02">
              <w:rPr>
                <w:b w:val="0"/>
                <w:bCs/>
                <w:lang w:val="en-GB" w:eastAsia="ja-JP"/>
              </w:rPr>
              <w:t xml:space="preserve">Adaptive </w:t>
            </w:r>
            <w:r w:rsidR="00C919A7" w:rsidRPr="00272F02">
              <w:rPr>
                <w:b w:val="0"/>
                <w:bCs/>
                <w:lang w:val="en-GB"/>
              </w:rPr>
              <w:t>Trial</w:t>
            </w:r>
            <w:r w:rsidR="00752CFF" w:rsidRPr="00272F02">
              <w:rPr>
                <w:b w:val="0"/>
                <w:bCs/>
                <w:lang w:val="en-GB"/>
              </w:rPr>
              <w:t xml:space="preserve"> Design</w:t>
            </w:r>
            <w:r w:rsidR="00C919A7" w:rsidRPr="00272F02">
              <w:rPr>
                <w:b w:val="0"/>
                <w:bCs/>
                <w:lang w:val="en-GB"/>
              </w:rPr>
              <w:t>:</w:t>
            </w:r>
          </w:p>
        </w:tc>
      </w:tr>
      <w:tr w:rsidR="00DB50C7" w:rsidRPr="00272F02" w14:paraId="6A106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B4B9C" w14:textId="77777777" w:rsidR="00C919A7" w:rsidRPr="00272F02" w:rsidRDefault="00C919A7" w:rsidP="009C025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09D54" w14:textId="77777777" w:rsidR="00C919A7" w:rsidRPr="00272F02" w:rsidRDefault="00C919A7" w:rsidP="009C025A">
            <w:pPr>
              <w:pStyle w:val="TableCellLeft10pt"/>
              <w:rPr>
                <w:szCs w:val="20"/>
                <w:lang w:val="en-GB"/>
              </w:rPr>
            </w:pPr>
            <w:r w:rsidRPr="00272F02">
              <w:rPr>
                <w:szCs w:val="20"/>
                <w:lang w:val="en-GB"/>
              </w:rPr>
              <w:t>Text</w:t>
            </w:r>
          </w:p>
        </w:tc>
      </w:tr>
      <w:tr w:rsidR="00DB50C7" w:rsidRPr="00272F02" w14:paraId="0449AA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D34357" w14:textId="4F771EF4"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CB1DF9" w14:textId="77777777" w:rsidR="00C919A7" w:rsidRPr="00272F02" w:rsidRDefault="00C919A7" w:rsidP="009C025A">
            <w:pPr>
              <w:pStyle w:val="TableCellLeft10pt"/>
              <w:rPr>
                <w:szCs w:val="20"/>
                <w:lang w:val="en-GB"/>
              </w:rPr>
            </w:pPr>
            <w:r w:rsidRPr="00272F02">
              <w:rPr>
                <w:szCs w:val="20"/>
                <w:lang w:val="en-GB"/>
              </w:rPr>
              <w:t>H</w:t>
            </w:r>
          </w:p>
        </w:tc>
      </w:tr>
      <w:tr w:rsidR="00DB50C7" w:rsidRPr="00272F02" w14:paraId="484333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46BEF"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F7D62C7" w14:textId="77777777" w:rsidR="00C919A7" w:rsidRPr="00272F02" w:rsidRDefault="00C919A7" w:rsidP="009C025A">
            <w:pPr>
              <w:pStyle w:val="TableCellLeft10pt"/>
              <w:rPr>
                <w:szCs w:val="20"/>
                <w:lang w:val="en-GB"/>
              </w:rPr>
            </w:pPr>
            <w:r w:rsidRPr="00272F02">
              <w:rPr>
                <w:szCs w:val="20"/>
                <w:lang w:val="en-GB"/>
              </w:rPr>
              <w:t>Heading</w:t>
            </w:r>
          </w:p>
        </w:tc>
      </w:tr>
      <w:tr w:rsidR="00DB50C7" w:rsidRPr="00272F02" w14:paraId="026077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D7818"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9522AF" w14:textId="77825761" w:rsidR="00C919A7" w:rsidRPr="00272F02" w:rsidRDefault="009C51CF" w:rsidP="009C025A">
            <w:pPr>
              <w:pStyle w:val="TableCellLeft10pt"/>
              <w:rPr>
                <w:szCs w:val="20"/>
                <w:lang w:val="en-GB"/>
              </w:rPr>
            </w:pPr>
            <w:r w:rsidRPr="00272F02">
              <w:rPr>
                <w:szCs w:val="20"/>
                <w:lang w:val="en-GB"/>
              </w:rPr>
              <w:t>N/A</w:t>
            </w:r>
          </w:p>
        </w:tc>
      </w:tr>
      <w:tr w:rsidR="00DB50C7" w:rsidRPr="00272F02" w14:paraId="2EF072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79AF2"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3009AF" w14:textId="77777777" w:rsidR="00C919A7" w:rsidRPr="00272F02" w:rsidRDefault="00C919A7" w:rsidP="009C025A">
            <w:pPr>
              <w:pStyle w:val="TableCellLeft10pt"/>
              <w:rPr>
                <w:szCs w:val="20"/>
                <w:lang w:val="en-GB"/>
              </w:rPr>
            </w:pPr>
            <w:r w:rsidRPr="00272F02">
              <w:rPr>
                <w:szCs w:val="20"/>
                <w:lang w:val="en-GB"/>
              </w:rPr>
              <w:t>Required</w:t>
            </w:r>
          </w:p>
        </w:tc>
      </w:tr>
      <w:tr w:rsidR="00DB50C7" w:rsidRPr="00272F02" w14:paraId="4F27DB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C5F90"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7CAEE61" w14:textId="77777777" w:rsidR="00C919A7" w:rsidRPr="00272F02" w:rsidRDefault="00C919A7" w:rsidP="009C025A">
            <w:pPr>
              <w:pStyle w:val="TableCellLeft10pt"/>
              <w:rPr>
                <w:szCs w:val="20"/>
                <w:lang w:val="en-GB"/>
              </w:rPr>
            </w:pPr>
            <w:r w:rsidRPr="00272F02">
              <w:rPr>
                <w:szCs w:val="20"/>
                <w:lang w:val="en-GB"/>
              </w:rPr>
              <w:t>One to one</w:t>
            </w:r>
          </w:p>
        </w:tc>
      </w:tr>
      <w:tr w:rsidR="00DB50C7" w:rsidRPr="00272F02" w14:paraId="4F2ABF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21618A"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A7D1DC" w14:textId="55817DBA" w:rsidR="00C919A7" w:rsidRPr="00272F02" w:rsidRDefault="003F3D57" w:rsidP="009C025A">
            <w:pPr>
              <w:pStyle w:val="TableCellLeft10pt"/>
              <w:rPr>
                <w:szCs w:val="20"/>
                <w:lang w:val="en-GB"/>
              </w:rPr>
            </w:pPr>
            <w:r w:rsidRPr="00272F02">
              <w:rPr>
                <w:szCs w:val="20"/>
                <w:lang w:val="en-GB"/>
              </w:rPr>
              <w:t>1.1.2</w:t>
            </w:r>
            <w:r w:rsidR="00C919A7" w:rsidRPr="00272F02">
              <w:rPr>
                <w:szCs w:val="20"/>
                <w:lang w:val="en-GB"/>
              </w:rPr>
              <w:t xml:space="preserve"> </w:t>
            </w:r>
          </w:p>
        </w:tc>
      </w:tr>
      <w:tr w:rsidR="00DB50C7" w:rsidRPr="00272F02" w14:paraId="57845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71F6E" w14:textId="77777777" w:rsidR="00C919A7" w:rsidRPr="00272F02" w:rsidRDefault="00C919A7" w:rsidP="009C025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58DAF20" w14:textId="303F3DEA" w:rsidR="00C919A7" w:rsidRPr="00272F02" w:rsidRDefault="003F3D57" w:rsidP="009C025A">
            <w:pPr>
              <w:pStyle w:val="TableCellLeft10ptBold"/>
              <w:rPr>
                <w:b w:val="0"/>
                <w:szCs w:val="20"/>
                <w:lang w:val="en-GB"/>
              </w:rPr>
            </w:pPr>
            <w:r w:rsidRPr="00272F02">
              <w:rPr>
                <w:b w:val="0"/>
                <w:szCs w:val="20"/>
                <w:lang w:val="en-GB"/>
              </w:rPr>
              <w:t>Adaptive Trial Design:</w:t>
            </w:r>
          </w:p>
        </w:tc>
      </w:tr>
      <w:tr w:rsidR="00DB50C7" w:rsidRPr="00272F02" w14:paraId="377632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B2241"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1DBC08" w14:textId="77777777" w:rsidR="00C919A7" w:rsidRPr="00272F02" w:rsidRDefault="00C919A7" w:rsidP="009C025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0C33D07" w14:textId="77777777" w:rsidR="00C919A7" w:rsidRPr="00272F02" w:rsidRDefault="00C919A7" w:rsidP="009C025A">
            <w:pPr>
              <w:pStyle w:val="TableCellLeft10pt"/>
              <w:rPr>
                <w:szCs w:val="20"/>
                <w:lang w:val="en-GB"/>
              </w:rPr>
            </w:pPr>
            <w:r w:rsidRPr="00272F02">
              <w:rPr>
                <w:rStyle w:val="TableCellLeft10ptBoldChar"/>
                <w:szCs w:val="20"/>
              </w:rPr>
              <w:t>Relationship</w:t>
            </w:r>
            <w:r w:rsidRPr="00272F02">
              <w:rPr>
                <w:szCs w:val="20"/>
                <w:lang w:val="en-GB"/>
              </w:rPr>
              <w:t>: Table row heading</w:t>
            </w:r>
          </w:p>
          <w:p w14:paraId="5D08D8E8" w14:textId="0356512E" w:rsidR="00C919A7" w:rsidRPr="00272F02" w:rsidRDefault="257E6044" w:rsidP="3FAC1DFE">
            <w:pPr>
              <w:pStyle w:val="TableCellLeft10pt"/>
              <w:rPr>
                <w:lang w:val="en-GB"/>
              </w:rPr>
            </w:pPr>
            <w:r w:rsidRPr="00272F02">
              <w:rPr>
                <w:rStyle w:val="TableCellLeft10ptBoldChar"/>
              </w:rPr>
              <w:t>Concept</w:t>
            </w:r>
            <w:r w:rsidRPr="00272F02">
              <w:rPr>
                <w:lang w:val="en-GB"/>
              </w:rPr>
              <w:t xml:space="preserve">: </w:t>
            </w:r>
            <w:r w:rsidR="00072CB1" w:rsidRPr="00272F02">
              <w:rPr>
                <w:lang w:val="en-GB"/>
              </w:rPr>
              <w:t>Heading</w:t>
            </w:r>
          </w:p>
        </w:tc>
      </w:tr>
      <w:tr w:rsidR="00DB50C7" w:rsidRPr="00272F02" w14:paraId="1C7BF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4FC5" w14:textId="35BB6179"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5252151" w14:textId="77777777" w:rsidR="00C919A7" w:rsidRPr="00272F02" w:rsidRDefault="00C919A7" w:rsidP="009C025A">
            <w:pPr>
              <w:pStyle w:val="TableCellLeft10pt"/>
              <w:rPr>
                <w:szCs w:val="20"/>
                <w:lang w:val="en-GB"/>
              </w:rPr>
            </w:pPr>
            <w:r w:rsidRPr="00272F02">
              <w:rPr>
                <w:szCs w:val="20"/>
                <w:lang w:val="en-GB"/>
              </w:rPr>
              <w:t>No</w:t>
            </w:r>
          </w:p>
        </w:tc>
      </w:tr>
    </w:tbl>
    <w:p w14:paraId="5ADB18C5" w14:textId="77777777" w:rsidR="00C919A7" w:rsidRPr="00272F02"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C6061A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522FFC"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6079809" w14:textId="08F809A0" w:rsidR="00C919A7" w:rsidRPr="00272F02" w:rsidRDefault="4817CA86" w:rsidP="3FAC1DFE">
            <w:pPr>
              <w:pStyle w:val="TableCellLeft10pt"/>
              <w:rPr>
                <w:lang w:val="en-GB"/>
              </w:rPr>
            </w:pPr>
            <w:r w:rsidRPr="4817CA86">
              <w:rPr>
                <w:lang w:val="en-GB"/>
              </w:rPr>
              <w:t>[Adaptative Trial Design Indicator]</w:t>
            </w:r>
          </w:p>
        </w:tc>
      </w:tr>
      <w:tr w:rsidR="00DB50C7" w:rsidRPr="00272F02" w14:paraId="0041B99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8FB324" w14:textId="77777777" w:rsidR="00C919A7" w:rsidRPr="00272F02" w:rsidRDefault="00C919A7" w:rsidP="009C025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D833A3" w14:textId="77777777" w:rsidR="00C919A7" w:rsidRPr="00272F02" w:rsidRDefault="00C919A7" w:rsidP="009C025A">
            <w:pPr>
              <w:pStyle w:val="TableCellLeft10pt"/>
              <w:rPr>
                <w:szCs w:val="20"/>
                <w:lang w:val="en-GB"/>
              </w:rPr>
            </w:pPr>
            <w:r w:rsidRPr="00272F02">
              <w:rPr>
                <w:szCs w:val="20"/>
                <w:lang w:val="en-GB"/>
              </w:rPr>
              <w:t xml:space="preserve">Valid Value </w:t>
            </w:r>
          </w:p>
        </w:tc>
      </w:tr>
      <w:tr w:rsidR="00DB50C7" w:rsidRPr="00272F02" w14:paraId="3999B8E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47A0410" w14:textId="55555AA6"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7FABFB8" w14:textId="77777777" w:rsidR="00C919A7" w:rsidRPr="00272F02" w:rsidRDefault="00C919A7" w:rsidP="009C025A">
            <w:pPr>
              <w:pStyle w:val="TableCellLeft10pt"/>
              <w:rPr>
                <w:szCs w:val="20"/>
                <w:lang w:val="en-GB"/>
              </w:rPr>
            </w:pPr>
            <w:r w:rsidRPr="00272F02">
              <w:rPr>
                <w:szCs w:val="20"/>
                <w:lang w:val="en-GB"/>
              </w:rPr>
              <w:t xml:space="preserve">V </w:t>
            </w:r>
          </w:p>
        </w:tc>
      </w:tr>
      <w:tr w:rsidR="00DB50C7" w:rsidRPr="00272F02" w14:paraId="5FD6856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57658F"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8E01185" w14:textId="56AAF355" w:rsidR="00C919A7" w:rsidRPr="00272F02" w:rsidRDefault="000F6F05" w:rsidP="009C025A">
            <w:pPr>
              <w:pStyle w:val="TableCellLeft10pt"/>
              <w:rPr>
                <w:szCs w:val="20"/>
                <w:lang w:val="en-GB"/>
              </w:rPr>
            </w:pPr>
            <w:r w:rsidRPr="00272F02">
              <w:rPr>
                <w:szCs w:val="20"/>
                <w:lang w:val="en-GB"/>
              </w:rPr>
              <w:t>CNEW</w:t>
            </w:r>
          </w:p>
          <w:p w14:paraId="170CC461" w14:textId="4F7440B6" w:rsidR="00C919A7" w:rsidRPr="00272F02" w:rsidRDefault="00F330A8" w:rsidP="009C025A">
            <w:pPr>
              <w:pStyle w:val="TableCellLeft10pt"/>
              <w:rPr>
                <w:szCs w:val="20"/>
                <w:lang w:val="en-GB"/>
              </w:rPr>
            </w:pPr>
            <w:r w:rsidRPr="00272F02">
              <w:rPr>
                <w:szCs w:val="20"/>
                <w:lang w:val="en-GB"/>
              </w:rPr>
              <w:t>For review purpose, see definition of the controlled terminology below</w:t>
            </w:r>
            <w:r w:rsidR="00C919A7" w:rsidRPr="00272F02">
              <w:rPr>
                <w:szCs w:val="20"/>
                <w:lang w:val="en-GB"/>
              </w:rPr>
              <w:br/>
            </w:r>
            <w:r w:rsidR="001C263A" w:rsidRPr="00272F02">
              <w:rPr>
                <w:szCs w:val="20"/>
                <w:lang w:val="en-GB"/>
              </w:rPr>
              <w:t>An indication as to whether the clinical trial uses an adaptive kind of trial design, that is a clinical trial design that allows for prospectively planned modifications to one or more aspects of the design based on accumulating data from subjects in the trial.</w:t>
            </w:r>
          </w:p>
        </w:tc>
      </w:tr>
      <w:tr w:rsidR="00DB50C7" w:rsidRPr="00272F02" w14:paraId="4687DF2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C84A75"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DD5161" w14:textId="39E36D98" w:rsidR="00C919A7" w:rsidRPr="00272F02" w:rsidRDefault="009C51CF" w:rsidP="009C025A">
            <w:pPr>
              <w:pStyle w:val="TableCellLeft10pt"/>
              <w:rPr>
                <w:szCs w:val="20"/>
                <w:lang w:val="en-GB"/>
              </w:rPr>
            </w:pPr>
            <w:r w:rsidRPr="00272F02">
              <w:rPr>
                <w:szCs w:val="20"/>
                <w:lang w:val="en-GB"/>
              </w:rPr>
              <w:t>N/A</w:t>
            </w:r>
          </w:p>
        </w:tc>
      </w:tr>
      <w:tr w:rsidR="00DB50C7" w:rsidRPr="00272F02" w14:paraId="58CAE4B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8826F1"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4AD49A" w14:textId="77777777" w:rsidR="00C919A7" w:rsidRPr="00272F02" w:rsidRDefault="00C919A7" w:rsidP="009C025A">
            <w:pPr>
              <w:pStyle w:val="TableCellLeft10pt"/>
              <w:rPr>
                <w:szCs w:val="20"/>
                <w:lang w:val="en-GB"/>
              </w:rPr>
            </w:pPr>
            <w:r w:rsidRPr="00272F02">
              <w:rPr>
                <w:szCs w:val="20"/>
                <w:lang w:val="en-GB"/>
              </w:rPr>
              <w:t xml:space="preserve">Required </w:t>
            </w:r>
          </w:p>
        </w:tc>
      </w:tr>
      <w:tr w:rsidR="00DB50C7" w:rsidRPr="00272F02" w14:paraId="15D5795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B65431"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C8CFB7" w14:textId="64F03423" w:rsidR="00C919A7" w:rsidRPr="00272F02" w:rsidRDefault="00267362" w:rsidP="009C025A">
            <w:pPr>
              <w:pStyle w:val="TableCellLeft10pt"/>
              <w:rPr>
                <w:szCs w:val="20"/>
                <w:lang w:val="en-GB"/>
              </w:rPr>
            </w:pPr>
            <w:r w:rsidRPr="00272F02">
              <w:rPr>
                <w:szCs w:val="20"/>
                <w:lang w:val="en-GB"/>
              </w:rPr>
              <w:t>One to one</w:t>
            </w:r>
          </w:p>
        </w:tc>
      </w:tr>
      <w:tr w:rsidR="00DB50C7" w:rsidRPr="00272F02" w14:paraId="60B6AA3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99C1076"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305842" w14:textId="316BF8F0" w:rsidR="00C919A7" w:rsidRPr="00272F02" w:rsidRDefault="0023693A" w:rsidP="009C025A">
            <w:pPr>
              <w:pStyle w:val="TableCellLeft10pt"/>
              <w:rPr>
                <w:szCs w:val="20"/>
                <w:lang w:val="en-GB"/>
              </w:rPr>
            </w:pPr>
            <w:r w:rsidRPr="00272F02">
              <w:rPr>
                <w:szCs w:val="20"/>
                <w:lang w:val="en-GB"/>
              </w:rPr>
              <w:t>1.1.2</w:t>
            </w:r>
          </w:p>
        </w:tc>
      </w:tr>
      <w:tr w:rsidR="00DB50C7" w:rsidRPr="00272F02" w14:paraId="0D6941B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E36F22" w14:textId="77777777" w:rsidR="00C919A7" w:rsidRPr="00272F02" w:rsidRDefault="00C919A7" w:rsidP="009C025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32B40FE" w14:textId="05C5884B" w:rsidR="00C919A7" w:rsidRPr="00272F02" w:rsidRDefault="0048637B" w:rsidP="3FAC1DFE">
            <w:pPr>
              <w:pStyle w:val="TableCellLeft10pt"/>
              <w:rPr>
                <w:lang w:val="en-GB"/>
              </w:rPr>
            </w:pPr>
            <w:r w:rsidRPr="00272F02">
              <w:rPr>
                <w:lang w:val="en-GB"/>
              </w:rPr>
              <w:t>Yes (C49488), No(C49487)</w:t>
            </w:r>
          </w:p>
        </w:tc>
      </w:tr>
      <w:tr w:rsidR="00DB50C7" w:rsidRPr="00272F02" w14:paraId="152F916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0AE379"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C55234" w14:textId="77777777" w:rsidR="00C919A7" w:rsidRPr="00272F02" w:rsidRDefault="00C919A7" w:rsidP="009C025A">
            <w:pPr>
              <w:pStyle w:val="TableCellLeft10pt"/>
              <w:rPr>
                <w:szCs w:val="20"/>
                <w:lang w:val="en-GB"/>
              </w:rPr>
            </w:pPr>
            <w:r w:rsidRPr="00272F02">
              <w:rPr>
                <w:b/>
                <w:szCs w:val="20"/>
              </w:rPr>
              <w:t>Value</w:t>
            </w:r>
            <w:r w:rsidRPr="00272F02">
              <w:rPr>
                <w:szCs w:val="20"/>
                <w:lang w:val="en-GB"/>
              </w:rPr>
              <w:t xml:space="preserve"> </w:t>
            </w:r>
            <w:r w:rsidRPr="00272F02">
              <w:rPr>
                <w:b/>
                <w:szCs w:val="20"/>
              </w:rPr>
              <w:t>Allowed</w:t>
            </w:r>
            <w:r w:rsidRPr="00272F02">
              <w:rPr>
                <w:szCs w:val="20"/>
                <w:lang w:val="en-GB"/>
              </w:rPr>
              <w:t>: Yes</w:t>
            </w:r>
          </w:p>
          <w:p w14:paraId="62EF6609" w14:textId="089BBB21" w:rsidR="00C919A7" w:rsidRPr="00272F02" w:rsidRDefault="00C919A7" w:rsidP="009C025A">
            <w:pPr>
              <w:pStyle w:val="TableCellLeft10pt"/>
              <w:rPr>
                <w:szCs w:val="20"/>
                <w:lang w:val="en-GB"/>
              </w:rPr>
            </w:pPr>
            <w:r w:rsidRPr="00272F02">
              <w:rPr>
                <w:b/>
                <w:szCs w:val="20"/>
              </w:rPr>
              <w:t>Relationship</w:t>
            </w:r>
            <w:r w:rsidRPr="00272F02">
              <w:rPr>
                <w:szCs w:val="20"/>
                <w:lang w:val="en-GB"/>
              </w:rPr>
              <w:t>: Heading;</w:t>
            </w:r>
            <w:r w:rsidR="00A47B51">
              <w:rPr>
                <w:szCs w:val="20"/>
                <w:lang w:val="en-GB"/>
              </w:rPr>
              <w:t xml:space="preserve"> Sponsor</w:t>
            </w:r>
            <w:r w:rsidR="008B1161" w:rsidRPr="00272F02">
              <w:rPr>
                <w:szCs w:val="20"/>
                <w:lang w:val="en-GB"/>
              </w:rPr>
              <w:t xml:space="preserve"> Protocol Identifier</w:t>
            </w:r>
          </w:p>
          <w:p w14:paraId="152A5C9C" w14:textId="100A3887" w:rsidR="00C919A7" w:rsidRPr="00272F02" w:rsidRDefault="00C919A7" w:rsidP="009C025A">
            <w:pPr>
              <w:pStyle w:val="TableCellLeft10pt"/>
              <w:rPr>
                <w:szCs w:val="20"/>
                <w:lang w:val="en-GB"/>
              </w:rPr>
            </w:pPr>
            <w:r w:rsidRPr="00272F02">
              <w:rPr>
                <w:b/>
                <w:szCs w:val="20"/>
              </w:rPr>
              <w:t>Concept</w:t>
            </w:r>
            <w:r w:rsidRPr="00272F02">
              <w:rPr>
                <w:szCs w:val="20"/>
                <w:lang w:val="en-GB"/>
              </w:rPr>
              <w:t>: C</w:t>
            </w:r>
            <w:r w:rsidR="0023693A" w:rsidRPr="00272F02">
              <w:rPr>
                <w:szCs w:val="20"/>
                <w:lang w:val="en-GB"/>
              </w:rPr>
              <w:t>NEW</w:t>
            </w:r>
          </w:p>
        </w:tc>
      </w:tr>
      <w:tr w:rsidR="00DB50C7" w:rsidRPr="00272F02" w14:paraId="3A1A7AF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CE925BB" w14:textId="70C1A5F0"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595B8F" w14:textId="77777777" w:rsidR="00C919A7" w:rsidRPr="00272F02" w:rsidRDefault="00C919A7" w:rsidP="009C025A">
            <w:pPr>
              <w:pStyle w:val="TableCellLeft10pt"/>
              <w:rPr>
                <w:szCs w:val="20"/>
                <w:lang w:val="en-GB"/>
              </w:rPr>
            </w:pPr>
            <w:r w:rsidRPr="00272F02">
              <w:rPr>
                <w:szCs w:val="20"/>
                <w:lang w:val="en-GB"/>
              </w:rPr>
              <w:t>No</w:t>
            </w:r>
          </w:p>
        </w:tc>
      </w:tr>
    </w:tbl>
    <w:p w14:paraId="0F675AB4" w14:textId="77777777" w:rsidR="00C919A7" w:rsidRPr="00272F02"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A9E7D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F5D85"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837EA5" w14:textId="14F05E51" w:rsidR="00C919A7" w:rsidRPr="00272F02" w:rsidRDefault="00C919A7" w:rsidP="009C025A">
            <w:pPr>
              <w:pStyle w:val="TableCellLeft10ptBold"/>
              <w:rPr>
                <w:b w:val="0"/>
                <w:bCs/>
                <w:szCs w:val="20"/>
                <w:lang w:val="en-GB"/>
              </w:rPr>
            </w:pPr>
            <w:r w:rsidRPr="00272F02">
              <w:rPr>
                <w:b w:val="0"/>
                <w:bCs/>
                <w:szCs w:val="20"/>
                <w:lang w:val="en-GB"/>
              </w:rPr>
              <w:t xml:space="preserve">Master </w:t>
            </w:r>
            <w:r w:rsidR="00141C79" w:rsidRPr="00272F02">
              <w:rPr>
                <w:b w:val="0"/>
                <w:bCs/>
                <w:szCs w:val="20"/>
                <w:lang w:val="en-GB"/>
              </w:rPr>
              <w:t>Protocol</w:t>
            </w:r>
            <w:r w:rsidRPr="00272F02">
              <w:rPr>
                <w:b w:val="0"/>
                <w:bCs/>
                <w:szCs w:val="20"/>
                <w:lang w:val="en-GB"/>
              </w:rPr>
              <w:t>:</w:t>
            </w:r>
          </w:p>
        </w:tc>
      </w:tr>
      <w:tr w:rsidR="00DB50C7" w:rsidRPr="00272F02" w14:paraId="25F51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3E249" w14:textId="77777777" w:rsidR="00C919A7" w:rsidRPr="00272F02" w:rsidRDefault="00C919A7" w:rsidP="009C025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7CEF4B" w14:textId="77777777" w:rsidR="00C919A7" w:rsidRPr="00272F02" w:rsidRDefault="00C919A7" w:rsidP="009C025A">
            <w:pPr>
              <w:pStyle w:val="TableCellLeft10pt"/>
              <w:rPr>
                <w:szCs w:val="20"/>
                <w:lang w:val="en-GB"/>
              </w:rPr>
            </w:pPr>
            <w:r w:rsidRPr="00272F02">
              <w:rPr>
                <w:szCs w:val="20"/>
                <w:lang w:val="en-GB"/>
              </w:rPr>
              <w:t>Text</w:t>
            </w:r>
          </w:p>
        </w:tc>
      </w:tr>
      <w:tr w:rsidR="00DB50C7" w:rsidRPr="00272F02" w14:paraId="72F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B0917" w14:textId="398B281E"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A898C4" w14:textId="77777777" w:rsidR="00C919A7" w:rsidRPr="00272F02" w:rsidRDefault="00C919A7" w:rsidP="009C025A">
            <w:pPr>
              <w:pStyle w:val="TableCellLeft10pt"/>
              <w:rPr>
                <w:szCs w:val="20"/>
                <w:lang w:val="en-GB"/>
              </w:rPr>
            </w:pPr>
            <w:r w:rsidRPr="00272F02">
              <w:rPr>
                <w:szCs w:val="20"/>
                <w:lang w:val="en-GB"/>
              </w:rPr>
              <w:t>H</w:t>
            </w:r>
          </w:p>
        </w:tc>
      </w:tr>
      <w:tr w:rsidR="00DB50C7" w:rsidRPr="00272F02" w14:paraId="6D18AE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763E16"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38C636" w14:textId="77777777" w:rsidR="00C919A7" w:rsidRPr="00272F02" w:rsidRDefault="00C919A7" w:rsidP="009C025A">
            <w:pPr>
              <w:pStyle w:val="TableCellLeft10pt"/>
              <w:rPr>
                <w:szCs w:val="20"/>
                <w:lang w:val="en-GB"/>
              </w:rPr>
            </w:pPr>
            <w:r w:rsidRPr="00272F02">
              <w:rPr>
                <w:szCs w:val="20"/>
                <w:lang w:val="en-GB"/>
              </w:rPr>
              <w:t>Heading</w:t>
            </w:r>
          </w:p>
        </w:tc>
      </w:tr>
      <w:tr w:rsidR="00DB50C7" w:rsidRPr="00272F02" w14:paraId="26064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C51A0"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3044636" w14:textId="060A5607" w:rsidR="00C919A7" w:rsidRPr="00272F02" w:rsidRDefault="009C51CF" w:rsidP="009C025A">
            <w:pPr>
              <w:pStyle w:val="TableCellLeft10pt"/>
              <w:rPr>
                <w:szCs w:val="20"/>
                <w:lang w:val="en-GB"/>
              </w:rPr>
            </w:pPr>
            <w:r w:rsidRPr="00272F02">
              <w:rPr>
                <w:szCs w:val="20"/>
                <w:lang w:val="en-GB"/>
              </w:rPr>
              <w:t>N/A</w:t>
            </w:r>
          </w:p>
        </w:tc>
      </w:tr>
      <w:tr w:rsidR="00DB50C7" w:rsidRPr="00272F02" w14:paraId="6F4B9D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ABDE27"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76669F" w14:textId="77777777" w:rsidR="00C919A7" w:rsidRPr="00272F02" w:rsidRDefault="00C919A7" w:rsidP="009C025A">
            <w:pPr>
              <w:pStyle w:val="TableCellLeft10pt"/>
              <w:rPr>
                <w:szCs w:val="20"/>
                <w:lang w:val="en-GB"/>
              </w:rPr>
            </w:pPr>
            <w:r w:rsidRPr="00272F02">
              <w:rPr>
                <w:szCs w:val="20"/>
                <w:lang w:val="en-GB"/>
              </w:rPr>
              <w:t>Required</w:t>
            </w:r>
          </w:p>
        </w:tc>
      </w:tr>
      <w:tr w:rsidR="00DB50C7" w:rsidRPr="00272F02" w14:paraId="4A1F03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D9C920"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8059B2E" w14:textId="0494E711" w:rsidR="00C919A7" w:rsidRPr="00272F02" w:rsidRDefault="00C919A7" w:rsidP="009C025A">
            <w:pPr>
              <w:pStyle w:val="TableCellLeft10pt"/>
              <w:rPr>
                <w:szCs w:val="20"/>
                <w:lang w:val="en-GB"/>
              </w:rPr>
            </w:pPr>
            <w:r w:rsidRPr="00272F02">
              <w:rPr>
                <w:szCs w:val="20"/>
                <w:lang w:val="en-GB"/>
              </w:rPr>
              <w:t xml:space="preserve">One to </w:t>
            </w:r>
            <w:r w:rsidR="006A3457" w:rsidRPr="00272F02">
              <w:rPr>
                <w:szCs w:val="20"/>
                <w:lang w:val="en-GB" w:eastAsia="ja-JP"/>
              </w:rPr>
              <w:t>O</w:t>
            </w:r>
            <w:r w:rsidRPr="00272F02">
              <w:rPr>
                <w:szCs w:val="20"/>
                <w:lang w:val="en-GB"/>
              </w:rPr>
              <w:t>ne</w:t>
            </w:r>
          </w:p>
        </w:tc>
      </w:tr>
      <w:tr w:rsidR="00DB50C7" w:rsidRPr="00272F02" w14:paraId="0EBEBB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CDDD9D"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EBB9E8F" w14:textId="0EF95E6D" w:rsidR="00C919A7" w:rsidRPr="00272F02" w:rsidRDefault="008F79B1" w:rsidP="009C025A">
            <w:pPr>
              <w:pStyle w:val="TableCellLeft10pt"/>
              <w:rPr>
                <w:szCs w:val="20"/>
                <w:lang w:val="en-GB"/>
              </w:rPr>
            </w:pPr>
            <w:r w:rsidRPr="00272F02">
              <w:rPr>
                <w:szCs w:val="20"/>
                <w:lang w:val="en-GB"/>
              </w:rPr>
              <w:t>1.1.2</w:t>
            </w:r>
          </w:p>
        </w:tc>
      </w:tr>
      <w:tr w:rsidR="00DB50C7" w:rsidRPr="00272F02" w14:paraId="42823D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74282" w14:textId="77777777" w:rsidR="00C919A7" w:rsidRPr="00272F02" w:rsidRDefault="00C919A7" w:rsidP="009C025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4F47CB" w14:textId="38854094" w:rsidR="00C919A7" w:rsidRPr="00272F02" w:rsidRDefault="00C919A7" w:rsidP="009C025A">
            <w:pPr>
              <w:pStyle w:val="TableCellLeft10ptBold"/>
              <w:rPr>
                <w:b w:val="0"/>
                <w:bCs/>
                <w:szCs w:val="20"/>
                <w:lang w:val="en-GB"/>
              </w:rPr>
            </w:pPr>
            <w:r w:rsidRPr="00272F02">
              <w:rPr>
                <w:b w:val="0"/>
                <w:bCs/>
                <w:szCs w:val="20"/>
                <w:lang w:val="en-GB"/>
              </w:rPr>
              <w:t xml:space="preserve">Master </w:t>
            </w:r>
            <w:r w:rsidR="00596B76" w:rsidRPr="00272F02">
              <w:rPr>
                <w:b w:val="0"/>
                <w:bCs/>
                <w:szCs w:val="20"/>
                <w:lang w:val="en-GB"/>
              </w:rPr>
              <w:t>Protocol</w:t>
            </w:r>
            <w:r w:rsidR="00421E5C" w:rsidRPr="00272F02">
              <w:rPr>
                <w:b w:val="0"/>
                <w:bCs/>
                <w:szCs w:val="20"/>
                <w:lang w:val="en-GB"/>
              </w:rPr>
              <w:t>:</w:t>
            </w:r>
          </w:p>
        </w:tc>
      </w:tr>
      <w:tr w:rsidR="00DB50C7" w:rsidRPr="00272F02" w14:paraId="756B7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A0EE8"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A9A8B22" w14:textId="77777777" w:rsidR="00C919A7" w:rsidRPr="00272F02" w:rsidRDefault="00C919A7" w:rsidP="009C025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5D881AD" w14:textId="1AD1E0B5" w:rsidR="00C919A7" w:rsidRPr="00272F02" w:rsidRDefault="00C919A7" w:rsidP="009C025A">
            <w:pPr>
              <w:pStyle w:val="TableCellLeft10pt"/>
              <w:rPr>
                <w:szCs w:val="20"/>
                <w:lang w:val="en-GB"/>
              </w:rPr>
            </w:pPr>
            <w:r w:rsidRPr="00272F02">
              <w:rPr>
                <w:rStyle w:val="TableCellLeft10ptBoldChar"/>
                <w:szCs w:val="20"/>
              </w:rPr>
              <w:t>Relationship</w:t>
            </w:r>
            <w:r w:rsidRPr="00272F02">
              <w:rPr>
                <w:szCs w:val="20"/>
                <w:lang w:val="en-GB"/>
              </w:rPr>
              <w:t>: Table row heading</w:t>
            </w:r>
          </w:p>
          <w:p w14:paraId="2DF39A19" w14:textId="5F7137EA" w:rsidR="00C919A7" w:rsidRPr="00272F02" w:rsidRDefault="00C919A7" w:rsidP="009C025A">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28AFF2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4100F" w14:textId="5A76958E"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7B8D429" w14:textId="77777777" w:rsidR="00C919A7" w:rsidRPr="00272F02" w:rsidRDefault="00C919A7" w:rsidP="009C025A">
            <w:pPr>
              <w:pStyle w:val="TableCellLeft10pt"/>
              <w:rPr>
                <w:szCs w:val="20"/>
                <w:lang w:val="en-GB"/>
              </w:rPr>
            </w:pPr>
            <w:r w:rsidRPr="00272F02">
              <w:rPr>
                <w:szCs w:val="20"/>
                <w:lang w:val="en-GB"/>
              </w:rPr>
              <w:t>No</w:t>
            </w:r>
          </w:p>
        </w:tc>
      </w:tr>
    </w:tbl>
    <w:p w14:paraId="00E4B4D0" w14:textId="77777777" w:rsidR="00C919A7" w:rsidRPr="00272F02"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8849E5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F940DD"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3A4C0E" w14:textId="3374A9E3" w:rsidR="00C919A7" w:rsidRPr="00272F02" w:rsidRDefault="4817CA86" w:rsidP="4817CA86">
            <w:pPr>
              <w:pStyle w:val="TableCellLeft10pt"/>
              <w:rPr>
                <w:lang w:val="en-GB"/>
              </w:rPr>
            </w:pPr>
            <w:r w:rsidRPr="4817CA86">
              <w:rPr>
                <w:lang w:val="en-GB"/>
              </w:rPr>
              <w:t>[Master Protocol Indicator]</w:t>
            </w:r>
          </w:p>
        </w:tc>
      </w:tr>
      <w:tr w:rsidR="00DB50C7" w:rsidRPr="00272F02" w14:paraId="112CB80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BC1121" w14:textId="77777777" w:rsidR="00C919A7" w:rsidRPr="00272F02" w:rsidRDefault="00C919A7" w:rsidP="009C025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E9F36F" w14:textId="77777777" w:rsidR="00C919A7" w:rsidRPr="00272F02" w:rsidRDefault="00C919A7" w:rsidP="009C025A">
            <w:pPr>
              <w:pStyle w:val="TableCellLeft10pt"/>
              <w:rPr>
                <w:szCs w:val="20"/>
                <w:lang w:val="en-GB"/>
              </w:rPr>
            </w:pPr>
            <w:r w:rsidRPr="00272F02">
              <w:rPr>
                <w:szCs w:val="20"/>
                <w:lang w:val="en-GB"/>
              </w:rPr>
              <w:t xml:space="preserve">Valid Value </w:t>
            </w:r>
          </w:p>
        </w:tc>
      </w:tr>
      <w:tr w:rsidR="00DB50C7" w:rsidRPr="00272F02" w14:paraId="0CB92D3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9BA732" w14:textId="4041EE1D"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6A2925" w14:textId="77777777" w:rsidR="00C919A7" w:rsidRPr="00272F02" w:rsidRDefault="00C919A7" w:rsidP="009C025A">
            <w:pPr>
              <w:pStyle w:val="TableCellLeft10pt"/>
              <w:rPr>
                <w:szCs w:val="20"/>
                <w:lang w:val="en-GB"/>
              </w:rPr>
            </w:pPr>
            <w:r w:rsidRPr="00272F02">
              <w:rPr>
                <w:szCs w:val="20"/>
                <w:lang w:val="en-GB"/>
              </w:rPr>
              <w:t xml:space="preserve">V </w:t>
            </w:r>
          </w:p>
        </w:tc>
      </w:tr>
      <w:tr w:rsidR="00DB50C7" w:rsidRPr="00272F02" w14:paraId="31B6804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7083002"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02689D4" w14:textId="601DFCC0" w:rsidR="00C919A7" w:rsidRPr="00272F02" w:rsidRDefault="000F6F05" w:rsidP="009C025A">
            <w:pPr>
              <w:pStyle w:val="TableCellLeft10pt"/>
              <w:rPr>
                <w:szCs w:val="20"/>
                <w:lang w:val="en-GB"/>
              </w:rPr>
            </w:pPr>
            <w:r w:rsidRPr="00272F02">
              <w:rPr>
                <w:szCs w:val="20"/>
                <w:lang w:val="en-GB"/>
              </w:rPr>
              <w:t>CNEW</w:t>
            </w:r>
          </w:p>
          <w:p w14:paraId="71826055" w14:textId="47A9580D" w:rsidR="00C919A7" w:rsidRPr="00272F02" w:rsidRDefault="00F330A8" w:rsidP="009C025A">
            <w:pPr>
              <w:pStyle w:val="TableCellLeft10pt"/>
              <w:rPr>
                <w:szCs w:val="20"/>
                <w:lang w:val="en-GB"/>
              </w:rPr>
            </w:pPr>
            <w:r w:rsidRPr="00272F02">
              <w:rPr>
                <w:szCs w:val="20"/>
                <w:lang w:val="en-GB"/>
              </w:rPr>
              <w:t>For review purpose, see definition of the controlled terminology below</w:t>
            </w:r>
            <w:r w:rsidR="00C919A7" w:rsidRPr="00272F02">
              <w:rPr>
                <w:szCs w:val="20"/>
                <w:lang w:val="en-GB"/>
              </w:rPr>
              <w:br/>
            </w:r>
            <w:r w:rsidR="006A68DC" w:rsidRPr="00272F02">
              <w:rPr>
                <w:szCs w:val="20"/>
                <w:lang w:val="en-GB"/>
              </w:rPr>
              <w:t>An indication as to whether th</w:t>
            </w:r>
            <w:r w:rsidR="000733A4" w:rsidRPr="00272F02">
              <w:rPr>
                <w:szCs w:val="20"/>
                <w:lang w:val="en-GB"/>
              </w:rPr>
              <w:t>is</w:t>
            </w:r>
            <w:r w:rsidR="006A68DC" w:rsidRPr="00272F02">
              <w:rPr>
                <w:szCs w:val="20"/>
                <w:lang w:val="en-GB"/>
              </w:rPr>
              <w:t xml:space="preserve"> </w:t>
            </w:r>
            <w:r w:rsidR="000733A4" w:rsidRPr="00272F02">
              <w:rPr>
                <w:szCs w:val="20"/>
                <w:lang w:val="en-GB"/>
              </w:rPr>
              <w:t>is</w:t>
            </w:r>
            <w:r w:rsidR="006A68DC" w:rsidRPr="00272F02">
              <w:rPr>
                <w:szCs w:val="20"/>
                <w:lang w:val="en-GB"/>
              </w:rPr>
              <w:t xml:space="preserve"> a master protocol.</w:t>
            </w:r>
          </w:p>
        </w:tc>
      </w:tr>
      <w:tr w:rsidR="00DB50C7" w:rsidRPr="00272F02" w14:paraId="6993D10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1653209"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23D6D37" w14:textId="46A3BDF8" w:rsidR="00C919A7" w:rsidRPr="00272F02" w:rsidRDefault="009C51CF" w:rsidP="009C025A">
            <w:pPr>
              <w:pStyle w:val="TableCellLeft10pt"/>
              <w:rPr>
                <w:szCs w:val="20"/>
                <w:lang w:val="en-GB"/>
              </w:rPr>
            </w:pPr>
            <w:r w:rsidRPr="00272F02">
              <w:rPr>
                <w:szCs w:val="20"/>
                <w:lang w:val="en-GB"/>
              </w:rPr>
              <w:t>N/A</w:t>
            </w:r>
          </w:p>
        </w:tc>
      </w:tr>
      <w:tr w:rsidR="00DB50C7" w:rsidRPr="00272F02" w14:paraId="677876E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C74259"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54948BF" w14:textId="089C594F" w:rsidR="00C919A7" w:rsidRPr="00272F02" w:rsidRDefault="006803EF" w:rsidP="009C025A">
            <w:pPr>
              <w:pStyle w:val="TableCellLeft10pt"/>
              <w:rPr>
                <w:szCs w:val="20"/>
                <w:lang w:val="en-GB"/>
              </w:rPr>
            </w:pPr>
            <w:r w:rsidRPr="00272F02">
              <w:rPr>
                <w:szCs w:val="20"/>
                <w:lang w:val="en-GB"/>
              </w:rPr>
              <w:t xml:space="preserve">Required </w:t>
            </w:r>
          </w:p>
        </w:tc>
      </w:tr>
      <w:tr w:rsidR="00DB50C7" w:rsidRPr="00272F02" w14:paraId="6CDEAF2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75E8D0"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714131" w14:textId="12BBA55E" w:rsidR="00C919A7" w:rsidRPr="00272F02" w:rsidRDefault="00267362" w:rsidP="009C025A">
            <w:pPr>
              <w:pStyle w:val="TableCellLeft10pt"/>
              <w:rPr>
                <w:szCs w:val="20"/>
                <w:lang w:val="en-GB"/>
              </w:rPr>
            </w:pPr>
            <w:r w:rsidRPr="00272F02">
              <w:rPr>
                <w:szCs w:val="20"/>
                <w:lang w:val="en-GB"/>
              </w:rPr>
              <w:t>One to one</w:t>
            </w:r>
          </w:p>
        </w:tc>
      </w:tr>
      <w:tr w:rsidR="00DB50C7" w:rsidRPr="00272F02" w14:paraId="1FF58F6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5F2F191"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2A25B6" w14:textId="43C3CB8F" w:rsidR="00C919A7" w:rsidRPr="00272F02" w:rsidRDefault="00D5462F" w:rsidP="009C025A">
            <w:pPr>
              <w:pStyle w:val="TableCellLeft10pt"/>
              <w:rPr>
                <w:szCs w:val="20"/>
                <w:lang w:val="en-GB"/>
              </w:rPr>
            </w:pPr>
            <w:r w:rsidRPr="00272F02">
              <w:rPr>
                <w:szCs w:val="20"/>
                <w:lang w:val="en-GB"/>
              </w:rPr>
              <w:t>1.1.2</w:t>
            </w:r>
          </w:p>
        </w:tc>
      </w:tr>
      <w:tr w:rsidR="00DB50C7" w:rsidRPr="00272F02" w14:paraId="43303CA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108EF9" w14:textId="77777777" w:rsidR="00C919A7" w:rsidRPr="00272F02" w:rsidRDefault="00C919A7" w:rsidP="009C025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4996F0" w14:textId="2E61DEC6" w:rsidR="00C919A7" w:rsidRPr="00272F02" w:rsidRDefault="00C919A7" w:rsidP="009C025A">
            <w:pPr>
              <w:pStyle w:val="TableCellLeft10pt"/>
              <w:rPr>
                <w:szCs w:val="20"/>
                <w:lang w:val="en-GB"/>
              </w:rPr>
            </w:pPr>
            <w:r w:rsidRPr="00272F02">
              <w:rPr>
                <w:szCs w:val="20"/>
                <w:lang w:val="en-GB"/>
              </w:rPr>
              <w:t>Yes</w:t>
            </w:r>
            <w:r w:rsidR="00073A32" w:rsidRPr="00272F02">
              <w:rPr>
                <w:szCs w:val="20"/>
                <w:lang w:val="en-GB"/>
              </w:rPr>
              <w:t xml:space="preserve"> (C49488)</w:t>
            </w:r>
            <w:r w:rsidRPr="00272F02">
              <w:rPr>
                <w:szCs w:val="20"/>
                <w:lang w:val="en-GB"/>
              </w:rPr>
              <w:t>, No</w:t>
            </w:r>
            <w:r w:rsidR="00073A32" w:rsidRPr="00272F02">
              <w:rPr>
                <w:szCs w:val="20"/>
                <w:lang w:val="en-GB"/>
              </w:rPr>
              <w:t>(C49487)</w:t>
            </w:r>
          </w:p>
        </w:tc>
      </w:tr>
      <w:tr w:rsidR="00DB50C7" w:rsidRPr="00272F02" w14:paraId="3F023A6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9450E7"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0F06D28" w14:textId="77777777" w:rsidR="00C919A7" w:rsidRPr="00272F02" w:rsidRDefault="00C919A7" w:rsidP="009C025A">
            <w:pPr>
              <w:pStyle w:val="TableCellLeft10pt"/>
              <w:rPr>
                <w:szCs w:val="20"/>
                <w:lang w:val="en-GB"/>
              </w:rPr>
            </w:pPr>
            <w:r w:rsidRPr="00272F02">
              <w:rPr>
                <w:b/>
                <w:szCs w:val="20"/>
              </w:rPr>
              <w:t>Value</w:t>
            </w:r>
            <w:r w:rsidRPr="00272F02">
              <w:rPr>
                <w:szCs w:val="20"/>
                <w:lang w:val="en-GB"/>
              </w:rPr>
              <w:t xml:space="preserve"> </w:t>
            </w:r>
            <w:r w:rsidRPr="00272F02">
              <w:rPr>
                <w:b/>
                <w:szCs w:val="20"/>
              </w:rPr>
              <w:t>Allowed</w:t>
            </w:r>
            <w:r w:rsidRPr="00272F02">
              <w:rPr>
                <w:szCs w:val="20"/>
                <w:lang w:val="en-GB"/>
              </w:rPr>
              <w:t>: Yes</w:t>
            </w:r>
          </w:p>
          <w:p w14:paraId="32987D0F" w14:textId="783F2060" w:rsidR="00C919A7" w:rsidRPr="00272F02" w:rsidRDefault="00C919A7" w:rsidP="009C025A">
            <w:pPr>
              <w:pStyle w:val="TableCellLeft10pt"/>
              <w:rPr>
                <w:szCs w:val="20"/>
                <w:lang w:val="en-GB"/>
              </w:rPr>
            </w:pPr>
            <w:r w:rsidRPr="00272F02">
              <w:rPr>
                <w:b/>
                <w:szCs w:val="20"/>
              </w:rPr>
              <w:t>Relationship</w:t>
            </w:r>
            <w:r w:rsidRPr="00272F02">
              <w:rPr>
                <w:szCs w:val="20"/>
                <w:lang w:val="en-GB"/>
              </w:rPr>
              <w:t xml:space="preserve">: Heading Master </w:t>
            </w:r>
            <w:r w:rsidR="00650B3C" w:rsidRPr="00272F02">
              <w:rPr>
                <w:szCs w:val="20"/>
                <w:lang w:val="en-GB"/>
              </w:rPr>
              <w:t>Protocol Indicator</w:t>
            </w:r>
            <w:r w:rsidRPr="00272F02">
              <w:rPr>
                <w:szCs w:val="20"/>
                <w:lang w:val="en-GB"/>
              </w:rPr>
              <w:t xml:space="preserve">; </w:t>
            </w:r>
            <w:r w:rsidR="00684D64">
              <w:rPr>
                <w:szCs w:val="20"/>
                <w:lang w:val="en-GB"/>
              </w:rPr>
              <w:t xml:space="preserve">Sponsor </w:t>
            </w:r>
            <w:r w:rsidRPr="00272F02">
              <w:rPr>
                <w:szCs w:val="20"/>
                <w:lang w:val="en-GB"/>
              </w:rPr>
              <w:t>Protocol Identifier</w:t>
            </w:r>
          </w:p>
          <w:p w14:paraId="1F028703" w14:textId="642714D7" w:rsidR="00C919A7" w:rsidRPr="00272F02" w:rsidRDefault="00C919A7" w:rsidP="009C025A">
            <w:pPr>
              <w:pStyle w:val="TableCellLeft10pt"/>
              <w:rPr>
                <w:szCs w:val="20"/>
                <w:lang w:val="en-GB"/>
              </w:rPr>
            </w:pPr>
            <w:r w:rsidRPr="00272F02">
              <w:rPr>
                <w:b/>
                <w:szCs w:val="20"/>
              </w:rPr>
              <w:t>Concept</w:t>
            </w:r>
            <w:r w:rsidRPr="00272F02">
              <w:rPr>
                <w:szCs w:val="20"/>
                <w:lang w:val="en-GB"/>
              </w:rPr>
              <w:t>: C</w:t>
            </w:r>
            <w:r w:rsidR="00502F0B" w:rsidRPr="00272F02">
              <w:rPr>
                <w:szCs w:val="20"/>
                <w:lang w:val="en-GB"/>
              </w:rPr>
              <w:t>NEW</w:t>
            </w:r>
          </w:p>
        </w:tc>
      </w:tr>
      <w:tr w:rsidR="00DB50C7" w:rsidRPr="00272F02" w14:paraId="73A173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878A16" w14:textId="49C69041"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1C953D3" w14:textId="77777777" w:rsidR="00C919A7" w:rsidRPr="00272F02" w:rsidRDefault="00C919A7" w:rsidP="009C025A">
            <w:pPr>
              <w:pStyle w:val="TableCellLeft10pt"/>
              <w:rPr>
                <w:szCs w:val="20"/>
                <w:lang w:val="en-GB"/>
              </w:rPr>
            </w:pPr>
            <w:r w:rsidRPr="00272F02">
              <w:rPr>
                <w:szCs w:val="20"/>
                <w:lang w:val="en-GB"/>
              </w:rPr>
              <w:t>No</w:t>
            </w:r>
          </w:p>
        </w:tc>
      </w:tr>
    </w:tbl>
    <w:p w14:paraId="69455067" w14:textId="77777777" w:rsidR="004B1FAA" w:rsidRPr="00272F02" w:rsidRDefault="004B1FAA" w:rsidP="004B1FAA">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272F02" w14:paraId="18CFD07E" w14:textId="77777777" w:rsidTr="00910BB6">
        <w:trPr>
          <w:trHeight w:val="20"/>
        </w:trPr>
        <w:tc>
          <w:tcPr>
            <w:tcW w:w="522" w:type="pct"/>
            <w:shd w:val="clear" w:color="auto" w:fill="FFFFCC"/>
            <w:hideMark/>
          </w:tcPr>
          <w:p w14:paraId="7D010B2A" w14:textId="77777777" w:rsidR="00073A32" w:rsidRPr="00272F02" w:rsidRDefault="00073A32" w:rsidP="00C824A4">
            <w:pPr>
              <w:rPr>
                <w:b/>
                <w:bCs/>
                <w:sz w:val="20"/>
                <w:szCs w:val="20"/>
              </w:rPr>
            </w:pPr>
            <w:r w:rsidRPr="00272F02">
              <w:rPr>
                <w:b/>
                <w:bCs/>
                <w:sz w:val="20"/>
                <w:szCs w:val="20"/>
              </w:rPr>
              <w:t>NCI C-Code</w:t>
            </w:r>
          </w:p>
        </w:tc>
        <w:tc>
          <w:tcPr>
            <w:tcW w:w="960" w:type="pct"/>
            <w:shd w:val="clear" w:color="auto" w:fill="FFFFCC"/>
            <w:hideMark/>
          </w:tcPr>
          <w:p w14:paraId="2C16534E" w14:textId="77777777" w:rsidR="00073A32" w:rsidRPr="00272F02" w:rsidRDefault="00073A32" w:rsidP="00C824A4">
            <w:pPr>
              <w:rPr>
                <w:b/>
                <w:bCs/>
                <w:sz w:val="20"/>
                <w:szCs w:val="20"/>
              </w:rPr>
            </w:pPr>
            <w:r w:rsidRPr="00272F02">
              <w:rPr>
                <w:b/>
                <w:bCs/>
                <w:sz w:val="20"/>
                <w:szCs w:val="20"/>
              </w:rPr>
              <w:t>M11 Preferred Term</w:t>
            </w:r>
          </w:p>
        </w:tc>
        <w:tc>
          <w:tcPr>
            <w:tcW w:w="3517" w:type="pct"/>
            <w:shd w:val="clear" w:color="auto" w:fill="FFFFCC"/>
            <w:hideMark/>
          </w:tcPr>
          <w:p w14:paraId="6F86935A" w14:textId="77777777" w:rsidR="00073A32" w:rsidRPr="00272F02" w:rsidRDefault="00073A32" w:rsidP="00C824A4">
            <w:pPr>
              <w:rPr>
                <w:b/>
                <w:bCs/>
                <w:sz w:val="20"/>
                <w:szCs w:val="20"/>
              </w:rPr>
            </w:pPr>
            <w:r w:rsidRPr="00272F02">
              <w:rPr>
                <w:b/>
                <w:bCs/>
                <w:sz w:val="20"/>
                <w:szCs w:val="20"/>
              </w:rPr>
              <w:t>Draft Definition</w:t>
            </w:r>
          </w:p>
        </w:tc>
      </w:tr>
      <w:tr w:rsidR="00DB50C7" w:rsidRPr="00272F02" w14:paraId="51CAC2A4" w14:textId="77777777" w:rsidTr="00910BB6">
        <w:trPr>
          <w:trHeight w:val="20"/>
        </w:trPr>
        <w:tc>
          <w:tcPr>
            <w:tcW w:w="522" w:type="pct"/>
            <w:shd w:val="clear" w:color="auto" w:fill="EAEDF1" w:themeFill="text2" w:themeFillTint="1A"/>
            <w:hideMark/>
          </w:tcPr>
          <w:p w14:paraId="777E41B8" w14:textId="77777777" w:rsidR="00073A32" w:rsidRPr="00272F02" w:rsidRDefault="00073A32" w:rsidP="00C824A4">
            <w:pPr>
              <w:rPr>
                <w:sz w:val="20"/>
                <w:szCs w:val="20"/>
              </w:rPr>
            </w:pPr>
            <w:r w:rsidRPr="00272F02">
              <w:rPr>
                <w:sz w:val="20"/>
                <w:szCs w:val="20"/>
              </w:rPr>
              <w:t>C66742</w:t>
            </w:r>
          </w:p>
        </w:tc>
        <w:tc>
          <w:tcPr>
            <w:tcW w:w="960" w:type="pct"/>
            <w:shd w:val="clear" w:color="auto" w:fill="EAEDF1" w:themeFill="text2" w:themeFillTint="1A"/>
            <w:hideMark/>
          </w:tcPr>
          <w:p w14:paraId="41AC28C7" w14:textId="77777777" w:rsidR="00073A32" w:rsidRPr="00272F02" w:rsidRDefault="00073A32" w:rsidP="00C824A4">
            <w:pPr>
              <w:rPr>
                <w:sz w:val="20"/>
                <w:szCs w:val="20"/>
              </w:rPr>
            </w:pPr>
            <w:r w:rsidRPr="00272F02">
              <w:rPr>
                <w:sz w:val="20"/>
                <w:szCs w:val="20"/>
              </w:rPr>
              <w:t>NY</w:t>
            </w:r>
          </w:p>
        </w:tc>
        <w:tc>
          <w:tcPr>
            <w:tcW w:w="3517" w:type="pct"/>
            <w:shd w:val="clear" w:color="auto" w:fill="EAEDF1" w:themeFill="text2" w:themeFillTint="1A"/>
            <w:hideMark/>
          </w:tcPr>
          <w:p w14:paraId="04A53ABB" w14:textId="77777777" w:rsidR="00073A32" w:rsidRPr="00272F02" w:rsidRDefault="00073A32" w:rsidP="00C824A4">
            <w:pPr>
              <w:rPr>
                <w:sz w:val="20"/>
                <w:szCs w:val="20"/>
              </w:rPr>
            </w:pPr>
            <w:r w:rsidRPr="00272F02">
              <w:rPr>
                <w:sz w:val="20"/>
                <w:szCs w:val="20"/>
              </w:rPr>
              <w:t>A term that is used to indicate a question with permissible values of yes/no/unknown/not applicable.</w:t>
            </w:r>
          </w:p>
        </w:tc>
      </w:tr>
      <w:tr w:rsidR="00DB50C7" w:rsidRPr="00272F02" w14:paraId="70D9303F" w14:textId="77777777" w:rsidTr="00910BB6">
        <w:trPr>
          <w:trHeight w:val="20"/>
        </w:trPr>
        <w:tc>
          <w:tcPr>
            <w:tcW w:w="522" w:type="pct"/>
            <w:hideMark/>
          </w:tcPr>
          <w:p w14:paraId="6A99FBF2" w14:textId="77777777" w:rsidR="00073A32" w:rsidRPr="00272F02" w:rsidRDefault="00073A32" w:rsidP="00C824A4">
            <w:pPr>
              <w:rPr>
                <w:sz w:val="20"/>
                <w:szCs w:val="20"/>
              </w:rPr>
            </w:pPr>
            <w:r w:rsidRPr="00272F02">
              <w:rPr>
                <w:sz w:val="20"/>
                <w:szCs w:val="20"/>
              </w:rPr>
              <w:t>C49487</w:t>
            </w:r>
          </w:p>
        </w:tc>
        <w:tc>
          <w:tcPr>
            <w:tcW w:w="960" w:type="pct"/>
            <w:hideMark/>
          </w:tcPr>
          <w:p w14:paraId="3063621C" w14:textId="77777777" w:rsidR="00073A32" w:rsidRPr="00272F02" w:rsidRDefault="00073A32" w:rsidP="00C824A4">
            <w:pPr>
              <w:rPr>
                <w:sz w:val="20"/>
                <w:szCs w:val="20"/>
              </w:rPr>
            </w:pPr>
            <w:r w:rsidRPr="00272F02">
              <w:rPr>
                <w:sz w:val="20"/>
                <w:szCs w:val="20"/>
              </w:rPr>
              <w:t>No</w:t>
            </w:r>
          </w:p>
        </w:tc>
        <w:tc>
          <w:tcPr>
            <w:tcW w:w="3517" w:type="pct"/>
            <w:hideMark/>
          </w:tcPr>
          <w:p w14:paraId="6FB794ED" w14:textId="00A63987" w:rsidR="00073A32" w:rsidRPr="00272F02" w:rsidRDefault="00073A32" w:rsidP="00C824A4">
            <w:pPr>
              <w:rPr>
                <w:sz w:val="20"/>
                <w:szCs w:val="20"/>
              </w:rPr>
            </w:pPr>
            <w:r w:rsidRPr="00272F02">
              <w:rPr>
                <w:sz w:val="20"/>
                <w:szCs w:val="20"/>
              </w:rPr>
              <w:t>The non-affirmative response to a question.</w:t>
            </w:r>
          </w:p>
        </w:tc>
      </w:tr>
      <w:tr w:rsidR="00DB50C7" w:rsidRPr="00272F02" w14:paraId="3B204D69" w14:textId="77777777" w:rsidTr="00910BB6">
        <w:trPr>
          <w:trHeight w:val="20"/>
        </w:trPr>
        <w:tc>
          <w:tcPr>
            <w:tcW w:w="522" w:type="pct"/>
            <w:hideMark/>
          </w:tcPr>
          <w:p w14:paraId="571CCD4F" w14:textId="77777777" w:rsidR="00073A32" w:rsidRPr="00272F02" w:rsidRDefault="00073A32" w:rsidP="00C824A4">
            <w:pPr>
              <w:rPr>
                <w:sz w:val="20"/>
                <w:szCs w:val="20"/>
              </w:rPr>
            </w:pPr>
            <w:r w:rsidRPr="00272F02">
              <w:rPr>
                <w:sz w:val="20"/>
                <w:szCs w:val="20"/>
              </w:rPr>
              <w:t>C49488</w:t>
            </w:r>
          </w:p>
        </w:tc>
        <w:tc>
          <w:tcPr>
            <w:tcW w:w="960" w:type="pct"/>
            <w:hideMark/>
          </w:tcPr>
          <w:p w14:paraId="06FD2340" w14:textId="77777777" w:rsidR="00073A32" w:rsidRPr="00272F02" w:rsidRDefault="00073A32" w:rsidP="00C824A4">
            <w:pPr>
              <w:rPr>
                <w:sz w:val="20"/>
                <w:szCs w:val="20"/>
              </w:rPr>
            </w:pPr>
            <w:r w:rsidRPr="00272F02">
              <w:rPr>
                <w:sz w:val="20"/>
                <w:szCs w:val="20"/>
              </w:rPr>
              <w:t>Yes</w:t>
            </w:r>
          </w:p>
        </w:tc>
        <w:tc>
          <w:tcPr>
            <w:tcW w:w="3517" w:type="pct"/>
            <w:hideMark/>
          </w:tcPr>
          <w:p w14:paraId="383DEFAB" w14:textId="03F9A53F" w:rsidR="00073A32" w:rsidRPr="00272F02" w:rsidRDefault="00073A32" w:rsidP="00C824A4">
            <w:pPr>
              <w:rPr>
                <w:sz w:val="20"/>
                <w:szCs w:val="20"/>
              </w:rPr>
            </w:pPr>
            <w:r w:rsidRPr="00272F02">
              <w:rPr>
                <w:sz w:val="20"/>
                <w:szCs w:val="20"/>
              </w:rPr>
              <w:t>The affirmative response to a question.</w:t>
            </w:r>
          </w:p>
        </w:tc>
      </w:tr>
    </w:tbl>
    <w:p w14:paraId="2F7B2B47" w14:textId="77777777" w:rsidR="00C919A7" w:rsidRPr="00272F02" w:rsidRDefault="00C919A7" w:rsidP="00C919A7">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0C584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382181"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6A1C1E" w14:textId="3227D3C4" w:rsidR="00C919A7" w:rsidRPr="00272F02" w:rsidRDefault="00C919A7" w:rsidP="009C025A">
            <w:pPr>
              <w:pStyle w:val="TableCellLeft10ptBold"/>
              <w:rPr>
                <w:b w:val="0"/>
                <w:bCs/>
                <w:szCs w:val="20"/>
                <w:lang w:val="en-GB" w:eastAsia="ja-JP"/>
              </w:rPr>
            </w:pPr>
            <w:r w:rsidRPr="00272F02">
              <w:rPr>
                <w:b w:val="0"/>
                <w:bCs/>
                <w:szCs w:val="20"/>
                <w:lang w:val="en-GB"/>
              </w:rPr>
              <w:t>Drug/Device Combination Product</w:t>
            </w:r>
            <w:r w:rsidR="00F43EA6" w:rsidRPr="00272F02">
              <w:rPr>
                <w:b w:val="0"/>
                <w:bCs/>
                <w:szCs w:val="20"/>
                <w:lang w:val="en-GB" w:eastAsia="ja-JP"/>
              </w:rPr>
              <w:t xml:space="preserve"> Indicator</w:t>
            </w:r>
            <w:r w:rsidRPr="00272F02">
              <w:rPr>
                <w:b w:val="0"/>
                <w:bCs/>
                <w:szCs w:val="20"/>
                <w:lang w:val="en-GB"/>
              </w:rPr>
              <w:t>:</w:t>
            </w:r>
          </w:p>
        </w:tc>
      </w:tr>
      <w:tr w:rsidR="00DB50C7" w:rsidRPr="00272F02" w14:paraId="276B4B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8AB7F1" w14:textId="77777777" w:rsidR="00C919A7" w:rsidRPr="00272F02" w:rsidRDefault="00C919A7" w:rsidP="009C025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8BF8C04" w14:textId="77777777" w:rsidR="00C919A7" w:rsidRPr="00272F02" w:rsidRDefault="00C919A7" w:rsidP="009C025A">
            <w:pPr>
              <w:pStyle w:val="TableCellLeft10pt"/>
              <w:rPr>
                <w:szCs w:val="20"/>
                <w:lang w:val="en-GB"/>
              </w:rPr>
            </w:pPr>
            <w:r w:rsidRPr="00272F02">
              <w:rPr>
                <w:szCs w:val="20"/>
                <w:lang w:val="en-GB"/>
              </w:rPr>
              <w:t>Text</w:t>
            </w:r>
          </w:p>
        </w:tc>
      </w:tr>
      <w:tr w:rsidR="00DB50C7" w:rsidRPr="00272F02" w14:paraId="3506A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6A7FF" w14:textId="633E7398"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A7BCE6" w14:textId="77777777" w:rsidR="00C919A7" w:rsidRPr="00272F02" w:rsidRDefault="00C919A7" w:rsidP="009C025A">
            <w:pPr>
              <w:pStyle w:val="TableCellLeft10pt"/>
              <w:rPr>
                <w:szCs w:val="20"/>
                <w:lang w:val="en-GB"/>
              </w:rPr>
            </w:pPr>
            <w:r w:rsidRPr="00272F02">
              <w:rPr>
                <w:szCs w:val="20"/>
                <w:lang w:val="en-GB"/>
              </w:rPr>
              <w:t>H</w:t>
            </w:r>
          </w:p>
        </w:tc>
      </w:tr>
      <w:tr w:rsidR="00DB50C7" w:rsidRPr="00272F02" w14:paraId="12E26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FAD96"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F2328D6" w14:textId="77777777" w:rsidR="00C919A7" w:rsidRPr="00272F02" w:rsidRDefault="00C919A7" w:rsidP="009C025A">
            <w:pPr>
              <w:pStyle w:val="TableCellLeft10pt"/>
              <w:rPr>
                <w:szCs w:val="20"/>
                <w:lang w:val="en-GB"/>
              </w:rPr>
            </w:pPr>
            <w:r w:rsidRPr="00272F02">
              <w:rPr>
                <w:szCs w:val="20"/>
                <w:lang w:val="en-GB"/>
              </w:rPr>
              <w:t>Heading</w:t>
            </w:r>
          </w:p>
        </w:tc>
      </w:tr>
      <w:tr w:rsidR="00DB50C7" w:rsidRPr="00272F02" w14:paraId="22B709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D5142D"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073BA17" w14:textId="406FB7FC" w:rsidR="00C919A7" w:rsidRPr="00272F02" w:rsidRDefault="009C51CF" w:rsidP="009C025A">
            <w:pPr>
              <w:pStyle w:val="TableCellLeft10pt"/>
              <w:rPr>
                <w:szCs w:val="20"/>
                <w:lang w:val="en-GB"/>
              </w:rPr>
            </w:pPr>
            <w:r w:rsidRPr="00272F02">
              <w:rPr>
                <w:szCs w:val="20"/>
                <w:lang w:val="en-GB"/>
              </w:rPr>
              <w:t>N/A</w:t>
            </w:r>
          </w:p>
        </w:tc>
      </w:tr>
      <w:tr w:rsidR="00DB50C7" w:rsidRPr="00272F02" w14:paraId="50EA0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5AA62"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665C26" w14:textId="77777777" w:rsidR="00C919A7" w:rsidRPr="00272F02" w:rsidRDefault="00C919A7" w:rsidP="009C025A">
            <w:pPr>
              <w:pStyle w:val="TableCellLeft10pt"/>
              <w:rPr>
                <w:szCs w:val="20"/>
                <w:lang w:val="en-GB"/>
              </w:rPr>
            </w:pPr>
            <w:r w:rsidRPr="00272F02">
              <w:rPr>
                <w:szCs w:val="20"/>
                <w:lang w:val="en-GB"/>
              </w:rPr>
              <w:t>Required</w:t>
            </w:r>
          </w:p>
        </w:tc>
      </w:tr>
      <w:tr w:rsidR="00DB50C7" w:rsidRPr="00272F02" w14:paraId="6A3462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D734A"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3BCB9E5" w14:textId="1ADC718B" w:rsidR="00C919A7" w:rsidRPr="00272F02" w:rsidRDefault="00C919A7" w:rsidP="009C025A">
            <w:pPr>
              <w:pStyle w:val="TableCellLeft10pt"/>
              <w:rPr>
                <w:szCs w:val="20"/>
                <w:lang w:val="en-GB"/>
              </w:rPr>
            </w:pPr>
            <w:r w:rsidRPr="00272F02">
              <w:rPr>
                <w:szCs w:val="20"/>
                <w:lang w:val="en-GB"/>
              </w:rPr>
              <w:t>One to one</w:t>
            </w:r>
          </w:p>
        </w:tc>
      </w:tr>
      <w:tr w:rsidR="00DB50C7" w:rsidRPr="00272F02" w14:paraId="372A2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A560F4"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1857018" w14:textId="0412DFCD" w:rsidR="00C919A7" w:rsidRPr="00272F02" w:rsidRDefault="00702E2B" w:rsidP="009C025A">
            <w:pPr>
              <w:pStyle w:val="TableCellLeft10pt"/>
              <w:rPr>
                <w:szCs w:val="20"/>
                <w:lang w:val="en-GB"/>
              </w:rPr>
            </w:pPr>
            <w:r w:rsidRPr="00272F02">
              <w:rPr>
                <w:szCs w:val="20"/>
                <w:lang w:val="en-GB"/>
              </w:rPr>
              <w:t>1.1.2</w:t>
            </w:r>
            <w:r w:rsidR="00C919A7" w:rsidRPr="00272F02">
              <w:rPr>
                <w:szCs w:val="20"/>
                <w:lang w:val="en-GB"/>
              </w:rPr>
              <w:t xml:space="preserve"> </w:t>
            </w:r>
          </w:p>
        </w:tc>
      </w:tr>
      <w:tr w:rsidR="00DB50C7" w:rsidRPr="00272F02" w14:paraId="782D16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364747" w14:textId="77777777" w:rsidR="00C919A7" w:rsidRPr="00272F02" w:rsidRDefault="00C919A7" w:rsidP="009C025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7594EB4" w14:textId="1B451404" w:rsidR="00C919A7" w:rsidRPr="00272F02" w:rsidRDefault="00C919A7" w:rsidP="009C025A">
            <w:pPr>
              <w:pStyle w:val="TableCellLeft10ptBold"/>
              <w:rPr>
                <w:b w:val="0"/>
                <w:bCs/>
                <w:szCs w:val="20"/>
                <w:lang w:val="en-GB"/>
              </w:rPr>
            </w:pPr>
            <w:r w:rsidRPr="00272F02">
              <w:rPr>
                <w:b w:val="0"/>
                <w:bCs/>
                <w:szCs w:val="20"/>
                <w:lang w:val="en-GB"/>
              </w:rPr>
              <w:t>Drug/</w:t>
            </w:r>
            <w:r w:rsidR="00421E5C" w:rsidRPr="00272F02">
              <w:rPr>
                <w:b w:val="0"/>
                <w:bCs/>
                <w:szCs w:val="20"/>
                <w:lang w:val="en-GB"/>
              </w:rPr>
              <w:t>D</w:t>
            </w:r>
            <w:r w:rsidRPr="00272F02">
              <w:rPr>
                <w:b w:val="0"/>
                <w:bCs/>
                <w:szCs w:val="20"/>
                <w:lang w:val="en-GB"/>
              </w:rPr>
              <w:t>evice Combination Product</w:t>
            </w:r>
            <w:r w:rsidR="00153F31" w:rsidRPr="00272F02">
              <w:rPr>
                <w:b w:val="0"/>
                <w:bCs/>
                <w:szCs w:val="20"/>
                <w:lang w:val="en-GB"/>
              </w:rPr>
              <w:t xml:space="preserve"> Indicator</w:t>
            </w:r>
            <w:r w:rsidRPr="00272F02">
              <w:rPr>
                <w:b w:val="0"/>
                <w:bCs/>
                <w:szCs w:val="20"/>
                <w:lang w:val="en-GB"/>
              </w:rPr>
              <w:t>:</w:t>
            </w:r>
          </w:p>
        </w:tc>
      </w:tr>
      <w:tr w:rsidR="00DB50C7" w:rsidRPr="00272F02" w14:paraId="592896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B3AF36"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559757" w14:textId="77777777" w:rsidR="00C919A7" w:rsidRPr="00272F02" w:rsidRDefault="00C919A7" w:rsidP="009C025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A9BADA9" w14:textId="77777777" w:rsidR="00C919A7" w:rsidRPr="00272F02" w:rsidRDefault="00C919A7" w:rsidP="009C025A">
            <w:pPr>
              <w:pStyle w:val="TableCellLeft10pt"/>
              <w:rPr>
                <w:szCs w:val="20"/>
                <w:lang w:val="en-GB"/>
              </w:rPr>
            </w:pPr>
            <w:r w:rsidRPr="00272F02">
              <w:rPr>
                <w:rStyle w:val="TableCellLeft10ptBoldChar"/>
                <w:szCs w:val="20"/>
              </w:rPr>
              <w:t>Relationship</w:t>
            </w:r>
            <w:r w:rsidRPr="00272F02">
              <w:rPr>
                <w:szCs w:val="20"/>
                <w:lang w:val="en-GB"/>
              </w:rPr>
              <w:t>: Table row heading</w:t>
            </w:r>
          </w:p>
          <w:p w14:paraId="71620A0D" w14:textId="18F21DC9" w:rsidR="00C919A7" w:rsidRPr="00272F02" w:rsidRDefault="00C919A7" w:rsidP="009C025A">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7AEDB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0D67C" w14:textId="38A08D75"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DA114FC" w14:textId="77777777" w:rsidR="00C919A7" w:rsidRPr="00272F02" w:rsidRDefault="00C919A7" w:rsidP="009C025A">
            <w:pPr>
              <w:pStyle w:val="TableCellLeft10pt"/>
              <w:rPr>
                <w:szCs w:val="20"/>
                <w:lang w:val="en-GB"/>
              </w:rPr>
            </w:pPr>
            <w:r w:rsidRPr="00272F02">
              <w:rPr>
                <w:szCs w:val="20"/>
                <w:lang w:val="en-GB"/>
              </w:rPr>
              <w:t>No</w:t>
            </w:r>
          </w:p>
        </w:tc>
      </w:tr>
    </w:tbl>
    <w:p w14:paraId="3A236EFC" w14:textId="77777777" w:rsidR="00C919A7" w:rsidRPr="00272F02"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665D80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658359" w14:textId="77777777" w:rsidR="00C919A7" w:rsidRPr="00272F02" w:rsidRDefault="00C919A7" w:rsidP="009C025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6CEA50" w14:textId="66C26620" w:rsidR="00C919A7" w:rsidRPr="00272F02" w:rsidRDefault="4817CA86" w:rsidP="4817CA86">
            <w:pPr>
              <w:pStyle w:val="TableCellLeft10pt"/>
              <w:rPr>
                <w:lang w:val="en-GB"/>
              </w:rPr>
            </w:pPr>
            <w:r w:rsidRPr="4817CA86">
              <w:rPr>
                <w:lang w:val="en-GB"/>
              </w:rPr>
              <w:t>[Drug/Device Combination Product Indicator]</w:t>
            </w:r>
          </w:p>
        </w:tc>
      </w:tr>
      <w:tr w:rsidR="00DB50C7" w:rsidRPr="00272F02" w14:paraId="6A702DC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1C6923" w14:textId="77777777" w:rsidR="00C919A7" w:rsidRPr="00272F02" w:rsidRDefault="00C919A7" w:rsidP="009C025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FA6E8E" w14:textId="77777777" w:rsidR="00C919A7" w:rsidRPr="00272F02" w:rsidRDefault="00C919A7" w:rsidP="009C025A">
            <w:pPr>
              <w:pStyle w:val="TableCellLeft10pt"/>
              <w:rPr>
                <w:szCs w:val="20"/>
                <w:lang w:val="en-GB"/>
              </w:rPr>
            </w:pPr>
            <w:r w:rsidRPr="00272F02">
              <w:rPr>
                <w:szCs w:val="20"/>
                <w:lang w:val="en-GB"/>
              </w:rPr>
              <w:t xml:space="preserve">Valid Value </w:t>
            </w:r>
          </w:p>
        </w:tc>
      </w:tr>
      <w:tr w:rsidR="00DB50C7" w:rsidRPr="00272F02" w14:paraId="3E5735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981BBA" w14:textId="181B7233" w:rsidR="00C919A7" w:rsidRPr="00272F02" w:rsidRDefault="00C919A7" w:rsidP="009C025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6CADE0" w14:textId="77777777" w:rsidR="00C919A7" w:rsidRPr="00272F02" w:rsidRDefault="00C919A7" w:rsidP="009C025A">
            <w:pPr>
              <w:pStyle w:val="TableCellLeft10pt"/>
              <w:rPr>
                <w:szCs w:val="20"/>
                <w:lang w:val="en-GB"/>
              </w:rPr>
            </w:pPr>
            <w:r w:rsidRPr="00272F02">
              <w:rPr>
                <w:szCs w:val="20"/>
                <w:lang w:val="en-GB"/>
              </w:rPr>
              <w:t xml:space="preserve">V </w:t>
            </w:r>
          </w:p>
        </w:tc>
      </w:tr>
      <w:tr w:rsidR="00DB50C7" w:rsidRPr="00272F02" w14:paraId="3EBCDEC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A1DD85" w14:textId="77777777" w:rsidR="00C919A7" w:rsidRPr="00272F02" w:rsidRDefault="00C919A7" w:rsidP="009C025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6BBFCEE" w14:textId="52720DEB" w:rsidR="00C919A7" w:rsidRPr="00272F02" w:rsidRDefault="000F6F05" w:rsidP="009C025A">
            <w:pPr>
              <w:pStyle w:val="TableCellLeft10pt"/>
              <w:rPr>
                <w:szCs w:val="20"/>
                <w:lang w:val="en-GB"/>
              </w:rPr>
            </w:pPr>
            <w:r w:rsidRPr="00272F02">
              <w:rPr>
                <w:szCs w:val="20"/>
                <w:lang w:val="en-GB"/>
              </w:rPr>
              <w:t>CNEW</w:t>
            </w:r>
          </w:p>
          <w:p w14:paraId="74E2E01E" w14:textId="75E86180" w:rsidR="00C919A7" w:rsidRPr="00272F02" w:rsidRDefault="00F330A8" w:rsidP="009C025A">
            <w:pPr>
              <w:pStyle w:val="TableCellLeft10pt"/>
              <w:rPr>
                <w:szCs w:val="20"/>
                <w:lang w:val="en-GB"/>
              </w:rPr>
            </w:pPr>
            <w:r w:rsidRPr="00272F02">
              <w:rPr>
                <w:szCs w:val="20"/>
                <w:lang w:val="en-GB"/>
              </w:rPr>
              <w:t>For review purpose, see definition of the controlled terminology below</w:t>
            </w:r>
            <w:r w:rsidR="00C919A7" w:rsidRPr="00272F02">
              <w:rPr>
                <w:szCs w:val="20"/>
                <w:lang w:val="en-GB"/>
              </w:rPr>
              <w:br/>
            </w:r>
            <w:r w:rsidR="00273A03" w:rsidRPr="00272F02">
              <w:rPr>
                <w:szCs w:val="20"/>
                <w:lang w:val="en-GB"/>
              </w:rPr>
              <w:t>An indication as to whether the clinical trial is testing a drug</w:t>
            </w:r>
            <w:r w:rsidR="006932F1" w:rsidRPr="00272F02">
              <w:rPr>
                <w:szCs w:val="20"/>
                <w:lang w:val="en-GB"/>
              </w:rPr>
              <w:t xml:space="preserve"> </w:t>
            </w:r>
            <w:r w:rsidR="00273A03" w:rsidRPr="00272F02">
              <w:rPr>
                <w:szCs w:val="20"/>
                <w:lang w:val="en-GB"/>
              </w:rPr>
              <w:t xml:space="preserve">device combination </w:t>
            </w:r>
            <w:r w:rsidR="006A48FC" w:rsidRPr="00272F02">
              <w:rPr>
                <w:szCs w:val="20"/>
                <w:lang w:val="en-GB"/>
              </w:rPr>
              <w:t>product.</w:t>
            </w:r>
          </w:p>
        </w:tc>
      </w:tr>
      <w:tr w:rsidR="00DB50C7" w:rsidRPr="00272F02" w14:paraId="19AD105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BC3AB5" w14:textId="77777777" w:rsidR="00C919A7" w:rsidRPr="00272F02" w:rsidRDefault="00C919A7" w:rsidP="009C025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52299" w14:textId="6EF15ED0" w:rsidR="00C919A7" w:rsidRPr="00272F02" w:rsidRDefault="009C51CF" w:rsidP="009C025A">
            <w:pPr>
              <w:pStyle w:val="TableCellLeft10pt"/>
              <w:rPr>
                <w:szCs w:val="20"/>
                <w:lang w:val="en-GB"/>
              </w:rPr>
            </w:pPr>
            <w:r w:rsidRPr="00272F02">
              <w:rPr>
                <w:szCs w:val="20"/>
                <w:lang w:val="en-GB"/>
              </w:rPr>
              <w:t>N/A</w:t>
            </w:r>
          </w:p>
        </w:tc>
      </w:tr>
      <w:tr w:rsidR="00DB50C7" w:rsidRPr="00272F02" w14:paraId="44B7D47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589B65" w14:textId="77777777" w:rsidR="00C919A7" w:rsidRPr="00272F02" w:rsidRDefault="00C919A7" w:rsidP="009C025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4E379A" w14:textId="77777777" w:rsidR="00C919A7" w:rsidRPr="00272F02" w:rsidRDefault="00C919A7" w:rsidP="009C025A">
            <w:pPr>
              <w:pStyle w:val="TableCellLeft10pt"/>
              <w:rPr>
                <w:szCs w:val="20"/>
                <w:lang w:val="en-GB"/>
              </w:rPr>
            </w:pPr>
            <w:r w:rsidRPr="00272F02">
              <w:rPr>
                <w:szCs w:val="20"/>
                <w:lang w:val="en-GB"/>
              </w:rPr>
              <w:t xml:space="preserve">Required </w:t>
            </w:r>
          </w:p>
        </w:tc>
      </w:tr>
      <w:tr w:rsidR="00DB50C7" w:rsidRPr="00272F02" w14:paraId="2783E89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5F3BBD" w14:textId="77777777" w:rsidR="00C919A7" w:rsidRPr="00272F02" w:rsidRDefault="00C919A7" w:rsidP="009C025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39F51" w14:textId="75E5BBF3" w:rsidR="00C919A7" w:rsidRPr="00272F02" w:rsidRDefault="00267362" w:rsidP="009C025A">
            <w:pPr>
              <w:pStyle w:val="TableCellLeft10pt"/>
              <w:rPr>
                <w:szCs w:val="20"/>
                <w:lang w:val="en-GB"/>
              </w:rPr>
            </w:pPr>
            <w:r w:rsidRPr="00272F02">
              <w:rPr>
                <w:szCs w:val="20"/>
                <w:lang w:val="en-GB"/>
              </w:rPr>
              <w:t>One to one</w:t>
            </w:r>
          </w:p>
        </w:tc>
      </w:tr>
      <w:tr w:rsidR="00DB50C7" w:rsidRPr="00272F02" w14:paraId="0EA813E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7E3CE0" w14:textId="77777777" w:rsidR="00C919A7" w:rsidRPr="00272F02" w:rsidRDefault="00C919A7" w:rsidP="009C025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F21F50" w14:textId="09685D01" w:rsidR="00C919A7" w:rsidRPr="00272F02" w:rsidRDefault="00702E2B" w:rsidP="009C025A">
            <w:pPr>
              <w:pStyle w:val="TableCellLeft10pt"/>
              <w:rPr>
                <w:szCs w:val="20"/>
                <w:lang w:val="en-GB"/>
              </w:rPr>
            </w:pPr>
            <w:r w:rsidRPr="00272F02">
              <w:rPr>
                <w:szCs w:val="20"/>
                <w:lang w:val="en-GB"/>
              </w:rPr>
              <w:t>1.1.2</w:t>
            </w:r>
          </w:p>
        </w:tc>
      </w:tr>
      <w:tr w:rsidR="00DB50C7" w:rsidRPr="00272F02" w14:paraId="41D0337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1A17C6" w14:textId="77777777" w:rsidR="00C919A7" w:rsidRPr="00272F02" w:rsidRDefault="00C919A7" w:rsidP="009C025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0EAB59" w14:textId="62DCFC3C" w:rsidR="00C919A7" w:rsidRPr="00272F02" w:rsidRDefault="00C919A7" w:rsidP="009C025A">
            <w:pPr>
              <w:pStyle w:val="TableCellLeft10pt"/>
              <w:rPr>
                <w:szCs w:val="20"/>
                <w:lang w:val="en-GB"/>
              </w:rPr>
            </w:pPr>
            <w:r w:rsidRPr="00272F02">
              <w:rPr>
                <w:szCs w:val="20"/>
                <w:lang w:val="en-GB"/>
              </w:rPr>
              <w:t>Yes</w:t>
            </w:r>
            <w:r w:rsidR="00073A32" w:rsidRPr="00272F02">
              <w:rPr>
                <w:szCs w:val="20"/>
                <w:lang w:val="en-GB"/>
              </w:rPr>
              <w:t xml:space="preserve"> (C49488)</w:t>
            </w:r>
            <w:r w:rsidRPr="00272F02">
              <w:rPr>
                <w:szCs w:val="20"/>
                <w:lang w:val="en-GB"/>
              </w:rPr>
              <w:t>, No</w:t>
            </w:r>
            <w:r w:rsidR="00073A32" w:rsidRPr="00272F02">
              <w:rPr>
                <w:szCs w:val="20"/>
                <w:lang w:val="en-GB"/>
              </w:rPr>
              <w:t>(C49487)</w:t>
            </w:r>
          </w:p>
        </w:tc>
      </w:tr>
      <w:tr w:rsidR="00DB50C7" w:rsidRPr="00272F02" w14:paraId="3AD672B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529AE0" w14:textId="77777777" w:rsidR="00C919A7" w:rsidRPr="00272F02" w:rsidRDefault="00C919A7" w:rsidP="009C025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0C841A" w14:textId="77777777" w:rsidR="00C919A7" w:rsidRPr="00272F02" w:rsidRDefault="00C919A7" w:rsidP="009C025A">
            <w:pPr>
              <w:pStyle w:val="TableCellLeft10pt"/>
              <w:rPr>
                <w:szCs w:val="20"/>
                <w:lang w:val="en-GB"/>
              </w:rPr>
            </w:pPr>
            <w:r w:rsidRPr="00272F02">
              <w:rPr>
                <w:b/>
                <w:szCs w:val="20"/>
              </w:rPr>
              <w:t>Value</w:t>
            </w:r>
            <w:r w:rsidRPr="00272F02">
              <w:rPr>
                <w:szCs w:val="20"/>
                <w:lang w:val="en-GB"/>
              </w:rPr>
              <w:t xml:space="preserve"> </w:t>
            </w:r>
            <w:r w:rsidRPr="00272F02">
              <w:rPr>
                <w:b/>
                <w:szCs w:val="20"/>
              </w:rPr>
              <w:t>Allowed</w:t>
            </w:r>
            <w:r w:rsidRPr="00272F02">
              <w:rPr>
                <w:szCs w:val="20"/>
                <w:lang w:val="en-GB"/>
              </w:rPr>
              <w:t>: Yes</w:t>
            </w:r>
          </w:p>
          <w:p w14:paraId="0A34B5B0" w14:textId="73144AAA" w:rsidR="00C919A7" w:rsidRPr="00272F02" w:rsidRDefault="00C919A7" w:rsidP="009C025A">
            <w:pPr>
              <w:pStyle w:val="TableCellLeft10pt"/>
              <w:rPr>
                <w:szCs w:val="20"/>
                <w:lang w:val="en-GB"/>
              </w:rPr>
            </w:pPr>
            <w:r w:rsidRPr="00272F02">
              <w:rPr>
                <w:b/>
                <w:szCs w:val="20"/>
              </w:rPr>
              <w:t>Relationship</w:t>
            </w:r>
            <w:r w:rsidRPr="00272F02">
              <w:rPr>
                <w:szCs w:val="20"/>
                <w:lang w:val="en-GB"/>
              </w:rPr>
              <w:t xml:space="preserve">: Heading Drug/Device Combination Product; </w:t>
            </w:r>
            <w:r w:rsidR="00617239">
              <w:rPr>
                <w:szCs w:val="20"/>
                <w:lang w:val="en-GB"/>
              </w:rPr>
              <w:t>Sponsor</w:t>
            </w:r>
            <w:r w:rsidR="00CE2294">
              <w:rPr>
                <w:szCs w:val="20"/>
                <w:lang w:val="en-GB"/>
              </w:rPr>
              <w:t xml:space="preserve"> </w:t>
            </w:r>
            <w:r w:rsidRPr="00272F02">
              <w:rPr>
                <w:szCs w:val="20"/>
                <w:lang w:val="en-GB"/>
              </w:rPr>
              <w:t>Protocol Identifier</w:t>
            </w:r>
          </w:p>
          <w:p w14:paraId="232AC50E" w14:textId="429FEDFE" w:rsidR="00C919A7" w:rsidRPr="00272F02" w:rsidRDefault="00C919A7" w:rsidP="009C025A">
            <w:pPr>
              <w:pStyle w:val="TableCellLeft10pt"/>
              <w:rPr>
                <w:szCs w:val="20"/>
                <w:lang w:val="en-GB"/>
              </w:rPr>
            </w:pPr>
            <w:r w:rsidRPr="00272F02">
              <w:rPr>
                <w:b/>
                <w:szCs w:val="20"/>
              </w:rPr>
              <w:t>Concept</w:t>
            </w:r>
            <w:r w:rsidRPr="00272F02">
              <w:rPr>
                <w:szCs w:val="20"/>
                <w:lang w:val="en-GB"/>
              </w:rPr>
              <w:t xml:space="preserve">: </w:t>
            </w:r>
            <w:r w:rsidR="00273A03" w:rsidRPr="00272F02">
              <w:rPr>
                <w:szCs w:val="20"/>
                <w:lang w:val="en-GB"/>
              </w:rPr>
              <w:t>CNEW</w:t>
            </w:r>
          </w:p>
        </w:tc>
      </w:tr>
      <w:tr w:rsidR="00DB50C7" w:rsidRPr="00272F02" w14:paraId="7535E89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FACA84" w14:textId="270E4535" w:rsidR="00C919A7" w:rsidRPr="00272F02" w:rsidRDefault="0021788E" w:rsidP="009C025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337F81A" w14:textId="77777777" w:rsidR="00C919A7" w:rsidRPr="00272F02" w:rsidRDefault="00C919A7" w:rsidP="009C025A">
            <w:pPr>
              <w:pStyle w:val="TableCellLeft10pt"/>
              <w:rPr>
                <w:szCs w:val="20"/>
                <w:lang w:val="en-GB"/>
              </w:rPr>
            </w:pPr>
            <w:r w:rsidRPr="00272F02">
              <w:rPr>
                <w:szCs w:val="20"/>
                <w:lang w:val="en-GB"/>
              </w:rPr>
              <w:t>No</w:t>
            </w:r>
          </w:p>
        </w:tc>
      </w:tr>
    </w:tbl>
    <w:p w14:paraId="022CEC97" w14:textId="77777777" w:rsidR="00C919A7" w:rsidRPr="00272F02" w:rsidRDefault="00C919A7" w:rsidP="00550813">
      <w:pPr>
        <w:rPr>
          <w:sz w:val="20"/>
          <w:szCs w:val="20"/>
        </w:rPr>
      </w:pPr>
    </w:p>
    <w:tbl>
      <w:tblPr>
        <w:tblStyle w:val="TableGrid"/>
        <w:tblW w:w="5000" w:type="pct"/>
        <w:tblLook w:val="04A0" w:firstRow="1" w:lastRow="0" w:firstColumn="1" w:lastColumn="0" w:noHBand="0" w:noVBand="1"/>
      </w:tblPr>
      <w:tblGrid>
        <w:gridCol w:w="939"/>
        <w:gridCol w:w="1726"/>
        <w:gridCol w:w="6325"/>
      </w:tblGrid>
      <w:tr w:rsidR="00DB50C7" w:rsidRPr="00272F02" w14:paraId="12CFDD92" w14:textId="77777777" w:rsidTr="00910BB6">
        <w:trPr>
          <w:trHeight w:val="20"/>
        </w:trPr>
        <w:tc>
          <w:tcPr>
            <w:tcW w:w="522" w:type="pct"/>
            <w:shd w:val="clear" w:color="auto" w:fill="FFFFCC"/>
            <w:hideMark/>
          </w:tcPr>
          <w:p w14:paraId="00BA25E5" w14:textId="77777777" w:rsidR="00073A32" w:rsidRPr="00272F02" w:rsidRDefault="00073A32" w:rsidP="00C824A4">
            <w:pPr>
              <w:rPr>
                <w:b/>
                <w:bCs/>
                <w:sz w:val="20"/>
                <w:szCs w:val="20"/>
              </w:rPr>
            </w:pPr>
            <w:r w:rsidRPr="00272F02">
              <w:rPr>
                <w:b/>
                <w:bCs/>
                <w:sz w:val="20"/>
                <w:szCs w:val="20"/>
              </w:rPr>
              <w:t>NCI C-Code</w:t>
            </w:r>
          </w:p>
        </w:tc>
        <w:tc>
          <w:tcPr>
            <w:tcW w:w="960" w:type="pct"/>
            <w:shd w:val="clear" w:color="auto" w:fill="FFFFCC"/>
            <w:hideMark/>
          </w:tcPr>
          <w:p w14:paraId="004C6E2E" w14:textId="77777777" w:rsidR="00073A32" w:rsidRPr="00272F02" w:rsidRDefault="00073A32" w:rsidP="00C824A4">
            <w:pPr>
              <w:rPr>
                <w:b/>
                <w:bCs/>
                <w:sz w:val="20"/>
                <w:szCs w:val="20"/>
              </w:rPr>
            </w:pPr>
            <w:r w:rsidRPr="00272F02">
              <w:rPr>
                <w:b/>
                <w:bCs/>
                <w:sz w:val="20"/>
                <w:szCs w:val="20"/>
              </w:rPr>
              <w:t>M11 Preferred Term</w:t>
            </w:r>
          </w:p>
        </w:tc>
        <w:tc>
          <w:tcPr>
            <w:tcW w:w="3517" w:type="pct"/>
            <w:shd w:val="clear" w:color="auto" w:fill="FFFFCC"/>
            <w:hideMark/>
          </w:tcPr>
          <w:p w14:paraId="0F2B7FBB" w14:textId="77777777" w:rsidR="00073A32" w:rsidRPr="00272F02" w:rsidRDefault="00073A32" w:rsidP="00C824A4">
            <w:pPr>
              <w:rPr>
                <w:b/>
                <w:bCs/>
                <w:sz w:val="20"/>
                <w:szCs w:val="20"/>
              </w:rPr>
            </w:pPr>
            <w:r w:rsidRPr="00272F02">
              <w:rPr>
                <w:b/>
                <w:bCs/>
                <w:sz w:val="20"/>
                <w:szCs w:val="20"/>
              </w:rPr>
              <w:t>Draft Definition</w:t>
            </w:r>
          </w:p>
        </w:tc>
      </w:tr>
      <w:tr w:rsidR="00DB50C7" w:rsidRPr="00272F02" w14:paraId="68886B32" w14:textId="77777777" w:rsidTr="00910BB6">
        <w:trPr>
          <w:trHeight w:val="20"/>
        </w:trPr>
        <w:tc>
          <w:tcPr>
            <w:tcW w:w="522" w:type="pct"/>
            <w:shd w:val="clear" w:color="auto" w:fill="EAEDF1" w:themeFill="text2" w:themeFillTint="1A"/>
            <w:hideMark/>
          </w:tcPr>
          <w:p w14:paraId="4B73F3B1" w14:textId="77777777" w:rsidR="00073A32" w:rsidRPr="00272F02" w:rsidRDefault="00073A32" w:rsidP="00C824A4">
            <w:pPr>
              <w:rPr>
                <w:sz w:val="20"/>
                <w:szCs w:val="20"/>
              </w:rPr>
            </w:pPr>
            <w:r w:rsidRPr="00272F02">
              <w:rPr>
                <w:sz w:val="20"/>
                <w:szCs w:val="20"/>
              </w:rPr>
              <w:t>C66742</w:t>
            </w:r>
          </w:p>
        </w:tc>
        <w:tc>
          <w:tcPr>
            <w:tcW w:w="960" w:type="pct"/>
            <w:shd w:val="clear" w:color="auto" w:fill="EAEDF1" w:themeFill="text2" w:themeFillTint="1A"/>
            <w:hideMark/>
          </w:tcPr>
          <w:p w14:paraId="3A58BC58" w14:textId="77777777" w:rsidR="00073A32" w:rsidRPr="00272F02" w:rsidRDefault="00073A32" w:rsidP="00C824A4">
            <w:pPr>
              <w:rPr>
                <w:sz w:val="20"/>
                <w:szCs w:val="20"/>
              </w:rPr>
            </w:pPr>
            <w:r w:rsidRPr="00272F02">
              <w:rPr>
                <w:sz w:val="20"/>
                <w:szCs w:val="20"/>
              </w:rPr>
              <w:t>NY</w:t>
            </w:r>
          </w:p>
        </w:tc>
        <w:tc>
          <w:tcPr>
            <w:tcW w:w="3517" w:type="pct"/>
            <w:shd w:val="clear" w:color="auto" w:fill="EAEDF1" w:themeFill="text2" w:themeFillTint="1A"/>
            <w:hideMark/>
          </w:tcPr>
          <w:p w14:paraId="793E5D26" w14:textId="77777777" w:rsidR="00073A32" w:rsidRPr="00272F02" w:rsidRDefault="00073A32" w:rsidP="00C824A4">
            <w:pPr>
              <w:rPr>
                <w:sz w:val="20"/>
                <w:szCs w:val="20"/>
              </w:rPr>
            </w:pPr>
            <w:r w:rsidRPr="00272F02">
              <w:rPr>
                <w:sz w:val="20"/>
                <w:szCs w:val="20"/>
              </w:rPr>
              <w:t>A term that is used to indicate a question with permissible values of yes/no/unknown/not applicable.</w:t>
            </w:r>
          </w:p>
        </w:tc>
      </w:tr>
      <w:tr w:rsidR="00DB50C7" w:rsidRPr="00272F02" w14:paraId="7BED0678" w14:textId="77777777" w:rsidTr="00910BB6">
        <w:trPr>
          <w:trHeight w:val="20"/>
        </w:trPr>
        <w:tc>
          <w:tcPr>
            <w:tcW w:w="522" w:type="pct"/>
            <w:hideMark/>
          </w:tcPr>
          <w:p w14:paraId="548548AF" w14:textId="77777777" w:rsidR="00073A32" w:rsidRPr="00272F02" w:rsidRDefault="00073A32" w:rsidP="00C824A4">
            <w:pPr>
              <w:rPr>
                <w:sz w:val="20"/>
                <w:szCs w:val="20"/>
              </w:rPr>
            </w:pPr>
            <w:r w:rsidRPr="00272F02">
              <w:rPr>
                <w:sz w:val="20"/>
                <w:szCs w:val="20"/>
              </w:rPr>
              <w:t>C49487</w:t>
            </w:r>
          </w:p>
        </w:tc>
        <w:tc>
          <w:tcPr>
            <w:tcW w:w="960" w:type="pct"/>
            <w:hideMark/>
          </w:tcPr>
          <w:p w14:paraId="18425484" w14:textId="77777777" w:rsidR="00073A32" w:rsidRPr="00272F02" w:rsidRDefault="00073A32" w:rsidP="00C824A4">
            <w:pPr>
              <w:rPr>
                <w:sz w:val="20"/>
                <w:szCs w:val="20"/>
              </w:rPr>
            </w:pPr>
            <w:r w:rsidRPr="00272F02">
              <w:rPr>
                <w:sz w:val="20"/>
                <w:szCs w:val="20"/>
              </w:rPr>
              <w:t>No</w:t>
            </w:r>
          </w:p>
        </w:tc>
        <w:tc>
          <w:tcPr>
            <w:tcW w:w="3517" w:type="pct"/>
            <w:hideMark/>
          </w:tcPr>
          <w:p w14:paraId="43B117DB" w14:textId="42009801" w:rsidR="00073A32" w:rsidRPr="00272F02" w:rsidRDefault="00073A32" w:rsidP="00C824A4">
            <w:pPr>
              <w:rPr>
                <w:sz w:val="20"/>
                <w:szCs w:val="20"/>
              </w:rPr>
            </w:pPr>
            <w:r w:rsidRPr="00272F02">
              <w:rPr>
                <w:sz w:val="20"/>
                <w:szCs w:val="20"/>
              </w:rPr>
              <w:t>The non-affirmative response to a question.</w:t>
            </w:r>
          </w:p>
        </w:tc>
      </w:tr>
      <w:tr w:rsidR="00DB50C7" w:rsidRPr="00272F02" w14:paraId="2F10D33B" w14:textId="77777777" w:rsidTr="00910BB6">
        <w:trPr>
          <w:trHeight w:val="20"/>
        </w:trPr>
        <w:tc>
          <w:tcPr>
            <w:tcW w:w="522" w:type="pct"/>
            <w:hideMark/>
          </w:tcPr>
          <w:p w14:paraId="4F1E2899" w14:textId="77777777" w:rsidR="00073A32" w:rsidRPr="00272F02" w:rsidRDefault="00073A32" w:rsidP="00C824A4">
            <w:pPr>
              <w:rPr>
                <w:sz w:val="20"/>
                <w:szCs w:val="20"/>
              </w:rPr>
            </w:pPr>
            <w:r w:rsidRPr="00272F02">
              <w:rPr>
                <w:sz w:val="20"/>
                <w:szCs w:val="20"/>
              </w:rPr>
              <w:t>C49488</w:t>
            </w:r>
          </w:p>
        </w:tc>
        <w:tc>
          <w:tcPr>
            <w:tcW w:w="960" w:type="pct"/>
            <w:hideMark/>
          </w:tcPr>
          <w:p w14:paraId="53084AED" w14:textId="77777777" w:rsidR="00073A32" w:rsidRPr="00272F02" w:rsidRDefault="00073A32" w:rsidP="00C824A4">
            <w:pPr>
              <w:rPr>
                <w:sz w:val="20"/>
                <w:szCs w:val="20"/>
              </w:rPr>
            </w:pPr>
            <w:r w:rsidRPr="00272F02">
              <w:rPr>
                <w:sz w:val="20"/>
                <w:szCs w:val="20"/>
              </w:rPr>
              <w:t>Yes</w:t>
            </w:r>
          </w:p>
        </w:tc>
        <w:tc>
          <w:tcPr>
            <w:tcW w:w="3517" w:type="pct"/>
            <w:hideMark/>
          </w:tcPr>
          <w:p w14:paraId="002F3BAC" w14:textId="2BD4386E" w:rsidR="00073A32" w:rsidRPr="00272F02" w:rsidRDefault="00073A32" w:rsidP="00C824A4">
            <w:pPr>
              <w:rPr>
                <w:sz w:val="20"/>
                <w:szCs w:val="20"/>
              </w:rPr>
            </w:pPr>
            <w:r w:rsidRPr="00272F02">
              <w:rPr>
                <w:sz w:val="20"/>
                <w:szCs w:val="20"/>
              </w:rPr>
              <w:t>The affirmative response to a question.</w:t>
            </w:r>
          </w:p>
        </w:tc>
      </w:tr>
    </w:tbl>
    <w:p w14:paraId="0046E3E3" w14:textId="77777777" w:rsidR="00073A32" w:rsidRPr="00272F02" w:rsidRDefault="00073A32"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52BCEB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5F49001" w14:textId="77777777" w:rsidR="00550813" w:rsidRPr="00272F02" w:rsidRDefault="00550813" w:rsidP="003C4F4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453C6B" w14:textId="0785942E" w:rsidR="00550813" w:rsidRPr="00272F02" w:rsidRDefault="00550813" w:rsidP="003C4F46">
            <w:pPr>
              <w:pStyle w:val="TableCellLeft10pt"/>
              <w:rPr>
                <w:szCs w:val="20"/>
                <w:lang w:val="en-GB" w:eastAsia="ja-JP"/>
              </w:rPr>
            </w:pPr>
            <w:r w:rsidRPr="00272F02">
              <w:rPr>
                <w:szCs w:val="20"/>
                <w:lang w:val="en-GB"/>
              </w:rPr>
              <w:t>Number of Arms</w:t>
            </w:r>
          </w:p>
        </w:tc>
      </w:tr>
      <w:tr w:rsidR="00DB50C7" w:rsidRPr="00272F02" w14:paraId="68D19BB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A5B691"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C59B717" w14:textId="01A99911" w:rsidR="00550813" w:rsidRPr="00272F02" w:rsidRDefault="0037384F" w:rsidP="003C4F46">
            <w:pPr>
              <w:pStyle w:val="TableCellLeft10pt"/>
              <w:rPr>
                <w:szCs w:val="20"/>
                <w:lang w:val="en-GB"/>
              </w:rPr>
            </w:pPr>
            <w:r w:rsidRPr="00272F02">
              <w:rPr>
                <w:szCs w:val="20"/>
                <w:lang w:val="en-GB" w:eastAsia="ja-JP"/>
              </w:rPr>
              <w:t>Text</w:t>
            </w:r>
          </w:p>
        </w:tc>
      </w:tr>
      <w:tr w:rsidR="00DB50C7" w:rsidRPr="00272F02" w14:paraId="533579F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5065D8" w14:textId="384B0E9A"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F48C" w14:textId="77777777" w:rsidR="00550813" w:rsidRPr="00272F02" w:rsidRDefault="00550813" w:rsidP="003C4F46">
            <w:pPr>
              <w:pStyle w:val="TableCellLeft10pt"/>
              <w:rPr>
                <w:szCs w:val="20"/>
                <w:lang w:val="en-GB"/>
              </w:rPr>
            </w:pPr>
            <w:r w:rsidRPr="00272F02">
              <w:rPr>
                <w:szCs w:val="20"/>
                <w:lang w:val="en-GB"/>
              </w:rPr>
              <w:t>H</w:t>
            </w:r>
          </w:p>
        </w:tc>
      </w:tr>
      <w:tr w:rsidR="00DB50C7" w:rsidRPr="00272F02" w14:paraId="541EC28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5951A80"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4268090" w14:textId="691FFEB2" w:rsidR="00550813" w:rsidRPr="00272F02" w:rsidRDefault="00702E2B" w:rsidP="003C4F46">
            <w:pPr>
              <w:pStyle w:val="TableCellLeft10pt"/>
              <w:rPr>
                <w:szCs w:val="20"/>
                <w:lang w:val="en-GB"/>
              </w:rPr>
            </w:pPr>
            <w:r w:rsidRPr="00272F02">
              <w:rPr>
                <w:szCs w:val="20"/>
                <w:lang w:val="en-GB"/>
              </w:rPr>
              <w:t xml:space="preserve">Heading </w:t>
            </w:r>
          </w:p>
        </w:tc>
      </w:tr>
      <w:tr w:rsidR="00DB50C7" w:rsidRPr="00272F02" w14:paraId="437D04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B1A2B1C"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5F49820" w14:textId="5C1CB3E0" w:rsidR="00550813" w:rsidRPr="00272F02" w:rsidRDefault="009C51CF" w:rsidP="003C4F46">
            <w:pPr>
              <w:pStyle w:val="TableCellLeft10pt"/>
              <w:rPr>
                <w:szCs w:val="20"/>
                <w:lang w:val="en-GB"/>
              </w:rPr>
            </w:pPr>
            <w:r w:rsidRPr="00272F02">
              <w:rPr>
                <w:szCs w:val="20"/>
                <w:lang w:val="en-GB"/>
              </w:rPr>
              <w:t>N/A</w:t>
            </w:r>
          </w:p>
        </w:tc>
      </w:tr>
      <w:tr w:rsidR="00DB50C7" w:rsidRPr="00272F02" w14:paraId="5DFAF3F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E1CCCEF" w14:textId="77777777" w:rsidR="00550813" w:rsidRPr="00272F02" w:rsidRDefault="00550813" w:rsidP="003C4F4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EEB74E" w14:textId="77777777" w:rsidR="00550813" w:rsidRPr="00272F02" w:rsidRDefault="00550813" w:rsidP="003C4F46">
            <w:pPr>
              <w:pStyle w:val="TableCellLeft10pt"/>
              <w:rPr>
                <w:szCs w:val="20"/>
                <w:lang w:val="en-GB"/>
              </w:rPr>
            </w:pPr>
            <w:r w:rsidRPr="00272F02">
              <w:rPr>
                <w:szCs w:val="20"/>
                <w:lang w:val="en-GB"/>
              </w:rPr>
              <w:t xml:space="preserve">Required </w:t>
            </w:r>
          </w:p>
        </w:tc>
      </w:tr>
      <w:tr w:rsidR="00DB50C7" w:rsidRPr="00272F02" w14:paraId="31A66EE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6D3EC3" w14:textId="77777777" w:rsidR="00550813" w:rsidRPr="00272F02" w:rsidRDefault="00550813" w:rsidP="003C4F4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DB35B" w14:textId="10DE4828" w:rsidR="00550813" w:rsidRPr="00272F02" w:rsidRDefault="00267362" w:rsidP="003C4F46">
            <w:pPr>
              <w:pStyle w:val="TableCellLeft10pt"/>
              <w:rPr>
                <w:szCs w:val="20"/>
                <w:lang w:val="en-GB"/>
              </w:rPr>
            </w:pPr>
            <w:r w:rsidRPr="00272F02">
              <w:rPr>
                <w:szCs w:val="20"/>
                <w:lang w:val="en-GB"/>
              </w:rPr>
              <w:t>One to one</w:t>
            </w:r>
          </w:p>
        </w:tc>
      </w:tr>
      <w:tr w:rsidR="00DB50C7" w:rsidRPr="00272F02" w14:paraId="4893C6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FA0470"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A891914" w14:textId="2A924F60" w:rsidR="00550813" w:rsidRPr="00272F02" w:rsidRDefault="00421E5C" w:rsidP="003C4F46">
            <w:pPr>
              <w:pStyle w:val="TableCellLeft10pt"/>
              <w:rPr>
                <w:szCs w:val="20"/>
                <w:lang w:val="en-GB"/>
              </w:rPr>
            </w:pPr>
            <w:r w:rsidRPr="00272F02">
              <w:rPr>
                <w:szCs w:val="20"/>
                <w:lang w:val="en-GB"/>
              </w:rPr>
              <w:t>1.1.2</w:t>
            </w:r>
          </w:p>
        </w:tc>
      </w:tr>
      <w:tr w:rsidR="00DB50C7" w:rsidRPr="00272F02" w14:paraId="4DFE1E8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27D6E0"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66B508E" w14:textId="5998DB16" w:rsidR="00550813" w:rsidRPr="00272F02" w:rsidRDefault="00550813" w:rsidP="003C4F46">
            <w:pPr>
              <w:pStyle w:val="TableCellLeft10pt"/>
              <w:rPr>
                <w:szCs w:val="20"/>
                <w:lang w:val="en-GB"/>
              </w:rPr>
            </w:pPr>
            <w:r w:rsidRPr="00272F02">
              <w:rPr>
                <w:szCs w:val="20"/>
                <w:lang w:val="en-GB"/>
              </w:rPr>
              <w:t>Number of Arms</w:t>
            </w:r>
            <w:r w:rsidR="00421E5C" w:rsidRPr="00272F02">
              <w:rPr>
                <w:szCs w:val="20"/>
                <w:lang w:val="en-GB"/>
              </w:rPr>
              <w:t>:</w:t>
            </w:r>
          </w:p>
        </w:tc>
      </w:tr>
      <w:tr w:rsidR="00DB50C7" w:rsidRPr="00272F02" w14:paraId="3E67E6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E694DD"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E99803" w14:textId="2C595632"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A4AF2" w:rsidRPr="00272F02">
              <w:rPr>
                <w:szCs w:val="20"/>
                <w:lang w:val="en-GB"/>
              </w:rPr>
              <w:t>No</w:t>
            </w:r>
          </w:p>
          <w:p w14:paraId="4A8F80DC" w14:textId="3043EA47" w:rsidR="0037384F" w:rsidRPr="00272F02" w:rsidDel="00FB433D" w:rsidRDefault="4817CA86" w:rsidP="4817CA86">
            <w:pPr>
              <w:pStyle w:val="TableCellLeft10pt"/>
              <w:rPr>
                <w:lang w:val="en-GB"/>
              </w:rPr>
            </w:pPr>
            <w:r w:rsidRPr="4817CA86">
              <w:rPr>
                <w:rStyle w:val="TableCellLeft10ptBoldChar"/>
              </w:rPr>
              <w:t>Relationship</w:t>
            </w:r>
            <w:r w:rsidRPr="4817CA86">
              <w:rPr>
                <w:lang w:val="en-GB"/>
              </w:rPr>
              <w:t xml:space="preserve">: </w:t>
            </w:r>
            <w:r w:rsidRPr="4817CA86">
              <w:rPr>
                <w:lang w:val="en-GB" w:eastAsia="ja-JP"/>
              </w:rPr>
              <w:t xml:space="preserve">1.1.2 </w:t>
            </w:r>
            <w:commentRangeStart w:id="87"/>
            <w:commentRangeStart w:id="88"/>
            <w:r w:rsidRPr="4817CA86">
              <w:rPr>
                <w:lang w:val="en-GB" w:eastAsia="ja-JP"/>
              </w:rPr>
              <w:t xml:space="preserve">Heading. </w:t>
            </w:r>
            <w:commentRangeEnd w:id="87"/>
            <w:r w:rsidR="00550813">
              <w:commentReference w:id="87"/>
            </w:r>
            <w:commentRangeEnd w:id="88"/>
            <w:r w:rsidR="00CF6ABB">
              <w:rPr>
                <w:rStyle w:val="CommentReference"/>
                <w:rFonts w:eastAsia="Times New Roman"/>
              </w:rPr>
              <w:commentReference w:id="88"/>
            </w:r>
            <w:r w:rsidRPr="4817CA86">
              <w:rPr>
                <w:lang w:val="en-GB" w:eastAsia="ja-JP"/>
              </w:rPr>
              <w:t xml:space="preserve">Overall Design, 1.1 Protocol Synopsis, 1 PROTOCOL SUMMARY and Table of Contents </w:t>
            </w:r>
          </w:p>
          <w:p w14:paraId="288982B3" w14:textId="581AA52D"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B0E9CE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0244F8" w14:textId="308A4B15"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1CA5B9" w14:textId="275698C5" w:rsidR="00550813" w:rsidRPr="00272F02" w:rsidRDefault="00EA4AF2" w:rsidP="003C4F46">
            <w:pPr>
              <w:pStyle w:val="TableCellLeft10pt"/>
              <w:rPr>
                <w:szCs w:val="20"/>
                <w:lang w:val="en-GB"/>
              </w:rPr>
            </w:pPr>
            <w:r w:rsidRPr="00272F02">
              <w:rPr>
                <w:szCs w:val="20"/>
                <w:lang w:val="en-GB"/>
              </w:rPr>
              <w:t>No</w:t>
            </w:r>
          </w:p>
        </w:tc>
      </w:tr>
    </w:tbl>
    <w:p w14:paraId="5AA6E72B" w14:textId="77777777" w:rsidR="00550813" w:rsidRPr="00272F02" w:rsidRDefault="00550813" w:rsidP="00550813">
      <w:pPr>
        <w:rPr>
          <w:sz w:val="20"/>
          <w:szCs w:val="20"/>
        </w:rPr>
      </w:pPr>
      <w:bookmarkStart w:id="89" w:name="_mioConsistencyCheck59"/>
      <w:bookmarkStart w:id="90" w:name="_mioConsistencyCheck60"/>
      <w:bookmarkStart w:id="91" w:name="_mioConsistencyCheck62"/>
      <w:bookmarkStart w:id="92" w:name="_mioConsistencyCheck63"/>
      <w:bookmarkEnd w:id="89"/>
      <w:bookmarkEnd w:id="90"/>
      <w:bookmarkEnd w:id="91"/>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1B28F3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FF49DE" w14:textId="77777777" w:rsidR="00550813" w:rsidRPr="00272F02" w:rsidRDefault="00550813" w:rsidP="003C4F4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C19D0C" w14:textId="15CDC913" w:rsidR="00550813" w:rsidRPr="00272F02" w:rsidRDefault="00070C32" w:rsidP="003C4F46">
            <w:pPr>
              <w:pStyle w:val="TableCellLeft10pt"/>
              <w:rPr>
                <w:szCs w:val="20"/>
                <w:lang w:val="en-GB" w:eastAsia="ja-JP"/>
              </w:rPr>
            </w:pPr>
            <w:r w:rsidRPr="00272F02">
              <w:rPr>
                <w:szCs w:val="20"/>
                <w:lang w:val="en-GB" w:eastAsia="ja-JP"/>
              </w:rPr>
              <w:t>[</w:t>
            </w:r>
            <w:r w:rsidR="00550813" w:rsidRPr="00272F02">
              <w:rPr>
                <w:szCs w:val="20"/>
                <w:lang w:val="en-GB"/>
              </w:rPr>
              <w:t>Number of Arms</w:t>
            </w:r>
            <w:r w:rsidRPr="00272F02">
              <w:rPr>
                <w:szCs w:val="20"/>
                <w:lang w:val="en-GB" w:eastAsia="ja-JP"/>
              </w:rPr>
              <w:t>]</w:t>
            </w:r>
          </w:p>
        </w:tc>
      </w:tr>
      <w:tr w:rsidR="00DB50C7" w:rsidRPr="00272F02" w14:paraId="1249B90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2CA06D"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13239A" w14:textId="6F84D9F3" w:rsidR="00550813" w:rsidRPr="00272F02" w:rsidRDefault="0037384F" w:rsidP="003C4F46">
            <w:pPr>
              <w:pStyle w:val="TableCellLeft10pt"/>
              <w:rPr>
                <w:szCs w:val="20"/>
                <w:lang w:val="en-GB"/>
              </w:rPr>
            </w:pPr>
            <w:r w:rsidRPr="00272F02">
              <w:rPr>
                <w:szCs w:val="20"/>
                <w:lang w:val="en-GB" w:eastAsia="ja-JP"/>
              </w:rPr>
              <w:t>Number</w:t>
            </w:r>
          </w:p>
        </w:tc>
      </w:tr>
      <w:tr w:rsidR="00DB50C7" w:rsidRPr="00272F02" w14:paraId="60C87C2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4BA1D9" w14:textId="5041E84B"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8CE20A" w14:textId="77777777" w:rsidR="00550813" w:rsidRPr="00272F02" w:rsidRDefault="00550813" w:rsidP="003C4F46">
            <w:pPr>
              <w:pStyle w:val="TableCellLeft10pt"/>
              <w:rPr>
                <w:szCs w:val="20"/>
                <w:lang w:val="en-GB"/>
              </w:rPr>
            </w:pPr>
            <w:r w:rsidRPr="00272F02">
              <w:rPr>
                <w:szCs w:val="20"/>
                <w:lang w:val="en-GB"/>
              </w:rPr>
              <w:t>D</w:t>
            </w:r>
          </w:p>
        </w:tc>
      </w:tr>
      <w:tr w:rsidR="00DB50C7" w:rsidRPr="00272F02" w14:paraId="2B9D5C7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502BA2"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2B9ACF9" w14:textId="3DA3C0DB" w:rsidR="00837062" w:rsidRPr="00272F02" w:rsidRDefault="0097599E" w:rsidP="003C4F46">
            <w:pPr>
              <w:pStyle w:val="TableCellLeft10pt"/>
              <w:rPr>
                <w:szCs w:val="20"/>
                <w:lang w:val="en-GB"/>
              </w:rPr>
            </w:pPr>
            <w:r w:rsidRPr="00272F02">
              <w:rPr>
                <w:szCs w:val="20"/>
                <w:lang w:val="en-GB"/>
              </w:rPr>
              <w:t>C98771</w:t>
            </w:r>
          </w:p>
          <w:p w14:paraId="7679D5E4" w14:textId="4E2A7583" w:rsidR="0094277C" w:rsidRPr="00272F02" w:rsidRDefault="0094277C" w:rsidP="003C4F46">
            <w:pPr>
              <w:pStyle w:val="TableCellLeft10pt"/>
              <w:rPr>
                <w:szCs w:val="20"/>
                <w:lang w:val="en-GB"/>
              </w:rPr>
            </w:pPr>
            <w:r w:rsidRPr="00272F02">
              <w:rPr>
                <w:szCs w:val="20"/>
                <w:lang w:val="en-GB"/>
              </w:rPr>
              <w:t>For review purpose, see definition of the controlled terminology below</w:t>
            </w:r>
          </w:p>
          <w:p w14:paraId="4CA68732" w14:textId="4BCF9AFE" w:rsidR="0097599E" w:rsidRPr="00272F02" w:rsidRDefault="0097599E" w:rsidP="003C4F46">
            <w:pPr>
              <w:pStyle w:val="TableCellLeft10pt"/>
              <w:rPr>
                <w:szCs w:val="20"/>
                <w:lang w:val="en-GB"/>
              </w:rPr>
            </w:pPr>
            <w:r w:rsidRPr="00272F02">
              <w:rPr>
                <w:szCs w:val="20"/>
                <w:lang w:val="en-GB"/>
              </w:rPr>
              <w:t>The planned number of intervention groups.</w:t>
            </w:r>
          </w:p>
        </w:tc>
      </w:tr>
      <w:tr w:rsidR="00DB50C7" w:rsidRPr="00272F02" w14:paraId="2C7CB0F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EF1DA49"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F50092C" w14:textId="77777777" w:rsidR="00550813" w:rsidRPr="00272F02" w:rsidRDefault="00550813" w:rsidP="003C4F46">
            <w:pPr>
              <w:pStyle w:val="TableCellLeft10pt"/>
              <w:rPr>
                <w:szCs w:val="20"/>
                <w:lang w:val="en-GB"/>
              </w:rPr>
            </w:pPr>
            <w:r w:rsidRPr="00272F02">
              <w:rPr>
                <w:szCs w:val="20"/>
                <w:lang w:val="en-GB"/>
              </w:rPr>
              <w:t>Enter the numeric value for the number of arms in the trial. For trials with a different number of arms in different periods, populate this field based on the period with the greatest number of arms.</w:t>
            </w:r>
          </w:p>
        </w:tc>
      </w:tr>
      <w:tr w:rsidR="00DB50C7" w:rsidRPr="00272F02" w14:paraId="361A35E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69E5869" w14:textId="77777777" w:rsidR="00550813" w:rsidRPr="00272F02" w:rsidRDefault="00550813" w:rsidP="003C4F4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3B29C12" w14:textId="77777777" w:rsidR="00550813" w:rsidRPr="00272F02" w:rsidRDefault="00550813" w:rsidP="003C4F46">
            <w:pPr>
              <w:pStyle w:val="TableCellLeft10pt"/>
              <w:rPr>
                <w:szCs w:val="20"/>
                <w:lang w:val="en-GB"/>
              </w:rPr>
            </w:pPr>
            <w:r w:rsidRPr="00272F02">
              <w:rPr>
                <w:szCs w:val="20"/>
                <w:lang w:val="en-GB"/>
              </w:rPr>
              <w:t xml:space="preserve">Required </w:t>
            </w:r>
          </w:p>
        </w:tc>
      </w:tr>
      <w:tr w:rsidR="00DB50C7" w:rsidRPr="00272F02" w14:paraId="77D8C6C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692D72E" w14:textId="77777777" w:rsidR="00550813" w:rsidRPr="00272F02" w:rsidRDefault="00550813" w:rsidP="003C4F4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A55C7A4" w14:textId="49FBE539" w:rsidR="00550813" w:rsidRPr="00272F02" w:rsidRDefault="00267362" w:rsidP="003C4F46">
            <w:pPr>
              <w:pStyle w:val="TableCellLeft10pt"/>
              <w:rPr>
                <w:szCs w:val="20"/>
                <w:lang w:val="en-GB"/>
              </w:rPr>
            </w:pPr>
            <w:r w:rsidRPr="00272F02">
              <w:rPr>
                <w:szCs w:val="20"/>
                <w:lang w:val="en-GB"/>
              </w:rPr>
              <w:t>One to one</w:t>
            </w:r>
          </w:p>
        </w:tc>
      </w:tr>
      <w:tr w:rsidR="00DB50C7" w:rsidRPr="00272F02" w14:paraId="7AEF545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4F99B6"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C8C30B" w14:textId="7360941B" w:rsidR="00550813" w:rsidRPr="00272F02" w:rsidRDefault="002A34F1" w:rsidP="003C4F46">
            <w:pPr>
              <w:pStyle w:val="TableCellLeft10pt"/>
              <w:rPr>
                <w:szCs w:val="20"/>
                <w:lang w:val="en-GB"/>
              </w:rPr>
            </w:pPr>
            <w:r w:rsidRPr="00272F02">
              <w:rPr>
                <w:szCs w:val="20"/>
                <w:lang w:val="en-GB"/>
              </w:rPr>
              <w:t>1.1.2</w:t>
            </w:r>
          </w:p>
        </w:tc>
      </w:tr>
      <w:tr w:rsidR="00DB50C7" w:rsidRPr="00272F02" w14:paraId="71E275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F4F420"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463169" w14:textId="6105605C" w:rsidR="00550813" w:rsidRPr="00272F02" w:rsidRDefault="002A34F1" w:rsidP="003C4F46">
            <w:pPr>
              <w:pStyle w:val="TableCellLeft10pt"/>
              <w:rPr>
                <w:szCs w:val="20"/>
                <w:lang w:val="en-GB"/>
              </w:rPr>
            </w:pPr>
            <w:r w:rsidRPr="00272F02">
              <w:rPr>
                <w:szCs w:val="20"/>
                <w:lang w:val="en-GB"/>
              </w:rPr>
              <w:t>Integer</w:t>
            </w:r>
          </w:p>
        </w:tc>
      </w:tr>
      <w:tr w:rsidR="00DB50C7" w:rsidRPr="00272F02" w14:paraId="6C1C1AE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BF4F7B"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58F1C9" w14:textId="77777777"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C406629" w14:textId="082496B2" w:rsidR="00550813" w:rsidRPr="00272F02" w:rsidRDefault="4817CA86" w:rsidP="4817CA86">
            <w:pPr>
              <w:pStyle w:val="TableCellLeft10pt"/>
              <w:rPr>
                <w:lang w:val="en-GB" w:eastAsia="ja-JP"/>
              </w:rPr>
            </w:pPr>
            <w:r w:rsidRPr="4817CA86">
              <w:rPr>
                <w:rStyle w:val="TableCellLeft10ptBoldChar"/>
              </w:rPr>
              <w:t>Relationship</w:t>
            </w:r>
            <w:r w:rsidRPr="4817CA86">
              <w:rPr>
                <w:lang w:val="en-GB"/>
              </w:rPr>
              <w:t>:</w:t>
            </w:r>
            <w:r w:rsidRPr="4817CA86">
              <w:rPr>
                <w:lang w:val="en-GB" w:eastAsia="ja-JP"/>
              </w:rPr>
              <w:t xml:space="preserve"> Number of Arms, </w:t>
            </w:r>
            <w:commentRangeStart w:id="93"/>
            <w:commentRangeStart w:id="94"/>
            <w:r w:rsidRPr="4817CA86">
              <w:rPr>
                <w:lang w:val="en-GB"/>
              </w:rPr>
              <w:t>Heading;</w:t>
            </w:r>
            <w:commentRangeEnd w:id="93"/>
            <w:r w:rsidR="00550813">
              <w:commentReference w:id="93"/>
            </w:r>
            <w:commentRangeEnd w:id="94"/>
            <w:r w:rsidR="00CF6ABB">
              <w:rPr>
                <w:rStyle w:val="CommentReference"/>
                <w:rFonts w:eastAsia="Times New Roman"/>
              </w:rPr>
              <w:commentReference w:id="94"/>
            </w:r>
            <w:r w:rsidRPr="4817CA86">
              <w:rPr>
                <w:lang w:val="en-GB"/>
              </w:rPr>
              <w:t xml:space="preserve"> Sponsor Protocol Identifier</w:t>
            </w:r>
          </w:p>
          <w:p w14:paraId="7D9C314C" w14:textId="7F63C39B"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 xml:space="preserve">: </w:t>
            </w:r>
            <w:r w:rsidR="002A34F1" w:rsidRPr="00272F02">
              <w:rPr>
                <w:szCs w:val="20"/>
                <w:lang w:val="en-GB"/>
              </w:rPr>
              <w:t>C98771</w:t>
            </w:r>
          </w:p>
        </w:tc>
      </w:tr>
      <w:tr w:rsidR="00DB50C7" w:rsidRPr="00272F02" w14:paraId="1F8A7E3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D421313" w14:textId="7AB0D3C8"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E2880F" w14:textId="458FE5F1" w:rsidR="00550813" w:rsidRPr="00272F02" w:rsidRDefault="002A34F1" w:rsidP="003C4F46">
            <w:pPr>
              <w:pStyle w:val="TableCellLeft10pt"/>
              <w:rPr>
                <w:szCs w:val="20"/>
                <w:lang w:val="en-GB"/>
              </w:rPr>
            </w:pPr>
            <w:r w:rsidRPr="00272F02">
              <w:rPr>
                <w:szCs w:val="20"/>
                <w:lang w:val="en-GB"/>
              </w:rPr>
              <w:t>No</w:t>
            </w:r>
          </w:p>
        </w:tc>
      </w:tr>
    </w:tbl>
    <w:p w14:paraId="1F18EADC"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8EA23F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9F6BC76" w14:textId="77777777" w:rsidR="00550813" w:rsidRPr="00272F02" w:rsidRDefault="00550813" w:rsidP="003C4F4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A8B9BC" w14:textId="5F95A342" w:rsidR="00550813" w:rsidRPr="00272F02" w:rsidRDefault="00F8495A" w:rsidP="003C4F46">
            <w:pPr>
              <w:pStyle w:val="TableCellLeft10pt"/>
              <w:rPr>
                <w:szCs w:val="20"/>
                <w:lang w:val="en-GB"/>
              </w:rPr>
            </w:pPr>
            <w:r w:rsidRPr="00272F02">
              <w:rPr>
                <w:szCs w:val="20"/>
                <w:lang w:val="en-GB"/>
              </w:rPr>
              <w:t>Trial Blind Schema</w:t>
            </w:r>
          </w:p>
        </w:tc>
      </w:tr>
      <w:tr w:rsidR="00DB50C7" w:rsidRPr="00272F02" w14:paraId="27AFECA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734759"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850224" w14:textId="77777777" w:rsidR="00550813" w:rsidRPr="00272F02" w:rsidRDefault="00550813" w:rsidP="003C4F46">
            <w:pPr>
              <w:pStyle w:val="TableCellLeft10pt"/>
              <w:rPr>
                <w:szCs w:val="20"/>
                <w:lang w:val="en-GB"/>
              </w:rPr>
            </w:pPr>
            <w:r w:rsidRPr="00272F02">
              <w:rPr>
                <w:szCs w:val="20"/>
                <w:lang w:val="en-GB"/>
              </w:rPr>
              <w:t>Text</w:t>
            </w:r>
          </w:p>
        </w:tc>
      </w:tr>
      <w:tr w:rsidR="00DB50C7" w:rsidRPr="00272F02" w14:paraId="27E24EF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315B641" w14:textId="4D7D7B6B"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FDA652" w14:textId="77777777" w:rsidR="00550813" w:rsidRPr="00272F02" w:rsidRDefault="00550813" w:rsidP="003C4F46">
            <w:pPr>
              <w:pStyle w:val="TableCellLeft10pt"/>
              <w:rPr>
                <w:szCs w:val="20"/>
                <w:lang w:val="en-GB"/>
              </w:rPr>
            </w:pPr>
            <w:r w:rsidRPr="00272F02">
              <w:rPr>
                <w:szCs w:val="20"/>
                <w:lang w:val="en-GB"/>
              </w:rPr>
              <w:t>H</w:t>
            </w:r>
          </w:p>
        </w:tc>
      </w:tr>
      <w:tr w:rsidR="00DB50C7" w:rsidRPr="00272F02" w14:paraId="430D2DD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FFB1B0A"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F491DE8" w14:textId="75ECF6B3" w:rsidR="00550813" w:rsidRPr="00272F02" w:rsidRDefault="00F8495A" w:rsidP="003C4F46">
            <w:pPr>
              <w:pStyle w:val="TableCellLeft10pt"/>
              <w:rPr>
                <w:szCs w:val="20"/>
                <w:lang w:val="en-GB"/>
              </w:rPr>
            </w:pPr>
            <w:r w:rsidRPr="00272F02">
              <w:rPr>
                <w:szCs w:val="20"/>
                <w:lang w:val="en-GB"/>
              </w:rPr>
              <w:t>Heading</w:t>
            </w:r>
          </w:p>
        </w:tc>
      </w:tr>
      <w:tr w:rsidR="00DB50C7" w:rsidRPr="00272F02" w14:paraId="476069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A5564B"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0EC6160" w14:textId="4CA90533" w:rsidR="00550813" w:rsidRPr="00272F02" w:rsidRDefault="009C51CF" w:rsidP="003C4F46">
            <w:pPr>
              <w:pStyle w:val="TableCellLeft10pt"/>
              <w:rPr>
                <w:szCs w:val="20"/>
                <w:lang w:val="en-GB"/>
              </w:rPr>
            </w:pPr>
            <w:r w:rsidRPr="00272F02">
              <w:rPr>
                <w:szCs w:val="20"/>
                <w:lang w:val="en-GB"/>
              </w:rPr>
              <w:t>N/A</w:t>
            </w:r>
          </w:p>
        </w:tc>
      </w:tr>
      <w:tr w:rsidR="00DB50C7" w:rsidRPr="00272F02" w14:paraId="3797E86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BD4F16" w14:textId="77777777" w:rsidR="00550813" w:rsidRPr="00272F02" w:rsidRDefault="00550813" w:rsidP="003C4F4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8FE02C" w14:textId="77777777" w:rsidR="00550813" w:rsidRPr="00272F02" w:rsidRDefault="00550813" w:rsidP="003C4F46">
            <w:pPr>
              <w:pStyle w:val="TableCellLeft10pt"/>
              <w:rPr>
                <w:szCs w:val="20"/>
                <w:lang w:val="en-GB"/>
              </w:rPr>
            </w:pPr>
            <w:r w:rsidRPr="00272F02">
              <w:rPr>
                <w:szCs w:val="20"/>
                <w:lang w:val="en-GB"/>
              </w:rPr>
              <w:t xml:space="preserve">Required </w:t>
            </w:r>
          </w:p>
        </w:tc>
      </w:tr>
      <w:tr w:rsidR="00DB50C7" w:rsidRPr="00272F02" w14:paraId="3DB479C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BA9665" w14:textId="77777777" w:rsidR="00550813" w:rsidRPr="00272F02" w:rsidRDefault="00550813" w:rsidP="003C4F4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2893A1" w14:textId="0B394FF8" w:rsidR="00550813" w:rsidRPr="00272F02" w:rsidRDefault="00267362" w:rsidP="003C4F46">
            <w:pPr>
              <w:pStyle w:val="TableCellLeft10pt"/>
              <w:rPr>
                <w:szCs w:val="20"/>
                <w:lang w:val="en-GB"/>
              </w:rPr>
            </w:pPr>
            <w:r w:rsidRPr="00272F02">
              <w:rPr>
                <w:szCs w:val="20"/>
                <w:lang w:val="en-GB"/>
              </w:rPr>
              <w:t>One to one</w:t>
            </w:r>
          </w:p>
        </w:tc>
      </w:tr>
      <w:tr w:rsidR="00DB50C7" w:rsidRPr="00272F02" w14:paraId="5226E45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AFBB07"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3A6D42F" w14:textId="26415EF0" w:rsidR="00550813" w:rsidRPr="00272F02" w:rsidRDefault="00F8495A" w:rsidP="003C4F46">
            <w:pPr>
              <w:pStyle w:val="TableCellLeft10pt"/>
              <w:rPr>
                <w:szCs w:val="20"/>
                <w:lang w:val="en-GB"/>
              </w:rPr>
            </w:pPr>
            <w:r w:rsidRPr="00272F02">
              <w:rPr>
                <w:szCs w:val="20"/>
                <w:lang w:val="en-GB"/>
              </w:rPr>
              <w:t>1.1.2</w:t>
            </w:r>
          </w:p>
        </w:tc>
      </w:tr>
      <w:tr w:rsidR="00DB50C7" w:rsidRPr="00272F02" w14:paraId="7483DD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7BB4A3A"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71B7C7E" w14:textId="3C974B19" w:rsidR="00550813" w:rsidRPr="00272F02" w:rsidRDefault="00F8495A" w:rsidP="003C4F46">
            <w:pPr>
              <w:pStyle w:val="TableCellLeft10pt"/>
              <w:rPr>
                <w:szCs w:val="20"/>
                <w:lang w:val="en-GB"/>
              </w:rPr>
            </w:pPr>
            <w:r w:rsidRPr="00272F02">
              <w:rPr>
                <w:szCs w:val="20"/>
                <w:lang w:val="en-GB"/>
              </w:rPr>
              <w:t>Trial Blind Schema:</w:t>
            </w:r>
          </w:p>
        </w:tc>
      </w:tr>
      <w:tr w:rsidR="00DB50C7" w:rsidRPr="00272F02" w14:paraId="6BEA723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D21E3A"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DE4E24" w14:textId="1FA23180"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00F8495A" w:rsidRPr="00272F02">
              <w:rPr>
                <w:rStyle w:val="TableCellLeft10ptBoldChar"/>
                <w:szCs w:val="20"/>
              </w:rPr>
              <w:t xml:space="preserve">: </w:t>
            </w:r>
            <w:r w:rsidR="00F8495A" w:rsidRPr="00272F02">
              <w:rPr>
                <w:szCs w:val="20"/>
                <w:lang w:val="en-GB"/>
              </w:rPr>
              <w:t>No</w:t>
            </w:r>
          </w:p>
          <w:p w14:paraId="0F68A854" w14:textId="444EC38A" w:rsidR="00550813" w:rsidRPr="00272F02" w:rsidRDefault="4817CA86" w:rsidP="4817CA86">
            <w:pPr>
              <w:pStyle w:val="TableCellLeft10pt"/>
              <w:rPr>
                <w:lang w:val="en-GB"/>
              </w:rPr>
            </w:pPr>
            <w:r w:rsidRPr="4817CA86">
              <w:rPr>
                <w:rStyle w:val="TableCellLeft10ptBoldChar"/>
              </w:rPr>
              <w:t>Relationship:</w:t>
            </w:r>
            <w:r w:rsidRPr="4817CA86">
              <w:rPr>
                <w:rStyle w:val="TableCellLeft10ptBoldChar"/>
                <w:lang w:eastAsia="ja-JP"/>
              </w:rPr>
              <w:t xml:space="preserve"> </w:t>
            </w:r>
            <w:r w:rsidRPr="4817CA86">
              <w:rPr>
                <w:rStyle w:val="TableCellLeft10ptBoldChar"/>
                <w:b w:val="0"/>
              </w:rPr>
              <w:t xml:space="preserve">1.1.2 Overall Design, 1.1 Protocol Synopsis, 1 PROTOCOL SUMMARY and Table of Contents </w:t>
            </w:r>
            <w:commentRangeStart w:id="95"/>
            <w:commentRangeStart w:id="96"/>
            <w:r w:rsidRPr="4817CA86">
              <w:rPr>
                <w:rStyle w:val="TableCellLeft10ptBoldChar"/>
                <w:b w:val="0"/>
              </w:rPr>
              <w:t>H</w:t>
            </w:r>
            <w:r w:rsidRPr="00FF3C43">
              <w:rPr>
                <w:rStyle w:val="TableCellLeft10ptBoldChar"/>
                <w:b w:val="0"/>
              </w:rPr>
              <w:t>eading; Overall Design</w:t>
            </w:r>
            <w:commentRangeEnd w:id="95"/>
            <w:r w:rsidR="00550813">
              <w:commentReference w:id="95"/>
            </w:r>
            <w:commentRangeEnd w:id="96"/>
            <w:r w:rsidR="00CF6ABB">
              <w:rPr>
                <w:rStyle w:val="CommentReference"/>
                <w:rFonts w:eastAsia="Times New Roman"/>
              </w:rPr>
              <w:commentReference w:id="96"/>
            </w:r>
          </w:p>
          <w:p w14:paraId="3D0E62A0" w14:textId="7ED1816C"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A4014D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2D4709" w14:textId="24DDF336"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00AD2A7" w14:textId="7E346E33" w:rsidR="00550813" w:rsidRPr="00272F02" w:rsidRDefault="00F8495A" w:rsidP="003C4F46">
            <w:pPr>
              <w:pStyle w:val="TableCellLeft10pt"/>
              <w:rPr>
                <w:szCs w:val="20"/>
                <w:lang w:val="en-GB"/>
              </w:rPr>
            </w:pPr>
            <w:r w:rsidRPr="00272F02">
              <w:rPr>
                <w:szCs w:val="20"/>
                <w:lang w:val="en-GB"/>
              </w:rPr>
              <w:t>No</w:t>
            </w:r>
          </w:p>
        </w:tc>
      </w:tr>
    </w:tbl>
    <w:p w14:paraId="576CD446"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57E2F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185C8C" w14:textId="77777777" w:rsidR="00550813" w:rsidRPr="00272F02" w:rsidRDefault="00550813" w:rsidP="003C4F4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A3158B" w14:textId="56C6686B" w:rsidR="00550813" w:rsidRPr="00272F02" w:rsidRDefault="00070C32" w:rsidP="003C4F46">
            <w:pPr>
              <w:pStyle w:val="TableCellLeft10pt"/>
              <w:rPr>
                <w:szCs w:val="20"/>
                <w:lang w:val="en-GB" w:eastAsia="ja-JP"/>
              </w:rPr>
            </w:pPr>
            <w:r w:rsidRPr="00272F02">
              <w:rPr>
                <w:szCs w:val="20"/>
                <w:lang w:val="en-GB" w:eastAsia="ja-JP"/>
              </w:rPr>
              <w:t>[</w:t>
            </w:r>
            <w:r w:rsidR="007000B2" w:rsidRPr="00272F02">
              <w:rPr>
                <w:szCs w:val="20"/>
                <w:lang w:val="en-GB"/>
              </w:rPr>
              <w:t>Trial Blind Schema</w:t>
            </w:r>
            <w:r w:rsidRPr="00272F02">
              <w:rPr>
                <w:szCs w:val="20"/>
                <w:lang w:val="en-GB" w:eastAsia="ja-JP"/>
              </w:rPr>
              <w:t>]</w:t>
            </w:r>
          </w:p>
        </w:tc>
      </w:tr>
      <w:tr w:rsidR="00DB50C7" w:rsidRPr="00272F02" w14:paraId="549F9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53F66"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BDE24E" w14:textId="31EC3624" w:rsidR="00550813" w:rsidRPr="00272F02" w:rsidRDefault="007000B2" w:rsidP="003C4F46">
            <w:pPr>
              <w:pStyle w:val="TableCellLeft10pt"/>
              <w:rPr>
                <w:szCs w:val="20"/>
                <w:lang w:val="en-GB"/>
              </w:rPr>
            </w:pPr>
            <w:r w:rsidRPr="00272F02">
              <w:rPr>
                <w:szCs w:val="20"/>
                <w:lang w:val="en-GB"/>
              </w:rPr>
              <w:t>Valid Value</w:t>
            </w:r>
          </w:p>
        </w:tc>
      </w:tr>
      <w:tr w:rsidR="00DB50C7" w:rsidRPr="00272F02" w14:paraId="6386A5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95C49D" w14:textId="488C6980"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A470C1" w14:textId="50C5246F" w:rsidR="00550813" w:rsidRPr="00272F02" w:rsidRDefault="007000B2" w:rsidP="003C4F46">
            <w:pPr>
              <w:pStyle w:val="TableCellLeft10pt"/>
              <w:rPr>
                <w:szCs w:val="20"/>
                <w:lang w:val="en-GB"/>
              </w:rPr>
            </w:pPr>
            <w:r w:rsidRPr="00272F02">
              <w:rPr>
                <w:szCs w:val="20"/>
                <w:lang w:val="en-GB"/>
              </w:rPr>
              <w:t>V</w:t>
            </w:r>
          </w:p>
        </w:tc>
      </w:tr>
      <w:tr w:rsidR="00DB50C7" w:rsidRPr="00272F02" w14:paraId="23C279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37173"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2DB1D5" w14:textId="218153AD" w:rsidR="00837062" w:rsidRPr="00272F02" w:rsidRDefault="007000B2" w:rsidP="003C4F46">
            <w:pPr>
              <w:pStyle w:val="TableCellLeft10pt"/>
              <w:rPr>
                <w:szCs w:val="20"/>
                <w:lang w:val="en-GB"/>
              </w:rPr>
            </w:pPr>
            <w:r w:rsidRPr="00272F02">
              <w:rPr>
                <w:szCs w:val="20"/>
                <w:lang w:val="en-GB"/>
              </w:rPr>
              <w:t>C49658</w:t>
            </w:r>
          </w:p>
          <w:p w14:paraId="1B1D0187" w14:textId="7973D974" w:rsidR="0094277C" w:rsidRPr="00272F02" w:rsidRDefault="0094277C" w:rsidP="003C4F46">
            <w:pPr>
              <w:pStyle w:val="TableCellLeft10pt"/>
              <w:rPr>
                <w:szCs w:val="20"/>
                <w:lang w:val="en-GB"/>
              </w:rPr>
            </w:pPr>
            <w:r w:rsidRPr="00272F02">
              <w:rPr>
                <w:szCs w:val="20"/>
                <w:lang w:val="en-GB"/>
              </w:rPr>
              <w:t>For review purpose, see definition of the controlled terminology below</w:t>
            </w:r>
          </w:p>
          <w:p w14:paraId="30A4223E" w14:textId="7949B120" w:rsidR="007000B2" w:rsidRPr="00272F02" w:rsidRDefault="007000B2" w:rsidP="003C4F46">
            <w:pPr>
              <w:pStyle w:val="TableCellLeft10pt"/>
              <w:rPr>
                <w:szCs w:val="20"/>
                <w:lang w:val="en-GB"/>
              </w:rPr>
            </w:pPr>
            <w:r w:rsidRPr="00272F02">
              <w:rPr>
                <w:szCs w:val="20"/>
                <w:lang w:val="en-GB"/>
              </w:rPr>
              <w:t>The type of experimental design used to describe the level of awareness of the study subjects and/ or study personnel as it relates to the respective intervention(s) or assessments being observed, received or administered.</w:t>
            </w:r>
          </w:p>
        </w:tc>
      </w:tr>
      <w:tr w:rsidR="00DB50C7" w:rsidRPr="00272F02" w14:paraId="31DDEE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C44F79"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429C7AC" w14:textId="6C6A2D86" w:rsidR="00550813" w:rsidRPr="00272F02" w:rsidRDefault="007000B2" w:rsidP="003C4F46">
            <w:pPr>
              <w:pStyle w:val="TableCellLeft10pt"/>
              <w:rPr>
                <w:szCs w:val="20"/>
                <w:lang w:val="en-GB"/>
              </w:rPr>
            </w:pPr>
            <w:r w:rsidRPr="00272F02">
              <w:rPr>
                <w:szCs w:val="20"/>
                <w:lang w:val="en-GB"/>
              </w:rPr>
              <w:t xml:space="preserve">For designs in which these details may differ in one or more trial periods, answer according to the portion of the trial in which the highest number of blinded roles occurs. </w:t>
            </w:r>
            <w:r w:rsidR="00A30CD4" w:rsidRPr="00272F02">
              <w:t xml:space="preserve">Additional </w:t>
            </w:r>
            <w:r w:rsidRPr="00272F02">
              <w:rPr>
                <w:szCs w:val="20"/>
                <w:lang w:val="en-GB"/>
              </w:rPr>
              <w:t>details can be provided in Section 6.8.3 of the protocol.</w:t>
            </w:r>
          </w:p>
        </w:tc>
      </w:tr>
      <w:tr w:rsidR="00DB50C7" w:rsidRPr="00272F02" w14:paraId="2713B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39A9E" w14:textId="77777777" w:rsidR="00550813" w:rsidRPr="00272F02" w:rsidRDefault="00550813" w:rsidP="003C4F4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EF72CB" w14:textId="77777777" w:rsidR="00550813" w:rsidRPr="00272F02" w:rsidRDefault="00550813" w:rsidP="003C4F46">
            <w:pPr>
              <w:pStyle w:val="TableCellLeft10pt"/>
              <w:rPr>
                <w:szCs w:val="20"/>
                <w:lang w:val="en-GB"/>
              </w:rPr>
            </w:pPr>
            <w:r w:rsidRPr="00272F02">
              <w:rPr>
                <w:szCs w:val="20"/>
                <w:lang w:val="en-GB"/>
              </w:rPr>
              <w:t xml:space="preserve">Required </w:t>
            </w:r>
          </w:p>
        </w:tc>
      </w:tr>
      <w:tr w:rsidR="00DB50C7" w:rsidRPr="00272F02" w14:paraId="53B57A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8342C" w14:textId="77777777" w:rsidR="00550813" w:rsidRPr="00272F02" w:rsidRDefault="00550813" w:rsidP="003C4F4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36505B" w14:textId="0AA4F5DE" w:rsidR="00550813" w:rsidRPr="00272F02" w:rsidRDefault="007000B2" w:rsidP="003C4F46">
            <w:pPr>
              <w:pStyle w:val="TableCellLeft10pt"/>
              <w:rPr>
                <w:szCs w:val="20"/>
                <w:lang w:val="en-GB"/>
              </w:rPr>
            </w:pPr>
            <w:r w:rsidRPr="00272F02">
              <w:rPr>
                <w:szCs w:val="20"/>
                <w:lang w:val="en-GB"/>
              </w:rPr>
              <w:t>One to one</w:t>
            </w:r>
          </w:p>
        </w:tc>
      </w:tr>
      <w:tr w:rsidR="00DB50C7" w:rsidRPr="00272F02" w14:paraId="1A3ADB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8485"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6FE1EB" w14:textId="2098032A" w:rsidR="00550813" w:rsidRPr="00272F02" w:rsidRDefault="007000B2" w:rsidP="003C4F46">
            <w:pPr>
              <w:pStyle w:val="TableCellLeft10pt"/>
              <w:rPr>
                <w:szCs w:val="20"/>
                <w:lang w:val="en-GB"/>
              </w:rPr>
            </w:pPr>
            <w:r w:rsidRPr="00272F02">
              <w:rPr>
                <w:szCs w:val="20"/>
                <w:lang w:val="en-GB"/>
              </w:rPr>
              <w:t>1.1.2</w:t>
            </w:r>
          </w:p>
        </w:tc>
      </w:tr>
      <w:tr w:rsidR="00DB50C7" w:rsidRPr="009D28A4" w14:paraId="278268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B6675"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F465046" w14:textId="24410C1F" w:rsidR="00550813" w:rsidRPr="00FF3C43" w:rsidRDefault="007000B2" w:rsidP="003C4F46">
            <w:pPr>
              <w:pStyle w:val="TableCellLeft10pt"/>
              <w:rPr>
                <w:szCs w:val="20"/>
                <w:lang w:val="sv-SE"/>
              </w:rPr>
            </w:pPr>
            <w:r w:rsidRPr="00FF3C43">
              <w:rPr>
                <w:szCs w:val="20"/>
                <w:lang w:val="sv-SE"/>
              </w:rPr>
              <w:t>Double Blind</w:t>
            </w:r>
            <w:r w:rsidR="00E14731" w:rsidRPr="00FF3C43">
              <w:rPr>
                <w:szCs w:val="20"/>
                <w:lang w:val="sv-SE"/>
              </w:rPr>
              <w:t xml:space="preserve"> (C15228)</w:t>
            </w:r>
            <w:r w:rsidRPr="00FF3C43">
              <w:rPr>
                <w:szCs w:val="20"/>
                <w:lang w:val="sv-SE"/>
              </w:rPr>
              <w:t>, Observer Blind</w:t>
            </w:r>
            <w:r w:rsidR="00E14731" w:rsidRPr="00FF3C43">
              <w:rPr>
                <w:szCs w:val="20"/>
                <w:lang w:val="sv-SE"/>
              </w:rPr>
              <w:t xml:space="preserve"> (C187674)</w:t>
            </w:r>
            <w:r w:rsidRPr="00FF3C43">
              <w:rPr>
                <w:szCs w:val="20"/>
                <w:lang w:val="sv-SE"/>
              </w:rPr>
              <w:t>, Open Labe</w:t>
            </w:r>
            <w:r w:rsidR="00B64AAB" w:rsidRPr="00FF3C43">
              <w:rPr>
                <w:szCs w:val="20"/>
                <w:lang w:val="sv-SE"/>
              </w:rPr>
              <w:t>l</w:t>
            </w:r>
            <w:r w:rsidR="00E14731" w:rsidRPr="00FF3C43">
              <w:rPr>
                <w:szCs w:val="20"/>
                <w:lang w:val="sv-SE"/>
              </w:rPr>
              <w:t xml:space="preserve"> (C49659)</w:t>
            </w:r>
            <w:r w:rsidRPr="00FF3C43">
              <w:rPr>
                <w:szCs w:val="20"/>
                <w:lang w:val="sv-SE"/>
              </w:rPr>
              <w:t>, Single Blind</w:t>
            </w:r>
            <w:r w:rsidR="00E14731" w:rsidRPr="00FF3C43">
              <w:rPr>
                <w:szCs w:val="20"/>
                <w:lang w:val="sv-SE"/>
              </w:rPr>
              <w:t xml:space="preserve"> (C28233)</w:t>
            </w:r>
          </w:p>
        </w:tc>
      </w:tr>
      <w:tr w:rsidR="00DB50C7" w:rsidRPr="00272F02" w14:paraId="6C051E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02B0C3"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441688" w14:textId="77777777"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2215C9D" w14:textId="7ED6BC23" w:rsidR="00550813" w:rsidRPr="00272F02" w:rsidRDefault="00550813" w:rsidP="003C4F46">
            <w:pPr>
              <w:pStyle w:val="TableCellLeft10pt"/>
              <w:rPr>
                <w:szCs w:val="20"/>
                <w:lang w:val="en-GB"/>
              </w:rPr>
            </w:pPr>
            <w:r w:rsidRPr="00272F02">
              <w:rPr>
                <w:rStyle w:val="TableCellLeft10ptBoldChar"/>
                <w:szCs w:val="20"/>
              </w:rPr>
              <w:t>Relationship</w:t>
            </w:r>
            <w:r w:rsidRPr="00272F02">
              <w:rPr>
                <w:szCs w:val="20"/>
                <w:lang w:val="en-GB"/>
              </w:rPr>
              <w:t xml:space="preserve">: </w:t>
            </w:r>
            <w:r w:rsidR="00070C32" w:rsidRPr="00272F02">
              <w:rPr>
                <w:szCs w:val="20"/>
                <w:lang w:val="en-GB"/>
              </w:rPr>
              <w:t>Trial Blind Schema</w:t>
            </w:r>
            <w:r w:rsidR="00070C32" w:rsidRPr="00272F02">
              <w:rPr>
                <w:szCs w:val="20"/>
                <w:lang w:val="en-GB" w:eastAsia="ja-JP"/>
              </w:rPr>
              <w:t>,</w:t>
            </w:r>
            <w:r w:rsidR="00070C32" w:rsidRPr="00272F02">
              <w:rPr>
                <w:szCs w:val="20"/>
                <w:lang w:val="en-GB"/>
              </w:rPr>
              <w:t xml:space="preserve"> </w:t>
            </w:r>
            <w:r w:rsidR="00AC1A6D" w:rsidRPr="00272F02">
              <w:rPr>
                <w:szCs w:val="20"/>
                <w:lang w:val="en-GB"/>
              </w:rPr>
              <w:t>Headin</w:t>
            </w:r>
            <w:r w:rsidR="00070C32" w:rsidRPr="00272F02">
              <w:rPr>
                <w:szCs w:val="20"/>
                <w:lang w:val="en-GB" w:eastAsia="ja-JP"/>
              </w:rPr>
              <w:t>g</w:t>
            </w:r>
            <w:r w:rsidR="00CE2294">
              <w:rPr>
                <w:szCs w:val="20"/>
                <w:lang w:val="en-GB" w:eastAsia="ja-JP"/>
              </w:rPr>
              <w:t>; Protocol Sponsor Identifier</w:t>
            </w:r>
          </w:p>
          <w:p w14:paraId="74EABA97" w14:textId="66DED744"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 xml:space="preserve">: </w:t>
            </w:r>
            <w:r w:rsidR="007000B2" w:rsidRPr="00272F02">
              <w:rPr>
                <w:szCs w:val="20"/>
                <w:lang w:val="en-GB"/>
              </w:rPr>
              <w:t>C49658</w:t>
            </w:r>
          </w:p>
        </w:tc>
      </w:tr>
      <w:tr w:rsidR="00DB50C7" w:rsidRPr="00272F02" w14:paraId="23B61F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73DB94" w14:textId="2479283C"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BB8A51" w14:textId="63978766" w:rsidR="00550813" w:rsidRPr="00272F02" w:rsidRDefault="007000B2" w:rsidP="003C4F46">
            <w:pPr>
              <w:pStyle w:val="TableCellLeft10pt"/>
              <w:rPr>
                <w:szCs w:val="20"/>
                <w:lang w:val="en-GB"/>
              </w:rPr>
            </w:pPr>
            <w:r w:rsidRPr="00272F02">
              <w:rPr>
                <w:szCs w:val="20"/>
                <w:lang w:val="en-GB"/>
              </w:rPr>
              <w:t>No</w:t>
            </w:r>
          </w:p>
        </w:tc>
      </w:tr>
    </w:tbl>
    <w:p w14:paraId="03AD1653" w14:textId="77777777" w:rsidR="00AA44D6" w:rsidRPr="00272F02" w:rsidRDefault="00AA44D6" w:rsidP="00B64AAB">
      <w:pPr>
        <w:rPr>
          <w:sz w:val="20"/>
          <w:szCs w:val="20"/>
        </w:rPr>
      </w:pPr>
    </w:p>
    <w:tbl>
      <w:tblPr>
        <w:tblStyle w:val="TableGrid"/>
        <w:tblW w:w="5000" w:type="pct"/>
        <w:tblLook w:val="04A0" w:firstRow="1" w:lastRow="0" w:firstColumn="1" w:lastColumn="0" w:noHBand="0" w:noVBand="1"/>
      </w:tblPr>
      <w:tblGrid>
        <w:gridCol w:w="1053"/>
        <w:gridCol w:w="1908"/>
        <w:gridCol w:w="6029"/>
      </w:tblGrid>
      <w:tr w:rsidR="00DB50C7" w:rsidRPr="00272F02" w14:paraId="3886446F" w14:textId="77777777" w:rsidTr="00910BB6">
        <w:trPr>
          <w:trHeight w:val="20"/>
        </w:trPr>
        <w:tc>
          <w:tcPr>
            <w:tcW w:w="586" w:type="pct"/>
            <w:shd w:val="clear" w:color="auto" w:fill="FFFFCC"/>
            <w:hideMark/>
          </w:tcPr>
          <w:p w14:paraId="34D401E4" w14:textId="77777777" w:rsidR="00AA44D6" w:rsidRPr="00272F02" w:rsidRDefault="00AA44D6" w:rsidP="00C824A4">
            <w:pPr>
              <w:rPr>
                <w:b/>
                <w:bCs/>
                <w:sz w:val="20"/>
                <w:szCs w:val="20"/>
              </w:rPr>
            </w:pPr>
            <w:r w:rsidRPr="00272F02">
              <w:rPr>
                <w:b/>
                <w:bCs/>
                <w:sz w:val="20"/>
                <w:szCs w:val="20"/>
              </w:rPr>
              <w:t>NCI C-Code</w:t>
            </w:r>
          </w:p>
        </w:tc>
        <w:tc>
          <w:tcPr>
            <w:tcW w:w="1061" w:type="pct"/>
            <w:shd w:val="clear" w:color="auto" w:fill="FFFFCC"/>
            <w:hideMark/>
          </w:tcPr>
          <w:p w14:paraId="445964E4" w14:textId="77777777" w:rsidR="00AA44D6" w:rsidRPr="00272F02" w:rsidRDefault="00AA44D6" w:rsidP="00C824A4">
            <w:pPr>
              <w:rPr>
                <w:b/>
                <w:bCs/>
                <w:sz w:val="20"/>
                <w:szCs w:val="20"/>
              </w:rPr>
            </w:pPr>
            <w:r w:rsidRPr="00272F02">
              <w:rPr>
                <w:b/>
                <w:bCs/>
                <w:sz w:val="20"/>
                <w:szCs w:val="20"/>
              </w:rPr>
              <w:t>M11 Preferred Term</w:t>
            </w:r>
          </w:p>
        </w:tc>
        <w:tc>
          <w:tcPr>
            <w:tcW w:w="3352" w:type="pct"/>
            <w:shd w:val="clear" w:color="auto" w:fill="FFFFCC"/>
            <w:hideMark/>
          </w:tcPr>
          <w:p w14:paraId="3480493C" w14:textId="77777777" w:rsidR="00AA44D6" w:rsidRPr="00272F02" w:rsidRDefault="00AA44D6" w:rsidP="00C824A4">
            <w:pPr>
              <w:rPr>
                <w:b/>
                <w:bCs/>
                <w:sz w:val="20"/>
                <w:szCs w:val="20"/>
              </w:rPr>
            </w:pPr>
            <w:r w:rsidRPr="00272F02">
              <w:rPr>
                <w:b/>
                <w:bCs/>
                <w:sz w:val="20"/>
                <w:szCs w:val="20"/>
              </w:rPr>
              <w:t>Draft Definition</w:t>
            </w:r>
          </w:p>
        </w:tc>
      </w:tr>
      <w:tr w:rsidR="00DB50C7" w:rsidRPr="00272F02" w14:paraId="263BC897" w14:textId="77777777" w:rsidTr="00910BB6">
        <w:trPr>
          <w:trHeight w:val="20"/>
        </w:trPr>
        <w:tc>
          <w:tcPr>
            <w:tcW w:w="586" w:type="pct"/>
            <w:shd w:val="clear" w:color="auto" w:fill="EAEDF1" w:themeFill="text2" w:themeFillTint="1A"/>
            <w:hideMark/>
          </w:tcPr>
          <w:p w14:paraId="11FC34A9" w14:textId="77777777" w:rsidR="00AA44D6" w:rsidRPr="00272F02" w:rsidRDefault="00AA44D6" w:rsidP="00C824A4">
            <w:pPr>
              <w:rPr>
                <w:sz w:val="20"/>
                <w:szCs w:val="20"/>
              </w:rPr>
            </w:pPr>
            <w:r w:rsidRPr="00272F02">
              <w:rPr>
                <w:sz w:val="20"/>
                <w:szCs w:val="20"/>
              </w:rPr>
              <w:t>C66735</w:t>
            </w:r>
          </w:p>
        </w:tc>
        <w:tc>
          <w:tcPr>
            <w:tcW w:w="1061" w:type="pct"/>
            <w:shd w:val="clear" w:color="auto" w:fill="EAEDF1" w:themeFill="text2" w:themeFillTint="1A"/>
            <w:hideMark/>
          </w:tcPr>
          <w:p w14:paraId="137D052C" w14:textId="77777777" w:rsidR="00AA44D6" w:rsidRPr="00272F02" w:rsidRDefault="00AA44D6" w:rsidP="00C824A4">
            <w:pPr>
              <w:rPr>
                <w:sz w:val="20"/>
                <w:szCs w:val="20"/>
              </w:rPr>
            </w:pPr>
            <w:r w:rsidRPr="00272F02">
              <w:rPr>
                <w:sz w:val="20"/>
                <w:szCs w:val="20"/>
              </w:rPr>
              <w:t>TBLIND</w:t>
            </w:r>
          </w:p>
        </w:tc>
        <w:tc>
          <w:tcPr>
            <w:tcW w:w="3352" w:type="pct"/>
            <w:shd w:val="clear" w:color="auto" w:fill="EAEDF1" w:themeFill="text2" w:themeFillTint="1A"/>
            <w:hideMark/>
          </w:tcPr>
          <w:p w14:paraId="3E3C314A" w14:textId="77777777" w:rsidR="00AA44D6" w:rsidRPr="00272F02" w:rsidRDefault="00AA44D6" w:rsidP="00C824A4">
            <w:pPr>
              <w:rPr>
                <w:sz w:val="20"/>
                <w:szCs w:val="20"/>
              </w:rPr>
            </w:pPr>
            <w:r w:rsidRPr="00272F02">
              <w:rPr>
                <w:sz w:val="20"/>
                <w:szCs w:val="20"/>
              </w:rPr>
              <w:t>A terminology codelist relevant to the type of blinding for the trial.</w:t>
            </w:r>
          </w:p>
        </w:tc>
      </w:tr>
      <w:tr w:rsidR="00DB50C7" w:rsidRPr="00272F02" w14:paraId="0D299E3E" w14:textId="77777777" w:rsidTr="00910BB6">
        <w:trPr>
          <w:trHeight w:val="20"/>
        </w:trPr>
        <w:tc>
          <w:tcPr>
            <w:tcW w:w="586" w:type="pct"/>
            <w:hideMark/>
          </w:tcPr>
          <w:p w14:paraId="5E8B0120" w14:textId="77777777" w:rsidR="00AA44D6" w:rsidRPr="00272F02" w:rsidRDefault="00AA44D6" w:rsidP="00C824A4">
            <w:pPr>
              <w:rPr>
                <w:sz w:val="20"/>
                <w:szCs w:val="20"/>
              </w:rPr>
            </w:pPr>
            <w:r w:rsidRPr="00272F02">
              <w:rPr>
                <w:sz w:val="20"/>
                <w:szCs w:val="20"/>
              </w:rPr>
              <w:t>C15228</w:t>
            </w:r>
          </w:p>
        </w:tc>
        <w:tc>
          <w:tcPr>
            <w:tcW w:w="1061" w:type="pct"/>
            <w:hideMark/>
          </w:tcPr>
          <w:p w14:paraId="15B71247" w14:textId="77777777" w:rsidR="00AA44D6" w:rsidRPr="00272F02" w:rsidRDefault="00AA44D6" w:rsidP="00C824A4">
            <w:pPr>
              <w:rPr>
                <w:sz w:val="20"/>
                <w:szCs w:val="20"/>
              </w:rPr>
            </w:pPr>
            <w:r w:rsidRPr="00272F02">
              <w:rPr>
                <w:sz w:val="20"/>
                <w:szCs w:val="20"/>
              </w:rPr>
              <w:t>Double Blind</w:t>
            </w:r>
          </w:p>
        </w:tc>
        <w:tc>
          <w:tcPr>
            <w:tcW w:w="3352" w:type="pct"/>
            <w:hideMark/>
          </w:tcPr>
          <w:p w14:paraId="2B44E59E" w14:textId="77777777" w:rsidR="00AA44D6" w:rsidRPr="00272F02" w:rsidRDefault="00AA44D6" w:rsidP="00C824A4">
            <w:pPr>
              <w:rPr>
                <w:sz w:val="20"/>
                <w:szCs w:val="20"/>
              </w:rPr>
            </w:pPr>
            <w:r w:rsidRPr="00272F02">
              <w:rPr>
                <w:sz w:val="20"/>
                <w:szCs w:val="20"/>
              </w:rPr>
              <w:t>A study in which neither the subject nor the study personnel interacting with the subject or data during the study knows what intervention a subject is receiving.</w:t>
            </w:r>
          </w:p>
        </w:tc>
      </w:tr>
      <w:tr w:rsidR="00DB50C7" w:rsidRPr="00272F02" w14:paraId="0AA05676" w14:textId="77777777" w:rsidTr="00910BB6">
        <w:trPr>
          <w:trHeight w:val="20"/>
        </w:trPr>
        <w:tc>
          <w:tcPr>
            <w:tcW w:w="586" w:type="pct"/>
            <w:hideMark/>
          </w:tcPr>
          <w:p w14:paraId="10A85AB6" w14:textId="77777777" w:rsidR="00AA44D6" w:rsidRPr="00272F02" w:rsidRDefault="00AA44D6" w:rsidP="00C824A4">
            <w:pPr>
              <w:rPr>
                <w:sz w:val="20"/>
                <w:szCs w:val="20"/>
              </w:rPr>
            </w:pPr>
            <w:r w:rsidRPr="00272F02">
              <w:rPr>
                <w:sz w:val="20"/>
                <w:szCs w:val="20"/>
              </w:rPr>
              <w:t>C187674</w:t>
            </w:r>
          </w:p>
        </w:tc>
        <w:tc>
          <w:tcPr>
            <w:tcW w:w="1061" w:type="pct"/>
            <w:hideMark/>
          </w:tcPr>
          <w:p w14:paraId="25ACB5B6" w14:textId="77777777" w:rsidR="00AA44D6" w:rsidRPr="00272F02" w:rsidRDefault="00AA44D6" w:rsidP="00C824A4">
            <w:pPr>
              <w:rPr>
                <w:sz w:val="20"/>
                <w:szCs w:val="20"/>
              </w:rPr>
            </w:pPr>
            <w:r w:rsidRPr="00272F02">
              <w:rPr>
                <w:sz w:val="20"/>
                <w:szCs w:val="20"/>
              </w:rPr>
              <w:t>Observer Blind</w:t>
            </w:r>
          </w:p>
        </w:tc>
        <w:tc>
          <w:tcPr>
            <w:tcW w:w="3352" w:type="pct"/>
            <w:hideMark/>
          </w:tcPr>
          <w:p w14:paraId="6DC3C66E" w14:textId="77777777" w:rsidR="00AA44D6" w:rsidRPr="00272F02" w:rsidRDefault="00AA44D6" w:rsidP="00C824A4">
            <w:pPr>
              <w:rPr>
                <w:sz w:val="20"/>
                <w:szCs w:val="20"/>
              </w:rPr>
            </w:pPr>
            <w:r w:rsidRPr="00272F02">
              <w:rPr>
                <w:sz w:val="20"/>
                <w:szCs w:val="20"/>
              </w:rPr>
              <w:t>A study in which the study personnel who measure, record, or assess the subject do not know which intervention the subject is receiving or, in the context of observational studies, do not know the external factors to which a subject has been exposed.</w:t>
            </w:r>
          </w:p>
        </w:tc>
      </w:tr>
      <w:tr w:rsidR="00DB50C7" w:rsidRPr="00272F02" w14:paraId="53049EF1" w14:textId="77777777" w:rsidTr="00910BB6">
        <w:trPr>
          <w:trHeight w:val="20"/>
        </w:trPr>
        <w:tc>
          <w:tcPr>
            <w:tcW w:w="586" w:type="pct"/>
            <w:hideMark/>
          </w:tcPr>
          <w:p w14:paraId="4421A0F1" w14:textId="77777777" w:rsidR="00AA44D6" w:rsidRPr="00272F02" w:rsidRDefault="00AA44D6" w:rsidP="00C824A4">
            <w:pPr>
              <w:rPr>
                <w:sz w:val="20"/>
                <w:szCs w:val="20"/>
              </w:rPr>
            </w:pPr>
            <w:r w:rsidRPr="00272F02">
              <w:rPr>
                <w:sz w:val="20"/>
                <w:szCs w:val="20"/>
              </w:rPr>
              <w:t>C49659</w:t>
            </w:r>
          </w:p>
        </w:tc>
        <w:tc>
          <w:tcPr>
            <w:tcW w:w="1061" w:type="pct"/>
            <w:hideMark/>
          </w:tcPr>
          <w:p w14:paraId="5928209B" w14:textId="77777777" w:rsidR="00AA44D6" w:rsidRPr="00272F02" w:rsidRDefault="00AA44D6" w:rsidP="00C824A4">
            <w:pPr>
              <w:rPr>
                <w:sz w:val="20"/>
                <w:szCs w:val="20"/>
              </w:rPr>
            </w:pPr>
            <w:r w:rsidRPr="00272F02">
              <w:rPr>
                <w:sz w:val="20"/>
                <w:szCs w:val="20"/>
              </w:rPr>
              <w:t>Open Label</w:t>
            </w:r>
          </w:p>
        </w:tc>
        <w:tc>
          <w:tcPr>
            <w:tcW w:w="3352" w:type="pct"/>
            <w:hideMark/>
          </w:tcPr>
          <w:p w14:paraId="7377B917" w14:textId="77777777" w:rsidR="00AA44D6" w:rsidRPr="00272F02" w:rsidRDefault="00AA44D6" w:rsidP="00C824A4">
            <w:pPr>
              <w:rPr>
                <w:sz w:val="20"/>
                <w:szCs w:val="20"/>
              </w:rPr>
            </w:pPr>
            <w:r w:rsidRPr="00272F02">
              <w:rPr>
                <w:sz w:val="20"/>
                <w:szCs w:val="20"/>
              </w:rPr>
              <w:t>A study in which subjects and study personnel know which intervention each subject is receiving.</w:t>
            </w:r>
          </w:p>
        </w:tc>
      </w:tr>
      <w:tr w:rsidR="00DB50C7" w:rsidRPr="00272F02" w14:paraId="6DB0A3C0" w14:textId="77777777" w:rsidTr="00910BB6">
        <w:trPr>
          <w:trHeight w:val="20"/>
        </w:trPr>
        <w:tc>
          <w:tcPr>
            <w:tcW w:w="586" w:type="pct"/>
            <w:hideMark/>
          </w:tcPr>
          <w:p w14:paraId="7352597E" w14:textId="77777777" w:rsidR="00AA44D6" w:rsidRPr="00272F02" w:rsidRDefault="00AA44D6" w:rsidP="00C824A4">
            <w:pPr>
              <w:rPr>
                <w:sz w:val="20"/>
                <w:szCs w:val="20"/>
              </w:rPr>
            </w:pPr>
            <w:r w:rsidRPr="00272F02">
              <w:rPr>
                <w:sz w:val="20"/>
                <w:szCs w:val="20"/>
              </w:rPr>
              <w:t>C28233</w:t>
            </w:r>
          </w:p>
        </w:tc>
        <w:tc>
          <w:tcPr>
            <w:tcW w:w="1061" w:type="pct"/>
            <w:hideMark/>
          </w:tcPr>
          <w:p w14:paraId="39401DBA" w14:textId="77777777" w:rsidR="00AA44D6" w:rsidRPr="00272F02" w:rsidRDefault="00AA44D6" w:rsidP="00C824A4">
            <w:pPr>
              <w:rPr>
                <w:sz w:val="20"/>
                <w:szCs w:val="20"/>
              </w:rPr>
            </w:pPr>
            <w:r w:rsidRPr="00272F02">
              <w:rPr>
                <w:sz w:val="20"/>
                <w:szCs w:val="20"/>
              </w:rPr>
              <w:t>Single Blind</w:t>
            </w:r>
          </w:p>
        </w:tc>
        <w:tc>
          <w:tcPr>
            <w:tcW w:w="3352" w:type="pct"/>
            <w:hideMark/>
          </w:tcPr>
          <w:p w14:paraId="6BC13239" w14:textId="77777777" w:rsidR="00AA44D6" w:rsidRPr="00272F02" w:rsidRDefault="00AA44D6" w:rsidP="00C824A4">
            <w:pPr>
              <w:rPr>
                <w:sz w:val="20"/>
                <w:szCs w:val="20"/>
              </w:rPr>
            </w:pPr>
            <w:r w:rsidRPr="00272F02">
              <w:rPr>
                <w:sz w:val="20"/>
                <w:szCs w:val="20"/>
              </w:rPr>
              <w:t>A study in which one party, either the subject or study personnel, does not know which intervention is administered to the subject.</w:t>
            </w:r>
          </w:p>
        </w:tc>
      </w:tr>
    </w:tbl>
    <w:p w14:paraId="4798AC07" w14:textId="77777777" w:rsidR="00AA44D6" w:rsidRPr="00272F02" w:rsidRDefault="00AA44D6" w:rsidP="00B64AA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19BF29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388FF60" w14:textId="77777777" w:rsidR="00B64AAB" w:rsidRPr="00272F02" w:rsidRDefault="00B64AAB"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BA0D45" w14:textId="353AFA59" w:rsidR="00B64AAB" w:rsidRPr="00272F02" w:rsidRDefault="00EA4AF2" w:rsidP="002D3425">
            <w:pPr>
              <w:pStyle w:val="TableCellLeft10pt"/>
              <w:rPr>
                <w:szCs w:val="20"/>
                <w:lang w:val="en-GB"/>
              </w:rPr>
            </w:pPr>
            <w:r w:rsidRPr="00272F02">
              <w:rPr>
                <w:szCs w:val="20"/>
              </w:rPr>
              <w:t>Blinded roles:</w:t>
            </w:r>
          </w:p>
        </w:tc>
      </w:tr>
      <w:tr w:rsidR="00DB50C7" w:rsidRPr="00272F02" w14:paraId="75C264B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B6ABF3" w14:textId="77777777" w:rsidR="00B64AAB" w:rsidRPr="00272F02" w:rsidRDefault="00B64AAB"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8EF7759" w14:textId="77777777" w:rsidR="00B64AAB" w:rsidRPr="00272F02" w:rsidRDefault="00B64AAB" w:rsidP="002D3425">
            <w:pPr>
              <w:pStyle w:val="TableCellLeft10pt"/>
              <w:rPr>
                <w:szCs w:val="20"/>
                <w:lang w:val="en-GB"/>
              </w:rPr>
            </w:pPr>
            <w:r w:rsidRPr="00272F02">
              <w:rPr>
                <w:szCs w:val="20"/>
                <w:lang w:val="en-GB"/>
              </w:rPr>
              <w:t>Text</w:t>
            </w:r>
          </w:p>
        </w:tc>
      </w:tr>
      <w:tr w:rsidR="00DB50C7" w:rsidRPr="00272F02" w14:paraId="5054C20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D9F13C7" w14:textId="3025B7F5" w:rsidR="00B64AAB" w:rsidRPr="00272F02" w:rsidRDefault="00B64AAB"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AC69BD4" w14:textId="25D856A5" w:rsidR="00B64AAB" w:rsidRPr="00272F02" w:rsidRDefault="0020796E" w:rsidP="002D3425">
            <w:pPr>
              <w:pStyle w:val="TableCellLeft10pt"/>
              <w:rPr>
                <w:szCs w:val="20"/>
                <w:lang w:val="en-GB"/>
              </w:rPr>
            </w:pPr>
            <w:r w:rsidRPr="00272F02">
              <w:rPr>
                <w:szCs w:val="20"/>
                <w:lang w:val="en-GB"/>
              </w:rPr>
              <w:t>H</w:t>
            </w:r>
          </w:p>
        </w:tc>
      </w:tr>
      <w:tr w:rsidR="00DB50C7" w:rsidRPr="00272F02" w14:paraId="07C6B24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A427E2" w14:textId="77777777" w:rsidR="00B64AAB" w:rsidRPr="00272F02" w:rsidRDefault="00B64AAB"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9B02C9" w14:textId="077C664A" w:rsidR="00B64AAB" w:rsidRPr="00272F02" w:rsidRDefault="0020796E" w:rsidP="002D3425">
            <w:pPr>
              <w:pStyle w:val="TableCellLeft10pt"/>
              <w:rPr>
                <w:szCs w:val="20"/>
                <w:lang w:val="en-GB"/>
              </w:rPr>
            </w:pPr>
            <w:r w:rsidRPr="00272F02">
              <w:rPr>
                <w:szCs w:val="20"/>
                <w:lang w:val="en-GB"/>
              </w:rPr>
              <w:t>Heading</w:t>
            </w:r>
          </w:p>
        </w:tc>
      </w:tr>
      <w:tr w:rsidR="00DB50C7" w:rsidRPr="00272F02" w14:paraId="59BC185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B174A0" w14:textId="77777777" w:rsidR="00B64AAB" w:rsidRPr="00272F02" w:rsidRDefault="00B64AAB"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ED4187B" w14:textId="32A2A324" w:rsidR="00B64AAB" w:rsidRPr="00272F02" w:rsidRDefault="009C51CF" w:rsidP="002D3425">
            <w:pPr>
              <w:pStyle w:val="TableCellLeft10pt"/>
              <w:rPr>
                <w:szCs w:val="20"/>
                <w:lang w:val="en-GB"/>
              </w:rPr>
            </w:pPr>
            <w:r w:rsidRPr="00272F02">
              <w:rPr>
                <w:szCs w:val="20"/>
                <w:lang w:val="en-GB"/>
              </w:rPr>
              <w:t>N/A</w:t>
            </w:r>
          </w:p>
        </w:tc>
      </w:tr>
      <w:tr w:rsidR="00DB50C7" w:rsidRPr="00272F02" w14:paraId="34C5F89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FEFD4E" w14:textId="77777777" w:rsidR="00B64AAB" w:rsidRPr="00272F02" w:rsidRDefault="00B64AAB"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4484D30" w14:textId="48F154B7" w:rsidR="00B64AAB" w:rsidRPr="00272F02" w:rsidRDefault="00B64AAB" w:rsidP="002D3425">
            <w:pPr>
              <w:pStyle w:val="TableCellLeft10pt"/>
              <w:rPr>
                <w:szCs w:val="20"/>
                <w:lang w:val="en-GB"/>
              </w:rPr>
            </w:pPr>
            <w:r w:rsidRPr="00272F02">
              <w:rPr>
                <w:szCs w:val="20"/>
                <w:lang w:val="en-GB"/>
              </w:rPr>
              <w:t xml:space="preserve">Required </w:t>
            </w:r>
          </w:p>
        </w:tc>
      </w:tr>
      <w:tr w:rsidR="00DB50C7" w:rsidRPr="00272F02" w14:paraId="6966E9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DE7DA4" w14:textId="77777777" w:rsidR="00B64AAB" w:rsidRPr="00272F02" w:rsidRDefault="00B64AAB"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786CCAD" w14:textId="245964FC" w:rsidR="00B64AAB" w:rsidRPr="00272F02" w:rsidRDefault="00267362" w:rsidP="002D3425">
            <w:pPr>
              <w:pStyle w:val="TableCellLeft10pt"/>
              <w:rPr>
                <w:szCs w:val="20"/>
                <w:lang w:val="en-GB"/>
              </w:rPr>
            </w:pPr>
            <w:r w:rsidRPr="00272F02">
              <w:rPr>
                <w:szCs w:val="20"/>
                <w:lang w:val="en-GB"/>
              </w:rPr>
              <w:t>One to one</w:t>
            </w:r>
          </w:p>
        </w:tc>
      </w:tr>
      <w:tr w:rsidR="00DB50C7" w:rsidRPr="00272F02" w14:paraId="02E10B1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13201A" w14:textId="77777777" w:rsidR="00B64AAB" w:rsidRPr="00272F02" w:rsidRDefault="00B64AAB"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C34954" w14:textId="2A95F9CA" w:rsidR="00B64AAB" w:rsidRPr="00272F02" w:rsidRDefault="00EA4AF2" w:rsidP="002D3425">
            <w:pPr>
              <w:pStyle w:val="TableCellLeft10pt"/>
              <w:rPr>
                <w:szCs w:val="20"/>
                <w:lang w:val="en-GB"/>
              </w:rPr>
            </w:pPr>
            <w:r w:rsidRPr="00272F02">
              <w:rPr>
                <w:szCs w:val="20"/>
                <w:lang w:val="en-GB"/>
              </w:rPr>
              <w:t>1.1.2</w:t>
            </w:r>
          </w:p>
        </w:tc>
      </w:tr>
      <w:tr w:rsidR="00DB50C7" w:rsidRPr="00272F02" w14:paraId="4CFB7A1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73104E" w14:textId="77777777" w:rsidR="00B64AAB" w:rsidRPr="00272F02" w:rsidRDefault="00B64AAB"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F45347C" w14:textId="24FFD6B7" w:rsidR="00B64AAB" w:rsidRPr="00272F02" w:rsidRDefault="00EA4AF2" w:rsidP="002D3425">
            <w:pPr>
              <w:pStyle w:val="TableCellLeft10pt"/>
              <w:rPr>
                <w:szCs w:val="20"/>
                <w:lang w:val="en-GB"/>
              </w:rPr>
            </w:pPr>
            <w:r w:rsidRPr="00272F02">
              <w:rPr>
                <w:b/>
                <w:szCs w:val="20"/>
              </w:rPr>
              <w:t xml:space="preserve">Blinded </w:t>
            </w:r>
            <w:r w:rsidRPr="00272F02">
              <w:rPr>
                <w:b/>
                <w:bCs/>
                <w:szCs w:val="20"/>
              </w:rPr>
              <w:t xml:space="preserve">roles: </w:t>
            </w:r>
            <w:r w:rsidRPr="00272F02">
              <w:rPr>
                <w:szCs w:val="20"/>
              </w:rPr>
              <w:t xml:space="preserve">The following roles indicated will not be made aware of the treatment group assignment </w:t>
            </w:r>
            <w:sdt>
              <w:sdtPr>
                <w:rPr>
                  <w:szCs w:val="20"/>
                </w:rPr>
                <w:tag w:val="goog_rdk_90"/>
                <w:id w:val="1240758821"/>
                <w:placeholder>
                  <w:docPart w:val="176762FDE430443AAFB3B3E9F9B558F3"/>
                </w:placeholder>
              </w:sdtPr>
              <w:sdtContent/>
            </w:sdt>
            <w:r w:rsidRPr="00272F02">
              <w:rPr>
                <w:szCs w:val="20"/>
              </w:rPr>
              <w:t>during the trial:</w:t>
            </w:r>
          </w:p>
        </w:tc>
      </w:tr>
      <w:tr w:rsidR="00DB50C7" w:rsidRPr="00272F02" w14:paraId="225CC3F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86FCA6" w14:textId="77777777" w:rsidR="00B64AAB" w:rsidRPr="00272F02" w:rsidRDefault="00B64AAB"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74CA9" w14:textId="65C1433A" w:rsidR="00B64AAB" w:rsidRPr="00272F02" w:rsidRDefault="00B64AAB"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A4AF2" w:rsidRPr="00272F02">
              <w:rPr>
                <w:szCs w:val="20"/>
                <w:lang w:val="en-GB"/>
              </w:rPr>
              <w:t>No</w:t>
            </w:r>
          </w:p>
          <w:p w14:paraId="3E64DFDD" w14:textId="416608B5" w:rsidR="00B64AAB" w:rsidRPr="00272F02" w:rsidDel="002B45DE" w:rsidRDefault="4817CA86" w:rsidP="4817CA86">
            <w:pPr>
              <w:pStyle w:val="TableCellLeft10pt"/>
              <w:rPr>
                <w:lang w:val="en-GB"/>
              </w:rPr>
            </w:pPr>
            <w:r w:rsidRPr="4817CA86">
              <w:rPr>
                <w:rStyle w:val="TableCellLeft10ptBoldChar"/>
              </w:rPr>
              <w:t>Relationship</w:t>
            </w:r>
            <w:r w:rsidRPr="4817CA86">
              <w:rPr>
                <w:lang w:val="en-GB"/>
              </w:rPr>
              <w:t>:</w:t>
            </w:r>
            <w:r>
              <w:t xml:space="preserve"> 1.1.2 </w:t>
            </w:r>
            <w:commentRangeStart w:id="97"/>
            <w:commentRangeStart w:id="98"/>
            <w:r>
              <w:t xml:space="preserve">Heading; </w:t>
            </w:r>
            <w:commentRangeEnd w:id="97"/>
            <w:r w:rsidR="00B64AAB">
              <w:commentReference w:id="97"/>
            </w:r>
            <w:commentRangeEnd w:id="98"/>
            <w:r w:rsidR="00CF6ABB">
              <w:rPr>
                <w:rStyle w:val="CommentReference"/>
                <w:rFonts w:eastAsia="Times New Roman"/>
              </w:rPr>
              <w:commentReference w:id="98"/>
            </w:r>
            <w:r>
              <w:t>Overall Design , 1.1 Protocol Synopsis, 1 PROTOCOL SUMMARY and Table of Contents</w:t>
            </w:r>
            <w:r w:rsidRPr="4817CA86">
              <w:rPr>
                <w:lang w:val="en-GB"/>
              </w:rPr>
              <w:t xml:space="preserve"> </w:t>
            </w:r>
          </w:p>
          <w:p w14:paraId="3EECED6A" w14:textId="20662293" w:rsidR="00B64AAB" w:rsidRPr="00272F02" w:rsidRDefault="00B64AAB"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AC1A6D" w:rsidRPr="00272F02">
              <w:rPr>
                <w:szCs w:val="20"/>
                <w:lang w:val="en-GB"/>
              </w:rPr>
              <w:t>Heading</w:t>
            </w:r>
          </w:p>
        </w:tc>
      </w:tr>
      <w:tr w:rsidR="00DB50C7" w:rsidRPr="00272F02" w14:paraId="0FDD3F4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BD6A702" w14:textId="1D05C922" w:rsidR="00B64AAB"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D1CE1E" w14:textId="406E5878" w:rsidR="00B64AAB" w:rsidRPr="00272F02" w:rsidRDefault="00EA4AF2" w:rsidP="002D3425">
            <w:pPr>
              <w:pStyle w:val="TableCellLeft10pt"/>
              <w:rPr>
                <w:szCs w:val="20"/>
                <w:lang w:val="en-GB"/>
              </w:rPr>
            </w:pPr>
            <w:r w:rsidRPr="00272F02">
              <w:rPr>
                <w:szCs w:val="20"/>
                <w:lang w:val="en-GB"/>
              </w:rPr>
              <w:t>No</w:t>
            </w:r>
          </w:p>
        </w:tc>
      </w:tr>
    </w:tbl>
    <w:p w14:paraId="1CD76582"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27759D7"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E5DE361" w14:textId="77777777" w:rsidR="00550813" w:rsidRPr="00272F02" w:rsidRDefault="00550813" w:rsidP="003C4F4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E8A7BA" w14:textId="56AC8471" w:rsidR="00550813" w:rsidRPr="00272F02" w:rsidRDefault="00070C32" w:rsidP="003C4F46">
            <w:pPr>
              <w:pStyle w:val="TableCellLeft10pt"/>
              <w:rPr>
                <w:szCs w:val="20"/>
                <w:lang w:val="en-GB" w:eastAsia="ja-JP"/>
              </w:rPr>
            </w:pPr>
            <w:r w:rsidRPr="00272F02">
              <w:rPr>
                <w:szCs w:val="20"/>
                <w:lang w:val="en-GB" w:eastAsia="ja-JP"/>
              </w:rPr>
              <w:t>[</w:t>
            </w:r>
            <w:r w:rsidR="00550813" w:rsidRPr="00272F02">
              <w:rPr>
                <w:szCs w:val="20"/>
                <w:lang w:val="en-GB"/>
              </w:rPr>
              <w:t>Blind</w:t>
            </w:r>
            <w:r w:rsidR="00EA4AF2" w:rsidRPr="00272F02">
              <w:rPr>
                <w:szCs w:val="20"/>
                <w:lang w:val="en-GB"/>
              </w:rPr>
              <w:t>ed</w:t>
            </w:r>
            <w:r w:rsidR="00550813" w:rsidRPr="00272F02">
              <w:rPr>
                <w:szCs w:val="20"/>
                <w:lang w:val="en-GB"/>
              </w:rPr>
              <w:t xml:space="preserve"> roles</w:t>
            </w:r>
            <w:r w:rsidRPr="00272F02">
              <w:rPr>
                <w:szCs w:val="20"/>
                <w:lang w:val="en-GB" w:eastAsia="ja-JP"/>
              </w:rPr>
              <w:t>]</w:t>
            </w:r>
          </w:p>
        </w:tc>
      </w:tr>
      <w:tr w:rsidR="00DB50C7" w:rsidRPr="00272F02" w14:paraId="3679ECEF"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7BE940D" w14:textId="77777777" w:rsidR="00550813" w:rsidRPr="00272F02" w:rsidRDefault="00550813" w:rsidP="003C4F4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4295CF" w14:textId="4609398A" w:rsidR="00550813" w:rsidRPr="00272F02" w:rsidRDefault="00EA4AF2" w:rsidP="003C4F46">
            <w:pPr>
              <w:pStyle w:val="TableCellLeft10pt"/>
              <w:rPr>
                <w:szCs w:val="20"/>
                <w:lang w:val="en-GB"/>
              </w:rPr>
            </w:pPr>
            <w:r w:rsidRPr="00272F02">
              <w:rPr>
                <w:szCs w:val="20"/>
                <w:lang w:val="en-GB"/>
              </w:rPr>
              <w:t>Valid Value</w:t>
            </w:r>
          </w:p>
        </w:tc>
      </w:tr>
      <w:tr w:rsidR="00DB50C7" w:rsidRPr="00272F02" w14:paraId="6DD1283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7E835247" w14:textId="032FB2B6" w:rsidR="00550813" w:rsidRPr="00272F02" w:rsidRDefault="00550813" w:rsidP="003C4F4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EF87C9C" w14:textId="1D39A2B6" w:rsidR="00550813" w:rsidRPr="00272F02" w:rsidRDefault="00A06AA7" w:rsidP="003C4F46">
            <w:pPr>
              <w:pStyle w:val="TableCellLeft10pt"/>
              <w:rPr>
                <w:szCs w:val="20"/>
                <w:lang w:val="en-GB"/>
              </w:rPr>
            </w:pPr>
            <w:r w:rsidRPr="00272F02">
              <w:rPr>
                <w:szCs w:val="20"/>
                <w:lang w:val="en-GB" w:eastAsia="ja-JP"/>
              </w:rPr>
              <w:t>V</w:t>
            </w:r>
          </w:p>
        </w:tc>
      </w:tr>
      <w:tr w:rsidR="00DB50C7" w:rsidRPr="00272F02" w14:paraId="07EA21F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C019583" w14:textId="77777777" w:rsidR="00550813" w:rsidRPr="00272F02" w:rsidRDefault="00550813" w:rsidP="003C4F4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84CD95" w14:textId="525F3DD4" w:rsidR="00837062" w:rsidRPr="00272F02" w:rsidRDefault="000F6F05" w:rsidP="003C4F46">
            <w:pPr>
              <w:pStyle w:val="TableCellLeft10pt"/>
              <w:rPr>
                <w:szCs w:val="20"/>
                <w:lang w:val="en-GB"/>
              </w:rPr>
            </w:pPr>
            <w:r w:rsidRPr="00272F02">
              <w:rPr>
                <w:szCs w:val="20"/>
                <w:lang w:val="en-GB"/>
              </w:rPr>
              <w:t>CNEW</w:t>
            </w:r>
          </w:p>
          <w:p w14:paraId="33D1850D" w14:textId="2AD3C71B" w:rsidR="00EA4AF2" w:rsidRPr="00272F02" w:rsidRDefault="009372E7" w:rsidP="003C4F46">
            <w:pPr>
              <w:pStyle w:val="TableCellLeft10pt"/>
              <w:rPr>
                <w:szCs w:val="20"/>
                <w:lang w:val="en-GB"/>
              </w:rPr>
            </w:pPr>
            <w:r w:rsidRPr="00272F02">
              <w:rPr>
                <w:szCs w:val="20"/>
                <w:lang w:val="en-GB"/>
              </w:rPr>
              <w:t>For review purpose, see definition of the controlled terminology below</w:t>
            </w:r>
            <w:r w:rsidR="00EA4AF2" w:rsidRPr="00272F02">
              <w:rPr>
                <w:szCs w:val="20"/>
                <w:lang w:val="en-GB"/>
              </w:rPr>
              <w:br/>
              <w:t>An identifying designation assigned to a blinded individual within a clinical trial that corresponds with their function</w:t>
            </w:r>
          </w:p>
        </w:tc>
      </w:tr>
      <w:tr w:rsidR="00DB50C7" w:rsidRPr="00272F02" w14:paraId="451ECB6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3C26875B" w14:textId="77777777" w:rsidR="00550813" w:rsidRPr="00272F02" w:rsidRDefault="00550813" w:rsidP="003C4F4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D237A7D" w14:textId="2BBFE4D5" w:rsidR="00550813" w:rsidRPr="00272F02" w:rsidRDefault="00EA4AF2" w:rsidP="003C4F46">
            <w:pPr>
              <w:pStyle w:val="TableCellLeft10pt"/>
              <w:rPr>
                <w:szCs w:val="20"/>
                <w:lang w:val="en-GB"/>
              </w:rPr>
            </w:pPr>
            <w:r w:rsidRPr="00272F02">
              <w:rPr>
                <w:szCs w:val="20"/>
                <w:lang w:val="en-GB"/>
              </w:rPr>
              <w:t>“Not applicable (No blinding)” indicates an open</w:t>
            </w:r>
            <w:r w:rsidR="006932F1" w:rsidRPr="00272F02">
              <w:rPr>
                <w:szCs w:val="20"/>
                <w:lang w:val="en-GB"/>
              </w:rPr>
              <w:t xml:space="preserve"> </w:t>
            </w:r>
            <w:r w:rsidRPr="00272F02">
              <w:rPr>
                <w:szCs w:val="20"/>
                <w:lang w:val="en-GB"/>
              </w:rPr>
              <w:t>label trial.</w:t>
            </w:r>
          </w:p>
        </w:tc>
      </w:tr>
      <w:tr w:rsidR="00DB50C7" w:rsidRPr="00272F02" w14:paraId="234D346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496D0408" w14:textId="77777777" w:rsidR="00550813" w:rsidRPr="00272F02" w:rsidRDefault="00550813" w:rsidP="003C4F4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6407ECB" w14:textId="36666381" w:rsidR="00550813" w:rsidRPr="00272F02" w:rsidRDefault="00550813" w:rsidP="003C4F46">
            <w:pPr>
              <w:pStyle w:val="TableCellLeft10pt"/>
              <w:rPr>
                <w:szCs w:val="20"/>
                <w:lang w:val="en-GB"/>
              </w:rPr>
            </w:pPr>
            <w:r w:rsidRPr="00272F02">
              <w:rPr>
                <w:szCs w:val="20"/>
                <w:lang w:val="en-GB"/>
              </w:rPr>
              <w:t>Required</w:t>
            </w:r>
          </w:p>
        </w:tc>
      </w:tr>
      <w:tr w:rsidR="00DB50C7" w:rsidRPr="00272F02" w14:paraId="51D46409"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3E0E4AE" w14:textId="77777777" w:rsidR="00550813" w:rsidRPr="00272F02" w:rsidRDefault="00550813" w:rsidP="003C4F4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5B1D20F" w14:textId="4409CB45" w:rsidR="00550813" w:rsidRPr="00272F02" w:rsidRDefault="002070A0" w:rsidP="003C4F46">
            <w:pPr>
              <w:pStyle w:val="TableCellLeft10pt"/>
              <w:rPr>
                <w:szCs w:val="20"/>
                <w:lang w:val="en-GB"/>
              </w:rPr>
            </w:pPr>
            <w:r w:rsidRPr="00272F02">
              <w:rPr>
                <w:szCs w:val="20"/>
                <w:lang w:val="en-GB"/>
              </w:rPr>
              <w:t>One to many</w:t>
            </w:r>
          </w:p>
        </w:tc>
      </w:tr>
      <w:tr w:rsidR="00DB50C7" w:rsidRPr="00272F02" w14:paraId="4BDE1E13"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5C0E9E43" w14:textId="77777777" w:rsidR="00550813" w:rsidRPr="00272F02" w:rsidRDefault="00550813" w:rsidP="003C4F4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DA46E2" w14:textId="4860B4E7" w:rsidR="00550813" w:rsidRPr="00272F02" w:rsidRDefault="002070A0" w:rsidP="003C4F46">
            <w:pPr>
              <w:pStyle w:val="TableCellLeft10pt"/>
              <w:rPr>
                <w:szCs w:val="20"/>
                <w:lang w:val="en-GB"/>
              </w:rPr>
            </w:pPr>
            <w:r w:rsidRPr="00272F02">
              <w:rPr>
                <w:szCs w:val="20"/>
                <w:lang w:val="en-GB"/>
              </w:rPr>
              <w:t>1.1.2</w:t>
            </w:r>
          </w:p>
        </w:tc>
      </w:tr>
      <w:tr w:rsidR="00DB50C7" w:rsidRPr="00272F02" w14:paraId="5A0ABC9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89CE9B6" w14:textId="77777777" w:rsidR="00550813" w:rsidRPr="00272F02" w:rsidRDefault="00550813" w:rsidP="003C4F4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BE9FF2" w14:textId="7DDB3C97" w:rsidR="00550813" w:rsidRPr="00272F02" w:rsidRDefault="00550813" w:rsidP="003C4F46">
            <w:pPr>
              <w:pStyle w:val="TableCellLeft10pt"/>
              <w:rPr>
                <w:szCs w:val="20"/>
                <w:lang w:val="en-GB"/>
              </w:rPr>
            </w:pPr>
            <w:r w:rsidRPr="00272F02">
              <w:rPr>
                <w:szCs w:val="20"/>
                <w:lang w:val="en-GB"/>
              </w:rPr>
              <w:t>Participant</w:t>
            </w:r>
            <w:r w:rsidR="00070C32" w:rsidRPr="00272F02">
              <w:rPr>
                <w:szCs w:val="20"/>
                <w:lang w:val="en-GB" w:eastAsia="ja-JP"/>
              </w:rPr>
              <w:t xml:space="preserve"> </w:t>
            </w:r>
            <w:r w:rsidR="00E1602F" w:rsidRPr="00272F02">
              <w:rPr>
                <w:szCs w:val="20"/>
                <w:lang w:val="en-GB"/>
              </w:rPr>
              <w:t>(C142710)</w:t>
            </w:r>
            <w:r w:rsidRPr="00272F02">
              <w:rPr>
                <w:szCs w:val="20"/>
                <w:lang w:val="en-GB"/>
              </w:rPr>
              <w:t>, Care Provider</w:t>
            </w:r>
            <w:r w:rsidR="00070C32" w:rsidRPr="00272F02">
              <w:rPr>
                <w:szCs w:val="20"/>
                <w:lang w:val="en-GB" w:eastAsia="ja-JP"/>
              </w:rPr>
              <w:t xml:space="preserve"> </w:t>
            </w:r>
            <w:r w:rsidR="00E1602F" w:rsidRPr="00272F02">
              <w:rPr>
                <w:szCs w:val="20"/>
                <w:lang w:val="en-GB"/>
              </w:rPr>
              <w:t>(C17445)</w:t>
            </w:r>
            <w:r w:rsidRPr="00272F02">
              <w:rPr>
                <w:szCs w:val="20"/>
                <w:lang w:val="en-GB"/>
              </w:rPr>
              <w:t>, Investigator</w:t>
            </w:r>
            <w:r w:rsidR="00070C32" w:rsidRPr="00272F02">
              <w:rPr>
                <w:szCs w:val="20"/>
                <w:lang w:val="en-GB" w:eastAsia="ja-JP"/>
              </w:rPr>
              <w:t xml:space="preserve"> </w:t>
            </w:r>
            <w:r w:rsidR="00E1602F" w:rsidRPr="00272F02">
              <w:rPr>
                <w:szCs w:val="20"/>
                <w:lang w:val="en-GB"/>
              </w:rPr>
              <w:t>(C25936)</w:t>
            </w:r>
            <w:r w:rsidRPr="00272F02">
              <w:rPr>
                <w:szCs w:val="20"/>
                <w:lang w:val="en-GB"/>
              </w:rPr>
              <w:t>, Outcomes Assessor</w:t>
            </w:r>
            <w:r w:rsidR="00E1602F" w:rsidRPr="00272F02">
              <w:rPr>
                <w:szCs w:val="20"/>
                <w:lang w:val="en-GB"/>
              </w:rPr>
              <w:t xml:space="preserve"> (CNEW)</w:t>
            </w:r>
            <w:r w:rsidRPr="00272F02">
              <w:rPr>
                <w:szCs w:val="20"/>
                <w:lang w:val="en-GB"/>
              </w:rPr>
              <w:t xml:space="preserve">, </w:t>
            </w:r>
            <w:r w:rsidR="00E1602F" w:rsidRPr="00272F02">
              <w:rPr>
                <w:szCs w:val="20"/>
                <w:lang w:val="en-GB"/>
              </w:rPr>
              <w:t>Sponsor</w:t>
            </w:r>
            <w:r w:rsidR="00070C32" w:rsidRPr="00272F02">
              <w:rPr>
                <w:szCs w:val="20"/>
                <w:lang w:val="en-GB" w:eastAsia="ja-JP"/>
              </w:rPr>
              <w:t xml:space="preserve"> </w:t>
            </w:r>
            <w:r w:rsidR="00E1602F" w:rsidRPr="00272F02">
              <w:rPr>
                <w:szCs w:val="20"/>
                <w:lang w:val="en-GB"/>
              </w:rPr>
              <w:t>(C70793) N</w:t>
            </w:r>
            <w:r w:rsidRPr="00272F02">
              <w:rPr>
                <w:szCs w:val="20"/>
                <w:lang w:val="en-GB"/>
              </w:rPr>
              <w:t xml:space="preserve">ot </w:t>
            </w:r>
            <w:r w:rsidR="00E1602F" w:rsidRPr="00272F02">
              <w:rPr>
                <w:szCs w:val="20"/>
                <w:lang w:val="en-GB"/>
              </w:rPr>
              <w:t>A</w:t>
            </w:r>
            <w:r w:rsidRPr="00272F02">
              <w:rPr>
                <w:szCs w:val="20"/>
                <w:lang w:val="en-GB"/>
              </w:rPr>
              <w:t>pplicable</w:t>
            </w:r>
            <w:r w:rsidR="00070C32" w:rsidRPr="00272F02">
              <w:rPr>
                <w:szCs w:val="20"/>
                <w:lang w:val="en-GB" w:eastAsia="ja-JP"/>
              </w:rPr>
              <w:t xml:space="preserve"> </w:t>
            </w:r>
            <w:r w:rsidR="00E1602F" w:rsidRPr="00272F02">
              <w:rPr>
                <w:szCs w:val="20"/>
                <w:lang w:val="en-GB"/>
              </w:rPr>
              <w:t>(C48660)</w:t>
            </w:r>
          </w:p>
        </w:tc>
      </w:tr>
      <w:tr w:rsidR="00DB50C7" w:rsidRPr="00272F02" w14:paraId="61BC67B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8F0BC3F" w14:textId="77777777" w:rsidR="00550813" w:rsidRPr="00272F02" w:rsidRDefault="00550813" w:rsidP="003C4F4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72B837" w14:textId="7D147744" w:rsidR="00550813" w:rsidRPr="00272F02" w:rsidRDefault="00550813" w:rsidP="003C4F4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r w:rsidR="00AC1A6D" w:rsidRPr="00272F02">
              <w:rPr>
                <w:szCs w:val="20"/>
                <w:lang w:val="en-GB"/>
              </w:rPr>
              <w:t>, Multiple roles can be selected</w:t>
            </w:r>
          </w:p>
          <w:p w14:paraId="2A12156F" w14:textId="69FB90A2" w:rsidR="00550813" w:rsidRPr="00272F02" w:rsidRDefault="00550813" w:rsidP="003C4F46">
            <w:pPr>
              <w:pStyle w:val="TableCellLeft10pt"/>
              <w:rPr>
                <w:szCs w:val="20"/>
                <w:lang w:val="en-GB"/>
              </w:rPr>
            </w:pPr>
            <w:r w:rsidRPr="00272F02">
              <w:rPr>
                <w:rStyle w:val="TableCellLeft10ptBoldChar"/>
                <w:szCs w:val="20"/>
              </w:rPr>
              <w:t>Relationship</w:t>
            </w:r>
            <w:r w:rsidRPr="00272F02">
              <w:rPr>
                <w:szCs w:val="20"/>
                <w:lang w:val="en-GB"/>
              </w:rPr>
              <w:t xml:space="preserve">: </w:t>
            </w:r>
            <w:r w:rsidR="00AC1A6D" w:rsidRPr="00272F02">
              <w:rPr>
                <w:szCs w:val="20"/>
                <w:lang w:val="en-GB"/>
              </w:rPr>
              <w:t>Blinded Roles</w:t>
            </w:r>
            <w:r w:rsidR="002B45DE">
              <w:rPr>
                <w:szCs w:val="20"/>
                <w:lang w:val="en-GB"/>
              </w:rPr>
              <w:t>; Sponsor Protocol Identifier</w:t>
            </w:r>
          </w:p>
          <w:p w14:paraId="12CD1C1E" w14:textId="45A94E05" w:rsidR="00550813" w:rsidRPr="00272F02" w:rsidRDefault="00550813" w:rsidP="003C4F46">
            <w:pPr>
              <w:pStyle w:val="TableCellLeft10pt"/>
              <w:rPr>
                <w:szCs w:val="20"/>
                <w:lang w:val="en-GB"/>
              </w:rPr>
            </w:pPr>
            <w:r w:rsidRPr="00272F02">
              <w:rPr>
                <w:rStyle w:val="TableCellLeft10ptBoldChar"/>
                <w:szCs w:val="20"/>
              </w:rPr>
              <w:t>Concept</w:t>
            </w:r>
            <w:r w:rsidRPr="00272F02">
              <w:rPr>
                <w:szCs w:val="20"/>
                <w:lang w:val="en-GB"/>
              </w:rPr>
              <w:t>:</w:t>
            </w:r>
            <w:r w:rsidR="0078797D" w:rsidRPr="00272F02">
              <w:rPr>
                <w:szCs w:val="20"/>
                <w:lang w:val="en-GB" w:eastAsia="ja-JP"/>
              </w:rPr>
              <w:t xml:space="preserve"> </w:t>
            </w:r>
            <w:r w:rsidR="002070A0" w:rsidRPr="00272F02">
              <w:rPr>
                <w:szCs w:val="20"/>
                <w:lang w:val="en-GB"/>
              </w:rPr>
              <w:t>CNEW</w:t>
            </w:r>
          </w:p>
        </w:tc>
      </w:tr>
      <w:tr w:rsidR="00DB50C7" w:rsidRPr="00272F02" w14:paraId="4DF93CD2"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13E4AA62" w14:textId="1ABAE66E" w:rsidR="00550813" w:rsidRPr="00272F02" w:rsidRDefault="0021788E" w:rsidP="003C4F4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693A95" w14:textId="0CF01E9E" w:rsidR="00550813" w:rsidRPr="00272F02" w:rsidRDefault="00AC1A6D" w:rsidP="003C4F46">
            <w:pPr>
              <w:pStyle w:val="TableCellLeft10pt"/>
              <w:rPr>
                <w:szCs w:val="20"/>
                <w:lang w:val="en-GB"/>
              </w:rPr>
            </w:pPr>
            <w:r w:rsidRPr="00272F02">
              <w:rPr>
                <w:szCs w:val="20"/>
                <w:lang w:val="en-GB"/>
              </w:rPr>
              <w:t>No</w:t>
            </w:r>
          </w:p>
        </w:tc>
      </w:tr>
    </w:tbl>
    <w:p w14:paraId="0F47420E" w14:textId="77777777" w:rsidR="006F49C3" w:rsidRPr="00272F02" w:rsidRDefault="006F49C3" w:rsidP="00550813">
      <w:pPr>
        <w:rPr>
          <w:sz w:val="20"/>
          <w:szCs w:val="20"/>
        </w:rPr>
      </w:pPr>
    </w:p>
    <w:tbl>
      <w:tblPr>
        <w:tblStyle w:val="TableGrid"/>
        <w:tblW w:w="5000" w:type="pct"/>
        <w:tblLook w:val="04A0" w:firstRow="1" w:lastRow="0" w:firstColumn="1" w:lastColumn="0" w:noHBand="0" w:noVBand="1"/>
      </w:tblPr>
      <w:tblGrid>
        <w:gridCol w:w="1054"/>
        <w:gridCol w:w="1900"/>
        <w:gridCol w:w="6036"/>
      </w:tblGrid>
      <w:tr w:rsidR="00DB50C7" w:rsidRPr="00272F02" w14:paraId="395B1EB5" w14:textId="77777777" w:rsidTr="00910BB6">
        <w:trPr>
          <w:trHeight w:val="20"/>
        </w:trPr>
        <w:tc>
          <w:tcPr>
            <w:tcW w:w="586" w:type="pct"/>
            <w:shd w:val="clear" w:color="auto" w:fill="FFFFCC"/>
            <w:hideMark/>
          </w:tcPr>
          <w:p w14:paraId="6B8648AF" w14:textId="77777777" w:rsidR="006F49C3" w:rsidRPr="00272F02" w:rsidRDefault="006F49C3" w:rsidP="00C824A4">
            <w:pPr>
              <w:rPr>
                <w:b/>
                <w:bCs/>
                <w:sz w:val="20"/>
                <w:szCs w:val="20"/>
              </w:rPr>
            </w:pPr>
            <w:r w:rsidRPr="00272F02">
              <w:rPr>
                <w:b/>
                <w:bCs/>
                <w:sz w:val="20"/>
                <w:szCs w:val="20"/>
              </w:rPr>
              <w:t>NCI C-Code</w:t>
            </w:r>
          </w:p>
        </w:tc>
        <w:tc>
          <w:tcPr>
            <w:tcW w:w="1057" w:type="pct"/>
            <w:shd w:val="clear" w:color="auto" w:fill="FFFFCC"/>
            <w:hideMark/>
          </w:tcPr>
          <w:p w14:paraId="199F43BC" w14:textId="77777777" w:rsidR="006F49C3" w:rsidRPr="00272F02" w:rsidRDefault="006F49C3" w:rsidP="00C824A4">
            <w:pPr>
              <w:rPr>
                <w:b/>
                <w:bCs/>
                <w:sz w:val="20"/>
                <w:szCs w:val="20"/>
              </w:rPr>
            </w:pPr>
            <w:r w:rsidRPr="00272F02">
              <w:rPr>
                <w:b/>
                <w:bCs/>
                <w:sz w:val="20"/>
                <w:szCs w:val="20"/>
              </w:rPr>
              <w:t>M11 Preferred Term</w:t>
            </w:r>
          </w:p>
        </w:tc>
        <w:tc>
          <w:tcPr>
            <w:tcW w:w="3356" w:type="pct"/>
            <w:shd w:val="clear" w:color="auto" w:fill="FFFFCC"/>
            <w:hideMark/>
          </w:tcPr>
          <w:p w14:paraId="0DF634FA" w14:textId="77777777" w:rsidR="006F49C3" w:rsidRPr="00272F02" w:rsidRDefault="006F49C3" w:rsidP="00C824A4">
            <w:pPr>
              <w:rPr>
                <w:b/>
                <w:bCs/>
                <w:sz w:val="20"/>
                <w:szCs w:val="20"/>
              </w:rPr>
            </w:pPr>
            <w:r w:rsidRPr="00272F02">
              <w:rPr>
                <w:b/>
                <w:bCs/>
                <w:sz w:val="20"/>
                <w:szCs w:val="20"/>
              </w:rPr>
              <w:t>Draft Definition</w:t>
            </w:r>
          </w:p>
        </w:tc>
      </w:tr>
      <w:tr w:rsidR="00DB50C7" w:rsidRPr="00272F02" w14:paraId="5183CC8E" w14:textId="77777777" w:rsidTr="00910BB6">
        <w:trPr>
          <w:trHeight w:val="20"/>
        </w:trPr>
        <w:tc>
          <w:tcPr>
            <w:tcW w:w="586" w:type="pct"/>
            <w:shd w:val="clear" w:color="auto" w:fill="EAEDF1" w:themeFill="text2" w:themeFillTint="1A"/>
            <w:hideMark/>
          </w:tcPr>
          <w:p w14:paraId="77B5CEF5" w14:textId="77777777" w:rsidR="006F49C3" w:rsidRPr="00272F02" w:rsidRDefault="006F49C3" w:rsidP="00C824A4">
            <w:pPr>
              <w:rPr>
                <w:sz w:val="20"/>
                <w:szCs w:val="20"/>
              </w:rPr>
            </w:pPr>
            <w:r w:rsidRPr="00272F02">
              <w:rPr>
                <w:sz w:val="20"/>
                <w:szCs w:val="20"/>
              </w:rPr>
              <w:t>CNEW</w:t>
            </w:r>
          </w:p>
        </w:tc>
        <w:tc>
          <w:tcPr>
            <w:tcW w:w="1057" w:type="pct"/>
            <w:shd w:val="clear" w:color="auto" w:fill="EAEDF1" w:themeFill="text2" w:themeFillTint="1A"/>
            <w:hideMark/>
          </w:tcPr>
          <w:p w14:paraId="14D1789B" w14:textId="77777777" w:rsidR="006F49C3" w:rsidRPr="00272F02" w:rsidRDefault="006F49C3" w:rsidP="00C824A4">
            <w:pPr>
              <w:rPr>
                <w:sz w:val="20"/>
                <w:szCs w:val="20"/>
              </w:rPr>
            </w:pPr>
            <w:r w:rsidRPr="00272F02">
              <w:rPr>
                <w:sz w:val="20"/>
                <w:szCs w:val="20"/>
              </w:rPr>
              <w:t>Trial Blinding Role</w:t>
            </w:r>
          </w:p>
        </w:tc>
        <w:tc>
          <w:tcPr>
            <w:tcW w:w="3356" w:type="pct"/>
            <w:shd w:val="clear" w:color="auto" w:fill="EAEDF1" w:themeFill="text2" w:themeFillTint="1A"/>
            <w:hideMark/>
          </w:tcPr>
          <w:p w14:paraId="430C7F7E" w14:textId="77777777" w:rsidR="006F49C3" w:rsidRPr="00272F02" w:rsidRDefault="006F49C3" w:rsidP="00C824A4">
            <w:pPr>
              <w:rPr>
                <w:sz w:val="20"/>
                <w:szCs w:val="20"/>
              </w:rPr>
            </w:pPr>
            <w:r w:rsidRPr="00272F02">
              <w:rPr>
                <w:sz w:val="20"/>
                <w:szCs w:val="20"/>
              </w:rPr>
              <w:t>A terminology value set relevant to the trial blinding roles within the ICH M11 Protocol model.</w:t>
            </w:r>
          </w:p>
        </w:tc>
      </w:tr>
      <w:tr w:rsidR="00DB50C7" w:rsidRPr="00272F02" w14:paraId="584377F2" w14:textId="77777777" w:rsidTr="00910BB6">
        <w:trPr>
          <w:trHeight w:val="20"/>
        </w:trPr>
        <w:tc>
          <w:tcPr>
            <w:tcW w:w="586" w:type="pct"/>
            <w:hideMark/>
          </w:tcPr>
          <w:p w14:paraId="484B3DE0" w14:textId="77777777" w:rsidR="006F49C3" w:rsidRPr="00272F02" w:rsidRDefault="006F49C3" w:rsidP="00C824A4">
            <w:pPr>
              <w:rPr>
                <w:sz w:val="20"/>
                <w:szCs w:val="20"/>
              </w:rPr>
            </w:pPr>
            <w:r w:rsidRPr="00272F02">
              <w:rPr>
                <w:sz w:val="20"/>
                <w:szCs w:val="20"/>
              </w:rPr>
              <w:t>C142710</w:t>
            </w:r>
          </w:p>
        </w:tc>
        <w:tc>
          <w:tcPr>
            <w:tcW w:w="1057" w:type="pct"/>
            <w:hideMark/>
          </w:tcPr>
          <w:p w14:paraId="09918F7F" w14:textId="77777777" w:rsidR="006F49C3" w:rsidRPr="00272F02" w:rsidRDefault="006F49C3" w:rsidP="00C824A4">
            <w:pPr>
              <w:rPr>
                <w:sz w:val="20"/>
                <w:szCs w:val="20"/>
              </w:rPr>
            </w:pPr>
            <w:r w:rsidRPr="00272F02">
              <w:rPr>
                <w:sz w:val="20"/>
                <w:szCs w:val="20"/>
              </w:rPr>
              <w:t>Participant</w:t>
            </w:r>
          </w:p>
        </w:tc>
        <w:tc>
          <w:tcPr>
            <w:tcW w:w="3356" w:type="pct"/>
            <w:hideMark/>
          </w:tcPr>
          <w:p w14:paraId="303ABBCD" w14:textId="60B94686" w:rsidR="006F49C3" w:rsidRPr="00272F02" w:rsidRDefault="006F49C3" w:rsidP="00C824A4">
            <w:pPr>
              <w:rPr>
                <w:sz w:val="20"/>
                <w:szCs w:val="20"/>
              </w:rPr>
            </w:pPr>
            <w:r w:rsidRPr="00272F02">
              <w:rPr>
                <w:sz w:val="20"/>
                <w:szCs w:val="20"/>
              </w:rPr>
              <w:t xml:space="preserve"> A member of the clinical study population from whom data are being collected.</w:t>
            </w:r>
          </w:p>
        </w:tc>
      </w:tr>
      <w:tr w:rsidR="00DB50C7" w:rsidRPr="00272F02" w14:paraId="6DEEE7E2" w14:textId="77777777" w:rsidTr="00910BB6">
        <w:trPr>
          <w:trHeight w:val="20"/>
        </w:trPr>
        <w:tc>
          <w:tcPr>
            <w:tcW w:w="586" w:type="pct"/>
            <w:hideMark/>
          </w:tcPr>
          <w:p w14:paraId="2F5D5BE7" w14:textId="77777777" w:rsidR="006F49C3" w:rsidRPr="00272F02" w:rsidRDefault="006F49C3" w:rsidP="00C824A4">
            <w:pPr>
              <w:rPr>
                <w:sz w:val="20"/>
                <w:szCs w:val="20"/>
              </w:rPr>
            </w:pPr>
            <w:r w:rsidRPr="00272F02">
              <w:rPr>
                <w:sz w:val="20"/>
                <w:szCs w:val="20"/>
              </w:rPr>
              <w:t>C17445</w:t>
            </w:r>
          </w:p>
        </w:tc>
        <w:tc>
          <w:tcPr>
            <w:tcW w:w="1057" w:type="pct"/>
            <w:hideMark/>
          </w:tcPr>
          <w:p w14:paraId="2B9B705B" w14:textId="77777777" w:rsidR="006F49C3" w:rsidRPr="00272F02" w:rsidRDefault="006F49C3" w:rsidP="00C824A4">
            <w:pPr>
              <w:rPr>
                <w:sz w:val="20"/>
                <w:szCs w:val="20"/>
              </w:rPr>
            </w:pPr>
            <w:r w:rsidRPr="00272F02">
              <w:rPr>
                <w:sz w:val="20"/>
                <w:szCs w:val="20"/>
              </w:rPr>
              <w:t>Care Provider</w:t>
            </w:r>
          </w:p>
        </w:tc>
        <w:tc>
          <w:tcPr>
            <w:tcW w:w="3356" w:type="pct"/>
            <w:hideMark/>
          </w:tcPr>
          <w:p w14:paraId="053218D2" w14:textId="3ED363F0" w:rsidR="006F49C3" w:rsidRPr="00272F02" w:rsidRDefault="006F49C3" w:rsidP="00C824A4">
            <w:pPr>
              <w:rPr>
                <w:sz w:val="20"/>
                <w:szCs w:val="20"/>
              </w:rPr>
            </w:pPr>
            <w:r w:rsidRPr="00272F02">
              <w:rPr>
                <w:sz w:val="20"/>
                <w:szCs w:val="20"/>
              </w:rPr>
              <w:t>The primary person in charge of the care of a patient, usually a family member or a designated health care professional.</w:t>
            </w:r>
          </w:p>
        </w:tc>
      </w:tr>
      <w:tr w:rsidR="00DB50C7" w:rsidRPr="00272F02" w14:paraId="1354D871" w14:textId="77777777" w:rsidTr="00910BB6">
        <w:trPr>
          <w:trHeight w:val="20"/>
        </w:trPr>
        <w:tc>
          <w:tcPr>
            <w:tcW w:w="586" w:type="pct"/>
            <w:hideMark/>
          </w:tcPr>
          <w:p w14:paraId="0142C0C4" w14:textId="77777777" w:rsidR="006F49C3" w:rsidRPr="00272F02" w:rsidRDefault="006F49C3" w:rsidP="00C824A4">
            <w:pPr>
              <w:rPr>
                <w:sz w:val="20"/>
                <w:szCs w:val="20"/>
              </w:rPr>
            </w:pPr>
            <w:r w:rsidRPr="00272F02">
              <w:rPr>
                <w:sz w:val="20"/>
                <w:szCs w:val="20"/>
              </w:rPr>
              <w:t>C25936</w:t>
            </w:r>
          </w:p>
        </w:tc>
        <w:tc>
          <w:tcPr>
            <w:tcW w:w="1057" w:type="pct"/>
            <w:hideMark/>
          </w:tcPr>
          <w:p w14:paraId="78E9D5D3" w14:textId="77777777" w:rsidR="006F49C3" w:rsidRPr="00272F02" w:rsidRDefault="006F49C3" w:rsidP="00C824A4">
            <w:pPr>
              <w:rPr>
                <w:sz w:val="20"/>
                <w:szCs w:val="20"/>
              </w:rPr>
            </w:pPr>
            <w:r w:rsidRPr="00272F02">
              <w:rPr>
                <w:sz w:val="20"/>
                <w:szCs w:val="20"/>
              </w:rPr>
              <w:t>Investigator</w:t>
            </w:r>
          </w:p>
        </w:tc>
        <w:tc>
          <w:tcPr>
            <w:tcW w:w="3356" w:type="pct"/>
            <w:hideMark/>
          </w:tcPr>
          <w:p w14:paraId="3DBCE974" w14:textId="4EADBF2F" w:rsidR="006F49C3" w:rsidRPr="00272F02" w:rsidRDefault="006F49C3" w:rsidP="00C824A4">
            <w:pPr>
              <w:rPr>
                <w:sz w:val="20"/>
                <w:szCs w:val="20"/>
              </w:rPr>
            </w:pPr>
            <w:r w:rsidRPr="00272F02">
              <w:rPr>
                <w:sz w:val="20"/>
                <w:szCs w:val="20"/>
              </w:rPr>
              <w:t>A person responsible for the conduct of the clinical trial at a trial site. If a trial is conducted by a team of individuals at the trial site, the investigator is the responsible leader of the team and may be called the principal investigator.</w:t>
            </w:r>
          </w:p>
        </w:tc>
      </w:tr>
      <w:tr w:rsidR="00DB50C7" w:rsidRPr="00272F02" w14:paraId="4065108D" w14:textId="77777777" w:rsidTr="00910BB6">
        <w:trPr>
          <w:trHeight w:val="20"/>
        </w:trPr>
        <w:tc>
          <w:tcPr>
            <w:tcW w:w="586" w:type="pct"/>
            <w:hideMark/>
          </w:tcPr>
          <w:p w14:paraId="39001D99" w14:textId="77777777" w:rsidR="006F49C3" w:rsidRPr="00272F02" w:rsidRDefault="006F49C3" w:rsidP="00C824A4">
            <w:pPr>
              <w:rPr>
                <w:sz w:val="20"/>
                <w:szCs w:val="20"/>
              </w:rPr>
            </w:pPr>
            <w:r w:rsidRPr="00272F02">
              <w:rPr>
                <w:sz w:val="20"/>
                <w:szCs w:val="20"/>
              </w:rPr>
              <w:t>CNEW</w:t>
            </w:r>
          </w:p>
        </w:tc>
        <w:tc>
          <w:tcPr>
            <w:tcW w:w="1057" w:type="pct"/>
            <w:hideMark/>
          </w:tcPr>
          <w:p w14:paraId="547C5969" w14:textId="77777777" w:rsidR="006F49C3" w:rsidRPr="00272F02" w:rsidRDefault="006F49C3" w:rsidP="00C824A4">
            <w:pPr>
              <w:rPr>
                <w:sz w:val="20"/>
                <w:szCs w:val="20"/>
              </w:rPr>
            </w:pPr>
            <w:r w:rsidRPr="00272F02">
              <w:rPr>
                <w:sz w:val="20"/>
                <w:szCs w:val="20"/>
              </w:rPr>
              <w:t>Outcomes Assessor</w:t>
            </w:r>
          </w:p>
        </w:tc>
        <w:tc>
          <w:tcPr>
            <w:tcW w:w="3356" w:type="pct"/>
            <w:hideMark/>
          </w:tcPr>
          <w:p w14:paraId="417F0163" w14:textId="7A8C5579" w:rsidR="006F49C3" w:rsidRPr="00272F02" w:rsidRDefault="006F49C3" w:rsidP="00C824A4">
            <w:pPr>
              <w:rPr>
                <w:sz w:val="20"/>
                <w:szCs w:val="20"/>
              </w:rPr>
            </w:pPr>
            <w:r w:rsidRPr="00272F02">
              <w:rPr>
                <w:sz w:val="20"/>
                <w:szCs w:val="20"/>
              </w:rPr>
              <w:t>The individual who evaluates the outcome(s) of interest.</w:t>
            </w:r>
          </w:p>
        </w:tc>
      </w:tr>
      <w:tr w:rsidR="00DB50C7" w:rsidRPr="00272F02" w14:paraId="7724C3B6" w14:textId="77777777" w:rsidTr="00910BB6">
        <w:trPr>
          <w:trHeight w:val="20"/>
        </w:trPr>
        <w:tc>
          <w:tcPr>
            <w:tcW w:w="586" w:type="pct"/>
            <w:hideMark/>
          </w:tcPr>
          <w:p w14:paraId="0038C60C" w14:textId="77777777" w:rsidR="006F49C3" w:rsidRPr="00272F02" w:rsidRDefault="006F49C3" w:rsidP="00C824A4">
            <w:pPr>
              <w:rPr>
                <w:sz w:val="20"/>
                <w:szCs w:val="20"/>
              </w:rPr>
            </w:pPr>
            <w:r w:rsidRPr="00272F02">
              <w:rPr>
                <w:sz w:val="20"/>
                <w:szCs w:val="20"/>
              </w:rPr>
              <w:t>C70793</w:t>
            </w:r>
          </w:p>
        </w:tc>
        <w:tc>
          <w:tcPr>
            <w:tcW w:w="1057" w:type="pct"/>
            <w:hideMark/>
          </w:tcPr>
          <w:p w14:paraId="1D125F27" w14:textId="77777777" w:rsidR="006F49C3" w:rsidRPr="00272F02" w:rsidRDefault="006F49C3" w:rsidP="00C824A4">
            <w:pPr>
              <w:rPr>
                <w:sz w:val="20"/>
                <w:szCs w:val="20"/>
              </w:rPr>
            </w:pPr>
            <w:r w:rsidRPr="00272F02">
              <w:rPr>
                <w:sz w:val="20"/>
                <w:szCs w:val="20"/>
              </w:rPr>
              <w:t>Sponsor</w:t>
            </w:r>
          </w:p>
        </w:tc>
        <w:tc>
          <w:tcPr>
            <w:tcW w:w="3356" w:type="pct"/>
            <w:hideMark/>
          </w:tcPr>
          <w:p w14:paraId="64D915C3" w14:textId="74B7F645" w:rsidR="006F49C3" w:rsidRPr="00272F02" w:rsidRDefault="006F49C3" w:rsidP="00C824A4">
            <w:pPr>
              <w:rPr>
                <w:sz w:val="20"/>
                <w:szCs w:val="20"/>
              </w:rPr>
            </w:pPr>
            <w:r w:rsidRPr="00272F02">
              <w:rPr>
                <w:sz w:val="20"/>
                <w:szCs w:val="20"/>
              </w:rPr>
              <w:t>An individual, company, institution, or organization that takes responsibility for the initiation, management, and/or financing of a clinical study.</w:t>
            </w:r>
          </w:p>
        </w:tc>
      </w:tr>
      <w:tr w:rsidR="00DB50C7" w:rsidRPr="00272F02" w14:paraId="50CA0AB8" w14:textId="77777777" w:rsidTr="00910BB6">
        <w:trPr>
          <w:trHeight w:val="20"/>
        </w:trPr>
        <w:tc>
          <w:tcPr>
            <w:tcW w:w="586" w:type="pct"/>
            <w:hideMark/>
          </w:tcPr>
          <w:p w14:paraId="58751035" w14:textId="77777777" w:rsidR="006F49C3" w:rsidRPr="00272F02" w:rsidRDefault="006F49C3" w:rsidP="00C824A4">
            <w:pPr>
              <w:rPr>
                <w:sz w:val="20"/>
                <w:szCs w:val="20"/>
              </w:rPr>
            </w:pPr>
            <w:r w:rsidRPr="00272F02">
              <w:rPr>
                <w:sz w:val="20"/>
                <w:szCs w:val="20"/>
              </w:rPr>
              <w:t>C48660</w:t>
            </w:r>
          </w:p>
        </w:tc>
        <w:tc>
          <w:tcPr>
            <w:tcW w:w="1057" w:type="pct"/>
            <w:hideMark/>
          </w:tcPr>
          <w:p w14:paraId="1DFB9B18" w14:textId="77777777" w:rsidR="006F49C3" w:rsidRPr="00272F02" w:rsidRDefault="006F49C3" w:rsidP="00C824A4">
            <w:pPr>
              <w:rPr>
                <w:sz w:val="20"/>
                <w:szCs w:val="20"/>
              </w:rPr>
            </w:pPr>
            <w:r w:rsidRPr="00272F02">
              <w:rPr>
                <w:sz w:val="20"/>
                <w:szCs w:val="20"/>
              </w:rPr>
              <w:t>Not Applicable</w:t>
            </w:r>
          </w:p>
        </w:tc>
        <w:tc>
          <w:tcPr>
            <w:tcW w:w="3356" w:type="pct"/>
            <w:hideMark/>
          </w:tcPr>
          <w:p w14:paraId="5879B964" w14:textId="506FA3E2" w:rsidR="006F49C3" w:rsidRPr="00272F02" w:rsidRDefault="006F49C3" w:rsidP="00C824A4">
            <w:pPr>
              <w:rPr>
                <w:sz w:val="20"/>
                <w:szCs w:val="20"/>
              </w:rPr>
            </w:pPr>
            <w:r w:rsidRPr="00272F02">
              <w:rPr>
                <w:sz w:val="20"/>
                <w:szCs w:val="20"/>
              </w:rPr>
              <w:t>Determination of a value is not relevant in the current context.</w:t>
            </w:r>
          </w:p>
        </w:tc>
      </w:tr>
    </w:tbl>
    <w:p w14:paraId="3DF1A617" w14:textId="77777777" w:rsidR="006F49C3" w:rsidRPr="00272F02" w:rsidRDefault="006F49C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62DDA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C7F30" w14:textId="77777777" w:rsidR="00550813" w:rsidRPr="00272F02" w:rsidRDefault="00550813" w:rsidP="00B01A4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E81300" w14:textId="6ACA4283" w:rsidR="00550813" w:rsidRPr="00272F02" w:rsidRDefault="00550813" w:rsidP="00B01A44">
            <w:pPr>
              <w:pStyle w:val="TableCellLeft10pt"/>
              <w:rPr>
                <w:szCs w:val="20"/>
                <w:lang w:eastAsia="ja-JP"/>
              </w:rPr>
            </w:pPr>
            <w:r w:rsidRPr="00272F02">
              <w:rPr>
                <w:szCs w:val="20"/>
              </w:rPr>
              <w:t>Number of participants</w:t>
            </w:r>
            <w:r w:rsidR="00070C32" w:rsidRPr="00272F02">
              <w:rPr>
                <w:szCs w:val="20"/>
                <w:lang w:eastAsia="ja-JP"/>
              </w:rPr>
              <w:t>:</w:t>
            </w:r>
          </w:p>
        </w:tc>
      </w:tr>
      <w:tr w:rsidR="00DB50C7" w:rsidRPr="00272F02" w14:paraId="142E6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5BD6C" w14:textId="77777777" w:rsidR="00550813" w:rsidRPr="00272F02" w:rsidRDefault="00550813" w:rsidP="00B01A4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E0912D" w14:textId="77777777" w:rsidR="00550813" w:rsidRPr="00272F02" w:rsidRDefault="00550813" w:rsidP="00B01A44">
            <w:pPr>
              <w:pStyle w:val="TableCellLeft10pt"/>
              <w:rPr>
                <w:szCs w:val="20"/>
              </w:rPr>
            </w:pPr>
            <w:r w:rsidRPr="00272F02">
              <w:rPr>
                <w:szCs w:val="20"/>
              </w:rPr>
              <w:t>Text</w:t>
            </w:r>
          </w:p>
        </w:tc>
      </w:tr>
      <w:tr w:rsidR="00DB50C7" w:rsidRPr="00272F02" w14:paraId="7DC06C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5CEDD" w14:textId="69C70F0F" w:rsidR="00550813" w:rsidRPr="00272F02" w:rsidRDefault="00550813" w:rsidP="00B01A4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97DE4D4" w14:textId="77777777" w:rsidR="00550813" w:rsidRPr="00272F02" w:rsidRDefault="00550813" w:rsidP="00B01A44">
            <w:pPr>
              <w:pStyle w:val="TableCellLeft10pt"/>
              <w:rPr>
                <w:szCs w:val="20"/>
              </w:rPr>
            </w:pPr>
            <w:r w:rsidRPr="00272F02">
              <w:rPr>
                <w:szCs w:val="20"/>
              </w:rPr>
              <w:t>H</w:t>
            </w:r>
          </w:p>
        </w:tc>
      </w:tr>
      <w:tr w:rsidR="00DB50C7" w:rsidRPr="00272F02" w14:paraId="6A575F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058DE" w14:textId="77777777" w:rsidR="00550813" w:rsidRPr="00272F02" w:rsidRDefault="00550813" w:rsidP="00B01A4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5E2FA9" w14:textId="6A972AFB" w:rsidR="00550813" w:rsidRPr="00272F02" w:rsidRDefault="00AD5477" w:rsidP="00B01A44">
            <w:pPr>
              <w:pStyle w:val="TableCellLeft10pt"/>
              <w:rPr>
                <w:szCs w:val="20"/>
              </w:rPr>
            </w:pPr>
            <w:r w:rsidRPr="00272F02">
              <w:rPr>
                <w:szCs w:val="20"/>
              </w:rPr>
              <w:t>Heading</w:t>
            </w:r>
          </w:p>
        </w:tc>
      </w:tr>
      <w:tr w:rsidR="00DB50C7" w:rsidRPr="00272F02" w14:paraId="3B6BA1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C7948" w14:textId="77777777" w:rsidR="00550813" w:rsidRPr="00272F02" w:rsidRDefault="00550813" w:rsidP="00B01A4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4C5982C" w14:textId="3828AFE7" w:rsidR="00550813" w:rsidRPr="00272F02" w:rsidRDefault="009C51CF" w:rsidP="00B01A44">
            <w:pPr>
              <w:pStyle w:val="TableCellLeft10pt"/>
              <w:rPr>
                <w:szCs w:val="20"/>
              </w:rPr>
            </w:pPr>
            <w:r w:rsidRPr="00272F02">
              <w:rPr>
                <w:szCs w:val="20"/>
              </w:rPr>
              <w:t>N/A</w:t>
            </w:r>
          </w:p>
        </w:tc>
      </w:tr>
      <w:tr w:rsidR="00DB50C7" w:rsidRPr="00272F02" w14:paraId="14AB8E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634B" w14:textId="77777777" w:rsidR="00550813" w:rsidRPr="00272F02" w:rsidRDefault="00550813" w:rsidP="00B01A4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75FE5A" w14:textId="77777777" w:rsidR="00550813" w:rsidRPr="00272F02" w:rsidRDefault="00550813" w:rsidP="00B01A44">
            <w:pPr>
              <w:pStyle w:val="TableCellLeft10pt"/>
              <w:rPr>
                <w:szCs w:val="20"/>
              </w:rPr>
            </w:pPr>
            <w:r w:rsidRPr="00272F02">
              <w:rPr>
                <w:szCs w:val="20"/>
              </w:rPr>
              <w:t xml:space="preserve">Required </w:t>
            </w:r>
          </w:p>
        </w:tc>
      </w:tr>
      <w:tr w:rsidR="00DB50C7" w:rsidRPr="00272F02" w14:paraId="652FF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FD1C" w14:textId="77777777" w:rsidR="00550813" w:rsidRPr="00272F02" w:rsidRDefault="00550813" w:rsidP="00B01A4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04E772" w14:textId="317C1FC6" w:rsidR="00550813" w:rsidRPr="00272F02" w:rsidRDefault="00AD5477" w:rsidP="00B01A44">
            <w:pPr>
              <w:pStyle w:val="TableCellLeft10pt"/>
              <w:rPr>
                <w:szCs w:val="20"/>
              </w:rPr>
            </w:pPr>
            <w:r w:rsidRPr="00272F02">
              <w:rPr>
                <w:szCs w:val="20"/>
              </w:rPr>
              <w:t xml:space="preserve">One to </w:t>
            </w:r>
            <w:r w:rsidR="001A1333" w:rsidRPr="00272F02">
              <w:rPr>
                <w:szCs w:val="20"/>
              </w:rPr>
              <w:t>many</w:t>
            </w:r>
          </w:p>
        </w:tc>
      </w:tr>
      <w:tr w:rsidR="00DB50C7" w:rsidRPr="00272F02" w14:paraId="231C45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104504" w14:textId="77777777" w:rsidR="00550813" w:rsidRPr="00272F02" w:rsidRDefault="00550813" w:rsidP="00B01A4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4A7F5" w14:textId="6188F560" w:rsidR="00550813" w:rsidRPr="00272F02" w:rsidRDefault="00AD5477" w:rsidP="00B01A44">
            <w:pPr>
              <w:pStyle w:val="TableCellLeft10pt"/>
              <w:rPr>
                <w:szCs w:val="20"/>
              </w:rPr>
            </w:pPr>
            <w:r w:rsidRPr="00272F02">
              <w:rPr>
                <w:szCs w:val="20"/>
              </w:rPr>
              <w:t>1.1.2</w:t>
            </w:r>
          </w:p>
        </w:tc>
      </w:tr>
      <w:tr w:rsidR="00DB50C7" w:rsidRPr="00272F02" w14:paraId="1432B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117A" w14:textId="77777777" w:rsidR="00550813" w:rsidRPr="00272F02" w:rsidRDefault="00550813" w:rsidP="00B01A4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904475E" w14:textId="6992CA0B" w:rsidR="00550813" w:rsidRPr="00272F02" w:rsidRDefault="00EC478B" w:rsidP="00B01A44">
            <w:pPr>
              <w:pStyle w:val="TableCellLeft10pt"/>
              <w:rPr>
                <w:szCs w:val="20"/>
              </w:rPr>
            </w:pPr>
            <w:r w:rsidRPr="00272F02">
              <w:rPr>
                <w:szCs w:val="20"/>
              </w:rPr>
              <w:t xml:space="preserve">Number of </w:t>
            </w:r>
            <w:r w:rsidR="00B04034" w:rsidRPr="00272F02">
              <w:rPr>
                <w:szCs w:val="20"/>
              </w:rPr>
              <w:t>P</w:t>
            </w:r>
            <w:r w:rsidRPr="00272F02">
              <w:rPr>
                <w:szCs w:val="20"/>
              </w:rPr>
              <w:t>articipants:</w:t>
            </w:r>
          </w:p>
        </w:tc>
      </w:tr>
      <w:tr w:rsidR="00DB50C7" w:rsidRPr="00272F02" w14:paraId="296F03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A3F46F" w14:textId="77777777" w:rsidR="00550813" w:rsidRPr="00272F02" w:rsidRDefault="00550813" w:rsidP="00B01A4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E53A50" w14:textId="0BF0FD46" w:rsidR="00550813" w:rsidRPr="00272F02" w:rsidRDefault="00550813" w:rsidP="00B01A44">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0F6F05" w:rsidRPr="00272F02">
              <w:rPr>
                <w:szCs w:val="20"/>
                <w:lang w:eastAsia="ja-JP"/>
              </w:rPr>
              <w:t>N</w:t>
            </w:r>
            <w:r w:rsidR="00EC478B" w:rsidRPr="00272F02">
              <w:rPr>
                <w:szCs w:val="20"/>
              </w:rPr>
              <w:t>o</w:t>
            </w:r>
          </w:p>
          <w:p w14:paraId="28FAEFCC" w14:textId="65BA2E8C" w:rsidR="00550813" w:rsidRPr="00272F02" w:rsidDel="002B45DE" w:rsidRDefault="00550813" w:rsidP="002B45DE">
            <w:pPr>
              <w:pStyle w:val="TableCellLeft10pt"/>
              <w:rPr>
                <w:szCs w:val="20"/>
              </w:rPr>
            </w:pPr>
            <w:r w:rsidRPr="00272F02">
              <w:rPr>
                <w:rStyle w:val="TableCellLeft10ptBoldChar"/>
                <w:szCs w:val="20"/>
              </w:rPr>
              <w:t>Relationship</w:t>
            </w:r>
            <w:r w:rsidRPr="00272F02">
              <w:rPr>
                <w:szCs w:val="20"/>
              </w:rPr>
              <w:t>:</w:t>
            </w:r>
            <w:r w:rsidR="00070C32" w:rsidRPr="00272F02">
              <w:t xml:space="preserve"> </w:t>
            </w:r>
            <w:r w:rsidR="00070C32" w:rsidRPr="00272F02" w:rsidDel="002B45DE">
              <w:rPr>
                <w:szCs w:val="20"/>
              </w:rPr>
              <w:t>1.1.2</w:t>
            </w:r>
            <w:r w:rsidR="002B45DE">
              <w:rPr>
                <w:szCs w:val="20"/>
              </w:rPr>
              <w:t xml:space="preserve"> </w:t>
            </w:r>
            <w:r w:rsidR="00070C32" w:rsidRPr="00272F02">
              <w:rPr>
                <w:szCs w:val="20"/>
              </w:rPr>
              <w:t>Overall Design</w:t>
            </w:r>
            <w:r w:rsidR="00014E9D">
              <w:rPr>
                <w:szCs w:val="20"/>
              </w:rPr>
              <w:t xml:space="preserve"> </w:t>
            </w:r>
            <w:r w:rsidR="00070C32" w:rsidRPr="00272F02" w:rsidDel="002B45DE">
              <w:rPr>
                <w:szCs w:val="20"/>
              </w:rPr>
              <w:t xml:space="preserve">, 1.1 Protocol Synopsis, 1 </w:t>
            </w:r>
            <w:r w:rsidR="00D25A93" w:rsidRPr="00272F02">
              <w:rPr>
                <w:szCs w:val="20"/>
              </w:rPr>
              <w:t>PROTOCOL SUMMARY</w:t>
            </w:r>
            <w:r w:rsidR="00AB2E20" w:rsidRPr="00272F02" w:rsidDel="002B45DE">
              <w:rPr>
                <w:szCs w:val="20"/>
              </w:rPr>
              <w:t xml:space="preserve"> and Table of Contents</w:t>
            </w:r>
          </w:p>
          <w:p w14:paraId="3DCE2BB1" w14:textId="2C7A92A8" w:rsidR="00550813" w:rsidRPr="00272F02" w:rsidRDefault="00550813" w:rsidP="00B01A44">
            <w:pPr>
              <w:pStyle w:val="TableCellLeft10pt"/>
              <w:rPr>
                <w:szCs w:val="20"/>
              </w:rPr>
            </w:pPr>
            <w:r w:rsidRPr="00272F02">
              <w:rPr>
                <w:rStyle w:val="TableCellLeft10ptBoldChar"/>
                <w:szCs w:val="20"/>
              </w:rPr>
              <w:t>Concept</w:t>
            </w:r>
            <w:r w:rsidRPr="00272F02">
              <w:rPr>
                <w:szCs w:val="20"/>
              </w:rPr>
              <w:t xml:space="preserve">: </w:t>
            </w:r>
            <w:r w:rsidR="001A1333" w:rsidRPr="00272F02">
              <w:rPr>
                <w:szCs w:val="20"/>
              </w:rPr>
              <w:t>Heading</w:t>
            </w:r>
          </w:p>
        </w:tc>
      </w:tr>
      <w:tr w:rsidR="00DB50C7" w:rsidRPr="00272F02" w14:paraId="097142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DA12C5" w14:textId="60B0A726" w:rsidR="00550813" w:rsidRPr="00272F02" w:rsidRDefault="0021788E" w:rsidP="00B01A4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0ECA3D" w14:textId="29EB7FE4" w:rsidR="00550813" w:rsidRPr="00272F02" w:rsidRDefault="00EC478B" w:rsidP="00B01A44">
            <w:pPr>
              <w:pStyle w:val="TableCellLeft10pt"/>
              <w:rPr>
                <w:szCs w:val="20"/>
              </w:rPr>
            </w:pPr>
            <w:r w:rsidRPr="00272F02">
              <w:rPr>
                <w:szCs w:val="20"/>
              </w:rPr>
              <w:t>No</w:t>
            </w:r>
          </w:p>
        </w:tc>
      </w:tr>
    </w:tbl>
    <w:p w14:paraId="59078503"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C15B13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86B649" w14:textId="77777777" w:rsidR="00550813" w:rsidRPr="00272F02" w:rsidRDefault="00550813" w:rsidP="00B01A4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B0BBB1B" w14:textId="0384A8FE" w:rsidR="00550813" w:rsidRPr="00272F02" w:rsidRDefault="00070C32" w:rsidP="002732E8">
            <w:pPr>
              <w:pStyle w:val="TableCellLeft10pt"/>
              <w:rPr>
                <w:szCs w:val="20"/>
                <w:lang w:val="en-GB" w:eastAsia="ja-JP"/>
              </w:rPr>
            </w:pPr>
            <w:r w:rsidRPr="00272F02">
              <w:rPr>
                <w:szCs w:val="20"/>
                <w:lang w:val="en-GB" w:eastAsia="ja-JP"/>
              </w:rPr>
              <w:t>[</w:t>
            </w:r>
            <w:r w:rsidR="00B04034" w:rsidRPr="00272F02">
              <w:rPr>
                <w:szCs w:val="20"/>
                <w:lang w:val="en-GB"/>
              </w:rPr>
              <w:t>Target/Maximum</w:t>
            </w:r>
            <w:r w:rsidRPr="00272F02">
              <w:rPr>
                <w:szCs w:val="20"/>
                <w:lang w:val="en-GB" w:eastAsia="ja-JP"/>
              </w:rPr>
              <w:t>]</w:t>
            </w:r>
          </w:p>
        </w:tc>
      </w:tr>
      <w:tr w:rsidR="00DB50C7" w:rsidRPr="00272F02" w14:paraId="358DE2E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3C1326" w14:textId="77777777" w:rsidR="00550813" w:rsidRPr="00272F02" w:rsidRDefault="00550813" w:rsidP="00B01A4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B76AED" w14:textId="7B3E295A" w:rsidR="00550813" w:rsidRPr="00272F02" w:rsidRDefault="00B04034" w:rsidP="002732E8">
            <w:pPr>
              <w:pStyle w:val="TableCellLeft10pt"/>
              <w:rPr>
                <w:szCs w:val="20"/>
                <w:lang w:val="en-GB"/>
              </w:rPr>
            </w:pPr>
            <w:r w:rsidRPr="00272F02">
              <w:rPr>
                <w:szCs w:val="20"/>
                <w:lang w:val="en-GB"/>
              </w:rPr>
              <w:t>Valid Value</w:t>
            </w:r>
          </w:p>
        </w:tc>
      </w:tr>
      <w:tr w:rsidR="00DB50C7" w:rsidRPr="00272F02" w14:paraId="0FA2A36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47C6B0" w14:textId="646524FF" w:rsidR="00550813" w:rsidRPr="00272F02" w:rsidRDefault="00550813" w:rsidP="00B01A4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F9E1BF1" w14:textId="77B71B07" w:rsidR="00550813" w:rsidRPr="00272F02" w:rsidRDefault="00B04034" w:rsidP="002732E8">
            <w:pPr>
              <w:pStyle w:val="TableCellLeft10pt"/>
              <w:rPr>
                <w:szCs w:val="20"/>
                <w:lang w:val="en-GB"/>
              </w:rPr>
            </w:pPr>
            <w:r w:rsidRPr="00272F02">
              <w:rPr>
                <w:szCs w:val="20"/>
                <w:lang w:val="en-GB"/>
              </w:rPr>
              <w:t>V</w:t>
            </w:r>
          </w:p>
        </w:tc>
      </w:tr>
      <w:tr w:rsidR="00DB50C7" w:rsidRPr="00272F02" w14:paraId="7F8EED0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D635865" w14:textId="77777777" w:rsidR="00550813" w:rsidRPr="00272F02" w:rsidRDefault="00550813" w:rsidP="00B01A4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0F85C7" w14:textId="247DFFD5" w:rsidR="00837062" w:rsidRPr="00272F02" w:rsidRDefault="000F6F05" w:rsidP="002732E8">
            <w:pPr>
              <w:pStyle w:val="TableCellLeft10pt"/>
              <w:rPr>
                <w:szCs w:val="20"/>
                <w:lang w:val="en-GB"/>
              </w:rPr>
            </w:pPr>
            <w:r w:rsidRPr="00272F02">
              <w:rPr>
                <w:szCs w:val="20"/>
                <w:lang w:val="en-GB"/>
              </w:rPr>
              <w:t>CNEW</w:t>
            </w:r>
          </w:p>
          <w:p w14:paraId="4B6B8375" w14:textId="10CC4574" w:rsidR="0094277C" w:rsidRPr="00272F02" w:rsidRDefault="0094277C" w:rsidP="002732E8">
            <w:pPr>
              <w:pStyle w:val="TableCellLeft10pt"/>
              <w:rPr>
                <w:szCs w:val="20"/>
                <w:lang w:val="en-GB"/>
              </w:rPr>
            </w:pPr>
            <w:r w:rsidRPr="00272F02">
              <w:rPr>
                <w:szCs w:val="20"/>
                <w:lang w:val="en-GB"/>
              </w:rPr>
              <w:t>For review purpose, see definition of the controlled terminology below</w:t>
            </w:r>
          </w:p>
          <w:p w14:paraId="1742FA74" w14:textId="2523045F" w:rsidR="00B04034" w:rsidRPr="00272F02" w:rsidRDefault="00A133C4" w:rsidP="002732E8">
            <w:pPr>
              <w:pStyle w:val="TableCellLeft10pt"/>
              <w:rPr>
                <w:szCs w:val="20"/>
                <w:lang w:val="en-GB"/>
              </w:rPr>
            </w:pPr>
            <w:r w:rsidRPr="00272F02">
              <w:rPr>
                <w:szCs w:val="20"/>
                <w:lang w:val="en-GB"/>
              </w:rPr>
              <w:t>A characteri</w:t>
            </w:r>
            <w:r w:rsidR="00E72D02" w:rsidRPr="00272F02">
              <w:rPr>
                <w:szCs w:val="20"/>
                <w:lang w:val="en-GB"/>
              </w:rPr>
              <w:t>s</w:t>
            </w:r>
            <w:r w:rsidRPr="00272F02">
              <w:rPr>
                <w:szCs w:val="20"/>
                <w:lang w:val="en-GB"/>
              </w:rPr>
              <w:t>ation or classification of the trial participant numbers as to whether the numbers reflect a target or maximum.</w:t>
            </w:r>
          </w:p>
        </w:tc>
      </w:tr>
      <w:tr w:rsidR="00DB50C7" w:rsidRPr="00272F02" w14:paraId="35A1800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2760C3" w14:textId="77777777" w:rsidR="00550813" w:rsidRPr="00272F02" w:rsidRDefault="00550813" w:rsidP="00B01A4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6B7D634" w14:textId="279D20B2" w:rsidR="00550813" w:rsidRPr="00272F02" w:rsidRDefault="00A133C4" w:rsidP="002732E8">
            <w:pPr>
              <w:pStyle w:val="TableCellLeft10pt"/>
              <w:rPr>
                <w:szCs w:val="20"/>
              </w:rPr>
            </w:pPr>
            <w:r w:rsidRPr="00272F02">
              <w:rPr>
                <w:szCs w:val="20"/>
              </w:rPr>
              <w:t>State the expected number of participants to be assigned to trial intervention/enrolled. Indicate whether the number provided is the target or maximum number of individuals to be randomly assigned to trial intervention/enrolled.</w:t>
            </w:r>
          </w:p>
        </w:tc>
      </w:tr>
      <w:tr w:rsidR="00DB50C7" w:rsidRPr="00272F02" w14:paraId="2525C08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FB95F0B" w14:textId="77777777" w:rsidR="00550813" w:rsidRPr="00272F02" w:rsidRDefault="00550813" w:rsidP="00B01A4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7FDBF2" w14:textId="77777777" w:rsidR="00550813" w:rsidRPr="00272F02" w:rsidRDefault="00550813" w:rsidP="002732E8">
            <w:pPr>
              <w:pStyle w:val="TableCellLeft10pt"/>
              <w:rPr>
                <w:szCs w:val="20"/>
                <w:lang w:val="en-GB"/>
              </w:rPr>
            </w:pPr>
            <w:r w:rsidRPr="00272F02">
              <w:rPr>
                <w:szCs w:val="20"/>
                <w:lang w:val="en-GB"/>
              </w:rPr>
              <w:t xml:space="preserve">Required </w:t>
            </w:r>
          </w:p>
        </w:tc>
      </w:tr>
      <w:tr w:rsidR="00DB50C7" w:rsidRPr="00272F02" w14:paraId="54A618E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5817A5" w14:textId="77777777" w:rsidR="00550813" w:rsidRPr="00272F02" w:rsidRDefault="00550813" w:rsidP="00B01A4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28FE08C" w14:textId="100F4CE8" w:rsidR="00550813" w:rsidRPr="00272F02" w:rsidRDefault="00A133C4" w:rsidP="002732E8">
            <w:pPr>
              <w:pStyle w:val="TableCellLeft10pt"/>
              <w:rPr>
                <w:szCs w:val="20"/>
                <w:lang w:val="en-GB"/>
              </w:rPr>
            </w:pPr>
            <w:r w:rsidRPr="00272F02">
              <w:rPr>
                <w:szCs w:val="20"/>
                <w:lang w:val="en-GB"/>
              </w:rPr>
              <w:t>One to one</w:t>
            </w:r>
          </w:p>
        </w:tc>
      </w:tr>
      <w:tr w:rsidR="00DB50C7" w:rsidRPr="00272F02" w14:paraId="6288DFD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1618AF" w14:textId="77777777" w:rsidR="00550813" w:rsidRPr="00272F02" w:rsidRDefault="00550813" w:rsidP="00B01A4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D9EFC" w14:textId="167A875E" w:rsidR="00550813" w:rsidRPr="00272F02" w:rsidRDefault="00A133C4" w:rsidP="002732E8">
            <w:pPr>
              <w:pStyle w:val="TableCellLeft10pt"/>
              <w:rPr>
                <w:szCs w:val="20"/>
                <w:lang w:val="en-GB"/>
              </w:rPr>
            </w:pPr>
            <w:r w:rsidRPr="00272F02">
              <w:rPr>
                <w:szCs w:val="20"/>
                <w:lang w:val="en-GB"/>
              </w:rPr>
              <w:t>1.1.2</w:t>
            </w:r>
          </w:p>
        </w:tc>
      </w:tr>
      <w:tr w:rsidR="00DB50C7" w:rsidRPr="00272F02" w14:paraId="4CD5B3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405800" w14:textId="77777777" w:rsidR="00550813" w:rsidRPr="00272F02" w:rsidRDefault="00550813" w:rsidP="00B01A4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7CD3CA" w14:textId="4BF51172" w:rsidR="00550813" w:rsidRPr="00272F02" w:rsidRDefault="00A133C4" w:rsidP="002732E8">
            <w:pPr>
              <w:pStyle w:val="TableCellLeft10pt"/>
              <w:rPr>
                <w:szCs w:val="20"/>
              </w:rPr>
            </w:pPr>
            <w:r w:rsidRPr="00272F02">
              <w:rPr>
                <w:szCs w:val="20"/>
              </w:rPr>
              <w:t>A (choose Target/Maximum) of</w:t>
            </w:r>
          </w:p>
        </w:tc>
      </w:tr>
      <w:tr w:rsidR="00DB50C7" w:rsidRPr="00272F02" w14:paraId="3450BA4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D50CAD7" w14:textId="77777777" w:rsidR="00550813" w:rsidRPr="00272F02" w:rsidRDefault="00550813" w:rsidP="00B01A4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827212" w14:textId="50BD03AA" w:rsidR="00550813" w:rsidRPr="00272F02" w:rsidRDefault="00550813" w:rsidP="002732E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E6A4C">
              <w:rPr>
                <w:szCs w:val="20"/>
                <w:lang w:val="en-GB"/>
              </w:rPr>
              <w:t xml:space="preserve">Universal Text and </w:t>
            </w:r>
            <w:r w:rsidR="00742F29" w:rsidRPr="00272F02">
              <w:rPr>
                <w:szCs w:val="20"/>
                <w:lang w:val="en-GB"/>
              </w:rPr>
              <w:t>Yes</w:t>
            </w:r>
          </w:p>
          <w:p w14:paraId="2A5EFFD2" w14:textId="2401C4B0" w:rsidR="00550813"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99"/>
            <w:commentRangeStart w:id="100"/>
            <w:r w:rsidRPr="4817CA86">
              <w:rPr>
                <w:lang w:val="en-GB"/>
              </w:rPr>
              <w:t xml:space="preserve">Heading; </w:t>
            </w:r>
            <w:commentRangeEnd w:id="99"/>
            <w:r w:rsidR="00550813">
              <w:commentReference w:id="99"/>
            </w:r>
            <w:commentRangeEnd w:id="100"/>
            <w:r w:rsidR="00CF6ABB">
              <w:rPr>
                <w:rStyle w:val="CommentReference"/>
                <w:rFonts w:eastAsia="Times New Roman"/>
              </w:rPr>
              <w:commentReference w:id="100"/>
            </w:r>
            <w:r w:rsidRPr="4817CA86">
              <w:rPr>
                <w:lang w:val="en-GB"/>
              </w:rPr>
              <w:t xml:space="preserve">Sponsor Protocol Identifier  </w:t>
            </w:r>
          </w:p>
          <w:p w14:paraId="1988E89E" w14:textId="75AD92D4" w:rsidR="00550813" w:rsidRPr="00272F02" w:rsidRDefault="00550813" w:rsidP="002732E8">
            <w:pPr>
              <w:pStyle w:val="TableCellLeft10pt"/>
              <w:rPr>
                <w:szCs w:val="20"/>
                <w:lang w:val="de-DE"/>
              </w:rPr>
            </w:pPr>
            <w:r w:rsidRPr="00272F02">
              <w:rPr>
                <w:rStyle w:val="TableCellLeft10ptBoldChar"/>
                <w:szCs w:val="20"/>
              </w:rPr>
              <w:t>Concept</w:t>
            </w:r>
            <w:r w:rsidRPr="00272F02">
              <w:rPr>
                <w:szCs w:val="20"/>
                <w:lang w:val="de-DE"/>
              </w:rPr>
              <w:t xml:space="preserve">: </w:t>
            </w:r>
            <w:r w:rsidR="00A133C4" w:rsidRPr="00272F02">
              <w:rPr>
                <w:szCs w:val="20"/>
                <w:lang w:val="de-DE"/>
              </w:rPr>
              <w:t>CNEW</w:t>
            </w:r>
          </w:p>
        </w:tc>
      </w:tr>
      <w:tr w:rsidR="00DB50C7" w:rsidRPr="00272F02" w14:paraId="0D78370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8064D0C" w14:textId="21BB7B85" w:rsidR="00550813" w:rsidRPr="00272F02" w:rsidRDefault="0021788E" w:rsidP="00B01A4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C67B62" w14:textId="53A23082" w:rsidR="00550813" w:rsidRPr="00272F02" w:rsidRDefault="00A133C4" w:rsidP="002732E8">
            <w:pPr>
              <w:pStyle w:val="TableCellLeft10pt"/>
              <w:rPr>
                <w:szCs w:val="20"/>
              </w:rPr>
            </w:pPr>
            <w:r w:rsidRPr="00272F02">
              <w:rPr>
                <w:szCs w:val="20"/>
              </w:rPr>
              <w:t xml:space="preserve">No </w:t>
            </w:r>
          </w:p>
        </w:tc>
      </w:tr>
    </w:tbl>
    <w:p w14:paraId="57E37B2E"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EDFDDF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F96EAC" w14:textId="77777777" w:rsidR="00550813" w:rsidRPr="00272F02" w:rsidRDefault="00550813" w:rsidP="002732E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17A9F5" w14:textId="3F25FC47" w:rsidR="00550813" w:rsidRPr="00272F02" w:rsidRDefault="00A133C4" w:rsidP="002732E8">
            <w:pPr>
              <w:pStyle w:val="TableCellLeft10pt"/>
              <w:rPr>
                <w:szCs w:val="20"/>
                <w:lang w:val="en-GB"/>
              </w:rPr>
            </w:pPr>
            <w:r w:rsidRPr="00272F02">
              <w:rPr>
                <w:szCs w:val="20"/>
                <w:lang w:val="en-GB"/>
              </w:rPr>
              <w:t>&lt;Number of Participant</w:t>
            </w:r>
            <w:r w:rsidR="00BE6E76" w:rsidRPr="00272F02">
              <w:rPr>
                <w:szCs w:val="20"/>
                <w:lang w:val="en-GB" w:eastAsia="ja-JP"/>
              </w:rPr>
              <w:t>s</w:t>
            </w:r>
            <w:r w:rsidRPr="00272F02">
              <w:rPr>
                <w:szCs w:val="20"/>
                <w:lang w:val="en-GB"/>
              </w:rPr>
              <w:t>&gt;</w:t>
            </w:r>
          </w:p>
        </w:tc>
      </w:tr>
      <w:tr w:rsidR="00DB50C7" w:rsidRPr="00272F02" w14:paraId="4D8DD82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523A65" w14:textId="77777777" w:rsidR="00550813" w:rsidRPr="00272F02" w:rsidRDefault="00550813" w:rsidP="002732E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971858" w14:textId="696BCB93" w:rsidR="00550813" w:rsidRPr="00272F02" w:rsidRDefault="00EF5024" w:rsidP="002732E8">
            <w:pPr>
              <w:pStyle w:val="TableCellLeft10pt"/>
              <w:rPr>
                <w:szCs w:val="20"/>
                <w:lang w:val="en-GB"/>
              </w:rPr>
            </w:pPr>
            <w:r w:rsidRPr="00272F02">
              <w:rPr>
                <w:szCs w:val="20"/>
                <w:lang w:val="en-GB" w:eastAsia="ja-JP"/>
              </w:rPr>
              <w:t>Number</w:t>
            </w:r>
          </w:p>
        </w:tc>
      </w:tr>
      <w:tr w:rsidR="00DB50C7" w:rsidRPr="00272F02" w14:paraId="61CE191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A98D55" w14:textId="70813A85" w:rsidR="00550813" w:rsidRPr="00272F02" w:rsidRDefault="00550813" w:rsidP="002732E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9FCED1" w14:textId="77777777" w:rsidR="00550813" w:rsidRPr="00272F02" w:rsidRDefault="00550813" w:rsidP="002732E8">
            <w:pPr>
              <w:pStyle w:val="TableCellLeft10pt"/>
              <w:rPr>
                <w:szCs w:val="20"/>
                <w:lang w:val="en-GB"/>
              </w:rPr>
            </w:pPr>
            <w:r w:rsidRPr="00272F02">
              <w:rPr>
                <w:szCs w:val="20"/>
                <w:lang w:val="en-GB"/>
              </w:rPr>
              <w:t>D</w:t>
            </w:r>
          </w:p>
        </w:tc>
      </w:tr>
      <w:tr w:rsidR="00DB50C7" w:rsidRPr="00272F02" w14:paraId="56D5D37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A485A8" w14:textId="77777777" w:rsidR="00550813" w:rsidRPr="00272F02" w:rsidRDefault="00550813" w:rsidP="002732E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D8BD053" w14:textId="646C7BD5" w:rsidR="00837062" w:rsidRPr="00272F02" w:rsidRDefault="00002F26" w:rsidP="002732E8">
            <w:pPr>
              <w:pStyle w:val="TableCellLeft10pt"/>
              <w:rPr>
                <w:szCs w:val="20"/>
                <w:lang w:val="en-GB"/>
              </w:rPr>
            </w:pPr>
            <w:r w:rsidRPr="00272F02">
              <w:rPr>
                <w:szCs w:val="20"/>
                <w:lang w:val="en-GB"/>
              </w:rPr>
              <w:t>C49692</w:t>
            </w:r>
          </w:p>
          <w:p w14:paraId="10B8037F" w14:textId="77777777" w:rsidR="009372E7" w:rsidRPr="00272F02" w:rsidRDefault="0094277C" w:rsidP="002732E8">
            <w:pPr>
              <w:pStyle w:val="TableCellLeft10pt"/>
              <w:rPr>
                <w:szCs w:val="20"/>
                <w:lang w:val="en-GB"/>
              </w:rPr>
            </w:pPr>
            <w:r w:rsidRPr="00272F02">
              <w:rPr>
                <w:szCs w:val="20"/>
                <w:lang w:val="en-GB"/>
              </w:rPr>
              <w:t>For review purpose, see definition of the controlled terminology below</w:t>
            </w:r>
          </w:p>
          <w:p w14:paraId="54A847C2" w14:textId="65EF07D1" w:rsidR="00002F26" w:rsidRPr="00272F02" w:rsidRDefault="00002F26" w:rsidP="002732E8">
            <w:pPr>
              <w:pStyle w:val="TableCellLeft10pt"/>
              <w:rPr>
                <w:szCs w:val="20"/>
                <w:lang w:val="en-GB"/>
              </w:rPr>
            </w:pPr>
            <w:r w:rsidRPr="00272F02">
              <w:rPr>
                <w:szCs w:val="20"/>
                <w:lang w:val="en-GB"/>
              </w:rPr>
              <w:t xml:space="preserve">The planned number of </w:t>
            </w:r>
            <w:r w:rsidR="00515603" w:rsidRPr="00272F02">
              <w:rPr>
                <w:szCs w:val="20"/>
                <w:lang w:val="en-GB"/>
              </w:rPr>
              <w:t>participant</w:t>
            </w:r>
            <w:r w:rsidRPr="00272F02">
              <w:rPr>
                <w:szCs w:val="20"/>
                <w:lang w:val="en-GB"/>
              </w:rPr>
              <w:t xml:space="preserve"> be entered in a clinical trial.</w:t>
            </w:r>
          </w:p>
        </w:tc>
      </w:tr>
      <w:tr w:rsidR="00DB50C7" w:rsidRPr="00272F02" w14:paraId="3B69E46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1F3F78" w14:textId="77777777" w:rsidR="00550813" w:rsidRPr="00272F02" w:rsidRDefault="00550813" w:rsidP="002732E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2CF5D" w14:textId="51FC139F" w:rsidR="00550813" w:rsidRPr="00272F02" w:rsidRDefault="00002F26" w:rsidP="002732E8">
            <w:pPr>
              <w:pStyle w:val="TableCellLeft10pt"/>
              <w:rPr>
                <w:szCs w:val="20"/>
                <w:lang w:val="en-GB"/>
              </w:rPr>
            </w:pPr>
            <w:r w:rsidRPr="00272F02">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272F02" w14:paraId="5B32F9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6CE191" w14:textId="77777777" w:rsidR="00550813" w:rsidRPr="00272F02" w:rsidRDefault="00550813" w:rsidP="002732E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4166BD1" w14:textId="77777777" w:rsidR="00550813" w:rsidRPr="00272F02" w:rsidRDefault="00550813" w:rsidP="002732E8">
            <w:pPr>
              <w:pStyle w:val="TableCellLeft10pt"/>
              <w:rPr>
                <w:szCs w:val="20"/>
                <w:lang w:val="en-GB"/>
              </w:rPr>
            </w:pPr>
            <w:r w:rsidRPr="00272F02">
              <w:rPr>
                <w:szCs w:val="20"/>
                <w:lang w:val="en-GB"/>
              </w:rPr>
              <w:t xml:space="preserve">Required </w:t>
            </w:r>
          </w:p>
        </w:tc>
      </w:tr>
      <w:tr w:rsidR="00DB50C7" w:rsidRPr="00272F02" w14:paraId="0A6041F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903123" w14:textId="77777777" w:rsidR="00550813" w:rsidRPr="00272F02" w:rsidRDefault="00550813" w:rsidP="002732E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FB9EA5A" w14:textId="68B0C5A2" w:rsidR="00550813" w:rsidRPr="00272F02" w:rsidRDefault="00267362" w:rsidP="002732E8">
            <w:pPr>
              <w:pStyle w:val="TableCellLeft10pt"/>
              <w:rPr>
                <w:szCs w:val="20"/>
                <w:lang w:val="en-GB"/>
              </w:rPr>
            </w:pPr>
            <w:r w:rsidRPr="00272F02">
              <w:rPr>
                <w:szCs w:val="20"/>
                <w:lang w:val="en-GB"/>
              </w:rPr>
              <w:t>One to one</w:t>
            </w:r>
          </w:p>
        </w:tc>
      </w:tr>
      <w:tr w:rsidR="00DB50C7" w:rsidRPr="00272F02" w14:paraId="536AB13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D0185F" w14:textId="77777777" w:rsidR="00550813" w:rsidRPr="00272F02" w:rsidRDefault="00550813" w:rsidP="002732E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F43B45A" w14:textId="12EDE3F4" w:rsidR="00550813" w:rsidRPr="00272F02" w:rsidRDefault="00002F26" w:rsidP="002732E8">
            <w:pPr>
              <w:pStyle w:val="TableCellLeft10pt"/>
              <w:rPr>
                <w:szCs w:val="20"/>
                <w:lang w:val="en-GB"/>
              </w:rPr>
            </w:pPr>
            <w:r w:rsidRPr="00272F02">
              <w:rPr>
                <w:szCs w:val="20"/>
                <w:lang w:val="en-GB"/>
              </w:rPr>
              <w:t>1.1.2</w:t>
            </w:r>
          </w:p>
        </w:tc>
      </w:tr>
      <w:tr w:rsidR="00DB50C7" w:rsidRPr="00272F02" w14:paraId="7FF15C5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3B65CA" w14:textId="77777777" w:rsidR="00550813" w:rsidRPr="00272F02" w:rsidRDefault="00550813" w:rsidP="002732E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8BCD983" w14:textId="5BBCA449" w:rsidR="00550813" w:rsidRPr="00272F02" w:rsidRDefault="00002F26" w:rsidP="002732E8">
            <w:pPr>
              <w:pStyle w:val="TableCellLeft10pt"/>
              <w:rPr>
                <w:szCs w:val="20"/>
                <w:lang w:val="en-GB"/>
              </w:rPr>
            </w:pPr>
            <w:r w:rsidRPr="00272F02">
              <w:rPr>
                <w:szCs w:val="20"/>
                <w:lang w:val="en-GB"/>
              </w:rPr>
              <w:t xml:space="preserve">Integer; </w:t>
            </w:r>
            <w:r w:rsidRPr="00272F02">
              <w:rPr>
                <w:szCs w:val="20"/>
              </w:rPr>
              <w:t>&lt;Number of Participants&gt; participants will be</w:t>
            </w:r>
          </w:p>
        </w:tc>
      </w:tr>
      <w:tr w:rsidR="00DB50C7" w:rsidRPr="00272F02" w14:paraId="27A9BFE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706938" w14:textId="77777777" w:rsidR="00550813" w:rsidRPr="00272F02" w:rsidRDefault="00550813" w:rsidP="002732E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8816DAD" w14:textId="4BA54CDC" w:rsidR="00550813" w:rsidRPr="00272F02" w:rsidRDefault="00550813" w:rsidP="002732E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002F26" w:rsidRPr="00272F02">
              <w:rPr>
                <w:szCs w:val="20"/>
                <w:lang w:val="en-GB"/>
              </w:rPr>
              <w:t>es</w:t>
            </w:r>
            <w:r w:rsidR="006B2904">
              <w:rPr>
                <w:szCs w:val="20"/>
                <w:lang w:val="en-GB"/>
              </w:rPr>
              <w:t xml:space="preserve"> and </w:t>
            </w:r>
            <w:r w:rsidR="00C875C1">
              <w:rPr>
                <w:szCs w:val="20"/>
                <w:lang w:val="en-GB"/>
              </w:rPr>
              <w:t>U</w:t>
            </w:r>
            <w:r w:rsidR="006B2904">
              <w:rPr>
                <w:szCs w:val="20"/>
                <w:lang w:val="en-GB"/>
              </w:rPr>
              <w:t>niversal Text</w:t>
            </w:r>
          </w:p>
          <w:p w14:paraId="385941A4" w14:textId="15C8D1F5" w:rsidR="00550813"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101"/>
            <w:commentRangeStart w:id="102"/>
            <w:r>
              <w:t>beheading</w:t>
            </w:r>
            <w:r w:rsidRPr="4817CA86">
              <w:rPr>
                <w:lang w:val="en-GB"/>
              </w:rPr>
              <w:t>;</w:t>
            </w:r>
            <w:commentRangeEnd w:id="101"/>
            <w:r w:rsidR="00550813">
              <w:commentReference w:id="101"/>
            </w:r>
            <w:commentRangeEnd w:id="102"/>
            <w:r w:rsidR="00CF6ABB">
              <w:rPr>
                <w:rStyle w:val="CommentReference"/>
                <w:rFonts w:eastAsia="Times New Roman"/>
              </w:rPr>
              <w:commentReference w:id="102"/>
            </w:r>
            <w:r w:rsidRPr="4817CA86">
              <w:rPr>
                <w:lang w:val="en-GB"/>
              </w:rPr>
              <w:t xml:space="preserve"> Sponsor Protocol Identifiers</w:t>
            </w:r>
          </w:p>
          <w:p w14:paraId="53380878" w14:textId="1E0BBA4A" w:rsidR="00550813" w:rsidRPr="00FF3C43" w:rsidRDefault="00550813" w:rsidP="002732E8">
            <w:pPr>
              <w:pStyle w:val="TableCellLeft10pt"/>
              <w:rPr>
                <w:szCs w:val="20"/>
              </w:rPr>
            </w:pPr>
            <w:r w:rsidRPr="00272F02">
              <w:rPr>
                <w:rStyle w:val="TableCellLeft10ptBoldChar"/>
                <w:szCs w:val="20"/>
              </w:rPr>
              <w:t>Concept</w:t>
            </w:r>
            <w:r w:rsidRPr="00FF3C43">
              <w:rPr>
                <w:szCs w:val="20"/>
              </w:rPr>
              <w:t xml:space="preserve">: </w:t>
            </w:r>
            <w:r w:rsidR="00421E5C" w:rsidRPr="00FF3C43">
              <w:rPr>
                <w:szCs w:val="20"/>
              </w:rPr>
              <w:t>C49692</w:t>
            </w:r>
          </w:p>
        </w:tc>
      </w:tr>
      <w:tr w:rsidR="00DB50C7" w:rsidRPr="00272F02" w14:paraId="7BCFFD7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633F8BB" w14:textId="7A8C3ACB" w:rsidR="00550813" w:rsidRPr="00272F02" w:rsidRDefault="0021788E" w:rsidP="002732E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D9E26C" w14:textId="06C5CCFD" w:rsidR="00550813" w:rsidRPr="00272F02" w:rsidRDefault="00742F29" w:rsidP="002732E8">
            <w:pPr>
              <w:pStyle w:val="TableCellLeft10pt"/>
              <w:rPr>
                <w:szCs w:val="20"/>
              </w:rPr>
            </w:pPr>
            <w:r w:rsidRPr="00272F02">
              <w:rPr>
                <w:szCs w:val="20"/>
              </w:rPr>
              <w:t>No</w:t>
            </w:r>
          </w:p>
        </w:tc>
      </w:tr>
    </w:tbl>
    <w:p w14:paraId="753B627F"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491892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23E8FC3" w14:textId="77777777" w:rsidR="00550813" w:rsidRPr="00272F02" w:rsidRDefault="00550813" w:rsidP="009E2B8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1DD56D" w14:textId="77C35746" w:rsidR="00550813" w:rsidRPr="00272F02" w:rsidRDefault="00742F29" w:rsidP="009E2B86">
            <w:pPr>
              <w:pStyle w:val="TableCellLeft10pt"/>
              <w:rPr>
                <w:szCs w:val="20"/>
                <w:lang w:val="en-GB"/>
              </w:rPr>
            </w:pPr>
            <w:r w:rsidRPr="00272F02">
              <w:rPr>
                <w:szCs w:val="20"/>
              </w:rPr>
              <w:t>[randomly assigned to trial intervention/ enrolled]</w:t>
            </w:r>
          </w:p>
        </w:tc>
      </w:tr>
      <w:tr w:rsidR="00DB50C7" w:rsidRPr="00272F02" w14:paraId="00B326A2" w14:textId="77777777" w:rsidTr="4817CA86">
        <w:trPr>
          <w:trHeight w:val="131"/>
        </w:trPr>
        <w:tc>
          <w:tcPr>
            <w:tcW w:w="1249" w:type="pct"/>
            <w:tcBorders>
              <w:top w:val="single" w:sz="4" w:space="0" w:color="auto"/>
              <w:left w:val="single" w:sz="4" w:space="0" w:color="auto"/>
              <w:bottom w:val="single" w:sz="4" w:space="0" w:color="auto"/>
              <w:right w:val="single" w:sz="4" w:space="0" w:color="auto"/>
            </w:tcBorders>
            <w:hideMark/>
          </w:tcPr>
          <w:p w14:paraId="6E482DE8" w14:textId="77777777" w:rsidR="00550813" w:rsidRPr="00272F02" w:rsidRDefault="00550813" w:rsidP="009E2B8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15FDB6" w14:textId="019329F6" w:rsidR="00550813" w:rsidRPr="00272F02" w:rsidRDefault="00742F29" w:rsidP="009E2B86">
            <w:pPr>
              <w:pStyle w:val="TableCellLeft10pt"/>
              <w:rPr>
                <w:szCs w:val="20"/>
                <w:lang w:val="en-GB"/>
              </w:rPr>
            </w:pPr>
            <w:r w:rsidRPr="00272F02">
              <w:rPr>
                <w:szCs w:val="20"/>
                <w:lang w:val="en-GB"/>
              </w:rPr>
              <w:t>Valid Value</w:t>
            </w:r>
          </w:p>
        </w:tc>
      </w:tr>
      <w:tr w:rsidR="00DB50C7" w:rsidRPr="00272F02" w14:paraId="30A6EC4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3DDBD76" w14:textId="584CF2C2" w:rsidR="00550813" w:rsidRPr="00272F02" w:rsidRDefault="00550813" w:rsidP="009E2B8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CBA42F2" w14:textId="278C0BD0" w:rsidR="00550813" w:rsidRPr="00272F02" w:rsidRDefault="00EF5024" w:rsidP="009E2B86">
            <w:pPr>
              <w:pStyle w:val="TableCellLeft10pt"/>
              <w:rPr>
                <w:szCs w:val="20"/>
                <w:lang w:val="en-GB"/>
              </w:rPr>
            </w:pPr>
            <w:r w:rsidRPr="00272F02">
              <w:rPr>
                <w:szCs w:val="20"/>
                <w:lang w:val="en-GB" w:eastAsia="ja-JP"/>
              </w:rPr>
              <w:t>V</w:t>
            </w:r>
          </w:p>
        </w:tc>
      </w:tr>
      <w:tr w:rsidR="00DB50C7" w:rsidRPr="00272F02" w14:paraId="7B2CC4C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EC3E3CC" w14:textId="77777777" w:rsidR="00550813" w:rsidRPr="00272F02" w:rsidRDefault="00550813" w:rsidP="009E2B8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C3E05D" w14:textId="0CE21174" w:rsidR="00837062" w:rsidRPr="00272F02" w:rsidRDefault="000F6F05" w:rsidP="009E2B86">
            <w:pPr>
              <w:pStyle w:val="TableCellLeft10pt"/>
              <w:rPr>
                <w:szCs w:val="20"/>
                <w:lang w:val="en-GB"/>
              </w:rPr>
            </w:pPr>
            <w:r w:rsidRPr="00272F02">
              <w:rPr>
                <w:szCs w:val="20"/>
                <w:lang w:val="en-GB"/>
              </w:rPr>
              <w:t>CNEW</w:t>
            </w:r>
          </w:p>
          <w:p w14:paraId="652323E5" w14:textId="57C4350E" w:rsidR="0094277C" w:rsidRPr="00272F02" w:rsidRDefault="0094277C" w:rsidP="009E2B86">
            <w:pPr>
              <w:pStyle w:val="TableCellLeft10pt"/>
              <w:rPr>
                <w:szCs w:val="20"/>
                <w:lang w:val="en-GB"/>
              </w:rPr>
            </w:pPr>
            <w:r w:rsidRPr="00272F02">
              <w:rPr>
                <w:szCs w:val="20"/>
                <w:lang w:val="en-GB"/>
              </w:rPr>
              <w:t>For review purpose, see definition of the controlled terminology below</w:t>
            </w:r>
          </w:p>
          <w:p w14:paraId="0C06C7D4" w14:textId="4AFCF3D6" w:rsidR="00742F29" w:rsidRPr="00272F02" w:rsidRDefault="00742F29" w:rsidP="009E2B86">
            <w:pPr>
              <w:pStyle w:val="TableCellLeft10pt"/>
              <w:rPr>
                <w:szCs w:val="20"/>
                <w:lang w:val="en-GB"/>
              </w:rPr>
            </w:pPr>
            <w:r w:rsidRPr="00272F02">
              <w:rPr>
                <w:szCs w:val="20"/>
                <w:lang w:val="en-GB"/>
              </w:rPr>
              <w:t>The target or maximum number of participants who have been randomly assigned to the trial intervention or enrolled in the trial.</w:t>
            </w:r>
          </w:p>
        </w:tc>
      </w:tr>
      <w:tr w:rsidR="00DB50C7" w:rsidRPr="00272F02" w14:paraId="77B5B07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85683E" w14:textId="77777777" w:rsidR="00550813" w:rsidRPr="00272F02" w:rsidRDefault="00550813" w:rsidP="009E2B8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BFD1905" w14:textId="4E899520" w:rsidR="00550813" w:rsidRPr="00272F02" w:rsidRDefault="00742F29" w:rsidP="009E2B86">
            <w:pPr>
              <w:pStyle w:val="TableCellLeft10pt"/>
              <w:rPr>
                <w:szCs w:val="20"/>
                <w:lang w:val="en-GB"/>
              </w:rPr>
            </w:pPr>
            <w:r w:rsidRPr="00272F02">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272F02" w14:paraId="40D2297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3F319A" w14:textId="77777777" w:rsidR="00550813" w:rsidRPr="00272F02" w:rsidRDefault="00550813" w:rsidP="009E2B8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35EA44E" w14:textId="77777777" w:rsidR="00550813" w:rsidRPr="00272F02" w:rsidRDefault="00550813" w:rsidP="009E2B86">
            <w:pPr>
              <w:pStyle w:val="TableCellLeft10pt"/>
              <w:rPr>
                <w:szCs w:val="20"/>
                <w:lang w:val="en-GB"/>
              </w:rPr>
            </w:pPr>
            <w:r w:rsidRPr="00272F02">
              <w:rPr>
                <w:szCs w:val="20"/>
                <w:lang w:val="en-GB"/>
              </w:rPr>
              <w:t xml:space="preserve">Required </w:t>
            </w:r>
          </w:p>
        </w:tc>
      </w:tr>
      <w:tr w:rsidR="00DB50C7" w:rsidRPr="00272F02" w14:paraId="2EF5491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8E827D" w14:textId="77777777" w:rsidR="00550813" w:rsidRPr="00272F02" w:rsidRDefault="00550813" w:rsidP="009E2B8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30ECB2" w14:textId="538D738A" w:rsidR="00550813" w:rsidRPr="00272F02" w:rsidRDefault="00742F29" w:rsidP="009E2B86">
            <w:pPr>
              <w:pStyle w:val="TableCellLeft10pt"/>
              <w:rPr>
                <w:szCs w:val="20"/>
                <w:lang w:val="en-GB"/>
              </w:rPr>
            </w:pPr>
            <w:r w:rsidRPr="00272F02">
              <w:rPr>
                <w:szCs w:val="20"/>
                <w:lang w:val="en-GB"/>
              </w:rPr>
              <w:t>One to one</w:t>
            </w:r>
          </w:p>
        </w:tc>
      </w:tr>
      <w:tr w:rsidR="00DB50C7" w:rsidRPr="00272F02" w14:paraId="5B7AE1F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021528" w14:textId="77777777" w:rsidR="00550813" w:rsidRPr="00272F02" w:rsidRDefault="00550813" w:rsidP="009E2B8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26789" w14:textId="0C31A297" w:rsidR="00550813" w:rsidRPr="00272F02" w:rsidRDefault="00742F29" w:rsidP="009E2B86">
            <w:pPr>
              <w:pStyle w:val="TableCellLeft10pt"/>
              <w:rPr>
                <w:szCs w:val="20"/>
                <w:lang w:val="en-GB"/>
              </w:rPr>
            </w:pPr>
            <w:r w:rsidRPr="00272F02">
              <w:rPr>
                <w:szCs w:val="20"/>
                <w:lang w:val="en-GB"/>
              </w:rPr>
              <w:t>1.1.2</w:t>
            </w:r>
          </w:p>
        </w:tc>
      </w:tr>
      <w:tr w:rsidR="00DB50C7" w:rsidRPr="00272F02" w14:paraId="0435AF8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77E239" w14:textId="77777777" w:rsidR="00550813" w:rsidRPr="00272F02" w:rsidRDefault="00550813" w:rsidP="009E2B8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42E6DC4" w14:textId="5C5343FC" w:rsidR="00550813" w:rsidRPr="00272F02" w:rsidRDefault="00A558F1" w:rsidP="009E2B86">
            <w:pPr>
              <w:pStyle w:val="TableCellLeft10pt"/>
              <w:rPr>
                <w:szCs w:val="20"/>
              </w:rPr>
            </w:pPr>
            <w:r w:rsidRPr="00272F02">
              <w:rPr>
                <w:szCs w:val="20"/>
                <w:lang w:eastAsia="ja-JP"/>
              </w:rPr>
              <w:t>r</w:t>
            </w:r>
            <w:r w:rsidR="00742F29" w:rsidRPr="00272F02">
              <w:rPr>
                <w:szCs w:val="20"/>
              </w:rPr>
              <w:t>andomly assigned to trial intervention/enrolled</w:t>
            </w:r>
          </w:p>
        </w:tc>
      </w:tr>
      <w:tr w:rsidR="00DB50C7" w:rsidRPr="00272F02" w14:paraId="77C301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9A9D4A" w14:textId="77777777" w:rsidR="00550813" w:rsidRPr="00272F02" w:rsidRDefault="00550813" w:rsidP="009E2B8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90E6EA" w14:textId="542B6CFC" w:rsidR="00550813" w:rsidRPr="00272F02" w:rsidRDefault="00550813" w:rsidP="009E2B8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B62D3F">
              <w:rPr>
                <w:szCs w:val="20"/>
                <w:lang w:val="en-GB"/>
              </w:rPr>
              <w:t>Universal Text</w:t>
            </w:r>
          </w:p>
          <w:p w14:paraId="29F78057" w14:textId="2100D63E" w:rsidR="00550813"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103"/>
            <w:commentRangeStart w:id="104"/>
            <w:r w:rsidRPr="4817CA86">
              <w:rPr>
                <w:lang w:val="en-GB"/>
              </w:rPr>
              <w:t xml:space="preserve">Heading; </w:t>
            </w:r>
            <w:commentRangeEnd w:id="103"/>
            <w:r w:rsidR="00550813">
              <w:commentReference w:id="103"/>
            </w:r>
            <w:commentRangeEnd w:id="104"/>
            <w:r w:rsidR="00CF6ABB">
              <w:rPr>
                <w:rStyle w:val="CommentReference"/>
                <w:rFonts w:eastAsia="Times New Roman"/>
              </w:rPr>
              <w:commentReference w:id="104"/>
            </w:r>
            <w:r w:rsidRPr="4817CA86">
              <w:rPr>
                <w:lang w:val="en-GB"/>
              </w:rPr>
              <w:t>Sponsor Protocol Identifier</w:t>
            </w:r>
          </w:p>
          <w:p w14:paraId="17036193" w14:textId="3F82AE33" w:rsidR="00550813" w:rsidRPr="00272F02" w:rsidRDefault="00550813" w:rsidP="009E2B86">
            <w:pPr>
              <w:pStyle w:val="TableCellLeft10pt"/>
              <w:rPr>
                <w:szCs w:val="20"/>
                <w:lang w:val="de-DE"/>
              </w:rPr>
            </w:pPr>
            <w:r w:rsidRPr="00272F02">
              <w:rPr>
                <w:rStyle w:val="TableCellLeft10ptBoldChar"/>
                <w:szCs w:val="20"/>
              </w:rPr>
              <w:t>Concept</w:t>
            </w:r>
            <w:r w:rsidRPr="00272F02">
              <w:rPr>
                <w:szCs w:val="20"/>
                <w:lang w:val="de-DE"/>
              </w:rPr>
              <w:t xml:space="preserve">: </w:t>
            </w:r>
            <w:r w:rsidR="00515603" w:rsidRPr="00272F02">
              <w:rPr>
                <w:szCs w:val="20"/>
                <w:lang w:val="de-DE"/>
              </w:rPr>
              <w:t>CNEW</w:t>
            </w:r>
          </w:p>
        </w:tc>
      </w:tr>
      <w:tr w:rsidR="00DB50C7" w:rsidRPr="00272F02" w14:paraId="78A6548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F16741E" w14:textId="6E0184D6" w:rsidR="00550813" w:rsidRPr="00272F02" w:rsidRDefault="0021788E" w:rsidP="009E2B8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7167C1" w14:textId="42C5D7DB" w:rsidR="00550813" w:rsidRPr="00272F02" w:rsidRDefault="00742F29" w:rsidP="009E2B86">
            <w:pPr>
              <w:pStyle w:val="TableCellLeft10pt"/>
              <w:rPr>
                <w:szCs w:val="20"/>
              </w:rPr>
            </w:pPr>
            <w:r w:rsidRPr="00272F02">
              <w:rPr>
                <w:szCs w:val="20"/>
              </w:rPr>
              <w:t>No</w:t>
            </w:r>
          </w:p>
        </w:tc>
      </w:tr>
    </w:tbl>
    <w:p w14:paraId="12EAF336" w14:textId="77777777" w:rsidR="00550813" w:rsidRPr="00272F02"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A2AB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11B02" w14:textId="77777777" w:rsidR="00550813" w:rsidRPr="00272F02" w:rsidRDefault="00550813" w:rsidP="002341E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5F60501" w14:textId="42F668CC" w:rsidR="00550813" w:rsidRPr="00272F02" w:rsidRDefault="00550813" w:rsidP="002341E4">
            <w:pPr>
              <w:pStyle w:val="TableCellLeft10pt"/>
              <w:rPr>
                <w:szCs w:val="20"/>
                <w:lang w:val="en-GB" w:eastAsia="ja-JP"/>
              </w:rPr>
            </w:pPr>
            <w:r w:rsidRPr="00272F02">
              <w:rPr>
                <w:szCs w:val="20"/>
                <w:lang w:val="en-GB"/>
              </w:rPr>
              <w:t>Duration</w:t>
            </w:r>
          </w:p>
        </w:tc>
      </w:tr>
      <w:tr w:rsidR="00DB50C7" w:rsidRPr="00272F02" w14:paraId="7BFC6F1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3169E34" w14:textId="77777777" w:rsidR="00550813" w:rsidRPr="00272F02" w:rsidRDefault="00550813" w:rsidP="002341E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BFD934" w14:textId="77777777" w:rsidR="00550813" w:rsidRPr="00272F02" w:rsidRDefault="00550813" w:rsidP="002341E4">
            <w:pPr>
              <w:pStyle w:val="TableCellLeft10pt"/>
              <w:rPr>
                <w:szCs w:val="20"/>
                <w:lang w:val="en-GB"/>
              </w:rPr>
            </w:pPr>
            <w:r w:rsidRPr="00272F02">
              <w:rPr>
                <w:szCs w:val="20"/>
                <w:lang w:val="en-GB"/>
              </w:rPr>
              <w:t>Text</w:t>
            </w:r>
          </w:p>
        </w:tc>
      </w:tr>
      <w:tr w:rsidR="00DB50C7" w:rsidRPr="00272F02" w14:paraId="04761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EB5FA" w14:textId="650AC09A" w:rsidR="00550813" w:rsidRPr="00272F02" w:rsidRDefault="00550813" w:rsidP="002341E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D7EB98" w14:textId="77777777" w:rsidR="00550813" w:rsidRPr="00272F02" w:rsidRDefault="00550813" w:rsidP="002341E4">
            <w:pPr>
              <w:pStyle w:val="TableCellLeft10pt"/>
              <w:rPr>
                <w:szCs w:val="20"/>
                <w:lang w:val="en-GB"/>
              </w:rPr>
            </w:pPr>
            <w:r w:rsidRPr="00272F02">
              <w:rPr>
                <w:szCs w:val="20"/>
                <w:lang w:val="en-GB"/>
              </w:rPr>
              <w:t>H</w:t>
            </w:r>
          </w:p>
        </w:tc>
      </w:tr>
      <w:tr w:rsidR="00DB50C7" w:rsidRPr="00272F02" w14:paraId="404A59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10F1C" w14:textId="77777777" w:rsidR="00550813" w:rsidRPr="00272F02" w:rsidRDefault="00550813" w:rsidP="002341E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50D74E6" w14:textId="4A47DA9C" w:rsidR="00550813" w:rsidRPr="00272F02" w:rsidRDefault="00E03B0C" w:rsidP="002341E4">
            <w:pPr>
              <w:pStyle w:val="TableCellLeft10pt"/>
              <w:rPr>
                <w:szCs w:val="20"/>
                <w:lang w:val="en-GB"/>
              </w:rPr>
            </w:pPr>
            <w:r w:rsidRPr="00272F02">
              <w:rPr>
                <w:szCs w:val="20"/>
                <w:lang w:val="en-GB"/>
              </w:rPr>
              <w:t>Heading</w:t>
            </w:r>
          </w:p>
        </w:tc>
      </w:tr>
      <w:tr w:rsidR="00DB50C7" w:rsidRPr="00272F02" w14:paraId="6981A2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DA5FC" w14:textId="77777777" w:rsidR="00550813" w:rsidRPr="00272F02" w:rsidRDefault="00550813" w:rsidP="002341E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E5C349" w14:textId="021F31A1" w:rsidR="00550813" w:rsidRPr="00272F02" w:rsidRDefault="00421E5C" w:rsidP="002341E4">
            <w:pPr>
              <w:pStyle w:val="TableCellLeft10pt"/>
              <w:rPr>
                <w:szCs w:val="20"/>
                <w:lang w:val="en-GB"/>
              </w:rPr>
            </w:pPr>
            <w:r w:rsidRPr="00272F02">
              <w:rPr>
                <w:szCs w:val="20"/>
                <w:lang w:val="en-GB"/>
              </w:rPr>
              <w:t>N/A</w:t>
            </w:r>
          </w:p>
        </w:tc>
      </w:tr>
      <w:tr w:rsidR="00DB50C7" w:rsidRPr="00272F02" w14:paraId="28C5A5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649" w14:textId="77777777" w:rsidR="00550813" w:rsidRPr="00272F02" w:rsidRDefault="00550813" w:rsidP="002341E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3AF495" w14:textId="77777777" w:rsidR="00550813" w:rsidRPr="00272F02" w:rsidRDefault="00550813" w:rsidP="002341E4">
            <w:pPr>
              <w:pStyle w:val="TableCellLeft10pt"/>
              <w:rPr>
                <w:szCs w:val="20"/>
                <w:lang w:val="en-GB"/>
              </w:rPr>
            </w:pPr>
            <w:r w:rsidRPr="00272F02">
              <w:rPr>
                <w:szCs w:val="20"/>
                <w:lang w:val="en-GB"/>
              </w:rPr>
              <w:t xml:space="preserve">Required </w:t>
            </w:r>
          </w:p>
        </w:tc>
      </w:tr>
      <w:tr w:rsidR="00DB50C7" w:rsidRPr="00272F02" w14:paraId="2C850C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0D5F9" w14:textId="77777777" w:rsidR="00550813" w:rsidRPr="00272F02" w:rsidRDefault="00550813" w:rsidP="002341E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FD8FDE" w14:textId="524BE3B5" w:rsidR="00550813" w:rsidRPr="00272F02" w:rsidRDefault="00267362" w:rsidP="002341E4">
            <w:pPr>
              <w:pStyle w:val="TableCellLeft10pt"/>
              <w:rPr>
                <w:szCs w:val="20"/>
                <w:lang w:val="en-GB"/>
              </w:rPr>
            </w:pPr>
            <w:r w:rsidRPr="00272F02">
              <w:rPr>
                <w:szCs w:val="20"/>
                <w:lang w:val="en-GB"/>
              </w:rPr>
              <w:t>One to one</w:t>
            </w:r>
          </w:p>
        </w:tc>
      </w:tr>
      <w:tr w:rsidR="00DB50C7" w:rsidRPr="00272F02" w14:paraId="1031ED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942E1" w14:textId="77777777" w:rsidR="00550813" w:rsidRPr="00272F02" w:rsidRDefault="00550813" w:rsidP="002341E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C77074" w14:textId="133909C6" w:rsidR="00550813" w:rsidRPr="00272F02" w:rsidRDefault="00E03B0C" w:rsidP="002341E4">
            <w:pPr>
              <w:pStyle w:val="TableCellLeft10pt"/>
              <w:rPr>
                <w:szCs w:val="20"/>
                <w:lang w:val="en-GB"/>
              </w:rPr>
            </w:pPr>
            <w:r w:rsidRPr="00272F02">
              <w:rPr>
                <w:szCs w:val="20"/>
                <w:lang w:val="en-GB"/>
              </w:rPr>
              <w:t>1.1.2</w:t>
            </w:r>
          </w:p>
        </w:tc>
      </w:tr>
      <w:tr w:rsidR="00DB50C7" w:rsidRPr="00272F02" w14:paraId="1A36C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640E3" w14:textId="77777777" w:rsidR="00550813" w:rsidRPr="00272F02" w:rsidRDefault="00550813" w:rsidP="002341E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4431C8" w14:textId="449DDC18" w:rsidR="00550813" w:rsidRPr="00272F02" w:rsidRDefault="00550813" w:rsidP="002341E4">
            <w:pPr>
              <w:pStyle w:val="TableCellLeft10pt"/>
              <w:rPr>
                <w:szCs w:val="20"/>
                <w:lang w:val="de-DE"/>
              </w:rPr>
            </w:pPr>
            <w:r w:rsidRPr="00272F02">
              <w:rPr>
                <w:szCs w:val="20"/>
                <w:lang w:val="de-DE"/>
              </w:rPr>
              <w:t>Duration</w:t>
            </w:r>
            <w:r w:rsidR="00421E5C" w:rsidRPr="00272F02">
              <w:rPr>
                <w:szCs w:val="20"/>
                <w:lang w:val="de-DE"/>
              </w:rPr>
              <w:t>:</w:t>
            </w:r>
          </w:p>
        </w:tc>
      </w:tr>
      <w:tr w:rsidR="00DB50C7" w:rsidRPr="00272F02" w14:paraId="3AF43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79D7" w14:textId="77777777" w:rsidR="00550813" w:rsidRPr="00272F02" w:rsidRDefault="00550813" w:rsidP="002341E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FFF795" w14:textId="288E7104" w:rsidR="00550813" w:rsidRPr="00272F02" w:rsidRDefault="00550813" w:rsidP="002341E4">
            <w:pPr>
              <w:pStyle w:val="TableCellLeft10pt"/>
              <w:rPr>
                <w:szCs w:val="20"/>
                <w:lang w:val="en-GB"/>
              </w:rPr>
            </w:pPr>
            <w:r w:rsidRPr="00272F02">
              <w:rPr>
                <w:szCs w:val="20"/>
                <w:lang w:val="en-GB"/>
              </w:rPr>
              <w:t xml:space="preserve">Value Allowed: </w:t>
            </w:r>
            <w:r w:rsidR="00E03B0C" w:rsidRPr="00272F02">
              <w:rPr>
                <w:szCs w:val="20"/>
                <w:lang w:val="en-GB"/>
              </w:rPr>
              <w:t>No</w:t>
            </w:r>
          </w:p>
          <w:p w14:paraId="7BC9FE18" w14:textId="566629B8" w:rsidR="00550813" w:rsidRPr="00272F02" w:rsidRDefault="00550813" w:rsidP="002341E4">
            <w:pPr>
              <w:pStyle w:val="TableCellLeft10pt"/>
              <w:rPr>
                <w:szCs w:val="20"/>
                <w:lang w:val="en-GB"/>
              </w:rPr>
            </w:pPr>
            <w:r w:rsidRPr="00272F02">
              <w:rPr>
                <w:szCs w:val="20"/>
                <w:lang w:val="en-GB"/>
              </w:rPr>
              <w:t xml:space="preserve">Relationship: </w:t>
            </w:r>
            <w:r w:rsidR="00070C32" w:rsidRPr="00272F02">
              <w:rPr>
                <w:szCs w:val="20"/>
                <w:lang w:val="en-GB"/>
              </w:rPr>
              <w:t xml:space="preserve">1.1.2 Overall Design, 1.1 Protocol Synopsis, 1 </w:t>
            </w:r>
            <w:r w:rsidR="00A73A05" w:rsidRPr="00272F02">
              <w:rPr>
                <w:szCs w:val="20"/>
                <w:lang w:val="en-GB"/>
              </w:rPr>
              <w:t>PROTOCOL SUMMARY</w:t>
            </w:r>
            <w:r w:rsidR="00AB2E20" w:rsidRPr="00272F02">
              <w:rPr>
                <w:szCs w:val="20"/>
                <w:lang w:val="en-GB"/>
              </w:rPr>
              <w:t xml:space="preserve"> and Table of Contents</w:t>
            </w:r>
            <w:r w:rsidR="00070C32" w:rsidRPr="00272F02" w:rsidDel="00070C32">
              <w:rPr>
                <w:szCs w:val="20"/>
                <w:lang w:val="en-GB"/>
              </w:rPr>
              <w:t xml:space="preserve"> </w:t>
            </w:r>
          </w:p>
          <w:p w14:paraId="0F25DF4D" w14:textId="7DFF05CE" w:rsidR="00550813" w:rsidRPr="00272F02" w:rsidRDefault="00550813" w:rsidP="002341E4">
            <w:pPr>
              <w:pStyle w:val="TableCellLeft10pt"/>
              <w:rPr>
                <w:szCs w:val="20"/>
              </w:rPr>
            </w:pPr>
            <w:r w:rsidRPr="00272F02">
              <w:rPr>
                <w:szCs w:val="20"/>
              </w:rPr>
              <w:t xml:space="preserve">Concept: </w:t>
            </w:r>
            <w:r w:rsidR="00070C32" w:rsidRPr="00272F02">
              <w:rPr>
                <w:szCs w:val="20"/>
                <w:lang w:eastAsia="ja-JP"/>
              </w:rPr>
              <w:t>Heading</w:t>
            </w:r>
          </w:p>
        </w:tc>
      </w:tr>
      <w:tr w:rsidR="00DB50C7" w:rsidRPr="00272F02" w14:paraId="4F9476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8E1A0" w14:textId="226AC14E" w:rsidR="00550813" w:rsidRPr="00272F02" w:rsidRDefault="0021788E" w:rsidP="002341E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14873A" w14:textId="64F993AD" w:rsidR="00550813" w:rsidRPr="00272F02" w:rsidRDefault="00E03B0C" w:rsidP="002341E4">
            <w:pPr>
              <w:pStyle w:val="TableCellLeft10pt"/>
              <w:rPr>
                <w:szCs w:val="20"/>
              </w:rPr>
            </w:pPr>
            <w:r w:rsidRPr="00272F02">
              <w:rPr>
                <w:szCs w:val="20"/>
              </w:rPr>
              <w:t>No</w:t>
            </w:r>
          </w:p>
        </w:tc>
      </w:tr>
    </w:tbl>
    <w:p w14:paraId="43222B48" w14:textId="77777777" w:rsidR="00D17F1D" w:rsidRPr="00272F02"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A3174A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E32F71" w14:textId="77777777" w:rsidR="00D17F1D" w:rsidRPr="00272F02" w:rsidRDefault="00D17F1D" w:rsidP="0021278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69FC40F" w14:textId="78F64689" w:rsidR="00D17F1D" w:rsidRPr="00272F02" w:rsidRDefault="00D17F1D" w:rsidP="0021278A">
            <w:pPr>
              <w:pStyle w:val="TableCellLeft10pt"/>
              <w:rPr>
                <w:szCs w:val="20"/>
                <w:lang w:val="en-GB"/>
              </w:rPr>
            </w:pPr>
            <w:r w:rsidRPr="00272F02">
              <w:rPr>
                <w:szCs w:val="20"/>
                <w:lang w:val="en-GB"/>
              </w:rPr>
              <w:t xml:space="preserve">Total </w:t>
            </w:r>
            <w:r w:rsidR="002320FD" w:rsidRPr="00272F02">
              <w:rPr>
                <w:szCs w:val="20"/>
                <w:lang w:val="en-GB" w:eastAsia="ja-JP"/>
              </w:rPr>
              <w:t xml:space="preserve">planned </w:t>
            </w:r>
            <w:r w:rsidRPr="00272F02">
              <w:rPr>
                <w:szCs w:val="20"/>
                <w:lang w:val="en-GB"/>
              </w:rPr>
              <w:t>duration of trial intervention for each participant:</w:t>
            </w:r>
          </w:p>
        </w:tc>
      </w:tr>
      <w:tr w:rsidR="00DB50C7" w:rsidRPr="00272F02" w14:paraId="5D04087F" w14:textId="77777777" w:rsidTr="4817CA8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653FDAA" w14:textId="77777777" w:rsidR="00D17F1D" w:rsidRPr="00272F02" w:rsidRDefault="00D17F1D" w:rsidP="0021278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F370692" w14:textId="29FB702A" w:rsidR="00D17F1D" w:rsidRPr="00272F02" w:rsidRDefault="00F36054" w:rsidP="0021278A">
            <w:pPr>
              <w:pStyle w:val="TableCellLeft10pt"/>
              <w:rPr>
                <w:szCs w:val="20"/>
                <w:lang w:val="en-GB"/>
              </w:rPr>
            </w:pPr>
            <w:r>
              <w:rPr>
                <w:szCs w:val="20"/>
                <w:lang w:val="en-GB"/>
              </w:rPr>
              <w:t xml:space="preserve">Universal </w:t>
            </w:r>
            <w:r w:rsidR="00D17F1D" w:rsidRPr="00272F02">
              <w:rPr>
                <w:szCs w:val="20"/>
                <w:lang w:val="en-GB"/>
              </w:rPr>
              <w:t>Text</w:t>
            </w:r>
          </w:p>
        </w:tc>
      </w:tr>
      <w:tr w:rsidR="00DB50C7" w:rsidRPr="00272F02" w14:paraId="226FC5A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C6DAD5" w14:textId="5531802D" w:rsidR="00D17F1D" w:rsidRPr="00272F02" w:rsidRDefault="00D17F1D" w:rsidP="0021278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DC61065" w14:textId="77777777" w:rsidR="00D17F1D" w:rsidRPr="00272F02" w:rsidRDefault="00D17F1D" w:rsidP="0021278A">
            <w:pPr>
              <w:pStyle w:val="TableCellLeft10pt"/>
              <w:rPr>
                <w:szCs w:val="20"/>
                <w:lang w:val="en-GB"/>
              </w:rPr>
            </w:pPr>
            <w:r w:rsidRPr="00272F02">
              <w:rPr>
                <w:szCs w:val="20"/>
                <w:lang w:val="en-GB"/>
              </w:rPr>
              <w:t>H</w:t>
            </w:r>
          </w:p>
        </w:tc>
      </w:tr>
      <w:tr w:rsidR="00DB50C7" w:rsidRPr="00272F02" w14:paraId="1ED1A79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4FDDAFA" w14:textId="77777777" w:rsidR="00D17F1D" w:rsidRPr="00272F02" w:rsidRDefault="00D17F1D" w:rsidP="0021278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C67DB8" w14:textId="3746E132" w:rsidR="00D17F1D" w:rsidRPr="00272F02" w:rsidRDefault="00E03B0C" w:rsidP="0021278A">
            <w:pPr>
              <w:pStyle w:val="TableCellLeft10pt"/>
              <w:rPr>
                <w:szCs w:val="20"/>
                <w:lang w:val="en-GB"/>
              </w:rPr>
            </w:pPr>
            <w:r w:rsidRPr="00272F02">
              <w:rPr>
                <w:szCs w:val="20"/>
                <w:lang w:val="en-GB"/>
              </w:rPr>
              <w:t>Heading</w:t>
            </w:r>
          </w:p>
        </w:tc>
      </w:tr>
      <w:tr w:rsidR="00DB50C7" w:rsidRPr="00272F02" w14:paraId="461F737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179BC7" w14:textId="77777777" w:rsidR="00D17F1D" w:rsidRPr="00272F02" w:rsidRDefault="00D17F1D" w:rsidP="0021278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C02384" w14:textId="75D9FFB5" w:rsidR="00D17F1D" w:rsidRPr="00272F02" w:rsidRDefault="00E03B0C" w:rsidP="0021278A">
            <w:pPr>
              <w:pStyle w:val="TableCellLeft10pt"/>
              <w:rPr>
                <w:szCs w:val="20"/>
                <w:lang w:val="en-GB"/>
              </w:rPr>
            </w:pPr>
            <w:r w:rsidRPr="00272F02">
              <w:rPr>
                <w:szCs w:val="20"/>
                <w:lang w:val="en-GB"/>
              </w:rPr>
              <w:t xml:space="preserve">Select </w:t>
            </w:r>
            <w:r w:rsidR="00F43A61" w:rsidRPr="00272F02">
              <w:rPr>
                <w:szCs w:val="20"/>
                <w:lang w:val="en-GB"/>
              </w:rPr>
              <w:t xml:space="preserve">one of </w:t>
            </w:r>
            <w:r w:rsidRPr="00272F02">
              <w:rPr>
                <w:szCs w:val="20"/>
                <w:lang w:val="en-GB"/>
              </w:rPr>
              <w:t xml:space="preserve">the </w:t>
            </w:r>
            <w:r w:rsidR="00F43A61"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7B9917B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9D8761" w14:textId="77777777" w:rsidR="00D17F1D" w:rsidRPr="00272F02" w:rsidRDefault="00D17F1D" w:rsidP="0021278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5F6457" w14:textId="77777777" w:rsidR="00D17F1D" w:rsidRPr="00272F02" w:rsidRDefault="00D17F1D" w:rsidP="0021278A">
            <w:pPr>
              <w:pStyle w:val="TableCellLeft10pt"/>
              <w:rPr>
                <w:szCs w:val="20"/>
                <w:lang w:val="en-GB"/>
              </w:rPr>
            </w:pPr>
            <w:r w:rsidRPr="00272F02">
              <w:rPr>
                <w:szCs w:val="20"/>
                <w:lang w:val="en-GB"/>
              </w:rPr>
              <w:t xml:space="preserve">Required </w:t>
            </w:r>
          </w:p>
        </w:tc>
      </w:tr>
      <w:tr w:rsidR="00DB50C7" w:rsidRPr="00272F02" w14:paraId="0B5CBAE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B30F8CB" w14:textId="77777777" w:rsidR="00D17F1D" w:rsidRPr="00272F02" w:rsidRDefault="00D17F1D" w:rsidP="0021278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C547B4" w14:textId="4733C26E" w:rsidR="00D17F1D" w:rsidRPr="00272F02" w:rsidRDefault="4817CA86" w:rsidP="4817CA86">
            <w:pPr>
              <w:pStyle w:val="TableCellLeft10pt"/>
              <w:rPr>
                <w:lang w:val="en-GB"/>
              </w:rPr>
            </w:pPr>
            <w:r w:rsidRPr="4817CA86">
              <w:rPr>
                <w:lang w:val="en-GB"/>
              </w:rPr>
              <w:t xml:space="preserve">One to </w:t>
            </w:r>
            <w:commentRangeStart w:id="105"/>
            <w:commentRangeStart w:id="106"/>
            <w:r w:rsidRPr="4817CA86">
              <w:rPr>
                <w:lang w:val="en-GB"/>
              </w:rPr>
              <w:t>one</w:t>
            </w:r>
            <w:commentRangeEnd w:id="105"/>
            <w:r w:rsidR="00267362">
              <w:commentReference w:id="105"/>
            </w:r>
            <w:commentRangeEnd w:id="106"/>
            <w:r w:rsidR="00CF6ABB">
              <w:rPr>
                <w:rStyle w:val="CommentReference"/>
                <w:rFonts w:eastAsia="Times New Roman"/>
              </w:rPr>
              <w:commentReference w:id="106"/>
            </w:r>
          </w:p>
        </w:tc>
      </w:tr>
      <w:tr w:rsidR="00DB50C7" w:rsidRPr="00272F02" w14:paraId="0867686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7BFD92" w14:textId="77777777" w:rsidR="00D17F1D" w:rsidRPr="00272F02" w:rsidRDefault="00D17F1D" w:rsidP="0021278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BBC452" w14:textId="00D72321" w:rsidR="00D17F1D" w:rsidRPr="00272F02" w:rsidRDefault="00E03B0C" w:rsidP="0021278A">
            <w:pPr>
              <w:pStyle w:val="TableCellLeft10pt"/>
              <w:rPr>
                <w:szCs w:val="20"/>
                <w:lang w:val="en-GB"/>
              </w:rPr>
            </w:pPr>
            <w:r w:rsidRPr="00272F02">
              <w:rPr>
                <w:szCs w:val="20"/>
                <w:lang w:val="en-GB"/>
              </w:rPr>
              <w:t>1.1.2</w:t>
            </w:r>
          </w:p>
        </w:tc>
      </w:tr>
      <w:tr w:rsidR="00DB50C7" w:rsidRPr="00272F02" w14:paraId="385B860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5129CC" w14:textId="77777777" w:rsidR="00D17F1D" w:rsidRPr="00272F02" w:rsidRDefault="00D17F1D" w:rsidP="0021278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6BD5465" w14:textId="374DEEA2" w:rsidR="00D17F1D" w:rsidRPr="00272F02" w:rsidRDefault="00D17F1D" w:rsidP="0021278A">
            <w:pPr>
              <w:pStyle w:val="TableCellLeft10pt"/>
              <w:rPr>
                <w:szCs w:val="20"/>
              </w:rPr>
            </w:pPr>
            <w:r w:rsidRPr="00272F02">
              <w:rPr>
                <w:szCs w:val="20"/>
              </w:rPr>
              <w:t xml:space="preserve">Total </w:t>
            </w:r>
            <w:r w:rsidR="00392ED1" w:rsidRPr="00272F02">
              <w:rPr>
                <w:szCs w:val="20"/>
                <w:lang w:eastAsia="ja-JP"/>
              </w:rPr>
              <w:t xml:space="preserve">planned </w:t>
            </w:r>
            <w:r w:rsidRPr="00272F02">
              <w:rPr>
                <w:szCs w:val="20"/>
              </w:rPr>
              <w:t>duration of trial intervention for each participant:</w:t>
            </w:r>
          </w:p>
        </w:tc>
      </w:tr>
      <w:tr w:rsidR="00DB50C7" w:rsidRPr="00272F02" w14:paraId="460EE71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3089A4" w14:textId="77777777" w:rsidR="00D17F1D" w:rsidRPr="00272F02" w:rsidRDefault="00D17F1D" w:rsidP="0021278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1D11AD" w14:textId="07A77384" w:rsidR="00D17F1D" w:rsidRPr="00272F02" w:rsidRDefault="00D17F1D" w:rsidP="0021278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03B0C" w:rsidRPr="00272F02">
              <w:rPr>
                <w:szCs w:val="20"/>
                <w:lang w:val="en-GB"/>
              </w:rPr>
              <w:t>No</w:t>
            </w:r>
          </w:p>
          <w:p w14:paraId="2D3BDD0F" w14:textId="27B6E395" w:rsidR="00D17F1D" w:rsidRPr="00272F02" w:rsidRDefault="00D17F1D" w:rsidP="0021278A">
            <w:pPr>
              <w:pStyle w:val="TableCellLeft10pt"/>
              <w:rPr>
                <w:szCs w:val="20"/>
                <w:lang w:val="en-GB"/>
              </w:rPr>
            </w:pPr>
            <w:r w:rsidRPr="00272F02">
              <w:rPr>
                <w:rStyle w:val="TableCellLeft10ptBoldChar"/>
                <w:szCs w:val="20"/>
              </w:rPr>
              <w:t>Relationship</w:t>
            </w:r>
            <w:r w:rsidRPr="00272F02">
              <w:rPr>
                <w:szCs w:val="20"/>
                <w:lang w:val="en-GB"/>
              </w:rPr>
              <w:t xml:space="preserve">: </w:t>
            </w:r>
            <w:r w:rsidR="00E03B0C" w:rsidRPr="00272F02">
              <w:rPr>
                <w:szCs w:val="20"/>
                <w:lang w:val="en-GB"/>
              </w:rPr>
              <w:t>Duration</w:t>
            </w:r>
          </w:p>
          <w:p w14:paraId="6C9C5FAA" w14:textId="010DC200" w:rsidR="00D17F1D" w:rsidRPr="00272F02" w:rsidRDefault="00D17F1D" w:rsidP="0021278A">
            <w:pPr>
              <w:pStyle w:val="TableCellLeft10pt"/>
              <w:rPr>
                <w:szCs w:val="20"/>
              </w:rPr>
            </w:pPr>
            <w:r w:rsidRPr="00272F02">
              <w:rPr>
                <w:rStyle w:val="TableCellLeft10ptBoldChar"/>
                <w:szCs w:val="20"/>
              </w:rPr>
              <w:t>Concept</w:t>
            </w:r>
            <w:r w:rsidRPr="00272F02">
              <w:rPr>
                <w:szCs w:val="20"/>
              </w:rPr>
              <w:t xml:space="preserve">: </w:t>
            </w:r>
            <w:r w:rsidR="00E03B0C" w:rsidRPr="00272F02">
              <w:rPr>
                <w:szCs w:val="20"/>
              </w:rPr>
              <w:t>Heading</w:t>
            </w:r>
          </w:p>
        </w:tc>
      </w:tr>
      <w:tr w:rsidR="00DB50C7" w:rsidRPr="00272F02" w14:paraId="1C154B1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4C3E0E1" w14:textId="68C04972" w:rsidR="00D17F1D" w:rsidRPr="00272F02" w:rsidRDefault="0021788E" w:rsidP="0021278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996DFD2" w14:textId="0BB94906" w:rsidR="00D17F1D" w:rsidRPr="00272F02" w:rsidRDefault="00E03B0C" w:rsidP="0021278A">
            <w:pPr>
              <w:pStyle w:val="TableCellLeft10pt"/>
              <w:rPr>
                <w:szCs w:val="20"/>
              </w:rPr>
            </w:pPr>
            <w:r w:rsidRPr="00272F02">
              <w:rPr>
                <w:szCs w:val="20"/>
              </w:rPr>
              <w:t xml:space="preserve">No </w:t>
            </w:r>
          </w:p>
        </w:tc>
      </w:tr>
    </w:tbl>
    <w:p w14:paraId="77EE75FD" w14:textId="77777777" w:rsidR="00D17F1D" w:rsidRPr="00272F02"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7713A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15370" w14:textId="77777777" w:rsidR="00D17F1D" w:rsidRPr="00272F02" w:rsidRDefault="00D17F1D" w:rsidP="0021278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5AB227" w14:textId="3827C212" w:rsidR="00D17F1D" w:rsidRPr="00272F02" w:rsidRDefault="0001088B" w:rsidP="3FAC1DFE">
            <w:pPr>
              <w:pStyle w:val="TableCellLeft10pt"/>
              <w:rPr>
                <w:lang w:val="en-GB"/>
              </w:rPr>
            </w:pPr>
            <w:r w:rsidRPr="00272F02">
              <w:rPr>
                <w:lang w:val="en-GB"/>
              </w:rPr>
              <w:t>{</w:t>
            </w:r>
            <w:r w:rsidR="34F4D502" w:rsidRPr="00272F02">
              <w:rPr>
                <w:lang w:val="en-GB"/>
              </w:rPr>
              <w:t>&lt;</w:t>
            </w:r>
            <w:r w:rsidR="00954794">
              <w:rPr>
                <w:lang w:val="en-GB"/>
              </w:rPr>
              <w:t xml:space="preserve">total </w:t>
            </w:r>
            <w:r w:rsidR="00F23EE6">
              <w:rPr>
                <w:lang w:val="en-GB"/>
              </w:rPr>
              <w:t>planned duration of trial intervention</w:t>
            </w:r>
            <w:r w:rsidRPr="00272F02">
              <w:rPr>
                <w:lang w:val="en-GB"/>
              </w:rPr>
              <w:t>&gt; [</w:t>
            </w:r>
            <w:r w:rsidR="00F23EE6">
              <w:rPr>
                <w:lang w:val="en-GB"/>
              </w:rPr>
              <w:t>total planned</w:t>
            </w:r>
            <w:r w:rsidR="00434A7C">
              <w:rPr>
                <w:lang w:val="en-GB"/>
              </w:rPr>
              <w:t xml:space="preserve"> duration of trial </w:t>
            </w:r>
            <w:r w:rsidRPr="00272F02">
              <w:rPr>
                <w:lang w:val="en-GB"/>
              </w:rPr>
              <w:t>unit of time]}</w:t>
            </w:r>
          </w:p>
        </w:tc>
      </w:tr>
      <w:tr w:rsidR="00DB50C7" w:rsidRPr="00272F02" w14:paraId="52E48BA8"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DCD64FC" w14:textId="77777777" w:rsidR="00D17F1D" w:rsidRPr="00272F02" w:rsidRDefault="00D17F1D" w:rsidP="0021278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A7E40C" w14:textId="6B1AAA04" w:rsidR="00D17F1D" w:rsidRPr="00272F02" w:rsidRDefault="00A73A05" w:rsidP="0021278A">
            <w:pPr>
              <w:pStyle w:val="TableCellLeft10pt"/>
              <w:rPr>
                <w:szCs w:val="20"/>
                <w:lang w:val="en-GB"/>
              </w:rPr>
            </w:pPr>
            <w:r>
              <w:rPr>
                <w:szCs w:val="20"/>
                <w:lang w:val="en-GB" w:eastAsia="ja-JP"/>
              </w:rPr>
              <w:t>Integer</w:t>
            </w:r>
            <w:r w:rsidR="00966ED0" w:rsidRPr="00272F02">
              <w:rPr>
                <w:szCs w:val="20"/>
                <w:lang w:val="en-GB" w:eastAsia="ja-JP"/>
              </w:rPr>
              <w:t xml:space="preserve">, </w:t>
            </w:r>
            <w:r w:rsidR="00E03B0C" w:rsidRPr="00272F02">
              <w:rPr>
                <w:szCs w:val="20"/>
                <w:lang w:val="en-GB"/>
              </w:rPr>
              <w:t>Valid value</w:t>
            </w:r>
          </w:p>
        </w:tc>
      </w:tr>
      <w:tr w:rsidR="00DB50C7" w:rsidRPr="00272F02" w14:paraId="109975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E8A11" w14:textId="4C08399D" w:rsidR="00D17F1D" w:rsidRPr="00272F02" w:rsidRDefault="00D17F1D" w:rsidP="0021278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938672" w14:textId="37C12823" w:rsidR="00D17F1D" w:rsidRPr="00272F02" w:rsidRDefault="00966ED0" w:rsidP="199D5FFB">
            <w:pPr>
              <w:pStyle w:val="TableCellLeft10pt"/>
              <w:rPr>
                <w:lang w:val="en-GB"/>
              </w:rPr>
            </w:pPr>
            <w:r w:rsidRPr="00272F02">
              <w:rPr>
                <w:lang w:val="en-GB" w:eastAsia="ja-JP"/>
              </w:rPr>
              <w:t xml:space="preserve">D, </w:t>
            </w:r>
            <w:r w:rsidR="00392ED1" w:rsidRPr="00272F02">
              <w:rPr>
                <w:lang w:val="en-GB" w:eastAsia="ja-JP"/>
              </w:rPr>
              <w:t>V</w:t>
            </w:r>
          </w:p>
        </w:tc>
      </w:tr>
      <w:tr w:rsidR="00DB50C7" w:rsidRPr="00272F02" w14:paraId="0DCE4B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A9C4F" w14:textId="77777777" w:rsidR="00D17F1D" w:rsidRPr="00272F02" w:rsidRDefault="00D17F1D" w:rsidP="0021278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3209551" w14:textId="78F94805" w:rsidR="00D17F1D" w:rsidRPr="00272F02" w:rsidRDefault="00FE49F8" w:rsidP="0021278A">
            <w:pPr>
              <w:pStyle w:val="TableCellLeft10pt"/>
              <w:rPr>
                <w:szCs w:val="20"/>
                <w:lang w:val="en-GB"/>
              </w:rPr>
            </w:pPr>
            <w:r>
              <w:rPr>
                <w:szCs w:val="20"/>
                <w:lang w:val="en-GB" w:eastAsia="ja-JP"/>
              </w:rPr>
              <w:t xml:space="preserve">Total planned duration of trial </w:t>
            </w:r>
            <w:r w:rsidR="006B62A3">
              <w:rPr>
                <w:szCs w:val="20"/>
                <w:lang w:val="en-GB" w:eastAsia="ja-JP"/>
              </w:rPr>
              <w:t>intervention</w:t>
            </w:r>
            <w:r w:rsidR="009372E7" w:rsidRPr="00272F02">
              <w:rPr>
                <w:szCs w:val="20"/>
                <w:lang w:val="en-GB" w:eastAsia="ja-JP"/>
              </w:rPr>
              <w:t xml:space="preserve"> </w:t>
            </w:r>
            <w:r w:rsidR="000F6F05" w:rsidRPr="00272F02">
              <w:rPr>
                <w:szCs w:val="20"/>
                <w:lang w:val="en-GB"/>
              </w:rPr>
              <w:t>CNEW</w:t>
            </w:r>
          </w:p>
          <w:p w14:paraId="6C8585D1" w14:textId="5C2CD3AB" w:rsidR="009372E7" w:rsidRPr="00272F02" w:rsidRDefault="006B62A3" w:rsidP="0021278A">
            <w:pPr>
              <w:pStyle w:val="TableCellLeft10pt"/>
              <w:rPr>
                <w:szCs w:val="20"/>
                <w:lang w:val="en-GB" w:eastAsia="ja-JP"/>
              </w:rPr>
            </w:pPr>
            <w:r>
              <w:rPr>
                <w:szCs w:val="20"/>
                <w:lang w:val="en-GB" w:eastAsia="ja-JP"/>
              </w:rPr>
              <w:t xml:space="preserve">Total planned duration of trial </w:t>
            </w:r>
            <w:r w:rsidR="009372E7" w:rsidRPr="00272F02">
              <w:rPr>
                <w:szCs w:val="20"/>
                <w:lang w:val="en-GB" w:eastAsia="ja-JP"/>
              </w:rPr>
              <w:t>Unit of time: CNEW</w:t>
            </w:r>
          </w:p>
          <w:p w14:paraId="09708FAC" w14:textId="77777777" w:rsidR="009372E7" w:rsidRPr="00272F02" w:rsidRDefault="009372E7" w:rsidP="0021278A">
            <w:pPr>
              <w:pStyle w:val="TableCellLeft10pt"/>
              <w:rPr>
                <w:szCs w:val="20"/>
                <w:lang w:val="en-GB" w:eastAsia="ja-JP"/>
              </w:rPr>
            </w:pPr>
          </w:p>
          <w:p w14:paraId="6A66766F" w14:textId="55FFE117" w:rsidR="009372E7" w:rsidRPr="00272F02" w:rsidRDefault="009372E7" w:rsidP="00910BB6">
            <w:pPr>
              <w:pStyle w:val="TableCellLeft10pt"/>
              <w:rPr>
                <w:szCs w:val="20"/>
                <w:lang w:val="en-GB"/>
              </w:rPr>
            </w:pPr>
            <w:r w:rsidRPr="00272F02">
              <w:rPr>
                <w:szCs w:val="20"/>
                <w:lang w:val="en-GB"/>
              </w:rPr>
              <w:t>For review purpose, see definition of the controlled terminology below</w:t>
            </w:r>
          </w:p>
          <w:p w14:paraId="5288B78D" w14:textId="29B9CFEC" w:rsidR="00E03B0C" w:rsidRPr="00272F02" w:rsidRDefault="009372E7" w:rsidP="00910BB6">
            <w:pPr>
              <w:pStyle w:val="TableCellLeft10pt"/>
              <w:numPr>
                <w:ilvl w:val="0"/>
                <w:numId w:val="58"/>
              </w:numPr>
              <w:rPr>
                <w:szCs w:val="20"/>
                <w:lang w:val="en-GB"/>
              </w:rPr>
            </w:pPr>
            <w:r w:rsidRPr="00272F02">
              <w:rPr>
                <w:szCs w:val="20"/>
                <w:lang w:val="en-GB" w:eastAsia="ja-JP"/>
              </w:rPr>
              <w:t xml:space="preserve">Number: </w:t>
            </w:r>
            <w:r w:rsidR="00E03B0C" w:rsidRPr="00272F02">
              <w:rPr>
                <w:szCs w:val="20"/>
                <w:lang w:val="en-GB"/>
              </w:rPr>
              <w:t>The numeric value for the planned duration of trial intervention.</w:t>
            </w:r>
          </w:p>
          <w:p w14:paraId="4B5B6F6B" w14:textId="0789E68B" w:rsidR="00E03B0C" w:rsidRPr="00272F02" w:rsidRDefault="009372E7" w:rsidP="00910BB6">
            <w:pPr>
              <w:pStyle w:val="TableCellLeft10pt"/>
              <w:numPr>
                <w:ilvl w:val="0"/>
                <w:numId w:val="58"/>
              </w:numPr>
              <w:rPr>
                <w:szCs w:val="20"/>
                <w:lang w:val="en-GB"/>
              </w:rPr>
            </w:pPr>
            <w:r w:rsidRPr="00272F02">
              <w:rPr>
                <w:szCs w:val="20"/>
                <w:lang w:val="en-GB" w:eastAsia="ja-JP"/>
              </w:rPr>
              <w:t xml:space="preserve">Unit of time: </w:t>
            </w:r>
            <w:r w:rsidR="00E03B0C" w:rsidRPr="00272F02">
              <w:rPr>
                <w:szCs w:val="20"/>
                <w:lang w:val="en-GB"/>
              </w:rPr>
              <w:t>The unit of time associated with the numeric value for the planned duration of trial intervention.</w:t>
            </w:r>
          </w:p>
        </w:tc>
      </w:tr>
      <w:tr w:rsidR="00DB50C7" w:rsidRPr="00272F02" w14:paraId="34BA62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2853AC" w14:textId="77777777" w:rsidR="00D17F1D" w:rsidRPr="00272F02" w:rsidRDefault="00D17F1D" w:rsidP="0021278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C1ECD65" w14:textId="0DB64FA3" w:rsidR="00D17F1D" w:rsidRPr="00272F02" w:rsidRDefault="00E03B0C" w:rsidP="0021278A">
            <w:pPr>
              <w:pStyle w:val="TableCellLeft10pt"/>
              <w:rPr>
                <w:szCs w:val="20"/>
                <w:lang w:val="en-GB"/>
              </w:rPr>
            </w:pPr>
            <w:r w:rsidRPr="00272F02">
              <w:rPr>
                <w:szCs w:val="20"/>
                <w:lang w:val="en-GB"/>
              </w:rPr>
              <w:t xml:space="preserve">Select </w:t>
            </w:r>
            <w:r w:rsidR="00C321F2" w:rsidRPr="00272F02">
              <w:rPr>
                <w:szCs w:val="20"/>
                <w:lang w:val="en-GB"/>
              </w:rPr>
              <w:t xml:space="preserve">one of </w:t>
            </w:r>
            <w:r w:rsidRPr="00272F02">
              <w:rPr>
                <w:szCs w:val="20"/>
                <w:lang w:val="en-GB"/>
              </w:rPr>
              <w:t xml:space="preserve">the </w:t>
            </w:r>
            <w:r w:rsidR="00C321F2"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7C6B9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BD52F" w14:textId="77777777" w:rsidR="00D17F1D" w:rsidRPr="00272F02" w:rsidRDefault="00D17F1D" w:rsidP="0021278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0E58A4" w14:textId="38930C5F" w:rsidR="00D17F1D" w:rsidRPr="00272F02" w:rsidRDefault="00E03B0C" w:rsidP="0021278A">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Planned Duration of trial Intervention Number and unit of time</w:t>
            </w:r>
          </w:p>
        </w:tc>
      </w:tr>
      <w:tr w:rsidR="00DB50C7" w:rsidRPr="00272F02" w14:paraId="1E047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037C36" w14:textId="77777777" w:rsidR="00D17F1D" w:rsidRPr="00272F02" w:rsidRDefault="00D17F1D" w:rsidP="0021278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EC105B4" w14:textId="3F3BCAAC" w:rsidR="00D17F1D" w:rsidRPr="00272F02" w:rsidRDefault="00E03B0C" w:rsidP="0021278A">
            <w:pPr>
              <w:pStyle w:val="TableCellLeft10pt"/>
              <w:rPr>
                <w:szCs w:val="20"/>
                <w:lang w:val="en-GB"/>
              </w:rPr>
            </w:pPr>
            <w:r w:rsidRPr="00272F02">
              <w:rPr>
                <w:szCs w:val="20"/>
                <w:lang w:val="en-GB"/>
              </w:rPr>
              <w:t>One to one</w:t>
            </w:r>
          </w:p>
        </w:tc>
      </w:tr>
      <w:tr w:rsidR="00DB50C7" w:rsidRPr="00272F02" w14:paraId="0C19D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076EB6" w14:textId="77777777" w:rsidR="00D17F1D" w:rsidRPr="00272F02" w:rsidRDefault="00D17F1D" w:rsidP="0021278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F0D31" w14:textId="1D1FF62E" w:rsidR="00D17F1D" w:rsidRPr="00272F02" w:rsidRDefault="005D259E" w:rsidP="0021278A">
            <w:pPr>
              <w:pStyle w:val="TableCellLeft10pt"/>
              <w:rPr>
                <w:szCs w:val="20"/>
                <w:lang w:val="en-GB"/>
              </w:rPr>
            </w:pPr>
            <w:r w:rsidRPr="00272F02">
              <w:rPr>
                <w:szCs w:val="20"/>
                <w:lang w:val="en-GB"/>
              </w:rPr>
              <w:t>1.1.2</w:t>
            </w:r>
          </w:p>
        </w:tc>
      </w:tr>
      <w:tr w:rsidR="00DB50C7" w:rsidRPr="00272F02" w14:paraId="12E9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CA0C4" w14:textId="77777777" w:rsidR="00D17F1D" w:rsidRPr="00272F02" w:rsidRDefault="00D17F1D" w:rsidP="0021278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A106B19" w14:textId="77F8B767" w:rsidR="00D17F1D" w:rsidRPr="00272F02" w:rsidRDefault="005D259E" w:rsidP="0021278A">
            <w:pPr>
              <w:pStyle w:val="TableCellLeft10pt"/>
              <w:rPr>
                <w:szCs w:val="20"/>
              </w:rPr>
            </w:pPr>
            <w:r w:rsidRPr="00272F02">
              <w:rPr>
                <w:szCs w:val="20"/>
                <w:lang w:val="en-GB"/>
              </w:rPr>
              <w:t xml:space="preserve"> </w:t>
            </w:r>
            <w:r w:rsidR="00957969">
              <w:rPr>
                <w:szCs w:val="20"/>
                <w:lang w:val="en-GB"/>
              </w:rPr>
              <w:t xml:space="preserve">total planned duration of trial intervention </w:t>
            </w:r>
            <w:r w:rsidRPr="00272F02">
              <w:rPr>
                <w:szCs w:val="20"/>
                <w:lang w:val="en-GB"/>
              </w:rPr>
              <w:t xml:space="preserve">Integer </w:t>
            </w:r>
            <w:r w:rsidR="00957969">
              <w:rPr>
                <w:szCs w:val="20"/>
                <w:lang w:val="en-GB"/>
              </w:rPr>
              <w:br/>
            </w:r>
            <w:r w:rsidR="00F704B4">
              <w:rPr>
                <w:szCs w:val="20"/>
                <w:lang w:val="en-GB"/>
              </w:rPr>
              <w:t xml:space="preserve">total planned duration of time </w:t>
            </w:r>
            <w:r w:rsidRPr="00272F02">
              <w:rPr>
                <w:szCs w:val="20"/>
                <w:lang w:val="en-GB"/>
              </w:rPr>
              <w:t xml:space="preserve">unit of time </w:t>
            </w:r>
            <w:r w:rsidR="00D76D34" w:rsidRPr="00272F02">
              <w:rPr>
                <w:szCs w:val="20"/>
                <w:lang w:val="en-GB"/>
              </w:rPr>
              <w:t>d</w:t>
            </w:r>
            <w:r w:rsidRPr="00272F02">
              <w:rPr>
                <w:szCs w:val="20"/>
                <w:lang w:val="en-GB"/>
              </w:rPr>
              <w:t>ays</w:t>
            </w:r>
            <w:r w:rsidR="00D76D34" w:rsidRPr="00272F02">
              <w:rPr>
                <w:szCs w:val="20"/>
                <w:lang w:val="en-GB"/>
              </w:rPr>
              <w:t xml:space="preserve"> (C25301)</w:t>
            </w:r>
            <w:r w:rsidRPr="00272F02">
              <w:rPr>
                <w:szCs w:val="20"/>
                <w:lang w:val="en-GB"/>
              </w:rPr>
              <w:t>, hours</w:t>
            </w:r>
            <w:r w:rsidR="00C321F2" w:rsidRPr="00272F02">
              <w:rPr>
                <w:szCs w:val="20"/>
                <w:lang w:val="en-GB" w:eastAsia="ja-JP"/>
              </w:rPr>
              <w:t xml:space="preserve"> </w:t>
            </w:r>
            <w:r w:rsidR="00D76D34" w:rsidRPr="00272F02">
              <w:rPr>
                <w:szCs w:val="20"/>
                <w:lang w:val="en-GB"/>
              </w:rPr>
              <w:t>(25529)</w:t>
            </w:r>
            <w:r w:rsidRPr="00272F02">
              <w:rPr>
                <w:szCs w:val="20"/>
                <w:lang w:val="en-GB"/>
              </w:rPr>
              <w:t>, months</w:t>
            </w:r>
            <w:r w:rsidR="00C321F2" w:rsidRPr="00272F02">
              <w:rPr>
                <w:szCs w:val="20"/>
                <w:lang w:val="en-GB" w:eastAsia="ja-JP"/>
              </w:rPr>
              <w:t xml:space="preserve"> </w:t>
            </w:r>
            <w:r w:rsidR="00D76D34" w:rsidRPr="00272F02">
              <w:rPr>
                <w:szCs w:val="20"/>
                <w:lang w:val="en-GB"/>
              </w:rPr>
              <w:t>(C29846)</w:t>
            </w:r>
            <w:r w:rsidRPr="00272F02">
              <w:rPr>
                <w:szCs w:val="20"/>
                <w:lang w:val="en-GB"/>
              </w:rPr>
              <w:t>, weeks</w:t>
            </w:r>
            <w:r w:rsidR="00C321F2" w:rsidRPr="00272F02">
              <w:rPr>
                <w:szCs w:val="20"/>
                <w:lang w:val="en-GB" w:eastAsia="ja-JP"/>
              </w:rPr>
              <w:t xml:space="preserve"> </w:t>
            </w:r>
            <w:r w:rsidR="00D76D34" w:rsidRPr="00272F02">
              <w:rPr>
                <w:szCs w:val="20"/>
                <w:lang w:val="en-GB"/>
              </w:rPr>
              <w:t>(C29844)</w:t>
            </w:r>
            <w:r w:rsidRPr="00272F02">
              <w:rPr>
                <w:szCs w:val="20"/>
                <w:lang w:val="en-GB"/>
              </w:rPr>
              <w:t>, years</w:t>
            </w:r>
            <w:r w:rsidR="00C321F2" w:rsidRPr="00272F02">
              <w:rPr>
                <w:szCs w:val="20"/>
                <w:lang w:val="en-GB" w:eastAsia="ja-JP"/>
              </w:rPr>
              <w:t xml:space="preserve"> </w:t>
            </w:r>
            <w:r w:rsidR="00D76D34" w:rsidRPr="00272F02">
              <w:rPr>
                <w:szCs w:val="20"/>
                <w:lang w:val="en-GB"/>
              </w:rPr>
              <w:t>(C29848)</w:t>
            </w:r>
            <w:r w:rsidRPr="00272F02">
              <w:rPr>
                <w:szCs w:val="20"/>
                <w:lang w:val="en-GB"/>
              </w:rPr>
              <w:t xml:space="preserve"> </w:t>
            </w:r>
          </w:p>
        </w:tc>
      </w:tr>
      <w:tr w:rsidR="00DB50C7" w:rsidRPr="00272F02" w14:paraId="35048F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6452A" w14:textId="77777777" w:rsidR="00D17F1D" w:rsidRPr="00272F02" w:rsidRDefault="00D17F1D" w:rsidP="0021278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F811AF" w14:textId="77777777" w:rsidR="00D17F1D" w:rsidRPr="00272F02" w:rsidRDefault="00D17F1D" w:rsidP="0021278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7CB2D9B" w14:textId="48C6B45E" w:rsidR="00D17F1D" w:rsidRPr="00272F02" w:rsidRDefault="00D17F1D" w:rsidP="0021278A">
            <w:pPr>
              <w:pStyle w:val="TableCellLeft10pt"/>
              <w:rPr>
                <w:szCs w:val="20"/>
                <w:lang w:val="en-GB"/>
              </w:rPr>
            </w:pPr>
            <w:r w:rsidRPr="00272F02">
              <w:rPr>
                <w:rStyle w:val="TableCellLeft10ptBoldChar"/>
                <w:szCs w:val="20"/>
              </w:rPr>
              <w:t>Relationship</w:t>
            </w:r>
            <w:r w:rsidRPr="00272F02">
              <w:rPr>
                <w:szCs w:val="20"/>
                <w:lang w:val="en-GB"/>
              </w:rPr>
              <w:t xml:space="preserve">: </w:t>
            </w:r>
            <w:r w:rsidR="00E22FD0" w:rsidRPr="00272F02">
              <w:rPr>
                <w:szCs w:val="20"/>
              </w:rPr>
              <w:t>Total duration of trial intervention for each participant:</w:t>
            </w:r>
          </w:p>
          <w:p w14:paraId="08A174A5" w14:textId="50C83546" w:rsidR="00D17F1D" w:rsidRPr="00272F02" w:rsidRDefault="00D17F1D" w:rsidP="0021278A">
            <w:pPr>
              <w:pStyle w:val="TableCellLeft10pt"/>
              <w:rPr>
                <w:szCs w:val="20"/>
                <w:lang w:val="de-DE"/>
              </w:rPr>
            </w:pPr>
            <w:r w:rsidRPr="00272F02">
              <w:rPr>
                <w:rStyle w:val="TableCellLeft10ptBoldChar"/>
                <w:szCs w:val="20"/>
              </w:rPr>
              <w:t>Concept</w:t>
            </w:r>
            <w:r w:rsidRPr="00272F02">
              <w:rPr>
                <w:szCs w:val="20"/>
                <w:lang w:val="de-DE"/>
              </w:rPr>
              <w:t xml:space="preserve">: </w:t>
            </w:r>
            <w:r w:rsidR="00E22FD0" w:rsidRPr="00272F02">
              <w:rPr>
                <w:szCs w:val="20"/>
                <w:lang w:val="de-DE"/>
              </w:rPr>
              <w:t>CNEW, CNEW</w:t>
            </w:r>
          </w:p>
        </w:tc>
      </w:tr>
      <w:tr w:rsidR="00DB50C7" w:rsidRPr="00272F02" w14:paraId="7D9CD5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3AAC8" w14:textId="157F0E8F" w:rsidR="00D17F1D" w:rsidRPr="00272F02" w:rsidRDefault="0021788E" w:rsidP="0021278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6BB619F" w14:textId="4BDF45DC" w:rsidR="00D17F1D" w:rsidRPr="00272F02" w:rsidRDefault="00E22FD0" w:rsidP="0021278A">
            <w:pPr>
              <w:pStyle w:val="TableCellLeft10pt"/>
              <w:rPr>
                <w:szCs w:val="20"/>
              </w:rPr>
            </w:pPr>
            <w:r w:rsidRPr="00272F02">
              <w:rPr>
                <w:szCs w:val="20"/>
              </w:rPr>
              <w:t>No</w:t>
            </w:r>
          </w:p>
        </w:tc>
      </w:tr>
    </w:tbl>
    <w:p w14:paraId="6761E058" w14:textId="77777777" w:rsidR="00D76D34" w:rsidRPr="00272F02" w:rsidRDefault="00D76D34" w:rsidP="00D17F1D">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272F02" w14:paraId="5D4B5921" w14:textId="77777777" w:rsidTr="00910BB6">
        <w:trPr>
          <w:trHeight w:val="20"/>
        </w:trPr>
        <w:tc>
          <w:tcPr>
            <w:tcW w:w="575" w:type="pct"/>
            <w:shd w:val="clear" w:color="auto" w:fill="FFFFCC"/>
            <w:hideMark/>
          </w:tcPr>
          <w:p w14:paraId="71AC9A47" w14:textId="77777777" w:rsidR="00D76D34" w:rsidRPr="00272F02" w:rsidRDefault="00D76D34" w:rsidP="00C824A4">
            <w:pPr>
              <w:rPr>
                <w:b/>
                <w:bCs/>
                <w:sz w:val="20"/>
                <w:szCs w:val="20"/>
              </w:rPr>
            </w:pPr>
            <w:r w:rsidRPr="00272F02">
              <w:rPr>
                <w:b/>
                <w:bCs/>
                <w:sz w:val="20"/>
                <w:szCs w:val="20"/>
              </w:rPr>
              <w:t>NCI C-Code</w:t>
            </w:r>
          </w:p>
        </w:tc>
        <w:tc>
          <w:tcPr>
            <w:tcW w:w="1034" w:type="pct"/>
            <w:shd w:val="clear" w:color="auto" w:fill="FFFFCC"/>
            <w:hideMark/>
          </w:tcPr>
          <w:p w14:paraId="05A777BA" w14:textId="77777777" w:rsidR="00D76D34" w:rsidRPr="00272F02" w:rsidRDefault="00D76D34" w:rsidP="00C824A4">
            <w:pPr>
              <w:rPr>
                <w:b/>
                <w:bCs/>
                <w:sz w:val="20"/>
                <w:szCs w:val="20"/>
              </w:rPr>
            </w:pPr>
            <w:r w:rsidRPr="00272F02">
              <w:rPr>
                <w:b/>
                <w:bCs/>
                <w:sz w:val="20"/>
                <w:szCs w:val="20"/>
              </w:rPr>
              <w:t>M11 Preferred Term</w:t>
            </w:r>
          </w:p>
        </w:tc>
        <w:tc>
          <w:tcPr>
            <w:tcW w:w="3392" w:type="pct"/>
            <w:shd w:val="clear" w:color="auto" w:fill="FFFFCC"/>
            <w:hideMark/>
          </w:tcPr>
          <w:p w14:paraId="04A8DDA3" w14:textId="77777777" w:rsidR="00D76D34" w:rsidRPr="00272F02" w:rsidRDefault="00D76D34" w:rsidP="00C824A4">
            <w:pPr>
              <w:rPr>
                <w:b/>
                <w:bCs/>
                <w:sz w:val="20"/>
                <w:szCs w:val="20"/>
              </w:rPr>
            </w:pPr>
            <w:r w:rsidRPr="00272F02">
              <w:rPr>
                <w:b/>
                <w:bCs/>
                <w:sz w:val="20"/>
                <w:szCs w:val="20"/>
              </w:rPr>
              <w:t>Draft Definition</w:t>
            </w:r>
          </w:p>
        </w:tc>
      </w:tr>
      <w:tr w:rsidR="00DB50C7" w:rsidRPr="00272F02" w14:paraId="1031E2A8" w14:textId="77777777" w:rsidTr="00910BB6">
        <w:trPr>
          <w:trHeight w:val="20"/>
        </w:trPr>
        <w:tc>
          <w:tcPr>
            <w:tcW w:w="575" w:type="pct"/>
            <w:shd w:val="clear" w:color="auto" w:fill="EAEDF1" w:themeFill="text2" w:themeFillTint="1A"/>
            <w:hideMark/>
          </w:tcPr>
          <w:p w14:paraId="2EA7398E" w14:textId="77777777" w:rsidR="00D76D34" w:rsidRPr="00272F02" w:rsidRDefault="00D76D34" w:rsidP="00C824A4">
            <w:pPr>
              <w:rPr>
                <w:sz w:val="20"/>
                <w:szCs w:val="20"/>
              </w:rPr>
            </w:pPr>
            <w:r w:rsidRPr="00272F02">
              <w:rPr>
                <w:sz w:val="20"/>
                <w:szCs w:val="20"/>
              </w:rPr>
              <w:t>CNEW</w:t>
            </w:r>
          </w:p>
        </w:tc>
        <w:tc>
          <w:tcPr>
            <w:tcW w:w="1034" w:type="pct"/>
            <w:shd w:val="clear" w:color="auto" w:fill="EAEDF1" w:themeFill="text2" w:themeFillTint="1A"/>
            <w:hideMark/>
          </w:tcPr>
          <w:p w14:paraId="6057CC02" w14:textId="77777777" w:rsidR="00D76D34" w:rsidRPr="00272F02" w:rsidRDefault="00D76D34" w:rsidP="00C824A4">
            <w:pPr>
              <w:rPr>
                <w:sz w:val="20"/>
                <w:szCs w:val="20"/>
              </w:rPr>
            </w:pPr>
            <w:r w:rsidRPr="00272F02">
              <w:rPr>
                <w:sz w:val="20"/>
                <w:szCs w:val="20"/>
              </w:rPr>
              <w:t>ICH M11 Units of Time</w:t>
            </w:r>
          </w:p>
        </w:tc>
        <w:tc>
          <w:tcPr>
            <w:tcW w:w="3392" w:type="pct"/>
            <w:shd w:val="clear" w:color="auto" w:fill="EAEDF1" w:themeFill="text2" w:themeFillTint="1A"/>
            <w:hideMark/>
          </w:tcPr>
          <w:p w14:paraId="233A573F" w14:textId="77777777" w:rsidR="00D76D34" w:rsidRPr="00272F02" w:rsidRDefault="00D76D34" w:rsidP="00C824A4">
            <w:pPr>
              <w:rPr>
                <w:sz w:val="20"/>
                <w:szCs w:val="20"/>
              </w:rPr>
            </w:pPr>
            <w:r w:rsidRPr="00272F02">
              <w:rPr>
                <w:sz w:val="20"/>
                <w:szCs w:val="20"/>
              </w:rPr>
              <w:t>A terminology value set relevant to units of time within the ICH M11 Protocol model.</w:t>
            </w:r>
          </w:p>
        </w:tc>
      </w:tr>
      <w:tr w:rsidR="00DB50C7" w:rsidRPr="00272F02" w14:paraId="60FC336B" w14:textId="77777777" w:rsidTr="00910BB6">
        <w:trPr>
          <w:trHeight w:val="20"/>
        </w:trPr>
        <w:tc>
          <w:tcPr>
            <w:tcW w:w="575" w:type="pct"/>
            <w:hideMark/>
          </w:tcPr>
          <w:p w14:paraId="64D1078B" w14:textId="77777777" w:rsidR="00D76D34" w:rsidRPr="00272F02" w:rsidRDefault="00D76D34" w:rsidP="00C824A4">
            <w:pPr>
              <w:rPr>
                <w:sz w:val="20"/>
                <w:szCs w:val="20"/>
              </w:rPr>
            </w:pPr>
            <w:r w:rsidRPr="00272F02">
              <w:rPr>
                <w:sz w:val="20"/>
                <w:szCs w:val="20"/>
              </w:rPr>
              <w:t>C25301</w:t>
            </w:r>
          </w:p>
        </w:tc>
        <w:tc>
          <w:tcPr>
            <w:tcW w:w="1034" w:type="pct"/>
            <w:hideMark/>
          </w:tcPr>
          <w:p w14:paraId="421B4865" w14:textId="77777777" w:rsidR="00D76D34" w:rsidRPr="00272F02" w:rsidRDefault="00D76D34" w:rsidP="00C824A4">
            <w:pPr>
              <w:rPr>
                <w:sz w:val="20"/>
                <w:szCs w:val="20"/>
              </w:rPr>
            </w:pPr>
            <w:r w:rsidRPr="00272F02">
              <w:rPr>
                <w:sz w:val="20"/>
                <w:szCs w:val="20"/>
              </w:rPr>
              <w:t>DAYS</w:t>
            </w:r>
          </w:p>
        </w:tc>
        <w:tc>
          <w:tcPr>
            <w:tcW w:w="3392" w:type="pct"/>
            <w:hideMark/>
          </w:tcPr>
          <w:p w14:paraId="2BB52FEC" w14:textId="77777777" w:rsidR="00D76D34" w:rsidRPr="00272F02" w:rsidRDefault="00D76D34" w:rsidP="00C824A4">
            <w:pPr>
              <w:rPr>
                <w:sz w:val="20"/>
                <w:szCs w:val="20"/>
              </w:rPr>
            </w:pPr>
            <w:r w:rsidRPr="00272F02">
              <w:rPr>
                <w:sz w:val="20"/>
                <w:szCs w:val="20"/>
              </w:rPr>
              <w:t>A unit of measurement of time equal to 24 hours.</w:t>
            </w:r>
          </w:p>
        </w:tc>
      </w:tr>
      <w:tr w:rsidR="00DB50C7" w:rsidRPr="00272F02" w14:paraId="340A60B1" w14:textId="77777777" w:rsidTr="00910BB6">
        <w:trPr>
          <w:trHeight w:val="20"/>
        </w:trPr>
        <w:tc>
          <w:tcPr>
            <w:tcW w:w="575" w:type="pct"/>
            <w:hideMark/>
          </w:tcPr>
          <w:p w14:paraId="464D8309" w14:textId="77777777" w:rsidR="00D76D34" w:rsidRPr="00272F02" w:rsidRDefault="00D76D34" w:rsidP="00C824A4">
            <w:pPr>
              <w:rPr>
                <w:sz w:val="20"/>
                <w:szCs w:val="20"/>
              </w:rPr>
            </w:pPr>
            <w:r w:rsidRPr="00272F02">
              <w:rPr>
                <w:sz w:val="20"/>
                <w:szCs w:val="20"/>
              </w:rPr>
              <w:t>C25529</w:t>
            </w:r>
          </w:p>
        </w:tc>
        <w:tc>
          <w:tcPr>
            <w:tcW w:w="1034" w:type="pct"/>
            <w:hideMark/>
          </w:tcPr>
          <w:p w14:paraId="26A8D114" w14:textId="77777777" w:rsidR="00D76D34" w:rsidRPr="00272F02" w:rsidRDefault="00D76D34" w:rsidP="00C824A4">
            <w:pPr>
              <w:rPr>
                <w:sz w:val="20"/>
                <w:szCs w:val="20"/>
              </w:rPr>
            </w:pPr>
            <w:r w:rsidRPr="00272F02">
              <w:rPr>
                <w:sz w:val="20"/>
                <w:szCs w:val="20"/>
              </w:rPr>
              <w:t>HOURS</w:t>
            </w:r>
          </w:p>
        </w:tc>
        <w:tc>
          <w:tcPr>
            <w:tcW w:w="3392" w:type="pct"/>
            <w:hideMark/>
          </w:tcPr>
          <w:p w14:paraId="3569B9D1" w14:textId="77777777" w:rsidR="00D76D34" w:rsidRPr="00272F02" w:rsidRDefault="00D76D34" w:rsidP="00C824A4">
            <w:pPr>
              <w:rPr>
                <w:sz w:val="20"/>
                <w:szCs w:val="20"/>
              </w:rPr>
            </w:pPr>
            <w:r w:rsidRPr="00272F02">
              <w:rPr>
                <w:sz w:val="20"/>
                <w:szCs w:val="20"/>
              </w:rPr>
              <w:t>A unit of measurement of time equal to 60 minutes.</w:t>
            </w:r>
          </w:p>
        </w:tc>
      </w:tr>
      <w:tr w:rsidR="00DB50C7" w:rsidRPr="00272F02" w14:paraId="1D9B536C" w14:textId="77777777" w:rsidTr="00910BB6">
        <w:trPr>
          <w:trHeight w:val="20"/>
        </w:trPr>
        <w:tc>
          <w:tcPr>
            <w:tcW w:w="575" w:type="pct"/>
            <w:hideMark/>
          </w:tcPr>
          <w:p w14:paraId="0D2C3102" w14:textId="77777777" w:rsidR="00D76D34" w:rsidRPr="00272F02" w:rsidRDefault="00D76D34" w:rsidP="00C824A4">
            <w:pPr>
              <w:rPr>
                <w:sz w:val="20"/>
                <w:szCs w:val="20"/>
              </w:rPr>
            </w:pPr>
            <w:r w:rsidRPr="00272F02">
              <w:rPr>
                <w:sz w:val="20"/>
                <w:szCs w:val="20"/>
              </w:rPr>
              <w:t>C29846</w:t>
            </w:r>
          </w:p>
        </w:tc>
        <w:tc>
          <w:tcPr>
            <w:tcW w:w="1034" w:type="pct"/>
            <w:hideMark/>
          </w:tcPr>
          <w:p w14:paraId="7360D0DF" w14:textId="77777777" w:rsidR="00D76D34" w:rsidRPr="00272F02" w:rsidRDefault="00D76D34" w:rsidP="00C824A4">
            <w:pPr>
              <w:rPr>
                <w:sz w:val="20"/>
                <w:szCs w:val="20"/>
              </w:rPr>
            </w:pPr>
            <w:r w:rsidRPr="00272F02">
              <w:rPr>
                <w:sz w:val="20"/>
                <w:szCs w:val="20"/>
              </w:rPr>
              <w:t>MONTHS</w:t>
            </w:r>
          </w:p>
        </w:tc>
        <w:tc>
          <w:tcPr>
            <w:tcW w:w="3392" w:type="pct"/>
            <w:hideMark/>
          </w:tcPr>
          <w:p w14:paraId="6439EF39" w14:textId="01BFA6F6" w:rsidR="00D76D34" w:rsidRPr="00272F02" w:rsidRDefault="00D76D34" w:rsidP="00C824A4">
            <w:pPr>
              <w:rPr>
                <w:sz w:val="20"/>
                <w:szCs w:val="20"/>
              </w:rPr>
            </w:pPr>
            <w:r w:rsidRPr="00272F02">
              <w:rPr>
                <w:sz w:val="20"/>
                <w:szCs w:val="20"/>
              </w:rPr>
              <w:t>One of the 12 divisions of a year as determined by a calendar. It corresponds to the unit of time of approximately to one cycle of the moon's phases, about 30 days or 4 weeks.</w:t>
            </w:r>
          </w:p>
        </w:tc>
      </w:tr>
      <w:tr w:rsidR="00DB50C7" w:rsidRPr="00272F02" w14:paraId="38A1D122" w14:textId="77777777" w:rsidTr="00910BB6">
        <w:trPr>
          <w:trHeight w:val="20"/>
        </w:trPr>
        <w:tc>
          <w:tcPr>
            <w:tcW w:w="575" w:type="pct"/>
            <w:hideMark/>
          </w:tcPr>
          <w:p w14:paraId="6ADC176B" w14:textId="77777777" w:rsidR="00D76D34" w:rsidRPr="00272F02" w:rsidRDefault="00D76D34" w:rsidP="00C824A4">
            <w:pPr>
              <w:rPr>
                <w:sz w:val="20"/>
                <w:szCs w:val="20"/>
              </w:rPr>
            </w:pPr>
            <w:r w:rsidRPr="00272F02">
              <w:rPr>
                <w:sz w:val="20"/>
                <w:szCs w:val="20"/>
              </w:rPr>
              <w:t>C29844</w:t>
            </w:r>
          </w:p>
        </w:tc>
        <w:tc>
          <w:tcPr>
            <w:tcW w:w="1034" w:type="pct"/>
            <w:hideMark/>
          </w:tcPr>
          <w:p w14:paraId="187B6520" w14:textId="77777777" w:rsidR="00D76D34" w:rsidRPr="00272F02" w:rsidRDefault="00D76D34" w:rsidP="00C824A4">
            <w:pPr>
              <w:rPr>
                <w:sz w:val="20"/>
                <w:szCs w:val="20"/>
              </w:rPr>
            </w:pPr>
            <w:r w:rsidRPr="00272F02">
              <w:rPr>
                <w:sz w:val="20"/>
                <w:szCs w:val="20"/>
              </w:rPr>
              <w:t>WEEKS</w:t>
            </w:r>
          </w:p>
        </w:tc>
        <w:tc>
          <w:tcPr>
            <w:tcW w:w="3392" w:type="pct"/>
            <w:hideMark/>
          </w:tcPr>
          <w:p w14:paraId="50E33CD6" w14:textId="3074EB0F" w:rsidR="00D76D34" w:rsidRPr="00272F02" w:rsidRDefault="00D76D34" w:rsidP="00C824A4">
            <w:pPr>
              <w:rPr>
                <w:sz w:val="20"/>
                <w:szCs w:val="20"/>
              </w:rPr>
            </w:pPr>
            <w:r w:rsidRPr="00272F02">
              <w:rPr>
                <w:sz w:val="20"/>
                <w:szCs w:val="20"/>
              </w:rPr>
              <w:t>Any period of seven consecutive days.</w:t>
            </w:r>
          </w:p>
        </w:tc>
      </w:tr>
      <w:tr w:rsidR="00DB50C7" w:rsidRPr="00272F02" w14:paraId="7697033E" w14:textId="77777777" w:rsidTr="00910BB6">
        <w:trPr>
          <w:trHeight w:val="20"/>
        </w:trPr>
        <w:tc>
          <w:tcPr>
            <w:tcW w:w="575" w:type="pct"/>
            <w:hideMark/>
          </w:tcPr>
          <w:p w14:paraId="32E0D4B4" w14:textId="77777777" w:rsidR="00D76D34" w:rsidRPr="00272F02" w:rsidRDefault="00D76D34" w:rsidP="00C824A4">
            <w:pPr>
              <w:rPr>
                <w:sz w:val="20"/>
                <w:szCs w:val="20"/>
              </w:rPr>
            </w:pPr>
            <w:r w:rsidRPr="00272F02">
              <w:rPr>
                <w:sz w:val="20"/>
                <w:szCs w:val="20"/>
              </w:rPr>
              <w:t>C29848</w:t>
            </w:r>
          </w:p>
        </w:tc>
        <w:tc>
          <w:tcPr>
            <w:tcW w:w="1034" w:type="pct"/>
            <w:hideMark/>
          </w:tcPr>
          <w:p w14:paraId="764CBE93" w14:textId="77777777" w:rsidR="00D76D34" w:rsidRPr="00272F02" w:rsidRDefault="00D76D34" w:rsidP="00C824A4">
            <w:pPr>
              <w:rPr>
                <w:sz w:val="20"/>
                <w:szCs w:val="20"/>
              </w:rPr>
            </w:pPr>
            <w:r w:rsidRPr="00272F02">
              <w:rPr>
                <w:sz w:val="20"/>
                <w:szCs w:val="20"/>
              </w:rPr>
              <w:t>YEARS</w:t>
            </w:r>
          </w:p>
        </w:tc>
        <w:tc>
          <w:tcPr>
            <w:tcW w:w="3392" w:type="pct"/>
            <w:hideMark/>
          </w:tcPr>
          <w:p w14:paraId="79380EA7" w14:textId="106A7810" w:rsidR="00D76D34" w:rsidRPr="00272F02" w:rsidRDefault="00D76D34" w:rsidP="00C824A4">
            <w:pPr>
              <w:rPr>
                <w:sz w:val="20"/>
                <w:szCs w:val="20"/>
              </w:rPr>
            </w:pPr>
            <w:r w:rsidRPr="00272F02">
              <w:rPr>
                <w:sz w:val="20"/>
                <w:szCs w:val="20"/>
              </w:rPr>
              <w:t>The period of time that it takes for Earth to make a complete revolution around the sun, approximately 365 days; a specific one year period.</w:t>
            </w:r>
          </w:p>
        </w:tc>
      </w:tr>
    </w:tbl>
    <w:p w14:paraId="4F50DFFE" w14:textId="77777777" w:rsidR="00D76D34" w:rsidRPr="00272F02" w:rsidRDefault="00D76D34"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CB510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EA08D" w14:textId="77777777" w:rsidR="00D17F1D" w:rsidRPr="00272F02" w:rsidRDefault="00D17F1D" w:rsidP="0021278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022793" w14:textId="0430DA2B" w:rsidR="00D17F1D" w:rsidRPr="00272F02" w:rsidRDefault="003567C3" w:rsidP="0021278A">
            <w:pPr>
              <w:pStyle w:val="TableCellLeft10pt"/>
              <w:rPr>
                <w:szCs w:val="20"/>
                <w:lang w:val="en-GB"/>
              </w:rPr>
            </w:pPr>
            <w:r w:rsidRPr="00272F02">
              <w:rPr>
                <w:szCs w:val="20"/>
                <w:lang w:val="en-GB"/>
              </w:rPr>
              <w:t>{</w:t>
            </w:r>
            <w:r w:rsidR="00F33216" w:rsidRPr="00272F02">
              <w:rPr>
                <w:szCs w:val="20"/>
                <w:lang w:val="en-GB"/>
              </w:rPr>
              <w:t>&lt;</w:t>
            </w:r>
            <w:r w:rsidRPr="00272F02">
              <w:rPr>
                <w:szCs w:val="20"/>
                <w:lang w:val="en-GB"/>
              </w:rPr>
              <w:t>alternate description of planned duration of trial intervention if duration will vary&gt;}</w:t>
            </w:r>
          </w:p>
        </w:tc>
      </w:tr>
      <w:tr w:rsidR="00DB50C7" w:rsidRPr="00272F02" w14:paraId="02DC556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955B02D" w14:textId="77777777" w:rsidR="00D17F1D" w:rsidRPr="00272F02" w:rsidRDefault="00D17F1D" w:rsidP="0021278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5494C6" w14:textId="1BDC09FC" w:rsidR="00D17F1D" w:rsidRPr="00272F02" w:rsidRDefault="003567C3" w:rsidP="0021278A">
            <w:pPr>
              <w:pStyle w:val="TableCellLeft10pt"/>
              <w:rPr>
                <w:szCs w:val="20"/>
                <w:lang w:val="en-GB"/>
              </w:rPr>
            </w:pPr>
            <w:r w:rsidRPr="00272F02">
              <w:rPr>
                <w:szCs w:val="20"/>
                <w:lang w:val="en-GB"/>
              </w:rPr>
              <w:t>Text</w:t>
            </w:r>
          </w:p>
        </w:tc>
      </w:tr>
      <w:tr w:rsidR="00DB50C7" w:rsidRPr="00272F02" w14:paraId="633D0E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46857" w14:textId="2A23590E" w:rsidR="00D17F1D" w:rsidRPr="00272F02" w:rsidRDefault="00D17F1D" w:rsidP="0021278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EE3C658" w14:textId="77777777" w:rsidR="00D17F1D" w:rsidRPr="00272F02" w:rsidRDefault="00D17F1D" w:rsidP="0021278A">
            <w:pPr>
              <w:pStyle w:val="TableCellLeft10pt"/>
              <w:rPr>
                <w:szCs w:val="20"/>
                <w:lang w:val="en-GB"/>
              </w:rPr>
            </w:pPr>
            <w:r w:rsidRPr="00272F02">
              <w:rPr>
                <w:szCs w:val="20"/>
                <w:lang w:val="en-GB"/>
              </w:rPr>
              <w:t>D</w:t>
            </w:r>
          </w:p>
        </w:tc>
      </w:tr>
      <w:tr w:rsidR="00DB50C7" w:rsidRPr="00272F02" w14:paraId="49805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684A6D" w14:textId="77777777" w:rsidR="00D17F1D" w:rsidRPr="00272F02" w:rsidRDefault="00D17F1D" w:rsidP="0021278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FC1A0E" w14:textId="612E4915" w:rsidR="00D17F1D" w:rsidRPr="00272F02" w:rsidRDefault="003567C3" w:rsidP="0021278A">
            <w:pPr>
              <w:pStyle w:val="TableCellLeft10pt"/>
              <w:rPr>
                <w:szCs w:val="20"/>
                <w:lang w:val="en-GB"/>
              </w:rPr>
            </w:pPr>
            <w:r w:rsidRPr="00272F02">
              <w:rPr>
                <w:szCs w:val="20"/>
                <w:lang w:val="en-GB"/>
              </w:rPr>
              <w:t>CNEW</w:t>
            </w:r>
            <w:r w:rsidRPr="00272F02">
              <w:rPr>
                <w:szCs w:val="20"/>
                <w:lang w:val="en-GB"/>
              </w:rPr>
              <w:br/>
            </w:r>
            <w:r w:rsidR="009372E7" w:rsidRPr="00272F02">
              <w:rPr>
                <w:szCs w:val="20"/>
                <w:lang w:val="en-GB"/>
              </w:rPr>
              <w:t>For review purpose, see definition of the controlled terminology below</w:t>
            </w:r>
            <w:r w:rsidRPr="00272F02">
              <w:rPr>
                <w:szCs w:val="20"/>
                <w:lang w:val="en-GB"/>
              </w:rPr>
              <w:br/>
              <w:t>An alternative textual narrative for the planned duration of trial intervention.</w:t>
            </w:r>
          </w:p>
        </w:tc>
      </w:tr>
      <w:tr w:rsidR="00DB50C7" w:rsidRPr="00272F02" w14:paraId="3C635A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CF7F3C" w14:textId="77777777" w:rsidR="00D17F1D" w:rsidRPr="00272F02" w:rsidRDefault="00D17F1D" w:rsidP="0021278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2511A1B" w14:textId="58AAB8D6" w:rsidR="00D17F1D" w:rsidRPr="00272F02" w:rsidRDefault="003567C3" w:rsidP="0021278A">
            <w:pPr>
              <w:pStyle w:val="TableCellLeft10pt"/>
              <w:rPr>
                <w:szCs w:val="20"/>
                <w:lang w:val="en-GB"/>
              </w:rPr>
            </w:pPr>
            <w:r w:rsidRPr="00272F02">
              <w:rPr>
                <w:szCs w:val="20"/>
                <w:lang w:val="en-GB"/>
              </w:rPr>
              <w:t xml:space="preserve">Select </w:t>
            </w:r>
            <w:r w:rsidR="00C321F2" w:rsidRPr="00272F02">
              <w:rPr>
                <w:szCs w:val="20"/>
                <w:lang w:val="en-GB"/>
              </w:rPr>
              <w:t xml:space="preserve">one of </w:t>
            </w:r>
            <w:r w:rsidRPr="00272F02">
              <w:rPr>
                <w:szCs w:val="20"/>
                <w:lang w:val="en-GB"/>
              </w:rPr>
              <w:t xml:space="preserve">the </w:t>
            </w:r>
            <w:r w:rsidR="00C321F2"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2709D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667EF" w14:textId="77777777" w:rsidR="00D17F1D" w:rsidRPr="00272F02" w:rsidRDefault="00D17F1D" w:rsidP="0021278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1E0DF3" w14:textId="1BA0DB1D" w:rsidR="00D17F1D" w:rsidRPr="00272F02" w:rsidRDefault="003567C3" w:rsidP="0021278A">
            <w:pPr>
              <w:pStyle w:val="TableCellLeft10pt"/>
              <w:rPr>
                <w:szCs w:val="20"/>
                <w:lang w:val="en-GB"/>
              </w:rPr>
            </w:pPr>
            <w:r w:rsidRPr="00272F02">
              <w:rPr>
                <w:szCs w:val="20"/>
                <w:lang w:val="en-GB"/>
              </w:rPr>
              <w:t>Conditional</w:t>
            </w:r>
            <w:r w:rsidR="004876F0" w:rsidRPr="00272F02">
              <w:rPr>
                <w:szCs w:val="20"/>
                <w:lang w:val="en-GB" w:eastAsia="ja-JP"/>
              </w:rPr>
              <w:t>:</w:t>
            </w:r>
            <w:r w:rsidR="00D17F1D" w:rsidRPr="00272F02">
              <w:rPr>
                <w:szCs w:val="20"/>
                <w:lang w:val="en-GB"/>
              </w:rPr>
              <w:t xml:space="preserve"> </w:t>
            </w:r>
            <w:r w:rsidRPr="00272F02">
              <w:rPr>
                <w:szCs w:val="20"/>
                <w:lang w:val="en-GB"/>
              </w:rPr>
              <w:t xml:space="preserve">when an alternate description for </w:t>
            </w:r>
            <w:r w:rsidR="006A48FC" w:rsidRPr="00272F02">
              <w:rPr>
                <w:szCs w:val="20"/>
                <w:lang w:val="en-GB" w:eastAsia="ja-JP"/>
              </w:rPr>
              <w:t>p</w:t>
            </w:r>
            <w:r w:rsidRPr="00272F02">
              <w:rPr>
                <w:szCs w:val="20"/>
                <w:lang w:val="en-GB"/>
              </w:rPr>
              <w:t xml:space="preserve">lanned </w:t>
            </w:r>
            <w:r w:rsidR="006A48FC" w:rsidRPr="00272F02">
              <w:rPr>
                <w:szCs w:val="20"/>
                <w:lang w:val="en-GB" w:eastAsia="ja-JP"/>
              </w:rPr>
              <w:t>d</w:t>
            </w:r>
            <w:r w:rsidRPr="00272F02">
              <w:rPr>
                <w:szCs w:val="20"/>
                <w:lang w:val="en-GB"/>
              </w:rPr>
              <w:t xml:space="preserve">uration of trial Intervention if the duration </w:t>
            </w:r>
            <w:r w:rsidR="006A48FC" w:rsidRPr="00272F02">
              <w:rPr>
                <w:szCs w:val="20"/>
                <w:lang w:val="en-GB"/>
              </w:rPr>
              <w:t>varies</w:t>
            </w:r>
          </w:p>
        </w:tc>
      </w:tr>
      <w:tr w:rsidR="00DB50C7" w:rsidRPr="00272F02" w14:paraId="5A24BD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3769D" w14:textId="77777777" w:rsidR="00D17F1D" w:rsidRPr="00272F02" w:rsidRDefault="00D17F1D" w:rsidP="0021278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1A3308" w14:textId="0C268047" w:rsidR="00D17F1D" w:rsidRPr="00272F02" w:rsidRDefault="003567C3" w:rsidP="0021278A">
            <w:pPr>
              <w:pStyle w:val="TableCellLeft10pt"/>
              <w:rPr>
                <w:szCs w:val="20"/>
                <w:lang w:val="en-GB"/>
              </w:rPr>
            </w:pPr>
            <w:r w:rsidRPr="00272F02">
              <w:rPr>
                <w:szCs w:val="20"/>
                <w:lang w:val="en-GB"/>
              </w:rPr>
              <w:t>One to one</w:t>
            </w:r>
          </w:p>
        </w:tc>
      </w:tr>
      <w:tr w:rsidR="00DB50C7" w:rsidRPr="00272F02" w14:paraId="13C8D7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5F006" w14:textId="77777777" w:rsidR="00D17F1D" w:rsidRPr="00272F02" w:rsidRDefault="00D17F1D" w:rsidP="0021278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55F5F1" w14:textId="5D9D5F93" w:rsidR="00D17F1D" w:rsidRPr="00272F02" w:rsidRDefault="003567C3" w:rsidP="0021278A">
            <w:pPr>
              <w:pStyle w:val="TableCellLeft10pt"/>
              <w:rPr>
                <w:szCs w:val="20"/>
                <w:lang w:val="en-GB"/>
              </w:rPr>
            </w:pPr>
            <w:r w:rsidRPr="00272F02">
              <w:rPr>
                <w:szCs w:val="20"/>
                <w:lang w:val="en-GB"/>
              </w:rPr>
              <w:t>1.1.2</w:t>
            </w:r>
          </w:p>
        </w:tc>
      </w:tr>
      <w:tr w:rsidR="00DB50C7" w:rsidRPr="00272F02" w14:paraId="1E67A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37B3E" w14:textId="77777777" w:rsidR="00D17F1D" w:rsidRPr="00272F02" w:rsidRDefault="00D17F1D" w:rsidP="0021278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C3BD502" w14:textId="25249668" w:rsidR="00D17F1D" w:rsidRPr="00272F02" w:rsidRDefault="003567C3" w:rsidP="0021278A">
            <w:pPr>
              <w:pStyle w:val="TableCellLeft10pt"/>
              <w:rPr>
                <w:szCs w:val="20"/>
                <w:lang w:val="de-DE"/>
              </w:rPr>
            </w:pPr>
            <w:r w:rsidRPr="00272F02">
              <w:rPr>
                <w:szCs w:val="20"/>
                <w:lang w:val="de-DE"/>
              </w:rPr>
              <w:t>text</w:t>
            </w:r>
          </w:p>
        </w:tc>
      </w:tr>
      <w:tr w:rsidR="00DB50C7" w:rsidRPr="00272F02" w14:paraId="687FBF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9437E" w14:textId="77777777" w:rsidR="00D17F1D" w:rsidRPr="00272F02" w:rsidRDefault="00D17F1D" w:rsidP="0021278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AAEE8E0" w14:textId="275F34BD" w:rsidR="00D17F1D" w:rsidRPr="00272F02" w:rsidRDefault="00D17F1D" w:rsidP="0021278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3567C3" w:rsidRPr="00272F02">
              <w:rPr>
                <w:szCs w:val="20"/>
                <w:lang w:val="en-GB"/>
              </w:rPr>
              <w:t>es</w:t>
            </w:r>
          </w:p>
          <w:p w14:paraId="0328CABF" w14:textId="0A76F8C0" w:rsidR="00D17F1D" w:rsidRPr="00272F02" w:rsidRDefault="00D17F1D" w:rsidP="0021278A">
            <w:pPr>
              <w:pStyle w:val="TableCellLeft10pt"/>
              <w:rPr>
                <w:szCs w:val="20"/>
                <w:lang w:val="en-GB"/>
              </w:rPr>
            </w:pPr>
            <w:r w:rsidRPr="00272F02">
              <w:rPr>
                <w:rStyle w:val="TableCellLeft10ptBoldChar"/>
                <w:szCs w:val="20"/>
              </w:rPr>
              <w:t>Relationship</w:t>
            </w:r>
            <w:r w:rsidRPr="00272F02">
              <w:rPr>
                <w:szCs w:val="20"/>
                <w:lang w:val="en-GB"/>
              </w:rPr>
              <w:t xml:space="preserve">: </w:t>
            </w:r>
            <w:r w:rsidR="003567C3" w:rsidRPr="00272F02">
              <w:rPr>
                <w:szCs w:val="20"/>
              </w:rPr>
              <w:t>Total duration of trial intervention for each participant:</w:t>
            </w:r>
          </w:p>
          <w:p w14:paraId="4EF6AE0B" w14:textId="1612E77D" w:rsidR="00D17F1D" w:rsidRPr="00272F02" w:rsidRDefault="00D17F1D" w:rsidP="0021278A">
            <w:pPr>
              <w:pStyle w:val="TableCellLeft10pt"/>
              <w:rPr>
                <w:szCs w:val="20"/>
                <w:lang w:val="de-DE"/>
              </w:rPr>
            </w:pPr>
            <w:r w:rsidRPr="00272F02">
              <w:rPr>
                <w:rStyle w:val="TableCellLeft10ptBoldChar"/>
                <w:szCs w:val="20"/>
              </w:rPr>
              <w:t>Concept</w:t>
            </w:r>
            <w:r w:rsidRPr="00272F02">
              <w:rPr>
                <w:szCs w:val="20"/>
                <w:lang w:val="de-DE"/>
              </w:rPr>
              <w:t xml:space="preserve">: </w:t>
            </w:r>
            <w:r w:rsidR="003567C3" w:rsidRPr="00272F02">
              <w:rPr>
                <w:szCs w:val="20"/>
                <w:lang w:val="de-DE"/>
              </w:rPr>
              <w:t>CNEW</w:t>
            </w:r>
          </w:p>
        </w:tc>
      </w:tr>
      <w:tr w:rsidR="00DB50C7" w:rsidRPr="00272F02" w14:paraId="7FE74F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B2A5A" w14:textId="2A444275" w:rsidR="00D17F1D" w:rsidRPr="00272F02" w:rsidRDefault="0021788E" w:rsidP="0021278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3C461C3" w14:textId="5AD63A0F" w:rsidR="00D17F1D" w:rsidRPr="00272F02" w:rsidRDefault="00855B76" w:rsidP="0021278A">
            <w:pPr>
              <w:pStyle w:val="TableCellLeft10pt"/>
              <w:rPr>
                <w:szCs w:val="20"/>
              </w:rPr>
            </w:pPr>
            <w:r w:rsidRPr="00272F02">
              <w:rPr>
                <w:szCs w:val="20"/>
              </w:rPr>
              <w:t>No</w:t>
            </w:r>
          </w:p>
        </w:tc>
      </w:tr>
    </w:tbl>
    <w:p w14:paraId="7FF5DC8A" w14:textId="77777777" w:rsidR="003567C3" w:rsidRPr="00272F02"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499E8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A9BE9" w14:textId="77777777" w:rsidR="003567C3" w:rsidRPr="00272F02" w:rsidRDefault="003567C3"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5DC0433" w14:textId="1296604E" w:rsidR="003567C3" w:rsidRPr="00272F02" w:rsidRDefault="00855B76" w:rsidP="002D3425">
            <w:pPr>
              <w:pStyle w:val="TableCellLeft10pt"/>
              <w:rPr>
                <w:szCs w:val="20"/>
                <w:lang w:val="en-GB"/>
              </w:rPr>
            </w:pPr>
            <w:r w:rsidRPr="00272F02">
              <w:rPr>
                <w:szCs w:val="20"/>
                <w:lang w:val="en-GB"/>
              </w:rPr>
              <w:t>Total planned duration of trial participation for each participant:</w:t>
            </w:r>
          </w:p>
        </w:tc>
      </w:tr>
      <w:tr w:rsidR="00DB50C7" w:rsidRPr="00272F02" w14:paraId="0A2B7BA9"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F6A038B" w14:textId="77777777" w:rsidR="003567C3" w:rsidRPr="00272F02" w:rsidRDefault="003567C3"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11693A8" w14:textId="094518E6" w:rsidR="003567C3" w:rsidRPr="00272F02" w:rsidRDefault="00FE49F8" w:rsidP="002D3425">
            <w:pPr>
              <w:pStyle w:val="TableCellLeft10pt"/>
              <w:rPr>
                <w:szCs w:val="20"/>
                <w:lang w:val="en-GB"/>
              </w:rPr>
            </w:pPr>
            <w:r>
              <w:rPr>
                <w:szCs w:val="20"/>
                <w:lang w:val="en-GB"/>
              </w:rPr>
              <w:t xml:space="preserve">Universal </w:t>
            </w:r>
            <w:r w:rsidR="003567C3" w:rsidRPr="00272F02">
              <w:rPr>
                <w:szCs w:val="20"/>
                <w:lang w:val="en-GB"/>
              </w:rPr>
              <w:t>Text</w:t>
            </w:r>
          </w:p>
        </w:tc>
      </w:tr>
      <w:tr w:rsidR="00DB50C7" w:rsidRPr="00272F02" w14:paraId="46C9A8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33BDF6" w14:textId="3C312A15" w:rsidR="003567C3" w:rsidRPr="00272F02" w:rsidRDefault="003567C3"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90B6FB7" w14:textId="77777777" w:rsidR="003567C3" w:rsidRPr="00272F02" w:rsidRDefault="003567C3" w:rsidP="002D3425">
            <w:pPr>
              <w:pStyle w:val="TableCellLeft10pt"/>
              <w:rPr>
                <w:szCs w:val="20"/>
                <w:lang w:val="en-GB"/>
              </w:rPr>
            </w:pPr>
            <w:r w:rsidRPr="00272F02">
              <w:rPr>
                <w:szCs w:val="20"/>
                <w:lang w:val="en-GB"/>
              </w:rPr>
              <w:t>H</w:t>
            </w:r>
          </w:p>
        </w:tc>
      </w:tr>
      <w:tr w:rsidR="00DB50C7" w:rsidRPr="00272F02" w14:paraId="69C7BC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4D6EE" w14:textId="77777777" w:rsidR="003567C3" w:rsidRPr="00272F02" w:rsidRDefault="003567C3"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8F63E7B" w14:textId="77777777" w:rsidR="003567C3" w:rsidRPr="00272F02" w:rsidRDefault="003567C3" w:rsidP="002D3425">
            <w:pPr>
              <w:pStyle w:val="TableCellLeft10pt"/>
              <w:rPr>
                <w:szCs w:val="20"/>
                <w:lang w:val="en-GB"/>
              </w:rPr>
            </w:pPr>
            <w:r w:rsidRPr="00272F02">
              <w:rPr>
                <w:szCs w:val="20"/>
                <w:lang w:val="en-GB"/>
              </w:rPr>
              <w:t>Heading</w:t>
            </w:r>
          </w:p>
        </w:tc>
      </w:tr>
      <w:tr w:rsidR="00DB50C7" w:rsidRPr="00272F02" w14:paraId="5C2282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8D5BE9" w14:textId="77777777" w:rsidR="003567C3" w:rsidRPr="00272F02" w:rsidRDefault="003567C3"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00BB4C4" w14:textId="2A613079" w:rsidR="003567C3" w:rsidRPr="00272F02" w:rsidRDefault="003567C3" w:rsidP="002D3425">
            <w:pPr>
              <w:pStyle w:val="TableCellLeft10pt"/>
              <w:rPr>
                <w:szCs w:val="20"/>
              </w:rPr>
            </w:pPr>
            <w:r w:rsidRPr="00272F02">
              <w:rPr>
                <w:szCs w:val="20"/>
                <w:lang w:val="en-GB"/>
              </w:rPr>
              <w:t xml:space="preserve">Select </w:t>
            </w:r>
            <w:r w:rsidR="00C321F2" w:rsidRPr="00272F02">
              <w:rPr>
                <w:szCs w:val="20"/>
                <w:lang w:val="en-GB"/>
              </w:rPr>
              <w:t xml:space="preserve">one of </w:t>
            </w:r>
            <w:r w:rsidRPr="00272F02">
              <w:rPr>
                <w:szCs w:val="20"/>
                <w:lang w:val="en-GB"/>
              </w:rPr>
              <w:t xml:space="preserve">the </w:t>
            </w:r>
            <w:r w:rsidR="00C321F2"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1E0516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E8E10" w14:textId="77777777" w:rsidR="003567C3" w:rsidRPr="00272F02" w:rsidRDefault="003567C3"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CD786" w14:textId="6D8D5863" w:rsidR="003567C3" w:rsidRPr="00272F02" w:rsidRDefault="003567C3" w:rsidP="002D3425">
            <w:pPr>
              <w:pStyle w:val="TableCellLeft10pt"/>
              <w:rPr>
                <w:szCs w:val="20"/>
                <w:lang w:val="en-GB"/>
              </w:rPr>
            </w:pPr>
            <w:r w:rsidRPr="00272F02">
              <w:rPr>
                <w:szCs w:val="20"/>
                <w:lang w:val="en-GB"/>
              </w:rPr>
              <w:t>Required</w:t>
            </w:r>
          </w:p>
        </w:tc>
      </w:tr>
      <w:tr w:rsidR="00DB50C7" w:rsidRPr="00272F02" w14:paraId="1A69F5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2DEF43" w14:textId="77777777" w:rsidR="003567C3" w:rsidRPr="00272F02" w:rsidRDefault="003567C3"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40B4EF" w14:textId="6284C446" w:rsidR="003567C3" w:rsidRPr="00272F02" w:rsidRDefault="003567C3" w:rsidP="002D3425">
            <w:pPr>
              <w:pStyle w:val="TableCellLeft10pt"/>
              <w:rPr>
                <w:szCs w:val="20"/>
                <w:lang w:val="en-GB"/>
              </w:rPr>
            </w:pPr>
            <w:r w:rsidRPr="00272F02">
              <w:rPr>
                <w:szCs w:val="20"/>
                <w:lang w:val="en-GB"/>
              </w:rPr>
              <w:t xml:space="preserve">One to </w:t>
            </w:r>
            <w:r w:rsidR="00BD0CC2" w:rsidRPr="00272F02">
              <w:rPr>
                <w:szCs w:val="20"/>
                <w:lang w:val="en-GB" w:eastAsia="ja-JP"/>
              </w:rPr>
              <w:t>o</w:t>
            </w:r>
            <w:r w:rsidRPr="00272F02">
              <w:rPr>
                <w:szCs w:val="20"/>
                <w:lang w:val="en-GB"/>
              </w:rPr>
              <w:t>ne</w:t>
            </w:r>
          </w:p>
        </w:tc>
      </w:tr>
      <w:tr w:rsidR="00DB50C7" w:rsidRPr="00272F02" w14:paraId="65C420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F2ED45" w14:textId="77777777" w:rsidR="003567C3" w:rsidRPr="00272F02" w:rsidRDefault="003567C3"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B85596B" w14:textId="77777777" w:rsidR="003567C3" w:rsidRPr="00272F02" w:rsidRDefault="003567C3" w:rsidP="002D3425">
            <w:pPr>
              <w:pStyle w:val="TableCellLeft10pt"/>
              <w:rPr>
                <w:szCs w:val="20"/>
                <w:lang w:val="en-GB"/>
              </w:rPr>
            </w:pPr>
            <w:r w:rsidRPr="00272F02">
              <w:rPr>
                <w:szCs w:val="20"/>
                <w:lang w:val="en-GB"/>
              </w:rPr>
              <w:t>1.1.2</w:t>
            </w:r>
          </w:p>
        </w:tc>
      </w:tr>
      <w:tr w:rsidR="00DB50C7" w:rsidRPr="00272F02" w14:paraId="0C88C2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93B24" w14:textId="77777777" w:rsidR="003567C3" w:rsidRPr="00272F02" w:rsidRDefault="003567C3"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2FE9AE2" w14:textId="04B08381" w:rsidR="003567C3" w:rsidRPr="00272F02" w:rsidRDefault="00855B76" w:rsidP="002D3425">
            <w:pPr>
              <w:pStyle w:val="TableCellLeft10pt"/>
              <w:rPr>
                <w:szCs w:val="20"/>
              </w:rPr>
            </w:pPr>
            <w:r w:rsidRPr="00272F02">
              <w:rPr>
                <w:szCs w:val="20"/>
              </w:rPr>
              <w:t>Total planned duration of trial participation for each participant:</w:t>
            </w:r>
          </w:p>
        </w:tc>
      </w:tr>
      <w:tr w:rsidR="00DB50C7" w:rsidRPr="00272F02" w14:paraId="110E20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98927" w14:textId="77777777" w:rsidR="003567C3" w:rsidRPr="00272F02" w:rsidRDefault="003567C3"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FFA5B1" w14:textId="77777777" w:rsidR="003567C3" w:rsidRPr="00272F02" w:rsidRDefault="003567C3"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18428FB" w14:textId="091971F1" w:rsidR="003567C3" w:rsidRPr="00272F02" w:rsidRDefault="003567C3" w:rsidP="002D3425">
            <w:pPr>
              <w:pStyle w:val="TableCellLeft10pt"/>
              <w:rPr>
                <w:szCs w:val="20"/>
                <w:lang w:val="en-GB"/>
              </w:rPr>
            </w:pPr>
            <w:r w:rsidRPr="00272F02">
              <w:rPr>
                <w:rStyle w:val="TableCellLeft10ptBoldChar"/>
                <w:szCs w:val="20"/>
              </w:rPr>
              <w:t>Relationship</w:t>
            </w:r>
            <w:r w:rsidRPr="00272F02">
              <w:rPr>
                <w:szCs w:val="20"/>
                <w:lang w:val="en-GB"/>
              </w:rPr>
              <w:t>:</w:t>
            </w:r>
            <w:r w:rsidRPr="00272F02">
              <w:rPr>
                <w:szCs w:val="20"/>
                <w:lang w:val="en-GB" w:eastAsia="ja-JP"/>
              </w:rPr>
              <w:t xml:space="preserve"> </w:t>
            </w:r>
            <w:r w:rsidRPr="00272F02">
              <w:rPr>
                <w:szCs w:val="20"/>
                <w:lang w:val="en-GB"/>
              </w:rPr>
              <w:t>Duration</w:t>
            </w:r>
          </w:p>
          <w:p w14:paraId="4624E912" w14:textId="77777777" w:rsidR="003567C3" w:rsidRPr="00272F02" w:rsidRDefault="003567C3" w:rsidP="002D3425">
            <w:pPr>
              <w:pStyle w:val="TableCellLeft10pt"/>
              <w:rPr>
                <w:szCs w:val="20"/>
              </w:rPr>
            </w:pPr>
            <w:r w:rsidRPr="00272F02">
              <w:rPr>
                <w:rStyle w:val="TableCellLeft10ptBoldChar"/>
                <w:szCs w:val="20"/>
              </w:rPr>
              <w:t>Concept</w:t>
            </w:r>
            <w:r w:rsidRPr="00272F02">
              <w:rPr>
                <w:szCs w:val="20"/>
              </w:rPr>
              <w:t>: Heading</w:t>
            </w:r>
          </w:p>
        </w:tc>
      </w:tr>
      <w:tr w:rsidR="00DB50C7" w:rsidRPr="00272F02" w14:paraId="0CE2B6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B1015" w14:textId="477D8A9C" w:rsidR="003567C3"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174E785" w14:textId="77777777" w:rsidR="003567C3" w:rsidRPr="00272F02" w:rsidRDefault="003567C3" w:rsidP="002D3425">
            <w:pPr>
              <w:pStyle w:val="TableCellLeft10pt"/>
              <w:rPr>
                <w:szCs w:val="20"/>
              </w:rPr>
            </w:pPr>
            <w:r w:rsidRPr="00272F02">
              <w:rPr>
                <w:szCs w:val="20"/>
              </w:rPr>
              <w:t xml:space="preserve">No </w:t>
            </w:r>
          </w:p>
        </w:tc>
      </w:tr>
    </w:tbl>
    <w:p w14:paraId="7089D0FE" w14:textId="77777777" w:rsidR="003567C3" w:rsidRPr="00272F02"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2A8EC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39A07" w14:textId="77777777" w:rsidR="003567C3" w:rsidRPr="00272F02" w:rsidRDefault="003567C3"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AD90530" w14:textId="51158758" w:rsidR="003567C3" w:rsidRPr="00272F02" w:rsidRDefault="187A2643" w:rsidP="3FAC1DFE">
            <w:pPr>
              <w:pStyle w:val="TableCellLeft10pt"/>
              <w:rPr>
                <w:lang w:val="en-GB"/>
              </w:rPr>
            </w:pPr>
            <w:r w:rsidRPr="00272F02">
              <w:rPr>
                <w:lang w:val="en-GB"/>
              </w:rPr>
              <w:t>{</w:t>
            </w:r>
            <w:r w:rsidR="34F4D502" w:rsidRPr="00272F02">
              <w:rPr>
                <w:lang w:val="en-GB"/>
              </w:rPr>
              <w:t>&lt;</w:t>
            </w:r>
            <w:r w:rsidR="00FE49F8">
              <w:rPr>
                <w:lang w:val="en-GB"/>
              </w:rPr>
              <w:t>total planned duration of trial participation</w:t>
            </w:r>
            <w:r w:rsidRPr="00272F02">
              <w:rPr>
                <w:lang w:val="en-GB"/>
              </w:rPr>
              <w:t>&gt; [</w:t>
            </w:r>
            <w:r w:rsidR="002435B5">
              <w:rPr>
                <w:lang w:val="en-GB"/>
              </w:rPr>
              <w:t xml:space="preserve">Total planned duration of trial participation </w:t>
            </w:r>
            <w:r w:rsidRPr="00272F02">
              <w:rPr>
                <w:lang w:val="en-GB"/>
              </w:rPr>
              <w:t>unit of time]}</w:t>
            </w:r>
          </w:p>
        </w:tc>
      </w:tr>
      <w:tr w:rsidR="00DB50C7" w:rsidRPr="00272F02" w14:paraId="76AFCB9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573064F" w14:textId="77777777" w:rsidR="003567C3" w:rsidRPr="00272F02" w:rsidRDefault="003567C3"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C5C8A9" w14:textId="41F62EBC" w:rsidR="003567C3" w:rsidRPr="00272F02" w:rsidRDefault="00FE49F8" w:rsidP="002D3425">
            <w:pPr>
              <w:pStyle w:val="TableCellLeft10pt"/>
              <w:rPr>
                <w:szCs w:val="20"/>
                <w:lang w:val="en-GB"/>
              </w:rPr>
            </w:pPr>
            <w:r>
              <w:rPr>
                <w:szCs w:val="20"/>
                <w:lang w:val="en-GB" w:eastAsia="ja-JP"/>
              </w:rPr>
              <w:t>Integer</w:t>
            </w:r>
            <w:r w:rsidR="000D239A" w:rsidRPr="00272F02">
              <w:rPr>
                <w:szCs w:val="20"/>
                <w:lang w:val="en-GB" w:eastAsia="ja-JP"/>
              </w:rPr>
              <w:t xml:space="preserve">, </w:t>
            </w:r>
            <w:r w:rsidR="003567C3" w:rsidRPr="00272F02">
              <w:rPr>
                <w:szCs w:val="20"/>
                <w:lang w:val="en-GB"/>
              </w:rPr>
              <w:t>Valid value</w:t>
            </w:r>
          </w:p>
        </w:tc>
      </w:tr>
      <w:tr w:rsidR="00DB50C7" w:rsidRPr="00272F02" w14:paraId="6D35BB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16127" w14:textId="32CC3CA2" w:rsidR="003567C3" w:rsidRPr="00272F02" w:rsidRDefault="003567C3"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98E92B" w14:textId="64584909" w:rsidR="003567C3" w:rsidRPr="00272F02" w:rsidRDefault="000D239A" w:rsidP="002D3425">
            <w:pPr>
              <w:pStyle w:val="TableCellLeft10pt"/>
              <w:rPr>
                <w:szCs w:val="20"/>
                <w:lang w:val="en-GB"/>
              </w:rPr>
            </w:pPr>
            <w:r w:rsidRPr="00272F02">
              <w:rPr>
                <w:szCs w:val="20"/>
                <w:lang w:val="en-GB" w:eastAsia="ja-JP"/>
              </w:rPr>
              <w:t xml:space="preserve">D, </w:t>
            </w:r>
            <w:r w:rsidR="003D0C33" w:rsidRPr="00272F02">
              <w:rPr>
                <w:szCs w:val="20"/>
                <w:lang w:val="en-GB" w:eastAsia="ja-JP"/>
              </w:rPr>
              <w:t>V</w:t>
            </w:r>
          </w:p>
        </w:tc>
      </w:tr>
      <w:tr w:rsidR="00DB50C7" w:rsidRPr="00272F02" w14:paraId="0BF7C3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66BF9" w14:textId="77777777" w:rsidR="003567C3" w:rsidRPr="00272F02" w:rsidRDefault="003567C3"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14906E7" w14:textId="1C6BAE20" w:rsidR="003567C3" w:rsidRPr="00272F02" w:rsidRDefault="002435B5" w:rsidP="002D3425">
            <w:pPr>
              <w:pStyle w:val="TableCellLeft10pt"/>
              <w:rPr>
                <w:szCs w:val="20"/>
                <w:lang w:val="en-GB"/>
              </w:rPr>
            </w:pPr>
            <w:r>
              <w:rPr>
                <w:szCs w:val="20"/>
                <w:lang w:val="en-GB" w:eastAsia="ja-JP"/>
              </w:rPr>
              <w:t>Total planned duration of trial participation</w:t>
            </w:r>
            <w:r w:rsidR="009372E7" w:rsidRPr="00272F02">
              <w:rPr>
                <w:szCs w:val="20"/>
                <w:lang w:val="en-GB" w:eastAsia="ja-JP"/>
              </w:rPr>
              <w:t xml:space="preserve">: </w:t>
            </w:r>
            <w:r w:rsidR="000F6F05" w:rsidRPr="00272F02">
              <w:rPr>
                <w:szCs w:val="20"/>
                <w:lang w:val="en-GB"/>
              </w:rPr>
              <w:t>CNEW</w:t>
            </w:r>
          </w:p>
          <w:p w14:paraId="6D37FFF8" w14:textId="4E124960" w:rsidR="009372E7" w:rsidRPr="00272F02" w:rsidRDefault="002435B5" w:rsidP="002D3425">
            <w:pPr>
              <w:pStyle w:val="TableCellLeft10pt"/>
              <w:rPr>
                <w:szCs w:val="20"/>
                <w:lang w:val="en-GB" w:eastAsia="ja-JP"/>
              </w:rPr>
            </w:pPr>
            <w:r>
              <w:rPr>
                <w:szCs w:val="20"/>
                <w:lang w:val="en-GB" w:eastAsia="ja-JP"/>
              </w:rPr>
              <w:t>Total planned</w:t>
            </w:r>
            <w:r w:rsidR="005012FE">
              <w:rPr>
                <w:szCs w:val="20"/>
                <w:lang w:val="en-GB" w:eastAsia="ja-JP"/>
              </w:rPr>
              <w:t xml:space="preserve"> duration of trial participation </w:t>
            </w:r>
            <w:r w:rsidR="009372E7" w:rsidRPr="00272F02">
              <w:rPr>
                <w:szCs w:val="20"/>
                <w:lang w:val="en-GB" w:eastAsia="ja-JP"/>
              </w:rPr>
              <w:t>Unit of time: CNEW</w:t>
            </w:r>
          </w:p>
          <w:p w14:paraId="1FD0B6A3" w14:textId="77777777" w:rsidR="009372E7" w:rsidRPr="00272F02" w:rsidRDefault="009372E7" w:rsidP="002D3425">
            <w:pPr>
              <w:pStyle w:val="TableCellLeft10pt"/>
              <w:rPr>
                <w:szCs w:val="20"/>
                <w:lang w:val="en-GB" w:eastAsia="ja-JP"/>
              </w:rPr>
            </w:pPr>
          </w:p>
          <w:p w14:paraId="686BB153" w14:textId="24C64FC8" w:rsidR="009372E7" w:rsidRPr="00272F02" w:rsidRDefault="009372E7" w:rsidP="002D3425">
            <w:pPr>
              <w:pStyle w:val="TableCellLeft10pt"/>
              <w:rPr>
                <w:szCs w:val="20"/>
                <w:lang w:val="en-GB" w:eastAsia="ja-JP"/>
              </w:rPr>
            </w:pPr>
            <w:r w:rsidRPr="00272F02">
              <w:rPr>
                <w:szCs w:val="20"/>
                <w:lang w:val="en-GB" w:eastAsia="ja-JP"/>
              </w:rPr>
              <w:t>For review purpose, see definition of the controlled terminology below</w:t>
            </w:r>
          </w:p>
          <w:p w14:paraId="09685CE1" w14:textId="479DA79C" w:rsidR="009372E7" w:rsidRPr="00272F02" w:rsidRDefault="009372E7" w:rsidP="00910BB6">
            <w:pPr>
              <w:pStyle w:val="TableCellLeft10pt"/>
              <w:numPr>
                <w:ilvl w:val="0"/>
                <w:numId w:val="59"/>
              </w:numPr>
              <w:rPr>
                <w:szCs w:val="20"/>
                <w:lang w:val="en-GB"/>
              </w:rPr>
            </w:pPr>
            <w:r w:rsidRPr="00272F02">
              <w:rPr>
                <w:szCs w:val="20"/>
                <w:lang w:val="en-GB" w:eastAsia="ja-JP"/>
              </w:rPr>
              <w:t xml:space="preserve">Number: </w:t>
            </w:r>
            <w:r w:rsidR="00855B76" w:rsidRPr="00272F02">
              <w:rPr>
                <w:szCs w:val="20"/>
                <w:lang w:val="en-GB"/>
              </w:rPr>
              <w:t>The numeric value for the planned duration of trial participation.</w:t>
            </w:r>
          </w:p>
          <w:p w14:paraId="76F0B90B" w14:textId="12CA23CE" w:rsidR="003567C3" w:rsidRPr="00272F02" w:rsidRDefault="009372E7" w:rsidP="00910BB6">
            <w:pPr>
              <w:pStyle w:val="TableCellLeft10pt"/>
              <w:numPr>
                <w:ilvl w:val="0"/>
                <w:numId w:val="59"/>
              </w:numPr>
              <w:rPr>
                <w:szCs w:val="20"/>
                <w:lang w:val="en-GB"/>
              </w:rPr>
            </w:pPr>
            <w:r w:rsidRPr="00272F02">
              <w:rPr>
                <w:szCs w:val="20"/>
                <w:lang w:val="en-GB" w:eastAsia="ja-JP"/>
              </w:rPr>
              <w:t xml:space="preserve">Unit of time: </w:t>
            </w:r>
            <w:r w:rsidR="00855B76" w:rsidRPr="00272F02">
              <w:rPr>
                <w:szCs w:val="20"/>
                <w:lang w:val="en-GB"/>
              </w:rPr>
              <w:t>The unit of time associated with the numeric value for the planned duration of trial participation.</w:t>
            </w:r>
          </w:p>
        </w:tc>
      </w:tr>
      <w:tr w:rsidR="00DB50C7" w:rsidRPr="00272F02" w14:paraId="3566A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78DF0" w14:textId="77777777" w:rsidR="003567C3" w:rsidRPr="00272F02" w:rsidRDefault="003567C3"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AD035C" w14:textId="2F98AA4F" w:rsidR="003567C3" w:rsidRPr="00272F02" w:rsidRDefault="003567C3" w:rsidP="002D3425">
            <w:pPr>
              <w:pStyle w:val="TableCellLeft10pt"/>
              <w:rPr>
                <w:szCs w:val="20"/>
              </w:rPr>
            </w:pPr>
            <w:r w:rsidRPr="00272F02">
              <w:rPr>
                <w:szCs w:val="20"/>
                <w:lang w:val="en-GB"/>
              </w:rPr>
              <w:t xml:space="preserve">Select </w:t>
            </w:r>
            <w:r w:rsidR="00C321F2" w:rsidRPr="00272F02">
              <w:rPr>
                <w:szCs w:val="20"/>
                <w:lang w:val="en-GB"/>
              </w:rPr>
              <w:t xml:space="preserve">one of </w:t>
            </w:r>
            <w:r w:rsidRPr="00272F02">
              <w:rPr>
                <w:szCs w:val="20"/>
                <w:lang w:val="en-GB"/>
              </w:rPr>
              <w:t xml:space="preserve">the </w:t>
            </w:r>
            <w:r w:rsidR="00C321F2"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4C176F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6C71A" w14:textId="77777777" w:rsidR="003567C3" w:rsidRPr="00272F02" w:rsidRDefault="003567C3"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A103B1" w14:textId="335DAA45" w:rsidR="003567C3" w:rsidRPr="00272F02" w:rsidRDefault="003567C3" w:rsidP="002D3425">
            <w:pPr>
              <w:pStyle w:val="TableCellLeft10pt"/>
              <w:rPr>
                <w:szCs w:val="20"/>
                <w:lang w:val="en-GB"/>
              </w:rPr>
            </w:pPr>
            <w:r w:rsidRPr="00272F02">
              <w:rPr>
                <w:szCs w:val="20"/>
                <w:lang w:val="en-GB"/>
              </w:rPr>
              <w:t>Conditional</w:t>
            </w:r>
            <w:r w:rsidR="004876F0" w:rsidRPr="00272F02">
              <w:rPr>
                <w:szCs w:val="20"/>
                <w:lang w:val="en-GB" w:eastAsia="ja-JP"/>
              </w:rPr>
              <w:t xml:space="preserve">: </w:t>
            </w:r>
            <w:r w:rsidRPr="00272F02">
              <w:rPr>
                <w:szCs w:val="20"/>
                <w:lang w:val="en-GB"/>
              </w:rPr>
              <w:t xml:space="preserve">when </w:t>
            </w:r>
            <w:r w:rsidR="00C321F2" w:rsidRPr="00272F02">
              <w:rPr>
                <w:szCs w:val="20"/>
                <w:lang w:val="en-GB" w:eastAsia="ja-JP"/>
              </w:rPr>
              <w:t>p</w:t>
            </w:r>
            <w:r w:rsidR="00C321F2" w:rsidRPr="00272F02">
              <w:rPr>
                <w:szCs w:val="20"/>
                <w:lang w:val="en-GB"/>
              </w:rPr>
              <w:t xml:space="preserve">lanned </w:t>
            </w:r>
            <w:r w:rsidR="00C321F2" w:rsidRPr="00272F02">
              <w:rPr>
                <w:szCs w:val="20"/>
                <w:lang w:val="en-GB" w:eastAsia="ja-JP"/>
              </w:rPr>
              <w:t>d</w:t>
            </w:r>
            <w:r w:rsidR="00C321F2" w:rsidRPr="00272F02">
              <w:rPr>
                <w:szCs w:val="20"/>
                <w:lang w:val="en-GB"/>
              </w:rPr>
              <w:t xml:space="preserve">uration </w:t>
            </w:r>
            <w:r w:rsidRPr="00272F02">
              <w:rPr>
                <w:szCs w:val="20"/>
                <w:lang w:val="en-GB"/>
              </w:rPr>
              <w:t xml:space="preserve">of trial </w:t>
            </w:r>
            <w:r w:rsidR="00855B76" w:rsidRPr="00272F02">
              <w:rPr>
                <w:szCs w:val="20"/>
                <w:lang w:val="en-GB"/>
              </w:rPr>
              <w:t xml:space="preserve">participation </w:t>
            </w:r>
            <w:r w:rsidR="00C321F2" w:rsidRPr="00272F02">
              <w:rPr>
                <w:szCs w:val="20"/>
                <w:lang w:val="en-GB" w:eastAsia="ja-JP"/>
              </w:rPr>
              <w:t>n</w:t>
            </w:r>
            <w:r w:rsidR="00C321F2" w:rsidRPr="00272F02">
              <w:rPr>
                <w:szCs w:val="20"/>
                <w:lang w:val="en-GB"/>
              </w:rPr>
              <w:t xml:space="preserve">umber </w:t>
            </w:r>
            <w:r w:rsidRPr="00272F02">
              <w:rPr>
                <w:szCs w:val="20"/>
                <w:lang w:val="en-GB"/>
              </w:rPr>
              <w:t>and unit of time</w:t>
            </w:r>
          </w:p>
        </w:tc>
      </w:tr>
      <w:tr w:rsidR="00DB50C7" w:rsidRPr="00272F02" w14:paraId="3D470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01ED0" w14:textId="77777777" w:rsidR="003567C3" w:rsidRPr="00272F02" w:rsidRDefault="003567C3"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D4AE52E" w14:textId="77777777" w:rsidR="003567C3" w:rsidRPr="00272F02" w:rsidRDefault="003567C3" w:rsidP="002D3425">
            <w:pPr>
              <w:pStyle w:val="TableCellLeft10pt"/>
              <w:rPr>
                <w:szCs w:val="20"/>
                <w:lang w:val="en-GB"/>
              </w:rPr>
            </w:pPr>
            <w:r w:rsidRPr="00272F02">
              <w:rPr>
                <w:szCs w:val="20"/>
                <w:lang w:val="en-GB"/>
              </w:rPr>
              <w:t>One to one</w:t>
            </w:r>
          </w:p>
        </w:tc>
      </w:tr>
      <w:tr w:rsidR="00DB50C7" w:rsidRPr="00272F02" w14:paraId="1FB585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716E5" w14:textId="77777777" w:rsidR="003567C3" w:rsidRPr="00272F02" w:rsidRDefault="003567C3"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B62BA8" w14:textId="77777777" w:rsidR="003567C3" w:rsidRPr="00272F02" w:rsidRDefault="003567C3" w:rsidP="002D3425">
            <w:pPr>
              <w:pStyle w:val="TableCellLeft10pt"/>
              <w:rPr>
                <w:szCs w:val="20"/>
                <w:lang w:val="en-GB"/>
              </w:rPr>
            </w:pPr>
            <w:r w:rsidRPr="00272F02">
              <w:rPr>
                <w:szCs w:val="20"/>
                <w:lang w:val="en-GB"/>
              </w:rPr>
              <w:t>1.1.2</w:t>
            </w:r>
          </w:p>
        </w:tc>
      </w:tr>
      <w:tr w:rsidR="00DB50C7" w:rsidRPr="00272F02" w14:paraId="648B78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E2655" w14:textId="77777777" w:rsidR="003567C3" w:rsidRPr="00272F02" w:rsidRDefault="003567C3"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15A9EA7" w14:textId="45E218A8" w:rsidR="00580BE8" w:rsidRDefault="005012FE" w:rsidP="002D3425">
            <w:pPr>
              <w:pStyle w:val="TableCellLeft10pt"/>
              <w:rPr>
                <w:szCs w:val="20"/>
                <w:lang w:val="en-GB"/>
              </w:rPr>
            </w:pPr>
            <w:r>
              <w:rPr>
                <w:szCs w:val="20"/>
                <w:lang w:val="en-GB"/>
              </w:rPr>
              <w:t>total</w:t>
            </w:r>
            <w:r w:rsidR="00580BE8">
              <w:rPr>
                <w:szCs w:val="20"/>
                <w:lang w:val="en-GB"/>
              </w:rPr>
              <w:t xml:space="preserve"> planned duration of trial participation </w:t>
            </w:r>
            <w:r w:rsidR="00C321F2" w:rsidRPr="00272F02">
              <w:rPr>
                <w:szCs w:val="20"/>
                <w:lang w:val="en-GB" w:eastAsia="ja-JP"/>
              </w:rPr>
              <w:t>:</w:t>
            </w:r>
            <w:r w:rsidR="003567C3" w:rsidRPr="00272F02">
              <w:rPr>
                <w:szCs w:val="20"/>
                <w:lang w:val="en-GB"/>
              </w:rPr>
              <w:t xml:space="preserve"> Integer </w:t>
            </w:r>
          </w:p>
          <w:p w14:paraId="46D13FDA" w14:textId="00B9B75E" w:rsidR="003567C3" w:rsidRPr="00272F02" w:rsidRDefault="00C321F2" w:rsidP="002D3425">
            <w:pPr>
              <w:pStyle w:val="TableCellLeft10pt"/>
              <w:rPr>
                <w:szCs w:val="20"/>
              </w:rPr>
            </w:pPr>
            <w:r w:rsidRPr="00272F02">
              <w:rPr>
                <w:szCs w:val="20"/>
                <w:lang w:val="en-GB"/>
              </w:rPr>
              <w:t xml:space="preserve"> </w:t>
            </w:r>
            <w:r w:rsidR="00580BE8">
              <w:rPr>
                <w:szCs w:val="20"/>
                <w:lang w:val="en-GB" w:eastAsia="ja-JP"/>
              </w:rPr>
              <w:t xml:space="preserve">total planned duration of trial participation </w:t>
            </w:r>
            <w:r w:rsidRPr="00272F02">
              <w:rPr>
                <w:szCs w:val="20"/>
                <w:lang w:val="en-GB" w:eastAsia="ja-JP"/>
              </w:rPr>
              <w:t>u</w:t>
            </w:r>
            <w:r w:rsidR="00D76D34" w:rsidRPr="00272F02">
              <w:rPr>
                <w:szCs w:val="20"/>
                <w:lang w:val="en-GB"/>
              </w:rPr>
              <w:t>nit of time</w:t>
            </w:r>
            <w:r w:rsidRPr="00272F02">
              <w:rPr>
                <w:szCs w:val="20"/>
                <w:lang w:val="en-GB" w:eastAsia="ja-JP"/>
              </w:rPr>
              <w:t>:</w:t>
            </w:r>
            <w:r w:rsidR="00D76D34" w:rsidRPr="00272F02">
              <w:rPr>
                <w:szCs w:val="20"/>
                <w:lang w:val="en-GB"/>
              </w:rPr>
              <w:t xml:space="preserve"> days (C25301), </w:t>
            </w:r>
            <w:r w:rsidRPr="00272F02">
              <w:rPr>
                <w:szCs w:val="20"/>
                <w:lang w:val="en-GB"/>
              </w:rPr>
              <w:t>hours (</w:t>
            </w:r>
            <w:r w:rsidR="00D76D34" w:rsidRPr="00272F02">
              <w:rPr>
                <w:szCs w:val="20"/>
                <w:lang w:val="en-GB"/>
              </w:rPr>
              <w:t>25529), months</w:t>
            </w:r>
            <w:r w:rsidRPr="00272F02">
              <w:rPr>
                <w:szCs w:val="20"/>
                <w:lang w:val="en-GB" w:eastAsia="ja-JP"/>
              </w:rPr>
              <w:t xml:space="preserve"> </w:t>
            </w:r>
            <w:r w:rsidR="00D76D34" w:rsidRPr="00272F02">
              <w:rPr>
                <w:szCs w:val="20"/>
                <w:lang w:val="en-GB"/>
              </w:rPr>
              <w:t>(C29846), weeks</w:t>
            </w:r>
            <w:r w:rsidRPr="00272F02">
              <w:rPr>
                <w:szCs w:val="20"/>
                <w:lang w:val="en-GB" w:eastAsia="ja-JP"/>
              </w:rPr>
              <w:t xml:space="preserve"> </w:t>
            </w:r>
            <w:r w:rsidR="00D76D34" w:rsidRPr="00272F02">
              <w:rPr>
                <w:szCs w:val="20"/>
                <w:lang w:val="en-GB"/>
              </w:rPr>
              <w:t>(C29844), years</w:t>
            </w:r>
            <w:r w:rsidRPr="00272F02">
              <w:rPr>
                <w:szCs w:val="20"/>
                <w:lang w:val="en-GB" w:eastAsia="ja-JP"/>
              </w:rPr>
              <w:t xml:space="preserve"> </w:t>
            </w:r>
            <w:r w:rsidR="00D76D34" w:rsidRPr="00272F02">
              <w:rPr>
                <w:szCs w:val="20"/>
                <w:lang w:val="en-GB"/>
              </w:rPr>
              <w:t>(C29848)</w:t>
            </w:r>
          </w:p>
        </w:tc>
      </w:tr>
      <w:tr w:rsidR="00DB50C7" w:rsidRPr="00272F02" w14:paraId="1FD212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8CF723" w14:textId="77777777" w:rsidR="003567C3" w:rsidRPr="00272F02" w:rsidRDefault="003567C3"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F1CF6F" w14:textId="77777777" w:rsidR="003567C3" w:rsidRPr="00272F02" w:rsidRDefault="003567C3"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6AFA75F" w14:textId="7B84D120" w:rsidR="003567C3" w:rsidRPr="00272F02" w:rsidRDefault="003567C3"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C321F2" w:rsidRPr="00272F02">
              <w:rPr>
                <w:szCs w:val="20"/>
                <w:lang w:val="en-GB" w:eastAsia="ja-JP"/>
              </w:rPr>
              <w:t>T</w:t>
            </w:r>
            <w:r w:rsidR="00C321F2" w:rsidRPr="00272F02">
              <w:rPr>
                <w:szCs w:val="20"/>
              </w:rPr>
              <w:t>otal</w:t>
            </w:r>
            <w:r w:rsidRPr="00272F02">
              <w:rPr>
                <w:szCs w:val="20"/>
              </w:rPr>
              <w:t xml:space="preserve"> duration of trial </w:t>
            </w:r>
            <w:r w:rsidR="00855B76" w:rsidRPr="00272F02">
              <w:rPr>
                <w:szCs w:val="20"/>
              </w:rPr>
              <w:t>participation</w:t>
            </w:r>
            <w:r w:rsidRPr="00272F02">
              <w:rPr>
                <w:szCs w:val="20"/>
              </w:rPr>
              <w:t xml:space="preserve"> for each participant:</w:t>
            </w:r>
          </w:p>
          <w:p w14:paraId="3BB4BD61" w14:textId="77777777" w:rsidR="003567C3" w:rsidRPr="00272F02" w:rsidRDefault="003567C3" w:rsidP="002D3425">
            <w:pPr>
              <w:pStyle w:val="TableCellLeft10pt"/>
              <w:rPr>
                <w:szCs w:val="20"/>
                <w:lang w:val="de-DE"/>
              </w:rPr>
            </w:pPr>
            <w:r w:rsidRPr="00272F02">
              <w:rPr>
                <w:rStyle w:val="TableCellLeft10ptBoldChar"/>
                <w:szCs w:val="20"/>
              </w:rPr>
              <w:t>Concept</w:t>
            </w:r>
            <w:r w:rsidRPr="00272F02">
              <w:rPr>
                <w:szCs w:val="20"/>
                <w:lang w:val="de-DE"/>
              </w:rPr>
              <w:t>: CNEW, CNEW</w:t>
            </w:r>
          </w:p>
        </w:tc>
      </w:tr>
      <w:tr w:rsidR="00DB50C7" w:rsidRPr="00272F02" w14:paraId="01A4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E255" w14:textId="1EA39BE7" w:rsidR="003567C3"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E24B79D" w14:textId="77777777" w:rsidR="003567C3" w:rsidRPr="00272F02" w:rsidRDefault="003567C3" w:rsidP="002D3425">
            <w:pPr>
              <w:pStyle w:val="TableCellLeft10pt"/>
              <w:rPr>
                <w:szCs w:val="20"/>
              </w:rPr>
            </w:pPr>
            <w:r w:rsidRPr="00272F02">
              <w:rPr>
                <w:szCs w:val="20"/>
              </w:rPr>
              <w:t>No</w:t>
            </w:r>
          </w:p>
        </w:tc>
      </w:tr>
    </w:tbl>
    <w:p w14:paraId="45C106D2" w14:textId="77777777" w:rsidR="00D76D34" w:rsidRPr="00272F02" w:rsidRDefault="00D76D34" w:rsidP="003567C3">
      <w:pPr>
        <w:rPr>
          <w:sz w:val="20"/>
          <w:szCs w:val="20"/>
        </w:rPr>
      </w:pPr>
    </w:p>
    <w:tbl>
      <w:tblPr>
        <w:tblStyle w:val="TableGrid"/>
        <w:tblW w:w="5000" w:type="pct"/>
        <w:tblLook w:val="04A0" w:firstRow="1" w:lastRow="0" w:firstColumn="1" w:lastColumn="0" w:noHBand="0" w:noVBand="1"/>
      </w:tblPr>
      <w:tblGrid>
        <w:gridCol w:w="1034"/>
        <w:gridCol w:w="1859"/>
        <w:gridCol w:w="6097"/>
      </w:tblGrid>
      <w:tr w:rsidR="00DB50C7" w:rsidRPr="00272F02" w14:paraId="30773325" w14:textId="77777777" w:rsidTr="00910BB6">
        <w:trPr>
          <w:trHeight w:val="20"/>
        </w:trPr>
        <w:tc>
          <w:tcPr>
            <w:tcW w:w="575" w:type="pct"/>
            <w:shd w:val="clear" w:color="auto" w:fill="FFFFCC"/>
            <w:hideMark/>
          </w:tcPr>
          <w:p w14:paraId="3B4ED05D" w14:textId="77777777" w:rsidR="00D76D34" w:rsidRPr="00272F02" w:rsidRDefault="00D76D34" w:rsidP="00C824A4">
            <w:pPr>
              <w:rPr>
                <w:b/>
                <w:bCs/>
                <w:sz w:val="20"/>
                <w:szCs w:val="20"/>
              </w:rPr>
            </w:pPr>
            <w:r w:rsidRPr="00272F02">
              <w:rPr>
                <w:b/>
                <w:bCs/>
                <w:sz w:val="20"/>
                <w:szCs w:val="20"/>
              </w:rPr>
              <w:t>NCI C-Code</w:t>
            </w:r>
          </w:p>
        </w:tc>
        <w:tc>
          <w:tcPr>
            <w:tcW w:w="1034" w:type="pct"/>
            <w:shd w:val="clear" w:color="auto" w:fill="FFFFCC"/>
            <w:hideMark/>
          </w:tcPr>
          <w:p w14:paraId="599C4132" w14:textId="77777777" w:rsidR="00D76D34" w:rsidRPr="00272F02" w:rsidRDefault="00D76D34" w:rsidP="00C824A4">
            <w:pPr>
              <w:rPr>
                <w:b/>
                <w:bCs/>
                <w:sz w:val="20"/>
                <w:szCs w:val="20"/>
              </w:rPr>
            </w:pPr>
            <w:r w:rsidRPr="00272F02">
              <w:rPr>
                <w:b/>
                <w:bCs/>
                <w:sz w:val="20"/>
                <w:szCs w:val="20"/>
              </w:rPr>
              <w:t>M11 Preferred Term</w:t>
            </w:r>
          </w:p>
        </w:tc>
        <w:tc>
          <w:tcPr>
            <w:tcW w:w="3392" w:type="pct"/>
            <w:shd w:val="clear" w:color="auto" w:fill="FFFFCC"/>
            <w:hideMark/>
          </w:tcPr>
          <w:p w14:paraId="5A7E0AF5" w14:textId="77777777" w:rsidR="00D76D34" w:rsidRPr="00272F02" w:rsidRDefault="00D76D34" w:rsidP="00C824A4">
            <w:pPr>
              <w:rPr>
                <w:b/>
                <w:bCs/>
                <w:sz w:val="20"/>
                <w:szCs w:val="20"/>
              </w:rPr>
            </w:pPr>
            <w:r w:rsidRPr="00272F02">
              <w:rPr>
                <w:b/>
                <w:bCs/>
                <w:sz w:val="20"/>
                <w:szCs w:val="20"/>
              </w:rPr>
              <w:t>Draft Definition</w:t>
            </w:r>
          </w:p>
        </w:tc>
      </w:tr>
      <w:tr w:rsidR="00DB50C7" w:rsidRPr="00272F02" w14:paraId="489D1684" w14:textId="77777777" w:rsidTr="00910BB6">
        <w:trPr>
          <w:trHeight w:val="20"/>
        </w:trPr>
        <w:tc>
          <w:tcPr>
            <w:tcW w:w="575" w:type="pct"/>
            <w:shd w:val="clear" w:color="auto" w:fill="EAEDF1" w:themeFill="text2" w:themeFillTint="1A"/>
            <w:hideMark/>
          </w:tcPr>
          <w:p w14:paraId="67F1D99F" w14:textId="77777777" w:rsidR="00D76D34" w:rsidRPr="00272F02" w:rsidRDefault="00D76D34" w:rsidP="00C824A4">
            <w:pPr>
              <w:rPr>
                <w:sz w:val="20"/>
                <w:szCs w:val="20"/>
              </w:rPr>
            </w:pPr>
            <w:r w:rsidRPr="00272F02">
              <w:rPr>
                <w:sz w:val="20"/>
                <w:szCs w:val="20"/>
              </w:rPr>
              <w:t>CNEW</w:t>
            </w:r>
          </w:p>
        </w:tc>
        <w:tc>
          <w:tcPr>
            <w:tcW w:w="1034" w:type="pct"/>
            <w:shd w:val="clear" w:color="auto" w:fill="EAEDF1" w:themeFill="text2" w:themeFillTint="1A"/>
            <w:hideMark/>
          </w:tcPr>
          <w:p w14:paraId="44369808" w14:textId="77777777" w:rsidR="00D76D34" w:rsidRPr="00272F02" w:rsidRDefault="00D76D34" w:rsidP="00C824A4">
            <w:pPr>
              <w:rPr>
                <w:sz w:val="20"/>
                <w:szCs w:val="20"/>
              </w:rPr>
            </w:pPr>
            <w:r w:rsidRPr="00272F02">
              <w:rPr>
                <w:sz w:val="20"/>
                <w:szCs w:val="20"/>
              </w:rPr>
              <w:t>ICH M11 Units of Time</w:t>
            </w:r>
          </w:p>
        </w:tc>
        <w:tc>
          <w:tcPr>
            <w:tcW w:w="3392" w:type="pct"/>
            <w:shd w:val="clear" w:color="auto" w:fill="EAEDF1" w:themeFill="text2" w:themeFillTint="1A"/>
            <w:hideMark/>
          </w:tcPr>
          <w:p w14:paraId="7D733AA0" w14:textId="77777777" w:rsidR="00D76D34" w:rsidRPr="00272F02" w:rsidRDefault="00D76D34" w:rsidP="00C824A4">
            <w:pPr>
              <w:rPr>
                <w:sz w:val="20"/>
                <w:szCs w:val="20"/>
              </w:rPr>
            </w:pPr>
            <w:r w:rsidRPr="00272F02">
              <w:rPr>
                <w:sz w:val="20"/>
                <w:szCs w:val="20"/>
              </w:rPr>
              <w:t>A terminology value set relevant to units of time within the ICH M11 Protocol model.</w:t>
            </w:r>
          </w:p>
        </w:tc>
      </w:tr>
      <w:tr w:rsidR="00DB50C7" w:rsidRPr="00272F02" w14:paraId="35BFE5AA" w14:textId="77777777" w:rsidTr="00910BB6">
        <w:trPr>
          <w:trHeight w:val="20"/>
        </w:trPr>
        <w:tc>
          <w:tcPr>
            <w:tcW w:w="575" w:type="pct"/>
            <w:hideMark/>
          </w:tcPr>
          <w:p w14:paraId="4D75B2AC" w14:textId="77777777" w:rsidR="00D76D34" w:rsidRPr="00272F02" w:rsidRDefault="00D76D34" w:rsidP="00C824A4">
            <w:pPr>
              <w:rPr>
                <w:sz w:val="20"/>
                <w:szCs w:val="20"/>
              </w:rPr>
            </w:pPr>
            <w:r w:rsidRPr="00272F02">
              <w:rPr>
                <w:sz w:val="20"/>
                <w:szCs w:val="20"/>
              </w:rPr>
              <w:t>C25301</w:t>
            </w:r>
          </w:p>
        </w:tc>
        <w:tc>
          <w:tcPr>
            <w:tcW w:w="1034" w:type="pct"/>
            <w:hideMark/>
          </w:tcPr>
          <w:p w14:paraId="37545FD4" w14:textId="77777777" w:rsidR="00D76D34" w:rsidRPr="00272F02" w:rsidRDefault="00D76D34" w:rsidP="00C824A4">
            <w:pPr>
              <w:rPr>
                <w:sz w:val="20"/>
                <w:szCs w:val="20"/>
              </w:rPr>
            </w:pPr>
            <w:r w:rsidRPr="00272F02">
              <w:rPr>
                <w:sz w:val="20"/>
                <w:szCs w:val="20"/>
              </w:rPr>
              <w:t>DAYS</w:t>
            </w:r>
          </w:p>
        </w:tc>
        <w:tc>
          <w:tcPr>
            <w:tcW w:w="3392" w:type="pct"/>
            <w:hideMark/>
          </w:tcPr>
          <w:p w14:paraId="3AED1EB5" w14:textId="77777777" w:rsidR="00D76D34" w:rsidRPr="00272F02" w:rsidRDefault="00D76D34" w:rsidP="00C824A4">
            <w:pPr>
              <w:rPr>
                <w:sz w:val="20"/>
                <w:szCs w:val="20"/>
              </w:rPr>
            </w:pPr>
            <w:r w:rsidRPr="00272F02">
              <w:rPr>
                <w:sz w:val="20"/>
                <w:szCs w:val="20"/>
              </w:rPr>
              <w:t>A unit of measurement of time equal to 24 hours.</w:t>
            </w:r>
          </w:p>
        </w:tc>
      </w:tr>
      <w:tr w:rsidR="00DB50C7" w:rsidRPr="00272F02" w14:paraId="4CD426AE" w14:textId="77777777" w:rsidTr="00910BB6">
        <w:trPr>
          <w:trHeight w:val="20"/>
        </w:trPr>
        <w:tc>
          <w:tcPr>
            <w:tcW w:w="575" w:type="pct"/>
            <w:hideMark/>
          </w:tcPr>
          <w:p w14:paraId="1DDA716B" w14:textId="77777777" w:rsidR="00D76D34" w:rsidRPr="00272F02" w:rsidRDefault="00D76D34" w:rsidP="00C824A4">
            <w:pPr>
              <w:rPr>
                <w:sz w:val="20"/>
                <w:szCs w:val="20"/>
              </w:rPr>
            </w:pPr>
            <w:r w:rsidRPr="00272F02">
              <w:rPr>
                <w:sz w:val="20"/>
                <w:szCs w:val="20"/>
              </w:rPr>
              <w:t>C25529</w:t>
            </w:r>
          </w:p>
        </w:tc>
        <w:tc>
          <w:tcPr>
            <w:tcW w:w="1034" w:type="pct"/>
            <w:hideMark/>
          </w:tcPr>
          <w:p w14:paraId="603DD45C" w14:textId="77777777" w:rsidR="00D76D34" w:rsidRPr="00272F02" w:rsidRDefault="00D76D34" w:rsidP="00C824A4">
            <w:pPr>
              <w:rPr>
                <w:sz w:val="20"/>
                <w:szCs w:val="20"/>
              </w:rPr>
            </w:pPr>
            <w:r w:rsidRPr="00272F02">
              <w:rPr>
                <w:sz w:val="20"/>
                <w:szCs w:val="20"/>
              </w:rPr>
              <w:t>HOURS</w:t>
            </w:r>
          </w:p>
        </w:tc>
        <w:tc>
          <w:tcPr>
            <w:tcW w:w="3392" w:type="pct"/>
            <w:hideMark/>
          </w:tcPr>
          <w:p w14:paraId="3F08B9FE" w14:textId="77777777" w:rsidR="00D76D34" w:rsidRPr="00272F02" w:rsidRDefault="00D76D34" w:rsidP="00C824A4">
            <w:pPr>
              <w:rPr>
                <w:sz w:val="20"/>
                <w:szCs w:val="20"/>
              </w:rPr>
            </w:pPr>
            <w:r w:rsidRPr="00272F02">
              <w:rPr>
                <w:sz w:val="20"/>
                <w:szCs w:val="20"/>
              </w:rPr>
              <w:t>A unit of measurement of time equal to 60 minutes.</w:t>
            </w:r>
          </w:p>
        </w:tc>
      </w:tr>
      <w:tr w:rsidR="00DB50C7" w:rsidRPr="00272F02" w14:paraId="799B6FA2" w14:textId="77777777" w:rsidTr="00910BB6">
        <w:trPr>
          <w:trHeight w:val="20"/>
        </w:trPr>
        <w:tc>
          <w:tcPr>
            <w:tcW w:w="575" w:type="pct"/>
            <w:hideMark/>
          </w:tcPr>
          <w:p w14:paraId="01DCC026" w14:textId="77777777" w:rsidR="00D76D34" w:rsidRPr="00272F02" w:rsidRDefault="00D76D34" w:rsidP="00C824A4">
            <w:pPr>
              <w:rPr>
                <w:sz w:val="20"/>
                <w:szCs w:val="20"/>
              </w:rPr>
            </w:pPr>
            <w:r w:rsidRPr="00272F02">
              <w:rPr>
                <w:sz w:val="20"/>
                <w:szCs w:val="20"/>
              </w:rPr>
              <w:t>C29846</w:t>
            </w:r>
          </w:p>
        </w:tc>
        <w:tc>
          <w:tcPr>
            <w:tcW w:w="1034" w:type="pct"/>
            <w:hideMark/>
          </w:tcPr>
          <w:p w14:paraId="0CC42A9B" w14:textId="77777777" w:rsidR="00D76D34" w:rsidRPr="00272F02" w:rsidRDefault="00D76D34" w:rsidP="00C824A4">
            <w:pPr>
              <w:rPr>
                <w:sz w:val="20"/>
                <w:szCs w:val="20"/>
              </w:rPr>
            </w:pPr>
            <w:r w:rsidRPr="00272F02">
              <w:rPr>
                <w:sz w:val="20"/>
                <w:szCs w:val="20"/>
              </w:rPr>
              <w:t>MONTHS</w:t>
            </w:r>
          </w:p>
        </w:tc>
        <w:tc>
          <w:tcPr>
            <w:tcW w:w="3392" w:type="pct"/>
            <w:hideMark/>
          </w:tcPr>
          <w:p w14:paraId="5CA323A6" w14:textId="5F8CB2EF" w:rsidR="00D76D34" w:rsidRPr="00272F02" w:rsidRDefault="00D76D34" w:rsidP="00C824A4">
            <w:pPr>
              <w:rPr>
                <w:sz w:val="20"/>
                <w:szCs w:val="20"/>
              </w:rPr>
            </w:pPr>
            <w:r w:rsidRPr="00272F02">
              <w:rPr>
                <w:sz w:val="20"/>
                <w:szCs w:val="20"/>
              </w:rPr>
              <w:t>One of the 12 divisions of a year as determined by a calendar. It corresponds to the unit of time of approximately to one cycle of the moon's phases, about 30 days or 4 weeks.</w:t>
            </w:r>
          </w:p>
        </w:tc>
      </w:tr>
      <w:tr w:rsidR="00DB50C7" w:rsidRPr="00272F02" w14:paraId="27CCD850" w14:textId="77777777" w:rsidTr="00910BB6">
        <w:trPr>
          <w:trHeight w:val="20"/>
        </w:trPr>
        <w:tc>
          <w:tcPr>
            <w:tcW w:w="575" w:type="pct"/>
            <w:hideMark/>
          </w:tcPr>
          <w:p w14:paraId="5B1690B0" w14:textId="77777777" w:rsidR="00D76D34" w:rsidRPr="00272F02" w:rsidRDefault="00D76D34" w:rsidP="00C824A4">
            <w:pPr>
              <w:rPr>
                <w:sz w:val="20"/>
                <w:szCs w:val="20"/>
              </w:rPr>
            </w:pPr>
            <w:r w:rsidRPr="00272F02">
              <w:rPr>
                <w:sz w:val="20"/>
                <w:szCs w:val="20"/>
              </w:rPr>
              <w:t>C29844</w:t>
            </w:r>
          </w:p>
        </w:tc>
        <w:tc>
          <w:tcPr>
            <w:tcW w:w="1034" w:type="pct"/>
            <w:hideMark/>
          </w:tcPr>
          <w:p w14:paraId="0BB98D14" w14:textId="77777777" w:rsidR="00D76D34" w:rsidRPr="00272F02" w:rsidRDefault="00D76D34" w:rsidP="00C824A4">
            <w:pPr>
              <w:rPr>
                <w:sz w:val="20"/>
                <w:szCs w:val="20"/>
              </w:rPr>
            </w:pPr>
            <w:r w:rsidRPr="00272F02">
              <w:rPr>
                <w:sz w:val="20"/>
                <w:szCs w:val="20"/>
              </w:rPr>
              <w:t>WEEKS</w:t>
            </w:r>
          </w:p>
        </w:tc>
        <w:tc>
          <w:tcPr>
            <w:tcW w:w="3392" w:type="pct"/>
            <w:hideMark/>
          </w:tcPr>
          <w:p w14:paraId="6865E346" w14:textId="33B972B6" w:rsidR="00D76D34" w:rsidRPr="00272F02" w:rsidRDefault="00D76D34" w:rsidP="00C824A4">
            <w:pPr>
              <w:rPr>
                <w:sz w:val="20"/>
                <w:szCs w:val="20"/>
              </w:rPr>
            </w:pPr>
            <w:r w:rsidRPr="00272F02">
              <w:rPr>
                <w:sz w:val="20"/>
                <w:szCs w:val="20"/>
              </w:rPr>
              <w:t>Any period of seven consecutive days.</w:t>
            </w:r>
          </w:p>
        </w:tc>
      </w:tr>
      <w:tr w:rsidR="00DB50C7" w:rsidRPr="00272F02" w14:paraId="60DA1358" w14:textId="77777777" w:rsidTr="00910BB6">
        <w:trPr>
          <w:trHeight w:val="20"/>
        </w:trPr>
        <w:tc>
          <w:tcPr>
            <w:tcW w:w="575" w:type="pct"/>
            <w:hideMark/>
          </w:tcPr>
          <w:p w14:paraId="78932D68" w14:textId="77777777" w:rsidR="00D76D34" w:rsidRPr="00272F02" w:rsidRDefault="00D76D34" w:rsidP="00C824A4">
            <w:pPr>
              <w:rPr>
                <w:sz w:val="20"/>
                <w:szCs w:val="20"/>
              </w:rPr>
            </w:pPr>
            <w:r w:rsidRPr="00272F02">
              <w:rPr>
                <w:sz w:val="20"/>
                <w:szCs w:val="20"/>
              </w:rPr>
              <w:t>C29848</w:t>
            </w:r>
          </w:p>
        </w:tc>
        <w:tc>
          <w:tcPr>
            <w:tcW w:w="1034" w:type="pct"/>
            <w:hideMark/>
          </w:tcPr>
          <w:p w14:paraId="4141DF66" w14:textId="77777777" w:rsidR="00D76D34" w:rsidRPr="00272F02" w:rsidRDefault="00D76D34" w:rsidP="00C824A4">
            <w:pPr>
              <w:rPr>
                <w:sz w:val="20"/>
                <w:szCs w:val="20"/>
              </w:rPr>
            </w:pPr>
            <w:r w:rsidRPr="00272F02">
              <w:rPr>
                <w:sz w:val="20"/>
                <w:szCs w:val="20"/>
              </w:rPr>
              <w:t>YEARS</w:t>
            </w:r>
          </w:p>
        </w:tc>
        <w:tc>
          <w:tcPr>
            <w:tcW w:w="3392" w:type="pct"/>
            <w:hideMark/>
          </w:tcPr>
          <w:p w14:paraId="17242632" w14:textId="6C727B91" w:rsidR="00D76D34" w:rsidRPr="00272F02" w:rsidRDefault="00D76D34" w:rsidP="00C824A4">
            <w:pPr>
              <w:rPr>
                <w:sz w:val="20"/>
                <w:szCs w:val="20"/>
              </w:rPr>
            </w:pPr>
            <w:r w:rsidRPr="00272F02">
              <w:rPr>
                <w:sz w:val="20"/>
                <w:szCs w:val="20"/>
              </w:rPr>
              <w:t>The period of time that it takes for Earth to make a complete revolution around the sun, approximately 365 days; a specific one year period.</w:t>
            </w:r>
          </w:p>
        </w:tc>
      </w:tr>
    </w:tbl>
    <w:p w14:paraId="77F37970" w14:textId="77777777" w:rsidR="00D76D34" w:rsidRPr="00272F02" w:rsidRDefault="00D76D34" w:rsidP="003567C3">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12A3F6E4" w14:textId="77777777" w:rsidTr="00E94FBB">
        <w:tc>
          <w:tcPr>
            <w:tcW w:w="1249" w:type="pct"/>
            <w:hideMark/>
          </w:tcPr>
          <w:p w14:paraId="0E0941DA" w14:textId="77777777" w:rsidR="003567C3" w:rsidRPr="00272F02" w:rsidRDefault="003567C3" w:rsidP="002D3425">
            <w:pPr>
              <w:pStyle w:val="TableHeadingTextLeft10pt"/>
              <w:rPr>
                <w:szCs w:val="20"/>
                <w:lang w:val="de-DE"/>
              </w:rPr>
            </w:pPr>
            <w:r w:rsidRPr="00272F02">
              <w:rPr>
                <w:szCs w:val="20"/>
                <w:lang w:val="de-DE"/>
              </w:rPr>
              <w:t>Term (Variable)</w:t>
            </w:r>
          </w:p>
        </w:tc>
        <w:tc>
          <w:tcPr>
            <w:tcW w:w="3751" w:type="pct"/>
            <w:hideMark/>
          </w:tcPr>
          <w:p w14:paraId="14300E5E" w14:textId="46F815B1" w:rsidR="003567C3" w:rsidRPr="00272F02" w:rsidRDefault="003567C3" w:rsidP="002D3425">
            <w:pPr>
              <w:pStyle w:val="TableCellLeft10pt"/>
              <w:rPr>
                <w:szCs w:val="20"/>
                <w:lang w:val="en-GB"/>
              </w:rPr>
            </w:pPr>
            <w:r w:rsidRPr="00272F02">
              <w:rPr>
                <w:szCs w:val="20"/>
                <w:lang w:val="en-GB"/>
              </w:rPr>
              <w:t>{</w:t>
            </w:r>
            <w:r w:rsidR="00F33216" w:rsidRPr="00272F02">
              <w:rPr>
                <w:szCs w:val="20"/>
                <w:lang w:val="en-GB"/>
              </w:rPr>
              <w:t>&lt;</w:t>
            </w:r>
            <w:r w:rsidRPr="00272F02">
              <w:rPr>
                <w:szCs w:val="20"/>
                <w:lang w:val="en-GB"/>
              </w:rPr>
              <w:t xml:space="preserve">alternate description of planned </w:t>
            </w:r>
            <w:r w:rsidR="00855B76" w:rsidRPr="00272F02">
              <w:rPr>
                <w:szCs w:val="20"/>
                <w:lang w:val="en-GB"/>
              </w:rPr>
              <w:t>duration of trial participation if duration will vary</w:t>
            </w:r>
            <w:r w:rsidRPr="00272F02">
              <w:rPr>
                <w:szCs w:val="20"/>
                <w:lang w:val="en-GB"/>
              </w:rPr>
              <w:t>&gt;}</w:t>
            </w:r>
          </w:p>
        </w:tc>
      </w:tr>
      <w:tr w:rsidR="00DB50C7" w:rsidRPr="00272F02" w14:paraId="4B04E0A5" w14:textId="77777777" w:rsidTr="00E94FBB">
        <w:trPr>
          <w:trHeight w:val="131"/>
        </w:trPr>
        <w:tc>
          <w:tcPr>
            <w:tcW w:w="1249" w:type="pct"/>
            <w:hideMark/>
          </w:tcPr>
          <w:p w14:paraId="374356A4" w14:textId="77777777" w:rsidR="003567C3" w:rsidRPr="00272F02" w:rsidRDefault="003567C3" w:rsidP="002D3425">
            <w:pPr>
              <w:pStyle w:val="TableHeadingTextLeft10pt"/>
              <w:rPr>
                <w:szCs w:val="20"/>
                <w:lang w:val="de-DE"/>
              </w:rPr>
            </w:pPr>
            <w:r w:rsidRPr="00272F02">
              <w:rPr>
                <w:szCs w:val="20"/>
                <w:lang w:val="de-DE"/>
              </w:rPr>
              <w:t>Data Type</w:t>
            </w:r>
          </w:p>
        </w:tc>
        <w:tc>
          <w:tcPr>
            <w:tcW w:w="3751" w:type="pct"/>
            <w:hideMark/>
          </w:tcPr>
          <w:p w14:paraId="2D5FB08D" w14:textId="77777777" w:rsidR="003567C3" w:rsidRPr="00272F02" w:rsidRDefault="003567C3" w:rsidP="002D3425">
            <w:pPr>
              <w:pStyle w:val="TableCellLeft10pt"/>
              <w:rPr>
                <w:szCs w:val="20"/>
                <w:lang w:val="en-GB"/>
              </w:rPr>
            </w:pPr>
            <w:r w:rsidRPr="00272F02">
              <w:rPr>
                <w:szCs w:val="20"/>
                <w:lang w:val="en-GB"/>
              </w:rPr>
              <w:t>Text</w:t>
            </w:r>
          </w:p>
        </w:tc>
      </w:tr>
      <w:tr w:rsidR="00DB50C7" w:rsidRPr="00272F02" w14:paraId="58AAC6BA" w14:textId="77777777" w:rsidTr="00E94FBB">
        <w:tc>
          <w:tcPr>
            <w:tcW w:w="1249" w:type="pct"/>
            <w:hideMark/>
          </w:tcPr>
          <w:p w14:paraId="152B0877" w14:textId="64AFC626" w:rsidR="003567C3" w:rsidRPr="00272F02" w:rsidRDefault="003567C3"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2EF06DA3" w14:textId="77777777" w:rsidR="003567C3" w:rsidRPr="00272F02" w:rsidRDefault="003567C3" w:rsidP="002D3425">
            <w:pPr>
              <w:pStyle w:val="TableCellLeft10pt"/>
              <w:rPr>
                <w:szCs w:val="20"/>
                <w:lang w:val="en-GB"/>
              </w:rPr>
            </w:pPr>
            <w:r w:rsidRPr="00272F02">
              <w:rPr>
                <w:szCs w:val="20"/>
                <w:lang w:val="en-GB"/>
              </w:rPr>
              <w:t>D</w:t>
            </w:r>
          </w:p>
        </w:tc>
      </w:tr>
      <w:tr w:rsidR="00DB50C7" w:rsidRPr="00272F02" w14:paraId="0956A758" w14:textId="77777777" w:rsidTr="00E94FBB">
        <w:tc>
          <w:tcPr>
            <w:tcW w:w="1249" w:type="pct"/>
            <w:hideMark/>
          </w:tcPr>
          <w:p w14:paraId="2A96B679" w14:textId="77777777" w:rsidR="003567C3" w:rsidRPr="00272F02" w:rsidRDefault="003567C3" w:rsidP="002D3425">
            <w:pPr>
              <w:pStyle w:val="TableHeadingTextLeft10pt"/>
              <w:rPr>
                <w:szCs w:val="20"/>
                <w:lang w:val="de-DE"/>
              </w:rPr>
            </w:pPr>
            <w:r w:rsidRPr="00272F02">
              <w:rPr>
                <w:szCs w:val="20"/>
                <w:lang w:val="de-DE"/>
              </w:rPr>
              <w:t>Definition</w:t>
            </w:r>
          </w:p>
        </w:tc>
        <w:tc>
          <w:tcPr>
            <w:tcW w:w="3751" w:type="pct"/>
          </w:tcPr>
          <w:p w14:paraId="72E2FED2" w14:textId="5DD7FD81" w:rsidR="003567C3" w:rsidRPr="00272F02" w:rsidRDefault="003567C3" w:rsidP="002D3425">
            <w:pPr>
              <w:pStyle w:val="TableCellLeft10pt"/>
              <w:rPr>
                <w:szCs w:val="20"/>
                <w:lang w:val="en-GB"/>
              </w:rPr>
            </w:pPr>
            <w:r w:rsidRPr="00272F02">
              <w:rPr>
                <w:szCs w:val="20"/>
                <w:lang w:val="en-GB"/>
              </w:rPr>
              <w:t>CNEW</w:t>
            </w:r>
            <w:r w:rsidRPr="00272F02">
              <w:rPr>
                <w:szCs w:val="20"/>
                <w:lang w:val="en-GB"/>
              </w:rPr>
              <w:br/>
            </w:r>
            <w:r w:rsidR="009372E7" w:rsidRPr="00272F02">
              <w:rPr>
                <w:szCs w:val="20"/>
                <w:lang w:val="en-GB"/>
              </w:rPr>
              <w:t>For review purpose, see definition of the controlled terminology below</w:t>
            </w:r>
            <w:r w:rsidRPr="00272F02">
              <w:rPr>
                <w:szCs w:val="20"/>
                <w:lang w:val="en-GB"/>
              </w:rPr>
              <w:br/>
            </w:r>
            <w:r w:rsidR="00855B76" w:rsidRPr="00272F02">
              <w:rPr>
                <w:szCs w:val="20"/>
                <w:lang w:val="en-GB"/>
              </w:rPr>
              <w:t>An alternative narrative for the planned duration of trial participation.</w:t>
            </w:r>
          </w:p>
        </w:tc>
      </w:tr>
      <w:tr w:rsidR="00DB50C7" w:rsidRPr="00272F02" w14:paraId="14FB6931" w14:textId="77777777" w:rsidTr="00E94FBB">
        <w:tc>
          <w:tcPr>
            <w:tcW w:w="1249" w:type="pct"/>
            <w:hideMark/>
          </w:tcPr>
          <w:p w14:paraId="5C5E818E" w14:textId="77777777" w:rsidR="003567C3" w:rsidRPr="00272F02" w:rsidRDefault="003567C3" w:rsidP="002D3425">
            <w:pPr>
              <w:pStyle w:val="TableHeadingTextLeft10pt"/>
              <w:rPr>
                <w:szCs w:val="20"/>
                <w:lang w:val="de-DE"/>
              </w:rPr>
            </w:pPr>
            <w:r w:rsidRPr="00272F02">
              <w:rPr>
                <w:szCs w:val="20"/>
                <w:lang w:val="de-DE"/>
              </w:rPr>
              <w:t>User Guidance</w:t>
            </w:r>
          </w:p>
        </w:tc>
        <w:tc>
          <w:tcPr>
            <w:tcW w:w="3751" w:type="pct"/>
            <w:hideMark/>
          </w:tcPr>
          <w:p w14:paraId="309D1355" w14:textId="279D0EEB" w:rsidR="003567C3" w:rsidRPr="00272F02" w:rsidRDefault="003567C3" w:rsidP="002D3425">
            <w:pPr>
              <w:pStyle w:val="TableCellLeft10pt"/>
              <w:rPr>
                <w:szCs w:val="20"/>
                <w:lang w:val="en-GB"/>
              </w:rPr>
            </w:pPr>
            <w:r w:rsidRPr="00272F02">
              <w:rPr>
                <w:szCs w:val="20"/>
                <w:lang w:val="en-GB"/>
              </w:rPr>
              <w:t xml:space="preserve">Select </w:t>
            </w:r>
            <w:r w:rsidR="00C321F2" w:rsidRPr="00272F02">
              <w:rPr>
                <w:szCs w:val="20"/>
                <w:lang w:val="en-GB"/>
              </w:rPr>
              <w:t xml:space="preserve">one of </w:t>
            </w:r>
            <w:r w:rsidRPr="00272F02">
              <w:rPr>
                <w:szCs w:val="20"/>
                <w:lang w:val="en-GB"/>
              </w:rPr>
              <w:t xml:space="preserve">the </w:t>
            </w:r>
            <w:r w:rsidR="00C321F2" w:rsidRPr="00272F02">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272F02" w14:paraId="704898A2" w14:textId="77777777" w:rsidTr="00E94FBB">
        <w:tc>
          <w:tcPr>
            <w:tcW w:w="1249" w:type="pct"/>
            <w:hideMark/>
          </w:tcPr>
          <w:p w14:paraId="0BFF30F4" w14:textId="77777777" w:rsidR="003567C3" w:rsidRPr="00272F02" w:rsidRDefault="003567C3" w:rsidP="002D3425">
            <w:pPr>
              <w:pStyle w:val="TableHeadingTextLeft10pt"/>
              <w:rPr>
                <w:szCs w:val="20"/>
                <w:lang w:val="de-DE"/>
              </w:rPr>
            </w:pPr>
            <w:r w:rsidRPr="00272F02">
              <w:rPr>
                <w:szCs w:val="20"/>
                <w:lang w:val="de-DE"/>
              </w:rPr>
              <w:t>Conformance</w:t>
            </w:r>
          </w:p>
        </w:tc>
        <w:tc>
          <w:tcPr>
            <w:tcW w:w="3751" w:type="pct"/>
            <w:hideMark/>
          </w:tcPr>
          <w:p w14:paraId="5805C44D" w14:textId="6FBC303E" w:rsidR="003567C3" w:rsidRPr="00272F02" w:rsidRDefault="003567C3" w:rsidP="002D3425">
            <w:pPr>
              <w:pStyle w:val="TableCellLeft10pt"/>
              <w:rPr>
                <w:szCs w:val="20"/>
                <w:lang w:val="en-GB"/>
              </w:rPr>
            </w:pPr>
            <w:commentRangeStart w:id="107"/>
            <w:commentRangeStart w:id="108"/>
            <w:r w:rsidRPr="00272F02">
              <w:rPr>
                <w:szCs w:val="20"/>
                <w:lang w:val="en-GB"/>
              </w:rPr>
              <w:t>Conditional</w:t>
            </w:r>
            <w:commentRangeEnd w:id="107"/>
            <w:r w:rsidR="002E5A0A">
              <w:rPr>
                <w:rStyle w:val="CommentReference"/>
                <w:rFonts w:eastAsia="Times New Roman"/>
                <w14:ligatures w14:val="standardContextual"/>
              </w:rPr>
              <w:commentReference w:id="107"/>
            </w:r>
            <w:commentRangeEnd w:id="108"/>
            <w:r w:rsidR="00733C0B">
              <w:rPr>
                <w:rStyle w:val="CommentReference"/>
                <w:rFonts w:eastAsia="Times New Roman"/>
                <w14:ligatures w14:val="standardContextual"/>
              </w:rPr>
              <w:commentReference w:id="108"/>
            </w:r>
            <w:r w:rsidR="004876F0" w:rsidRPr="00272F02">
              <w:rPr>
                <w:szCs w:val="20"/>
                <w:lang w:val="en-GB" w:eastAsia="ja-JP"/>
              </w:rPr>
              <w:t xml:space="preserve">: </w:t>
            </w:r>
            <w:r w:rsidRPr="00272F02">
              <w:rPr>
                <w:szCs w:val="20"/>
                <w:lang w:val="en-GB"/>
              </w:rPr>
              <w:t xml:space="preserve">when an alternate description for </w:t>
            </w:r>
            <w:r w:rsidR="00855B76" w:rsidRPr="00272F02">
              <w:rPr>
                <w:szCs w:val="20"/>
                <w:lang w:val="en-GB"/>
              </w:rPr>
              <w:t>planned duration of trial participation if duration will vary</w:t>
            </w:r>
          </w:p>
        </w:tc>
      </w:tr>
      <w:tr w:rsidR="00DB50C7" w:rsidRPr="00272F02" w14:paraId="42ED04C4" w14:textId="77777777" w:rsidTr="00E94FBB">
        <w:tc>
          <w:tcPr>
            <w:tcW w:w="1249" w:type="pct"/>
            <w:hideMark/>
          </w:tcPr>
          <w:p w14:paraId="2C1476D0" w14:textId="77777777" w:rsidR="003567C3" w:rsidRPr="00272F02" w:rsidRDefault="003567C3" w:rsidP="002D3425">
            <w:pPr>
              <w:pStyle w:val="TableHeadingTextLeft10pt"/>
              <w:rPr>
                <w:szCs w:val="20"/>
                <w:lang w:val="de-DE"/>
              </w:rPr>
            </w:pPr>
            <w:r w:rsidRPr="00272F02">
              <w:rPr>
                <w:szCs w:val="20"/>
                <w:lang w:val="de-DE"/>
              </w:rPr>
              <w:t>Cardinality</w:t>
            </w:r>
          </w:p>
        </w:tc>
        <w:tc>
          <w:tcPr>
            <w:tcW w:w="3751" w:type="pct"/>
          </w:tcPr>
          <w:p w14:paraId="281EDC0F" w14:textId="77777777" w:rsidR="003567C3" w:rsidRPr="00272F02" w:rsidRDefault="003567C3" w:rsidP="002D3425">
            <w:pPr>
              <w:pStyle w:val="TableCellLeft10pt"/>
              <w:rPr>
                <w:szCs w:val="20"/>
                <w:lang w:val="en-GB"/>
              </w:rPr>
            </w:pPr>
            <w:r w:rsidRPr="00272F02">
              <w:rPr>
                <w:szCs w:val="20"/>
                <w:lang w:val="en-GB"/>
              </w:rPr>
              <w:t>One to one</w:t>
            </w:r>
          </w:p>
        </w:tc>
      </w:tr>
      <w:tr w:rsidR="00DB50C7" w:rsidRPr="00272F02" w14:paraId="0DD7F4A1" w14:textId="77777777" w:rsidTr="00E94FBB">
        <w:tc>
          <w:tcPr>
            <w:tcW w:w="1249" w:type="pct"/>
            <w:hideMark/>
          </w:tcPr>
          <w:p w14:paraId="19DC9A76" w14:textId="77777777" w:rsidR="003567C3" w:rsidRPr="00272F02" w:rsidRDefault="003567C3" w:rsidP="002D3425">
            <w:pPr>
              <w:pStyle w:val="TableHeadingTextLeft10pt"/>
              <w:rPr>
                <w:szCs w:val="20"/>
              </w:rPr>
            </w:pPr>
            <w:r w:rsidRPr="00272F02">
              <w:rPr>
                <w:szCs w:val="20"/>
              </w:rPr>
              <w:t>Relationship content from ToC representing the protocol hierarchy</w:t>
            </w:r>
          </w:p>
        </w:tc>
        <w:tc>
          <w:tcPr>
            <w:tcW w:w="3751" w:type="pct"/>
            <w:hideMark/>
          </w:tcPr>
          <w:p w14:paraId="3F1E70BE" w14:textId="77777777" w:rsidR="003567C3" w:rsidRPr="00272F02" w:rsidRDefault="003567C3" w:rsidP="002D3425">
            <w:pPr>
              <w:pStyle w:val="TableCellLeft10pt"/>
              <w:rPr>
                <w:szCs w:val="20"/>
                <w:lang w:val="en-GB"/>
              </w:rPr>
            </w:pPr>
            <w:r w:rsidRPr="00272F02">
              <w:rPr>
                <w:szCs w:val="20"/>
                <w:lang w:val="en-GB"/>
              </w:rPr>
              <w:t>1.1.2</w:t>
            </w:r>
          </w:p>
        </w:tc>
      </w:tr>
      <w:tr w:rsidR="00DB50C7" w:rsidRPr="00272F02" w14:paraId="23256B65" w14:textId="77777777" w:rsidTr="00E94FBB">
        <w:tc>
          <w:tcPr>
            <w:tcW w:w="1249" w:type="pct"/>
            <w:hideMark/>
          </w:tcPr>
          <w:p w14:paraId="30D08288" w14:textId="77777777" w:rsidR="003567C3" w:rsidRPr="00272F02" w:rsidRDefault="003567C3" w:rsidP="002D3425">
            <w:pPr>
              <w:pStyle w:val="TableHeadingTextLeft10pt"/>
              <w:rPr>
                <w:szCs w:val="20"/>
                <w:lang w:val="de-DE"/>
              </w:rPr>
            </w:pPr>
            <w:r w:rsidRPr="00272F02">
              <w:rPr>
                <w:szCs w:val="20"/>
                <w:lang w:val="de-DE"/>
              </w:rPr>
              <w:t>Value</w:t>
            </w:r>
          </w:p>
        </w:tc>
        <w:tc>
          <w:tcPr>
            <w:tcW w:w="3751" w:type="pct"/>
          </w:tcPr>
          <w:p w14:paraId="4A2C5E2B" w14:textId="7EFB6681" w:rsidR="003567C3" w:rsidRPr="00272F02" w:rsidRDefault="00421E5C" w:rsidP="002D3425">
            <w:pPr>
              <w:pStyle w:val="TableCellLeft10pt"/>
              <w:rPr>
                <w:szCs w:val="20"/>
                <w:lang w:val="de-DE"/>
              </w:rPr>
            </w:pPr>
            <w:r w:rsidRPr="00272F02">
              <w:rPr>
                <w:szCs w:val="20"/>
                <w:lang w:val="de-DE"/>
              </w:rPr>
              <w:t>Text</w:t>
            </w:r>
          </w:p>
        </w:tc>
      </w:tr>
      <w:tr w:rsidR="00DB50C7" w:rsidRPr="00272F02" w14:paraId="12317BD4" w14:textId="77777777" w:rsidTr="00E94FBB">
        <w:tc>
          <w:tcPr>
            <w:tcW w:w="1249" w:type="pct"/>
            <w:hideMark/>
          </w:tcPr>
          <w:p w14:paraId="6D95B803" w14:textId="77777777" w:rsidR="003567C3" w:rsidRPr="00272F02" w:rsidRDefault="003567C3" w:rsidP="002D3425">
            <w:pPr>
              <w:pStyle w:val="TableHeadingTextLeft10pt"/>
              <w:rPr>
                <w:szCs w:val="20"/>
                <w:lang w:val="de-DE"/>
              </w:rPr>
            </w:pPr>
            <w:r w:rsidRPr="00272F02">
              <w:rPr>
                <w:szCs w:val="20"/>
                <w:lang w:val="de-DE"/>
              </w:rPr>
              <w:t>Business rules</w:t>
            </w:r>
          </w:p>
        </w:tc>
        <w:tc>
          <w:tcPr>
            <w:tcW w:w="3751" w:type="pct"/>
            <w:hideMark/>
          </w:tcPr>
          <w:p w14:paraId="23C13F61" w14:textId="4773A412" w:rsidR="003567C3" w:rsidRPr="00272F02" w:rsidRDefault="003567C3"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Pr="00272F02">
              <w:rPr>
                <w:szCs w:val="20"/>
                <w:lang w:val="en-GB"/>
              </w:rPr>
              <w:t>es</w:t>
            </w:r>
          </w:p>
          <w:p w14:paraId="47A9427B" w14:textId="3A6A25D9" w:rsidR="003567C3" w:rsidRPr="00272F02" w:rsidRDefault="003567C3"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rPr>
              <w:t xml:space="preserve">Total duration of </w:t>
            </w:r>
            <w:r w:rsidR="00855B76" w:rsidRPr="00272F02">
              <w:rPr>
                <w:szCs w:val="20"/>
              </w:rPr>
              <w:t>planned duration of trial participation if duration will vary</w:t>
            </w:r>
            <w:r w:rsidRPr="00272F02">
              <w:rPr>
                <w:szCs w:val="20"/>
              </w:rPr>
              <w:t>:</w:t>
            </w:r>
          </w:p>
          <w:p w14:paraId="43684525" w14:textId="77777777" w:rsidR="003567C3" w:rsidRPr="00272F02" w:rsidRDefault="003567C3" w:rsidP="002D3425">
            <w:pPr>
              <w:pStyle w:val="TableCellLeft10pt"/>
              <w:rPr>
                <w:szCs w:val="20"/>
                <w:lang w:val="de-DE"/>
              </w:rPr>
            </w:pPr>
            <w:r w:rsidRPr="00272F02">
              <w:rPr>
                <w:rStyle w:val="TableCellLeft10ptBoldChar"/>
                <w:szCs w:val="20"/>
              </w:rPr>
              <w:t>Concept</w:t>
            </w:r>
            <w:r w:rsidRPr="00272F02">
              <w:rPr>
                <w:szCs w:val="20"/>
                <w:lang w:val="de-DE"/>
              </w:rPr>
              <w:t>: CNEW</w:t>
            </w:r>
          </w:p>
        </w:tc>
      </w:tr>
      <w:tr w:rsidR="00DB50C7" w:rsidRPr="00272F02" w14:paraId="26F3FA03" w14:textId="77777777" w:rsidTr="00E94FBB">
        <w:tc>
          <w:tcPr>
            <w:tcW w:w="1249" w:type="pct"/>
            <w:hideMark/>
          </w:tcPr>
          <w:p w14:paraId="0F683043" w14:textId="7F55876D" w:rsidR="003567C3" w:rsidRPr="00272F02" w:rsidRDefault="0021788E" w:rsidP="002D3425">
            <w:pPr>
              <w:pStyle w:val="TableHeadingTextLeft10pt"/>
              <w:rPr>
                <w:szCs w:val="20"/>
              </w:rPr>
            </w:pPr>
            <w:r w:rsidRPr="00272F02">
              <w:rPr>
                <w:szCs w:val="20"/>
              </w:rPr>
              <w:t>Repeating and/or Reuse Rules</w:t>
            </w:r>
          </w:p>
        </w:tc>
        <w:tc>
          <w:tcPr>
            <w:tcW w:w="3751" w:type="pct"/>
          </w:tcPr>
          <w:p w14:paraId="2B102F51" w14:textId="280D85E8" w:rsidR="003567C3" w:rsidRPr="00272F02" w:rsidRDefault="00BB5E3F" w:rsidP="002D3425">
            <w:pPr>
              <w:pStyle w:val="TableCellLeft10pt"/>
              <w:rPr>
                <w:szCs w:val="20"/>
              </w:rPr>
            </w:pPr>
            <w:r w:rsidRPr="00272F02">
              <w:rPr>
                <w:szCs w:val="20"/>
              </w:rPr>
              <w:t>No</w:t>
            </w:r>
          </w:p>
        </w:tc>
      </w:tr>
    </w:tbl>
    <w:p w14:paraId="7BC068AD" w14:textId="77777777" w:rsidR="003567C3" w:rsidRPr="00272F02" w:rsidRDefault="003567C3"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10B8F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13A35" w14:textId="77777777" w:rsidR="00D17F1D" w:rsidRPr="00272F02" w:rsidRDefault="00D17F1D" w:rsidP="0021278A">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D92BA8C" w14:textId="297A3EFA" w:rsidR="00D17F1D" w:rsidRPr="00272F02" w:rsidRDefault="00F33216" w:rsidP="0021278A">
            <w:pPr>
              <w:pStyle w:val="TableCellLeft10pt"/>
              <w:rPr>
                <w:szCs w:val="20"/>
                <w:lang w:val="en-GB"/>
              </w:rPr>
            </w:pPr>
            <w:r w:rsidRPr="00272F02">
              <w:rPr>
                <w:szCs w:val="20"/>
                <w:lang w:val="en-GB"/>
              </w:rPr>
              <w:t>&lt;</w:t>
            </w:r>
            <w:r w:rsidR="00A11A6B" w:rsidRPr="00272F02">
              <w:rPr>
                <w:szCs w:val="20"/>
                <w:lang w:val="en-GB"/>
              </w:rPr>
              <w:t>Additional Description of Duration&gt;</w:t>
            </w:r>
          </w:p>
        </w:tc>
      </w:tr>
      <w:tr w:rsidR="00DB50C7" w:rsidRPr="00272F02" w14:paraId="19D20C1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37A2D33" w14:textId="77777777" w:rsidR="00D17F1D" w:rsidRPr="00272F02" w:rsidRDefault="00D17F1D" w:rsidP="0021278A">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124BF77" w14:textId="0D985462" w:rsidR="00D17F1D" w:rsidRPr="00272F02" w:rsidRDefault="00421E5C" w:rsidP="0021278A">
            <w:pPr>
              <w:pStyle w:val="TableCellLeft10pt"/>
              <w:rPr>
                <w:szCs w:val="20"/>
                <w:lang w:val="en-GB"/>
              </w:rPr>
            </w:pPr>
            <w:r w:rsidRPr="00272F02">
              <w:rPr>
                <w:szCs w:val="20"/>
                <w:lang w:val="en-GB"/>
              </w:rPr>
              <w:t>T</w:t>
            </w:r>
            <w:r w:rsidR="00A11A6B" w:rsidRPr="00272F02">
              <w:rPr>
                <w:szCs w:val="20"/>
                <w:lang w:val="en-GB"/>
              </w:rPr>
              <w:t>ext</w:t>
            </w:r>
          </w:p>
        </w:tc>
      </w:tr>
      <w:tr w:rsidR="00DB50C7" w:rsidRPr="00272F02" w14:paraId="2A6295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6188F" w14:textId="428B9462" w:rsidR="00D17F1D" w:rsidRPr="00272F02" w:rsidRDefault="00D17F1D" w:rsidP="0021278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88EFC2" w14:textId="77777777" w:rsidR="00D17F1D" w:rsidRPr="00272F02" w:rsidRDefault="00D17F1D" w:rsidP="0021278A">
            <w:pPr>
              <w:pStyle w:val="TableCellLeft10pt"/>
              <w:rPr>
                <w:szCs w:val="20"/>
                <w:lang w:val="en-GB"/>
              </w:rPr>
            </w:pPr>
            <w:r w:rsidRPr="00272F02">
              <w:rPr>
                <w:szCs w:val="20"/>
                <w:lang w:val="en-GB"/>
              </w:rPr>
              <w:t>D</w:t>
            </w:r>
          </w:p>
        </w:tc>
      </w:tr>
      <w:tr w:rsidR="00DB50C7" w:rsidRPr="00272F02" w14:paraId="24E35F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6FFE0" w14:textId="77777777" w:rsidR="00D17F1D" w:rsidRPr="00272F02" w:rsidRDefault="00D17F1D" w:rsidP="0021278A">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5B8434" w14:textId="63C77AD3" w:rsidR="00837062" w:rsidRPr="00272F02" w:rsidRDefault="000F6F05" w:rsidP="0021278A">
            <w:pPr>
              <w:pStyle w:val="TableCellLeft10pt"/>
              <w:rPr>
                <w:szCs w:val="20"/>
                <w:lang w:val="en-GB"/>
              </w:rPr>
            </w:pPr>
            <w:r w:rsidRPr="00272F02">
              <w:rPr>
                <w:szCs w:val="20"/>
                <w:lang w:val="en-GB"/>
              </w:rPr>
              <w:t>CNEW</w:t>
            </w:r>
          </w:p>
          <w:p w14:paraId="214350E9" w14:textId="76BFCD30" w:rsidR="0094277C" w:rsidRPr="00272F02" w:rsidRDefault="0094277C" w:rsidP="0021278A">
            <w:pPr>
              <w:pStyle w:val="TableCellLeft10pt"/>
              <w:rPr>
                <w:szCs w:val="20"/>
                <w:lang w:val="en-GB"/>
              </w:rPr>
            </w:pPr>
            <w:r w:rsidRPr="00272F02">
              <w:rPr>
                <w:szCs w:val="20"/>
                <w:lang w:val="en-GB"/>
              </w:rPr>
              <w:t>For review purpose, see definition of the controlled terminology below</w:t>
            </w:r>
          </w:p>
          <w:p w14:paraId="4462FF27" w14:textId="372F90CA" w:rsidR="00A11A6B" w:rsidRPr="00272F02" w:rsidRDefault="00A11A6B" w:rsidP="0021278A">
            <w:pPr>
              <w:pStyle w:val="TableCellLeft10pt"/>
              <w:rPr>
                <w:szCs w:val="20"/>
                <w:lang w:val="en-GB"/>
              </w:rPr>
            </w:pPr>
            <w:r w:rsidRPr="00272F02">
              <w:rPr>
                <w:szCs w:val="20"/>
                <w:lang w:val="en-GB"/>
              </w:rPr>
              <w:t>A narrative clarifying information regarding the length of time an individual usage of trial intervention or planned time in a trial.</w:t>
            </w:r>
          </w:p>
        </w:tc>
      </w:tr>
      <w:tr w:rsidR="00DB50C7" w:rsidRPr="00272F02" w14:paraId="2601F1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D92D09" w14:textId="77777777" w:rsidR="00D17F1D" w:rsidRPr="00272F02" w:rsidRDefault="00D17F1D" w:rsidP="0021278A">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181EB" w14:textId="36D27405" w:rsidR="00D17F1D" w:rsidRPr="00272F02" w:rsidRDefault="00A11A6B" w:rsidP="0021278A">
            <w:pPr>
              <w:pStyle w:val="TableCellLeft10pt"/>
              <w:rPr>
                <w:szCs w:val="20"/>
                <w:lang w:val="en-GB"/>
              </w:rPr>
            </w:pPr>
            <w:r w:rsidRPr="00272F02">
              <w:rPr>
                <w:szCs w:val="20"/>
                <w:lang w:val="en-GB"/>
              </w:rPr>
              <w:t>If necessary, include any clarifications or cross-references to detail</w:t>
            </w:r>
            <w:r w:rsidR="008134DB" w:rsidRPr="00272F02">
              <w:rPr>
                <w:szCs w:val="20"/>
                <w:lang w:val="en-GB" w:eastAsia="ja-JP"/>
              </w:rPr>
              <w:t>s</w:t>
            </w:r>
            <w:r w:rsidRPr="00272F02">
              <w:rPr>
                <w:szCs w:val="20"/>
                <w:lang w:val="en-GB"/>
              </w:rPr>
              <w:t xml:space="preserve"> in the main body of the protocol in the optional field below.</w:t>
            </w:r>
          </w:p>
        </w:tc>
      </w:tr>
      <w:tr w:rsidR="00DB50C7" w:rsidRPr="00272F02" w14:paraId="02A48B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7F9BB" w14:textId="77777777" w:rsidR="00D17F1D" w:rsidRPr="00272F02" w:rsidRDefault="00D17F1D" w:rsidP="0021278A">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8543C92" w14:textId="42B9A71A" w:rsidR="00D17F1D" w:rsidRPr="00272F02" w:rsidRDefault="00A11A6B" w:rsidP="0021278A">
            <w:pPr>
              <w:pStyle w:val="TableCellLeft10pt"/>
              <w:rPr>
                <w:szCs w:val="20"/>
                <w:lang w:val="en-GB"/>
              </w:rPr>
            </w:pPr>
            <w:r w:rsidRPr="00272F02">
              <w:rPr>
                <w:szCs w:val="20"/>
                <w:lang w:val="en-GB"/>
              </w:rPr>
              <w:t>Optional</w:t>
            </w:r>
          </w:p>
        </w:tc>
      </w:tr>
      <w:tr w:rsidR="00DB50C7" w:rsidRPr="00272F02" w14:paraId="6A198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3AFA6" w14:textId="77777777" w:rsidR="00D17F1D" w:rsidRPr="00272F02" w:rsidRDefault="00D17F1D" w:rsidP="0021278A">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F661FA" w14:textId="35022E95" w:rsidR="00D17F1D" w:rsidRPr="00272F02" w:rsidRDefault="00A11A6B" w:rsidP="0021278A">
            <w:pPr>
              <w:pStyle w:val="TableCellLeft10pt"/>
              <w:rPr>
                <w:szCs w:val="20"/>
                <w:lang w:val="en-GB"/>
              </w:rPr>
            </w:pPr>
            <w:r w:rsidRPr="00272F02">
              <w:rPr>
                <w:szCs w:val="20"/>
                <w:lang w:val="en-GB"/>
              </w:rPr>
              <w:t>One to one</w:t>
            </w:r>
          </w:p>
        </w:tc>
      </w:tr>
      <w:tr w:rsidR="00DB50C7" w:rsidRPr="00272F02" w14:paraId="47C13B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FE5D3" w14:textId="77777777" w:rsidR="00D17F1D" w:rsidRPr="00272F02" w:rsidRDefault="00D17F1D" w:rsidP="0021278A">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10BA21" w14:textId="4718449C" w:rsidR="00D17F1D" w:rsidRPr="00272F02" w:rsidRDefault="00A11A6B" w:rsidP="0021278A">
            <w:pPr>
              <w:pStyle w:val="TableCellLeft10pt"/>
              <w:rPr>
                <w:szCs w:val="20"/>
                <w:lang w:val="en-GB"/>
              </w:rPr>
            </w:pPr>
            <w:r w:rsidRPr="00272F02">
              <w:rPr>
                <w:szCs w:val="20"/>
                <w:lang w:val="en-GB"/>
              </w:rPr>
              <w:t>1.1.2</w:t>
            </w:r>
          </w:p>
        </w:tc>
      </w:tr>
      <w:tr w:rsidR="00DB50C7" w:rsidRPr="00272F02" w14:paraId="35BB2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44341" w14:textId="77777777" w:rsidR="00D17F1D" w:rsidRPr="00272F02" w:rsidRDefault="00D17F1D" w:rsidP="0021278A">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04F1C1" w14:textId="3581AA51" w:rsidR="00D17F1D" w:rsidRPr="00272F02" w:rsidRDefault="00A11A6B" w:rsidP="0021278A">
            <w:pPr>
              <w:pStyle w:val="TableCellLeft10pt"/>
              <w:rPr>
                <w:szCs w:val="20"/>
                <w:lang w:val="de-DE"/>
              </w:rPr>
            </w:pPr>
            <w:r w:rsidRPr="00272F02">
              <w:rPr>
                <w:szCs w:val="20"/>
                <w:lang w:val="de-DE"/>
              </w:rPr>
              <w:t>Text</w:t>
            </w:r>
          </w:p>
        </w:tc>
      </w:tr>
      <w:tr w:rsidR="00DB50C7" w:rsidRPr="00272F02" w14:paraId="397D8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659D24" w14:textId="77777777" w:rsidR="00D17F1D" w:rsidRPr="00272F02" w:rsidRDefault="00D17F1D" w:rsidP="0021278A">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4A5840" w14:textId="71074E99" w:rsidR="00D17F1D" w:rsidRPr="00272F02" w:rsidRDefault="00D17F1D" w:rsidP="0021278A">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A11A6B" w:rsidRPr="00272F02">
              <w:rPr>
                <w:szCs w:val="20"/>
                <w:lang w:val="en-GB"/>
              </w:rPr>
              <w:t>Yes</w:t>
            </w:r>
          </w:p>
          <w:p w14:paraId="7F2877D9" w14:textId="7A3CFCB0" w:rsidR="00D17F1D" w:rsidRPr="00272F02" w:rsidRDefault="00D17F1D" w:rsidP="0021278A">
            <w:pPr>
              <w:pStyle w:val="TableCellLeft10pt"/>
              <w:rPr>
                <w:szCs w:val="20"/>
                <w:lang w:val="en-GB"/>
              </w:rPr>
            </w:pPr>
            <w:r w:rsidRPr="00272F02">
              <w:rPr>
                <w:rStyle w:val="TableCellLeft10ptBoldChar"/>
                <w:szCs w:val="20"/>
              </w:rPr>
              <w:t>Relationship</w:t>
            </w:r>
            <w:r w:rsidRPr="00272F02">
              <w:rPr>
                <w:szCs w:val="20"/>
                <w:lang w:val="en-GB"/>
              </w:rPr>
              <w:t xml:space="preserve">: </w:t>
            </w:r>
            <w:r w:rsidR="00A339D9" w:rsidRPr="00272F02">
              <w:rPr>
                <w:szCs w:val="20"/>
                <w:lang w:val="en-GB"/>
              </w:rPr>
              <w:t>Duration</w:t>
            </w:r>
          </w:p>
          <w:p w14:paraId="4E8AAF8D" w14:textId="0EFB8CBF" w:rsidR="00D17F1D" w:rsidRPr="00272F02" w:rsidRDefault="00D17F1D" w:rsidP="0021278A">
            <w:pPr>
              <w:pStyle w:val="TableCellLeft10pt"/>
              <w:rPr>
                <w:szCs w:val="20"/>
              </w:rPr>
            </w:pPr>
            <w:r w:rsidRPr="00272F02">
              <w:rPr>
                <w:rStyle w:val="TableCellLeft10ptBoldChar"/>
                <w:szCs w:val="20"/>
              </w:rPr>
              <w:t>Concept</w:t>
            </w:r>
            <w:r w:rsidRPr="00272F02">
              <w:rPr>
                <w:szCs w:val="20"/>
              </w:rPr>
              <w:t>:</w:t>
            </w:r>
            <w:r w:rsidR="0078797D" w:rsidRPr="00272F02">
              <w:rPr>
                <w:szCs w:val="20"/>
                <w:lang w:eastAsia="ja-JP"/>
              </w:rPr>
              <w:t xml:space="preserve"> </w:t>
            </w:r>
            <w:r w:rsidR="00A11A6B" w:rsidRPr="00272F02">
              <w:rPr>
                <w:szCs w:val="20"/>
              </w:rPr>
              <w:t>CNEW</w:t>
            </w:r>
          </w:p>
        </w:tc>
      </w:tr>
      <w:tr w:rsidR="00DB50C7" w:rsidRPr="00272F02" w14:paraId="4191F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C2D8DE" w14:textId="28AD99ED" w:rsidR="00D17F1D" w:rsidRPr="00272F02" w:rsidRDefault="0021788E" w:rsidP="0021278A">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068110" w14:textId="3E068E73" w:rsidR="00D17F1D" w:rsidRPr="00272F02" w:rsidRDefault="00C05606" w:rsidP="0021278A">
            <w:pPr>
              <w:pStyle w:val="TableCellLeft10pt"/>
              <w:rPr>
                <w:szCs w:val="20"/>
              </w:rPr>
            </w:pPr>
            <w:r w:rsidRPr="00272F02">
              <w:rPr>
                <w:szCs w:val="20"/>
              </w:rPr>
              <w:t>No</w:t>
            </w:r>
          </w:p>
        </w:tc>
      </w:tr>
    </w:tbl>
    <w:p w14:paraId="3656C892" w14:textId="77777777" w:rsidR="00C05606" w:rsidRPr="00272F02" w:rsidRDefault="00C05606"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021D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7475" w14:textId="77777777" w:rsidR="00D17F1D" w:rsidRPr="00272F02" w:rsidRDefault="00D17F1D" w:rsidP="003A56ED">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B748512" w14:textId="1FCE5C00" w:rsidR="00D17F1D" w:rsidRPr="00272F02" w:rsidRDefault="00D17F1D" w:rsidP="003A56ED">
            <w:pPr>
              <w:pStyle w:val="TableCellLeft10pt"/>
              <w:rPr>
                <w:szCs w:val="20"/>
                <w:lang w:val="en-GB"/>
              </w:rPr>
            </w:pPr>
            <w:r w:rsidRPr="00272F02">
              <w:rPr>
                <w:szCs w:val="20"/>
                <w:lang w:val="en-GB"/>
              </w:rPr>
              <w:t>Committee</w:t>
            </w:r>
            <w:r w:rsidR="008748CB" w:rsidRPr="00272F02">
              <w:rPr>
                <w:szCs w:val="20"/>
                <w:lang w:val="en-GB"/>
              </w:rPr>
              <w:t>s:</w:t>
            </w:r>
          </w:p>
        </w:tc>
      </w:tr>
      <w:tr w:rsidR="00DB50C7" w:rsidRPr="00272F02" w14:paraId="62D5174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C7BF7D4" w14:textId="77777777" w:rsidR="00D17F1D" w:rsidRPr="00272F02" w:rsidRDefault="00D17F1D" w:rsidP="003A56E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DF47DE" w14:textId="77777777" w:rsidR="00D17F1D" w:rsidRPr="00272F02" w:rsidRDefault="00D17F1D" w:rsidP="003A56ED">
            <w:pPr>
              <w:pStyle w:val="TableCellLeft10pt"/>
              <w:rPr>
                <w:szCs w:val="20"/>
                <w:lang w:val="en-GB"/>
              </w:rPr>
            </w:pPr>
            <w:r w:rsidRPr="00272F02">
              <w:rPr>
                <w:szCs w:val="20"/>
                <w:lang w:val="en-GB"/>
              </w:rPr>
              <w:t>Text</w:t>
            </w:r>
          </w:p>
        </w:tc>
      </w:tr>
      <w:tr w:rsidR="00DB50C7" w:rsidRPr="00272F02" w14:paraId="2476B2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EA8337" w14:textId="43BFA92B" w:rsidR="00D17F1D" w:rsidRPr="00272F02" w:rsidRDefault="00D17F1D" w:rsidP="003A56E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6B8A3F4" w14:textId="77777777" w:rsidR="00D17F1D" w:rsidRPr="00272F02" w:rsidRDefault="00D17F1D" w:rsidP="003A56ED">
            <w:pPr>
              <w:pStyle w:val="TableCellLeft10pt"/>
              <w:rPr>
                <w:szCs w:val="20"/>
                <w:lang w:val="en-GB"/>
              </w:rPr>
            </w:pPr>
            <w:r w:rsidRPr="00272F02">
              <w:rPr>
                <w:szCs w:val="20"/>
                <w:lang w:val="en-GB"/>
              </w:rPr>
              <w:t>H</w:t>
            </w:r>
          </w:p>
        </w:tc>
      </w:tr>
      <w:tr w:rsidR="00DB50C7" w:rsidRPr="00272F02" w14:paraId="7BDDF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B2DFAF" w14:textId="77777777" w:rsidR="00D17F1D" w:rsidRPr="00272F02" w:rsidRDefault="00D17F1D" w:rsidP="003A56E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3C282D" w14:textId="3FF17436" w:rsidR="00D17F1D" w:rsidRPr="00272F02" w:rsidRDefault="008748CB" w:rsidP="003A56ED">
            <w:pPr>
              <w:pStyle w:val="TableCellLeft10pt"/>
              <w:rPr>
                <w:szCs w:val="20"/>
                <w:lang w:val="en-GB"/>
              </w:rPr>
            </w:pPr>
            <w:r w:rsidRPr="00272F02">
              <w:rPr>
                <w:szCs w:val="20"/>
                <w:lang w:val="en-GB"/>
              </w:rPr>
              <w:t>Heading</w:t>
            </w:r>
          </w:p>
        </w:tc>
      </w:tr>
      <w:tr w:rsidR="00DB50C7" w:rsidRPr="00272F02" w14:paraId="664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47031" w14:textId="77777777" w:rsidR="00D17F1D" w:rsidRPr="00272F02" w:rsidRDefault="00D17F1D" w:rsidP="003A56E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E0C744" w14:textId="2291929D" w:rsidR="00D17F1D" w:rsidRPr="00272F02" w:rsidRDefault="009C51CF" w:rsidP="003A56ED">
            <w:pPr>
              <w:pStyle w:val="TableCellLeft10pt"/>
              <w:rPr>
                <w:szCs w:val="20"/>
                <w:lang w:val="en-GB"/>
              </w:rPr>
            </w:pPr>
            <w:r w:rsidRPr="00272F02">
              <w:rPr>
                <w:szCs w:val="20"/>
                <w:lang w:val="en-GB"/>
              </w:rPr>
              <w:t>N/A</w:t>
            </w:r>
          </w:p>
        </w:tc>
      </w:tr>
      <w:tr w:rsidR="00DB50C7" w:rsidRPr="00272F02" w14:paraId="280D5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63121" w14:textId="77777777" w:rsidR="00D17F1D" w:rsidRPr="00272F02" w:rsidRDefault="00D17F1D" w:rsidP="003A56E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177C6E" w14:textId="77777777" w:rsidR="00D17F1D" w:rsidRPr="00272F02" w:rsidRDefault="00D17F1D" w:rsidP="003A56ED">
            <w:pPr>
              <w:pStyle w:val="TableCellLeft10pt"/>
              <w:rPr>
                <w:szCs w:val="20"/>
                <w:lang w:val="en-GB"/>
              </w:rPr>
            </w:pPr>
            <w:r w:rsidRPr="00272F02">
              <w:rPr>
                <w:szCs w:val="20"/>
                <w:lang w:val="en-GB"/>
              </w:rPr>
              <w:t xml:space="preserve">Required </w:t>
            </w:r>
          </w:p>
        </w:tc>
      </w:tr>
      <w:tr w:rsidR="00DB50C7" w:rsidRPr="00272F02" w14:paraId="6E768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1D4AC5" w14:textId="77777777" w:rsidR="00D17F1D" w:rsidRPr="00272F02" w:rsidRDefault="00D17F1D" w:rsidP="003A56E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2CA1AE5" w14:textId="45B2512C" w:rsidR="00D17F1D" w:rsidRPr="00272F02" w:rsidRDefault="00267362" w:rsidP="003A56ED">
            <w:pPr>
              <w:pStyle w:val="TableCellLeft10pt"/>
              <w:rPr>
                <w:szCs w:val="20"/>
                <w:lang w:val="en-GB"/>
              </w:rPr>
            </w:pPr>
            <w:r w:rsidRPr="00272F02">
              <w:rPr>
                <w:szCs w:val="20"/>
                <w:lang w:val="en-GB"/>
              </w:rPr>
              <w:t>One to one</w:t>
            </w:r>
          </w:p>
        </w:tc>
      </w:tr>
      <w:tr w:rsidR="00DB50C7" w:rsidRPr="00272F02" w14:paraId="29D70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313BA" w14:textId="77777777" w:rsidR="00D17F1D" w:rsidRPr="00272F02" w:rsidRDefault="00D17F1D" w:rsidP="003A56E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B8BA7C" w14:textId="3319F28F" w:rsidR="00D17F1D" w:rsidRPr="00272F02" w:rsidRDefault="008748CB" w:rsidP="003A56ED">
            <w:pPr>
              <w:pStyle w:val="TableCellLeft10pt"/>
              <w:rPr>
                <w:szCs w:val="20"/>
                <w:lang w:val="en-GB"/>
              </w:rPr>
            </w:pPr>
            <w:r w:rsidRPr="00272F02">
              <w:rPr>
                <w:szCs w:val="20"/>
                <w:lang w:val="en-GB"/>
              </w:rPr>
              <w:t>1.1.2</w:t>
            </w:r>
          </w:p>
        </w:tc>
      </w:tr>
      <w:tr w:rsidR="00DB50C7" w:rsidRPr="00272F02" w14:paraId="516A8E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685A8" w14:textId="77777777" w:rsidR="00D17F1D" w:rsidRPr="00272F02" w:rsidRDefault="00D17F1D" w:rsidP="003A56E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F23866" w14:textId="5F6BE3FF" w:rsidR="00D17F1D" w:rsidRPr="00272F02" w:rsidRDefault="00D17F1D" w:rsidP="003A56ED">
            <w:pPr>
              <w:pStyle w:val="TableCellLeft10pt"/>
              <w:rPr>
                <w:szCs w:val="20"/>
                <w:lang w:val="de-DE"/>
              </w:rPr>
            </w:pPr>
            <w:r w:rsidRPr="00272F02">
              <w:rPr>
                <w:szCs w:val="20"/>
                <w:lang w:val="de-DE"/>
              </w:rPr>
              <w:t>Committee</w:t>
            </w:r>
            <w:r w:rsidR="008748CB" w:rsidRPr="00272F02">
              <w:rPr>
                <w:szCs w:val="20"/>
                <w:lang w:val="de-DE"/>
              </w:rPr>
              <w:t>s:</w:t>
            </w:r>
          </w:p>
        </w:tc>
      </w:tr>
      <w:tr w:rsidR="00DB50C7" w:rsidRPr="00272F02" w14:paraId="23810E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67408" w14:textId="77777777" w:rsidR="00D17F1D" w:rsidRPr="00272F02" w:rsidRDefault="00D17F1D" w:rsidP="003A56E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2E5589" w14:textId="161FCC67" w:rsidR="00D17F1D" w:rsidRPr="00272F02" w:rsidRDefault="00D17F1D" w:rsidP="003A56E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8748CB" w:rsidRPr="00272F02">
              <w:rPr>
                <w:szCs w:val="20"/>
                <w:lang w:val="en-GB"/>
              </w:rPr>
              <w:t xml:space="preserve"> No</w:t>
            </w:r>
          </w:p>
          <w:p w14:paraId="499441B6" w14:textId="2632B74B" w:rsidR="00D17F1D" w:rsidRPr="00272F02" w:rsidRDefault="00D17F1D" w:rsidP="003A56ED">
            <w:pPr>
              <w:pStyle w:val="TableCellLeft10pt"/>
              <w:rPr>
                <w:szCs w:val="20"/>
                <w:lang w:val="en-GB"/>
              </w:rPr>
            </w:pPr>
            <w:r w:rsidRPr="00272F02">
              <w:rPr>
                <w:rStyle w:val="TableCellLeft10ptBoldChar"/>
                <w:szCs w:val="20"/>
              </w:rPr>
              <w:t>Relationship</w:t>
            </w:r>
            <w:r w:rsidRPr="00272F02">
              <w:rPr>
                <w:szCs w:val="20"/>
                <w:lang w:val="en-GB"/>
              </w:rPr>
              <w:t xml:space="preserve">: </w:t>
            </w:r>
            <w:r w:rsidR="008748CB" w:rsidRPr="00272F02" w:rsidDel="00943C86">
              <w:rPr>
                <w:szCs w:val="20"/>
                <w:lang w:val="en-GB"/>
              </w:rPr>
              <w:t>1.1.2</w:t>
            </w:r>
            <w:r w:rsidR="006A7A48" w:rsidRPr="00272F02" w:rsidDel="00943C86">
              <w:rPr>
                <w:szCs w:val="20"/>
                <w:lang w:val="en-GB" w:eastAsia="ja-JP"/>
              </w:rPr>
              <w:t xml:space="preserve"> </w:t>
            </w:r>
            <w:r w:rsidR="006A7A48" w:rsidRPr="00272F02">
              <w:rPr>
                <w:szCs w:val="20"/>
                <w:lang w:val="en-GB" w:eastAsia="ja-JP"/>
              </w:rPr>
              <w:t>Overall Design,</w:t>
            </w:r>
            <w:r w:rsidR="006A7A48" w:rsidRPr="00272F02" w:rsidDel="00943C86">
              <w:rPr>
                <w:szCs w:val="20"/>
                <w:lang w:val="en-GB" w:eastAsia="ja-JP"/>
              </w:rPr>
              <w:t xml:space="preserve"> 1.1 Protocol Synopsis, 1 </w:t>
            </w:r>
            <w:r w:rsidR="00A73A05" w:rsidRPr="00272F02">
              <w:rPr>
                <w:szCs w:val="20"/>
                <w:lang w:val="en-GB" w:eastAsia="ja-JP"/>
              </w:rPr>
              <w:t>PROTOCOL SUMMARY</w:t>
            </w:r>
            <w:r w:rsidR="00AB2E20" w:rsidRPr="00272F02" w:rsidDel="00943C86">
              <w:rPr>
                <w:szCs w:val="20"/>
                <w:lang w:val="en-GB" w:eastAsia="ja-JP"/>
              </w:rPr>
              <w:t xml:space="preserve"> and Table of Contents</w:t>
            </w:r>
          </w:p>
          <w:p w14:paraId="57A9ADE5" w14:textId="794B88DB" w:rsidR="00D17F1D" w:rsidRPr="00272F02" w:rsidRDefault="00D17F1D" w:rsidP="003A56ED">
            <w:pPr>
              <w:pStyle w:val="TableCellLeft10pt"/>
              <w:rPr>
                <w:szCs w:val="20"/>
              </w:rPr>
            </w:pPr>
            <w:r w:rsidRPr="00272F02">
              <w:rPr>
                <w:rStyle w:val="TableCellLeft10ptBoldChar"/>
                <w:szCs w:val="20"/>
              </w:rPr>
              <w:t>Concept</w:t>
            </w:r>
            <w:r w:rsidRPr="00272F02">
              <w:rPr>
                <w:szCs w:val="20"/>
              </w:rPr>
              <w:t xml:space="preserve">: </w:t>
            </w:r>
            <w:r w:rsidR="008748CB" w:rsidRPr="00272F02">
              <w:rPr>
                <w:szCs w:val="20"/>
              </w:rPr>
              <w:t>Heading</w:t>
            </w:r>
          </w:p>
        </w:tc>
      </w:tr>
      <w:tr w:rsidR="00DB50C7" w:rsidRPr="00272F02" w14:paraId="59C50C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CA637" w14:textId="68B92B0B" w:rsidR="00D17F1D" w:rsidRPr="00272F02" w:rsidRDefault="0021788E" w:rsidP="003A56E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215BA1" w14:textId="52380684" w:rsidR="00D17F1D" w:rsidRPr="00272F02" w:rsidRDefault="008748CB" w:rsidP="003A56ED">
            <w:pPr>
              <w:pStyle w:val="TableCellLeft10pt"/>
              <w:rPr>
                <w:szCs w:val="20"/>
              </w:rPr>
            </w:pPr>
            <w:r w:rsidRPr="00272F02">
              <w:rPr>
                <w:szCs w:val="20"/>
              </w:rPr>
              <w:t>No</w:t>
            </w:r>
          </w:p>
        </w:tc>
      </w:tr>
    </w:tbl>
    <w:p w14:paraId="2F8BCE5F" w14:textId="77777777" w:rsidR="008748CB" w:rsidRPr="00272F02" w:rsidRDefault="008748CB" w:rsidP="008748C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F15F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E4A3" w14:textId="77777777" w:rsidR="008748CB" w:rsidRPr="00272F02" w:rsidRDefault="008748CB"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E7F7B0" w14:textId="24E91302" w:rsidR="008748CB" w:rsidRPr="00272F02" w:rsidRDefault="008748CB" w:rsidP="002D3425">
            <w:pPr>
              <w:pStyle w:val="TableCellLeft10pt"/>
              <w:rPr>
                <w:szCs w:val="20"/>
                <w:lang w:val="en-GB"/>
              </w:rPr>
            </w:pPr>
            <w:r w:rsidRPr="00272F02">
              <w:rPr>
                <w:szCs w:val="20"/>
                <w:lang w:val="en-GB"/>
              </w:rPr>
              <w:t>Independent Committees:</w:t>
            </w:r>
          </w:p>
        </w:tc>
      </w:tr>
      <w:tr w:rsidR="00DB50C7" w:rsidRPr="00272F02" w14:paraId="05E7F0F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8A9E47A" w14:textId="77777777" w:rsidR="008748CB" w:rsidRPr="00272F02" w:rsidRDefault="008748CB"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AED32C" w14:textId="77777777" w:rsidR="008748CB" w:rsidRPr="00272F02" w:rsidRDefault="008748CB" w:rsidP="002D3425">
            <w:pPr>
              <w:pStyle w:val="TableCellLeft10pt"/>
              <w:rPr>
                <w:szCs w:val="20"/>
                <w:lang w:val="en-GB"/>
              </w:rPr>
            </w:pPr>
            <w:r w:rsidRPr="00272F02">
              <w:rPr>
                <w:szCs w:val="20"/>
                <w:lang w:val="en-GB"/>
              </w:rPr>
              <w:t>Text</w:t>
            </w:r>
          </w:p>
        </w:tc>
      </w:tr>
      <w:tr w:rsidR="00DB50C7" w:rsidRPr="00272F02" w14:paraId="466CE3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3ED21" w14:textId="17E7E081" w:rsidR="008748CB" w:rsidRPr="00272F02" w:rsidRDefault="008748CB"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7CC3B5" w14:textId="77777777" w:rsidR="008748CB" w:rsidRPr="00272F02" w:rsidRDefault="008748CB" w:rsidP="002D3425">
            <w:pPr>
              <w:pStyle w:val="TableCellLeft10pt"/>
              <w:rPr>
                <w:szCs w:val="20"/>
                <w:lang w:val="en-GB"/>
              </w:rPr>
            </w:pPr>
            <w:r w:rsidRPr="00272F02">
              <w:rPr>
                <w:szCs w:val="20"/>
                <w:lang w:val="en-GB"/>
              </w:rPr>
              <w:t>H</w:t>
            </w:r>
          </w:p>
        </w:tc>
      </w:tr>
      <w:tr w:rsidR="00DB50C7" w:rsidRPr="00272F02" w14:paraId="162892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DE7A7" w14:textId="77777777" w:rsidR="008748CB" w:rsidRPr="00272F02" w:rsidRDefault="008748CB"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5CDA1E" w14:textId="77777777" w:rsidR="008748CB" w:rsidRPr="00272F02" w:rsidRDefault="008748CB" w:rsidP="002D3425">
            <w:pPr>
              <w:pStyle w:val="TableCellLeft10pt"/>
              <w:rPr>
                <w:szCs w:val="20"/>
                <w:lang w:val="en-GB"/>
              </w:rPr>
            </w:pPr>
            <w:r w:rsidRPr="00272F02">
              <w:rPr>
                <w:szCs w:val="20"/>
                <w:lang w:val="en-GB"/>
              </w:rPr>
              <w:t>Heading</w:t>
            </w:r>
          </w:p>
        </w:tc>
      </w:tr>
      <w:tr w:rsidR="00DB50C7" w:rsidRPr="00272F02" w14:paraId="04BBC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8FF8A0" w14:textId="77777777" w:rsidR="008748CB" w:rsidRPr="00272F02" w:rsidRDefault="008748CB"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41DCAF" w14:textId="64E0F167" w:rsidR="008748CB" w:rsidRPr="00272F02" w:rsidRDefault="009C51CF" w:rsidP="002D3425">
            <w:pPr>
              <w:pStyle w:val="TableCellLeft10pt"/>
              <w:rPr>
                <w:szCs w:val="20"/>
                <w:lang w:val="en-GB"/>
              </w:rPr>
            </w:pPr>
            <w:r w:rsidRPr="00272F02">
              <w:rPr>
                <w:szCs w:val="20"/>
                <w:lang w:val="en-GB"/>
              </w:rPr>
              <w:t>N/A</w:t>
            </w:r>
          </w:p>
        </w:tc>
      </w:tr>
      <w:tr w:rsidR="00DB50C7" w:rsidRPr="00272F02" w14:paraId="6D4AB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8CB1D" w14:textId="77777777" w:rsidR="008748CB" w:rsidRPr="00272F02" w:rsidRDefault="008748CB"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4E60F" w14:textId="2499F641" w:rsidR="008748CB" w:rsidRPr="00272F02" w:rsidRDefault="008748CB" w:rsidP="002D3425">
            <w:pPr>
              <w:pStyle w:val="TableCellLeft10pt"/>
              <w:rPr>
                <w:szCs w:val="20"/>
                <w:lang w:val="en-GB"/>
              </w:rPr>
            </w:pPr>
            <w:r w:rsidRPr="00272F02">
              <w:rPr>
                <w:szCs w:val="20"/>
                <w:lang w:val="en-GB"/>
              </w:rPr>
              <w:t>Required</w:t>
            </w:r>
          </w:p>
        </w:tc>
      </w:tr>
      <w:tr w:rsidR="00DB50C7" w:rsidRPr="00272F02" w14:paraId="0431B5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117BC2" w14:textId="77777777" w:rsidR="008748CB" w:rsidRPr="00272F02" w:rsidRDefault="008748CB"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C5A402" w14:textId="4188DC6D" w:rsidR="008748CB" w:rsidRPr="00272F02" w:rsidRDefault="00267362" w:rsidP="002D3425">
            <w:pPr>
              <w:pStyle w:val="TableCellLeft10pt"/>
              <w:rPr>
                <w:szCs w:val="20"/>
                <w:lang w:val="en-GB"/>
              </w:rPr>
            </w:pPr>
            <w:r w:rsidRPr="00272F02">
              <w:rPr>
                <w:szCs w:val="20"/>
                <w:lang w:val="en-GB"/>
              </w:rPr>
              <w:t>One to one</w:t>
            </w:r>
          </w:p>
        </w:tc>
      </w:tr>
      <w:tr w:rsidR="00DB50C7" w:rsidRPr="00272F02" w14:paraId="65A74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FD47CB" w14:textId="77777777" w:rsidR="008748CB" w:rsidRPr="00272F02" w:rsidRDefault="008748CB"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CB7E3B3" w14:textId="77777777" w:rsidR="008748CB" w:rsidRPr="00272F02" w:rsidRDefault="008748CB" w:rsidP="002D3425">
            <w:pPr>
              <w:pStyle w:val="TableCellLeft10pt"/>
              <w:rPr>
                <w:szCs w:val="20"/>
                <w:lang w:val="en-GB"/>
              </w:rPr>
            </w:pPr>
            <w:r w:rsidRPr="00272F02">
              <w:rPr>
                <w:szCs w:val="20"/>
                <w:lang w:val="en-GB"/>
              </w:rPr>
              <w:t>1.1.2</w:t>
            </w:r>
          </w:p>
        </w:tc>
      </w:tr>
      <w:tr w:rsidR="00DB50C7" w:rsidRPr="00272F02" w14:paraId="1B1F41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0A324" w14:textId="77777777" w:rsidR="008748CB" w:rsidRPr="00272F02" w:rsidRDefault="008748CB"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3F8D5F" w14:textId="6A81CB74" w:rsidR="008748CB" w:rsidRPr="00272F02" w:rsidRDefault="008748CB" w:rsidP="002D3425">
            <w:pPr>
              <w:pStyle w:val="TableCellLeft10pt"/>
              <w:rPr>
                <w:szCs w:val="20"/>
                <w:lang w:val="de-DE"/>
              </w:rPr>
            </w:pPr>
            <w:r w:rsidRPr="00272F02">
              <w:rPr>
                <w:szCs w:val="20"/>
                <w:lang w:val="de-DE"/>
              </w:rPr>
              <w:t>Independent Committees:</w:t>
            </w:r>
          </w:p>
        </w:tc>
      </w:tr>
      <w:tr w:rsidR="00DB50C7" w:rsidRPr="00272F02" w14:paraId="374A6C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3192A" w14:textId="77777777" w:rsidR="008748CB" w:rsidRPr="00272F02" w:rsidRDefault="008748CB"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8930A7" w14:textId="77777777" w:rsidR="008748CB" w:rsidRPr="00272F02" w:rsidRDefault="008748CB"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41C730D" w14:textId="70DF9126" w:rsidR="008748CB" w:rsidRPr="00272F02" w:rsidDel="00681EE6" w:rsidRDefault="008748CB" w:rsidP="00681EE6">
            <w:pPr>
              <w:pStyle w:val="TableCellLeft10pt"/>
              <w:rPr>
                <w:szCs w:val="20"/>
                <w:lang w:val="en-GB" w:eastAsia="ja-JP"/>
              </w:rPr>
            </w:pPr>
            <w:r w:rsidRPr="00272F02">
              <w:rPr>
                <w:rStyle w:val="TableCellLeft10ptBoldChar"/>
                <w:szCs w:val="20"/>
              </w:rPr>
              <w:t>Relationship</w:t>
            </w:r>
            <w:r w:rsidRPr="00272F02">
              <w:rPr>
                <w:szCs w:val="20"/>
                <w:lang w:val="en-GB"/>
              </w:rPr>
              <w:t>:</w:t>
            </w:r>
            <w:r w:rsidR="00063E4B" w:rsidRPr="00272F02">
              <w:rPr>
                <w:szCs w:val="20"/>
                <w:lang w:val="en-GB"/>
              </w:rPr>
              <w:t xml:space="preserve"> Committees</w:t>
            </w:r>
            <w:r w:rsidR="001B0B83" w:rsidRPr="00272F02" w:rsidDel="00681EE6">
              <w:rPr>
                <w:szCs w:val="20"/>
                <w:lang w:val="en-GB"/>
              </w:rPr>
              <w:t>; 1.1.2</w:t>
            </w:r>
            <w:r w:rsidR="001B0B83" w:rsidRPr="00272F02" w:rsidDel="00681EE6">
              <w:rPr>
                <w:szCs w:val="20"/>
                <w:lang w:val="en-GB" w:eastAsia="ja-JP"/>
              </w:rPr>
              <w:t xml:space="preserve"> Overall Design, 1.1 Protocol Synopsis, 1 </w:t>
            </w:r>
            <w:r w:rsidR="00A73A05" w:rsidRPr="00272F02">
              <w:rPr>
                <w:szCs w:val="20"/>
                <w:lang w:val="en-GB" w:eastAsia="ja-JP"/>
              </w:rPr>
              <w:t>PROTOCOL SUMMARY</w:t>
            </w:r>
            <w:r w:rsidR="00AB2E20" w:rsidRPr="00272F02" w:rsidDel="00681EE6">
              <w:rPr>
                <w:szCs w:val="20"/>
                <w:lang w:val="en-GB" w:eastAsia="ja-JP"/>
              </w:rPr>
              <w:t xml:space="preserve"> and Table of Contents</w:t>
            </w:r>
          </w:p>
          <w:p w14:paraId="22768148" w14:textId="77777777" w:rsidR="008748CB" w:rsidRPr="00272F02" w:rsidRDefault="008748CB" w:rsidP="002D3425">
            <w:pPr>
              <w:pStyle w:val="TableCellLeft10pt"/>
              <w:rPr>
                <w:szCs w:val="20"/>
              </w:rPr>
            </w:pPr>
            <w:r w:rsidRPr="00272F02">
              <w:rPr>
                <w:rStyle w:val="TableCellLeft10ptBoldChar"/>
                <w:szCs w:val="20"/>
              </w:rPr>
              <w:t>Concept</w:t>
            </w:r>
            <w:r w:rsidRPr="00272F02">
              <w:rPr>
                <w:szCs w:val="20"/>
              </w:rPr>
              <w:t>: Heading</w:t>
            </w:r>
          </w:p>
        </w:tc>
      </w:tr>
      <w:tr w:rsidR="00DB50C7" w:rsidRPr="00272F02" w14:paraId="613471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2CB9D" w14:textId="19DCE45F" w:rsidR="008748CB"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BA2BF0" w14:textId="77777777" w:rsidR="008748CB" w:rsidRPr="00272F02" w:rsidRDefault="008748CB" w:rsidP="002D3425">
            <w:pPr>
              <w:pStyle w:val="TableCellLeft10pt"/>
              <w:rPr>
                <w:szCs w:val="20"/>
              </w:rPr>
            </w:pPr>
            <w:r w:rsidRPr="00272F02">
              <w:rPr>
                <w:szCs w:val="20"/>
              </w:rPr>
              <w:t>No</w:t>
            </w:r>
          </w:p>
        </w:tc>
      </w:tr>
    </w:tbl>
    <w:p w14:paraId="777F47A0" w14:textId="77777777" w:rsidR="00D17F1D" w:rsidRPr="00272F02"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275E52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EBAD20" w14:textId="77777777" w:rsidR="00D17F1D" w:rsidRPr="00272F02" w:rsidRDefault="00D17F1D" w:rsidP="003A56ED">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5D82F6" w14:textId="7545C862" w:rsidR="00D17F1D" w:rsidRPr="00272F02" w:rsidRDefault="4817CA86" w:rsidP="4817CA86">
            <w:pPr>
              <w:pStyle w:val="TableCellLeft10pt"/>
              <w:rPr>
                <w:lang w:val="en-GB" w:eastAsia="ja-JP"/>
              </w:rPr>
            </w:pPr>
            <w:r w:rsidRPr="4817CA86">
              <w:rPr>
                <w:lang w:val="en-GB"/>
              </w:rPr>
              <w:t>&lt;Independent Committees&gt;</w:t>
            </w:r>
          </w:p>
        </w:tc>
      </w:tr>
      <w:tr w:rsidR="00DB50C7" w:rsidRPr="00272F02" w14:paraId="3E9D0011" w14:textId="77777777" w:rsidTr="4817CA86">
        <w:trPr>
          <w:trHeight w:val="131"/>
        </w:trPr>
        <w:tc>
          <w:tcPr>
            <w:tcW w:w="1249" w:type="pct"/>
            <w:tcBorders>
              <w:top w:val="single" w:sz="4" w:space="0" w:color="auto"/>
              <w:left w:val="single" w:sz="4" w:space="0" w:color="auto"/>
              <w:bottom w:val="single" w:sz="4" w:space="0" w:color="auto"/>
              <w:right w:val="single" w:sz="4" w:space="0" w:color="auto"/>
            </w:tcBorders>
            <w:hideMark/>
          </w:tcPr>
          <w:p w14:paraId="7FE484BE" w14:textId="77777777" w:rsidR="00D17F1D" w:rsidRPr="00272F02" w:rsidRDefault="00D17F1D" w:rsidP="003A56ED">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CC57817" w14:textId="7765844D" w:rsidR="00D17F1D" w:rsidRPr="00272F02" w:rsidRDefault="00063E4B" w:rsidP="003A56ED">
            <w:pPr>
              <w:pStyle w:val="TableCellLeft10pt"/>
              <w:rPr>
                <w:szCs w:val="20"/>
                <w:lang w:val="en-GB"/>
              </w:rPr>
            </w:pPr>
            <w:r w:rsidRPr="00272F02">
              <w:rPr>
                <w:szCs w:val="20"/>
                <w:lang w:val="en-GB"/>
              </w:rPr>
              <w:t>Valid Value</w:t>
            </w:r>
          </w:p>
        </w:tc>
      </w:tr>
      <w:tr w:rsidR="00DB50C7" w:rsidRPr="00272F02" w14:paraId="47E5B5E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1873CE" w14:textId="5032B70C" w:rsidR="00D17F1D" w:rsidRPr="00272F02" w:rsidRDefault="00D17F1D" w:rsidP="003A56ED">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1F6154" w14:textId="70DAD662" w:rsidR="00D17F1D" w:rsidRPr="00272F02" w:rsidRDefault="00775298" w:rsidP="003A56ED">
            <w:pPr>
              <w:pStyle w:val="TableCellLeft10pt"/>
              <w:rPr>
                <w:szCs w:val="20"/>
                <w:lang w:val="en-GB"/>
              </w:rPr>
            </w:pPr>
            <w:r w:rsidRPr="00272F02">
              <w:rPr>
                <w:szCs w:val="20"/>
                <w:lang w:val="en-GB" w:eastAsia="ja-JP"/>
              </w:rPr>
              <w:t>V</w:t>
            </w:r>
          </w:p>
        </w:tc>
      </w:tr>
      <w:tr w:rsidR="00DB50C7" w:rsidRPr="00272F02" w14:paraId="4B156D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7FFEFD" w14:textId="77777777" w:rsidR="00D17F1D" w:rsidRPr="00272F02" w:rsidRDefault="00D17F1D" w:rsidP="003A56ED">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7ADBB5" w14:textId="38ADC965" w:rsidR="00837062" w:rsidRPr="00272F02" w:rsidRDefault="000F6F05" w:rsidP="003A56ED">
            <w:pPr>
              <w:pStyle w:val="TableCellLeft10pt"/>
              <w:rPr>
                <w:szCs w:val="20"/>
                <w:lang w:val="en-GB"/>
              </w:rPr>
            </w:pPr>
            <w:r w:rsidRPr="00272F02">
              <w:rPr>
                <w:szCs w:val="20"/>
                <w:lang w:val="en-GB"/>
              </w:rPr>
              <w:t>CNEW</w:t>
            </w:r>
          </w:p>
          <w:p w14:paraId="1365FFDD" w14:textId="7E13F8D6" w:rsidR="00063E4B" w:rsidRPr="00272F02" w:rsidRDefault="009372E7" w:rsidP="003A56ED">
            <w:pPr>
              <w:pStyle w:val="TableCellLeft10pt"/>
              <w:rPr>
                <w:szCs w:val="20"/>
                <w:lang w:val="en-GB"/>
              </w:rPr>
            </w:pPr>
            <w:r w:rsidRPr="00272F02">
              <w:rPr>
                <w:szCs w:val="20"/>
                <w:lang w:val="en-GB"/>
              </w:rPr>
              <w:t>For review purpose, see definition of the controlled terminology below</w:t>
            </w:r>
            <w:r w:rsidR="00063E4B" w:rsidRPr="00272F02">
              <w:rPr>
                <w:szCs w:val="20"/>
                <w:lang w:val="en-GB"/>
              </w:rPr>
              <w:br/>
              <w:t>An independent group of experts that has oversight over, and conducts periodic review of, specific trial activities.</w:t>
            </w:r>
          </w:p>
        </w:tc>
      </w:tr>
      <w:tr w:rsidR="00DB50C7" w:rsidRPr="00272F02" w14:paraId="319F77B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165B0F" w14:textId="77777777" w:rsidR="00D17F1D" w:rsidRPr="00272F02" w:rsidRDefault="00D17F1D" w:rsidP="003A56ED">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B01196" w14:textId="0421DA98" w:rsidR="00D17F1D" w:rsidRPr="00272F02" w:rsidRDefault="00063E4B" w:rsidP="003A56ED">
            <w:pPr>
              <w:pStyle w:val="TableCellLeft10pt"/>
              <w:rPr>
                <w:szCs w:val="20"/>
                <w:lang w:val="en-GB"/>
              </w:rPr>
            </w:pPr>
            <w:r w:rsidRPr="00272F02">
              <w:rPr>
                <w:szCs w:val="20"/>
                <w:lang w:val="en-GB"/>
              </w:rPr>
              <w:t>Indicate whether any committee(s) will be reviewing data while the trial is ongoing, and the type of committee. Common examples include Data Monitoring Committee, Dose Escalation Committee, or Endpoint Adjudication Committee; describe others, if applicable. List independent committees in the space indicated. Other committees may be included in the separate space provided. Committees listed here should be fully described in Section 11.4.</w:t>
            </w:r>
          </w:p>
        </w:tc>
      </w:tr>
      <w:tr w:rsidR="00DB50C7" w:rsidRPr="00272F02" w14:paraId="5A3C104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C17C1B" w14:textId="77777777" w:rsidR="00D17F1D" w:rsidRPr="00272F02" w:rsidRDefault="00D17F1D" w:rsidP="003A56ED">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2C2E79C" w14:textId="5F3E1F14" w:rsidR="00D17F1D" w:rsidRPr="00272F02" w:rsidRDefault="00D17F1D" w:rsidP="003A56ED">
            <w:pPr>
              <w:pStyle w:val="TableCellLeft10pt"/>
              <w:rPr>
                <w:szCs w:val="20"/>
                <w:lang w:val="en-GB"/>
              </w:rPr>
            </w:pPr>
            <w:r w:rsidRPr="00272F02">
              <w:rPr>
                <w:szCs w:val="20"/>
                <w:lang w:val="en-GB"/>
              </w:rPr>
              <w:t>Required</w:t>
            </w:r>
          </w:p>
        </w:tc>
      </w:tr>
      <w:tr w:rsidR="00DB50C7" w:rsidRPr="00272F02" w14:paraId="0044A5C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4A68DC" w14:textId="77777777" w:rsidR="00D17F1D" w:rsidRPr="00272F02" w:rsidRDefault="00D17F1D" w:rsidP="003A56ED">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A5A8AC" w14:textId="31E594C7" w:rsidR="00D17F1D" w:rsidRPr="00272F02" w:rsidRDefault="4817CA86" w:rsidP="4817CA86">
            <w:pPr>
              <w:pStyle w:val="TableCellLeft10pt"/>
              <w:rPr>
                <w:lang w:val="en-GB"/>
              </w:rPr>
            </w:pPr>
            <w:r w:rsidRPr="4817CA86">
              <w:rPr>
                <w:lang w:val="en-GB"/>
              </w:rPr>
              <w:t>One to many</w:t>
            </w:r>
          </w:p>
        </w:tc>
      </w:tr>
      <w:tr w:rsidR="00DB50C7" w:rsidRPr="00272F02" w14:paraId="2B4BC4B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988E38" w14:textId="77777777" w:rsidR="00D17F1D" w:rsidRPr="00272F02" w:rsidRDefault="00D17F1D" w:rsidP="003A56E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94ECC3" w14:textId="338296D0" w:rsidR="00D17F1D" w:rsidRPr="00272F02" w:rsidRDefault="00063E4B" w:rsidP="003A56ED">
            <w:pPr>
              <w:pStyle w:val="TableCellLeft10pt"/>
              <w:rPr>
                <w:szCs w:val="20"/>
                <w:lang w:val="en-GB"/>
              </w:rPr>
            </w:pPr>
            <w:r w:rsidRPr="00272F02">
              <w:rPr>
                <w:szCs w:val="20"/>
                <w:lang w:val="en-GB"/>
              </w:rPr>
              <w:t>1.1.2</w:t>
            </w:r>
          </w:p>
        </w:tc>
      </w:tr>
      <w:tr w:rsidR="00DB50C7" w:rsidRPr="00272F02" w14:paraId="14C5C2B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9028AE" w14:textId="77777777" w:rsidR="00D17F1D" w:rsidRPr="00272F02" w:rsidRDefault="00D17F1D" w:rsidP="003A56E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9755189" w14:textId="1146E968" w:rsidR="00D17F1D" w:rsidRPr="00272F02" w:rsidRDefault="00DA2EAA" w:rsidP="003A56ED">
            <w:pPr>
              <w:pStyle w:val="TableCellLeft10pt"/>
              <w:rPr>
                <w:szCs w:val="20"/>
              </w:rPr>
            </w:pPr>
            <w:r w:rsidRPr="00272F02">
              <w:rPr>
                <w:szCs w:val="20"/>
              </w:rPr>
              <w:t xml:space="preserve">Independent </w:t>
            </w:r>
            <w:r w:rsidR="00D17F1D" w:rsidRPr="00272F02">
              <w:rPr>
                <w:szCs w:val="20"/>
              </w:rPr>
              <w:t>Data Monitoring Committee</w:t>
            </w:r>
            <w:r w:rsidR="00395C92" w:rsidRPr="00272F02">
              <w:rPr>
                <w:szCs w:val="20"/>
              </w:rPr>
              <w:t>(C142578)</w:t>
            </w:r>
            <w:r w:rsidR="00D17F1D" w:rsidRPr="00272F02">
              <w:rPr>
                <w:szCs w:val="20"/>
              </w:rPr>
              <w:t>, Dose Escalation Committee</w:t>
            </w:r>
            <w:r w:rsidR="00395C92" w:rsidRPr="00272F02">
              <w:rPr>
                <w:szCs w:val="20"/>
              </w:rPr>
              <w:t>(C78726)</w:t>
            </w:r>
            <w:r w:rsidR="00D17F1D" w:rsidRPr="00272F02">
              <w:rPr>
                <w:szCs w:val="20"/>
              </w:rPr>
              <w:t>, Endpoint Adjudication Committee</w:t>
            </w:r>
            <w:r w:rsidR="00395C92" w:rsidRPr="00272F02">
              <w:rPr>
                <w:szCs w:val="20"/>
              </w:rPr>
              <w:t>(C78726)</w:t>
            </w:r>
            <w:r w:rsidR="00D17F1D" w:rsidRPr="00272F02">
              <w:rPr>
                <w:szCs w:val="20"/>
              </w:rPr>
              <w:t>, other</w:t>
            </w:r>
            <w:r w:rsidR="00395C92" w:rsidRPr="00272F02">
              <w:rPr>
                <w:szCs w:val="20"/>
              </w:rPr>
              <w:t xml:space="preserve"> (C17649)</w:t>
            </w:r>
            <w:r w:rsidR="009324A2" w:rsidRPr="00272F02">
              <w:rPr>
                <w:szCs w:val="20"/>
              </w:rPr>
              <w:t>,</w:t>
            </w:r>
            <w:r w:rsidR="00D17F1D" w:rsidRPr="00272F02">
              <w:rPr>
                <w:szCs w:val="20"/>
              </w:rPr>
              <w:t xml:space="preserve"> none</w:t>
            </w:r>
            <w:r w:rsidR="00395C92" w:rsidRPr="00272F02">
              <w:rPr>
                <w:szCs w:val="20"/>
              </w:rPr>
              <w:t>(C41132)</w:t>
            </w:r>
            <w:r w:rsidRPr="00272F02">
              <w:rPr>
                <w:szCs w:val="20"/>
              </w:rPr>
              <w:t xml:space="preserve"> </w:t>
            </w:r>
          </w:p>
        </w:tc>
      </w:tr>
      <w:tr w:rsidR="00DB50C7" w:rsidRPr="00272F02" w14:paraId="722DB59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CAFCE9" w14:textId="77777777" w:rsidR="00D17F1D" w:rsidRPr="00272F02" w:rsidRDefault="00D17F1D" w:rsidP="003A56E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552CBE" w14:textId="6D3B2D7C" w:rsidR="00D17F1D" w:rsidRPr="00272F02" w:rsidRDefault="00D17F1D" w:rsidP="003A56E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7A0878" w:rsidRPr="00272F02">
              <w:rPr>
                <w:szCs w:val="20"/>
                <w:lang w:val="en-GB"/>
              </w:rPr>
              <w:t>Yes,</w:t>
            </w:r>
            <w:r w:rsidR="009324A2" w:rsidRPr="00272F02">
              <w:rPr>
                <w:szCs w:val="20"/>
                <w:lang w:val="en-GB"/>
              </w:rPr>
              <w:t xml:space="preserve"> </w:t>
            </w:r>
            <w:r w:rsidR="009324A2" w:rsidRPr="00272F02">
              <w:rPr>
                <w:szCs w:val="20"/>
              </w:rPr>
              <w:t>More than one committee can be selected</w:t>
            </w:r>
          </w:p>
          <w:p w14:paraId="55A25469" w14:textId="27E9EE46" w:rsidR="00D17F1D" w:rsidRPr="00272F02" w:rsidRDefault="00D17F1D" w:rsidP="003A56ED">
            <w:pPr>
              <w:pStyle w:val="TableCellLeft10pt"/>
              <w:rPr>
                <w:szCs w:val="20"/>
                <w:lang w:val="en-GB"/>
              </w:rPr>
            </w:pPr>
            <w:r w:rsidRPr="00272F02">
              <w:rPr>
                <w:rStyle w:val="TableCellLeft10ptBoldChar"/>
                <w:szCs w:val="20"/>
              </w:rPr>
              <w:t>Relationship</w:t>
            </w:r>
            <w:r w:rsidRPr="00272F02">
              <w:rPr>
                <w:szCs w:val="20"/>
                <w:lang w:val="en-GB"/>
              </w:rPr>
              <w:t xml:space="preserve">: </w:t>
            </w:r>
            <w:r w:rsidR="00DA2EAA" w:rsidRPr="00272F02">
              <w:rPr>
                <w:szCs w:val="20"/>
                <w:lang w:val="en-GB"/>
              </w:rPr>
              <w:t>Independent Committees</w:t>
            </w:r>
          </w:p>
          <w:p w14:paraId="4F8D1364" w14:textId="6ED166EA" w:rsidR="00D17F1D" w:rsidRPr="00272F02" w:rsidRDefault="00D17F1D" w:rsidP="003A56ED">
            <w:pPr>
              <w:pStyle w:val="TableCellLeft10pt"/>
              <w:rPr>
                <w:szCs w:val="20"/>
              </w:rPr>
            </w:pPr>
            <w:r w:rsidRPr="00272F02">
              <w:rPr>
                <w:rStyle w:val="TableCellLeft10ptBoldChar"/>
                <w:szCs w:val="20"/>
              </w:rPr>
              <w:t>Concept</w:t>
            </w:r>
            <w:r w:rsidRPr="00272F02">
              <w:rPr>
                <w:szCs w:val="20"/>
              </w:rPr>
              <w:t>:</w:t>
            </w:r>
            <w:r w:rsidR="00DA2EAA" w:rsidRPr="00272F02">
              <w:rPr>
                <w:szCs w:val="20"/>
              </w:rPr>
              <w:t xml:space="preserve"> CNEW</w:t>
            </w:r>
          </w:p>
        </w:tc>
      </w:tr>
      <w:tr w:rsidR="00DB50C7" w:rsidRPr="00272F02" w14:paraId="6E33C0D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9C995A" w14:textId="76D03DAF" w:rsidR="00D17F1D" w:rsidRPr="00272F02" w:rsidRDefault="0021788E" w:rsidP="003A56E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8B40BC1" w14:textId="127B6970" w:rsidR="00D17F1D" w:rsidRPr="00272F02" w:rsidRDefault="00DA2EAA" w:rsidP="003A56ED">
            <w:pPr>
              <w:pStyle w:val="TableCellLeft10pt"/>
              <w:rPr>
                <w:szCs w:val="20"/>
              </w:rPr>
            </w:pPr>
            <w:r w:rsidRPr="00272F02">
              <w:rPr>
                <w:szCs w:val="20"/>
              </w:rPr>
              <w:t>No</w:t>
            </w:r>
          </w:p>
        </w:tc>
      </w:tr>
    </w:tbl>
    <w:p w14:paraId="6F816F8B" w14:textId="77777777" w:rsidR="0066078F" w:rsidRPr="00272F02" w:rsidRDefault="0066078F" w:rsidP="00D17F1D">
      <w:pPr>
        <w:rPr>
          <w:sz w:val="20"/>
          <w:szCs w:val="20"/>
        </w:rPr>
      </w:pPr>
    </w:p>
    <w:tbl>
      <w:tblPr>
        <w:tblStyle w:val="TableGrid"/>
        <w:tblW w:w="5000" w:type="pct"/>
        <w:tblLook w:val="04A0" w:firstRow="1" w:lastRow="0" w:firstColumn="1" w:lastColumn="0" w:noHBand="0" w:noVBand="1"/>
      </w:tblPr>
      <w:tblGrid>
        <w:gridCol w:w="1053"/>
        <w:gridCol w:w="2016"/>
        <w:gridCol w:w="5921"/>
      </w:tblGrid>
      <w:tr w:rsidR="00DB50C7" w:rsidRPr="00272F02" w14:paraId="6F0C5C23" w14:textId="77777777" w:rsidTr="00910BB6">
        <w:trPr>
          <w:trHeight w:val="20"/>
        </w:trPr>
        <w:tc>
          <w:tcPr>
            <w:tcW w:w="586" w:type="pct"/>
            <w:shd w:val="clear" w:color="auto" w:fill="FFFFCC"/>
            <w:hideMark/>
          </w:tcPr>
          <w:p w14:paraId="4AE3D481" w14:textId="77777777" w:rsidR="00395C92" w:rsidRPr="00272F02" w:rsidRDefault="00395C92" w:rsidP="00C824A4">
            <w:pPr>
              <w:rPr>
                <w:b/>
                <w:bCs/>
                <w:sz w:val="20"/>
                <w:szCs w:val="20"/>
              </w:rPr>
            </w:pPr>
            <w:r w:rsidRPr="00272F02">
              <w:rPr>
                <w:b/>
                <w:bCs/>
                <w:sz w:val="20"/>
                <w:szCs w:val="20"/>
              </w:rPr>
              <w:t>NCI C-Code</w:t>
            </w:r>
          </w:p>
        </w:tc>
        <w:tc>
          <w:tcPr>
            <w:tcW w:w="1121" w:type="pct"/>
            <w:shd w:val="clear" w:color="auto" w:fill="FFFFCC"/>
            <w:hideMark/>
          </w:tcPr>
          <w:p w14:paraId="215C3002" w14:textId="77777777" w:rsidR="00395C92" w:rsidRPr="00272F02" w:rsidRDefault="00395C92" w:rsidP="00C824A4">
            <w:pPr>
              <w:rPr>
                <w:b/>
                <w:bCs/>
                <w:sz w:val="20"/>
                <w:szCs w:val="20"/>
              </w:rPr>
            </w:pPr>
            <w:r w:rsidRPr="00272F02">
              <w:rPr>
                <w:b/>
                <w:bCs/>
                <w:sz w:val="20"/>
                <w:szCs w:val="20"/>
              </w:rPr>
              <w:t>M11 Preferred Term</w:t>
            </w:r>
          </w:p>
        </w:tc>
        <w:tc>
          <w:tcPr>
            <w:tcW w:w="3292" w:type="pct"/>
            <w:shd w:val="clear" w:color="auto" w:fill="FFFFCC"/>
            <w:hideMark/>
          </w:tcPr>
          <w:p w14:paraId="68AA79B7" w14:textId="77777777" w:rsidR="00395C92" w:rsidRPr="00272F02" w:rsidRDefault="00395C92" w:rsidP="00C824A4">
            <w:pPr>
              <w:rPr>
                <w:b/>
                <w:bCs/>
                <w:sz w:val="20"/>
                <w:szCs w:val="20"/>
              </w:rPr>
            </w:pPr>
            <w:r w:rsidRPr="00272F02">
              <w:rPr>
                <w:b/>
                <w:bCs/>
                <w:sz w:val="20"/>
                <w:szCs w:val="20"/>
              </w:rPr>
              <w:t>Draft Definition</w:t>
            </w:r>
          </w:p>
        </w:tc>
      </w:tr>
      <w:tr w:rsidR="00DB50C7" w:rsidRPr="00272F02" w14:paraId="4F9F3643" w14:textId="77777777" w:rsidTr="00910BB6">
        <w:trPr>
          <w:trHeight w:val="20"/>
        </w:trPr>
        <w:tc>
          <w:tcPr>
            <w:tcW w:w="586" w:type="pct"/>
            <w:shd w:val="clear" w:color="auto" w:fill="EAEDF1" w:themeFill="text2" w:themeFillTint="1A"/>
            <w:hideMark/>
          </w:tcPr>
          <w:p w14:paraId="483791D1" w14:textId="77777777" w:rsidR="00395C92" w:rsidRPr="00272F02" w:rsidRDefault="00395C92" w:rsidP="00C824A4">
            <w:pPr>
              <w:rPr>
                <w:sz w:val="20"/>
                <w:szCs w:val="20"/>
              </w:rPr>
            </w:pPr>
            <w:r w:rsidRPr="00272F02">
              <w:rPr>
                <w:sz w:val="20"/>
                <w:szCs w:val="20"/>
              </w:rPr>
              <w:t>CNEW</w:t>
            </w:r>
          </w:p>
        </w:tc>
        <w:tc>
          <w:tcPr>
            <w:tcW w:w="1121" w:type="pct"/>
            <w:shd w:val="clear" w:color="auto" w:fill="EAEDF1" w:themeFill="text2" w:themeFillTint="1A"/>
            <w:hideMark/>
          </w:tcPr>
          <w:p w14:paraId="16E1D65F" w14:textId="77777777" w:rsidR="00395C92" w:rsidRPr="00272F02" w:rsidRDefault="00395C92" w:rsidP="00C824A4">
            <w:pPr>
              <w:rPr>
                <w:sz w:val="20"/>
                <w:szCs w:val="20"/>
              </w:rPr>
            </w:pPr>
            <w:r w:rsidRPr="00272F02">
              <w:rPr>
                <w:sz w:val="20"/>
                <w:szCs w:val="20"/>
              </w:rPr>
              <w:t>Independent Committee Name Response</w:t>
            </w:r>
          </w:p>
        </w:tc>
        <w:tc>
          <w:tcPr>
            <w:tcW w:w="3292" w:type="pct"/>
            <w:shd w:val="clear" w:color="auto" w:fill="EAEDF1" w:themeFill="text2" w:themeFillTint="1A"/>
            <w:hideMark/>
          </w:tcPr>
          <w:p w14:paraId="70E9AD03" w14:textId="77777777" w:rsidR="00395C92" w:rsidRPr="00272F02" w:rsidRDefault="00395C92" w:rsidP="00C824A4">
            <w:pPr>
              <w:rPr>
                <w:sz w:val="20"/>
                <w:szCs w:val="20"/>
              </w:rPr>
            </w:pPr>
            <w:r w:rsidRPr="00272F02">
              <w:rPr>
                <w:sz w:val="20"/>
                <w:szCs w:val="20"/>
              </w:rPr>
              <w:t>A terminology value set relevant to the independent committee name responses within the ICH M11 Protocol model.</w:t>
            </w:r>
          </w:p>
        </w:tc>
      </w:tr>
      <w:tr w:rsidR="00DB50C7" w:rsidRPr="00272F02" w14:paraId="5688BEA5" w14:textId="77777777" w:rsidTr="00910BB6">
        <w:trPr>
          <w:trHeight w:val="20"/>
        </w:trPr>
        <w:tc>
          <w:tcPr>
            <w:tcW w:w="586" w:type="pct"/>
            <w:hideMark/>
          </w:tcPr>
          <w:p w14:paraId="29F19104" w14:textId="77777777" w:rsidR="00395C92" w:rsidRPr="00272F02" w:rsidRDefault="00395C92" w:rsidP="00C824A4">
            <w:pPr>
              <w:rPr>
                <w:sz w:val="20"/>
                <w:szCs w:val="20"/>
              </w:rPr>
            </w:pPr>
            <w:r w:rsidRPr="00272F02">
              <w:rPr>
                <w:sz w:val="20"/>
                <w:szCs w:val="20"/>
              </w:rPr>
              <w:t>C142578</w:t>
            </w:r>
          </w:p>
        </w:tc>
        <w:tc>
          <w:tcPr>
            <w:tcW w:w="1121" w:type="pct"/>
            <w:hideMark/>
          </w:tcPr>
          <w:p w14:paraId="335516C7" w14:textId="77777777" w:rsidR="00395C92" w:rsidRPr="00272F02" w:rsidRDefault="00395C92" w:rsidP="00C824A4">
            <w:pPr>
              <w:rPr>
                <w:sz w:val="20"/>
                <w:szCs w:val="20"/>
              </w:rPr>
            </w:pPr>
            <w:r w:rsidRPr="00272F02">
              <w:rPr>
                <w:sz w:val="20"/>
                <w:szCs w:val="20"/>
              </w:rPr>
              <w:t>Independent Data Monitoring Committee</w:t>
            </w:r>
          </w:p>
        </w:tc>
        <w:tc>
          <w:tcPr>
            <w:tcW w:w="3292" w:type="pct"/>
            <w:hideMark/>
          </w:tcPr>
          <w:p w14:paraId="62579F57" w14:textId="5466AF85" w:rsidR="00395C92" w:rsidRPr="00272F02" w:rsidRDefault="00395C92" w:rsidP="00C824A4">
            <w:pPr>
              <w:rPr>
                <w:sz w:val="20"/>
                <w:szCs w:val="20"/>
              </w:rPr>
            </w:pPr>
            <w:r w:rsidRPr="00272F02">
              <w:rPr>
                <w:sz w:val="20"/>
                <w:szCs w:val="20"/>
              </w:rPr>
              <w:t>A committee established by the sponsor to assess at intervals the progress of a clinical trial, safety data, and critical efficacy variables and recommend to the sponsor whether to continue, modify, or terminate the trial.</w:t>
            </w:r>
          </w:p>
        </w:tc>
      </w:tr>
      <w:tr w:rsidR="00DB50C7" w:rsidRPr="00272F02" w14:paraId="550BCBF4" w14:textId="77777777" w:rsidTr="00910BB6">
        <w:trPr>
          <w:trHeight w:val="20"/>
        </w:trPr>
        <w:tc>
          <w:tcPr>
            <w:tcW w:w="586" w:type="pct"/>
            <w:hideMark/>
          </w:tcPr>
          <w:p w14:paraId="5706AB50" w14:textId="77777777" w:rsidR="00395C92" w:rsidRPr="00272F02" w:rsidRDefault="00395C92" w:rsidP="00C824A4">
            <w:pPr>
              <w:rPr>
                <w:sz w:val="20"/>
                <w:szCs w:val="20"/>
              </w:rPr>
            </w:pPr>
            <w:r w:rsidRPr="00272F02">
              <w:rPr>
                <w:sz w:val="20"/>
                <w:szCs w:val="20"/>
              </w:rPr>
              <w:t>CNEW</w:t>
            </w:r>
          </w:p>
        </w:tc>
        <w:tc>
          <w:tcPr>
            <w:tcW w:w="1121" w:type="pct"/>
            <w:hideMark/>
          </w:tcPr>
          <w:p w14:paraId="35E70111" w14:textId="77777777" w:rsidR="00395C92" w:rsidRPr="00272F02" w:rsidRDefault="00395C92" w:rsidP="00C824A4">
            <w:pPr>
              <w:rPr>
                <w:sz w:val="20"/>
                <w:szCs w:val="20"/>
              </w:rPr>
            </w:pPr>
            <w:r w:rsidRPr="00272F02">
              <w:rPr>
                <w:sz w:val="20"/>
                <w:szCs w:val="20"/>
              </w:rPr>
              <w:t>Dose Escalation Committee</w:t>
            </w:r>
          </w:p>
        </w:tc>
        <w:tc>
          <w:tcPr>
            <w:tcW w:w="3292" w:type="pct"/>
            <w:hideMark/>
          </w:tcPr>
          <w:p w14:paraId="7A20BD51" w14:textId="77777777" w:rsidR="00395C92" w:rsidRPr="00272F02" w:rsidRDefault="00395C92" w:rsidP="00C824A4">
            <w:pPr>
              <w:rPr>
                <w:sz w:val="20"/>
                <w:szCs w:val="20"/>
              </w:rPr>
            </w:pPr>
            <w:r w:rsidRPr="00272F02">
              <w:rPr>
                <w:sz w:val="20"/>
                <w:szCs w:val="20"/>
              </w:rPr>
              <w:t>A type of safety monitoring committee that monitors dose escalation activities in first-in-human trials.</w:t>
            </w:r>
          </w:p>
        </w:tc>
      </w:tr>
      <w:tr w:rsidR="00DB50C7" w:rsidRPr="00272F02" w14:paraId="15DC333A" w14:textId="77777777" w:rsidTr="00910BB6">
        <w:trPr>
          <w:trHeight w:val="20"/>
        </w:trPr>
        <w:tc>
          <w:tcPr>
            <w:tcW w:w="586" w:type="pct"/>
            <w:hideMark/>
          </w:tcPr>
          <w:p w14:paraId="409C2F79" w14:textId="77777777" w:rsidR="00395C92" w:rsidRPr="00272F02" w:rsidRDefault="00395C92" w:rsidP="00C824A4">
            <w:pPr>
              <w:rPr>
                <w:sz w:val="20"/>
                <w:szCs w:val="20"/>
              </w:rPr>
            </w:pPr>
            <w:r w:rsidRPr="00272F02">
              <w:rPr>
                <w:sz w:val="20"/>
                <w:szCs w:val="20"/>
              </w:rPr>
              <w:t>C78726</w:t>
            </w:r>
          </w:p>
        </w:tc>
        <w:tc>
          <w:tcPr>
            <w:tcW w:w="1121" w:type="pct"/>
            <w:hideMark/>
          </w:tcPr>
          <w:p w14:paraId="42D61B02" w14:textId="77777777" w:rsidR="00395C92" w:rsidRPr="00272F02" w:rsidRDefault="00395C92" w:rsidP="00C824A4">
            <w:pPr>
              <w:rPr>
                <w:sz w:val="20"/>
                <w:szCs w:val="20"/>
              </w:rPr>
            </w:pPr>
            <w:r w:rsidRPr="00272F02">
              <w:rPr>
                <w:sz w:val="20"/>
                <w:szCs w:val="20"/>
              </w:rPr>
              <w:t>Endpoint Adjudication Committee</w:t>
            </w:r>
          </w:p>
        </w:tc>
        <w:tc>
          <w:tcPr>
            <w:tcW w:w="3292" w:type="pct"/>
            <w:hideMark/>
          </w:tcPr>
          <w:p w14:paraId="2AD704B4" w14:textId="02687516" w:rsidR="00395C92" w:rsidRPr="00272F02" w:rsidRDefault="00395C92" w:rsidP="00C824A4">
            <w:pPr>
              <w:rPr>
                <w:sz w:val="20"/>
                <w:szCs w:val="20"/>
              </w:rPr>
            </w:pPr>
            <w:r w:rsidRPr="00272F02">
              <w:rPr>
                <w:sz w:val="20"/>
                <w:szCs w:val="20"/>
              </w:rPr>
              <w:t>An external committee whose purpose is to evaluate study data and decide whether a study endpoint or other criterion has been met.</w:t>
            </w:r>
          </w:p>
        </w:tc>
      </w:tr>
      <w:tr w:rsidR="00DB50C7" w:rsidRPr="00272F02" w14:paraId="3CF29358" w14:textId="77777777" w:rsidTr="00910BB6">
        <w:trPr>
          <w:trHeight w:val="20"/>
        </w:trPr>
        <w:tc>
          <w:tcPr>
            <w:tcW w:w="586" w:type="pct"/>
            <w:hideMark/>
          </w:tcPr>
          <w:p w14:paraId="3BA5F6A3" w14:textId="77777777" w:rsidR="00395C92" w:rsidRPr="00272F02" w:rsidRDefault="00395C92" w:rsidP="00C824A4">
            <w:pPr>
              <w:rPr>
                <w:sz w:val="20"/>
                <w:szCs w:val="20"/>
              </w:rPr>
            </w:pPr>
            <w:r w:rsidRPr="00272F02">
              <w:rPr>
                <w:sz w:val="20"/>
                <w:szCs w:val="20"/>
              </w:rPr>
              <w:t>C17649</w:t>
            </w:r>
          </w:p>
        </w:tc>
        <w:tc>
          <w:tcPr>
            <w:tcW w:w="1121" w:type="pct"/>
            <w:hideMark/>
          </w:tcPr>
          <w:p w14:paraId="68F39864" w14:textId="77777777" w:rsidR="00395C92" w:rsidRPr="00272F02" w:rsidRDefault="00395C92" w:rsidP="00C824A4">
            <w:pPr>
              <w:rPr>
                <w:sz w:val="20"/>
                <w:szCs w:val="20"/>
              </w:rPr>
            </w:pPr>
            <w:r w:rsidRPr="00272F02">
              <w:rPr>
                <w:sz w:val="20"/>
                <w:szCs w:val="20"/>
              </w:rPr>
              <w:t>Other</w:t>
            </w:r>
          </w:p>
        </w:tc>
        <w:tc>
          <w:tcPr>
            <w:tcW w:w="3292" w:type="pct"/>
            <w:hideMark/>
          </w:tcPr>
          <w:p w14:paraId="642A119D" w14:textId="7C607274" w:rsidR="00395C92" w:rsidRPr="00272F02" w:rsidRDefault="00395C92" w:rsidP="00C824A4">
            <w:pPr>
              <w:rPr>
                <w:sz w:val="20"/>
                <w:szCs w:val="20"/>
              </w:rPr>
            </w:pPr>
            <w:r w:rsidRPr="00272F02">
              <w:rPr>
                <w:sz w:val="20"/>
                <w:szCs w:val="20"/>
              </w:rPr>
              <w:t>Different than the one(s) previously specified or mentioned.</w:t>
            </w:r>
          </w:p>
        </w:tc>
      </w:tr>
      <w:tr w:rsidR="00DB50C7" w:rsidRPr="00272F02" w14:paraId="094CAC97" w14:textId="77777777" w:rsidTr="00910BB6">
        <w:trPr>
          <w:trHeight w:val="20"/>
        </w:trPr>
        <w:tc>
          <w:tcPr>
            <w:tcW w:w="586" w:type="pct"/>
            <w:hideMark/>
          </w:tcPr>
          <w:p w14:paraId="410B729B" w14:textId="77777777" w:rsidR="00395C92" w:rsidRPr="00272F02" w:rsidRDefault="00395C92" w:rsidP="00C824A4">
            <w:pPr>
              <w:rPr>
                <w:sz w:val="20"/>
                <w:szCs w:val="20"/>
              </w:rPr>
            </w:pPr>
            <w:r w:rsidRPr="00272F02">
              <w:rPr>
                <w:sz w:val="20"/>
                <w:szCs w:val="20"/>
              </w:rPr>
              <w:t>C41132</w:t>
            </w:r>
          </w:p>
        </w:tc>
        <w:tc>
          <w:tcPr>
            <w:tcW w:w="1121" w:type="pct"/>
            <w:hideMark/>
          </w:tcPr>
          <w:p w14:paraId="6F3883C4" w14:textId="77777777" w:rsidR="00395C92" w:rsidRPr="00272F02" w:rsidRDefault="00395C92" w:rsidP="00C824A4">
            <w:pPr>
              <w:rPr>
                <w:sz w:val="20"/>
                <w:szCs w:val="20"/>
              </w:rPr>
            </w:pPr>
            <w:r w:rsidRPr="00272F02">
              <w:rPr>
                <w:sz w:val="20"/>
                <w:szCs w:val="20"/>
              </w:rPr>
              <w:t>None</w:t>
            </w:r>
          </w:p>
        </w:tc>
        <w:tc>
          <w:tcPr>
            <w:tcW w:w="3292" w:type="pct"/>
            <w:hideMark/>
          </w:tcPr>
          <w:p w14:paraId="6623DFC6" w14:textId="1B13C574" w:rsidR="00395C92" w:rsidRPr="00272F02" w:rsidRDefault="00395C92" w:rsidP="00C824A4">
            <w:pPr>
              <w:rPr>
                <w:sz w:val="20"/>
                <w:szCs w:val="20"/>
              </w:rPr>
            </w:pPr>
            <w:r w:rsidRPr="00272F02">
              <w:rPr>
                <w:sz w:val="20"/>
                <w:szCs w:val="20"/>
              </w:rPr>
              <w:t>No person or thing, nobody, not any.</w:t>
            </w:r>
          </w:p>
        </w:tc>
      </w:tr>
    </w:tbl>
    <w:p w14:paraId="500A0897" w14:textId="77777777" w:rsidR="00395C92" w:rsidRPr="00272F02" w:rsidRDefault="00395C92"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4CD0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3CF00" w14:textId="77777777" w:rsidR="00D17F1D" w:rsidRPr="00272F02" w:rsidRDefault="00D17F1D" w:rsidP="00BB49B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A590977" w14:textId="791B722F" w:rsidR="00D17F1D" w:rsidRPr="00272F02" w:rsidRDefault="0085469D" w:rsidP="00BB49B5">
            <w:pPr>
              <w:pStyle w:val="TableCellLeft10pt"/>
              <w:rPr>
                <w:szCs w:val="20"/>
                <w:lang w:val="en-GB"/>
              </w:rPr>
            </w:pPr>
            <w:r w:rsidRPr="00272F02">
              <w:rPr>
                <w:szCs w:val="20"/>
                <w:lang w:val="en-GB"/>
              </w:rPr>
              <w:t>O</w:t>
            </w:r>
            <w:r w:rsidR="00D17F1D" w:rsidRPr="00272F02">
              <w:rPr>
                <w:szCs w:val="20"/>
                <w:lang w:val="en-GB"/>
              </w:rPr>
              <w:t>ther Committees:</w:t>
            </w:r>
          </w:p>
        </w:tc>
      </w:tr>
      <w:tr w:rsidR="00DB50C7" w:rsidRPr="00272F02" w14:paraId="4992D98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942BFAE" w14:textId="77777777" w:rsidR="00D17F1D" w:rsidRPr="00272F02" w:rsidRDefault="00D17F1D" w:rsidP="00BB49B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0C03A8B" w14:textId="77777777" w:rsidR="00D17F1D" w:rsidRPr="00272F02" w:rsidRDefault="00D17F1D" w:rsidP="00BB49B5">
            <w:pPr>
              <w:pStyle w:val="TableCellLeft10pt"/>
              <w:rPr>
                <w:szCs w:val="20"/>
                <w:lang w:val="en-GB"/>
              </w:rPr>
            </w:pPr>
            <w:r w:rsidRPr="00272F02">
              <w:rPr>
                <w:szCs w:val="20"/>
                <w:lang w:val="en-GB"/>
              </w:rPr>
              <w:t>Text</w:t>
            </w:r>
          </w:p>
        </w:tc>
      </w:tr>
      <w:tr w:rsidR="00DB50C7" w:rsidRPr="00272F02" w14:paraId="4F597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F4976" w14:textId="0F6762A6" w:rsidR="00D17F1D" w:rsidRPr="00272F02" w:rsidRDefault="00D17F1D" w:rsidP="00BB49B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A209A9" w14:textId="77777777" w:rsidR="00D17F1D" w:rsidRPr="00272F02" w:rsidRDefault="00D17F1D" w:rsidP="00BB49B5">
            <w:pPr>
              <w:pStyle w:val="TableCellLeft10pt"/>
              <w:rPr>
                <w:szCs w:val="20"/>
                <w:lang w:val="en-GB"/>
              </w:rPr>
            </w:pPr>
            <w:r w:rsidRPr="00272F02">
              <w:rPr>
                <w:szCs w:val="20"/>
                <w:lang w:val="en-GB"/>
              </w:rPr>
              <w:t>H</w:t>
            </w:r>
          </w:p>
        </w:tc>
      </w:tr>
      <w:tr w:rsidR="00DB50C7" w:rsidRPr="00272F02" w14:paraId="1757E4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609AE4" w14:textId="77777777" w:rsidR="00D17F1D" w:rsidRPr="00272F02" w:rsidRDefault="00D17F1D" w:rsidP="00BB49B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622FD2F" w14:textId="2992E8F7" w:rsidR="00D17F1D" w:rsidRPr="00272F02" w:rsidRDefault="0085469D" w:rsidP="00BB49B5">
            <w:pPr>
              <w:pStyle w:val="TableCellLeft10pt"/>
              <w:rPr>
                <w:szCs w:val="20"/>
                <w:lang w:val="en-GB"/>
              </w:rPr>
            </w:pPr>
            <w:r w:rsidRPr="00272F02">
              <w:rPr>
                <w:szCs w:val="20"/>
                <w:lang w:val="en-GB"/>
              </w:rPr>
              <w:t>Heading</w:t>
            </w:r>
          </w:p>
        </w:tc>
      </w:tr>
      <w:tr w:rsidR="00DB50C7" w:rsidRPr="00272F02" w14:paraId="77A7AE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774A0" w14:textId="77777777" w:rsidR="00D17F1D" w:rsidRPr="00272F02" w:rsidRDefault="00D17F1D" w:rsidP="00BB49B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771E695" w14:textId="608AC08A" w:rsidR="00D17F1D" w:rsidRPr="00272F02" w:rsidRDefault="0085469D" w:rsidP="00BB49B5">
            <w:pPr>
              <w:pStyle w:val="TableCellLeft10pt"/>
              <w:rPr>
                <w:szCs w:val="20"/>
                <w:lang w:val="en-GB"/>
              </w:rPr>
            </w:pPr>
            <w:r w:rsidRPr="00272F02">
              <w:rPr>
                <w:szCs w:val="20"/>
                <w:lang w:val="en-GB"/>
              </w:rPr>
              <w:t>N</w:t>
            </w:r>
            <w:r w:rsidR="00421E5C" w:rsidRPr="00272F02">
              <w:rPr>
                <w:szCs w:val="20"/>
                <w:lang w:val="en-GB"/>
              </w:rPr>
              <w:t>/A</w:t>
            </w:r>
            <w:r w:rsidRPr="00272F02">
              <w:rPr>
                <w:szCs w:val="20"/>
                <w:lang w:val="en-GB"/>
              </w:rPr>
              <w:t xml:space="preserve"> </w:t>
            </w:r>
          </w:p>
        </w:tc>
      </w:tr>
      <w:tr w:rsidR="00DB50C7" w:rsidRPr="00272F02" w14:paraId="6FC3D2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DAA22C" w14:textId="77777777" w:rsidR="00D17F1D" w:rsidRPr="00272F02" w:rsidRDefault="00D17F1D" w:rsidP="00BB49B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C8C5C75" w14:textId="3C6C52D8" w:rsidR="00D17F1D" w:rsidRPr="00272F02" w:rsidRDefault="00566C7C" w:rsidP="00BB49B5">
            <w:pPr>
              <w:pStyle w:val="TableCellLeft10pt"/>
              <w:rPr>
                <w:szCs w:val="20"/>
                <w:lang w:val="en-GB"/>
              </w:rPr>
            </w:pPr>
            <w:r w:rsidRPr="00272F02">
              <w:rPr>
                <w:szCs w:val="20"/>
                <w:lang w:val="en-GB"/>
              </w:rPr>
              <w:t>O</w:t>
            </w:r>
            <w:r w:rsidR="0085469D" w:rsidRPr="00272F02">
              <w:rPr>
                <w:szCs w:val="20"/>
                <w:lang w:val="en-GB"/>
              </w:rPr>
              <w:t>ptional</w:t>
            </w:r>
            <w:r w:rsidR="000D068F" w:rsidRPr="00272F02">
              <w:rPr>
                <w:szCs w:val="20"/>
                <w:lang w:val="en-GB"/>
              </w:rPr>
              <w:t xml:space="preserve"> </w:t>
            </w:r>
          </w:p>
        </w:tc>
      </w:tr>
      <w:tr w:rsidR="00DB50C7" w:rsidRPr="00272F02" w14:paraId="70072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69024" w14:textId="77777777" w:rsidR="00D17F1D" w:rsidRPr="00272F02" w:rsidRDefault="00D17F1D" w:rsidP="00BB49B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D8485A0" w14:textId="4E3C76A8" w:rsidR="00D17F1D" w:rsidRPr="00272F02" w:rsidRDefault="0085469D" w:rsidP="00BB49B5">
            <w:pPr>
              <w:pStyle w:val="TableCellLeft10pt"/>
              <w:rPr>
                <w:szCs w:val="20"/>
                <w:lang w:val="en-GB"/>
              </w:rPr>
            </w:pPr>
            <w:r w:rsidRPr="00272F02">
              <w:rPr>
                <w:szCs w:val="20"/>
                <w:lang w:val="en-GB"/>
              </w:rPr>
              <w:t>One to one</w:t>
            </w:r>
          </w:p>
        </w:tc>
      </w:tr>
      <w:tr w:rsidR="00DB50C7" w:rsidRPr="00272F02" w14:paraId="640817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5F7F1" w14:textId="77777777" w:rsidR="00D17F1D" w:rsidRPr="00272F02" w:rsidRDefault="00D17F1D" w:rsidP="00BB49B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25C520" w14:textId="375761D9" w:rsidR="00D17F1D" w:rsidRPr="00272F02" w:rsidRDefault="0085469D" w:rsidP="00BB49B5">
            <w:pPr>
              <w:pStyle w:val="TableCellLeft10pt"/>
              <w:rPr>
                <w:szCs w:val="20"/>
                <w:lang w:val="en-GB"/>
              </w:rPr>
            </w:pPr>
            <w:r w:rsidRPr="00272F02">
              <w:rPr>
                <w:szCs w:val="20"/>
                <w:lang w:val="en-GB"/>
              </w:rPr>
              <w:t>1.1.2</w:t>
            </w:r>
          </w:p>
        </w:tc>
      </w:tr>
      <w:tr w:rsidR="00DB50C7" w:rsidRPr="00272F02" w14:paraId="22638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18E232" w14:textId="77777777" w:rsidR="00D17F1D" w:rsidRPr="00272F02" w:rsidRDefault="00D17F1D" w:rsidP="00BB49B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AA5AA1" w14:textId="0911F69D" w:rsidR="00D17F1D" w:rsidRPr="00272F02" w:rsidRDefault="0085469D" w:rsidP="00BB49B5">
            <w:pPr>
              <w:pStyle w:val="TableCellLeft10pt"/>
              <w:rPr>
                <w:szCs w:val="20"/>
                <w:lang w:val="de-DE"/>
              </w:rPr>
            </w:pPr>
            <w:r w:rsidRPr="00272F02">
              <w:rPr>
                <w:szCs w:val="20"/>
                <w:lang w:val="de-DE"/>
              </w:rPr>
              <w:t>O</w:t>
            </w:r>
            <w:r w:rsidR="00D17F1D" w:rsidRPr="00272F02">
              <w:rPr>
                <w:szCs w:val="20"/>
                <w:lang w:val="de-DE"/>
              </w:rPr>
              <w:t>ther Committees:</w:t>
            </w:r>
          </w:p>
        </w:tc>
      </w:tr>
      <w:tr w:rsidR="00DB50C7" w:rsidRPr="00272F02" w14:paraId="4172BA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C0BEC6" w14:textId="77777777" w:rsidR="00D17F1D" w:rsidRPr="00272F02" w:rsidRDefault="00D17F1D" w:rsidP="00BB49B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6389DD" w14:textId="4D0222AA" w:rsidR="00D17F1D" w:rsidRPr="00272F02" w:rsidRDefault="00D17F1D" w:rsidP="00BB49B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85469D" w:rsidRPr="00272F02">
              <w:rPr>
                <w:szCs w:val="20"/>
                <w:lang w:val="en-GB"/>
              </w:rPr>
              <w:t xml:space="preserve"> No</w:t>
            </w:r>
          </w:p>
          <w:p w14:paraId="05AC8981" w14:textId="2193A2FA" w:rsidR="00D17F1D" w:rsidRPr="00272F02" w:rsidRDefault="00D17F1D" w:rsidP="00BB49B5">
            <w:pPr>
              <w:pStyle w:val="TableCellLeft10pt"/>
              <w:rPr>
                <w:szCs w:val="20"/>
                <w:lang w:val="en-GB"/>
              </w:rPr>
            </w:pPr>
            <w:r w:rsidRPr="00272F02">
              <w:rPr>
                <w:rStyle w:val="TableCellLeft10ptBoldChar"/>
                <w:szCs w:val="20"/>
              </w:rPr>
              <w:t>Relationship</w:t>
            </w:r>
            <w:r w:rsidRPr="00272F02">
              <w:rPr>
                <w:szCs w:val="20"/>
                <w:lang w:val="en-GB"/>
              </w:rPr>
              <w:t xml:space="preserve">: </w:t>
            </w:r>
            <w:r w:rsidR="0085469D" w:rsidRPr="00272F02">
              <w:rPr>
                <w:szCs w:val="20"/>
                <w:lang w:val="en-GB"/>
              </w:rPr>
              <w:t>Committees</w:t>
            </w:r>
            <w:r w:rsidR="00986ADB">
              <w:rPr>
                <w:rFonts w:hint="eastAsia"/>
                <w:szCs w:val="20"/>
                <w:lang w:val="en-GB" w:eastAsia="ja-JP"/>
              </w:rPr>
              <w:t>,</w:t>
            </w:r>
            <w:r w:rsidR="00A70CCC" w:rsidRPr="00272F02" w:rsidDel="00AA1B57">
              <w:rPr>
                <w:szCs w:val="20"/>
                <w:lang w:val="en-GB"/>
              </w:rPr>
              <w:t xml:space="preserve"> </w:t>
            </w:r>
            <w:r w:rsidR="00A70CCC" w:rsidRPr="00272F02" w:rsidDel="00AA1B57">
              <w:rPr>
                <w:szCs w:val="20"/>
                <w:lang w:val="en-GB" w:eastAsia="ja-JP"/>
              </w:rPr>
              <w:t xml:space="preserve">1.1.2 Overall Design, 1.1 Protocol Synopsis, 1 </w:t>
            </w:r>
            <w:r w:rsidR="00A73A05" w:rsidRPr="00272F02">
              <w:rPr>
                <w:szCs w:val="20"/>
                <w:lang w:val="en-GB" w:eastAsia="ja-JP"/>
              </w:rPr>
              <w:t>PROTOCOL SUMMARY</w:t>
            </w:r>
            <w:r w:rsidR="00AB2E20" w:rsidRPr="00272F02" w:rsidDel="00AA1B57">
              <w:rPr>
                <w:szCs w:val="20"/>
                <w:lang w:val="en-GB" w:eastAsia="ja-JP"/>
              </w:rPr>
              <w:t xml:space="preserve"> and Table of Contents</w:t>
            </w:r>
          </w:p>
          <w:p w14:paraId="4723BF67" w14:textId="16B0C81A" w:rsidR="00D17F1D" w:rsidRPr="00272F02" w:rsidRDefault="00D17F1D" w:rsidP="00BB49B5">
            <w:pPr>
              <w:pStyle w:val="TableCellLeft10pt"/>
              <w:rPr>
                <w:szCs w:val="20"/>
              </w:rPr>
            </w:pPr>
            <w:r w:rsidRPr="00272F02">
              <w:rPr>
                <w:rStyle w:val="TableCellLeft10ptBoldChar"/>
                <w:szCs w:val="20"/>
              </w:rPr>
              <w:t>Concept</w:t>
            </w:r>
            <w:r w:rsidRPr="00272F02">
              <w:rPr>
                <w:szCs w:val="20"/>
              </w:rPr>
              <w:t xml:space="preserve">: </w:t>
            </w:r>
            <w:r w:rsidR="0085469D" w:rsidRPr="00272F02">
              <w:rPr>
                <w:szCs w:val="20"/>
              </w:rPr>
              <w:t>Heading</w:t>
            </w:r>
          </w:p>
        </w:tc>
      </w:tr>
      <w:tr w:rsidR="00DB50C7" w:rsidRPr="00272F02" w14:paraId="3A8D1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16EBE" w14:textId="54B6DA9F" w:rsidR="00D17F1D" w:rsidRPr="00272F02" w:rsidRDefault="0021788E" w:rsidP="00BB49B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B269AE" w14:textId="73F51745" w:rsidR="00D17F1D" w:rsidRPr="00272F02" w:rsidRDefault="0085469D" w:rsidP="00BB49B5">
            <w:pPr>
              <w:pStyle w:val="TableCellLeft10pt"/>
              <w:rPr>
                <w:szCs w:val="20"/>
              </w:rPr>
            </w:pPr>
            <w:r w:rsidRPr="00272F02">
              <w:rPr>
                <w:szCs w:val="20"/>
              </w:rPr>
              <w:t>No</w:t>
            </w:r>
          </w:p>
        </w:tc>
      </w:tr>
    </w:tbl>
    <w:p w14:paraId="52F71781" w14:textId="77777777" w:rsidR="00D17F1D" w:rsidRPr="00272F02"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5182EB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4D88BA" w14:textId="77777777" w:rsidR="00D17F1D" w:rsidRPr="00272F02" w:rsidRDefault="00D17F1D" w:rsidP="00BB49B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58331BE" w14:textId="2768E53E" w:rsidR="00D17F1D" w:rsidRPr="00272F02" w:rsidRDefault="4817CA86" w:rsidP="4817CA86">
            <w:pPr>
              <w:pStyle w:val="TableCellLeft10pt"/>
              <w:rPr>
                <w:lang w:val="en-GB"/>
              </w:rPr>
            </w:pPr>
            <w:r w:rsidRPr="4817CA86">
              <w:rPr>
                <w:lang w:val="en-GB"/>
              </w:rPr>
              <w:t>&lt;Other Committees&gt;</w:t>
            </w:r>
          </w:p>
        </w:tc>
      </w:tr>
      <w:tr w:rsidR="00DB50C7" w:rsidRPr="00272F02" w14:paraId="22FDF4F5" w14:textId="77777777" w:rsidTr="4817CA8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BC4596D" w14:textId="77777777" w:rsidR="00D17F1D" w:rsidRPr="00272F02" w:rsidRDefault="00D17F1D" w:rsidP="00BB49B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6A7809E" w14:textId="77777777" w:rsidR="00D17F1D" w:rsidRPr="00272F02" w:rsidRDefault="00D17F1D" w:rsidP="00BB49B5">
            <w:pPr>
              <w:pStyle w:val="TableCellLeft10pt"/>
              <w:rPr>
                <w:szCs w:val="20"/>
                <w:lang w:val="en-GB"/>
              </w:rPr>
            </w:pPr>
            <w:r w:rsidRPr="00272F02">
              <w:rPr>
                <w:szCs w:val="20"/>
                <w:lang w:val="en-GB"/>
              </w:rPr>
              <w:t>Text</w:t>
            </w:r>
          </w:p>
        </w:tc>
      </w:tr>
      <w:tr w:rsidR="00DB50C7" w:rsidRPr="00272F02" w14:paraId="295596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AB2064" w14:textId="1687D38E" w:rsidR="00D17F1D" w:rsidRPr="00272F02" w:rsidRDefault="00D17F1D" w:rsidP="00BB49B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065772" w14:textId="77777777" w:rsidR="00D17F1D" w:rsidRPr="00272F02" w:rsidRDefault="00D17F1D" w:rsidP="00BB49B5">
            <w:pPr>
              <w:pStyle w:val="TableCellLeft10pt"/>
              <w:rPr>
                <w:szCs w:val="20"/>
                <w:lang w:val="en-GB"/>
              </w:rPr>
            </w:pPr>
            <w:r w:rsidRPr="00272F02">
              <w:rPr>
                <w:szCs w:val="20"/>
                <w:lang w:val="en-GB"/>
              </w:rPr>
              <w:t>D</w:t>
            </w:r>
          </w:p>
        </w:tc>
      </w:tr>
      <w:tr w:rsidR="00DB50C7" w:rsidRPr="00272F02" w14:paraId="0B6D278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747C76" w14:textId="77777777" w:rsidR="00D17F1D" w:rsidRPr="00272F02" w:rsidRDefault="00D17F1D" w:rsidP="00BB49B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37A1C" w14:textId="0E6182F2" w:rsidR="00837062" w:rsidRPr="00272F02" w:rsidRDefault="000F6F05" w:rsidP="00BB49B5">
            <w:pPr>
              <w:pStyle w:val="TableCellLeft10pt"/>
              <w:rPr>
                <w:szCs w:val="20"/>
                <w:lang w:val="en-GB"/>
              </w:rPr>
            </w:pPr>
            <w:r w:rsidRPr="00272F02">
              <w:rPr>
                <w:szCs w:val="20"/>
                <w:lang w:val="en-GB"/>
              </w:rPr>
              <w:t>CNEW</w:t>
            </w:r>
          </w:p>
          <w:p w14:paraId="589D04F7" w14:textId="77777777" w:rsidR="0094277C" w:rsidRPr="00272F02" w:rsidRDefault="0094277C" w:rsidP="00BB49B5">
            <w:pPr>
              <w:pStyle w:val="TableCellLeft10pt"/>
              <w:rPr>
                <w:szCs w:val="20"/>
                <w:lang w:val="en-GB"/>
              </w:rPr>
            </w:pPr>
            <w:r w:rsidRPr="00272F02">
              <w:rPr>
                <w:szCs w:val="20"/>
                <w:lang w:val="en-GB"/>
              </w:rPr>
              <w:t>For review purpose, see definition of the controlled terminology below</w:t>
            </w:r>
          </w:p>
          <w:p w14:paraId="36D7AF4E" w14:textId="4DE948C4" w:rsidR="00AC2337" w:rsidRPr="00272F02" w:rsidRDefault="00AC2337" w:rsidP="00BB49B5">
            <w:pPr>
              <w:pStyle w:val="TableCellLeft10pt"/>
              <w:rPr>
                <w:szCs w:val="20"/>
                <w:lang w:val="en-GB"/>
              </w:rPr>
            </w:pPr>
            <w:r w:rsidRPr="00272F02">
              <w:rPr>
                <w:szCs w:val="20"/>
                <w:lang w:val="en-GB"/>
              </w:rPr>
              <w:t>A committee that is different than the one(s) previously specified or mentioned.</w:t>
            </w:r>
          </w:p>
        </w:tc>
      </w:tr>
      <w:tr w:rsidR="00DB50C7" w:rsidRPr="00272F02" w14:paraId="3D54318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591C72B" w14:textId="77777777" w:rsidR="00D17F1D" w:rsidRPr="00272F02" w:rsidRDefault="00D17F1D" w:rsidP="00BB49B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492C31D" w14:textId="711DA977" w:rsidR="00D17F1D" w:rsidRPr="00272F02" w:rsidRDefault="000D068F" w:rsidP="00BB49B5">
            <w:pPr>
              <w:pStyle w:val="TableCellLeft10pt"/>
              <w:rPr>
                <w:szCs w:val="20"/>
                <w:lang w:val="en-GB"/>
              </w:rPr>
            </w:pPr>
            <w:r w:rsidRPr="00272F02">
              <w:rPr>
                <w:szCs w:val="20"/>
                <w:lang w:val="en-GB"/>
              </w:rPr>
              <w:t>Delete “Other Committees” if not applicable.</w:t>
            </w:r>
          </w:p>
        </w:tc>
      </w:tr>
      <w:tr w:rsidR="00DB50C7" w:rsidRPr="00272F02" w14:paraId="4052C10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1FD344D" w14:textId="77777777" w:rsidR="00D17F1D" w:rsidRPr="00272F02" w:rsidRDefault="00D17F1D" w:rsidP="00BB49B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5E84" w14:textId="2582F22B" w:rsidR="00D17F1D" w:rsidRPr="00272F02" w:rsidRDefault="00D17F1D" w:rsidP="00BB49B5">
            <w:pPr>
              <w:pStyle w:val="TableCellLeft10pt"/>
              <w:rPr>
                <w:szCs w:val="20"/>
                <w:lang w:val="en-GB"/>
              </w:rPr>
            </w:pPr>
            <w:r w:rsidRPr="00272F02">
              <w:rPr>
                <w:szCs w:val="20"/>
                <w:lang w:val="en-GB"/>
              </w:rPr>
              <w:t>Optional</w:t>
            </w:r>
            <w:r w:rsidR="00AC2337" w:rsidRPr="00272F02">
              <w:rPr>
                <w:szCs w:val="20"/>
                <w:lang w:val="en-GB"/>
              </w:rPr>
              <w:t xml:space="preserve"> </w:t>
            </w:r>
          </w:p>
        </w:tc>
      </w:tr>
      <w:tr w:rsidR="00DB50C7" w:rsidRPr="00272F02" w14:paraId="4B5E88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1C4D40F" w14:textId="77777777" w:rsidR="00D17F1D" w:rsidRPr="00272F02" w:rsidRDefault="00D17F1D" w:rsidP="00BB49B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08101A" w14:textId="1C234A6B" w:rsidR="00D17F1D" w:rsidRPr="00272F02" w:rsidRDefault="000D068F" w:rsidP="00BB49B5">
            <w:pPr>
              <w:pStyle w:val="TableCellLeft10pt"/>
              <w:rPr>
                <w:szCs w:val="20"/>
                <w:lang w:val="en-GB"/>
              </w:rPr>
            </w:pPr>
            <w:r w:rsidRPr="00272F02">
              <w:rPr>
                <w:szCs w:val="20"/>
                <w:lang w:val="en-GB"/>
              </w:rPr>
              <w:t>One to one</w:t>
            </w:r>
          </w:p>
        </w:tc>
      </w:tr>
      <w:tr w:rsidR="00DB50C7" w:rsidRPr="00272F02" w14:paraId="0168ED2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4A06139" w14:textId="77777777" w:rsidR="00D17F1D" w:rsidRPr="00272F02" w:rsidRDefault="00D17F1D" w:rsidP="00BB49B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BE7A5D" w14:textId="77D1DCF8" w:rsidR="00D17F1D" w:rsidRPr="00272F02" w:rsidRDefault="000D068F" w:rsidP="00BB49B5">
            <w:pPr>
              <w:pStyle w:val="TableCellLeft10pt"/>
              <w:rPr>
                <w:szCs w:val="20"/>
                <w:lang w:val="en-GB"/>
              </w:rPr>
            </w:pPr>
            <w:r w:rsidRPr="00272F02">
              <w:rPr>
                <w:szCs w:val="20"/>
                <w:lang w:val="en-GB"/>
              </w:rPr>
              <w:t>1.1.2</w:t>
            </w:r>
          </w:p>
        </w:tc>
      </w:tr>
      <w:tr w:rsidR="00DB50C7" w:rsidRPr="00272F02" w14:paraId="33AAE22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970DFB2" w14:textId="77777777" w:rsidR="00D17F1D" w:rsidRPr="00272F02" w:rsidRDefault="00D17F1D" w:rsidP="00BB49B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A427C65" w14:textId="141A778D" w:rsidR="00D17F1D" w:rsidRPr="00272F02" w:rsidRDefault="000D068F" w:rsidP="00BB49B5">
            <w:pPr>
              <w:pStyle w:val="TableCellLeft10pt"/>
              <w:rPr>
                <w:szCs w:val="20"/>
                <w:lang w:val="en-GB"/>
              </w:rPr>
            </w:pPr>
            <w:r w:rsidRPr="00272F02">
              <w:rPr>
                <w:szCs w:val="20"/>
                <w:lang w:val="en-GB"/>
              </w:rPr>
              <w:t>Text</w:t>
            </w:r>
          </w:p>
        </w:tc>
      </w:tr>
      <w:tr w:rsidR="00DB50C7" w:rsidRPr="00272F02" w14:paraId="54E0EAD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DB35D4B" w14:textId="77777777" w:rsidR="00D17F1D" w:rsidRPr="00272F02" w:rsidRDefault="00D17F1D" w:rsidP="00BB49B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0EDFA3" w14:textId="19FB2B13" w:rsidR="00D17F1D" w:rsidRPr="00272F02" w:rsidRDefault="00D17F1D" w:rsidP="00BB49B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0D068F" w:rsidRPr="00272F02">
              <w:rPr>
                <w:szCs w:val="20"/>
                <w:lang w:val="en-GB"/>
              </w:rPr>
              <w:t>es</w:t>
            </w:r>
          </w:p>
          <w:p w14:paraId="46A63E71" w14:textId="2AFD07A8" w:rsidR="00D17F1D" w:rsidRPr="00272F02" w:rsidRDefault="00D17F1D" w:rsidP="00BB49B5">
            <w:pPr>
              <w:pStyle w:val="TableCellLeft10pt"/>
              <w:rPr>
                <w:lang w:val="en-GB"/>
              </w:rPr>
            </w:pPr>
            <w:r w:rsidRPr="00272F02">
              <w:rPr>
                <w:rStyle w:val="TableCellLeft10ptBoldChar"/>
              </w:rPr>
              <w:t>Relationship</w:t>
            </w:r>
            <w:r w:rsidRPr="00272F02">
              <w:rPr>
                <w:lang w:val="en-GB"/>
              </w:rPr>
              <w:t xml:space="preserve">: </w:t>
            </w:r>
            <w:r w:rsidR="000D068F" w:rsidRPr="00272F02">
              <w:rPr>
                <w:lang w:val="en-GB"/>
              </w:rPr>
              <w:t>Other Committees</w:t>
            </w:r>
          </w:p>
          <w:p w14:paraId="72B640CD" w14:textId="758CDF97" w:rsidR="00D17F1D" w:rsidRPr="00272F02" w:rsidRDefault="00D17F1D" w:rsidP="00BB49B5">
            <w:pPr>
              <w:pStyle w:val="TableCellLeft10pt"/>
              <w:rPr>
                <w:szCs w:val="20"/>
                <w:lang w:val="de-DE"/>
              </w:rPr>
            </w:pPr>
            <w:r w:rsidRPr="00272F02">
              <w:rPr>
                <w:rStyle w:val="TableCellLeft10ptBoldChar"/>
                <w:szCs w:val="20"/>
              </w:rPr>
              <w:t>Concept</w:t>
            </w:r>
            <w:r w:rsidRPr="00272F02">
              <w:rPr>
                <w:szCs w:val="20"/>
                <w:lang w:val="de-DE"/>
              </w:rPr>
              <w:t xml:space="preserve">: </w:t>
            </w:r>
            <w:r w:rsidR="000D068F" w:rsidRPr="00272F02">
              <w:rPr>
                <w:szCs w:val="20"/>
                <w:lang w:val="de-DE"/>
              </w:rPr>
              <w:t>CNEW</w:t>
            </w:r>
          </w:p>
        </w:tc>
      </w:tr>
      <w:tr w:rsidR="00DB50C7" w:rsidRPr="00272F02" w14:paraId="4DD71D4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9D0E98" w14:textId="143FEABF" w:rsidR="00D17F1D" w:rsidRPr="00272F02" w:rsidRDefault="0021788E" w:rsidP="00BB49B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45BFAD" w14:textId="61C6C067" w:rsidR="00D17F1D" w:rsidRPr="00272F02" w:rsidRDefault="000D068F" w:rsidP="00BB49B5">
            <w:pPr>
              <w:pStyle w:val="TableCellLeft10pt"/>
              <w:rPr>
                <w:szCs w:val="20"/>
              </w:rPr>
            </w:pPr>
            <w:r w:rsidRPr="00272F02">
              <w:rPr>
                <w:szCs w:val="20"/>
              </w:rPr>
              <w:t>No</w:t>
            </w:r>
          </w:p>
        </w:tc>
      </w:tr>
    </w:tbl>
    <w:p w14:paraId="5089EC14" w14:textId="77777777" w:rsidR="00D17F1D" w:rsidRPr="00272F02" w:rsidRDefault="00D17F1D" w:rsidP="00D17F1D">
      <w:pPr>
        <w:rPr>
          <w:sz w:val="20"/>
          <w:szCs w:val="20"/>
        </w:rPr>
      </w:pPr>
    </w:p>
    <w:p w14:paraId="56328E36" w14:textId="77777777" w:rsidR="00D17F1D" w:rsidRPr="00272F02" w:rsidRDefault="00D17F1D" w:rsidP="007A78AC">
      <w:pPr>
        <w:pStyle w:val="Heading2"/>
        <w:rPr>
          <w:rFonts w:cs="Times New Roman"/>
        </w:rPr>
      </w:pPr>
      <w:bookmarkStart w:id="109" w:name="_mioConsistencyCheck74"/>
      <w:bookmarkStart w:id="110" w:name="_mioConsistencyCheck75"/>
      <w:bookmarkEnd w:id="109"/>
      <w:bookmarkEnd w:id="110"/>
      <w:r w:rsidRPr="00272F02">
        <w:rPr>
          <w:rFonts w:cs="Times New Roman"/>
        </w:rPr>
        <w:t>Trial Schema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37B6A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868A60" w14:textId="77777777" w:rsidR="00D17F1D" w:rsidRPr="00272F02" w:rsidRDefault="00D17F1D" w:rsidP="00C20809">
            <w:pPr>
              <w:pStyle w:val="TableHeadingTextLeft10pt"/>
              <w:rPr>
                <w:szCs w:val="20"/>
                <w:lang w:val="de-DE"/>
              </w:rPr>
            </w:pPr>
            <w:bookmarkStart w:id="111" w:name="_mioConsistencyCheck76"/>
            <w:bookmarkEnd w:id="111"/>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778023" w14:textId="1B683C0A" w:rsidR="00D17F1D" w:rsidRPr="00272F02" w:rsidRDefault="00C86CDF" w:rsidP="00C20809">
            <w:pPr>
              <w:pStyle w:val="TableCellLeft10pt"/>
              <w:rPr>
                <w:szCs w:val="20"/>
                <w:lang w:val="en-GB"/>
              </w:rPr>
            </w:pPr>
            <w:r w:rsidRPr="00272F02">
              <w:rPr>
                <w:szCs w:val="20"/>
                <w:lang w:val="en-GB"/>
              </w:rPr>
              <w:t>1.</w:t>
            </w:r>
            <w:r w:rsidRPr="00272F02">
              <w:rPr>
                <w:szCs w:val="20"/>
                <w:lang w:val="en-GB" w:eastAsia="ja-JP"/>
              </w:rPr>
              <w:t>2</w:t>
            </w:r>
            <w:r w:rsidRPr="00272F02">
              <w:rPr>
                <w:szCs w:val="20"/>
                <w:lang w:val="en-GB"/>
              </w:rPr>
              <w:t xml:space="preserve"> </w:t>
            </w:r>
            <w:r w:rsidR="00D17F1D" w:rsidRPr="00272F02">
              <w:rPr>
                <w:szCs w:val="20"/>
                <w:lang w:val="en-GB"/>
              </w:rPr>
              <w:t>Trial Schema</w:t>
            </w:r>
          </w:p>
        </w:tc>
      </w:tr>
      <w:tr w:rsidR="00DB50C7" w:rsidRPr="00272F02" w14:paraId="7480D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360AB" w14:textId="77777777" w:rsidR="00D17F1D" w:rsidRPr="00272F02" w:rsidRDefault="00D17F1D" w:rsidP="00C20809">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C903CFE" w14:textId="77777777" w:rsidR="00D17F1D" w:rsidRPr="00272F02" w:rsidRDefault="00D17F1D" w:rsidP="00C20809">
            <w:pPr>
              <w:pStyle w:val="TableCellLeft10pt"/>
              <w:rPr>
                <w:szCs w:val="20"/>
                <w:lang w:val="en-GB"/>
              </w:rPr>
            </w:pPr>
            <w:r w:rsidRPr="00272F02">
              <w:rPr>
                <w:szCs w:val="20"/>
                <w:lang w:val="en-GB"/>
              </w:rPr>
              <w:t>Text</w:t>
            </w:r>
          </w:p>
        </w:tc>
      </w:tr>
      <w:tr w:rsidR="00DB50C7" w:rsidRPr="00272F02" w14:paraId="6C684A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EBFDBA" w14:textId="6568993E" w:rsidR="00D17F1D" w:rsidRPr="00272F02" w:rsidRDefault="00D17F1D" w:rsidP="00C208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1718E2E" w14:textId="77777777" w:rsidR="00D17F1D" w:rsidRPr="00272F02" w:rsidRDefault="00D17F1D" w:rsidP="00C20809">
            <w:pPr>
              <w:pStyle w:val="TableCellLeft10pt"/>
              <w:rPr>
                <w:szCs w:val="20"/>
                <w:lang w:val="en-GB"/>
              </w:rPr>
            </w:pPr>
            <w:r w:rsidRPr="00272F02">
              <w:rPr>
                <w:szCs w:val="20"/>
                <w:lang w:val="en-GB"/>
              </w:rPr>
              <w:t>H</w:t>
            </w:r>
          </w:p>
        </w:tc>
      </w:tr>
      <w:tr w:rsidR="00DB50C7" w:rsidRPr="00272F02" w14:paraId="1271DF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07E7D5" w14:textId="77777777" w:rsidR="00D17F1D" w:rsidRPr="00272F02" w:rsidRDefault="00D17F1D" w:rsidP="00C20809">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255D8FA" w14:textId="77777777" w:rsidR="00D17F1D" w:rsidRPr="00272F02" w:rsidRDefault="00D17F1D" w:rsidP="00C20809">
            <w:pPr>
              <w:pStyle w:val="TableCellLeft10pt"/>
              <w:rPr>
                <w:szCs w:val="20"/>
                <w:lang w:val="en-GB"/>
              </w:rPr>
            </w:pPr>
            <w:r w:rsidRPr="00272F02">
              <w:rPr>
                <w:szCs w:val="20"/>
                <w:lang w:val="en-GB"/>
              </w:rPr>
              <w:t>Heading</w:t>
            </w:r>
          </w:p>
        </w:tc>
      </w:tr>
      <w:tr w:rsidR="00DB50C7" w:rsidRPr="00272F02" w14:paraId="5E45A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A1253C" w14:textId="77777777" w:rsidR="00D17F1D" w:rsidRPr="00272F02" w:rsidRDefault="00D17F1D" w:rsidP="00C20809">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21E44E5" w14:textId="53B040A8" w:rsidR="00D17F1D" w:rsidRPr="00272F02" w:rsidRDefault="00D17F1D" w:rsidP="00C20809">
            <w:pPr>
              <w:pStyle w:val="TableCellLeft10pt"/>
              <w:rPr>
                <w:szCs w:val="20"/>
                <w:lang w:val="en-GB"/>
              </w:rPr>
            </w:pPr>
            <w:r w:rsidRPr="00272F02">
              <w:rPr>
                <w:szCs w:val="20"/>
                <w:lang w:val="en-GB"/>
              </w:rPr>
              <w:t>The purpose of this section is to provide a visual depiction of the trial design, orienting users of the protocol to the key features of the trial design. The schema depicts the trial arms, the flow of individual participants through the progression of trial period(s)/epochs (such as screening, washout/run-in, intervention, and key milestones [</w:t>
            </w:r>
            <w:r w:rsidR="00495DBE" w:rsidRPr="00272F02">
              <w:rPr>
                <w:rFonts w:eastAsia="Calibri"/>
              </w:rPr>
              <w:t>e.g.</w:t>
            </w:r>
            <w:r w:rsidRPr="00272F02">
              <w:rPr>
                <w:szCs w:val="20"/>
                <w:lang w:val="en-GB"/>
              </w:rPr>
              <w:t>, randomisation, cross-over, end of treatment]). For complex trials, additional schemas may be added to describe activities or trial periods in greater detail.</w:t>
            </w:r>
          </w:p>
        </w:tc>
      </w:tr>
      <w:tr w:rsidR="00DB50C7" w:rsidRPr="00272F02" w14:paraId="702F98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83D53" w14:textId="77777777" w:rsidR="00D17F1D" w:rsidRPr="00272F02" w:rsidRDefault="00D17F1D" w:rsidP="00C20809">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F56BA5" w14:textId="77777777" w:rsidR="00D17F1D" w:rsidRPr="00272F02" w:rsidRDefault="00D17F1D" w:rsidP="00C20809">
            <w:pPr>
              <w:pStyle w:val="TableCellLeft10pt"/>
              <w:rPr>
                <w:szCs w:val="20"/>
                <w:lang w:val="en-GB"/>
              </w:rPr>
            </w:pPr>
            <w:r w:rsidRPr="00272F02">
              <w:rPr>
                <w:szCs w:val="20"/>
                <w:lang w:val="en-GB"/>
              </w:rPr>
              <w:t xml:space="preserve">Required </w:t>
            </w:r>
          </w:p>
        </w:tc>
      </w:tr>
      <w:tr w:rsidR="00DB50C7" w:rsidRPr="00272F02" w14:paraId="152BC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FED304" w14:textId="77777777" w:rsidR="00D17F1D" w:rsidRPr="00272F02" w:rsidRDefault="00D17F1D" w:rsidP="00C20809">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F236C5" w14:textId="1EFFF373" w:rsidR="00D17F1D" w:rsidRPr="00272F02" w:rsidRDefault="00A9433D" w:rsidP="00C20809">
            <w:pPr>
              <w:pStyle w:val="TableCellLeft10pt"/>
              <w:rPr>
                <w:szCs w:val="20"/>
                <w:lang w:val="en-GB"/>
              </w:rPr>
            </w:pPr>
            <w:r w:rsidRPr="00272F02">
              <w:rPr>
                <w:szCs w:val="20"/>
                <w:lang w:val="en-GB"/>
              </w:rPr>
              <w:t>One to</w:t>
            </w:r>
            <w:r w:rsidR="009324A2" w:rsidRPr="00272F02">
              <w:rPr>
                <w:szCs w:val="20"/>
                <w:lang w:val="en-GB"/>
              </w:rPr>
              <w:t xml:space="preserve"> many </w:t>
            </w:r>
          </w:p>
        </w:tc>
      </w:tr>
      <w:tr w:rsidR="00DB50C7" w:rsidRPr="00272F02" w14:paraId="057BF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D19F15" w14:textId="77777777" w:rsidR="00D17F1D" w:rsidRPr="00272F02" w:rsidRDefault="00D17F1D" w:rsidP="00C20809">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D0CE02" w14:textId="4C98E842" w:rsidR="00D17F1D" w:rsidRPr="00272F02" w:rsidRDefault="00A9433D" w:rsidP="00C20809">
            <w:pPr>
              <w:pStyle w:val="TableCellLeft10pt"/>
              <w:rPr>
                <w:szCs w:val="20"/>
                <w:lang w:val="en-GB"/>
              </w:rPr>
            </w:pPr>
            <w:r w:rsidRPr="00272F02">
              <w:rPr>
                <w:szCs w:val="20"/>
                <w:lang w:val="en-GB"/>
              </w:rPr>
              <w:t>1.2</w:t>
            </w:r>
          </w:p>
        </w:tc>
      </w:tr>
      <w:tr w:rsidR="00DB50C7" w:rsidRPr="00272F02" w14:paraId="07603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A1D82" w14:textId="77777777" w:rsidR="00D17F1D" w:rsidRPr="00272F02" w:rsidRDefault="00D17F1D" w:rsidP="00C20809">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D9AD168" w14:textId="2BAD552F" w:rsidR="00D17F1D" w:rsidRPr="00272F02" w:rsidRDefault="00D17F1D" w:rsidP="00C20809">
            <w:pPr>
              <w:pStyle w:val="TableCellLeft10pt"/>
              <w:rPr>
                <w:szCs w:val="20"/>
                <w:lang w:val="en-GB"/>
              </w:rPr>
            </w:pPr>
            <w:r w:rsidRPr="00272F02">
              <w:rPr>
                <w:szCs w:val="20"/>
                <w:lang w:val="en-GB"/>
              </w:rPr>
              <w:t>Trial Schema</w:t>
            </w:r>
          </w:p>
        </w:tc>
      </w:tr>
      <w:tr w:rsidR="00DB50C7" w:rsidRPr="00272F02" w14:paraId="7E82AD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928DB4" w14:textId="77777777" w:rsidR="00D17F1D" w:rsidRPr="00272F02" w:rsidRDefault="00D17F1D" w:rsidP="00C20809">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52E7AA" w14:textId="72FBD1A8" w:rsidR="00D17F1D" w:rsidRPr="00272F02" w:rsidRDefault="00D17F1D" w:rsidP="00C2080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A9433D" w:rsidRPr="00272F02">
              <w:rPr>
                <w:szCs w:val="20"/>
                <w:lang w:val="en-GB"/>
              </w:rPr>
              <w:t>No</w:t>
            </w:r>
          </w:p>
          <w:p w14:paraId="0D8E4438" w14:textId="096FD146" w:rsidR="00D17F1D" w:rsidRPr="00272F02" w:rsidRDefault="00D17F1D" w:rsidP="00C20809">
            <w:pPr>
              <w:pStyle w:val="TableCellLeft10pt"/>
              <w:rPr>
                <w:szCs w:val="20"/>
                <w:lang w:val="en-GB"/>
              </w:rPr>
            </w:pPr>
            <w:r w:rsidRPr="00272F02">
              <w:rPr>
                <w:rStyle w:val="TableCellLeft10ptBoldChar"/>
                <w:szCs w:val="20"/>
              </w:rPr>
              <w:t>Relationship</w:t>
            </w:r>
            <w:r w:rsidRPr="00272F02">
              <w:rPr>
                <w:szCs w:val="20"/>
                <w:lang w:val="en-GB"/>
              </w:rPr>
              <w:t xml:space="preserve">: </w:t>
            </w:r>
            <w:r w:rsidR="00FD4E16" w:rsidRPr="00272F02" w:rsidDel="00D17904">
              <w:rPr>
                <w:szCs w:val="20"/>
                <w:lang w:val="en-GB"/>
              </w:rPr>
              <w:t xml:space="preserve">1 </w:t>
            </w:r>
            <w:r w:rsidR="00A73A05" w:rsidRPr="00272F02">
              <w:rPr>
                <w:szCs w:val="20"/>
                <w:lang w:val="en-GB"/>
              </w:rPr>
              <w:t>PROTOCOL SUMMARY</w:t>
            </w:r>
            <w:r w:rsidR="00AB2E20" w:rsidRPr="00272F02" w:rsidDel="00D17904">
              <w:rPr>
                <w:szCs w:val="20"/>
                <w:lang w:val="en-GB"/>
              </w:rPr>
              <w:t xml:space="preserve"> and Table of Contents</w:t>
            </w:r>
            <w:r w:rsidR="0049769E">
              <w:rPr>
                <w:szCs w:val="20"/>
                <w:lang w:val="en-GB"/>
              </w:rPr>
              <w:t xml:space="preserve">; </w:t>
            </w:r>
            <w:r w:rsidR="00FD4E16" w:rsidRPr="00272F02" w:rsidDel="000A56F9">
              <w:rPr>
                <w:szCs w:val="20"/>
                <w:lang w:val="en-GB"/>
              </w:rPr>
              <w:t xml:space="preserve"> </w:t>
            </w:r>
          </w:p>
          <w:p w14:paraId="25DBDB8E" w14:textId="61C75212" w:rsidR="00D17F1D" w:rsidRPr="00272F02" w:rsidRDefault="00D17F1D" w:rsidP="00C20809">
            <w:pPr>
              <w:pStyle w:val="TableCellLeft10pt"/>
              <w:rPr>
                <w:szCs w:val="20"/>
                <w:lang w:val="en-GB"/>
              </w:rPr>
            </w:pPr>
            <w:r w:rsidRPr="00272F02">
              <w:rPr>
                <w:rStyle w:val="TableCellLeft10ptBoldChar"/>
                <w:szCs w:val="20"/>
              </w:rPr>
              <w:t>Concept</w:t>
            </w:r>
            <w:r w:rsidRPr="00272F02">
              <w:rPr>
                <w:szCs w:val="20"/>
                <w:lang w:val="en-GB"/>
              </w:rPr>
              <w:t xml:space="preserve">: </w:t>
            </w:r>
            <w:r w:rsidR="00A9433D" w:rsidRPr="00272F02">
              <w:rPr>
                <w:szCs w:val="20"/>
                <w:lang w:val="en-GB"/>
              </w:rPr>
              <w:t>Heading</w:t>
            </w:r>
          </w:p>
        </w:tc>
      </w:tr>
      <w:tr w:rsidR="00DB50C7" w:rsidRPr="00272F02" w14:paraId="7AFABE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27BCB" w14:textId="484D4872" w:rsidR="00D17F1D" w:rsidRPr="00272F02" w:rsidRDefault="0021788E" w:rsidP="00C20809">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64115B" w14:textId="15487D6A" w:rsidR="00D17F1D" w:rsidRPr="00272F02" w:rsidRDefault="00FF3977" w:rsidP="00C20809">
            <w:pPr>
              <w:pStyle w:val="TableCellLeft10pt"/>
              <w:rPr>
                <w:szCs w:val="20"/>
                <w:lang w:val="en-GB"/>
              </w:rPr>
            </w:pPr>
            <w:r w:rsidRPr="00272F02">
              <w:rPr>
                <w:szCs w:val="20"/>
                <w:lang w:val="en-GB"/>
              </w:rPr>
              <w:t>No</w:t>
            </w:r>
          </w:p>
        </w:tc>
      </w:tr>
    </w:tbl>
    <w:p w14:paraId="45F9DB74" w14:textId="77777777" w:rsidR="002F0714" w:rsidRPr="00272F02"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866D4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4D4DF" w14:textId="77777777" w:rsidR="002F0714" w:rsidRPr="00272F02" w:rsidRDefault="002F0714" w:rsidP="0070781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473FC9" w14:textId="1F8659EC" w:rsidR="002F0714" w:rsidRPr="00272F02" w:rsidRDefault="00007D35" w:rsidP="00707816">
            <w:pPr>
              <w:pStyle w:val="TableCellLeft10pt"/>
              <w:rPr>
                <w:szCs w:val="20"/>
                <w:lang w:val="en-GB" w:eastAsia="ja-JP"/>
              </w:rPr>
            </w:pPr>
            <w:r w:rsidRPr="00272F02">
              <w:rPr>
                <w:szCs w:val="20"/>
                <w:lang w:val="en-GB" w:eastAsia="ja-JP"/>
              </w:rPr>
              <w:t>&lt;</w:t>
            </w:r>
            <w:r w:rsidR="002F0714" w:rsidRPr="00272F02">
              <w:rPr>
                <w:szCs w:val="20"/>
                <w:lang w:val="en-GB"/>
              </w:rPr>
              <w:t>Trial Schema</w:t>
            </w:r>
            <w:r w:rsidRPr="00272F02">
              <w:rPr>
                <w:szCs w:val="20"/>
                <w:lang w:val="en-GB" w:eastAsia="ja-JP"/>
              </w:rPr>
              <w:t>&gt;</w:t>
            </w:r>
          </w:p>
        </w:tc>
      </w:tr>
      <w:tr w:rsidR="00DB50C7" w:rsidRPr="00272F02" w14:paraId="1F10B3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3A544" w14:textId="77777777" w:rsidR="002F0714" w:rsidRPr="00272F02" w:rsidRDefault="002F0714" w:rsidP="0070781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180F52" w14:textId="0D9E1ABB" w:rsidR="002F0714" w:rsidRPr="00272F02" w:rsidRDefault="002F0714" w:rsidP="00707816">
            <w:pPr>
              <w:pStyle w:val="TableCellLeft10pt"/>
              <w:rPr>
                <w:szCs w:val="20"/>
                <w:lang w:val="en-GB"/>
              </w:rPr>
            </w:pPr>
            <w:r w:rsidRPr="00272F02">
              <w:rPr>
                <w:szCs w:val="20"/>
                <w:lang w:val="en-GB"/>
              </w:rPr>
              <w:t>Image</w:t>
            </w:r>
            <w:r w:rsidR="00FF3977" w:rsidRPr="00272F02">
              <w:rPr>
                <w:szCs w:val="20"/>
                <w:lang w:val="en-GB"/>
              </w:rPr>
              <w:t>; Text</w:t>
            </w:r>
          </w:p>
        </w:tc>
      </w:tr>
      <w:tr w:rsidR="00DB50C7" w:rsidRPr="00272F02" w14:paraId="6D6E6B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B3BF17" w14:textId="3D16D97D" w:rsidR="002F0714" w:rsidRPr="00272F02" w:rsidRDefault="002F0714" w:rsidP="0070781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B6BC9C" w14:textId="77777777" w:rsidR="002F0714" w:rsidRPr="00272F02" w:rsidRDefault="002F0714" w:rsidP="00707816">
            <w:pPr>
              <w:pStyle w:val="TableCellLeft10pt"/>
              <w:rPr>
                <w:szCs w:val="20"/>
                <w:lang w:val="en-GB"/>
              </w:rPr>
            </w:pPr>
            <w:r w:rsidRPr="00272F02">
              <w:rPr>
                <w:szCs w:val="20"/>
                <w:lang w:val="en-GB"/>
              </w:rPr>
              <w:t>D</w:t>
            </w:r>
          </w:p>
        </w:tc>
      </w:tr>
      <w:tr w:rsidR="00DB50C7" w:rsidRPr="00272F02" w14:paraId="37AD0B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60F90" w14:textId="77777777" w:rsidR="002F0714" w:rsidRPr="00272F02" w:rsidRDefault="002F0714" w:rsidP="0070781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C05B8A" w14:textId="6BA6F20E" w:rsidR="00837062" w:rsidRPr="00272F02" w:rsidRDefault="00A9433D" w:rsidP="00707816">
            <w:pPr>
              <w:pStyle w:val="TableCellLeft10pt"/>
              <w:rPr>
                <w:szCs w:val="20"/>
                <w:lang w:val="en-GB"/>
              </w:rPr>
            </w:pPr>
            <w:r w:rsidRPr="00272F02">
              <w:rPr>
                <w:szCs w:val="20"/>
                <w:lang w:val="en-GB"/>
              </w:rPr>
              <w:t>C93682</w:t>
            </w:r>
          </w:p>
          <w:p w14:paraId="0F2FCBE0" w14:textId="7EA0E65D" w:rsidR="002F0714" w:rsidRPr="00272F02" w:rsidRDefault="009372E7" w:rsidP="00707816">
            <w:pPr>
              <w:pStyle w:val="TableCellLeft10pt"/>
              <w:rPr>
                <w:szCs w:val="20"/>
                <w:lang w:val="en-GB"/>
              </w:rPr>
            </w:pPr>
            <w:r w:rsidRPr="00272F02">
              <w:rPr>
                <w:szCs w:val="20"/>
                <w:lang w:val="en-GB"/>
              </w:rPr>
              <w:t>For review purpose, see definition of the controlled terminology below</w:t>
            </w:r>
            <w:r w:rsidR="00A9433D" w:rsidRPr="00272F02">
              <w:rPr>
                <w:szCs w:val="20"/>
                <w:lang w:val="en-GB"/>
              </w:rPr>
              <w:br/>
              <w:t>A diagram that outlines the decision points (e.g. randomi</w:t>
            </w:r>
            <w:r w:rsidR="00E72D02" w:rsidRPr="00272F02">
              <w:rPr>
                <w:szCs w:val="20"/>
                <w:lang w:val="en-GB"/>
              </w:rPr>
              <w:t>s</w:t>
            </w:r>
            <w:r w:rsidR="00A9433D" w:rsidRPr="00272F02">
              <w:rPr>
                <w:szCs w:val="20"/>
                <w:lang w:val="en-GB"/>
              </w:rPr>
              <w:t>ation, response evaluation) that define the different paths a participant could take through the trial.</w:t>
            </w:r>
          </w:p>
        </w:tc>
      </w:tr>
      <w:tr w:rsidR="00DB50C7" w:rsidRPr="00272F02" w14:paraId="3417D0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1A68D" w14:textId="77777777" w:rsidR="002F0714" w:rsidRPr="00272F02" w:rsidRDefault="002F0714" w:rsidP="0070781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F2E3BE" w14:textId="41BAFA20" w:rsidR="002F0714" w:rsidRPr="00272F02" w:rsidRDefault="00A9433D" w:rsidP="00707816">
            <w:pPr>
              <w:pStyle w:val="TableCellLeft10pt"/>
              <w:rPr>
                <w:szCs w:val="20"/>
                <w:lang w:val="en-GB"/>
              </w:rPr>
            </w:pPr>
            <w:r w:rsidRPr="00272F02">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5707E8" w:rsidRPr="00272F02">
              <w:rPr>
                <w:rFonts w:eastAsia="Calibri"/>
              </w:rPr>
              <w:t>e.g.</w:t>
            </w:r>
            <w:r w:rsidRPr="00272F02">
              <w:rPr>
                <w:szCs w:val="20"/>
                <w:lang w:val="en-GB"/>
              </w:rPr>
              <w:t>, randomisation, cross-over, end of treatment, end of study, post-treatment follow-up]). For complex trials, additional schemas may be added to describe activities or trial periods in greater detai</w:t>
            </w:r>
            <w:r w:rsidR="002F0714" w:rsidRPr="00272F02">
              <w:rPr>
                <w:szCs w:val="20"/>
                <w:lang w:val="en-GB"/>
              </w:rPr>
              <w:t>l.</w:t>
            </w:r>
          </w:p>
        </w:tc>
      </w:tr>
      <w:tr w:rsidR="00DB50C7" w:rsidRPr="00272F02" w14:paraId="59A057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AD8931" w14:textId="77777777" w:rsidR="002F0714" w:rsidRPr="00272F02" w:rsidRDefault="002F0714" w:rsidP="0070781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C74D871" w14:textId="3D1A779D" w:rsidR="002F0714" w:rsidRPr="00272F02" w:rsidRDefault="002F0714" w:rsidP="00707816">
            <w:pPr>
              <w:pStyle w:val="TableCellLeft10pt"/>
              <w:rPr>
                <w:szCs w:val="20"/>
                <w:lang w:val="en-GB"/>
              </w:rPr>
            </w:pPr>
            <w:r w:rsidRPr="00272F02">
              <w:rPr>
                <w:szCs w:val="20"/>
                <w:lang w:val="en-GB"/>
              </w:rPr>
              <w:t>Required</w:t>
            </w:r>
          </w:p>
        </w:tc>
      </w:tr>
      <w:tr w:rsidR="00DB50C7" w:rsidRPr="00272F02" w14:paraId="40A10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495C6" w14:textId="77777777" w:rsidR="002F0714" w:rsidRPr="00272F02" w:rsidRDefault="002F0714" w:rsidP="0070781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32CAF6" w14:textId="3B6BA1A5" w:rsidR="002F0714" w:rsidRPr="00272F02" w:rsidRDefault="00267362" w:rsidP="00707816">
            <w:pPr>
              <w:pStyle w:val="TableCellLeft10pt"/>
              <w:rPr>
                <w:szCs w:val="20"/>
                <w:lang w:val="en-GB"/>
              </w:rPr>
            </w:pPr>
            <w:r w:rsidRPr="00272F02">
              <w:rPr>
                <w:szCs w:val="20"/>
                <w:lang w:val="en-GB"/>
              </w:rPr>
              <w:t>One to one</w:t>
            </w:r>
          </w:p>
        </w:tc>
      </w:tr>
      <w:tr w:rsidR="00DB50C7" w:rsidRPr="00272F02" w14:paraId="12F6B0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93777A" w14:textId="77777777" w:rsidR="002F0714" w:rsidRPr="00272F02" w:rsidRDefault="002F0714" w:rsidP="0070781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5B8B2A" w14:textId="54514621" w:rsidR="002F0714" w:rsidRPr="00272F02" w:rsidRDefault="00A9433D" w:rsidP="00707816">
            <w:pPr>
              <w:pStyle w:val="TableCellLeft10pt"/>
              <w:rPr>
                <w:szCs w:val="20"/>
                <w:lang w:val="en-GB"/>
              </w:rPr>
            </w:pPr>
            <w:r w:rsidRPr="00272F02">
              <w:rPr>
                <w:szCs w:val="20"/>
                <w:lang w:val="en-GB"/>
              </w:rPr>
              <w:t>1.2</w:t>
            </w:r>
          </w:p>
        </w:tc>
      </w:tr>
      <w:tr w:rsidR="00DB50C7" w:rsidRPr="00272F02" w14:paraId="7B5BF7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E9FE2" w14:textId="77777777" w:rsidR="002F0714" w:rsidRPr="00272F02" w:rsidRDefault="002F0714" w:rsidP="0070781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EE892FE" w14:textId="2B250817" w:rsidR="002F0714" w:rsidRPr="00272F02" w:rsidRDefault="00A9433D" w:rsidP="00707816">
            <w:pPr>
              <w:pStyle w:val="TableCellLeft10pt"/>
              <w:rPr>
                <w:szCs w:val="20"/>
                <w:lang w:val="en-GB"/>
              </w:rPr>
            </w:pPr>
            <w:r w:rsidRPr="00272F02">
              <w:rPr>
                <w:szCs w:val="20"/>
                <w:lang w:val="en-GB"/>
              </w:rPr>
              <w:t>I</w:t>
            </w:r>
            <w:r w:rsidR="00007D35" w:rsidRPr="00272F02">
              <w:rPr>
                <w:szCs w:val="20"/>
                <w:lang w:val="en-GB" w:eastAsia="ja-JP"/>
              </w:rPr>
              <w:t>mage</w:t>
            </w:r>
            <w:r w:rsidRPr="00272F02">
              <w:rPr>
                <w:szCs w:val="20"/>
                <w:lang w:val="en-GB"/>
              </w:rPr>
              <w:t>; Text</w:t>
            </w:r>
          </w:p>
        </w:tc>
      </w:tr>
      <w:tr w:rsidR="00DB50C7" w:rsidRPr="00272F02" w14:paraId="7B432B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AC801" w14:textId="77777777" w:rsidR="002F0714" w:rsidRPr="00272F02" w:rsidRDefault="002F0714" w:rsidP="0070781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177B8B" w14:textId="2F2B54DE" w:rsidR="002F0714" w:rsidRPr="00272F02" w:rsidRDefault="002F0714" w:rsidP="0070781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A9433D" w:rsidRPr="00272F02">
              <w:rPr>
                <w:szCs w:val="20"/>
                <w:lang w:val="en-GB"/>
              </w:rPr>
              <w:t>Yes</w:t>
            </w:r>
          </w:p>
          <w:p w14:paraId="43EB71A4" w14:textId="13939559" w:rsidR="002F0714" w:rsidRPr="00272F02" w:rsidRDefault="002F0714" w:rsidP="00707816">
            <w:pPr>
              <w:pStyle w:val="TableCellLeft10pt"/>
              <w:rPr>
                <w:szCs w:val="20"/>
                <w:lang w:val="en-GB"/>
              </w:rPr>
            </w:pPr>
            <w:r w:rsidRPr="00272F02">
              <w:rPr>
                <w:rStyle w:val="TableCellLeft10ptBoldChar"/>
                <w:szCs w:val="20"/>
              </w:rPr>
              <w:t>Relationship</w:t>
            </w:r>
            <w:r w:rsidRPr="00272F02">
              <w:rPr>
                <w:szCs w:val="20"/>
                <w:lang w:val="en-GB"/>
              </w:rPr>
              <w:t xml:space="preserve">: </w:t>
            </w:r>
            <w:r w:rsidR="00A9433D" w:rsidRPr="00272F02" w:rsidDel="007E795D">
              <w:rPr>
                <w:szCs w:val="20"/>
                <w:lang w:val="en-GB"/>
              </w:rPr>
              <w:t>1.2</w:t>
            </w:r>
            <w:r w:rsidR="00E173C5" w:rsidRPr="00272F02" w:rsidDel="007E795D">
              <w:rPr>
                <w:szCs w:val="20"/>
                <w:lang w:val="en-GB" w:eastAsia="ja-JP"/>
              </w:rPr>
              <w:t xml:space="preserve"> </w:t>
            </w:r>
            <w:r w:rsidR="00E173C5" w:rsidRPr="00272F02">
              <w:rPr>
                <w:szCs w:val="20"/>
                <w:lang w:val="en-GB"/>
              </w:rPr>
              <w:t>Trial Schema</w:t>
            </w:r>
          </w:p>
          <w:p w14:paraId="3A737B04" w14:textId="155067D1" w:rsidR="002F0714" w:rsidRPr="00272F02" w:rsidRDefault="002F0714" w:rsidP="00707816">
            <w:pPr>
              <w:pStyle w:val="TableCellLeft10pt"/>
              <w:rPr>
                <w:szCs w:val="20"/>
                <w:lang w:val="en-GB"/>
              </w:rPr>
            </w:pPr>
            <w:r w:rsidRPr="00272F02">
              <w:rPr>
                <w:rStyle w:val="TableCellLeft10ptBoldChar"/>
                <w:szCs w:val="20"/>
              </w:rPr>
              <w:t>Concept</w:t>
            </w:r>
            <w:r w:rsidRPr="00272F02">
              <w:rPr>
                <w:szCs w:val="20"/>
                <w:lang w:val="en-GB"/>
              </w:rPr>
              <w:t xml:space="preserve">: </w:t>
            </w:r>
            <w:r w:rsidR="00A9433D" w:rsidRPr="00272F02">
              <w:rPr>
                <w:szCs w:val="20"/>
                <w:lang w:val="en-GB"/>
              </w:rPr>
              <w:t>C93682</w:t>
            </w:r>
          </w:p>
        </w:tc>
      </w:tr>
      <w:tr w:rsidR="00DB50C7" w:rsidRPr="00272F02" w14:paraId="0EC5E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8F902" w14:textId="73BE4DD5" w:rsidR="002F0714" w:rsidRPr="00272F02" w:rsidRDefault="0021788E" w:rsidP="0070781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6A5B963" w14:textId="08A26698" w:rsidR="002F0714" w:rsidRPr="00272F02" w:rsidRDefault="0078797D" w:rsidP="00707816">
            <w:pPr>
              <w:pStyle w:val="TableCellLeft10pt"/>
              <w:rPr>
                <w:szCs w:val="20"/>
                <w:lang w:val="en-GB"/>
              </w:rPr>
            </w:pPr>
            <w:r w:rsidRPr="00272F02">
              <w:rPr>
                <w:szCs w:val="20"/>
                <w:lang w:val="en-GB" w:eastAsia="ja-JP"/>
              </w:rPr>
              <w:t xml:space="preserve">Yes, </w:t>
            </w:r>
            <w:r w:rsidR="006A48FC" w:rsidRPr="00272F02">
              <w:rPr>
                <w:szCs w:val="20"/>
                <w:lang w:val="en-GB" w:eastAsia="ja-JP"/>
              </w:rPr>
              <w:t>r</w:t>
            </w:r>
            <w:r w:rsidR="006A48FC" w:rsidRPr="00272F02">
              <w:rPr>
                <w:szCs w:val="20"/>
                <w:lang w:val="en-GB"/>
              </w:rPr>
              <w:t xml:space="preserve">epeatable </w:t>
            </w:r>
            <w:r w:rsidR="004E55BF" w:rsidRPr="00272F02">
              <w:rPr>
                <w:szCs w:val="20"/>
                <w:lang w:val="en-GB"/>
              </w:rPr>
              <w:t>within Section</w:t>
            </w:r>
          </w:p>
        </w:tc>
      </w:tr>
    </w:tbl>
    <w:p w14:paraId="595D5F34" w14:textId="77777777" w:rsidR="002F0714" w:rsidRPr="00272F02"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F757B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A3E21" w14:textId="77777777" w:rsidR="002F0714" w:rsidRPr="00272F02" w:rsidRDefault="002F0714" w:rsidP="0070781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CE7BEF" w14:textId="341924E7" w:rsidR="002F0714" w:rsidRPr="00272F02" w:rsidRDefault="00007D35" w:rsidP="00707816">
            <w:pPr>
              <w:pStyle w:val="TableCellLeft10pt"/>
              <w:rPr>
                <w:szCs w:val="20"/>
                <w:lang w:val="en-GB" w:eastAsia="ja-JP"/>
              </w:rPr>
            </w:pPr>
            <w:r w:rsidRPr="00272F02">
              <w:rPr>
                <w:szCs w:val="20"/>
                <w:lang w:val="en-GB" w:eastAsia="ja-JP"/>
              </w:rPr>
              <w:t>&lt;</w:t>
            </w:r>
            <w:r w:rsidR="002F0714" w:rsidRPr="00272F02">
              <w:rPr>
                <w:szCs w:val="20"/>
                <w:lang w:val="en-GB"/>
              </w:rPr>
              <w:t xml:space="preserve">Schema </w:t>
            </w:r>
            <w:r w:rsidR="00633411" w:rsidRPr="00272F02">
              <w:rPr>
                <w:szCs w:val="20"/>
                <w:lang w:val="en-GB"/>
              </w:rPr>
              <w:t>Notes</w:t>
            </w:r>
            <w:r w:rsidRPr="00272F02">
              <w:rPr>
                <w:szCs w:val="20"/>
                <w:lang w:val="en-GB" w:eastAsia="ja-JP"/>
              </w:rPr>
              <w:t>&gt;</w:t>
            </w:r>
          </w:p>
        </w:tc>
      </w:tr>
      <w:tr w:rsidR="00DB50C7" w:rsidRPr="00272F02" w14:paraId="7DDCF0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FA6D3" w14:textId="77777777" w:rsidR="002F0714" w:rsidRPr="00272F02" w:rsidRDefault="002F0714" w:rsidP="0070781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AFD076" w14:textId="77777777" w:rsidR="002F0714" w:rsidRPr="00272F02" w:rsidRDefault="002F0714" w:rsidP="00707816">
            <w:pPr>
              <w:pStyle w:val="TableCellLeft10pt"/>
              <w:rPr>
                <w:szCs w:val="20"/>
                <w:lang w:val="en-GB"/>
              </w:rPr>
            </w:pPr>
            <w:r w:rsidRPr="00272F02">
              <w:rPr>
                <w:szCs w:val="20"/>
                <w:lang w:val="en-GB"/>
              </w:rPr>
              <w:t>Text</w:t>
            </w:r>
          </w:p>
        </w:tc>
      </w:tr>
      <w:tr w:rsidR="00DB50C7" w:rsidRPr="00272F02" w14:paraId="6B07B1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96F44" w14:textId="616B6F93" w:rsidR="002F0714" w:rsidRPr="00272F02" w:rsidRDefault="002F0714" w:rsidP="0070781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2E372E" w14:textId="77777777" w:rsidR="002F0714" w:rsidRPr="00272F02" w:rsidRDefault="002F0714" w:rsidP="00707816">
            <w:pPr>
              <w:pStyle w:val="TableCellLeft10pt"/>
              <w:rPr>
                <w:szCs w:val="20"/>
                <w:lang w:val="en-GB"/>
              </w:rPr>
            </w:pPr>
            <w:r w:rsidRPr="00272F02">
              <w:rPr>
                <w:szCs w:val="20"/>
                <w:lang w:val="en-GB"/>
              </w:rPr>
              <w:t>D</w:t>
            </w:r>
          </w:p>
        </w:tc>
      </w:tr>
      <w:tr w:rsidR="00DB50C7" w:rsidRPr="00272F02" w14:paraId="1A05B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CD5FE" w14:textId="77777777" w:rsidR="002F0714" w:rsidRPr="00272F02" w:rsidRDefault="002F0714" w:rsidP="0070781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848F08" w14:textId="5EC63F97" w:rsidR="00837062" w:rsidRPr="00272F02" w:rsidRDefault="000F6F05" w:rsidP="00707816">
            <w:pPr>
              <w:pStyle w:val="TableCellLeft10pt"/>
              <w:rPr>
                <w:szCs w:val="20"/>
                <w:lang w:val="en-GB"/>
              </w:rPr>
            </w:pPr>
            <w:r w:rsidRPr="00272F02">
              <w:rPr>
                <w:szCs w:val="20"/>
                <w:lang w:val="en-GB"/>
              </w:rPr>
              <w:t>CNEW</w:t>
            </w:r>
          </w:p>
          <w:p w14:paraId="501A3F93" w14:textId="76825EE4" w:rsidR="00633411" w:rsidRPr="00272F02" w:rsidRDefault="009372E7" w:rsidP="00707816">
            <w:pPr>
              <w:pStyle w:val="TableCellLeft10pt"/>
              <w:rPr>
                <w:szCs w:val="20"/>
                <w:lang w:val="en-GB"/>
              </w:rPr>
            </w:pPr>
            <w:r w:rsidRPr="00272F02">
              <w:rPr>
                <w:szCs w:val="20"/>
                <w:lang w:val="en-GB"/>
              </w:rPr>
              <w:t>For review purpose, see definition of the controlled terminology below</w:t>
            </w:r>
            <w:r w:rsidR="00633411" w:rsidRPr="00272F02">
              <w:rPr>
                <w:szCs w:val="20"/>
                <w:lang w:val="en-GB"/>
              </w:rPr>
              <w:br/>
              <w:t>A brief written record describing the trial schematic.</w:t>
            </w:r>
          </w:p>
        </w:tc>
      </w:tr>
      <w:tr w:rsidR="00DB50C7" w:rsidRPr="00272F02" w14:paraId="4762BD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53C7B" w14:textId="77777777" w:rsidR="002F0714" w:rsidRPr="00272F02" w:rsidRDefault="002F0714" w:rsidP="0070781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5E1BF1" w14:textId="67912608" w:rsidR="002F0714" w:rsidRPr="00272F02" w:rsidRDefault="00633411" w:rsidP="00707816">
            <w:pPr>
              <w:pStyle w:val="TableCellLeft10pt"/>
              <w:rPr>
                <w:szCs w:val="20"/>
                <w:lang w:val="en-GB"/>
              </w:rPr>
            </w:pPr>
            <w:r w:rsidRPr="00272F02">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E173C5" w:rsidRPr="00272F02">
              <w:rPr>
                <w:rFonts w:eastAsia="Calibri"/>
              </w:rPr>
              <w:t>e.g.</w:t>
            </w:r>
            <w:r w:rsidRPr="00272F02">
              <w:rPr>
                <w:szCs w:val="20"/>
                <w:lang w:val="en-GB"/>
              </w:rPr>
              <w:t>, randomisation, cross-over, end of treatment, end of study, post-treatment follow-up]). For complex trials, additional schemas may be added to describe activities or trial periods in greater detail.</w:t>
            </w:r>
          </w:p>
        </w:tc>
      </w:tr>
      <w:tr w:rsidR="00DB50C7" w:rsidRPr="00272F02" w14:paraId="155843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0E8B43" w14:textId="77777777" w:rsidR="002F0714" w:rsidRPr="00272F02" w:rsidRDefault="002F0714" w:rsidP="0070781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01564A" w14:textId="77777777" w:rsidR="002F0714" w:rsidRPr="00272F02" w:rsidRDefault="002F0714" w:rsidP="00707816">
            <w:pPr>
              <w:pStyle w:val="TableCellLeft10pt"/>
              <w:rPr>
                <w:szCs w:val="20"/>
                <w:lang w:val="en-GB"/>
              </w:rPr>
            </w:pPr>
            <w:r w:rsidRPr="00272F02">
              <w:rPr>
                <w:szCs w:val="20"/>
                <w:lang w:val="en-GB"/>
              </w:rPr>
              <w:t>Optional</w:t>
            </w:r>
          </w:p>
        </w:tc>
      </w:tr>
      <w:tr w:rsidR="00DB50C7" w:rsidRPr="00272F02" w14:paraId="4899E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73CF2" w14:textId="77777777" w:rsidR="002F0714" w:rsidRPr="00272F02" w:rsidRDefault="002F0714" w:rsidP="0070781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9F85D" w14:textId="21CCA3D6" w:rsidR="002F0714" w:rsidRPr="00272F02" w:rsidRDefault="00633411" w:rsidP="00707816">
            <w:pPr>
              <w:pStyle w:val="TableCellLeft10pt"/>
              <w:rPr>
                <w:szCs w:val="20"/>
                <w:lang w:val="en-GB"/>
              </w:rPr>
            </w:pPr>
            <w:r w:rsidRPr="00272F02">
              <w:rPr>
                <w:szCs w:val="20"/>
                <w:lang w:val="en-GB"/>
              </w:rPr>
              <w:t xml:space="preserve">One to </w:t>
            </w:r>
            <w:r w:rsidR="004E55BF" w:rsidRPr="00272F02">
              <w:rPr>
                <w:szCs w:val="20"/>
                <w:lang w:val="en-GB"/>
              </w:rPr>
              <w:t>one</w:t>
            </w:r>
          </w:p>
        </w:tc>
      </w:tr>
      <w:tr w:rsidR="00DB50C7" w:rsidRPr="00272F02" w14:paraId="54857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7FAD4" w14:textId="77777777" w:rsidR="002F0714" w:rsidRPr="00272F02" w:rsidRDefault="002F0714" w:rsidP="0070781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4E7FB0" w14:textId="4CF9C0D8" w:rsidR="002F0714" w:rsidRPr="00272F02" w:rsidRDefault="00163AC6" w:rsidP="00707816">
            <w:pPr>
              <w:pStyle w:val="TableCellLeft10pt"/>
              <w:rPr>
                <w:szCs w:val="20"/>
                <w:lang w:val="en-GB"/>
              </w:rPr>
            </w:pPr>
            <w:r w:rsidRPr="00272F02">
              <w:rPr>
                <w:szCs w:val="20"/>
                <w:lang w:val="en-GB"/>
              </w:rPr>
              <w:t>1.2</w:t>
            </w:r>
          </w:p>
        </w:tc>
      </w:tr>
      <w:tr w:rsidR="00DB50C7" w:rsidRPr="00272F02" w14:paraId="29D2C3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D0339" w14:textId="77777777" w:rsidR="002F0714" w:rsidRPr="00272F02" w:rsidRDefault="002F0714" w:rsidP="0070781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019C38" w14:textId="2B912294" w:rsidR="002F0714" w:rsidRPr="00272F02" w:rsidRDefault="00566C7C" w:rsidP="00707816">
            <w:pPr>
              <w:pStyle w:val="TableCellLeft10pt"/>
              <w:rPr>
                <w:szCs w:val="20"/>
                <w:lang w:val="en-GB"/>
              </w:rPr>
            </w:pPr>
            <w:r w:rsidRPr="00272F02">
              <w:rPr>
                <w:szCs w:val="20"/>
                <w:lang w:val="en-GB"/>
              </w:rPr>
              <w:t>Text</w:t>
            </w:r>
          </w:p>
        </w:tc>
      </w:tr>
      <w:tr w:rsidR="00DB50C7" w:rsidRPr="00272F02" w14:paraId="3C6D1C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954221" w14:textId="77777777" w:rsidR="002F0714" w:rsidRPr="00272F02" w:rsidRDefault="002F0714" w:rsidP="0070781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169DBE" w14:textId="466CE311" w:rsidR="002F0714" w:rsidRPr="00272F02" w:rsidRDefault="002F0714" w:rsidP="0070781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163AC6" w:rsidRPr="00272F02">
              <w:rPr>
                <w:szCs w:val="20"/>
                <w:lang w:val="en-GB"/>
              </w:rPr>
              <w:t>es</w:t>
            </w:r>
          </w:p>
          <w:p w14:paraId="70AE4CE0" w14:textId="47F2ABF3" w:rsidR="002F0714" w:rsidRPr="00272F02" w:rsidRDefault="002F0714" w:rsidP="00707816">
            <w:pPr>
              <w:pStyle w:val="TableCellLeft10pt"/>
              <w:rPr>
                <w:szCs w:val="20"/>
                <w:lang w:val="en-GB"/>
              </w:rPr>
            </w:pPr>
            <w:r w:rsidRPr="00272F02">
              <w:rPr>
                <w:rStyle w:val="TableCellLeft10ptBoldChar"/>
                <w:szCs w:val="20"/>
              </w:rPr>
              <w:t>Relationship</w:t>
            </w:r>
            <w:r w:rsidRPr="00272F02">
              <w:rPr>
                <w:szCs w:val="20"/>
                <w:lang w:val="en-GB"/>
              </w:rPr>
              <w:t xml:space="preserve">: </w:t>
            </w:r>
            <w:r w:rsidR="00D82263" w:rsidRPr="00272F02" w:rsidDel="001E374F">
              <w:rPr>
                <w:szCs w:val="20"/>
                <w:lang w:val="en-GB"/>
              </w:rPr>
              <w:t>1.</w:t>
            </w:r>
            <w:r w:rsidR="00D82263" w:rsidRPr="00272F02" w:rsidDel="001E374F">
              <w:rPr>
                <w:szCs w:val="20"/>
                <w:lang w:val="en-GB" w:eastAsia="ja-JP"/>
              </w:rPr>
              <w:t>2</w:t>
            </w:r>
            <w:r w:rsidR="00D82263" w:rsidRPr="00272F02" w:rsidDel="001E374F">
              <w:rPr>
                <w:szCs w:val="20"/>
                <w:lang w:val="en-GB"/>
              </w:rPr>
              <w:t xml:space="preserve"> </w:t>
            </w:r>
            <w:r w:rsidR="00D82263" w:rsidRPr="00272F02">
              <w:rPr>
                <w:szCs w:val="20"/>
                <w:lang w:val="en-GB"/>
              </w:rPr>
              <w:t>Trial Schema</w:t>
            </w:r>
          </w:p>
          <w:p w14:paraId="69C818D2" w14:textId="69F3B9DF" w:rsidR="002F0714" w:rsidRPr="00272F02" w:rsidRDefault="002F0714" w:rsidP="00707816">
            <w:pPr>
              <w:pStyle w:val="TableCellLeft10pt"/>
              <w:rPr>
                <w:szCs w:val="20"/>
                <w:lang w:val="en-GB"/>
              </w:rPr>
            </w:pPr>
            <w:r w:rsidRPr="00272F02">
              <w:rPr>
                <w:rStyle w:val="TableCellLeft10ptBoldChar"/>
                <w:szCs w:val="20"/>
              </w:rPr>
              <w:t>Concept</w:t>
            </w:r>
            <w:r w:rsidRPr="00272F02">
              <w:rPr>
                <w:szCs w:val="20"/>
                <w:lang w:val="en-GB"/>
              </w:rPr>
              <w:t xml:space="preserve">: </w:t>
            </w:r>
            <w:r w:rsidR="00007D35" w:rsidRPr="00272F02">
              <w:rPr>
                <w:szCs w:val="20"/>
                <w:lang w:val="en-GB" w:eastAsia="ja-JP"/>
              </w:rPr>
              <w:t>C</w:t>
            </w:r>
            <w:r w:rsidR="00EE7733" w:rsidRPr="00272F02">
              <w:rPr>
                <w:szCs w:val="20"/>
                <w:lang w:val="en-GB"/>
              </w:rPr>
              <w:t>NEW</w:t>
            </w:r>
          </w:p>
        </w:tc>
      </w:tr>
      <w:tr w:rsidR="00DB50C7" w:rsidRPr="00272F02" w14:paraId="3E27A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7C61B" w14:textId="73E5648D" w:rsidR="002F0714" w:rsidRPr="00272F02" w:rsidRDefault="0021788E" w:rsidP="0070781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6A7CB1C" w14:textId="4246B200" w:rsidR="002F0714" w:rsidRPr="00272F02" w:rsidRDefault="0078797D" w:rsidP="00707816">
            <w:pPr>
              <w:pStyle w:val="TableCellLeft10pt"/>
              <w:rPr>
                <w:szCs w:val="20"/>
                <w:lang w:val="en-GB"/>
              </w:rPr>
            </w:pPr>
            <w:r w:rsidRPr="00272F02">
              <w:rPr>
                <w:szCs w:val="20"/>
                <w:lang w:val="en-GB" w:eastAsia="ja-JP"/>
              </w:rPr>
              <w:t xml:space="preserve">Yes, </w:t>
            </w:r>
            <w:r w:rsidR="006A48FC" w:rsidRPr="00272F02">
              <w:rPr>
                <w:szCs w:val="20"/>
                <w:lang w:val="en-GB" w:eastAsia="ja-JP"/>
              </w:rPr>
              <w:t>r</w:t>
            </w:r>
            <w:r w:rsidR="006A48FC" w:rsidRPr="00272F02">
              <w:rPr>
                <w:szCs w:val="20"/>
                <w:lang w:val="en-GB"/>
              </w:rPr>
              <w:t xml:space="preserve">epeatable </w:t>
            </w:r>
            <w:r w:rsidR="00925206" w:rsidRPr="00272F02">
              <w:rPr>
                <w:szCs w:val="20"/>
                <w:lang w:val="en-GB"/>
              </w:rPr>
              <w:t>and aligned with appropriate schema</w:t>
            </w:r>
          </w:p>
        </w:tc>
      </w:tr>
    </w:tbl>
    <w:p w14:paraId="125A20AD" w14:textId="77777777" w:rsidR="002F0714" w:rsidRPr="00272F02" w:rsidRDefault="002F0714" w:rsidP="00083B7B">
      <w:pPr>
        <w:rPr>
          <w:sz w:val="20"/>
          <w:szCs w:val="20"/>
        </w:rPr>
      </w:pPr>
    </w:p>
    <w:p w14:paraId="26A456BB" w14:textId="77777777" w:rsidR="002F0714" w:rsidRPr="00272F02" w:rsidRDefault="002F0714" w:rsidP="007A78AC">
      <w:pPr>
        <w:pStyle w:val="Heading2"/>
        <w:rPr>
          <w:rFonts w:cs="Times New Roman"/>
        </w:rPr>
      </w:pPr>
      <w:bookmarkStart w:id="112" w:name="_mioConsistencyCheck77"/>
      <w:bookmarkStart w:id="113" w:name="_mioConsistencyCheck80"/>
      <w:bookmarkStart w:id="114" w:name="_mioConsistencyCheck88"/>
      <w:bookmarkEnd w:id="112"/>
      <w:bookmarkEnd w:id="113"/>
      <w:bookmarkEnd w:id="114"/>
      <w:r w:rsidRPr="00272F02">
        <w:rPr>
          <w:rFonts w:cs="Times New Roman"/>
        </w:rPr>
        <w:t>Schedule of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C2E0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FB29" w14:textId="77777777" w:rsidR="002F0714" w:rsidRPr="00272F02" w:rsidRDefault="002F0714" w:rsidP="00707816">
            <w:pPr>
              <w:pStyle w:val="TableHeadingTextLeft10pt"/>
              <w:rPr>
                <w:szCs w:val="20"/>
                <w:lang w:val="de-DE"/>
              </w:rPr>
            </w:pPr>
            <w:bookmarkStart w:id="115" w:name="_mioConsistencyCheck81"/>
            <w:bookmarkEnd w:id="115"/>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730259" w14:textId="34017F3F" w:rsidR="002F0714" w:rsidRPr="00272F02" w:rsidRDefault="00177793" w:rsidP="00707816">
            <w:pPr>
              <w:pStyle w:val="TableCellLeft10pt"/>
              <w:rPr>
                <w:szCs w:val="20"/>
                <w:lang w:val="en-GB"/>
              </w:rPr>
            </w:pPr>
            <w:r w:rsidRPr="00272F02">
              <w:rPr>
                <w:szCs w:val="20"/>
                <w:lang w:val="en-GB"/>
              </w:rPr>
              <w:t>1.3</w:t>
            </w:r>
            <w:r w:rsidRPr="00272F02">
              <w:rPr>
                <w:szCs w:val="20"/>
                <w:lang w:val="en-GB" w:eastAsia="ja-JP"/>
              </w:rPr>
              <w:t xml:space="preserve"> </w:t>
            </w:r>
            <w:r w:rsidR="002F0714" w:rsidRPr="00272F02">
              <w:rPr>
                <w:szCs w:val="20"/>
                <w:lang w:val="en-GB"/>
              </w:rPr>
              <w:t>Schedule of Activities</w:t>
            </w:r>
          </w:p>
        </w:tc>
      </w:tr>
      <w:tr w:rsidR="00DB50C7" w:rsidRPr="00272F02" w14:paraId="367C2E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9C2C9" w14:textId="77777777" w:rsidR="002F0714" w:rsidRPr="00272F02" w:rsidRDefault="002F0714" w:rsidP="0070781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829ADF" w14:textId="77777777" w:rsidR="002F0714" w:rsidRPr="00272F02" w:rsidRDefault="002F0714" w:rsidP="00707816">
            <w:pPr>
              <w:pStyle w:val="TableCellLeft10pt"/>
              <w:rPr>
                <w:szCs w:val="20"/>
                <w:lang w:val="en-GB"/>
              </w:rPr>
            </w:pPr>
            <w:r w:rsidRPr="00272F02">
              <w:rPr>
                <w:szCs w:val="20"/>
                <w:lang w:val="en-GB"/>
              </w:rPr>
              <w:t>Text</w:t>
            </w:r>
          </w:p>
        </w:tc>
      </w:tr>
      <w:tr w:rsidR="00DB50C7" w:rsidRPr="00272F02" w14:paraId="74582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4E918" w14:textId="4860078D" w:rsidR="002F0714" w:rsidRPr="00272F02" w:rsidRDefault="002F0714" w:rsidP="0070781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3F1011" w14:textId="77777777" w:rsidR="002F0714" w:rsidRPr="00272F02" w:rsidRDefault="002F0714" w:rsidP="00707816">
            <w:pPr>
              <w:pStyle w:val="TableCellLeft10pt"/>
              <w:rPr>
                <w:szCs w:val="20"/>
                <w:lang w:val="en-GB"/>
              </w:rPr>
            </w:pPr>
            <w:r w:rsidRPr="00272F02">
              <w:rPr>
                <w:szCs w:val="20"/>
                <w:lang w:val="en-GB"/>
              </w:rPr>
              <w:t>H</w:t>
            </w:r>
          </w:p>
        </w:tc>
      </w:tr>
      <w:tr w:rsidR="00DB50C7" w:rsidRPr="00272F02" w14:paraId="3EDFD2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24215" w14:textId="77777777" w:rsidR="002F0714" w:rsidRPr="00272F02" w:rsidRDefault="002F0714" w:rsidP="0070781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CDE1532" w14:textId="77777777" w:rsidR="002F0714" w:rsidRPr="00272F02" w:rsidRDefault="002F0714" w:rsidP="00707816">
            <w:pPr>
              <w:pStyle w:val="TableCellLeft10pt"/>
              <w:rPr>
                <w:szCs w:val="20"/>
                <w:lang w:val="en-GB"/>
              </w:rPr>
            </w:pPr>
            <w:r w:rsidRPr="00272F02">
              <w:rPr>
                <w:szCs w:val="20"/>
                <w:lang w:val="en-GB"/>
              </w:rPr>
              <w:t>Heading</w:t>
            </w:r>
          </w:p>
        </w:tc>
      </w:tr>
      <w:tr w:rsidR="00DB50C7" w:rsidRPr="00272F02" w14:paraId="33AFD8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AEF83" w14:textId="77777777" w:rsidR="002F0714" w:rsidRPr="00272F02" w:rsidRDefault="002F0714" w:rsidP="0070781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7513F6" w14:textId="2D277C46" w:rsidR="009C290F" w:rsidRPr="00272F02" w:rsidRDefault="002F0714" w:rsidP="009C290F">
            <w:pPr>
              <w:pStyle w:val="TableCellLeft10pt"/>
              <w:rPr>
                <w:szCs w:val="20"/>
                <w:lang w:val="en-GB"/>
              </w:rPr>
            </w:pPr>
            <w:r w:rsidRPr="00272F02">
              <w:rPr>
                <w:szCs w:val="20"/>
                <w:lang w:val="en-GB"/>
              </w:rPr>
              <w:t xml:space="preserve">The schedule of activities must capture the procedures that will be accomplished at each trial visit, and all contact with trial participants, </w:t>
            </w:r>
            <w:r w:rsidR="00DA71EF" w:rsidRPr="00272F02">
              <w:t>e.g.,</w:t>
            </w:r>
            <w:r w:rsidRPr="00272F02">
              <w:rPr>
                <w:szCs w:val="20"/>
                <w:lang w:val="en-GB"/>
              </w:rPr>
              <w:t xml:space="preserve"> telephone contacts. This includes any tests that are used for eligibility, participant randomisation or stratification, or decisions on trial intervention discontinuation. Allowable windows should be stated for all visits</w:t>
            </w:r>
            <w:r w:rsidR="009C290F" w:rsidRPr="00272F02">
              <w:rPr>
                <w:szCs w:val="20"/>
                <w:lang w:val="en-GB"/>
              </w:rPr>
              <w:t xml:space="preserve"> and procedures. A tabular format is recommended.</w:t>
            </w:r>
          </w:p>
          <w:p w14:paraId="71E32FDB" w14:textId="5ED74DD6" w:rsidR="002F0714" w:rsidRPr="00272F02" w:rsidRDefault="009C290F" w:rsidP="009C290F">
            <w:pPr>
              <w:pStyle w:val="TableCellLeft10pt"/>
              <w:rPr>
                <w:szCs w:val="20"/>
                <w:lang w:val="en-GB"/>
              </w:rPr>
            </w:pPr>
            <w:r w:rsidRPr="00272F02">
              <w:rPr>
                <w:szCs w:val="20"/>
                <w:lang w:val="en-GB"/>
              </w:rPr>
              <w:t>When applicable for studies with extensive sampling (e.g., serial PK sampling) a separate table may be added.</w:t>
            </w:r>
          </w:p>
        </w:tc>
      </w:tr>
      <w:tr w:rsidR="00DB50C7" w:rsidRPr="00272F02" w14:paraId="306B2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D93FF" w14:textId="77777777" w:rsidR="002F0714" w:rsidRPr="00272F02" w:rsidRDefault="002F0714" w:rsidP="0070781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F3A0C3" w14:textId="04D204BB" w:rsidR="002F0714" w:rsidRPr="00272F02" w:rsidRDefault="002F0714" w:rsidP="00707816">
            <w:pPr>
              <w:pStyle w:val="TableCellLeft10pt"/>
              <w:rPr>
                <w:szCs w:val="20"/>
                <w:lang w:val="en-GB"/>
              </w:rPr>
            </w:pPr>
            <w:r w:rsidRPr="00272F02">
              <w:rPr>
                <w:szCs w:val="20"/>
                <w:lang w:val="en-GB"/>
              </w:rPr>
              <w:t>Required</w:t>
            </w:r>
          </w:p>
        </w:tc>
      </w:tr>
      <w:tr w:rsidR="00DB50C7" w:rsidRPr="00272F02" w14:paraId="22331C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CC172A" w14:textId="77777777" w:rsidR="002F0714" w:rsidRPr="00272F02" w:rsidRDefault="002F0714" w:rsidP="0070781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2A1547E" w14:textId="0A94CC88" w:rsidR="002F0714" w:rsidRPr="00272F02" w:rsidRDefault="00E6130E" w:rsidP="00707816">
            <w:pPr>
              <w:pStyle w:val="TableCellLeft10pt"/>
              <w:rPr>
                <w:szCs w:val="20"/>
                <w:lang w:val="en-GB"/>
              </w:rPr>
            </w:pPr>
            <w:r w:rsidRPr="00272F02">
              <w:rPr>
                <w:szCs w:val="20"/>
                <w:lang w:val="en-GB"/>
              </w:rPr>
              <w:t>One to one</w:t>
            </w:r>
          </w:p>
        </w:tc>
      </w:tr>
      <w:tr w:rsidR="00DB50C7" w:rsidRPr="00272F02" w14:paraId="36AE51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C6D924" w14:textId="77777777" w:rsidR="002F0714" w:rsidRPr="00272F02" w:rsidRDefault="002F0714" w:rsidP="0070781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84EE13" w14:textId="5896CDBF" w:rsidR="002F0714" w:rsidRPr="00272F02" w:rsidRDefault="00E6130E" w:rsidP="00707816">
            <w:pPr>
              <w:pStyle w:val="TableCellLeft10pt"/>
              <w:rPr>
                <w:szCs w:val="20"/>
                <w:lang w:val="en-GB"/>
              </w:rPr>
            </w:pPr>
            <w:r w:rsidRPr="00272F02">
              <w:rPr>
                <w:szCs w:val="20"/>
                <w:lang w:val="en-GB"/>
              </w:rPr>
              <w:t>1.3</w:t>
            </w:r>
          </w:p>
        </w:tc>
      </w:tr>
      <w:tr w:rsidR="00DB50C7" w:rsidRPr="00272F02" w14:paraId="6340E3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C4E17" w14:textId="77777777" w:rsidR="002F0714" w:rsidRPr="00272F02" w:rsidRDefault="002F0714" w:rsidP="0070781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CC9370" w14:textId="080C2253" w:rsidR="002F0714" w:rsidRPr="00272F02" w:rsidRDefault="002F0714" w:rsidP="00707816">
            <w:pPr>
              <w:pStyle w:val="TableCellLeft10pt"/>
              <w:rPr>
                <w:szCs w:val="20"/>
                <w:lang w:val="en-GB"/>
              </w:rPr>
            </w:pPr>
            <w:r w:rsidRPr="00272F02">
              <w:rPr>
                <w:szCs w:val="20"/>
                <w:lang w:val="en-GB"/>
              </w:rPr>
              <w:t>Schedule of Activities</w:t>
            </w:r>
          </w:p>
        </w:tc>
      </w:tr>
      <w:tr w:rsidR="00DB50C7" w:rsidRPr="00272F02" w14:paraId="0899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D53AC" w14:textId="77777777" w:rsidR="002F0714" w:rsidRPr="00272F02" w:rsidRDefault="002F0714" w:rsidP="0070781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5FBEA1" w14:textId="30C2BDE3" w:rsidR="002F0714" w:rsidRPr="00272F02" w:rsidRDefault="002F0714" w:rsidP="0070781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6130E" w:rsidRPr="00272F02">
              <w:rPr>
                <w:szCs w:val="20"/>
                <w:lang w:val="en-GB"/>
              </w:rPr>
              <w:t>No</w:t>
            </w:r>
          </w:p>
          <w:p w14:paraId="32211BD4" w14:textId="398AD49D" w:rsidR="002F0714" w:rsidRPr="00272F02" w:rsidDel="001E374F" w:rsidRDefault="002F0714" w:rsidP="001E374F">
            <w:pPr>
              <w:pStyle w:val="TableCellLeft10pt"/>
              <w:rPr>
                <w:szCs w:val="20"/>
                <w:lang w:val="en-GB"/>
              </w:rPr>
            </w:pPr>
            <w:r w:rsidRPr="00272F02">
              <w:rPr>
                <w:rStyle w:val="TableCellLeft10ptBoldChar"/>
                <w:szCs w:val="20"/>
              </w:rPr>
              <w:t>Relationship</w:t>
            </w:r>
            <w:r w:rsidRPr="00272F02">
              <w:rPr>
                <w:szCs w:val="20"/>
                <w:lang w:val="en-GB"/>
              </w:rPr>
              <w:t>:</w:t>
            </w:r>
            <w:r w:rsidRPr="00272F02" w:rsidDel="001E374F">
              <w:rPr>
                <w:szCs w:val="20"/>
                <w:lang w:val="en-GB"/>
              </w:rPr>
              <w:t xml:space="preserve"> </w:t>
            </w:r>
            <w:r w:rsidR="00C125D0" w:rsidRPr="00272F02" w:rsidDel="001E374F">
              <w:rPr>
                <w:szCs w:val="20"/>
                <w:lang w:val="en-GB"/>
              </w:rPr>
              <w:t>1</w:t>
            </w:r>
            <w:r w:rsidR="00C125D0" w:rsidRPr="00272F02">
              <w:rPr>
                <w:szCs w:val="20"/>
                <w:lang w:val="en-GB"/>
              </w:rPr>
              <w:t xml:space="preserve"> </w:t>
            </w:r>
            <w:r w:rsidR="00A73A05" w:rsidRPr="00272F02">
              <w:rPr>
                <w:szCs w:val="20"/>
                <w:lang w:val="en-GB"/>
              </w:rPr>
              <w:t>PROTOCOL SUMMARY</w:t>
            </w:r>
            <w:r w:rsidR="00AB2E20" w:rsidRPr="00272F02">
              <w:rPr>
                <w:szCs w:val="20"/>
                <w:lang w:val="en-GB"/>
              </w:rPr>
              <w:t xml:space="preserve"> </w:t>
            </w:r>
            <w:r w:rsidR="00AB2E20" w:rsidRPr="00272F02" w:rsidDel="001E374F">
              <w:rPr>
                <w:szCs w:val="20"/>
                <w:lang w:val="en-GB"/>
              </w:rPr>
              <w:t>and Table of Contents</w:t>
            </w:r>
          </w:p>
          <w:p w14:paraId="3B3558BA" w14:textId="22588473" w:rsidR="002F0714" w:rsidRPr="00272F02" w:rsidRDefault="002F0714" w:rsidP="00707816">
            <w:pPr>
              <w:pStyle w:val="TableCellLeft10pt"/>
              <w:rPr>
                <w:szCs w:val="20"/>
                <w:lang w:val="en-GB"/>
              </w:rPr>
            </w:pPr>
            <w:r w:rsidRPr="00272F02">
              <w:rPr>
                <w:rStyle w:val="TableCellLeft10ptBoldChar"/>
                <w:szCs w:val="20"/>
              </w:rPr>
              <w:t>Concept</w:t>
            </w:r>
            <w:r w:rsidRPr="00272F02">
              <w:rPr>
                <w:szCs w:val="20"/>
                <w:lang w:val="en-GB"/>
              </w:rPr>
              <w:t>:</w:t>
            </w:r>
            <w:r w:rsidR="00171E07" w:rsidRPr="00272F02">
              <w:rPr>
                <w:szCs w:val="20"/>
                <w:lang w:val="en-GB"/>
              </w:rPr>
              <w:t xml:space="preserve"> </w:t>
            </w:r>
            <w:r w:rsidR="00E6130E" w:rsidRPr="00272F02">
              <w:rPr>
                <w:szCs w:val="20"/>
                <w:lang w:val="en-GB"/>
              </w:rPr>
              <w:t>Heading</w:t>
            </w:r>
          </w:p>
        </w:tc>
      </w:tr>
      <w:tr w:rsidR="00DB50C7" w:rsidRPr="00272F02" w14:paraId="59D8DD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B6D7A9" w14:textId="7B28217C" w:rsidR="002F0714" w:rsidRPr="00272F02" w:rsidRDefault="0021788E" w:rsidP="0070781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97C1FB2" w14:textId="7494EAAE" w:rsidR="002F0714" w:rsidRPr="00272F02" w:rsidRDefault="00E6130E" w:rsidP="00707816">
            <w:pPr>
              <w:pStyle w:val="TableCellLeft10pt"/>
              <w:rPr>
                <w:szCs w:val="20"/>
                <w:lang w:val="en-GB"/>
              </w:rPr>
            </w:pPr>
            <w:r w:rsidRPr="00272F02">
              <w:rPr>
                <w:szCs w:val="20"/>
                <w:lang w:val="en-GB"/>
              </w:rPr>
              <w:t>No</w:t>
            </w:r>
          </w:p>
        </w:tc>
      </w:tr>
    </w:tbl>
    <w:p w14:paraId="6FB3C922" w14:textId="77777777" w:rsidR="002F0714" w:rsidRPr="00272F02"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F2660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380713" w14:textId="77777777" w:rsidR="002F0714" w:rsidRPr="00272F02" w:rsidRDefault="002F0714" w:rsidP="00707816">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44922" w14:textId="48DD9244" w:rsidR="002F0714" w:rsidRPr="00272F02" w:rsidRDefault="00007D35" w:rsidP="00707816">
            <w:pPr>
              <w:pStyle w:val="TableCellLeft10pt"/>
              <w:rPr>
                <w:szCs w:val="20"/>
                <w:lang w:val="en-GB" w:eastAsia="ja-JP"/>
              </w:rPr>
            </w:pPr>
            <w:r w:rsidRPr="00272F02">
              <w:rPr>
                <w:szCs w:val="20"/>
                <w:lang w:val="en-GB" w:eastAsia="ja-JP"/>
              </w:rPr>
              <w:t>&lt;</w:t>
            </w:r>
            <w:r w:rsidR="002F0714" w:rsidRPr="00272F02">
              <w:rPr>
                <w:szCs w:val="20"/>
                <w:lang w:val="en-GB"/>
              </w:rPr>
              <w:t>Schedule of Activities</w:t>
            </w:r>
            <w:r w:rsidRPr="00272F02">
              <w:rPr>
                <w:szCs w:val="20"/>
                <w:lang w:val="en-GB" w:eastAsia="ja-JP"/>
              </w:rPr>
              <w:t>&gt;</w:t>
            </w:r>
          </w:p>
        </w:tc>
      </w:tr>
      <w:tr w:rsidR="00DB50C7" w:rsidRPr="00272F02" w14:paraId="0D520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F2C70" w14:textId="77777777" w:rsidR="002F0714" w:rsidRPr="00272F02" w:rsidRDefault="002F0714" w:rsidP="00707816">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987F21" w14:textId="63096813" w:rsidR="002F0714" w:rsidRPr="00272F02" w:rsidRDefault="00E6130E" w:rsidP="00707816">
            <w:pPr>
              <w:pStyle w:val="TableCellLeft10pt"/>
              <w:rPr>
                <w:szCs w:val="20"/>
                <w:lang w:val="en-GB"/>
              </w:rPr>
            </w:pPr>
            <w:r w:rsidRPr="00272F02">
              <w:rPr>
                <w:szCs w:val="20"/>
                <w:lang w:val="en-GB"/>
              </w:rPr>
              <w:t xml:space="preserve">Table; </w:t>
            </w:r>
            <w:r w:rsidR="00566C7C" w:rsidRPr="00272F02">
              <w:rPr>
                <w:szCs w:val="20"/>
                <w:lang w:val="en-GB"/>
              </w:rPr>
              <w:t>Text</w:t>
            </w:r>
            <w:r w:rsidR="00C54BB1" w:rsidRPr="00272F02">
              <w:rPr>
                <w:szCs w:val="20"/>
                <w:lang w:val="en-GB"/>
              </w:rPr>
              <w:t xml:space="preserve">; </w:t>
            </w:r>
            <w:r w:rsidR="00566C7C" w:rsidRPr="00272F02">
              <w:rPr>
                <w:szCs w:val="20"/>
                <w:lang w:val="en-GB"/>
              </w:rPr>
              <w:t>Image</w:t>
            </w:r>
          </w:p>
        </w:tc>
      </w:tr>
      <w:tr w:rsidR="00DB50C7" w:rsidRPr="00272F02" w14:paraId="4E1BF6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2C5FC2" w14:textId="72DDE99F" w:rsidR="002F0714" w:rsidRPr="00272F02" w:rsidRDefault="002F0714" w:rsidP="0070781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4626727" w14:textId="77777777" w:rsidR="002F0714" w:rsidRPr="00272F02" w:rsidRDefault="002F0714" w:rsidP="00707816">
            <w:pPr>
              <w:pStyle w:val="TableCellLeft10pt"/>
              <w:rPr>
                <w:szCs w:val="20"/>
                <w:lang w:val="en-GB"/>
              </w:rPr>
            </w:pPr>
            <w:r w:rsidRPr="00272F02">
              <w:rPr>
                <w:szCs w:val="20"/>
                <w:lang w:val="en-GB"/>
              </w:rPr>
              <w:t>D</w:t>
            </w:r>
          </w:p>
        </w:tc>
      </w:tr>
      <w:tr w:rsidR="00DB50C7" w:rsidRPr="00272F02" w14:paraId="279F1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0AA64" w14:textId="77777777" w:rsidR="002F0714" w:rsidRPr="00272F02" w:rsidRDefault="002F0714" w:rsidP="00707816">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6FEDD6" w14:textId="2065AB6C" w:rsidR="00837062" w:rsidRPr="00272F02" w:rsidRDefault="000F6F05" w:rsidP="00707816">
            <w:pPr>
              <w:pStyle w:val="TableCellLeft10pt"/>
              <w:rPr>
                <w:szCs w:val="20"/>
                <w:lang w:val="en-GB"/>
              </w:rPr>
            </w:pPr>
            <w:r w:rsidRPr="00272F02">
              <w:rPr>
                <w:szCs w:val="20"/>
                <w:lang w:val="en-GB"/>
              </w:rPr>
              <w:t>CNEW</w:t>
            </w:r>
          </w:p>
          <w:p w14:paraId="77558A14" w14:textId="776E13EA" w:rsidR="00E6130E" w:rsidRPr="00272F02" w:rsidRDefault="009372E7" w:rsidP="00707816">
            <w:pPr>
              <w:pStyle w:val="TableCellLeft10pt"/>
              <w:rPr>
                <w:szCs w:val="20"/>
                <w:lang w:val="en-GB"/>
              </w:rPr>
            </w:pPr>
            <w:r w:rsidRPr="00272F02">
              <w:rPr>
                <w:szCs w:val="20"/>
                <w:lang w:val="en-GB"/>
              </w:rPr>
              <w:t>For review purpose, see definition of the controlled terminology below</w:t>
            </w:r>
            <w:r w:rsidR="00E6130E" w:rsidRPr="00272F02">
              <w:rPr>
                <w:szCs w:val="20"/>
                <w:lang w:val="en-GB"/>
              </w:rPr>
              <w:br/>
              <w:t>A standardi</w:t>
            </w:r>
            <w:r w:rsidR="00E72D02" w:rsidRPr="00272F02">
              <w:rPr>
                <w:szCs w:val="20"/>
                <w:lang w:val="en-GB"/>
              </w:rPr>
              <w:t>s</w:t>
            </w:r>
            <w:r w:rsidR="00E6130E" w:rsidRPr="00272F02">
              <w:rPr>
                <w:szCs w:val="20"/>
                <w:lang w:val="en-GB"/>
              </w:rPr>
              <w:t>ed representation of planned clinical trial activities including interventions (</w:t>
            </w:r>
            <w:r w:rsidR="00E72D02" w:rsidRPr="00272F02">
              <w:rPr>
                <w:szCs w:val="20"/>
                <w:lang w:val="en-GB"/>
              </w:rPr>
              <w:t>e.g.</w:t>
            </w:r>
            <w:r w:rsidR="00E6130E" w:rsidRPr="00272F02">
              <w:rPr>
                <w:szCs w:val="20"/>
                <w:lang w:val="en-GB"/>
              </w:rPr>
              <w:t xml:space="preserve"> administering drug, surgery) and study administrative activities (</w:t>
            </w:r>
            <w:r w:rsidR="00E72D02" w:rsidRPr="00272F02">
              <w:rPr>
                <w:szCs w:val="20"/>
                <w:lang w:val="en-GB"/>
              </w:rPr>
              <w:t>e.g.</w:t>
            </w:r>
            <w:r w:rsidR="00E6130E" w:rsidRPr="00272F02">
              <w:rPr>
                <w:szCs w:val="20"/>
                <w:lang w:val="en-GB"/>
              </w:rPr>
              <w:t xml:space="preserve"> obtaining informed consent, distributing clinical trial material and diaries, randomi</w:t>
            </w:r>
            <w:r w:rsidR="00E72D02" w:rsidRPr="00272F02">
              <w:rPr>
                <w:szCs w:val="20"/>
                <w:lang w:val="en-GB"/>
              </w:rPr>
              <w:t>s</w:t>
            </w:r>
            <w:r w:rsidR="00E6130E" w:rsidRPr="00272F02">
              <w:rPr>
                <w:szCs w:val="20"/>
                <w:lang w:val="en-GB"/>
              </w:rPr>
              <w:t>ation) as well as assessments.</w:t>
            </w:r>
          </w:p>
        </w:tc>
      </w:tr>
      <w:tr w:rsidR="00DB50C7" w:rsidRPr="00272F02" w14:paraId="1EBD81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C00258" w14:textId="77777777" w:rsidR="002F0714" w:rsidRPr="00272F02" w:rsidRDefault="002F0714" w:rsidP="00707816">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A6728E" w14:textId="2B726E56" w:rsidR="00E6130E" w:rsidRPr="00272F02" w:rsidRDefault="00E6130E" w:rsidP="00E6130E">
            <w:pPr>
              <w:pStyle w:val="TableCellLeft10pt"/>
              <w:rPr>
                <w:szCs w:val="20"/>
                <w:lang w:val="en-GB"/>
              </w:rPr>
            </w:pPr>
            <w:r w:rsidRPr="00272F02">
              <w:rPr>
                <w:szCs w:val="20"/>
                <w:lang w:val="en-GB"/>
              </w:rPr>
              <w:t xml:space="preserve">The schedule of activities must capture the procedures that will be accomplished at each trial visit, and all contact with participants, </w:t>
            </w:r>
            <w:r w:rsidR="00ED0524" w:rsidRPr="00272F02">
              <w:t>e.g.</w:t>
            </w:r>
            <w:r w:rsidRPr="00272F02">
              <w:rPr>
                <w:szCs w:val="20"/>
                <w:lang w:val="en-GB"/>
              </w:rPr>
              <w:t>, telephone contacts. This includes any tests that are used for eligibility, participant randomisation or stratification, or decisions on trial intervention discontinuation. Allowable windows should be stated for all visits and procedures. A tabular format is recommended.</w:t>
            </w:r>
          </w:p>
          <w:p w14:paraId="0D26A611" w14:textId="5417C647" w:rsidR="002F0714" w:rsidRPr="00272F02" w:rsidRDefault="00E6130E" w:rsidP="00E6130E">
            <w:pPr>
              <w:pStyle w:val="TableCellLeft10pt"/>
              <w:rPr>
                <w:szCs w:val="20"/>
                <w:lang w:val="en-GB"/>
              </w:rPr>
            </w:pPr>
            <w:r w:rsidRPr="00272F02">
              <w:rPr>
                <w:szCs w:val="20"/>
                <w:lang w:val="en-GB"/>
              </w:rPr>
              <w:t xml:space="preserve">When applicable for studies with extensive sampling, </w:t>
            </w:r>
            <w:r w:rsidR="004462FC" w:rsidRPr="00272F02">
              <w:rPr>
                <w:szCs w:val="20"/>
                <w:lang w:val="en-GB"/>
              </w:rPr>
              <w:t>e.g.,</w:t>
            </w:r>
            <w:r w:rsidRPr="00272F02">
              <w:rPr>
                <w:szCs w:val="20"/>
                <w:lang w:val="en-GB"/>
              </w:rPr>
              <w:t xml:space="preserve"> serial PK sampling, a separate table may be added</w:t>
            </w:r>
          </w:p>
        </w:tc>
      </w:tr>
      <w:tr w:rsidR="00DB50C7" w:rsidRPr="00272F02" w14:paraId="77B476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12E6CE" w14:textId="77777777" w:rsidR="002F0714" w:rsidRPr="00272F02" w:rsidRDefault="002F0714" w:rsidP="00707816">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B2D6625" w14:textId="2F1E754D" w:rsidR="002F0714" w:rsidRPr="00272F02" w:rsidRDefault="002F0714" w:rsidP="00707816">
            <w:pPr>
              <w:pStyle w:val="TableCellLeft10pt"/>
              <w:rPr>
                <w:szCs w:val="20"/>
                <w:lang w:val="en-GB"/>
              </w:rPr>
            </w:pPr>
            <w:r w:rsidRPr="00272F02">
              <w:rPr>
                <w:szCs w:val="20"/>
                <w:lang w:val="en-GB"/>
              </w:rPr>
              <w:t>Required</w:t>
            </w:r>
          </w:p>
        </w:tc>
      </w:tr>
      <w:tr w:rsidR="00DB50C7" w:rsidRPr="00272F02" w14:paraId="0BBED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277DC8" w14:textId="77777777" w:rsidR="002F0714" w:rsidRPr="00272F02" w:rsidRDefault="002F0714" w:rsidP="00707816">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3115A37" w14:textId="7FEB3D85" w:rsidR="002F0714" w:rsidRPr="00272F02" w:rsidRDefault="00E6130E" w:rsidP="00707816">
            <w:pPr>
              <w:pStyle w:val="TableCellLeft10pt"/>
              <w:rPr>
                <w:szCs w:val="20"/>
                <w:lang w:val="en-GB"/>
              </w:rPr>
            </w:pPr>
            <w:r w:rsidRPr="00272F02">
              <w:rPr>
                <w:szCs w:val="20"/>
                <w:lang w:val="en-GB"/>
              </w:rPr>
              <w:t>One to one</w:t>
            </w:r>
          </w:p>
        </w:tc>
      </w:tr>
      <w:tr w:rsidR="00DB50C7" w:rsidRPr="00272F02" w14:paraId="054EE7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CF9DC3" w14:textId="77777777" w:rsidR="002F0714" w:rsidRPr="00272F02" w:rsidRDefault="002F0714" w:rsidP="00707816">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41037" w14:textId="30E10A29" w:rsidR="002F0714" w:rsidRPr="00272F02" w:rsidRDefault="00E6130E" w:rsidP="00707816">
            <w:pPr>
              <w:pStyle w:val="TableCellLeft10pt"/>
              <w:rPr>
                <w:szCs w:val="20"/>
                <w:lang w:val="en-GB"/>
              </w:rPr>
            </w:pPr>
            <w:r w:rsidRPr="00272F02">
              <w:rPr>
                <w:szCs w:val="20"/>
                <w:lang w:val="en-GB"/>
              </w:rPr>
              <w:t>1.3</w:t>
            </w:r>
          </w:p>
        </w:tc>
      </w:tr>
      <w:tr w:rsidR="00DB50C7" w:rsidRPr="00272F02" w14:paraId="7B627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3608E" w14:textId="77777777" w:rsidR="002F0714" w:rsidRPr="00272F02" w:rsidRDefault="002F0714" w:rsidP="00707816">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9C046D" w14:textId="2F96F633" w:rsidR="002F0714" w:rsidRPr="00272F02" w:rsidRDefault="00E6130E" w:rsidP="00707816">
            <w:pPr>
              <w:pStyle w:val="TableCellLeft10pt"/>
              <w:rPr>
                <w:szCs w:val="20"/>
                <w:lang w:val="en-GB"/>
              </w:rPr>
            </w:pPr>
            <w:r w:rsidRPr="00272F02">
              <w:rPr>
                <w:szCs w:val="20"/>
                <w:lang w:val="en-GB"/>
              </w:rPr>
              <w:t>Table</w:t>
            </w:r>
            <w:r w:rsidR="00C54BB1" w:rsidRPr="00272F02">
              <w:rPr>
                <w:szCs w:val="20"/>
                <w:lang w:val="en-GB"/>
              </w:rPr>
              <w:t>;</w:t>
            </w:r>
            <w:r w:rsidRPr="00272F02">
              <w:rPr>
                <w:szCs w:val="20"/>
                <w:lang w:val="en-GB"/>
              </w:rPr>
              <w:t xml:space="preserve"> text</w:t>
            </w:r>
            <w:r w:rsidR="00C54BB1" w:rsidRPr="00272F02">
              <w:rPr>
                <w:szCs w:val="20"/>
                <w:lang w:val="en-GB"/>
              </w:rPr>
              <w:t>; Image</w:t>
            </w:r>
          </w:p>
        </w:tc>
      </w:tr>
      <w:tr w:rsidR="00DB50C7" w:rsidRPr="00272F02" w14:paraId="67631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2B016" w14:textId="77777777" w:rsidR="002F0714" w:rsidRPr="00272F02" w:rsidRDefault="002F0714" w:rsidP="00707816">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19F2EA" w14:textId="3E86C6D7" w:rsidR="002F0714" w:rsidRPr="00272F02" w:rsidRDefault="002F0714" w:rsidP="0070781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Y</w:t>
            </w:r>
            <w:r w:rsidR="00E6130E" w:rsidRPr="00272F02">
              <w:rPr>
                <w:szCs w:val="20"/>
                <w:lang w:val="en-GB"/>
              </w:rPr>
              <w:t>es</w:t>
            </w:r>
          </w:p>
          <w:p w14:paraId="0488DA52" w14:textId="380CD41F" w:rsidR="002F0714" w:rsidRPr="00272F02" w:rsidRDefault="002F0714" w:rsidP="00707816">
            <w:pPr>
              <w:pStyle w:val="TableCellLeft10pt"/>
              <w:rPr>
                <w:szCs w:val="20"/>
                <w:lang w:val="en-GB"/>
              </w:rPr>
            </w:pPr>
            <w:r w:rsidRPr="00272F02">
              <w:rPr>
                <w:rStyle w:val="TableCellLeft10ptBoldChar"/>
                <w:szCs w:val="20"/>
              </w:rPr>
              <w:t>Relationship</w:t>
            </w:r>
            <w:r w:rsidRPr="00272F02">
              <w:rPr>
                <w:szCs w:val="20"/>
                <w:lang w:val="en-GB"/>
              </w:rPr>
              <w:t xml:space="preserve">: </w:t>
            </w:r>
            <w:r w:rsidR="00E6130E" w:rsidRPr="00272F02" w:rsidDel="001E374F">
              <w:rPr>
                <w:szCs w:val="20"/>
                <w:lang w:val="en-GB"/>
              </w:rPr>
              <w:t>1.3</w:t>
            </w:r>
            <w:r w:rsidR="00F65415" w:rsidRPr="00272F02" w:rsidDel="001E374F">
              <w:rPr>
                <w:szCs w:val="20"/>
                <w:lang w:val="en-GB" w:eastAsia="ja-JP"/>
              </w:rPr>
              <w:t xml:space="preserve"> </w:t>
            </w:r>
            <w:r w:rsidR="00F65415" w:rsidRPr="00272F02">
              <w:rPr>
                <w:szCs w:val="20"/>
                <w:lang w:val="en-GB" w:eastAsia="ja-JP"/>
              </w:rPr>
              <w:t>Schedule of Activities</w:t>
            </w:r>
          </w:p>
          <w:p w14:paraId="112C3111" w14:textId="28174BDB" w:rsidR="002F0714" w:rsidRPr="00272F02" w:rsidRDefault="002F0714" w:rsidP="00707816">
            <w:pPr>
              <w:pStyle w:val="TableCellLeft10pt"/>
              <w:rPr>
                <w:szCs w:val="20"/>
                <w:lang w:val="en-GB"/>
              </w:rPr>
            </w:pPr>
            <w:r w:rsidRPr="00272F02">
              <w:rPr>
                <w:rStyle w:val="TableCellLeft10ptBoldChar"/>
                <w:szCs w:val="20"/>
              </w:rPr>
              <w:t>Concept</w:t>
            </w:r>
            <w:r w:rsidRPr="00272F02">
              <w:rPr>
                <w:szCs w:val="20"/>
                <w:lang w:val="en-GB"/>
              </w:rPr>
              <w:t xml:space="preserve">: </w:t>
            </w:r>
            <w:r w:rsidR="00E6130E" w:rsidRPr="00272F02">
              <w:rPr>
                <w:szCs w:val="20"/>
                <w:lang w:val="en-GB"/>
              </w:rPr>
              <w:t>CNEW</w:t>
            </w:r>
          </w:p>
        </w:tc>
      </w:tr>
      <w:tr w:rsidR="00DB50C7" w:rsidRPr="00272F02" w14:paraId="75FF72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0CAA4" w14:textId="172D9758" w:rsidR="002F0714" w:rsidRPr="00272F02" w:rsidRDefault="0021788E" w:rsidP="00707816">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52ACCCC" w14:textId="32673EC5" w:rsidR="002F0714" w:rsidRPr="00272F02" w:rsidRDefault="0078797D" w:rsidP="00707816">
            <w:pPr>
              <w:pStyle w:val="TableCellLeft10pt"/>
              <w:rPr>
                <w:szCs w:val="20"/>
                <w:lang w:val="en-GB" w:eastAsia="ja-JP"/>
              </w:rPr>
            </w:pPr>
            <w:r w:rsidRPr="00272F02">
              <w:rPr>
                <w:szCs w:val="20"/>
                <w:lang w:val="en-GB" w:eastAsia="ja-JP"/>
              </w:rPr>
              <w:t xml:space="preserve">Yes, </w:t>
            </w:r>
            <w:r w:rsidR="006A48FC" w:rsidRPr="00272F02">
              <w:rPr>
                <w:szCs w:val="20"/>
                <w:lang w:val="en-GB" w:eastAsia="ja-JP"/>
              </w:rPr>
              <w:t>r</w:t>
            </w:r>
            <w:r w:rsidR="006A48FC" w:rsidRPr="00272F02">
              <w:rPr>
                <w:szCs w:val="20"/>
                <w:lang w:val="en-GB"/>
              </w:rPr>
              <w:t xml:space="preserve">epeatable </w:t>
            </w:r>
            <w:r w:rsidR="00007D35" w:rsidRPr="00272F02">
              <w:rPr>
                <w:szCs w:val="20"/>
                <w:lang w:val="en-GB" w:eastAsia="ja-JP"/>
              </w:rPr>
              <w:t xml:space="preserve">for each </w:t>
            </w:r>
            <w:r w:rsidR="0099018D" w:rsidRPr="00272F02">
              <w:rPr>
                <w:szCs w:val="20"/>
                <w:lang w:val="en-GB" w:eastAsia="ja-JP"/>
              </w:rPr>
              <w:t xml:space="preserve">Schedule of </w:t>
            </w:r>
            <w:r w:rsidR="00D854FD" w:rsidRPr="00272F02">
              <w:rPr>
                <w:szCs w:val="20"/>
                <w:lang w:val="en-GB" w:eastAsia="ja-JP"/>
              </w:rPr>
              <w:t>Activity if</w:t>
            </w:r>
            <w:r w:rsidR="00007D35" w:rsidRPr="00272F02">
              <w:rPr>
                <w:szCs w:val="20"/>
                <w:lang w:val="en-GB" w:eastAsia="ja-JP"/>
              </w:rPr>
              <w:t xml:space="preserve"> needed</w:t>
            </w:r>
          </w:p>
        </w:tc>
      </w:tr>
    </w:tbl>
    <w:p w14:paraId="45A5DE69" w14:textId="77777777" w:rsidR="002F0714" w:rsidRPr="00272F02" w:rsidRDefault="002F0714" w:rsidP="00083B7B">
      <w:pPr>
        <w:rPr>
          <w:sz w:val="20"/>
          <w:szCs w:val="20"/>
        </w:rPr>
      </w:pPr>
    </w:p>
    <w:p w14:paraId="38C94125" w14:textId="77777777" w:rsidR="009F3F59" w:rsidRPr="00272F02" w:rsidRDefault="009F3F59" w:rsidP="009F3F59">
      <w:pPr>
        <w:pStyle w:val="Heading1"/>
        <w:rPr>
          <w:rFonts w:cs="Times New Roman"/>
          <w:szCs w:val="24"/>
        </w:rPr>
      </w:pPr>
      <w:r w:rsidRPr="00272F02">
        <w:rPr>
          <w:rFonts w:cs="Times New Roman"/>
          <w:szCs w:val="24"/>
        </w:rPr>
        <w:t>Introduction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0560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D4F343"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84FFCB" w14:textId="481B941E" w:rsidR="009F3F59" w:rsidRPr="00272F02" w:rsidRDefault="009F3F59" w:rsidP="00C824A4">
            <w:pPr>
              <w:pStyle w:val="TableCellLeft10pt"/>
              <w:rPr>
                <w:szCs w:val="20"/>
                <w:lang w:val="en-GB"/>
              </w:rPr>
            </w:pPr>
            <w:r w:rsidRPr="00272F02">
              <w:rPr>
                <w:szCs w:val="20"/>
                <w:lang w:val="en-GB"/>
              </w:rPr>
              <w:t xml:space="preserve">2 </w:t>
            </w:r>
            <w:r w:rsidR="00E427B3">
              <w:rPr>
                <w:szCs w:val="20"/>
                <w:lang w:val="en-GB"/>
              </w:rPr>
              <w:t>INTRODUCTION</w:t>
            </w:r>
          </w:p>
        </w:tc>
      </w:tr>
      <w:tr w:rsidR="00DB50C7" w:rsidRPr="00272F02" w14:paraId="3364F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4EB4B"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39E19"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00081F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5843A2"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C277033" w14:textId="77777777" w:rsidR="009F3F59" w:rsidRPr="00272F02" w:rsidRDefault="009F3F59" w:rsidP="00C824A4">
            <w:pPr>
              <w:pStyle w:val="TableCellLeft10pt"/>
              <w:rPr>
                <w:szCs w:val="20"/>
                <w:lang w:val="en-GB"/>
              </w:rPr>
            </w:pPr>
            <w:r w:rsidRPr="00272F02">
              <w:rPr>
                <w:szCs w:val="20"/>
                <w:lang w:val="en-GB"/>
              </w:rPr>
              <w:t>H</w:t>
            </w:r>
          </w:p>
        </w:tc>
      </w:tr>
      <w:tr w:rsidR="00DB50C7" w:rsidRPr="00272F02" w14:paraId="5D8129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D6C8"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8885C8" w14:textId="77777777" w:rsidR="009F3F59" w:rsidRPr="00272F02" w:rsidRDefault="009F3F59" w:rsidP="00C824A4">
            <w:pPr>
              <w:pStyle w:val="TableCellLeft10pt"/>
              <w:rPr>
                <w:szCs w:val="20"/>
                <w:lang w:val="en-GB"/>
              </w:rPr>
            </w:pPr>
            <w:r w:rsidRPr="00272F02">
              <w:rPr>
                <w:szCs w:val="20"/>
                <w:lang w:val="en-GB"/>
              </w:rPr>
              <w:t>Heading</w:t>
            </w:r>
          </w:p>
        </w:tc>
      </w:tr>
      <w:tr w:rsidR="00DB50C7" w:rsidRPr="00272F02" w14:paraId="5EBE16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32C5B0"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D6C130" w14:textId="77777777" w:rsidR="009F3F59" w:rsidRPr="00272F02" w:rsidRDefault="009F3F59"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No text is intended here (Heading only). </w:t>
            </w:r>
          </w:p>
        </w:tc>
      </w:tr>
      <w:tr w:rsidR="00DB50C7" w:rsidRPr="00272F02" w14:paraId="383A3C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2BC1E"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A78F88" w14:textId="3D191C1B" w:rsidR="009F3F59" w:rsidRPr="00272F02" w:rsidRDefault="009F3F59" w:rsidP="00C824A4">
            <w:pPr>
              <w:pStyle w:val="TableCellLeft10pt"/>
              <w:rPr>
                <w:szCs w:val="20"/>
                <w:lang w:val="en-GB"/>
              </w:rPr>
            </w:pPr>
            <w:r w:rsidRPr="00272F02">
              <w:rPr>
                <w:szCs w:val="20"/>
                <w:lang w:val="en-GB"/>
              </w:rPr>
              <w:t>Required</w:t>
            </w:r>
          </w:p>
        </w:tc>
      </w:tr>
      <w:tr w:rsidR="00DB50C7" w:rsidRPr="00272F02" w14:paraId="6A122C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F49"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99451C8" w14:textId="64FC6DFD"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2E191D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09DA8"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ED1A5D" w14:textId="77777777" w:rsidR="009F3F59" w:rsidRPr="00272F02" w:rsidRDefault="009F3F59" w:rsidP="00C824A4">
            <w:pPr>
              <w:pStyle w:val="TableCellLeft10pt"/>
              <w:rPr>
                <w:szCs w:val="20"/>
                <w:lang w:val="en-GB"/>
              </w:rPr>
            </w:pPr>
            <w:r w:rsidRPr="00272F02">
              <w:rPr>
                <w:szCs w:val="20"/>
                <w:lang w:val="en-GB"/>
              </w:rPr>
              <w:t xml:space="preserve">2 </w:t>
            </w:r>
          </w:p>
        </w:tc>
      </w:tr>
      <w:tr w:rsidR="00DB50C7" w:rsidRPr="00272F02" w14:paraId="5B609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A015B"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112DACC" w14:textId="7AEA83E1" w:rsidR="009F3F59" w:rsidRPr="00272F02" w:rsidRDefault="00566C7C" w:rsidP="00C824A4">
            <w:pPr>
              <w:pStyle w:val="TableCellLeft10pt"/>
              <w:rPr>
                <w:szCs w:val="20"/>
                <w:lang w:val="en-GB"/>
              </w:rPr>
            </w:pPr>
            <w:r w:rsidRPr="00272F02">
              <w:rPr>
                <w:szCs w:val="20"/>
                <w:lang w:val="en-GB"/>
              </w:rPr>
              <w:t>INTRODUCTION</w:t>
            </w:r>
          </w:p>
        </w:tc>
      </w:tr>
      <w:tr w:rsidR="00DB50C7" w:rsidRPr="00272F02" w14:paraId="292C31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76726"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ECEF87"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5ADD5E5" w14:textId="1CE0EB5E"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2664E4" w:rsidRPr="00272F02">
              <w:rPr>
                <w:szCs w:val="20"/>
                <w:lang w:val="en-GB"/>
              </w:rPr>
              <w:t>Table of Contents</w:t>
            </w:r>
          </w:p>
          <w:p w14:paraId="28F3B9D0" w14:textId="586D81B1"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9FB80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7BE218"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E9D776D" w14:textId="77777777" w:rsidR="009F3F59" w:rsidRPr="00272F02" w:rsidRDefault="009F3F59" w:rsidP="00C824A4">
            <w:pPr>
              <w:pStyle w:val="TableCellLeft10pt"/>
              <w:rPr>
                <w:szCs w:val="20"/>
                <w:lang w:val="en-GB"/>
              </w:rPr>
            </w:pPr>
            <w:r w:rsidRPr="00272F02">
              <w:rPr>
                <w:szCs w:val="20"/>
                <w:lang w:val="en-GB"/>
              </w:rPr>
              <w:t>No</w:t>
            </w:r>
          </w:p>
        </w:tc>
      </w:tr>
    </w:tbl>
    <w:p w14:paraId="306DD6FC" w14:textId="77777777" w:rsidR="009F3F59" w:rsidRPr="00272F02" w:rsidRDefault="009F3F59" w:rsidP="009F3F59">
      <w:pPr>
        <w:rPr>
          <w:sz w:val="20"/>
          <w:szCs w:val="20"/>
        </w:rPr>
      </w:pPr>
    </w:p>
    <w:p w14:paraId="00DD5938" w14:textId="77777777" w:rsidR="009F3F59" w:rsidRPr="00272F02" w:rsidRDefault="009F3F59" w:rsidP="007A78AC">
      <w:pPr>
        <w:pStyle w:val="Heading2"/>
        <w:rPr>
          <w:rFonts w:cs="Times New Roman"/>
        </w:rPr>
      </w:pPr>
      <w:r w:rsidRPr="00272F02">
        <w:rPr>
          <w:rFonts w:cs="Times New Roman"/>
        </w:rPr>
        <w:t>Purpose of Trial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0D9521E"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46B45A63"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FC65C8" w14:textId="77777777" w:rsidR="009F3F59" w:rsidRPr="00272F02" w:rsidRDefault="009F3F59" w:rsidP="00C824A4">
            <w:pPr>
              <w:pStyle w:val="TableCellLeft10pt"/>
              <w:rPr>
                <w:szCs w:val="20"/>
                <w:lang w:val="en-GB"/>
              </w:rPr>
            </w:pPr>
            <w:r w:rsidRPr="00272F02">
              <w:rPr>
                <w:szCs w:val="20"/>
                <w:lang w:val="en-GB"/>
              </w:rPr>
              <w:t>2.1 Purpose of Trial</w:t>
            </w:r>
          </w:p>
        </w:tc>
      </w:tr>
      <w:tr w:rsidR="00DB50C7" w:rsidRPr="00272F02" w14:paraId="01628F76"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0C30260A"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2FF8A5"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0A787554"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3D265A37"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35FBA3D" w14:textId="77777777" w:rsidR="009F3F59" w:rsidRPr="00272F02" w:rsidRDefault="009F3F59" w:rsidP="00C824A4">
            <w:pPr>
              <w:pStyle w:val="TableCellLeft10pt"/>
              <w:rPr>
                <w:szCs w:val="20"/>
                <w:lang w:val="en-GB"/>
              </w:rPr>
            </w:pPr>
            <w:r w:rsidRPr="00272F02">
              <w:rPr>
                <w:szCs w:val="20"/>
                <w:lang w:val="en-GB"/>
              </w:rPr>
              <w:t>H</w:t>
            </w:r>
          </w:p>
        </w:tc>
      </w:tr>
      <w:tr w:rsidR="00DB50C7" w:rsidRPr="00272F02" w14:paraId="77065F55"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4A39CFB6"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4E8836A" w14:textId="0B4D9686" w:rsidR="009F3F59" w:rsidRPr="00272F02" w:rsidRDefault="009F3F59" w:rsidP="00C824A4">
            <w:pPr>
              <w:pStyle w:val="TableCellLeft10pt"/>
              <w:rPr>
                <w:szCs w:val="20"/>
                <w:lang w:val="en-GB"/>
              </w:rPr>
            </w:pPr>
            <w:r w:rsidRPr="00272F02">
              <w:rPr>
                <w:szCs w:val="20"/>
              </w:rPr>
              <w:t>Heading</w:t>
            </w:r>
          </w:p>
        </w:tc>
      </w:tr>
      <w:tr w:rsidR="00DB50C7" w:rsidRPr="00272F02" w14:paraId="087D4487"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4A843A50"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DBDE168" w14:textId="77777777" w:rsidR="009F3F59" w:rsidRPr="00272F02" w:rsidRDefault="009F3F59" w:rsidP="00C824A4">
            <w:pPr>
              <w:pStyle w:val="TableCellLeft10pt"/>
              <w:rPr>
                <w:szCs w:val="20"/>
                <w:lang w:val="en-GB"/>
              </w:rPr>
            </w:pPr>
            <w:r w:rsidRPr="00272F02">
              <w:rPr>
                <w:szCs w:val="20"/>
                <w:lang w:val="en-GB"/>
              </w:rPr>
              <w:t>N/A</w:t>
            </w:r>
          </w:p>
        </w:tc>
      </w:tr>
      <w:tr w:rsidR="00DB50C7" w:rsidRPr="00272F02" w14:paraId="22A04364"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48BA982E"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CEBD6" w14:textId="77777777" w:rsidR="009F3F59" w:rsidRPr="00272F02" w:rsidRDefault="009F3F59" w:rsidP="00C824A4">
            <w:pPr>
              <w:pStyle w:val="TableCellLeft10pt"/>
              <w:rPr>
                <w:szCs w:val="20"/>
                <w:lang w:val="en-GB"/>
              </w:rPr>
            </w:pPr>
            <w:r w:rsidRPr="00272F02">
              <w:rPr>
                <w:szCs w:val="20"/>
                <w:lang w:val="en-GB"/>
              </w:rPr>
              <w:t>Required</w:t>
            </w:r>
          </w:p>
        </w:tc>
      </w:tr>
      <w:tr w:rsidR="00DB50C7" w:rsidRPr="00272F02" w14:paraId="75C4051E"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79461436"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082675D" w14:textId="16D4FF64" w:rsidR="009F3F59" w:rsidRPr="00272F02" w:rsidRDefault="009F3F59" w:rsidP="00C824A4">
            <w:pPr>
              <w:pStyle w:val="TableCellLeft10pt"/>
              <w:rPr>
                <w:szCs w:val="20"/>
                <w:lang w:val="en-GB"/>
              </w:rPr>
            </w:pPr>
            <w:r w:rsidRPr="00272F02">
              <w:rPr>
                <w:szCs w:val="20"/>
                <w:lang w:val="en-GB"/>
              </w:rPr>
              <w:t>One</w:t>
            </w:r>
            <w:r w:rsidR="00B6146C" w:rsidRPr="00272F02">
              <w:t xml:space="preserve"> </w:t>
            </w:r>
            <w:r w:rsidR="00B6146C" w:rsidRPr="00272F02">
              <w:rPr>
                <w:szCs w:val="20"/>
                <w:lang w:val="en-GB"/>
              </w:rPr>
              <w:t>to one</w:t>
            </w:r>
          </w:p>
        </w:tc>
      </w:tr>
      <w:tr w:rsidR="00DB50C7" w:rsidRPr="00272F02" w14:paraId="2100A240"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7C0541C9"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B9BFD1" w14:textId="77777777" w:rsidR="009F3F59" w:rsidRPr="00272F02" w:rsidRDefault="009F3F59" w:rsidP="00C824A4">
            <w:pPr>
              <w:pStyle w:val="TableCellLeft10pt"/>
              <w:rPr>
                <w:szCs w:val="20"/>
                <w:lang w:val="en-GB"/>
              </w:rPr>
            </w:pPr>
            <w:r w:rsidRPr="00272F02">
              <w:rPr>
                <w:szCs w:val="20"/>
                <w:lang w:val="en-GB"/>
              </w:rPr>
              <w:t>2.1</w:t>
            </w:r>
          </w:p>
        </w:tc>
      </w:tr>
      <w:tr w:rsidR="00DB50C7" w:rsidRPr="00272F02" w14:paraId="7FE6E099"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2460C4DC"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6CE701" w14:textId="3A94481B" w:rsidR="009F3F59" w:rsidRPr="00272F02" w:rsidRDefault="009F3F59" w:rsidP="00C824A4">
            <w:pPr>
              <w:pStyle w:val="TableCellLeft10pt"/>
              <w:rPr>
                <w:szCs w:val="20"/>
                <w:lang w:val="en-GB"/>
              </w:rPr>
            </w:pPr>
            <w:r w:rsidRPr="00272F02">
              <w:rPr>
                <w:szCs w:val="20"/>
                <w:lang w:val="en-GB"/>
              </w:rPr>
              <w:t>Purpose of Trial</w:t>
            </w:r>
          </w:p>
        </w:tc>
      </w:tr>
      <w:tr w:rsidR="00DB50C7" w:rsidRPr="00272F02" w14:paraId="2CA26144"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57433DDC"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A91549"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6A26EBA" w14:textId="650E25CD" w:rsidR="009F3F59" w:rsidRPr="00272F02" w:rsidRDefault="7CF3B553" w:rsidP="7CF3B553">
            <w:pPr>
              <w:pStyle w:val="TableCellLeft10pt"/>
              <w:rPr>
                <w:lang w:val="en-GB"/>
              </w:rPr>
            </w:pPr>
            <w:r w:rsidRPr="7CF3B553">
              <w:rPr>
                <w:rStyle w:val="TableCellLeft10ptBoldChar"/>
              </w:rPr>
              <w:t>Relationship</w:t>
            </w:r>
            <w:r w:rsidRPr="7CF3B553">
              <w:rPr>
                <w:lang w:val="en-GB"/>
              </w:rPr>
              <w:t xml:space="preserve">: 2 INTRODUCTION and Table of </w:t>
            </w:r>
            <w:commentRangeStart w:id="116"/>
            <w:r w:rsidRPr="7CF3B553">
              <w:rPr>
                <w:lang w:val="en-GB"/>
              </w:rPr>
              <w:t>Contents</w:t>
            </w:r>
            <w:commentRangeEnd w:id="116"/>
            <w:r w:rsidR="009F3F59">
              <w:commentReference w:id="116"/>
            </w:r>
          </w:p>
          <w:p w14:paraId="507ED446" w14:textId="659EFAD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A5EFC3F" w14:textId="77777777" w:rsidTr="7CF3B553">
        <w:tc>
          <w:tcPr>
            <w:tcW w:w="1249" w:type="pct"/>
            <w:tcBorders>
              <w:top w:val="single" w:sz="4" w:space="0" w:color="auto"/>
              <w:left w:val="single" w:sz="4" w:space="0" w:color="auto"/>
              <w:bottom w:val="single" w:sz="4" w:space="0" w:color="auto"/>
              <w:right w:val="single" w:sz="4" w:space="0" w:color="auto"/>
            </w:tcBorders>
            <w:hideMark/>
          </w:tcPr>
          <w:p w14:paraId="6C7A2D64"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2C3E4E" w14:textId="77777777" w:rsidR="009F3F59" w:rsidRPr="00272F02" w:rsidRDefault="009F3F59" w:rsidP="00C824A4">
            <w:pPr>
              <w:pStyle w:val="TableCellLeft10pt"/>
              <w:rPr>
                <w:szCs w:val="20"/>
                <w:lang w:val="en-GB"/>
              </w:rPr>
            </w:pPr>
            <w:r w:rsidRPr="00272F02">
              <w:rPr>
                <w:szCs w:val="20"/>
                <w:lang w:val="en-GB"/>
              </w:rPr>
              <w:t>No</w:t>
            </w:r>
          </w:p>
        </w:tc>
      </w:tr>
    </w:tbl>
    <w:p w14:paraId="78FFC26B" w14:textId="77777777" w:rsidR="009F3F59" w:rsidRPr="00272F02"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875B62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D2724B"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775E9E" w14:textId="77777777" w:rsidR="009F3F59" w:rsidRPr="00272F02" w:rsidRDefault="009F3F59" w:rsidP="00C824A4">
            <w:pPr>
              <w:pStyle w:val="TableCellLeft10pt"/>
              <w:rPr>
                <w:szCs w:val="20"/>
                <w:lang w:val="en-GB"/>
              </w:rPr>
            </w:pPr>
            <w:r w:rsidRPr="00272F02">
              <w:rPr>
                <w:szCs w:val="20"/>
                <w:lang w:val="en-GB"/>
              </w:rPr>
              <w:t>&lt;Purpose of Trial&gt;</w:t>
            </w:r>
          </w:p>
        </w:tc>
      </w:tr>
      <w:tr w:rsidR="00DB50C7" w:rsidRPr="00272F02" w14:paraId="5D918DE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D9DF71"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5DD3C2"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2F68D5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FE6569"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1853C58" w14:textId="77777777" w:rsidR="009F3F59" w:rsidRPr="00272F02" w:rsidRDefault="009F3F59" w:rsidP="00C824A4">
            <w:pPr>
              <w:pStyle w:val="TableCellLeft10pt"/>
              <w:rPr>
                <w:szCs w:val="20"/>
                <w:lang w:val="en-GB"/>
              </w:rPr>
            </w:pPr>
            <w:r w:rsidRPr="00272F02">
              <w:rPr>
                <w:szCs w:val="20"/>
                <w:lang w:val="en-GB"/>
              </w:rPr>
              <w:t>D</w:t>
            </w:r>
          </w:p>
        </w:tc>
      </w:tr>
      <w:tr w:rsidR="00DB50C7" w:rsidRPr="00272F02" w14:paraId="786E9F9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D69842"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9C01BB" w14:textId="77777777" w:rsidR="009F3F59" w:rsidRPr="00272F02" w:rsidRDefault="009F3F59" w:rsidP="00C824A4">
            <w:pPr>
              <w:pStyle w:val="TableCellLeft10pt"/>
              <w:rPr>
                <w:szCs w:val="20"/>
                <w:lang w:val="en-GB"/>
              </w:rPr>
            </w:pPr>
            <w:r w:rsidRPr="00272F02">
              <w:rPr>
                <w:szCs w:val="20"/>
                <w:lang w:val="en-GB"/>
              </w:rPr>
              <w:t>C146997</w:t>
            </w:r>
          </w:p>
          <w:p w14:paraId="182F38D9" w14:textId="0CF50B75" w:rsidR="009372E7" w:rsidRPr="00272F02" w:rsidRDefault="009372E7" w:rsidP="00C824A4">
            <w:pPr>
              <w:pStyle w:val="TableCellLeft10pt"/>
              <w:rPr>
                <w:szCs w:val="20"/>
                <w:lang w:val="en-GB"/>
              </w:rPr>
            </w:pPr>
            <w:r w:rsidRPr="00272F02">
              <w:rPr>
                <w:szCs w:val="20"/>
                <w:lang w:val="en-GB"/>
              </w:rPr>
              <w:t>For review purpose, see definition of the controlled terminology below</w:t>
            </w:r>
          </w:p>
          <w:p w14:paraId="0DFB300A" w14:textId="77777777" w:rsidR="009F3F59" w:rsidRPr="00272F02" w:rsidRDefault="009F3F59" w:rsidP="00C824A4">
            <w:pPr>
              <w:pStyle w:val="TableCellLeft10pt"/>
              <w:rPr>
                <w:szCs w:val="20"/>
                <w:lang w:val="en-GB"/>
              </w:rPr>
            </w:pPr>
            <w:r w:rsidRPr="00272F02">
              <w:rPr>
                <w:szCs w:val="20"/>
                <w:lang w:val="en-GB"/>
              </w:rPr>
              <w:t>The overall rationale, reason, or intention of the clinical trial.</w:t>
            </w:r>
          </w:p>
        </w:tc>
      </w:tr>
      <w:tr w:rsidR="00DB50C7" w:rsidRPr="00272F02" w14:paraId="44D8717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6ED20EC"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214D913" w14:textId="354FBF3E" w:rsidR="009F3F59" w:rsidRPr="00272F02" w:rsidRDefault="4817CA86" w:rsidP="4817CA86">
            <w:pPr>
              <w:pStyle w:val="TableCellLeft10pt"/>
              <w:rPr>
                <w:rStyle w:val="Instructions"/>
                <w:rFonts w:ascii="Times New Roman" w:hAnsi="Times New Roman"/>
                <w:color w:val="auto"/>
              </w:rPr>
            </w:pPr>
            <w:r w:rsidRPr="4817CA86">
              <w:rPr>
                <w:rStyle w:val="Instructions"/>
                <w:rFonts w:ascii="Times New Roman" w:hAnsi="Times New Roman"/>
                <w:color w:val="auto"/>
              </w:rPr>
              <w:t xml:space="preserve">Explain why the trial is needed, and why the research questions being asked are important. Do not restate the objectives or estimands. Do not restate the IB; rather, cross reference to the IB as applicable to the description. </w:t>
            </w:r>
          </w:p>
        </w:tc>
      </w:tr>
      <w:tr w:rsidR="00DB50C7" w:rsidRPr="00272F02" w14:paraId="4E85461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E869C1B"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1F8D87" w14:textId="1F09EB71" w:rsidR="009F3F59" w:rsidRPr="00272F02" w:rsidRDefault="009F3F59" w:rsidP="00C824A4">
            <w:pPr>
              <w:pStyle w:val="TableCellLeft10pt"/>
              <w:rPr>
                <w:szCs w:val="20"/>
                <w:lang w:val="en-GB"/>
              </w:rPr>
            </w:pPr>
            <w:r w:rsidRPr="00272F02">
              <w:rPr>
                <w:szCs w:val="20"/>
                <w:lang w:val="en-GB"/>
              </w:rPr>
              <w:t>Required</w:t>
            </w:r>
          </w:p>
        </w:tc>
      </w:tr>
      <w:tr w:rsidR="00DB50C7" w:rsidRPr="00272F02" w14:paraId="75E5BBE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9DEB639"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00188B1" w14:textId="6D946149"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341E132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6753D5"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07D909" w14:textId="77777777" w:rsidR="009F3F59" w:rsidRPr="00272F02" w:rsidRDefault="009F3F59" w:rsidP="00C824A4">
            <w:pPr>
              <w:pStyle w:val="TableCellLeft10pt"/>
              <w:rPr>
                <w:szCs w:val="20"/>
                <w:lang w:val="en-GB"/>
              </w:rPr>
            </w:pPr>
            <w:r w:rsidRPr="00272F02">
              <w:rPr>
                <w:szCs w:val="20"/>
                <w:lang w:val="en-GB"/>
              </w:rPr>
              <w:t xml:space="preserve">2.1 </w:t>
            </w:r>
          </w:p>
        </w:tc>
      </w:tr>
      <w:tr w:rsidR="00DB50C7" w:rsidRPr="00272F02" w14:paraId="44E432F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1F7E844"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E963E63"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5EB45A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83B66D"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FA29C6"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C2150EB" w14:textId="77777777"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2.1 Purpose of Trial</w:t>
            </w:r>
          </w:p>
          <w:p w14:paraId="252A315C" w14:textId="7777777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C146997</w:t>
            </w:r>
          </w:p>
        </w:tc>
      </w:tr>
      <w:tr w:rsidR="00DB50C7" w:rsidRPr="00272F02" w14:paraId="162DEA1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01F184"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D9B3431" w14:textId="77777777" w:rsidR="009F3F59" w:rsidRPr="00272F02" w:rsidRDefault="009F3F59" w:rsidP="00C824A4">
            <w:pPr>
              <w:pStyle w:val="TableCellLeft10pt"/>
              <w:rPr>
                <w:szCs w:val="20"/>
                <w:lang w:val="en-GB"/>
              </w:rPr>
            </w:pPr>
            <w:r w:rsidRPr="00272F02">
              <w:rPr>
                <w:szCs w:val="20"/>
                <w:lang w:val="en-GB"/>
              </w:rPr>
              <w:t>No</w:t>
            </w:r>
          </w:p>
        </w:tc>
      </w:tr>
    </w:tbl>
    <w:p w14:paraId="7A7AF163" w14:textId="77777777" w:rsidR="009F3F59" w:rsidRPr="00272F02" w:rsidRDefault="009F3F59" w:rsidP="009F3F59">
      <w:pPr>
        <w:rPr>
          <w:sz w:val="20"/>
          <w:szCs w:val="20"/>
        </w:rPr>
      </w:pPr>
    </w:p>
    <w:p w14:paraId="598B4C2A" w14:textId="6ACD20AE" w:rsidR="009F3F59" w:rsidRPr="00272F02" w:rsidRDefault="003E34CB" w:rsidP="007A78AC">
      <w:pPr>
        <w:pStyle w:val="Heading2"/>
        <w:rPr>
          <w:rFonts w:cs="Times New Roman"/>
        </w:rPr>
      </w:pPr>
      <w:r w:rsidRPr="003E34CB">
        <w:rPr>
          <w:rFonts w:cs="Times New Roman"/>
        </w:rPr>
        <w:t>Assessment of Risks and Benefits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74C953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FF5C1FF"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202C34" w14:textId="70C05BD3" w:rsidR="009F3F59" w:rsidRPr="00272F02" w:rsidRDefault="009F3F59" w:rsidP="00C824A4">
            <w:pPr>
              <w:pStyle w:val="TableCellLeft10pt"/>
              <w:rPr>
                <w:szCs w:val="20"/>
                <w:lang w:val="en-GB"/>
              </w:rPr>
            </w:pPr>
            <w:r w:rsidRPr="00272F02">
              <w:rPr>
                <w:szCs w:val="20"/>
                <w:lang w:val="en-GB"/>
              </w:rPr>
              <w:t xml:space="preserve">2.2 </w:t>
            </w:r>
            <w:r w:rsidR="00DA015F">
              <w:rPr>
                <w:szCs w:val="20"/>
                <w:lang w:val="en-GB"/>
              </w:rPr>
              <w:t>Assessment</w:t>
            </w:r>
            <w:r w:rsidR="00DA015F" w:rsidRPr="00272F02">
              <w:rPr>
                <w:szCs w:val="20"/>
                <w:lang w:val="en-GB"/>
              </w:rPr>
              <w:t xml:space="preserve"> </w:t>
            </w:r>
            <w:r w:rsidRPr="00272F02">
              <w:rPr>
                <w:szCs w:val="20"/>
                <w:lang w:val="en-GB"/>
              </w:rPr>
              <w:t>of Risks</w:t>
            </w:r>
            <w:r w:rsidR="009E09B7">
              <w:rPr>
                <w:szCs w:val="20"/>
                <w:lang w:val="en-GB"/>
              </w:rPr>
              <w:t xml:space="preserve"> and </w:t>
            </w:r>
            <w:r w:rsidR="009E09B7" w:rsidRPr="00272F02">
              <w:rPr>
                <w:szCs w:val="20"/>
                <w:lang w:val="en-GB"/>
              </w:rPr>
              <w:t>Benefits</w:t>
            </w:r>
          </w:p>
        </w:tc>
      </w:tr>
      <w:tr w:rsidR="00DB50C7" w:rsidRPr="00272F02" w14:paraId="5A77380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044B85"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D21B8A"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5F9212B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AD358B"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1EBD688" w14:textId="77777777" w:rsidR="009F3F59" w:rsidRPr="00272F02" w:rsidRDefault="009F3F59" w:rsidP="00C824A4">
            <w:pPr>
              <w:pStyle w:val="TableCellLeft10pt"/>
              <w:rPr>
                <w:szCs w:val="20"/>
                <w:lang w:val="en-GB"/>
              </w:rPr>
            </w:pPr>
            <w:r w:rsidRPr="00272F02">
              <w:rPr>
                <w:szCs w:val="20"/>
                <w:lang w:val="en-GB"/>
              </w:rPr>
              <w:t>H</w:t>
            </w:r>
          </w:p>
        </w:tc>
      </w:tr>
      <w:tr w:rsidR="00DB50C7" w:rsidRPr="00272F02" w14:paraId="0307D6C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E50B98"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AFA652A" w14:textId="77777777" w:rsidR="009F3F59" w:rsidRPr="00272F02" w:rsidRDefault="009F3F59" w:rsidP="00C824A4">
            <w:pPr>
              <w:pStyle w:val="TableCellLeft10pt"/>
              <w:rPr>
                <w:szCs w:val="20"/>
                <w:lang w:val="en-GB"/>
              </w:rPr>
            </w:pPr>
            <w:r w:rsidRPr="00272F02">
              <w:rPr>
                <w:szCs w:val="20"/>
                <w:lang w:val="en-GB"/>
              </w:rPr>
              <w:t>Heading</w:t>
            </w:r>
          </w:p>
        </w:tc>
      </w:tr>
      <w:tr w:rsidR="00DB50C7" w:rsidRPr="00272F02" w14:paraId="1C1C60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C74497"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B3EC64A" w14:textId="0652FBA9" w:rsidR="009F3F59" w:rsidRPr="00272F02" w:rsidRDefault="009F3F59" w:rsidP="4817CA86">
            <w:pPr>
              <w:pStyle w:val="TableCellLeft10pt"/>
              <w:rPr>
                <w:rStyle w:val="Instructions"/>
                <w:rFonts w:ascii="Times New Roman" w:hAnsi="Times New Roman"/>
                <w:color w:val="auto"/>
              </w:rPr>
            </w:pPr>
          </w:p>
          <w:p w14:paraId="0352D75B" w14:textId="37240D14" w:rsidR="009F3F59" w:rsidRPr="00272F02" w:rsidRDefault="4817CA86" w:rsidP="00FF3C43">
            <w:pPr>
              <w:pStyle w:val="TableCellLeft10pt"/>
            </w:pPr>
            <w:commentRangeStart w:id="117"/>
            <w:r w:rsidRPr="00FF3C43">
              <w:rPr>
                <w:rFonts w:eastAsia="Times New Roman"/>
                <w:szCs w:val="20"/>
              </w:rPr>
              <w:t>Include an assessment of known and potential risks and benefits, if any, as a result of participating in the trial from the perspective of an individual participant, including the basis of the risk (e.g., nonclinical trials or prior clinical trials). This section may be structured under one single heading 2.2 Assessment of Risks and Benefits, or if applicable under 3 subheadings as 2.2.1 Risk Summary and Mitigation Strategy, 2.2.2 Benefit Assessment and 2.2.3 Overall Risk-Benefit Assessment</w:t>
            </w:r>
            <w:commentRangeEnd w:id="117"/>
            <w:r w:rsidR="00566C7C">
              <w:commentReference w:id="117"/>
            </w:r>
          </w:p>
        </w:tc>
      </w:tr>
      <w:tr w:rsidR="00DB50C7" w:rsidRPr="00272F02" w14:paraId="45EAB6C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C12307"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69839C" w14:textId="3031E62B" w:rsidR="009F3F59" w:rsidRPr="00272F02" w:rsidRDefault="009F3F59" w:rsidP="00C824A4">
            <w:pPr>
              <w:pStyle w:val="TableCellLeft10pt"/>
              <w:rPr>
                <w:szCs w:val="20"/>
                <w:lang w:val="en-GB"/>
              </w:rPr>
            </w:pPr>
            <w:r w:rsidRPr="00272F02">
              <w:rPr>
                <w:szCs w:val="20"/>
                <w:lang w:val="en-GB"/>
              </w:rPr>
              <w:t>Required</w:t>
            </w:r>
          </w:p>
        </w:tc>
      </w:tr>
      <w:tr w:rsidR="00DB50C7" w:rsidRPr="00272F02" w14:paraId="60FED2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722E6E"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F6C18C4" w14:textId="6B1FDBCC" w:rsidR="009F3F59" w:rsidRPr="00272F02" w:rsidRDefault="009F3F59"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631AF6E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E8B8EB"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D0AD1AF" w14:textId="77777777" w:rsidR="009F3F59" w:rsidRPr="00272F02" w:rsidRDefault="009F3F59" w:rsidP="00C824A4">
            <w:pPr>
              <w:pStyle w:val="TableCellLeft10pt"/>
              <w:rPr>
                <w:szCs w:val="20"/>
                <w:lang w:val="en-GB"/>
              </w:rPr>
            </w:pPr>
            <w:r w:rsidRPr="00272F02">
              <w:rPr>
                <w:szCs w:val="20"/>
                <w:lang w:val="en-GB"/>
              </w:rPr>
              <w:t xml:space="preserve">2.2 </w:t>
            </w:r>
          </w:p>
        </w:tc>
      </w:tr>
      <w:tr w:rsidR="00DB50C7" w:rsidRPr="00272F02" w14:paraId="6992DEF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EFF7360"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8F9FE05" w14:textId="388D3965" w:rsidR="009F3F59" w:rsidRPr="00272F02" w:rsidRDefault="00726072" w:rsidP="00C824A4">
            <w:pPr>
              <w:pStyle w:val="TableCellLeft10pt"/>
              <w:rPr>
                <w:szCs w:val="20"/>
                <w:lang w:val="en-GB"/>
              </w:rPr>
            </w:pPr>
            <w:r w:rsidRPr="00726072">
              <w:rPr>
                <w:szCs w:val="20"/>
                <w:lang w:val="en-GB"/>
              </w:rPr>
              <w:t>Assessment of Risks and Benefits</w:t>
            </w:r>
          </w:p>
        </w:tc>
      </w:tr>
      <w:tr w:rsidR="00DB50C7" w:rsidRPr="00272F02" w14:paraId="172EE94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28122DE"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2376C3"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E90080F" w14:textId="6E1944A1"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xml:space="preserve">: 2 </w:t>
            </w:r>
            <w:r w:rsidR="00BC3337" w:rsidRPr="00272F02">
              <w:rPr>
                <w:szCs w:val="20"/>
                <w:lang w:val="en-GB"/>
              </w:rPr>
              <w:t>INTRODUCTION</w:t>
            </w:r>
            <w:r w:rsidRPr="00272F02">
              <w:rPr>
                <w:szCs w:val="20"/>
                <w:lang w:val="en-GB"/>
              </w:rPr>
              <w:t xml:space="preserve"> and </w:t>
            </w:r>
            <w:r w:rsidR="002664E4" w:rsidRPr="00272F02">
              <w:rPr>
                <w:szCs w:val="20"/>
                <w:lang w:val="en-GB"/>
              </w:rPr>
              <w:t>Table of Contents</w:t>
            </w:r>
          </w:p>
          <w:p w14:paraId="3691EC9C" w14:textId="15D3FA54"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4E3F04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DB70826"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C09A14" w14:textId="77777777" w:rsidR="009F3F59" w:rsidRPr="00272F02" w:rsidRDefault="009F3F59" w:rsidP="00C824A4">
            <w:pPr>
              <w:pStyle w:val="TableCellLeft10pt"/>
              <w:rPr>
                <w:szCs w:val="20"/>
                <w:lang w:val="en-GB"/>
              </w:rPr>
            </w:pPr>
            <w:r w:rsidRPr="00272F02">
              <w:rPr>
                <w:szCs w:val="20"/>
                <w:lang w:val="en-GB"/>
              </w:rPr>
              <w:t>No</w:t>
            </w:r>
          </w:p>
        </w:tc>
      </w:tr>
    </w:tbl>
    <w:p w14:paraId="37855C69" w14:textId="77777777" w:rsidR="009F3F59" w:rsidRPr="00272F02" w:rsidRDefault="009F3F59" w:rsidP="009F3F59">
      <w:pPr>
        <w:rPr>
          <w:sz w:val="20"/>
          <w:szCs w:val="20"/>
        </w:rPr>
      </w:pPr>
    </w:p>
    <w:p w14:paraId="0F4C3EC7" w14:textId="308B1BE6" w:rsidR="009F3F59" w:rsidRPr="00272F02" w:rsidRDefault="009F3F59" w:rsidP="007A78AC">
      <w:pPr>
        <w:pStyle w:val="Heading3"/>
        <w:rPr>
          <w:rFonts w:cs="Times New Roman"/>
        </w:rPr>
      </w:pPr>
      <w:r w:rsidRPr="00272F02">
        <w:rPr>
          <w:rFonts w:cs="Times New Roman"/>
        </w:rPr>
        <w:t>Risk Summary and Mitigation Strategy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A70B2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114E8"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5C0676" w14:textId="7084323C" w:rsidR="009F3F59" w:rsidRPr="00272F02" w:rsidRDefault="009F3F59"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2.2.</w:t>
            </w:r>
            <w:r w:rsidR="002670A5">
              <w:rPr>
                <w:rStyle w:val="SuggestedOptional"/>
                <w:rFonts w:ascii="Times New Roman" w:hAnsi="Times New Roman"/>
                <w:color w:val="auto"/>
                <w:szCs w:val="20"/>
              </w:rPr>
              <w:t>1</w:t>
            </w:r>
            <w:r w:rsidR="002670A5" w:rsidRPr="00272F02">
              <w:rPr>
                <w:rStyle w:val="SuggestedOptional"/>
                <w:rFonts w:ascii="Times New Roman" w:hAnsi="Times New Roman"/>
                <w:color w:val="auto"/>
                <w:szCs w:val="20"/>
              </w:rPr>
              <w:t xml:space="preserve"> </w:t>
            </w:r>
            <w:r w:rsidRPr="00272F02">
              <w:rPr>
                <w:rStyle w:val="SuggestedOptional"/>
                <w:rFonts w:ascii="Times New Roman" w:hAnsi="Times New Roman"/>
                <w:color w:val="auto"/>
                <w:szCs w:val="20"/>
              </w:rPr>
              <w:t>Risk Summary and Mitigation Strategy</w:t>
            </w:r>
          </w:p>
        </w:tc>
      </w:tr>
      <w:tr w:rsidR="00DB50C7" w:rsidRPr="00272F02" w14:paraId="566A68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719730"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0C1D08B"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4473E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D154"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9F0582F" w14:textId="77777777" w:rsidR="009F3F59" w:rsidRPr="00272F02" w:rsidRDefault="009F3F59" w:rsidP="00C824A4">
            <w:pPr>
              <w:pStyle w:val="TableCellLeft10pt"/>
              <w:rPr>
                <w:szCs w:val="20"/>
                <w:lang w:val="en-GB"/>
              </w:rPr>
            </w:pPr>
            <w:r w:rsidRPr="00272F02">
              <w:rPr>
                <w:szCs w:val="20"/>
                <w:lang w:val="en-GB"/>
              </w:rPr>
              <w:t>H</w:t>
            </w:r>
          </w:p>
        </w:tc>
      </w:tr>
      <w:tr w:rsidR="00DB50C7" w:rsidRPr="00272F02" w14:paraId="6AA61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47DDE"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33D8864" w14:textId="77777777" w:rsidR="009F3F59" w:rsidRPr="00272F02" w:rsidRDefault="009F3F59" w:rsidP="00C824A4">
            <w:pPr>
              <w:pStyle w:val="TableCellLeft10pt"/>
              <w:rPr>
                <w:szCs w:val="20"/>
                <w:lang w:val="en-GB"/>
              </w:rPr>
            </w:pPr>
            <w:r w:rsidRPr="00272F02">
              <w:rPr>
                <w:szCs w:val="20"/>
                <w:lang w:val="en-GB"/>
              </w:rPr>
              <w:t>Heading</w:t>
            </w:r>
          </w:p>
        </w:tc>
      </w:tr>
      <w:tr w:rsidR="00DB50C7" w:rsidRPr="00272F02" w14:paraId="402FC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B2DB6"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D5627B" w14:textId="77777777" w:rsidR="009F3F59" w:rsidRPr="00272F02" w:rsidRDefault="009F3F59" w:rsidP="00C824A4">
            <w:pPr>
              <w:pStyle w:val="TableCellLeft10pt"/>
              <w:rPr>
                <w:szCs w:val="20"/>
                <w:lang w:val="de-DE"/>
              </w:rPr>
            </w:pPr>
            <w:r w:rsidRPr="00272F02">
              <w:rPr>
                <w:szCs w:val="20"/>
                <w:lang w:val="de-DE"/>
              </w:rPr>
              <w:t>N/A</w:t>
            </w:r>
          </w:p>
        </w:tc>
      </w:tr>
      <w:tr w:rsidR="00DB50C7" w:rsidRPr="00272F02" w14:paraId="75242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045A8B"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123FBE" w14:textId="77777777" w:rsidR="009F3F59" w:rsidRPr="00272F02" w:rsidRDefault="009F3F59" w:rsidP="00C824A4">
            <w:pPr>
              <w:pStyle w:val="TableCellLeft10pt"/>
              <w:rPr>
                <w:szCs w:val="20"/>
                <w:lang w:val="en-GB"/>
              </w:rPr>
            </w:pPr>
            <w:r w:rsidRPr="00272F02">
              <w:rPr>
                <w:szCs w:val="20"/>
                <w:lang w:val="en-GB"/>
              </w:rPr>
              <w:t>Optional</w:t>
            </w:r>
          </w:p>
        </w:tc>
      </w:tr>
      <w:tr w:rsidR="00DB50C7" w:rsidRPr="00272F02" w14:paraId="2C8F59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5BFF6"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02053B" w14:textId="67343D9A" w:rsidR="009F3F59" w:rsidRPr="00272F02" w:rsidRDefault="009F3F59"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67CB77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5B701B"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E86DDC" w14:textId="1A8821A2" w:rsidR="009F3F59" w:rsidRPr="00272F02" w:rsidRDefault="009F3F59" w:rsidP="00C824A4">
            <w:pPr>
              <w:pStyle w:val="TableCellLeft10pt"/>
              <w:rPr>
                <w:szCs w:val="20"/>
                <w:lang w:val="en-GB"/>
              </w:rPr>
            </w:pPr>
            <w:r w:rsidRPr="00272F02">
              <w:rPr>
                <w:szCs w:val="20"/>
                <w:lang w:val="en-GB"/>
              </w:rPr>
              <w:t>2.2.</w:t>
            </w:r>
            <w:r w:rsidR="003B1856">
              <w:rPr>
                <w:szCs w:val="20"/>
                <w:lang w:val="en-GB"/>
              </w:rPr>
              <w:t>1</w:t>
            </w:r>
            <w:r w:rsidRPr="00272F02">
              <w:rPr>
                <w:szCs w:val="20"/>
                <w:lang w:val="en-GB"/>
              </w:rPr>
              <w:t xml:space="preserve"> </w:t>
            </w:r>
          </w:p>
        </w:tc>
      </w:tr>
      <w:tr w:rsidR="00DB50C7" w:rsidRPr="00272F02" w14:paraId="22AEF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4BA05E"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53F371" w14:textId="20CF5219" w:rsidR="009F3F59" w:rsidRPr="00272F02" w:rsidRDefault="009F3F59" w:rsidP="00C824A4">
            <w:pPr>
              <w:pStyle w:val="TableCellLeft10pt"/>
              <w:rPr>
                <w:szCs w:val="20"/>
                <w:lang w:val="en-GB"/>
              </w:rPr>
            </w:pPr>
            <w:r w:rsidRPr="00272F02">
              <w:rPr>
                <w:szCs w:val="20"/>
                <w:lang w:val="en-GB"/>
              </w:rPr>
              <w:t>Risk Summary and Mitigation Strategy</w:t>
            </w:r>
          </w:p>
        </w:tc>
      </w:tr>
      <w:tr w:rsidR="00DB50C7" w:rsidRPr="00272F02" w14:paraId="349AEC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9A4B2D"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42D649"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F239FA9" w14:textId="19BF625E"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xml:space="preserve">: 2.2 </w:t>
            </w:r>
            <w:r w:rsidR="00070BAA">
              <w:rPr>
                <w:szCs w:val="20"/>
                <w:lang w:val="en-GB"/>
              </w:rPr>
              <w:t>Assessment</w:t>
            </w:r>
            <w:r w:rsidR="00070BAA" w:rsidRPr="00272F02">
              <w:rPr>
                <w:szCs w:val="20"/>
                <w:lang w:val="en-GB"/>
              </w:rPr>
              <w:t xml:space="preserve"> of Risks</w:t>
            </w:r>
            <w:r w:rsidR="00070BAA">
              <w:rPr>
                <w:szCs w:val="20"/>
                <w:lang w:val="en-GB"/>
              </w:rPr>
              <w:t xml:space="preserve"> and </w:t>
            </w:r>
            <w:r w:rsidR="00070BAA" w:rsidRPr="00272F02">
              <w:rPr>
                <w:szCs w:val="20"/>
                <w:lang w:val="en-GB"/>
              </w:rPr>
              <w:t>Benefits</w:t>
            </w:r>
            <w:r w:rsidR="00CD0378">
              <w:rPr>
                <w:szCs w:val="20"/>
                <w:lang w:val="en-GB"/>
              </w:rPr>
              <w:t>,</w:t>
            </w:r>
            <w:r w:rsidR="00CD0378" w:rsidRPr="00272F02" w:rsidDel="00070BAA">
              <w:rPr>
                <w:szCs w:val="20"/>
                <w:lang w:val="en-GB"/>
              </w:rPr>
              <w:t xml:space="preserve"> </w:t>
            </w:r>
            <w:r w:rsidRPr="00272F02">
              <w:rPr>
                <w:szCs w:val="20"/>
                <w:lang w:val="en-GB"/>
              </w:rPr>
              <w:t xml:space="preserve">2 </w:t>
            </w:r>
            <w:r w:rsidR="00BC3337" w:rsidRPr="00272F02">
              <w:rPr>
                <w:szCs w:val="20"/>
                <w:lang w:val="en-GB"/>
              </w:rPr>
              <w:t>INTRODUCTION</w:t>
            </w:r>
            <w:r w:rsidR="00070BAA" w:rsidRPr="00272F02" w:rsidDel="00070BAA">
              <w:rPr>
                <w:szCs w:val="20"/>
                <w:lang w:val="en-GB"/>
              </w:rPr>
              <w:t xml:space="preserve"> </w:t>
            </w:r>
            <w:r w:rsidRPr="00272F02">
              <w:rPr>
                <w:szCs w:val="20"/>
                <w:lang w:val="en-GB"/>
              </w:rPr>
              <w:t xml:space="preserve">and </w:t>
            </w:r>
            <w:r w:rsidR="002664E4" w:rsidRPr="00272F02">
              <w:rPr>
                <w:szCs w:val="20"/>
                <w:lang w:val="en-GB"/>
              </w:rPr>
              <w:t>Table of Contents</w:t>
            </w:r>
          </w:p>
          <w:p w14:paraId="24B0FB06" w14:textId="4C8D4639"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569B8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7D083D"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5B1E9F8" w14:textId="77777777" w:rsidR="009F3F59" w:rsidRPr="00272F02" w:rsidRDefault="009F3F59" w:rsidP="00C824A4">
            <w:pPr>
              <w:pStyle w:val="TableCellLeft10pt"/>
              <w:rPr>
                <w:szCs w:val="20"/>
                <w:lang w:val="en-GB"/>
              </w:rPr>
            </w:pPr>
            <w:r w:rsidRPr="00272F02">
              <w:rPr>
                <w:szCs w:val="20"/>
                <w:lang w:val="en-GB"/>
              </w:rPr>
              <w:t>No</w:t>
            </w:r>
          </w:p>
        </w:tc>
      </w:tr>
    </w:tbl>
    <w:p w14:paraId="03E40F28" w14:textId="77777777" w:rsidR="009F3F59" w:rsidRPr="00272F02"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C6E0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263437" w14:textId="77777777" w:rsidR="009F3F59" w:rsidRPr="00272F02" w:rsidRDefault="009F3F59" w:rsidP="00C824A4">
            <w:pPr>
              <w:pStyle w:val="TableHeadingTextLeft10pt"/>
              <w:rPr>
                <w:szCs w:val="20"/>
                <w:lang w:val="de-DE"/>
              </w:rPr>
            </w:pPr>
            <w:bookmarkStart w:id="118" w:name="_mioConsistencyCheck117"/>
            <w:bookmarkEnd w:id="118"/>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E1525" w14:textId="77777777" w:rsidR="009F3F59" w:rsidRPr="00272F02" w:rsidRDefault="009F3F59"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&lt;Trial-specific Intervention Risks and Mitigations&gt;</w:t>
            </w:r>
          </w:p>
        </w:tc>
      </w:tr>
      <w:tr w:rsidR="00DB50C7" w:rsidRPr="00272F02" w14:paraId="094CB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F1DCD"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A271B3D"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619DF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1CA4CB"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5EAF3F6" w14:textId="77777777" w:rsidR="009F3F59" w:rsidRPr="00272F02" w:rsidRDefault="009F3F59" w:rsidP="00C824A4">
            <w:pPr>
              <w:pStyle w:val="TableCellLeft10pt"/>
              <w:rPr>
                <w:szCs w:val="20"/>
                <w:lang w:val="en-GB"/>
              </w:rPr>
            </w:pPr>
            <w:r w:rsidRPr="00272F02">
              <w:rPr>
                <w:szCs w:val="20"/>
                <w:lang w:val="en-GB"/>
              </w:rPr>
              <w:t>D</w:t>
            </w:r>
          </w:p>
        </w:tc>
      </w:tr>
      <w:tr w:rsidR="00DB50C7" w:rsidRPr="00272F02" w14:paraId="16218B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98BB2A"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550F2E8" w14:textId="77777777" w:rsidR="009F3F59" w:rsidRPr="00272F02" w:rsidRDefault="009F3F59" w:rsidP="00C824A4">
            <w:pPr>
              <w:pStyle w:val="TableCellLeft10pt"/>
              <w:rPr>
                <w:szCs w:val="20"/>
                <w:lang w:val="en-GB"/>
              </w:rPr>
            </w:pPr>
            <w:r w:rsidRPr="00272F02">
              <w:rPr>
                <w:szCs w:val="20"/>
                <w:lang w:val="en-GB"/>
              </w:rPr>
              <w:t>CNEW</w:t>
            </w:r>
          </w:p>
          <w:p w14:paraId="029F4A0A" w14:textId="732A747E" w:rsidR="009372E7" w:rsidRPr="00272F02" w:rsidRDefault="009372E7" w:rsidP="00C824A4">
            <w:pPr>
              <w:pStyle w:val="TableCellLeft10pt"/>
              <w:rPr>
                <w:szCs w:val="20"/>
                <w:lang w:val="en-GB"/>
              </w:rPr>
            </w:pPr>
            <w:r w:rsidRPr="00272F02">
              <w:rPr>
                <w:szCs w:val="20"/>
                <w:lang w:val="en-GB"/>
              </w:rPr>
              <w:t>For review purpose, see definition of the controlled terminology below</w:t>
            </w:r>
          </w:p>
          <w:p w14:paraId="5D836E0B" w14:textId="77777777" w:rsidR="009F3F59" w:rsidRPr="00272F02" w:rsidRDefault="009F3F59" w:rsidP="00C824A4">
            <w:pPr>
              <w:pStyle w:val="TableCellLeft10pt"/>
              <w:rPr>
                <w:szCs w:val="20"/>
                <w:lang w:val="en-GB"/>
              </w:rPr>
            </w:pPr>
            <w:r w:rsidRPr="00272F02">
              <w:rPr>
                <w:szCs w:val="20"/>
                <w:lang w:val="en-GB"/>
              </w:rPr>
              <w:t>A description of the potential risks associated with the trial interventions and mitigation strategies to be employed within the trial.</w:t>
            </w:r>
          </w:p>
        </w:tc>
      </w:tr>
      <w:tr w:rsidR="00DB50C7" w:rsidRPr="00272F02" w14:paraId="5D362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025E44"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E715A5" w14:textId="4D177C71" w:rsidR="009F3F59" w:rsidRPr="00272F02" w:rsidRDefault="009F3F59"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Trial Intervention – Describe risks related to trial-specific treatments and interventions. For the protocol, focus on the relevant key risks for THIS trial. Provide a brief description of strategies to mitigate identified risks or provide a cross-reference to the relevant protocol section.</w:t>
            </w:r>
          </w:p>
        </w:tc>
      </w:tr>
      <w:tr w:rsidR="00DB50C7" w:rsidRPr="00272F02" w14:paraId="19ECD7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6CA44"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2A4D86" w14:textId="77777777" w:rsidR="009F3F59" w:rsidRPr="00272F02" w:rsidRDefault="009F3F59" w:rsidP="00C824A4">
            <w:pPr>
              <w:pStyle w:val="TableCellLeft10pt"/>
              <w:rPr>
                <w:szCs w:val="20"/>
                <w:lang w:val="en-GB"/>
              </w:rPr>
            </w:pPr>
            <w:r w:rsidRPr="00272F02">
              <w:rPr>
                <w:szCs w:val="20"/>
                <w:lang w:val="en-GB"/>
              </w:rPr>
              <w:t>Optional</w:t>
            </w:r>
          </w:p>
        </w:tc>
      </w:tr>
      <w:tr w:rsidR="00DB50C7" w:rsidRPr="00272F02" w14:paraId="2B7BD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31BE"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AD0A96" w14:textId="7CB161DE"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472E5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0E4172"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F18955" w14:textId="5E2D7468" w:rsidR="009F3F59" w:rsidRPr="00272F02" w:rsidRDefault="009F3F59" w:rsidP="00C824A4">
            <w:pPr>
              <w:pStyle w:val="TableCellLeft10pt"/>
              <w:rPr>
                <w:szCs w:val="20"/>
                <w:lang w:val="en-GB"/>
              </w:rPr>
            </w:pPr>
            <w:r w:rsidRPr="00272F02">
              <w:rPr>
                <w:szCs w:val="20"/>
                <w:lang w:val="en-GB"/>
              </w:rPr>
              <w:t>2.2.</w:t>
            </w:r>
            <w:r w:rsidR="003B1856">
              <w:rPr>
                <w:szCs w:val="20"/>
                <w:lang w:val="en-GB"/>
              </w:rPr>
              <w:t>1</w:t>
            </w:r>
          </w:p>
        </w:tc>
      </w:tr>
      <w:tr w:rsidR="00DB50C7" w:rsidRPr="00272F02" w14:paraId="7C2565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9457D5"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60FA4491"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46A2F4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CCF30"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6541E1"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E9CF541" w14:textId="10D7A5D5"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2.2.</w:t>
            </w:r>
            <w:r w:rsidR="00A50EA4">
              <w:rPr>
                <w:szCs w:val="20"/>
                <w:lang w:val="en-GB"/>
              </w:rPr>
              <w:t>1</w:t>
            </w:r>
            <w:r w:rsidRPr="00272F02">
              <w:rPr>
                <w:szCs w:val="20"/>
                <w:lang w:val="en-GB"/>
              </w:rPr>
              <w:t xml:space="preserve"> Risk Summary and Mitigation Strategy</w:t>
            </w:r>
          </w:p>
          <w:p w14:paraId="4679B85F" w14:textId="7777777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616D4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93195F"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A414C3E" w14:textId="77777777" w:rsidR="009F3F59" w:rsidRPr="00272F02" w:rsidRDefault="009F3F59" w:rsidP="00C824A4">
            <w:pPr>
              <w:pStyle w:val="TableCellLeft10pt"/>
              <w:rPr>
                <w:szCs w:val="20"/>
                <w:lang w:val="en-GB"/>
              </w:rPr>
            </w:pPr>
            <w:r w:rsidRPr="00272F02">
              <w:rPr>
                <w:szCs w:val="20"/>
                <w:lang w:val="en-GB"/>
              </w:rPr>
              <w:t>No</w:t>
            </w:r>
          </w:p>
        </w:tc>
      </w:tr>
    </w:tbl>
    <w:p w14:paraId="74EC5E47" w14:textId="77777777" w:rsidR="009F3F59" w:rsidRPr="00272F02"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D5479D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E9C128" w14:textId="77777777" w:rsidR="009F3F59" w:rsidRPr="00272F02" w:rsidRDefault="009F3F59" w:rsidP="00C824A4">
            <w:pPr>
              <w:pStyle w:val="TableHeadingTextLeft10pt"/>
              <w:rPr>
                <w:szCs w:val="20"/>
                <w:lang w:val="de-DE"/>
              </w:rPr>
            </w:pPr>
            <w:bookmarkStart w:id="119" w:name="_mioConsistencyCheck118"/>
            <w:bookmarkEnd w:id="119"/>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A3DCA4" w14:textId="77777777" w:rsidR="009F3F59" w:rsidRPr="00272F02" w:rsidRDefault="009F3F59"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&lt;Trial-specific Procedure Risks and Mitigations&gt;</w:t>
            </w:r>
          </w:p>
        </w:tc>
      </w:tr>
      <w:tr w:rsidR="00DB50C7" w:rsidRPr="00272F02" w14:paraId="79F61A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D3D78C"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00DB9E"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5F0A6D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15E0CB7"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01ACBD5" w14:textId="77777777" w:rsidR="009F3F59" w:rsidRPr="00272F02" w:rsidRDefault="009F3F59" w:rsidP="00C824A4">
            <w:pPr>
              <w:pStyle w:val="TableCellLeft10pt"/>
              <w:rPr>
                <w:szCs w:val="20"/>
                <w:lang w:val="en-GB"/>
              </w:rPr>
            </w:pPr>
            <w:r w:rsidRPr="00272F02">
              <w:rPr>
                <w:szCs w:val="20"/>
                <w:lang w:val="en-GB"/>
              </w:rPr>
              <w:t>D</w:t>
            </w:r>
          </w:p>
        </w:tc>
      </w:tr>
      <w:tr w:rsidR="00DB50C7" w:rsidRPr="00272F02" w14:paraId="1EE2147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E26908E"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84716D" w14:textId="77777777" w:rsidR="009F3F59" w:rsidRPr="00272F02" w:rsidRDefault="009F3F59" w:rsidP="00C824A4">
            <w:pPr>
              <w:pStyle w:val="TableCellLeft10pt"/>
              <w:rPr>
                <w:szCs w:val="20"/>
                <w:lang w:val="en-GB"/>
              </w:rPr>
            </w:pPr>
            <w:r w:rsidRPr="00272F02">
              <w:rPr>
                <w:szCs w:val="20"/>
                <w:lang w:val="en-GB"/>
              </w:rPr>
              <w:t>CNEW</w:t>
            </w:r>
          </w:p>
          <w:p w14:paraId="47F83CA2" w14:textId="2E1FE6A2" w:rsidR="009372E7" w:rsidRPr="00272F02" w:rsidRDefault="009372E7" w:rsidP="00C824A4">
            <w:pPr>
              <w:pStyle w:val="TableCellLeft10pt"/>
              <w:rPr>
                <w:szCs w:val="20"/>
                <w:lang w:val="en-GB"/>
              </w:rPr>
            </w:pPr>
            <w:r w:rsidRPr="00272F02">
              <w:rPr>
                <w:szCs w:val="20"/>
                <w:lang w:val="en-GB"/>
              </w:rPr>
              <w:t>For review purpose, see definition of the controlled terminology below</w:t>
            </w:r>
          </w:p>
          <w:p w14:paraId="2C003445" w14:textId="77777777" w:rsidR="009F3F59" w:rsidRPr="00272F02" w:rsidRDefault="009F3F59" w:rsidP="00C824A4">
            <w:pPr>
              <w:pStyle w:val="TableCellLeft10pt"/>
              <w:rPr>
                <w:szCs w:val="20"/>
                <w:lang w:val="en-GB"/>
              </w:rPr>
            </w:pPr>
            <w:r w:rsidRPr="00272F02">
              <w:rPr>
                <w:szCs w:val="20"/>
                <w:lang w:val="en-GB"/>
              </w:rPr>
              <w:t>A description of the potential risks associated with the trial procedures and mitigation strategies to be employed within the trial.</w:t>
            </w:r>
          </w:p>
        </w:tc>
      </w:tr>
      <w:tr w:rsidR="00DB50C7" w:rsidRPr="00272F02" w14:paraId="185B02E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2379ABA"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A37C3B1" w14:textId="12C53B2D" w:rsidR="009F3F59" w:rsidRPr="00272F02" w:rsidRDefault="4817CA86" w:rsidP="4817CA86">
            <w:pPr>
              <w:pStyle w:val="TableCellLeft10pt"/>
              <w:rPr>
                <w:rStyle w:val="Instructions"/>
                <w:rFonts w:ascii="Times New Roman" w:hAnsi="Times New Roman"/>
                <w:color w:val="auto"/>
              </w:rPr>
            </w:pPr>
            <w:r w:rsidRPr="4817CA86">
              <w:rPr>
                <w:rStyle w:val="Instructions"/>
                <w:rFonts w:ascii="Times New Roman" w:hAnsi="Times New Roman"/>
                <w:color w:val="auto"/>
              </w:rPr>
              <w:t>Trial Procedures – D</w:t>
            </w:r>
            <w:r w:rsidRPr="4817CA86">
              <w:rPr>
                <w:rStyle w:val="Instructions"/>
                <w:rFonts w:ascii="Times New Roman" w:hAnsi="Times New Roman"/>
              </w:rPr>
              <w:t>escribe</w:t>
            </w:r>
            <w:r w:rsidRPr="4817CA86">
              <w:rPr>
                <w:rStyle w:val="Instructions"/>
                <w:rFonts w:ascii="Times New Roman" w:hAnsi="Times New Roman"/>
                <w:color w:val="auto"/>
              </w:rPr>
              <w:t xml:space="preserve"> risks associated with the design (e.g., placebo arm) and procedures specific to this trial (e.g., biopsies), and any measures to control or mitigate the risks. Provide a brief description of strategies to mitigate identified risks or provide a cross-reference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cross-reference to the relevant protocol section.</w:t>
            </w:r>
          </w:p>
        </w:tc>
      </w:tr>
      <w:tr w:rsidR="00DB50C7" w:rsidRPr="00272F02" w14:paraId="3AEF11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8BABE3"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74E1E58" w14:textId="77777777" w:rsidR="009F3F59" w:rsidRPr="00272F02" w:rsidRDefault="009F3F59" w:rsidP="00C824A4">
            <w:pPr>
              <w:pStyle w:val="TableCellLeft10pt"/>
              <w:rPr>
                <w:szCs w:val="20"/>
                <w:lang w:val="en-GB"/>
              </w:rPr>
            </w:pPr>
            <w:r w:rsidRPr="00272F02">
              <w:rPr>
                <w:szCs w:val="20"/>
                <w:lang w:val="en-GB"/>
              </w:rPr>
              <w:t>Optional</w:t>
            </w:r>
          </w:p>
        </w:tc>
      </w:tr>
      <w:tr w:rsidR="00DB50C7" w:rsidRPr="00272F02" w14:paraId="63BD7F1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0916EE7"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58478B" w14:textId="0010B42C"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3F97333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C20B6B"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3CF530" w14:textId="337BE578" w:rsidR="009F3F59" w:rsidRPr="00272F02" w:rsidRDefault="009F3F59" w:rsidP="00C824A4">
            <w:pPr>
              <w:pStyle w:val="TableCellLeft10pt"/>
              <w:rPr>
                <w:szCs w:val="20"/>
                <w:lang w:val="en-GB"/>
              </w:rPr>
            </w:pPr>
            <w:r w:rsidRPr="00272F02">
              <w:rPr>
                <w:szCs w:val="20"/>
                <w:lang w:val="en-GB"/>
              </w:rPr>
              <w:t>2.2.</w:t>
            </w:r>
            <w:r w:rsidR="000B5D08">
              <w:rPr>
                <w:szCs w:val="20"/>
                <w:lang w:val="en-GB"/>
              </w:rPr>
              <w:t>1</w:t>
            </w:r>
            <w:r w:rsidRPr="00272F02">
              <w:rPr>
                <w:szCs w:val="20"/>
                <w:lang w:val="en-GB"/>
              </w:rPr>
              <w:t xml:space="preserve"> </w:t>
            </w:r>
          </w:p>
        </w:tc>
      </w:tr>
      <w:tr w:rsidR="00DB50C7" w:rsidRPr="00272F02" w14:paraId="12963B8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BAB5D8B"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8305E16"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6AE19B9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75583F"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C72BF3"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BEDD28F" w14:textId="331F084F"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2.2.</w:t>
            </w:r>
            <w:r w:rsidR="001F6D83">
              <w:rPr>
                <w:szCs w:val="20"/>
                <w:lang w:val="en-GB"/>
              </w:rPr>
              <w:t>1</w:t>
            </w:r>
            <w:r w:rsidRPr="00272F02">
              <w:rPr>
                <w:szCs w:val="20"/>
                <w:lang w:val="en-GB"/>
              </w:rPr>
              <w:t xml:space="preserve"> Risk Summary and Mitigation Strategy</w:t>
            </w:r>
          </w:p>
          <w:p w14:paraId="7DB38426" w14:textId="7777777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7805D6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1ADE5F"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DD1DFB7" w14:textId="77777777" w:rsidR="009F3F59" w:rsidRPr="00272F02" w:rsidRDefault="009F3F59" w:rsidP="00C824A4">
            <w:pPr>
              <w:pStyle w:val="TableCellLeft10pt"/>
              <w:rPr>
                <w:szCs w:val="20"/>
                <w:lang w:val="en-GB"/>
              </w:rPr>
            </w:pPr>
            <w:r w:rsidRPr="00272F02">
              <w:rPr>
                <w:szCs w:val="20"/>
                <w:lang w:val="en-GB"/>
              </w:rPr>
              <w:t>No</w:t>
            </w:r>
          </w:p>
        </w:tc>
      </w:tr>
    </w:tbl>
    <w:p w14:paraId="728BFDCC" w14:textId="77777777" w:rsidR="009F3F59" w:rsidRPr="00272F02"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1347F7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9482F3"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70B09D" w14:textId="77777777" w:rsidR="009F3F59" w:rsidRPr="00272F02" w:rsidRDefault="009F3F59"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&lt;Trial-specific Other Risks and Mitigations&gt;</w:t>
            </w:r>
          </w:p>
        </w:tc>
      </w:tr>
      <w:tr w:rsidR="00DB50C7" w:rsidRPr="00272F02" w14:paraId="75B317F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0B62AE"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D5949D"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44DBD0E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AC0D4A"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D86BBB4" w14:textId="77777777" w:rsidR="009F3F59" w:rsidRPr="00272F02" w:rsidRDefault="009F3F59" w:rsidP="00C824A4">
            <w:pPr>
              <w:pStyle w:val="TableCellLeft10pt"/>
              <w:rPr>
                <w:szCs w:val="20"/>
                <w:lang w:val="en-GB"/>
              </w:rPr>
            </w:pPr>
            <w:r w:rsidRPr="00272F02">
              <w:rPr>
                <w:szCs w:val="20"/>
                <w:lang w:val="en-GB"/>
              </w:rPr>
              <w:t>D</w:t>
            </w:r>
          </w:p>
        </w:tc>
      </w:tr>
      <w:tr w:rsidR="00DB50C7" w:rsidRPr="00272F02" w14:paraId="42E8823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EA89C2"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3B3AEC5" w14:textId="77777777" w:rsidR="009F3F59" w:rsidRPr="00272F02" w:rsidRDefault="009F3F59" w:rsidP="00C824A4">
            <w:pPr>
              <w:pStyle w:val="TableCellLeft10pt"/>
              <w:rPr>
                <w:szCs w:val="20"/>
                <w:lang w:val="en-GB"/>
              </w:rPr>
            </w:pPr>
            <w:r w:rsidRPr="00272F02">
              <w:rPr>
                <w:szCs w:val="20"/>
                <w:lang w:val="en-GB"/>
              </w:rPr>
              <w:t>CNEW</w:t>
            </w:r>
          </w:p>
          <w:p w14:paraId="7E20D274" w14:textId="6E198F6E" w:rsidR="009372E7" w:rsidRPr="00272F02" w:rsidRDefault="009372E7" w:rsidP="00C824A4">
            <w:pPr>
              <w:pStyle w:val="TableCellLeft10pt"/>
              <w:rPr>
                <w:szCs w:val="20"/>
                <w:lang w:val="en-GB"/>
              </w:rPr>
            </w:pPr>
            <w:r w:rsidRPr="00272F02">
              <w:rPr>
                <w:szCs w:val="20"/>
                <w:lang w:val="en-GB"/>
              </w:rPr>
              <w:t>For review purpose, see definition of the controlled terminology below</w:t>
            </w:r>
          </w:p>
          <w:p w14:paraId="3F44867F" w14:textId="77777777" w:rsidR="009F3F59" w:rsidRPr="00272F02" w:rsidRDefault="009F3F59" w:rsidP="00C824A4">
            <w:pPr>
              <w:pStyle w:val="TableCellLeft10pt"/>
              <w:rPr>
                <w:szCs w:val="20"/>
                <w:lang w:val="en-GB"/>
              </w:rPr>
            </w:pPr>
            <w:r w:rsidRPr="00272F02">
              <w:rPr>
                <w:szCs w:val="20"/>
                <w:lang w:val="en-GB"/>
              </w:rPr>
              <w:t>A description of the potential risks associated with other trial-related agents and mitigation strategies to be employed within the trial.</w:t>
            </w:r>
          </w:p>
        </w:tc>
      </w:tr>
      <w:tr w:rsidR="00DB50C7" w:rsidRPr="00272F02" w14:paraId="5967B63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D75349"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BA30E49" w14:textId="488E7EC3" w:rsidR="009F3F59" w:rsidRPr="00272F02" w:rsidRDefault="4817CA86" w:rsidP="4817CA86">
            <w:pPr>
              <w:pStyle w:val="TableCellLeft10pt"/>
              <w:rPr>
                <w:rStyle w:val="Instructions"/>
                <w:rFonts w:ascii="Times New Roman" w:hAnsi="Times New Roman"/>
                <w:color w:val="auto"/>
              </w:rPr>
            </w:pPr>
            <w:r w:rsidRPr="4817CA86">
              <w:rPr>
                <w:rStyle w:val="Instructions"/>
                <w:rFonts w:ascii="Times New Roman" w:hAnsi="Times New Roman"/>
                <w:color w:val="auto"/>
              </w:rPr>
              <w:t>Other – Consider risks associated with other items (e.g., challenge agents, imaging agents, medical devices). This could include discussion of risk mitigation for special populations, if not described elsewhere. Insert a line for each, as needed.</w:t>
            </w:r>
          </w:p>
        </w:tc>
      </w:tr>
      <w:tr w:rsidR="00DB50C7" w:rsidRPr="00272F02" w14:paraId="3AC86B8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C783C6"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3172A8E" w14:textId="62CBDAF0" w:rsidR="009F3F59" w:rsidRPr="00272F02" w:rsidRDefault="009F3F59" w:rsidP="00C824A4">
            <w:pPr>
              <w:pStyle w:val="TableCellLeft10pt"/>
              <w:rPr>
                <w:szCs w:val="20"/>
                <w:lang w:val="en-GB"/>
              </w:rPr>
            </w:pPr>
            <w:r w:rsidRPr="00272F02">
              <w:rPr>
                <w:szCs w:val="20"/>
                <w:lang w:val="en-GB"/>
              </w:rPr>
              <w:t>Optional</w:t>
            </w:r>
          </w:p>
        </w:tc>
      </w:tr>
      <w:tr w:rsidR="00DB50C7" w:rsidRPr="00272F02" w14:paraId="7CCD2AA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5D1904E"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399C2A6" w14:textId="6EF17954"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2A923E7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5E93189"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E1E46E3" w14:textId="1DA1E44C" w:rsidR="009F3F59" w:rsidRPr="00272F02" w:rsidRDefault="009F3F59" w:rsidP="00C824A4">
            <w:pPr>
              <w:pStyle w:val="TableCellLeft10pt"/>
              <w:rPr>
                <w:szCs w:val="20"/>
                <w:lang w:val="en-GB"/>
              </w:rPr>
            </w:pPr>
            <w:r w:rsidRPr="00272F02">
              <w:rPr>
                <w:szCs w:val="20"/>
                <w:lang w:val="en-GB"/>
              </w:rPr>
              <w:t>2.2.</w:t>
            </w:r>
            <w:r w:rsidR="001F6D83">
              <w:rPr>
                <w:szCs w:val="20"/>
                <w:lang w:val="en-GB"/>
              </w:rPr>
              <w:t>1</w:t>
            </w:r>
          </w:p>
        </w:tc>
      </w:tr>
      <w:tr w:rsidR="00DB50C7" w:rsidRPr="00272F02" w14:paraId="0CA2FF5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4FC591C"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FF38787"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2C0EC39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2B6AE6"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B0EAC5"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E2B7303" w14:textId="66BFE8D6"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2.2.</w:t>
            </w:r>
            <w:r w:rsidR="001F6D83">
              <w:rPr>
                <w:szCs w:val="20"/>
                <w:lang w:val="en-GB"/>
              </w:rPr>
              <w:t>1</w:t>
            </w:r>
            <w:r w:rsidRPr="00272F02">
              <w:rPr>
                <w:szCs w:val="20"/>
                <w:lang w:val="en-GB"/>
              </w:rPr>
              <w:t xml:space="preserve"> Risk Summary and Mitigation Strategy</w:t>
            </w:r>
          </w:p>
          <w:p w14:paraId="73E82635" w14:textId="7777777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36B6FD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71D636"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33C078" w14:textId="77777777" w:rsidR="009F3F59" w:rsidRPr="00272F02" w:rsidRDefault="009F3F59" w:rsidP="00C824A4">
            <w:pPr>
              <w:pStyle w:val="TableCellLeft10pt"/>
              <w:rPr>
                <w:szCs w:val="20"/>
                <w:lang w:val="en-GB"/>
              </w:rPr>
            </w:pPr>
            <w:r w:rsidRPr="00272F02">
              <w:rPr>
                <w:szCs w:val="20"/>
                <w:lang w:val="en-GB"/>
              </w:rPr>
              <w:t>No</w:t>
            </w:r>
          </w:p>
        </w:tc>
      </w:tr>
    </w:tbl>
    <w:p w14:paraId="4EA13C03" w14:textId="77777777" w:rsidR="00E34396" w:rsidRPr="00272F02" w:rsidRDefault="00E34396" w:rsidP="00910BB6"/>
    <w:p w14:paraId="579CA685" w14:textId="77777777" w:rsidR="002670A5" w:rsidRPr="00272F02" w:rsidRDefault="002670A5" w:rsidP="002670A5">
      <w:pPr>
        <w:pStyle w:val="Heading3"/>
        <w:rPr>
          <w:rFonts w:cs="Times New Roman"/>
        </w:rPr>
      </w:pPr>
      <w:r w:rsidRPr="00272F02">
        <w:rPr>
          <w:rFonts w:cs="Times New Roman"/>
        </w:rPr>
        <w:t>Benefit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272F02" w14:paraId="57DC76C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AD1CAD" w14:textId="77777777" w:rsidR="002670A5" w:rsidRPr="00272F02" w:rsidRDefault="002670A5"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F31E2F4" w14:textId="6B54408B" w:rsidR="002670A5" w:rsidRPr="00272F02" w:rsidRDefault="002670A5" w:rsidP="00660688">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2.2.</w:t>
            </w:r>
            <w:r w:rsidR="001F6D83">
              <w:rPr>
                <w:rStyle w:val="SuggestedOptional"/>
                <w:rFonts w:ascii="Times New Roman" w:hAnsi="Times New Roman"/>
                <w:color w:val="auto"/>
                <w:szCs w:val="20"/>
              </w:rPr>
              <w:t>2</w:t>
            </w:r>
            <w:r w:rsidRPr="00272F02">
              <w:rPr>
                <w:rStyle w:val="SuggestedOptional"/>
                <w:rFonts w:ascii="Times New Roman" w:hAnsi="Times New Roman"/>
                <w:color w:val="auto"/>
                <w:szCs w:val="20"/>
              </w:rPr>
              <w:t xml:space="preserve"> Benefit Summary</w:t>
            </w:r>
          </w:p>
        </w:tc>
      </w:tr>
      <w:tr w:rsidR="002670A5" w:rsidRPr="00272F02" w14:paraId="6ECF94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C52C06" w14:textId="77777777" w:rsidR="002670A5" w:rsidRPr="00272F02" w:rsidRDefault="002670A5"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A36AE76" w14:textId="77777777" w:rsidR="002670A5" w:rsidRPr="00272F02" w:rsidRDefault="002670A5" w:rsidP="00660688">
            <w:pPr>
              <w:pStyle w:val="TableCellLeft10pt"/>
              <w:rPr>
                <w:szCs w:val="20"/>
                <w:lang w:val="en-GB"/>
              </w:rPr>
            </w:pPr>
            <w:r w:rsidRPr="00272F02">
              <w:rPr>
                <w:szCs w:val="20"/>
                <w:lang w:val="en-GB"/>
              </w:rPr>
              <w:t>Text</w:t>
            </w:r>
          </w:p>
        </w:tc>
      </w:tr>
      <w:tr w:rsidR="002670A5" w:rsidRPr="00272F02" w14:paraId="48118B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C8FFF97" w14:textId="77777777" w:rsidR="002670A5" w:rsidRPr="00272F02" w:rsidRDefault="002670A5"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4D1B00" w14:textId="77777777" w:rsidR="002670A5" w:rsidRPr="00272F02" w:rsidRDefault="002670A5" w:rsidP="00660688">
            <w:pPr>
              <w:pStyle w:val="TableCellLeft10pt"/>
              <w:rPr>
                <w:szCs w:val="20"/>
                <w:lang w:val="en-GB"/>
              </w:rPr>
            </w:pPr>
            <w:r w:rsidRPr="00272F02">
              <w:rPr>
                <w:szCs w:val="20"/>
                <w:lang w:val="en-GB"/>
              </w:rPr>
              <w:t>H</w:t>
            </w:r>
          </w:p>
        </w:tc>
      </w:tr>
      <w:tr w:rsidR="002670A5" w:rsidRPr="00272F02" w14:paraId="51DDE1B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346391" w14:textId="77777777" w:rsidR="002670A5" w:rsidRPr="00272F02" w:rsidRDefault="002670A5"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8DC98C7" w14:textId="77777777" w:rsidR="002670A5" w:rsidRPr="00272F02" w:rsidRDefault="002670A5" w:rsidP="00660688">
            <w:pPr>
              <w:pStyle w:val="TableCellLeft10pt"/>
              <w:rPr>
                <w:szCs w:val="20"/>
                <w:lang w:val="en-GB"/>
              </w:rPr>
            </w:pPr>
            <w:r w:rsidRPr="00272F02">
              <w:rPr>
                <w:szCs w:val="20"/>
                <w:lang w:val="en-GB"/>
              </w:rPr>
              <w:t>Heading</w:t>
            </w:r>
          </w:p>
        </w:tc>
      </w:tr>
      <w:tr w:rsidR="002670A5" w:rsidRPr="00272F02" w14:paraId="003939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829C229" w14:textId="77777777" w:rsidR="002670A5" w:rsidRPr="00272F02" w:rsidRDefault="002670A5"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50A8912" w14:textId="77777777" w:rsidR="002670A5" w:rsidRPr="00272F02" w:rsidRDefault="002670A5" w:rsidP="00660688">
            <w:pPr>
              <w:pStyle w:val="TableCellLeft10pt"/>
              <w:rPr>
                <w:szCs w:val="20"/>
                <w:lang w:val="en-GB"/>
              </w:rPr>
            </w:pPr>
            <w:r w:rsidRPr="00272F02">
              <w:rPr>
                <w:szCs w:val="20"/>
                <w:lang w:val="en-GB"/>
              </w:rPr>
              <w:t>N/A</w:t>
            </w:r>
          </w:p>
        </w:tc>
      </w:tr>
      <w:tr w:rsidR="002670A5" w:rsidRPr="00272F02" w14:paraId="2EEBF9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E6A50A6" w14:textId="77777777" w:rsidR="002670A5" w:rsidRPr="00272F02" w:rsidRDefault="002670A5"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A4C37A" w14:textId="77777777" w:rsidR="002670A5" w:rsidRPr="00272F02" w:rsidRDefault="002670A5" w:rsidP="00660688">
            <w:pPr>
              <w:pStyle w:val="TableCellLeft10pt"/>
              <w:rPr>
                <w:szCs w:val="20"/>
              </w:rPr>
            </w:pPr>
            <w:r w:rsidRPr="00272F02">
              <w:rPr>
                <w:szCs w:val="20"/>
              </w:rPr>
              <w:t>Optional</w:t>
            </w:r>
          </w:p>
        </w:tc>
      </w:tr>
      <w:tr w:rsidR="002670A5" w:rsidRPr="00272F02" w14:paraId="5DA380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DBCABD4" w14:textId="77777777" w:rsidR="002670A5" w:rsidRPr="00272F02" w:rsidRDefault="002670A5"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189F49" w14:textId="77777777" w:rsidR="002670A5" w:rsidRPr="00272F02" w:rsidRDefault="002670A5" w:rsidP="00660688">
            <w:pPr>
              <w:pStyle w:val="TableCellLeft10pt"/>
              <w:rPr>
                <w:szCs w:val="20"/>
                <w:lang w:val="en-GB"/>
              </w:rPr>
            </w:pPr>
            <w:r w:rsidRPr="00272F02">
              <w:rPr>
                <w:szCs w:val="20"/>
                <w:lang w:val="en-GB"/>
              </w:rPr>
              <w:t>One to one</w:t>
            </w:r>
          </w:p>
        </w:tc>
      </w:tr>
      <w:tr w:rsidR="002670A5" w:rsidRPr="00272F02" w14:paraId="23732CF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8896E" w14:textId="77777777" w:rsidR="002670A5" w:rsidRPr="00272F02" w:rsidRDefault="002670A5"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DD3626" w14:textId="1A3CF66E" w:rsidR="002670A5" w:rsidRPr="00272F02" w:rsidRDefault="002670A5" w:rsidP="00660688">
            <w:pPr>
              <w:pStyle w:val="TableCellLeft10pt"/>
              <w:rPr>
                <w:szCs w:val="20"/>
                <w:lang w:val="en-GB"/>
              </w:rPr>
            </w:pPr>
            <w:r w:rsidRPr="00272F02">
              <w:rPr>
                <w:szCs w:val="20"/>
                <w:lang w:val="en-GB"/>
              </w:rPr>
              <w:t>2.2.</w:t>
            </w:r>
            <w:r w:rsidR="001F6D83">
              <w:rPr>
                <w:szCs w:val="20"/>
                <w:lang w:val="en-GB"/>
              </w:rPr>
              <w:t>2</w:t>
            </w:r>
          </w:p>
        </w:tc>
      </w:tr>
      <w:tr w:rsidR="002670A5" w:rsidRPr="00272F02" w14:paraId="2012BC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48FEAED" w14:textId="77777777" w:rsidR="002670A5" w:rsidRPr="00272F02" w:rsidRDefault="002670A5"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34439C" w14:textId="77777777" w:rsidR="002670A5" w:rsidRPr="00272F02" w:rsidRDefault="002670A5" w:rsidP="00660688">
            <w:pPr>
              <w:pStyle w:val="TableCellLeft10pt"/>
              <w:rPr>
                <w:szCs w:val="20"/>
                <w:lang w:val="en-GB"/>
              </w:rPr>
            </w:pPr>
            <w:r w:rsidRPr="00272F02">
              <w:rPr>
                <w:szCs w:val="20"/>
                <w:lang w:val="en-GB" w:eastAsia="ja-JP"/>
              </w:rPr>
              <w:t>B</w:t>
            </w:r>
            <w:r w:rsidRPr="00272F02">
              <w:rPr>
                <w:szCs w:val="20"/>
                <w:lang w:val="en-GB"/>
              </w:rPr>
              <w:t>enefit Summary</w:t>
            </w:r>
          </w:p>
        </w:tc>
      </w:tr>
      <w:tr w:rsidR="002670A5" w:rsidRPr="00272F02" w14:paraId="09EFAC4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DFB5A5" w14:textId="77777777" w:rsidR="002670A5" w:rsidRPr="00272F02" w:rsidRDefault="002670A5"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482EA4" w14:textId="77777777" w:rsidR="002670A5" w:rsidRPr="00272F02" w:rsidRDefault="002670A5"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A323027" w14:textId="2FC69D06" w:rsidR="002670A5" w:rsidRPr="00272F02" w:rsidRDefault="002670A5" w:rsidP="00660688">
            <w:pPr>
              <w:pStyle w:val="TableCellLeft10pt"/>
              <w:rPr>
                <w:szCs w:val="20"/>
                <w:lang w:val="en-GB"/>
              </w:rPr>
            </w:pPr>
            <w:r w:rsidRPr="00272F02">
              <w:rPr>
                <w:rStyle w:val="TableCellLeft10ptBoldChar"/>
                <w:szCs w:val="20"/>
              </w:rPr>
              <w:t>Relationship</w:t>
            </w:r>
            <w:r w:rsidRPr="00272F02">
              <w:rPr>
                <w:szCs w:val="20"/>
                <w:lang w:val="en-GB"/>
              </w:rPr>
              <w:t>: 2</w:t>
            </w:r>
            <w:r w:rsidR="00070BAA" w:rsidRPr="00272F02">
              <w:rPr>
                <w:szCs w:val="20"/>
                <w:lang w:val="en-GB"/>
              </w:rPr>
              <w:t xml:space="preserve">.2 </w:t>
            </w:r>
            <w:r w:rsidR="00070BAA">
              <w:rPr>
                <w:szCs w:val="20"/>
                <w:lang w:val="en-GB"/>
              </w:rPr>
              <w:t>Assessment</w:t>
            </w:r>
            <w:r w:rsidR="00070BAA" w:rsidRPr="00272F02">
              <w:rPr>
                <w:szCs w:val="20"/>
                <w:lang w:val="en-GB"/>
              </w:rPr>
              <w:t xml:space="preserve"> of Risks</w:t>
            </w:r>
            <w:r w:rsidR="00070BAA">
              <w:rPr>
                <w:szCs w:val="20"/>
                <w:lang w:val="en-GB"/>
              </w:rPr>
              <w:t xml:space="preserve"> and </w:t>
            </w:r>
            <w:r w:rsidR="00070BAA" w:rsidRPr="00272F02">
              <w:rPr>
                <w:szCs w:val="20"/>
                <w:lang w:val="en-GB"/>
              </w:rPr>
              <w:t>Benefits</w:t>
            </w:r>
            <w:r w:rsidR="00E0490A">
              <w:rPr>
                <w:szCs w:val="20"/>
                <w:lang w:val="en-GB"/>
              </w:rPr>
              <w:t xml:space="preserve">, </w:t>
            </w:r>
            <w:r w:rsidR="00E0490A" w:rsidRPr="00272F02">
              <w:rPr>
                <w:szCs w:val="20"/>
                <w:lang w:val="en-GB"/>
              </w:rPr>
              <w:t xml:space="preserve">2 </w:t>
            </w:r>
            <w:r w:rsidR="00D0615B" w:rsidRPr="00272F02">
              <w:rPr>
                <w:szCs w:val="20"/>
                <w:lang w:val="en-GB"/>
              </w:rPr>
              <w:t>INTRODUCTION</w:t>
            </w:r>
            <w:r w:rsidR="00070BAA" w:rsidRPr="00272F02" w:rsidDel="00070BAA">
              <w:rPr>
                <w:szCs w:val="20"/>
                <w:lang w:val="en-GB"/>
              </w:rPr>
              <w:t xml:space="preserve"> </w:t>
            </w:r>
            <w:r w:rsidRPr="00272F02">
              <w:rPr>
                <w:szCs w:val="20"/>
                <w:lang w:val="en-GB"/>
              </w:rPr>
              <w:t>and Table of Contents</w:t>
            </w:r>
          </w:p>
          <w:p w14:paraId="726E3B8E" w14:textId="77777777" w:rsidR="002670A5" w:rsidRPr="00272F02" w:rsidRDefault="002670A5" w:rsidP="00660688">
            <w:pPr>
              <w:pStyle w:val="TableCellLeft10pt"/>
              <w:rPr>
                <w:szCs w:val="20"/>
                <w:lang w:val="en-GB"/>
              </w:rPr>
            </w:pPr>
            <w:r w:rsidRPr="00272F02">
              <w:rPr>
                <w:rStyle w:val="TableCellLeft10ptBoldChar"/>
                <w:szCs w:val="20"/>
              </w:rPr>
              <w:t>Concept</w:t>
            </w:r>
            <w:r w:rsidRPr="00272F02">
              <w:rPr>
                <w:szCs w:val="20"/>
                <w:lang w:val="en-GB"/>
              </w:rPr>
              <w:t>: Heading</w:t>
            </w:r>
          </w:p>
        </w:tc>
      </w:tr>
      <w:tr w:rsidR="002670A5" w:rsidRPr="00272F02" w14:paraId="0FB22B0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AB1C73C" w14:textId="77777777" w:rsidR="002670A5" w:rsidRPr="00272F02" w:rsidRDefault="002670A5"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1352AA8" w14:textId="77777777" w:rsidR="002670A5" w:rsidRPr="00272F02" w:rsidRDefault="002670A5" w:rsidP="00660688">
            <w:pPr>
              <w:pStyle w:val="TableCellLeft10pt"/>
              <w:rPr>
                <w:szCs w:val="20"/>
                <w:lang w:val="en-GB"/>
              </w:rPr>
            </w:pPr>
            <w:r w:rsidRPr="00272F02">
              <w:rPr>
                <w:szCs w:val="20"/>
                <w:lang w:val="en-GB"/>
              </w:rPr>
              <w:t>No</w:t>
            </w:r>
          </w:p>
        </w:tc>
      </w:tr>
    </w:tbl>
    <w:p w14:paraId="412A5828" w14:textId="77777777" w:rsidR="002670A5" w:rsidRPr="00272F02" w:rsidRDefault="002670A5" w:rsidP="002670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272F02" w14:paraId="5184B0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084C67C" w14:textId="77777777" w:rsidR="002670A5" w:rsidRPr="00272F02" w:rsidRDefault="002670A5"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BF2F41" w14:textId="77777777" w:rsidR="002670A5" w:rsidRPr="00272F02" w:rsidRDefault="002670A5" w:rsidP="00660688">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&lt;Benefit Summary&gt;</w:t>
            </w:r>
          </w:p>
        </w:tc>
      </w:tr>
      <w:tr w:rsidR="002670A5" w:rsidRPr="00272F02" w14:paraId="1C2E2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A832AB0" w14:textId="77777777" w:rsidR="002670A5" w:rsidRPr="00272F02" w:rsidRDefault="002670A5"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09988D" w14:textId="77777777" w:rsidR="002670A5" w:rsidRPr="00272F02" w:rsidRDefault="002670A5" w:rsidP="00660688">
            <w:pPr>
              <w:pStyle w:val="TableCellLeft10pt"/>
              <w:rPr>
                <w:szCs w:val="20"/>
                <w:lang w:val="en-GB"/>
              </w:rPr>
            </w:pPr>
            <w:r w:rsidRPr="00272F02">
              <w:rPr>
                <w:szCs w:val="20"/>
                <w:lang w:val="en-GB"/>
              </w:rPr>
              <w:t>Text</w:t>
            </w:r>
          </w:p>
        </w:tc>
      </w:tr>
      <w:tr w:rsidR="002670A5" w:rsidRPr="00272F02" w14:paraId="43827AD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0C07D23" w14:textId="77777777" w:rsidR="002670A5" w:rsidRPr="00272F02" w:rsidRDefault="002670A5"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38D6C59" w14:textId="77777777" w:rsidR="002670A5" w:rsidRPr="00272F02" w:rsidRDefault="002670A5" w:rsidP="00660688">
            <w:pPr>
              <w:pStyle w:val="TableCellLeft10pt"/>
              <w:rPr>
                <w:szCs w:val="20"/>
                <w:lang w:val="en-GB"/>
              </w:rPr>
            </w:pPr>
            <w:r w:rsidRPr="00272F02">
              <w:rPr>
                <w:szCs w:val="20"/>
                <w:lang w:val="en-GB"/>
              </w:rPr>
              <w:t>D</w:t>
            </w:r>
          </w:p>
        </w:tc>
      </w:tr>
      <w:tr w:rsidR="002670A5" w:rsidRPr="00272F02" w14:paraId="33040D4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B00C4E" w14:textId="77777777" w:rsidR="002670A5" w:rsidRPr="00272F02" w:rsidRDefault="002670A5"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D509FE" w14:textId="77777777" w:rsidR="002670A5" w:rsidRPr="00272F02" w:rsidRDefault="002670A5" w:rsidP="00660688">
            <w:pPr>
              <w:pStyle w:val="TableCellLeft10pt"/>
              <w:rPr>
                <w:szCs w:val="20"/>
                <w:lang w:val="en-GB"/>
              </w:rPr>
            </w:pPr>
            <w:r w:rsidRPr="00272F02">
              <w:rPr>
                <w:szCs w:val="20"/>
                <w:lang w:val="en-GB"/>
              </w:rPr>
              <w:t>CNEW</w:t>
            </w:r>
          </w:p>
          <w:p w14:paraId="4AED2047" w14:textId="77777777" w:rsidR="002670A5" w:rsidRPr="00272F02" w:rsidRDefault="002670A5" w:rsidP="00660688">
            <w:pPr>
              <w:pStyle w:val="TableCellLeft10pt"/>
              <w:rPr>
                <w:szCs w:val="20"/>
                <w:lang w:val="en-GB"/>
              </w:rPr>
            </w:pPr>
            <w:r w:rsidRPr="00272F02">
              <w:rPr>
                <w:szCs w:val="20"/>
                <w:lang w:val="en-GB"/>
              </w:rPr>
              <w:t>For review purpose, see definition of the controlled terminology below</w:t>
            </w:r>
          </w:p>
          <w:p w14:paraId="05FC16D1" w14:textId="77777777" w:rsidR="002670A5" w:rsidRPr="00272F02" w:rsidRDefault="002670A5" w:rsidP="00660688">
            <w:pPr>
              <w:pStyle w:val="TableCellLeft10pt"/>
              <w:rPr>
                <w:szCs w:val="20"/>
                <w:lang w:val="en-GB"/>
              </w:rPr>
            </w:pPr>
            <w:r w:rsidRPr="00272F02">
              <w:rPr>
                <w:szCs w:val="20"/>
                <w:lang w:val="en-GB"/>
              </w:rPr>
              <w:t>A short textual description containing the potential physical, psychological, social, legal, and other benefits to the trial participant.</w:t>
            </w:r>
          </w:p>
        </w:tc>
      </w:tr>
      <w:tr w:rsidR="002670A5" w:rsidRPr="00272F02" w14:paraId="1748937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D7EC705" w14:textId="77777777" w:rsidR="002670A5" w:rsidRPr="00272F02" w:rsidRDefault="002670A5"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5DD50" w14:textId="7182B875" w:rsidR="002670A5" w:rsidRPr="00272F02" w:rsidRDefault="002670A5" w:rsidP="00660688">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The benefit summary should describe any physical, psychological, social, or any other potential benefits to individual participants as a result of participating in the trial, addressing immediate potential benefits and/or long-range potential benefits. Clearly state if no benefits to an individual participant can be anticipated, or if potential benefits are unknown. </w:t>
            </w:r>
            <w:r w:rsidR="00302934" w:rsidRPr="0080561E">
              <w:t xml:space="preserve">For early clinical trials such as </w:t>
            </w:r>
            <w:r w:rsidR="00302934" w:rsidRPr="00AD1709">
              <w:t>Phase 1</w:t>
            </w:r>
            <w:r w:rsidR="00302934">
              <w:t xml:space="preserve"> or trials in healthy participants</w:t>
            </w:r>
            <w:r w:rsidRPr="00272F02">
              <w:rPr>
                <w:rStyle w:val="Instructions"/>
                <w:rFonts w:ascii="Times New Roman" w:hAnsi="Times New Roman"/>
                <w:vanish w:val="0"/>
                <w:color w:val="auto"/>
                <w:szCs w:val="20"/>
              </w:rPr>
              <w:t xml:space="preserve">, benefits for an individual participant (other than those of altruism) are expected to be minimal. </w:t>
            </w:r>
          </w:p>
          <w:p w14:paraId="4D281F60" w14:textId="77777777" w:rsidR="002670A5" w:rsidRPr="00272F02" w:rsidRDefault="002670A5" w:rsidP="00660688">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Benefits to society in general may also be included but should be described separately from the individual participant perspective. </w:t>
            </w:r>
          </w:p>
        </w:tc>
      </w:tr>
      <w:tr w:rsidR="002670A5" w:rsidRPr="00272F02" w14:paraId="2CE667B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64F3F02" w14:textId="77777777" w:rsidR="002670A5" w:rsidRPr="00272F02" w:rsidRDefault="002670A5"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3121B1" w14:textId="77777777" w:rsidR="002670A5" w:rsidRPr="00272F02" w:rsidRDefault="002670A5" w:rsidP="00660688">
            <w:pPr>
              <w:pStyle w:val="TableCellLeft10pt"/>
              <w:rPr>
                <w:szCs w:val="20"/>
                <w:lang w:val="en-GB"/>
              </w:rPr>
            </w:pPr>
            <w:r w:rsidRPr="00272F02">
              <w:rPr>
                <w:szCs w:val="20"/>
                <w:lang w:val="en-GB"/>
              </w:rPr>
              <w:t>Optional</w:t>
            </w:r>
          </w:p>
        </w:tc>
      </w:tr>
      <w:tr w:rsidR="002670A5" w:rsidRPr="00272F02" w14:paraId="752559E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E254D84" w14:textId="77777777" w:rsidR="002670A5" w:rsidRPr="00272F02" w:rsidRDefault="002670A5"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1B94BA" w14:textId="77777777" w:rsidR="002670A5" w:rsidRPr="00272F02" w:rsidRDefault="002670A5" w:rsidP="00660688">
            <w:pPr>
              <w:pStyle w:val="TableCellLeft10pt"/>
              <w:rPr>
                <w:szCs w:val="20"/>
                <w:lang w:val="en-GB"/>
              </w:rPr>
            </w:pPr>
            <w:r w:rsidRPr="00272F02">
              <w:rPr>
                <w:szCs w:val="20"/>
                <w:lang w:val="en-GB"/>
              </w:rPr>
              <w:t>One to one</w:t>
            </w:r>
          </w:p>
        </w:tc>
      </w:tr>
      <w:tr w:rsidR="002670A5" w:rsidRPr="00272F02" w14:paraId="1821368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4F6741E" w14:textId="77777777" w:rsidR="002670A5" w:rsidRPr="00272F02" w:rsidRDefault="002670A5"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D17923" w14:textId="3EEB5312" w:rsidR="002670A5" w:rsidRPr="00272F02" w:rsidRDefault="002670A5" w:rsidP="00660688">
            <w:pPr>
              <w:pStyle w:val="TableCellLeft10pt"/>
              <w:rPr>
                <w:szCs w:val="20"/>
                <w:lang w:val="en-GB"/>
              </w:rPr>
            </w:pPr>
            <w:r w:rsidRPr="00272F02">
              <w:rPr>
                <w:szCs w:val="20"/>
                <w:lang w:val="en-GB"/>
              </w:rPr>
              <w:t>2.2.</w:t>
            </w:r>
            <w:r w:rsidR="001F6D83">
              <w:rPr>
                <w:szCs w:val="20"/>
                <w:lang w:val="en-GB"/>
              </w:rPr>
              <w:t>2</w:t>
            </w:r>
          </w:p>
        </w:tc>
      </w:tr>
      <w:tr w:rsidR="002670A5" w:rsidRPr="00272F02" w14:paraId="5E0FA21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D362BAA" w14:textId="77777777" w:rsidR="002670A5" w:rsidRPr="00272F02" w:rsidRDefault="002670A5"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36094D" w14:textId="77777777" w:rsidR="002670A5" w:rsidRPr="00272F02" w:rsidRDefault="002670A5" w:rsidP="00660688">
            <w:pPr>
              <w:pStyle w:val="TableCellLeft10pt"/>
              <w:rPr>
                <w:szCs w:val="20"/>
                <w:lang w:val="en-GB"/>
              </w:rPr>
            </w:pPr>
            <w:r w:rsidRPr="00272F02">
              <w:rPr>
                <w:szCs w:val="20"/>
                <w:lang w:val="en-GB"/>
              </w:rPr>
              <w:t>Text</w:t>
            </w:r>
          </w:p>
        </w:tc>
      </w:tr>
      <w:tr w:rsidR="002670A5" w:rsidRPr="00272F02" w14:paraId="0B4637B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8C950E0" w14:textId="77777777" w:rsidR="002670A5" w:rsidRPr="00272F02" w:rsidRDefault="002670A5"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306E06" w14:textId="77777777" w:rsidR="002670A5" w:rsidRPr="00272F02" w:rsidRDefault="002670A5" w:rsidP="0066068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2F9D56A" w14:textId="64DEA909" w:rsidR="002670A5" w:rsidRPr="00272F02" w:rsidRDefault="002670A5" w:rsidP="00660688">
            <w:pPr>
              <w:pStyle w:val="TableCellLeft10pt"/>
              <w:rPr>
                <w:szCs w:val="20"/>
                <w:lang w:val="en-GB"/>
              </w:rPr>
            </w:pPr>
            <w:r w:rsidRPr="00272F02">
              <w:rPr>
                <w:rStyle w:val="TableCellLeft10ptBoldChar"/>
                <w:szCs w:val="20"/>
              </w:rPr>
              <w:t>Relationship</w:t>
            </w:r>
            <w:r w:rsidRPr="00272F02">
              <w:rPr>
                <w:szCs w:val="20"/>
                <w:lang w:val="en-GB"/>
              </w:rPr>
              <w:t>: 2.2.</w:t>
            </w:r>
            <w:r w:rsidR="001F6D83">
              <w:rPr>
                <w:szCs w:val="20"/>
                <w:lang w:val="en-GB"/>
              </w:rPr>
              <w:t>2</w:t>
            </w:r>
            <w:r w:rsidRPr="00272F02">
              <w:rPr>
                <w:szCs w:val="20"/>
                <w:lang w:val="en-GB"/>
              </w:rPr>
              <w:t xml:space="preserve"> Benefit Summary</w:t>
            </w:r>
          </w:p>
          <w:p w14:paraId="657D1973" w14:textId="77777777" w:rsidR="002670A5" w:rsidRPr="00272F02" w:rsidRDefault="002670A5" w:rsidP="00660688">
            <w:pPr>
              <w:pStyle w:val="TableCellLeft10pt"/>
              <w:rPr>
                <w:szCs w:val="20"/>
                <w:lang w:val="en-GB"/>
              </w:rPr>
            </w:pPr>
            <w:r w:rsidRPr="00272F02">
              <w:rPr>
                <w:rStyle w:val="TableCellLeft10ptBoldChar"/>
                <w:szCs w:val="20"/>
              </w:rPr>
              <w:t>Concept</w:t>
            </w:r>
            <w:r w:rsidRPr="00272F02">
              <w:rPr>
                <w:szCs w:val="20"/>
                <w:lang w:val="en-GB"/>
              </w:rPr>
              <w:t>: CNEW</w:t>
            </w:r>
          </w:p>
        </w:tc>
      </w:tr>
      <w:tr w:rsidR="002670A5" w:rsidRPr="00272F02" w14:paraId="293C542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D4CA71" w14:textId="77777777" w:rsidR="002670A5" w:rsidRPr="00272F02" w:rsidRDefault="002670A5"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670BCB" w14:textId="77777777" w:rsidR="002670A5" w:rsidRPr="00272F02" w:rsidRDefault="002670A5" w:rsidP="00660688">
            <w:pPr>
              <w:pStyle w:val="TableCellLeft10pt"/>
              <w:rPr>
                <w:szCs w:val="20"/>
                <w:lang w:val="en-GB"/>
              </w:rPr>
            </w:pPr>
            <w:r w:rsidRPr="00272F02">
              <w:rPr>
                <w:szCs w:val="20"/>
                <w:lang w:val="en-GB"/>
              </w:rPr>
              <w:t>No</w:t>
            </w:r>
          </w:p>
        </w:tc>
      </w:tr>
    </w:tbl>
    <w:p w14:paraId="5DF5F455" w14:textId="77777777" w:rsidR="002670A5" w:rsidRPr="00272F02" w:rsidRDefault="002670A5" w:rsidP="00910BB6"/>
    <w:p w14:paraId="1BAD95EC" w14:textId="4D07B3C2" w:rsidR="009F3F59" w:rsidRPr="00272F02" w:rsidRDefault="00B02D78" w:rsidP="007A78AC">
      <w:pPr>
        <w:pStyle w:val="Heading3"/>
        <w:rPr>
          <w:rFonts w:cs="Times New Roman"/>
        </w:rPr>
      </w:pPr>
      <w:r w:rsidRPr="00B02D78">
        <w:rPr>
          <w:rFonts w:cs="Times New Roman"/>
        </w:rPr>
        <w:t>Overall Risk-Benefit Assessment</w:t>
      </w:r>
      <w:r w:rsidRPr="00B02D78" w:rsidDel="00B02D78">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242A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D2EE9" w14:textId="77777777" w:rsidR="009F3F59" w:rsidRPr="00272F02" w:rsidRDefault="009F3F59"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DD98FB" w14:textId="3B87EC20" w:rsidR="009F3F59" w:rsidRPr="00272F02" w:rsidRDefault="00B02D78" w:rsidP="00C824A4">
            <w:pPr>
              <w:pStyle w:val="TableCellLeft10pt"/>
              <w:rPr>
                <w:rStyle w:val="SuggestedOptional"/>
                <w:rFonts w:ascii="Times New Roman" w:hAnsi="Times New Roman"/>
                <w:color w:val="auto"/>
                <w:szCs w:val="20"/>
              </w:rPr>
            </w:pPr>
            <w:r w:rsidRPr="00B02D78">
              <w:rPr>
                <w:rStyle w:val="SuggestedOptional"/>
                <w:rFonts w:ascii="Times New Roman" w:hAnsi="Times New Roman"/>
                <w:color w:val="auto"/>
                <w:szCs w:val="20"/>
              </w:rPr>
              <w:t>2.2.3</w:t>
            </w:r>
            <w:r>
              <w:rPr>
                <w:rStyle w:val="SuggestedOptional"/>
                <w:rFonts w:ascii="Times New Roman" w:hAnsi="Times New Roman"/>
                <w:color w:val="auto"/>
                <w:szCs w:val="20"/>
              </w:rPr>
              <w:t xml:space="preserve"> </w:t>
            </w:r>
            <w:r w:rsidRPr="00B02D78">
              <w:rPr>
                <w:rStyle w:val="SuggestedOptional"/>
                <w:rFonts w:ascii="Times New Roman" w:hAnsi="Times New Roman"/>
                <w:color w:val="auto"/>
                <w:szCs w:val="20"/>
              </w:rPr>
              <w:t>Overall Risk-Benefit Assessment</w:t>
            </w:r>
          </w:p>
        </w:tc>
      </w:tr>
      <w:tr w:rsidR="00DB50C7" w:rsidRPr="00272F02" w14:paraId="793C39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35D7A"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45D655"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1CFFC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777777"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02EC31C" w14:textId="77777777" w:rsidR="009F3F59" w:rsidRPr="00272F02" w:rsidRDefault="009F3F59" w:rsidP="00C824A4">
            <w:pPr>
              <w:pStyle w:val="TableCellLeft10pt"/>
              <w:rPr>
                <w:szCs w:val="20"/>
                <w:lang w:val="en-GB"/>
              </w:rPr>
            </w:pPr>
            <w:r w:rsidRPr="00272F02">
              <w:rPr>
                <w:szCs w:val="20"/>
                <w:lang w:val="en-GB"/>
              </w:rPr>
              <w:t>H</w:t>
            </w:r>
          </w:p>
        </w:tc>
      </w:tr>
      <w:tr w:rsidR="00DB50C7" w:rsidRPr="00272F02" w14:paraId="2D8114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087DE"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FC902E7" w14:textId="77777777" w:rsidR="009F3F59" w:rsidRPr="00272F02" w:rsidRDefault="009F3F59" w:rsidP="00C824A4">
            <w:pPr>
              <w:pStyle w:val="TableCellLeft10pt"/>
              <w:rPr>
                <w:szCs w:val="20"/>
                <w:lang w:val="en-GB"/>
              </w:rPr>
            </w:pPr>
            <w:r w:rsidRPr="00272F02">
              <w:rPr>
                <w:szCs w:val="20"/>
                <w:lang w:val="en-GB"/>
              </w:rPr>
              <w:t>Heading</w:t>
            </w:r>
          </w:p>
        </w:tc>
      </w:tr>
      <w:tr w:rsidR="00DB50C7" w:rsidRPr="00272F02" w14:paraId="43CF35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036354"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65A9E" w14:textId="77777777" w:rsidR="009F3F59" w:rsidRPr="00272F02" w:rsidRDefault="009F3F59" w:rsidP="00C824A4">
            <w:pPr>
              <w:pStyle w:val="TableCellLeft10pt"/>
              <w:rPr>
                <w:szCs w:val="20"/>
                <w:lang w:val="en-GB"/>
              </w:rPr>
            </w:pPr>
            <w:r w:rsidRPr="00272F02">
              <w:rPr>
                <w:szCs w:val="20"/>
                <w:lang w:val="en-GB"/>
              </w:rPr>
              <w:t>N/A</w:t>
            </w:r>
          </w:p>
        </w:tc>
      </w:tr>
      <w:tr w:rsidR="00DB50C7" w:rsidRPr="00272F02" w14:paraId="7C3548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C90E8"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6015E8" w14:textId="419B080C" w:rsidR="009F3F59" w:rsidRPr="00272F02" w:rsidRDefault="009F3F59" w:rsidP="00C824A4">
            <w:pPr>
              <w:pStyle w:val="TableCellLeft10pt"/>
              <w:rPr>
                <w:szCs w:val="20"/>
                <w:lang w:val="en-GB"/>
              </w:rPr>
            </w:pPr>
            <w:r w:rsidRPr="00272F02">
              <w:rPr>
                <w:szCs w:val="20"/>
                <w:lang w:val="en-GB"/>
              </w:rPr>
              <w:t>Optional</w:t>
            </w:r>
          </w:p>
        </w:tc>
      </w:tr>
      <w:tr w:rsidR="00DB50C7" w:rsidRPr="00272F02" w14:paraId="701148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27C9E6"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87949CE" w14:textId="7F9E3348"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3ABC04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7758B"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53195" w14:textId="77777777" w:rsidR="009F3F59" w:rsidRPr="00272F02" w:rsidRDefault="009F3F59" w:rsidP="00C824A4">
            <w:pPr>
              <w:pStyle w:val="TableCellLeft10pt"/>
              <w:rPr>
                <w:szCs w:val="20"/>
                <w:lang w:val="en-GB"/>
              </w:rPr>
            </w:pPr>
            <w:r w:rsidRPr="00272F02">
              <w:rPr>
                <w:szCs w:val="20"/>
                <w:lang w:val="en-GB"/>
              </w:rPr>
              <w:t xml:space="preserve">2.2.3 </w:t>
            </w:r>
          </w:p>
        </w:tc>
      </w:tr>
      <w:tr w:rsidR="00DB50C7" w:rsidRPr="00272F02" w14:paraId="420547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BC6E3"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9EC27" w14:textId="687A4883" w:rsidR="009F3F59" w:rsidRPr="00272F02" w:rsidRDefault="00B02D78" w:rsidP="00C824A4">
            <w:pPr>
              <w:pStyle w:val="TableCellLeft10pt"/>
              <w:rPr>
                <w:rStyle w:val="SuggestedOptional"/>
                <w:rFonts w:ascii="Times New Roman" w:hAnsi="Times New Roman"/>
                <w:color w:val="auto"/>
                <w:szCs w:val="20"/>
              </w:rPr>
            </w:pPr>
            <w:r w:rsidRPr="00B02D78">
              <w:rPr>
                <w:rStyle w:val="SuggestedOptional"/>
                <w:rFonts w:ascii="Times New Roman" w:hAnsi="Times New Roman"/>
                <w:color w:val="auto"/>
                <w:szCs w:val="20"/>
              </w:rPr>
              <w:t>Overall Risk-Benefit Assessment</w:t>
            </w:r>
          </w:p>
        </w:tc>
      </w:tr>
      <w:tr w:rsidR="00DB50C7" w:rsidRPr="00272F02" w14:paraId="30D05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357A5"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C64F4D"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EDD0833" w14:textId="1B86C768" w:rsidR="009F3F59"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w:t>
            </w:r>
            <w:r w:rsidR="00CD0378">
              <w:rPr>
                <w:szCs w:val="20"/>
                <w:lang w:val="en-GB"/>
              </w:rPr>
              <w:t xml:space="preserve"> </w:t>
            </w:r>
            <w:r w:rsidRPr="00272F02">
              <w:rPr>
                <w:szCs w:val="20"/>
                <w:lang w:val="en-GB"/>
              </w:rPr>
              <w:t xml:space="preserve">2.2 </w:t>
            </w:r>
            <w:r w:rsidR="00070BAA">
              <w:rPr>
                <w:szCs w:val="20"/>
                <w:lang w:val="en-GB"/>
              </w:rPr>
              <w:t>Assessment</w:t>
            </w:r>
            <w:r w:rsidR="00070BAA" w:rsidRPr="00272F02">
              <w:rPr>
                <w:szCs w:val="20"/>
                <w:lang w:val="en-GB"/>
              </w:rPr>
              <w:t xml:space="preserve"> of Risks</w:t>
            </w:r>
            <w:r w:rsidR="00070BAA">
              <w:rPr>
                <w:szCs w:val="20"/>
                <w:lang w:val="en-GB"/>
              </w:rPr>
              <w:t xml:space="preserve"> and </w:t>
            </w:r>
            <w:r w:rsidR="00070BAA" w:rsidRPr="00272F02">
              <w:rPr>
                <w:szCs w:val="20"/>
                <w:lang w:val="en-GB"/>
              </w:rPr>
              <w:t>Benefits</w:t>
            </w:r>
            <w:r w:rsidR="00CD0378">
              <w:rPr>
                <w:szCs w:val="20"/>
                <w:lang w:val="en-GB"/>
              </w:rPr>
              <w:t xml:space="preserve">, </w:t>
            </w:r>
            <w:r w:rsidR="00CD0378" w:rsidRPr="00272F02">
              <w:rPr>
                <w:szCs w:val="20"/>
                <w:lang w:val="en-GB"/>
              </w:rPr>
              <w:t xml:space="preserve">2 </w:t>
            </w:r>
            <w:r w:rsidR="00D0615B" w:rsidRPr="00272F02">
              <w:rPr>
                <w:szCs w:val="20"/>
                <w:lang w:val="en-GB"/>
              </w:rPr>
              <w:t>INTRODUCTION</w:t>
            </w:r>
            <w:r w:rsidR="00070BAA" w:rsidRPr="00272F02" w:rsidDel="00070BAA">
              <w:rPr>
                <w:szCs w:val="20"/>
                <w:lang w:val="en-GB"/>
              </w:rPr>
              <w:t xml:space="preserve"> </w:t>
            </w:r>
            <w:r w:rsidRPr="00272F02">
              <w:rPr>
                <w:szCs w:val="20"/>
                <w:lang w:val="en-GB"/>
              </w:rPr>
              <w:t xml:space="preserve">and </w:t>
            </w:r>
            <w:r w:rsidR="002664E4" w:rsidRPr="00272F02">
              <w:rPr>
                <w:szCs w:val="20"/>
                <w:lang w:val="en-GB"/>
              </w:rPr>
              <w:t>Table of Contents</w:t>
            </w:r>
          </w:p>
          <w:p w14:paraId="30907474" w14:textId="0B6CCF0C"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B922D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2F5FE"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C3FB73" w14:textId="77777777" w:rsidR="009F3F59" w:rsidRPr="00272F02" w:rsidRDefault="009F3F59" w:rsidP="00C824A4">
            <w:pPr>
              <w:pStyle w:val="TableCellLeft10pt"/>
              <w:rPr>
                <w:szCs w:val="20"/>
                <w:lang w:val="en-GB"/>
              </w:rPr>
            </w:pPr>
            <w:r w:rsidRPr="00272F02">
              <w:rPr>
                <w:szCs w:val="20"/>
                <w:lang w:val="en-GB"/>
              </w:rPr>
              <w:t>No</w:t>
            </w:r>
          </w:p>
        </w:tc>
      </w:tr>
    </w:tbl>
    <w:p w14:paraId="01D5BBD0" w14:textId="77777777" w:rsidR="009F3F59" w:rsidRPr="00272F02"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730FB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2C75E" w14:textId="77777777" w:rsidR="009F3F59" w:rsidRPr="00272F02" w:rsidRDefault="009F3F59" w:rsidP="00C824A4">
            <w:pPr>
              <w:pStyle w:val="TableHeadingTextLeft10pt"/>
              <w:rPr>
                <w:szCs w:val="20"/>
                <w:lang w:val="de-DE"/>
              </w:rPr>
            </w:pPr>
            <w:bookmarkStart w:id="120" w:name="_mioConsistencyCheck127"/>
            <w:bookmarkEnd w:id="120"/>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F752D1" w14:textId="3F188C54" w:rsidR="009F3F59" w:rsidRPr="00272F02" w:rsidRDefault="009F3F59" w:rsidP="00C824A4">
            <w:pPr>
              <w:pStyle w:val="TableCellLeft10pt"/>
              <w:rPr>
                <w:szCs w:val="20"/>
                <w:lang w:val="en-GB"/>
              </w:rPr>
            </w:pPr>
            <w:r w:rsidRPr="00272F02">
              <w:rPr>
                <w:szCs w:val="20"/>
                <w:lang w:val="en-GB"/>
              </w:rPr>
              <w:t>&lt;</w:t>
            </w:r>
            <w:r w:rsidRPr="00B02D78">
              <w:rPr>
                <w:rStyle w:val="SuggestedOptional"/>
                <w:rFonts w:ascii="Times New Roman" w:hAnsi="Times New Roman"/>
                <w:color w:val="auto"/>
                <w:szCs w:val="20"/>
              </w:rPr>
              <w:t xml:space="preserve">Overall </w:t>
            </w:r>
            <w:r w:rsidR="00B02D78" w:rsidRPr="00B02D78">
              <w:rPr>
                <w:rStyle w:val="SuggestedOptional"/>
                <w:rFonts w:ascii="Times New Roman" w:hAnsi="Times New Roman"/>
                <w:color w:val="auto"/>
                <w:szCs w:val="20"/>
              </w:rPr>
              <w:t>Risk-Benefit Assessment</w:t>
            </w:r>
            <w:r w:rsidRPr="00272F02">
              <w:rPr>
                <w:szCs w:val="20"/>
                <w:lang w:val="en-GB"/>
              </w:rPr>
              <w:t>&gt;</w:t>
            </w:r>
          </w:p>
        </w:tc>
      </w:tr>
      <w:tr w:rsidR="00DB50C7" w:rsidRPr="00272F02" w14:paraId="255CB7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BA80C" w14:textId="77777777" w:rsidR="009F3F59" w:rsidRPr="00272F02" w:rsidRDefault="009F3F59"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EDAA79A"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6A15D6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FB93B0" w14:textId="77777777" w:rsidR="009F3F59" w:rsidRPr="00272F02" w:rsidRDefault="009F3F5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E5DA87E" w14:textId="77777777" w:rsidR="009F3F59" w:rsidRPr="00272F02" w:rsidRDefault="009F3F59" w:rsidP="00C824A4">
            <w:pPr>
              <w:pStyle w:val="TableCellLeft10pt"/>
              <w:rPr>
                <w:szCs w:val="20"/>
                <w:lang w:val="en-GB"/>
              </w:rPr>
            </w:pPr>
            <w:r w:rsidRPr="00272F02">
              <w:rPr>
                <w:szCs w:val="20"/>
                <w:lang w:val="en-GB"/>
              </w:rPr>
              <w:t>D</w:t>
            </w:r>
          </w:p>
        </w:tc>
      </w:tr>
      <w:tr w:rsidR="00DB50C7" w:rsidRPr="00272F02" w14:paraId="1C10DB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E0EAC" w14:textId="77777777" w:rsidR="009F3F59" w:rsidRPr="00272F02" w:rsidRDefault="009F3F59"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BE5D005" w14:textId="77777777" w:rsidR="009F3F59" w:rsidRPr="00272F02" w:rsidRDefault="009F3F59" w:rsidP="00C824A4">
            <w:pPr>
              <w:pStyle w:val="TableCellLeft10pt"/>
              <w:rPr>
                <w:szCs w:val="20"/>
                <w:lang w:val="en-GB"/>
              </w:rPr>
            </w:pPr>
            <w:r w:rsidRPr="00272F02">
              <w:rPr>
                <w:szCs w:val="20"/>
                <w:lang w:val="en-GB"/>
              </w:rPr>
              <w:t>CNEW</w:t>
            </w:r>
          </w:p>
          <w:p w14:paraId="22E8CD35" w14:textId="6DFD56E8" w:rsidR="009372E7" w:rsidRPr="00272F02" w:rsidRDefault="009372E7" w:rsidP="00C824A4">
            <w:pPr>
              <w:pStyle w:val="TableCellLeft10pt"/>
              <w:rPr>
                <w:szCs w:val="20"/>
                <w:lang w:val="en-GB"/>
              </w:rPr>
            </w:pPr>
            <w:r w:rsidRPr="00272F02">
              <w:rPr>
                <w:szCs w:val="20"/>
                <w:lang w:val="en-GB"/>
              </w:rPr>
              <w:t>For review purpose, see definition of the controlled terminology below</w:t>
            </w:r>
          </w:p>
          <w:p w14:paraId="3A6A5377" w14:textId="77777777" w:rsidR="009F3F59" w:rsidRPr="00272F02" w:rsidRDefault="009F3F59" w:rsidP="00C824A4">
            <w:pPr>
              <w:pStyle w:val="TableCellLeft10pt"/>
              <w:rPr>
                <w:szCs w:val="20"/>
                <w:lang w:val="en-GB"/>
              </w:rPr>
            </w:pPr>
            <w:r w:rsidRPr="00272F02">
              <w:rPr>
                <w:szCs w:val="20"/>
                <w:lang w:val="en-GB"/>
              </w:rPr>
              <w:t>A short textual description containing the risks and benefits associated with participation in the trial.</w:t>
            </w:r>
          </w:p>
        </w:tc>
      </w:tr>
      <w:tr w:rsidR="00DB50C7" w:rsidRPr="00272F02" w14:paraId="35F29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5F8A4" w14:textId="77777777" w:rsidR="009F3F59" w:rsidRPr="00272F02" w:rsidRDefault="009F3F59"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A4A8F5" w14:textId="389C6938" w:rsidR="009F3F59" w:rsidRPr="00272F02" w:rsidRDefault="009F3F59" w:rsidP="00C824A4">
            <w:pPr>
              <w:pStyle w:val="TableCellLeft10pt"/>
              <w:rPr>
                <w:rStyle w:val="Instructions"/>
                <w:rFonts w:ascii="Times New Roman" w:hAnsi="Times New Roman"/>
                <w:vanish w:val="0"/>
                <w:color w:val="auto"/>
                <w:szCs w:val="20"/>
                <w:lang w:eastAsia="ja-JP"/>
              </w:rPr>
            </w:pPr>
            <w:r w:rsidRPr="00272F02">
              <w:rPr>
                <w:rStyle w:val="Instructions"/>
                <w:rFonts w:ascii="Times New Roman" w:hAnsi="Times New Roman"/>
                <w:vanish w:val="0"/>
                <w:color w:val="auto"/>
                <w:szCs w:val="20"/>
              </w:rPr>
              <w:t xml:space="preserve">Provide a succinct, concluding statement on the perceived balance between risks that have been identified from cumulative safety data, protocol procedures, and anticipated efficacy/benefits within the context of the proposed trial. </w:t>
            </w:r>
          </w:p>
        </w:tc>
      </w:tr>
      <w:tr w:rsidR="00DB50C7" w:rsidRPr="00272F02" w14:paraId="76E947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B2BF" w14:textId="77777777" w:rsidR="009F3F59" w:rsidRPr="00272F02" w:rsidRDefault="009F3F59"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C01B6F" w14:textId="637D4E47" w:rsidR="009F3F59" w:rsidRPr="00272F02" w:rsidRDefault="009F3F59" w:rsidP="00C824A4">
            <w:pPr>
              <w:pStyle w:val="TableCellLeft10pt"/>
              <w:rPr>
                <w:szCs w:val="20"/>
                <w:lang w:val="en-GB"/>
              </w:rPr>
            </w:pPr>
            <w:r w:rsidRPr="00272F02">
              <w:rPr>
                <w:szCs w:val="20"/>
                <w:lang w:val="en-GB"/>
              </w:rPr>
              <w:t>Required</w:t>
            </w:r>
          </w:p>
        </w:tc>
      </w:tr>
      <w:tr w:rsidR="00DB50C7" w:rsidRPr="00272F02" w14:paraId="2848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D02C8" w14:textId="77777777" w:rsidR="009F3F59" w:rsidRPr="00272F02" w:rsidRDefault="009F3F59"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40A6B9" w14:textId="2AA88138" w:rsidR="009F3F59" w:rsidRPr="00272F02" w:rsidRDefault="009F3F59"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6ADA1A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454532" w14:textId="77777777" w:rsidR="009F3F59" w:rsidRPr="00272F02" w:rsidRDefault="009F3F5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B7C4E70" w14:textId="77777777" w:rsidR="009F3F59" w:rsidRPr="00272F02" w:rsidRDefault="009F3F59" w:rsidP="00C824A4">
            <w:pPr>
              <w:pStyle w:val="TableCellLeft10pt"/>
              <w:rPr>
                <w:szCs w:val="20"/>
                <w:lang w:val="en-GB"/>
              </w:rPr>
            </w:pPr>
            <w:r w:rsidRPr="00272F02">
              <w:rPr>
                <w:szCs w:val="20"/>
                <w:lang w:val="en-GB"/>
              </w:rPr>
              <w:t xml:space="preserve">2.2.3 </w:t>
            </w:r>
          </w:p>
        </w:tc>
      </w:tr>
      <w:tr w:rsidR="00DB50C7" w:rsidRPr="00272F02" w14:paraId="02AB1D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4D298" w14:textId="77777777" w:rsidR="009F3F59" w:rsidRPr="00272F02" w:rsidRDefault="009F3F59"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02FBE7A" w14:textId="77777777" w:rsidR="009F3F59" w:rsidRPr="00272F02" w:rsidRDefault="009F3F59" w:rsidP="00C824A4">
            <w:pPr>
              <w:pStyle w:val="TableCellLeft10pt"/>
              <w:rPr>
                <w:szCs w:val="20"/>
                <w:lang w:val="en-GB"/>
              </w:rPr>
            </w:pPr>
            <w:r w:rsidRPr="00272F02">
              <w:rPr>
                <w:szCs w:val="20"/>
                <w:lang w:val="en-GB"/>
              </w:rPr>
              <w:t>Text</w:t>
            </w:r>
          </w:p>
        </w:tc>
      </w:tr>
      <w:tr w:rsidR="00DB50C7" w:rsidRPr="00272F02" w14:paraId="2FC00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8711B4" w14:textId="77777777" w:rsidR="009F3F59" w:rsidRPr="00272F02" w:rsidRDefault="009F3F59"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BF2240" w14:textId="77777777" w:rsidR="009F3F59" w:rsidRPr="00272F02" w:rsidRDefault="009F3F5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F0412F8" w14:textId="7F329977" w:rsidR="00837062" w:rsidRPr="00272F02" w:rsidRDefault="009F3F59" w:rsidP="00C824A4">
            <w:pPr>
              <w:pStyle w:val="TableCellLeft10pt"/>
              <w:rPr>
                <w:szCs w:val="20"/>
                <w:lang w:val="en-GB"/>
              </w:rPr>
            </w:pPr>
            <w:r w:rsidRPr="00272F02">
              <w:rPr>
                <w:rStyle w:val="TableCellLeft10ptBoldChar"/>
                <w:szCs w:val="20"/>
              </w:rPr>
              <w:t>Relationship</w:t>
            </w:r>
            <w:r w:rsidRPr="00272F02">
              <w:rPr>
                <w:szCs w:val="20"/>
                <w:lang w:val="en-GB"/>
              </w:rPr>
              <w:t xml:space="preserve">: 2.2.3 </w:t>
            </w:r>
            <w:r w:rsidRPr="00B02D78">
              <w:rPr>
                <w:rStyle w:val="SuggestedOptional"/>
                <w:rFonts w:ascii="Times New Roman" w:hAnsi="Times New Roman"/>
                <w:color w:val="auto"/>
                <w:szCs w:val="20"/>
              </w:rPr>
              <w:t xml:space="preserve">Overall </w:t>
            </w:r>
            <w:r w:rsidR="00B02D78" w:rsidRPr="00B02D78">
              <w:rPr>
                <w:rStyle w:val="SuggestedOptional"/>
                <w:rFonts w:ascii="Times New Roman" w:hAnsi="Times New Roman"/>
                <w:color w:val="auto"/>
                <w:szCs w:val="20"/>
              </w:rPr>
              <w:t>Risk-Benefit Assessment</w:t>
            </w:r>
            <w:r w:rsidR="00B02D78" w:rsidRPr="00272F02" w:rsidDel="00B02D78">
              <w:rPr>
                <w:szCs w:val="20"/>
                <w:lang w:val="en-GB"/>
              </w:rPr>
              <w:t xml:space="preserve"> </w:t>
            </w:r>
            <w:r w:rsidRPr="00272F02">
              <w:rPr>
                <w:szCs w:val="20"/>
                <w:lang w:val="en-GB"/>
              </w:rPr>
              <w:t xml:space="preserve">OR 2.2 </w:t>
            </w:r>
            <w:r w:rsidR="00070BAA">
              <w:rPr>
                <w:szCs w:val="20"/>
                <w:lang w:val="en-GB"/>
              </w:rPr>
              <w:t>Assessment</w:t>
            </w:r>
            <w:r w:rsidR="00070BAA" w:rsidRPr="00272F02">
              <w:rPr>
                <w:szCs w:val="20"/>
                <w:lang w:val="en-GB"/>
              </w:rPr>
              <w:t xml:space="preserve"> of Risks</w:t>
            </w:r>
            <w:r w:rsidR="00070BAA">
              <w:rPr>
                <w:szCs w:val="20"/>
                <w:lang w:val="en-GB"/>
              </w:rPr>
              <w:t xml:space="preserve"> and </w:t>
            </w:r>
            <w:r w:rsidR="00070BAA" w:rsidRPr="00272F02">
              <w:rPr>
                <w:szCs w:val="20"/>
                <w:lang w:val="en-GB"/>
              </w:rPr>
              <w:t>Benefits</w:t>
            </w:r>
            <w:r w:rsidR="00070BAA" w:rsidRPr="00272F02" w:rsidDel="00070BAA">
              <w:rPr>
                <w:szCs w:val="20"/>
                <w:lang w:val="en-GB"/>
              </w:rPr>
              <w:t xml:space="preserve"> </w:t>
            </w:r>
            <w:r w:rsidRPr="00272F02">
              <w:rPr>
                <w:szCs w:val="20"/>
                <w:lang w:val="en-GB"/>
              </w:rPr>
              <w:t>(when the Optional Level 3 subheading (2.2.3) is not used)</w:t>
            </w:r>
          </w:p>
          <w:p w14:paraId="54FD5BA3" w14:textId="31433065" w:rsidR="009F3F59" w:rsidRPr="00272F02" w:rsidRDefault="009F3F59" w:rsidP="00C824A4">
            <w:pPr>
              <w:pStyle w:val="TableCellLeft10pt"/>
              <w:rPr>
                <w:b/>
                <w:bCs/>
                <w:szCs w:val="20"/>
                <w:lang w:val="en-GB"/>
              </w:rPr>
            </w:pPr>
            <w:r w:rsidRPr="00272F02">
              <w:rPr>
                <w:szCs w:val="20"/>
                <w:lang w:val="en-GB"/>
              </w:rPr>
              <w:t>If the Optional Level 3 subheadings (2.2.1, 2.2.2, 2.2.3) are not used, the user guidance below Section 2.2 applies.</w:t>
            </w:r>
          </w:p>
          <w:p w14:paraId="16B16D6F" w14:textId="77777777" w:rsidR="009F3F59" w:rsidRPr="00272F02" w:rsidRDefault="009F3F59"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D81AD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C81C0" w14:textId="77777777" w:rsidR="009F3F59" w:rsidRPr="00272F02" w:rsidRDefault="009F3F5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6A9922" w14:textId="77777777" w:rsidR="009F3F59" w:rsidRPr="00272F02" w:rsidRDefault="009F3F59" w:rsidP="00C824A4">
            <w:pPr>
              <w:pStyle w:val="TableCellLeft10pt"/>
              <w:rPr>
                <w:szCs w:val="20"/>
                <w:lang w:val="en-GB"/>
              </w:rPr>
            </w:pPr>
            <w:r w:rsidRPr="00272F02">
              <w:rPr>
                <w:szCs w:val="20"/>
                <w:lang w:val="en-GB"/>
              </w:rPr>
              <w:t>No</w:t>
            </w:r>
          </w:p>
        </w:tc>
      </w:tr>
    </w:tbl>
    <w:p w14:paraId="4165506C" w14:textId="77777777" w:rsidR="00534380" w:rsidRPr="00272F02" w:rsidRDefault="00534380" w:rsidP="007F4B22">
      <w:pPr>
        <w:rPr>
          <w:sz w:val="20"/>
          <w:szCs w:val="20"/>
        </w:rPr>
      </w:pPr>
      <w:bookmarkStart w:id="121" w:name="_mioConsistencyCheck89"/>
      <w:bookmarkStart w:id="122" w:name="_mioConsistencyCheck90"/>
      <w:bookmarkStart w:id="123" w:name="_mioConsistencyCheck91"/>
      <w:bookmarkStart w:id="124" w:name="_mioConsistencyCheck95"/>
      <w:bookmarkStart w:id="125" w:name="_mioConsistencyCheck96"/>
      <w:bookmarkStart w:id="126" w:name="_mioConsistencyCheck97"/>
      <w:bookmarkStart w:id="127" w:name="_mioConsistencyCheck119"/>
      <w:bookmarkStart w:id="128" w:name="_mioConsistencyCheck126"/>
      <w:bookmarkStart w:id="129" w:name="_mioConsistencyCheck128"/>
      <w:bookmarkStart w:id="130" w:name="_mioConsistencyCheck129"/>
      <w:bookmarkEnd w:id="121"/>
      <w:bookmarkEnd w:id="122"/>
      <w:bookmarkEnd w:id="123"/>
      <w:bookmarkEnd w:id="124"/>
      <w:bookmarkEnd w:id="125"/>
      <w:bookmarkEnd w:id="126"/>
      <w:bookmarkEnd w:id="127"/>
      <w:bookmarkEnd w:id="128"/>
      <w:bookmarkEnd w:id="129"/>
      <w:bookmarkEnd w:id="130"/>
    </w:p>
    <w:p w14:paraId="09F3618F" w14:textId="58B2697F" w:rsidR="007F4B22" w:rsidRPr="00272F02" w:rsidRDefault="007F4B22" w:rsidP="614FE646">
      <w:pPr>
        <w:pStyle w:val="Heading1"/>
        <w:rPr>
          <w:rFonts w:cs="Times New Roman"/>
        </w:rPr>
      </w:pPr>
      <w:r w:rsidRPr="00272F02">
        <w:rPr>
          <w:rFonts w:cs="Times New Roman"/>
        </w:rPr>
        <w:t>Trial Objectives</w:t>
      </w:r>
      <w:r w:rsidR="00563026" w:rsidRPr="00272F02">
        <w:rPr>
          <w:rFonts w:cs="Times New Roman"/>
        </w:rPr>
        <w:t xml:space="preserve"> </w:t>
      </w:r>
      <w:r w:rsidR="007A78AC" w:rsidRPr="00272F02">
        <w:rPr>
          <w:rFonts w:cs="Times New Roman"/>
          <w:lang w:eastAsia="ja-JP"/>
        </w:rPr>
        <w:t>and Associated</w:t>
      </w:r>
      <w:r w:rsidR="00563026" w:rsidRPr="00272F02">
        <w:rPr>
          <w:rFonts w:cs="Times New Roman"/>
        </w:rPr>
        <w:t xml:space="preserve"> </w:t>
      </w:r>
      <w:r w:rsidR="4797C086" w:rsidRPr="00272F02">
        <w:rPr>
          <w:rFonts w:cs="Times New Roman"/>
        </w:rPr>
        <w:t>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0FE7E6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8F264A5" w14:textId="77777777" w:rsidR="007F4B22" w:rsidRPr="00272F02" w:rsidRDefault="007F4B22" w:rsidP="007F4B22">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60BE289" w14:textId="4857B7E2" w:rsidR="007F4B22" w:rsidRPr="00272F02" w:rsidRDefault="00563026" w:rsidP="007F4B22">
            <w:pPr>
              <w:pStyle w:val="TableCellLeft10pt"/>
              <w:rPr>
                <w:szCs w:val="20"/>
                <w:lang w:val="en-GB"/>
              </w:rPr>
            </w:pPr>
            <w:r w:rsidRPr="00272F02">
              <w:rPr>
                <w:szCs w:val="20"/>
                <w:lang w:val="en-GB"/>
              </w:rPr>
              <w:t xml:space="preserve">3 </w:t>
            </w:r>
            <w:r w:rsidR="00DC4BB3" w:rsidRPr="00272F02">
              <w:rPr>
                <w:szCs w:val="20"/>
                <w:lang w:val="en-GB"/>
              </w:rPr>
              <w:t>TRIAL OBJECTIVES AND ASSOCIATED ESTIMANDS</w:t>
            </w:r>
          </w:p>
        </w:tc>
      </w:tr>
      <w:tr w:rsidR="00DB50C7" w:rsidRPr="00272F02" w14:paraId="0755FD1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E433C8E" w14:textId="77777777" w:rsidR="007F4B22" w:rsidRPr="00272F02" w:rsidRDefault="007F4B22" w:rsidP="007F4B22">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771464" w14:textId="77777777" w:rsidR="007F4B22" w:rsidRPr="00272F02" w:rsidRDefault="007F4B22" w:rsidP="007F4B22">
            <w:pPr>
              <w:pStyle w:val="TableCellLeft10pt"/>
              <w:rPr>
                <w:szCs w:val="20"/>
                <w:lang w:val="en-GB"/>
              </w:rPr>
            </w:pPr>
            <w:r w:rsidRPr="00272F02">
              <w:rPr>
                <w:szCs w:val="20"/>
                <w:lang w:val="en-GB"/>
              </w:rPr>
              <w:t>Text</w:t>
            </w:r>
          </w:p>
        </w:tc>
      </w:tr>
      <w:tr w:rsidR="00DB50C7" w:rsidRPr="00272F02" w14:paraId="5514C7C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8DB677A" w14:textId="47D85380" w:rsidR="007F4B22" w:rsidRPr="00272F02" w:rsidRDefault="007F4B22" w:rsidP="007F4B2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1D5A0E" w14:textId="77777777" w:rsidR="007F4B22" w:rsidRPr="00272F02" w:rsidRDefault="007F4B22" w:rsidP="007F4B22">
            <w:pPr>
              <w:pStyle w:val="TableCellLeft10pt"/>
              <w:rPr>
                <w:szCs w:val="20"/>
                <w:lang w:val="en-GB"/>
              </w:rPr>
            </w:pPr>
            <w:r w:rsidRPr="00272F02">
              <w:rPr>
                <w:szCs w:val="20"/>
                <w:lang w:val="en-GB"/>
              </w:rPr>
              <w:t>H</w:t>
            </w:r>
          </w:p>
        </w:tc>
      </w:tr>
      <w:tr w:rsidR="00DB50C7" w:rsidRPr="00272F02" w14:paraId="29624A8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9408DA3" w14:textId="77777777" w:rsidR="007F4B22" w:rsidRPr="00272F02" w:rsidRDefault="007F4B22" w:rsidP="007F4B22">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C865B1D" w14:textId="77777777" w:rsidR="007F4B22" w:rsidRPr="00272F02" w:rsidRDefault="007F4B22" w:rsidP="007F4B22">
            <w:pPr>
              <w:pStyle w:val="TableCellLeft10pt"/>
              <w:rPr>
                <w:szCs w:val="20"/>
                <w:lang w:val="en-GB"/>
              </w:rPr>
            </w:pPr>
            <w:r w:rsidRPr="00272F02">
              <w:rPr>
                <w:szCs w:val="20"/>
                <w:lang w:val="en-GB"/>
              </w:rPr>
              <w:t>Heading</w:t>
            </w:r>
          </w:p>
        </w:tc>
      </w:tr>
      <w:tr w:rsidR="00DB50C7" w:rsidRPr="00272F02" w14:paraId="767FF11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AD181C5" w14:textId="77777777" w:rsidR="007F4B22" w:rsidRPr="00272F02" w:rsidRDefault="007F4B22" w:rsidP="007F4B22">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6078F4" w14:textId="77777777" w:rsidR="00563026" w:rsidRPr="00272F02" w:rsidRDefault="00563026" w:rsidP="00563026">
            <w:pPr>
              <w:pStyle w:val="TableCellLeft10pt"/>
              <w:rPr>
                <w:szCs w:val="20"/>
                <w:lang w:val="en-GB"/>
              </w:rPr>
            </w:pPr>
            <w:r w:rsidRPr="00272F02">
              <w:rPr>
                <w:szCs w:val="20"/>
                <w:lang w:val="en-GB"/>
              </w:rPr>
              <w:t>In this section, precisely define each trial objective and refine each trial objective into a precise clinical question of interest by defining the associated estimand. For considerations on estimands, see ICH E9(R1). Ensure alignment with every other section of the protocol.</w:t>
            </w:r>
          </w:p>
          <w:p w14:paraId="430D0EC5" w14:textId="5C06AC1A" w:rsidR="00563026" w:rsidRPr="00272F02" w:rsidRDefault="4C38FA08" w:rsidP="4C38FA08">
            <w:pPr>
              <w:pStyle w:val="TableCellLeft10pt"/>
              <w:rPr>
                <w:lang w:val="en-GB"/>
              </w:rPr>
            </w:pPr>
            <w:r w:rsidRPr="4C38FA08">
              <w:rPr>
                <w:lang w:val="en-GB"/>
              </w:rPr>
              <w:t xml:space="preserve">Include additional level 3 </w:t>
            </w:r>
            <w:commentRangeStart w:id="131"/>
            <w:commentRangeStart w:id="132"/>
            <w:r w:rsidRPr="4C38FA08">
              <w:rPr>
                <w:lang w:val="en-GB"/>
              </w:rPr>
              <w:t>H</w:t>
            </w:r>
            <w:commentRangeEnd w:id="131"/>
            <w:r w:rsidR="00563026">
              <w:commentReference w:id="131"/>
            </w:r>
            <w:commentRangeEnd w:id="132"/>
            <w:r w:rsidR="00CF6ABB">
              <w:rPr>
                <w:rStyle w:val="CommentReference"/>
                <w:rFonts w:eastAsia="Times New Roman"/>
              </w:rPr>
              <w:commentReference w:id="132"/>
            </w:r>
            <w:r w:rsidRPr="4C38FA08">
              <w:rPr>
                <w:lang w:val="en-GB"/>
              </w:rPr>
              <w:t>eadings (e.g. add a new level 3 Heading for each secondary objective) as needed.</w:t>
            </w:r>
            <w:r>
              <w:t xml:space="preserve"> </w:t>
            </w:r>
            <w:r w:rsidRPr="4C38FA08">
              <w:rPr>
                <w:lang w:val="en-GB"/>
              </w:rPr>
              <w:t>If there is more than one objective in a category (e.g., more than one secondary objective), number each objective consecutively as the level 3 heading (e.g., Secondary Objective 1, Secondary Objective 2, etc.).</w:t>
            </w:r>
          </w:p>
          <w:p w14:paraId="5CA9BB36" w14:textId="4F860507" w:rsidR="007F4B22" w:rsidRPr="00272F02" w:rsidRDefault="4C38FA08" w:rsidP="1EE6A692">
            <w:pPr>
              <w:pStyle w:val="TableCellLeft10pt"/>
            </w:pPr>
            <w:r>
              <w:t>No text is intended here (</w:t>
            </w:r>
            <w:commentRangeStart w:id="133"/>
            <w:commentRangeStart w:id="134"/>
            <w:r>
              <w:t>H</w:t>
            </w:r>
            <w:commentRangeEnd w:id="133"/>
            <w:r w:rsidR="299CF9EF">
              <w:commentReference w:id="133"/>
            </w:r>
            <w:commentRangeEnd w:id="134"/>
            <w:r w:rsidR="00CF6ABB">
              <w:rPr>
                <w:rStyle w:val="CommentReference"/>
                <w:rFonts w:eastAsia="Times New Roman"/>
              </w:rPr>
              <w:commentReference w:id="134"/>
            </w:r>
            <w:r>
              <w:t>eading only</w:t>
            </w:r>
            <w:r w:rsidRPr="4C38FA08">
              <w:rPr>
                <w:lang w:val="en-GB"/>
              </w:rPr>
              <w:t>).</w:t>
            </w:r>
          </w:p>
        </w:tc>
      </w:tr>
      <w:tr w:rsidR="00DB50C7" w:rsidRPr="00272F02" w14:paraId="66A492E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550DD78" w14:textId="77777777" w:rsidR="007F4B22" w:rsidRPr="00272F02" w:rsidRDefault="007F4B22" w:rsidP="007F4B22">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CFD77" w14:textId="637BB9DA" w:rsidR="007F4B22" w:rsidRPr="00272F02" w:rsidRDefault="007F4B22" w:rsidP="007F4B22">
            <w:pPr>
              <w:pStyle w:val="TableCellLeft10pt"/>
              <w:rPr>
                <w:szCs w:val="20"/>
                <w:lang w:val="en-GB"/>
              </w:rPr>
            </w:pPr>
            <w:r w:rsidRPr="00272F02">
              <w:rPr>
                <w:szCs w:val="20"/>
                <w:lang w:val="en-GB"/>
              </w:rPr>
              <w:t>Required</w:t>
            </w:r>
          </w:p>
        </w:tc>
      </w:tr>
      <w:tr w:rsidR="00DB50C7" w:rsidRPr="00272F02" w14:paraId="3976A5F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2A46522" w14:textId="77777777" w:rsidR="007F4B22" w:rsidRPr="00272F02" w:rsidRDefault="007F4B22" w:rsidP="007F4B22">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7C8B28E" w14:textId="4365DAC5" w:rsidR="007F4B22" w:rsidRPr="00272F02" w:rsidRDefault="000F5F70" w:rsidP="007F4B22">
            <w:pPr>
              <w:pStyle w:val="TableCellLeft10pt"/>
              <w:rPr>
                <w:szCs w:val="20"/>
                <w:lang w:val="en-GB"/>
              </w:rPr>
            </w:pPr>
            <w:r w:rsidRPr="00272F02">
              <w:rPr>
                <w:szCs w:val="20"/>
                <w:lang w:val="en-GB"/>
              </w:rPr>
              <w:t>One to one</w:t>
            </w:r>
          </w:p>
        </w:tc>
      </w:tr>
      <w:tr w:rsidR="00DB50C7" w:rsidRPr="00272F02" w14:paraId="1A36B75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7C9A6EF" w14:textId="77777777" w:rsidR="007F4B22" w:rsidRPr="00272F02" w:rsidRDefault="007F4B22" w:rsidP="007F4B22">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15ED20" w14:textId="2DB4587E" w:rsidR="007F4B22" w:rsidRPr="00272F02" w:rsidRDefault="000F5F70" w:rsidP="007F4B22">
            <w:pPr>
              <w:pStyle w:val="TableCellLeft10pt"/>
              <w:rPr>
                <w:szCs w:val="20"/>
                <w:lang w:val="en-GB"/>
              </w:rPr>
            </w:pPr>
            <w:r w:rsidRPr="00272F02">
              <w:rPr>
                <w:szCs w:val="20"/>
                <w:lang w:val="en-GB"/>
              </w:rPr>
              <w:t>3</w:t>
            </w:r>
          </w:p>
        </w:tc>
      </w:tr>
      <w:tr w:rsidR="00DB50C7" w:rsidRPr="00272F02" w14:paraId="510C033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A57C2CC" w14:textId="77777777" w:rsidR="007F4B22" w:rsidRPr="00272F02" w:rsidRDefault="007F4B22" w:rsidP="007F4B22">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D8D910" w14:textId="1C95D802" w:rsidR="007F4B22" w:rsidRPr="00272F02" w:rsidRDefault="7EC6AEF7" w:rsidP="007F4B22">
            <w:pPr>
              <w:pStyle w:val="TableCellLeft10pt"/>
            </w:pPr>
            <w:r w:rsidRPr="00272F02">
              <w:rPr>
                <w:lang w:val="en-GB"/>
              </w:rPr>
              <w:t>TRIAL OBJECTIVES AND ASSOCIATED ESTIMANDS</w:t>
            </w:r>
          </w:p>
        </w:tc>
      </w:tr>
      <w:tr w:rsidR="00DB50C7" w:rsidRPr="00272F02" w14:paraId="5024D26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4E35A79" w14:textId="77777777" w:rsidR="007F4B22" w:rsidRPr="00272F02" w:rsidRDefault="007F4B22" w:rsidP="007F4B22">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12AE79" w14:textId="41E9D62A" w:rsidR="007F4B22" w:rsidRPr="00272F02" w:rsidRDefault="007F4B22" w:rsidP="007F4B2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000F5F70" w:rsidRPr="00272F02">
              <w:rPr>
                <w:szCs w:val="20"/>
                <w:lang w:val="en-GB"/>
              </w:rPr>
              <w:t>: No</w:t>
            </w:r>
          </w:p>
          <w:p w14:paraId="34BC1B9E" w14:textId="471936E2" w:rsidR="007F4B22" w:rsidRPr="00272F02" w:rsidRDefault="007A0878" w:rsidP="007F4B22">
            <w:pPr>
              <w:pStyle w:val="TableCellLeft10pt"/>
              <w:rPr>
                <w:szCs w:val="20"/>
                <w:lang w:val="en-GB"/>
              </w:rPr>
            </w:pPr>
            <w:r w:rsidRPr="00272F02">
              <w:rPr>
                <w:rStyle w:val="TableCellLeft10ptBoldChar"/>
                <w:szCs w:val="20"/>
              </w:rPr>
              <w:t>Relationship</w:t>
            </w:r>
            <w:r w:rsidRPr="00272F02">
              <w:rPr>
                <w:szCs w:val="20"/>
                <w:lang w:val="en-GB"/>
              </w:rPr>
              <w:t>: Table</w:t>
            </w:r>
            <w:r w:rsidR="000F5F70" w:rsidRPr="00272F02">
              <w:rPr>
                <w:szCs w:val="20"/>
                <w:lang w:val="en-GB"/>
              </w:rPr>
              <w:t xml:space="preserve"> of Contents</w:t>
            </w:r>
          </w:p>
          <w:p w14:paraId="2F7C5710" w14:textId="63F11F4E" w:rsidR="007F4B22" w:rsidRPr="00272F02" w:rsidRDefault="007F4B22" w:rsidP="007F4B22">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292828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FA8D891" w14:textId="4EE593F1" w:rsidR="007F4B22" w:rsidRPr="00272F02" w:rsidRDefault="0021788E" w:rsidP="007F4B22">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B890505" w14:textId="710ACD22" w:rsidR="007F4B22" w:rsidRPr="00272F02" w:rsidRDefault="000F5F70" w:rsidP="007F4B22">
            <w:pPr>
              <w:pStyle w:val="TableCellLeft10pt"/>
              <w:rPr>
                <w:szCs w:val="20"/>
                <w:lang w:val="en-GB"/>
              </w:rPr>
            </w:pPr>
            <w:r w:rsidRPr="00272F02">
              <w:rPr>
                <w:szCs w:val="20"/>
                <w:lang w:val="en-GB"/>
              </w:rPr>
              <w:t>No</w:t>
            </w:r>
          </w:p>
        </w:tc>
      </w:tr>
    </w:tbl>
    <w:p w14:paraId="59A77799" w14:textId="77777777" w:rsidR="007F4B22" w:rsidRPr="00272F02" w:rsidRDefault="007F4B22" w:rsidP="007F4B22">
      <w:pPr>
        <w:rPr>
          <w:sz w:val="20"/>
          <w:szCs w:val="20"/>
        </w:rPr>
      </w:pPr>
    </w:p>
    <w:p w14:paraId="08A405A6" w14:textId="480F137E" w:rsidR="007F4B22" w:rsidRPr="00272F02" w:rsidRDefault="00A81D24" w:rsidP="007A78AC">
      <w:pPr>
        <w:pStyle w:val="Heading2"/>
        <w:rPr>
          <w:rFonts w:cs="Times New Roman"/>
        </w:rPr>
      </w:pPr>
      <w:r w:rsidRPr="00272F02">
        <w:rPr>
          <w:rFonts w:cs="Times New Roman"/>
        </w:rPr>
        <w:t>Primary Objective(s) and Associated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01B206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7795559" w14:textId="77777777" w:rsidR="007F4B22" w:rsidRPr="00272F02" w:rsidRDefault="007F4B22" w:rsidP="007F4B22">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CBF8F9" w14:textId="53C3C312" w:rsidR="007F4B22" w:rsidRPr="00272F02" w:rsidRDefault="6C80053E" w:rsidP="24656324">
            <w:pPr>
              <w:pStyle w:val="TableCellLeft10pt"/>
              <w:rPr>
                <w:lang w:val="en-GB"/>
              </w:rPr>
            </w:pPr>
            <w:r w:rsidRPr="00272F02">
              <w:t xml:space="preserve">3.1 </w:t>
            </w:r>
            <w:r w:rsidR="00A81D24" w:rsidRPr="00272F02">
              <w:t>Primary Objective(s) and Associated Estimand(s)</w:t>
            </w:r>
          </w:p>
        </w:tc>
      </w:tr>
      <w:tr w:rsidR="00DB50C7" w:rsidRPr="00272F02" w14:paraId="44674B8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BB7E9BC" w14:textId="77777777" w:rsidR="007F4B22" w:rsidRPr="00272F02" w:rsidRDefault="007F4B22" w:rsidP="007F4B22">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8EBFF8" w14:textId="77777777" w:rsidR="007F4B22" w:rsidRPr="00272F02" w:rsidRDefault="007F4B22" w:rsidP="007F4B22">
            <w:pPr>
              <w:pStyle w:val="TableCellLeft10pt"/>
              <w:rPr>
                <w:szCs w:val="20"/>
                <w:lang w:val="en-GB"/>
              </w:rPr>
            </w:pPr>
            <w:r w:rsidRPr="00272F02">
              <w:rPr>
                <w:szCs w:val="20"/>
                <w:lang w:val="en-GB"/>
              </w:rPr>
              <w:t>Text</w:t>
            </w:r>
          </w:p>
        </w:tc>
      </w:tr>
      <w:tr w:rsidR="00DB50C7" w:rsidRPr="00272F02" w14:paraId="487F4C0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9C89FD4" w14:textId="3A2BA9C8" w:rsidR="007F4B22" w:rsidRPr="00272F02" w:rsidRDefault="007F4B22" w:rsidP="007F4B2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A86D8B" w14:textId="77777777" w:rsidR="007F4B22" w:rsidRPr="00272F02" w:rsidRDefault="007F4B22" w:rsidP="007F4B22">
            <w:pPr>
              <w:pStyle w:val="TableCellLeft10pt"/>
              <w:rPr>
                <w:szCs w:val="20"/>
                <w:lang w:val="en-GB"/>
              </w:rPr>
            </w:pPr>
            <w:r w:rsidRPr="00272F02">
              <w:rPr>
                <w:szCs w:val="20"/>
                <w:lang w:val="en-GB"/>
              </w:rPr>
              <w:t>H</w:t>
            </w:r>
          </w:p>
        </w:tc>
      </w:tr>
      <w:tr w:rsidR="00DB50C7" w:rsidRPr="00272F02" w14:paraId="540E8D0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69597C4" w14:textId="77777777" w:rsidR="007F4B22" w:rsidRPr="00272F02" w:rsidRDefault="007F4B22" w:rsidP="007F4B22">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EC1C82" w14:textId="4C974D19" w:rsidR="007F4B22" w:rsidRPr="00272F02" w:rsidRDefault="00FE1144" w:rsidP="007F4B22">
            <w:pPr>
              <w:pStyle w:val="TableCellLeft10pt"/>
              <w:rPr>
                <w:szCs w:val="20"/>
                <w:lang w:val="en-GB"/>
              </w:rPr>
            </w:pPr>
            <w:r w:rsidRPr="00272F02">
              <w:rPr>
                <w:szCs w:val="20"/>
                <w:lang w:val="en-GB"/>
              </w:rPr>
              <w:t>Heading</w:t>
            </w:r>
          </w:p>
        </w:tc>
      </w:tr>
      <w:tr w:rsidR="00DB50C7" w:rsidRPr="00272F02" w14:paraId="0C00296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D462628" w14:textId="77777777" w:rsidR="007F4B22" w:rsidRPr="00272F02" w:rsidRDefault="007F4B22" w:rsidP="007F4B22">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7329EBB" w14:textId="4E3770DF" w:rsidR="007F4B22" w:rsidRPr="00272F02" w:rsidRDefault="00702AB9" w:rsidP="4C38FA08">
            <w:pPr>
              <w:pStyle w:val="TableCellLeft10pt"/>
              <w:rPr>
                <w:lang w:val="en-GB"/>
              </w:rPr>
            </w:pPr>
            <w:commentRangeStart w:id="135"/>
            <w:commentRangeEnd w:id="135"/>
            <w:r>
              <w:rPr>
                <w:rStyle w:val="CommentReference"/>
                <w:rFonts w:eastAsia="Times New Roman"/>
              </w:rPr>
              <w:commentReference w:id="135"/>
            </w:r>
            <w:commentRangeStart w:id="136"/>
            <w:commentRangeStart w:id="137"/>
            <w:r w:rsidR="4C38FA08">
              <w:t>No text is intended here (Heading only)</w:t>
            </w:r>
            <w:commentRangeEnd w:id="136"/>
            <w:r w:rsidR="00CA0797">
              <w:commentReference w:id="136"/>
            </w:r>
            <w:commentRangeEnd w:id="137"/>
            <w:r w:rsidR="00CF6ABB">
              <w:rPr>
                <w:rStyle w:val="CommentReference"/>
                <w:rFonts w:eastAsia="Times New Roman"/>
              </w:rPr>
              <w:commentReference w:id="137"/>
            </w:r>
          </w:p>
        </w:tc>
      </w:tr>
      <w:tr w:rsidR="00DB50C7" w:rsidRPr="00272F02" w14:paraId="30E88BC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D401F9D" w14:textId="77777777" w:rsidR="007F4B22" w:rsidRPr="00272F02" w:rsidRDefault="007F4B22" w:rsidP="007F4B22">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009BEC7" w14:textId="62520458" w:rsidR="007F4B22" w:rsidRPr="00272F02" w:rsidRDefault="007F4B22" w:rsidP="007F4B22">
            <w:pPr>
              <w:pStyle w:val="TableCellLeft10pt"/>
              <w:rPr>
                <w:szCs w:val="20"/>
                <w:lang w:val="en-GB"/>
              </w:rPr>
            </w:pPr>
            <w:r w:rsidRPr="00272F02">
              <w:rPr>
                <w:szCs w:val="20"/>
                <w:lang w:val="en-GB"/>
              </w:rPr>
              <w:t>Required</w:t>
            </w:r>
          </w:p>
        </w:tc>
      </w:tr>
      <w:tr w:rsidR="00DB50C7" w:rsidRPr="00272F02" w14:paraId="6748DE7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446D63D" w14:textId="77777777" w:rsidR="007F4B22" w:rsidRPr="00272F02" w:rsidRDefault="007F4B22" w:rsidP="007F4B22">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C95BB8E" w14:textId="2756C14F" w:rsidR="007F4B22" w:rsidRPr="00272F02" w:rsidRDefault="00984889" w:rsidP="007F4B22">
            <w:pPr>
              <w:pStyle w:val="TableCellLeft10pt"/>
              <w:rPr>
                <w:szCs w:val="20"/>
                <w:lang w:val="en-GB"/>
              </w:rPr>
            </w:pPr>
            <w:r w:rsidRPr="00272F02">
              <w:rPr>
                <w:szCs w:val="20"/>
                <w:lang w:val="en-GB"/>
              </w:rPr>
              <w:t>One to one</w:t>
            </w:r>
          </w:p>
        </w:tc>
      </w:tr>
      <w:tr w:rsidR="00DB50C7" w:rsidRPr="00272F02" w14:paraId="7D71BEA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18AAD87" w14:textId="77777777" w:rsidR="007F4B22" w:rsidRPr="00272F02" w:rsidRDefault="007F4B22" w:rsidP="007F4B22">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300662" w14:textId="00742E28" w:rsidR="007F4B22" w:rsidRPr="00272F02" w:rsidRDefault="00984889" w:rsidP="007F4B22">
            <w:pPr>
              <w:pStyle w:val="TableCellLeft10pt"/>
              <w:rPr>
                <w:szCs w:val="20"/>
                <w:lang w:val="en-GB"/>
              </w:rPr>
            </w:pPr>
            <w:r w:rsidRPr="00272F02">
              <w:rPr>
                <w:szCs w:val="20"/>
                <w:lang w:val="en-GB"/>
              </w:rPr>
              <w:t>3.1</w:t>
            </w:r>
          </w:p>
        </w:tc>
      </w:tr>
      <w:tr w:rsidR="00DB50C7" w:rsidRPr="00272F02" w14:paraId="217DEB6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77D0677" w14:textId="77777777" w:rsidR="007F4B22" w:rsidRPr="00272F02" w:rsidRDefault="007F4B22" w:rsidP="007F4B22">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6E0336" w14:textId="6C8D4DBB" w:rsidR="007F4B22" w:rsidRPr="00272F02" w:rsidRDefault="00984889" w:rsidP="24656324">
            <w:pPr>
              <w:pStyle w:val="TableCellLeft10pt"/>
              <w:rPr>
                <w:lang w:val="en-GB"/>
              </w:rPr>
            </w:pPr>
            <w:bookmarkStart w:id="138" w:name="_Hlk170211371"/>
            <w:r w:rsidRPr="00272F02">
              <w:t>Primary Objective(s) and Associated Estimand(s</w:t>
            </w:r>
            <w:bookmarkEnd w:id="138"/>
            <w:r w:rsidRPr="00272F02">
              <w:rPr>
                <w:lang w:val="en-GB"/>
              </w:rPr>
              <w:t>)</w:t>
            </w:r>
          </w:p>
        </w:tc>
      </w:tr>
      <w:tr w:rsidR="00DB50C7" w:rsidRPr="00272F02" w14:paraId="150EB78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6BBF45A" w14:textId="77777777" w:rsidR="007F4B22" w:rsidRPr="00272F02" w:rsidRDefault="007F4B22" w:rsidP="007F4B22">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1429" w14:textId="049497B0" w:rsidR="007F4B22" w:rsidRPr="00272F02" w:rsidRDefault="007F4B22" w:rsidP="007F4B2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84889" w:rsidRPr="00272F02">
              <w:rPr>
                <w:szCs w:val="20"/>
                <w:lang w:val="en-GB"/>
              </w:rPr>
              <w:t>No</w:t>
            </w:r>
          </w:p>
          <w:p w14:paraId="69043F49" w14:textId="3FF1E7F7" w:rsidR="007F4B22" w:rsidRPr="00272F02" w:rsidRDefault="007F4B22" w:rsidP="24656324">
            <w:pPr>
              <w:pStyle w:val="TableCellLeft10pt"/>
              <w:rPr>
                <w:lang w:val="en-GB"/>
              </w:rPr>
            </w:pPr>
            <w:r w:rsidRPr="00272F02">
              <w:rPr>
                <w:rStyle w:val="TableCellLeft10ptBoldChar"/>
              </w:rPr>
              <w:t>Relationship</w:t>
            </w:r>
            <w:r w:rsidRPr="00272F02">
              <w:rPr>
                <w:lang w:val="en-GB"/>
              </w:rPr>
              <w:t xml:space="preserve">: </w:t>
            </w:r>
            <w:r w:rsidR="112C600F" w:rsidRPr="00272F02">
              <w:rPr>
                <w:lang w:val="en-GB"/>
              </w:rPr>
              <w:t xml:space="preserve">3 </w:t>
            </w:r>
            <w:r w:rsidR="4731CCF4" w:rsidRPr="00272F02">
              <w:rPr>
                <w:lang w:val="en-GB"/>
              </w:rPr>
              <w:t xml:space="preserve">TRIAL OBJECTIVES AND </w:t>
            </w:r>
            <w:r w:rsidR="2931F46E" w:rsidRPr="00272F02">
              <w:rPr>
                <w:lang w:val="en-GB"/>
              </w:rPr>
              <w:t>ASSOCIATED ESTIMANDS</w:t>
            </w:r>
            <w:r w:rsidR="00AA02BC" w:rsidRPr="00272F02">
              <w:rPr>
                <w:lang w:val="en-GB"/>
              </w:rPr>
              <w:t xml:space="preserve"> and </w:t>
            </w:r>
            <w:r w:rsidR="4731CCF4" w:rsidRPr="00272F02">
              <w:rPr>
                <w:lang w:val="en-GB"/>
              </w:rPr>
              <w:t>Table of Content</w:t>
            </w:r>
            <w:r w:rsidR="00594CAD" w:rsidRPr="00272F02">
              <w:rPr>
                <w:lang w:val="en-GB"/>
              </w:rPr>
              <w:t>s</w:t>
            </w:r>
          </w:p>
          <w:p w14:paraId="62FCBDEA" w14:textId="6234C0EA" w:rsidR="007F4B22" w:rsidRPr="00272F02" w:rsidRDefault="007F4B22" w:rsidP="007F4B22">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CB7C76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0A2FFF1" w14:textId="5B826914" w:rsidR="007F4B22" w:rsidRPr="00272F02" w:rsidRDefault="0021788E" w:rsidP="007F4B22">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841BB36" w14:textId="252BFF73" w:rsidR="007F4B22" w:rsidRPr="00272F02" w:rsidRDefault="00984889" w:rsidP="007F4B22">
            <w:pPr>
              <w:pStyle w:val="TableCellLeft10pt"/>
              <w:rPr>
                <w:szCs w:val="20"/>
                <w:lang w:val="en-GB"/>
              </w:rPr>
            </w:pPr>
            <w:r w:rsidRPr="00272F02">
              <w:rPr>
                <w:szCs w:val="20"/>
                <w:lang w:val="en-GB"/>
              </w:rPr>
              <w:t>No</w:t>
            </w:r>
          </w:p>
        </w:tc>
      </w:tr>
    </w:tbl>
    <w:p w14:paraId="416AA55F" w14:textId="77777777" w:rsidR="007F4B22" w:rsidRDefault="007F4B22" w:rsidP="007F4B22">
      <w:pPr>
        <w:rPr>
          <w:rFonts w:eastAsiaTheme="minorEastAsia"/>
          <w:sz w:val="20"/>
          <w:szCs w:val="20"/>
          <w:lang w:eastAsia="ja-JP"/>
        </w:rPr>
      </w:pPr>
    </w:p>
    <w:p w14:paraId="1C393894" w14:textId="537BA31E" w:rsidR="006579F4" w:rsidRPr="00FF3C43" w:rsidRDefault="006579F4" w:rsidP="00FF3C43">
      <w:pPr>
        <w:pStyle w:val="Heading3"/>
        <w:rPr>
          <w:lang w:eastAsia="ja-JP"/>
        </w:rPr>
      </w:pPr>
      <w:r w:rsidRPr="006579F4">
        <w:rPr>
          <w:lang w:eastAsia="ja-JP"/>
        </w:rPr>
        <w:t>Primary Objective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E6B454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F6FEA27" w14:textId="77777777" w:rsidR="00A11D34" w:rsidRPr="00272F02" w:rsidRDefault="00A11D34"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6C4DF" w14:textId="3E5CB71D" w:rsidR="00A11D34" w:rsidRPr="00272F02" w:rsidRDefault="3E7A8820" w:rsidP="24656324">
            <w:pPr>
              <w:pStyle w:val="TableCellLeft10pt"/>
              <w:rPr>
                <w:lang w:val="en-GB"/>
              </w:rPr>
            </w:pPr>
            <w:r w:rsidRPr="00272F02">
              <w:t>3.1</w:t>
            </w:r>
            <w:r w:rsidR="50BF9B5C" w:rsidRPr="00272F02">
              <w:t>.</w:t>
            </w:r>
            <w:commentRangeStart w:id="139"/>
            <w:commentRangeStart w:id="140"/>
            <w:r w:rsidR="7119B4E7" w:rsidRPr="00272F02">
              <w:t>X</w:t>
            </w:r>
            <w:commentRangeEnd w:id="139"/>
            <w:r w:rsidR="00794C64">
              <w:rPr>
                <w:rStyle w:val="CommentReference"/>
                <w:rFonts w:eastAsia="Times New Roman"/>
              </w:rPr>
              <w:commentReference w:id="139"/>
            </w:r>
            <w:commentRangeEnd w:id="140"/>
            <w:r w:rsidR="00CF6ABB">
              <w:rPr>
                <w:rStyle w:val="CommentReference"/>
                <w:rFonts w:eastAsia="Times New Roman"/>
              </w:rPr>
              <w:commentReference w:id="140"/>
            </w:r>
            <w:r w:rsidR="006A053C" w:rsidRPr="00272F02">
              <w:rPr>
                <w:lang w:eastAsia="ja-JP"/>
              </w:rPr>
              <w:t xml:space="preserve"> </w:t>
            </w:r>
            <w:r w:rsidR="4E8E15D2" w:rsidRPr="00272F02">
              <w:t>Primary Objective</w:t>
            </w:r>
            <w:r w:rsidR="69EC6376" w:rsidRPr="00272F02">
              <w:t xml:space="preserve"> X</w:t>
            </w:r>
          </w:p>
        </w:tc>
      </w:tr>
      <w:tr w:rsidR="00DB50C7" w:rsidRPr="00272F02" w14:paraId="3B4D1C2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44E6DD7" w14:textId="77777777" w:rsidR="00A11D34" w:rsidRPr="00272F02" w:rsidRDefault="00A11D34"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D8CD68" w14:textId="77777777" w:rsidR="00A11D34" w:rsidRPr="00272F02" w:rsidRDefault="00A11D34" w:rsidP="002D3425">
            <w:pPr>
              <w:pStyle w:val="TableCellLeft10pt"/>
              <w:rPr>
                <w:szCs w:val="20"/>
                <w:lang w:val="en-GB"/>
              </w:rPr>
            </w:pPr>
            <w:r w:rsidRPr="00272F02">
              <w:rPr>
                <w:szCs w:val="20"/>
                <w:lang w:val="en-GB"/>
              </w:rPr>
              <w:t>Text</w:t>
            </w:r>
          </w:p>
        </w:tc>
      </w:tr>
      <w:tr w:rsidR="00DB50C7" w:rsidRPr="00272F02" w14:paraId="0ED4F41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83E9489" w14:textId="65D5347E" w:rsidR="00A11D34" w:rsidRPr="00272F02" w:rsidRDefault="00A11D34"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D5095D" w14:textId="77777777" w:rsidR="00A11D34" w:rsidRPr="00272F02" w:rsidRDefault="00A11D34" w:rsidP="002D3425">
            <w:pPr>
              <w:pStyle w:val="TableCellLeft10pt"/>
              <w:rPr>
                <w:szCs w:val="20"/>
                <w:lang w:val="en-GB"/>
              </w:rPr>
            </w:pPr>
            <w:r w:rsidRPr="00272F02">
              <w:rPr>
                <w:szCs w:val="20"/>
                <w:lang w:val="en-GB"/>
              </w:rPr>
              <w:t>H</w:t>
            </w:r>
          </w:p>
        </w:tc>
      </w:tr>
      <w:tr w:rsidR="00DB50C7" w:rsidRPr="00272F02" w14:paraId="121C9CF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AA54F95" w14:textId="77777777" w:rsidR="00A11D34" w:rsidRPr="00272F02" w:rsidRDefault="00A11D34"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ABB34" w14:textId="77777777" w:rsidR="00A11D34" w:rsidRPr="00272F02" w:rsidRDefault="00A11D34" w:rsidP="002D3425">
            <w:pPr>
              <w:pStyle w:val="TableCellLeft10pt"/>
              <w:rPr>
                <w:szCs w:val="20"/>
                <w:lang w:val="en-GB"/>
              </w:rPr>
            </w:pPr>
            <w:r w:rsidRPr="00272F02">
              <w:rPr>
                <w:szCs w:val="20"/>
                <w:lang w:val="en-GB"/>
              </w:rPr>
              <w:t>Heading</w:t>
            </w:r>
          </w:p>
        </w:tc>
      </w:tr>
      <w:tr w:rsidR="00DB50C7" w:rsidRPr="00272F02" w14:paraId="7540A1C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EBDCEB2" w14:textId="77777777" w:rsidR="00A11D34" w:rsidRPr="00272F02" w:rsidRDefault="00A11D34"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8B4CE81" w14:textId="77777777" w:rsidR="00A96F85" w:rsidRPr="00272F02" w:rsidRDefault="4C38FA08" w:rsidP="4C38FA08">
            <w:pPr>
              <w:pStyle w:val="TableCellLeft10pt"/>
              <w:rPr>
                <w:lang w:val="en-GB"/>
              </w:rPr>
            </w:pPr>
            <w:commentRangeStart w:id="141"/>
            <w:commentRangeStart w:id="142"/>
            <w:r w:rsidRPr="4C38FA08">
              <w:rPr>
                <w:lang w:val="en-GB"/>
              </w:rPr>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20F1BF32" w14:textId="61A2C6FE" w:rsidR="00A11D34" w:rsidRPr="00272F02" w:rsidRDefault="4C38FA08" w:rsidP="4C38FA08">
            <w:pPr>
              <w:pStyle w:val="TableCellLeft10pt"/>
              <w:rPr>
                <w:lang w:val="en-GB"/>
              </w:rPr>
            </w:pPr>
            <w:r w:rsidRPr="4C38FA08">
              <w:rPr>
                <w:lang w:val="en-GB"/>
              </w:rPr>
              <w:t>For trials intended to estimate a treatment effect or test a hypothesis related to a treatment effect, use the table to precisely describe the associated estimand(s). This includes specification of the target population, the treatment condition(s), the endpoint (or variable)</w:t>
            </w:r>
            <w:r w:rsidRPr="4C38FA08">
              <w:rPr>
                <w:rFonts w:cstheme="minorBidi"/>
              </w:rPr>
              <w:t xml:space="preserve"> and the population-level summary. Precise specifications of treatment, population, and variable are likely to address many of the key intercurrent events. Other key intercurrent events not already addressed in the clinical question of interest by the aforementioned attributes should be described with their associated strategies. </w:t>
            </w:r>
            <w:r w:rsidRPr="4C38FA08">
              <w:rPr>
                <w:lang w:val="en-GB"/>
              </w:rPr>
              <w:t>For other types of trials not intended to estimate a treatment effect or test a hypothesis related to a treatment effect, describe additional information relevant to the clinical question(s) of interest (at a minimum, present the endpoint(s) associated with each objective). For these trials, including the table is not required.</w:t>
            </w:r>
            <w:commentRangeEnd w:id="141"/>
            <w:r w:rsidR="00A96F85">
              <w:commentReference w:id="141"/>
            </w:r>
            <w:commentRangeEnd w:id="142"/>
            <w:r w:rsidR="00CF6ABB">
              <w:rPr>
                <w:rStyle w:val="CommentReference"/>
                <w:rFonts w:eastAsia="Times New Roman"/>
              </w:rPr>
              <w:commentReference w:id="142"/>
            </w:r>
          </w:p>
        </w:tc>
      </w:tr>
      <w:tr w:rsidR="00DB50C7" w:rsidRPr="00272F02" w14:paraId="475812B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B8A499F" w14:textId="77777777" w:rsidR="00A11D34" w:rsidRPr="00272F02" w:rsidRDefault="00A11D34"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33730CE" w14:textId="7725A6C2" w:rsidR="00A11D34" w:rsidRPr="00272F02" w:rsidRDefault="008352E4" w:rsidP="002D3425">
            <w:pPr>
              <w:pStyle w:val="TableCellLeft10pt"/>
              <w:rPr>
                <w:szCs w:val="20"/>
                <w:lang w:val="en-GB"/>
              </w:rPr>
            </w:pPr>
            <w:r w:rsidRPr="00272F02">
              <w:rPr>
                <w:szCs w:val="20"/>
                <w:lang w:val="en-GB"/>
              </w:rPr>
              <w:t>Required</w:t>
            </w:r>
          </w:p>
        </w:tc>
      </w:tr>
      <w:tr w:rsidR="00DB50C7" w:rsidRPr="00272F02" w14:paraId="76EC639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8D30C6A" w14:textId="77777777" w:rsidR="00A11D34" w:rsidRPr="00272F02" w:rsidRDefault="00A11D34"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9003BD" w14:textId="77777777" w:rsidR="00A11D34" w:rsidRPr="00272F02" w:rsidRDefault="00A11D34" w:rsidP="002D3425">
            <w:pPr>
              <w:pStyle w:val="TableCellLeft10pt"/>
              <w:rPr>
                <w:szCs w:val="20"/>
                <w:lang w:val="en-GB"/>
              </w:rPr>
            </w:pPr>
            <w:r w:rsidRPr="00272F02">
              <w:rPr>
                <w:szCs w:val="20"/>
                <w:lang w:val="en-GB"/>
              </w:rPr>
              <w:t>One to one</w:t>
            </w:r>
          </w:p>
        </w:tc>
      </w:tr>
      <w:tr w:rsidR="00DB50C7" w:rsidRPr="00272F02" w14:paraId="51E5EDA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5B49FE5" w14:textId="77777777" w:rsidR="00A11D34" w:rsidRPr="00272F02" w:rsidRDefault="00A11D34"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66F586" w14:textId="3CB8D6D7" w:rsidR="00A11D34" w:rsidRPr="00272F02" w:rsidRDefault="00A11D34" w:rsidP="002D3425">
            <w:pPr>
              <w:pStyle w:val="TableCellLeft10pt"/>
              <w:rPr>
                <w:szCs w:val="20"/>
                <w:lang w:val="en-GB"/>
              </w:rPr>
            </w:pPr>
            <w:r w:rsidRPr="00272F02">
              <w:rPr>
                <w:szCs w:val="20"/>
                <w:lang w:val="en-GB"/>
              </w:rPr>
              <w:t>3.1.X</w:t>
            </w:r>
            <w:r w:rsidRPr="00272F02">
              <w:rPr>
                <w:szCs w:val="20"/>
                <w:lang w:val="en-GB"/>
              </w:rPr>
              <w:br/>
              <w:t xml:space="preserve">where X is a unique </w:t>
            </w:r>
            <w:r w:rsidR="0094029B">
              <w:rPr>
                <w:rFonts w:hint="eastAsia"/>
                <w:szCs w:val="20"/>
                <w:lang w:val="en-GB" w:eastAsia="ja-JP"/>
              </w:rPr>
              <w:t xml:space="preserve">number for each </w:t>
            </w:r>
            <w:r w:rsidRPr="00272F02">
              <w:rPr>
                <w:szCs w:val="20"/>
                <w:lang w:val="en-GB"/>
              </w:rPr>
              <w:t>primary objective</w:t>
            </w:r>
          </w:p>
        </w:tc>
      </w:tr>
      <w:tr w:rsidR="00DB50C7" w:rsidRPr="00272F02" w14:paraId="66F5FC2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CDAB638" w14:textId="77777777" w:rsidR="00A11D34" w:rsidRPr="00272F02" w:rsidRDefault="00A11D34"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D8D7608" w14:textId="11757BF9" w:rsidR="00A11D34" w:rsidRPr="00272F02" w:rsidRDefault="4E8E15D2" w:rsidP="24656324">
            <w:pPr>
              <w:pStyle w:val="TableCellLeft10pt"/>
              <w:rPr>
                <w:lang w:val="en-GB"/>
              </w:rPr>
            </w:pPr>
            <w:r w:rsidRPr="00272F02">
              <w:t>Primary Objective</w:t>
            </w:r>
            <w:r w:rsidR="722C7B3D" w:rsidRPr="00272F02">
              <w:t xml:space="preserve"> X</w:t>
            </w:r>
            <w:r w:rsidR="0094029B">
              <w:rPr>
                <w:rFonts w:hint="eastAsia"/>
                <w:lang w:eastAsia="ja-JP"/>
              </w:rPr>
              <w:t xml:space="preserve">: </w:t>
            </w:r>
            <w:r w:rsidR="0094029B" w:rsidRPr="00272F02">
              <w:rPr>
                <w:szCs w:val="20"/>
                <w:lang w:val="en-GB"/>
              </w:rPr>
              <w:t>X is a unique</w:t>
            </w:r>
            <w:r w:rsidR="0094029B">
              <w:rPr>
                <w:rFonts w:hint="eastAsia"/>
                <w:szCs w:val="20"/>
                <w:lang w:val="en-GB" w:eastAsia="ja-JP"/>
              </w:rPr>
              <w:t xml:space="preserve"> number for each </w:t>
            </w:r>
            <w:r w:rsidR="0094029B" w:rsidRPr="00272F02">
              <w:rPr>
                <w:szCs w:val="20"/>
                <w:lang w:val="en-GB"/>
              </w:rPr>
              <w:t>primary objective</w:t>
            </w:r>
          </w:p>
        </w:tc>
      </w:tr>
      <w:tr w:rsidR="00DB50C7" w:rsidRPr="00272F02" w14:paraId="778A057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5D65522" w14:textId="77777777" w:rsidR="00A11D34" w:rsidRPr="00272F02" w:rsidRDefault="00A11D34"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A8CB659" w14:textId="77777777" w:rsidR="00A11D34" w:rsidRPr="00272F02" w:rsidRDefault="00A11D34"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33C2243" w14:textId="6E6E5A57" w:rsidR="00A11D34" w:rsidRPr="00272F02" w:rsidRDefault="4E8E15D2" w:rsidP="24656324">
            <w:pPr>
              <w:pStyle w:val="TableCellLeft10pt"/>
            </w:pPr>
            <w:r w:rsidRPr="00272F02">
              <w:rPr>
                <w:rStyle w:val="TableCellLeft10ptBoldChar"/>
              </w:rPr>
              <w:t>Relationship</w:t>
            </w:r>
            <w:r w:rsidRPr="00272F02">
              <w:rPr>
                <w:lang w:val="en-GB"/>
              </w:rPr>
              <w:t xml:space="preserve">: </w:t>
            </w:r>
            <w:r w:rsidR="0D64C8A5" w:rsidRPr="00272F02">
              <w:rPr>
                <w:lang w:val="en-GB"/>
              </w:rPr>
              <w:t>3.</w:t>
            </w:r>
            <w:r w:rsidR="0094029B" w:rsidRPr="00272F02">
              <w:rPr>
                <w:lang w:val="en-GB"/>
              </w:rPr>
              <w:t>1 Primary Objective</w:t>
            </w:r>
            <w:r w:rsidR="00D111E0" w:rsidRPr="00272F02">
              <w:rPr>
                <w:lang w:val="en-GB"/>
              </w:rPr>
              <w:t xml:space="preserve"> and Associated Estimand(s)</w:t>
            </w:r>
            <w:r w:rsidR="0094029B">
              <w:rPr>
                <w:rFonts w:hint="eastAsia"/>
                <w:lang w:val="en-GB" w:eastAsia="ja-JP"/>
              </w:rPr>
              <w:t>,</w:t>
            </w:r>
            <w:r w:rsidRPr="00272F02">
              <w:rPr>
                <w:lang w:val="en-GB"/>
              </w:rPr>
              <w:t xml:space="preserve"> </w:t>
            </w:r>
            <w:r w:rsidR="0D64C8A5" w:rsidRPr="00272F02">
              <w:rPr>
                <w:lang w:val="en-GB"/>
              </w:rPr>
              <w:t xml:space="preserve">3. </w:t>
            </w:r>
            <w:r w:rsidRPr="00272F02">
              <w:rPr>
                <w:lang w:val="en-GB"/>
              </w:rPr>
              <w:t xml:space="preserve">TRIAL OBJECTIVES AND </w:t>
            </w:r>
            <w:r w:rsidR="38AC9ED7" w:rsidRPr="00272F02">
              <w:rPr>
                <w:lang w:val="en-GB"/>
              </w:rPr>
              <w:t>ASSOCIATED ESTIMAND</w:t>
            </w:r>
            <w:r w:rsidR="00D111E0">
              <w:rPr>
                <w:rFonts w:hint="eastAsia"/>
                <w:lang w:val="en-GB" w:eastAsia="ja-JP"/>
              </w:rPr>
              <w:t xml:space="preserve"> and Table of Contents</w:t>
            </w:r>
            <w:r w:rsidR="10258813" w:rsidRPr="00272F02">
              <w:rPr>
                <w:lang w:val="en-GB"/>
              </w:rPr>
              <w:t xml:space="preserve"> </w:t>
            </w:r>
          </w:p>
          <w:p w14:paraId="44FB4B71" w14:textId="56FFD020" w:rsidR="00A11D34" w:rsidRPr="00272F02" w:rsidRDefault="00A11D34"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9713C4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5018BA4" w14:textId="44CF2281" w:rsidR="00A11D34"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26C72B0" w14:textId="47562C6F" w:rsidR="00702AB9" w:rsidRDefault="00702AB9" w:rsidP="00702AB9">
            <w:pPr>
              <w:pStyle w:val="TableCellLeft10pt"/>
              <w:rPr>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00645C8A" w:rsidRPr="00272F02">
              <w:rPr>
                <w:szCs w:val="20"/>
                <w:lang w:val="en-GB"/>
              </w:rPr>
              <w:t>objective.</w:t>
            </w:r>
          </w:p>
          <w:p w14:paraId="2756D68A" w14:textId="468E3244" w:rsidR="00A11D34" w:rsidRPr="00272F02" w:rsidRDefault="00702AB9" w:rsidP="002D3425">
            <w:pPr>
              <w:pStyle w:val="TableCellLeft10pt"/>
              <w:rPr>
                <w:szCs w:val="20"/>
                <w:lang w:val="en-GB"/>
              </w:rPr>
            </w:pPr>
            <w:r>
              <w:rPr>
                <w:rFonts w:hint="eastAsia"/>
                <w:szCs w:val="20"/>
                <w:lang w:val="en-GB" w:eastAsia="ja-JP"/>
              </w:rPr>
              <w:t xml:space="preserve">Yes, reuse to the </w:t>
            </w:r>
            <w:r w:rsidRPr="00272F02">
              <w:rPr>
                <w:szCs w:val="20"/>
                <w:lang w:val="en-GB"/>
              </w:rPr>
              <w:t>table in Section 1.1.1.for each primary objective</w:t>
            </w:r>
          </w:p>
        </w:tc>
      </w:tr>
    </w:tbl>
    <w:p w14:paraId="72639879" w14:textId="77777777" w:rsidR="00A96F85" w:rsidRPr="00272F02" w:rsidRDefault="00A96F85" w:rsidP="00A96F8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A46F0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DD46AD" w14:textId="77777777" w:rsidR="00A96F85" w:rsidRPr="00272F02" w:rsidRDefault="00A96F85"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ED4A44" w14:textId="6AC2FF88" w:rsidR="00A96F85" w:rsidRPr="00272F02" w:rsidRDefault="00F33216" w:rsidP="002D3425">
            <w:pPr>
              <w:pStyle w:val="TableCellLeft10pt"/>
              <w:rPr>
                <w:szCs w:val="20"/>
                <w:lang w:val="en-GB"/>
              </w:rPr>
            </w:pPr>
            <w:r w:rsidRPr="00272F02">
              <w:rPr>
                <w:szCs w:val="20"/>
                <w:lang w:val="en-GB"/>
              </w:rPr>
              <w:t>&lt;</w:t>
            </w:r>
            <w:r w:rsidR="00A96F85" w:rsidRPr="00272F02">
              <w:rPr>
                <w:szCs w:val="20"/>
                <w:lang w:val="en-GB"/>
              </w:rPr>
              <w:t>Primary Objective&gt;</w:t>
            </w:r>
          </w:p>
        </w:tc>
      </w:tr>
      <w:tr w:rsidR="00DB50C7" w:rsidRPr="00272F02" w14:paraId="086DBC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2DB71" w14:textId="77777777" w:rsidR="00A96F85" w:rsidRPr="00272F02" w:rsidRDefault="00A96F85"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D296754" w14:textId="77777777" w:rsidR="00A96F85" w:rsidRPr="00272F02" w:rsidRDefault="00A96F85" w:rsidP="002D3425">
            <w:pPr>
              <w:pStyle w:val="TableCellLeft10pt"/>
              <w:rPr>
                <w:szCs w:val="20"/>
                <w:lang w:val="en-GB"/>
              </w:rPr>
            </w:pPr>
            <w:r w:rsidRPr="00272F02">
              <w:rPr>
                <w:szCs w:val="20"/>
                <w:lang w:val="en-GB"/>
              </w:rPr>
              <w:t>Text</w:t>
            </w:r>
          </w:p>
        </w:tc>
      </w:tr>
      <w:tr w:rsidR="00DB50C7" w:rsidRPr="00272F02" w14:paraId="255F1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3185D" w14:textId="693695FF" w:rsidR="00A96F85" w:rsidRPr="00272F02" w:rsidRDefault="00A96F85"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CFA9CD3" w14:textId="77777777" w:rsidR="00A96F85" w:rsidRPr="00272F02" w:rsidRDefault="00A96F85" w:rsidP="002D3425">
            <w:pPr>
              <w:pStyle w:val="TableCellLeft10pt"/>
              <w:rPr>
                <w:szCs w:val="20"/>
                <w:lang w:val="en-GB"/>
              </w:rPr>
            </w:pPr>
            <w:r w:rsidRPr="00272F02">
              <w:rPr>
                <w:szCs w:val="20"/>
                <w:lang w:val="en-GB"/>
              </w:rPr>
              <w:t>D</w:t>
            </w:r>
          </w:p>
        </w:tc>
      </w:tr>
      <w:tr w:rsidR="00DB50C7" w:rsidRPr="00272F02" w14:paraId="697A03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5598D" w14:textId="77777777" w:rsidR="00A96F85" w:rsidRPr="00272F02" w:rsidRDefault="00A96F85"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CF9511C" w14:textId="71C622D9" w:rsidR="00A96F85" w:rsidRPr="00272F02" w:rsidRDefault="00A96F85" w:rsidP="002D3425">
            <w:pPr>
              <w:pStyle w:val="TableCellLeft10pt"/>
              <w:rPr>
                <w:szCs w:val="20"/>
                <w:lang w:val="en-GB"/>
              </w:rPr>
            </w:pPr>
            <w:r w:rsidRPr="00272F02">
              <w:rPr>
                <w:szCs w:val="20"/>
                <w:lang w:val="en-GB"/>
              </w:rPr>
              <w:t>C</w:t>
            </w:r>
            <w:r w:rsidR="00A4732C" w:rsidRPr="00272F02">
              <w:rPr>
                <w:szCs w:val="20"/>
                <w:lang w:val="en-GB"/>
              </w:rPr>
              <w:t>85826</w:t>
            </w:r>
          </w:p>
          <w:p w14:paraId="0C8FD4EE" w14:textId="247ACB0B"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13A985AD" w14:textId="1B87F760" w:rsidR="00A96F85" w:rsidRPr="00272F02" w:rsidRDefault="00A4732C" w:rsidP="002D3425">
            <w:pPr>
              <w:pStyle w:val="TableCellLeft10pt"/>
              <w:rPr>
                <w:szCs w:val="20"/>
                <w:lang w:val="en-GB"/>
              </w:rPr>
            </w:pPr>
            <w:r w:rsidRPr="00272F02">
              <w:rPr>
                <w:szCs w:val="20"/>
                <w:lang w:val="en-GB"/>
              </w:rPr>
              <w:t xml:space="preserve">The </w:t>
            </w:r>
            <w:r w:rsidR="00B25C3B" w:rsidRPr="00272F02">
              <w:rPr>
                <w:szCs w:val="20"/>
                <w:lang w:val="en-GB"/>
              </w:rPr>
              <w:t>principle</w:t>
            </w:r>
            <w:r w:rsidRPr="00272F02">
              <w:rPr>
                <w:szCs w:val="20"/>
                <w:lang w:val="en-GB"/>
              </w:rPr>
              <w:t xml:space="preserve"> reason for performing a study in terms of the scientific questions to be answered by the analysis of data collected during the </w:t>
            </w:r>
            <w:r w:rsidR="007A0878" w:rsidRPr="00272F02">
              <w:rPr>
                <w:szCs w:val="20"/>
                <w:lang w:val="en-GB"/>
              </w:rPr>
              <w:t>study.</w:t>
            </w:r>
          </w:p>
        </w:tc>
      </w:tr>
      <w:tr w:rsidR="00DB50C7" w:rsidRPr="00272F02" w14:paraId="276E7C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4AEC1" w14:textId="77777777" w:rsidR="00A96F85" w:rsidRPr="00272F02" w:rsidRDefault="00A96F85"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DE0E2ED" w14:textId="1CF8ECA9" w:rsidR="00A96F85" w:rsidRPr="00272F02" w:rsidRDefault="1F893E42" w:rsidP="614FE646">
            <w:pPr>
              <w:pStyle w:val="TableCellLeft10pt"/>
              <w:rPr>
                <w:lang w:val="en-GB"/>
              </w:rPr>
            </w:pPr>
            <w:r w:rsidRPr="00272F02">
              <w:rPr>
                <w:lang w:val="en-GB"/>
              </w:rPr>
              <w:t>N/A</w:t>
            </w:r>
          </w:p>
        </w:tc>
      </w:tr>
      <w:tr w:rsidR="00DB50C7" w:rsidRPr="00272F02" w14:paraId="4D082F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AB5BF8" w14:textId="77777777" w:rsidR="00A96F85" w:rsidRPr="00272F02" w:rsidRDefault="00A96F85"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F423A4" w14:textId="511A1F8D" w:rsidR="00A96F85" w:rsidRPr="00272F02" w:rsidRDefault="00A4732C" w:rsidP="002D3425">
            <w:pPr>
              <w:pStyle w:val="TableCellLeft10pt"/>
              <w:rPr>
                <w:szCs w:val="20"/>
                <w:lang w:val="en-GB"/>
              </w:rPr>
            </w:pPr>
            <w:r w:rsidRPr="00272F02">
              <w:rPr>
                <w:szCs w:val="20"/>
                <w:lang w:val="en-GB"/>
              </w:rPr>
              <w:t>Required</w:t>
            </w:r>
          </w:p>
        </w:tc>
      </w:tr>
      <w:tr w:rsidR="00DB50C7" w:rsidRPr="00272F02" w14:paraId="2AB188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191B25" w14:textId="77777777" w:rsidR="00A96F85" w:rsidRPr="00272F02" w:rsidRDefault="00A96F85"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332F7C" w14:textId="582B35AA" w:rsidR="00A96F85" w:rsidRPr="00272F02" w:rsidRDefault="00A96F85" w:rsidP="002D3425">
            <w:pPr>
              <w:pStyle w:val="TableCellLeft10pt"/>
              <w:rPr>
                <w:szCs w:val="20"/>
                <w:lang w:val="en-GB"/>
              </w:rPr>
            </w:pPr>
            <w:r w:rsidRPr="00272F02">
              <w:rPr>
                <w:szCs w:val="20"/>
                <w:lang w:val="en-GB"/>
              </w:rPr>
              <w:t xml:space="preserve">One to </w:t>
            </w:r>
            <w:r w:rsidR="00F24AD3" w:rsidRPr="00272F02">
              <w:rPr>
                <w:szCs w:val="20"/>
                <w:lang w:val="en-GB" w:eastAsia="ja-JP"/>
              </w:rPr>
              <w:t xml:space="preserve">One, </w:t>
            </w:r>
            <w:r w:rsidR="00F24AD3" w:rsidRPr="00272F02">
              <w:rPr>
                <w:szCs w:val="20"/>
                <w:lang w:val="en-GB"/>
              </w:rPr>
              <w:t xml:space="preserve">One to </w:t>
            </w:r>
            <w:r w:rsidR="00A4732C" w:rsidRPr="00272F02">
              <w:rPr>
                <w:szCs w:val="20"/>
                <w:lang w:val="en-GB"/>
              </w:rPr>
              <w:t>T</w:t>
            </w:r>
            <w:r w:rsidR="009F02A9">
              <w:rPr>
                <w:szCs w:val="20"/>
                <w:lang w:val="en-GB"/>
              </w:rPr>
              <w:t>able of Content</w:t>
            </w:r>
            <w:r w:rsidR="007620D5">
              <w:rPr>
                <w:szCs w:val="20"/>
                <w:lang w:val="en-GB"/>
              </w:rPr>
              <w:t>s</w:t>
            </w:r>
            <w:r w:rsidR="00A4732C" w:rsidRPr="00272F02">
              <w:rPr>
                <w:szCs w:val="20"/>
                <w:lang w:val="en-GB"/>
              </w:rPr>
              <w:t xml:space="preserve"> Number 3.1.X</w:t>
            </w:r>
            <w:r w:rsidRPr="00272F02">
              <w:rPr>
                <w:szCs w:val="20"/>
                <w:lang w:val="en-GB"/>
              </w:rPr>
              <w:t xml:space="preserve">, One to </w:t>
            </w:r>
            <w:r w:rsidR="00A4732C" w:rsidRPr="00272F02">
              <w:rPr>
                <w:szCs w:val="20"/>
                <w:lang w:val="en-GB"/>
              </w:rPr>
              <w:t xml:space="preserve">Estimand </w:t>
            </w:r>
            <w:r w:rsidR="002023BE" w:rsidRPr="00272F02">
              <w:rPr>
                <w:szCs w:val="20"/>
                <w:lang w:val="en-GB"/>
              </w:rPr>
              <w:t>Characteristics</w:t>
            </w:r>
            <w:r w:rsidR="00A4732C" w:rsidRPr="00272F02">
              <w:rPr>
                <w:szCs w:val="20"/>
                <w:lang w:val="en-GB"/>
              </w:rPr>
              <w:t xml:space="preserve"> </w:t>
            </w:r>
            <w:r w:rsidRPr="00272F02">
              <w:rPr>
                <w:szCs w:val="20"/>
                <w:lang w:val="en-GB"/>
              </w:rPr>
              <w:t xml:space="preserve">Table, Primary Objective X, Protocol Identifier </w:t>
            </w:r>
          </w:p>
        </w:tc>
      </w:tr>
      <w:tr w:rsidR="00DB50C7" w:rsidRPr="00272F02" w14:paraId="1CF51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F4866" w14:textId="77777777" w:rsidR="00A96F85" w:rsidRPr="00272F02" w:rsidRDefault="00A96F85"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497409" w14:textId="0CB6A83B" w:rsidR="00A96F85" w:rsidRPr="00272F02" w:rsidRDefault="00A96F85" w:rsidP="002D3425">
            <w:pPr>
              <w:pStyle w:val="TableCellLeft10pt"/>
              <w:rPr>
                <w:szCs w:val="20"/>
                <w:lang w:val="en-GB"/>
              </w:rPr>
            </w:pPr>
            <w:r w:rsidRPr="00272F02">
              <w:rPr>
                <w:szCs w:val="20"/>
                <w:lang w:val="en-GB"/>
              </w:rPr>
              <w:t>3.1.X</w:t>
            </w:r>
            <w:r w:rsidR="00D111E0">
              <w:rPr>
                <w:rFonts w:hint="eastAsia"/>
                <w:lang w:eastAsia="ja-JP"/>
              </w:rPr>
              <w:t xml:space="preserve">: </w:t>
            </w:r>
            <w:r w:rsidR="00D111E0" w:rsidRPr="00272F02">
              <w:rPr>
                <w:szCs w:val="20"/>
                <w:lang w:val="en-GB"/>
              </w:rPr>
              <w:t>X is a unique</w:t>
            </w:r>
            <w:r w:rsidR="00D111E0">
              <w:rPr>
                <w:rFonts w:hint="eastAsia"/>
                <w:szCs w:val="20"/>
                <w:lang w:val="en-GB" w:eastAsia="ja-JP"/>
              </w:rPr>
              <w:t xml:space="preserve"> number for each </w:t>
            </w:r>
            <w:r w:rsidR="00D111E0" w:rsidRPr="00272F02">
              <w:rPr>
                <w:szCs w:val="20"/>
                <w:lang w:val="en-GB"/>
              </w:rPr>
              <w:t>primary objective</w:t>
            </w:r>
            <w:r w:rsidR="00645C8A">
              <w:rPr>
                <w:rFonts w:hint="eastAsia"/>
                <w:szCs w:val="20"/>
                <w:lang w:val="en-GB" w:eastAsia="ja-JP"/>
              </w:rPr>
              <w:t>.</w:t>
            </w:r>
          </w:p>
        </w:tc>
      </w:tr>
      <w:tr w:rsidR="00DB50C7" w:rsidRPr="00272F02" w14:paraId="59825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8781A7" w14:textId="77777777" w:rsidR="00A96F85" w:rsidRPr="00272F02" w:rsidRDefault="00A96F85"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85A7C8" w14:textId="5660A15F" w:rsidR="00A96F85" w:rsidRPr="00272F02" w:rsidRDefault="007E4D1F" w:rsidP="002D3425">
            <w:pPr>
              <w:pStyle w:val="TableCellLeft10pt"/>
              <w:rPr>
                <w:szCs w:val="20"/>
                <w:lang w:val="en-GB"/>
              </w:rPr>
            </w:pPr>
            <w:r w:rsidRPr="00272F02">
              <w:rPr>
                <w:szCs w:val="20"/>
                <w:lang w:val="en-GB"/>
              </w:rPr>
              <w:t>Text</w:t>
            </w:r>
            <w:r>
              <w:rPr>
                <w:rFonts w:hint="eastAsia"/>
                <w:szCs w:val="20"/>
                <w:lang w:val="en-GB" w:eastAsia="ja-JP"/>
              </w:rPr>
              <w:t xml:space="preserve"> and unique integer which is same as Level 3 number for the section.</w:t>
            </w:r>
          </w:p>
        </w:tc>
      </w:tr>
      <w:tr w:rsidR="00DB50C7" w:rsidRPr="00272F02" w14:paraId="4E0D2D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F974A7" w14:textId="77777777" w:rsidR="00A96F85" w:rsidRPr="00272F02" w:rsidRDefault="00A96F85"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4FD1CA3" w14:textId="149BDE5F" w:rsidR="00A96F85" w:rsidRPr="00272F02" w:rsidRDefault="00A96F85" w:rsidP="614FE646">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16FB510D" w:rsidRPr="00272F02">
              <w:rPr>
                <w:lang w:val="en-GB"/>
              </w:rPr>
              <w:t>Yes</w:t>
            </w:r>
          </w:p>
          <w:p w14:paraId="4D405754" w14:textId="292A5C23" w:rsidR="00A96F85" w:rsidRPr="00272F02" w:rsidRDefault="00A96F85"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A4732C" w:rsidRPr="00272F02">
              <w:rPr>
                <w:szCs w:val="20"/>
                <w:lang w:val="en-GB"/>
              </w:rPr>
              <w:t xml:space="preserve">3.1.X Primary Objective </w:t>
            </w:r>
          </w:p>
          <w:p w14:paraId="3863219C" w14:textId="278200C5" w:rsidR="00A96F85" w:rsidRPr="00272F02" w:rsidRDefault="00A96F85"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1F2616" w:rsidRPr="00272F02">
              <w:rPr>
                <w:szCs w:val="20"/>
                <w:lang w:val="en-GB"/>
              </w:rPr>
              <w:t>C85826</w:t>
            </w:r>
          </w:p>
        </w:tc>
      </w:tr>
      <w:tr w:rsidR="00DB50C7" w:rsidRPr="00272F02" w14:paraId="543C0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907FD9" w14:textId="0B152DD6" w:rsidR="00A96F85"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B0EB5B" w14:textId="17A6ED62" w:rsidR="00702AB9" w:rsidRDefault="00702AB9" w:rsidP="00702AB9">
            <w:pPr>
              <w:pStyle w:val="TableCellLeft10pt"/>
              <w:rPr>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r w:rsidR="00645C8A">
              <w:rPr>
                <w:rFonts w:hint="eastAsia"/>
                <w:szCs w:val="20"/>
                <w:lang w:val="en-GB" w:eastAsia="ja-JP"/>
              </w:rPr>
              <w:t>.</w:t>
            </w:r>
          </w:p>
          <w:p w14:paraId="44859899" w14:textId="5C508ECF" w:rsidR="00A96F85" w:rsidRPr="00272F02" w:rsidRDefault="00702AB9" w:rsidP="24656324">
            <w:pPr>
              <w:pStyle w:val="TableCellLeft10pt"/>
              <w:rPr>
                <w:lang w:val="en-GB"/>
              </w:rPr>
            </w:pPr>
            <w:r>
              <w:rPr>
                <w:rFonts w:hint="eastAsia"/>
                <w:szCs w:val="20"/>
                <w:lang w:val="en-GB" w:eastAsia="ja-JP"/>
              </w:rPr>
              <w:t xml:space="preserve">Yes, reuse to the </w:t>
            </w:r>
            <w:r w:rsidRPr="00272F02">
              <w:rPr>
                <w:szCs w:val="20"/>
                <w:lang w:val="en-GB"/>
              </w:rPr>
              <w:t>table in Section 1.1.1.for each primary objective</w:t>
            </w:r>
          </w:p>
        </w:tc>
      </w:tr>
    </w:tbl>
    <w:p w14:paraId="2A4EF937" w14:textId="77777777" w:rsidR="00054170" w:rsidRPr="00FF3C43" w:rsidRDefault="00054170" w:rsidP="00054170">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6631"/>
      </w:tblGrid>
      <w:tr w:rsidR="00DB50C7" w:rsidRPr="00272F02" w14:paraId="46698FA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69C7A79" w14:textId="77777777" w:rsidR="00054170" w:rsidRPr="00272F02" w:rsidRDefault="4C38FA08" w:rsidP="4C38FA08">
            <w:pPr>
              <w:pStyle w:val="TableHeadingTextLeft10pt"/>
              <w:rPr>
                <w:lang w:val="de-DE"/>
              </w:rPr>
            </w:pPr>
            <w:commentRangeStart w:id="143"/>
            <w:commentRangeStart w:id="144"/>
            <w:r w:rsidRPr="4C38FA08">
              <w:rPr>
                <w:lang w:val="de-DE"/>
              </w:rPr>
              <w:t>Term (Variable)</w:t>
            </w:r>
            <w:commentRangeEnd w:id="143"/>
            <w:r w:rsidR="00054170">
              <w:commentReference w:id="143"/>
            </w:r>
            <w:commentRangeEnd w:id="144"/>
            <w:r w:rsidR="00E2546B">
              <w:rPr>
                <w:rStyle w:val="CommentReference"/>
                <w:rFonts w:eastAsia="Times New Roman"/>
                <w:b w:val="0"/>
              </w:rPr>
              <w:commentReference w:id="144"/>
            </w:r>
          </w:p>
        </w:tc>
        <w:tc>
          <w:tcPr>
            <w:tcW w:w="3751" w:type="pct"/>
            <w:tcBorders>
              <w:top w:val="single" w:sz="4" w:space="0" w:color="auto"/>
              <w:left w:val="single" w:sz="4" w:space="0" w:color="auto"/>
              <w:bottom w:val="single" w:sz="4" w:space="0" w:color="auto"/>
              <w:right w:val="single" w:sz="4" w:space="0" w:color="auto"/>
            </w:tcBorders>
            <w:hideMark/>
          </w:tcPr>
          <w:p w14:paraId="3C132B1B" w14:textId="4CC0D196" w:rsidR="00054170" w:rsidRPr="00272F02" w:rsidRDefault="3EA6094A" w:rsidP="24656324">
            <w:pPr>
              <w:pStyle w:val="TableCellLeft10pt"/>
              <w:rPr>
                <w:lang w:val="en-GB"/>
              </w:rPr>
            </w:pPr>
            <w:commentRangeStart w:id="145"/>
            <w:commentRangeStart w:id="146"/>
            <w:r w:rsidRPr="00272F02">
              <w:t>&lt; Table of Estimand Characteristics including Endpoint at a minimum</w:t>
            </w:r>
            <w:r w:rsidR="0094029B">
              <w:rPr>
                <w:rFonts w:hint="eastAsia"/>
                <w:lang w:eastAsia="ja-JP"/>
              </w:rPr>
              <w:t>&gt;</w:t>
            </w:r>
            <w:commentRangeEnd w:id="145"/>
            <w:r w:rsidR="007E4D1F">
              <w:rPr>
                <w:rStyle w:val="CommentReference"/>
                <w:rFonts w:eastAsia="Times New Roman"/>
              </w:rPr>
              <w:commentReference w:id="145"/>
            </w:r>
            <w:commentRangeEnd w:id="146"/>
            <w:r w:rsidR="00C65960">
              <w:rPr>
                <w:rStyle w:val="CommentReference"/>
                <w:rFonts w:eastAsia="Times New Roman"/>
              </w:rPr>
              <w:commentReference w:id="146"/>
            </w:r>
          </w:p>
        </w:tc>
      </w:tr>
      <w:tr w:rsidR="00DB50C7" w:rsidRPr="00272F02" w14:paraId="2DBE9EE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AB8D6F4" w14:textId="77777777" w:rsidR="00054170" w:rsidRPr="00272F02" w:rsidRDefault="00054170"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B2DF4" w14:textId="77777777" w:rsidR="00054170" w:rsidRPr="00272F02" w:rsidRDefault="00054170" w:rsidP="002D3425">
            <w:pPr>
              <w:pStyle w:val="TableCellLeft10pt"/>
              <w:rPr>
                <w:szCs w:val="20"/>
                <w:lang w:val="en-GB"/>
              </w:rPr>
            </w:pPr>
            <w:r w:rsidRPr="00272F02">
              <w:rPr>
                <w:szCs w:val="20"/>
                <w:lang w:val="en-GB"/>
              </w:rPr>
              <w:t>Text</w:t>
            </w:r>
          </w:p>
        </w:tc>
      </w:tr>
      <w:tr w:rsidR="00DB50C7" w:rsidRPr="00272F02" w14:paraId="5EAF293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4E35679" w14:textId="27EA18D3" w:rsidR="00054170" w:rsidRPr="00272F02" w:rsidRDefault="00054170"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0790B31" w14:textId="49F3EF1A" w:rsidR="00054170" w:rsidRPr="00272F02" w:rsidRDefault="004A02F2" w:rsidP="002D3425">
            <w:pPr>
              <w:pStyle w:val="TableCellLeft10pt"/>
              <w:rPr>
                <w:szCs w:val="20"/>
                <w:lang w:val="en-GB"/>
              </w:rPr>
            </w:pPr>
            <w:r w:rsidRPr="00272F02">
              <w:rPr>
                <w:szCs w:val="20"/>
                <w:lang w:val="en-GB"/>
              </w:rPr>
              <w:t>D</w:t>
            </w:r>
          </w:p>
        </w:tc>
      </w:tr>
      <w:tr w:rsidR="00DB50C7" w:rsidRPr="00272F02" w14:paraId="0E424AB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0CD420F" w14:textId="77777777" w:rsidR="00054170" w:rsidRPr="00272F02" w:rsidRDefault="00054170"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D6BDE76" w14:textId="21F8B8B6" w:rsidR="00054170" w:rsidRPr="00272F02" w:rsidRDefault="0506B58F">
            <w:pPr>
              <w:pStyle w:val="TableCellLeft10pt"/>
              <w:rPr>
                <w:lang w:val="en-GB"/>
              </w:rPr>
            </w:pPr>
            <w:r w:rsidRPr="00272F02">
              <w:rPr>
                <w:lang w:val="en-GB"/>
              </w:rPr>
              <w:t>N/A</w:t>
            </w:r>
          </w:p>
        </w:tc>
      </w:tr>
      <w:tr w:rsidR="00DB50C7" w:rsidRPr="00272F02" w14:paraId="06B7023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039C286" w14:textId="77777777" w:rsidR="00054170" w:rsidRPr="00272F02" w:rsidRDefault="00054170"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2E8594E" w14:textId="5DD2E17A" w:rsidR="00054170" w:rsidRPr="00272F02" w:rsidRDefault="00DD23C0" w:rsidP="002D3425">
            <w:pPr>
              <w:pStyle w:val="TableCellLeft10pt"/>
              <w:rPr>
                <w:szCs w:val="20"/>
                <w:lang w:val="en-GB"/>
              </w:rPr>
            </w:pPr>
            <w:r w:rsidRPr="00272F02">
              <w:rPr>
                <w:szCs w:val="20"/>
                <w:lang w:val="en-GB" w:eastAsia="ja-JP"/>
              </w:rPr>
              <w:t>N/A</w:t>
            </w:r>
          </w:p>
        </w:tc>
      </w:tr>
      <w:tr w:rsidR="00DB50C7" w:rsidRPr="00272F02" w14:paraId="6BB45E5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5DDD67F" w14:textId="77777777" w:rsidR="00054170" w:rsidRPr="00272F02" w:rsidRDefault="00054170"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7A950A" w14:textId="04762C29" w:rsidR="00054170" w:rsidRPr="00272F02" w:rsidRDefault="0076192D" w:rsidP="002D3425">
            <w:pPr>
              <w:pStyle w:val="TableCellLeft10pt"/>
              <w:rPr>
                <w:szCs w:val="20"/>
                <w:lang w:val="en-GB"/>
              </w:rPr>
            </w:pPr>
            <w:r>
              <w:rPr>
                <w:szCs w:val="20"/>
                <w:lang w:val="en-GB"/>
              </w:rPr>
              <w:t>Required</w:t>
            </w:r>
            <w:r w:rsidR="00A75A4B" w:rsidRPr="00272F02">
              <w:rPr>
                <w:szCs w:val="20"/>
                <w:lang w:val="en-GB"/>
              </w:rPr>
              <w:t xml:space="preserve"> </w:t>
            </w:r>
          </w:p>
        </w:tc>
      </w:tr>
      <w:tr w:rsidR="00DB50C7" w:rsidRPr="00272F02" w14:paraId="39568BC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1955621" w14:textId="77777777" w:rsidR="00054170" w:rsidRPr="00272F02" w:rsidRDefault="00054170"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15EDF4" w14:textId="4FD0060A" w:rsidR="00054170" w:rsidRPr="00272F02" w:rsidRDefault="00054170" w:rsidP="002D3425">
            <w:pPr>
              <w:pStyle w:val="TableCellLeft10pt"/>
              <w:rPr>
                <w:szCs w:val="20"/>
                <w:lang w:val="en-GB"/>
              </w:rPr>
            </w:pPr>
            <w:r w:rsidRPr="00272F02">
              <w:rPr>
                <w:szCs w:val="20"/>
                <w:lang w:val="en-GB"/>
              </w:rPr>
              <w:t xml:space="preserve">One to </w:t>
            </w:r>
            <w:r w:rsidR="00DD23C0" w:rsidRPr="00272F02">
              <w:rPr>
                <w:szCs w:val="20"/>
                <w:lang w:val="en-GB" w:eastAsia="ja-JP"/>
              </w:rPr>
              <w:t>one</w:t>
            </w:r>
          </w:p>
        </w:tc>
      </w:tr>
      <w:tr w:rsidR="00DB50C7" w:rsidRPr="00272F02" w14:paraId="0422F4C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83DF477" w14:textId="77777777" w:rsidR="00054170" w:rsidRPr="00272F02" w:rsidRDefault="00054170"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BD84D87" w14:textId="6C0A5AE0" w:rsidR="00054170" w:rsidRPr="00272F02" w:rsidRDefault="00054170" w:rsidP="002D3425">
            <w:pPr>
              <w:pStyle w:val="TableCellLeft10pt"/>
              <w:rPr>
                <w:szCs w:val="20"/>
                <w:lang w:val="en-GB"/>
              </w:rPr>
            </w:pPr>
            <w:r w:rsidRPr="00272F02">
              <w:rPr>
                <w:szCs w:val="20"/>
                <w:lang w:val="en-GB"/>
              </w:rPr>
              <w:t>3.1.X</w:t>
            </w:r>
            <w:r w:rsidR="00D111E0">
              <w:rPr>
                <w:rFonts w:hint="eastAsia"/>
                <w:lang w:eastAsia="ja-JP"/>
              </w:rPr>
              <w:t xml:space="preserve">: </w:t>
            </w:r>
            <w:r w:rsidR="00D111E0" w:rsidRPr="00272F02">
              <w:rPr>
                <w:szCs w:val="20"/>
                <w:lang w:val="en-GB"/>
              </w:rPr>
              <w:t>X is a unique</w:t>
            </w:r>
            <w:r w:rsidR="00D111E0">
              <w:rPr>
                <w:rFonts w:hint="eastAsia"/>
                <w:szCs w:val="20"/>
                <w:lang w:val="en-GB" w:eastAsia="ja-JP"/>
              </w:rPr>
              <w:t xml:space="preserve"> number for each </w:t>
            </w:r>
            <w:r w:rsidR="00D111E0" w:rsidRPr="00272F02">
              <w:rPr>
                <w:szCs w:val="20"/>
                <w:lang w:val="en-GB"/>
              </w:rPr>
              <w:t>primary objective</w:t>
            </w:r>
          </w:p>
        </w:tc>
      </w:tr>
      <w:tr w:rsidR="00DB50C7" w:rsidRPr="00272F02" w14:paraId="061E1D1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C157419" w14:textId="77777777" w:rsidR="00054170" w:rsidRPr="00272F02" w:rsidRDefault="00054170"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E13BBF2" w14:textId="4A3172BF" w:rsidR="00054170" w:rsidRPr="00272F02" w:rsidRDefault="4C38FA08" w:rsidP="4C38FA08">
            <w:pPr>
              <w:pStyle w:val="TableCellLeft10pt"/>
              <w:rPr>
                <w:lang w:val="en-GB"/>
              </w:rPr>
            </w:pPr>
            <w:commentRangeStart w:id="147"/>
            <w:commentRangeStart w:id="148"/>
            <w:r w:rsidRPr="4C38FA08">
              <w:rPr>
                <w:lang w:val="en-GB"/>
              </w:rPr>
              <w:t>Estimand Characteristics</w:t>
            </w:r>
            <w:commentRangeEnd w:id="147"/>
            <w:r w:rsidR="00054170">
              <w:commentReference w:id="147"/>
            </w:r>
            <w:commentRangeEnd w:id="148"/>
            <w:r w:rsidR="00E2546B">
              <w:rPr>
                <w:rStyle w:val="CommentReference"/>
                <w:rFonts w:eastAsia="Times New Roman"/>
              </w:rPr>
              <w:commentReference w:id="148"/>
            </w:r>
          </w:p>
        </w:tc>
      </w:tr>
      <w:tr w:rsidR="00DB50C7" w:rsidRPr="00272F02" w14:paraId="726F50A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C4EBDAB" w14:textId="77777777" w:rsidR="00054170" w:rsidRPr="00272F02" w:rsidRDefault="00054170"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CF1973" w14:textId="7A847EA1" w:rsidR="00054170" w:rsidRPr="00272F02" w:rsidRDefault="34AD6E36">
            <w:pPr>
              <w:pStyle w:val="TableCellLeft10pt"/>
              <w:rPr>
                <w:rStyle w:val="TableCellLeft10ptBoldChar"/>
                <w:b w:val="0"/>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34AF352F" w:rsidRPr="00272F02">
              <w:rPr>
                <w:rStyle w:val="TableCellLeft10ptBoldChar"/>
              </w:rPr>
              <w:t>Yes</w:t>
            </w:r>
          </w:p>
          <w:p w14:paraId="3B0FF977" w14:textId="2B0B1CA8" w:rsidR="00054170" w:rsidRPr="00272F02" w:rsidRDefault="00054170"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F141E7">
              <w:rPr>
                <w:rFonts w:hint="eastAsia"/>
                <w:szCs w:val="20"/>
                <w:lang w:val="en-GB" w:eastAsia="ja-JP"/>
              </w:rPr>
              <w:t xml:space="preserve">3.1.1 </w:t>
            </w:r>
            <w:r w:rsidR="00F141E7" w:rsidRPr="00702AB9">
              <w:rPr>
                <w:szCs w:val="20"/>
                <w:lang w:val="en-GB" w:eastAsia="ja-JP"/>
              </w:rPr>
              <w:t>Primary Objective</w:t>
            </w:r>
          </w:p>
          <w:p w14:paraId="6EE215E8" w14:textId="3AF3F8C1" w:rsidR="00054170" w:rsidRPr="00272F02" w:rsidRDefault="00054170"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2B83E67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375FBBF" w14:textId="09BAAD26" w:rsidR="00054170"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7E04179" w14:textId="63193C5D" w:rsidR="00702AB9" w:rsidRDefault="00702AB9" w:rsidP="00702AB9">
            <w:pPr>
              <w:pStyle w:val="TableCellLeft10pt"/>
              <w:rPr>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00645C8A" w:rsidRPr="00272F02">
              <w:rPr>
                <w:szCs w:val="20"/>
                <w:lang w:val="en-GB"/>
              </w:rPr>
              <w:t>objective.</w:t>
            </w:r>
          </w:p>
          <w:p w14:paraId="6841486A" w14:textId="5AC1D2F2" w:rsidR="00054170" w:rsidRPr="00272F02" w:rsidRDefault="00702AB9" w:rsidP="002D3425">
            <w:pPr>
              <w:pStyle w:val="TableCellLeft10pt"/>
              <w:rPr>
                <w:szCs w:val="20"/>
                <w:lang w:val="en-GB"/>
              </w:rPr>
            </w:pPr>
            <w:r>
              <w:rPr>
                <w:rFonts w:hint="eastAsia"/>
                <w:szCs w:val="20"/>
                <w:lang w:val="en-GB" w:eastAsia="ja-JP"/>
              </w:rPr>
              <w:t xml:space="preserve">Yes, reuse to the </w:t>
            </w:r>
            <w:r w:rsidRPr="00272F02">
              <w:rPr>
                <w:szCs w:val="20"/>
                <w:lang w:val="en-GB"/>
              </w:rPr>
              <w:t>table in Section 1.1.1.for each primary objective</w:t>
            </w:r>
          </w:p>
        </w:tc>
      </w:tr>
    </w:tbl>
    <w:p w14:paraId="2DC1851D" w14:textId="77777777" w:rsidR="00A11D34" w:rsidRPr="00272F02" w:rsidRDefault="00A11D34"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908A3F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3570242" w14:textId="77777777" w:rsidR="007F4B22" w:rsidRPr="00272F02" w:rsidRDefault="007F4B22" w:rsidP="007F4B22">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FE622A" w14:textId="424226C4" w:rsidR="007F4B22" w:rsidRPr="00272F02" w:rsidRDefault="32FD65AB" w:rsidP="24656324">
            <w:pPr>
              <w:pStyle w:val="TableCellLeft10pt"/>
              <w:rPr>
                <w:lang w:val="en-GB"/>
              </w:rPr>
            </w:pPr>
            <w:r w:rsidRPr="00272F02">
              <w:rPr>
                <w:lang w:val="en-GB"/>
              </w:rPr>
              <w:t xml:space="preserve">Estimand </w:t>
            </w:r>
            <w:r w:rsidR="00630C3D" w:rsidRPr="00272F02">
              <w:rPr>
                <w:lang w:val="en-GB"/>
              </w:rPr>
              <w:t>Characteristics</w:t>
            </w:r>
          </w:p>
        </w:tc>
      </w:tr>
      <w:tr w:rsidR="00DB50C7" w:rsidRPr="00272F02" w14:paraId="6C5615A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B876292" w14:textId="77777777" w:rsidR="007F4B22" w:rsidRPr="00272F02" w:rsidRDefault="007F4B22" w:rsidP="007F4B22">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3DD5015" w14:textId="77777777" w:rsidR="007F4B22" w:rsidRPr="00272F02" w:rsidRDefault="007F4B22" w:rsidP="007F4B22">
            <w:pPr>
              <w:pStyle w:val="TableCellLeft10pt"/>
              <w:rPr>
                <w:szCs w:val="20"/>
                <w:lang w:val="en-GB"/>
              </w:rPr>
            </w:pPr>
            <w:r w:rsidRPr="00272F02">
              <w:rPr>
                <w:szCs w:val="20"/>
                <w:lang w:val="en-GB"/>
              </w:rPr>
              <w:t>Text</w:t>
            </w:r>
          </w:p>
        </w:tc>
      </w:tr>
      <w:tr w:rsidR="00DB50C7" w:rsidRPr="00272F02" w14:paraId="219A29A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D8AD588" w14:textId="19844ADF" w:rsidR="007F4B22" w:rsidRPr="00272F02" w:rsidRDefault="007F4B22" w:rsidP="007F4B2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2E9F18" w14:textId="77777777" w:rsidR="007F4B22" w:rsidRPr="00272F02" w:rsidRDefault="007F4B22" w:rsidP="007F4B22">
            <w:pPr>
              <w:pStyle w:val="TableCellLeft10pt"/>
              <w:rPr>
                <w:szCs w:val="20"/>
                <w:lang w:val="en-GB"/>
              </w:rPr>
            </w:pPr>
            <w:r w:rsidRPr="00272F02">
              <w:rPr>
                <w:szCs w:val="20"/>
                <w:lang w:val="en-GB"/>
              </w:rPr>
              <w:t>H</w:t>
            </w:r>
          </w:p>
        </w:tc>
      </w:tr>
      <w:tr w:rsidR="00DB50C7" w:rsidRPr="00272F02" w14:paraId="447F2F2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23C752F" w14:textId="77777777" w:rsidR="007F4B22" w:rsidRPr="00272F02" w:rsidRDefault="007F4B22" w:rsidP="007F4B22">
            <w:pPr>
              <w:pStyle w:val="TableHeadingTextLeft10pt"/>
              <w:rPr>
                <w:szCs w:val="20"/>
                <w:lang w:val="de-DE"/>
              </w:rPr>
            </w:pPr>
            <w:bookmarkStart w:id="149" w:name="_Hlk183180143"/>
            <w:r w:rsidRPr="00272F02">
              <w:rPr>
                <w:szCs w:val="20"/>
                <w:lang w:val="de-DE"/>
              </w:rPr>
              <w:t>Definition</w:t>
            </w:r>
            <w:bookmarkEnd w:id="149"/>
          </w:p>
        </w:tc>
        <w:tc>
          <w:tcPr>
            <w:tcW w:w="3751" w:type="pct"/>
            <w:tcBorders>
              <w:top w:val="single" w:sz="4" w:space="0" w:color="auto"/>
              <w:left w:val="single" w:sz="4" w:space="0" w:color="auto"/>
              <w:bottom w:val="single" w:sz="4" w:space="0" w:color="auto"/>
              <w:right w:val="single" w:sz="4" w:space="0" w:color="auto"/>
            </w:tcBorders>
          </w:tcPr>
          <w:p w14:paraId="54686889" w14:textId="18800DBC" w:rsidR="007F4B22" w:rsidRPr="00272F02" w:rsidRDefault="00AF2B3A" w:rsidP="007F4B22">
            <w:pPr>
              <w:pStyle w:val="TableCellLeft10pt"/>
              <w:rPr>
                <w:szCs w:val="20"/>
                <w:lang w:val="en-GB"/>
              </w:rPr>
            </w:pPr>
            <w:bookmarkStart w:id="150" w:name="_Hlk183180152"/>
            <w:commentRangeStart w:id="151"/>
            <w:commentRangeStart w:id="152"/>
            <w:commentRangeStart w:id="153"/>
            <w:commentRangeStart w:id="154"/>
            <w:r w:rsidRPr="00272F02">
              <w:rPr>
                <w:szCs w:val="20"/>
                <w:lang w:val="en-GB"/>
              </w:rPr>
              <w:t>Table Column Heading</w:t>
            </w:r>
            <w:bookmarkEnd w:id="150"/>
            <w:commentRangeEnd w:id="151"/>
            <w:r w:rsidR="00EB3E74">
              <w:rPr>
                <w:rStyle w:val="CommentReference"/>
                <w:rFonts w:eastAsia="Times New Roman"/>
              </w:rPr>
              <w:commentReference w:id="151"/>
            </w:r>
            <w:commentRangeEnd w:id="152"/>
            <w:r w:rsidR="00E37C28">
              <w:rPr>
                <w:rStyle w:val="CommentReference"/>
                <w:rFonts w:eastAsia="Times New Roman"/>
              </w:rPr>
              <w:commentReference w:id="152"/>
            </w:r>
            <w:commentRangeEnd w:id="153"/>
            <w:r w:rsidR="00490676">
              <w:rPr>
                <w:rStyle w:val="CommentReference"/>
                <w:rFonts w:eastAsia="Times New Roman"/>
              </w:rPr>
              <w:commentReference w:id="153"/>
            </w:r>
            <w:commentRangeEnd w:id="154"/>
            <w:r w:rsidR="00E2546B">
              <w:rPr>
                <w:rStyle w:val="CommentReference"/>
                <w:rFonts w:eastAsia="Times New Roman"/>
              </w:rPr>
              <w:commentReference w:id="154"/>
            </w:r>
          </w:p>
        </w:tc>
      </w:tr>
      <w:tr w:rsidR="00DB50C7" w:rsidRPr="00272F02" w14:paraId="14CE1AA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E40CDC6" w14:textId="77777777" w:rsidR="007F4B22" w:rsidRPr="00272F02" w:rsidRDefault="007F4B22" w:rsidP="007F4B22">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30044" w14:textId="1ED7B8CB" w:rsidR="007F4B22" w:rsidRPr="00272F02" w:rsidRDefault="3DD266C5" w:rsidP="009372E7">
            <w:pPr>
              <w:pStyle w:val="TableCellLeft10pt"/>
              <w:rPr>
                <w:lang w:val="en-GB"/>
              </w:rPr>
            </w:pPr>
            <w:r w:rsidRPr="00272F02">
              <w:rPr>
                <w:lang w:val="en-GB"/>
              </w:rPr>
              <w:t>N/A</w:t>
            </w:r>
          </w:p>
        </w:tc>
      </w:tr>
      <w:tr w:rsidR="00DB50C7" w:rsidRPr="00272F02" w14:paraId="0CA537B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1E14C83" w14:textId="77777777" w:rsidR="007F4B22" w:rsidRPr="00272F02" w:rsidRDefault="007F4B22" w:rsidP="007F4B22">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B41213E" w14:textId="2390EBDF" w:rsidR="007F4B22" w:rsidRPr="00272F02" w:rsidRDefault="007F4B22" w:rsidP="007F4B22">
            <w:pPr>
              <w:pStyle w:val="TableCellLeft10pt"/>
              <w:rPr>
                <w:szCs w:val="20"/>
                <w:lang w:val="en-GB"/>
              </w:rPr>
            </w:pPr>
            <w:r w:rsidRPr="00272F02">
              <w:rPr>
                <w:szCs w:val="20"/>
                <w:lang w:val="en-GB"/>
              </w:rPr>
              <w:t>Requir</w:t>
            </w:r>
            <w:r w:rsidR="00AF2B3A" w:rsidRPr="00272F02">
              <w:rPr>
                <w:szCs w:val="20"/>
                <w:lang w:val="en-GB"/>
              </w:rPr>
              <w:t>ed</w:t>
            </w:r>
          </w:p>
        </w:tc>
      </w:tr>
      <w:tr w:rsidR="00DB50C7" w:rsidRPr="00272F02" w14:paraId="383A50B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95657FE" w14:textId="77777777" w:rsidR="007F4B22" w:rsidRPr="00272F02" w:rsidRDefault="007F4B22" w:rsidP="007F4B22">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07A8B2F" w14:textId="09B58DE7" w:rsidR="007F4B22" w:rsidRPr="00272F02" w:rsidRDefault="001F072B" w:rsidP="007F4B22">
            <w:pPr>
              <w:pStyle w:val="TableCellLeft10pt"/>
              <w:rPr>
                <w:szCs w:val="20"/>
                <w:lang w:val="en-GB"/>
              </w:rPr>
            </w:pPr>
            <w:r w:rsidRPr="00272F02">
              <w:rPr>
                <w:szCs w:val="20"/>
                <w:lang w:val="en-GB"/>
              </w:rPr>
              <w:t>One to many</w:t>
            </w:r>
          </w:p>
        </w:tc>
      </w:tr>
      <w:tr w:rsidR="00DB50C7" w:rsidRPr="00272F02" w14:paraId="12EDCB4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037FACA" w14:textId="77777777" w:rsidR="007F4B22" w:rsidRPr="00272F02" w:rsidRDefault="007F4B22" w:rsidP="007F4B22">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9CDD97" w14:textId="00708853" w:rsidR="007F4B22" w:rsidRPr="00272F02" w:rsidRDefault="00AF2B3A" w:rsidP="007F4B22">
            <w:pPr>
              <w:pStyle w:val="TableCellLeft10pt"/>
              <w:rPr>
                <w:szCs w:val="20"/>
                <w:lang w:val="en-GB"/>
              </w:rPr>
            </w:pPr>
            <w:r w:rsidRPr="00272F02">
              <w:rPr>
                <w:szCs w:val="20"/>
                <w:lang w:val="en-GB"/>
              </w:rPr>
              <w:t>3.1</w:t>
            </w:r>
            <w:r w:rsidR="00A11D34" w:rsidRPr="00272F02">
              <w:rPr>
                <w:szCs w:val="20"/>
                <w:lang w:val="en-GB"/>
              </w:rPr>
              <w:t>.X</w:t>
            </w:r>
          </w:p>
        </w:tc>
      </w:tr>
      <w:tr w:rsidR="00DB50C7" w:rsidRPr="00272F02" w14:paraId="46B5943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AE2A949" w14:textId="77777777" w:rsidR="007F4B22" w:rsidRPr="00272F02" w:rsidRDefault="007F4B22" w:rsidP="007F4B22">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4853E58" w14:textId="0BCD83D1" w:rsidR="007F4B22" w:rsidRPr="00272F02" w:rsidRDefault="4C38FA08" w:rsidP="4C38FA08">
            <w:pPr>
              <w:pStyle w:val="TableCellLeft10pt"/>
              <w:rPr>
                <w:lang w:val="en-GB"/>
              </w:rPr>
            </w:pPr>
            <w:r w:rsidRPr="4C38FA08">
              <w:rPr>
                <w:lang w:val="en-GB"/>
              </w:rPr>
              <w:t xml:space="preserve">Estimand </w:t>
            </w:r>
            <w:commentRangeStart w:id="155"/>
            <w:r w:rsidRPr="4C38FA08">
              <w:rPr>
                <w:lang w:val="en-GB"/>
              </w:rPr>
              <w:t>Characteristic</w:t>
            </w:r>
            <w:commentRangeEnd w:id="155"/>
            <w:r w:rsidR="007B564D">
              <w:commentReference w:id="155"/>
            </w:r>
          </w:p>
        </w:tc>
      </w:tr>
      <w:tr w:rsidR="00DB50C7" w:rsidRPr="00272F02" w14:paraId="20B98C9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F04623E" w14:textId="77777777" w:rsidR="007F4B22" w:rsidRPr="00272F02" w:rsidRDefault="007F4B22" w:rsidP="007F4B22">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39B0F4" w14:textId="2B5B4120" w:rsidR="007F4B22" w:rsidRPr="00272F02" w:rsidRDefault="007F4B22" w:rsidP="007F4B2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7B564D" w:rsidRPr="00272F02">
              <w:rPr>
                <w:szCs w:val="20"/>
                <w:lang w:val="en-GB"/>
              </w:rPr>
              <w:t>No</w:t>
            </w:r>
          </w:p>
          <w:p w14:paraId="37DCA277" w14:textId="58C66D12" w:rsidR="007F4B22" w:rsidRPr="00272F02" w:rsidRDefault="007F4B22" w:rsidP="614FE646">
            <w:pPr>
              <w:pStyle w:val="TableCellLeft10pt"/>
              <w:rPr>
                <w:lang w:val="en-GB"/>
              </w:rPr>
            </w:pPr>
            <w:r w:rsidRPr="00272F02">
              <w:rPr>
                <w:rStyle w:val="TableCellLeft10ptBoldChar"/>
              </w:rPr>
              <w:t>Relationship</w:t>
            </w:r>
            <w:r w:rsidRPr="00272F02">
              <w:rPr>
                <w:lang w:val="en-GB"/>
              </w:rPr>
              <w:t xml:space="preserve">: </w:t>
            </w:r>
            <w:r w:rsidR="071EB9F0" w:rsidRPr="00272F02">
              <w:rPr>
                <w:lang w:val="en-GB"/>
              </w:rPr>
              <w:t>3</w:t>
            </w:r>
            <w:r w:rsidR="5065AFD8" w:rsidRPr="00272F02">
              <w:rPr>
                <w:lang w:val="en-GB"/>
              </w:rPr>
              <w:t>.1 Primary Objective(s) and associated Estimand(s)</w:t>
            </w:r>
            <w:r w:rsidR="26ABF7C5" w:rsidRPr="00272F02">
              <w:rPr>
                <w:lang w:val="en-GB"/>
              </w:rPr>
              <w:t xml:space="preserve">; </w:t>
            </w:r>
            <w:r w:rsidRPr="00272F02">
              <w:rPr>
                <w:lang w:val="en-GB"/>
              </w:rPr>
              <w:t>Table</w:t>
            </w:r>
            <w:r w:rsidR="5065AFD8" w:rsidRPr="00272F02">
              <w:rPr>
                <w:lang w:val="en-GB"/>
              </w:rPr>
              <w:t xml:space="preserve"> column</w:t>
            </w:r>
            <w:r w:rsidRPr="00272F02">
              <w:rPr>
                <w:lang w:val="en-GB"/>
              </w:rPr>
              <w:t xml:space="preserve"> </w:t>
            </w:r>
            <w:r w:rsidR="00072CB1" w:rsidRPr="00272F02">
              <w:rPr>
                <w:lang w:val="en-GB"/>
              </w:rPr>
              <w:t>Heading</w:t>
            </w:r>
            <w:r w:rsidR="26ABF7C5" w:rsidRPr="00272F02">
              <w:rPr>
                <w:lang w:val="en-GB"/>
              </w:rPr>
              <w:t>; Description</w:t>
            </w:r>
            <w:r w:rsidR="2166C396" w:rsidRPr="00272F02">
              <w:rPr>
                <w:lang w:val="en-GB"/>
              </w:rPr>
              <w:t>, Population, Treatment, End</w:t>
            </w:r>
            <w:r w:rsidR="3D78A450" w:rsidRPr="00272F02">
              <w:rPr>
                <w:lang w:val="en-GB"/>
              </w:rPr>
              <w:t>p</w:t>
            </w:r>
            <w:r w:rsidR="2166C396" w:rsidRPr="00272F02">
              <w:rPr>
                <w:lang w:val="en-GB"/>
              </w:rPr>
              <w:t>oint, Population</w:t>
            </w:r>
            <w:r w:rsidR="6B7A84B3" w:rsidRPr="00272F02">
              <w:rPr>
                <w:lang w:val="en-GB"/>
              </w:rPr>
              <w:t>-</w:t>
            </w:r>
            <w:r w:rsidR="2166C396" w:rsidRPr="00272F02">
              <w:rPr>
                <w:lang w:val="en-GB"/>
              </w:rPr>
              <w:t>Level</w:t>
            </w:r>
            <w:r w:rsidR="00EB3E74">
              <w:rPr>
                <w:rFonts w:hint="eastAsia"/>
                <w:lang w:val="en-GB" w:eastAsia="ja-JP"/>
              </w:rPr>
              <w:t xml:space="preserve"> Summary</w:t>
            </w:r>
            <w:r w:rsidR="2166C396" w:rsidRPr="00272F02">
              <w:rPr>
                <w:lang w:val="en-GB"/>
              </w:rPr>
              <w:t>,</w:t>
            </w:r>
            <w:r w:rsidR="00EB3E74">
              <w:rPr>
                <w:rFonts w:hint="eastAsia"/>
                <w:lang w:val="en-GB" w:eastAsia="ja-JP"/>
              </w:rPr>
              <w:t xml:space="preserve"> Other</w:t>
            </w:r>
            <w:r w:rsidR="2166C396" w:rsidRPr="00272F02">
              <w:rPr>
                <w:lang w:val="en-GB"/>
              </w:rPr>
              <w:t xml:space="preserve"> Intercurrent Event </w:t>
            </w:r>
          </w:p>
          <w:p w14:paraId="26518720" w14:textId="021AF1BB" w:rsidR="007F4B22" w:rsidRPr="00272F02" w:rsidRDefault="007F4B22" w:rsidP="007F4B22">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5F594C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952B4DA" w14:textId="31F59A03" w:rsidR="007F4B22" w:rsidRPr="00272F02" w:rsidRDefault="0021788E" w:rsidP="007F4B22">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D4DAAC" w14:textId="4A118E0C" w:rsidR="00656D31" w:rsidRDefault="00702AB9" w:rsidP="614FE646">
            <w:pPr>
              <w:pStyle w:val="TableCellLeft10pt"/>
              <w:rPr>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p w14:paraId="44F0D3AE" w14:textId="40BE2491" w:rsidR="00656D31" w:rsidRPr="00272F02" w:rsidRDefault="00702AB9" w:rsidP="614FE646">
            <w:pPr>
              <w:pStyle w:val="TableCellLeft10pt"/>
              <w:rPr>
                <w:lang w:val="en-GB"/>
              </w:rPr>
            </w:pPr>
            <w:r>
              <w:rPr>
                <w:rFonts w:hint="eastAsia"/>
                <w:szCs w:val="20"/>
                <w:lang w:val="en-GB" w:eastAsia="ja-JP"/>
              </w:rPr>
              <w:t xml:space="preserve">Yes, reuse to the </w:t>
            </w:r>
            <w:r w:rsidRPr="00272F02">
              <w:rPr>
                <w:szCs w:val="20"/>
                <w:lang w:val="en-GB"/>
              </w:rPr>
              <w:t>table in Section 1.1.1.for each primary objective</w:t>
            </w:r>
          </w:p>
        </w:tc>
      </w:tr>
    </w:tbl>
    <w:p w14:paraId="195A471B" w14:textId="77777777" w:rsidR="007F4B22" w:rsidRPr="00272F02"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6266E379" w14:textId="77777777" w:rsidTr="00910BB6">
        <w:trPr>
          <w:trHeight w:val="144"/>
        </w:trPr>
        <w:tc>
          <w:tcPr>
            <w:tcW w:w="1249" w:type="pct"/>
            <w:hideMark/>
          </w:tcPr>
          <w:p w14:paraId="275EBB61" w14:textId="77777777" w:rsidR="003C655D" w:rsidRPr="00272F02" w:rsidRDefault="003C655D" w:rsidP="002D3425">
            <w:pPr>
              <w:pStyle w:val="TableHeadingTextLeft10pt"/>
              <w:rPr>
                <w:szCs w:val="20"/>
                <w:lang w:val="de-DE"/>
              </w:rPr>
            </w:pPr>
            <w:r w:rsidRPr="00272F02">
              <w:rPr>
                <w:szCs w:val="20"/>
                <w:lang w:val="de-DE"/>
              </w:rPr>
              <w:t>Term (Variable)</w:t>
            </w:r>
          </w:p>
        </w:tc>
        <w:tc>
          <w:tcPr>
            <w:tcW w:w="3751" w:type="pct"/>
            <w:hideMark/>
          </w:tcPr>
          <w:p w14:paraId="78474D21" w14:textId="7DCD3E34" w:rsidR="003C655D" w:rsidRPr="00272F02" w:rsidRDefault="1B30BA3F" w:rsidP="24656324">
            <w:pPr>
              <w:pStyle w:val="TableCellLeft10pt"/>
              <w:rPr>
                <w:lang w:val="en-GB"/>
              </w:rPr>
            </w:pPr>
            <w:r w:rsidRPr="00272F02">
              <w:rPr>
                <w:lang w:val="en-GB"/>
              </w:rPr>
              <w:t xml:space="preserve">Description </w:t>
            </w:r>
          </w:p>
        </w:tc>
      </w:tr>
      <w:tr w:rsidR="00DB50C7" w:rsidRPr="00272F02" w14:paraId="7B9CD6AB" w14:textId="77777777" w:rsidTr="00910BB6">
        <w:trPr>
          <w:trHeight w:val="144"/>
        </w:trPr>
        <w:tc>
          <w:tcPr>
            <w:tcW w:w="1249" w:type="pct"/>
            <w:hideMark/>
          </w:tcPr>
          <w:p w14:paraId="203175CC" w14:textId="77777777" w:rsidR="003C655D" w:rsidRPr="00272F02" w:rsidRDefault="003C655D" w:rsidP="002D3425">
            <w:pPr>
              <w:pStyle w:val="TableHeadingTextLeft10pt"/>
              <w:rPr>
                <w:szCs w:val="20"/>
                <w:lang w:val="de-DE"/>
              </w:rPr>
            </w:pPr>
            <w:r w:rsidRPr="00272F02">
              <w:rPr>
                <w:szCs w:val="20"/>
                <w:lang w:val="de-DE"/>
              </w:rPr>
              <w:t>Data Type</w:t>
            </w:r>
          </w:p>
        </w:tc>
        <w:tc>
          <w:tcPr>
            <w:tcW w:w="3751" w:type="pct"/>
            <w:hideMark/>
          </w:tcPr>
          <w:p w14:paraId="2480C89C" w14:textId="77777777" w:rsidR="003C655D" w:rsidRPr="00272F02" w:rsidRDefault="003C655D" w:rsidP="002D3425">
            <w:pPr>
              <w:pStyle w:val="TableCellLeft10pt"/>
              <w:rPr>
                <w:szCs w:val="20"/>
                <w:lang w:val="en-GB"/>
              </w:rPr>
            </w:pPr>
            <w:r w:rsidRPr="00272F02">
              <w:rPr>
                <w:szCs w:val="20"/>
                <w:lang w:val="en-GB"/>
              </w:rPr>
              <w:t>Text</w:t>
            </w:r>
          </w:p>
        </w:tc>
      </w:tr>
      <w:tr w:rsidR="00DB50C7" w:rsidRPr="00272F02" w14:paraId="1E138020" w14:textId="77777777" w:rsidTr="00910BB6">
        <w:trPr>
          <w:trHeight w:val="144"/>
        </w:trPr>
        <w:tc>
          <w:tcPr>
            <w:tcW w:w="1249" w:type="pct"/>
            <w:hideMark/>
          </w:tcPr>
          <w:p w14:paraId="4AE461B2" w14:textId="5EA2D99E" w:rsidR="003C655D" w:rsidRPr="00272F02" w:rsidRDefault="003C655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3684C201" w14:textId="77777777" w:rsidR="003C655D" w:rsidRPr="00272F02" w:rsidRDefault="003C655D" w:rsidP="002D3425">
            <w:pPr>
              <w:pStyle w:val="TableCellLeft10pt"/>
              <w:rPr>
                <w:szCs w:val="20"/>
                <w:lang w:val="en-GB"/>
              </w:rPr>
            </w:pPr>
            <w:r w:rsidRPr="00272F02">
              <w:rPr>
                <w:szCs w:val="20"/>
                <w:lang w:val="en-GB"/>
              </w:rPr>
              <w:t>H</w:t>
            </w:r>
          </w:p>
        </w:tc>
      </w:tr>
      <w:tr w:rsidR="00DB50C7" w:rsidRPr="00272F02" w14:paraId="516FFEA2" w14:textId="77777777" w:rsidTr="00910BB6">
        <w:trPr>
          <w:trHeight w:val="144"/>
        </w:trPr>
        <w:tc>
          <w:tcPr>
            <w:tcW w:w="1249" w:type="pct"/>
            <w:hideMark/>
          </w:tcPr>
          <w:p w14:paraId="6D270458" w14:textId="77777777" w:rsidR="003C655D" w:rsidRPr="00272F02" w:rsidRDefault="003C655D" w:rsidP="002D3425">
            <w:pPr>
              <w:pStyle w:val="TableHeadingTextLeft10pt"/>
              <w:rPr>
                <w:szCs w:val="20"/>
                <w:lang w:val="de-DE"/>
              </w:rPr>
            </w:pPr>
            <w:r w:rsidRPr="00272F02">
              <w:rPr>
                <w:szCs w:val="20"/>
                <w:lang w:val="de-DE"/>
              </w:rPr>
              <w:t>Definition</w:t>
            </w:r>
          </w:p>
        </w:tc>
        <w:tc>
          <w:tcPr>
            <w:tcW w:w="3751" w:type="pct"/>
          </w:tcPr>
          <w:p w14:paraId="0CDE9111" w14:textId="77777777" w:rsidR="003C655D" w:rsidRPr="00272F02" w:rsidRDefault="003C655D" w:rsidP="002D3425">
            <w:pPr>
              <w:pStyle w:val="TableCellLeft10pt"/>
              <w:rPr>
                <w:szCs w:val="20"/>
                <w:lang w:val="en-GB"/>
              </w:rPr>
            </w:pPr>
            <w:r w:rsidRPr="00272F02">
              <w:rPr>
                <w:szCs w:val="20"/>
                <w:lang w:val="en-GB"/>
              </w:rPr>
              <w:t>Table Column Heading</w:t>
            </w:r>
          </w:p>
        </w:tc>
      </w:tr>
      <w:tr w:rsidR="00DB50C7" w:rsidRPr="00272F02" w14:paraId="576F8386" w14:textId="77777777" w:rsidTr="00910BB6">
        <w:trPr>
          <w:trHeight w:val="144"/>
        </w:trPr>
        <w:tc>
          <w:tcPr>
            <w:tcW w:w="1249" w:type="pct"/>
            <w:hideMark/>
          </w:tcPr>
          <w:p w14:paraId="5088754D" w14:textId="77777777" w:rsidR="003C655D" w:rsidRPr="00272F02" w:rsidRDefault="003C655D" w:rsidP="002D3425">
            <w:pPr>
              <w:pStyle w:val="TableHeadingTextLeft10pt"/>
              <w:rPr>
                <w:szCs w:val="20"/>
                <w:lang w:val="de-DE"/>
              </w:rPr>
            </w:pPr>
            <w:r w:rsidRPr="00272F02">
              <w:rPr>
                <w:szCs w:val="20"/>
                <w:lang w:val="de-DE"/>
              </w:rPr>
              <w:t>User Guidance</w:t>
            </w:r>
          </w:p>
        </w:tc>
        <w:tc>
          <w:tcPr>
            <w:tcW w:w="3751" w:type="pct"/>
          </w:tcPr>
          <w:p w14:paraId="1E08ECC2" w14:textId="45D8585C" w:rsidR="003C655D" w:rsidRPr="00272F02" w:rsidRDefault="69B3D8F8">
            <w:pPr>
              <w:pStyle w:val="TableCellLeft10pt"/>
              <w:rPr>
                <w:lang w:val="en-GB"/>
              </w:rPr>
            </w:pPr>
            <w:r w:rsidRPr="00272F02">
              <w:rPr>
                <w:lang w:val="en-GB"/>
              </w:rPr>
              <w:t>N/A</w:t>
            </w:r>
          </w:p>
        </w:tc>
      </w:tr>
      <w:tr w:rsidR="00DB50C7" w:rsidRPr="00272F02" w14:paraId="7A3FF9C5" w14:textId="77777777" w:rsidTr="00910BB6">
        <w:trPr>
          <w:trHeight w:val="144"/>
        </w:trPr>
        <w:tc>
          <w:tcPr>
            <w:tcW w:w="1249" w:type="pct"/>
            <w:hideMark/>
          </w:tcPr>
          <w:p w14:paraId="6C159C98" w14:textId="77777777" w:rsidR="003C655D" w:rsidRPr="00272F02" w:rsidRDefault="003C655D" w:rsidP="002D3425">
            <w:pPr>
              <w:pStyle w:val="TableHeadingTextLeft10pt"/>
              <w:rPr>
                <w:szCs w:val="20"/>
                <w:lang w:val="de-DE"/>
              </w:rPr>
            </w:pPr>
            <w:r w:rsidRPr="00272F02">
              <w:rPr>
                <w:szCs w:val="20"/>
                <w:lang w:val="de-DE"/>
              </w:rPr>
              <w:t>Conformance</w:t>
            </w:r>
          </w:p>
        </w:tc>
        <w:tc>
          <w:tcPr>
            <w:tcW w:w="3751" w:type="pct"/>
            <w:hideMark/>
          </w:tcPr>
          <w:p w14:paraId="14256929" w14:textId="2221101D" w:rsidR="003C655D" w:rsidRPr="00272F02" w:rsidRDefault="003C655D" w:rsidP="002D3425">
            <w:pPr>
              <w:pStyle w:val="TableCellLeft10pt"/>
              <w:rPr>
                <w:szCs w:val="20"/>
                <w:lang w:val="en-GB"/>
              </w:rPr>
            </w:pPr>
            <w:r w:rsidRPr="00272F02">
              <w:rPr>
                <w:szCs w:val="20"/>
                <w:lang w:val="en-GB"/>
              </w:rPr>
              <w:t>Required</w:t>
            </w:r>
          </w:p>
        </w:tc>
      </w:tr>
      <w:tr w:rsidR="00DB50C7" w:rsidRPr="00272F02" w14:paraId="62631C76" w14:textId="77777777" w:rsidTr="00910BB6">
        <w:trPr>
          <w:trHeight w:val="144"/>
        </w:trPr>
        <w:tc>
          <w:tcPr>
            <w:tcW w:w="1249" w:type="pct"/>
            <w:hideMark/>
          </w:tcPr>
          <w:p w14:paraId="035DFD65" w14:textId="77777777" w:rsidR="003C655D" w:rsidRPr="00272F02" w:rsidRDefault="003C655D" w:rsidP="002D3425">
            <w:pPr>
              <w:pStyle w:val="TableHeadingTextLeft10pt"/>
              <w:rPr>
                <w:szCs w:val="20"/>
                <w:lang w:val="de-DE"/>
              </w:rPr>
            </w:pPr>
            <w:r w:rsidRPr="00272F02">
              <w:rPr>
                <w:szCs w:val="20"/>
                <w:lang w:val="de-DE"/>
              </w:rPr>
              <w:t>Cardinality</w:t>
            </w:r>
          </w:p>
        </w:tc>
        <w:tc>
          <w:tcPr>
            <w:tcW w:w="3751" w:type="pct"/>
          </w:tcPr>
          <w:p w14:paraId="47CEC4DD" w14:textId="77777777" w:rsidR="003C655D" w:rsidRPr="00272F02" w:rsidRDefault="003C655D" w:rsidP="002D3425">
            <w:pPr>
              <w:pStyle w:val="TableCellLeft10pt"/>
              <w:rPr>
                <w:szCs w:val="20"/>
                <w:lang w:val="en-GB"/>
              </w:rPr>
            </w:pPr>
            <w:r w:rsidRPr="00272F02">
              <w:rPr>
                <w:szCs w:val="20"/>
                <w:lang w:val="en-GB"/>
              </w:rPr>
              <w:t>One to many rows</w:t>
            </w:r>
          </w:p>
        </w:tc>
      </w:tr>
      <w:tr w:rsidR="00DB50C7" w:rsidRPr="00272F02" w14:paraId="69A89DD8" w14:textId="77777777" w:rsidTr="00910BB6">
        <w:trPr>
          <w:trHeight w:val="144"/>
        </w:trPr>
        <w:tc>
          <w:tcPr>
            <w:tcW w:w="1249" w:type="pct"/>
            <w:hideMark/>
          </w:tcPr>
          <w:p w14:paraId="0F47D454" w14:textId="77777777" w:rsidR="003C655D" w:rsidRPr="00272F02" w:rsidRDefault="003C655D" w:rsidP="002D3425">
            <w:pPr>
              <w:pStyle w:val="TableHeadingTextLeft10pt"/>
              <w:rPr>
                <w:szCs w:val="20"/>
              </w:rPr>
            </w:pPr>
            <w:r w:rsidRPr="00272F02">
              <w:rPr>
                <w:szCs w:val="20"/>
              </w:rPr>
              <w:t>Relationship content from ToC representing the protocol hierarchy</w:t>
            </w:r>
          </w:p>
        </w:tc>
        <w:tc>
          <w:tcPr>
            <w:tcW w:w="3751" w:type="pct"/>
            <w:hideMark/>
          </w:tcPr>
          <w:p w14:paraId="51A95ED9" w14:textId="77777777" w:rsidR="003C655D" w:rsidRPr="00272F02" w:rsidRDefault="003C655D" w:rsidP="002D3425">
            <w:pPr>
              <w:pStyle w:val="TableCellLeft10pt"/>
              <w:rPr>
                <w:szCs w:val="20"/>
                <w:lang w:val="en-GB"/>
              </w:rPr>
            </w:pPr>
            <w:r w:rsidRPr="00272F02">
              <w:rPr>
                <w:szCs w:val="20"/>
                <w:lang w:val="en-GB"/>
              </w:rPr>
              <w:t>3.1.X</w:t>
            </w:r>
          </w:p>
        </w:tc>
      </w:tr>
      <w:tr w:rsidR="00DB50C7" w:rsidRPr="00272F02" w14:paraId="4C0B7717" w14:textId="77777777" w:rsidTr="00910BB6">
        <w:trPr>
          <w:trHeight w:val="144"/>
        </w:trPr>
        <w:tc>
          <w:tcPr>
            <w:tcW w:w="1249" w:type="pct"/>
            <w:hideMark/>
          </w:tcPr>
          <w:p w14:paraId="04BC60B5" w14:textId="77777777" w:rsidR="003C655D" w:rsidRPr="00272F02" w:rsidRDefault="003C655D" w:rsidP="002D3425">
            <w:pPr>
              <w:pStyle w:val="TableHeadingTextLeft10pt"/>
              <w:rPr>
                <w:szCs w:val="20"/>
                <w:lang w:val="de-DE"/>
              </w:rPr>
            </w:pPr>
            <w:r w:rsidRPr="00272F02">
              <w:rPr>
                <w:szCs w:val="20"/>
                <w:lang w:val="de-DE"/>
              </w:rPr>
              <w:t>Value</w:t>
            </w:r>
          </w:p>
        </w:tc>
        <w:tc>
          <w:tcPr>
            <w:tcW w:w="3751" w:type="pct"/>
            <w:hideMark/>
          </w:tcPr>
          <w:p w14:paraId="49D6AF2F" w14:textId="2080C616" w:rsidR="003C655D" w:rsidRPr="00272F02" w:rsidRDefault="2A9303C3" w:rsidP="24656324">
            <w:pPr>
              <w:pStyle w:val="TableCellLeft10pt"/>
              <w:rPr>
                <w:lang w:val="en-GB"/>
              </w:rPr>
            </w:pPr>
            <w:r w:rsidRPr="00272F02">
              <w:rPr>
                <w:lang w:val="en-GB"/>
              </w:rPr>
              <w:t>Description</w:t>
            </w:r>
          </w:p>
        </w:tc>
      </w:tr>
      <w:tr w:rsidR="00DB50C7" w:rsidRPr="00272F02" w14:paraId="5B3DC499" w14:textId="77777777" w:rsidTr="00910BB6">
        <w:trPr>
          <w:trHeight w:val="144"/>
        </w:trPr>
        <w:tc>
          <w:tcPr>
            <w:tcW w:w="1249" w:type="pct"/>
            <w:hideMark/>
          </w:tcPr>
          <w:p w14:paraId="6EE47F1A" w14:textId="77777777" w:rsidR="003C655D" w:rsidRPr="00272F02" w:rsidRDefault="003C655D" w:rsidP="002D3425">
            <w:pPr>
              <w:pStyle w:val="TableHeadingTextLeft10pt"/>
              <w:rPr>
                <w:szCs w:val="20"/>
                <w:lang w:val="de-DE"/>
              </w:rPr>
            </w:pPr>
            <w:r w:rsidRPr="00272F02">
              <w:rPr>
                <w:szCs w:val="20"/>
                <w:lang w:val="de-DE"/>
              </w:rPr>
              <w:t>Business rules</w:t>
            </w:r>
          </w:p>
        </w:tc>
        <w:tc>
          <w:tcPr>
            <w:tcW w:w="3751" w:type="pct"/>
            <w:hideMark/>
          </w:tcPr>
          <w:p w14:paraId="4EECE8CD" w14:textId="77777777" w:rsidR="003C655D" w:rsidRPr="00272F02" w:rsidRDefault="003C655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A1C15EE" w14:textId="1E83468A" w:rsidR="1B30BA3F" w:rsidRPr="00272F02" w:rsidRDefault="257EA7AA" w:rsidP="24656324">
            <w:pPr>
              <w:pStyle w:val="TableCellLeft10pt"/>
              <w:rPr>
                <w:lang w:val="en-GB"/>
              </w:rPr>
            </w:pPr>
            <w:r w:rsidRPr="00272F02">
              <w:rPr>
                <w:rStyle w:val="TableCellLeft10ptBoldChar"/>
              </w:rPr>
              <w:t>Relationship</w:t>
            </w:r>
            <w:r w:rsidRPr="00272F02">
              <w:rPr>
                <w:lang w:val="en-GB"/>
              </w:rPr>
              <w:t xml:space="preserve">: </w:t>
            </w:r>
            <w:r w:rsidR="48B43D02" w:rsidRPr="00272F02">
              <w:rPr>
                <w:lang w:val="en-GB"/>
              </w:rPr>
              <w:t>3</w:t>
            </w:r>
            <w:r w:rsidRPr="00272F02">
              <w:rPr>
                <w:lang w:val="en-GB"/>
              </w:rPr>
              <w:t xml:space="preserve">.1 Primary Objective(s) and associated Estimand(s); Table column </w:t>
            </w:r>
            <w:r w:rsidR="00072CB1" w:rsidRPr="00272F02">
              <w:rPr>
                <w:lang w:val="en-GB"/>
              </w:rPr>
              <w:t>Heading</w:t>
            </w:r>
            <w:r w:rsidRPr="00272F02">
              <w:rPr>
                <w:lang w:val="en-GB"/>
              </w:rPr>
              <w:t xml:space="preserve">; </w:t>
            </w:r>
            <w:r w:rsidR="10FB5C21" w:rsidRPr="00272F02">
              <w:rPr>
                <w:lang w:val="en-GB"/>
              </w:rPr>
              <w:t xml:space="preserve">Estimand </w:t>
            </w:r>
            <w:r w:rsidR="00630C3D" w:rsidRPr="00272F02">
              <w:rPr>
                <w:lang w:val="en-GB"/>
              </w:rPr>
              <w:t>Characteristics</w:t>
            </w:r>
            <w:r w:rsidRPr="00272F02">
              <w:rPr>
                <w:lang w:val="en-GB"/>
              </w:rPr>
              <w:t>, Population, Treatment, End</w:t>
            </w:r>
            <w:r w:rsidR="6C428EE1" w:rsidRPr="00272F02">
              <w:rPr>
                <w:lang w:val="en-GB"/>
              </w:rPr>
              <w:t>p</w:t>
            </w:r>
            <w:r w:rsidRPr="00272F02">
              <w:rPr>
                <w:lang w:val="en-GB"/>
              </w:rPr>
              <w:t>oint, Population</w:t>
            </w:r>
            <w:r w:rsidR="206CB529" w:rsidRPr="00272F02">
              <w:rPr>
                <w:lang w:val="en-GB"/>
              </w:rPr>
              <w:t>-</w:t>
            </w:r>
            <w:r w:rsidRPr="00272F02">
              <w:rPr>
                <w:lang w:val="en-GB"/>
              </w:rPr>
              <w:t xml:space="preserve">Level, </w:t>
            </w:r>
            <w:r w:rsidR="00EB3E74">
              <w:rPr>
                <w:rFonts w:hint="eastAsia"/>
                <w:lang w:val="en-GB" w:eastAsia="ja-JP"/>
              </w:rPr>
              <w:t xml:space="preserve">Other </w:t>
            </w:r>
            <w:r w:rsidRPr="00272F02">
              <w:rPr>
                <w:lang w:val="en-GB"/>
              </w:rPr>
              <w:t>Intercurrent Event</w:t>
            </w:r>
            <w:r w:rsidR="3229CCAC" w:rsidRPr="00272F02">
              <w:rPr>
                <w:lang w:val="en-GB"/>
              </w:rPr>
              <w:t>, Strategy</w:t>
            </w:r>
          </w:p>
          <w:p w14:paraId="6C4CD96B" w14:textId="2956DFDF" w:rsidR="003C655D" w:rsidRPr="00272F02" w:rsidRDefault="003C655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BC447B2" w14:textId="77777777" w:rsidTr="00910BB6">
        <w:trPr>
          <w:trHeight w:val="144"/>
        </w:trPr>
        <w:tc>
          <w:tcPr>
            <w:tcW w:w="1249" w:type="pct"/>
            <w:hideMark/>
          </w:tcPr>
          <w:p w14:paraId="6BABFC9E" w14:textId="5B451D16" w:rsidR="003C655D" w:rsidRPr="00272F02" w:rsidRDefault="0021788E" w:rsidP="002D3425">
            <w:pPr>
              <w:pStyle w:val="TableHeadingTextLeft10pt"/>
              <w:rPr>
                <w:szCs w:val="20"/>
              </w:rPr>
            </w:pPr>
            <w:r w:rsidRPr="00272F02">
              <w:rPr>
                <w:szCs w:val="20"/>
              </w:rPr>
              <w:t>Repeating and/or Reuse Rules</w:t>
            </w:r>
          </w:p>
        </w:tc>
        <w:tc>
          <w:tcPr>
            <w:tcW w:w="3751" w:type="pct"/>
            <w:hideMark/>
          </w:tcPr>
          <w:p w14:paraId="40072DD6" w14:textId="70841969" w:rsidR="003C655D" w:rsidRPr="00272F02" w:rsidRDefault="00702AB9"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r w:rsidRPr="00272F02" w:rsidDel="00702AB9">
              <w:rPr>
                <w:szCs w:val="20"/>
                <w:lang w:val="en-GB" w:eastAsia="ja-JP"/>
              </w:rPr>
              <w:t xml:space="preserve"> </w:t>
            </w:r>
          </w:p>
          <w:p w14:paraId="6E764F12" w14:textId="396645B5" w:rsidR="003C655D" w:rsidRPr="00272F02" w:rsidRDefault="00D111E0" w:rsidP="002D3425">
            <w:pPr>
              <w:pStyle w:val="TableCellLeft10pt"/>
              <w:rPr>
                <w:szCs w:val="20"/>
                <w:lang w:val="en-GB"/>
              </w:rPr>
            </w:pPr>
            <w:r>
              <w:rPr>
                <w:rFonts w:hint="eastAsia"/>
                <w:szCs w:val="20"/>
                <w:lang w:val="en-GB" w:eastAsia="ja-JP"/>
              </w:rPr>
              <w:t xml:space="preserve">Yes, reuse to the </w:t>
            </w:r>
            <w:r w:rsidR="003C655D" w:rsidRPr="00272F02">
              <w:rPr>
                <w:szCs w:val="20"/>
                <w:lang w:val="en-GB"/>
              </w:rPr>
              <w:t>table in Section 1.1.1.for each primary objective</w:t>
            </w:r>
          </w:p>
        </w:tc>
      </w:tr>
    </w:tbl>
    <w:p w14:paraId="536C1F26" w14:textId="77777777" w:rsidR="003C655D" w:rsidRPr="00272F02" w:rsidRDefault="003C655D"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ECBD20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76686FD" w14:textId="77777777" w:rsidR="007F4B22" w:rsidRPr="00272F02" w:rsidRDefault="007F4B22" w:rsidP="007F4B22">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35569E1" w14:textId="2A95B7E4" w:rsidR="007F4B22" w:rsidRPr="00272F02" w:rsidRDefault="007F4B22" w:rsidP="007F4B22">
            <w:pPr>
              <w:pStyle w:val="TableCellLeft10pt"/>
              <w:rPr>
                <w:szCs w:val="20"/>
                <w:lang w:val="en-GB"/>
              </w:rPr>
            </w:pPr>
            <w:r w:rsidRPr="00272F02">
              <w:rPr>
                <w:szCs w:val="20"/>
                <w:lang w:val="en-GB"/>
              </w:rPr>
              <w:t>{</w:t>
            </w:r>
            <w:r w:rsidR="001748A9" w:rsidRPr="00272F02">
              <w:rPr>
                <w:szCs w:val="20"/>
                <w:lang w:val="en-GB"/>
              </w:rPr>
              <w:t>Population</w:t>
            </w:r>
            <w:r w:rsidRPr="00272F02">
              <w:rPr>
                <w:szCs w:val="20"/>
                <w:lang w:val="en-GB"/>
              </w:rPr>
              <w:t>}</w:t>
            </w:r>
          </w:p>
        </w:tc>
      </w:tr>
      <w:tr w:rsidR="00DB50C7" w:rsidRPr="00272F02" w14:paraId="7828809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C442E2D" w14:textId="77777777" w:rsidR="007F4B22" w:rsidRPr="00272F02" w:rsidRDefault="007F4B22" w:rsidP="007F4B22">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AC6EEE" w14:textId="77777777" w:rsidR="007F4B22" w:rsidRPr="00272F02" w:rsidRDefault="007F4B22" w:rsidP="007F4B22">
            <w:pPr>
              <w:pStyle w:val="TableCellLeft10pt"/>
              <w:rPr>
                <w:szCs w:val="20"/>
                <w:lang w:val="en-GB"/>
              </w:rPr>
            </w:pPr>
            <w:r w:rsidRPr="00272F02">
              <w:rPr>
                <w:szCs w:val="20"/>
                <w:lang w:val="en-GB"/>
              </w:rPr>
              <w:t>Text</w:t>
            </w:r>
          </w:p>
        </w:tc>
      </w:tr>
      <w:tr w:rsidR="00DB50C7" w:rsidRPr="00272F02" w14:paraId="4D0AD7E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4DA22C8" w14:textId="50F512FD" w:rsidR="007F4B22" w:rsidRPr="00272F02" w:rsidRDefault="007F4B22" w:rsidP="007F4B2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F752B4B" w14:textId="77777777" w:rsidR="007F4B22" w:rsidRPr="00272F02" w:rsidRDefault="007F4B22" w:rsidP="007F4B22">
            <w:pPr>
              <w:pStyle w:val="TableCellLeft10pt"/>
              <w:rPr>
                <w:szCs w:val="20"/>
                <w:lang w:val="en-GB"/>
              </w:rPr>
            </w:pPr>
            <w:r w:rsidRPr="00272F02">
              <w:rPr>
                <w:szCs w:val="20"/>
                <w:lang w:val="en-GB"/>
              </w:rPr>
              <w:t>H</w:t>
            </w:r>
          </w:p>
        </w:tc>
      </w:tr>
      <w:tr w:rsidR="00DB50C7" w:rsidRPr="00272F02" w14:paraId="7DC4194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408A17D" w14:textId="77777777" w:rsidR="007F4B22" w:rsidRPr="00272F02" w:rsidRDefault="007F4B22" w:rsidP="007F4B22">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280E94" w14:textId="4B72F336" w:rsidR="007F4B22" w:rsidRPr="00272F02" w:rsidRDefault="001748A9" w:rsidP="007F4B22">
            <w:pPr>
              <w:pStyle w:val="TableCellLeft10pt"/>
              <w:rPr>
                <w:szCs w:val="20"/>
                <w:lang w:val="en-GB"/>
              </w:rPr>
            </w:pPr>
            <w:r w:rsidRPr="00272F02">
              <w:rPr>
                <w:szCs w:val="20"/>
                <w:lang w:val="en-GB"/>
              </w:rPr>
              <w:t xml:space="preserve">Heading </w:t>
            </w:r>
          </w:p>
        </w:tc>
      </w:tr>
      <w:tr w:rsidR="00DB50C7" w:rsidRPr="00272F02" w14:paraId="6D99BBD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709DC7B" w14:textId="77777777" w:rsidR="007F4B22" w:rsidRPr="00272F02" w:rsidRDefault="007F4B22" w:rsidP="007F4B22">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05C3CEB" w14:textId="0324C45B" w:rsidR="007F4B22" w:rsidRPr="00272F02" w:rsidRDefault="588415CA">
            <w:pPr>
              <w:pStyle w:val="TableCellLeft10pt"/>
              <w:rPr>
                <w:lang w:val="en-GB"/>
              </w:rPr>
            </w:pPr>
            <w:r w:rsidRPr="00272F02">
              <w:rPr>
                <w:lang w:val="en-GB"/>
              </w:rPr>
              <w:t>N/A</w:t>
            </w:r>
          </w:p>
        </w:tc>
      </w:tr>
      <w:tr w:rsidR="00DB50C7" w:rsidRPr="00272F02" w14:paraId="51061A7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DC90BD7" w14:textId="77777777" w:rsidR="007F4B22" w:rsidRPr="00272F02" w:rsidRDefault="007F4B22" w:rsidP="007F4B22">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81763" w14:textId="3BA47FF4" w:rsidR="007F4B22" w:rsidRPr="00272F02" w:rsidRDefault="001748A9" w:rsidP="007F4B22">
            <w:pPr>
              <w:pStyle w:val="TableCellLeft10pt"/>
              <w:rPr>
                <w:lang w:val="en-GB"/>
              </w:rPr>
            </w:pPr>
            <w:r w:rsidRPr="0CB8364F">
              <w:rPr>
                <w:lang w:val="en-GB"/>
              </w:rPr>
              <w:t>Conditional</w:t>
            </w:r>
            <w:r w:rsidR="004876F0" w:rsidRPr="0CB8364F">
              <w:rPr>
                <w:lang w:val="en-GB" w:eastAsia="ja-JP"/>
              </w:rPr>
              <w:t>:</w:t>
            </w:r>
            <w:r w:rsidR="009B0ED1" w:rsidRPr="0CB8364F">
              <w:rPr>
                <w:lang w:val="en-GB"/>
              </w:rPr>
              <w:t xml:space="preserve"> </w:t>
            </w:r>
            <w:r w:rsidRPr="0CB8364F">
              <w:rPr>
                <w:lang w:val="en-GB"/>
              </w:rPr>
              <w:t xml:space="preserve">If there is a population </w:t>
            </w:r>
            <w:r w:rsidR="6BE12624" w:rsidRPr="0CB8364F">
              <w:rPr>
                <w:lang w:val="en-GB" w:eastAsia="ja-JP"/>
              </w:rPr>
              <w:t>as estimand</w:t>
            </w:r>
            <w:r w:rsidR="10F84347" w:rsidRPr="0CB8364F">
              <w:rPr>
                <w:lang w:val="en-GB" w:eastAsia="ja-JP"/>
              </w:rPr>
              <w:t xml:space="preserve"> characteristic</w:t>
            </w:r>
            <w:r w:rsidR="3C3A76D8" w:rsidRPr="0CB8364F">
              <w:rPr>
                <w:lang w:val="en-GB"/>
              </w:rPr>
              <w:t xml:space="preserve"> </w:t>
            </w:r>
          </w:p>
        </w:tc>
      </w:tr>
      <w:tr w:rsidR="00DB50C7" w:rsidRPr="00272F02" w14:paraId="64D3DC2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232177A" w14:textId="77777777" w:rsidR="007F4B22" w:rsidRPr="00272F02" w:rsidRDefault="007F4B22" w:rsidP="007F4B22">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BB91C5" w14:textId="196F6FF1" w:rsidR="007F4B22" w:rsidRPr="00272F02" w:rsidRDefault="530B29AA" w:rsidP="24656324">
            <w:pPr>
              <w:pStyle w:val="TableCellLeft10pt"/>
              <w:rPr>
                <w:lang w:val="en-GB"/>
              </w:rPr>
            </w:pPr>
            <w:r w:rsidRPr="00272F02">
              <w:rPr>
                <w:lang w:val="en-GB"/>
              </w:rPr>
              <w:t xml:space="preserve">One to </w:t>
            </w:r>
            <w:r w:rsidR="1B638CE3" w:rsidRPr="00272F02">
              <w:rPr>
                <w:lang w:val="en-GB"/>
              </w:rPr>
              <w:t>one</w:t>
            </w:r>
          </w:p>
        </w:tc>
      </w:tr>
      <w:tr w:rsidR="00DB50C7" w:rsidRPr="00272F02" w14:paraId="45C0F70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EB196BE" w14:textId="77777777" w:rsidR="007F4B22" w:rsidRPr="00272F02" w:rsidRDefault="007F4B22" w:rsidP="007F4B22">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0B0F1" w14:textId="0FA4E341" w:rsidR="007F4B22" w:rsidRPr="00272F02" w:rsidRDefault="001748A9" w:rsidP="007F4B22">
            <w:pPr>
              <w:pStyle w:val="TableCellLeft10pt"/>
              <w:rPr>
                <w:szCs w:val="20"/>
                <w:lang w:val="en-GB"/>
              </w:rPr>
            </w:pPr>
            <w:r w:rsidRPr="00272F02">
              <w:rPr>
                <w:szCs w:val="20"/>
                <w:lang w:val="en-GB"/>
              </w:rPr>
              <w:t>3.1</w:t>
            </w:r>
            <w:r w:rsidR="0084408B" w:rsidRPr="00272F02">
              <w:rPr>
                <w:szCs w:val="20"/>
                <w:lang w:val="en-GB"/>
              </w:rPr>
              <w:t>.</w:t>
            </w:r>
            <w:r w:rsidR="009B0ED1" w:rsidRPr="00272F02">
              <w:rPr>
                <w:szCs w:val="20"/>
                <w:lang w:val="en-GB"/>
              </w:rPr>
              <w:t>X</w:t>
            </w:r>
          </w:p>
        </w:tc>
      </w:tr>
      <w:tr w:rsidR="00DB50C7" w:rsidRPr="00272F02" w14:paraId="1A8FCCC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7BA4776" w14:textId="77777777" w:rsidR="007F4B22" w:rsidRPr="00272F02" w:rsidRDefault="007F4B22" w:rsidP="007F4B22">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543C07" w14:textId="54853F73" w:rsidR="007F4B22" w:rsidRPr="00272F02" w:rsidRDefault="001748A9" w:rsidP="007F4B22">
            <w:pPr>
              <w:pStyle w:val="TableCellLeft10pt"/>
              <w:rPr>
                <w:szCs w:val="20"/>
                <w:lang w:val="en-GB"/>
              </w:rPr>
            </w:pPr>
            <w:r w:rsidRPr="00272F02">
              <w:rPr>
                <w:szCs w:val="20"/>
                <w:lang w:val="en-GB"/>
              </w:rPr>
              <w:t>{Population}</w:t>
            </w:r>
          </w:p>
        </w:tc>
      </w:tr>
      <w:tr w:rsidR="00DB50C7" w:rsidRPr="00272F02" w14:paraId="1F9488D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9B06DA7" w14:textId="77777777" w:rsidR="007F4B22" w:rsidRPr="00272F02" w:rsidRDefault="007F4B22" w:rsidP="007F4B22">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06B5458" w14:textId="070D2185" w:rsidR="007F4B22" w:rsidRPr="00272F02" w:rsidRDefault="007F4B22" w:rsidP="007F4B2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14BB4" w:rsidRPr="00272F02">
              <w:rPr>
                <w:szCs w:val="20"/>
                <w:lang w:val="en-GB"/>
              </w:rPr>
              <w:t>No</w:t>
            </w:r>
          </w:p>
          <w:p w14:paraId="508F820B" w14:textId="169CF9A6" w:rsidR="007F4B22" w:rsidRPr="00272F02" w:rsidRDefault="4C38FA08" w:rsidP="24656324">
            <w:pPr>
              <w:pStyle w:val="TableCellLeft10pt"/>
              <w:rPr>
                <w:lang w:val="en-GB"/>
              </w:rPr>
            </w:pPr>
            <w:r w:rsidRPr="4C38FA08">
              <w:rPr>
                <w:rStyle w:val="TableCellLeft10ptBoldChar"/>
              </w:rPr>
              <w:t>Relationship</w:t>
            </w:r>
            <w:r w:rsidRPr="4C38FA08">
              <w:rPr>
                <w:lang w:val="en-GB"/>
              </w:rPr>
              <w:t>: Row Heading, Estimand Characteristic</w:t>
            </w:r>
            <w:commentRangeStart w:id="156"/>
            <w:commentRangeStart w:id="157"/>
            <w:r w:rsidRPr="4C38FA08">
              <w:rPr>
                <w:lang w:val="en-GB"/>
              </w:rPr>
              <w:t>s</w:t>
            </w:r>
            <w:commentRangeEnd w:id="156"/>
            <w:r w:rsidR="007F4B22">
              <w:commentReference w:id="156"/>
            </w:r>
            <w:commentRangeEnd w:id="157"/>
            <w:r w:rsidR="00E2546B">
              <w:rPr>
                <w:rStyle w:val="CommentReference"/>
                <w:rFonts w:eastAsia="Times New Roman"/>
              </w:rPr>
              <w:commentReference w:id="157"/>
            </w:r>
          </w:p>
          <w:p w14:paraId="497EC691" w14:textId="4F3F17F2" w:rsidR="007F4B22" w:rsidRPr="00272F02" w:rsidRDefault="007F4B22" w:rsidP="007F4B22">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1E1393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05148C4" w14:textId="2CCC9E28" w:rsidR="007F4B22" w:rsidRPr="00272F02" w:rsidRDefault="0021788E" w:rsidP="007F4B22">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613954" w14:textId="30EFAE6A" w:rsidR="007F4B22" w:rsidRPr="00272F02" w:rsidRDefault="00702AB9" w:rsidP="007F4B22">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485CA375" w14:textId="77777777" w:rsidR="007F4B22" w:rsidRPr="00272F02"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59036C74" w14:textId="77777777" w:rsidTr="4C38FA08">
        <w:tc>
          <w:tcPr>
            <w:tcW w:w="1249" w:type="pct"/>
            <w:hideMark/>
          </w:tcPr>
          <w:p w14:paraId="4A041284" w14:textId="77777777" w:rsidR="00014BB4" w:rsidRPr="00272F02" w:rsidRDefault="00014BB4" w:rsidP="002D3425">
            <w:pPr>
              <w:pStyle w:val="TableHeadingTextLeft10pt"/>
              <w:rPr>
                <w:szCs w:val="20"/>
                <w:lang w:val="de-DE"/>
              </w:rPr>
            </w:pPr>
            <w:r w:rsidRPr="00272F02">
              <w:rPr>
                <w:szCs w:val="20"/>
                <w:lang w:val="de-DE"/>
              </w:rPr>
              <w:t>Term (Variable)</w:t>
            </w:r>
          </w:p>
        </w:tc>
        <w:tc>
          <w:tcPr>
            <w:tcW w:w="3751" w:type="pct"/>
            <w:hideMark/>
          </w:tcPr>
          <w:p w14:paraId="19472281" w14:textId="172FB448" w:rsidR="00014BB4" w:rsidRPr="00272F02" w:rsidRDefault="00014BB4" w:rsidP="002D3425">
            <w:pPr>
              <w:pStyle w:val="TableCellLeft10pt"/>
              <w:rPr>
                <w:szCs w:val="20"/>
                <w:lang w:val="en-GB"/>
              </w:rPr>
            </w:pPr>
            <w:r w:rsidRPr="00272F02">
              <w:rPr>
                <w:szCs w:val="20"/>
                <w:lang w:val="en-GB"/>
              </w:rPr>
              <w:t>{&lt;Population&gt;}</w:t>
            </w:r>
          </w:p>
        </w:tc>
      </w:tr>
      <w:tr w:rsidR="00DB50C7" w:rsidRPr="00272F02" w14:paraId="17056AAD" w14:textId="77777777" w:rsidTr="4C38FA08">
        <w:tc>
          <w:tcPr>
            <w:tcW w:w="1249" w:type="pct"/>
            <w:hideMark/>
          </w:tcPr>
          <w:p w14:paraId="736483D1" w14:textId="77777777" w:rsidR="00014BB4" w:rsidRPr="00272F02" w:rsidRDefault="00014BB4" w:rsidP="002D3425">
            <w:pPr>
              <w:pStyle w:val="TableHeadingTextLeft10pt"/>
              <w:rPr>
                <w:szCs w:val="20"/>
                <w:lang w:val="de-DE"/>
              </w:rPr>
            </w:pPr>
            <w:r w:rsidRPr="00272F02">
              <w:rPr>
                <w:szCs w:val="20"/>
                <w:lang w:val="de-DE"/>
              </w:rPr>
              <w:t>Data Type</w:t>
            </w:r>
          </w:p>
        </w:tc>
        <w:tc>
          <w:tcPr>
            <w:tcW w:w="3751" w:type="pct"/>
            <w:hideMark/>
          </w:tcPr>
          <w:p w14:paraId="7221D56B" w14:textId="77777777" w:rsidR="00014BB4" w:rsidRPr="00272F02" w:rsidRDefault="00014BB4" w:rsidP="002D3425">
            <w:pPr>
              <w:pStyle w:val="TableCellLeft10pt"/>
              <w:rPr>
                <w:szCs w:val="20"/>
                <w:lang w:val="en-GB"/>
              </w:rPr>
            </w:pPr>
            <w:r w:rsidRPr="00272F02">
              <w:rPr>
                <w:szCs w:val="20"/>
                <w:lang w:val="en-GB"/>
              </w:rPr>
              <w:t>Text</w:t>
            </w:r>
          </w:p>
        </w:tc>
      </w:tr>
      <w:tr w:rsidR="00DB50C7" w:rsidRPr="00272F02" w14:paraId="5E79117C" w14:textId="77777777" w:rsidTr="4C38FA08">
        <w:tc>
          <w:tcPr>
            <w:tcW w:w="1249" w:type="pct"/>
            <w:hideMark/>
          </w:tcPr>
          <w:p w14:paraId="45DA2B9D" w14:textId="3CC7AACB" w:rsidR="00014BB4" w:rsidRPr="00272F02" w:rsidRDefault="00014BB4"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5DC80BC9" w14:textId="6D3514DA" w:rsidR="00014BB4" w:rsidRPr="00272F02" w:rsidRDefault="00014BB4" w:rsidP="002D3425">
            <w:pPr>
              <w:pStyle w:val="TableCellLeft10pt"/>
              <w:rPr>
                <w:szCs w:val="20"/>
                <w:lang w:val="en-GB"/>
              </w:rPr>
            </w:pPr>
            <w:r w:rsidRPr="00272F02">
              <w:rPr>
                <w:szCs w:val="20"/>
                <w:lang w:val="en-GB"/>
              </w:rPr>
              <w:t>D</w:t>
            </w:r>
          </w:p>
        </w:tc>
      </w:tr>
      <w:tr w:rsidR="00DB50C7" w:rsidRPr="00272F02" w14:paraId="3275183F" w14:textId="77777777" w:rsidTr="4C38FA08">
        <w:tc>
          <w:tcPr>
            <w:tcW w:w="1249" w:type="pct"/>
            <w:hideMark/>
          </w:tcPr>
          <w:p w14:paraId="65A0985D" w14:textId="77777777" w:rsidR="00014BB4" w:rsidRPr="00272F02" w:rsidRDefault="00014BB4" w:rsidP="002D3425">
            <w:pPr>
              <w:pStyle w:val="TableHeadingTextLeft10pt"/>
              <w:rPr>
                <w:szCs w:val="20"/>
                <w:lang w:val="de-DE"/>
              </w:rPr>
            </w:pPr>
            <w:r w:rsidRPr="00272F02">
              <w:rPr>
                <w:szCs w:val="20"/>
                <w:lang w:val="de-DE"/>
              </w:rPr>
              <w:t>Definition</w:t>
            </w:r>
          </w:p>
        </w:tc>
        <w:tc>
          <w:tcPr>
            <w:tcW w:w="3751" w:type="pct"/>
          </w:tcPr>
          <w:p w14:paraId="44D7EAFE" w14:textId="056758DF" w:rsidR="00014BB4" w:rsidRPr="00272F02" w:rsidRDefault="00A44236" w:rsidP="002D3425">
            <w:pPr>
              <w:pStyle w:val="TableCellLeft10pt"/>
              <w:rPr>
                <w:szCs w:val="20"/>
                <w:lang w:val="en-GB"/>
              </w:rPr>
            </w:pPr>
            <w:r w:rsidRPr="00272F02">
              <w:rPr>
                <w:szCs w:val="20"/>
                <w:lang w:val="en-GB"/>
              </w:rPr>
              <w:t>C70833</w:t>
            </w:r>
          </w:p>
          <w:p w14:paraId="79C1CC73" w14:textId="68C9173C"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5D020B37" w14:textId="2E687E4B" w:rsidR="00A44236" w:rsidRPr="00272F02" w:rsidRDefault="4C38FA08" w:rsidP="4C38FA08">
            <w:pPr>
              <w:pStyle w:val="TableCellLeft10pt"/>
              <w:rPr>
                <w:lang w:val="en-GB"/>
              </w:rPr>
            </w:pPr>
            <w:r w:rsidRPr="4C38FA08">
              <w:rPr>
                <w:lang w:val="en-GB"/>
              </w:rPr>
              <w:t xml:space="preserve">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w:t>
            </w:r>
            <w:commentRangeStart w:id="158"/>
            <w:commentRangeStart w:id="159"/>
            <w:r w:rsidRPr="4C38FA08">
              <w:rPr>
                <w:lang w:val="en-GB"/>
              </w:rPr>
              <w:t>event</w:t>
            </w:r>
            <w:commentRangeEnd w:id="158"/>
            <w:r w:rsidR="00A44236">
              <w:commentReference w:id="158"/>
            </w:r>
            <w:commentRangeEnd w:id="159"/>
            <w:r w:rsidR="00E2546B">
              <w:rPr>
                <w:rStyle w:val="CommentReference"/>
                <w:rFonts w:eastAsia="Times New Roman"/>
                <w14:ligatures w14:val="standardContextual"/>
              </w:rPr>
              <w:commentReference w:id="159"/>
            </w:r>
            <w:r w:rsidRPr="4C38FA08">
              <w:rPr>
                <w:lang w:val="en-GB"/>
              </w:rPr>
              <w:t>.</w:t>
            </w:r>
          </w:p>
        </w:tc>
      </w:tr>
      <w:tr w:rsidR="00DB50C7" w:rsidRPr="00272F02" w14:paraId="320AB18E" w14:textId="77777777" w:rsidTr="4C38FA08">
        <w:tc>
          <w:tcPr>
            <w:tcW w:w="1249" w:type="pct"/>
            <w:hideMark/>
          </w:tcPr>
          <w:p w14:paraId="512FE581" w14:textId="77777777" w:rsidR="00014BB4" w:rsidRPr="00272F02" w:rsidRDefault="00014BB4" w:rsidP="002D3425">
            <w:pPr>
              <w:pStyle w:val="TableHeadingTextLeft10pt"/>
              <w:rPr>
                <w:szCs w:val="20"/>
                <w:lang w:val="de-DE"/>
              </w:rPr>
            </w:pPr>
            <w:r w:rsidRPr="00272F02">
              <w:rPr>
                <w:szCs w:val="20"/>
                <w:lang w:val="de-DE"/>
              </w:rPr>
              <w:t>User Guidance</w:t>
            </w:r>
          </w:p>
        </w:tc>
        <w:tc>
          <w:tcPr>
            <w:tcW w:w="3751" w:type="pct"/>
          </w:tcPr>
          <w:p w14:paraId="35845DAE" w14:textId="2F8A33C5" w:rsidR="00014BB4" w:rsidRPr="00272F02" w:rsidRDefault="00643577" w:rsidP="002D3425">
            <w:pPr>
              <w:pStyle w:val="TableCellLeft10pt"/>
              <w:rPr>
                <w:szCs w:val="20"/>
                <w:lang w:val="en-GB"/>
              </w:rPr>
            </w:pPr>
            <w:r w:rsidRPr="00272F02">
              <w:rPr>
                <w:szCs w:val="20"/>
                <w:lang w:val="en-GB"/>
              </w:rPr>
              <w:t>List of key characteristics, such as demographic characteristics (</w:t>
            </w:r>
            <w:r w:rsidR="00E72D02" w:rsidRPr="00272F02">
              <w:rPr>
                <w:szCs w:val="20"/>
                <w:lang w:val="en-GB"/>
              </w:rPr>
              <w:t>e.g.</w:t>
            </w:r>
            <w:r w:rsidRPr="00272F02">
              <w:rPr>
                <w:szCs w:val="20"/>
                <w:lang w:val="en-GB"/>
              </w:rPr>
              <w:t xml:space="preserve"> age, sex) and clinical characteristics (</w:t>
            </w:r>
            <w:r w:rsidR="00E72D02" w:rsidRPr="00272F02">
              <w:rPr>
                <w:szCs w:val="20"/>
                <w:lang w:val="en-GB"/>
              </w:rPr>
              <w:t>e.g.</w:t>
            </w:r>
            <w:r w:rsidRPr="00272F02">
              <w:rPr>
                <w:szCs w:val="20"/>
                <w:lang w:val="en-GB"/>
              </w:rPr>
              <w:t xml:space="preserve"> prior therapies, symptoms, severity, biomarker status)</w:t>
            </w:r>
          </w:p>
        </w:tc>
      </w:tr>
      <w:tr w:rsidR="00DB50C7" w:rsidRPr="00272F02" w14:paraId="117125B1" w14:textId="77777777" w:rsidTr="4C38FA08">
        <w:tc>
          <w:tcPr>
            <w:tcW w:w="1249" w:type="pct"/>
            <w:hideMark/>
          </w:tcPr>
          <w:p w14:paraId="5F4A6A27" w14:textId="77777777" w:rsidR="00014BB4" w:rsidRPr="00272F02" w:rsidRDefault="00014BB4" w:rsidP="002D3425">
            <w:pPr>
              <w:pStyle w:val="TableHeadingTextLeft10pt"/>
              <w:rPr>
                <w:szCs w:val="20"/>
                <w:lang w:val="de-DE"/>
              </w:rPr>
            </w:pPr>
            <w:r w:rsidRPr="00272F02">
              <w:rPr>
                <w:szCs w:val="20"/>
                <w:lang w:val="de-DE"/>
              </w:rPr>
              <w:t>Conformance</w:t>
            </w:r>
          </w:p>
        </w:tc>
        <w:tc>
          <w:tcPr>
            <w:tcW w:w="3751" w:type="pct"/>
            <w:hideMark/>
          </w:tcPr>
          <w:p w14:paraId="44D744A4" w14:textId="7602D80B" w:rsidR="00014BB4" w:rsidRPr="00272F02" w:rsidRDefault="00014BB4" w:rsidP="002D3425">
            <w:pPr>
              <w:pStyle w:val="TableCellLeft10pt"/>
              <w:rPr>
                <w:lang w:val="en-GB"/>
              </w:rPr>
            </w:pPr>
            <w:r w:rsidRPr="0CB8364F">
              <w:rPr>
                <w:lang w:val="en-GB"/>
              </w:rPr>
              <w:t>Conditional</w:t>
            </w:r>
            <w:r w:rsidR="004876F0" w:rsidRPr="0CB8364F">
              <w:rPr>
                <w:lang w:val="en-GB" w:eastAsia="ja-JP"/>
              </w:rPr>
              <w:t>:</w:t>
            </w:r>
            <w:r w:rsidRPr="0CB8364F">
              <w:rPr>
                <w:lang w:val="en-GB"/>
              </w:rPr>
              <w:t xml:space="preserve"> If there is a population</w:t>
            </w:r>
            <w:r w:rsidR="001A581F" w:rsidRPr="0CB8364F">
              <w:rPr>
                <w:lang w:val="en-GB"/>
              </w:rPr>
              <w:t xml:space="preserve"> </w:t>
            </w:r>
            <w:r w:rsidR="6BE12624" w:rsidRPr="0CB8364F">
              <w:rPr>
                <w:lang w:val="en-GB" w:eastAsia="ja-JP"/>
              </w:rPr>
              <w:t>as estimand</w:t>
            </w:r>
            <w:r w:rsidR="1C01D62F" w:rsidRPr="0CB8364F">
              <w:rPr>
                <w:lang w:val="en-GB" w:eastAsia="ja-JP"/>
              </w:rPr>
              <w:t xml:space="preserve"> characteristic</w:t>
            </w:r>
          </w:p>
        </w:tc>
      </w:tr>
      <w:tr w:rsidR="00DB50C7" w:rsidRPr="00272F02" w14:paraId="5AAD563F" w14:textId="77777777" w:rsidTr="4C38FA08">
        <w:tc>
          <w:tcPr>
            <w:tcW w:w="1249" w:type="pct"/>
            <w:hideMark/>
          </w:tcPr>
          <w:p w14:paraId="3CBFB02C" w14:textId="77777777" w:rsidR="00014BB4" w:rsidRPr="00272F02" w:rsidRDefault="00014BB4" w:rsidP="002D3425">
            <w:pPr>
              <w:pStyle w:val="TableHeadingTextLeft10pt"/>
              <w:rPr>
                <w:szCs w:val="20"/>
                <w:lang w:val="de-DE"/>
              </w:rPr>
            </w:pPr>
            <w:r w:rsidRPr="00272F02">
              <w:rPr>
                <w:szCs w:val="20"/>
                <w:lang w:val="de-DE"/>
              </w:rPr>
              <w:t>Cardinality</w:t>
            </w:r>
          </w:p>
        </w:tc>
        <w:tc>
          <w:tcPr>
            <w:tcW w:w="3751" w:type="pct"/>
          </w:tcPr>
          <w:p w14:paraId="20D65CA8" w14:textId="5C8E009A" w:rsidR="00014BB4" w:rsidRPr="00272F02" w:rsidRDefault="00014BB4" w:rsidP="002D3425">
            <w:pPr>
              <w:pStyle w:val="TableCellLeft10pt"/>
              <w:rPr>
                <w:szCs w:val="20"/>
                <w:lang w:val="en-GB"/>
              </w:rPr>
            </w:pPr>
            <w:r w:rsidRPr="00272F02">
              <w:rPr>
                <w:szCs w:val="20"/>
                <w:lang w:val="en-GB"/>
              </w:rPr>
              <w:t>One to</w:t>
            </w:r>
            <w:r w:rsidR="00643577" w:rsidRPr="00272F02">
              <w:rPr>
                <w:szCs w:val="20"/>
                <w:lang w:val="en-GB"/>
              </w:rPr>
              <w:t xml:space="preserve"> Row </w:t>
            </w:r>
            <w:r w:rsidR="00072CB1" w:rsidRPr="00272F02">
              <w:rPr>
                <w:szCs w:val="20"/>
                <w:lang w:val="en-GB"/>
              </w:rPr>
              <w:t>Heading</w:t>
            </w:r>
            <w:r w:rsidR="00643577" w:rsidRPr="00272F02">
              <w:rPr>
                <w:szCs w:val="20"/>
                <w:lang w:val="en-GB"/>
              </w:rPr>
              <w:t xml:space="preserve">, One to Primary Objective Table, </w:t>
            </w:r>
            <w:r w:rsidR="00656D31" w:rsidRPr="00272F02">
              <w:rPr>
                <w:szCs w:val="20"/>
                <w:lang w:val="en-GB"/>
              </w:rPr>
              <w:t xml:space="preserve">Primary Objective X, </w:t>
            </w:r>
            <w:r w:rsidR="00643577" w:rsidRPr="00272F02">
              <w:rPr>
                <w:szCs w:val="20"/>
                <w:lang w:val="en-GB"/>
              </w:rPr>
              <w:t>Pr</w:t>
            </w:r>
            <w:r w:rsidR="009B0ED1" w:rsidRPr="00272F02">
              <w:rPr>
                <w:szCs w:val="20"/>
                <w:lang w:val="en-GB"/>
              </w:rPr>
              <w:t>otocol</w:t>
            </w:r>
            <w:r w:rsidR="00643577" w:rsidRPr="00272F02">
              <w:rPr>
                <w:szCs w:val="20"/>
                <w:lang w:val="en-GB"/>
              </w:rPr>
              <w:t xml:space="preserve"> Identifier</w:t>
            </w:r>
            <w:r w:rsidRPr="00272F02">
              <w:rPr>
                <w:szCs w:val="20"/>
                <w:lang w:val="en-GB"/>
              </w:rPr>
              <w:t xml:space="preserve"> </w:t>
            </w:r>
          </w:p>
        </w:tc>
      </w:tr>
      <w:tr w:rsidR="00DB50C7" w:rsidRPr="00272F02" w14:paraId="533C047F" w14:textId="77777777" w:rsidTr="4C38FA08">
        <w:tc>
          <w:tcPr>
            <w:tcW w:w="1249" w:type="pct"/>
            <w:hideMark/>
          </w:tcPr>
          <w:p w14:paraId="46D29816" w14:textId="77777777" w:rsidR="00014BB4" w:rsidRPr="00272F02" w:rsidRDefault="00014BB4" w:rsidP="002D3425">
            <w:pPr>
              <w:pStyle w:val="TableHeadingTextLeft10pt"/>
              <w:rPr>
                <w:szCs w:val="20"/>
              </w:rPr>
            </w:pPr>
            <w:r w:rsidRPr="00272F02">
              <w:rPr>
                <w:szCs w:val="20"/>
              </w:rPr>
              <w:t>Relationship content from ToC representing the protocol hierarchy</w:t>
            </w:r>
          </w:p>
        </w:tc>
        <w:tc>
          <w:tcPr>
            <w:tcW w:w="3751" w:type="pct"/>
            <w:hideMark/>
          </w:tcPr>
          <w:p w14:paraId="18215EBC" w14:textId="2E49E55F" w:rsidR="00014BB4" w:rsidRPr="00272F02" w:rsidRDefault="00014BB4" w:rsidP="002D3425">
            <w:pPr>
              <w:pStyle w:val="TableCellLeft10pt"/>
              <w:rPr>
                <w:szCs w:val="20"/>
                <w:lang w:val="en-GB"/>
              </w:rPr>
            </w:pPr>
            <w:r w:rsidRPr="00272F02">
              <w:rPr>
                <w:szCs w:val="20"/>
                <w:lang w:val="en-GB"/>
              </w:rPr>
              <w:t>3.1</w:t>
            </w:r>
            <w:r w:rsidR="0084408B" w:rsidRPr="00272F02">
              <w:rPr>
                <w:szCs w:val="20"/>
                <w:lang w:val="en-GB"/>
              </w:rPr>
              <w:t>.</w:t>
            </w:r>
            <w:r w:rsidR="009B0ED1" w:rsidRPr="00272F02">
              <w:rPr>
                <w:szCs w:val="20"/>
                <w:lang w:val="en-GB"/>
              </w:rPr>
              <w:t>X</w:t>
            </w:r>
            <w:r w:rsidRPr="00272F02">
              <w:rPr>
                <w:szCs w:val="20"/>
                <w:lang w:val="en-GB"/>
              </w:rPr>
              <w:t xml:space="preserve"> </w:t>
            </w:r>
          </w:p>
        </w:tc>
      </w:tr>
      <w:tr w:rsidR="00DB50C7" w:rsidRPr="00272F02" w14:paraId="2CFCB506" w14:textId="77777777" w:rsidTr="4C38FA08">
        <w:tc>
          <w:tcPr>
            <w:tcW w:w="1249" w:type="pct"/>
            <w:hideMark/>
          </w:tcPr>
          <w:p w14:paraId="408570CD" w14:textId="77777777" w:rsidR="00014BB4" w:rsidRPr="00272F02" w:rsidRDefault="00014BB4" w:rsidP="002D3425">
            <w:pPr>
              <w:pStyle w:val="TableHeadingTextLeft10pt"/>
              <w:rPr>
                <w:szCs w:val="20"/>
                <w:lang w:val="de-DE"/>
              </w:rPr>
            </w:pPr>
            <w:r w:rsidRPr="00272F02">
              <w:rPr>
                <w:szCs w:val="20"/>
                <w:lang w:val="de-DE"/>
              </w:rPr>
              <w:t>Value</w:t>
            </w:r>
          </w:p>
        </w:tc>
        <w:tc>
          <w:tcPr>
            <w:tcW w:w="3751" w:type="pct"/>
            <w:hideMark/>
          </w:tcPr>
          <w:p w14:paraId="5A453B31" w14:textId="4CB8451C" w:rsidR="00014BB4" w:rsidRPr="00272F02" w:rsidRDefault="00774EF6" w:rsidP="002D3425">
            <w:pPr>
              <w:pStyle w:val="TableCellLeft10pt"/>
              <w:rPr>
                <w:szCs w:val="20"/>
                <w:lang w:val="en-GB"/>
              </w:rPr>
            </w:pPr>
            <w:r w:rsidRPr="00272F02">
              <w:rPr>
                <w:szCs w:val="20"/>
                <w:lang w:val="en-GB"/>
              </w:rPr>
              <w:t>Text</w:t>
            </w:r>
          </w:p>
        </w:tc>
      </w:tr>
      <w:tr w:rsidR="00DB50C7" w:rsidRPr="00272F02" w14:paraId="379A9D47" w14:textId="77777777" w:rsidTr="4C38FA08">
        <w:tc>
          <w:tcPr>
            <w:tcW w:w="1249" w:type="pct"/>
            <w:hideMark/>
          </w:tcPr>
          <w:p w14:paraId="75B96212" w14:textId="77777777" w:rsidR="00014BB4" w:rsidRPr="00272F02" w:rsidRDefault="00014BB4" w:rsidP="002D3425">
            <w:pPr>
              <w:pStyle w:val="TableHeadingTextLeft10pt"/>
              <w:rPr>
                <w:szCs w:val="20"/>
                <w:lang w:val="de-DE"/>
              </w:rPr>
            </w:pPr>
            <w:r w:rsidRPr="00272F02">
              <w:rPr>
                <w:szCs w:val="20"/>
                <w:lang w:val="de-DE"/>
              </w:rPr>
              <w:t>Business rules</w:t>
            </w:r>
          </w:p>
        </w:tc>
        <w:tc>
          <w:tcPr>
            <w:tcW w:w="3751" w:type="pct"/>
            <w:hideMark/>
          </w:tcPr>
          <w:p w14:paraId="63F443E6" w14:textId="1854A0EE" w:rsidR="00014BB4" w:rsidRPr="00272F02" w:rsidRDefault="49951233" w:rsidP="614FE646">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06FBE96E" w:rsidRPr="00272F02">
              <w:rPr>
                <w:lang w:val="en-GB"/>
              </w:rPr>
              <w:t>Yes</w:t>
            </w:r>
          </w:p>
          <w:p w14:paraId="2CDDB608" w14:textId="05EC5A35" w:rsidR="00014BB4" w:rsidRPr="00272F02" w:rsidRDefault="49951233" w:rsidP="614FE646">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Description</w:t>
            </w:r>
          </w:p>
          <w:p w14:paraId="509D24D3" w14:textId="33D7FF4F" w:rsidR="00014BB4" w:rsidRPr="00272F02" w:rsidRDefault="00014BB4"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904B95" w:rsidRPr="00272F02">
              <w:rPr>
                <w:szCs w:val="20"/>
                <w:lang w:val="en-GB"/>
              </w:rPr>
              <w:t>C70833</w:t>
            </w:r>
          </w:p>
        </w:tc>
      </w:tr>
      <w:tr w:rsidR="00DB50C7" w:rsidRPr="00272F02" w14:paraId="4094977B" w14:textId="77777777" w:rsidTr="4C38FA08">
        <w:tc>
          <w:tcPr>
            <w:tcW w:w="1249" w:type="pct"/>
            <w:hideMark/>
          </w:tcPr>
          <w:p w14:paraId="4190727A" w14:textId="5C9F30B1" w:rsidR="00014BB4" w:rsidRPr="00272F02" w:rsidRDefault="0021788E" w:rsidP="002D3425">
            <w:pPr>
              <w:pStyle w:val="TableHeadingTextLeft10pt"/>
              <w:rPr>
                <w:szCs w:val="20"/>
              </w:rPr>
            </w:pPr>
            <w:r w:rsidRPr="00272F02">
              <w:rPr>
                <w:szCs w:val="20"/>
              </w:rPr>
              <w:t>Repeating and/or Reuse Rules</w:t>
            </w:r>
          </w:p>
        </w:tc>
        <w:tc>
          <w:tcPr>
            <w:tcW w:w="3751" w:type="pct"/>
            <w:hideMark/>
          </w:tcPr>
          <w:p w14:paraId="5D848950" w14:textId="306F6418" w:rsidR="00014BB4"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35710815"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8A50199"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FCDC4"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95C4A0" w14:textId="723EF428" w:rsidR="003E303F" w:rsidRPr="00272F02" w:rsidRDefault="003E303F" w:rsidP="002D3425">
            <w:pPr>
              <w:pStyle w:val="TableCellLeft10pt"/>
              <w:rPr>
                <w:szCs w:val="20"/>
                <w:lang w:val="en-GB"/>
              </w:rPr>
            </w:pPr>
            <w:r w:rsidRPr="00272F02">
              <w:rPr>
                <w:szCs w:val="20"/>
                <w:lang w:val="en-GB"/>
              </w:rPr>
              <w:t>{</w:t>
            </w:r>
            <w:r w:rsidR="00B012D6" w:rsidRPr="00272F02">
              <w:rPr>
                <w:szCs w:val="20"/>
                <w:lang w:val="en-GB"/>
              </w:rPr>
              <w:t>Treatment</w:t>
            </w:r>
            <w:r w:rsidRPr="00272F02">
              <w:rPr>
                <w:szCs w:val="20"/>
                <w:lang w:val="en-GB"/>
              </w:rPr>
              <w:t>}</w:t>
            </w:r>
          </w:p>
        </w:tc>
      </w:tr>
      <w:tr w:rsidR="00DB50C7" w:rsidRPr="00272F02" w14:paraId="7BDDBA30"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3D3B0B65"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31001A"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33DE71FB"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043CADFD" w14:textId="03F00EB5"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6EB81C7" w14:textId="77777777" w:rsidR="003E303F" w:rsidRPr="00272F02" w:rsidRDefault="003E303F" w:rsidP="002D3425">
            <w:pPr>
              <w:pStyle w:val="TableCellLeft10pt"/>
              <w:rPr>
                <w:szCs w:val="20"/>
                <w:lang w:val="en-GB"/>
              </w:rPr>
            </w:pPr>
            <w:r w:rsidRPr="00272F02">
              <w:rPr>
                <w:szCs w:val="20"/>
                <w:lang w:val="en-GB"/>
              </w:rPr>
              <w:t>H</w:t>
            </w:r>
          </w:p>
        </w:tc>
      </w:tr>
      <w:tr w:rsidR="00DB50C7" w:rsidRPr="00272F02" w14:paraId="5891AA9C"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77C776FB"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A2C825B" w14:textId="77777777" w:rsidR="003E303F" w:rsidRPr="00272F02" w:rsidRDefault="003E303F" w:rsidP="002D3425">
            <w:pPr>
              <w:pStyle w:val="TableCellLeft10pt"/>
              <w:rPr>
                <w:szCs w:val="20"/>
                <w:lang w:val="en-GB"/>
              </w:rPr>
            </w:pPr>
            <w:r w:rsidRPr="00272F02">
              <w:rPr>
                <w:szCs w:val="20"/>
                <w:lang w:val="en-GB"/>
              </w:rPr>
              <w:t xml:space="preserve">Heading </w:t>
            </w:r>
          </w:p>
        </w:tc>
      </w:tr>
      <w:tr w:rsidR="00DB50C7" w:rsidRPr="00272F02" w14:paraId="52981CD6"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674AFC6F"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2C31F64" w14:textId="6791EB72" w:rsidR="003E303F" w:rsidRPr="00272F02" w:rsidRDefault="3C07DEF3">
            <w:pPr>
              <w:pStyle w:val="TableCellLeft10pt"/>
              <w:rPr>
                <w:lang w:val="en-GB"/>
              </w:rPr>
            </w:pPr>
            <w:r w:rsidRPr="00272F02">
              <w:rPr>
                <w:lang w:val="en-GB"/>
              </w:rPr>
              <w:t>N/A</w:t>
            </w:r>
          </w:p>
        </w:tc>
      </w:tr>
      <w:tr w:rsidR="00DB50C7" w:rsidRPr="00272F02" w14:paraId="2ADBAB61"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309731F5" w14:textId="77777777" w:rsidR="003E303F" w:rsidRPr="00272F02" w:rsidRDefault="003E303F"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645347" w14:textId="2BB8D430" w:rsidR="003E303F" w:rsidRPr="00272F02" w:rsidRDefault="003E303F" w:rsidP="002D3425">
            <w:pPr>
              <w:pStyle w:val="TableCellLeft10pt"/>
              <w:rPr>
                <w:lang w:val="en-GB"/>
              </w:rPr>
            </w:pPr>
            <w:r w:rsidRPr="0CB8364F">
              <w:rPr>
                <w:lang w:val="en-GB"/>
              </w:rPr>
              <w:t>Conditional</w:t>
            </w:r>
            <w:r w:rsidR="004876F0" w:rsidRPr="0CB8364F">
              <w:rPr>
                <w:lang w:val="en-GB" w:eastAsia="ja-JP"/>
              </w:rPr>
              <w:t>:</w:t>
            </w:r>
            <w:r w:rsidRPr="0CB8364F">
              <w:rPr>
                <w:lang w:val="en-GB"/>
              </w:rPr>
              <w:t xml:space="preserve"> If there is a </w:t>
            </w:r>
            <w:r w:rsidR="6BE12624" w:rsidRPr="0CB8364F">
              <w:rPr>
                <w:lang w:val="en-GB" w:eastAsia="ja-JP"/>
              </w:rPr>
              <w:t>treatment as estimand</w:t>
            </w:r>
            <w:r w:rsidR="1234C0C6" w:rsidRPr="0CB8364F">
              <w:rPr>
                <w:lang w:val="en-GB" w:eastAsia="ja-JP"/>
              </w:rPr>
              <w:t xml:space="preserve"> characteristic</w:t>
            </w:r>
          </w:p>
        </w:tc>
      </w:tr>
      <w:tr w:rsidR="00DB50C7" w:rsidRPr="00272F02" w14:paraId="37703504"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484A60E2"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873A43A" w14:textId="474F1F62" w:rsidR="003E303F" w:rsidRPr="00272F02" w:rsidRDefault="213126A5" w:rsidP="24656324">
            <w:pPr>
              <w:pStyle w:val="TableCellLeft10pt"/>
              <w:rPr>
                <w:lang w:val="en-GB"/>
              </w:rPr>
            </w:pPr>
            <w:r w:rsidRPr="00272F02">
              <w:rPr>
                <w:lang w:val="en-GB"/>
              </w:rPr>
              <w:t xml:space="preserve">One to </w:t>
            </w:r>
            <w:r w:rsidR="170DBAFB" w:rsidRPr="00272F02">
              <w:rPr>
                <w:lang w:val="en-GB"/>
              </w:rPr>
              <w:t>one</w:t>
            </w:r>
          </w:p>
        </w:tc>
      </w:tr>
      <w:tr w:rsidR="00DB50C7" w:rsidRPr="00272F02" w14:paraId="367F49F8"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66AE9C2A"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A9DC8F" w14:textId="5C2E05BA" w:rsidR="003E303F" w:rsidRPr="00272F02" w:rsidRDefault="003E303F" w:rsidP="002D3425">
            <w:pPr>
              <w:pStyle w:val="TableCellLeft10pt"/>
              <w:rPr>
                <w:szCs w:val="20"/>
                <w:lang w:val="en-GB"/>
              </w:rPr>
            </w:pPr>
            <w:r w:rsidRPr="00272F02">
              <w:rPr>
                <w:szCs w:val="20"/>
                <w:lang w:val="en-GB"/>
              </w:rPr>
              <w:t>3.1</w:t>
            </w:r>
            <w:r w:rsidR="00B012D6" w:rsidRPr="00272F02">
              <w:rPr>
                <w:szCs w:val="20"/>
                <w:lang w:val="en-GB"/>
              </w:rPr>
              <w:t>.</w:t>
            </w:r>
            <w:r w:rsidR="009B0ED1" w:rsidRPr="00272F02">
              <w:rPr>
                <w:szCs w:val="20"/>
                <w:lang w:val="en-GB"/>
              </w:rPr>
              <w:t>X</w:t>
            </w:r>
          </w:p>
        </w:tc>
      </w:tr>
      <w:tr w:rsidR="00DB50C7" w:rsidRPr="00272F02" w14:paraId="3ED9CA91"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577C6"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10C81D" w14:textId="086CA8E6" w:rsidR="003E303F" w:rsidRPr="00272F02" w:rsidRDefault="003E303F" w:rsidP="002D3425">
            <w:pPr>
              <w:pStyle w:val="TableCellLeft10pt"/>
              <w:rPr>
                <w:szCs w:val="20"/>
                <w:lang w:val="en-GB"/>
              </w:rPr>
            </w:pPr>
            <w:r w:rsidRPr="00272F02">
              <w:rPr>
                <w:szCs w:val="20"/>
                <w:lang w:val="en-GB"/>
              </w:rPr>
              <w:t>{</w:t>
            </w:r>
            <w:r w:rsidR="00B012D6" w:rsidRPr="00272F02">
              <w:rPr>
                <w:szCs w:val="20"/>
                <w:lang w:val="en-GB"/>
              </w:rPr>
              <w:t>Treatment</w:t>
            </w:r>
            <w:r w:rsidRPr="00272F02">
              <w:rPr>
                <w:szCs w:val="20"/>
                <w:lang w:val="en-GB"/>
              </w:rPr>
              <w:t>}</w:t>
            </w:r>
          </w:p>
        </w:tc>
      </w:tr>
      <w:tr w:rsidR="00DB50C7" w:rsidRPr="00272F02" w14:paraId="2A635A7E"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443CE1D6"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B09B51" w14:textId="77777777" w:rsidR="003E303F" w:rsidRPr="00272F02" w:rsidRDefault="003E303F"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84364B2" w14:textId="77217115" w:rsidR="003E303F" w:rsidRPr="00272F02" w:rsidRDefault="4C38FA08" w:rsidP="24656324">
            <w:pPr>
              <w:pStyle w:val="TableCellLeft10pt"/>
              <w:rPr>
                <w:lang w:val="en-GB"/>
              </w:rPr>
            </w:pPr>
            <w:r w:rsidRPr="4C38FA08">
              <w:rPr>
                <w:rStyle w:val="TableCellLeft10ptBoldChar"/>
              </w:rPr>
              <w:t>Relationship</w:t>
            </w:r>
            <w:r w:rsidRPr="4C38FA08">
              <w:rPr>
                <w:lang w:val="en-GB"/>
              </w:rPr>
              <w:t>: Row Heading, Estimand Characteristic</w:t>
            </w:r>
            <w:commentRangeStart w:id="160"/>
            <w:commentRangeStart w:id="161"/>
            <w:r w:rsidRPr="4C38FA08">
              <w:rPr>
                <w:lang w:val="en-GB"/>
              </w:rPr>
              <w:t>s</w:t>
            </w:r>
            <w:commentRangeEnd w:id="160"/>
            <w:r w:rsidR="213126A5">
              <w:commentReference w:id="160"/>
            </w:r>
            <w:commentRangeEnd w:id="161"/>
            <w:r w:rsidR="00E2546B">
              <w:rPr>
                <w:rStyle w:val="CommentReference"/>
                <w:rFonts w:eastAsia="Times New Roman"/>
              </w:rPr>
              <w:commentReference w:id="161"/>
            </w:r>
          </w:p>
          <w:p w14:paraId="1C7AB44B" w14:textId="6217CA36" w:rsidR="003E303F" w:rsidRPr="00272F02" w:rsidRDefault="003E303F"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2BD8AD4" w14:textId="77777777" w:rsidTr="4C38FA08">
        <w:trPr>
          <w:trHeight w:val="20"/>
        </w:trPr>
        <w:tc>
          <w:tcPr>
            <w:tcW w:w="1249" w:type="pct"/>
            <w:tcBorders>
              <w:top w:val="single" w:sz="4" w:space="0" w:color="auto"/>
              <w:left w:val="single" w:sz="4" w:space="0" w:color="auto"/>
              <w:bottom w:val="single" w:sz="4" w:space="0" w:color="auto"/>
              <w:right w:val="single" w:sz="4" w:space="0" w:color="auto"/>
            </w:tcBorders>
            <w:hideMark/>
          </w:tcPr>
          <w:p w14:paraId="409364EC" w14:textId="608E20EE" w:rsidR="003E303F"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9380B5" w14:textId="7EFF37CD"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7C83B038"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FBE8AD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30C3FF0"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FDD418" w14:textId="3A7BEDDD" w:rsidR="003E303F" w:rsidRPr="00272F02" w:rsidRDefault="003E303F" w:rsidP="002D3425">
            <w:pPr>
              <w:pStyle w:val="TableCellLeft10pt"/>
              <w:rPr>
                <w:szCs w:val="20"/>
                <w:lang w:val="en-GB"/>
              </w:rPr>
            </w:pPr>
            <w:r w:rsidRPr="00272F02">
              <w:rPr>
                <w:szCs w:val="20"/>
                <w:lang w:val="en-GB"/>
              </w:rPr>
              <w:t>{&lt;</w:t>
            </w:r>
            <w:r w:rsidR="009F0041" w:rsidRPr="00272F02">
              <w:rPr>
                <w:szCs w:val="20"/>
                <w:lang w:val="en-GB"/>
              </w:rPr>
              <w:t>Treatment</w:t>
            </w:r>
            <w:r w:rsidRPr="00272F02">
              <w:rPr>
                <w:szCs w:val="20"/>
                <w:lang w:val="en-GB"/>
              </w:rPr>
              <w:t>&gt;}</w:t>
            </w:r>
          </w:p>
        </w:tc>
      </w:tr>
      <w:tr w:rsidR="00DB50C7" w:rsidRPr="00272F02" w14:paraId="5B2B2B5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BE21A94"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224E85"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4D03361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22A9F72" w14:textId="5B631DBD"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338F09" w14:textId="77777777" w:rsidR="003E303F" w:rsidRPr="00272F02" w:rsidRDefault="003E303F" w:rsidP="002D3425">
            <w:pPr>
              <w:pStyle w:val="TableCellLeft10pt"/>
              <w:rPr>
                <w:szCs w:val="20"/>
                <w:lang w:val="en-GB"/>
              </w:rPr>
            </w:pPr>
            <w:r w:rsidRPr="00272F02">
              <w:rPr>
                <w:szCs w:val="20"/>
                <w:lang w:val="en-GB"/>
              </w:rPr>
              <w:t>D</w:t>
            </w:r>
          </w:p>
        </w:tc>
      </w:tr>
      <w:tr w:rsidR="00DB50C7" w:rsidRPr="00272F02" w14:paraId="398EE12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F3E164D"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BEA3F91" w14:textId="7AA41DE9" w:rsidR="003E303F" w:rsidRPr="00272F02" w:rsidRDefault="003E303F" w:rsidP="002D3425">
            <w:pPr>
              <w:pStyle w:val="TableCellLeft10pt"/>
              <w:rPr>
                <w:szCs w:val="20"/>
                <w:lang w:val="en-GB"/>
              </w:rPr>
            </w:pPr>
            <w:r w:rsidRPr="00272F02">
              <w:rPr>
                <w:szCs w:val="20"/>
                <w:lang w:val="en-GB"/>
              </w:rPr>
              <w:t>C</w:t>
            </w:r>
            <w:r w:rsidR="009F0041" w:rsidRPr="00272F02">
              <w:rPr>
                <w:szCs w:val="20"/>
                <w:lang w:val="en-GB"/>
              </w:rPr>
              <w:t>49236</w:t>
            </w:r>
          </w:p>
          <w:p w14:paraId="2FADB686" w14:textId="77777777"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44959556" w14:textId="4A0F9EE2" w:rsidR="003E303F" w:rsidRPr="00272F02" w:rsidRDefault="4C38FA08" w:rsidP="4C38FA08">
            <w:pPr>
              <w:pStyle w:val="TableCellLeft10pt"/>
              <w:rPr>
                <w:lang w:val="en-GB"/>
              </w:rPr>
            </w:pPr>
            <w:r w:rsidRPr="4C38FA08">
              <w:rPr>
                <w:lang w:val="en-GB"/>
              </w:rPr>
              <w:t xml:space="preserve">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w:t>
            </w:r>
            <w:commentRangeStart w:id="162"/>
            <w:commentRangeStart w:id="163"/>
            <w:r w:rsidRPr="4C38FA08">
              <w:rPr>
                <w:lang w:val="en-GB"/>
              </w:rPr>
              <w:t>interventions.</w:t>
            </w:r>
            <w:commentRangeEnd w:id="162"/>
            <w:r w:rsidR="009F0041">
              <w:commentReference w:id="162"/>
            </w:r>
            <w:commentRangeEnd w:id="163"/>
            <w:r w:rsidR="00E2546B">
              <w:rPr>
                <w:rStyle w:val="CommentReference"/>
                <w:rFonts w:eastAsia="Times New Roman"/>
              </w:rPr>
              <w:commentReference w:id="163"/>
            </w:r>
          </w:p>
        </w:tc>
      </w:tr>
      <w:tr w:rsidR="00DB50C7" w:rsidRPr="00272F02" w14:paraId="21FFD25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9607800"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E861E1" w14:textId="07C7C991" w:rsidR="003E303F" w:rsidRPr="00272F02" w:rsidRDefault="009F0041" w:rsidP="002D3425">
            <w:pPr>
              <w:pStyle w:val="TableCellLeft10pt"/>
              <w:rPr>
                <w:szCs w:val="20"/>
                <w:lang w:val="en-GB"/>
              </w:rPr>
            </w:pPr>
            <w:r w:rsidRPr="00272F02">
              <w:rPr>
                <w:szCs w:val="20"/>
              </w:rPr>
              <w:t>List of key aspects of treatment regimens in each study group, including at least investigational agents, dosage, and administration route</w:t>
            </w:r>
          </w:p>
        </w:tc>
      </w:tr>
      <w:tr w:rsidR="00DB50C7" w:rsidRPr="00272F02" w14:paraId="32738EB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E348EF8" w14:textId="77777777" w:rsidR="003E303F" w:rsidRPr="00272F02" w:rsidRDefault="003E303F"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5DB19C" w14:textId="200CAEF5" w:rsidR="003E303F" w:rsidRPr="00272F02" w:rsidRDefault="003E303F" w:rsidP="002D3425">
            <w:pPr>
              <w:pStyle w:val="TableCellLeft10pt"/>
              <w:rPr>
                <w:lang w:val="en-GB"/>
              </w:rPr>
            </w:pPr>
            <w:r w:rsidRPr="0CB8364F">
              <w:rPr>
                <w:lang w:val="en-GB"/>
              </w:rPr>
              <w:t>Conditional</w:t>
            </w:r>
            <w:r w:rsidR="004876F0" w:rsidRPr="0CB8364F">
              <w:rPr>
                <w:lang w:val="en-GB" w:eastAsia="ja-JP"/>
              </w:rPr>
              <w:t>:</w:t>
            </w:r>
            <w:r w:rsidRPr="0CB8364F">
              <w:rPr>
                <w:lang w:val="en-GB"/>
              </w:rPr>
              <w:t xml:space="preserve"> If there is a </w:t>
            </w:r>
            <w:r w:rsidR="6BE12624" w:rsidRPr="0CB8364F">
              <w:rPr>
                <w:lang w:val="en-GB" w:eastAsia="ja-JP"/>
              </w:rPr>
              <w:t>treatment as estimand</w:t>
            </w:r>
            <w:r w:rsidR="64EAF562" w:rsidRPr="0CB8364F">
              <w:rPr>
                <w:lang w:val="en-GB" w:eastAsia="ja-JP"/>
              </w:rPr>
              <w:t xml:space="preserve"> characteristic</w:t>
            </w:r>
            <w:r w:rsidRPr="0CB8364F">
              <w:rPr>
                <w:lang w:val="en-GB"/>
              </w:rPr>
              <w:t xml:space="preserve"> </w:t>
            </w:r>
          </w:p>
        </w:tc>
      </w:tr>
      <w:tr w:rsidR="00DB50C7" w:rsidRPr="00272F02" w14:paraId="142AB68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63671ED"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1BD3F1B" w14:textId="21A0ADAB" w:rsidR="003E303F" w:rsidRPr="00272F02" w:rsidRDefault="003E303F"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Pr="00272F02">
              <w:rPr>
                <w:szCs w:val="20"/>
                <w:lang w:val="en-GB"/>
              </w:rPr>
              <w:t xml:space="preserve">Primary Objective Table, Project Identifier </w:t>
            </w:r>
          </w:p>
        </w:tc>
      </w:tr>
      <w:tr w:rsidR="00DB50C7" w:rsidRPr="00272F02" w14:paraId="327305C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5A8B946"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D88BAB" w14:textId="77A00B76" w:rsidR="003E303F" w:rsidRPr="00272F02" w:rsidRDefault="003E303F" w:rsidP="002D3425">
            <w:pPr>
              <w:pStyle w:val="TableCellLeft10pt"/>
              <w:rPr>
                <w:szCs w:val="20"/>
                <w:lang w:val="en-GB"/>
              </w:rPr>
            </w:pPr>
            <w:r w:rsidRPr="00272F02">
              <w:rPr>
                <w:szCs w:val="20"/>
                <w:lang w:val="en-GB"/>
              </w:rPr>
              <w:t>3.1</w:t>
            </w:r>
            <w:r w:rsidR="00DC02F6" w:rsidRPr="00272F02">
              <w:rPr>
                <w:szCs w:val="20"/>
                <w:lang w:val="en-GB"/>
              </w:rPr>
              <w:t>.</w:t>
            </w:r>
            <w:r w:rsidR="009B0ED1" w:rsidRPr="00272F02">
              <w:rPr>
                <w:szCs w:val="20"/>
                <w:lang w:val="en-GB"/>
              </w:rPr>
              <w:t>X</w:t>
            </w:r>
            <w:r w:rsidRPr="00272F02">
              <w:rPr>
                <w:szCs w:val="20"/>
                <w:lang w:val="en-GB"/>
              </w:rPr>
              <w:t xml:space="preserve"> </w:t>
            </w:r>
          </w:p>
        </w:tc>
      </w:tr>
      <w:tr w:rsidR="00DB50C7" w:rsidRPr="00272F02" w14:paraId="7034AED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1B15114"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A801F12" w14:textId="7F71104D" w:rsidR="003E303F" w:rsidRPr="00272F02" w:rsidRDefault="00774EF6" w:rsidP="002D3425">
            <w:pPr>
              <w:pStyle w:val="TableCellLeft10pt"/>
              <w:rPr>
                <w:szCs w:val="20"/>
                <w:lang w:val="en-GB"/>
              </w:rPr>
            </w:pPr>
            <w:r w:rsidRPr="00272F02">
              <w:rPr>
                <w:szCs w:val="20"/>
                <w:lang w:val="en-GB"/>
              </w:rPr>
              <w:t>Text</w:t>
            </w:r>
          </w:p>
        </w:tc>
      </w:tr>
      <w:tr w:rsidR="00DB50C7" w:rsidRPr="00272F02" w14:paraId="02399DE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0251D08"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D794D9" w14:textId="544F1FE3" w:rsidR="003E303F" w:rsidRPr="00272F02" w:rsidRDefault="193052AA" w:rsidP="614FE646">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6016AAD7" w:rsidRPr="00272F02">
              <w:rPr>
                <w:lang w:val="en-GB"/>
              </w:rPr>
              <w:t>Yes</w:t>
            </w:r>
          </w:p>
          <w:p w14:paraId="356D3105" w14:textId="77777777" w:rsidR="00C965F4" w:rsidRPr="00272F02" w:rsidRDefault="193052AA" w:rsidP="002D3425">
            <w:pPr>
              <w:pStyle w:val="TableCellLeft10pt"/>
              <w:rPr>
                <w:lang w:val="en-GB"/>
              </w:rPr>
            </w:pPr>
            <w:r w:rsidRPr="00272F02">
              <w:rPr>
                <w:rStyle w:val="TableCellLeft10ptBoldChar"/>
              </w:rPr>
              <w:t>Relationship</w:t>
            </w:r>
            <w:r w:rsidRPr="00272F02">
              <w:rPr>
                <w:lang w:val="en-GB"/>
              </w:rPr>
              <w:t xml:space="preserve">: </w:t>
            </w:r>
            <w:r w:rsidR="09A67EFC" w:rsidRPr="00272F02">
              <w:rPr>
                <w:lang w:val="en-GB"/>
              </w:rPr>
              <w:t xml:space="preserve">Row Heading, </w:t>
            </w:r>
            <w:r w:rsidRPr="00272F02">
              <w:rPr>
                <w:lang w:val="en-GB"/>
              </w:rPr>
              <w:t>Description</w:t>
            </w:r>
          </w:p>
          <w:p w14:paraId="5BDB2C26" w14:textId="4329CB68" w:rsidR="003E303F" w:rsidRPr="00272F02" w:rsidRDefault="003E303F" w:rsidP="002D3425">
            <w:pPr>
              <w:pStyle w:val="TableCellLeft10pt"/>
              <w:rPr>
                <w:szCs w:val="20"/>
                <w:lang w:val="en-GB"/>
              </w:rPr>
            </w:pPr>
            <w:r w:rsidRPr="00272F02">
              <w:rPr>
                <w:rStyle w:val="TableCellLeft10ptBoldChar"/>
                <w:szCs w:val="20"/>
              </w:rPr>
              <w:t>Co</w:t>
            </w:r>
            <w:r w:rsidR="00904B95" w:rsidRPr="00272F02">
              <w:rPr>
                <w:rStyle w:val="TableCellLeft10ptBoldChar"/>
                <w:szCs w:val="20"/>
              </w:rPr>
              <w:t xml:space="preserve">ncept: </w:t>
            </w:r>
            <w:r w:rsidR="00904B95" w:rsidRPr="00FF3C43">
              <w:rPr>
                <w:rStyle w:val="TableCellLeft10ptBoldChar"/>
                <w:b w:val="0"/>
                <w:szCs w:val="20"/>
              </w:rPr>
              <w:t>C49236</w:t>
            </w:r>
          </w:p>
        </w:tc>
      </w:tr>
      <w:tr w:rsidR="00DB50C7" w:rsidRPr="00272F02" w14:paraId="2FCDED2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76B5033" w14:textId="4D6A856D" w:rsidR="003E303F"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0B7F4" w14:textId="498899B0"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07F57ADF"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114497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F77817F"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6AFCB3A" w14:textId="074E5989" w:rsidR="003E303F" w:rsidRPr="00272F02" w:rsidRDefault="00B70C9F" w:rsidP="002D3425">
            <w:pPr>
              <w:pStyle w:val="TableCellLeft10pt"/>
              <w:rPr>
                <w:szCs w:val="20"/>
                <w:lang w:val="en-GB"/>
              </w:rPr>
            </w:pPr>
            <w:r w:rsidRPr="00272F02">
              <w:rPr>
                <w:szCs w:val="20"/>
                <w:lang w:val="en-GB"/>
              </w:rPr>
              <w:t>Endpoint</w:t>
            </w:r>
          </w:p>
        </w:tc>
      </w:tr>
      <w:tr w:rsidR="00DB50C7" w:rsidRPr="00272F02" w14:paraId="6891D40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2530217"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841E78"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13FEC92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D7F38A7" w14:textId="7B7DC0AF"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D3609" w14:textId="77777777" w:rsidR="003E303F" w:rsidRPr="00272F02" w:rsidRDefault="003E303F" w:rsidP="002D3425">
            <w:pPr>
              <w:pStyle w:val="TableCellLeft10pt"/>
              <w:rPr>
                <w:szCs w:val="20"/>
                <w:lang w:val="en-GB"/>
              </w:rPr>
            </w:pPr>
            <w:r w:rsidRPr="00272F02">
              <w:rPr>
                <w:szCs w:val="20"/>
                <w:lang w:val="en-GB"/>
              </w:rPr>
              <w:t>H</w:t>
            </w:r>
          </w:p>
        </w:tc>
      </w:tr>
      <w:tr w:rsidR="00DB50C7" w:rsidRPr="00272F02" w14:paraId="19FFFBA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0783E8E"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048F73" w14:textId="59098FDE" w:rsidR="003E303F" w:rsidRPr="00272F02" w:rsidRDefault="003E303F" w:rsidP="002D3425">
            <w:pPr>
              <w:pStyle w:val="TableCellLeft10pt"/>
              <w:rPr>
                <w:szCs w:val="20"/>
                <w:lang w:val="en-GB"/>
              </w:rPr>
            </w:pPr>
            <w:r w:rsidRPr="00272F02">
              <w:rPr>
                <w:szCs w:val="20"/>
                <w:lang w:val="en-GB"/>
              </w:rPr>
              <w:t>Heading</w:t>
            </w:r>
          </w:p>
        </w:tc>
      </w:tr>
      <w:tr w:rsidR="00DB50C7" w:rsidRPr="00272F02" w14:paraId="2690A39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C661D72"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8467D8" w14:textId="5EE10CC4" w:rsidR="003E303F" w:rsidRPr="00272F02" w:rsidRDefault="09CA2FA8">
            <w:pPr>
              <w:pStyle w:val="TableCellLeft10pt"/>
              <w:rPr>
                <w:lang w:val="en-GB"/>
              </w:rPr>
            </w:pPr>
            <w:r w:rsidRPr="00272F02">
              <w:rPr>
                <w:lang w:val="en-GB"/>
              </w:rPr>
              <w:t>N/A</w:t>
            </w:r>
          </w:p>
        </w:tc>
      </w:tr>
      <w:tr w:rsidR="00DB50C7" w:rsidRPr="00272F02" w14:paraId="71E464F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5E15EDB" w14:textId="77777777" w:rsidR="003E303F" w:rsidRPr="00272F02" w:rsidRDefault="003E303F"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200C078" w14:textId="7AB3A23A" w:rsidR="003E303F" w:rsidRPr="00272F02" w:rsidRDefault="009B0ED1" w:rsidP="002D3425">
            <w:pPr>
              <w:pStyle w:val="TableCellLeft10pt"/>
              <w:rPr>
                <w:szCs w:val="20"/>
                <w:lang w:val="en-GB"/>
              </w:rPr>
            </w:pPr>
            <w:r w:rsidRPr="00272F02">
              <w:rPr>
                <w:szCs w:val="20"/>
                <w:lang w:val="en-GB"/>
              </w:rPr>
              <w:t>Required</w:t>
            </w:r>
          </w:p>
        </w:tc>
      </w:tr>
      <w:tr w:rsidR="00DB50C7" w:rsidRPr="00272F02" w14:paraId="3073A3E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201C8AC"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7C4BC4" w14:textId="70C8B1A9" w:rsidR="003E303F" w:rsidRPr="00272F02" w:rsidRDefault="003E303F" w:rsidP="002D3425">
            <w:pPr>
              <w:pStyle w:val="TableCellLeft10pt"/>
              <w:rPr>
                <w:szCs w:val="20"/>
                <w:lang w:val="en-GB"/>
              </w:rPr>
            </w:pPr>
            <w:r w:rsidRPr="00272F02">
              <w:rPr>
                <w:szCs w:val="20"/>
                <w:lang w:val="en-GB"/>
              </w:rPr>
              <w:t xml:space="preserve">One to </w:t>
            </w:r>
            <w:r w:rsidR="00970606" w:rsidRPr="00272F02">
              <w:rPr>
                <w:szCs w:val="20"/>
                <w:lang w:val="en-GB"/>
              </w:rPr>
              <w:t>one</w:t>
            </w:r>
          </w:p>
        </w:tc>
      </w:tr>
      <w:tr w:rsidR="00DB50C7" w:rsidRPr="00272F02" w14:paraId="7CAB726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F62A403"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3AE68C" w14:textId="57B75DA4" w:rsidR="003E303F" w:rsidRPr="00272F02" w:rsidRDefault="003E303F" w:rsidP="002D3425">
            <w:pPr>
              <w:pStyle w:val="TableCellLeft10pt"/>
              <w:rPr>
                <w:szCs w:val="20"/>
                <w:lang w:val="en-GB"/>
              </w:rPr>
            </w:pPr>
            <w:r w:rsidRPr="00272F02">
              <w:rPr>
                <w:szCs w:val="20"/>
                <w:lang w:val="en-GB"/>
              </w:rPr>
              <w:t>3.1</w:t>
            </w:r>
            <w:r w:rsidR="00970606" w:rsidRPr="00272F02">
              <w:rPr>
                <w:szCs w:val="20"/>
                <w:lang w:val="en-GB"/>
              </w:rPr>
              <w:t>.</w:t>
            </w:r>
            <w:r w:rsidR="009B0ED1" w:rsidRPr="00272F02">
              <w:rPr>
                <w:szCs w:val="20"/>
                <w:lang w:val="en-GB"/>
              </w:rPr>
              <w:t>X</w:t>
            </w:r>
          </w:p>
        </w:tc>
      </w:tr>
      <w:tr w:rsidR="00DB50C7" w:rsidRPr="00272F02" w14:paraId="1CC4CBA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851E38A"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8930F74" w14:textId="04A7239B" w:rsidR="003E303F" w:rsidRPr="00272F02" w:rsidRDefault="00970606" w:rsidP="002D3425">
            <w:pPr>
              <w:pStyle w:val="TableCellLeft10pt"/>
              <w:rPr>
                <w:szCs w:val="20"/>
                <w:lang w:val="en-GB"/>
              </w:rPr>
            </w:pPr>
            <w:r w:rsidRPr="00272F02">
              <w:rPr>
                <w:szCs w:val="20"/>
                <w:lang w:val="en-GB"/>
              </w:rPr>
              <w:t>Endpoint</w:t>
            </w:r>
          </w:p>
        </w:tc>
      </w:tr>
      <w:tr w:rsidR="00DB50C7" w:rsidRPr="00272F02" w14:paraId="6A8A60B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4C69353"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EAB13" w14:textId="77777777" w:rsidR="003E303F" w:rsidRPr="00272F02" w:rsidRDefault="003E303F"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AC5BC29" w14:textId="604C1BCC" w:rsidR="003E303F" w:rsidRPr="00272F02" w:rsidRDefault="4C38FA08" w:rsidP="24656324">
            <w:pPr>
              <w:pStyle w:val="TableCellLeft10pt"/>
              <w:rPr>
                <w:lang w:val="en-GB"/>
              </w:rPr>
            </w:pPr>
            <w:r w:rsidRPr="4C38FA08">
              <w:rPr>
                <w:rStyle w:val="TableCellLeft10ptBoldChar"/>
              </w:rPr>
              <w:t>Relationship</w:t>
            </w:r>
            <w:r w:rsidRPr="4C38FA08">
              <w:rPr>
                <w:lang w:val="en-GB"/>
              </w:rPr>
              <w:t>: Row Heading, Estimand Characteristic</w:t>
            </w:r>
            <w:commentRangeStart w:id="164"/>
            <w:commentRangeStart w:id="165"/>
            <w:r w:rsidRPr="4C38FA08">
              <w:rPr>
                <w:lang w:val="en-GB"/>
              </w:rPr>
              <w:t>s</w:t>
            </w:r>
            <w:commentRangeEnd w:id="164"/>
            <w:r w:rsidR="213126A5">
              <w:commentReference w:id="164"/>
            </w:r>
            <w:commentRangeEnd w:id="165"/>
            <w:r w:rsidR="00E2546B">
              <w:rPr>
                <w:rStyle w:val="CommentReference"/>
                <w:rFonts w:eastAsia="Times New Roman"/>
              </w:rPr>
              <w:commentReference w:id="165"/>
            </w:r>
          </w:p>
          <w:p w14:paraId="0ED05CF2" w14:textId="6B83D0F5" w:rsidR="003E303F" w:rsidRPr="00272F02" w:rsidRDefault="003E303F"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2D38054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9AC49A8" w14:textId="7467D91F" w:rsidR="003E303F"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1928653" w14:textId="447B4C68"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592E660E"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3C1DF6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40DFFF3"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5107995" w14:textId="492F0F5E" w:rsidR="003E303F" w:rsidRPr="00272F02" w:rsidRDefault="0DDD4C7C" w:rsidP="0CB8364F">
            <w:pPr>
              <w:pStyle w:val="TableCellLeft10pt"/>
              <w:rPr>
                <w:lang w:val="en-GB"/>
              </w:rPr>
            </w:pPr>
            <w:r w:rsidRPr="0CB8364F">
              <w:rPr>
                <w:lang w:val="en-GB"/>
              </w:rPr>
              <w:t>{&lt; Endpoint &gt;}</w:t>
            </w:r>
          </w:p>
          <w:p w14:paraId="0820F774" w14:textId="36A3EA59" w:rsidR="003E303F" w:rsidRPr="00272F02" w:rsidRDefault="003E303F" w:rsidP="002D3425">
            <w:pPr>
              <w:pStyle w:val="TableCellLeft10pt"/>
              <w:rPr>
                <w:lang w:val="en-GB"/>
              </w:rPr>
            </w:pPr>
          </w:p>
        </w:tc>
      </w:tr>
      <w:tr w:rsidR="00DB50C7" w:rsidRPr="00272F02" w14:paraId="67E8569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FA35597"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177B76"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7E3BCDA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74E3724" w14:textId="43CAA290"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A655F0" w14:textId="77777777" w:rsidR="003E303F" w:rsidRPr="00272F02" w:rsidRDefault="003E303F" w:rsidP="002D3425">
            <w:pPr>
              <w:pStyle w:val="TableCellLeft10pt"/>
              <w:rPr>
                <w:szCs w:val="20"/>
                <w:lang w:val="en-GB"/>
              </w:rPr>
            </w:pPr>
            <w:r w:rsidRPr="00272F02">
              <w:rPr>
                <w:szCs w:val="20"/>
                <w:lang w:val="en-GB"/>
              </w:rPr>
              <w:t>D</w:t>
            </w:r>
          </w:p>
        </w:tc>
      </w:tr>
      <w:tr w:rsidR="00DB50C7" w:rsidRPr="00272F02" w14:paraId="1C2E509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74E387E"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DA2119" w14:textId="5055D4FE" w:rsidR="003E303F" w:rsidRPr="00272F02" w:rsidRDefault="003E303F" w:rsidP="002D3425">
            <w:pPr>
              <w:pStyle w:val="TableCellLeft10pt"/>
              <w:rPr>
                <w:szCs w:val="20"/>
                <w:lang w:val="en-GB"/>
              </w:rPr>
            </w:pPr>
            <w:r w:rsidRPr="00272F02">
              <w:rPr>
                <w:szCs w:val="20"/>
                <w:lang w:val="en-GB"/>
              </w:rPr>
              <w:t>C</w:t>
            </w:r>
            <w:r w:rsidR="00970606" w:rsidRPr="00272F02">
              <w:rPr>
                <w:szCs w:val="20"/>
                <w:lang w:val="en-GB"/>
              </w:rPr>
              <w:t>25212</w:t>
            </w:r>
          </w:p>
          <w:p w14:paraId="313324F4" w14:textId="1C7D5A56"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4134A86E" w14:textId="77D493B3" w:rsidR="003E303F" w:rsidRPr="00272F02" w:rsidRDefault="4C38FA08" w:rsidP="4C38FA08">
            <w:pPr>
              <w:pStyle w:val="TableCellLeft10pt"/>
              <w:rPr>
                <w:lang w:val="en-GB"/>
              </w:rPr>
            </w:pPr>
            <w:r w:rsidRPr="4C38FA08">
              <w:rPr>
                <w:lang w:val="en-GB"/>
              </w:rPr>
              <w:t xml:space="preserve">The variable to be obtained for each patient that is required to address the clinical question. The specification of the variable might include whether the patient experiences an intercurrent </w:t>
            </w:r>
            <w:commentRangeStart w:id="166"/>
            <w:commentRangeStart w:id="167"/>
            <w:r w:rsidRPr="4C38FA08">
              <w:rPr>
                <w:lang w:val="en-GB"/>
              </w:rPr>
              <w:t>event</w:t>
            </w:r>
            <w:commentRangeEnd w:id="166"/>
            <w:r w:rsidR="00970606">
              <w:commentReference w:id="166"/>
            </w:r>
            <w:commentRangeEnd w:id="167"/>
            <w:r w:rsidR="00E2546B">
              <w:rPr>
                <w:rStyle w:val="CommentReference"/>
                <w:rFonts w:eastAsia="Times New Roman"/>
              </w:rPr>
              <w:commentReference w:id="167"/>
            </w:r>
          </w:p>
        </w:tc>
      </w:tr>
      <w:tr w:rsidR="00DB50C7" w:rsidRPr="00272F02" w14:paraId="43DD14E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7D769E8"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06BF13" w14:textId="0BD43921" w:rsidR="003E303F" w:rsidRPr="00272F02" w:rsidRDefault="4C38FA08" w:rsidP="4C38FA08">
            <w:pPr>
              <w:pStyle w:val="TableCellLeft10pt"/>
              <w:rPr>
                <w:lang w:val="en-GB"/>
              </w:rPr>
            </w:pPr>
            <w:commentRangeStart w:id="168"/>
            <w:commentRangeStart w:id="169"/>
            <w:r w:rsidRPr="4C38FA08">
              <w:rPr>
                <w:lang w:val="en-GB"/>
              </w:rPr>
              <w:t>List of key characteristics, such as demographic characteristics (e.g. age, sex) and clinical characteristics (e.g. prior therapies, symptoms, severity, biomarker status))</w:t>
            </w:r>
            <w:commentRangeEnd w:id="168"/>
            <w:r w:rsidR="003E303F">
              <w:commentReference w:id="168"/>
            </w:r>
            <w:commentRangeEnd w:id="169"/>
            <w:r w:rsidR="00E2546B">
              <w:rPr>
                <w:rStyle w:val="CommentReference"/>
                <w:rFonts w:eastAsia="Times New Roman"/>
              </w:rPr>
              <w:commentReference w:id="169"/>
            </w:r>
          </w:p>
        </w:tc>
      </w:tr>
      <w:tr w:rsidR="00DB50C7" w:rsidRPr="00272F02" w14:paraId="11CDA61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3784D1F" w14:textId="77777777" w:rsidR="003E303F" w:rsidRPr="00272F02" w:rsidRDefault="003E303F"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9335843" w14:textId="7C5B06ED" w:rsidR="003E303F" w:rsidRPr="00272F02" w:rsidRDefault="009B0ED1" w:rsidP="002D3425">
            <w:pPr>
              <w:pStyle w:val="TableCellLeft10pt"/>
              <w:rPr>
                <w:szCs w:val="20"/>
                <w:lang w:val="en-GB"/>
              </w:rPr>
            </w:pPr>
            <w:r w:rsidRPr="00272F02">
              <w:rPr>
                <w:szCs w:val="20"/>
                <w:lang w:val="en-GB"/>
              </w:rPr>
              <w:t>Required</w:t>
            </w:r>
          </w:p>
        </w:tc>
      </w:tr>
      <w:tr w:rsidR="00DB50C7" w:rsidRPr="00272F02" w14:paraId="57E6461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9693FC2"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5BFBDEE" w14:textId="2D6D5DF8" w:rsidR="003E303F" w:rsidRPr="00272F02" w:rsidRDefault="003E303F"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to Primary Objective Table, Project Identifier </w:t>
            </w:r>
          </w:p>
        </w:tc>
      </w:tr>
      <w:tr w:rsidR="00DB50C7" w:rsidRPr="00272F02" w14:paraId="73BFCD0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81C29FD"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83A0E2" w14:textId="16E3EC4A" w:rsidR="003E303F" w:rsidRPr="00272F02" w:rsidRDefault="003E303F" w:rsidP="002D3425">
            <w:pPr>
              <w:pStyle w:val="TableCellLeft10pt"/>
              <w:rPr>
                <w:szCs w:val="20"/>
                <w:lang w:val="en-GB"/>
              </w:rPr>
            </w:pPr>
            <w:r w:rsidRPr="00272F02">
              <w:rPr>
                <w:szCs w:val="20"/>
                <w:lang w:val="en-GB"/>
              </w:rPr>
              <w:t>3.1</w:t>
            </w:r>
            <w:r w:rsidR="00970606" w:rsidRPr="00272F02">
              <w:rPr>
                <w:szCs w:val="20"/>
                <w:lang w:val="en-GB"/>
              </w:rPr>
              <w:t>.</w:t>
            </w:r>
            <w:r w:rsidR="009B0ED1" w:rsidRPr="00272F02">
              <w:rPr>
                <w:szCs w:val="20"/>
                <w:lang w:val="en-GB"/>
              </w:rPr>
              <w:t>X</w:t>
            </w:r>
          </w:p>
        </w:tc>
      </w:tr>
      <w:tr w:rsidR="00DB50C7" w:rsidRPr="00272F02" w14:paraId="5FBDFDB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0285D1B"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788A20F" w14:textId="3C53DDA4" w:rsidR="003E303F" w:rsidRPr="00272F02" w:rsidRDefault="00970606" w:rsidP="002D3425">
            <w:pPr>
              <w:pStyle w:val="TableCellLeft10pt"/>
              <w:rPr>
                <w:szCs w:val="20"/>
                <w:lang w:val="en-GB"/>
              </w:rPr>
            </w:pPr>
            <w:r w:rsidRPr="00272F02">
              <w:rPr>
                <w:szCs w:val="20"/>
                <w:lang w:val="en-GB"/>
              </w:rPr>
              <w:t>Text</w:t>
            </w:r>
          </w:p>
        </w:tc>
      </w:tr>
      <w:tr w:rsidR="00DB50C7" w:rsidRPr="00272F02" w14:paraId="74B2DC8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6BABD95"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07B2C8" w14:textId="0FFF5994" w:rsidR="003E303F" w:rsidRPr="00272F02" w:rsidRDefault="193052AA" w:rsidP="614FE646">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421FAEDD" w:rsidRPr="00272F02">
              <w:rPr>
                <w:lang w:val="en-GB"/>
              </w:rPr>
              <w:t>Yes</w:t>
            </w:r>
          </w:p>
          <w:p w14:paraId="6362583A" w14:textId="521C4F6B" w:rsidR="003E303F" w:rsidRPr="00272F02" w:rsidRDefault="193052AA" w:rsidP="614FE646">
            <w:pPr>
              <w:pStyle w:val="TableCellLeft10pt"/>
              <w:rPr>
                <w:lang w:val="en-GB"/>
              </w:rPr>
            </w:pPr>
            <w:r w:rsidRPr="00272F02">
              <w:rPr>
                <w:rStyle w:val="TableCellLeft10ptBoldChar"/>
              </w:rPr>
              <w:t>Relationship</w:t>
            </w:r>
            <w:r w:rsidRPr="00272F02">
              <w:rPr>
                <w:lang w:val="en-GB"/>
              </w:rPr>
              <w:t xml:space="preserve">: </w:t>
            </w:r>
            <w:r w:rsidR="7207C50A" w:rsidRPr="00272F02">
              <w:rPr>
                <w:lang w:val="en-GB"/>
              </w:rPr>
              <w:t xml:space="preserve">Row Heading, </w:t>
            </w:r>
            <w:r w:rsidRPr="00272F02">
              <w:rPr>
                <w:lang w:val="en-GB"/>
              </w:rPr>
              <w:t>Description</w:t>
            </w:r>
          </w:p>
          <w:p w14:paraId="4EDFA467" w14:textId="04891B05" w:rsidR="003E303F" w:rsidRPr="00272F02" w:rsidRDefault="003E303F"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970606" w:rsidRPr="00272F02">
              <w:rPr>
                <w:szCs w:val="20"/>
                <w:lang w:val="en-GB"/>
              </w:rPr>
              <w:t>C25212</w:t>
            </w:r>
          </w:p>
        </w:tc>
      </w:tr>
      <w:tr w:rsidR="00DB50C7" w:rsidRPr="00272F02" w14:paraId="2EF1FBD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CC23FF2" w14:textId="0334C20D" w:rsidR="003E303F"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1BDCCA" w14:textId="4EF1F89A"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7C154168"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2F5DF5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67B2CEA"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E76E9D8" w14:textId="21A893C1" w:rsidR="003E303F" w:rsidRPr="00272F02" w:rsidRDefault="4C38FA08" w:rsidP="4C38FA08">
            <w:pPr>
              <w:pStyle w:val="TableCellLeft10pt"/>
              <w:rPr>
                <w:lang w:val="en-GB"/>
              </w:rPr>
            </w:pPr>
            <w:r w:rsidRPr="4C38FA08">
              <w:rPr>
                <w:lang w:val="en-GB"/>
              </w:rPr>
              <w:t>{Population-</w:t>
            </w:r>
            <w:commentRangeStart w:id="170"/>
            <w:commentRangeStart w:id="171"/>
            <w:r w:rsidRPr="4C38FA08">
              <w:rPr>
                <w:lang w:val="en-GB"/>
              </w:rPr>
              <w:t>L</w:t>
            </w:r>
            <w:commentRangeEnd w:id="170"/>
            <w:r w:rsidR="003E303F">
              <w:commentReference w:id="170"/>
            </w:r>
            <w:commentRangeEnd w:id="171"/>
            <w:r w:rsidR="00E2546B">
              <w:rPr>
                <w:rStyle w:val="CommentReference"/>
                <w:rFonts w:eastAsia="Times New Roman"/>
              </w:rPr>
              <w:commentReference w:id="171"/>
            </w:r>
            <w:r w:rsidRPr="4C38FA08">
              <w:rPr>
                <w:lang w:val="en-GB"/>
              </w:rPr>
              <w:t>evel Summary}</w:t>
            </w:r>
          </w:p>
        </w:tc>
      </w:tr>
      <w:tr w:rsidR="00DB50C7" w:rsidRPr="00272F02" w14:paraId="2F09BB9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D858DE0"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A0CDF3"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62E1192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36F7C29" w14:textId="163E6E27"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6FAE99E" w14:textId="77777777" w:rsidR="003E303F" w:rsidRPr="00272F02" w:rsidRDefault="003E303F" w:rsidP="002D3425">
            <w:pPr>
              <w:pStyle w:val="TableCellLeft10pt"/>
              <w:rPr>
                <w:szCs w:val="20"/>
                <w:lang w:val="en-GB"/>
              </w:rPr>
            </w:pPr>
            <w:r w:rsidRPr="00272F02">
              <w:rPr>
                <w:szCs w:val="20"/>
                <w:lang w:val="en-GB"/>
              </w:rPr>
              <w:t>H</w:t>
            </w:r>
          </w:p>
        </w:tc>
      </w:tr>
      <w:tr w:rsidR="00DB50C7" w:rsidRPr="00272F02" w14:paraId="3865DD3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08DF2CF"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A8D7A7" w14:textId="3BAB850B" w:rsidR="003E303F" w:rsidRPr="00272F02" w:rsidRDefault="003E303F" w:rsidP="002D3425">
            <w:pPr>
              <w:pStyle w:val="TableCellLeft10pt"/>
              <w:rPr>
                <w:szCs w:val="20"/>
                <w:lang w:val="en-GB"/>
              </w:rPr>
            </w:pPr>
            <w:r w:rsidRPr="00272F02">
              <w:rPr>
                <w:szCs w:val="20"/>
                <w:lang w:val="en-GB"/>
              </w:rPr>
              <w:t>Heading</w:t>
            </w:r>
          </w:p>
        </w:tc>
      </w:tr>
      <w:tr w:rsidR="00DB50C7" w:rsidRPr="00272F02" w14:paraId="4C60233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6E53026"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74E41F" w14:textId="3E1BC825" w:rsidR="003E303F" w:rsidRPr="00272F02" w:rsidRDefault="73A49BB4">
            <w:pPr>
              <w:pStyle w:val="TableCellLeft10pt"/>
              <w:rPr>
                <w:lang w:val="en-GB"/>
              </w:rPr>
            </w:pPr>
            <w:r w:rsidRPr="00272F02">
              <w:rPr>
                <w:lang w:val="en-GB"/>
              </w:rPr>
              <w:t>N/A</w:t>
            </w:r>
          </w:p>
        </w:tc>
      </w:tr>
      <w:tr w:rsidR="00DB50C7" w:rsidRPr="00272F02" w14:paraId="0FECF98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F3410C2" w14:textId="77777777" w:rsidR="003E303F" w:rsidRPr="00272F02" w:rsidRDefault="003E303F"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3AE28" w14:textId="78005914" w:rsidR="003E303F" w:rsidRPr="00272F02" w:rsidRDefault="003E303F" w:rsidP="002D3425">
            <w:pPr>
              <w:pStyle w:val="TableCellLeft10pt"/>
              <w:rPr>
                <w:lang w:val="en-GB"/>
              </w:rPr>
            </w:pPr>
            <w:r w:rsidRPr="0CB8364F">
              <w:rPr>
                <w:lang w:val="en-GB"/>
              </w:rPr>
              <w:t>Conditional</w:t>
            </w:r>
            <w:r w:rsidR="004876F0" w:rsidRPr="0CB8364F">
              <w:rPr>
                <w:lang w:val="en-GB" w:eastAsia="ja-JP"/>
              </w:rPr>
              <w:t>:</w:t>
            </w:r>
            <w:r w:rsidRPr="0CB8364F">
              <w:rPr>
                <w:lang w:val="en-GB"/>
              </w:rPr>
              <w:t xml:space="preserve"> If there is a population</w:t>
            </w:r>
            <w:r w:rsidR="009B0ED1" w:rsidRPr="0CB8364F">
              <w:rPr>
                <w:lang w:val="en-GB"/>
              </w:rPr>
              <w:t xml:space="preserve"> -</w:t>
            </w:r>
            <w:r w:rsidR="6BE12624" w:rsidRPr="0CB8364F">
              <w:rPr>
                <w:lang w:val="en-GB" w:eastAsia="ja-JP"/>
              </w:rPr>
              <w:t>l</w:t>
            </w:r>
            <w:r w:rsidR="61F02B02" w:rsidRPr="0CB8364F">
              <w:rPr>
                <w:lang w:val="en-GB"/>
              </w:rPr>
              <w:t xml:space="preserve">evel </w:t>
            </w:r>
            <w:r w:rsidR="6BE12624" w:rsidRPr="0CB8364F">
              <w:rPr>
                <w:lang w:val="en-GB" w:eastAsia="ja-JP"/>
              </w:rPr>
              <w:t>s</w:t>
            </w:r>
            <w:r w:rsidR="61F02B02" w:rsidRPr="0CB8364F">
              <w:rPr>
                <w:lang w:val="en-GB"/>
              </w:rPr>
              <w:t>ummary</w:t>
            </w:r>
            <w:r w:rsidR="51920E1F" w:rsidRPr="0CB8364F">
              <w:rPr>
                <w:lang w:val="en-GB"/>
              </w:rPr>
              <w:t xml:space="preserve"> </w:t>
            </w:r>
            <w:r w:rsidR="6BE12624" w:rsidRPr="0CB8364F">
              <w:rPr>
                <w:lang w:val="en-GB" w:eastAsia="ja-JP"/>
              </w:rPr>
              <w:t>as estimand</w:t>
            </w:r>
            <w:r w:rsidR="46B2A615" w:rsidRPr="0CB8364F">
              <w:rPr>
                <w:lang w:val="en-GB" w:eastAsia="ja-JP"/>
              </w:rPr>
              <w:t xml:space="preserve"> characteristic</w:t>
            </w:r>
          </w:p>
        </w:tc>
      </w:tr>
      <w:tr w:rsidR="00DB50C7" w:rsidRPr="00272F02" w14:paraId="1076A31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12E0824"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FAFADC" w14:textId="5E99AF69" w:rsidR="003E303F" w:rsidRPr="00272F02" w:rsidRDefault="60B1EE2B" w:rsidP="2D72C741">
            <w:pPr>
              <w:pStyle w:val="TableCellLeft10pt"/>
              <w:rPr>
                <w:lang w:val="en-GB"/>
              </w:rPr>
            </w:pPr>
            <w:r w:rsidRPr="00272F02">
              <w:rPr>
                <w:lang w:val="en-GB"/>
              </w:rPr>
              <w:t xml:space="preserve">One to </w:t>
            </w:r>
            <w:r w:rsidR="70214E66" w:rsidRPr="00272F02">
              <w:rPr>
                <w:lang w:val="en-GB"/>
              </w:rPr>
              <w:t>one</w:t>
            </w:r>
          </w:p>
        </w:tc>
      </w:tr>
      <w:tr w:rsidR="00DB50C7" w:rsidRPr="00272F02" w14:paraId="5878F49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25B62AD"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6E55EF6" w14:textId="14447E46" w:rsidR="003E303F" w:rsidRPr="00272F02" w:rsidRDefault="003E303F" w:rsidP="002D3425">
            <w:pPr>
              <w:pStyle w:val="TableCellLeft10pt"/>
              <w:rPr>
                <w:szCs w:val="20"/>
                <w:lang w:val="en-GB"/>
              </w:rPr>
            </w:pPr>
            <w:r w:rsidRPr="00272F02">
              <w:rPr>
                <w:szCs w:val="20"/>
                <w:lang w:val="en-GB"/>
              </w:rPr>
              <w:t>3.1</w:t>
            </w:r>
            <w:r w:rsidR="009B0ED1" w:rsidRPr="00272F02">
              <w:rPr>
                <w:szCs w:val="20"/>
                <w:lang w:val="en-GB"/>
              </w:rPr>
              <w:t>.X</w:t>
            </w:r>
          </w:p>
        </w:tc>
      </w:tr>
      <w:tr w:rsidR="00DB50C7" w:rsidRPr="00272F02" w14:paraId="3F521EC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34BE3A7"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1694A40" w14:textId="66F17B68" w:rsidR="003E303F" w:rsidRPr="00272F02" w:rsidRDefault="4C38FA08" w:rsidP="4C38FA08">
            <w:pPr>
              <w:pStyle w:val="TableCellLeft10pt"/>
              <w:rPr>
                <w:lang w:val="en-GB"/>
              </w:rPr>
            </w:pPr>
            <w:r w:rsidRPr="4C38FA08">
              <w:rPr>
                <w:lang w:val="en-GB"/>
              </w:rPr>
              <w:t>{Population-</w:t>
            </w:r>
            <w:commentRangeStart w:id="172"/>
            <w:commentRangeStart w:id="173"/>
            <w:r w:rsidRPr="4C38FA08">
              <w:rPr>
                <w:lang w:val="en-GB"/>
              </w:rPr>
              <w:t>L</w:t>
            </w:r>
            <w:commentRangeEnd w:id="172"/>
            <w:r w:rsidR="003E303F">
              <w:commentReference w:id="172"/>
            </w:r>
            <w:commentRangeEnd w:id="173"/>
            <w:r w:rsidR="00E2546B">
              <w:rPr>
                <w:rStyle w:val="CommentReference"/>
                <w:rFonts w:eastAsia="Times New Roman"/>
              </w:rPr>
              <w:commentReference w:id="173"/>
            </w:r>
            <w:r w:rsidRPr="4C38FA08">
              <w:rPr>
                <w:lang w:val="en-GB"/>
              </w:rPr>
              <w:t>evel Summary}</w:t>
            </w:r>
          </w:p>
        </w:tc>
      </w:tr>
      <w:tr w:rsidR="00DB50C7" w:rsidRPr="00272F02" w14:paraId="540347C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C74054C"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9FC18B7" w14:textId="77777777" w:rsidR="003E303F" w:rsidRPr="00272F02" w:rsidRDefault="003E303F"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74CF1BA" w14:textId="1194ED24" w:rsidR="003E303F" w:rsidRPr="00272F02" w:rsidRDefault="213126A5" w:rsidP="24656324">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w:t>
            </w:r>
            <w:r w:rsidR="7B9E14AE" w:rsidRPr="00272F02">
              <w:rPr>
                <w:lang w:val="en-GB"/>
              </w:rPr>
              <w:t xml:space="preserve"> Estimand </w:t>
            </w:r>
            <w:r w:rsidR="00630C3D" w:rsidRPr="00272F02">
              <w:rPr>
                <w:lang w:val="en-GB"/>
              </w:rPr>
              <w:t>Characteristics</w:t>
            </w:r>
          </w:p>
          <w:p w14:paraId="5DE27730" w14:textId="46938C02" w:rsidR="003E303F" w:rsidRPr="00272F02" w:rsidRDefault="003E303F"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BA0570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CE560E1" w14:textId="54041B6E" w:rsidR="003E303F"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C26B6F" w14:textId="5F0B9F1E"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2138130B" w14:textId="77777777" w:rsidR="003E303F" w:rsidRPr="00272F02"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09E5CC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F3F62DC" w14:textId="77777777" w:rsidR="003E303F" w:rsidRPr="00272F02" w:rsidRDefault="003E303F"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C09845" w14:textId="50A7B274" w:rsidR="003E303F" w:rsidRPr="00272F02" w:rsidRDefault="4C38FA08" w:rsidP="4C38FA08">
            <w:pPr>
              <w:pStyle w:val="TableCellLeft10pt"/>
              <w:rPr>
                <w:lang w:val="en-GB"/>
              </w:rPr>
            </w:pPr>
            <w:r w:rsidRPr="4C38FA08">
              <w:rPr>
                <w:lang w:val="en-GB"/>
              </w:rPr>
              <w:t>{&lt;Population-</w:t>
            </w:r>
            <w:commentRangeStart w:id="174"/>
            <w:commentRangeStart w:id="175"/>
            <w:r w:rsidRPr="4C38FA08">
              <w:rPr>
                <w:lang w:val="en-GB"/>
              </w:rPr>
              <w:t>L</w:t>
            </w:r>
            <w:commentRangeEnd w:id="174"/>
            <w:r w:rsidR="003E303F">
              <w:commentReference w:id="174"/>
            </w:r>
            <w:commentRangeEnd w:id="175"/>
            <w:r w:rsidR="00E2546B">
              <w:rPr>
                <w:rStyle w:val="CommentReference"/>
                <w:rFonts w:eastAsia="Times New Roman"/>
              </w:rPr>
              <w:commentReference w:id="175"/>
            </w:r>
            <w:r w:rsidRPr="4C38FA08">
              <w:rPr>
                <w:lang w:val="en-GB"/>
              </w:rPr>
              <w:t>evel Summary&gt;}</w:t>
            </w:r>
          </w:p>
        </w:tc>
      </w:tr>
      <w:tr w:rsidR="00DB50C7" w:rsidRPr="00272F02" w14:paraId="7C27C75B"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659B2E7" w14:textId="77777777" w:rsidR="003E303F" w:rsidRPr="00272F02" w:rsidRDefault="003E303F"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A3130BE" w14:textId="77777777" w:rsidR="003E303F" w:rsidRPr="00272F02" w:rsidRDefault="003E303F" w:rsidP="002D3425">
            <w:pPr>
              <w:pStyle w:val="TableCellLeft10pt"/>
              <w:rPr>
                <w:szCs w:val="20"/>
                <w:lang w:val="en-GB"/>
              </w:rPr>
            </w:pPr>
            <w:r w:rsidRPr="00272F02">
              <w:rPr>
                <w:szCs w:val="20"/>
                <w:lang w:val="en-GB"/>
              </w:rPr>
              <w:t>Text</w:t>
            </w:r>
          </w:p>
        </w:tc>
      </w:tr>
      <w:tr w:rsidR="00DB50C7" w:rsidRPr="00272F02" w14:paraId="11403DD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D17E233" w14:textId="2D3B57F0" w:rsidR="003E303F" w:rsidRPr="00272F02" w:rsidRDefault="003E303F"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84D86FC" w14:textId="77777777" w:rsidR="003E303F" w:rsidRPr="00272F02" w:rsidRDefault="003E303F" w:rsidP="002D3425">
            <w:pPr>
              <w:pStyle w:val="TableCellLeft10pt"/>
              <w:rPr>
                <w:szCs w:val="20"/>
                <w:lang w:val="en-GB"/>
              </w:rPr>
            </w:pPr>
            <w:r w:rsidRPr="00272F02">
              <w:rPr>
                <w:szCs w:val="20"/>
                <w:lang w:val="en-GB"/>
              </w:rPr>
              <w:t>D</w:t>
            </w:r>
          </w:p>
        </w:tc>
      </w:tr>
      <w:tr w:rsidR="00DB50C7" w:rsidRPr="00272F02" w14:paraId="4A4E69B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8909E0B" w14:textId="77777777" w:rsidR="003E303F" w:rsidRPr="00272F02" w:rsidRDefault="003E303F"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0BF666" w14:textId="18021B1A" w:rsidR="003E303F" w:rsidRPr="00272F02" w:rsidRDefault="003E303F" w:rsidP="002D3425">
            <w:pPr>
              <w:pStyle w:val="TableCellLeft10pt"/>
              <w:rPr>
                <w:szCs w:val="20"/>
                <w:lang w:val="en-GB"/>
              </w:rPr>
            </w:pPr>
            <w:r w:rsidRPr="00272F02">
              <w:rPr>
                <w:szCs w:val="20"/>
                <w:lang w:val="en-GB"/>
              </w:rPr>
              <w:t>C</w:t>
            </w:r>
            <w:r w:rsidR="002D6D27" w:rsidRPr="00272F02">
              <w:rPr>
                <w:szCs w:val="20"/>
                <w:lang w:val="en-GB"/>
              </w:rPr>
              <w:t>188853</w:t>
            </w:r>
          </w:p>
          <w:p w14:paraId="6C63322A" w14:textId="0C6C8D65"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58F857D5" w14:textId="4F5AE07E" w:rsidR="003E303F" w:rsidRPr="00272F02" w:rsidRDefault="4C38FA08" w:rsidP="4C38FA08">
            <w:pPr>
              <w:pStyle w:val="TableCellLeft10pt"/>
              <w:rPr>
                <w:lang w:val="en-GB"/>
              </w:rPr>
            </w:pPr>
            <w:commentRangeStart w:id="176"/>
            <w:commentRangeStart w:id="177"/>
            <w:r w:rsidRPr="4C38FA08">
              <w:rPr>
                <w:lang w:val="en-GB"/>
              </w:rPr>
              <w:t>The variable to be obtained for each patient that is required to address the clinical question. The specification of the variable might include whether the patient experiences an intercurrent event</w:t>
            </w:r>
            <w:commentRangeEnd w:id="176"/>
            <w:r w:rsidR="002D6D27">
              <w:commentReference w:id="176"/>
            </w:r>
            <w:commentRangeEnd w:id="177"/>
            <w:r w:rsidR="00E2546B">
              <w:rPr>
                <w:rStyle w:val="CommentReference"/>
                <w:rFonts w:eastAsia="Times New Roman"/>
              </w:rPr>
              <w:commentReference w:id="177"/>
            </w:r>
          </w:p>
        </w:tc>
      </w:tr>
      <w:tr w:rsidR="00DB50C7" w:rsidRPr="00272F02" w14:paraId="15E4A67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D3B2597" w14:textId="77777777" w:rsidR="003E303F" w:rsidRPr="00272F02" w:rsidRDefault="003E303F"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11DF8F6" w14:textId="71C769F7" w:rsidR="003E303F" w:rsidRPr="00272F02" w:rsidRDefault="003307A2" w:rsidP="002D3425">
            <w:pPr>
              <w:pStyle w:val="TableCellLeft10pt"/>
              <w:rPr>
                <w:szCs w:val="20"/>
              </w:rPr>
            </w:pPr>
            <w:r w:rsidRPr="00272F02">
              <w:rPr>
                <w:szCs w:val="20"/>
                <w:lang w:val="en-GB"/>
              </w:rPr>
              <w:t>Description of the population-level summary (e.g., mean difference, relative risk)</w:t>
            </w:r>
          </w:p>
        </w:tc>
      </w:tr>
      <w:tr w:rsidR="00DB50C7" w:rsidRPr="00272F02" w14:paraId="480B416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FD23C47" w14:textId="77777777" w:rsidR="003E303F" w:rsidRPr="00272F02" w:rsidRDefault="003E303F"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5F59F7" w14:textId="5BE41F42" w:rsidR="003E303F" w:rsidRPr="00272F02" w:rsidRDefault="003E303F"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w:t>
            </w:r>
            <w:r w:rsidR="00F141E7" w:rsidRPr="00272F02">
              <w:rPr>
                <w:szCs w:val="20"/>
                <w:lang w:val="en-GB"/>
              </w:rPr>
              <w:t>-</w:t>
            </w:r>
            <w:r w:rsidR="00825FC2">
              <w:rPr>
                <w:rFonts w:hint="eastAsia"/>
                <w:szCs w:val="20"/>
                <w:lang w:val="en-GB" w:eastAsia="ja-JP"/>
              </w:rPr>
              <w:t>l</w:t>
            </w:r>
            <w:r w:rsidR="00F141E7" w:rsidRPr="00272F02">
              <w:rPr>
                <w:szCs w:val="20"/>
                <w:lang w:val="en-GB"/>
              </w:rPr>
              <w:t xml:space="preserve">evel </w:t>
            </w:r>
            <w:r w:rsidR="00825FC2">
              <w:rPr>
                <w:rFonts w:hint="eastAsia"/>
                <w:szCs w:val="20"/>
                <w:lang w:val="en-GB" w:eastAsia="ja-JP"/>
              </w:rPr>
              <w:t>s</w:t>
            </w:r>
            <w:r w:rsidR="00F141E7" w:rsidRPr="00272F02">
              <w:rPr>
                <w:szCs w:val="20"/>
                <w:lang w:val="en-GB"/>
              </w:rPr>
              <w:t>ummary</w:t>
            </w:r>
            <w:r w:rsidR="00825FC2">
              <w:rPr>
                <w:rFonts w:hint="eastAsia"/>
                <w:szCs w:val="20"/>
                <w:lang w:val="en-GB" w:eastAsia="ja-JP"/>
              </w:rPr>
              <w:t xml:space="preserve"> as estimand</w:t>
            </w:r>
          </w:p>
        </w:tc>
      </w:tr>
      <w:tr w:rsidR="00DB50C7" w:rsidRPr="00272F02" w14:paraId="114350A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2D9031A" w14:textId="77777777" w:rsidR="003E303F" w:rsidRPr="00272F02" w:rsidRDefault="003E303F"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58F1DD" w14:textId="59900D41" w:rsidR="003E303F" w:rsidRPr="00272F02" w:rsidRDefault="003E303F"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Pr="00272F02">
              <w:rPr>
                <w:szCs w:val="20"/>
                <w:lang w:val="en-GB"/>
              </w:rPr>
              <w:t xml:space="preserve">Primary Objective Table, Project Identifier </w:t>
            </w:r>
          </w:p>
        </w:tc>
      </w:tr>
      <w:tr w:rsidR="00DB50C7" w:rsidRPr="00272F02" w14:paraId="2134874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E7AC8D3" w14:textId="77777777" w:rsidR="003E303F" w:rsidRPr="00272F02" w:rsidRDefault="003E303F"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772789" w14:textId="21B6555B" w:rsidR="003E303F" w:rsidRPr="00272F02" w:rsidRDefault="003E303F" w:rsidP="002D3425">
            <w:pPr>
              <w:pStyle w:val="TableCellLeft10pt"/>
              <w:rPr>
                <w:szCs w:val="20"/>
                <w:lang w:val="en-GB"/>
              </w:rPr>
            </w:pPr>
            <w:r w:rsidRPr="00272F02">
              <w:rPr>
                <w:szCs w:val="20"/>
                <w:lang w:val="en-GB"/>
              </w:rPr>
              <w:t>3.1</w:t>
            </w:r>
            <w:r w:rsidR="002D6D27" w:rsidRPr="00272F02">
              <w:rPr>
                <w:szCs w:val="20"/>
                <w:lang w:val="en-GB"/>
              </w:rPr>
              <w:t>.</w:t>
            </w:r>
            <w:r w:rsidR="00ED34CF" w:rsidRPr="00272F02">
              <w:rPr>
                <w:szCs w:val="20"/>
                <w:lang w:val="en-GB"/>
              </w:rPr>
              <w:t>X</w:t>
            </w:r>
            <w:r w:rsidRPr="00272F02">
              <w:rPr>
                <w:szCs w:val="20"/>
                <w:lang w:val="en-GB"/>
              </w:rPr>
              <w:t xml:space="preserve"> </w:t>
            </w:r>
          </w:p>
        </w:tc>
      </w:tr>
      <w:tr w:rsidR="00DB50C7" w:rsidRPr="00272F02" w14:paraId="54779C6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736F786" w14:textId="77777777" w:rsidR="003E303F" w:rsidRPr="00272F02" w:rsidRDefault="003E303F"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C2C120" w14:textId="35D119F6" w:rsidR="003E303F" w:rsidRPr="00272F02" w:rsidRDefault="002D6D27" w:rsidP="002D3425">
            <w:pPr>
              <w:pStyle w:val="TableCellLeft10pt"/>
              <w:rPr>
                <w:szCs w:val="20"/>
                <w:lang w:val="en-GB"/>
              </w:rPr>
            </w:pPr>
            <w:r w:rsidRPr="00272F02">
              <w:rPr>
                <w:szCs w:val="20"/>
                <w:lang w:val="en-GB"/>
              </w:rPr>
              <w:t>Text</w:t>
            </w:r>
          </w:p>
        </w:tc>
      </w:tr>
      <w:tr w:rsidR="00DB50C7" w:rsidRPr="00272F02" w14:paraId="3BFF9CB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BB7E29A" w14:textId="77777777" w:rsidR="003E303F" w:rsidRPr="00272F02" w:rsidRDefault="003E303F"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7CF6DA" w14:textId="2C704B81" w:rsidR="003E303F" w:rsidRPr="00272F02" w:rsidRDefault="193052AA" w:rsidP="614FE646">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38797B2C" w:rsidRPr="00272F02">
              <w:rPr>
                <w:lang w:val="en-GB"/>
              </w:rPr>
              <w:t>Yes</w:t>
            </w:r>
          </w:p>
          <w:p w14:paraId="5D16D8EB" w14:textId="7AF1BE2F" w:rsidR="003E303F" w:rsidRPr="00272F02" w:rsidRDefault="193052AA" w:rsidP="614FE646">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Description</w:t>
            </w:r>
          </w:p>
          <w:p w14:paraId="508C9366" w14:textId="0A39195A" w:rsidR="003E303F" w:rsidRPr="00272F02" w:rsidRDefault="003E303F"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373FF9" w:rsidRPr="00272F02">
              <w:rPr>
                <w:szCs w:val="20"/>
                <w:lang w:val="en-GB"/>
              </w:rPr>
              <w:t>C188853</w:t>
            </w:r>
          </w:p>
        </w:tc>
      </w:tr>
      <w:tr w:rsidR="00DB50C7" w:rsidRPr="00272F02" w14:paraId="457777F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82B6767" w14:textId="759F06DD" w:rsidR="003E303F"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42AB53C" w14:textId="325F8958" w:rsidR="003E303F" w:rsidRPr="00272F02" w:rsidRDefault="00D111E0"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5B6ED85B" w14:textId="77777777" w:rsidR="00BF7594" w:rsidRPr="00272F02" w:rsidRDefault="00BF7594" w:rsidP="00BF7594">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0E4CFE3E" w14:textId="77777777" w:rsidTr="4C38FA08">
        <w:tc>
          <w:tcPr>
            <w:tcW w:w="1249" w:type="pct"/>
            <w:hideMark/>
          </w:tcPr>
          <w:p w14:paraId="466EF041" w14:textId="77777777" w:rsidR="00BF7594" w:rsidRPr="00272F02" w:rsidRDefault="00BF7594" w:rsidP="002D3425">
            <w:pPr>
              <w:pStyle w:val="TableHeadingTextLeft10pt"/>
              <w:rPr>
                <w:szCs w:val="20"/>
                <w:lang w:val="de-DE"/>
              </w:rPr>
            </w:pPr>
            <w:r w:rsidRPr="00272F02">
              <w:rPr>
                <w:szCs w:val="20"/>
                <w:lang w:val="de-DE"/>
              </w:rPr>
              <w:t>Term (Variable)</w:t>
            </w:r>
          </w:p>
        </w:tc>
        <w:tc>
          <w:tcPr>
            <w:tcW w:w="3751" w:type="pct"/>
            <w:hideMark/>
          </w:tcPr>
          <w:p w14:paraId="2903B53F" w14:textId="75DB2BC2" w:rsidR="00BF7594" w:rsidRPr="00272F02" w:rsidRDefault="00FC4013" w:rsidP="002D3425">
            <w:pPr>
              <w:pStyle w:val="TableCellLeft10pt"/>
              <w:rPr>
                <w:szCs w:val="20"/>
                <w:lang w:val="en-GB"/>
              </w:rPr>
            </w:pPr>
            <w:r w:rsidRPr="00272F02">
              <w:rPr>
                <w:rFonts w:eastAsia="Times New Roman"/>
                <w:b/>
                <w:bCs/>
                <w:kern w:val="24"/>
                <w:szCs w:val="20"/>
              </w:rPr>
              <w:t>{</w:t>
            </w:r>
            <w:r w:rsidR="00DA420B">
              <w:rPr>
                <w:rFonts w:eastAsiaTheme="minorEastAsia" w:hint="eastAsia"/>
                <w:b/>
                <w:bCs/>
                <w:kern w:val="24"/>
                <w:szCs w:val="20"/>
                <w:lang w:eastAsia="ja-JP"/>
              </w:rPr>
              <w:t xml:space="preserve">Other </w:t>
            </w:r>
            <w:r w:rsidRPr="00272F02">
              <w:rPr>
                <w:rFonts w:eastAsia="Times New Roman"/>
                <w:b/>
                <w:bCs/>
                <w:kern w:val="24"/>
                <w:szCs w:val="20"/>
              </w:rPr>
              <w:t>Intercurrent Event}</w:t>
            </w:r>
          </w:p>
        </w:tc>
      </w:tr>
      <w:tr w:rsidR="00DB50C7" w:rsidRPr="00272F02" w14:paraId="5F7D61BC" w14:textId="77777777" w:rsidTr="4C38FA08">
        <w:tc>
          <w:tcPr>
            <w:tcW w:w="1249" w:type="pct"/>
            <w:hideMark/>
          </w:tcPr>
          <w:p w14:paraId="3AC24785" w14:textId="77777777" w:rsidR="00BF7594" w:rsidRPr="00272F02" w:rsidRDefault="00BF7594" w:rsidP="002D3425">
            <w:pPr>
              <w:pStyle w:val="TableHeadingTextLeft10pt"/>
              <w:rPr>
                <w:szCs w:val="20"/>
                <w:lang w:val="de-DE"/>
              </w:rPr>
            </w:pPr>
            <w:r w:rsidRPr="00272F02">
              <w:rPr>
                <w:szCs w:val="20"/>
                <w:lang w:val="de-DE"/>
              </w:rPr>
              <w:t>Data Type</w:t>
            </w:r>
          </w:p>
        </w:tc>
        <w:tc>
          <w:tcPr>
            <w:tcW w:w="3751" w:type="pct"/>
            <w:hideMark/>
          </w:tcPr>
          <w:p w14:paraId="4A3E9F98" w14:textId="77777777" w:rsidR="00BF7594" w:rsidRPr="00272F02" w:rsidRDefault="00BF7594" w:rsidP="002D3425">
            <w:pPr>
              <w:pStyle w:val="TableCellLeft10pt"/>
              <w:rPr>
                <w:szCs w:val="20"/>
                <w:lang w:val="en-GB"/>
              </w:rPr>
            </w:pPr>
            <w:r w:rsidRPr="00272F02">
              <w:rPr>
                <w:szCs w:val="20"/>
                <w:lang w:val="en-GB"/>
              </w:rPr>
              <w:t>Text</w:t>
            </w:r>
          </w:p>
        </w:tc>
      </w:tr>
      <w:tr w:rsidR="00DB50C7" w:rsidRPr="00272F02" w14:paraId="6FEB319B" w14:textId="77777777" w:rsidTr="4C38FA08">
        <w:tc>
          <w:tcPr>
            <w:tcW w:w="1249" w:type="pct"/>
            <w:hideMark/>
          </w:tcPr>
          <w:p w14:paraId="681B4921" w14:textId="3D48AEA6" w:rsidR="00BF7594" w:rsidRPr="00272F02" w:rsidRDefault="00BF7594"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79D15D0A" w14:textId="77777777" w:rsidR="00BF7594" w:rsidRPr="00272F02" w:rsidRDefault="00BF7594" w:rsidP="002D3425">
            <w:pPr>
              <w:pStyle w:val="TableCellLeft10pt"/>
              <w:rPr>
                <w:szCs w:val="20"/>
                <w:lang w:val="en-GB"/>
              </w:rPr>
            </w:pPr>
            <w:r w:rsidRPr="00272F02">
              <w:rPr>
                <w:szCs w:val="20"/>
                <w:lang w:val="en-GB"/>
              </w:rPr>
              <w:t>H</w:t>
            </w:r>
          </w:p>
        </w:tc>
      </w:tr>
      <w:tr w:rsidR="00DB50C7" w:rsidRPr="00272F02" w14:paraId="56EF02AF" w14:textId="77777777" w:rsidTr="4C38FA08">
        <w:tc>
          <w:tcPr>
            <w:tcW w:w="1249" w:type="pct"/>
            <w:hideMark/>
          </w:tcPr>
          <w:p w14:paraId="2CDAF395" w14:textId="77777777" w:rsidR="00BF7594" w:rsidRPr="00272F02" w:rsidRDefault="00BF7594" w:rsidP="002D3425">
            <w:pPr>
              <w:pStyle w:val="TableHeadingTextLeft10pt"/>
              <w:rPr>
                <w:szCs w:val="20"/>
                <w:lang w:val="de-DE"/>
              </w:rPr>
            </w:pPr>
            <w:r w:rsidRPr="00272F02">
              <w:rPr>
                <w:szCs w:val="20"/>
                <w:lang w:val="de-DE"/>
              </w:rPr>
              <w:t>Definition</w:t>
            </w:r>
          </w:p>
        </w:tc>
        <w:tc>
          <w:tcPr>
            <w:tcW w:w="3751" w:type="pct"/>
          </w:tcPr>
          <w:p w14:paraId="66BF60BC" w14:textId="2544A2CF" w:rsidR="00BF7594" w:rsidRPr="00272F02" w:rsidRDefault="003C79C1" w:rsidP="002D3425">
            <w:pPr>
              <w:pStyle w:val="TableCellLeft10pt"/>
              <w:rPr>
                <w:szCs w:val="20"/>
                <w:lang w:val="en-GB"/>
              </w:rPr>
            </w:pPr>
            <w:r w:rsidRPr="00272F02">
              <w:rPr>
                <w:szCs w:val="20"/>
                <w:lang w:val="en-GB"/>
              </w:rPr>
              <w:t xml:space="preserve">Table </w:t>
            </w:r>
            <w:r w:rsidR="00BF7594" w:rsidRPr="00272F02">
              <w:rPr>
                <w:szCs w:val="20"/>
                <w:lang w:val="en-GB"/>
              </w:rPr>
              <w:t>Column Heading</w:t>
            </w:r>
          </w:p>
        </w:tc>
      </w:tr>
      <w:tr w:rsidR="00DB50C7" w:rsidRPr="00272F02" w14:paraId="680F6F89" w14:textId="77777777" w:rsidTr="4C38FA08">
        <w:tc>
          <w:tcPr>
            <w:tcW w:w="1249" w:type="pct"/>
            <w:hideMark/>
          </w:tcPr>
          <w:p w14:paraId="2A46CD1D" w14:textId="77777777" w:rsidR="00BF7594" w:rsidRPr="00272F02" w:rsidRDefault="00BF7594" w:rsidP="002D3425">
            <w:pPr>
              <w:pStyle w:val="TableHeadingTextLeft10pt"/>
              <w:rPr>
                <w:szCs w:val="20"/>
                <w:lang w:val="de-DE"/>
              </w:rPr>
            </w:pPr>
            <w:r w:rsidRPr="00272F02">
              <w:rPr>
                <w:szCs w:val="20"/>
                <w:lang w:val="de-DE"/>
              </w:rPr>
              <w:t>User Guidance</w:t>
            </w:r>
          </w:p>
        </w:tc>
        <w:tc>
          <w:tcPr>
            <w:tcW w:w="3751" w:type="pct"/>
          </w:tcPr>
          <w:p w14:paraId="7937ADB2" w14:textId="6748536F" w:rsidR="00BF7594" w:rsidRPr="00272F02" w:rsidRDefault="1DBAF9E1">
            <w:pPr>
              <w:pStyle w:val="TableCellLeft10pt"/>
              <w:rPr>
                <w:lang w:val="en-GB"/>
              </w:rPr>
            </w:pPr>
            <w:r w:rsidRPr="00272F02">
              <w:rPr>
                <w:lang w:val="en-GB"/>
              </w:rPr>
              <w:t>N/A</w:t>
            </w:r>
          </w:p>
        </w:tc>
      </w:tr>
      <w:tr w:rsidR="00DB50C7" w:rsidRPr="00272F02" w14:paraId="547B5667" w14:textId="77777777" w:rsidTr="4C38FA08">
        <w:tc>
          <w:tcPr>
            <w:tcW w:w="1249" w:type="pct"/>
            <w:hideMark/>
          </w:tcPr>
          <w:p w14:paraId="3336CDEF" w14:textId="77777777" w:rsidR="00BF7594" w:rsidRPr="00272F02" w:rsidRDefault="00BF7594" w:rsidP="002D3425">
            <w:pPr>
              <w:pStyle w:val="TableHeadingTextLeft10pt"/>
              <w:rPr>
                <w:szCs w:val="20"/>
                <w:lang w:val="de-DE"/>
              </w:rPr>
            </w:pPr>
            <w:r w:rsidRPr="00272F02">
              <w:rPr>
                <w:szCs w:val="20"/>
                <w:lang w:val="de-DE"/>
              </w:rPr>
              <w:t>Conformance</w:t>
            </w:r>
          </w:p>
        </w:tc>
        <w:tc>
          <w:tcPr>
            <w:tcW w:w="3751" w:type="pct"/>
            <w:hideMark/>
          </w:tcPr>
          <w:p w14:paraId="58872AA1" w14:textId="1624B795" w:rsidR="00BF7594" w:rsidRPr="00272F02" w:rsidRDefault="6BE12624" w:rsidP="002D3425">
            <w:pPr>
              <w:pStyle w:val="TableCellLeft10pt"/>
              <w:rPr>
                <w:lang w:val="en-GB"/>
              </w:rPr>
            </w:pPr>
            <w:r w:rsidRPr="0CB8364F">
              <w:rPr>
                <w:lang w:val="en-GB"/>
              </w:rPr>
              <w:t>Conditional</w:t>
            </w:r>
            <w:r w:rsidRPr="0CB8364F">
              <w:rPr>
                <w:lang w:val="en-GB" w:eastAsia="ja-JP"/>
              </w:rPr>
              <w:t>:</w:t>
            </w:r>
            <w:r w:rsidRPr="0CB8364F">
              <w:rPr>
                <w:lang w:val="en-GB"/>
              </w:rPr>
              <w:t xml:space="preserve"> If there </w:t>
            </w:r>
            <w:r w:rsidRPr="0CB8364F">
              <w:rPr>
                <w:lang w:val="en-GB" w:eastAsia="ja-JP"/>
              </w:rPr>
              <w:t>is one or more other</w:t>
            </w:r>
            <w:r w:rsidRPr="0CB8364F">
              <w:rPr>
                <w:lang w:val="en-GB"/>
              </w:rPr>
              <w:t xml:space="preserve"> </w:t>
            </w:r>
            <w:r w:rsidRPr="0CB8364F">
              <w:rPr>
                <w:lang w:val="en-GB" w:eastAsia="ja-JP"/>
              </w:rPr>
              <w:t>i</w:t>
            </w:r>
            <w:r w:rsidRPr="0CB8364F">
              <w:rPr>
                <w:lang w:val="en-GB"/>
              </w:rPr>
              <w:t>ntercurrent event</w:t>
            </w:r>
            <w:r w:rsidRPr="0CB8364F">
              <w:rPr>
                <w:lang w:val="en-GB" w:eastAsia="ja-JP"/>
              </w:rPr>
              <w:t>s as estimand</w:t>
            </w:r>
            <w:r w:rsidR="4D46ACFE" w:rsidRPr="0CB8364F">
              <w:rPr>
                <w:lang w:val="en-GB" w:eastAsia="ja-JP"/>
              </w:rPr>
              <w:t xml:space="preserve"> characteristic</w:t>
            </w:r>
            <w:r w:rsidRPr="0CB8364F">
              <w:rPr>
                <w:lang w:val="en-GB" w:eastAsia="ja-JP"/>
              </w:rPr>
              <w:t>.</w:t>
            </w:r>
          </w:p>
        </w:tc>
      </w:tr>
      <w:tr w:rsidR="00DB50C7" w:rsidRPr="00272F02" w14:paraId="68B00FCD" w14:textId="77777777" w:rsidTr="4C38FA08">
        <w:tc>
          <w:tcPr>
            <w:tcW w:w="1249" w:type="pct"/>
            <w:hideMark/>
          </w:tcPr>
          <w:p w14:paraId="1AAE872F" w14:textId="77777777" w:rsidR="00BF7594" w:rsidRPr="00272F02" w:rsidRDefault="00BF7594" w:rsidP="002D3425">
            <w:pPr>
              <w:pStyle w:val="TableHeadingTextLeft10pt"/>
              <w:rPr>
                <w:szCs w:val="20"/>
                <w:lang w:val="de-DE"/>
              </w:rPr>
            </w:pPr>
            <w:r w:rsidRPr="00272F02">
              <w:rPr>
                <w:szCs w:val="20"/>
                <w:lang w:val="de-DE"/>
              </w:rPr>
              <w:t>Cardinality</w:t>
            </w:r>
          </w:p>
        </w:tc>
        <w:tc>
          <w:tcPr>
            <w:tcW w:w="3751" w:type="pct"/>
          </w:tcPr>
          <w:p w14:paraId="3484E0C7" w14:textId="77A1C0D2" w:rsidR="00BF7594" w:rsidRPr="00272F02" w:rsidRDefault="00BF7594" w:rsidP="002D3425">
            <w:pPr>
              <w:pStyle w:val="TableCellLeft10pt"/>
              <w:rPr>
                <w:szCs w:val="20"/>
                <w:lang w:val="en-GB"/>
              </w:rPr>
            </w:pPr>
            <w:r w:rsidRPr="00272F02">
              <w:rPr>
                <w:szCs w:val="20"/>
                <w:lang w:val="en-GB"/>
              </w:rPr>
              <w:t xml:space="preserve">One to </w:t>
            </w:r>
            <w:r w:rsidR="003C79C1" w:rsidRPr="00272F02">
              <w:rPr>
                <w:szCs w:val="20"/>
                <w:lang w:val="en-GB"/>
              </w:rPr>
              <w:t>one</w:t>
            </w:r>
          </w:p>
        </w:tc>
      </w:tr>
      <w:tr w:rsidR="00DB50C7" w:rsidRPr="00272F02" w14:paraId="24B96234" w14:textId="77777777" w:rsidTr="4C38FA08">
        <w:tc>
          <w:tcPr>
            <w:tcW w:w="1249" w:type="pct"/>
            <w:hideMark/>
          </w:tcPr>
          <w:p w14:paraId="455B1FB0" w14:textId="77777777" w:rsidR="00BF7594" w:rsidRPr="00272F02" w:rsidRDefault="00BF7594" w:rsidP="002D3425">
            <w:pPr>
              <w:pStyle w:val="TableHeadingTextLeft10pt"/>
              <w:rPr>
                <w:szCs w:val="20"/>
              </w:rPr>
            </w:pPr>
            <w:r w:rsidRPr="00272F02">
              <w:rPr>
                <w:szCs w:val="20"/>
              </w:rPr>
              <w:t>Relationship content from ToC representing the protocol hierarchy</w:t>
            </w:r>
          </w:p>
        </w:tc>
        <w:tc>
          <w:tcPr>
            <w:tcW w:w="3751" w:type="pct"/>
            <w:hideMark/>
          </w:tcPr>
          <w:p w14:paraId="53DB7236" w14:textId="77777777" w:rsidR="00BF7594" w:rsidRPr="00272F02" w:rsidRDefault="00BF7594" w:rsidP="002D3425">
            <w:pPr>
              <w:pStyle w:val="TableCellLeft10pt"/>
              <w:rPr>
                <w:szCs w:val="20"/>
                <w:lang w:val="en-GB"/>
              </w:rPr>
            </w:pPr>
            <w:r w:rsidRPr="00272F02">
              <w:rPr>
                <w:szCs w:val="20"/>
                <w:lang w:val="en-GB"/>
              </w:rPr>
              <w:t>3.1.X</w:t>
            </w:r>
          </w:p>
        </w:tc>
      </w:tr>
      <w:tr w:rsidR="00DB50C7" w:rsidRPr="00272F02" w14:paraId="63829F35" w14:textId="77777777" w:rsidTr="4C38FA08">
        <w:tc>
          <w:tcPr>
            <w:tcW w:w="1249" w:type="pct"/>
            <w:hideMark/>
          </w:tcPr>
          <w:p w14:paraId="76F91D89" w14:textId="77777777" w:rsidR="00BF7594" w:rsidRPr="00272F02" w:rsidRDefault="00BF7594" w:rsidP="002D3425">
            <w:pPr>
              <w:pStyle w:val="TableHeadingTextLeft10pt"/>
              <w:rPr>
                <w:szCs w:val="20"/>
                <w:lang w:val="de-DE"/>
              </w:rPr>
            </w:pPr>
            <w:r w:rsidRPr="00272F02">
              <w:rPr>
                <w:szCs w:val="20"/>
                <w:lang w:val="de-DE"/>
              </w:rPr>
              <w:t>Value</w:t>
            </w:r>
          </w:p>
        </w:tc>
        <w:tc>
          <w:tcPr>
            <w:tcW w:w="3751" w:type="pct"/>
            <w:hideMark/>
          </w:tcPr>
          <w:p w14:paraId="4DEEF6E5" w14:textId="59EDD63C" w:rsidR="00BF7594" w:rsidRPr="00272F02" w:rsidRDefault="4C38FA08" w:rsidP="4C38FA08">
            <w:pPr>
              <w:pStyle w:val="TableCellLeft10pt"/>
              <w:rPr>
                <w:lang w:val="en-GB"/>
              </w:rPr>
            </w:pPr>
            <w:commentRangeStart w:id="178"/>
            <w:commentRangeStart w:id="179"/>
            <w:r w:rsidRPr="4C38FA08">
              <w:rPr>
                <w:lang w:val="en-GB"/>
              </w:rPr>
              <w:t>Intercurrent Event</w:t>
            </w:r>
            <w:commentRangeEnd w:id="178"/>
            <w:r w:rsidR="00FC4013">
              <w:commentReference w:id="178"/>
            </w:r>
            <w:commentRangeEnd w:id="179"/>
            <w:r w:rsidR="00B122D8">
              <w:rPr>
                <w:rStyle w:val="CommentReference"/>
                <w:rFonts w:eastAsia="Times New Roman"/>
                <w14:ligatures w14:val="standardContextual"/>
              </w:rPr>
              <w:commentReference w:id="179"/>
            </w:r>
          </w:p>
        </w:tc>
      </w:tr>
      <w:tr w:rsidR="00DB50C7" w:rsidRPr="00272F02" w14:paraId="3B840DB8" w14:textId="77777777" w:rsidTr="4C38FA08">
        <w:tc>
          <w:tcPr>
            <w:tcW w:w="1249" w:type="pct"/>
            <w:hideMark/>
          </w:tcPr>
          <w:p w14:paraId="2522A34D" w14:textId="77777777" w:rsidR="00BF7594" w:rsidRPr="00272F02" w:rsidRDefault="00BF7594" w:rsidP="002D3425">
            <w:pPr>
              <w:pStyle w:val="TableHeadingTextLeft10pt"/>
              <w:rPr>
                <w:szCs w:val="20"/>
                <w:lang w:val="de-DE"/>
              </w:rPr>
            </w:pPr>
            <w:r w:rsidRPr="00272F02">
              <w:rPr>
                <w:szCs w:val="20"/>
                <w:lang w:val="de-DE"/>
              </w:rPr>
              <w:t>Business rules</w:t>
            </w:r>
          </w:p>
        </w:tc>
        <w:tc>
          <w:tcPr>
            <w:tcW w:w="3751" w:type="pct"/>
            <w:hideMark/>
          </w:tcPr>
          <w:p w14:paraId="3CDF7BCB" w14:textId="77777777" w:rsidR="00BF7594" w:rsidRPr="00272F02" w:rsidRDefault="00BF7594"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49CE4C6" w14:textId="3396864C" w:rsidR="00BF7594" w:rsidRPr="00272F02" w:rsidRDefault="35E68DDD" w:rsidP="614FE646">
            <w:pPr>
              <w:pStyle w:val="TableCellLeft10pt"/>
              <w:rPr>
                <w:lang w:val="en-GB"/>
              </w:rPr>
            </w:pPr>
            <w:r w:rsidRPr="00272F02">
              <w:rPr>
                <w:rStyle w:val="TableCellLeft10ptBoldChar"/>
              </w:rPr>
              <w:t>Relationship</w:t>
            </w:r>
            <w:r w:rsidR="00825FC2">
              <w:rPr>
                <w:rFonts w:hint="eastAsia"/>
                <w:lang w:val="en-GB" w:eastAsia="ja-JP"/>
              </w:rPr>
              <w:t>: Row Heading</w:t>
            </w:r>
            <w:r w:rsidR="7B8E060F" w:rsidRPr="00272F02">
              <w:rPr>
                <w:lang w:val="en-GB"/>
              </w:rPr>
              <w:t xml:space="preserve">, Estimand </w:t>
            </w:r>
            <w:r w:rsidR="00630C3D" w:rsidRPr="00272F02">
              <w:rPr>
                <w:lang w:val="en-GB"/>
              </w:rPr>
              <w:t>Characteristics</w:t>
            </w:r>
          </w:p>
          <w:p w14:paraId="72016B73" w14:textId="69BF7250" w:rsidR="00BF7594" w:rsidRPr="00272F02" w:rsidRDefault="00BF7594"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44D0AB6" w14:textId="77777777" w:rsidTr="4C38FA08">
        <w:tc>
          <w:tcPr>
            <w:tcW w:w="1249" w:type="pct"/>
            <w:hideMark/>
          </w:tcPr>
          <w:p w14:paraId="540F17E5" w14:textId="0C9E802E" w:rsidR="00BF7594" w:rsidRPr="00272F02" w:rsidRDefault="0021788E" w:rsidP="002D3425">
            <w:pPr>
              <w:pStyle w:val="TableHeadingTextLeft10pt"/>
              <w:rPr>
                <w:szCs w:val="20"/>
              </w:rPr>
            </w:pPr>
            <w:r w:rsidRPr="00272F02">
              <w:rPr>
                <w:szCs w:val="20"/>
              </w:rPr>
              <w:t>Repeating and/or Reuse Rules</w:t>
            </w:r>
          </w:p>
        </w:tc>
        <w:tc>
          <w:tcPr>
            <w:tcW w:w="3751" w:type="pct"/>
            <w:hideMark/>
          </w:tcPr>
          <w:p w14:paraId="4A803A65" w14:textId="30AADEC9" w:rsidR="00BF7594" w:rsidRPr="00272F02" w:rsidRDefault="00825FC2"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0AA0AFAD" w14:textId="77777777" w:rsidR="00BF7594" w:rsidRPr="00272F02" w:rsidRDefault="00BF7594" w:rsidP="00BF7594">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272F02" w14:paraId="570AFBE9" w14:textId="77777777" w:rsidTr="00910BB6">
        <w:tc>
          <w:tcPr>
            <w:tcW w:w="1267" w:type="pct"/>
            <w:hideMark/>
          </w:tcPr>
          <w:p w14:paraId="5180453B" w14:textId="77777777" w:rsidR="00BF7594" w:rsidRPr="00272F02" w:rsidRDefault="00BF7594" w:rsidP="002D3425">
            <w:pPr>
              <w:pStyle w:val="TableHeadingTextLeft10pt"/>
              <w:rPr>
                <w:szCs w:val="20"/>
                <w:lang w:val="de-DE"/>
              </w:rPr>
            </w:pPr>
            <w:r w:rsidRPr="00272F02">
              <w:rPr>
                <w:szCs w:val="20"/>
                <w:lang w:val="de-DE"/>
              </w:rPr>
              <w:t>Term (Variable)</w:t>
            </w:r>
          </w:p>
        </w:tc>
        <w:tc>
          <w:tcPr>
            <w:tcW w:w="3733" w:type="pct"/>
            <w:hideMark/>
          </w:tcPr>
          <w:p w14:paraId="40ECC9EA" w14:textId="1E3945EC" w:rsidR="00BF7594" w:rsidRPr="00272F02" w:rsidRDefault="005D53E6" w:rsidP="002D3425">
            <w:pPr>
              <w:pStyle w:val="TableCellLeft10pt"/>
              <w:rPr>
                <w:szCs w:val="20"/>
                <w:lang w:val="en-GB"/>
              </w:rPr>
            </w:pPr>
            <w:r w:rsidRPr="00272F02">
              <w:rPr>
                <w:szCs w:val="20"/>
                <w:lang w:val="en-GB"/>
              </w:rPr>
              <w:t>{</w:t>
            </w:r>
            <w:r w:rsidR="003C79C1" w:rsidRPr="00272F02">
              <w:rPr>
                <w:szCs w:val="20"/>
                <w:lang w:val="en-GB"/>
              </w:rPr>
              <w:t>Strategy}</w:t>
            </w:r>
          </w:p>
        </w:tc>
      </w:tr>
      <w:tr w:rsidR="00DB50C7" w:rsidRPr="00272F02" w14:paraId="039EE37D" w14:textId="77777777" w:rsidTr="00910BB6">
        <w:tc>
          <w:tcPr>
            <w:tcW w:w="1267" w:type="pct"/>
            <w:hideMark/>
          </w:tcPr>
          <w:p w14:paraId="5B6EF4AE" w14:textId="77777777" w:rsidR="00BF7594" w:rsidRPr="00272F02" w:rsidRDefault="00BF7594" w:rsidP="002D3425">
            <w:pPr>
              <w:pStyle w:val="TableHeadingTextLeft10pt"/>
              <w:rPr>
                <w:szCs w:val="20"/>
                <w:lang w:val="de-DE"/>
              </w:rPr>
            </w:pPr>
            <w:r w:rsidRPr="00272F02">
              <w:rPr>
                <w:szCs w:val="20"/>
                <w:lang w:val="de-DE"/>
              </w:rPr>
              <w:t>Data Type</w:t>
            </w:r>
          </w:p>
        </w:tc>
        <w:tc>
          <w:tcPr>
            <w:tcW w:w="3733" w:type="pct"/>
            <w:hideMark/>
          </w:tcPr>
          <w:p w14:paraId="4AADABA6" w14:textId="77777777" w:rsidR="00BF7594" w:rsidRPr="00272F02" w:rsidRDefault="00BF7594" w:rsidP="002D3425">
            <w:pPr>
              <w:pStyle w:val="TableCellLeft10pt"/>
              <w:rPr>
                <w:szCs w:val="20"/>
                <w:lang w:val="en-GB"/>
              </w:rPr>
            </w:pPr>
            <w:r w:rsidRPr="00272F02">
              <w:rPr>
                <w:szCs w:val="20"/>
                <w:lang w:val="en-GB"/>
              </w:rPr>
              <w:t>Text</w:t>
            </w:r>
          </w:p>
        </w:tc>
      </w:tr>
      <w:tr w:rsidR="00DB50C7" w:rsidRPr="00272F02" w14:paraId="7E8E9D4D" w14:textId="77777777" w:rsidTr="00910BB6">
        <w:tc>
          <w:tcPr>
            <w:tcW w:w="1267" w:type="pct"/>
            <w:hideMark/>
          </w:tcPr>
          <w:p w14:paraId="0189E045" w14:textId="112B7BCE" w:rsidR="00BF7594" w:rsidRPr="00272F02" w:rsidRDefault="00BF7594"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hideMark/>
          </w:tcPr>
          <w:p w14:paraId="216D70D7" w14:textId="77777777" w:rsidR="00BF7594" w:rsidRPr="00272F02" w:rsidRDefault="00BF7594" w:rsidP="002D3425">
            <w:pPr>
              <w:pStyle w:val="TableCellLeft10pt"/>
              <w:rPr>
                <w:szCs w:val="20"/>
                <w:lang w:val="en-GB"/>
              </w:rPr>
            </w:pPr>
            <w:r w:rsidRPr="00272F02">
              <w:rPr>
                <w:szCs w:val="20"/>
                <w:lang w:val="en-GB"/>
              </w:rPr>
              <w:t>H</w:t>
            </w:r>
          </w:p>
        </w:tc>
      </w:tr>
      <w:tr w:rsidR="00DB50C7" w:rsidRPr="00272F02" w14:paraId="5B69B032" w14:textId="77777777" w:rsidTr="00910BB6">
        <w:tc>
          <w:tcPr>
            <w:tcW w:w="1267" w:type="pct"/>
            <w:hideMark/>
          </w:tcPr>
          <w:p w14:paraId="40359D54" w14:textId="77777777" w:rsidR="00BF7594" w:rsidRPr="00272F02" w:rsidRDefault="00BF7594" w:rsidP="002D3425">
            <w:pPr>
              <w:pStyle w:val="TableHeadingTextLeft10pt"/>
              <w:rPr>
                <w:szCs w:val="20"/>
                <w:lang w:val="de-DE"/>
              </w:rPr>
            </w:pPr>
            <w:r w:rsidRPr="00272F02">
              <w:rPr>
                <w:szCs w:val="20"/>
                <w:lang w:val="de-DE"/>
              </w:rPr>
              <w:t>Definition</w:t>
            </w:r>
          </w:p>
        </w:tc>
        <w:tc>
          <w:tcPr>
            <w:tcW w:w="3733" w:type="pct"/>
          </w:tcPr>
          <w:p w14:paraId="63E1759B" w14:textId="77777777" w:rsidR="00BF7594" w:rsidRPr="00272F02" w:rsidRDefault="00BF7594" w:rsidP="002D3425">
            <w:pPr>
              <w:pStyle w:val="TableCellLeft10pt"/>
              <w:rPr>
                <w:szCs w:val="20"/>
                <w:lang w:val="en-GB"/>
              </w:rPr>
            </w:pPr>
            <w:r w:rsidRPr="00272F02">
              <w:rPr>
                <w:szCs w:val="20"/>
                <w:lang w:val="en-GB"/>
              </w:rPr>
              <w:t>Table Column Heading</w:t>
            </w:r>
          </w:p>
        </w:tc>
      </w:tr>
      <w:tr w:rsidR="00DB50C7" w:rsidRPr="00272F02" w14:paraId="78B1EE8A" w14:textId="77777777" w:rsidTr="00910BB6">
        <w:tc>
          <w:tcPr>
            <w:tcW w:w="1267" w:type="pct"/>
            <w:hideMark/>
          </w:tcPr>
          <w:p w14:paraId="009955CB" w14:textId="77777777" w:rsidR="00BF7594" w:rsidRPr="00272F02" w:rsidRDefault="00BF7594" w:rsidP="002D3425">
            <w:pPr>
              <w:pStyle w:val="TableHeadingTextLeft10pt"/>
              <w:rPr>
                <w:szCs w:val="20"/>
                <w:lang w:val="de-DE"/>
              </w:rPr>
            </w:pPr>
            <w:r w:rsidRPr="00272F02">
              <w:rPr>
                <w:szCs w:val="20"/>
                <w:lang w:val="de-DE"/>
              </w:rPr>
              <w:t>User Guidance</w:t>
            </w:r>
          </w:p>
        </w:tc>
        <w:tc>
          <w:tcPr>
            <w:tcW w:w="3733" w:type="pct"/>
          </w:tcPr>
          <w:p w14:paraId="157D083E" w14:textId="41271E13" w:rsidR="00BF7594" w:rsidRPr="00272F02" w:rsidRDefault="32B7BBC1" w:rsidP="24656324">
            <w:pPr>
              <w:pStyle w:val="TableCellLeft10pt"/>
              <w:rPr>
                <w:lang w:val="en-GB"/>
              </w:rPr>
            </w:pPr>
            <w:r w:rsidRPr="00272F02">
              <w:rPr>
                <w:lang w:val="en-GB"/>
              </w:rPr>
              <w:t>N/A</w:t>
            </w:r>
          </w:p>
        </w:tc>
      </w:tr>
      <w:tr w:rsidR="00DB50C7" w:rsidRPr="00272F02" w14:paraId="568C5EDE" w14:textId="77777777" w:rsidTr="00910BB6">
        <w:tc>
          <w:tcPr>
            <w:tcW w:w="1267" w:type="pct"/>
            <w:hideMark/>
          </w:tcPr>
          <w:p w14:paraId="5D191C6E" w14:textId="77777777" w:rsidR="00BF7594" w:rsidRPr="00272F02" w:rsidRDefault="00BF7594" w:rsidP="002D3425">
            <w:pPr>
              <w:pStyle w:val="TableHeadingTextLeft10pt"/>
              <w:rPr>
                <w:szCs w:val="20"/>
                <w:lang w:val="de-DE"/>
              </w:rPr>
            </w:pPr>
            <w:r w:rsidRPr="00272F02">
              <w:rPr>
                <w:szCs w:val="20"/>
                <w:lang w:val="de-DE"/>
              </w:rPr>
              <w:t>Conformance</w:t>
            </w:r>
          </w:p>
        </w:tc>
        <w:tc>
          <w:tcPr>
            <w:tcW w:w="3733" w:type="pct"/>
            <w:hideMark/>
          </w:tcPr>
          <w:p w14:paraId="27648699" w14:textId="2631A24F" w:rsidR="00BF7594" w:rsidRPr="00272F02" w:rsidRDefault="6BE12624" w:rsidP="002D3425">
            <w:pPr>
              <w:pStyle w:val="TableCellLeft10pt"/>
              <w:rPr>
                <w:lang w:val="en-GB"/>
              </w:rPr>
            </w:pPr>
            <w:r w:rsidRPr="0CB8364F">
              <w:rPr>
                <w:lang w:val="en-GB"/>
              </w:rPr>
              <w:t>Conditional</w:t>
            </w:r>
            <w:r w:rsidRPr="0CB8364F">
              <w:rPr>
                <w:lang w:val="en-GB" w:eastAsia="ja-JP"/>
              </w:rPr>
              <w:t>:</w:t>
            </w:r>
            <w:r w:rsidRPr="0CB8364F">
              <w:rPr>
                <w:lang w:val="en-GB"/>
              </w:rPr>
              <w:t xml:space="preserve"> If there </w:t>
            </w:r>
            <w:r w:rsidRPr="0CB8364F">
              <w:rPr>
                <w:lang w:val="en-GB" w:eastAsia="ja-JP"/>
              </w:rPr>
              <w:t>is one or more other</w:t>
            </w:r>
            <w:r w:rsidRPr="0CB8364F">
              <w:rPr>
                <w:lang w:val="en-GB"/>
              </w:rPr>
              <w:t xml:space="preserve"> </w:t>
            </w:r>
            <w:r w:rsidRPr="0CB8364F">
              <w:rPr>
                <w:lang w:val="en-GB" w:eastAsia="ja-JP"/>
              </w:rPr>
              <w:t>i</w:t>
            </w:r>
            <w:r w:rsidRPr="0CB8364F">
              <w:rPr>
                <w:lang w:val="en-GB"/>
              </w:rPr>
              <w:t>ntercurrent event</w:t>
            </w:r>
            <w:r w:rsidRPr="0CB8364F">
              <w:rPr>
                <w:lang w:val="en-GB" w:eastAsia="ja-JP"/>
              </w:rPr>
              <w:t>s as estimand</w:t>
            </w:r>
            <w:r w:rsidR="62BA43A1" w:rsidRPr="0CB8364F">
              <w:rPr>
                <w:lang w:val="en-GB" w:eastAsia="ja-JP"/>
              </w:rPr>
              <w:t xml:space="preserve"> characteristic</w:t>
            </w:r>
            <w:r w:rsidRPr="0CB8364F">
              <w:rPr>
                <w:lang w:val="en-GB" w:eastAsia="ja-JP"/>
              </w:rPr>
              <w:t>.</w:t>
            </w:r>
            <w:r w:rsidR="48F82C88" w:rsidRPr="0CB8364F">
              <w:rPr>
                <w:lang w:val="en-GB" w:eastAsia="ja-JP"/>
              </w:rPr>
              <w:t xml:space="preserve"> </w:t>
            </w:r>
          </w:p>
        </w:tc>
      </w:tr>
      <w:tr w:rsidR="00DB50C7" w:rsidRPr="00272F02" w14:paraId="39F199AD" w14:textId="77777777" w:rsidTr="00910BB6">
        <w:tc>
          <w:tcPr>
            <w:tcW w:w="1267" w:type="pct"/>
            <w:hideMark/>
          </w:tcPr>
          <w:p w14:paraId="622048D5" w14:textId="77777777" w:rsidR="00BF7594" w:rsidRPr="00272F02" w:rsidRDefault="00BF7594" w:rsidP="002D3425">
            <w:pPr>
              <w:pStyle w:val="TableHeadingTextLeft10pt"/>
              <w:rPr>
                <w:szCs w:val="20"/>
                <w:lang w:val="de-DE"/>
              </w:rPr>
            </w:pPr>
            <w:r w:rsidRPr="00272F02">
              <w:rPr>
                <w:szCs w:val="20"/>
                <w:lang w:val="de-DE"/>
              </w:rPr>
              <w:t>Cardinality</w:t>
            </w:r>
          </w:p>
        </w:tc>
        <w:tc>
          <w:tcPr>
            <w:tcW w:w="3733" w:type="pct"/>
          </w:tcPr>
          <w:p w14:paraId="0B96F996" w14:textId="14B99260" w:rsidR="00BF7594" w:rsidRPr="00272F02" w:rsidRDefault="35E68DDD" w:rsidP="614FE646">
            <w:pPr>
              <w:pStyle w:val="TableCellLeft10pt"/>
              <w:rPr>
                <w:lang w:val="en-GB"/>
              </w:rPr>
            </w:pPr>
            <w:r w:rsidRPr="00272F02">
              <w:rPr>
                <w:lang w:val="en-GB"/>
              </w:rPr>
              <w:t>One to</w:t>
            </w:r>
            <w:r w:rsidR="0ABE46C7" w:rsidRPr="00272F02">
              <w:rPr>
                <w:lang w:val="en-GB"/>
              </w:rPr>
              <w:t xml:space="preserve"> one</w:t>
            </w:r>
          </w:p>
        </w:tc>
      </w:tr>
      <w:tr w:rsidR="00DB50C7" w:rsidRPr="00272F02" w14:paraId="18A8514E" w14:textId="77777777" w:rsidTr="00910BB6">
        <w:tc>
          <w:tcPr>
            <w:tcW w:w="1267" w:type="pct"/>
            <w:hideMark/>
          </w:tcPr>
          <w:p w14:paraId="04A165CE" w14:textId="77777777" w:rsidR="00BF7594" w:rsidRPr="00272F02" w:rsidRDefault="00BF7594" w:rsidP="002D3425">
            <w:pPr>
              <w:pStyle w:val="TableHeadingTextLeft10pt"/>
              <w:rPr>
                <w:szCs w:val="20"/>
              </w:rPr>
            </w:pPr>
            <w:r w:rsidRPr="00272F02">
              <w:rPr>
                <w:szCs w:val="20"/>
              </w:rPr>
              <w:t>Relationship content from ToC representing the protocol hierarchy</w:t>
            </w:r>
          </w:p>
        </w:tc>
        <w:tc>
          <w:tcPr>
            <w:tcW w:w="3733" w:type="pct"/>
            <w:hideMark/>
          </w:tcPr>
          <w:p w14:paraId="3ECB4F27" w14:textId="77777777" w:rsidR="00BF7594" w:rsidRPr="00272F02" w:rsidRDefault="00BF7594" w:rsidP="002D3425">
            <w:pPr>
              <w:pStyle w:val="TableCellLeft10pt"/>
              <w:rPr>
                <w:szCs w:val="20"/>
                <w:lang w:val="en-GB"/>
              </w:rPr>
            </w:pPr>
            <w:r w:rsidRPr="00272F02">
              <w:rPr>
                <w:szCs w:val="20"/>
                <w:lang w:val="en-GB"/>
              </w:rPr>
              <w:t>3.1.X</w:t>
            </w:r>
          </w:p>
        </w:tc>
      </w:tr>
      <w:tr w:rsidR="00DB50C7" w:rsidRPr="00272F02" w14:paraId="55A05F50" w14:textId="77777777" w:rsidTr="00910BB6">
        <w:tc>
          <w:tcPr>
            <w:tcW w:w="1267" w:type="pct"/>
            <w:hideMark/>
          </w:tcPr>
          <w:p w14:paraId="0C43D16A" w14:textId="77777777" w:rsidR="00BF7594" w:rsidRPr="00272F02" w:rsidRDefault="00BF7594" w:rsidP="002D3425">
            <w:pPr>
              <w:pStyle w:val="TableHeadingTextLeft10pt"/>
              <w:rPr>
                <w:szCs w:val="20"/>
                <w:lang w:val="de-DE"/>
              </w:rPr>
            </w:pPr>
            <w:r w:rsidRPr="00272F02">
              <w:rPr>
                <w:szCs w:val="20"/>
                <w:lang w:val="de-DE"/>
              </w:rPr>
              <w:t>Value</w:t>
            </w:r>
          </w:p>
        </w:tc>
        <w:tc>
          <w:tcPr>
            <w:tcW w:w="3733" w:type="pct"/>
            <w:hideMark/>
          </w:tcPr>
          <w:p w14:paraId="20C58C34" w14:textId="06971270" w:rsidR="00BF7594" w:rsidRPr="00272F02" w:rsidRDefault="00F95F4C" w:rsidP="002D3425">
            <w:pPr>
              <w:pStyle w:val="TableCellLeft10pt"/>
              <w:rPr>
                <w:szCs w:val="20"/>
                <w:lang w:val="en-GB"/>
              </w:rPr>
            </w:pPr>
            <w:r w:rsidRPr="00272F02">
              <w:rPr>
                <w:szCs w:val="20"/>
                <w:lang w:val="en-GB"/>
              </w:rPr>
              <w:t>Strategy</w:t>
            </w:r>
          </w:p>
        </w:tc>
      </w:tr>
      <w:tr w:rsidR="00DB50C7" w:rsidRPr="00272F02" w14:paraId="596DE5DA" w14:textId="77777777" w:rsidTr="00910BB6">
        <w:tc>
          <w:tcPr>
            <w:tcW w:w="1267" w:type="pct"/>
            <w:hideMark/>
          </w:tcPr>
          <w:p w14:paraId="0475514A" w14:textId="77777777" w:rsidR="00BF7594" w:rsidRPr="00272F02" w:rsidRDefault="00BF7594" w:rsidP="002D3425">
            <w:pPr>
              <w:pStyle w:val="TableHeadingTextLeft10pt"/>
              <w:rPr>
                <w:szCs w:val="20"/>
                <w:lang w:val="de-DE"/>
              </w:rPr>
            </w:pPr>
            <w:r w:rsidRPr="00272F02">
              <w:rPr>
                <w:szCs w:val="20"/>
                <w:lang w:val="de-DE"/>
              </w:rPr>
              <w:t>Business rules</w:t>
            </w:r>
          </w:p>
        </w:tc>
        <w:tc>
          <w:tcPr>
            <w:tcW w:w="3733" w:type="pct"/>
            <w:hideMark/>
          </w:tcPr>
          <w:p w14:paraId="23BC3377" w14:textId="77777777" w:rsidR="00BF7594" w:rsidRPr="00272F02" w:rsidRDefault="00BF7594"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015BF74" w14:textId="657E775B" w:rsidR="002664E4" w:rsidRPr="00272F02" w:rsidRDefault="35E68DDD" w:rsidP="002D3425">
            <w:pPr>
              <w:pStyle w:val="TableCellLeft10pt"/>
              <w:rPr>
                <w:lang w:val="en-GB"/>
              </w:rPr>
            </w:pPr>
            <w:r w:rsidRPr="00272F02">
              <w:rPr>
                <w:rStyle w:val="TableCellLeft10ptBoldChar"/>
              </w:rPr>
              <w:t>Relationship</w:t>
            </w:r>
            <w:r w:rsidRPr="00272F02">
              <w:rPr>
                <w:lang w:val="en-GB"/>
              </w:rPr>
              <w:t xml:space="preserve">: Table column </w:t>
            </w:r>
            <w:r w:rsidR="00072CB1" w:rsidRPr="00272F02">
              <w:rPr>
                <w:lang w:val="en-GB"/>
              </w:rPr>
              <w:t>Heading</w:t>
            </w:r>
            <w:r w:rsidR="2956933B" w:rsidRPr="00272F02">
              <w:rPr>
                <w:lang w:val="en-GB"/>
              </w:rPr>
              <w:t xml:space="preserve">, </w:t>
            </w:r>
            <w:r w:rsidR="00825FC2">
              <w:rPr>
                <w:lang w:val="en-GB" w:eastAsia="ja-JP"/>
              </w:rPr>
              <w:t>Other</w:t>
            </w:r>
            <w:r w:rsidR="00825FC2">
              <w:rPr>
                <w:rFonts w:hint="eastAsia"/>
                <w:lang w:val="en-GB" w:eastAsia="ja-JP"/>
              </w:rPr>
              <w:t xml:space="preserve"> Intercurrent Event, </w:t>
            </w:r>
            <w:r w:rsidR="2956933B" w:rsidRPr="00272F02">
              <w:rPr>
                <w:lang w:val="en-GB"/>
              </w:rPr>
              <w:t>Description</w:t>
            </w:r>
          </w:p>
          <w:p w14:paraId="0CD16DCC" w14:textId="4349C4F5" w:rsidR="00BF7594" w:rsidRPr="00272F02" w:rsidRDefault="00BF7594"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846FC08" w14:textId="77777777" w:rsidTr="00910BB6">
        <w:tc>
          <w:tcPr>
            <w:tcW w:w="1267" w:type="pct"/>
            <w:hideMark/>
          </w:tcPr>
          <w:p w14:paraId="6817C59E" w14:textId="4863E7B6" w:rsidR="00BF7594" w:rsidRPr="00272F02" w:rsidRDefault="0021788E" w:rsidP="002D3425">
            <w:pPr>
              <w:pStyle w:val="TableHeadingTextLeft10pt"/>
              <w:rPr>
                <w:szCs w:val="20"/>
              </w:rPr>
            </w:pPr>
            <w:r w:rsidRPr="00272F02">
              <w:rPr>
                <w:szCs w:val="20"/>
              </w:rPr>
              <w:t>Repeating and/or Reuse Rules</w:t>
            </w:r>
          </w:p>
        </w:tc>
        <w:tc>
          <w:tcPr>
            <w:tcW w:w="3733" w:type="pct"/>
            <w:hideMark/>
          </w:tcPr>
          <w:p w14:paraId="28C42833" w14:textId="1076AE7D" w:rsidR="00BF7594" w:rsidRPr="00272F02" w:rsidRDefault="00825FC2" w:rsidP="002D3425">
            <w:pPr>
              <w:pStyle w:val="TableCellLeft10pt"/>
              <w:rPr>
                <w:szCs w:val="20"/>
                <w:lang w:val="en-GB"/>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primary </w:t>
            </w:r>
            <w:r w:rsidRPr="00272F02">
              <w:rPr>
                <w:szCs w:val="20"/>
                <w:lang w:val="en-GB"/>
              </w:rPr>
              <w:t>objective</w:t>
            </w:r>
          </w:p>
        </w:tc>
      </w:tr>
    </w:tbl>
    <w:p w14:paraId="284CB9E6" w14:textId="77777777" w:rsidR="0003038D" w:rsidRPr="00272F02" w:rsidRDefault="0003038D" w:rsidP="0003038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04496DC2"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2284667A" w14:textId="77777777" w:rsidR="0003038D" w:rsidRPr="00272F02" w:rsidRDefault="0003038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4C5C1975" w14:textId="184F430F" w:rsidR="0003038D" w:rsidRPr="00272F02" w:rsidRDefault="0003038D" w:rsidP="002D3425">
            <w:pPr>
              <w:pStyle w:val="TableCellLeft10pt"/>
              <w:rPr>
                <w:szCs w:val="20"/>
                <w:lang w:val="en-GB"/>
              </w:rPr>
            </w:pPr>
            <w:r w:rsidRPr="00272F02">
              <w:rPr>
                <w:szCs w:val="20"/>
                <w:lang w:val="en-GB"/>
              </w:rPr>
              <w:t>{Description of Intercurrent Event}</w:t>
            </w:r>
          </w:p>
        </w:tc>
      </w:tr>
      <w:tr w:rsidR="00DB50C7" w:rsidRPr="00272F02" w14:paraId="2839365E"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10044D33" w14:textId="77777777" w:rsidR="0003038D" w:rsidRPr="00272F02" w:rsidRDefault="0003038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101246F7" w14:textId="77777777" w:rsidR="0003038D" w:rsidRPr="00272F02" w:rsidRDefault="0003038D" w:rsidP="002D3425">
            <w:pPr>
              <w:pStyle w:val="TableCellLeft10pt"/>
              <w:rPr>
                <w:szCs w:val="20"/>
                <w:lang w:val="en-GB"/>
              </w:rPr>
            </w:pPr>
            <w:r w:rsidRPr="00272F02">
              <w:rPr>
                <w:szCs w:val="20"/>
                <w:lang w:val="en-GB"/>
              </w:rPr>
              <w:t>Text</w:t>
            </w:r>
          </w:p>
        </w:tc>
      </w:tr>
      <w:tr w:rsidR="00DB50C7" w:rsidRPr="00272F02" w14:paraId="5E4F1C11"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35E77650" w14:textId="00266580" w:rsidR="0003038D" w:rsidRPr="00272F02" w:rsidRDefault="0003038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0BB29D74" w14:textId="33CC6127" w:rsidR="0003038D" w:rsidRPr="00272F02" w:rsidRDefault="34DBF94B" w:rsidP="614FE646">
            <w:pPr>
              <w:pStyle w:val="TableCellLeft10pt"/>
              <w:rPr>
                <w:lang w:val="en-GB"/>
              </w:rPr>
            </w:pPr>
            <w:r w:rsidRPr="00272F02">
              <w:rPr>
                <w:lang w:val="en-GB"/>
              </w:rPr>
              <w:t>D</w:t>
            </w:r>
          </w:p>
        </w:tc>
      </w:tr>
      <w:tr w:rsidR="00DB50C7" w:rsidRPr="00272F02" w14:paraId="16E67276"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1BF4A978" w14:textId="77777777" w:rsidR="0003038D" w:rsidRPr="00272F02" w:rsidRDefault="0003038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669CCFC" w14:textId="15E59EDB" w:rsidR="00837062" w:rsidRPr="00272F02" w:rsidRDefault="4C38FA08" w:rsidP="4C38FA08">
            <w:pPr>
              <w:pStyle w:val="TableCellLeft10pt"/>
              <w:rPr>
                <w:lang w:val="en-GB"/>
              </w:rPr>
            </w:pPr>
            <w:commentRangeStart w:id="180"/>
            <w:commentRangeStart w:id="181"/>
            <w:r w:rsidRPr="4C38FA08">
              <w:rPr>
                <w:lang w:val="en-GB"/>
              </w:rPr>
              <w:t>C188853</w:t>
            </w:r>
            <w:commentRangeEnd w:id="180"/>
            <w:r w:rsidR="04D42137">
              <w:commentReference w:id="180"/>
            </w:r>
            <w:commentRangeEnd w:id="181"/>
            <w:r w:rsidR="00B122D8">
              <w:rPr>
                <w:rStyle w:val="CommentReference"/>
                <w:rFonts w:eastAsia="Times New Roman"/>
              </w:rPr>
              <w:commentReference w:id="181"/>
            </w:r>
          </w:p>
          <w:p w14:paraId="4D5C9FCB" w14:textId="250C021D" w:rsidR="0094277C" w:rsidRPr="00272F02" w:rsidRDefault="0094277C" w:rsidP="614FE646">
            <w:pPr>
              <w:pStyle w:val="TableCellLeft10pt"/>
              <w:rPr>
                <w:lang w:val="en-GB"/>
              </w:rPr>
            </w:pPr>
            <w:r w:rsidRPr="00272F02">
              <w:rPr>
                <w:lang w:val="en-GB"/>
              </w:rPr>
              <w:t>For review purpose, see definition of the controlled terminology below</w:t>
            </w:r>
          </w:p>
          <w:p w14:paraId="05A14526" w14:textId="6E242243" w:rsidR="0003038D" w:rsidRPr="00272F02" w:rsidRDefault="4C38FA08" w:rsidP="614FE646">
            <w:pPr>
              <w:pStyle w:val="TableCellLeft10pt"/>
              <w:rPr>
                <w:lang w:val="en-GB"/>
              </w:rPr>
            </w:pPr>
            <w:commentRangeStart w:id="182"/>
            <w:commentRangeStart w:id="183"/>
            <w:r w:rsidRPr="4C38FA08">
              <w:rPr>
                <w:lang w:val="en-GB"/>
              </w:rPr>
              <w:t>A textual description of the planned strategy to address intercurrent events.</w:t>
            </w:r>
            <w:commentRangeEnd w:id="182"/>
            <w:r w:rsidR="30CE79B1">
              <w:commentReference w:id="182"/>
            </w:r>
            <w:commentRangeEnd w:id="183"/>
            <w:r w:rsidR="00B122D8">
              <w:rPr>
                <w:rStyle w:val="CommentReference"/>
                <w:rFonts w:eastAsia="Times New Roman"/>
              </w:rPr>
              <w:commentReference w:id="183"/>
            </w:r>
          </w:p>
        </w:tc>
      </w:tr>
      <w:tr w:rsidR="00DB50C7" w:rsidRPr="00272F02" w14:paraId="0A39D0AB"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21C1E06D" w14:textId="77777777" w:rsidR="0003038D" w:rsidRPr="00272F02" w:rsidRDefault="0003038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5CB7AFC" w14:textId="77777777" w:rsidR="0003038D" w:rsidRPr="00272F02" w:rsidRDefault="4C38FA08" w:rsidP="4C38FA08">
            <w:pPr>
              <w:pStyle w:val="TableCellLeft10pt"/>
              <w:rPr>
                <w:lang w:val="en-GB"/>
              </w:rPr>
            </w:pPr>
            <w:commentRangeStart w:id="184"/>
            <w:commentRangeStart w:id="185"/>
            <w:r w:rsidRPr="4C38FA08">
              <w:rPr>
                <w:lang w:val="en-GB"/>
              </w:rPr>
              <w:t>Enter Description of Intercurrent Event</w:t>
            </w:r>
            <w:commentRangeEnd w:id="184"/>
            <w:r w:rsidR="0003038D">
              <w:commentReference w:id="184"/>
            </w:r>
            <w:commentRangeEnd w:id="185"/>
            <w:r w:rsidR="00B122D8">
              <w:rPr>
                <w:rStyle w:val="CommentReference"/>
                <w:rFonts w:eastAsia="Times New Roman"/>
              </w:rPr>
              <w:commentReference w:id="185"/>
            </w:r>
          </w:p>
        </w:tc>
      </w:tr>
      <w:tr w:rsidR="00DB50C7" w:rsidRPr="00272F02" w14:paraId="76B4CD66"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6706EFA9" w14:textId="77777777" w:rsidR="0003038D" w:rsidRPr="00272F02" w:rsidRDefault="0003038D"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0250170" w14:textId="011341CB" w:rsidR="0003038D" w:rsidRPr="00272F02" w:rsidRDefault="3EF6F3C2" w:rsidP="002D3425">
            <w:pPr>
              <w:pStyle w:val="TableCellLeft10pt"/>
              <w:rPr>
                <w:lang w:val="en-GB"/>
              </w:rPr>
            </w:pPr>
            <w:r w:rsidRPr="0CB8364F">
              <w:rPr>
                <w:lang w:val="en-GB"/>
              </w:rPr>
              <w:t>Conditional</w:t>
            </w:r>
            <w:r w:rsidR="48887073" w:rsidRPr="0CB8364F">
              <w:rPr>
                <w:lang w:val="en-GB" w:eastAsia="ja-JP"/>
              </w:rPr>
              <w:t>:</w:t>
            </w:r>
            <w:r w:rsidRPr="0CB8364F">
              <w:rPr>
                <w:lang w:val="en-GB"/>
              </w:rPr>
              <w:t xml:space="preserve"> If there </w:t>
            </w:r>
            <w:r w:rsidR="75AB0998" w:rsidRPr="0CB8364F">
              <w:rPr>
                <w:lang w:val="en-GB" w:eastAsia="ja-JP"/>
              </w:rPr>
              <w:t>is one or more other</w:t>
            </w:r>
            <w:r w:rsidRPr="0CB8364F">
              <w:rPr>
                <w:lang w:val="en-GB"/>
              </w:rPr>
              <w:t xml:space="preserve"> </w:t>
            </w:r>
            <w:r w:rsidR="75AB0998" w:rsidRPr="0CB8364F">
              <w:rPr>
                <w:lang w:val="en-GB" w:eastAsia="ja-JP"/>
              </w:rPr>
              <w:t>i</w:t>
            </w:r>
            <w:r w:rsidRPr="0CB8364F">
              <w:rPr>
                <w:lang w:val="en-GB"/>
              </w:rPr>
              <w:t>ntercurrent event</w:t>
            </w:r>
            <w:r w:rsidR="75AB0998" w:rsidRPr="0CB8364F">
              <w:rPr>
                <w:lang w:val="en-GB" w:eastAsia="ja-JP"/>
              </w:rPr>
              <w:t>s</w:t>
            </w:r>
            <w:r w:rsidR="6BE12624" w:rsidRPr="0CB8364F">
              <w:rPr>
                <w:lang w:val="en-GB" w:eastAsia="ja-JP"/>
              </w:rPr>
              <w:t xml:space="preserve"> as estimand</w:t>
            </w:r>
            <w:r w:rsidR="71B69DB3" w:rsidRPr="0CB8364F">
              <w:rPr>
                <w:lang w:val="en-GB" w:eastAsia="ja-JP"/>
              </w:rPr>
              <w:t xml:space="preserve"> characteristic</w:t>
            </w:r>
            <w:r w:rsidR="75AB0998" w:rsidRPr="0CB8364F">
              <w:rPr>
                <w:lang w:val="en-GB" w:eastAsia="ja-JP"/>
              </w:rPr>
              <w:t>.</w:t>
            </w:r>
          </w:p>
        </w:tc>
      </w:tr>
      <w:tr w:rsidR="00DB50C7" w:rsidRPr="00272F02" w14:paraId="6131F975"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1138A63D" w14:textId="77777777" w:rsidR="0003038D" w:rsidRPr="00272F02" w:rsidRDefault="0003038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454E2017" w14:textId="0E25A799" w:rsidR="0003038D" w:rsidRPr="00272F02" w:rsidRDefault="6A89793A" w:rsidP="614FE646">
            <w:pPr>
              <w:pStyle w:val="TableCellLeft10pt"/>
              <w:rPr>
                <w:lang w:val="en-GB"/>
              </w:rPr>
            </w:pPr>
            <w:r w:rsidRPr="00272F02">
              <w:rPr>
                <w:lang w:val="en-GB"/>
              </w:rPr>
              <w:t xml:space="preserve">One to </w:t>
            </w:r>
            <w:r w:rsidR="5760ACFA" w:rsidRPr="00272F02">
              <w:rPr>
                <w:lang w:val="en-GB"/>
              </w:rPr>
              <w:t>one</w:t>
            </w:r>
            <w:r w:rsidRPr="00272F02">
              <w:rPr>
                <w:lang w:val="en-GB"/>
              </w:rPr>
              <w:t xml:space="preserve"> </w:t>
            </w:r>
          </w:p>
        </w:tc>
      </w:tr>
      <w:tr w:rsidR="00DB50C7" w:rsidRPr="00272F02" w14:paraId="09A75C78"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553BD4F2" w14:textId="77777777" w:rsidR="0003038D" w:rsidRPr="00272F02" w:rsidRDefault="0003038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736520C7" w14:textId="77777777" w:rsidR="0003038D" w:rsidRPr="00272F02" w:rsidRDefault="0003038D" w:rsidP="002D3425">
            <w:pPr>
              <w:pStyle w:val="TableCellLeft10pt"/>
              <w:rPr>
                <w:szCs w:val="20"/>
                <w:lang w:val="en-GB"/>
              </w:rPr>
            </w:pPr>
            <w:r w:rsidRPr="00272F02">
              <w:rPr>
                <w:szCs w:val="20"/>
                <w:lang w:val="en-GB"/>
              </w:rPr>
              <w:t>3.1.X</w:t>
            </w:r>
          </w:p>
        </w:tc>
      </w:tr>
      <w:tr w:rsidR="00DB50C7" w:rsidRPr="00272F02" w14:paraId="4F34FE5B"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749329E7" w14:textId="77777777" w:rsidR="0003038D" w:rsidRPr="00272F02" w:rsidRDefault="0003038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CBB799B" w14:textId="77777777" w:rsidR="0003038D" w:rsidRPr="00272F02" w:rsidRDefault="0003038D" w:rsidP="002D3425">
            <w:pPr>
              <w:pStyle w:val="TableCellLeft10pt"/>
              <w:rPr>
                <w:szCs w:val="20"/>
                <w:lang w:val="en-GB"/>
              </w:rPr>
            </w:pPr>
            <w:r w:rsidRPr="00272F02">
              <w:rPr>
                <w:szCs w:val="20"/>
                <w:lang w:val="en-GB"/>
              </w:rPr>
              <w:t>Text</w:t>
            </w:r>
          </w:p>
        </w:tc>
      </w:tr>
      <w:tr w:rsidR="00DB50C7" w:rsidRPr="00272F02" w14:paraId="487BB2A8"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3F0EDB1A" w14:textId="77777777" w:rsidR="0003038D" w:rsidRPr="00272F02" w:rsidRDefault="0003038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7F83975" w14:textId="77777777" w:rsidR="0003038D" w:rsidRPr="00272F02" w:rsidRDefault="0003038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8C0FC25" w14:textId="5ACFA7FD" w:rsidR="0003038D" w:rsidRPr="00272F02" w:rsidRDefault="1C23F366" w:rsidP="24656324">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xml:space="preserve">, </w:t>
            </w:r>
            <w:r w:rsidR="282B22A0" w:rsidRPr="00272F02">
              <w:rPr>
                <w:lang w:val="en-GB"/>
              </w:rPr>
              <w:t xml:space="preserve">Estimand </w:t>
            </w:r>
            <w:r w:rsidR="00630C3D" w:rsidRPr="00272F02">
              <w:rPr>
                <w:lang w:val="en-GB"/>
              </w:rPr>
              <w:t>Characteristics</w:t>
            </w:r>
            <w:r w:rsidR="39DA3AF4" w:rsidRPr="00272F02">
              <w:rPr>
                <w:lang w:val="en-GB"/>
              </w:rPr>
              <w:t xml:space="preserve"> </w:t>
            </w:r>
          </w:p>
          <w:p w14:paraId="2E95EB96" w14:textId="423A2248" w:rsidR="0003038D" w:rsidRPr="00272F02" w:rsidRDefault="4C38FA08" w:rsidP="4C38FA08">
            <w:pPr>
              <w:pStyle w:val="TableCellLeft10pt"/>
              <w:rPr>
                <w:lang w:val="en-GB"/>
              </w:rPr>
            </w:pPr>
            <w:r w:rsidRPr="4C38FA08">
              <w:rPr>
                <w:rStyle w:val="TableCellLeft10ptBoldChar"/>
              </w:rPr>
              <w:t>Concept</w:t>
            </w:r>
            <w:r w:rsidRPr="4C38FA08">
              <w:rPr>
                <w:lang w:val="en-GB"/>
              </w:rPr>
              <w:t xml:space="preserve">: </w:t>
            </w:r>
            <w:commentRangeStart w:id="186"/>
            <w:commentRangeStart w:id="187"/>
            <w:r w:rsidRPr="4C38FA08">
              <w:rPr>
                <w:lang w:val="en-GB"/>
              </w:rPr>
              <w:t>C188853</w:t>
            </w:r>
            <w:commentRangeEnd w:id="186"/>
            <w:r w:rsidR="0003038D">
              <w:commentReference w:id="186"/>
            </w:r>
            <w:commentRangeEnd w:id="187"/>
            <w:r w:rsidR="00B122D8">
              <w:rPr>
                <w:rStyle w:val="CommentReference"/>
                <w:rFonts w:eastAsia="Times New Roman"/>
              </w:rPr>
              <w:commentReference w:id="187"/>
            </w:r>
          </w:p>
        </w:tc>
      </w:tr>
      <w:tr w:rsidR="00DB50C7" w:rsidRPr="00272F02" w14:paraId="12125270" w14:textId="77777777" w:rsidTr="4C38FA08">
        <w:trPr>
          <w:trHeight w:val="144"/>
        </w:trPr>
        <w:tc>
          <w:tcPr>
            <w:tcW w:w="1267" w:type="pct"/>
            <w:tcBorders>
              <w:top w:val="single" w:sz="4" w:space="0" w:color="auto"/>
              <w:left w:val="single" w:sz="4" w:space="0" w:color="auto"/>
              <w:bottom w:val="single" w:sz="4" w:space="0" w:color="auto"/>
              <w:right w:val="single" w:sz="4" w:space="0" w:color="auto"/>
            </w:tcBorders>
            <w:hideMark/>
          </w:tcPr>
          <w:p w14:paraId="4C81B6B7" w14:textId="5DA232F3" w:rsidR="0003038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74B6299" w14:textId="690AF704" w:rsidR="0003038D" w:rsidRPr="00272F02" w:rsidRDefault="0078797D" w:rsidP="002D3425">
            <w:pPr>
              <w:pStyle w:val="TableCellLeft10pt"/>
              <w:rPr>
                <w:szCs w:val="20"/>
                <w:lang w:val="en-GB"/>
              </w:rPr>
            </w:pPr>
            <w:r w:rsidRPr="00272F02">
              <w:rPr>
                <w:szCs w:val="20"/>
                <w:lang w:val="en-GB" w:eastAsia="ja-JP"/>
              </w:rPr>
              <w:t xml:space="preserve">Yes, </w:t>
            </w:r>
            <w:r w:rsidR="00026F36" w:rsidRPr="00272F02">
              <w:rPr>
                <w:szCs w:val="20"/>
                <w:lang w:val="en-GB"/>
              </w:rPr>
              <w:t>repeatable</w:t>
            </w:r>
            <w:r w:rsidR="0003038D" w:rsidRPr="00272F02">
              <w:rPr>
                <w:szCs w:val="20"/>
                <w:lang w:val="en-GB"/>
              </w:rPr>
              <w:t xml:space="preserve"> for each intercurrent event</w:t>
            </w:r>
          </w:p>
        </w:tc>
      </w:tr>
    </w:tbl>
    <w:p w14:paraId="1318D629" w14:textId="77777777" w:rsidR="00005612" w:rsidRPr="00272F02" w:rsidRDefault="00005612" w:rsidP="00005612">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59DBEB75" w14:textId="77777777" w:rsidTr="4C38FA08">
        <w:trPr>
          <w:trHeight w:val="260"/>
        </w:trPr>
        <w:tc>
          <w:tcPr>
            <w:tcW w:w="1267" w:type="pct"/>
            <w:tcBorders>
              <w:top w:val="single" w:sz="4" w:space="0" w:color="auto"/>
              <w:left w:val="single" w:sz="4" w:space="0" w:color="auto"/>
              <w:bottom w:val="single" w:sz="4" w:space="0" w:color="auto"/>
              <w:right w:val="single" w:sz="4" w:space="0" w:color="auto"/>
            </w:tcBorders>
            <w:hideMark/>
          </w:tcPr>
          <w:p w14:paraId="3ADCA8E1" w14:textId="77777777" w:rsidR="00005612" w:rsidRPr="00272F02" w:rsidRDefault="00005612"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E478C3E" w14:textId="11658F88" w:rsidR="00005612" w:rsidRPr="00272F02" w:rsidRDefault="00005612" w:rsidP="002D3425">
            <w:pPr>
              <w:pStyle w:val="TableCellLeft10pt"/>
              <w:rPr>
                <w:szCs w:val="20"/>
                <w:lang w:val="en-GB"/>
              </w:rPr>
            </w:pPr>
            <w:r w:rsidRPr="00272F02">
              <w:rPr>
                <w:szCs w:val="20"/>
                <w:lang w:val="en-GB"/>
              </w:rPr>
              <w:t>{Intercurrent Event</w:t>
            </w:r>
            <w:r w:rsidR="0003038D" w:rsidRPr="00272F02">
              <w:rPr>
                <w:szCs w:val="20"/>
                <w:lang w:val="en-GB"/>
              </w:rPr>
              <w:t xml:space="preserve"> </w:t>
            </w:r>
            <w:r w:rsidR="00DA420B">
              <w:rPr>
                <w:rFonts w:hint="eastAsia"/>
                <w:szCs w:val="20"/>
                <w:lang w:val="en-GB" w:eastAsia="ja-JP"/>
              </w:rPr>
              <w:t>1</w:t>
            </w:r>
            <w:r w:rsidR="0003038D" w:rsidRPr="00272F02">
              <w:rPr>
                <w:szCs w:val="20"/>
                <w:lang w:val="en-GB"/>
              </w:rPr>
              <w:t xml:space="preserve"> Strategy</w:t>
            </w:r>
            <w:r w:rsidRPr="00272F02">
              <w:rPr>
                <w:szCs w:val="20"/>
                <w:lang w:val="en-GB"/>
              </w:rPr>
              <w:t>}</w:t>
            </w:r>
          </w:p>
        </w:tc>
      </w:tr>
      <w:tr w:rsidR="00DB50C7" w:rsidRPr="00272F02" w14:paraId="083D7CD9"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4E4C589" w14:textId="77777777" w:rsidR="00005612" w:rsidRPr="00272F02" w:rsidRDefault="00005612"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77B1766" w14:textId="77777777" w:rsidR="00005612" w:rsidRPr="00272F02" w:rsidRDefault="00005612" w:rsidP="002D3425">
            <w:pPr>
              <w:pStyle w:val="TableCellLeft10pt"/>
              <w:rPr>
                <w:szCs w:val="20"/>
                <w:lang w:val="en-GB"/>
              </w:rPr>
            </w:pPr>
            <w:r w:rsidRPr="00272F02">
              <w:rPr>
                <w:szCs w:val="20"/>
                <w:lang w:val="en-GB"/>
              </w:rPr>
              <w:t>Text</w:t>
            </w:r>
          </w:p>
        </w:tc>
      </w:tr>
      <w:tr w:rsidR="00DB50C7" w:rsidRPr="00272F02" w14:paraId="5B4E363C"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9EB4DAD" w14:textId="494976ED" w:rsidR="00005612" w:rsidRPr="00272F02" w:rsidRDefault="00005612"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30FAC35" w14:textId="6C77CDFB" w:rsidR="00005612" w:rsidRPr="00272F02" w:rsidRDefault="0003038D" w:rsidP="002D3425">
            <w:pPr>
              <w:pStyle w:val="TableCellLeft10pt"/>
              <w:rPr>
                <w:szCs w:val="20"/>
                <w:lang w:val="en-GB"/>
              </w:rPr>
            </w:pPr>
            <w:r w:rsidRPr="00272F02">
              <w:rPr>
                <w:szCs w:val="20"/>
                <w:lang w:val="en-GB"/>
              </w:rPr>
              <w:t>D</w:t>
            </w:r>
          </w:p>
        </w:tc>
      </w:tr>
      <w:tr w:rsidR="00DB50C7" w:rsidRPr="00272F02" w14:paraId="18F4E173"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283727D" w14:textId="77777777" w:rsidR="00005612" w:rsidRPr="00272F02" w:rsidRDefault="00005612"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3E9A875" w14:textId="7D593F2D" w:rsidR="00837062" w:rsidRPr="00272F02" w:rsidRDefault="0534934C" w:rsidP="002D3425">
            <w:pPr>
              <w:pStyle w:val="TableCellLeft10pt"/>
              <w:rPr>
                <w:szCs w:val="20"/>
                <w:lang w:val="en-GB"/>
              </w:rPr>
            </w:pPr>
            <w:r w:rsidRPr="00272F02">
              <w:rPr>
                <w:lang w:val="en-GB"/>
              </w:rPr>
              <w:t>C18885</w:t>
            </w:r>
            <w:r w:rsidR="40B147DC" w:rsidRPr="00272F02">
              <w:rPr>
                <w:lang w:val="en-GB"/>
              </w:rPr>
              <w:t>7</w:t>
            </w:r>
          </w:p>
          <w:p w14:paraId="645A0128" w14:textId="51F3D286"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67CC0551" w14:textId="11E042B6" w:rsidR="00005612" w:rsidRPr="00272F02" w:rsidRDefault="4C38FA08" w:rsidP="4C38FA08">
            <w:pPr>
              <w:pStyle w:val="TableCellLeft10pt"/>
              <w:rPr>
                <w:lang w:val="en-GB"/>
              </w:rPr>
            </w:pPr>
            <w:r w:rsidRPr="4C38FA08">
              <w:rPr>
                <w:lang w:val="en-GB"/>
              </w:rPr>
              <w:t xml:space="preserve">A </w:t>
            </w:r>
            <w:commentRangeStart w:id="188"/>
            <w:commentRangeStart w:id="189"/>
            <w:commentRangeStart w:id="190"/>
            <w:r w:rsidRPr="4C38FA08">
              <w:rPr>
                <w:lang w:val="en-GB"/>
              </w:rPr>
              <w:t xml:space="preserve">textual </w:t>
            </w:r>
            <w:commentRangeEnd w:id="188"/>
            <w:r w:rsidR="00710FF4">
              <w:commentReference w:id="188"/>
            </w:r>
            <w:commentRangeEnd w:id="189"/>
            <w:r w:rsidR="00B122D8">
              <w:rPr>
                <w:rStyle w:val="CommentReference"/>
                <w:rFonts w:eastAsia="Times New Roman"/>
              </w:rPr>
              <w:commentReference w:id="189"/>
            </w:r>
            <w:commentRangeEnd w:id="190"/>
            <w:r w:rsidR="00B122D8">
              <w:rPr>
                <w:rStyle w:val="CommentReference"/>
                <w:rFonts w:eastAsia="Times New Roman"/>
              </w:rPr>
              <w:commentReference w:id="190"/>
            </w:r>
            <w:r w:rsidRPr="4C38FA08">
              <w:rPr>
                <w:lang w:val="en-GB"/>
              </w:rPr>
              <w:t>description of the planned strategy to address intercurrent events.</w:t>
            </w:r>
          </w:p>
        </w:tc>
      </w:tr>
      <w:tr w:rsidR="00DB50C7" w:rsidRPr="00272F02" w14:paraId="127696D7"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0579B745" w14:textId="77777777" w:rsidR="00005612" w:rsidRPr="00272F02" w:rsidRDefault="00005612"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9789847" w14:textId="6E669985" w:rsidR="00005612" w:rsidRPr="00272F02" w:rsidRDefault="4C38FA08" w:rsidP="4C38FA08">
            <w:pPr>
              <w:pStyle w:val="TableCellLeft10pt"/>
              <w:rPr>
                <w:lang w:val="en-GB"/>
              </w:rPr>
            </w:pPr>
            <w:commentRangeStart w:id="191"/>
            <w:commentRangeStart w:id="192"/>
            <w:r w:rsidRPr="4C38FA08">
              <w:rPr>
                <w:lang w:val="en-GB"/>
              </w:rPr>
              <w:t>Description of the strategy to address the intercurrent event (e.g. a treatment policy strategy); cross-reference the justification in Section 4. If there is &gt;1 intercurrent event for an objective, add additional intercurrent event rows</w:t>
            </w:r>
            <w:commentRangeEnd w:id="191"/>
            <w:r w:rsidR="00710FF4">
              <w:commentReference w:id="191"/>
            </w:r>
            <w:commentRangeEnd w:id="192"/>
            <w:r w:rsidR="00B122D8">
              <w:rPr>
                <w:rStyle w:val="CommentReference"/>
                <w:rFonts w:eastAsia="Times New Roman"/>
              </w:rPr>
              <w:commentReference w:id="192"/>
            </w:r>
          </w:p>
        </w:tc>
      </w:tr>
      <w:tr w:rsidR="00DB50C7" w:rsidRPr="00272F02" w14:paraId="7166946D"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A856EAD" w14:textId="77777777" w:rsidR="00005612" w:rsidRPr="00272F02" w:rsidRDefault="00005612"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BF3C202" w14:textId="3D7EA62E" w:rsidR="00005612" w:rsidRPr="00272F02" w:rsidRDefault="3D4949DE" w:rsidP="002D3425">
            <w:pPr>
              <w:pStyle w:val="TableCellLeft10pt"/>
              <w:rPr>
                <w:lang w:val="en-GB"/>
              </w:rPr>
            </w:pPr>
            <w:r w:rsidRPr="0CB8364F">
              <w:rPr>
                <w:lang w:val="en-GB"/>
              </w:rPr>
              <w:t>Conditional</w:t>
            </w:r>
            <w:r w:rsidR="48887073" w:rsidRPr="0CB8364F">
              <w:rPr>
                <w:lang w:val="en-GB" w:eastAsia="ja-JP"/>
              </w:rPr>
              <w:t>:</w:t>
            </w:r>
            <w:r w:rsidRPr="0CB8364F">
              <w:rPr>
                <w:lang w:val="en-GB"/>
              </w:rPr>
              <w:t xml:space="preserve"> If there</w:t>
            </w:r>
            <w:r w:rsidR="75AB0998" w:rsidRPr="0CB8364F">
              <w:rPr>
                <w:lang w:val="en-GB"/>
              </w:rPr>
              <w:t xml:space="preserve"> </w:t>
            </w:r>
            <w:r w:rsidR="75AB0998" w:rsidRPr="0CB8364F">
              <w:rPr>
                <w:lang w:val="en-GB" w:eastAsia="ja-JP"/>
              </w:rPr>
              <w:t>is one or more other</w:t>
            </w:r>
            <w:r w:rsidR="75AB0998" w:rsidRPr="0CB8364F">
              <w:rPr>
                <w:lang w:val="en-GB"/>
              </w:rPr>
              <w:t xml:space="preserve"> </w:t>
            </w:r>
            <w:r w:rsidR="75AB0998" w:rsidRPr="0CB8364F">
              <w:rPr>
                <w:lang w:val="en-GB" w:eastAsia="ja-JP"/>
              </w:rPr>
              <w:t>i</w:t>
            </w:r>
            <w:r w:rsidRPr="0CB8364F">
              <w:rPr>
                <w:lang w:val="en-GB"/>
              </w:rPr>
              <w:t>ntercurrent event</w:t>
            </w:r>
            <w:r w:rsidR="75AB0998" w:rsidRPr="0CB8364F">
              <w:rPr>
                <w:lang w:val="en-GB" w:eastAsia="ja-JP"/>
              </w:rPr>
              <w:t>s</w:t>
            </w:r>
            <w:r w:rsidR="6BE12624" w:rsidRPr="0CB8364F">
              <w:rPr>
                <w:lang w:val="en-GB" w:eastAsia="ja-JP"/>
              </w:rPr>
              <w:t xml:space="preserve"> as estimand</w:t>
            </w:r>
            <w:r w:rsidR="015CC509" w:rsidRPr="0CB8364F">
              <w:rPr>
                <w:lang w:val="en-GB" w:eastAsia="ja-JP"/>
              </w:rPr>
              <w:t xml:space="preserve"> characteristic</w:t>
            </w:r>
            <w:r w:rsidR="75AB0998" w:rsidRPr="0CB8364F">
              <w:rPr>
                <w:lang w:val="en-GB" w:eastAsia="ja-JP"/>
              </w:rPr>
              <w:t>.</w:t>
            </w:r>
          </w:p>
        </w:tc>
      </w:tr>
      <w:tr w:rsidR="00DB50C7" w:rsidRPr="00272F02" w14:paraId="47D7E595"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0759014D" w14:textId="77777777" w:rsidR="00005612" w:rsidRPr="00272F02" w:rsidRDefault="00005612"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C93A96E" w14:textId="13F97EF6" w:rsidR="00005612" w:rsidRPr="00272F02" w:rsidRDefault="00005612" w:rsidP="002D3425">
            <w:pPr>
              <w:pStyle w:val="TableCellLeft10pt"/>
              <w:rPr>
                <w:szCs w:val="20"/>
                <w:lang w:val="en-GB"/>
              </w:rPr>
            </w:pPr>
            <w:r w:rsidRPr="00272F02">
              <w:rPr>
                <w:szCs w:val="20"/>
                <w:lang w:val="en-GB"/>
              </w:rPr>
              <w:t>One to</w:t>
            </w:r>
            <w:r w:rsidR="00BC5678" w:rsidRPr="00272F02">
              <w:rPr>
                <w:szCs w:val="20"/>
                <w:lang w:val="en-GB"/>
              </w:rPr>
              <w:t xml:space="preserve"> one </w:t>
            </w:r>
          </w:p>
        </w:tc>
      </w:tr>
      <w:tr w:rsidR="00DB50C7" w:rsidRPr="00272F02" w14:paraId="120EC12B"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08F7273" w14:textId="77777777" w:rsidR="00005612" w:rsidRPr="00272F02" w:rsidRDefault="00005612"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A268024" w14:textId="77777777" w:rsidR="00005612" w:rsidRPr="00272F02" w:rsidRDefault="00005612" w:rsidP="002D3425">
            <w:pPr>
              <w:pStyle w:val="TableCellLeft10pt"/>
              <w:rPr>
                <w:szCs w:val="20"/>
                <w:lang w:val="en-GB"/>
              </w:rPr>
            </w:pPr>
            <w:r w:rsidRPr="00272F02">
              <w:rPr>
                <w:szCs w:val="20"/>
                <w:lang w:val="en-GB"/>
              </w:rPr>
              <w:t>3.1.X</w:t>
            </w:r>
          </w:p>
        </w:tc>
      </w:tr>
      <w:tr w:rsidR="00DB50C7" w:rsidRPr="00272F02" w14:paraId="7840F445"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B154B29" w14:textId="77777777" w:rsidR="00005612" w:rsidRPr="00272F02" w:rsidRDefault="00005612"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AF15B1B" w14:textId="300E8911" w:rsidR="00005612" w:rsidRPr="00272F02" w:rsidRDefault="00BC5678" w:rsidP="002D3425">
            <w:pPr>
              <w:pStyle w:val="TableCellLeft10pt"/>
              <w:rPr>
                <w:szCs w:val="20"/>
                <w:lang w:val="en-GB"/>
              </w:rPr>
            </w:pPr>
            <w:r w:rsidRPr="00272F02">
              <w:rPr>
                <w:szCs w:val="20"/>
                <w:lang w:val="en-GB"/>
              </w:rPr>
              <w:t>Text</w:t>
            </w:r>
          </w:p>
        </w:tc>
      </w:tr>
      <w:tr w:rsidR="00DB50C7" w:rsidRPr="00272F02" w14:paraId="5B8FC63F"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EE7F69F" w14:textId="77777777" w:rsidR="00005612" w:rsidRPr="00272F02" w:rsidRDefault="00005612"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53ED1FD5" w14:textId="038CCBC6" w:rsidR="00005612" w:rsidRPr="00272F02" w:rsidRDefault="00005612"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BC5678" w:rsidRPr="00272F02">
              <w:rPr>
                <w:szCs w:val="20"/>
                <w:lang w:val="en-GB"/>
              </w:rPr>
              <w:t xml:space="preserve"> Yes</w:t>
            </w:r>
          </w:p>
          <w:p w14:paraId="4AEB01C6" w14:textId="02667010" w:rsidR="00005612" w:rsidRPr="00272F02" w:rsidRDefault="1D4C0022" w:rsidP="614FE646">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028BB201" w:rsidRPr="00272F02">
              <w:rPr>
                <w:lang w:val="en-GB"/>
              </w:rPr>
              <w:t>,</w:t>
            </w:r>
            <w:r w:rsidR="40B147DC" w:rsidRPr="00272F02">
              <w:rPr>
                <w:lang w:val="en-GB"/>
              </w:rPr>
              <w:t xml:space="preserve"> </w:t>
            </w:r>
            <w:r w:rsidR="24EAB3FA" w:rsidRPr="00272F02">
              <w:rPr>
                <w:lang w:val="en-GB"/>
              </w:rPr>
              <w:t>Strategy</w:t>
            </w:r>
            <w:r w:rsidRPr="00272F02">
              <w:rPr>
                <w:lang w:val="en-GB"/>
              </w:rPr>
              <w:t>, Description</w:t>
            </w:r>
          </w:p>
          <w:p w14:paraId="34AFE923" w14:textId="4A49D3AE" w:rsidR="00005612" w:rsidRPr="00272F02" w:rsidRDefault="00005612"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EB7EAD" w:rsidRPr="00272F02">
              <w:rPr>
                <w:szCs w:val="20"/>
                <w:lang w:val="en-GB"/>
              </w:rPr>
              <w:t>C188857</w:t>
            </w:r>
          </w:p>
        </w:tc>
      </w:tr>
      <w:tr w:rsidR="00DB50C7" w:rsidRPr="00272F02" w14:paraId="4EB136E5"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5B53342" w14:textId="6248CD68" w:rsidR="00005612"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037C32B0" w14:textId="392B7F7C" w:rsidR="00005612" w:rsidRPr="00272F02" w:rsidRDefault="0078797D" w:rsidP="002D3425">
            <w:pPr>
              <w:pStyle w:val="TableCellLeft10pt"/>
              <w:rPr>
                <w:szCs w:val="20"/>
                <w:lang w:val="en-GB"/>
              </w:rPr>
            </w:pPr>
            <w:r w:rsidRPr="00272F02">
              <w:rPr>
                <w:szCs w:val="20"/>
                <w:lang w:val="en-GB" w:eastAsia="ja-JP"/>
              </w:rPr>
              <w:t xml:space="preserve">Yes, </w:t>
            </w:r>
            <w:r w:rsidR="00026F36" w:rsidRPr="00272F02">
              <w:rPr>
                <w:szCs w:val="20"/>
                <w:lang w:val="en-GB"/>
              </w:rPr>
              <w:t>repeatable</w:t>
            </w:r>
            <w:r w:rsidR="00005612" w:rsidRPr="00272F02">
              <w:rPr>
                <w:szCs w:val="20"/>
                <w:lang w:val="en-GB"/>
              </w:rPr>
              <w:t xml:space="preserve"> </w:t>
            </w:r>
            <w:r w:rsidR="00BC5678" w:rsidRPr="00272F02">
              <w:rPr>
                <w:szCs w:val="20"/>
                <w:lang w:val="en-GB"/>
              </w:rPr>
              <w:t>for each intercurrent event</w:t>
            </w:r>
          </w:p>
        </w:tc>
      </w:tr>
    </w:tbl>
    <w:p w14:paraId="05F039DE" w14:textId="77777777" w:rsidR="00837062" w:rsidRPr="00272F02" w:rsidRDefault="00837062" w:rsidP="00005612">
      <w:pPr>
        <w:rPr>
          <w:sz w:val="20"/>
          <w:szCs w:val="20"/>
        </w:rPr>
      </w:pPr>
    </w:p>
    <w:p w14:paraId="006E0A89" w14:textId="1F46BDF2" w:rsidR="00D17F1D" w:rsidRPr="00272F02" w:rsidRDefault="00C24F09" w:rsidP="00C54684">
      <w:pPr>
        <w:pStyle w:val="Heading2"/>
        <w:rPr>
          <w:rFonts w:cs="Times New Roman"/>
        </w:rPr>
      </w:pPr>
      <w:r w:rsidRPr="00272F02">
        <w:rPr>
          <w:rFonts w:cs="Times New Roman"/>
        </w:rPr>
        <w:t>Secondary Objective(s) and Associated Estimand(s)</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797D2D41"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9745CA5"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001324F3" w14:textId="645376C8" w:rsidR="001A54CD" w:rsidRPr="00272F02" w:rsidRDefault="76A35B95" w:rsidP="24656324">
            <w:pPr>
              <w:pStyle w:val="TableCellLeft10pt"/>
              <w:rPr>
                <w:lang w:val="en-GB"/>
              </w:rPr>
            </w:pPr>
            <w:r w:rsidRPr="00272F02">
              <w:t xml:space="preserve">3.2 </w:t>
            </w:r>
            <w:r w:rsidR="2E87795A" w:rsidRPr="00272F02">
              <w:t>Secondary</w:t>
            </w:r>
            <w:r w:rsidR="6E9AD619" w:rsidRPr="00272F02">
              <w:t xml:space="preserve"> Objective(s) and Associated Estimand(s)</w:t>
            </w:r>
          </w:p>
        </w:tc>
      </w:tr>
      <w:tr w:rsidR="00DB50C7" w:rsidRPr="00272F02" w14:paraId="4EBF1868"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23E128C"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25A56C2"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517C76B8"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4183602" w14:textId="6C754E59"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FDCB799"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3CDBFF22"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2EE360B7"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64020739" w14:textId="77777777" w:rsidR="001A54CD" w:rsidRPr="00272F02" w:rsidRDefault="001A54CD" w:rsidP="002D3425">
            <w:pPr>
              <w:pStyle w:val="TableCellLeft10pt"/>
              <w:rPr>
                <w:szCs w:val="20"/>
                <w:lang w:val="en-GB"/>
              </w:rPr>
            </w:pPr>
            <w:r w:rsidRPr="00272F02">
              <w:rPr>
                <w:szCs w:val="20"/>
                <w:lang w:val="en-GB"/>
              </w:rPr>
              <w:t>Heading</w:t>
            </w:r>
          </w:p>
        </w:tc>
      </w:tr>
      <w:tr w:rsidR="00DB50C7" w:rsidRPr="00272F02" w14:paraId="077330C0"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ED784A1"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08037383" w14:textId="77F1A4F5" w:rsidR="001A54CD" w:rsidRPr="00272F02" w:rsidRDefault="4C38FA08">
            <w:pPr>
              <w:pStyle w:val="TableCellLeft10pt"/>
              <w:rPr>
                <w:lang w:val="en-GB"/>
              </w:rPr>
            </w:pPr>
            <w:commentRangeStart w:id="193"/>
            <w:commentRangeStart w:id="194"/>
            <w:r w:rsidRPr="4C38FA08">
              <w:rPr>
                <w:lang w:val="en-GB"/>
              </w:rPr>
              <w:t>N/A</w:t>
            </w:r>
            <w:commentRangeEnd w:id="193"/>
            <w:r w:rsidR="6DFDFF59">
              <w:commentReference w:id="193"/>
            </w:r>
            <w:commentRangeEnd w:id="194"/>
            <w:r w:rsidR="00B122D8">
              <w:rPr>
                <w:rStyle w:val="CommentReference"/>
                <w:rFonts w:eastAsia="Times New Roman"/>
              </w:rPr>
              <w:commentReference w:id="194"/>
            </w:r>
          </w:p>
        </w:tc>
      </w:tr>
      <w:tr w:rsidR="00DB50C7" w:rsidRPr="00272F02" w14:paraId="65A387E5"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921E627"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54874D0B" w14:textId="77777777" w:rsidR="001A54CD" w:rsidRPr="00272F02" w:rsidRDefault="001A54CD" w:rsidP="002D3425">
            <w:pPr>
              <w:pStyle w:val="TableCellLeft10pt"/>
              <w:rPr>
                <w:szCs w:val="20"/>
                <w:lang w:val="en-GB"/>
              </w:rPr>
            </w:pPr>
            <w:r w:rsidRPr="00272F02">
              <w:rPr>
                <w:szCs w:val="20"/>
                <w:lang w:val="en-GB"/>
              </w:rPr>
              <w:t>Required</w:t>
            </w:r>
          </w:p>
        </w:tc>
      </w:tr>
      <w:tr w:rsidR="00DB50C7" w:rsidRPr="00272F02" w14:paraId="4012C089"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DA1416B"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E578EEC" w14:textId="77777777" w:rsidR="001A54CD" w:rsidRPr="00272F02" w:rsidRDefault="001A54CD" w:rsidP="002D3425">
            <w:pPr>
              <w:pStyle w:val="TableCellLeft10pt"/>
              <w:rPr>
                <w:szCs w:val="20"/>
                <w:lang w:val="en-GB"/>
              </w:rPr>
            </w:pPr>
            <w:r w:rsidRPr="00272F02">
              <w:rPr>
                <w:szCs w:val="20"/>
                <w:lang w:val="en-GB"/>
              </w:rPr>
              <w:t>One to one</w:t>
            </w:r>
          </w:p>
        </w:tc>
      </w:tr>
      <w:tr w:rsidR="00DB50C7" w:rsidRPr="00272F02" w14:paraId="5D709430"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2A712894"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22E8351" w14:textId="5F9C70E7" w:rsidR="001A54CD" w:rsidRPr="00272F02" w:rsidRDefault="00D13D2F" w:rsidP="002D3425">
            <w:pPr>
              <w:pStyle w:val="TableCellLeft10pt"/>
              <w:rPr>
                <w:szCs w:val="20"/>
                <w:lang w:val="en-GB"/>
              </w:rPr>
            </w:pPr>
            <w:r w:rsidRPr="00272F02">
              <w:rPr>
                <w:szCs w:val="20"/>
                <w:lang w:val="en-GB"/>
              </w:rPr>
              <w:t>3.2</w:t>
            </w:r>
          </w:p>
        </w:tc>
      </w:tr>
      <w:tr w:rsidR="00DB50C7" w:rsidRPr="00272F02" w14:paraId="7DF4F0B9"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2F1E681"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524C05F" w14:textId="4B588ACB" w:rsidR="001A54CD" w:rsidRPr="00272F02" w:rsidRDefault="2E87795A" w:rsidP="24656324">
            <w:pPr>
              <w:pStyle w:val="TableCellLeft10pt"/>
              <w:rPr>
                <w:lang w:val="en-GB"/>
              </w:rPr>
            </w:pPr>
            <w:r w:rsidRPr="00272F02">
              <w:t>Secondary</w:t>
            </w:r>
            <w:r w:rsidR="6E9AD619" w:rsidRPr="00272F02">
              <w:t xml:space="preserve"> Objective(s) and Associated Estimand(s</w:t>
            </w:r>
            <w:r w:rsidR="6E9AD619" w:rsidRPr="00272F02">
              <w:rPr>
                <w:lang w:val="en-GB"/>
              </w:rPr>
              <w:t>)</w:t>
            </w:r>
          </w:p>
        </w:tc>
      </w:tr>
      <w:tr w:rsidR="00DB50C7" w:rsidRPr="00272F02" w14:paraId="64D11DCC"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8C3DED8"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4D48E533"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08DC27A" w14:textId="498B4C6C" w:rsidR="001A54CD" w:rsidRPr="00272F02" w:rsidRDefault="503F3B50" w:rsidP="199D5FFB">
            <w:pPr>
              <w:pStyle w:val="TableCellLeft10pt"/>
              <w:rPr>
                <w:lang w:val="en-GB"/>
              </w:rPr>
            </w:pPr>
            <w:r w:rsidRPr="00272F02">
              <w:rPr>
                <w:rStyle w:val="TableCellLeft10ptBoldChar"/>
              </w:rPr>
              <w:t>Relationship</w:t>
            </w:r>
            <w:r w:rsidRPr="00272F02">
              <w:rPr>
                <w:lang w:val="en-GB"/>
              </w:rPr>
              <w:t xml:space="preserve">: </w:t>
            </w:r>
            <w:r w:rsidR="51536DE4" w:rsidRPr="00272F02">
              <w:rPr>
                <w:lang w:val="en-GB"/>
              </w:rPr>
              <w:t>3 Trial Objectives and Associated Estimand(s)</w:t>
            </w:r>
            <w:r w:rsidR="002664E4" w:rsidRPr="00272F02">
              <w:rPr>
                <w:lang w:val="en-GB"/>
              </w:rPr>
              <w:t xml:space="preserve"> and </w:t>
            </w:r>
            <w:r w:rsidRPr="00272F02">
              <w:rPr>
                <w:lang w:val="en-GB"/>
              </w:rPr>
              <w:t>Table of Content</w:t>
            </w:r>
            <w:r w:rsidR="002664E4" w:rsidRPr="00272F02">
              <w:rPr>
                <w:lang w:val="en-GB"/>
              </w:rPr>
              <w:t>s</w:t>
            </w:r>
          </w:p>
          <w:p w14:paraId="596A79D7" w14:textId="4EFEEE59"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3264572"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571079B" w14:textId="0D604BD0" w:rsidR="001A54C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1C3D9FC0" w14:textId="77777777" w:rsidR="001A54CD" w:rsidRPr="00272F02" w:rsidRDefault="001A54CD" w:rsidP="002D3425">
            <w:pPr>
              <w:pStyle w:val="TableCellLeft10pt"/>
              <w:rPr>
                <w:szCs w:val="20"/>
                <w:lang w:val="en-GB"/>
              </w:rPr>
            </w:pPr>
            <w:r w:rsidRPr="00272F02">
              <w:rPr>
                <w:szCs w:val="20"/>
                <w:lang w:val="en-GB"/>
              </w:rPr>
              <w:t>No</w:t>
            </w:r>
          </w:p>
        </w:tc>
      </w:tr>
    </w:tbl>
    <w:p w14:paraId="1FE13F02" w14:textId="77777777" w:rsidR="006579F4" w:rsidRDefault="006579F4" w:rsidP="001A54CD">
      <w:pPr>
        <w:rPr>
          <w:rFonts w:eastAsiaTheme="minorEastAsia"/>
          <w:sz w:val="20"/>
          <w:szCs w:val="20"/>
          <w:lang w:eastAsia="ja-JP"/>
        </w:rPr>
      </w:pPr>
    </w:p>
    <w:p w14:paraId="6E42DED5" w14:textId="0DA8EFFC" w:rsidR="001A54CD" w:rsidRPr="00272F02" w:rsidRDefault="4C38FA08" w:rsidP="00FF3C43">
      <w:pPr>
        <w:pStyle w:val="Heading3"/>
      </w:pPr>
      <w:r>
        <w:t xml:space="preserve">Secondary Objective </w:t>
      </w:r>
      <w:commentRangeStart w:id="195"/>
      <w:commentRangeStart w:id="196"/>
      <w:r>
        <w:t>X</w:t>
      </w:r>
      <w:commentRangeEnd w:id="195"/>
      <w:r w:rsidR="006579F4">
        <w:commentReference w:id="195"/>
      </w:r>
      <w:commentRangeEnd w:id="196"/>
      <w:r w:rsidR="00B122D8">
        <w:rPr>
          <w:rStyle w:val="CommentReference"/>
          <w:rFonts w:eastAsia="Times New Roman" w:cs="Times New Roman"/>
          <w:b w:val="0"/>
          <w:bCs w:val="0"/>
        </w:rPr>
        <w:commentReference w:id="196"/>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5BC3A29A"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66B88F8"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67258C1" w14:textId="2EE5C791" w:rsidR="001A54CD" w:rsidRPr="00272F02" w:rsidRDefault="00CF5D69" w:rsidP="002D3425">
            <w:pPr>
              <w:pStyle w:val="TableCellLeft10pt"/>
              <w:rPr>
                <w:szCs w:val="20"/>
                <w:lang w:val="en-GB"/>
              </w:rPr>
            </w:pPr>
            <w:commentRangeStart w:id="197"/>
            <w:commentRangeStart w:id="198"/>
            <w:commentRangeStart w:id="199"/>
            <w:r>
              <w:rPr>
                <w:szCs w:val="20"/>
              </w:rPr>
              <w:t>{</w:t>
            </w:r>
            <w:r w:rsidR="00D13D2F" w:rsidRPr="00272F02">
              <w:rPr>
                <w:szCs w:val="20"/>
              </w:rPr>
              <w:t>3.2</w:t>
            </w:r>
            <w:r w:rsidR="001A54CD" w:rsidRPr="00272F02">
              <w:rPr>
                <w:szCs w:val="20"/>
              </w:rPr>
              <w:t xml:space="preserve"> </w:t>
            </w:r>
            <w:r w:rsidR="008A0848">
              <w:rPr>
                <w:szCs w:val="20"/>
              </w:rPr>
              <w:t>X</w:t>
            </w:r>
            <w:r w:rsidR="008A0848" w:rsidRPr="00272F02">
              <w:rPr>
                <w:szCs w:val="20"/>
              </w:rPr>
              <w:t xml:space="preserve"> </w:t>
            </w:r>
            <w:r w:rsidR="003713AE" w:rsidRPr="00272F02">
              <w:rPr>
                <w:szCs w:val="20"/>
              </w:rPr>
              <w:t>Secondary</w:t>
            </w:r>
            <w:r w:rsidR="001A54CD" w:rsidRPr="00272F02">
              <w:rPr>
                <w:szCs w:val="20"/>
              </w:rPr>
              <w:t xml:space="preserve"> Objective</w:t>
            </w:r>
            <w:r w:rsidR="008A0848">
              <w:rPr>
                <w:szCs w:val="20"/>
              </w:rPr>
              <w:t xml:space="preserve"> X</w:t>
            </w:r>
            <w:commentRangeEnd w:id="197"/>
            <w:r>
              <w:rPr>
                <w:rStyle w:val="CommentReference"/>
                <w:rFonts w:eastAsia="Times New Roman"/>
              </w:rPr>
              <w:commentReference w:id="197"/>
            </w:r>
            <w:commentRangeEnd w:id="198"/>
            <w:r>
              <w:rPr>
                <w:rStyle w:val="CommentReference"/>
              </w:rPr>
              <w:commentReference w:id="198"/>
            </w:r>
            <w:commentRangeEnd w:id="199"/>
            <w:r w:rsidR="00B122D8">
              <w:rPr>
                <w:rStyle w:val="CommentReference"/>
                <w:rFonts w:eastAsia="Times New Roman"/>
              </w:rPr>
              <w:commentReference w:id="199"/>
            </w:r>
            <w:r>
              <w:rPr>
                <w:szCs w:val="20"/>
              </w:rPr>
              <w:t>}</w:t>
            </w:r>
          </w:p>
        </w:tc>
      </w:tr>
      <w:tr w:rsidR="00DB50C7" w:rsidRPr="00272F02" w14:paraId="59B4375B"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B41DA83"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2868DB5D"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4F74DCC5"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1BC7D37" w14:textId="236AC51C"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71C9B0B"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0CE0BB7F"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146615C"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411E090" w14:textId="77777777" w:rsidR="001A54CD" w:rsidRPr="00272F02" w:rsidRDefault="001A54CD" w:rsidP="002D3425">
            <w:pPr>
              <w:pStyle w:val="TableCellLeft10pt"/>
              <w:rPr>
                <w:szCs w:val="20"/>
                <w:lang w:val="en-GB"/>
              </w:rPr>
            </w:pPr>
            <w:r w:rsidRPr="00272F02">
              <w:rPr>
                <w:szCs w:val="20"/>
                <w:lang w:val="en-GB"/>
              </w:rPr>
              <w:t>Heading</w:t>
            </w:r>
          </w:p>
        </w:tc>
      </w:tr>
      <w:tr w:rsidR="00DB50C7" w:rsidRPr="00272F02" w14:paraId="24BCD2A9"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2485C00B"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408AB7E0" w14:textId="4B2BDBF3" w:rsidR="001A54CD" w:rsidRPr="00272F02" w:rsidRDefault="4C38FA08" w:rsidP="4C38FA08">
            <w:pPr>
              <w:pStyle w:val="TableCellLeft10pt"/>
              <w:rPr>
                <w:lang w:val="en-GB"/>
              </w:rPr>
            </w:pPr>
            <w:commentRangeStart w:id="200"/>
            <w:commentRangeStart w:id="201"/>
            <w:r w:rsidRPr="4C38FA08">
              <w:rPr>
                <w:lang w:val="en-GB"/>
              </w:rPr>
              <w:t>Describe the secondary objective(s) and associated estimand(s) as outlined in Section 3.1. Use the same approach as above and consider including a table for a precise estimand description.</w:t>
            </w:r>
            <w:commentRangeEnd w:id="200"/>
            <w:r w:rsidR="006B1FD3">
              <w:commentReference w:id="200"/>
            </w:r>
            <w:commentRangeEnd w:id="201"/>
            <w:r w:rsidR="00B122D8">
              <w:rPr>
                <w:rStyle w:val="CommentReference"/>
                <w:rFonts w:eastAsia="Times New Roman"/>
              </w:rPr>
              <w:commentReference w:id="201"/>
            </w:r>
          </w:p>
        </w:tc>
      </w:tr>
      <w:tr w:rsidR="00DB50C7" w:rsidRPr="00272F02" w14:paraId="183FEDC1"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AEA5F67"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0C5AF399" w14:textId="653A37BC" w:rsidR="001A54CD" w:rsidRPr="00272F02" w:rsidRDefault="00A75A4B"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there are </w:t>
            </w:r>
            <w:r w:rsidR="006B1FD3" w:rsidRPr="00272F02">
              <w:rPr>
                <w:szCs w:val="20"/>
                <w:lang w:val="en-GB"/>
              </w:rPr>
              <w:t>Secondary</w:t>
            </w:r>
            <w:r w:rsidRPr="00272F02">
              <w:rPr>
                <w:szCs w:val="20"/>
                <w:lang w:val="en-GB"/>
              </w:rPr>
              <w:t xml:space="preserve"> Objective Heading for each </w:t>
            </w:r>
            <w:r w:rsidR="006B1FD3" w:rsidRPr="00272F02">
              <w:rPr>
                <w:szCs w:val="20"/>
                <w:lang w:val="en-GB"/>
              </w:rPr>
              <w:t xml:space="preserve">secondary </w:t>
            </w:r>
            <w:r w:rsidRPr="00272F02">
              <w:rPr>
                <w:szCs w:val="20"/>
                <w:lang w:val="en-GB"/>
              </w:rPr>
              <w:t>requirement</w:t>
            </w:r>
          </w:p>
        </w:tc>
      </w:tr>
      <w:tr w:rsidR="00DB50C7" w:rsidRPr="00272F02" w14:paraId="2FBD4B4E"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790CF4A"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96D4358" w14:textId="77777777" w:rsidR="001A54CD" w:rsidRPr="00272F02" w:rsidRDefault="001A54CD" w:rsidP="002D3425">
            <w:pPr>
              <w:pStyle w:val="TableCellLeft10pt"/>
              <w:rPr>
                <w:szCs w:val="20"/>
                <w:lang w:val="en-GB"/>
              </w:rPr>
            </w:pPr>
            <w:r w:rsidRPr="00272F02">
              <w:rPr>
                <w:szCs w:val="20"/>
                <w:lang w:val="en-GB"/>
              </w:rPr>
              <w:t>One to one</w:t>
            </w:r>
          </w:p>
        </w:tc>
      </w:tr>
      <w:tr w:rsidR="00DB50C7" w:rsidRPr="00272F02" w14:paraId="0490ED74"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0BFEBBFE"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67EABC8" w14:textId="2CABB3BD"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r w:rsidR="001A54CD" w:rsidRPr="00272F02">
              <w:rPr>
                <w:szCs w:val="20"/>
                <w:lang w:val="en-GB"/>
              </w:rPr>
              <w:br/>
              <w:t xml:space="preserve">where X is a unique </w:t>
            </w:r>
            <w:r w:rsidR="003713AE" w:rsidRPr="00272F02">
              <w:rPr>
                <w:szCs w:val="20"/>
                <w:lang w:val="en-GB"/>
              </w:rPr>
              <w:t>Secondary</w:t>
            </w:r>
            <w:r w:rsidR="001A54CD" w:rsidRPr="00272F02">
              <w:rPr>
                <w:szCs w:val="20"/>
                <w:lang w:val="en-GB"/>
              </w:rPr>
              <w:t xml:space="preserve"> objective</w:t>
            </w:r>
          </w:p>
        </w:tc>
      </w:tr>
      <w:tr w:rsidR="00DB50C7" w:rsidRPr="00272F02" w14:paraId="77414021"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6F22DCB"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3D3967E" w14:textId="6CFFDCFE" w:rsidR="001A54CD" w:rsidRPr="00272F02" w:rsidRDefault="4C38FA08" w:rsidP="24656324">
            <w:pPr>
              <w:pStyle w:val="TableCellLeft10pt"/>
              <w:rPr>
                <w:lang w:val="en-GB"/>
              </w:rPr>
            </w:pPr>
            <w:commentRangeStart w:id="202"/>
            <w:commentRangeStart w:id="203"/>
            <w:r>
              <w:t>Secondary Objective X</w:t>
            </w:r>
            <w:commentRangeEnd w:id="202"/>
            <w:r w:rsidR="2E87795A">
              <w:commentReference w:id="202"/>
            </w:r>
            <w:commentRangeEnd w:id="203"/>
            <w:r w:rsidR="00B122D8">
              <w:rPr>
                <w:rStyle w:val="CommentReference"/>
                <w:rFonts w:eastAsia="Times New Roman"/>
              </w:rPr>
              <w:commentReference w:id="203"/>
            </w:r>
          </w:p>
        </w:tc>
      </w:tr>
      <w:tr w:rsidR="00DB50C7" w:rsidRPr="00272F02" w14:paraId="4ED0A46A"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D462275"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26A4AEB5"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6CF252E" w14:textId="3F57EB05" w:rsidR="001A54CD" w:rsidRPr="00272F02" w:rsidRDefault="19D22885" w:rsidP="199D5FFB">
            <w:pPr>
              <w:pStyle w:val="TableCellLeft10pt"/>
              <w:rPr>
                <w:lang w:val="en-GB"/>
              </w:rPr>
            </w:pPr>
            <w:r w:rsidRPr="00272F02">
              <w:rPr>
                <w:rStyle w:val="TableCellLeft10ptBoldChar"/>
              </w:rPr>
              <w:t>Relationship</w:t>
            </w:r>
            <w:r w:rsidRPr="00272F02">
              <w:rPr>
                <w:lang w:val="en-GB"/>
              </w:rPr>
              <w:t>:</w:t>
            </w:r>
            <w:r w:rsidR="3383E52B" w:rsidRPr="00272F02">
              <w:rPr>
                <w:lang w:val="en-GB"/>
              </w:rPr>
              <w:t xml:space="preserve"> 3.2 Secondary Objective and Associated Endpoints,</w:t>
            </w:r>
            <w:r w:rsidR="7D0ABC95" w:rsidRPr="00272F02">
              <w:rPr>
                <w:lang w:val="en-GB"/>
              </w:rPr>
              <w:t xml:space="preserve"> 3 Trial Objectives and Associated Estimand(s)</w:t>
            </w:r>
            <w:r w:rsidR="002664E4" w:rsidRPr="00272F02">
              <w:rPr>
                <w:lang w:val="en-GB"/>
              </w:rPr>
              <w:t xml:space="preserve"> and</w:t>
            </w:r>
            <w:r w:rsidRPr="00272F02">
              <w:rPr>
                <w:lang w:val="en-GB"/>
              </w:rPr>
              <w:t xml:space="preserve"> Table of Content</w:t>
            </w:r>
            <w:r w:rsidR="002664E4" w:rsidRPr="00272F02">
              <w:rPr>
                <w:lang w:val="en-GB"/>
              </w:rPr>
              <w:t>s</w:t>
            </w:r>
          </w:p>
          <w:p w14:paraId="23D21DDE" w14:textId="10784560"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3E850BA" w14:textId="77777777" w:rsidTr="00FF3C43">
        <w:trPr>
          <w:trHeight w:val="413"/>
        </w:trPr>
        <w:tc>
          <w:tcPr>
            <w:tcW w:w="1267" w:type="pct"/>
            <w:tcBorders>
              <w:top w:val="single" w:sz="4" w:space="0" w:color="auto"/>
              <w:left w:val="single" w:sz="4" w:space="0" w:color="auto"/>
              <w:bottom w:val="single" w:sz="4" w:space="0" w:color="auto"/>
              <w:right w:val="single" w:sz="4" w:space="0" w:color="auto"/>
            </w:tcBorders>
            <w:hideMark/>
          </w:tcPr>
          <w:p w14:paraId="35405D63" w14:textId="0A68736E" w:rsidR="001A54C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6EE81461"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014B6181" w14:textId="1589D1EB" w:rsidR="001A54CD" w:rsidRPr="00272F02" w:rsidRDefault="001A54CD" w:rsidP="002D3425">
            <w:pPr>
              <w:pStyle w:val="TableCellLeft10pt"/>
              <w:rPr>
                <w:szCs w:val="20"/>
                <w:lang w:val="en-GB"/>
              </w:rPr>
            </w:pPr>
          </w:p>
        </w:tc>
      </w:tr>
    </w:tbl>
    <w:p w14:paraId="0B1C2408" w14:textId="77777777" w:rsidR="001A54CD" w:rsidRPr="00272F02"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7BC5B35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9EF955"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AD01515" w14:textId="5C4F92A7" w:rsidR="001A54CD" w:rsidRPr="00272F02" w:rsidRDefault="001A54CD" w:rsidP="002D3425">
            <w:pPr>
              <w:pStyle w:val="TableCellLeft10pt"/>
              <w:rPr>
                <w:szCs w:val="20"/>
                <w:lang w:val="en-GB"/>
              </w:rPr>
            </w:pPr>
            <w:r w:rsidRPr="00272F02">
              <w:rPr>
                <w:szCs w:val="20"/>
                <w:lang w:val="en-GB"/>
              </w:rPr>
              <w:t>&lt;</w:t>
            </w:r>
            <w:r w:rsidR="003713AE" w:rsidRPr="00272F02">
              <w:rPr>
                <w:szCs w:val="20"/>
                <w:lang w:val="en-GB"/>
              </w:rPr>
              <w:t>Secondary</w:t>
            </w:r>
            <w:r w:rsidRPr="00272F02">
              <w:rPr>
                <w:szCs w:val="20"/>
                <w:lang w:val="en-GB"/>
              </w:rPr>
              <w:t xml:space="preserve"> Objective</w:t>
            </w:r>
            <w:r w:rsidR="003E527F">
              <w:rPr>
                <w:szCs w:val="20"/>
                <w:lang w:val="en-GB"/>
              </w:rPr>
              <w:t xml:space="preserve"> X</w:t>
            </w:r>
            <w:r w:rsidRPr="00272F02">
              <w:rPr>
                <w:szCs w:val="20"/>
                <w:lang w:val="en-GB"/>
              </w:rPr>
              <w:t>&gt;</w:t>
            </w:r>
          </w:p>
        </w:tc>
      </w:tr>
      <w:tr w:rsidR="00DB50C7" w:rsidRPr="00272F02" w14:paraId="4873D0C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7E4CAC"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A505FB1"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088809A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E1D6D70" w14:textId="2E9CED78"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9FC20ED"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0E896D3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5E61DAF"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480DA541" w14:textId="20025389" w:rsidR="001A54CD" w:rsidRPr="00272F02" w:rsidRDefault="001A54CD" w:rsidP="002D3425">
            <w:pPr>
              <w:pStyle w:val="TableCellLeft10pt"/>
              <w:rPr>
                <w:szCs w:val="20"/>
                <w:lang w:val="en-GB"/>
              </w:rPr>
            </w:pPr>
            <w:r w:rsidRPr="00272F02">
              <w:rPr>
                <w:szCs w:val="20"/>
                <w:lang w:val="en-GB"/>
              </w:rPr>
              <w:t>C8582</w:t>
            </w:r>
            <w:r w:rsidR="006B1FD3" w:rsidRPr="00272F02">
              <w:rPr>
                <w:szCs w:val="20"/>
                <w:lang w:val="en-GB"/>
              </w:rPr>
              <w:t>7</w:t>
            </w:r>
          </w:p>
          <w:p w14:paraId="4E8990EB" w14:textId="62D49D3A" w:rsidR="001A54CD" w:rsidRPr="00272F02" w:rsidRDefault="0094277C" w:rsidP="002D3425">
            <w:pPr>
              <w:pStyle w:val="TableCellLeft10pt"/>
              <w:rPr>
                <w:szCs w:val="20"/>
                <w:lang w:val="en-GB"/>
              </w:rPr>
            </w:pPr>
            <w:r w:rsidRPr="00272F02">
              <w:rPr>
                <w:szCs w:val="20"/>
                <w:lang w:val="en-GB"/>
              </w:rPr>
              <w:t>For review purpose, see definition of the controlled terminology below</w:t>
            </w:r>
            <w:r w:rsidR="001A54CD" w:rsidRPr="00272F02">
              <w:rPr>
                <w:szCs w:val="20"/>
                <w:lang w:val="en-GB"/>
              </w:rPr>
              <w:br/>
            </w:r>
            <w:r w:rsidR="006B1FD3" w:rsidRPr="00272F02">
              <w:rPr>
                <w:szCs w:val="20"/>
                <w:lang w:val="en-GB"/>
              </w:rPr>
              <w:t>The secondary reason for performing a study in terms of the scientific questions to be answered by the analysis of data collected during the study.</w:t>
            </w:r>
          </w:p>
        </w:tc>
      </w:tr>
      <w:tr w:rsidR="00DB50C7" w:rsidRPr="00272F02" w14:paraId="2A02721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92F1199" w14:textId="6346D333" w:rsidR="001A54CD" w:rsidRPr="00272F02" w:rsidRDefault="001A54C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DC2ECC8" w14:textId="11A0AF09" w:rsidR="001A54CD" w:rsidRPr="00272F02" w:rsidRDefault="163406B5">
            <w:pPr>
              <w:pStyle w:val="TableCellLeft10pt"/>
              <w:rPr>
                <w:lang w:val="en-GB"/>
              </w:rPr>
            </w:pPr>
            <w:r w:rsidRPr="00272F02">
              <w:rPr>
                <w:lang w:val="en-GB"/>
              </w:rPr>
              <w:t>N/A</w:t>
            </w:r>
          </w:p>
        </w:tc>
      </w:tr>
      <w:tr w:rsidR="00DB50C7" w:rsidRPr="00272F02" w14:paraId="2C3F7F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AE000D3"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E8C6D07" w14:textId="77777777" w:rsidR="001A54CD" w:rsidRPr="00272F02" w:rsidRDefault="001A54CD" w:rsidP="002D3425">
            <w:pPr>
              <w:pStyle w:val="TableCellLeft10pt"/>
              <w:rPr>
                <w:szCs w:val="20"/>
                <w:lang w:val="en-GB"/>
              </w:rPr>
            </w:pPr>
            <w:r w:rsidRPr="00272F02">
              <w:rPr>
                <w:szCs w:val="20"/>
                <w:lang w:val="en-GB"/>
              </w:rPr>
              <w:t>Required</w:t>
            </w:r>
          </w:p>
        </w:tc>
      </w:tr>
      <w:tr w:rsidR="00DB50C7" w:rsidRPr="00272F02" w14:paraId="5E1CA81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B00E489"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0C4C170B" w14:textId="28A89609" w:rsidR="001A54CD" w:rsidRPr="00272F02" w:rsidRDefault="728EE628" w:rsidP="3FAC1DFE">
            <w:pPr>
              <w:pStyle w:val="TableCellLeft10pt"/>
              <w:rPr>
                <w:lang w:val="en-GB"/>
              </w:rPr>
            </w:pPr>
            <w:r w:rsidRPr="00272F02">
              <w:rPr>
                <w:lang w:val="en-GB"/>
              </w:rPr>
              <w:t>One to</w:t>
            </w:r>
            <w:r w:rsidR="0048637B" w:rsidRPr="00272F02">
              <w:rPr>
                <w:lang w:val="en-GB" w:eastAsia="ja-JP"/>
              </w:rPr>
              <w:t xml:space="preserve"> one;</w:t>
            </w:r>
            <w:r w:rsidRPr="00272F02">
              <w:rPr>
                <w:lang w:val="en-GB"/>
              </w:rPr>
              <w:t xml:space="preserve"> T</w:t>
            </w:r>
            <w:r w:rsidR="00881827">
              <w:rPr>
                <w:lang w:val="en-GB"/>
              </w:rPr>
              <w:t>able of Content</w:t>
            </w:r>
            <w:r w:rsidR="007620D5">
              <w:rPr>
                <w:lang w:val="en-GB"/>
              </w:rPr>
              <w:t>s</w:t>
            </w:r>
            <w:r w:rsidRPr="00272F02">
              <w:rPr>
                <w:lang w:val="en-GB"/>
              </w:rPr>
              <w:t xml:space="preserve"> Number </w:t>
            </w:r>
            <w:r w:rsidR="71F905B4" w:rsidRPr="00272F02">
              <w:rPr>
                <w:lang w:val="en-GB"/>
              </w:rPr>
              <w:t>3.2</w:t>
            </w:r>
            <w:r w:rsidRPr="00272F02">
              <w:rPr>
                <w:lang w:val="en-GB"/>
              </w:rPr>
              <w:t xml:space="preserve">.X, One to Estimand </w:t>
            </w:r>
            <w:r w:rsidR="009F02A9" w:rsidRPr="00272F02">
              <w:rPr>
                <w:lang w:val="en-GB"/>
              </w:rPr>
              <w:t>Characteristic</w:t>
            </w:r>
            <w:r w:rsidRPr="00272F02">
              <w:rPr>
                <w:lang w:val="en-GB"/>
              </w:rPr>
              <w:t xml:space="preserve"> Table, </w:t>
            </w:r>
            <w:r w:rsidR="3B1B3DA2" w:rsidRPr="00272F02">
              <w:rPr>
                <w:lang w:val="en-GB"/>
              </w:rPr>
              <w:t>Secondary</w:t>
            </w:r>
            <w:r w:rsidRPr="00272F02">
              <w:rPr>
                <w:lang w:val="en-GB"/>
              </w:rPr>
              <w:t xml:space="preserve"> Objective X, Protocol Identifier </w:t>
            </w:r>
          </w:p>
        </w:tc>
      </w:tr>
      <w:tr w:rsidR="00DB50C7" w:rsidRPr="00272F02" w14:paraId="6546988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C6A0CF9"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B8054EB" w14:textId="4F912011"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 xml:space="preserve">.X </w:t>
            </w:r>
          </w:p>
        </w:tc>
      </w:tr>
      <w:tr w:rsidR="00DB50C7" w:rsidRPr="00272F02" w14:paraId="09C01E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0558499"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BCCC576" w14:textId="14271255" w:rsidR="001A54CD" w:rsidRPr="00272F02" w:rsidRDefault="001A54CD" w:rsidP="002D3425">
            <w:pPr>
              <w:pStyle w:val="TableCellLeft10pt"/>
              <w:rPr>
                <w:szCs w:val="20"/>
                <w:lang w:val="en-GB"/>
              </w:rPr>
            </w:pPr>
            <w:r w:rsidRPr="00272F02">
              <w:rPr>
                <w:szCs w:val="20"/>
                <w:lang w:val="en-GB"/>
              </w:rPr>
              <w:t>Text</w:t>
            </w:r>
            <w:r w:rsidR="007E4D1F">
              <w:rPr>
                <w:rFonts w:hint="eastAsia"/>
                <w:szCs w:val="20"/>
                <w:lang w:val="en-GB" w:eastAsia="ja-JP"/>
              </w:rPr>
              <w:t xml:space="preserve"> and unique integer which is same as Level 3 number for the section.</w:t>
            </w:r>
          </w:p>
        </w:tc>
      </w:tr>
      <w:tr w:rsidR="00DB50C7" w:rsidRPr="00272F02" w14:paraId="4711AA7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61DE05"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78F3FE2" w14:textId="6287FFFB"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373FF9" w:rsidRPr="00272F02">
              <w:rPr>
                <w:szCs w:val="20"/>
                <w:lang w:val="en-GB"/>
              </w:rPr>
              <w:t>Yes</w:t>
            </w:r>
          </w:p>
          <w:p w14:paraId="1D928151" w14:textId="38B7DAB4" w:rsidR="001A54CD" w:rsidRPr="00272F02" w:rsidRDefault="503F3B50" w:rsidP="199D5FFB">
            <w:pPr>
              <w:pStyle w:val="TableCellLeft10pt"/>
              <w:rPr>
                <w:lang w:val="en-GB"/>
              </w:rPr>
            </w:pPr>
            <w:r w:rsidRPr="00272F02">
              <w:rPr>
                <w:rStyle w:val="TableCellLeft10ptBoldChar"/>
              </w:rPr>
              <w:t>Relationship</w:t>
            </w:r>
            <w:r w:rsidRPr="00272F02">
              <w:rPr>
                <w:lang w:val="en-GB"/>
              </w:rPr>
              <w:t xml:space="preserve">: </w:t>
            </w:r>
            <w:r w:rsidR="5555BFA7" w:rsidRPr="00272F02">
              <w:rPr>
                <w:lang w:val="en-GB"/>
              </w:rPr>
              <w:t>3.2</w:t>
            </w:r>
            <w:r w:rsidRPr="00272F02">
              <w:rPr>
                <w:lang w:val="en-GB"/>
              </w:rPr>
              <w:t xml:space="preserve">.X </w:t>
            </w:r>
            <w:r w:rsidR="7C4853A4" w:rsidRPr="00272F02">
              <w:rPr>
                <w:lang w:val="en-GB"/>
              </w:rPr>
              <w:t>Secondary</w:t>
            </w:r>
            <w:r w:rsidRPr="00272F02">
              <w:rPr>
                <w:lang w:val="en-GB"/>
              </w:rPr>
              <w:t xml:space="preserve"> Objective, Estimand </w:t>
            </w:r>
            <w:r w:rsidR="00630C3D" w:rsidRPr="00272F02">
              <w:rPr>
                <w:lang w:val="en-GB"/>
              </w:rPr>
              <w:t>Characteristics</w:t>
            </w:r>
            <w:r w:rsidRPr="00272F02">
              <w:rPr>
                <w:lang w:val="en-GB"/>
              </w:rPr>
              <w:t xml:space="preserve"> table</w:t>
            </w:r>
          </w:p>
          <w:p w14:paraId="1877CD74" w14:textId="23161D9B"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7F3257" w:rsidRPr="00272F02">
              <w:rPr>
                <w:szCs w:val="20"/>
                <w:lang w:val="en-GB"/>
              </w:rPr>
              <w:t>C</w:t>
            </w:r>
            <w:r w:rsidRPr="00272F02">
              <w:rPr>
                <w:szCs w:val="20"/>
                <w:lang w:val="en-GB"/>
              </w:rPr>
              <w:t>85</w:t>
            </w:r>
            <w:r w:rsidR="005746B7" w:rsidRPr="00272F02">
              <w:rPr>
                <w:szCs w:val="20"/>
                <w:lang w:val="en-GB"/>
              </w:rPr>
              <w:t>827</w:t>
            </w:r>
          </w:p>
        </w:tc>
      </w:tr>
      <w:tr w:rsidR="00DB50C7" w:rsidRPr="00272F02" w14:paraId="300F001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BC664F7" w14:textId="5E4207E0" w:rsidR="001A54C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5F9FE66C"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551C0C41" w14:textId="1CFD3F76" w:rsidR="001A54CD" w:rsidRPr="00272F02" w:rsidRDefault="001A54CD" w:rsidP="199D5FFB">
            <w:pPr>
              <w:pStyle w:val="TableCellLeft10pt"/>
              <w:rPr>
                <w:lang w:val="en-GB"/>
              </w:rPr>
            </w:pPr>
          </w:p>
        </w:tc>
      </w:tr>
    </w:tbl>
    <w:p w14:paraId="4F563E79" w14:textId="2A5624F4" w:rsidR="001A54CD" w:rsidRPr="00272F02" w:rsidRDefault="001A54CD" w:rsidP="001A54CD">
      <w:pPr>
        <w:rPr>
          <w:rFonts w:eastAsiaTheme="minorEastAsia"/>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7E4D1F" w:rsidRPr="00272F02" w14:paraId="5CE6E9B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1CD52B0" w14:textId="77777777" w:rsidR="007E4D1F" w:rsidRPr="00272F02" w:rsidRDefault="007E4D1F" w:rsidP="002B5BAC">
            <w:pPr>
              <w:pStyle w:val="TableHeadingTextLeft10pt"/>
              <w:rPr>
                <w:lang w:val="de-DE"/>
              </w:rPr>
            </w:pPr>
            <w:commentRangeStart w:id="204"/>
            <w:commentRangeStart w:id="205"/>
            <w:commentRangeStart w:id="206"/>
            <w:r w:rsidRPr="7596A873">
              <w:rPr>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CEA2054" w14:textId="2564520A" w:rsidR="007E4D1F" w:rsidRPr="00272F02" w:rsidRDefault="4C38FA08" w:rsidP="4C38FA08">
            <w:pPr>
              <w:pStyle w:val="TableCellLeft10pt"/>
              <w:rPr>
                <w:lang w:val="en-GB" w:eastAsia="ja-JP"/>
              </w:rPr>
            </w:pPr>
            <w:commentRangeStart w:id="207"/>
            <w:commentRangeStart w:id="208"/>
            <w:r w:rsidRPr="4C38FA08">
              <w:rPr>
                <w:lang w:val="en-GB" w:eastAsia="ja-JP"/>
              </w:rPr>
              <w:t>Secondary</w:t>
            </w:r>
            <w:r w:rsidRPr="4C38FA08">
              <w:rPr>
                <w:lang w:val="en-GB"/>
              </w:rPr>
              <w:t xml:space="preserve"> Objective</w:t>
            </w:r>
            <w:r w:rsidRPr="4C38FA08">
              <w:rPr>
                <w:lang w:val="en-GB" w:eastAsia="ja-JP"/>
              </w:rPr>
              <w:t xml:space="preserve"> Number</w:t>
            </w:r>
            <w:commentRangeEnd w:id="207"/>
            <w:r w:rsidR="007E4D1F">
              <w:commentReference w:id="207"/>
            </w:r>
            <w:commentRangeEnd w:id="208"/>
            <w:r w:rsidR="00B122D8">
              <w:rPr>
                <w:rStyle w:val="CommentReference"/>
                <w:rFonts w:eastAsia="Times New Roman"/>
              </w:rPr>
              <w:commentReference w:id="208"/>
            </w:r>
          </w:p>
        </w:tc>
      </w:tr>
      <w:tr w:rsidR="007E4D1F" w:rsidRPr="00272F02" w14:paraId="44A6FCC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1A00777" w14:textId="77777777" w:rsidR="007E4D1F" w:rsidRPr="00272F02" w:rsidRDefault="007E4D1F" w:rsidP="002B5BAC">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4B23BE" w14:textId="77777777" w:rsidR="007E4D1F" w:rsidRPr="00272F02" w:rsidRDefault="007E4D1F" w:rsidP="002B5BAC">
            <w:pPr>
              <w:pStyle w:val="TableCellLeft10pt"/>
              <w:rPr>
                <w:szCs w:val="20"/>
                <w:lang w:val="en-GB"/>
              </w:rPr>
            </w:pPr>
            <w:r w:rsidRPr="00272F02">
              <w:rPr>
                <w:szCs w:val="20"/>
                <w:lang w:val="en-GB" w:eastAsia="ja-JP"/>
              </w:rPr>
              <w:t>Number</w:t>
            </w:r>
          </w:p>
        </w:tc>
      </w:tr>
      <w:tr w:rsidR="007E4D1F" w:rsidRPr="00272F02" w14:paraId="6921416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53B2B97" w14:textId="77777777" w:rsidR="007E4D1F" w:rsidRPr="00272F02" w:rsidRDefault="007E4D1F" w:rsidP="002B5BAC">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A041187" w14:textId="77777777" w:rsidR="007E4D1F" w:rsidRPr="00272F02" w:rsidRDefault="007E4D1F" w:rsidP="002B5BAC">
            <w:pPr>
              <w:pStyle w:val="TableCellLeft10pt"/>
              <w:rPr>
                <w:szCs w:val="20"/>
                <w:lang w:val="en-GB"/>
              </w:rPr>
            </w:pPr>
            <w:r w:rsidRPr="00272F02">
              <w:rPr>
                <w:szCs w:val="20"/>
                <w:lang w:val="en-GB"/>
              </w:rPr>
              <w:t>D</w:t>
            </w:r>
          </w:p>
        </w:tc>
      </w:tr>
      <w:tr w:rsidR="007E4D1F" w:rsidRPr="00272F02" w14:paraId="30C833C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BD80D8D" w14:textId="77777777" w:rsidR="007E4D1F" w:rsidRPr="00272F02" w:rsidRDefault="007E4D1F" w:rsidP="002B5BAC">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A8CA5F9" w14:textId="77777777" w:rsidR="007E4D1F" w:rsidRPr="00272F02" w:rsidRDefault="007E4D1F" w:rsidP="002B5BAC">
            <w:pPr>
              <w:pStyle w:val="TableCellLeft10pt"/>
              <w:rPr>
                <w:szCs w:val="20"/>
                <w:lang w:val="en-GB"/>
              </w:rPr>
            </w:pPr>
            <w:r w:rsidRPr="00272F02">
              <w:rPr>
                <w:szCs w:val="20"/>
                <w:lang w:val="en-GB"/>
              </w:rPr>
              <w:t>N/A</w:t>
            </w:r>
          </w:p>
        </w:tc>
      </w:tr>
      <w:tr w:rsidR="007E4D1F" w:rsidRPr="00272F02" w14:paraId="6587966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B77F9FF" w14:textId="77777777" w:rsidR="007E4D1F" w:rsidRPr="00272F02" w:rsidRDefault="007E4D1F" w:rsidP="002B5BAC">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4BE59CC" w14:textId="77777777" w:rsidR="007E4D1F" w:rsidRPr="00272F02" w:rsidRDefault="007E4D1F" w:rsidP="002B5BAC">
            <w:pPr>
              <w:pStyle w:val="TableCellLeft10pt"/>
              <w:rPr>
                <w:rStyle w:val="Instructions"/>
                <w:rFonts w:ascii="Times New Roman" w:hAnsi="Times New Roman"/>
                <w:vanish w:val="0"/>
                <w:color w:val="auto"/>
                <w:szCs w:val="20"/>
              </w:rPr>
            </w:pPr>
          </w:p>
        </w:tc>
      </w:tr>
      <w:tr w:rsidR="007E4D1F" w:rsidRPr="00272F02" w14:paraId="7B88E52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DA14569" w14:textId="77777777" w:rsidR="007E4D1F" w:rsidRPr="00272F02" w:rsidRDefault="007E4D1F" w:rsidP="002B5BAC">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EF080C5" w14:textId="77777777" w:rsidR="007E4D1F" w:rsidRPr="00272F02" w:rsidRDefault="007E4D1F" w:rsidP="002B5BAC">
            <w:pPr>
              <w:pStyle w:val="TableCellLeft10pt"/>
              <w:rPr>
                <w:szCs w:val="20"/>
                <w:lang w:val="en-GB"/>
              </w:rPr>
            </w:pPr>
            <w:r w:rsidRPr="00272F02">
              <w:rPr>
                <w:szCs w:val="20"/>
                <w:lang w:val="en-GB"/>
              </w:rPr>
              <w:t>Optional</w:t>
            </w:r>
          </w:p>
        </w:tc>
      </w:tr>
      <w:tr w:rsidR="007E4D1F" w:rsidRPr="00272F02" w14:paraId="2F11D81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DCCC07F" w14:textId="77777777" w:rsidR="007E4D1F" w:rsidRPr="00272F02" w:rsidRDefault="007E4D1F" w:rsidP="002B5BAC">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3019730" w14:textId="77777777" w:rsidR="007E4D1F" w:rsidRPr="00272F02" w:rsidRDefault="007E4D1F" w:rsidP="002B5BAC">
            <w:pPr>
              <w:pStyle w:val="TableCellLeft10pt"/>
              <w:rPr>
                <w:szCs w:val="20"/>
                <w:lang w:val="en-GB"/>
              </w:rPr>
            </w:pPr>
            <w:r w:rsidRPr="00272F02">
              <w:rPr>
                <w:szCs w:val="20"/>
                <w:lang w:val="en-GB"/>
              </w:rPr>
              <w:t>One to one</w:t>
            </w:r>
          </w:p>
        </w:tc>
      </w:tr>
      <w:tr w:rsidR="007E4D1F" w:rsidRPr="00272F02" w14:paraId="6E9BFCA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A9CBBE8" w14:textId="77777777" w:rsidR="007E4D1F" w:rsidRPr="00272F02" w:rsidRDefault="007E4D1F" w:rsidP="002B5BAC">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E19849" w14:textId="36253EB2" w:rsidR="007E4D1F" w:rsidRPr="00272F02" w:rsidRDefault="007E4D1F" w:rsidP="002B5BAC">
            <w:pPr>
              <w:pStyle w:val="TableCellLeft10pt"/>
              <w:rPr>
                <w:szCs w:val="20"/>
                <w:lang w:val="en-GB" w:eastAsia="ja-JP"/>
              </w:rPr>
            </w:pPr>
            <w:r>
              <w:rPr>
                <w:rFonts w:hint="eastAsia"/>
                <w:szCs w:val="20"/>
                <w:lang w:val="en-GB" w:eastAsia="ja-JP"/>
              </w:rPr>
              <w:t>3.2.X</w:t>
            </w:r>
          </w:p>
        </w:tc>
      </w:tr>
      <w:tr w:rsidR="007E4D1F" w:rsidRPr="00272F02" w14:paraId="284317C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138DEEB" w14:textId="77777777" w:rsidR="007E4D1F" w:rsidRPr="00272F02" w:rsidRDefault="007E4D1F" w:rsidP="002B5BAC">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CCE392" w14:textId="77777777" w:rsidR="007E4D1F" w:rsidRPr="00272F02" w:rsidRDefault="007E4D1F" w:rsidP="002B5BAC">
            <w:pPr>
              <w:pStyle w:val="TableCellLeft10pt"/>
              <w:rPr>
                <w:szCs w:val="20"/>
                <w:lang w:val="en-GB"/>
              </w:rPr>
            </w:pPr>
            <w:r w:rsidRPr="00272F02">
              <w:rPr>
                <w:szCs w:val="20"/>
                <w:lang w:val="en-GB"/>
              </w:rPr>
              <w:t>an integer</w:t>
            </w:r>
            <w:r>
              <w:rPr>
                <w:rFonts w:hint="eastAsia"/>
                <w:szCs w:val="20"/>
                <w:lang w:val="en-GB" w:eastAsia="ja-JP"/>
              </w:rPr>
              <w:t>,</w:t>
            </w:r>
            <w:r w:rsidRPr="00272F02">
              <w:rPr>
                <w:szCs w:val="20"/>
                <w:lang w:val="en-GB"/>
              </w:rPr>
              <w:t xml:space="preserve"> unique number</w:t>
            </w:r>
          </w:p>
        </w:tc>
      </w:tr>
      <w:tr w:rsidR="007E4D1F" w:rsidRPr="00272F02" w14:paraId="191D6AD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0F5036B" w14:textId="77777777" w:rsidR="007E4D1F" w:rsidRPr="00272F02" w:rsidRDefault="007E4D1F" w:rsidP="002B5BAC">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290E195" w14:textId="77777777" w:rsidR="007E4D1F" w:rsidRPr="00272F02" w:rsidRDefault="007E4D1F" w:rsidP="002B5BA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B2AF66E" w14:textId="3AC1C206" w:rsidR="007E4D1F" w:rsidRPr="00272F02" w:rsidRDefault="007E4D1F" w:rsidP="002B5BAC">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Pr>
                <w:rFonts w:hint="eastAsia"/>
                <w:szCs w:val="20"/>
                <w:lang w:val="en-GB" w:eastAsia="ja-JP"/>
              </w:rPr>
              <w:t>3.2.X Secondary</w:t>
            </w:r>
            <w:r w:rsidRPr="00702AB9">
              <w:rPr>
                <w:szCs w:val="20"/>
                <w:lang w:val="en-GB" w:eastAsia="ja-JP"/>
              </w:rPr>
              <w:t xml:space="preserve"> Objective</w:t>
            </w:r>
          </w:p>
          <w:p w14:paraId="4A3CC9FA" w14:textId="77777777" w:rsidR="007E4D1F" w:rsidRPr="00272F02" w:rsidRDefault="007E4D1F" w:rsidP="002B5BAC">
            <w:pPr>
              <w:pStyle w:val="TableCellLeft10pt"/>
              <w:rPr>
                <w:szCs w:val="20"/>
                <w:lang w:val="en-GB"/>
              </w:rPr>
            </w:pPr>
            <w:r w:rsidRPr="00272F02">
              <w:rPr>
                <w:rStyle w:val="TableCellLeft10ptBoldChar"/>
                <w:szCs w:val="20"/>
              </w:rPr>
              <w:t>Concept</w:t>
            </w:r>
            <w:r w:rsidRPr="00272F02">
              <w:rPr>
                <w:szCs w:val="20"/>
                <w:lang w:val="en-GB"/>
              </w:rPr>
              <w:t>: Sequential number</w:t>
            </w:r>
          </w:p>
        </w:tc>
      </w:tr>
      <w:tr w:rsidR="007E4D1F" w:rsidRPr="007E4D1F" w14:paraId="6A53994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8998178" w14:textId="77777777" w:rsidR="007E4D1F" w:rsidRPr="00272F02" w:rsidRDefault="007E4D1F" w:rsidP="007E4D1F">
            <w:pPr>
              <w:pStyle w:val="TableHeadingTextLeft10pt"/>
              <w:rPr>
                <w:szCs w:val="20"/>
              </w:rPr>
            </w:pPr>
            <w:r w:rsidRPr="00272F02">
              <w:rPr>
                <w:szCs w:val="20"/>
              </w:rPr>
              <w:t xml:space="preserve">Repeating and/or Reuse Rules </w:t>
            </w:r>
          </w:p>
        </w:tc>
        <w:tc>
          <w:tcPr>
            <w:tcW w:w="3785" w:type="pct"/>
            <w:tcBorders>
              <w:top w:val="single" w:sz="4" w:space="0" w:color="auto"/>
              <w:left w:val="single" w:sz="4" w:space="0" w:color="auto"/>
              <w:bottom w:val="single" w:sz="4" w:space="0" w:color="auto"/>
              <w:right w:val="single" w:sz="4" w:space="0" w:color="auto"/>
            </w:tcBorders>
            <w:hideMark/>
          </w:tcPr>
          <w:p w14:paraId="15A3E984" w14:textId="7B9BE07F" w:rsidR="007E4D1F" w:rsidRDefault="007E4D1F" w:rsidP="007E4D1F">
            <w:pPr>
              <w:pStyle w:val="TableCellLeft10pt"/>
              <w:rPr>
                <w:lang w:val="en-GB" w:eastAsia="ja-JP"/>
              </w:rPr>
            </w:pPr>
            <w:r w:rsidRPr="7596A873">
              <w:rPr>
                <w:lang w:val="en-GB" w:eastAsia="ja-JP"/>
              </w:rPr>
              <w:t xml:space="preserve">Yes, </w:t>
            </w:r>
            <w:r w:rsidRPr="7596A873">
              <w:rPr>
                <w:lang w:val="en-GB"/>
              </w:rPr>
              <w:t>repeatable for each</w:t>
            </w:r>
            <w:r w:rsidRPr="7596A873">
              <w:rPr>
                <w:rFonts w:hint="eastAsia"/>
                <w:lang w:val="en-GB" w:eastAsia="ja-JP"/>
              </w:rPr>
              <w:t xml:space="preserve"> numbered</w:t>
            </w:r>
            <w:r w:rsidRPr="7596A873">
              <w:rPr>
                <w:lang w:val="en-GB"/>
              </w:rPr>
              <w:t xml:space="preserve"> </w:t>
            </w:r>
            <w:r w:rsidRPr="7596A873">
              <w:rPr>
                <w:rFonts w:hint="eastAsia"/>
                <w:lang w:val="en-GB" w:eastAsia="ja-JP"/>
              </w:rPr>
              <w:t xml:space="preserve">secondary </w:t>
            </w:r>
            <w:r w:rsidRPr="7596A873">
              <w:rPr>
                <w:lang w:val="en-GB"/>
              </w:rPr>
              <w:t>objective</w:t>
            </w:r>
            <w:r w:rsidRPr="7596A873">
              <w:rPr>
                <w:rFonts w:hint="eastAsia"/>
                <w:lang w:val="en-GB" w:eastAsia="ja-JP"/>
              </w:rPr>
              <w:t>.</w:t>
            </w:r>
            <w:commentRangeEnd w:id="204"/>
            <w:r>
              <w:rPr>
                <w:rStyle w:val="CommentReference"/>
              </w:rPr>
              <w:commentReference w:id="204"/>
            </w:r>
            <w:commentRangeEnd w:id="205"/>
            <w:r>
              <w:rPr>
                <w:rStyle w:val="CommentReference"/>
              </w:rPr>
              <w:commentReference w:id="205"/>
            </w:r>
            <w:r w:rsidR="00B122D8">
              <w:rPr>
                <w:rStyle w:val="CommentReference"/>
                <w:rFonts w:eastAsia="Times New Roman"/>
              </w:rPr>
              <w:commentReference w:id="206"/>
            </w:r>
          </w:p>
          <w:p w14:paraId="5408A29F" w14:textId="6ADF5A9B" w:rsidR="007E4D1F" w:rsidRPr="007E4D1F" w:rsidRDefault="007E4D1F" w:rsidP="007E4D1F">
            <w:pPr>
              <w:pStyle w:val="TableCellLeft10pt"/>
              <w:rPr>
                <w:lang w:val="en-GB"/>
              </w:rPr>
            </w:pPr>
          </w:p>
        </w:tc>
      </w:tr>
      <w:commentRangeEnd w:id="206"/>
    </w:tbl>
    <w:p w14:paraId="2D5CA3F5" w14:textId="77777777" w:rsidR="007E4D1F" w:rsidRPr="00FF3C43" w:rsidRDefault="007E4D1F" w:rsidP="001A54CD">
      <w:pPr>
        <w:rPr>
          <w:rFonts w:eastAsiaTheme="minorEastAsia"/>
          <w:sz w:val="20"/>
          <w:szCs w:val="20"/>
          <w:lang w:eastAsia="ja-JP"/>
        </w:rPr>
      </w:pPr>
    </w:p>
    <w:tbl>
      <w:tblPr>
        <w:tblStyle w:val="TableGrid10"/>
        <w:tblW w:w="5024" w:type="pct"/>
        <w:tblLook w:val="04A0" w:firstRow="1" w:lastRow="0" w:firstColumn="1" w:lastColumn="0" w:noHBand="0" w:noVBand="1"/>
      </w:tblPr>
      <w:tblGrid>
        <w:gridCol w:w="2289"/>
        <w:gridCol w:w="6744"/>
      </w:tblGrid>
      <w:tr w:rsidR="00DB50C7" w:rsidRPr="00272F02" w14:paraId="0E56B296" w14:textId="77777777" w:rsidTr="4C38FA08">
        <w:tc>
          <w:tcPr>
            <w:tcW w:w="1267" w:type="pct"/>
            <w:hideMark/>
          </w:tcPr>
          <w:p w14:paraId="3AA78F22"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hideMark/>
          </w:tcPr>
          <w:p w14:paraId="492AE9C3" w14:textId="3A785F0C" w:rsidR="001A54CD" w:rsidRPr="00272F02" w:rsidRDefault="4C38FA08" w:rsidP="24656324">
            <w:pPr>
              <w:pStyle w:val="TableCellLeft10pt"/>
              <w:rPr>
                <w:lang w:val="en-GB"/>
              </w:rPr>
            </w:pPr>
            <w:r>
              <w:t xml:space="preserve">{If a Secondary Objective has been entered: </w:t>
            </w:r>
            <w:commentRangeStart w:id="209"/>
            <w:commentRangeStart w:id="210"/>
            <w:r>
              <w:t>&lt;Enter Table of Estimand Characteristics including Endpoint at a minimum&gt;</w:t>
            </w:r>
            <w:commentRangeEnd w:id="209"/>
            <w:r w:rsidR="11081725">
              <w:commentReference w:id="209"/>
            </w:r>
            <w:commentRangeEnd w:id="210"/>
            <w:r w:rsidR="00B122D8">
              <w:rPr>
                <w:rStyle w:val="CommentReference"/>
                <w:rFonts w:eastAsia="Times New Roman"/>
                <w14:ligatures w14:val="standardContextual"/>
              </w:rPr>
              <w:commentReference w:id="210"/>
            </w:r>
            <w:r>
              <w:t>}</w:t>
            </w:r>
          </w:p>
        </w:tc>
      </w:tr>
      <w:tr w:rsidR="00DB50C7" w:rsidRPr="00272F02" w14:paraId="09837437" w14:textId="77777777" w:rsidTr="4C38FA08">
        <w:tc>
          <w:tcPr>
            <w:tcW w:w="1267" w:type="pct"/>
            <w:hideMark/>
          </w:tcPr>
          <w:p w14:paraId="2F0DE8AE"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hideMark/>
          </w:tcPr>
          <w:p w14:paraId="43A419ED"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6B6B4DBB" w14:textId="77777777" w:rsidTr="4C38FA08">
        <w:tc>
          <w:tcPr>
            <w:tcW w:w="1267" w:type="pct"/>
            <w:hideMark/>
          </w:tcPr>
          <w:p w14:paraId="130E10AA" w14:textId="50BEE2C1"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hideMark/>
          </w:tcPr>
          <w:p w14:paraId="1DA20374"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0A1D0450" w14:textId="77777777" w:rsidTr="4C38FA08">
        <w:tc>
          <w:tcPr>
            <w:tcW w:w="1267" w:type="pct"/>
            <w:hideMark/>
          </w:tcPr>
          <w:p w14:paraId="0E9201E9"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Pr>
          <w:p w14:paraId="12600E9B" w14:textId="00F0C94A" w:rsidR="001A54CD" w:rsidRPr="00272F02" w:rsidRDefault="009C51CF" w:rsidP="002D3425">
            <w:pPr>
              <w:pStyle w:val="TableCellLeft10pt"/>
              <w:rPr>
                <w:szCs w:val="20"/>
                <w:lang w:val="en-GB"/>
              </w:rPr>
            </w:pPr>
            <w:r w:rsidRPr="00272F02">
              <w:rPr>
                <w:szCs w:val="20"/>
                <w:lang w:val="en-GB"/>
              </w:rPr>
              <w:t>N/A</w:t>
            </w:r>
          </w:p>
        </w:tc>
      </w:tr>
      <w:tr w:rsidR="00DB50C7" w:rsidRPr="00272F02" w14:paraId="557487F2" w14:textId="77777777" w:rsidTr="4C38FA08">
        <w:tc>
          <w:tcPr>
            <w:tcW w:w="1267" w:type="pct"/>
            <w:hideMark/>
          </w:tcPr>
          <w:p w14:paraId="163B26CA"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Pr>
          <w:p w14:paraId="764BCFEC" w14:textId="04C5B99C" w:rsidR="001A54CD" w:rsidRPr="00272F02" w:rsidRDefault="4C38FA08" w:rsidP="4C38FA08">
            <w:pPr>
              <w:pStyle w:val="TableCellLeft10pt"/>
              <w:rPr>
                <w:lang w:val="en-GB"/>
              </w:rPr>
            </w:pPr>
            <w:r w:rsidRPr="4C38FA08">
              <w:rPr>
                <w:lang w:val="en-GB"/>
              </w:rPr>
              <w:t>{If a Secondary Objective has been entered: &lt;</w:t>
            </w:r>
            <w:commentRangeStart w:id="211"/>
            <w:commentRangeStart w:id="212"/>
            <w:r w:rsidRPr="4C38FA08">
              <w:rPr>
                <w:lang w:val="en-GB"/>
              </w:rPr>
              <w:t>Enter Table of Estimand Characteristics&gt;} including Endpoint at a minimum</w:t>
            </w:r>
            <w:commentRangeEnd w:id="211"/>
            <w:r w:rsidR="001A54CD">
              <w:commentReference w:id="211"/>
            </w:r>
            <w:commentRangeEnd w:id="212"/>
            <w:r w:rsidR="00B122D8">
              <w:rPr>
                <w:rStyle w:val="CommentReference"/>
                <w:rFonts w:eastAsia="Times New Roman"/>
                <w14:ligatures w14:val="standardContextual"/>
              </w:rPr>
              <w:commentReference w:id="212"/>
            </w:r>
            <w:r w:rsidRPr="4C38FA08">
              <w:rPr>
                <w:lang w:val="en-GB"/>
              </w:rPr>
              <w:t>}</w:t>
            </w:r>
          </w:p>
        </w:tc>
      </w:tr>
      <w:tr w:rsidR="00DB50C7" w:rsidRPr="00272F02" w14:paraId="2B0061FF" w14:textId="77777777" w:rsidTr="4C38FA08">
        <w:tc>
          <w:tcPr>
            <w:tcW w:w="1267" w:type="pct"/>
            <w:hideMark/>
          </w:tcPr>
          <w:p w14:paraId="72902873"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hideMark/>
          </w:tcPr>
          <w:p w14:paraId="1F6CC64E" w14:textId="3066D069" w:rsidR="001A54CD" w:rsidRPr="00272F02" w:rsidRDefault="00A75A4B"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either Enter Table of Estimand Characteristics or details of the characteristics relevant to objective</w:t>
            </w:r>
          </w:p>
        </w:tc>
      </w:tr>
      <w:tr w:rsidR="00DB50C7" w:rsidRPr="00272F02" w14:paraId="63ED0075" w14:textId="77777777" w:rsidTr="4C38FA08">
        <w:tc>
          <w:tcPr>
            <w:tcW w:w="1267" w:type="pct"/>
            <w:hideMark/>
          </w:tcPr>
          <w:p w14:paraId="48BC4E4D"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Pr>
          <w:p w14:paraId="7B14B191" w14:textId="77777777" w:rsidR="001A54CD" w:rsidRPr="00272F02" w:rsidRDefault="728EE628" w:rsidP="3FAC1DFE">
            <w:pPr>
              <w:pStyle w:val="TableCellLeft10pt"/>
              <w:rPr>
                <w:lang w:val="en-GB"/>
              </w:rPr>
            </w:pPr>
            <w:r w:rsidRPr="00272F02">
              <w:rPr>
                <w:lang w:val="en-GB"/>
              </w:rPr>
              <w:t>One to many rows</w:t>
            </w:r>
          </w:p>
        </w:tc>
      </w:tr>
      <w:tr w:rsidR="00DB50C7" w:rsidRPr="00272F02" w14:paraId="3BE626EC" w14:textId="77777777" w:rsidTr="4C38FA08">
        <w:tc>
          <w:tcPr>
            <w:tcW w:w="1267" w:type="pct"/>
            <w:hideMark/>
          </w:tcPr>
          <w:p w14:paraId="16378137"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hideMark/>
          </w:tcPr>
          <w:p w14:paraId="6A64E65B" w14:textId="4F0F766F"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4F3E4DED" w14:textId="77777777" w:rsidTr="4C38FA08">
        <w:tc>
          <w:tcPr>
            <w:tcW w:w="1267" w:type="pct"/>
            <w:hideMark/>
          </w:tcPr>
          <w:p w14:paraId="076FFADD"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hideMark/>
          </w:tcPr>
          <w:p w14:paraId="6DF79C91" w14:textId="32B5B86E" w:rsidR="001A54CD" w:rsidRPr="00272F02" w:rsidRDefault="4C38FA08" w:rsidP="4C38FA08">
            <w:pPr>
              <w:pStyle w:val="TableCellLeft10pt"/>
              <w:rPr>
                <w:lang w:val="en-GB"/>
              </w:rPr>
            </w:pPr>
            <w:commentRangeStart w:id="213"/>
            <w:commentRangeStart w:id="214"/>
            <w:r w:rsidRPr="4C38FA08">
              <w:rPr>
                <w:lang w:val="en-GB"/>
              </w:rPr>
              <w:t>Estimand Characteristics</w:t>
            </w:r>
            <w:commentRangeEnd w:id="213"/>
            <w:r w:rsidR="001A54CD">
              <w:commentReference w:id="213"/>
            </w:r>
            <w:commentRangeEnd w:id="214"/>
            <w:r w:rsidR="00B122D8">
              <w:rPr>
                <w:rStyle w:val="CommentReference"/>
                <w:rFonts w:eastAsia="Times New Roman"/>
                <w14:ligatures w14:val="standardContextual"/>
              </w:rPr>
              <w:commentReference w:id="214"/>
            </w:r>
          </w:p>
        </w:tc>
      </w:tr>
      <w:tr w:rsidR="00DB50C7" w:rsidRPr="00272F02" w14:paraId="7BD91632" w14:textId="77777777" w:rsidTr="4C38FA08">
        <w:tc>
          <w:tcPr>
            <w:tcW w:w="1267" w:type="pct"/>
            <w:hideMark/>
          </w:tcPr>
          <w:p w14:paraId="244062A1"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hideMark/>
          </w:tcPr>
          <w:p w14:paraId="551472AF"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C808642" w14:textId="3F56B2AA" w:rsidR="001A54CD" w:rsidRPr="00272F02" w:rsidRDefault="001A54CD" w:rsidP="002D3425">
            <w:pPr>
              <w:pStyle w:val="TableCellLeft10pt"/>
              <w:rPr>
                <w:szCs w:val="20"/>
                <w:lang w:val="en-GB"/>
              </w:rPr>
            </w:pPr>
            <w:r w:rsidRPr="00272F02">
              <w:rPr>
                <w:rStyle w:val="TableCellLeft10ptBoldChar"/>
                <w:szCs w:val="20"/>
              </w:rPr>
              <w:t>Relationship</w:t>
            </w:r>
            <w:r w:rsidRPr="00272F02">
              <w:rPr>
                <w:szCs w:val="20"/>
                <w:lang w:val="en-GB"/>
              </w:rPr>
              <w:t xml:space="preserve">: 3 </w:t>
            </w:r>
            <w:r w:rsidR="00D13D2F" w:rsidRPr="00272F02">
              <w:rPr>
                <w:szCs w:val="20"/>
                <w:lang w:val="en-GB"/>
              </w:rPr>
              <w:t>3.2</w:t>
            </w:r>
            <w:r w:rsidRPr="00272F02">
              <w:rPr>
                <w:szCs w:val="20"/>
                <w:lang w:val="en-GB"/>
              </w:rPr>
              <w:t xml:space="preserve"> </w:t>
            </w:r>
            <w:r w:rsidR="003713AE" w:rsidRPr="00272F02">
              <w:rPr>
                <w:szCs w:val="20"/>
                <w:lang w:val="en-GB"/>
              </w:rPr>
              <w:t>Secondary</w:t>
            </w:r>
            <w:r w:rsidRPr="00272F02">
              <w:rPr>
                <w:szCs w:val="20"/>
                <w:lang w:val="en-GB"/>
              </w:rPr>
              <w:t xml:space="preserve"> Objective(s) and associated Estimand(s)</w:t>
            </w:r>
          </w:p>
          <w:p w14:paraId="39AB4DEB" w14:textId="6358D886"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274CD9C" w14:textId="77777777" w:rsidTr="4C38FA08">
        <w:tc>
          <w:tcPr>
            <w:tcW w:w="1267" w:type="pct"/>
            <w:hideMark/>
          </w:tcPr>
          <w:p w14:paraId="52357699" w14:textId="5DE3F374" w:rsidR="001A54CD" w:rsidRPr="00272F02" w:rsidRDefault="0021788E" w:rsidP="002D3425">
            <w:pPr>
              <w:pStyle w:val="TableHeadingTextLeft10pt"/>
              <w:rPr>
                <w:szCs w:val="20"/>
              </w:rPr>
            </w:pPr>
            <w:r w:rsidRPr="00272F02">
              <w:rPr>
                <w:szCs w:val="20"/>
              </w:rPr>
              <w:t>Repeating and/or Reuse Rules</w:t>
            </w:r>
          </w:p>
        </w:tc>
        <w:tc>
          <w:tcPr>
            <w:tcW w:w="3733" w:type="pct"/>
            <w:hideMark/>
          </w:tcPr>
          <w:p w14:paraId="28DB7125"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539E7ED7" w14:textId="2A94C09F" w:rsidR="001A54CD" w:rsidRPr="00272F02" w:rsidRDefault="001A54CD" w:rsidP="2125773E">
            <w:pPr>
              <w:pStyle w:val="TableCellLeft10pt"/>
              <w:rPr>
                <w:lang w:val="en-GB"/>
              </w:rPr>
            </w:pPr>
          </w:p>
        </w:tc>
      </w:tr>
    </w:tbl>
    <w:p w14:paraId="6C98AEF8" w14:textId="77777777" w:rsidR="001A54CD" w:rsidRPr="00272F02" w:rsidRDefault="001A54CD" w:rsidP="001A54CD">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272F02" w14:paraId="61ED6342" w14:textId="77777777" w:rsidTr="00910BB6">
        <w:tc>
          <w:tcPr>
            <w:tcW w:w="1267" w:type="pct"/>
            <w:hideMark/>
          </w:tcPr>
          <w:p w14:paraId="387D5E59"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hideMark/>
          </w:tcPr>
          <w:p w14:paraId="3C9958B8" w14:textId="27AE5FF7" w:rsidR="001A54CD" w:rsidRPr="00272F02" w:rsidRDefault="005C7CAB" w:rsidP="24656324">
            <w:pPr>
              <w:pStyle w:val="TableCellLeft10pt"/>
              <w:rPr>
                <w:lang w:val="en-GB"/>
              </w:rPr>
            </w:pPr>
            <w:r>
              <w:rPr>
                <w:lang w:val="en-GB"/>
              </w:rPr>
              <w:t>{</w:t>
            </w:r>
            <w:r w:rsidR="6E9AD619" w:rsidRPr="00272F02">
              <w:rPr>
                <w:lang w:val="en-GB"/>
              </w:rPr>
              <w:t xml:space="preserve">Estimand </w:t>
            </w:r>
            <w:r w:rsidR="00630C3D" w:rsidRPr="00272F02">
              <w:rPr>
                <w:lang w:val="en-GB"/>
              </w:rPr>
              <w:t>Characteristics</w:t>
            </w:r>
            <w:r>
              <w:rPr>
                <w:lang w:val="en-GB"/>
              </w:rPr>
              <w:t>}</w:t>
            </w:r>
          </w:p>
        </w:tc>
      </w:tr>
      <w:tr w:rsidR="00DB50C7" w:rsidRPr="00272F02" w14:paraId="280BF751" w14:textId="77777777" w:rsidTr="00910BB6">
        <w:tc>
          <w:tcPr>
            <w:tcW w:w="1267" w:type="pct"/>
            <w:hideMark/>
          </w:tcPr>
          <w:p w14:paraId="6B05C1B3"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hideMark/>
          </w:tcPr>
          <w:p w14:paraId="56E4F15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44C96AE2" w14:textId="77777777" w:rsidTr="00910BB6">
        <w:tc>
          <w:tcPr>
            <w:tcW w:w="1267" w:type="pct"/>
            <w:hideMark/>
          </w:tcPr>
          <w:p w14:paraId="6E1BAE4C" w14:textId="1EEBD135"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hideMark/>
          </w:tcPr>
          <w:p w14:paraId="36FA8B94"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10BB09AF" w14:textId="77777777" w:rsidTr="00910BB6">
        <w:tc>
          <w:tcPr>
            <w:tcW w:w="1267" w:type="pct"/>
            <w:hideMark/>
          </w:tcPr>
          <w:p w14:paraId="7E1629D4"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Pr>
          <w:p w14:paraId="334FA007" w14:textId="77777777" w:rsidR="001A54CD" w:rsidRPr="00272F02" w:rsidRDefault="001A54CD" w:rsidP="002D3425">
            <w:pPr>
              <w:pStyle w:val="TableCellLeft10pt"/>
              <w:rPr>
                <w:szCs w:val="20"/>
                <w:lang w:val="en-GB"/>
              </w:rPr>
            </w:pPr>
            <w:r w:rsidRPr="00272F02">
              <w:rPr>
                <w:szCs w:val="20"/>
                <w:lang w:val="en-GB"/>
              </w:rPr>
              <w:t>Table Column Heading</w:t>
            </w:r>
          </w:p>
        </w:tc>
      </w:tr>
      <w:tr w:rsidR="00DB50C7" w:rsidRPr="00272F02" w14:paraId="32B4B483" w14:textId="77777777" w:rsidTr="00910BB6">
        <w:tc>
          <w:tcPr>
            <w:tcW w:w="1267" w:type="pct"/>
            <w:hideMark/>
          </w:tcPr>
          <w:p w14:paraId="726F2995"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Pr>
          <w:p w14:paraId="2D9B1D03" w14:textId="5AEC2271" w:rsidR="001A54CD" w:rsidRPr="00272F02" w:rsidRDefault="5E90E965" w:rsidP="24656324">
            <w:pPr>
              <w:pStyle w:val="TableCellLeft10pt"/>
              <w:rPr>
                <w:lang w:val="en-GB"/>
              </w:rPr>
            </w:pPr>
            <w:r w:rsidRPr="00272F02">
              <w:rPr>
                <w:lang w:val="en-GB"/>
              </w:rPr>
              <w:t>N/A</w:t>
            </w:r>
          </w:p>
        </w:tc>
      </w:tr>
      <w:tr w:rsidR="00DB50C7" w:rsidRPr="00272F02" w14:paraId="570D9ED0" w14:textId="77777777" w:rsidTr="00910BB6">
        <w:tc>
          <w:tcPr>
            <w:tcW w:w="1267" w:type="pct"/>
            <w:hideMark/>
          </w:tcPr>
          <w:p w14:paraId="597DD6D0"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hideMark/>
          </w:tcPr>
          <w:p w14:paraId="4BA6BF81" w14:textId="67A45627" w:rsidR="001A54CD" w:rsidRPr="00272F02" w:rsidRDefault="1038A4AB" w:rsidP="002D3425">
            <w:pPr>
              <w:pStyle w:val="TableCellLeft10pt"/>
              <w:rPr>
                <w:lang w:val="en-GB"/>
              </w:rPr>
            </w:pPr>
            <w:commentRangeStart w:id="215"/>
            <w:commentRangeStart w:id="216"/>
            <w:commentRangeStart w:id="217"/>
            <w:r w:rsidRPr="7596A873">
              <w:rPr>
                <w:lang w:val="en-GB"/>
              </w:rPr>
              <w:t>Conditional</w:t>
            </w:r>
            <w:r w:rsidR="088360F9" w:rsidRPr="7596A873">
              <w:rPr>
                <w:lang w:val="en-GB"/>
              </w:rPr>
              <w:t>: if there is a secondary objective</w:t>
            </w:r>
            <w:commentRangeEnd w:id="215"/>
            <w:r w:rsidR="003E0C39">
              <w:rPr>
                <w:rStyle w:val="CommentReference"/>
              </w:rPr>
              <w:commentReference w:id="215"/>
            </w:r>
            <w:commentRangeEnd w:id="216"/>
            <w:r w:rsidR="003E0C39">
              <w:rPr>
                <w:rStyle w:val="CommentReference"/>
              </w:rPr>
              <w:commentReference w:id="216"/>
            </w:r>
            <w:commentRangeEnd w:id="217"/>
            <w:r w:rsidR="00B122D8">
              <w:rPr>
                <w:rStyle w:val="CommentReference"/>
                <w:rFonts w:eastAsia="Times New Roman"/>
                <w14:ligatures w14:val="standardContextual"/>
              </w:rPr>
              <w:commentReference w:id="217"/>
            </w:r>
          </w:p>
        </w:tc>
      </w:tr>
      <w:tr w:rsidR="00DB50C7" w:rsidRPr="00272F02" w14:paraId="6BCC8799" w14:textId="77777777" w:rsidTr="00910BB6">
        <w:tc>
          <w:tcPr>
            <w:tcW w:w="1267" w:type="pct"/>
            <w:hideMark/>
          </w:tcPr>
          <w:p w14:paraId="4092816E"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Pr>
          <w:p w14:paraId="4F7C3A11" w14:textId="77777777" w:rsidR="001A54CD" w:rsidRPr="00272F02" w:rsidRDefault="001A54CD" w:rsidP="002D3425">
            <w:pPr>
              <w:pStyle w:val="TableCellLeft10pt"/>
              <w:rPr>
                <w:szCs w:val="20"/>
                <w:lang w:val="en-GB"/>
              </w:rPr>
            </w:pPr>
            <w:r w:rsidRPr="00272F02">
              <w:rPr>
                <w:szCs w:val="20"/>
                <w:lang w:val="en-GB"/>
              </w:rPr>
              <w:t>One to many rows</w:t>
            </w:r>
          </w:p>
        </w:tc>
      </w:tr>
      <w:tr w:rsidR="00DB50C7" w:rsidRPr="00272F02" w14:paraId="78419D98" w14:textId="77777777" w:rsidTr="00910BB6">
        <w:tc>
          <w:tcPr>
            <w:tcW w:w="1267" w:type="pct"/>
            <w:hideMark/>
          </w:tcPr>
          <w:p w14:paraId="207AE83A"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hideMark/>
          </w:tcPr>
          <w:p w14:paraId="262BC56D" w14:textId="179DC3F0"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6C82AF5F" w14:textId="77777777" w:rsidTr="00910BB6">
        <w:tc>
          <w:tcPr>
            <w:tcW w:w="1267" w:type="pct"/>
            <w:hideMark/>
          </w:tcPr>
          <w:p w14:paraId="0847B680"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hideMark/>
          </w:tcPr>
          <w:p w14:paraId="4230FDBA" w14:textId="492B4075" w:rsidR="001A54CD" w:rsidRPr="00272F02" w:rsidRDefault="001A54CD" w:rsidP="002D3425">
            <w:pPr>
              <w:pStyle w:val="TableCellLeft10pt"/>
              <w:rPr>
                <w:szCs w:val="20"/>
                <w:lang w:val="en-GB"/>
              </w:rPr>
            </w:pPr>
            <w:r w:rsidRPr="00272F02">
              <w:rPr>
                <w:szCs w:val="20"/>
                <w:lang w:val="en-GB"/>
              </w:rPr>
              <w:t xml:space="preserve">Estimand </w:t>
            </w:r>
            <w:r w:rsidR="00630C3D" w:rsidRPr="00272F02">
              <w:rPr>
                <w:szCs w:val="20"/>
                <w:lang w:val="en-GB"/>
              </w:rPr>
              <w:t>Characteristics</w:t>
            </w:r>
          </w:p>
        </w:tc>
      </w:tr>
      <w:tr w:rsidR="00DB50C7" w:rsidRPr="00272F02" w14:paraId="2C9D5D1F" w14:textId="77777777" w:rsidTr="00910BB6">
        <w:tc>
          <w:tcPr>
            <w:tcW w:w="1267" w:type="pct"/>
            <w:hideMark/>
          </w:tcPr>
          <w:p w14:paraId="6C8EB171"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hideMark/>
          </w:tcPr>
          <w:p w14:paraId="393A257A"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6BC82AE" w14:textId="268A04B0" w:rsidR="001A54CD" w:rsidRPr="00272F02" w:rsidRDefault="72FEB8A3" w:rsidP="2125773E">
            <w:pPr>
              <w:pStyle w:val="TableCellLeft10pt"/>
              <w:rPr>
                <w:lang w:val="en-GB"/>
              </w:rPr>
            </w:pPr>
            <w:r w:rsidRPr="00272F02">
              <w:rPr>
                <w:rStyle w:val="TableCellLeft10ptBoldChar"/>
              </w:rPr>
              <w:t>Relationship</w:t>
            </w:r>
            <w:r w:rsidRPr="00272F02">
              <w:rPr>
                <w:lang w:val="en-GB"/>
              </w:rPr>
              <w:t xml:space="preserve">: </w:t>
            </w:r>
            <w:r w:rsidR="656F4880" w:rsidRPr="00272F02">
              <w:rPr>
                <w:lang w:val="en-GB"/>
              </w:rPr>
              <w:t>3.2</w:t>
            </w:r>
            <w:r w:rsidRPr="00272F02">
              <w:rPr>
                <w:lang w:val="en-GB"/>
              </w:rPr>
              <w:t xml:space="preserve"> </w:t>
            </w:r>
            <w:r w:rsidR="0C975CBD" w:rsidRPr="00272F02">
              <w:rPr>
                <w:lang w:val="en-GB"/>
              </w:rPr>
              <w:t>Secondary</w:t>
            </w:r>
            <w:r w:rsidRPr="00272F02">
              <w:rPr>
                <w:lang w:val="en-GB"/>
              </w:rPr>
              <w:t xml:space="preserve"> Objective(s) and associated Estimand(s); Table column </w:t>
            </w:r>
            <w:r w:rsidR="7982D20A" w:rsidRPr="00272F02">
              <w:rPr>
                <w:lang w:val="en-GB"/>
              </w:rPr>
              <w:t>Heading</w:t>
            </w:r>
            <w:r w:rsidRPr="00272F02">
              <w:rPr>
                <w:lang w:val="en-GB"/>
              </w:rPr>
              <w:t>; Description, Population, Treatment, End</w:t>
            </w:r>
            <w:r w:rsidR="3B1FB6DA" w:rsidRPr="00272F02">
              <w:rPr>
                <w:lang w:val="en-GB"/>
              </w:rPr>
              <w:t>p</w:t>
            </w:r>
            <w:r w:rsidRPr="00272F02">
              <w:rPr>
                <w:lang w:val="en-GB"/>
              </w:rPr>
              <w:t>oint, Population</w:t>
            </w:r>
            <w:r w:rsidR="19AEE742" w:rsidRPr="00272F02">
              <w:rPr>
                <w:lang w:val="en-GB"/>
              </w:rPr>
              <w:t>-</w:t>
            </w:r>
            <w:r w:rsidRPr="00272F02">
              <w:rPr>
                <w:lang w:val="en-GB"/>
              </w:rPr>
              <w:t>Level</w:t>
            </w:r>
            <w:r w:rsidR="00B83510">
              <w:rPr>
                <w:rFonts w:hint="eastAsia"/>
                <w:lang w:val="en-GB" w:eastAsia="ja-JP"/>
              </w:rPr>
              <w:t xml:space="preserve"> Summary</w:t>
            </w:r>
            <w:r w:rsidRPr="00272F02">
              <w:rPr>
                <w:lang w:val="en-GB"/>
              </w:rPr>
              <w:t xml:space="preserve">, Intercurrent Event </w:t>
            </w:r>
          </w:p>
          <w:p w14:paraId="08EDFA06" w14:textId="1454602A"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6469544" w14:textId="77777777" w:rsidTr="00910BB6">
        <w:tc>
          <w:tcPr>
            <w:tcW w:w="1267" w:type="pct"/>
            <w:hideMark/>
          </w:tcPr>
          <w:p w14:paraId="2C0A36CB" w14:textId="450AFDEB" w:rsidR="001A54CD" w:rsidRPr="00272F02" w:rsidRDefault="0021788E" w:rsidP="002D3425">
            <w:pPr>
              <w:pStyle w:val="TableHeadingTextLeft10pt"/>
              <w:rPr>
                <w:szCs w:val="20"/>
              </w:rPr>
            </w:pPr>
            <w:r w:rsidRPr="00272F02">
              <w:rPr>
                <w:szCs w:val="20"/>
              </w:rPr>
              <w:t>Repeating and/or Reuse Rules</w:t>
            </w:r>
          </w:p>
        </w:tc>
        <w:tc>
          <w:tcPr>
            <w:tcW w:w="3733" w:type="pct"/>
            <w:hideMark/>
          </w:tcPr>
          <w:p w14:paraId="3DF28322"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CFECE8B" w14:textId="7B7F4397" w:rsidR="001A54CD" w:rsidRPr="00272F02" w:rsidRDefault="001A54CD" w:rsidP="2125773E">
            <w:pPr>
              <w:pStyle w:val="TableCellLeft10pt"/>
              <w:rPr>
                <w:lang w:val="en-GB"/>
              </w:rPr>
            </w:pPr>
          </w:p>
        </w:tc>
      </w:tr>
    </w:tbl>
    <w:p w14:paraId="3CD94BB0" w14:textId="77777777" w:rsidR="001A54CD" w:rsidRPr="00272F02" w:rsidRDefault="001A54CD" w:rsidP="001A54CD">
      <w:pPr>
        <w:rPr>
          <w:sz w:val="20"/>
          <w:szCs w:val="20"/>
        </w:rPr>
      </w:pPr>
    </w:p>
    <w:tbl>
      <w:tblPr>
        <w:tblStyle w:val="TableGrid10"/>
        <w:tblW w:w="9085" w:type="dxa"/>
        <w:tblLayout w:type="fixed"/>
        <w:tblLook w:val="04A0" w:firstRow="1" w:lastRow="0" w:firstColumn="1" w:lastColumn="0" w:noHBand="0" w:noVBand="1"/>
      </w:tblPr>
      <w:tblGrid>
        <w:gridCol w:w="2304"/>
        <w:gridCol w:w="6781"/>
      </w:tblGrid>
      <w:tr w:rsidR="00DB50C7" w:rsidRPr="00272F02" w14:paraId="1EE31474" w14:textId="77777777" w:rsidTr="00811806">
        <w:tc>
          <w:tcPr>
            <w:tcW w:w="2304" w:type="dxa"/>
            <w:hideMark/>
          </w:tcPr>
          <w:p w14:paraId="77396DAF" w14:textId="77777777" w:rsidR="001A54CD" w:rsidRPr="00272F02" w:rsidRDefault="001A54CD" w:rsidP="002D3425">
            <w:pPr>
              <w:pStyle w:val="TableHeadingTextLeft10pt"/>
              <w:rPr>
                <w:szCs w:val="20"/>
                <w:lang w:val="de-DE"/>
              </w:rPr>
            </w:pPr>
            <w:r w:rsidRPr="00272F02">
              <w:rPr>
                <w:szCs w:val="20"/>
                <w:lang w:val="de-DE"/>
              </w:rPr>
              <w:t>Term (Variable)</w:t>
            </w:r>
          </w:p>
        </w:tc>
        <w:tc>
          <w:tcPr>
            <w:tcW w:w="6781" w:type="dxa"/>
            <w:hideMark/>
          </w:tcPr>
          <w:p w14:paraId="7131CF1A" w14:textId="0FADF27A" w:rsidR="001A54CD" w:rsidRPr="00272F02" w:rsidRDefault="005C7CAB" w:rsidP="24656324">
            <w:pPr>
              <w:pStyle w:val="TableCellLeft10pt"/>
              <w:rPr>
                <w:lang w:val="en-GB"/>
              </w:rPr>
            </w:pPr>
            <w:r>
              <w:rPr>
                <w:lang w:val="en-GB"/>
              </w:rPr>
              <w:t>{</w:t>
            </w:r>
            <w:r w:rsidR="6E9AD619" w:rsidRPr="00272F02">
              <w:rPr>
                <w:lang w:val="en-GB"/>
              </w:rPr>
              <w:t>Description</w:t>
            </w:r>
            <w:r>
              <w:rPr>
                <w:lang w:val="en-GB"/>
              </w:rPr>
              <w:t>}</w:t>
            </w:r>
          </w:p>
        </w:tc>
      </w:tr>
      <w:tr w:rsidR="00DB50C7" w:rsidRPr="00272F02" w14:paraId="2A454561" w14:textId="77777777" w:rsidTr="00811806">
        <w:tc>
          <w:tcPr>
            <w:tcW w:w="2304" w:type="dxa"/>
            <w:hideMark/>
          </w:tcPr>
          <w:p w14:paraId="0894714C" w14:textId="77777777" w:rsidR="001A54CD" w:rsidRPr="00272F02" w:rsidRDefault="001A54CD" w:rsidP="002D3425">
            <w:pPr>
              <w:pStyle w:val="TableHeadingTextLeft10pt"/>
              <w:rPr>
                <w:szCs w:val="20"/>
                <w:lang w:val="de-DE"/>
              </w:rPr>
            </w:pPr>
            <w:r w:rsidRPr="00272F02">
              <w:rPr>
                <w:szCs w:val="20"/>
                <w:lang w:val="de-DE"/>
              </w:rPr>
              <w:t>Data Type</w:t>
            </w:r>
          </w:p>
        </w:tc>
        <w:tc>
          <w:tcPr>
            <w:tcW w:w="6781" w:type="dxa"/>
            <w:hideMark/>
          </w:tcPr>
          <w:p w14:paraId="41CB2B34" w14:textId="49E16846" w:rsidR="001A54CD" w:rsidRPr="00272F02" w:rsidRDefault="64BFEE38" w:rsidP="002D3425">
            <w:pPr>
              <w:pStyle w:val="TableCellLeft10pt"/>
              <w:rPr>
                <w:lang w:val="en-GB"/>
              </w:rPr>
            </w:pPr>
            <w:r w:rsidRPr="56BC465C">
              <w:rPr>
                <w:lang w:val="en-GB"/>
              </w:rPr>
              <w:t>Text</w:t>
            </w:r>
          </w:p>
        </w:tc>
      </w:tr>
      <w:tr w:rsidR="00DB50C7" w:rsidRPr="00272F02" w14:paraId="26218AB7" w14:textId="77777777" w:rsidTr="00811806">
        <w:tc>
          <w:tcPr>
            <w:tcW w:w="2304" w:type="dxa"/>
            <w:hideMark/>
          </w:tcPr>
          <w:p w14:paraId="3E836BC3" w14:textId="24A61B2D"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781" w:type="dxa"/>
            <w:hideMark/>
          </w:tcPr>
          <w:p w14:paraId="52C9E34B"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5B8E18E7" w14:textId="77777777" w:rsidTr="00811806">
        <w:tc>
          <w:tcPr>
            <w:tcW w:w="2304" w:type="dxa"/>
            <w:hideMark/>
          </w:tcPr>
          <w:p w14:paraId="6FD3597B" w14:textId="77777777" w:rsidR="001A54CD" w:rsidRPr="00272F02" w:rsidRDefault="001A54CD" w:rsidP="002D3425">
            <w:pPr>
              <w:pStyle w:val="TableHeadingTextLeft10pt"/>
              <w:rPr>
                <w:szCs w:val="20"/>
                <w:lang w:val="de-DE"/>
              </w:rPr>
            </w:pPr>
            <w:r w:rsidRPr="00272F02">
              <w:rPr>
                <w:szCs w:val="20"/>
                <w:lang w:val="de-DE"/>
              </w:rPr>
              <w:t>Definition</w:t>
            </w:r>
          </w:p>
        </w:tc>
        <w:tc>
          <w:tcPr>
            <w:tcW w:w="6781" w:type="dxa"/>
          </w:tcPr>
          <w:p w14:paraId="1A1CBD12" w14:textId="77777777" w:rsidR="001A54CD" w:rsidRPr="00272F02" w:rsidRDefault="001A54CD" w:rsidP="002D3425">
            <w:pPr>
              <w:pStyle w:val="TableCellLeft10pt"/>
              <w:rPr>
                <w:szCs w:val="20"/>
                <w:lang w:val="en-GB"/>
              </w:rPr>
            </w:pPr>
            <w:r w:rsidRPr="00272F02">
              <w:rPr>
                <w:szCs w:val="20"/>
                <w:lang w:val="en-GB"/>
              </w:rPr>
              <w:t>Table Column Heading</w:t>
            </w:r>
          </w:p>
        </w:tc>
      </w:tr>
      <w:tr w:rsidR="00DB50C7" w:rsidRPr="00272F02" w14:paraId="5F540184" w14:textId="77777777" w:rsidTr="00811806">
        <w:tc>
          <w:tcPr>
            <w:tcW w:w="2304" w:type="dxa"/>
            <w:hideMark/>
          </w:tcPr>
          <w:p w14:paraId="755E4D0D" w14:textId="77777777" w:rsidR="001A54CD" w:rsidRPr="00272F02" w:rsidRDefault="001A54CD" w:rsidP="002D3425">
            <w:pPr>
              <w:pStyle w:val="TableHeadingTextLeft10pt"/>
              <w:rPr>
                <w:szCs w:val="20"/>
                <w:lang w:val="de-DE"/>
              </w:rPr>
            </w:pPr>
            <w:r w:rsidRPr="00272F02">
              <w:rPr>
                <w:szCs w:val="20"/>
                <w:lang w:val="de-DE"/>
              </w:rPr>
              <w:t>User Guidance</w:t>
            </w:r>
          </w:p>
        </w:tc>
        <w:tc>
          <w:tcPr>
            <w:tcW w:w="6781" w:type="dxa"/>
          </w:tcPr>
          <w:p w14:paraId="3DBEE495" w14:textId="62583D42" w:rsidR="001A54CD" w:rsidRPr="00272F02" w:rsidRDefault="5F1A3E3E">
            <w:pPr>
              <w:pStyle w:val="TableCellLeft10pt"/>
              <w:rPr>
                <w:lang w:val="en-GB"/>
              </w:rPr>
            </w:pPr>
            <w:r w:rsidRPr="00272F02">
              <w:rPr>
                <w:lang w:val="en-GB"/>
              </w:rPr>
              <w:t>N/A</w:t>
            </w:r>
          </w:p>
        </w:tc>
      </w:tr>
      <w:tr w:rsidR="00DB50C7" w:rsidRPr="00272F02" w14:paraId="7FF92439" w14:textId="77777777" w:rsidTr="00811806">
        <w:tc>
          <w:tcPr>
            <w:tcW w:w="2304" w:type="dxa"/>
            <w:hideMark/>
          </w:tcPr>
          <w:p w14:paraId="34CB198B" w14:textId="77777777" w:rsidR="001A54CD" w:rsidRPr="00272F02" w:rsidRDefault="001A54CD" w:rsidP="002D3425">
            <w:pPr>
              <w:pStyle w:val="TableHeadingTextLeft10pt"/>
              <w:rPr>
                <w:szCs w:val="20"/>
                <w:lang w:val="de-DE"/>
              </w:rPr>
            </w:pPr>
            <w:r w:rsidRPr="00272F02">
              <w:rPr>
                <w:szCs w:val="20"/>
                <w:lang w:val="de-DE"/>
              </w:rPr>
              <w:t>Conformance</w:t>
            </w:r>
          </w:p>
        </w:tc>
        <w:tc>
          <w:tcPr>
            <w:tcW w:w="6781" w:type="dxa"/>
            <w:hideMark/>
          </w:tcPr>
          <w:p w14:paraId="6E9FB53F" w14:textId="5C50E746" w:rsidR="001A54CD" w:rsidRPr="00272F02" w:rsidRDefault="007C44DC" w:rsidP="002D3425">
            <w:pPr>
              <w:pStyle w:val="TableCellLeft10pt"/>
              <w:rPr>
                <w:szCs w:val="20"/>
                <w:lang w:val="en-GB"/>
              </w:rPr>
            </w:pPr>
            <w:r w:rsidRPr="00272F02">
              <w:rPr>
                <w:szCs w:val="20"/>
                <w:lang w:val="en-GB"/>
              </w:rPr>
              <w:t>Conditional</w:t>
            </w:r>
          </w:p>
        </w:tc>
      </w:tr>
      <w:tr w:rsidR="00DB50C7" w:rsidRPr="00272F02" w14:paraId="5C8BEC30" w14:textId="77777777" w:rsidTr="00811806">
        <w:tc>
          <w:tcPr>
            <w:tcW w:w="2304" w:type="dxa"/>
            <w:hideMark/>
          </w:tcPr>
          <w:p w14:paraId="13EFA61B" w14:textId="77777777" w:rsidR="001A54CD" w:rsidRPr="00272F02" w:rsidRDefault="001A54CD" w:rsidP="002D3425">
            <w:pPr>
              <w:pStyle w:val="TableHeadingTextLeft10pt"/>
              <w:rPr>
                <w:szCs w:val="20"/>
                <w:lang w:val="de-DE"/>
              </w:rPr>
            </w:pPr>
            <w:r w:rsidRPr="00272F02">
              <w:rPr>
                <w:szCs w:val="20"/>
                <w:lang w:val="de-DE"/>
              </w:rPr>
              <w:t>Cardinality</w:t>
            </w:r>
          </w:p>
        </w:tc>
        <w:tc>
          <w:tcPr>
            <w:tcW w:w="6781" w:type="dxa"/>
          </w:tcPr>
          <w:p w14:paraId="6BC415F9" w14:textId="77777777" w:rsidR="001A54CD" w:rsidRPr="00272F02" w:rsidRDefault="001A54CD" w:rsidP="002D3425">
            <w:pPr>
              <w:pStyle w:val="TableCellLeft10pt"/>
              <w:rPr>
                <w:szCs w:val="20"/>
                <w:lang w:val="en-GB"/>
              </w:rPr>
            </w:pPr>
            <w:r w:rsidRPr="00272F02">
              <w:rPr>
                <w:szCs w:val="20"/>
                <w:lang w:val="en-GB"/>
              </w:rPr>
              <w:t>One to many rows</w:t>
            </w:r>
          </w:p>
        </w:tc>
      </w:tr>
      <w:tr w:rsidR="00DB50C7" w:rsidRPr="00272F02" w14:paraId="7FC9F107" w14:textId="77777777" w:rsidTr="00811806">
        <w:tc>
          <w:tcPr>
            <w:tcW w:w="2304" w:type="dxa"/>
            <w:hideMark/>
          </w:tcPr>
          <w:p w14:paraId="7EF0DBA7"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6781" w:type="dxa"/>
            <w:hideMark/>
          </w:tcPr>
          <w:p w14:paraId="79279D49" w14:textId="34A60CA4"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0F679675" w14:textId="77777777" w:rsidTr="00811806">
        <w:tc>
          <w:tcPr>
            <w:tcW w:w="2304" w:type="dxa"/>
            <w:hideMark/>
          </w:tcPr>
          <w:p w14:paraId="01308EF6" w14:textId="77777777" w:rsidR="001A54CD" w:rsidRPr="00272F02" w:rsidRDefault="001A54CD" w:rsidP="002D3425">
            <w:pPr>
              <w:pStyle w:val="TableHeadingTextLeft10pt"/>
              <w:rPr>
                <w:szCs w:val="20"/>
                <w:lang w:val="de-DE"/>
              </w:rPr>
            </w:pPr>
            <w:r w:rsidRPr="00272F02">
              <w:rPr>
                <w:szCs w:val="20"/>
                <w:lang w:val="de-DE"/>
              </w:rPr>
              <w:t>Value</w:t>
            </w:r>
          </w:p>
        </w:tc>
        <w:tc>
          <w:tcPr>
            <w:tcW w:w="6781" w:type="dxa"/>
            <w:hideMark/>
          </w:tcPr>
          <w:p w14:paraId="3EE918C2" w14:textId="6E33077B" w:rsidR="001A54CD" w:rsidRPr="00272F02" w:rsidRDefault="28C0D9EA">
            <w:pPr>
              <w:pStyle w:val="TableCellLeft10pt"/>
              <w:rPr>
                <w:lang w:val="en-GB"/>
              </w:rPr>
            </w:pPr>
            <w:r w:rsidRPr="00272F02">
              <w:rPr>
                <w:lang w:val="en-GB"/>
              </w:rPr>
              <w:t>Description</w:t>
            </w:r>
          </w:p>
        </w:tc>
      </w:tr>
      <w:tr w:rsidR="00DB50C7" w:rsidRPr="00272F02" w14:paraId="2142EDC3" w14:textId="77777777" w:rsidTr="00811806">
        <w:tc>
          <w:tcPr>
            <w:tcW w:w="2304" w:type="dxa"/>
            <w:hideMark/>
          </w:tcPr>
          <w:p w14:paraId="1403CC7D" w14:textId="77777777" w:rsidR="001A54CD" w:rsidRPr="00272F02" w:rsidRDefault="001A54CD" w:rsidP="002D3425">
            <w:pPr>
              <w:pStyle w:val="TableHeadingTextLeft10pt"/>
              <w:rPr>
                <w:szCs w:val="20"/>
                <w:lang w:val="de-DE"/>
              </w:rPr>
            </w:pPr>
            <w:r w:rsidRPr="00272F02">
              <w:rPr>
                <w:szCs w:val="20"/>
                <w:lang w:val="de-DE"/>
              </w:rPr>
              <w:t>Business rules</w:t>
            </w:r>
          </w:p>
        </w:tc>
        <w:tc>
          <w:tcPr>
            <w:tcW w:w="6781" w:type="dxa"/>
            <w:hideMark/>
          </w:tcPr>
          <w:p w14:paraId="70C8A3E9"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C450CF1" w14:textId="196B085E" w:rsidR="001A54CD" w:rsidRPr="00272F02" w:rsidRDefault="52A2BA6E" w:rsidP="24656324">
            <w:pPr>
              <w:pStyle w:val="TableCellLeft10pt"/>
              <w:rPr>
                <w:lang w:val="en-GB"/>
              </w:rPr>
            </w:pPr>
            <w:r w:rsidRPr="00272F02">
              <w:rPr>
                <w:rStyle w:val="TableCellLeft10ptBoldChar"/>
              </w:rPr>
              <w:t>Relationship</w:t>
            </w:r>
            <w:r w:rsidRPr="00272F02">
              <w:rPr>
                <w:lang w:val="en-GB"/>
              </w:rPr>
              <w:t xml:space="preserve">: 3 </w:t>
            </w:r>
            <w:r w:rsidR="39062472" w:rsidRPr="00272F02">
              <w:rPr>
                <w:lang w:val="en-GB"/>
              </w:rPr>
              <w:t>3.2</w:t>
            </w:r>
            <w:r w:rsidRPr="00272F02">
              <w:rPr>
                <w:lang w:val="en-GB"/>
              </w:rPr>
              <w:t xml:space="preserve"> </w:t>
            </w:r>
            <w:r w:rsidR="39062472" w:rsidRPr="00272F02">
              <w:rPr>
                <w:lang w:val="en-GB"/>
              </w:rPr>
              <w:t>Secondary</w:t>
            </w:r>
            <w:r w:rsidRPr="00272F02">
              <w:rPr>
                <w:lang w:val="en-GB"/>
              </w:rPr>
              <w:t xml:space="preserve"> Objective(s) and associated Estimand(s); Table column </w:t>
            </w:r>
            <w:r w:rsidR="7982D20A" w:rsidRPr="00272F02">
              <w:rPr>
                <w:lang w:val="en-GB"/>
              </w:rPr>
              <w:t>Heading</w:t>
            </w:r>
            <w:r w:rsidRPr="00272F02">
              <w:rPr>
                <w:lang w:val="en-GB"/>
              </w:rPr>
              <w:t>;</w:t>
            </w:r>
            <w:r w:rsidR="079D7A59" w:rsidRPr="00272F02">
              <w:rPr>
                <w:lang w:val="en-GB"/>
              </w:rPr>
              <w:t xml:space="preserve"> Estimand </w:t>
            </w:r>
            <w:r w:rsidR="00630C3D" w:rsidRPr="00272F02">
              <w:rPr>
                <w:lang w:val="en-GB"/>
              </w:rPr>
              <w:t>Characteristics</w:t>
            </w:r>
            <w:r w:rsidRPr="00272F02">
              <w:rPr>
                <w:lang w:val="en-GB"/>
              </w:rPr>
              <w:t xml:space="preserve">, Population, Treatment, </w:t>
            </w:r>
            <w:r w:rsidR="00B83510" w:rsidRPr="00272F02">
              <w:rPr>
                <w:lang w:val="en-GB"/>
              </w:rPr>
              <w:t>Endpoint</w:t>
            </w:r>
            <w:r w:rsidRPr="00272F02">
              <w:rPr>
                <w:lang w:val="en-GB"/>
              </w:rPr>
              <w:t>, Population</w:t>
            </w:r>
            <w:r w:rsidR="261F5E42" w:rsidRPr="00272F02">
              <w:rPr>
                <w:lang w:val="en-GB"/>
              </w:rPr>
              <w:t>-</w:t>
            </w:r>
            <w:r w:rsidRPr="00272F02">
              <w:rPr>
                <w:lang w:val="en-GB"/>
              </w:rPr>
              <w:t>Leve</w:t>
            </w:r>
            <w:r w:rsidR="00B83510">
              <w:rPr>
                <w:rFonts w:hint="eastAsia"/>
                <w:lang w:val="en-GB" w:eastAsia="ja-JP"/>
              </w:rPr>
              <w:t xml:space="preserve"> Summary</w:t>
            </w:r>
            <w:r w:rsidRPr="00272F02">
              <w:rPr>
                <w:lang w:val="en-GB"/>
              </w:rPr>
              <w:t xml:space="preserve">, </w:t>
            </w:r>
            <w:r w:rsidR="00B83510">
              <w:rPr>
                <w:rFonts w:hint="eastAsia"/>
                <w:lang w:val="en-GB" w:eastAsia="ja-JP"/>
              </w:rPr>
              <w:t>Other</w:t>
            </w:r>
            <w:r w:rsidRPr="00272F02">
              <w:rPr>
                <w:lang w:val="en-GB"/>
              </w:rPr>
              <w:t xml:space="preserve"> Intercurrent Event</w:t>
            </w:r>
            <w:r w:rsidR="0F7075DC" w:rsidRPr="00272F02">
              <w:rPr>
                <w:lang w:val="en-GB"/>
              </w:rPr>
              <w:t>, Strategy</w:t>
            </w:r>
          </w:p>
          <w:p w14:paraId="600E5796" w14:textId="6632FEB0"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8333B58" w14:textId="77777777" w:rsidTr="00811806">
        <w:tc>
          <w:tcPr>
            <w:tcW w:w="2304" w:type="dxa"/>
            <w:hideMark/>
          </w:tcPr>
          <w:p w14:paraId="1FA80445" w14:textId="3557E5D2" w:rsidR="001A54CD" w:rsidRPr="00272F02" w:rsidRDefault="0021788E" w:rsidP="002D3425">
            <w:pPr>
              <w:pStyle w:val="TableHeadingTextLeft10pt"/>
              <w:rPr>
                <w:szCs w:val="20"/>
              </w:rPr>
            </w:pPr>
            <w:r w:rsidRPr="00272F02">
              <w:rPr>
                <w:szCs w:val="20"/>
              </w:rPr>
              <w:t>Repeating and/or Reuse Rules</w:t>
            </w:r>
          </w:p>
        </w:tc>
        <w:tc>
          <w:tcPr>
            <w:tcW w:w="6781" w:type="dxa"/>
            <w:hideMark/>
          </w:tcPr>
          <w:p w14:paraId="760069D4"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142BC01" w14:textId="07231E4A" w:rsidR="001A54CD" w:rsidRPr="00272F02" w:rsidRDefault="001A54CD" w:rsidP="2125773E">
            <w:pPr>
              <w:pStyle w:val="TableCellLeft10pt"/>
              <w:rPr>
                <w:lang w:val="en-GB"/>
              </w:rPr>
            </w:pPr>
          </w:p>
        </w:tc>
      </w:tr>
    </w:tbl>
    <w:p w14:paraId="4846B44D" w14:textId="77777777" w:rsidR="001A54CD" w:rsidRPr="00272F02"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6E46E332"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B7FDAFE"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3012720" w14:textId="77777777" w:rsidR="001A54CD" w:rsidRPr="00272F02" w:rsidRDefault="001A54CD" w:rsidP="002D3425">
            <w:pPr>
              <w:pStyle w:val="TableCellLeft10pt"/>
              <w:rPr>
                <w:szCs w:val="20"/>
                <w:lang w:val="en-GB"/>
              </w:rPr>
            </w:pPr>
            <w:r w:rsidRPr="00272F02">
              <w:rPr>
                <w:szCs w:val="20"/>
                <w:lang w:val="en-GB"/>
              </w:rPr>
              <w:t>{Population}</w:t>
            </w:r>
          </w:p>
        </w:tc>
      </w:tr>
      <w:tr w:rsidR="00DB50C7" w:rsidRPr="00272F02" w14:paraId="6F07989D"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086D692"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FE27DF9"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4E379A5A"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176B31A" w14:textId="335573FC"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1C1ADDC"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6B1C4D00"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462948D6"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8DC00ED" w14:textId="77777777" w:rsidR="001A54CD" w:rsidRPr="00272F02" w:rsidRDefault="001A54CD" w:rsidP="002D3425">
            <w:pPr>
              <w:pStyle w:val="TableCellLeft10pt"/>
              <w:rPr>
                <w:szCs w:val="20"/>
                <w:lang w:val="en-GB"/>
              </w:rPr>
            </w:pPr>
            <w:r w:rsidRPr="00272F02">
              <w:rPr>
                <w:szCs w:val="20"/>
                <w:lang w:val="en-GB"/>
              </w:rPr>
              <w:t xml:space="preserve">Heading </w:t>
            </w:r>
          </w:p>
        </w:tc>
      </w:tr>
      <w:tr w:rsidR="00DB50C7" w:rsidRPr="00272F02" w14:paraId="5A8FC376"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7C2EF16"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4C5B0305" w14:textId="30D8262E" w:rsidR="001A54CD" w:rsidRPr="00272F02" w:rsidRDefault="60C64FB7">
            <w:pPr>
              <w:pStyle w:val="TableCellLeft10pt"/>
              <w:rPr>
                <w:lang w:val="en-GB"/>
              </w:rPr>
            </w:pPr>
            <w:r w:rsidRPr="00272F02">
              <w:rPr>
                <w:lang w:val="en-GB"/>
              </w:rPr>
              <w:t>N/A</w:t>
            </w:r>
          </w:p>
        </w:tc>
      </w:tr>
      <w:tr w:rsidR="00DB50C7" w:rsidRPr="00272F02" w14:paraId="134991C7"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84A6E3E"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A741B56" w14:textId="6F3D7997"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w:t>
            </w:r>
          </w:p>
        </w:tc>
      </w:tr>
      <w:tr w:rsidR="00DB50C7" w:rsidRPr="00272F02" w14:paraId="18042F6C"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086A497A"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0917A0D" w14:textId="13F144D4" w:rsidR="001A54CD" w:rsidRPr="00272F02" w:rsidRDefault="6E9AD619" w:rsidP="24656324">
            <w:pPr>
              <w:pStyle w:val="TableCellLeft10pt"/>
              <w:rPr>
                <w:lang w:val="en-GB"/>
              </w:rPr>
            </w:pPr>
            <w:r w:rsidRPr="00272F02">
              <w:rPr>
                <w:lang w:val="en-GB"/>
              </w:rPr>
              <w:t xml:space="preserve">One to </w:t>
            </w:r>
            <w:r w:rsidR="7E7144C9" w:rsidRPr="00272F02">
              <w:rPr>
                <w:lang w:val="en-GB"/>
              </w:rPr>
              <w:t>one</w:t>
            </w:r>
          </w:p>
        </w:tc>
      </w:tr>
      <w:tr w:rsidR="00DB50C7" w:rsidRPr="00272F02" w14:paraId="5CE4D22F"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39C0EE2"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4F3ED56" w14:textId="05FA520C"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31B48778"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1603C06"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73EBA20B" w14:textId="77777777" w:rsidR="001A54CD" w:rsidRPr="00272F02" w:rsidRDefault="001A54CD" w:rsidP="002D3425">
            <w:pPr>
              <w:pStyle w:val="TableCellLeft10pt"/>
              <w:rPr>
                <w:szCs w:val="20"/>
                <w:lang w:val="en-GB"/>
              </w:rPr>
            </w:pPr>
            <w:r w:rsidRPr="00272F02">
              <w:rPr>
                <w:szCs w:val="20"/>
                <w:lang w:val="en-GB"/>
              </w:rPr>
              <w:t>{Population}</w:t>
            </w:r>
          </w:p>
        </w:tc>
      </w:tr>
      <w:tr w:rsidR="00DB50C7" w:rsidRPr="00272F02" w14:paraId="509245ED"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75BDC9A7"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CEDFB51"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0CEF86B" w14:textId="07278814" w:rsidR="001A54CD" w:rsidRPr="00272F02" w:rsidRDefault="4C38FA08" w:rsidP="24656324">
            <w:pPr>
              <w:pStyle w:val="TableCellLeft10pt"/>
              <w:rPr>
                <w:lang w:val="en-GB"/>
              </w:rPr>
            </w:pPr>
            <w:r w:rsidRPr="4C38FA08">
              <w:rPr>
                <w:rStyle w:val="TableCellLeft10ptBoldChar"/>
              </w:rPr>
              <w:t>Relationship</w:t>
            </w:r>
            <w:r w:rsidRPr="4C38FA08">
              <w:rPr>
                <w:lang w:val="en-GB"/>
              </w:rPr>
              <w:t>: Row Heading, Estimand Characteristic</w:t>
            </w:r>
            <w:commentRangeStart w:id="218"/>
            <w:commentRangeStart w:id="219"/>
            <w:r w:rsidRPr="4C38FA08">
              <w:rPr>
                <w:lang w:val="en-GB"/>
              </w:rPr>
              <w:t>s</w:t>
            </w:r>
            <w:commentRangeEnd w:id="218"/>
            <w:r w:rsidR="6E9AD619">
              <w:commentReference w:id="218"/>
            </w:r>
            <w:commentRangeEnd w:id="219"/>
            <w:r w:rsidR="00A924D5">
              <w:rPr>
                <w:rStyle w:val="CommentReference"/>
                <w:rFonts w:eastAsia="Times New Roman"/>
              </w:rPr>
              <w:commentReference w:id="219"/>
            </w:r>
          </w:p>
          <w:p w14:paraId="3F1CD7DE" w14:textId="6A6E18AF"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077504B4"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6916C9E" w14:textId="30515051" w:rsidR="001A54C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533748C"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6400A2DE" w14:textId="459ED783" w:rsidR="001A54CD" w:rsidRPr="00272F02" w:rsidRDefault="001A54CD" w:rsidP="002D3425">
            <w:pPr>
              <w:pStyle w:val="TableCellLeft10pt"/>
              <w:rPr>
                <w:szCs w:val="20"/>
                <w:lang w:val="en-GB"/>
              </w:rPr>
            </w:pPr>
          </w:p>
        </w:tc>
      </w:tr>
    </w:tbl>
    <w:p w14:paraId="2F423001" w14:textId="77777777" w:rsidR="001A54CD" w:rsidRPr="00272F02"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272F02" w14:paraId="055698E6"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9385C33" w14:textId="77777777" w:rsidR="001A54CD" w:rsidRPr="00272F02" w:rsidRDefault="001A54CD" w:rsidP="002D3425">
            <w:pPr>
              <w:pStyle w:val="TableHeadingTextLeft10pt"/>
              <w:rPr>
                <w:szCs w:val="20"/>
                <w:lang w:val="de-DE"/>
              </w:rPr>
            </w:pPr>
            <w:r w:rsidRPr="00272F02">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2235CF18" w14:textId="77777777" w:rsidR="001A54CD" w:rsidRPr="00272F02" w:rsidRDefault="001A54CD" w:rsidP="002D3425">
            <w:pPr>
              <w:pStyle w:val="TableCellLeft10pt"/>
              <w:rPr>
                <w:szCs w:val="20"/>
                <w:lang w:val="en-GB"/>
              </w:rPr>
            </w:pPr>
            <w:r w:rsidRPr="00272F02">
              <w:rPr>
                <w:szCs w:val="20"/>
                <w:lang w:val="en-GB"/>
              </w:rPr>
              <w:t>{&lt;Population&gt;}</w:t>
            </w:r>
          </w:p>
        </w:tc>
      </w:tr>
      <w:tr w:rsidR="00DB50C7" w:rsidRPr="00272F02" w14:paraId="1DB23D21"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634667A" w14:textId="77777777" w:rsidR="001A54CD" w:rsidRPr="00272F02" w:rsidRDefault="001A54CD" w:rsidP="002D3425">
            <w:pPr>
              <w:pStyle w:val="TableHeadingTextLeft10pt"/>
              <w:rPr>
                <w:szCs w:val="20"/>
                <w:lang w:val="de-DE"/>
              </w:rPr>
            </w:pPr>
            <w:r w:rsidRPr="00272F02">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34C35A2"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51D80167"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59DFD416" w14:textId="07D315F5"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AD82A34"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4744B9EE"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6BAB7A3" w14:textId="77777777" w:rsidR="001A54CD" w:rsidRPr="00272F02" w:rsidRDefault="001A54CD" w:rsidP="002D3425">
            <w:pPr>
              <w:pStyle w:val="TableHeadingTextLeft10pt"/>
              <w:rPr>
                <w:szCs w:val="20"/>
                <w:lang w:val="de-DE"/>
              </w:rPr>
            </w:pPr>
            <w:r w:rsidRPr="00272F02">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2423E5A6" w14:textId="29A1C668" w:rsidR="001A54CD" w:rsidRPr="00272F02" w:rsidRDefault="001A54CD" w:rsidP="002D3425">
            <w:pPr>
              <w:pStyle w:val="TableCellLeft10pt"/>
              <w:rPr>
                <w:szCs w:val="20"/>
                <w:lang w:val="en-GB"/>
              </w:rPr>
            </w:pPr>
            <w:r w:rsidRPr="00272F02">
              <w:rPr>
                <w:szCs w:val="20"/>
                <w:lang w:val="en-GB"/>
              </w:rPr>
              <w:t>C70833</w:t>
            </w:r>
          </w:p>
          <w:p w14:paraId="102DC755" w14:textId="3E45463E" w:rsidR="001A54CD" w:rsidRPr="00272F02" w:rsidRDefault="4C38FA08" w:rsidP="4C38FA08">
            <w:pPr>
              <w:pStyle w:val="TableCellLeft10pt"/>
              <w:rPr>
                <w:lang w:val="en-GB"/>
              </w:rPr>
            </w:pPr>
            <w:r w:rsidRPr="4C38FA08">
              <w:rPr>
                <w:lang w:val="en-GB"/>
              </w:rPr>
              <w:t>For review purpose, see definition of the controlled terminology below</w:t>
            </w:r>
            <w:r w:rsidR="0094277C">
              <w:br/>
            </w:r>
            <w:r w:rsidRPr="4C38FA08">
              <w:rPr>
                <w:lang w:val="en-GB"/>
              </w:rPr>
              <w:t xml:space="preserve">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w:t>
            </w:r>
            <w:commentRangeStart w:id="220"/>
            <w:commentRangeStart w:id="221"/>
            <w:r w:rsidRPr="4C38FA08">
              <w:rPr>
                <w:lang w:val="en-GB"/>
              </w:rPr>
              <w:t>event.</w:t>
            </w:r>
            <w:commentRangeEnd w:id="220"/>
            <w:r w:rsidR="0094277C">
              <w:commentReference w:id="220"/>
            </w:r>
            <w:commentRangeEnd w:id="221"/>
            <w:r w:rsidR="00E21E32">
              <w:rPr>
                <w:rStyle w:val="CommentReference"/>
                <w:rFonts w:eastAsia="Times New Roman"/>
              </w:rPr>
              <w:commentReference w:id="221"/>
            </w:r>
          </w:p>
        </w:tc>
      </w:tr>
      <w:tr w:rsidR="00DB50C7" w:rsidRPr="00272F02" w14:paraId="5E3B0886"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29DC630" w14:textId="77777777" w:rsidR="001A54CD" w:rsidRPr="00272F02" w:rsidRDefault="001A54CD" w:rsidP="002D3425">
            <w:pPr>
              <w:pStyle w:val="TableHeadingTextLeft10pt"/>
              <w:rPr>
                <w:szCs w:val="20"/>
                <w:lang w:val="de-DE"/>
              </w:rPr>
            </w:pPr>
            <w:r w:rsidRPr="00272F02">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69C8FA66" w14:textId="4169EF22" w:rsidR="001A54CD" w:rsidRPr="00272F02" w:rsidRDefault="001A54CD" w:rsidP="002D3425">
            <w:pPr>
              <w:pStyle w:val="TableCellLeft10pt"/>
              <w:rPr>
                <w:szCs w:val="20"/>
                <w:lang w:val="en-GB"/>
              </w:rPr>
            </w:pPr>
            <w:r w:rsidRPr="00272F02">
              <w:rPr>
                <w:szCs w:val="20"/>
                <w:lang w:val="en-GB"/>
              </w:rPr>
              <w:t>List of key characteristics, such as demographic characteristics (</w:t>
            </w:r>
            <w:r w:rsidR="00E72D02" w:rsidRPr="00272F02">
              <w:rPr>
                <w:szCs w:val="20"/>
                <w:lang w:val="en-GB"/>
              </w:rPr>
              <w:t>e.g.</w:t>
            </w:r>
            <w:r w:rsidRPr="00272F02">
              <w:rPr>
                <w:szCs w:val="20"/>
                <w:lang w:val="en-GB"/>
              </w:rPr>
              <w:t xml:space="preserve"> age, sex) and clinical characteristics (</w:t>
            </w:r>
            <w:r w:rsidR="00E72D02" w:rsidRPr="00272F02">
              <w:rPr>
                <w:szCs w:val="20"/>
                <w:lang w:val="en-GB"/>
              </w:rPr>
              <w:t>e.g.</w:t>
            </w:r>
            <w:r w:rsidRPr="00272F02">
              <w:rPr>
                <w:szCs w:val="20"/>
                <w:lang w:val="en-GB"/>
              </w:rPr>
              <w:t xml:space="preserve"> prior therapies, symptoms, severity, biomarker status)</w:t>
            </w:r>
          </w:p>
        </w:tc>
      </w:tr>
      <w:tr w:rsidR="00DB50C7" w:rsidRPr="00272F02" w14:paraId="31800133"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9C2E4FC" w14:textId="77777777" w:rsidR="001A54CD" w:rsidRPr="00272F02" w:rsidRDefault="001A54CD" w:rsidP="002D3425">
            <w:pPr>
              <w:pStyle w:val="TableHeadingTextLeft10pt"/>
              <w:rPr>
                <w:szCs w:val="20"/>
                <w:lang w:val="de-DE"/>
              </w:rPr>
            </w:pPr>
            <w:r w:rsidRPr="00272F02">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64D74507" w14:textId="706504B3"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for </w:t>
            </w:r>
            <w:r w:rsidR="00BA0307" w:rsidRPr="00272F02">
              <w:rPr>
                <w:szCs w:val="20"/>
                <w:lang w:val="en-GB"/>
              </w:rPr>
              <w:t>Secondary</w:t>
            </w:r>
            <w:r w:rsidRPr="00272F02">
              <w:rPr>
                <w:szCs w:val="20"/>
                <w:lang w:val="en-GB"/>
              </w:rPr>
              <w:t xml:space="preserve"> </w:t>
            </w:r>
          </w:p>
        </w:tc>
      </w:tr>
      <w:tr w:rsidR="00DB50C7" w:rsidRPr="00272F02" w14:paraId="74C4AB13"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16BACB56" w14:textId="77777777" w:rsidR="001A54CD" w:rsidRPr="00272F02" w:rsidRDefault="001A54CD" w:rsidP="002D3425">
            <w:pPr>
              <w:pStyle w:val="TableHeadingTextLeft10pt"/>
              <w:rPr>
                <w:szCs w:val="20"/>
                <w:lang w:val="de-DE"/>
              </w:rPr>
            </w:pPr>
            <w:r w:rsidRPr="00272F02">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17175280" w14:textId="7661D27E" w:rsidR="001A54CD" w:rsidRPr="00272F02" w:rsidRDefault="001A54CD"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to </w:t>
            </w:r>
            <w:r w:rsidR="00BA0307" w:rsidRPr="00272F02">
              <w:rPr>
                <w:szCs w:val="20"/>
                <w:lang w:val="en-GB"/>
              </w:rPr>
              <w:t>Secondary</w:t>
            </w:r>
            <w:r w:rsidRPr="00272F02">
              <w:rPr>
                <w:szCs w:val="20"/>
                <w:lang w:val="en-GB"/>
              </w:rPr>
              <w:t xml:space="preserve"> Objective Table, </w:t>
            </w:r>
            <w:r w:rsidR="00BA0307" w:rsidRPr="00272F02">
              <w:rPr>
                <w:szCs w:val="20"/>
                <w:lang w:val="en-GB"/>
              </w:rPr>
              <w:t>Secondary</w:t>
            </w:r>
            <w:r w:rsidRPr="00272F02">
              <w:rPr>
                <w:szCs w:val="20"/>
                <w:lang w:val="en-GB"/>
              </w:rPr>
              <w:t xml:space="preserve"> Objective X, Protocol Identifier </w:t>
            </w:r>
          </w:p>
        </w:tc>
      </w:tr>
      <w:tr w:rsidR="00DB50C7" w:rsidRPr="00272F02" w14:paraId="13DFE4CB"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7E3E90B"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3D702FA0" w14:textId="46BDED20"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 xml:space="preserve">.X </w:t>
            </w:r>
          </w:p>
        </w:tc>
      </w:tr>
      <w:tr w:rsidR="00DB50C7" w:rsidRPr="00272F02" w14:paraId="37EDA08C"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0F590728" w14:textId="77777777" w:rsidR="001A54CD" w:rsidRPr="00272F02" w:rsidRDefault="001A54CD" w:rsidP="002D3425">
            <w:pPr>
              <w:pStyle w:val="TableHeadingTextLeft10pt"/>
              <w:rPr>
                <w:szCs w:val="20"/>
                <w:lang w:val="de-DE"/>
              </w:rPr>
            </w:pPr>
            <w:r w:rsidRPr="00272F02">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657440F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4B1465A0"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3234D9A7"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08E9763" w14:textId="02A496CA" w:rsidR="001A54CD" w:rsidRPr="00272F02" w:rsidRDefault="72FEB8A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0216D001" w:rsidRPr="00272F02">
              <w:rPr>
                <w:lang w:val="en-GB"/>
              </w:rPr>
              <w:t>Yes</w:t>
            </w:r>
          </w:p>
          <w:p w14:paraId="310531D3" w14:textId="698A0A4F" w:rsidR="00713561" w:rsidRPr="00272F02" w:rsidRDefault="4C38FA08" w:rsidP="002D3425">
            <w:pPr>
              <w:pStyle w:val="TableCellLeft10pt"/>
              <w:rPr>
                <w:lang w:val="en-GB"/>
              </w:rPr>
            </w:pPr>
            <w:r w:rsidRPr="4C38FA08">
              <w:rPr>
                <w:rStyle w:val="TableCellLeft10ptBoldChar"/>
              </w:rPr>
              <w:t>Relationship</w:t>
            </w:r>
            <w:r w:rsidRPr="4C38FA08">
              <w:rPr>
                <w:lang w:val="en-GB"/>
              </w:rPr>
              <w:t>: Row Heading, Description; Estimand Characteristic</w:t>
            </w:r>
            <w:commentRangeStart w:id="222"/>
            <w:commentRangeStart w:id="223"/>
            <w:r w:rsidRPr="4C38FA08">
              <w:rPr>
                <w:lang w:val="en-GB"/>
              </w:rPr>
              <w:t>s</w:t>
            </w:r>
            <w:commentRangeEnd w:id="222"/>
            <w:r w:rsidR="72FEB8A3">
              <w:commentReference w:id="222"/>
            </w:r>
            <w:commentRangeEnd w:id="223"/>
            <w:r w:rsidR="00C6273F">
              <w:rPr>
                <w:rStyle w:val="CommentReference"/>
                <w:rFonts w:eastAsia="Times New Roman"/>
              </w:rPr>
              <w:commentReference w:id="223"/>
            </w:r>
            <w:r w:rsidRPr="4C38FA08">
              <w:rPr>
                <w:lang w:val="en-GB"/>
              </w:rPr>
              <w:t xml:space="preserve">, </w:t>
            </w:r>
          </w:p>
          <w:p w14:paraId="1D4DC1E6" w14:textId="616F8DEC" w:rsidR="001A54CD" w:rsidRPr="00272F02" w:rsidRDefault="001A54CD" w:rsidP="002D3425">
            <w:pPr>
              <w:pStyle w:val="TableCellLeft10pt"/>
              <w:rPr>
                <w:b/>
                <w:szCs w:val="20"/>
              </w:rPr>
            </w:pPr>
            <w:r w:rsidRPr="00272F02">
              <w:rPr>
                <w:rStyle w:val="TableCellLeft10ptBoldChar"/>
                <w:szCs w:val="20"/>
              </w:rPr>
              <w:t>Concept</w:t>
            </w:r>
            <w:r w:rsidR="00713561" w:rsidRPr="00272F02">
              <w:rPr>
                <w:rStyle w:val="TableCellLeft10ptBoldChar"/>
                <w:szCs w:val="20"/>
              </w:rPr>
              <w:t>:</w:t>
            </w:r>
            <w:r w:rsidRPr="00272F02">
              <w:rPr>
                <w:szCs w:val="20"/>
                <w:lang w:val="en-GB"/>
              </w:rPr>
              <w:t xml:space="preserve"> C70833</w:t>
            </w:r>
          </w:p>
        </w:tc>
      </w:tr>
      <w:tr w:rsidR="00DB50C7" w:rsidRPr="00272F02" w14:paraId="7B30A3D9" w14:textId="77777777" w:rsidTr="4C38FA08">
        <w:tc>
          <w:tcPr>
            <w:tcW w:w="1267" w:type="pct"/>
            <w:tcBorders>
              <w:top w:val="single" w:sz="4" w:space="0" w:color="auto"/>
              <w:left w:val="single" w:sz="4" w:space="0" w:color="auto"/>
              <w:bottom w:val="single" w:sz="4" w:space="0" w:color="auto"/>
              <w:right w:val="single" w:sz="4" w:space="0" w:color="auto"/>
            </w:tcBorders>
            <w:hideMark/>
          </w:tcPr>
          <w:p w14:paraId="688B997E" w14:textId="4D25A377" w:rsidR="001A54CD" w:rsidRPr="00272F02" w:rsidRDefault="0021788E" w:rsidP="002D3425">
            <w:pPr>
              <w:pStyle w:val="TableHeadingTextLeft10pt"/>
              <w:rPr>
                <w:szCs w:val="20"/>
              </w:rPr>
            </w:pPr>
            <w:r w:rsidRPr="00272F02">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420C2128"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E8C65F7" w14:textId="7B7BF19A" w:rsidR="001A54CD" w:rsidRPr="00272F02" w:rsidRDefault="001A54CD" w:rsidP="002D3425">
            <w:pPr>
              <w:pStyle w:val="TableCellLeft10pt"/>
              <w:rPr>
                <w:szCs w:val="20"/>
                <w:lang w:val="en-GB"/>
              </w:rPr>
            </w:pPr>
          </w:p>
        </w:tc>
      </w:tr>
    </w:tbl>
    <w:p w14:paraId="7741C09A" w14:textId="77777777" w:rsidR="001A54CD" w:rsidRPr="00272F02" w:rsidRDefault="001A54CD" w:rsidP="001A54CD">
      <w:pPr>
        <w:rPr>
          <w:sz w:val="20"/>
          <w:szCs w:val="20"/>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30"/>
      </w:tblGrid>
      <w:tr w:rsidR="00DB50C7" w:rsidRPr="00272F02" w14:paraId="634FC3B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086CDC8"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91329F" w14:textId="77777777" w:rsidR="001A54CD" w:rsidRPr="00272F02" w:rsidRDefault="001A54CD" w:rsidP="002D3425">
            <w:pPr>
              <w:pStyle w:val="TableCellLeft10pt"/>
              <w:rPr>
                <w:szCs w:val="20"/>
                <w:lang w:val="en-GB"/>
              </w:rPr>
            </w:pPr>
            <w:r w:rsidRPr="00272F02">
              <w:rPr>
                <w:szCs w:val="20"/>
                <w:lang w:val="en-GB"/>
              </w:rPr>
              <w:t>{Treatment}</w:t>
            </w:r>
          </w:p>
        </w:tc>
      </w:tr>
      <w:tr w:rsidR="00DB50C7" w:rsidRPr="00272F02" w14:paraId="291BBBE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61542E4"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8B3E9C2"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7E99B73E" w14:textId="77777777" w:rsidTr="4C38FA08">
        <w:trPr>
          <w:trHeight w:val="50"/>
        </w:trPr>
        <w:tc>
          <w:tcPr>
            <w:tcW w:w="1269" w:type="pct"/>
            <w:tcBorders>
              <w:top w:val="single" w:sz="4" w:space="0" w:color="auto"/>
              <w:left w:val="single" w:sz="4" w:space="0" w:color="auto"/>
              <w:bottom w:val="single" w:sz="4" w:space="0" w:color="auto"/>
              <w:right w:val="single" w:sz="4" w:space="0" w:color="auto"/>
            </w:tcBorders>
            <w:hideMark/>
          </w:tcPr>
          <w:p w14:paraId="280358B8" w14:textId="2FBCA59D"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36F443E"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7F1BA3C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A17B29E"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A2C4339" w14:textId="77777777" w:rsidR="001A54CD" w:rsidRPr="00272F02" w:rsidRDefault="001A54CD" w:rsidP="002D3425">
            <w:pPr>
              <w:pStyle w:val="TableCellLeft10pt"/>
              <w:rPr>
                <w:szCs w:val="20"/>
                <w:lang w:val="en-GB"/>
              </w:rPr>
            </w:pPr>
            <w:r w:rsidRPr="00272F02">
              <w:rPr>
                <w:szCs w:val="20"/>
                <w:lang w:val="en-GB"/>
              </w:rPr>
              <w:t xml:space="preserve">Heading </w:t>
            </w:r>
          </w:p>
        </w:tc>
      </w:tr>
      <w:tr w:rsidR="00DB50C7" w:rsidRPr="00272F02" w14:paraId="0B24D4E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2678487"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8540A88" w14:textId="5CC168FD" w:rsidR="001A54CD" w:rsidRPr="00272F02" w:rsidRDefault="4745C13A">
            <w:pPr>
              <w:pStyle w:val="TableCellLeft10pt"/>
              <w:rPr>
                <w:lang w:val="en-GB"/>
              </w:rPr>
            </w:pPr>
            <w:r w:rsidRPr="00272F02">
              <w:rPr>
                <w:lang w:val="en-GB"/>
              </w:rPr>
              <w:t>N/A</w:t>
            </w:r>
          </w:p>
        </w:tc>
      </w:tr>
      <w:tr w:rsidR="00DB50C7" w:rsidRPr="00272F02" w14:paraId="3B94FF5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F0979EB"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996DC7A" w14:textId="02E5871C"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w:t>
            </w:r>
          </w:p>
        </w:tc>
      </w:tr>
      <w:tr w:rsidR="00DB50C7" w:rsidRPr="00272F02" w14:paraId="7DEB824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E13E62C"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7209B7" w14:textId="29DEA6CA" w:rsidR="001A54CD" w:rsidRPr="00272F02" w:rsidRDefault="106C3C5C" w:rsidP="2D72C741">
            <w:pPr>
              <w:pStyle w:val="TableCellLeft10pt"/>
              <w:rPr>
                <w:lang w:val="en-GB"/>
              </w:rPr>
            </w:pPr>
            <w:r w:rsidRPr="00272F02">
              <w:rPr>
                <w:lang w:val="en-GB"/>
              </w:rPr>
              <w:t xml:space="preserve">One to </w:t>
            </w:r>
            <w:r w:rsidR="2D810A79" w:rsidRPr="00272F02">
              <w:rPr>
                <w:lang w:val="en-GB"/>
              </w:rPr>
              <w:t>one</w:t>
            </w:r>
          </w:p>
        </w:tc>
      </w:tr>
      <w:tr w:rsidR="00DB50C7" w:rsidRPr="00272F02" w14:paraId="6E25FB8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EF0CA1C"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06866D91" w14:textId="3FDB561B" w:rsidR="001A54CD" w:rsidRPr="00272F02" w:rsidRDefault="00D13D2F"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6C7527C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22FA8E3"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96ED885" w14:textId="77777777" w:rsidR="001A54CD" w:rsidRPr="00272F02" w:rsidRDefault="001A54CD" w:rsidP="002D3425">
            <w:pPr>
              <w:pStyle w:val="TableCellLeft10pt"/>
              <w:rPr>
                <w:szCs w:val="20"/>
                <w:lang w:val="en-GB"/>
              </w:rPr>
            </w:pPr>
            <w:r w:rsidRPr="00272F02">
              <w:rPr>
                <w:szCs w:val="20"/>
                <w:lang w:val="en-GB"/>
              </w:rPr>
              <w:t>{Treatment}</w:t>
            </w:r>
          </w:p>
        </w:tc>
      </w:tr>
      <w:tr w:rsidR="00DB50C7" w:rsidRPr="00272F02" w14:paraId="3DAF19A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584DA3B"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4B505E4"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FAFCA5B" w14:textId="11C338B3" w:rsidR="001A54CD" w:rsidRPr="00272F02" w:rsidRDefault="4C38FA08" w:rsidP="24656324">
            <w:pPr>
              <w:pStyle w:val="TableCellLeft10pt"/>
              <w:rPr>
                <w:lang w:val="en-GB"/>
              </w:rPr>
            </w:pPr>
            <w:r w:rsidRPr="4C38FA08">
              <w:rPr>
                <w:rStyle w:val="TableCellLeft10ptBoldChar"/>
              </w:rPr>
              <w:t>Relationship</w:t>
            </w:r>
            <w:r w:rsidRPr="4C38FA08">
              <w:rPr>
                <w:lang w:val="en-GB"/>
              </w:rPr>
              <w:t>: Row Heading, Estimand Characteristic</w:t>
            </w:r>
            <w:commentRangeStart w:id="224"/>
            <w:commentRangeStart w:id="225"/>
            <w:r w:rsidRPr="4C38FA08">
              <w:rPr>
                <w:lang w:val="en-GB"/>
              </w:rPr>
              <w:t>s</w:t>
            </w:r>
            <w:commentRangeEnd w:id="224"/>
            <w:r w:rsidR="6E9AD619">
              <w:commentReference w:id="224"/>
            </w:r>
            <w:commentRangeEnd w:id="225"/>
            <w:r w:rsidR="005703D0">
              <w:rPr>
                <w:rStyle w:val="CommentReference"/>
                <w:rFonts w:eastAsia="Times New Roman"/>
              </w:rPr>
              <w:commentReference w:id="225"/>
            </w:r>
          </w:p>
          <w:p w14:paraId="35F2C652" w14:textId="6CD89178"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4F6E171"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177B154" w14:textId="7DBC7F11"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D058EEC"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67DA8395" w14:textId="5F684D38" w:rsidR="001A54CD" w:rsidRPr="00272F02" w:rsidRDefault="001A54CD" w:rsidP="002D3425">
            <w:pPr>
              <w:pStyle w:val="TableCellLeft10pt"/>
              <w:rPr>
                <w:szCs w:val="20"/>
                <w:lang w:val="en-GB"/>
              </w:rPr>
            </w:pPr>
          </w:p>
        </w:tc>
      </w:tr>
    </w:tbl>
    <w:p w14:paraId="4E338A16"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6166846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A454642"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A52AC4" w14:textId="77777777" w:rsidR="001A54CD" w:rsidRPr="00272F02" w:rsidRDefault="001A54CD" w:rsidP="002D3425">
            <w:pPr>
              <w:pStyle w:val="TableCellLeft10pt"/>
              <w:rPr>
                <w:szCs w:val="20"/>
                <w:lang w:val="en-GB"/>
              </w:rPr>
            </w:pPr>
            <w:r w:rsidRPr="00272F02">
              <w:rPr>
                <w:szCs w:val="20"/>
                <w:lang w:val="en-GB"/>
              </w:rPr>
              <w:t>{&lt;Treatment&gt;}</w:t>
            </w:r>
          </w:p>
        </w:tc>
      </w:tr>
      <w:tr w:rsidR="00DB50C7" w:rsidRPr="00272F02" w14:paraId="57A2642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4F27681"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4B8FBD8"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3CA6CFA1"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BE958CE" w14:textId="161EB35C"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2009D7F"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2611A91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67819B2"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7EA313" w14:textId="3F674592" w:rsidR="001A54CD" w:rsidRPr="00272F02" w:rsidRDefault="001A54CD" w:rsidP="002D3425">
            <w:pPr>
              <w:pStyle w:val="TableCellLeft10pt"/>
              <w:rPr>
                <w:szCs w:val="20"/>
                <w:lang w:val="en-GB"/>
              </w:rPr>
            </w:pPr>
            <w:r w:rsidRPr="00272F02">
              <w:rPr>
                <w:szCs w:val="20"/>
                <w:lang w:val="en-GB"/>
              </w:rPr>
              <w:t>C49236</w:t>
            </w:r>
          </w:p>
          <w:p w14:paraId="1D42C87A" w14:textId="5F147B5E" w:rsidR="001A54CD" w:rsidRPr="00272F02" w:rsidRDefault="4C38FA08" w:rsidP="4C38FA08">
            <w:pPr>
              <w:pStyle w:val="TableCellLeft10pt"/>
              <w:rPr>
                <w:lang w:val="en-GB"/>
              </w:rPr>
            </w:pPr>
            <w:r w:rsidRPr="4C38FA08">
              <w:rPr>
                <w:lang w:val="en-GB"/>
              </w:rPr>
              <w:t>For review purpose, see definition of the controlled terminology below</w:t>
            </w:r>
            <w:r w:rsidR="0094277C">
              <w:br/>
            </w:r>
            <w:r w:rsidRPr="4C38FA08">
              <w:rPr>
                <w:lang w:val="en-GB"/>
              </w:rP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w:t>
            </w:r>
            <w:commentRangeStart w:id="226"/>
            <w:commentRangeStart w:id="227"/>
            <w:r w:rsidRPr="4C38FA08">
              <w:rPr>
                <w:lang w:val="en-GB"/>
              </w:rPr>
              <w:t xml:space="preserve"> interventions.</w:t>
            </w:r>
            <w:commentRangeEnd w:id="226"/>
            <w:r w:rsidR="0094277C">
              <w:commentReference w:id="226"/>
            </w:r>
            <w:commentRangeEnd w:id="227"/>
            <w:r w:rsidR="00277BE6">
              <w:rPr>
                <w:rStyle w:val="CommentReference"/>
                <w:rFonts w:eastAsia="Times New Roman"/>
              </w:rPr>
              <w:commentReference w:id="227"/>
            </w:r>
          </w:p>
        </w:tc>
      </w:tr>
      <w:tr w:rsidR="00DB50C7" w:rsidRPr="00272F02" w14:paraId="57CB0CF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E91B19A"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6572249" w14:textId="77777777" w:rsidR="001A54CD" w:rsidRPr="00272F02" w:rsidRDefault="001A54CD" w:rsidP="002D3425">
            <w:pPr>
              <w:pStyle w:val="TableCellLeft10pt"/>
              <w:rPr>
                <w:szCs w:val="20"/>
                <w:lang w:val="en-GB"/>
              </w:rPr>
            </w:pPr>
            <w:r w:rsidRPr="00272F02">
              <w:rPr>
                <w:szCs w:val="20"/>
              </w:rPr>
              <w:t>List of key aspects of treatment regimens in each study group, including at least investigational agents, dosage, and administration route</w:t>
            </w:r>
          </w:p>
        </w:tc>
      </w:tr>
      <w:tr w:rsidR="00DB50C7" w:rsidRPr="00272F02" w14:paraId="045F122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3BDD772"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4FEF739" w14:textId="2FCDAD9A"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for </w:t>
            </w:r>
            <w:r w:rsidR="00BA0307" w:rsidRPr="00272F02">
              <w:rPr>
                <w:szCs w:val="20"/>
                <w:lang w:val="en-GB"/>
              </w:rPr>
              <w:t>Secondary</w:t>
            </w:r>
          </w:p>
        </w:tc>
      </w:tr>
      <w:tr w:rsidR="00DB50C7" w:rsidRPr="00272F02" w14:paraId="7EB6250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E4786AE"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906A35E" w14:textId="77E4BEEA" w:rsidR="001A54CD" w:rsidRPr="00272F02" w:rsidRDefault="001A54CD"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00BA0307" w:rsidRPr="00272F02">
              <w:rPr>
                <w:szCs w:val="20"/>
                <w:lang w:val="en-GB"/>
              </w:rPr>
              <w:t>Secondary</w:t>
            </w:r>
            <w:r w:rsidRPr="00272F02">
              <w:rPr>
                <w:szCs w:val="20"/>
                <w:lang w:val="en-GB"/>
              </w:rPr>
              <w:t xml:space="preserve"> Objective Table, Project Identifier </w:t>
            </w:r>
          </w:p>
        </w:tc>
      </w:tr>
      <w:tr w:rsidR="00DB50C7" w:rsidRPr="00272F02" w14:paraId="46F8814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CB7CCF2"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23E315D" w14:textId="03FE1C56"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 xml:space="preserve">.X </w:t>
            </w:r>
          </w:p>
        </w:tc>
      </w:tr>
      <w:tr w:rsidR="00DB50C7" w:rsidRPr="00272F02" w14:paraId="689FE2E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6840EA8"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3330DA9"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6DACAAA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8D1E328"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7046ACC" w14:textId="0089A85E" w:rsidR="001A54CD" w:rsidRPr="00272F02" w:rsidRDefault="72FEB8A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423491E5" w:rsidRPr="00272F02">
              <w:rPr>
                <w:lang w:val="en-GB"/>
              </w:rPr>
              <w:t>Yes</w:t>
            </w:r>
          </w:p>
          <w:p w14:paraId="10A4AE29" w14:textId="5F472E86" w:rsidR="00713561" w:rsidRPr="00272F02" w:rsidRDefault="4C38FA08" w:rsidP="002D3425">
            <w:pPr>
              <w:pStyle w:val="TableCellLeft10pt"/>
              <w:rPr>
                <w:lang w:val="en-GB"/>
              </w:rPr>
            </w:pPr>
            <w:r w:rsidRPr="4C38FA08">
              <w:rPr>
                <w:rStyle w:val="TableCellLeft10ptBoldChar"/>
              </w:rPr>
              <w:t>Relationship</w:t>
            </w:r>
            <w:r w:rsidRPr="4C38FA08">
              <w:rPr>
                <w:lang w:val="en-GB"/>
              </w:rPr>
              <w:t>: Row Heading, Description; Estimand Characteristic</w:t>
            </w:r>
            <w:commentRangeStart w:id="228"/>
            <w:commentRangeStart w:id="229"/>
            <w:r w:rsidRPr="4C38FA08">
              <w:rPr>
                <w:lang w:val="en-GB"/>
              </w:rPr>
              <w:t>s</w:t>
            </w:r>
            <w:commentRangeEnd w:id="228"/>
            <w:r w:rsidR="72FEB8A3">
              <w:commentReference w:id="228"/>
            </w:r>
            <w:commentRangeEnd w:id="229"/>
            <w:r w:rsidR="00CD721A">
              <w:rPr>
                <w:rStyle w:val="CommentReference"/>
                <w:rFonts w:eastAsia="Times New Roman"/>
              </w:rPr>
              <w:commentReference w:id="229"/>
            </w:r>
            <w:r w:rsidRPr="4C38FA08">
              <w:rPr>
                <w:lang w:val="en-GB"/>
              </w:rPr>
              <w:t xml:space="preserve">, </w:t>
            </w:r>
          </w:p>
          <w:p w14:paraId="425C6572" w14:textId="2BDE77BF" w:rsidR="001A54CD" w:rsidRPr="00272F02" w:rsidRDefault="001A54CD" w:rsidP="002D3425">
            <w:pPr>
              <w:pStyle w:val="TableCellLeft10pt"/>
              <w:rPr>
                <w:szCs w:val="20"/>
                <w:lang w:val="en-GB"/>
              </w:rPr>
            </w:pPr>
            <w:r w:rsidRPr="00272F02">
              <w:rPr>
                <w:rStyle w:val="TableCellLeft10ptBoldChar"/>
                <w:szCs w:val="20"/>
              </w:rPr>
              <w:t>Concept: C49236</w:t>
            </w:r>
          </w:p>
        </w:tc>
      </w:tr>
      <w:tr w:rsidR="00DB50C7" w:rsidRPr="00272F02" w14:paraId="43C490E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41C3D50" w14:textId="62D02809"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5C3BDF2"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1A68DBCA" w14:textId="057B4A10" w:rsidR="001A54CD" w:rsidRPr="00272F02" w:rsidRDefault="001A54CD" w:rsidP="002D3425">
            <w:pPr>
              <w:pStyle w:val="TableCellLeft10pt"/>
              <w:rPr>
                <w:szCs w:val="20"/>
                <w:lang w:val="en-GB"/>
              </w:rPr>
            </w:pPr>
          </w:p>
        </w:tc>
      </w:tr>
    </w:tbl>
    <w:p w14:paraId="6BDCB160"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59F3CB3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8DAB6F"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1F68908" w14:textId="6D2DB204" w:rsidR="001A54CD" w:rsidRPr="00272F02" w:rsidRDefault="00D84864" w:rsidP="002D3425">
            <w:pPr>
              <w:pStyle w:val="TableCellLeft10pt"/>
              <w:rPr>
                <w:szCs w:val="20"/>
                <w:lang w:val="en-GB"/>
              </w:rPr>
            </w:pPr>
            <w:r>
              <w:rPr>
                <w:szCs w:val="20"/>
                <w:lang w:val="en-GB"/>
              </w:rPr>
              <w:t>{</w:t>
            </w:r>
            <w:r w:rsidR="001A54CD" w:rsidRPr="00272F02">
              <w:rPr>
                <w:szCs w:val="20"/>
                <w:lang w:val="en-GB"/>
              </w:rPr>
              <w:t>Endpoint</w:t>
            </w:r>
            <w:r>
              <w:rPr>
                <w:szCs w:val="20"/>
                <w:lang w:val="en-GB"/>
              </w:rPr>
              <w:t>}</w:t>
            </w:r>
          </w:p>
        </w:tc>
      </w:tr>
      <w:tr w:rsidR="00DB50C7" w:rsidRPr="00272F02" w14:paraId="494B4AD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C8494F"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6B1425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6DD406D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82F345" w14:textId="3608B8CF"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2BB7DC1"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0213A2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183D80"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0EFC59F4" w14:textId="469BC9A9" w:rsidR="001A54CD" w:rsidRPr="00272F02" w:rsidRDefault="001A54CD" w:rsidP="002D3425">
            <w:pPr>
              <w:pStyle w:val="TableCellLeft10pt"/>
              <w:rPr>
                <w:szCs w:val="20"/>
                <w:lang w:val="en-GB"/>
              </w:rPr>
            </w:pPr>
            <w:r w:rsidRPr="00272F02">
              <w:rPr>
                <w:szCs w:val="20"/>
                <w:lang w:val="en-GB"/>
              </w:rPr>
              <w:t>Heading</w:t>
            </w:r>
          </w:p>
        </w:tc>
      </w:tr>
      <w:tr w:rsidR="00DB50C7" w:rsidRPr="00272F02" w14:paraId="5E46F8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4495CB"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0336217" w14:textId="61941FE0" w:rsidR="001A54CD" w:rsidRPr="00272F02" w:rsidRDefault="4EDD84D7">
            <w:pPr>
              <w:pStyle w:val="TableCellLeft10pt"/>
              <w:rPr>
                <w:lang w:val="en-GB"/>
              </w:rPr>
            </w:pPr>
            <w:r w:rsidRPr="00272F02">
              <w:rPr>
                <w:lang w:val="en-GB"/>
              </w:rPr>
              <w:t>N/A</w:t>
            </w:r>
          </w:p>
        </w:tc>
      </w:tr>
      <w:tr w:rsidR="00DB50C7" w:rsidRPr="00272F02" w14:paraId="5D231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C87D81"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D839CCD" w14:textId="65D4F837" w:rsidR="001A54CD" w:rsidRPr="00272F02" w:rsidRDefault="007C44DC" w:rsidP="002D3425">
            <w:pPr>
              <w:pStyle w:val="TableCellLeft10pt"/>
              <w:rPr>
                <w:szCs w:val="20"/>
                <w:lang w:val="en-GB"/>
              </w:rPr>
            </w:pPr>
            <w:r w:rsidRPr="00272F02">
              <w:rPr>
                <w:szCs w:val="20"/>
                <w:lang w:val="en-GB"/>
              </w:rPr>
              <w:t>Conditional</w:t>
            </w:r>
            <w:r>
              <w:rPr>
                <w:szCs w:val="20"/>
                <w:lang w:val="en-GB"/>
              </w:rPr>
              <w:t>: if there is a secondary Objective</w:t>
            </w:r>
          </w:p>
        </w:tc>
      </w:tr>
      <w:tr w:rsidR="00DB50C7" w:rsidRPr="00272F02" w14:paraId="1E05C9B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26ADC5"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1E51FE8" w14:textId="77777777" w:rsidR="001A54CD" w:rsidRPr="00272F02" w:rsidRDefault="001A54CD" w:rsidP="002D3425">
            <w:pPr>
              <w:pStyle w:val="TableCellLeft10pt"/>
              <w:rPr>
                <w:szCs w:val="20"/>
                <w:lang w:val="en-GB"/>
              </w:rPr>
            </w:pPr>
            <w:r w:rsidRPr="00272F02">
              <w:rPr>
                <w:szCs w:val="20"/>
                <w:lang w:val="en-GB"/>
              </w:rPr>
              <w:t>One to one</w:t>
            </w:r>
          </w:p>
        </w:tc>
      </w:tr>
      <w:tr w:rsidR="00DB50C7" w:rsidRPr="00272F02" w14:paraId="7FB619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F195C48"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6AF62353" w14:textId="28908413"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0922E3F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0E16E2"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F9097F9" w14:textId="77777777" w:rsidR="001A54CD" w:rsidRPr="00272F02" w:rsidRDefault="001A54CD" w:rsidP="002D3425">
            <w:pPr>
              <w:pStyle w:val="TableCellLeft10pt"/>
              <w:rPr>
                <w:szCs w:val="20"/>
                <w:lang w:val="en-GB"/>
              </w:rPr>
            </w:pPr>
            <w:r w:rsidRPr="00272F02">
              <w:rPr>
                <w:szCs w:val="20"/>
                <w:lang w:val="en-GB"/>
              </w:rPr>
              <w:t>Endpoint</w:t>
            </w:r>
          </w:p>
        </w:tc>
      </w:tr>
      <w:tr w:rsidR="00DB50C7" w:rsidRPr="00272F02" w14:paraId="16915F0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8FDFD5"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8AC034"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1FC4BDB" w14:textId="7BF9C468" w:rsidR="001A54CD" w:rsidRPr="00272F02" w:rsidRDefault="6E9AD619" w:rsidP="24656324">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D</w:t>
            </w:r>
            <w:r w:rsidR="00B83510">
              <w:rPr>
                <w:rFonts w:hint="eastAsia"/>
                <w:lang w:val="en-GB" w:eastAsia="ja-JP"/>
              </w:rPr>
              <w:t>escription,</w:t>
            </w:r>
            <w:r w:rsidR="792E4DD5" w:rsidRPr="00272F02">
              <w:rPr>
                <w:lang w:val="en-GB"/>
              </w:rPr>
              <w:t xml:space="preserve"> Estimand </w:t>
            </w:r>
            <w:r w:rsidR="00630C3D" w:rsidRPr="00272F02">
              <w:rPr>
                <w:lang w:val="en-GB"/>
              </w:rPr>
              <w:t>Characteristics</w:t>
            </w:r>
          </w:p>
          <w:p w14:paraId="16F6D68B" w14:textId="3CCD213F"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6B79C52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F647EF" w14:textId="271343B7"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E37437C"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03279DC" w14:textId="09FE395A" w:rsidR="001A54CD" w:rsidRPr="00272F02" w:rsidRDefault="001A54CD" w:rsidP="002D3425">
            <w:pPr>
              <w:pStyle w:val="TableCellLeft10pt"/>
              <w:rPr>
                <w:szCs w:val="20"/>
                <w:lang w:val="en-GB"/>
              </w:rPr>
            </w:pPr>
          </w:p>
        </w:tc>
      </w:tr>
    </w:tbl>
    <w:p w14:paraId="398E9B3A"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42ACC80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EE5E35A"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44FC105" w14:textId="78EAEC23" w:rsidR="001A54CD" w:rsidRPr="00272F02" w:rsidRDefault="685D454F" w:rsidP="002D3425">
            <w:pPr>
              <w:pStyle w:val="TableCellLeft10pt"/>
              <w:rPr>
                <w:lang w:val="en-GB"/>
              </w:rPr>
            </w:pPr>
            <w:r w:rsidRPr="56BC465C">
              <w:rPr>
                <w:lang w:val="en-GB"/>
              </w:rPr>
              <w:t xml:space="preserve"> {&lt; Endpoint &gt;}</w:t>
            </w:r>
          </w:p>
        </w:tc>
      </w:tr>
      <w:tr w:rsidR="00DB50C7" w:rsidRPr="00272F02" w14:paraId="7BE0BBF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982FEB2"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171F56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567BD2C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7991354" w14:textId="104489C0"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6877AB9"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0AD4DB77"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7516E96"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3A0C51F9" w14:textId="3CAE4AF8" w:rsidR="001A54CD" w:rsidRPr="00272F02" w:rsidRDefault="001A54CD" w:rsidP="002D3425">
            <w:pPr>
              <w:pStyle w:val="TableCellLeft10pt"/>
              <w:rPr>
                <w:szCs w:val="20"/>
                <w:lang w:val="en-GB"/>
              </w:rPr>
            </w:pPr>
            <w:r w:rsidRPr="00272F02">
              <w:rPr>
                <w:szCs w:val="20"/>
                <w:lang w:val="en-GB"/>
              </w:rPr>
              <w:t>C25212</w:t>
            </w:r>
            <w:r w:rsidRPr="00272F02">
              <w:rPr>
                <w:szCs w:val="20"/>
                <w:lang w:val="en-GB"/>
              </w:rPr>
              <w:br/>
            </w:r>
          </w:p>
          <w:p w14:paraId="78EF50BF" w14:textId="6CBB7C5C"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05B1A35D" w14:textId="5A11D398" w:rsidR="001A54CD" w:rsidRPr="00272F02" w:rsidRDefault="4C38FA08" w:rsidP="4C38FA08">
            <w:pPr>
              <w:pStyle w:val="TableCellLeft10pt"/>
              <w:rPr>
                <w:lang w:val="en-GB"/>
              </w:rPr>
            </w:pPr>
            <w:r w:rsidRPr="4C38FA08">
              <w:rPr>
                <w:lang w:val="en-GB"/>
              </w:rPr>
              <w:t xml:space="preserve">The variable to be obtained for each patient that is required to address the clinical question. The specification of the variable might include whether the patient experiences an intercurrent </w:t>
            </w:r>
            <w:commentRangeStart w:id="230"/>
            <w:commentRangeStart w:id="231"/>
            <w:r w:rsidRPr="4C38FA08">
              <w:rPr>
                <w:lang w:val="en-GB"/>
              </w:rPr>
              <w:t>event</w:t>
            </w:r>
            <w:commentRangeEnd w:id="230"/>
            <w:r w:rsidR="001A54CD">
              <w:commentReference w:id="230"/>
            </w:r>
            <w:commentRangeEnd w:id="231"/>
            <w:r w:rsidR="00CD721A">
              <w:rPr>
                <w:rStyle w:val="CommentReference"/>
                <w:rFonts w:eastAsia="Times New Roman"/>
              </w:rPr>
              <w:commentReference w:id="231"/>
            </w:r>
          </w:p>
        </w:tc>
      </w:tr>
      <w:tr w:rsidR="00DB50C7" w:rsidRPr="00272F02" w14:paraId="14D7DA2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2F40BF2"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7B00BC" w14:textId="580CCFC9" w:rsidR="001A54CD" w:rsidRPr="00272F02" w:rsidRDefault="4C38FA08" w:rsidP="4C38FA08">
            <w:pPr>
              <w:pStyle w:val="TableCellLeft10pt"/>
              <w:rPr>
                <w:lang w:val="en-GB"/>
              </w:rPr>
            </w:pPr>
            <w:commentRangeStart w:id="232"/>
            <w:commentRangeStart w:id="233"/>
            <w:r w:rsidRPr="4C38FA08">
              <w:rPr>
                <w:lang w:val="en-GB"/>
              </w:rPr>
              <w:t>List of key characteristics, such as demographic characteristics (e.g. age, sex) and clinical characteristics (e.g. prior therapies, symptoms, severity, biomarker status)</w:t>
            </w:r>
            <w:commentRangeEnd w:id="232"/>
            <w:r w:rsidR="001A54CD">
              <w:commentReference w:id="232"/>
            </w:r>
            <w:commentRangeEnd w:id="233"/>
            <w:r w:rsidR="007C6816">
              <w:rPr>
                <w:rStyle w:val="CommentReference"/>
                <w:rFonts w:eastAsia="Times New Roman"/>
              </w:rPr>
              <w:commentReference w:id="233"/>
            </w:r>
          </w:p>
        </w:tc>
      </w:tr>
      <w:tr w:rsidR="00DB50C7" w:rsidRPr="00272F02" w14:paraId="260DCB4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7D8EA4D"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7A1678A" w14:textId="77777777" w:rsidR="001A54CD" w:rsidRPr="00272F02" w:rsidRDefault="001A54CD" w:rsidP="002D3425">
            <w:pPr>
              <w:pStyle w:val="TableCellLeft10pt"/>
              <w:rPr>
                <w:szCs w:val="20"/>
                <w:lang w:val="en-GB"/>
              </w:rPr>
            </w:pPr>
            <w:r w:rsidRPr="00272F02">
              <w:rPr>
                <w:szCs w:val="20"/>
                <w:lang w:val="en-GB"/>
              </w:rPr>
              <w:t>Required</w:t>
            </w:r>
          </w:p>
        </w:tc>
      </w:tr>
      <w:tr w:rsidR="00DB50C7" w:rsidRPr="00272F02" w14:paraId="1582771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A3B90AB"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A29ED53" w14:textId="6771EEA0" w:rsidR="001A54CD" w:rsidRPr="00272F02" w:rsidRDefault="001A54CD"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00BA0307" w:rsidRPr="00272F02">
              <w:rPr>
                <w:szCs w:val="20"/>
                <w:lang w:val="en-GB"/>
              </w:rPr>
              <w:t>Secondary</w:t>
            </w:r>
            <w:r w:rsidRPr="00272F02">
              <w:rPr>
                <w:szCs w:val="20"/>
                <w:lang w:val="en-GB"/>
              </w:rPr>
              <w:t xml:space="preserve"> Objective Table, Project Identifier </w:t>
            </w:r>
          </w:p>
        </w:tc>
      </w:tr>
      <w:tr w:rsidR="00DB50C7" w:rsidRPr="00272F02" w14:paraId="124D90E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91ED949"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F82A700" w14:textId="1BF1EDBF"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65AC3C71"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4BCC8F5"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9762D15"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630C3D1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B97B5A3"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261FE7FD" w14:textId="6F9ED313" w:rsidR="001A54CD" w:rsidRPr="00272F02" w:rsidRDefault="72FEB8A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52378A84" w:rsidRPr="00272F02">
              <w:rPr>
                <w:lang w:val="en-GB"/>
              </w:rPr>
              <w:t>Yes</w:t>
            </w:r>
          </w:p>
          <w:p w14:paraId="55A62CA9" w14:textId="3A16A005" w:rsidR="001A54CD" w:rsidRPr="00272F02" w:rsidRDefault="72FEB8A3" w:rsidP="002D3425">
            <w:pPr>
              <w:pStyle w:val="TableCellLeft10pt"/>
              <w:rPr>
                <w:szCs w:val="20"/>
                <w:lang w:val="en-GB"/>
              </w:rPr>
            </w:pPr>
            <w:r w:rsidRPr="00272F02">
              <w:rPr>
                <w:rStyle w:val="TableCellLeft10ptBoldChar"/>
              </w:rPr>
              <w:t>Relationship</w:t>
            </w:r>
            <w:r w:rsidRPr="00272F02">
              <w:rPr>
                <w:lang w:val="en-GB"/>
              </w:rPr>
              <w:t xml:space="preserve">: </w:t>
            </w:r>
            <w:r w:rsidR="2125773E" w:rsidRPr="00272F02">
              <w:rPr>
                <w:lang w:val="en-GB"/>
              </w:rPr>
              <w:t>Row Heading,</w:t>
            </w:r>
            <w:r w:rsidR="1C903DDE" w:rsidRPr="00272F02">
              <w:rPr>
                <w:lang w:val="en-GB"/>
              </w:rPr>
              <w:t xml:space="preserve"> </w:t>
            </w:r>
            <w:r w:rsidR="007A0878" w:rsidRPr="00272F02">
              <w:rPr>
                <w:lang w:val="en-GB"/>
              </w:rPr>
              <w:t>Description; Table</w:t>
            </w:r>
            <w:r w:rsidR="2125773E" w:rsidRPr="00272F02">
              <w:rPr>
                <w:lang w:val="en-GB"/>
              </w:rPr>
              <w:t xml:space="preserve"> </w:t>
            </w:r>
            <w:r w:rsidR="009777DA" w:rsidRPr="00272F02">
              <w:rPr>
                <w:lang w:val="en-GB"/>
              </w:rPr>
              <w:t>E</w:t>
            </w:r>
            <w:r w:rsidR="2125773E" w:rsidRPr="00272F02">
              <w:rPr>
                <w:lang w:val="en-GB"/>
              </w:rPr>
              <w:t xml:space="preserve">stimand Characteristics, Secondary (1…n) Estimand; </w:t>
            </w:r>
            <w:r w:rsidR="001A54CD" w:rsidRPr="00272F02">
              <w:rPr>
                <w:rStyle w:val="TableCellLeft10ptBoldChar"/>
                <w:szCs w:val="20"/>
              </w:rPr>
              <w:t>Concept</w:t>
            </w:r>
            <w:r w:rsidR="001A54CD" w:rsidRPr="00272F02">
              <w:rPr>
                <w:szCs w:val="20"/>
                <w:lang w:val="en-GB"/>
              </w:rPr>
              <w:t>: C25212</w:t>
            </w:r>
          </w:p>
        </w:tc>
      </w:tr>
      <w:tr w:rsidR="00DB50C7" w:rsidRPr="00272F02" w14:paraId="7C13EF8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7907232" w14:textId="535F6ADF"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D598001"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2B79D603" w14:textId="31FDCF47" w:rsidR="001A54CD" w:rsidRPr="00272F02" w:rsidRDefault="001A54CD" w:rsidP="002D3425">
            <w:pPr>
              <w:pStyle w:val="TableCellLeft10pt"/>
              <w:rPr>
                <w:szCs w:val="20"/>
                <w:lang w:val="en-GB"/>
              </w:rPr>
            </w:pPr>
          </w:p>
        </w:tc>
      </w:tr>
    </w:tbl>
    <w:p w14:paraId="328973C2"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4D81339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E2AB809"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7E313F4" w14:textId="77777777" w:rsidR="001A54CD" w:rsidRPr="00272F02" w:rsidRDefault="4C38FA08" w:rsidP="4C38FA08">
            <w:pPr>
              <w:pStyle w:val="TableCellLeft10pt"/>
              <w:rPr>
                <w:lang w:val="en-GB"/>
              </w:rPr>
            </w:pPr>
            <w:r w:rsidRPr="4C38FA08">
              <w:rPr>
                <w:lang w:val="en-GB"/>
              </w:rPr>
              <w:t>{Population-</w:t>
            </w:r>
            <w:commentRangeStart w:id="234"/>
            <w:commentRangeStart w:id="235"/>
            <w:r w:rsidRPr="4C38FA08">
              <w:rPr>
                <w:lang w:val="en-GB"/>
              </w:rPr>
              <w:t>L</w:t>
            </w:r>
            <w:commentRangeEnd w:id="234"/>
            <w:r w:rsidR="001A54CD">
              <w:commentReference w:id="234"/>
            </w:r>
            <w:commentRangeEnd w:id="235"/>
            <w:r w:rsidR="00806956">
              <w:rPr>
                <w:rStyle w:val="CommentReference"/>
                <w:rFonts w:eastAsia="Times New Roman"/>
              </w:rPr>
              <w:commentReference w:id="235"/>
            </w:r>
            <w:r w:rsidRPr="4C38FA08">
              <w:rPr>
                <w:lang w:val="en-GB"/>
              </w:rPr>
              <w:t>evel Summary}</w:t>
            </w:r>
          </w:p>
        </w:tc>
      </w:tr>
      <w:tr w:rsidR="00DB50C7" w:rsidRPr="00272F02" w14:paraId="29CBEA4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0A4C0F4"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B8B4B12"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481679E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EE664B5" w14:textId="054353D3"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7B223DC"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2929374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1504C1F"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084FEA1" w14:textId="77777777" w:rsidR="001A54CD" w:rsidRPr="00272F02" w:rsidRDefault="001A54CD" w:rsidP="002D3425">
            <w:pPr>
              <w:pStyle w:val="TableCellLeft10pt"/>
              <w:rPr>
                <w:szCs w:val="20"/>
                <w:lang w:val="en-GB"/>
              </w:rPr>
            </w:pPr>
            <w:r w:rsidRPr="00272F02">
              <w:rPr>
                <w:szCs w:val="20"/>
                <w:lang w:val="en-GB"/>
              </w:rPr>
              <w:t xml:space="preserve">Heading </w:t>
            </w:r>
          </w:p>
        </w:tc>
      </w:tr>
      <w:tr w:rsidR="00DB50C7" w:rsidRPr="00272F02" w14:paraId="446734B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D39D7D6"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1F1A060F" w14:textId="239F0E5C" w:rsidR="001A54CD" w:rsidRPr="00272F02" w:rsidRDefault="3A279D1E">
            <w:pPr>
              <w:pStyle w:val="TableCellLeft10pt"/>
              <w:rPr>
                <w:lang w:val="en-GB"/>
              </w:rPr>
            </w:pPr>
            <w:r w:rsidRPr="00272F02">
              <w:rPr>
                <w:lang w:val="en-GB"/>
              </w:rPr>
              <w:t>N/A</w:t>
            </w:r>
          </w:p>
        </w:tc>
      </w:tr>
      <w:tr w:rsidR="00DB50C7" w:rsidRPr="00272F02" w14:paraId="63F3BDC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65DD3A1"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88C9318" w14:textId="27F6A987"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-Level Summary</w:t>
            </w:r>
          </w:p>
        </w:tc>
      </w:tr>
      <w:tr w:rsidR="00DB50C7" w:rsidRPr="00272F02" w14:paraId="092CF82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8C3A49B"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48E7BB8" w14:textId="77777777" w:rsidR="001A54CD" w:rsidRPr="00272F02" w:rsidRDefault="001A54CD" w:rsidP="002D3425">
            <w:pPr>
              <w:pStyle w:val="TableCellLeft10pt"/>
              <w:rPr>
                <w:szCs w:val="20"/>
                <w:lang w:val="en-GB"/>
              </w:rPr>
            </w:pPr>
            <w:r w:rsidRPr="00272F02">
              <w:rPr>
                <w:szCs w:val="20"/>
                <w:lang w:val="en-GB"/>
              </w:rPr>
              <w:t xml:space="preserve">One to </w:t>
            </w:r>
          </w:p>
        </w:tc>
      </w:tr>
      <w:tr w:rsidR="00DB50C7" w:rsidRPr="00272F02" w14:paraId="2B9FFDE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D39578D"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BE06C1A" w14:textId="2CE828AB"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2938232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3DC8CAB"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2F0D385D" w14:textId="77777777" w:rsidR="001A54CD" w:rsidRPr="00272F02" w:rsidRDefault="4C38FA08" w:rsidP="4C38FA08">
            <w:pPr>
              <w:pStyle w:val="TableCellLeft10pt"/>
              <w:rPr>
                <w:lang w:val="en-GB"/>
              </w:rPr>
            </w:pPr>
            <w:r w:rsidRPr="4C38FA08">
              <w:rPr>
                <w:lang w:val="en-GB"/>
              </w:rPr>
              <w:t>{Population-</w:t>
            </w:r>
            <w:commentRangeStart w:id="236"/>
            <w:commentRangeStart w:id="237"/>
            <w:r w:rsidRPr="4C38FA08">
              <w:rPr>
                <w:lang w:val="en-GB"/>
              </w:rPr>
              <w:t>L</w:t>
            </w:r>
            <w:commentRangeEnd w:id="236"/>
            <w:r w:rsidR="001A54CD">
              <w:commentReference w:id="236"/>
            </w:r>
            <w:commentRangeEnd w:id="237"/>
            <w:r w:rsidR="00037CD9">
              <w:rPr>
                <w:rStyle w:val="CommentReference"/>
                <w:rFonts w:eastAsia="Times New Roman"/>
              </w:rPr>
              <w:commentReference w:id="237"/>
            </w:r>
            <w:r w:rsidRPr="4C38FA08">
              <w:rPr>
                <w:lang w:val="en-GB"/>
              </w:rPr>
              <w:t>evel Summary}</w:t>
            </w:r>
          </w:p>
        </w:tc>
      </w:tr>
      <w:tr w:rsidR="00DB50C7" w:rsidRPr="00272F02" w14:paraId="61C1D05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9A84635"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79A594F"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76127C7" w14:textId="018B0210" w:rsidR="001A54CD" w:rsidRPr="00272F02" w:rsidRDefault="6E9AD619" w:rsidP="24656324">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xml:space="preserve">, </w:t>
            </w:r>
            <w:r w:rsidR="30B8314D" w:rsidRPr="00272F02">
              <w:rPr>
                <w:lang w:val="en-GB"/>
              </w:rPr>
              <w:t xml:space="preserve">Estimand </w:t>
            </w:r>
            <w:r w:rsidR="00630C3D" w:rsidRPr="00272F02">
              <w:rPr>
                <w:lang w:val="en-GB"/>
              </w:rPr>
              <w:t>Characteristics</w:t>
            </w:r>
          </w:p>
          <w:p w14:paraId="653FF5B3" w14:textId="161A197C"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1E52E3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36233D4" w14:textId="55A251FB"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07CFF86"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96B3BE2" w14:textId="695585F5" w:rsidR="001A54CD" w:rsidRPr="00272F02" w:rsidRDefault="001A54CD" w:rsidP="002D3425">
            <w:pPr>
              <w:pStyle w:val="TableCellLeft10pt"/>
              <w:rPr>
                <w:szCs w:val="20"/>
                <w:lang w:val="en-GB"/>
              </w:rPr>
            </w:pPr>
          </w:p>
        </w:tc>
      </w:tr>
    </w:tbl>
    <w:p w14:paraId="402A90AE"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00A5AB4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BFD2C7E"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AA0A9F9" w14:textId="77777777" w:rsidR="001A54CD" w:rsidRPr="00272F02" w:rsidRDefault="4C38FA08" w:rsidP="4C38FA08">
            <w:pPr>
              <w:pStyle w:val="TableCellLeft10pt"/>
              <w:rPr>
                <w:lang w:val="en-GB"/>
              </w:rPr>
            </w:pPr>
            <w:r w:rsidRPr="4C38FA08">
              <w:rPr>
                <w:lang w:val="en-GB"/>
              </w:rPr>
              <w:t>{&lt;Population-</w:t>
            </w:r>
            <w:commentRangeStart w:id="238"/>
            <w:commentRangeStart w:id="239"/>
            <w:commentRangeStart w:id="240"/>
            <w:r w:rsidRPr="4C38FA08">
              <w:rPr>
                <w:lang w:val="en-GB"/>
              </w:rPr>
              <w:t>L</w:t>
            </w:r>
            <w:commentRangeEnd w:id="238"/>
            <w:r w:rsidR="001A54CD">
              <w:commentReference w:id="238"/>
            </w:r>
            <w:commentRangeEnd w:id="239"/>
            <w:r w:rsidR="00037CD9">
              <w:rPr>
                <w:rStyle w:val="CommentReference"/>
                <w:rFonts w:eastAsia="Times New Roman"/>
              </w:rPr>
              <w:commentReference w:id="239"/>
            </w:r>
            <w:commentRangeEnd w:id="240"/>
            <w:r w:rsidR="00983877">
              <w:rPr>
                <w:rStyle w:val="CommentReference"/>
                <w:rFonts w:eastAsia="Times New Roman"/>
              </w:rPr>
              <w:commentReference w:id="240"/>
            </w:r>
            <w:r w:rsidRPr="4C38FA08">
              <w:rPr>
                <w:lang w:val="en-GB"/>
              </w:rPr>
              <w:t>evel Summary&gt;}</w:t>
            </w:r>
          </w:p>
        </w:tc>
      </w:tr>
      <w:tr w:rsidR="00DB50C7" w:rsidRPr="00272F02" w14:paraId="2B314F4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EA7580A"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24E974C4"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140BFF8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DBA5877" w14:textId="638A8809"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0E09DA2"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75EEEA7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B55E5C9"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95D1568" w14:textId="16BDBAA1" w:rsidR="001A54CD" w:rsidRPr="00272F02" w:rsidRDefault="001A54CD" w:rsidP="002D3425">
            <w:pPr>
              <w:pStyle w:val="TableCellLeft10pt"/>
              <w:rPr>
                <w:szCs w:val="20"/>
                <w:lang w:val="en-GB"/>
              </w:rPr>
            </w:pPr>
            <w:r w:rsidRPr="00272F02">
              <w:rPr>
                <w:szCs w:val="20"/>
                <w:lang w:val="en-GB"/>
              </w:rPr>
              <w:t>C188853</w:t>
            </w:r>
            <w:r w:rsidRPr="00272F02">
              <w:rPr>
                <w:szCs w:val="20"/>
                <w:lang w:val="en-GB"/>
              </w:rPr>
              <w:br/>
            </w:r>
          </w:p>
          <w:p w14:paraId="230AF1E7" w14:textId="07AD67C4" w:rsidR="001A54CD" w:rsidRPr="00272F02" w:rsidRDefault="4C38FA08" w:rsidP="4C38FA08">
            <w:pPr>
              <w:pStyle w:val="TableCellLeft10pt"/>
              <w:rPr>
                <w:lang w:val="en-GB"/>
              </w:rPr>
            </w:pPr>
            <w:r w:rsidRPr="4C38FA08">
              <w:rPr>
                <w:lang w:val="en-GB"/>
              </w:rPr>
              <w:t>For review purpose, see definition of the controlled terminology below</w:t>
            </w:r>
            <w:r w:rsidR="0094277C">
              <w:br/>
            </w:r>
            <w:commentRangeStart w:id="241"/>
            <w:commentRangeStart w:id="242"/>
            <w:r w:rsidRPr="4C38FA08">
              <w:rPr>
                <w:lang w:val="en-GB"/>
              </w:rPr>
              <w:t>The variable to be obtained for each patient that is required to address the clinical question. The specification of the variable might include whether the patient experiences an intercurrent event</w:t>
            </w:r>
            <w:commentRangeEnd w:id="241"/>
            <w:r w:rsidR="0094277C">
              <w:commentReference w:id="241"/>
            </w:r>
            <w:commentRangeEnd w:id="242"/>
            <w:r w:rsidR="005B3C05">
              <w:rPr>
                <w:rStyle w:val="CommentReference"/>
                <w:rFonts w:eastAsia="Times New Roman"/>
              </w:rPr>
              <w:commentReference w:id="242"/>
            </w:r>
          </w:p>
        </w:tc>
      </w:tr>
      <w:tr w:rsidR="00DB50C7" w:rsidRPr="00272F02" w14:paraId="5DD6CC1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9A5658A"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93553A6" w14:textId="639CC773" w:rsidR="001A54CD" w:rsidRPr="00272F02" w:rsidRDefault="001A54CD" w:rsidP="002D3425">
            <w:pPr>
              <w:pStyle w:val="TableCellLeft10pt"/>
              <w:rPr>
                <w:szCs w:val="20"/>
                <w:lang w:val="en-GB"/>
              </w:rPr>
            </w:pPr>
            <w:r w:rsidRPr="00272F02">
              <w:rPr>
                <w:szCs w:val="20"/>
                <w:lang w:val="en-GB"/>
              </w:rPr>
              <w:t>List of key characteristics, such as demographic characteristics (</w:t>
            </w:r>
            <w:r w:rsidR="00E72D02" w:rsidRPr="00272F02">
              <w:rPr>
                <w:szCs w:val="20"/>
                <w:lang w:val="en-GB"/>
              </w:rPr>
              <w:t>e.g.</w:t>
            </w:r>
            <w:r w:rsidRPr="00272F02">
              <w:rPr>
                <w:szCs w:val="20"/>
                <w:lang w:val="en-GB"/>
              </w:rPr>
              <w:t xml:space="preserve"> age, sex) and clinical characteristics (</w:t>
            </w:r>
            <w:r w:rsidR="00E72D02" w:rsidRPr="00272F02">
              <w:rPr>
                <w:szCs w:val="20"/>
                <w:lang w:val="en-GB"/>
              </w:rPr>
              <w:t>e.g.</w:t>
            </w:r>
            <w:r w:rsidRPr="00272F02">
              <w:rPr>
                <w:szCs w:val="20"/>
                <w:lang w:val="en-GB"/>
              </w:rPr>
              <w:t xml:space="preserve"> prior therapies, symptoms, severity, biomarker status)</w:t>
            </w:r>
          </w:p>
        </w:tc>
      </w:tr>
      <w:tr w:rsidR="00DB50C7" w:rsidRPr="00272F02" w14:paraId="39FF805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4605E75"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01468A6" w14:textId="2272834D" w:rsidR="001A54CD" w:rsidRPr="00272F02" w:rsidRDefault="001A54CD"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for </w:t>
            </w:r>
            <w:r w:rsidR="00BA0307" w:rsidRPr="00272F02">
              <w:rPr>
                <w:szCs w:val="20"/>
                <w:lang w:val="en-GB"/>
              </w:rPr>
              <w:t>Secondary</w:t>
            </w:r>
          </w:p>
        </w:tc>
      </w:tr>
      <w:tr w:rsidR="00DB50C7" w:rsidRPr="00272F02" w14:paraId="472F297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9EB9A38"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7E881F8C" w14:textId="1100F4A7" w:rsidR="001A54CD" w:rsidRPr="00272F02" w:rsidRDefault="001A54CD"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00BA0307" w:rsidRPr="00272F02">
              <w:rPr>
                <w:szCs w:val="20"/>
                <w:lang w:val="en-GB"/>
              </w:rPr>
              <w:t>Secondary</w:t>
            </w:r>
            <w:r w:rsidRPr="00272F02">
              <w:rPr>
                <w:szCs w:val="20"/>
                <w:lang w:val="en-GB"/>
              </w:rPr>
              <w:t xml:space="preserve"> Objective Table, Project Identifier </w:t>
            </w:r>
          </w:p>
        </w:tc>
      </w:tr>
      <w:tr w:rsidR="00DB50C7" w:rsidRPr="00272F02" w14:paraId="7ECBCA4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756410C"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30A5781" w14:textId="46134CE8"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 xml:space="preserve">.X </w:t>
            </w:r>
          </w:p>
        </w:tc>
      </w:tr>
      <w:tr w:rsidR="00DB50C7" w:rsidRPr="00272F02" w14:paraId="4F810D8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B1CCF07"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B3F1E7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0B6F703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4F1D542"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C8F0231" w14:textId="1E23E430" w:rsidR="001A54CD" w:rsidRPr="00272F02" w:rsidRDefault="72FEB8A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3117CF3A" w:rsidRPr="00272F02">
              <w:rPr>
                <w:lang w:val="en-GB"/>
              </w:rPr>
              <w:t>Yes</w:t>
            </w:r>
          </w:p>
          <w:p w14:paraId="4553FB00" w14:textId="7121FDDB" w:rsidR="001A54CD" w:rsidRPr="00272F02" w:rsidRDefault="001A54CD" w:rsidP="002D3425">
            <w:pPr>
              <w:pStyle w:val="TableCellLeft10pt"/>
              <w:rPr>
                <w:szCs w:val="20"/>
                <w:lang w:val="en-GB"/>
              </w:rPr>
            </w:pPr>
            <w:r w:rsidRPr="00272F02">
              <w:rPr>
                <w:rStyle w:val="TableCellLeft10ptBoldChar"/>
                <w:szCs w:val="20"/>
              </w:rPr>
              <w:t>Relationship</w:t>
            </w:r>
            <w:r w:rsidRPr="00272F02">
              <w:rPr>
                <w:szCs w:val="20"/>
                <w:lang w:val="en-GB"/>
              </w:rPr>
              <w:t xml:space="preserve">: Row </w:t>
            </w:r>
            <w:r w:rsidR="00072CB1" w:rsidRPr="00272F02">
              <w:rPr>
                <w:szCs w:val="20"/>
                <w:lang w:val="en-GB"/>
              </w:rPr>
              <w:t>Heading</w:t>
            </w:r>
            <w:r w:rsidRPr="00272F02">
              <w:rPr>
                <w:szCs w:val="20"/>
                <w:lang w:val="en-GB"/>
              </w:rPr>
              <w:t>, Description;</w:t>
            </w:r>
            <w:r w:rsidR="00F26DF3" w:rsidRPr="00272F02">
              <w:rPr>
                <w:szCs w:val="20"/>
                <w:lang w:val="en-GB" w:eastAsia="ja-JP"/>
              </w:rPr>
              <w:t xml:space="preserve"> </w:t>
            </w:r>
            <w:r w:rsidRPr="00272F02">
              <w:rPr>
                <w:szCs w:val="20"/>
                <w:lang w:val="en-GB"/>
              </w:rPr>
              <w:t xml:space="preserve">Table estimand Characteristics, </w:t>
            </w:r>
            <w:r w:rsidR="00BA0307" w:rsidRPr="00272F02">
              <w:rPr>
                <w:szCs w:val="20"/>
                <w:lang w:val="en-GB"/>
              </w:rPr>
              <w:t>Secondary</w:t>
            </w:r>
            <w:r w:rsidRPr="00272F02">
              <w:rPr>
                <w:szCs w:val="20"/>
                <w:lang w:val="en-GB"/>
              </w:rPr>
              <w:t xml:space="preserve"> (1…n) Estimand; Protocol Identifier</w:t>
            </w:r>
          </w:p>
          <w:p w14:paraId="41D109BD" w14:textId="65032833"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373FF9" w:rsidRPr="00272F02">
              <w:rPr>
                <w:szCs w:val="20"/>
                <w:lang w:val="en-GB"/>
              </w:rPr>
              <w:t>C188853</w:t>
            </w:r>
          </w:p>
        </w:tc>
      </w:tr>
      <w:tr w:rsidR="00DB50C7" w:rsidRPr="00272F02" w14:paraId="74751FA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D312F5F" w14:textId="7AB332B4"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24DBEBA"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72F3223B" w14:textId="161B437E" w:rsidR="001A54CD" w:rsidRPr="00272F02" w:rsidRDefault="001A54CD" w:rsidP="002D3425">
            <w:pPr>
              <w:pStyle w:val="TableCellLeft10pt"/>
              <w:rPr>
                <w:szCs w:val="20"/>
                <w:lang w:val="en-GB"/>
              </w:rPr>
            </w:pPr>
          </w:p>
        </w:tc>
      </w:tr>
    </w:tbl>
    <w:p w14:paraId="211A770B" w14:textId="77777777" w:rsidR="001A54CD" w:rsidRPr="00272F02"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272F02" w14:paraId="08270AF0" w14:textId="77777777" w:rsidTr="4C38FA08">
        <w:tc>
          <w:tcPr>
            <w:tcW w:w="1269" w:type="pct"/>
            <w:hideMark/>
          </w:tcPr>
          <w:p w14:paraId="0F55A4E2"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hideMark/>
          </w:tcPr>
          <w:p w14:paraId="63A33B4E" w14:textId="4D1C2B7A" w:rsidR="001A54CD" w:rsidRPr="00272F02" w:rsidRDefault="001A54CD" w:rsidP="002D3425">
            <w:pPr>
              <w:pStyle w:val="TableCellLeft10pt"/>
              <w:rPr>
                <w:szCs w:val="20"/>
                <w:lang w:val="en-GB"/>
              </w:rPr>
            </w:pPr>
            <w:r w:rsidRPr="00272F02">
              <w:rPr>
                <w:rFonts w:eastAsia="Times New Roman"/>
                <w:kern w:val="24"/>
                <w:szCs w:val="20"/>
              </w:rPr>
              <w:t>{</w:t>
            </w:r>
            <w:r w:rsidR="00A00FEA">
              <w:rPr>
                <w:rFonts w:eastAsia="Times New Roman"/>
                <w:kern w:val="24"/>
                <w:szCs w:val="20"/>
              </w:rPr>
              <w:t xml:space="preserve">Other </w:t>
            </w:r>
            <w:r w:rsidRPr="00272F02">
              <w:rPr>
                <w:rFonts w:eastAsia="Times New Roman"/>
                <w:kern w:val="24"/>
                <w:szCs w:val="20"/>
              </w:rPr>
              <w:t>Intercurrent Event}</w:t>
            </w:r>
          </w:p>
        </w:tc>
      </w:tr>
      <w:tr w:rsidR="00F26DF3" w:rsidRPr="00272F02" w14:paraId="7B588188" w14:textId="77777777" w:rsidTr="4C38FA08">
        <w:tc>
          <w:tcPr>
            <w:tcW w:w="1269" w:type="pct"/>
            <w:hideMark/>
          </w:tcPr>
          <w:p w14:paraId="5CDB465E"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hideMark/>
          </w:tcPr>
          <w:p w14:paraId="6327724B" w14:textId="77777777" w:rsidR="001A54CD" w:rsidRPr="00272F02" w:rsidRDefault="001A54CD" w:rsidP="002D3425">
            <w:pPr>
              <w:pStyle w:val="TableCellLeft10pt"/>
              <w:rPr>
                <w:szCs w:val="20"/>
                <w:lang w:val="en-GB"/>
              </w:rPr>
            </w:pPr>
            <w:r w:rsidRPr="00272F02">
              <w:rPr>
                <w:szCs w:val="20"/>
                <w:lang w:val="en-GB"/>
              </w:rPr>
              <w:t>Text</w:t>
            </w:r>
          </w:p>
        </w:tc>
      </w:tr>
      <w:tr w:rsidR="00F26DF3" w:rsidRPr="00272F02" w14:paraId="64ACD23F" w14:textId="77777777" w:rsidTr="4C38FA08">
        <w:tc>
          <w:tcPr>
            <w:tcW w:w="1269" w:type="pct"/>
            <w:hideMark/>
          </w:tcPr>
          <w:p w14:paraId="0D6E39E4" w14:textId="0270A617"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hideMark/>
          </w:tcPr>
          <w:p w14:paraId="58AFA07D" w14:textId="77777777" w:rsidR="001A54CD" w:rsidRPr="00272F02" w:rsidRDefault="001A54CD" w:rsidP="002D3425">
            <w:pPr>
              <w:pStyle w:val="TableCellLeft10pt"/>
              <w:rPr>
                <w:szCs w:val="20"/>
                <w:lang w:val="en-GB"/>
              </w:rPr>
            </w:pPr>
            <w:r w:rsidRPr="00272F02">
              <w:rPr>
                <w:szCs w:val="20"/>
                <w:lang w:val="en-GB"/>
              </w:rPr>
              <w:t>H</w:t>
            </w:r>
          </w:p>
        </w:tc>
      </w:tr>
      <w:tr w:rsidR="00F26DF3" w:rsidRPr="00272F02" w14:paraId="1B440453" w14:textId="77777777" w:rsidTr="4C38FA08">
        <w:tc>
          <w:tcPr>
            <w:tcW w:w="1269" w:type="pct"/>
            <w:hideMark/>
          </w:tcPr>
          <w:p w14:paraId="550A97DF"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Pr>
          <w:p w14:paraId="12712FD0" w14:textId="77777777" w:rsidR="001A54CD" w:rsidRPr="00272F02" w:rsidRDefault="001A54CD" w:rsidP="002D3425">
            <w:pPr>
              <w:pStyle w:val="TableCellLeft10pt"/>
              <w:rPr>
                <w:szCs w:val="20"/>
                <w:lang w:val="en-GB"/>
              </w:rPr>
            </w:pPr>
            <w:r w:rsidRPr="00272F02">
              <w:rPr>
                <w:szCs w:val="20"/>
                <w:lang w:val="en-GB"/>
              </w:rPr>
              <w:t>Table Column Heading</w:t>
            </w:r>
          </w:p>
        </w:tc>
      </w:tr>
      <w:tr w:rsidR="00F26DF3" w:rsidRPr="00272F02" w14:paraId="0E933746" w14:textId="77777777" w:rsidTr="4C38FA08">
        <w:tc>
          <w:tcPr>
            <w:tcW w:w="1269" w:type="pct"/>
            <w:hideMark/>
          </w:tcPr>
          <w:p w14:paraId="1B669BC0"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Pr>
          <w:p w14:paraId="4A71E60C" w14:textId="25DFB113" w:rsidR="001A54CD" w:rsidRPr="00272F02" w:rsidRDefault="27318DBF">
            <w:pPr>
              <w:pStyle w:val="TableCellLeft10pt"/>
              <w:rPr>
                <w:lang w:val="en-GB"/>
              </w:rPr>
            </w:pPr>
            <w:r w:rsidRPr="00272F02">
              <w:rPr>
                <w:lang w:val="en-GB"/>
              </w:rPr>
              <w:t>N/A</w:t>
            </w:r>
          </w:p>
        </w:tc>
      </w:tr>
      <w:tr w:rsidR="00F26DF3" w:rsidRPr="00272F02" w14:paraId="1116F0EA" w14:textId="77777777" w:rsidTr="4C38FA08">
        <w:tc>
          <w:tcPr>
            <w:tcW w:w="1269" w:type="pct"/>
            <w:hideMark/>
          </w:tcPr>
          <w:p w14:paraId="40BC34E6"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hideMark/>
          </w:tcPr>
          <w:p w14:paraId="0F462570" w14:textId="2EF8FD1C" w:rsidR="001A54CD" w:rsidRPr="00272F02" w:rsidRDefault="005D73D9" w:rsidP="002D3425">
            <w:pPr>
              <w:pStyle w:val="TableCellLeft10pt"/>
              <w:rPr>
                <w:szCs w:val="20"/>
                <w:lang w:val="en-GB"/>
              </w:rPr>
            </w:pPr>
            <w:r w:rsidRPr="00272F02">
              <w:rPr>
                <w:szCs w:val="20"/>
                <w:lang w:val="en-GB"/>
              </w:rPr>
              <w:t>Conditional</w:t>
            </w:r>
            <w:r w:rsidRPr="00272F02">
              <w:rPr>
                <w:szCs w:val="20"/>
                <w:lang w:val="en-GB" w:eastAsia="ja-JP"/>
              </w:rPr>
              <w:t>:</w:t>
            </w:r>
            <w:r w:rsidRPr="00272F02">
              <w:rPr>
                <w:szCs w:val="20"/>
                <w:lang w:val="en-GB"/>
              </w:rPr>
              <w:t xml:space="preserve"> If there </w:t>
            </w:r>
            <w:r>
              <w:rPr>
                <w:rFonts w:hint="eastAsia"/>
                <w:szCs w:val="20"/>
                <w:lang w:val="en-GB" w:eastAsia="ja-JP"/>
              </w:rPr>
              <w:t>is one or more other</w:t>
            </w:r>
            <w:r w:rsidRPr="00272F02">
              <w:rPr>
                <w:szCs w:val="20"/>
                <w:lang w:val="en-GB"/>
              </w:rPr>
              <w:t xml:space="preserve"> </w:t>
            </w:r>
            <w:r>
              <w:rPr>
                <w:rFonts w:hint="eastAsia"/>
                <w:szCs w:val="20"/>
                <w:lang w:val="en-GB" w:eastAsia="ja-JP"/>
              </w:rPr>
              <w:t>i</w:t>
            </w:r>
            <w:r w:rsidRPr="00272F02">
              <w:rPr>
                <w:szCs w:val="20"/>
                <w:lang w:val="en-GB"/>
              </w:rPr>
              <w:t>ntercurrent event</w:t>
            </w:r>
            <w:r>
              <w:rPr>
                <w:rFonts w:hint="eastAsia"/>
                <w:szCs w:val="20"/>
                <w:lang w:val="en-GB" w:eastAsia="ja-JP"/>
              </w:rPr>
              <w:t>s</w:t>
            </w:r>
          </w:p>
        </w:tc>
      </w:tr>
      <w:tr w:rsidR="00F26DF3" w:rsidRPr="00272F02" w14:paraId="2B6E578F" w14:textId="77777777" w:rsidTr="4C38FA08">
        <w:tc>
          <w:tcPr>
            <w:tcW w:w="1269" w:type="pct"/>
            <w:hideMark/>
          </w:tcPr>
          <w:p w14:paraId="3824EF77"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Pr>
          <w:p w14:paraId="7C037361" w14:textId="77777777" w:rsidR="001A54CD" w:rsidRPr="00272F02" w:rsidRDefault="001A54CD" w:rsidP="002D3425">
            <w:pPr>
              <w:pStyle w:val="TableCellLeft10pt"/>
              <w:rPr>
                <w:szCs w:val="20"/>
                <w:lang w:val="en-GB"/>
              </w:rPr>
            </w:pPr>
            <w:r w:rsidRPr="00272F02">
              <w:rPr>
                <w:szCs w:val="20"/>
                <w:lang w:val="en-GB"/>
              </w:rPr>
              <w:t>One to one</w:t>
            </w:r>
          </w:p>
        </w:tc>
      </w:tr>
      <w:tr w:rsidR="00F26DF3" w:rsidRPr="00272F02" w14:paraId="0D2EACDB" w14:textId="77777777" w:rsidTr="4C38FA08">
        <w:tc>
          <w:tcPr>
            <w:tcW w:w="1269" w:type="pct"/>
            <w:hideMark/>
          </w:tcPr>
          <w:p w14:paraId="4321E496"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hideMark/>
          </w:tcPr>
          <w:p w14:paraId="064B2DF4" w14:textId="2820428F"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F26DF3" w:rsidRPr="00272F02" w14:paraId="1F2987C5" w14:textId="77777777" w:rsidTr="4C38FA08">
        <w:tc>
          <w:tcPr>
            <w:tcW w:w="1269" w:type="pct"/>
            <w:hideMark/>
          </w:tcPr>
          <w:p w14:paraId="52A9FE69"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hideMark/>
          </w:tcPr>
          <w:p w14:paraId="5E91EC77" w14:textId="77777777" w:rsidR="001A54CD" w:rsidRPr="00272F02" w:rsidRDefault="4C38FA08" w:rsidP="4C38FA08">
            <w:pPr>
              <w:pStyle w:val="TableCellLeft10pt"/>
              <w:rPr>
                <w:lang w:val="en-GB"/>
              </w:rPr>
            </w:pPr>
            <w:commentRangeStart w:id="243"/>
            <w:commentRangeStart w:id="244"/>
            <w:r w:rsidRPr="4C38FA08">
              <w:rPr>
                <w:lang w:val="en-GB"/>
              </w:rPr>
              <w:t>Intercurrent Event</w:t>
            </w:r>
            <w:commentRangeEnd w:id="243"/>
            <w:r w:rsidR="001A54CD">
              <w:commentReference w:id="243"/>
            </w:r>
            <w:commentRangeEnd w:id="244"/>
            <w:r w:rsidR="00C1292F">
              <w:rPr>
                <w:rStyle w:val="CommentReference"/>
                <w:rFonts w:eastAsia="Times New Roman"/>
                <w14:ligatures w14:val="standardContextual"/>
              </w:rPr>
              <w:commentReference w:id="244"/>
            </w:r>
          </w:p>
        </w:tc>
      </w:tr>
      <w:tr w:rsidR="00F26DF3" w:rsidRPr="00272F02" w14:paraId="4A8F65D6" w14:textId="77777777" w:rsidTr="4C38FA08">
        <w:tc>
          <w:tcPr>
            <w:tcW w:w="1269" w:type="pct"/>
            <w:hideMark/>
          </w:tcPr>
          <w:p w14:paraId="174A51AF"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hideMark/>
          </w:tcPr>
          <w:p w14:paraId="192C5422"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4A4609C" w14:textId="424C7DCA" w:rsidR="001A54CD" w:rsidRPr="00272F02" w:rsidRDefault="001A54CD" w:rsidP="002D3425">
            <w:pPr>
              <w:pStyle w:val="TableCellLeft10pt"/>
              <w:rPr>
                <w:szCs w:val="20"/>
                <w:lang w:val="en-GB"/>
              </w:rPr>
            </w:pPr>
            <w:r w:rsidRPr="00272F02">
              <w:rPr>
                <w:rStyle w:val="TableCellLeft10ptBoldChar"/>
                <w:szCs w:val="20"/>
              </w:rPr>
              <w:t>Relationship</w:t>
            </w:r>
            <w:r w:rsidRPr="00272F02">
              <w:rPr>
                <w:szCs w:val="20"/>
                <w:lang w:val="en-GB"/>
              </w:rPr>
              <w:t xml:space="preserve">: 3 </w:t>
            </w:r>
            <w:r w:rsidR="00CC4C1B" w:rsidRPr="00272F02">
              <w:rPr>
                <w:szCs w:val="20"/>
                <w:lang w:val="en-GB"/>
              </w:rPr>
              <w:t>3.2</w:t>
            </w:r>
            <w:r w:rsidRPr="00272F02">
              <w:rPr>
                <w:szCs w:val="20"/>
                <w:lang w:val="en-GB"/>
              </w:rPr>
              <w:t xml:space="preserve"> </w:t>
            </w:r>
            <w:r w:rsidR="00BA0307" w:rsidRPr="00272F02">
              <w:rPr>
                <w:szCs w:val="20"/>
                <w:lang w:val="en-GB"/>
              </w:rPr>
              <w:t>Secondary</w:t>
            </w:r>
            <w:r w:rsidRPr="00272F02">
              <w:rPr>
                <w:szCs w:val="20"/>
                <w:lang w:val="en-GB"/>
              </w:rPr>
              <w:t xml:space="preserve"> Objective(s) and associated Estimand(s); Table column </w:t>
            </w:r>
            <w:r w:rsidR="00072CB1" w:rsidRPr="00272F02">
              <w:rPr>
                <w:szCs w:val="20"/>
                <w:lang w:val="en-GB"/>
              </w:rPr>
              <w:t>Heading</w:t>
            </w:r>
          </w:p>
          <w:p w14:paraId="411B2CB8" w14:textId="297D06B5"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F26DF3" w:rsidRPr="00272F02" w14:paraId="53AC1763" w14:textId="77777777" w:rsidTr="4C38FA08">
        <w:tc>
          <w:tcPr>
            <w:tcW w:w="1269" w:type="pct"/>
            <w:hideMark/>
          </w:tcPr>
          <w:p w14:paraId="7A429828" w14:textId="5666C4F8" w:rsidR="001A54CD" w:rsidRPr="00272F02" w:rsidRDefault="0021788E" w:rsidP="002D3425">
            <w:pPr>
              <w:pStyle w:val="TableHeadingTextLeft10pt"/>
              <w:rPr>
                <w:szCs w:val="20"/>
              </w:rPr>
            </w:pPr>
            <w:r w:rsidRPr="00272F02">
              <w:rPr>
                <w:szCs w:val="20"/>
              </w:rPr>
              <w:t>Repeating and/or Reuse Rules</w:t>
            </w:r>
          </w:p>
        </w:tc>
        <w:tc>
          <w:tcPr>
            <w:tcW w:w="3731" w:type="pct"/>
            <w:hideMark/>
          </w:tcPr>
          <w:p w14:paraId="346490F5"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67D4396E" w14:textId="2112E7D3" w:rsidR="001A54CD" w:rsidRPr="00272F02" w:rsidRDefault="001A54CD" w:rsidP="002D3425">
            <w:pPr>
              <w:pStyle w:val="TableCellLeft10pt"/>
              <w:rPr>
                <w:szCs w:val="20"/>
                <w:lang w:val="en-GB"/>
              </w:rPr>
            </w:pPr>
          </w:p>
        </w:tc>
      </w:tr>
    </w:tbl>
    <w:p w14:paraId="0C0A166C" w14:textId="77777777" w:rsidR="001A54CD" w:rsidRPr="00272F02"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272F02" w14:paraId="79CEF10D" w14:textId="77777777" w:rsidTr="00F26DF3">
        <w:tc>
          <w:tcPr>
            <w:tcW w:w="1269" w:type="pct"/>
            <w:hideMark/>
          </w:tcPr>
          <w:p w14:paraId="7A0ADE76"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hideMark/>
          </w:tcPr>
          <w:p w14:paraId="0E053BAC" w14:textId="3D3C4723" w:rsidR="001A54CD" w:rsidRPr="00272F02" w:rsidRDefault="00CC4C1B" w:rsidP="002D3425">
            <w:pPr>
              <w:pStyle w:val="TableCellLeft10pt"/>
              <w:rPr>
                <w:szCs w:val="20"/>
                <w:lang w:val="en-GB"/>
              </w:rPr>
            </w:pPr>
            <w:r w:rsidRPr="00272F02">
              <w:rPr>
                <w:szCs w:val="20"/>
                <w:lang w:val="en-GB"/>
              </w:rPr>
              <w:t>{</w:t>
            </w:r>
            <w:r w:rsidR="001A54CD" w:rsidRPr="00272F02">
              <w:rPr>
                <w:szCs w:val="20"/>
                <w:lang w:val="en-GB"/>
              </w:rPr>
              <w:t>Strategy}</w:t>
            </w:r>
          </w:p>
        </w:tc>
      </w:tr>
      <w:tr w:rsidR="00F26DF3" w:rsidRPr="00272F02" w14:paraId="4C318E0B" w14:textId="77777777" w:rsidTr="00F26DF3">
        <w:tc>
          <w:tcPr>
            <w:tcW w:w="1269" w:type="pct"/>
            <w:hideMark/>
          </w:tcPr>
          <w:p w14:paraId="13026913"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hideMark/>
          </w:tcPr>
          <w:p w14:paraId="5E85C05D" w14:textId="77777777" w:rsidR="001A54CD" w:rsidRPr="00272F02" w:rsidRDefault="001A54CD" w:rsidP="002D3425">
            <w:pPr>
              <w:pStyle w:val="TableCellLeft10pt"/>
              <w:rPr>
                <w:szCs w:val="20"/>
                <w:lang w:val="en-GB"/>
              </w:rPr>
            </w:pPr>
            <w:r w:rsidRPr="00272F02">
              <w:rPr>
                <w:szCs w:val="20"/>
                <w:lang w:val="en-GB"/>
              </w:rPr>
              <w:t>Text</w:t>
            </w:r>
          </w:p>
        </w:tc>
      </w:tr>
      <w:tr w:rsidR="00F26DF3" w:rsidRPr="00272F02" w14:paraId="382067B0" w14:textId="77777777" w:rsidTr="00F26DF3">
        <w:tc>
          <w:tcPr>
            <w:tcW w:w="1269" w:type="pct"/>
            <w:hideMark/>
          </w:tcPr>
          <w:p w14:paraId="2423292B" w14:textId="41C3C910"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hideMark/>
          </w:tcPr>
          <w:p w14:paraId="73EF230C" w14:textId="77777777" w:rsidR="001A54CD" w:rsidRPr="00272F02" w:rsidRDefault="001A54CD" w:rsidP="002D3425">
            <w:pPr>
              <w:pStyle w:val="TableCellLeft10pt"/>
              <w:rPr>
                <w:szCs w:val="20"/>
                <w:lang w:val="en-GB"/>
              </w:rPr>
            </w:pPr>
            <w:r w:rsidRPr="00272F02">
              <w:rPr>
                <w:szCs w:val="20"/>
                <w:lang w:val="en-GB"/>
              </w:rPr>
              <w:t>H</w:t>
            </w:r>
          </w:p>
        </w:tc>
      </w:tr>
      <w:tr w:rsidR="00F26DF3" w:rsidRPr="00272F02" w14:paraId="28AA2BE0" w14:textId="77777777" w:rsidTr="00F26DF3">
        <w:tc>
          <w:tcPr>
            <w:tcW w:w="1269" w:type="pct"/>
            <w:hideMark/>
          </w:tcPr>
          <w:p w14:paraId="4E36AD2B"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Pr>
          <w:p w14:paraId="229E297C" w14:textId="77777777" w:rsidR="001A54CD" w:rsidRPr="00272F02" w:rsidRDefault="001A54CD" w:rsidP="002D3425">
            <w:pPr>
              <w:pStyle w:val="TableCellLeft10pt"/>
              <w:rPr>
                <w:szCs w:val="20"/>
                <w:lang w:val="en-GB"/>
              </w:rPr>
            </w:pPr>
            <w:r w:rsidRPr="00272F02">
              <w:rPr>
                <w:szCs w:val="20"/>
                <w:lang w:val="en-GB"/>
              </w:rPr>
              <w:t>Table Column Heading</w:t>
            </w:r>
          </w:p>
        </w:tc>
      </w:tr>
      <w:tr w:rsidR="00F26DF3" w:rsidRPr="00272F02" w14:paraId="19F3EAC2" w14:textId="77777777" w:rsidTr="00F26DF3">
        <w:tc>
          <w:tcPr>
            <w:tcW w:w="1269" w:type="pct"/>
            <w:hideMark/>
          </w:tcPr>
          <w:p w14:paraId="23620233"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Pr>
          <w:p w14:paraId="01FB1F7F" w14:textId="1198F9D3" w:rsidR="001A54CD" w:rsidRPr="00272F02" w:rsidRDefault="37BA0555">
            <w:pPr>
              <w:pStyle w:val="TableCellLeft10pt"/>
              <w:rPr>
                <w:lang w:val="en-GB"/>
              </w:rPr>
            </w:pPr>
            <w:r w:rsidRPr="00272F02">
              <w:rPr>
                <w:lang w:val="en-GB"/>
              </w:rPr>
              <w:t>N/A</w:t>
            </w:r>
          </w:p>
        </w:tc>
      </w:tr>
      <w:tr w:rsidR="00F26DF3" w:rsidRPr="00272F02" w14:paraId="47B64F3B" w14:textId="77777777" w:rsidTr="00F26DF3">
        <w:tc>
          <w:tcPr>
            <w:tcW w:w="1269" w:type="pct"/>
            <w:hideMark/>
          </w:tcPr>
          <w:p w14:paraId="3D81E0FB"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hideMark/>
          </w:tcPr>
          <w:p w14:paraId="3AA0D91F" w14:textId="6D545C85" w:rsidR="001A54CD" w:rsidRPr="00272F02" w:rsidRDefault="005D73D9" w:rsidP="002D3425">
            <w:pPr>
              <w:pStyle w:val="TableCellLeft10pt"/>
              <w:rPr>
                <w:szCs w:val="20"/>
                <w:lang w:val="en-GB"/>
              </w:rPr>
            </w:pPr>
            <w:r w:rsidRPr="00272F02">
              <w:rPr>
                <w:szCs w:val="20"/>
                <w:lang w:val="en-GB"/>
              </w:rPr>
              <w:t>Conditional</w:t>
            </w:r>
            <w:r w:rsidRPr="00272F02">
              <w:rPr>
                <w:szCs w:val="20"/>
                <w:lang w:val="en-GB" w:eastAsia="ja-JP"/>
              </w:rPr>
              <w:t>:</w:t>
            </w:r>
            <w:r w:rsidRPr="00272F02">
              <w:rPr>
                <w:szCs w:val="20"/>
                <w:lang w:val="en-GB"/>
              </w:rPr>
              <w:t xml:space="preserve"> If there </w:t>
            </w:r>
            <w:r>
              <w:rPr>
                <w:rFonts w:hint="eastAsia"/>
                <w:szCs w:val="20"/>
                <w:lang w:val="en-GB" w:eastAsia="ja-JP"/>
              </w:rPr>
              <w:t>is one or more other</w:t>
            </w:r>
            <w:r w:rsidRPr="00272F02">
              <w:rPr>
                <w:szCs w:val="20"/>
                <w:lang w:val="en-GB"/>
              </w:rPr>
              <w:t xml:space="preserve"> </w:t>
            </w:r>
            <w:r>
              <w:rPr>
                <w:rFonts w:hint="eastAsia"/>
                <w:szCs w:val="20"/>
                <w:lang w:val="en-GB" w:eastAsia="ja-JP"/>
              </w:rPr>
              <w:t>i</w:t>
            </w:r>
            <w:r w:rsidRPr="00272F02">
              <w:rPr>
                <w:szCs w:val="20"/>
                <w:lang w:val="en-GB"/>
              </w:rPr>
              <w:t>ntercurrent event</w:t>
            </w:r>
            <w:r>
              <w:rPr>
                <w:rFonts w:hint="eastAsia"/>
                <w:szCs w:val="20"/>
                <w:lang w:val="en-GB" w:eastAsia="ja-JP"/>
              </w:rPr>
              <w:t>s</w:t>
            </w:r>
          </w:p>
        </w:tc>
      </w:tr>
      <w:tr w:rsidR="00F26DF3" w:rsidRPr="00272F02" w14:paraId="617ED2ED" w14:textId="77777777" w:rsidTr="00F26DF3">
        <w:tc>
          <w:tcPr>
            <w:tcW w:w="1269" w:type="pct"/>
            <w:hideMark/>
          </w:tcPr>
          <w:p w14:paraId="380A6386"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Pr>
          <w:p w14:paraId="0198E466" w14:textId="77777777" w:rsidR="001A54CD" w:rsidRPr="00272F02" w:rsidRDefault="001A54CD" w:rsidP="002D3425">
            <w:pPr>
              <w:pStyle w:val="TableCellLeft10pt"/>
              <w:rPr>
                <w:szCs w:val="20"/>
                <w:lang w:val="en-GB"/>
              </w:rPr>
            </w:pPr>
            <w:r w:rsidRPr="00272F02">
              <w:rPr>
                <w:szCs w:val="20"/>
                <w:lang w:val="en-GB"/>
              </w:rPr>
              <w:t>One to many rows</w:t>
            </w:r>
          </w:p>
        </w:tc>
      </w:tr>
      <w:tr w:rsidR="00F26DF3" w:rsidRPr="00272F02" w14:paraId="7BEB60F4" w14:textId="77777777" w:rsidTr="00F26DF3">
        <w:tc>
          <w:tcPr>
            <w:tcW w:w="1269" w:type="pct"/>
            <w:hideMark/>
          </w:tcPr>
          <w:p w14:paraId="596EBEF1"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hideMark/>
          </w:tcPr>
          <w:p w14:paraId="089FF7A0" w14:textId="1725F17D"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F26DF3" w:rsidRPr="00272F02" w14:paraId="4A04A1ED" w14:textId="77777777" w:rsidTr="00F26DF3">
        <w:tc>
          <w:tcPr>
            <w:tcW w:w="1269" w:type="pct"/>
            <w:hideMark/>
          </w:tcPr>
          <w:p w14:paraId="0FF37AD0"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hideMark/>
          </w:tcPr>
          <w:p w14:paraId="0ABB2EF2" w14:textId="77777777" w:rsidR="001A54CD" w:rsidRPr="00272F02" w:rsidRDefault="001A54CD" w:rsidP="002D3425">
            <w:pPr>
              <w:pStyle w:val="TableCellLeft10pt"/>
              <w:rPr>
                <w:szCs w:val="20"/>
                <w:lang w:val="en-GB"/>
              </w:rPr>
            </w:pPr>
            <w:r w:rsidRPr="00272F02">
              <w:rPr>
                <w:szCs w:val="20"/>
                <w:lang w:val="en-GB"/>
              </w:rPr>
              <w:t>Strategy</w:t>
            </w:r>
          </w:p>
        </w:tc>
      </w:tr>
      <w:tr w:rsidR="00F26DF3" w:rsidRPr="00272F02" w14:paraId="4BDFEDE6" w14:textId="77777777" w:rsidTr="00F26DF3">
        <w:tc>
          <w:tcPr>
            <w:tcW w:w="1269" w:type="pct"/>
            <w:hideMark/>
          </w:tcPr>
          <w:p w14:paraId="2EC4DACA"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hideMark/>
          </w:tcPr>
          <w:p w14:paraId="510A3B1E"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08ACF89" w14:textId="4EA502CD" w:rsidR="001A54CD" w:rsidRPr="00272F02" w:rsidRDefault="001A54CD" w:rsidP="002D3425">
            <w:pPr>
              <w:pStyle w:val="TableCellLeft10pt"/>
              <w:rPr>
                <w:szCs w:val="20"/>
                <w:lang w:val="en-GB"/>
              </w:rPr>
            </w:pPr>
            <w:r w:rsidRPr="00272F02">
              <w:rPr>
                <w:rStyle w:val="TableCellLeft10ptBoldChar"/>
                <w:szCs w:val="20"/>
              </w:rPr>
              <w:t>Relationship</w:t>
            </w:r>
            <w:r w:rsidRPr="00272F02">
              <w:rPr>
                <w:szCs w:val="20"/>
                <w:lang w:val="en-GB"/>
              </w:rPr>
              <w:t xml:space="preserve">: Table column </w:t>
            </w:r>
            <w:r w:rsidR="00072CB1" w:rsidRPr="00272F02">
              <w:rPr>
                <w:szCs w:val="20"/>
                <w:lang w:val="en-GB"/>
              </w:rPr>
              <w:t>Heading</w:t>
            </w:r>
            <w:r w:rsidRPr="00272F02">
              <w:rPr>
                <w:szCs w:val="20"/>
                <w:lang w:val="en-GB"/>
              </w:rPr>
              <w:t xml:space="preserve">; </w:t>
            </w:r>
            <w:r w:rsidR="008960F4">
              <w:rPr>
                <w:rFonts w:hint="eastAsia"/>
                <w:szCs w:val="20"/>
                <w:lang w:val="en-GB" w:eastAsia="ja-JP"/>
              </w:rPr>
              <w:t xml:space="preserve">Other </w:t>
            </w:r>
            <w:r w:rsidRPr="00272F02">
              <w:rPr>
                <w:szCs w:val="20"/>
                <w:lang w:val="en-GB"/>
              </w:rPr>
              <w:t>Intercurrent Event (1…n)</w:t>
            </w:r>
          </w:p>
          <w:p w14:paraId="384861E2" w14:textId="0A14C878"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F26DF3" w:rsidRPr="00272F02" w14:paraId="6D4929C4" w14:textId="77777777" w:rsidTr="00F26DF3">
        <w:tc>
          <w:tcPr>
            <w:tcW w:w="1269" w:type="pct"/>
            <w:hideMark/>
          </w:tcPr>
          <w:p w14:paraId="68B65F61" w14:textId="5D0E9C84" w:rsidR="001A54CD" w:rsidRPr="00272F02" w:rsidRDefault="0021788E" w:rsidP="002D3425">
            <w:pPr>
              <w:pStyle w:val="TableHeadingTextLeft10pt"/>
              <w:rPr>
                <w:szCs w:val="20"/>
              </w:rPr>
            </w:pPr>
            <w:r w:rsidRPr="00272F02">
              <w:rPr>
                <w:szCs w:val="20"/>
              </w:rPr>
              <w:t>Repeating and/or Reuse Rules</w:t>
            </w:r>
          </w:p>
        </w:tc>
        <w:tc>
          <w:tcPr>
            <w:tcW w:w="3731" w:type="pct"/>
            <w:hideMark/>
          </w:tcPr>
          <w:p w14:paraId="6AB554AC" w14:textId="32435CD8"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secondary </w:t>
            </w:r>
            <w:r w:rsidRPr="00272F02">
              <w:rPr>
                <w:szCs w:val="20"/>
                <w:lang w:val="en-GB"/>
              </w:rPr>
              <w:t>objective</w:t>
            </w:r>
            <w:r>
              <w:rPr>
                <w:rFonts w:hint="eastAsia"/>
                <w:szCs w:val="20"/>
                <w:lang w:val="en-GB" w:eastAsia="ja-JP"/>
              </w:rPr>
              <w:t>.</w:t>
            </w:r>
          </w:p>
          <w:p w14:paraId="4186D93F" w14:textId="0257FC94" w:rsidR="001A54CD" w:rsidRPr="00272F02" w:rsidRDefault="001A54CD" w:rsidP="2125773E">
            <w:pPr>
              <w:pStyle w:val="TableCellLeft10pt"/>
              <w:rPr>
                <w:lang w:val="en-GB"/>
              </w:rPr>
            </w:pPr>
          </w:p>
        </w:tc>
      </w:tr>
    </w:tbl>
    <w:p w14:paraId="274C3543"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6D4DF1A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1A42568"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13BC700" w14:textId="2A54E4BC" w:rsidR="001A54CD" w:rsidRPr="00272F02" w:rsidRDefault="001A54CD" w:rsidP="002D3425">
            <w:pPr>
              <w:pStyle w:val="TableCellLeft10pt"/>
              <w:rPr>
                <w:szCs w:val="20"/>
                <w:lang w:val="en-GB"/>
              </w:rPr>
            </w:pPr>
            <w:r w:rsidRPr="00272F02">
              <w:rPr>
                <w:szCs w:val="20"/>
                <w:lang w:val="en-GB"/>
              </w:rPr>
              <w:t>{Description of Intercurrent Event}</w:t>
            </w:r>
          </w:p>
        </w:tc>
      </w:tr>
      <w:tr w:rsidR="00DB50C7" w:rsidRPr="00272F02" w14:paraId="2BD47D4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23CD61B"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2EEBCF9"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711C0DF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1D66742" w14:textId="7E7B4FF2"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9440260" w14:textId="77777777" w:rsidR="001A54CD" w:rsidRPr="00272F02" w:rsidRDefault="001A54CD" w:rsidP="002D3425">
            <w:pPr>
              <w:pStyle w:val="TableCellLeft10pt"/>
              <w:rPr>
                <w:szCs w:val="20"/>
                <w:lang w:val="en-GB"/>
              </w:rPr>
            </w:pPr>
            <w:r w:rsidRPr="00272F02">
              <w:rPr>
                <w:szCs w:val="20"/>
                <w:lang w:val="en-GB"/>
              </w:rPr>
              <w:t>H</w:t>
            </w:r>
          </w:p>
        </w:tc>
      </w:tr>
      <w:tr w:rsidR="00DB50C7" w:rsidRPr="00272F02" w14:paraId="70AA852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C4FB40F"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59CD64B5" w14:textId="5ED57D1D" w:rsidR="00837062" w:rsidRPr="00272F02" w:rsidRDefault="4C38FA08" w:rsidP="4C38FA08">
            <w:pPr>
              <w:pStyle w:val="TableCellLeft10pt"/>
              <w:rPr>
                <w:lang w:val="en-GB"/>
              </w:rPr>
            </w:pPr>
            <w:commentRangeStart w:id="245"/>
            <w:commentRangeStart w:id="246"/>
            <w:r w:rsidRPr="4C38FA08">
              <w:rPr>
                <w:lang w:val="en-GB"/>
              </w:rPr>
              <w:t>C188853</w:t>
            </w:r>
            <w:commentRangeEnd w:id="245"/>
            <w:r w:rsidR="001A54CD">
              <w:commentReference w:id="245"/>
            </w:r>
            <w:commentRangeEnd w:id="246"/>
            <w:r w:rsidR="00C1292F">
              <w:rPr>
                <w:rStyle w:val="CommentReference"/>
                <w:rFonts w:eastAsia="Times New Roman"/>
              </w:rPr>
              <w:commentReference w:id="246"/>
            </w:r>
          </w:p>
          <w:p w14:paraId="199127A4" w14:textId="279BB04D" w:rsidR="001A54CD" w:rsidRPr="00272F02" w:rsidRDefault="4C38FA08" w:rsidP="4C38FA08">
            <w:pPr>
              <w:pStyle w:val="TableCellLeft10pt"/>
              <w:rPr>
                <w:lang w:val="en-GB"/>
              </w:rPr>
            </w:pPr>
            <w:r w:rsidRPr="4C38FA08">
              <w:rPr>
                <w:lang w:val="en-GB"/>
              </w:rPr>
              <w:t>For review purpose, see definition of the controlled terminology below</w:t>
            </w:r>
            <w:r w:rsidR="0094277C">
              <w:br/>
            </w:r>
            <w:commentRangeStart w:id="247"/>
            <w:commentRangeStart w:id="248"/>
            <w:r w:rsidRPr="4C38FA08">
              <w:rPr>
                <w:lang w:val="en-GB"/>
              </w:rPr>
              <w:t>A textual description of the planned strategy to address intercurrent events.</w:t>
            </w:r>
            <w:commentRangeEnd w:id="247"/>
            <w:r w:rsidR="0094277C">
              <w:commentReference w:id="247"/>
            </w:r>
            <w:commentRangeEnd w:id="248"/>
            <w:r w:rsidR="001A5191">
              <w:rPr>
                <w:rStyle w:val="CommentReference"/>
                <w:rFonts w:eastAsia="Times New Roman"/>
              </w:rPr>
              <w:commentReference w:id="248"/>
            </w:r>
          </w:p>
        </w:tc>
      </w:tr>
      <w:tr w:rsidR="00DB50C7" w:rsidRPr="00272F02" w14:paraId="252D297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8C353C7"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871EA0F" w14:textId="77777777" w:rsidR="001A54CD" w:rsidRPr="00272F02" w:rsidRDefault="4C38FA08" w:rsidP="4C38FA08">
            <w:pPr>
              <w:pStyle w:val="TableCellLeft10pt"/>
              <w:rPr>
                <w:lang w:val="en-GB"/>
              </w:rPr>
            </w:pPr>
            <w:commentRangeStart w:id="249"/>
            <w:commentRangeStart w:id="250"/>
            <w:r w:rsidRPr="4C38FA08">
              <w:rPr>
                <w:lang w:val="en-GB"/>
              </w:rPr>
              <w:t>Enter Description of Intercurrent Event</w:t>
            </w:r>
            <w:commentRangeEnd w:id="249"/>
            <w:r w:rsidR="001A54CD">
              <w:commentReference w:id="249"/>
            </w:r>
            <w:commentRangeEnd w:id="250"/>
            <w:r w:rsidR="001A5191">
              <w:rPr>
                <w:rStyle w:val="CommentReference"/>
                <w:rFonts w:eastAsia="Times New Roman"/>
              </w:rPr>
              <w:commentReference w:id="250"/>
            </w:r>
          </w:p>
        </w:tc>
      </w:tr>
      <w:tr w:rsidR="00DB50C7" w:rsidRPr="00272F02" w14:paraId="32B5CA5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09BFF1D"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B96C950" w14:textId="3A02AAE5" w:rsidR="001A54CD" w:rsidRPr="00272F02" w:rsidRDefault="00017758" w:rsidP="002D3425">
            <w:pPr>
              <w:pStyle w:val="TableCellLeft10pt"/>
              <w:rPr>
                <w:szCs w:val="20"/>
                <w:lang w:val="en-GB"/>
              </w:rPr>
            </w:pPr>
            <w:r w:rsidRPr="00272F02">
              <w:rPr>
                <w:szCs w:val="20"/>
                <w:lang w:val="en-GB"/>
              </w:rPr>
              <w:t>Conditional</w:t>
            </w:r>
            <w:r w:rsidRPr="00272F02">
              <w:rPr>
                <w:szCs w:val="20"/>
                <w:lang w:val="en-GB" w:eastAsia="ja-JP"/>
              </w:rPr>
              <w:t>:</w:t>
            </w:r>
            <w:r w:rsidRPr="00272F02">
              <w:rPr>
                <w:szCs w:val="20"/>
                <w:lang w:val="en-GB"/>
              </w:rPr>
              <w:t xml:space="preserve"> If there </w:t>
            </w:r>
            <w:r>
              <w:rPr>
                <w:rFonts w:hint="eastAsia"/>
                <w:szCs w:val="20"/>
                <w:lang w:val="en-GB" w:eastAsia="ja-JP"/>
              </w:rPr>
              <w:t>is one or more other</w:t>
            </w:r>
            <w:r w:rsidRPr="00272F02">
              <w:rPr>
                <w:szCs w:val="20"/>
                <w:lang w:val="en-GB"/>
              </w:rPr>
              <w:t xml:space="preserve"> </w:t>
            </w:r>
            <w:r>
              <w:rPr>
                <w:rFonts w:hint="eastAsia"/>
                <w:szCs w:val="20"/>
                <w:lang w:val="en-GB" w:eastAsia="ja-JP"/>
              </w:rPr>
              <w:t>i</w:t>
            </w:r>
            <w:r w:rsidRPr="00272F02">
              <w:rPr>
                <w:szCs w:val="20"/>
                <w:lang w:val="en-GB"/>
              </w:rPr>
              <w:t>ntercurrent event</w:t>
            </w:r>
            <w:r>
              <w:rPr>
                <w:rFonts w:hint="eastAsia"/>
                <w:szCs w:val="20"/>
                <w:lang w:val="en-GB" w:eastAsia="ja-JP"/>
              </w:rPr>
              <w:t>s.</w:t>
            </w:r>
          </w:p>
        </w:tc>
      </w:tr>
      <w:tr w:rsidR="00DB50C7" w:rsidRPr="00272F02" w14:paraId="772AAFA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3215CDB"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1F3F5D5" w14:textId="77777777" w:rsidR="001A54CD" w:rsidRPr="00272F02" w:rsidRDefault="728EE628" w:rsidP="3FAC1DFE">
            <w:pPr>
              <w:pStyle w:val="TableCellLeft10pt"/>
              <w:rPr>
                <w:lang w:val="en-GB"/>
              </w:rPr>
            </w:pPr>
            <w:r w:rsidRPr="00272F02">
              <w:rPr>
                <w:lang w:val="en-GB"/>
              </w:rPr>
              <w:t xml:space="preserve">One to one or as many intercurrent event as available </w:t>
            </w:r>
          </w:p>
        </w:tc>
      </w:tr>
      <w:tr w:rsidR="00DB50C7" w:rsidRPr="00272F02" w14:paraId="72BD8A1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BA201F2"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317E0D" w14:textId="7E93DD3F"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4665117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C679E99"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E3C325D"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717CC4A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E5B1F54"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8CD95FB" w14:textId="6B012E94" w:rsidR="001A54CD" w:rsidRPr="00272F02" w:rsidRDefault="72FEB8A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2D3A2E9E" w:rsidRPr="00272F02">
              <w:rPr>
                <w:lang w:val="en-GB"/>
              </w:rPr>
              <w:t>No</w:t>
            </w:r>
          </w:p>
          <w:p w14:paraId="01FFAE6E" w14:textId="6C9BD689" w:rsidR="001A54CD" w:rsidRPr="00272F02" w:rsidRDefault="6E9AD619" w:rsidP="24656324">
            <w:pPr>
              <w:pStyle w:val="TableCellLeft10pt"/>
              <w:rPr>
                <w:lang w:val="en-GB"/>
              </w:rPr>
            </w:pPr>
            <w:r w:rsidRPr="00272F02">
              <w:rPr>
                <w:rStyle w:val="TableCellLeft10ptBoldChar"/>
              </w:rPr>
              <w:t>Relationship</w:t>
            </w:r>
            <w:r w:rsidRPr="00272F02">
              <w:rPr>
                <w:lang w:val="en-GB"/>
              </w:rPr>
              <w:t xml:space="preserve">: Row </w:t>
            </w:r>
            <w:r w:rsidR="00072CB1" w:rsidRPr="00272F02">
              <w:rPr>
                <w:lang w:val="en-GB"/>
              </w:rPr>
              <w:t>Heading</w:t>
            </w:r>
            <w:r w:rsidRPr="00272F02">
              <w:rPr>
                <w:lang w:val="en-GB"/>
              </w:rPr>
              <w:t xml:space="preserve">, </w:t>
            </w:r>
            <w:r w:rsidR="60144FEC" w:rsidRPr="00272F02">
              <w:rPr>
                <w:lang w:val="en-GB"/>
              </w:rPr>
              <w:t xml:space="preserve">Estimand </w:t>
            </w:r>
            <w:r w:rsidR="00630C3D" w:rsidRPr="00272F02">
              <w:rPr>
                <w:lang w:val="en-GB"/>
              </w:rPr>
              <w:t>Characteristics</w:t>
            </w:r>
            <w:r w:rsidR="00F26DF3" w:rsidRPr="00272F02">
              <w:rPr>
                <w:lang w:val="en-GB" w:eastAsia="ja-JP"/>
              </w:rPr>
              <w:t xml:space="preserve">, </w:t>
            </w:r>
            <w:r w:rsidRPr="00272F02">
              <w:rPr>
                <w:lang w:val="en-GB"/>
              </w:rPr>
              <w:t>Protocol Identifier</w:t>
            </w:r>
          </w:p>
          <w:p w14:paraId="48D36955" w14:textId="77777777" w:rsidR="001A54CD" w:rsidRPr="00272F02" w:rsidRDefault="4C38FA08" w:rsidP="4C38FA08">
            <w:pPr>
              <w:pStyle w:val="TableCellLeft10pt"/>
              <w:rPr>
                <w:lang w:val="en-GB"/>
              </w:rPr>
            </w:pPr>
            <w:r w:rsidRPr="4C38FA08">
              <w:rPr>
                <w:rStyle w:val="TableCellLeft10ptBoldChar"/>
              </w:rPr>
              <w:t>Concept</w:t>
            </w:r>
            <w:r w:rsidRPr="4C38FA08">
              <w:rPr>
                <w:lang w:val="en-GB"/>
              </w:rPr>
              <w:t xml:space="preserve">: </w:t>
            </w:r>
            <w:commentRangeStart w:id="251"/>
            <w:commentRangeStart w:id="252"/>
            <w:r w:rsidRPr="4C38FA08">
              <w:rPr>
                <w:lang w:val="en-GB"/>
              </w:rPr>
              <w:t>C188853</w:t>
            </w:r>
            <w:commentRangeEnd w:id="251"/>
            <w:r w:rsidR="001A54CD">
              <w:commentReference w:id="251"/>
            </w:r>
            <w:commentRangeEnd w:id="252"/>
            <w:r w:rsidR="001A5191">
              <w:rPr>
                <w:rStyle w:val="CommentReference"/>
                <w:rFonts w:eastAsia="Times New Roman"/>
              </w:rPr>
              <w:commentReference w:id="252"/>
            </w:r>
          </w:p>
        </w:tc>
      </w:tr>
      <w:tr w:rsidR="00DB50C7" w:rsidRPr="00272F02" w14:paraId="1FD6EAC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A907B21" w14:textId="0EFCEEFA"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079A0" w14:textId="58E4EADC" w:rsidR="001A54CD" w:rsidRPr="00272F02" w:rsidRDefault="00F26DF3" w:rsidP="002D3425">
            <w:pPr>
              <w:pStyle w:val="TableCellLeft10pt"/>
              <w:rPr>
                <w:szCs w:val="20"/>
                <w:lang w:val="en-GB"/>
              </w:rPr>
            </w:pPr>
            <w:r w:rsidRPr="00272F02">
              <w:rPr>
                <w:szCs w:val="20"/>
                <w:lang w:val="en-GB" w:eastAsia="ja-JP"/>
              </w:rPr>
              <w:t xml:space="preserve">Yes, </w:t>
            </w:r>
            <w:r w:rsidR="00026F36" w:rsidRPr="00272F02">
              <w:rPr>
                <w:szCs w:val="20"/>
                <w:lang w:val="en-GB"/>
              </w:rPr>
              <w:t>repeatable</w:t>
            </w:r>
            <w:r w:rsidR="001A54CD" w:rsidRPr="00272F02">
              <w:rPr>
                <w:szCs w:val="20"/>
                <w:lang w:val="en-GB"/>
              </w:rPr>
              <w:t xml:space="preserve"> for each intercurrent event</w:t>
            </w:r>
          </w:p>
        </w:tc>
      </w:tr>
    </w:tbl>
    <w:p w14:paraId="7131FE3C" w14:textId="77777777" w:rsidR="001A54CD" w:rsidRPr="00272F02"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7B17D31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5F33FA8" w14:textId="77777777" w:rsidR="001A54CD" w:rsidRPr="00272F02" w:rsidRDefault="001A54CD"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FDDCD3E" w14:textId="366B1FBD" w:rsidR="001A54CD" w:rsidRPr="00272F02" w:rsidRDefault="001A54CD" w:rsidP="002D3425">
            <w:pPr>
              <w:pStyle w:val="TableCellLeft10pt"/>
              <w:rPr>
                <w:szCs w:val="20"/>
                <w:lang w:val="en-GB"/>
              </w:rPr>
            </w:pPr>
            <w:r w:rsidRPr="00272F02">
              <w:rPr>
                <w:szCs w:val="20"/>
                <w:lang w:val="en-GB"/>
              </w:rPr>
              <w:t>{Intercurrent Event Strategy}</w:t>
            </w:r>
          </w:p>
        </w:tc>
      </w:tr>
      <w:tr w:rsidR="00DB50C7" w:rsidRPr="00272F02" w14:paraId="7CFA77A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C09CDBB" w14:textId="77777777" w:rsidR="001A54CD" w:rsidRPr="00272F02" w:rsidRDefault="001A54CD"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F265792"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5A9CB01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FCDD03C" w14:textId="25820985" w:rsidR="001A54CD" w:rsidRPr="00272F02" w:rsidRDefault="001A54CD"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5BA640B" w14:textId="77777777" w:rsidR="001A54CD" w:rsidRPr="00272F02" w:rsidRDefault="001A54CD" w:rsidP="002D3425">
            <w:pPr>
              <w:pStyle w:val="TableCellLeft10pt"/>
              <w:rPr>
                <w:szCs w:val="20"/>
                <w:lang w:val="en-GB"/>
              </w:rPr>
            </w:pPr>
            <w:r w:rsidRPr="00272F02">
              <w:rPr>
                <w:szCs w:val="20"/>
                <w:lang w:val="en-GB"/>
              </w:rPr>
              <w:t>D</w:t>
            </w:r>
          </w:p>
        </w:tc>
      </w:tr>
      <w:tr w:rsidR="00DB50C7" w:rsidRPr="00272F02" w14:paraId="57068FC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81C681A" w14:textId="77777777" w:rsidR="001A54CD" w:rsidRPr="00272F02" w:rsidRDefault="001A54CD"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379D5C48" w14:textId="3F2DBBBE" w:rsidR="00837062" w:rsidRPr="00272F02" w:rsidRDefault="001A54CD" w:rsidP="002D3425">
            <w:pPr>
              <w:pStyle w:val="TableCellLeft10pt"/>
              <w:rPr>
                <w:szCs w:val="20"/>
                <w:lang w:val="en-GB"/>
              </w:rPr>
            </w:pPr>
            <w:r w:rsidRPr="00272F02">
              <w:rPr>
                <w:szCs w:val="20"/>
                <w:lang w:val="en-GB"/>
              </w:rPr>
              <w:t>C188857</w:t>
            </w:r>
          </w:p>
          <w:p w14:paraId="77AF0EEB" w14:textId="56E55294"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4FA70F66" w14:textId="633F0DC9" w:rsidR="001A54CD" w:rsidRPr="00272F02" w:rsidRDefault="4C38FA08" w:rsidP="4C38FA08">
            <w:pPr>
              <w:pStyle w:val="TableCellLeft10pt"/>
              <w:rPr>
                <w:lang w:val="en-GB"/>
              </w:rPr>
            </w:pPr>
            <w:r w:rsidRPr="4C38FA08">
              <w:rPr>
                <w:lang w:val="en-GB"/>
              </w:rPr>
              <w:t xml:space="preserve">A </w:t>
            </w:r>
            <w:commentRangeStart w:id="253"/>
            <w:commentRangeStart w:id="254"/>
            <w:r w:rsidRPr="4C38FA08">
              <w:rPr>
                <w:lang w:val="en-GB"/>
              </w:rPr>
              <w:t xml:space="preserve">textual </w:t>
            </w:r>
            <w:commentRangeEnd w:id="253"/>
            <w:r w:rsidR="001A54CD">
              <w:commentReference w:id="253"/>
            </w:r>
            <w:commentRangeEnd w:id="254"/>
            <w:r w:rsidR="00D411AC">
              <w:rPr>
                <w:rStyle w:val="CommentReference"/>
                <w:rFonts w:eastAsia="Times New Roman"/>
              </w:rPr>
              <w:commentReference w:id="254"/>
            </w:r>
            <w:r w:rsidRPr="4C38FA08">
              <w:rPr>
                <w:lang w:val="en-GB"/>
              </w:rPr>
              <w:t>description of the planned strategy to address intercurrent events.</w:t>
            </w:r>
          </w:p>
        </w:tc>
      </w:tr>
      <w:tr w:rsidR="00DB50C7" w:rsidRPr="00272F02" w14:paraId="67B6607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1C58E78" w14:textId="77777777" w:rsidR="001A54CD" w:rsidRPr="00272F02" w:rsidRDefault="001A54CD"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2F763A5" w14:textId="5B97CF08" w:rsidR="001A54CD" w:rsidRPr="00272F02" w:rsidRDefault="4C38FA08" w:rsidP="4C38FA08">
            <w:pPr>
              <w:pStyle w:val="TableCellLeft10pt"/>
              <w:rPr>
                <w:lang w:val="en-GB"/>
              </w:rPr>
            </w:pPr>
            <w:commentRangeStart w:id="255"/>
            <w:commentRangeStart w:id="256"/>
            <w:r w:rsidRPr="4C38FA08">
              <w:rPr>
                <w:lang w:val="en-GB"/>
              </w:rPr>
              <w:t>Description of the strategy to address the intercurrent event (e.g. a treatment policy strategy); cross-reference the justification in Section 4. If there is &gt;1 intercurrent event for an objective, add additional intercurrent event rows</w:t>
            </w:r>
            <w:commentRangeEnd w:id="255"/>
            <w:r w:rsidR="001A54CD">
              <w:commentReference w:id="255"/>
            </w:r>
            <w:commentRangeEnd w:id="256"/>
            <w:r w:rsidR="009C3967">
              <w:rPr>
                <w:rStyle w:val="CommentReference"/>
                <w:rFonts w:eastAsia="Times New Roman"/>
              </w:rPr>
              <w:commentReference w:id="256"/>
            </w:r>
          </w:p>
        </w:tc>
      </w:tr>
      <w:tr w:rsidR="00DB50C7" w:rsidRPr="00272F02" w14:paraId="7807A73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A9ED566" w14:textId="77777777" w:rsidR="001A54CD" w:rsidRPr="00272F02" w:rsidRDefault="001A54CD"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A6D8EB0" w14:textId="3D936639" w:rsidR="001A54CD" w:rsidRPr="00272F02" w:rsidRDefault="00017758" w:rsidP="002D3425">
            <w:pPr>
              <w:pStyle w:val="TableCellLeft10pt"/>
              <w:rPr>
                <w:szCs w:val="20"/>
                <w:lang w:val="en-GB"/>
              </w:rPr>
            </w:pPr>
            <w:r w:rsidRPr="00272F02">
              <w:rPr>
                <w:szCs w:val="20"/>
                <w:lang w:val="en-GB"/>
              </w:rPr>
              <w:t>Conditional</w:t>
            </w:r>
            <w:r w:rsidRPr="00272F02">
              <w:rPr>
                <w:szCs w:val="20"/>
                <w:lang w:val="en-GB" w:eastAsia="ja-JP"/>
              </w:rPr>
              <w:t>:</w:t>
            </w:r>
            <w:r w:rsidRPr="00272F02">
              <w:rPr>
                <w:szCs w:val="20"/>
                <w:lang w:val="en-GB"/>
              </w:rPr>
              <w:t xml:space="preserve"> If there </w:t>
            </w:r>
            <w:r>
              <w:rPr>
                <w:rFonts w:hint="eastAsia"/>
                <w:szCs w:val="20"/>
                <w:lang w:val="en-GB" w:eastAsia="ja-JP"/>
              </w:rPr>
              <w:t>is one or more other</w:t>
            </w:r>
            <w:r w:rsidRPr="00272F02">
              <w:rPr>
                <w:szCs w:val="20"/>
                <w:lang w:val="en-GB"/>
              </w:rPr>
              <w:t xml:space="preserve"> </w:t>
            </w:r>
            <w:r>
              <w:rPr>
                <w:rFonts w:hint="eastAsia"/>
                <w:szCs w:val="20"/>
                <w:lang w:val="en-GB" w:eastAsia="ja-JP"/>
              </w:rPr>
              <w:t>i</w:t>
            </w:r>
            <w:r w:rsidRPr="00272F02">
              <w:rPr>
                <w:szCs w:val="20"/>
                <w:lang w:val="en-GB"/>
              </w:rPr>
              <w:t>ntercurrent event</w:t>
            </w:r>
            <w:r>
              <w:rPr>
                <w:rFonts w:hint="eastAsia"/>
                <w:szCs w:val="20"/>
                <w:lang w:val="en-GB" w:eastAsia="ja-JP"/>
              </w:rPr>
              <w:t>s.</w:t>
            </w:r>
          </w:p>
        </w:tc>
      </w:tr>
      <w:tr w:rsidR="00DB50C7" w:rsidRPr="00272F02" w14:paraId="656A24A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8A7BCEE" w14:textId="77777777" w:rsidR="001A54CD" w:rsidRPr="00272F02" w:rsidRDefault="001A54CD"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607D459" w14:textId="5832B1A6" w:rsidR="001A54CD" w:rsidRPr="00272F02" w:rsidRDefault="001A54CD" w:rsidP="002D3425">
            <w:pPr>
              <w:pStyle w:val="TableCellLeft10pt"/>
              <w:rPr>
                <w:szCs w:val="20"/>
                <w:lang w:val="en-GB"/>
              </w:rPr>
            </w:pPr>
            <w:r w:rsidRPr="00272F02">
              <w:rPr>
                <w:szCs w:val="20"/>
                <w:lang w:val="en-GB"/>
              </w:rPr>
              <w:t xml:space="preserve">One to one </w:t>
            </w:r>
          </w:p>
        </w:tc>
      </w:tr>
      <w:tr w:rsidR="00DB50C7" w:rsidRPr="00272F02" w14:paraId="2F91C67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40D486D" w14:textId="77777777" w:rsidR="001A54CD" w:rsidRPr="00272F02" w:rsidRDefault="001A54CD"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CA0600D" w14:textId="364A5596" w:rsidR="001A54CD" w:rsidRPr="00272F02" w:rsidRDefault="00CC4C1B" w:rsidP="002D3425">
            <w:pPr>
              <w:pStyle w:val="TableCellLeft10pt"/>
              <w:rPr>
                <w:szCs w:val="20"/>
                <w:lang w:val="en-GB"/>
              </w:rPr>
            </w:pPr>
            <w:r w:rsidRPr="00272F02">
              <w:rPr>
                <w:szCs w:val="20"/>
                <w:lang w:val="en-GB"/>
              </w:rPr>
              <w:t>3.2</w:t>
            </w:r>
            <w:r w:rsidR="001A54CD" w:rsidRPr="00272F02">
              <w:rPr>
                <w:szCs w:val="20"/>
                <w:lang w:val="en-GB"/>
              </w:rPr>
              <w:t>.X</w:t>
            </w:r>
          </w:p>
        </w:tc>
      </w:tr>
      <w:tr w:rsidR="00DB50C7" w:rsidRPr="00272F02" w14:paraId="70F0EA7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6787551" w14:textId="77777777" w:rsidR="001A54CD" w:rsidRPr="00272F02" w:rsidRDefault="001A54CD"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63957FA" w14:textId="77777777" w:rsidR="001A54CD" w:rsidRPr="00272F02" w:rsidRDefault="001A54CD" w:rsidP="002D3425">
            <w:pPr>
              <w:pStyle w:val="TableCellLeft10pt"/>
              <w:rPr>
                <w:szCs w:val="20"/>
                <w:lang w:val="en-GB"/>
              </w:rPr>
            </w:pPr>
            <w:r w:rsidRPr="00272F02">
              <w:rPr>
                <w:szCs w:val="20"/>
                <w:lang w:val="en-GB"/>
              </w:rPr>
              <w:t>Text</w:t>
            </w:r>
          </w:p>
        </w:tc>
      </w:tr>
      <w:tr w:rsidR="00DB50C7" w:rsidRPr="00272F02" w14:paraId="6F88AE5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55F8622" w14:textId="77777777" w:rsidR="001A54CD" w:rsidRPr="00272F02" w:rsidRDefault="001A54CD"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A9BB78" w14:textId="77777777" w:rsidR="001A54CD" w:rsidRPr="00272F02" w:rsidRDefault="001A54CD"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0A69C6F" w14:textId="77777777" w:rsidR="003A297C" w:rsidRPr="00272F02" w:rsidRDefault="72FEB8A3" w:rsidP="002D3425">
            <w:pPr>
              <w:pStyle w:val="TableCellLeft10pt"/>
              <w:rPr>
                <w:lang w:val="en-GB"/>
              </w:rPr>
            </w:pPr>
            <w:r w:rsidRPr="00272F02">
              <w:rPr>
                <w:rStyle w:val="TableCellLeft10ptBoldChar"/>
              </w:rPr>
              <w:t>Relationship</w:t>
            </w:r>
            <w:r w:rsidRPr="00272F02">
              <w:rPr>
                <w:lang w:val="en-GB"/>
              </w:rPr>
              <w:t xml:space="preserve">: Row </w:t>
            </w:r>
            <w:r w:rsidR="7982D20A" w:rsidRPr="00272F02">
              <w:rPr>
                <w:lang w:val="en-GB"/>
              </w:rPr>
              <w:t>Heading</w:t>
            </w:r>
            <w:r w:rsidRPr="00272F02">
              <w:rPr>
                <w:lang w:val="en-GB"/>
              </w:rPr>
              <w:t xml:space="preserve"> Intercurrent Event, Description</w:t>
            </w:r>
          </w:p>
          <w:p w14:paraId="57F5108C" w14:textId="347D294F" w:rsidR="001A54CD" w:rsidRPr="00272F02" w:rsidRDefault="001A54CD" w:rsidP="002D3425">
            <w:pPr>
              <w:pStyle w:val="TableCellLeft10pt"/>
              <w:rPr>
                <w:szCs w:val="20"/>
                <w:lang w:val="en-GB"/>
              </w:rPr>
            </w:pPr>
            <w:r w:rsidRPr="00272F02">
              <w:rPr>
                <w:rStyle w:val="TableCellLeft10ptBoldChar"/>
                <w:szCs w:val="20"/>
              </w:rPr>
              <w:t>Concept</w:t>
            </w:r>
            <w:r w:rsidRPr="00272F02">
              <w:rPr>
                <w:szCs w:val="20"/>
                <w:lang w:val="en-GB"/>
              </w:rPr>
              <w:t>: C188857</w:t>
            </w:r>
          </w:p>
        </w:tc>
      </w:tr>
      <w:tr w:rsidR="00DB50C7" w:rsidRPr="00272F02" w14:paraId="1184952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9960804" w14:textId="0224E66A" w:rsidR="001A54CD"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BBE6063" w14:textId="1784D071" w:rsidR="001A54CD" w:rsidRPr="00272F02" w:rsidRDefault="00F26DF3" w:rsidP="002D3425">
            <w:pPr>
              <w:pStyle w:val="TableCellLeft10pt"/>
              <w:rPr>
                <w:szCs w:val="20"/>
                <w:lang w:val="en-GB"/>
              </w:rPr>
            </w:pPr>
            <w:r w:rsidRPr="00272F02">
              <w:rPr>
                <w:szCs w:val="20"/>
                <w:lang w:val="en-GB" w:eastAsia="ja-JP"/>
              </w:rPr>
              <w:t xml:space="preserve">Yes, </w:t>
            </w:r>
            <w:r w:rsidR="00026F36" w:rsidRPr="00272F02">
              <w:rPr>
                <w:szCs w:val="20"/>
                <w:lang w:val="en-GB"/>
              </w:rPr>
              <w:t>repeatable</w:t>
            </w:r>
            <w:r w:rsidR="001A54CD" w:rsidRPr="00272F02">
              <w:rPr>
                <w:szCs w:val="20"/>
                <w:lang w:val="en-GB"/>
              </w:rPr>
              <w:t xml:space="preserve"> for each intercurrent event</w:t>
            </w:r>
          </w:p>
        </w:tc>
      </w:tr>
    </w:tbl>
    <w:p w14:paraId="2AE9F88B" w14:textId="77777777" w:rsidR="00837062" w:rsidRPr="00272F02" w:rsidRDefault="00837062" w:rsidP="001A54CD">
      <w:pPr>
        <w:rPr>
          <w:sz w:val="20"/>
          <w:szCs w:val="20"/>
        </w:rPr>
      </w:pPr>
    </w:p>
    <w:p w14:paraId="653082F4" w14:textId="64D4A246" w:rsidR="00454F9A" w:rsidRPr="00272F02" w:rsidRDefault="37BCB2AC" w:rsidP="00C54684">
      <w:pPr>
        <w:pStyle w:val="Heading2"/>
        <w:rPr>
          <w:rFonts w:cs="Times New Roman"/>
        </w:rPr>
      </w:pPr>
      <w:r w:rsidRPr="00272F02">
        <w:rPr>
          <w:rFonts w:cs="Times New Roman"/>
        </w:rPr>
        <w:t>Exploratory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7D9FB3A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11CA7C8"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35D4EAB" w14:textId="5ADC5F11" w:rsidR="00454F9A" w:rsidRPr="00272F02" w:rsidRDefault="312006FB" w:rsidP="24656324">
            <w:pPr>
              <w:pStyle w:val="TableCellLeft10pt"/>
              <w:rPr>
                <w:lang w:val="en-GB"/>
              </w:rPr>
            </w:pPr>
            <w:r w:rsidRPr="00272F02">
              <w:t xml:space="preserve">3.3 </w:t>
            </w:r>
            <w:r w:rsidR="004B2E30" w:rsidRPr="00272F02">
              <w:t>Exploratory</w:t>
            </w:r>
            <w:r w:rsidR="00454F9A" w:rsidRPr="00272F02">
              <w:t xml:space="preserve"> Objective(s)</w:t>
            </w:r>
          </w:p>
        </w:tc>
      </w:tr>
      <w:tr w:rsidR="00DB50C7" w:rsidRPr="00272F02" w14:paraId="35D80ED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2BB52EC"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1769185B"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22DCCD17"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CBDEEED" w14:textId="181588DF"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D83C300"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1F3BC43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BB4A906"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CC51177" w14:textId="77777777" w:rsidR="00454F9A" w:rsidRPr="00272F02" w:rsidRDefault="00454F9A" w:rsidP="002D3425">
            <w:pPr>
              <w:pStyle w:val="TableCellLeft10pt"/>
              <w:rPr>
                <w:szCs w:val="20"/>
                <w:lang w:val="en-GB"/>
              </w:rPr>
            </w:pPr>
            <w:r w:rsidRPr="00272F02">
              <w:rPr>
                <w:szCs w:val="20"/>
                <w:lang w:val="en-GB"/>
              </w:rPr>
              <w:t>Heading</w:t>
            </w:r>
          </w:p>
        </w:tc>
      </w:tr>
      <w:tr w:rsidR="00DB50C7" w:rsidRPr="00272F02" w14:paraId="3532B00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2E45956"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1D4417C7" w14:textId="68E06618" w:rsidR="00454F9A" w:rsidRPr="00272F02" w:rsidRDefault="4C38FA08" w:rsidP="4C38FA08">
            <w:pPr>
              <w:pStyle w:val="TableCellLeft10pt"/>
              <w:rPr>
                <w:lang w:val="en-GB"/>
              </w:rPr>
            </w:pPr>
            <w:commentRangeStart w:id="257"/>
            <w:commentRangeStart w:id="258"/>
            <w:r w:rsidRPr="4C38FA08">
              <w:rPr>
                <w:lang w:val="en-GB"/>
              </w:rPr>
              <w:t>For all trials, precisely state each Exploratory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5850F779" w14:textId="1A4253F9" w:rsidR="00454F9A" w:rsidRPr="00272F02" w:rsidRDefault="4C38FA08" w:rsidP="4C38FA08">
            <w:pPr>
              <w:pStyle w:val="TableCellLeft10pt"/>
              <w:rPr>
                <w:lang w:val="en-GB"/>
              </w:rPr>
            </w:pPr>
            <w:r>
              <w:t>No text is intended here (Heading only)</w:t>
            </w:r>
            <w:commentRangeEnd w:id="257"/>
            <w:r w:rsidR="00454F9A">
              <w:commentReference w:id="257"/>
            </w:r>
            <w:commentRangeEnd w:id="258"/>
            <w:r w:rsidR="009C3967">
              <w:rPr>
                <w:rStyle w:val="CommentReference"/>
                <w:rFonts w:eastAsia="Times New Roman"/>
              </w:rPr>
              <w:commentReference w:id="258"/>
            </w:r>
          </w:p>
        </w:tc>
      </w:tr>
      <w:tr w:rsidR="00DB50C7" w:rsidRPr="00272F02" w14:paraId="1049FB6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498CD6B"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250D74E3" w14:textId="77777777" w:rsidR="00454F9A" w:rsidRPr="00272F02" w:rsidRDefault="00454F9A" w:rsidP="002D3425">
            <w:pPr>
              <w:pStyle w:val="TableCellLeft10pt"/>
              <w:rPr>
                <w:szCs w:val="20"/>
                <w:lang w:val="en-GB"/>
              </w:rPr>
            </w:pPr>
            <w:r w:rsidRPr="00272F02">
              <w:rPr>
                <w:szCs w:val="20"/>
                <w:lang w:val="en-GB"/>
              </w:rPr>
              <w:t>Required</w:t>
            </w:r>
          </w:p>
        </w:tc>
      </w:tr>
      <w:tr w:rsidR="00DB50C7" w:rsidRPr="00272F02" w14:paraId="5849647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13EC7E9"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087E42C" w14:textId="77777777" w:rsidR="00454F9A" w:rsidRPr="00272F02" w:rsidRDefault="00454F9A" w:rsidP="002D3425">
            <w:pPr>
              <w:pStyle w:val="TableCellLeft10pt"/>
              <w:rPr>
                <w:szCs w:val="20"/>
                <w:lang w:val="en-GB"/>
              </w:rPr>
            </w:pPr>
            <w:r w:rsidRPr="00272F02">
              <w:rPr>
                <w:szCs w:val="20"/>
                <w:lang w:val="en-GB"/>
              </w:rPr>
              <w:t>One to one</w:t>
            </w:r>
          </w:p>
        </w:tc>
      </w:tr>
      <w:tr w:rsidR="00DB50C7" w:rsidRPr="00272F02" w14:paraId="6C12DCE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2A037E6"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78D200A" w14:textId="1F5B9E0A" w:rsidR="00454F9A" w:rsidRPr="00272F02" w:rsidRDefault="004B2E30" w:rsidP="002D3425">
            <w:pPr>
              <w:pStyle w:val="TableCellLeft10pt"/>
              <w:rPr>
                <w:szCs w:val="20"/>
                <w:lang w:val="en-GB"/>
              </w:rPr>
            </w:pPr>
            <w:r w:rsidRPr="00272F02">
              <w:rPr>
                <w:szCs w:val="20"/>
                <w:lang w:val="en-GB"/>
              </w:rPr>
              <w:t>3.3</w:t>
            </w:r>
          </w:p>
        </w:tc>
      </w:tr>
      <w:tr w:rsidR="00DB50C7" w:rsidRPr="00272F02" w14:paraId="279D259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AB239E7"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264299D" w14:textId="340E25D6" w:rsidR="00454F9A" w:rsidRPr="00272F02" w:rsidRDefault="004B2E30" w:rsidP="24656324">
            <w:pPr>
              <w:pStyle w:val="TableCellLeft10pt"/>
              <w:rPr>
                <w:lang w:val="en-GB"/>
              </w:rPr>
            </w:pPr>
            <w:r w:rsidRPr="00272F02">
              <w:t>Exploratory</w:t>
            </w:r>
            <w:r w:rsidR="00454F9A" w:rsidRPr="00272F02">
              <w:t xml:space="preserve"> Objective(s) </w:t>
            </w:r>
          </w:p>
        </w:tc>
      </w:tr>
      <w:tr w:rsidR="00DB50C7" w:rsidRPr="00272F02" w14:paraId="035B80B5"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2B78BC9"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67A82DF"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4FB9196" w14:textId="0103E68B" w:rsidR="00454F9A" w:rsidRPr="00272F02" w:rsidRDefault="00454F9A" w:rsidP="002D3425">
            <w:pPr>
              <w:pStyle w:val="TableCellLeft10pt"/>
              <w:rPr>
                <w:szCs w:val="20"/>
                <w:lang w:val="en-GB"/>
              </w:rPr>
            </w:pPr>
            <w:r w:rsidRPr="00272F02">
              <w:rPr>
                <w:rStyle w:val="TableCellLeft10ptBoldChar"/>
                <w:szCs w:val="20"/>
              </w:rPr>
              <w:t>Relationship</w:t>
            </w:r>
            <w:r w:rsidRPr="00272F02">
              <w:rPr>
                <w:szCs w:val="20"/>
                <w:lang w:val="en-GB"/>
              </w:rPr>
              <w:t>: TRIAL OBJECTIVES AND ENDPOINT</w:t>
            </w:r>
            <w:r w:rsidR="002664E4" w:rsidRPr="00272F02">
              <w:rPr>
                <w:szCs w:val="20"/>
                <w:lang w:val="en-GB"/>
              </w:rPr>
              <w:t xml:space="preserve"> and Table of Contents</w:t>
            </w:r>
          </w:p>
          <w:p w14:paraId="420CE289" w14:textId="6B9DBF31"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7161D36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865588C" w14:textId="375FC468"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02E6ED" w14:textId="77777777" w:rsidR="00454F9A" w:rsidRPr="00272F02" w:rsidRDefault="00454F9A" w:rsidP="002D3425">
            <w:pPr>
              <w:pStyle w:val="TableCellLeft10pt"/>
              <w:rPr>
                <w:szCs w:val="20"/>
                <w:lang w:val="en-GB"/>
              </w:rPr>
            </w:pPr>
            <w:r w:rsidRPr="00272F02">
              <w:rPr>
                <w:szCs w:val="20"/>
                <w:lang w:val="en-GB"/>
              </w:rPr>
              <w:t>No</w:t>
            </w:r>
          </w:p>
        </w:tc>
      </w:tr>
    </w:tbl>
    <w:p w14:paraId="50F93226" w14:textId="64F5BE40" w:rsidR="00454F9A" w:rsidRPr="00272F02" w:rsidRDefault="006579F4" w:rsidP="00FF3C43">
      <w:pPr>
        <w:pStyle w:val="Heading3"/>
      </w:pPr>
      <w:r w:rsidRPr="006579F4">
        <w:t>Exploratory Objective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0406CDD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05BA25"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DC2C4DB" w14:textId="58884BAD" w:rsidR="00454F9A" w:rsidRPr="00272F02" w:rsidRDefault="004B2E30" w:rsidP="002D3425">
            <w:pPr>
              <w:pStyle w:val="TableCellLeft10pt"/>
              <w:rPr>
                <w:szCs w:val="20"/>
                <w:lang w:val="en-GB"/>
              </w:rPr>
            </w:pPr>
            <w:r w:rsidRPr="00272F02">
              <w:rPr>
                <w:szCs w:val="20"/>
              </w:rPr>
              <w:t>3.3</w:t>
            </w:r>
            <w:r w:rsidR="00690418" w:rsidRPr="00272F02">
              <w:rPr>
                <w:szCs w:val="20"/>
              </w:rPr>
              <w:t>.</w:t>
            </w:r>
            <w:r w:rsidR="00454F9A" w:rsidRPr="00272F02">
              <w:rPr>
                <w:szCs w:val="20"/>
              </w:rPr>
              <w:t xml:space="preserve">1 </w:t>
            </w:r>
            <w:r w:rsidRPr="00272F02">
              <w:rPr>
                <w:szCs w:val="20"/>
              </w:rPr>
              <w:t>Exploratory</w:t>
            </w:r>
            <w:r w:rsidR="00454F9A" w:rsidRPr="00272F02">
              <w:rPr>
                <w:szCs w:val="20"/>
              </w:rPr>
              <w:t xml:space="preserve"> Objective</w:t>
            </w:r>
          </w:p>
        </w:tc>
      </w:tr>
      <w:tr w:rsidR="00DB50C7" w:rsidRPr="00272F02" w14:paraId="6C98F59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492FF"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457EFD7"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3DF39B1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3120CF3" w14:textId="69FD8286"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687AC8E"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5585C0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921447"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020CDD9" w14:textId="77777777" w:rsidR="00454F9A" w:rsidRPr="00272F02" w:rsidRDefault="00454F9A" w:rsidP="002D3425">
            <w:pPr>
              <w:pStyle w:val="TableCellLeft10pt"/>
              <w:rPr>
                <w:szCs w:val="20"/>
                <w:lang w:val="en-GB"/>
              </w:rPr>
            </w:pPr>
            <w:r w:rsidRPr="00272F02">
              <w:rPr>
                <w:szCs w:val="20"/>
                <w:lang w:val="en-GB"/>
              </w:rPr>
              <w:t>Heading</w:t>
            </w:r>
          </w:p>
        </w:tc>
      </w:tr>
      <w:tr w:rsidR="00DB50C7" w:rsidRPr="00272F02" w14:paraId="311AC9B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349B40"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A3B31A" w14:textId="1DCE53AB" w:rsidR="00454F9A" w:rsidRPr="00272F02" w:rsidRDefault="58D8033C">
            <w:pPr>
              <w:pStyle w:val="TableCellLeft10pt"/>
              <w:rPr>
                <w:lang w:val="en-GB"/>
              </w:rPr>
            </w:pPr>
            <w:r w:rsidRPr="00272F02">
              <w:rPr>
                <w:lang w:val="en-GB"/>
              </w:rPr>
              <w:t>N/A</w:t>
            </w:r>
          </w:p>
        </w:tc>
      </w:tr>
      <w:tr w:rsidR="00DB50C7" w:rsidRPr="00272F02" w14:paraId="287D8C6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B9EA3D"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65C2829" w14:textId="50A505DF" w:rsidR="00454F9A" w:rsidRPr="00272F02" w:rsidRDefault="00A75A4B"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there are exploratory Objective Heading for each exploratory requirement</w:t>
            </w:r>
          </w:p>
        </w:tc>
      </w:tr>
      <w:tr w:rsidR="00DB50C7" w:rsidRPr="00272F02" w14:paraId="097F8C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3812223"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07922D" w14:textId="77777777" w:rsidR="00454F9A" w:rsidRPr="00272F02" w:rsidRDefault="00454F9A" w:rsidP="002D3425">
            <w:pPr>
              <w:pStyle w:val="TableCellLeft10pt"/>
              <w:rPr>
                <w:szCs w:val="20"/>
                <w:lang w:val="en-GB"/>
              </w:rPr>
            </w:pPr>
            <w:r w:rsidRPr="00272F02">
              <w:rPr>
                <w:szCs w:val="20"/>
                <w:lang w:val="en-GB"/>
              </w:rPr>
              <w:t>One to one</w:t>
            </w:r>
          </w:p>
        </w:tc>
      </w:tr>
      <w:tr w:rsidR="00DB50C7" w:rsidRPr="00272F02" w14:paraId="7AAF4C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D47C218"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4EE07D5" w14:textId="15025766"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r w:rsidR="00454F9A" w:rsidRPr="00272F02">
              <w:rPr>
                <w:szCs w:val="20"/>
                <w:lang w:val="en-GB"/>
              </w:rPr>
              <w:br/>
              <w:t xml:space="preserve">where X is a unique </w:t>
            </w:r>
            <w:r w:rsidRPr="00272F02">
              <w:rPr>
                <w:szCs w:val="20"/>
                <w:lang w:val="en-GB"/>
              </w:rPr>
              <w:t>Exploratory</w:t>
            </w:r>
            <w:r w:rsidR="00454F9A" w:rsidRPr="00272F02">
              <w:rPr>
                <w:szCs w:val="20"/>
                <w:lang w:val="en-GB"/>
              </w:rPr>
              <w:t xml:space="preserve"> objective</w:t>
            </w:r>
          </w:p>
        </w:tc>
      </w:tr>
      <w:tr w:rsidR="00DB50C7" w:rsidRPr="00272F02" w14:paraId="522442B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1B4C39"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C48063D" w14:textId="545B9C12" w:rsidR="00454F9A" w:rsidRPr="00272F02" w:rsidRDefault="00690418" w:rsidP="002D3425">
            <w:pPr>
              <w:pStyle w:val="TableCellLeft10pt"/>
              <w:rPr>
                <w:lang w:val="en-GB"/>
              </w:rPr>
            </w:pPr>
            <w:r w:rsidRPr="00272F02">
              <w:t>3.3.1</w:t>
            </w:r>
          </w:p>
        </w:tc>
      </w:tr>
      <w:tr w:rsidR="00DB50C7" w:rsidRPr="00272F02" w14:paraId="1231E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41FC67C"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20E6DBE"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183B16F" w14:textId="5AC57E02" w:rsidR="002664E4" w:rsidRPr="00272F02" w:rsidRDefault="2FB91B75" w:rsidP="002D3425">
            <w:pPr>
              <w:pStyle w:val="TableCellLeft10pt"/>
              <w:rPr>
                <w:lang w:val="en-GB"/>
              </w:rPr>
            </w:pPr>
            <w:r w:rsidRPr="00272F02">
              <w:rPr>
                <w:rStyle w:val="TableCellLeft10ptBoldChar"/>
              </w:rPr>
              <w:t>Relationship</w:t>
            </w:r>
            <w:r w:rsidRPr="00272F02">
              <w:rPr>
                <w:lang w:val="en-GB"/>
              </w:rPr>
              <w:t xml:space="preserve">: </w:t>
            </w:r>
            <w:r w:rsidR="2999E42D" w:rsidRPr="00272F02">
              <w:t>3.3 Exploratory Objective(s)</w:t>
            </w:r>
            <w:r w:rsidR="31749697" w:rsidRPr="00272F02">
              <w:rPr>
                <w:lang w:val="en-GB"/>
              </w:rPr>
              <w:t xml:space="preserve">, </w:t>
            </w:r>
            <w:r w:rsidR="1689C3B9" w:rsidRPr="00272F02">
              <w:rPr>
                <w:lang w:val="en-GB"/>
              </w:rPr>
              <w:t>3 TRIAL OBJECTIVES AND ASSOCIATED ESTIMANDS</w:t>
            </w:r>
            <w:r w:rsidR="00AB2E20" w:rsidRPr="00272F02">
              <w:rPr>
                <w:lang w:val="en-GB"/>
              </w:rPr>
              <w:t xml:space="preserve"> and Table of Contents</w:t>
            </w:r>
            <w:r w:rsidR="1689C3B9" w:rsidRPr="00272F02">
              <w:rPr>
                <w:lang w:val="en-GB"/>
              </w:rPr>
              <w:t xml:space="preserve"> </w:t>
            </w:r>
          </w:p>
          <w:p w14:paraId="15EF2382" w14:textId="14DB060C"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DDE6D2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EAAC30C" w14:textId="14FAB1E8"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9E8E122"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1809751C" w14:textId="06963972" w:rsidR="00454F9A" w:rsidRPr="00272F02" w:rsidRDefault="00454F9A" w:rsidP="002D3425">
            <w:pPr>
              <w:pStyle w:val="TableCellLeft10pt"/>
              <w:rPr>
                <w:szCs w:val="20"/>
                <w:lang w:val="en-GB"/>
              </w:rPr>
            </w:pPr>
          </w:p>
        </w:tc>
      </w:tr>
    </w:tbl>
    <w:p w14:paraId="6903AFB2"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7D37A18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D782E7C"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69C1754" w14:textId="3F41B2AA" w:rsidR="00454F9A" w:rsidRPr="00272F02" w:rsidRDefault="00454F9A" w:rsidP="002D3425">
            <w:pPr>
              <w:pStyle w:val="TableCellLeft10pt"/>
              <w:rPr>
                <w:szCs w:val="20"/>
                <w:lang w:val="en-GB"/>
              </w:rPr>
            </w:pPr>
            <w:r w:rsidRPr="00272F02">
              <w:rPr>
                <w:szCs w:val="20"/>
                <w:lang w:val="en-GB"/>
              </w:rPr>
              <w:t>&lt;</w:t>
            </w:r>
            <w:r w:rsidR="004B2E30" w:rsidRPr="00272F02">
              <w:rPr>
                <w:szCs w:val="20"/>
                <w:lang w:val="en-GB"/>
              </w:rPr>
              <w:t>Exploratory</w:t>
            </w:r>
            <w:r w:rsidRPr="00272F02">
              <w:rPr>
                <w:szCs w:val="20"/>
                <w:lang w:val="en-GB"/>
              </w:rPr>
              <w:t xml:space="preserve"> Objective&gt;</w:t>
            </w:r>
          </w:p>
        </w:tc>
      </w:tr>
      <w:tr w:rsidR="00DB50C7" w:rsidRPr="00272F02" w14:paraId="0ECD7B3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A3D3BE5"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A2F9754"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7B18D1E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BFD813D" w14:textId="6C094022"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753F633"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67A12C9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23865EE"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48AB1023" w14:textId="4C267054" w:rsidR="00454F9A" w:rsidRPr="00272F02" w:rsidRDefault="00454F9A" w:rsidP="002D3425">
            <w:pPr>
              <w:pStyle w:val="TableCellLeft10pt"/>
              <w:rPr>
                <w:szCs w:val="20"/>
                <w:lang w:val="en-GB"/>
              </w:rPr>
            </w:pPr>
            <w:r w:rsidRPr="00272F02">
              <w:rPr>
                <w:szCs w:val="20"/>
                <w:lang w:val="en-GB"/>
              </w:rPr>
              <w:t>C</w:t>
            </w:r>
            <w:r w:rsidR="00FC60A1" w:rsidRPr="00272F02">
              <w:rPr>
                <w:szCs w:val="20"/>
                <w:lang w:val="en-GB"/>
              </w:rPr>
              <w:t>163559</w:t>
            </w:r>
          </w:p>
          <w:p w14:paraId="6596DCCA" w14:textId="0ECF65BB" w:rsidR="00454F9A" w:rsidRPr="00272F02" w:rsidRDefault="0094277C" w:rsidP="002D3425">
            <w:pPr>
              <w:pStyle w:val="TableCellLeft10pt"/>
              <w:rPr>
                <w:szCs w:val="20"/>
                <w:lang w:val="en-GB"/>
              </w:rPr>
            </w:pPr>
            <w:r w:rsidRPr="00272F02">
              <w:rPr>
                <w:szCs w:val="20"/>
                <w:lang w:val="en-GB"/>
              </w:rPr>
              <w:t>For review purpose, see definition of the controlled terminology below</w:t>
            </w:r>
            <w:r w:rsidR="00454F9A" w:rsidRPr="00272F02">
              <w:rPr>
                <w:szCs w:val="20"/>
                <w:lang w:val="en-GB"/>
              </w:rPr>
              <w:br/>
            </w:r>
            <w:r w:rsidR="00FC60A1" w:rsidRPr="00272F02">
              <w:rPr>
                <w:szCs w:val="20"/>
                <w:lang w:val="en-GB"/>
              </w:rPr>
              <w:t>The exploratory reason for performing a study in terms of the scientific questions to be answered by the analysis of data collected during the study.</w:t>
            </w:r>
          </w:p>
        </w:tc>
      </w:tr>
      <w:tr w:rsidR="00DB50C7" w:rsidRPr="00272F02" w14:paraId="54B965F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D3781D5"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457C82F9" w14:textId="7E612FF0" w:rsidR="00454F9A" w:rsidRPr="00272F02" w:rsidRDefault="4C38FA08" w:rsidP="4C38FA08">
            <w:pPr>
              <w:pStyle w:val="TableCellLeft10pt"/>
              <w:rPr>
                <w:lang w:val="en-GB"/>
              </w:rPr>
            </w:pPr>
            <w:commentRangeStart w:id="259"/>
            <w:commentRangeStart w:id="260"/>
            <w:r w:rsidRPr="4C38FA08">
              <w:rPr>
                <w:lang w:val="en-GB"/>
              </w:rPr>
              <w:t>State each exploratory objective. This should generally include documentation of associated exploratory endpoints. It may be helpful in some cases to describe precise estimands to provide clarity on what is being estimated.</w:t>
            </w:r>
            <w:commentRangeEnd w:id="259"/>
            <w:r w:rsidR="00FC60A1">
              <w:commentReference w:id="259"/>
            </w:r>
            <w:commentRangeEnd w:id="260"/>
            <w:r w:rsidR="00350C98">
              <w:rPr>
                <w:rStyle w:val="CommentReference"/>
                <w:rFonts w:eastAsia="Times New Roman"/>
              </w:rPr>
              <w:commentReference w:id="260"/>
            </w:r>
          </w:p>
        </w:tc>
      </w:tr>
      <w:tr w:rsidR="00DB50C7" w:rsidRPr="00272F02" w14:paraId="575A758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788C66F"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5318225" w14:textId="79B01CE8" w:rsidR="00454F9A" w:rsidRPr="00272F02" w:rsidRDefault="00FC60A1"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t>
            </w:r>
            <w:r w:rsidR="007F535E">
              <w:rPr>
                <w:rFonts w:hint="eastAsia"/>
                <w:szCs w:val="20"/>
                <w:lang w:val="en-GB" w:eastAsia="ja-JP"/>
              </w:rPr>
              <w:t>if</w:t>
            </w:r>
            <w:r w:rsidR="007F535E" w:rsidRPr="00272F02">
              <w:rPr>
                <w:szCs w:val="20"/>
                <w:lang w:val="en-GB"/>
              </w:rPr>
              <w:t xml:space="preserve"> </w:t>
            </w:r>
            <w:r w:rsidRPr="00272F02">
              <w:rPr>
                <w:szCs w:val="20"/>
                <w:lang w:val="en-GB"/>
              </w:rPr>
              <w:t>an exploratory objective is part of the trial</w:t>
            </w:r>
          </w:p>
        </w:tc>
      </w:tr>
      <w:tr w:rsidR="00DB50C7" w:rsidRPr="00272F02" w14:paraId="52B01711"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45C46DD"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3175F4F" w14:textId="7451DAAD" w:rsidR="00454F9A" w:rsidRPr="00272F02" w:rsidRDefault="00454F9A" w:rsidP="002D3425">
            <w:pPr>
              <w:pStyle w:val="TableCellLeft10pt"/>
              <w:rPr>
                <w:szCs w:val="20"/>
                <w:lang w:val="en-GB"/>
              </w:rPr>
            </w:pPr>
            <w:r w:rsidRPr="00272F02">
              <w:rPr>
                <w:szCs w:val="20"/>
                <w:lang w:val="en-GB"/>
              </w:rPr>
              <w:t>One to T</w:t>
            </w:r>
            <w:r w:rsidR="00510984">
              <w:rPr>
                <w:szCs w:val="20"/>
                <w:lang w:val="en-GB"/>
              </w:rPr>
              <w:t>able of Content</w:t>
            </w:r>
            <w:r w:rsidR="007620D5">
              <w:rPr>
                <w:szCs w:val="20"/>
                <w:lang w:val="en-GB"/>
              </w:rPr>
              <w:t>s</w:t>
            </w:r>
            <w:r w:rsidRPr="00272F02">
              <w:rPr>
                <w:szCs w:val="20"/>
                <w:lang w:val="en-GB"/>
              </w:rPr>
              <w:t xml:space="preserve"> Number </w:t>
            </w:r>
            <w:r w:rsidR="004B2E30" w:rsidRPr="00272F02">
              <w:rPr>
                <w:szCs w:val="20"/>
                <w:lang w:val="en-GB"/>
              </w:rPr>
              <w:t>3.3</w:t>
            </w:r>
            <w:r w:rsidRPr="00272F02">
              <w:rPr>
                <w:szCs w:val="20"/>
                <w:lang w:val="en-GB"/>
              </w:rPr>
              <w:t xml:space="preserve">.X, One to Estimand </w:t>
            </w:r>
            <w:r w:rsidR="00690418" w:rsidRPr="00272F02">
              <w:rPr>
                <w:szCs w:val="20"/>
                <w:lang w:val="en-GB"/>
              </w:rPr>
              <w:t>Characteristic</w:t>
            </w:r>
            <w:r w:rsidRPr="00272F02">
              <w:rPr>
                <w:szCs w:val="20"/>
                <w:lang w:val="en-GB"/>
              </w:rPr>
              <w:t xml:space="preserve"> Table, </w:t>
            </w:r>
            <w:r w:rsidR="004B2E30" w:rsidRPr="00272F02">
              <w:rPr>
                <w:szCs w:val="20"/>
                <w:lang w:val="en-GB"/>
              </w:rPr>
              <w:t>Exploratory</w:t>
            </w:r>
            <w:r w:rsidRPr="00272F02">
              <w:rPr>
                <w:szCs w:val="20"/>
                <w:lang w:val="en-GB"/>
              </w:rPr>
              <w:t xml:space="preserve"> Objective X, Protocol Identifier </w:t>
            </w:r>
          </w:p>
        </w:tc>
      </w:tr>
      <w:tr w:rsidR="00DB50C7" w:rsidRPr="00272F02" w14:paraId="2959003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871B7F3"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DAAB7C6" w14:textId="1A18D74D"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 xml:space="preserve">.X </w:t>
            </w:r>
          </w:p>
        </w:tc>
      </w:tr>
      <w:tr w:rsidR="00DB50C7" w:rsidRPr="00272F02" w14:paraId="74CCF607"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66B3824"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A55B350"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6AE3999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6074EF2"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16C830B" w14:textId="51697758"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690418" w:rsidRPr="00272F02">
              <w:rPr>
                <w:szCs w:val="20"/>
                <w:lang w:val="en-GB"/>
              </w:rPr>
              <w:t>Yes</w:t>
            </w:r>
          </w:p>
          <w:p w14:paraId="41EC85B2" w14:textId="70EAB3D6" w:rsidR="17E225C3" w:rsidRPr="00272F02" w:rsidRDefault="2FB91B75" w:rsidP="2125773E">
            <w:pPr>
              <w:pStyle w:val="TableCellLeft10pt"/>
            </w:pPr>
            <w:r w:rsidRPr="00272F02">
              <w:rPr>
                <w:rStyle w:val="TableCellLeft10ptBoldChar"/>
              </w:rPr>
              <w:t>Relationship</w:t>
            </w:r>
            <w:r w:rsidRPr="00272F02">
              <w:rPr>
                <w:lang w:val="en-GB"/>
              </w:rPr>
              <w:t>:</w:t>
            </w:r>
            <w:r w:rsidR="79116370" w:rsidRPr="00272F02">
              <w:t xml:space="preserve"> 3.3</w:t>
            </w:r>
            <w:r w:rsidR="4ACB15DF" w:rsidRPr="00272F02">
              <w:t>.X</w:t>
            </w:r>
            <w:r w:rsidR="79116370" w:rsidRPr="00272F02">
              <w:t xml:space="preserve"> Exploratory Objective(s)</w:t>
            </w:r>
          </w:p>
          <w:p w14:paraId="178F2DFA" w14:textId="461D33E0"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7F3257" w:rsidRPr="00272F02">
              <w:rPr>
                <w:szCs w:val="20"/>
                <w:lang w:val="en-GB"/>
              </w:rPr>
              <w:t>C</w:t>
            </w:r>
            <w:r w:rsidR="009D66DE" w:rsidRPr="00272F02">
              <w:rPr>
                <w:szCs w:val="20"/>
                <w:lang w:val="en-GB"/>
              </w:rPr>
              <w:t>163559</w:t>
            </w:r>
          </w:p>
        </w:tc>
      </w:tr>
      <w:tr w:rsidR="00DB50C7" w:rsidRPr="00272F02" w14:paraId="49AB888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88965BE" w14:textId="228BA40C"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4684C5EB"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0A1102F8" w14:textId="661F82E3" w:rsidR="00454F9A" w:rsidRPr="00272F02" w:rsidRDefault="00454F9A" w:rsidP="002D3425">
            <w:pPr>
              <w:pStyle w:val="TableCellLeft10pt"/>
              <w:rPr>
                <w:lang w:val="en-GB"/>
              </w:rPr>
            </w:pPr>
          </w:p>
        </w:tc>
      </w:tr>
    </w:tbl>
    <w:p w14:paraId="371A347C" w14:textId="6A6BBF9C" w:rsidR="00454F9A" w:rsidRPr="00272F02" w:rsidRDefault="00454F9A" w:rsidP="00454F9A">
      <w:pPr>
        <w:rPr>
          <w:sz w:val="20"/>
          <w:szCs w:val="20"/>
        </w:rPr>
      </w:pPr>
    </w:p>
    <w:tbl>
      <w:tblPr>
        <w:tblStyle w:val="TableGrid10"/>
        <w:tblW w:w="5000" w:type="pct"/>
        <w:tblLook w:val="04A0" w:firstRow="1" w:lastRow="0" w:firstColumn="1" w:lastColumn="0" w:noHBand="0" w:noVBand="1"/>
      </w:tblPr>
      <w:tblGrid>
        <w:gridCol w:w="2539"/>
        <w:gridCol w:w="6451"/>
      </w:tblGrid>
      <w:tr w:rsidR="00F26DF3" w:rsidRPr="00272F02" w14:paraId="5377F6F9" w14:textId="77777777" w:rsidTr="4C38FA08">
        <w:tc>
          <w:tcPr>
            <w:tcW w:w="1269" w:type="pct"/>
            <w:hideMark/>
          </w:tcPr>
          <w:p w14:paraId="035C48B3" w14:textId="77777777" w:rsidR="00454F9A" w:rsidRPr="00272F02" w:rsidRDefault="4C38FA08" w:rsidP="4C38FA08">
            <w:pPr>
              <w:pStyle w:val="TableHeadingTextLeft10pt"/>
              <w:rPr>
                <w:lang w:val="de-DE"/>
              </w:rPr>
            </w:pPr>
            <w:commentRangeStart w:id="261"/>
            <w:commentRangeStart w:id="262"/>
            <w:r w:rsidRPr="4C38FA08">
              <w:rPr>
                <w:lang w:val="de-DE"/>
              </w:rPr>
              <w:t>Term (Variable)</w:t>
            </w:r>
            <w:commentRangeEnd w:id="261"/>
            <w:r w:rsidR="00454F9A">
              <w:commentReference w:id="261"/>
            </w:r>
            <w:commentRangeEnd w:id="262"/>
            <w:r w:rsidR="00E62DBD">
              <w:rPr>
                <w:rStyle w:val="CommentReference"/>
                <w:rFonts w:eastAsia="Times New Roman"/>
                <w:b w:val="0"/>
                <w14:ligatures w14:val="standardContextual"/>
              </w:rPr>
              <w:commentReference w:id="262"/>
            </w:r>
          </w:p>
        </w:tc>
        <w:tc>
          <w:tcPr>
            <w:tcW w:w="3731" w:type="pct"/>
            <w:hideMark/>
          </w:tcPr>
          <w:p w14:paraId="065DB1BB" w14:textId="5D4F382F" w:rsidR="00454F9A" w:rsidRPr="00272F02" w:rsidRDefault="4C38FA08" w:rsidP="002D3425">
            <w:pPr>
              <w:pStyle w:val="TableCellLeft10pt"/>
              <w:rPr>
                <w:lang w:val="en-GB"/>
              </w:rPr>
            </w:pPr>
            <w:r>
              <w:t>{If an Exploratory Objective has been entered: &lt;E</w:t>
            </w:r>
            <w:commentRangeStart w:id="263"/>
            <w:commentRangeStart w:id="264"/>
            <w:r>
              <w:t>nter Table of Estimand Characteristics&gt; including Endpoint at a minimum</w:t>
            </w:r>
            <w:commentRangeEnd w:id="263"/>
            <w:r w:rsidR="051C949A">
              <w:commentReference w:id="263"/>
            </w:r>
            <w:commentRangeEnd w:id="264"/>
            <w:r w:rsidR="00992CCF">
              <w:rPr>
                <w:rStyle w:val="CommentReference"/>
                <w:rFonts w:eastAsia="Times New Roman"/>
                <w14:ligatures w14:val="standardContextual"/>
              </w:rPr>
              <w:commentReference w:id="264"/>
            </w:r>
            <w:r>
              <w:t>}</w:t>
            </w:r>
          </w:p>
        </w:tc>
      </w:tr>
      <w:tr w:rsidR="00F26DF3" w:rsidRPr="00272F02" w14:paraId="49A9D9E1" w14:textId="77777777" w:rsidTr="4C38FA08">
        <w:tc>
          <w:tcPr>
            <w:tcW w:w="1269" w:type="pct"/>
            <w:hideMark/>
          </w:tcPr>
          <w:p w14:paraId="3C4A9675"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hideMark/>
          </w:tcPr>
          <w:p w14:paraId="147AE4D7" w14:textId="77777777" w:rsidR="00454F9A" w:rsidRPr="00272F02" w:rsidRDefault="00454F9A" w:rsidP="002D3425">
            <w:pPr>
              <w:pStyle w:val="TableCellLeft10pt"/>
              <w:rPr>
                <w:szCs w:val="20"/>
                <w:lang w:val="en-GB"/>
              </w:rPr>
            </w:pPr>
            <w:r w:rsidRPr="00272F02">
              <w:rPr>
                <w:szCs w:val="20"/>
                <w:lang w:val="en-GB"/>
              </w:rPr>
              <w:t>Text</w:t>
            </w:r>
          </w:p>
        </w:tc>
      </w:tr>
      <w:tr w:rsidR="00F26DF3" w:rsidRPr="00272F02" w14:paraId="4D9B58AE" w14:textId="77777777" w:rsidTr="4C38FA08">
        <w:tc>
          <w:tcPr>
            <w:tcW w:w="1269" w:type="pct"/>
            <w:hideMark/>
          </w:tcPr>
          <w:p w14:paraId="14187B69" w14:textId="03BA6019"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hideMark/>
          </w:tcPr>
          <w:p w14:paraId="0A43297D" w14:textId="77777777" w:rsidR="00454F9A" w:rsidRPr="00272F02" w:rsidRDefault="00454F9A" w:rsidP="002D3425">
            <w:pPr>
              <w:pStyle w:val="TableCellLeft10pt"/>
              <w:rPr>
                <w:szCs w:val="20"/>
                <w:lang w:val="en-GB"/>
              </w:rPr>
            </w:pPr>
            <w:r w:rsidRPr="00272F02">
              <w:rPr>
                <w:szCs w:val="20"/>
                <w:lang w:val="en-GB"/>
              </w:rPr>
              <w:t>D</w:t>
            </w:r>
          </w:p>
        </w:tc>
      </w:tr>
      <w:tr w:rsidR="00F26DF3" w:rsidRPr="00272F02" w14:paraId="4EEC4403" w14:textId="77777777" w:rsidTr="4C38FA08">
        <w:tc>
          <w:tcPr>
            <w:tcW w:w="1269" w:type="pct"/>
            <w:hideMark/>
          </w:tcPr>
          <w:p w14:paraId="5BA5F4DC"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Pr>
          <w:p w14:paraId="08AF7A1C" w14:textId="06C7C9B0" w:rsidR="00454F9A" w:rsidRPr="00272F02" w:rsidRDefault="10328C24">
            <w:pPr>
              <w:pStyle w:val="TableCellLeft10pt"/>
              <w:rPr>
                <w:lang w:val="en-GB"/>
              </w:rPr>
            </w:pPr>
            <w:r w:rsidRPr="00272F02">
              <w:rPr>
                <w:lang w:val="en-GB"/>
              </w:rPr>
              <w:t>N/A</w:t>
            </w:r>
          </w:p>
        </w:tc>
      </w:tr>
      <w:tr w:rsidR="00F26DF3" w:rsidRPr="00272F02" w14:paraId="3245B34D" w14:textId="77777777" w:rsidTr="4C38FA08">
        <w:tc>
          <w:tcPr>
            <w:tcW w:w="1269" w:type="pct"/>
            <w:hideMark/>
          </w:tcPr>
          <w:p w14:paraId="58F9F7A3"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Pr>
          <w:p w14:paraId="089E0C2C" w14:textId="399111D2" w:rsidR="00454F9A" w:rsidRPr="00272F02" w:rsidRDefault="4C38FA08" w:rsidP="4C38FA08">
            <w:pPr>
              <w:pStyle w:val="TableCellLeft10pt"/>
              <w:rPr>
                <w:lang w:val="en-GB"/>
              </w:rPr>
            </w:pPr>
            <w:r>
              <w:t>{If an Exploratory Objective has been entered: &lt;</w:t>
            </w:r>
            <w:commentRangeStart w:id="265"/>
            <w:commentRangeStart w:id="266"/>
            <w:r>
              <w:t>Table of Estimand Characteristics&gt; including Endpoint at a minimum</w:t>
            </w:r>
            <w:commentRangeEnd w:id="265"/>
            <w:r w:rsidR="007C0A66">
              <w:commentReference w:id="265"/>
            </w:r>
            <w:commentRangeEnd w:id="266"/>
            <w:r w:rsidR="00992CCF">
              <w:rPr>
                <w:rStyle w:val="CommentReference"/>
                <w:rFonts w:eastAsia="Times New Roman"/>
                <w14:ligatures w14:val="standardContextual"/>
              </w:rPr>
              <w:commentReference w:id="266"/>
            </w:r>
            <w:r>
              <w:t>}</w:t>
            </w:r>
          </w:p>
        </w:tc>
      </w:tr>
      <w:tr w:rsidR="00F26DF3" w:rsidRPr="00272F02" w14:paraId="53B930F1" w14:textId="77777777" w:rsidTr="4C38FA08">
        <w:tc>
          <w:tcPr>
            <w:tcW w:w="1269" w:type="pct"/>
            <w:hideMark/>
          </w:tcPr>
          <w:p w14:paraId="36FC571B"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hideMark/>
          </w:tcPr>
          <w:p w14:paraId="09A68140" w14:textId="0D657790" w:rsidR="00454F9A" w:rsidRPr="00272F02" w:rsidRDefault="00D754D7"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either Enter Table of Estimand Characteristics or details of the characteristics relevant to objective</w:t>
            </w:r>
          </w:p>
        </w:tc>
      </w:tr>
      <w:tr w:rsidR="00F26DF3" w:rsidRPr="00272F02" w14:paraId="2BCCDB2D" w14:textId="77777777" w:rsidTr="4C38FA08">
        <w:tc>
          <w:tcPr>
            <w:tcW w:w="1269" w:type="pct"/>
            <w:hideMark/>
          </w:tcPr>
          <w:p w14:paraId="02976C57"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Pr>
          <w:p w14:paraId="0623F078" w14:textId="08A893BA" w:rsidR="00454F9A" w:rsidRPr="00272F02" w:rsidRDefault="17E225C3" w:rsidP="2125773E">
            <w:pPr>
              <w:pStyle w:val="TableCellLeft10pt"/>
              <w:rPr>
                <w:lang w:val="en-GB"/>
              </w:rPr>
            </w:pPr>
            <w:r w:rsidRPr="00272F02">
              <w:rPr>
                <w:lang w:val="en-GB"/>
              </w:rPr>
              <w:t>One to many</w:t>
            </w:r>
          </w:p>
        </w:tc>
      </w:tr>
      <w:tr w:rsidR="00F26DF3" w:rsidRPr="00272F02" w14:paraId="7871E7B3" w14:textId="77777777" w:rsidTr="4C38FA08">
        <w:tc>
          <w:tcPr>
            <w:tcW w:w="1269" w:type="pct"/>
            <w:hideMark/>
          </w:tcPr>
          <w:p w14:paraId="6D0124ED"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hideMark/>
          </w:tcPr>
          <w:p w14:paraId="5FF29603" w14:textId="075AE564"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F26DF3" w:rsidRPr="00272F02" w14:paraId="73982FD9" w14:textId="77777777" w:rsidTr="4C38FA08">
        <w:tc>
          <w:tcPr>
            <w:tcW w:w="1269" w:type="pct"/>
            <w:hideMark/>
          </w:tcPr>
          <w:p w14:paraId="44D2AC79"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hideMark/>
          </w:tcPr>
          <w:p w14:paraId="612F6DE7" w14:textId="61ED3872" w:rsidR="00454F9A" w:rsidRPr="00272F02" w:rsidRDefault="007F535E" w:rsidP="002D3425">
            <w:pPr>
              <w:pStyle w:val="TableCellLeft10pt"/>
              <w:rPr>
                <w:szCs w:val="20"/>
                <w:lang w:val="en-GB"/>
              </w:rPr>
            </w:pPr>
            <w:r>
              <w:rPr>
                <w:rFonts w:hint="eastAsia"/>
                <w:szCs w:val="20"/>
                <w:lang w:val="en-GB" w:eastAsia="ja-JP"/>
              </w:rPr>
              <w:t>Text</w:t>
            </w:r>
          </w:p>
        </w:tc>
      </w:tr>
      <w:tr w:rsidR="00F26DF3" w:rsidRPr="00272F02" w14:paraId="1460B6FC" w14:textId="77777777" w:rsidTr="4C38FA08">
        <w:tc>
          <w:tcPr>
            <w:tcW w:w="1269" w:type="pct"/>
            <w:hideMark/>
          </w:tcPr>
          <w:p w14:paraId="30709E7B"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hideMark/>
          </w:tcPr>
          <w:p w14:paraId="6B7C97E4" w14:textId="65F64FEC"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690418" w:rsidRPr="00272F02">
              <w:rPr>
                <w:szCs w:val="20"/>
                <w:lang w:val="en-GB"/>
              </w:rPr>
              <w:t>Yes</w:t>
            </w:r>
          </w:p>
          <w:p w14:paraId="25DC0369" w14:textId="649B6286" w:rsidR="00454F9A" w:rsidRPr="00272F02" w:rsidRDefault="00454F9A"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690418" w:rsidRPr="00272F02">
              <w:rPr>
                <w:szCs w:val="20"/>
                <w:lang w:val="en-GB"/>
              </w:rPr>
              <w:t>3.</w:t>
            </w:r>
            <w:r w:rsidR="004B2E30" w:rsidRPr="00272F02">
              <w:rPr>
                <w:szCs w:val="20"/>
                <w:lang w:val="en-GB"/>
              </w:rPr>
              <w:t>3.3</w:t>
            </w:r>
            <w:r w:rsidRPr="00272F02">
              <w:rPr>
                <w:szCs w:val="20"/>
                <w:lang w:val="en-GB"/>
              </w:rPr>
              <w:t xml:space="preserve"> </w:t>
            </w:r>
            <w:r w:rsidR="004B2E30" w:rsidRPr="00272F02">
              <w:rPr>
                <w:szCs w:val="20"/>
                <w:lang w:val="en-GB"/>
              </w:rPr>
              <w:t>Exploratory</w:t>
            </w:r>
            <w:r w:rsidRPr="00272F02">
              <w:rPr>
                <w:szCs w:val="20"/>
                <w:lang w:val="en-GB"/>
              </w:rPr>
              <w:t xml:space="preserve"> Objective(s) and associated Estimand(s);Table column </w:t>
            </w:r>
            <w:r w:rsidR="00072CB1" w:rsidRPr="00272F02">
              <w:rPr>
                <w:szCs w:val="20"/>
                <w:lang w:val="en-GB"/>
              </w:rPr>
              <w:t>Heading</w:t>
            </w:r>
            <w:r w:rsidRPr="00272F02">
              <w:rPr>
                <w:szCs w:val="20"/>
                <w:lang w:val="en-GB"/>
              </w:rPr>
              <w:t>; Description, Population, Treatment, End</w:t>
            </w:r>
            <w:r w:rsidR="003A297C" w:rsidRPr="00272F02">
              <w:rPr>
                <w:szCs w:val="20"/>
                <w:lang w:val="en-GB"/>
              </w:rPr>
              <w:t>p</w:t>
            </w:r>
            <w:r w:rsidRPr="00272F02">
              <w:rPr>
                <w:szCs w:val="20"/>
                <w:lang w:val="en-GB"/>
              </w:rPr>
              <w:t>oint, Population</w:t>
            </w:r>
            <w:r w:rsidR="006932F1" w:rsidRPr="00272F02">
              <w:rPr>
                <w:szCs w:val="20"/>
                <w:lang w:val="en-GB"/>
              </w:rPr>
              <w:t>-</w:t>
            </w:r>
            <w:r w:rsidRPr="00272F02">
              <w:rPr>
                <w:szCs w:val="20"/>
                <w:lang w:val="en-GB"/>
              </w:rPr>
              <w:t>Level, Intercurrent Event (1…n)</w:t>
            </w:r>
          </w:p>
          <w:p w14:paraId="047B971C" w14:textId="3B9D8DFB"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F26DF3" w:rsidRPr="00272F02" w14:paraId="5187D99F" w14:textId="77777777" w:rsidTr="4C38FA08">
        <w:tc>
          <w:tcPr>
            <w:tcW w:w="1269" w:type="pct"/>
            <w:hideMark/>
          </w:tcPr>
          <w:p w14:paraId="5D58A2A8" w14:textId="2F0A907A" w:rsidR="00454F9A" w:rsidRPr="00272F02" w:rsidRDefault="0021788E" w:rsidP="002D3425">
            <w:pPr>
              <w:pStyle w:val="TableHeadingTextLeft10pt"/>
              <w:rPr>
                <w:szCs w:val="20"/>
              </w:rPr>
            </w:pPr>
            <w:r w:rsidRPr="00272F02">
              <w:rPr>
                <w:szCs w:val="20"/>
              </w:rPr>
              <w:t>Repeating and/or Reuse Rules</w:t>
            </w:r>
          </w:p>
        </w:tc>
        <w:tc>
          <w:tcPr>
            <w:tcW w:w="3731" w:type="pct"/>
            <w:hideMark/>
          </w:tcPr>
          <w:p w14:paraId="487E7343"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39F044B0" w14:textId="0790C5BD" w:rsidR="00454F9A" w:rsidRPr="00272F02" w:rsidRDefault="00454F9A" w:rsidP="002D3425">
            <w:pPr>
              <w:pStyle w:val="TableCellLeft10pt"/>
              <w:rPr>
                <w:szCs w:val="20"/>
                <w:lang w:val="en-GB"/>
              </w:rPr>
            </w:pPr>
          </w:p>
        </w:tc>
      </w:tr>
    </w:tbl>
    <w:p w14:paraId="1E95E489" w14:textId="77777777" w:rsidR="00454F9A" w:rsidRPr="00272F02"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272F02" w14:paraId="3B9EEC8E" w14:textId="77777777" w:rsidTr="4C38FA08">
        <w:tc>
          <w:tcPr>
            <w:tcW w:w="1269" w:type="pct"/>
            <w:hideMark/>
          </w:tcPr>
          <w:p w14:paraId="776D11F1"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hideMark/>
          </w:tcPr>
          <w:p w14:paraId="2E5630E7" w14:textId="2BE99E22" w:rsidR="00454F9A" w:rsidRPr="00272F02" w:rsidRDefault="4C38FA08" w:rsidP="002D3425">
            <w:pPr>
              <w:pStyle w:val="TableCellLeft10pt"/>
              <w:rPr>
                <w:lang w:val="en-GB"/>
              </w:rPr>
            </w:pPr>
            <w:r w:rsidRPr="4C38FA08">
              <w:rPr>
                <w:lang w:val="en-GB"/>
              </w:rPr>
              <w:t>Estimand Characteristic</w:t>
            </w:r>
            <w:commentRangeStart w:id="267"/>
            <w:commentRangeStart w:id="268"/>
            <w:r w:rsidRPr="4C38FA08">
              <w:rPr>
                <w:lang w:val="en-GB"/>
              </w:rPr>
              <w:t>s</w:t>
            </w:r>
            <w:commentRangeEnd w:id="267"/>
            <w:r w:rsidR="00454F9A">
              <w:commentReference w:id="267"/>
            </w:r>
            <w:commentRangeEnd w:id="268"/>
            <w:r w:rsidR="007F56DF">
              <w:rPr>
                <w:rStyle w:val="CommentReference"/>
                <w:rFonts w:eastAsia="Times New Roman"/>
                <w14:ligatures w14:val="standardContextual"/>
              </w:rPr>
              <w:commentReference w:id="268"/>
            </w:r>
          </w:p>
        </w:tc>
      </w:tr>
      <w:tr w:rsidR="00F26DF3" w:rsidRPr="00272F02" w14:paraId="15515F5F" w14:textId="77777777" w:rsidTr="4C38FA08">
        <w:tc>
          <w:tcPr>
            <w:tcW w:w="1269" w:type="pct"/>
            <w:hideMark/>
          </w:tcPr>
          <w:p w14:paraId="5AE5C6DF"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hideMark/>
          </w:tcPr>
          <w:p w14:paraId="3C0B3732" w14:textId="77777777" w:rsidR="00454F9A" w:rsidRPr="00272F02" w:rsidRDefault="00454F9A" w:rsidP="002D3425">
            <w:pPr>
              <w:pStyle w:val="TableCellLeft10pt"/>
              <w:rPr>
                <w:szCs w:val="20"/>
                <w:lang w:val="en-GB"/>
              </w:rPr>
            </w:pPr>
            <w:r w:rsidRPr="00272F02">
              <w:rPr>
                <w:szCs w:val="20"/>
                <w:lang w:val="en-GB"/>
              </w:rPr>
              <w:t>Text</w:t>
            </w:r>
          </w:p>
        </w:tc>
      </w:tr>
      <w:tr w:rsidR="00F26DF3" w:rsidRPr="00272F02" w14:paraId="5F9F5439" w14:textId="77777777" w:rsidTr="4C38FA08">
        <w:tc>
          <w:tcPr>
            <w:tcW w:w="1269" w:type="pct"/>
            <w:hideMark/>
          </w:tcPr>
          <w:p w14:paraId="6DC469B2" w14:textId="49DFEA1F"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hideMark/>
          </w:tcPr>
          <w:p w14:paraId="2317B59F" w14:textId="77777777" w:rsidR="00454F9A" w:rsidRPr="00272F02" w:rsidRDefault="00454F9A" w:rsidP="002D3425">
            <w:pPr>
              <w:pStyle w:val="TableCellLeft10pt"/>
              <w:rPr>
                <w:szCs w:val="20"/>
                <w:lang w:val="en-GB"/>
              </w:rPr>
            </w:pPr>
            <w:r w:rsidRPr="00272F02">
              <w:rPr>
                <w:szCs w:val="20"/>
                <w:lang w:val="en-GB"/>
              </w:rPr>
              <w:t>H</w:t>
            </w:r>
          </w:p>
        </w:tc>
      </w:tr>
      <w:tr w:rsidR="00F26DF3" w:rsidRPr="00272F02" w14:paraId="1AB26D50" w14:textId="77777777" w:rsidTr="4C38FA08">
        <w:tc>
          <w:tcPr>
            <w:tcW w:w="1269" w:type="pct"/>
            <w:hideMark/>
          </w:tcPr>
          <w:p w14:paraId="7E6F0923"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Pr>
          <w:p w14:paraId="04BE7C47" w14:textId="77777777" w:rsidR="00454F9A" w:rsidRPr="00272F02" w:rsidRDefault="00454F9A" w:rsidP="002D3425">
            <w:pPr>
              <w:pStyle w:val="TableCellLeft10pt"/>
              <w:rPr>
                <w:szCs w:val="20"/>
                <w:lang w:val="en-GB"/>
              </w:rPr>
            </w:pPr>
            <w:r w:rsidRPr="00272F02">
              <w:rPr>
                <w:szCs w:val="20"/>
                <w:lang w:val="en-GB"/>
              </w:rPr>
              <w:t>Table Column Heading</w:t>
            </w:r>
          </w:p>
        </w:tc>
      </w:tr>
      <w:tr w:rsidR="00F26DF3" w:rsidRPr="00272F02" w14:paraId="01080F1F" w14:textId="77777777" w:rsidTr="4C38FA08">
        <w:tc>
          <w:tcPr>
            <w:tcW w:w="1269" w:type="pct"/>
            <w:hideMark/>
          </w:tcPr>
          <w:p w14:paraId="4A184E69"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Pr>
          <w:p w14:paraId="2184DC67" w14:textId="13A19E03" w:rsidR="00454F9A" w:rsidRPr="00272F02" w:rsidRDefault="05B6B00B" w:rsidP="00F26DF3">
            <w:pPr>
              <w:pStyle w:val="TableCellLeft10pt"/>
              <w:rPr>
                <w:lang w:val="en-GB"/>
              </w:rPr>
            </w:pPr>
            <w:r w:rsidRPr="00272F02">
              <w:rPr>
                <w:lang w:val="en-GB"/>
              </w:rPr>
              <w:t>N/A</w:t>
            </w:r>
          </w:p>
        </w:tc>
      </w:tr>
      <w:tr w:rsidR="00F26DF3" w:rsidRPr="00272F02" w14:paraId="339C6A2F" w14:textId="77777777" w:rsidTr="4C38FA08">
        <w:tc>
          <w:tcPr>
            <w:tcW w:w="1269" w:type="pct"/>
            <w:hideMark/>
          </w:tcPr>
          <w:p w14:paraId="2D38D87A"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hideMark/>
          </w:tcPr>
          <w:p w14:paraId="78D58D58" w14:textId="57FE8DB2" w:rsidR="00454F9A" w:rsidRPr="00272F02" w:rsidRDefault="007F535E" w:rsidP="002D3425">
            <w:pPr>
              <w:pStyle w:val="TableCellLeft10pt"/>
              <w:rPr>
                <w:szCs w:val="20"/>
                <w:lang w:val="en-GB"/>
              </w:rPr>
            </w:pPr>
            <w:r>
              <w:rPr>
                <w:rFonts w:hint="eastAsia"/>
                <w:szCs w:val="20"/>
                <w:lang w:val="en-GB" w:eastAsia="ja-JP"/>
              </w:rPr>
              <w:t>Conditional: if there is exploratory endpoint(s).</w:t>
            </w:r>
          </w:p>
        </w:tc>
      </w:tr>
      <w:tr w:rsidR="00F26DF3" w:rsidRPr="00272F02" w14:paraId="5B998308" w14:textId="77777777" w:rsidTr="4C38FA08">
        <w:tc>
          <w:tcPr>
            <w:tcW w:w="1269" w:type="pct"/>
            <w:hideMark/>
          </w:tcPr>
          <w:p w14:paraId="12A25D07"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Pr>
          <w:p w14:paraId="79D781BF" w14:textId="77777777" w:rsidR="00454F9A" w:rsidRPr="00272F02" w:rsidRDefault="00454F9A" w:rsidP="002D3425">
            <w:pPr>
              <w:pStyle w:val="TableCellLeft10pt"/>
              <w:rPr>
                <w:szCs w:val="20"/>
                <w:lang w:val="en-GB"/>
              </w:rPr>
            </w:pPr>
            <w:r w:rsidRPr="00272F02">
              <w:rPr>
                <w:szCs w:val="20"/>
                <w:lang w:val="en-GB"/>
              </w:rPr>
              <w:t>One to many rows</w:t>
            </w:r>
          </w:p>
        </w:tc>
      </w:tr>
      <w:tr w:rsidR="00F26DF3" w:rsidRPr="00272F02" w14:paraId="57E0FDE0" w14:textId="77777777" w:rsidTr="4C38FA08">
        <w:tc>
          <w:tcPr>
            <w:tcW w:w="1269" w:type="pct"/>
            <w:hideMark/>
          </w:tcPr>
          <w:p w14:paraId="2B44B37B"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hideMark/>
          </w:tcPr>
          <w:p w14:paraId="05A64CE7" w14:textId="7D5BA3D7"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F26DF3" w:rsidRPr="00272F02" w14:paraId="02DCB343" w14:textId="77777777" w:rsidTr="4C38FA08">
        <w:tc>
          <w:tcPr>
            <w:tcW w:w="1269" w:type="pct"/>
            <w:hideMark/>
          </w:tcPr>
          <w:p w14:paraId="6D7870E9"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hideMark/>
          </w:tcPr>
          <w:p w14:paraId="4090821F" w14:textId="1D1F1572" w:rsidR="00454F9A" w:rsidRPr="00272F02" w:rsidRDefault="4C38FA08" w:rsidP="4C38FA08">
            <w:pPr>
              <w:pStyle w:val="TableCellLeft10pt"/>
              <w:rPr>
                <w:lang w:val="en-GB"/>
              </w:rPr>
            </w:pPr>
            <w:r w:rsidRPr="4C38FA08">
              <w:rPr>
                <w:lang w:val="en-GB"/>
              </w:rPr>
              <w:t>Estimand Characteristic</w:t>
            </w:r>
            <w:commentRangeStart w:id="269"/>
            <w:r w:rsidRPr="4C38FA08">
              <w:rPr>
                <w:lang w:val="en-GB"/>
              </w:rPr>
              <w:t>s</w:t>
            </w:r>
            <w:commentRangeEnd w:id="269"/>
            <w:r w:rsidR="00454F9A">
              <w:commentReference w:id="269"/>
            </w:r>
          </w:p>
        </w:tc>
      </w:tr>
      <w:tr w:rsidR="00F26DF3" w:rsidRPr="00272F02" w14:paraId="349703CF" w14:textId="77777777" w:rsidTr="4C38FA08">
        <w:tc>
          <w:tcPr>
            <w:tcW w:w="1269" w:type="pct"/>
            <w:hideMark/>
          </w:tcPr>
          <w:p w14:paraId="67D5B634"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hideMark/>
          </w:tcPr>
          <w:p w14:paraId="0CBBD0D2"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C46D04C" w14:textId="0DC2F022" w:rsidR="00454F9A" w:rsidRPr="00272F02" w:rsidRDefault="17E225C3" w:rsidP="2125773E">
            <w:pPr>
              <w:pStyle w:val="TableCellLeft10pt"/>
              <w:rPr>
                <w:lang w:val="en-GB"/>
              </w:rPr>
            </w:pPr>
            <w:r w:rsidRPr="00272F02">
              <w:rPr>
                <w:rStyle w:val="TableCellLeft10ptBoldChar"/>
              </w:rPr>
              <w:t>Relationship</w:t>
            </w:r>
            <w:r w:rsidRPr="00272F02">
              <w:rPr>
                <w:lang w:val="en-GB"/>
              </w:rPr>
              <w:t xml:space="preserve">: 3 </w:t>
            </w:r>
            <w:r w:rsidR="083FB43C" w:rsidRPr="00272F02">
              <w:rPr>
                <w:lang w:val="en-GB"/>
              </w:rPr>
              <w:t>3.</w:t>
            </w:r>
            <w:r w:rsidR="55DD061B" w:rsidRPr="00272F02">
              <w:rPr>
                <w:lang w:val="en-GB"/>
              </w:rPr>
              <w:t>X</w:t>
            </w:r>
            <w:r w:rsidRPr="00272F02">
              <w:rPr>
                <w:lang w:val="en-GB"/>
              </w:rPr>
              <w:t xml:space="preserve"> </w:t>
            </w:r>
            <w:r w:rsidR="083FB43C" w:rsidRPr="00272F02">
              <w:rPr>
                <w:lang w:val="en-GB"/>
              </w:rPr>
              <w:t>Exploratory</w:t>
            </w:r>
            <w:r w:rsidRPr="00272F02">
              <w:rPr>
                <w:lang w:val="en-GB"/>
              </w:rPr>
              <w:t xml:space="preserve"> Objective</w:t>
            </w:r>
            <w:r w:rsidR="19B39E5C" w:rsidRPr="00272F02">
              <w:rPr>
                <w:lang w:val="en-GB"/>
              </w:rPr>
              <w:t>;</w:t>
            </w:r>
            <w:r w:rsidRPr="00272F02">
              <w:rPr>
                <w:lang w:val="en-GB"/>
              </w:rPr>
              <w:t xml:space="preserve"> Table </w:t>
            </w:r>
            <w:r w:rsidR="007F535E">
              <w:rPr>
                <w:rFonts w:hint="eastAsia"/>
                <w:lang w:val="en-GB" w:eastAsia="ja-JP"/>
              </w:rPr>
              <w:t>C</w:t>
            </w:r>
            <w:r w:rsidR="007F535E" w:rsidRPr="00272F02">
              <w:rPr>
                <w:lang w:val="en-GB"/>
              </w:rPr>
              <w:t xml:space="preserve">olumn </w:t>
            </w:r>
            <w:r w:rsidR="7982D20A" w:rsidRPr="00272F02">
              <w:rPr>
                <w:lang w:val="en-GB"/>
              </w:rPr>
              <w:t>Heading</w:t>
            </w:r>
            <w:r w:rsidRPr="00272F02">
              <w:rPr>
                <w:lang w:val="en-GB"/>
              </w:rPr>
              <w:t>; Description, Population, Treatment, End</w:t>
            </w:r>
            <w:r w:rsidR="59219717" w:rsidRPr="00272F02">
              <w:rPr>
                <w:lang w:val="en-GB"/>
              </w:rPr>
              <w:t>p</w:t>
            </w:r>
            <w:r w:rsidRPr="00272F02">
              <w:rPr>
                <w:lang w:val="en-GB"/>
              </w:rPr>
              <w:t>oint, Population</w:t>
            </w:r>
            <w:r w:rsidR="19AEE742" w:rsidRPr="00272F02">
              <w:rPr>
                <w:lang w:val="en-GB"/>
              </w:rPr>
              <w:t>-</w:t>
            </w:r>
            <w:r w:rsidRPr="00272F02">
              <w:rPr>
                <w:lang w:val="en-GB"/>
              </w:rPr>
              <w:t>Level, Intercurrent Event</w:t>
            </w:r>
          </w:p>
          <w:p w14:paraId="63B1BC70" w14:textId="2AA81081"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F26DF3" w:rsidRPr="00272F02" w14:paraId="605448B5" w14:textId="77777777" w:rsidTr="4C38FA08">
        <w:tc>
          <w:tcPr>
            <w:tcW w:w="1269" w:type="pct"/>
            <w:hideMark/>
          </w:tcPr>
          <w:p w14:paraId="2079DDFD" w14:textId="3F40299F" w:rsidR="00454F9A" w:rsidRPr="00272F02" w:rsidRDefault="0021788E" w:rsidP="002D3425">
            <w:pPr>
              <w:pStyle w:val="TableHeadingTextLeft10pt"/>
              <w:rPr>
                <w:szCs w:val="20"/>
              </w:rPr>
            </w:pPr>
            <w:r w:rsidRPr="00272F02">
              <w:rPr>
                <w:szCs w:val="20"/>
              </w:rPr>
              <w:t>Repeating and/or Reuse Rules</w:t>
            </w:r>
          </w:p>
        </w:tc>
        <w:tc>
          <w:tcPr>
            <w:tcW w:w="3731" w:type="pct"/>
            <w:hideMark/>
          </w:tcPr>
          <w:p w14:paraId="28C185A0" w14:textId="77777777" w:rsidR="007F535E" w:rsidRDefault="007F535E" w:rsidP="007F535E">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5D6755D2" w14:textId="19CD59F5" w:rsidR="00454F9A" w:rsidRPr="00272F02" w:rsidRDefault="00454F9A" w:rsidP="2125773E">
            <w:pPr>
              <w:pStyle w:val="TableCellLeft10pt"/>
              <w:rPr>
                <w:lang w:val="en-GB"/>
              </w:rPr>
            </w:pPr>
          </w:p>
        </w:tc>
      </w:tr>
    </w:tbl>
    <w:p w14:paraId="1C76256B" w14:textId="77777777" w:rsidR="00454F9A" w:rsidRPr="00272F02"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272F02" w14:paraId="27369DE9" w14:textId="77777777" w:rsidTr="00F26DF3">
        <w:tc>
          <w:tcPr>
            <w:tcW w:w="1269" w:type="pct"/>
            <w:hideMark/>
          </w:tcPr>
          <w:p w14:paraId="7B862F4B"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hideMark/>
          </w:tcPr>
          <w:p w14:paraId="65D13DA4" w14:textId="375A19BA" w:rsidR="00454F9A" w:rsidRPr="00272F02" w:rsidRDefault="00454F9A" w:rsidP="002D3425">
            <w:pPr>
              <w:pStyle w:val="TableCellLeft10pt"/>
              <w:rPr>
                <w:lang w:val="en-GB"/>
              </w:rPr>
            </w:pPr>
            <w:r w:rsidRPr="00272F02">
              <w:rPr>
                <w:lang w:val="en-GB"/>
              </w:rPr>
              <w:t xml:space="preserve">Description </w:t>
            </w:r>
          </w:p>
        </w:tc>
      </w:tr>
      <w:tr w:rsidR="00F26DF3" w:rsidRPr="00272F02" w14:paraId="07C2180C" w14:textId="77777777" w:rsidTr="00F26DF3">
        <w:tc>
          <w:tcPr>
            <w:tcW w:w="1269" w:type="pct"/>
            <w:hideMark/>
          </w:tcPr>
          <w:p w14:paraId="7554CB9B"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hideMark/>
          </w:tcPr>
          <w:p w14:paraId="511402F3" w14:textId="77777777" w:rsidR="00454F9A" w:rsidRPr="00272F02" w:rsidRDefault="00454F9A" w:rsidP="002D3425">
            <w:pPr>
              <w:pStyle w:val="TableCellLeft10pt"/>
              <w:rPr>
                <w:szCs w:val="20"/>
                <w:lang w:val="en-GB"/>
              </w:rPr>
            </w:pPr>
            <w:r w:rsidRPr="00272F02">
              <w:rPr>
                <w:szCs w:val="20"/>
                <w:lang w:val="en-GB"/>
              </w:rPr>
              <w:t>Text</w:t>
            </w:r>
          </w:p>
        </w:tc>
      </w:tr>
      <w:tr w:rsidR="00F26DF3" w:rsidRPr="00272F02" w14:paraId="5B5D0858" w14:textId="77777777" w:rsidTr="00F26DF3">
        <w:tc>
          <w:tcPr>
            <w:tcW w:w="1269" w:type="pct"/>
            <w:hideMark/>
          </w:tcPr>
          <w:p w14:paraId="3C2129D3" w14:textId="3C322AEE"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hideMark/>
          </w:tcPr>
          <w:p w14:paraId="5F4E5699" w14:textId="77777777" w:rsidR="00454F9A" w:rsidRPr="00272F02" w:rsidRDefault="00454F9A" w:rsidP="002D3425">
            <w:pPr>
              <w:pStyle w:val="TableCellLeft10pt"/>
              <w:rPr>
                <w:szCs w:val="20"/>
                <w:lang w:val="en-GB"/>
              </w:rPr>
            </w:pPr>
            <w:r w:rsidRPr="00272F02">
              <w:rPr>
                <w:szCs w:val="20"/>
                <w:lang w:val="en-GB"/>
              </w:rPr>
              <w:t>H</w:t>
            </w:r>
          </w:p>
        </w:tc>
      </w:tr>
      <w:tr w:rsidR="00F26DF3" w:rsidRPr="00272F02" w14:paraId="53DEEE9E" w14:textId="77777777" w:rsidTr="00F26DF3">
        <w:tc>
          <w:tcPr>
            <w:tcW w:w="1269" w:type="pct"/>
            <w:hideMark/>
          </w:tcPr>
          <w:p w14:paraId="1B15ECDD"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Pr>
          <w:p w14:paraId="332CAC68" w14:textId="77777777" w:rsidR="00454F9A" w:rsidRPr="00272F02" w:rsidRDefault="00454F9A" w:rsidP="002D3425">
            <w:pPr>
              <w:pStyle w:val="TableCellLeft10pt"/>
              <w:rPr>
                <w:szCs w:val="20"/>
                <w:lang w:val="en-GB"/>
              </w:rPr>
            </w:pPr>
            <w:r w:rsidRPr="00272F02">
              <w:rPr>
                <w:szCs w:val="20"/>
                <w:lang w:val="en-GB"/>
              </w:rPr>
              <w:t>Table Column Heading</w:t>
            </w:r>
          </w:p>
        </w:tc>
      </w:tr>
      <w:tr w:rsidR="00F26DF3" w:rsidRPr="00272F02" w14:paraId="4D9595D1" w14:textId="77777777" w:rsidTr="00F26DF3">
        <w:tc>
          <w:tcPr>
            <w:tcW w:w="1269" w:type="pct"/>
            <w:hideMark/>
          </w:tcPr>
          <w:p w14:paraId="2A74FF43"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Pr>
          <w:p w14:paraId="65717B57" w14:textId="1699C7D2" w:rsidR="00454F9A" w:rsidRPr="00272F02" w:rsidRDefault="73960F46" w:rsidP="002D3425">
            <w:pPr>
              <w:pStyle w:val="TableCellLeft10pt"/>
              <w:rPr>
                <w:lang w:val="en-GB"/>
              </w:rPr>
            </w:pPr>
            <w:r w:rsidRPr="00272F02">
              <w:rPr>
                <w:lang w:val="en-GB"/>
              </w:rPr>
              <w:t>N/A</w:t>
            </w:r>
          </w:p>
        </w:tc>
      </w:tr>
      <w:tr w:rsidR="00F26DF3" w:rsidRPr="00272F02" w14:paraId="54E2411A" w14:textId="77777777" w:rsidTr="00F26DF3">
        <w:tc>
          <w:tcPr>
            <w:tcW w:w="1269" w:type="pct"/>
            <w:hideMark/>
          </w:tcPr>
          <w:p w14:paraId="7EA14B43"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hideMark/>
          </w:tcPr>
          <w:p w14:paraId="0CD14F77" w14:textId="7600B9B5" w:rsidR="00454F9A" w:rsidRPr="00272F02" w:rsidRDefault="00454F9A" w:rsidP="002D3425">
            <w:pPr>
              <w:pStyle w:val="TableCellLeft10pt"/>
              <w:rPr>
                <w:szCs w:val="20"/>
                <w:lang w:val="en-GB"/>
              </w:rPr>
            </w:pPr>
            <w:r w:rsidRPr="00272F02">
              <w:rPr>
                <w:szCs w:val="20"/>
                <w:lang w:val="en-GB"/>
              </w:rPr>
              <w:t>Required</w:t>
            </w:r>
          </w:p>
        </w:tc>
      </w:tr>
      <w:tr w:rsidR="00F26DF3" w:rsidRPr="00272F02" w14:paraId="5CE35CBC" w14:textId="77777777" w:rsidTr="00F26DF3">
        <w:trPr>
          <w:trHeight w:val="418"/>
        </w:trPr>
        <w:tc>
          <w:tcPr>
            <w:tcW w:w="1269" w:type="pct"/>
            <w:hideMark/>
          </w:tcPr>
          <w:p w14:paraId="06E8571E"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Pr>
          <w:p w14:paraId="1A62D71E" w14:textId="77777777" w:rsidR="00454F9A" w:rsidRPr="00272F02" w:rsidRDefault="00454F9A" w:rsidP="002D3425">
            <w:pPr>
              <w:pStyle w:val="TableCellLeft10pt"/>
              <w:rPr>
                <w:szCs w:val="20"/>
                <w:lang w:val="en-GB"/>
              </w:rPr>
            </w:pPr>
            <w:r w:rsidRPr="00272F02">
              <w:rPr>
                <w:szCs w:val="20"/>
                <w:lang w:val="en-GB"/>
              </w:rPr>
              <w:t>One to many rows</w:t>
            </w:r>
          </w:p>
        </w:tc>
      </w:tr>
      <w:tr w:rsidR="00F26DF3" w:rsidRPr="00272F02" w14:paraId="254CF80B" w14:textId="77777777" w:rsidTr="00F26DF3">
        <w:tc>
          <w:tcPr>
            <w:tcW w:w="1269" w:type="pct"/>
            <w:hideMark/>
          </w:tcPr>
          <w:p w14:paraId="1969730A"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hideMark/>
          </w:tcPr>
          <w:p w14:paraId="7D6EF8D5" w14:textId="2301799F"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F26DF3" w:rsidRPr="00272F02" w14:paraId="1DA7E02D" w14:textId="77777777" w:rsidTr="00F26DF3">
        <w:tc>
          <w:tcPr>
            <w:tcW w:w="1269" w:type="pct"/>
            <w:hideMark/>
          </w:tcPr>
          <w:p w14:paraId="14D490CB"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hideMark/>
          </w:tcPr>
          <w:p w14:paraId="39C38A92" w14:textId="24936F33" w:rsidR="00454F9A" w:rsidRPr="00272F02" w:rsidRDefault="73DF9E17" w:rsidP="002D3425">
            <w:pPr>
              <w:pStyle w:val="TableCellLeft10pt"/>
              <w:rPr>
                <w:szCs w:val="20"/>
                <w:lang w:val="en-GB"/>
              </w:rPr>
            </w:pPr>
            <w:r w:rsidRPr="00272F02">
              <w:rPr>
                <w:lang w:val="en-GB"/>
              </w:rPr>
              <w:t xml:space="preserve"> Description</w:t>
            </w:r>
          </w:p>
        </w:tc>
      </w:tr>
      <w:tr w:rsidR="00F26DF3" w:rsidRPr="00272F02" w14:paraId="4B7A2D30" w14:textId="77777777" w:rsidTr="00F26DF3">
        <w:tc>
          <w:tcPr>
            <w:tcW w:w="1269" w:type="pct"/>
            <w:hideMark/>
          </w:tcPr>
          <w:p w14:paraId="4C4FEFB8"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hideMark/>
          </w:tcPr>
          <w:p w14:paraId="31AC49B9"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9951CEB" w14:textId="14E14D51" w:rsidR="00454F9A" w:rsidRPr="00272F02" w:rsidRDefault="17E225C3" w:rsidP="002D3425">
            <w:pPr>
              <w:pStyle w:val="TableCellLeft10pt"/>
              <w:rPr>
                <w:lang w:val="en-GB"/>
              </w:rPr>
            </w:pPr>
            <w:r w:rsidRPr="00272F02">
              <w:rPr>
                <w:rStyle w:val="TableCellLeft10ptBoldChar"/>
              </w:rPr>
              <w:t>Relationship</w:t>
            </w:r>
            <w:r w:rsidRPr="00272F02">
              <w:rPr>
                <w:lang w:val="en-GB"/>
              </w:rPr>
              <w:t xml:space="preserve">: 3 </w:t>
            </w:r>
            <w:r w:rsidR="0C975CBD" w:rsidRPr="00272F02">
              <w:rPr>
                <w:lang w:val="en-GB"/>
              </w:rPr>
              <w:t>3.</w:t>
            </w:r>
            <w:r w:rsidR="4DB3E9DB" w:rsidRPr="00272F02">
              <w:rPr>
                <w:lang w:val="en-GB"/>
              </w:rPr>
              <w:t>X</w:t>
            </w:r>
            <w:r w:rsidR="004F4339" w:rsidRPr="00272F02">
              <w:rPr>
                <w:lang w:val="en-GB"/>
              </w:rPr>
              <w:t xml:space="preserve"> </w:t>
            </w:r>
            <w:r w:rsidR="083FB43C" w:rsidRPr="00272F02">
              <w:rPr>
                <w:lang w:val="en-GB"/>
              </w:rPr>
              <w:t>Exploratory</w:t>
            </w:r>
            <w:r w:rsidRPr="00272F02">
              <w:rPr>
                <w:lang w:val="en-GB"/>
              </w:rPr>
              <w:t xml:space="preserve"> Objective Table </w:t>
            </w:r>
            <w:r w:rsidR="007F535E">
              <w:rPr>
                <w:rFonts w:hint="eastAsia"/>
                <w:lang w:val="en-GB" w:eastAsia="ja-JP"/>
              </w:rPr>
              <w:t>C</w:t>
            </w:r>
            <w:r w:rsidRPr="00272F02">
              <w:rPr>
                <w:lang w:val="en-GB"/>
              </w:rPr>
              <w:t xml:space="preserve">olumn </w:t>
            </w:r>
            <w:r w:rsidR="7982D20A" w:rsidRPr="00272F02">
              <w:rPr>
                <w:lang w:val="en-GB"/>
              </w:rPr>
              <w:t>Heading</w:t>
            </w:r>
            <w:r w:rsidRPr="00272F02">
              <w:rPr>
                <w:lang w:val="en-GB"/>
              </w:rPr>
              <w:t>;</w:t>
            </w:r>
            <w:r w:rsidR="004F4339" w:rsidRPr="00272F02">
              <w:rPr>
                <w:lang w:val="en-GB"/>
              </w:rPr>
              <w:t xml:space="preserve"> </w:t>
            </w:r>
            <w:r w:rsidR="4EF4533F" w:rsidRPr="00272F02">
              <w:rPr>
                <w:lang w:val="en-GB"/>
              </w:rPr>
              <w:t>Estimand Characteristic</w:t>
            </w:r>
            <w:r w:rsidRPr="00272F02">
              <w:rPr>
                <w:lang w:val="en-GB"/>
              </w:rPr>
              <w:t>, Population, Treatment, End</w:t>
            </w:r>
            <w:r w:rsidR="01A48312" w:rsidRPr="00272F02">
              <w:rPr>
                <w:lang w:val="en-GB"/>
              </w:rPr>
              <w:t>p</w:t>
            </w:r>
            <w:r w:rsidRPr="00272F02">
              <w:rPr>
                <w:lang w:val="en-GB"/>
              </w:rPr>
              <w:t>oint, Population</w:t>
            </w:r>
            <w:r w:rsidR="19AEE742" w:rsidRPr="00272F02">
              <w:rPr>
                <w:lang w:val="en-GB"/>
              </w:rPr>
              <w:t>-</w:t>
            </w:r>
            <w:r w:rsidRPr="00272F02">
              <w:rPr>
                <w:lang w:val="en-GB"/>
              </w:rPr>
              <w:t>Level, Intercurrent Event (1…n)</w:t>
            </w:r>
            <w:r w:rsidR="09D847D9" w:rsidRPr="00272F02">
              <w:rPr>
                <w:lang w:val="en-GB"/>
              </w:rPr>
              <w:t>, Strategy</w:t>
            </w:r>
          </w:p>
          <w:p w14:paraId="28832DA0" w14:textId="0650AC5C"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F26DF3" w:rsidRPr="00272F02" w14:paraId="3D6CEB88" w14:textId="77777777" w:rsidTr="00F26DF3">
        <w:tc>
          <w:tcPr>
            <w:tcW w:w="1269" w:type="pct"/>
            <w:hideMark/>
          </w:tcPr>
          <w:p w14:paraId="29247104" w14:textId="04F59036" w:rsidR="00454F9A" w:rsidRPr="00272F02" w:rsidRDefault="0021788E" w:rsidP="002D3425">
            <w:pPr>
              <w:pStyle w:val="TableHeadingTextLeft10pt"/>
              <w:rPr>
                <w:szCs w:val="20"/>
              </w:rPr>
            </w:pPr>
            <w:r w:rsidRPr="00272F02">
              <w:rPr>
                <w:szCs w:val="20"/>
              </w:rPr>
              <w:t>Repeating and/or Reuse Rules</w:t>
            </w:r>
          </w:p>
        </w:tc>
        <w:tc>
          <w:tcPr>
            <w:tcW w:w="3731" w:type="pct"/>
            <w:hideMark/>
          </w:tcPr>
          <w:p w14:paraId="64A61559"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702B0508" w14:textId="63B2566C" w:rsidR="00454F9A" w:rsidRPr="00272F02" w:rsidRDefault="00454F9A" w:rsidP="2125773E">
            <w:pPr>
              <w:pStyle w:val="TableCellLeft10pt"/>
              <w:rPr>
                <w:lang w:val="en-GB"/>
              </w:rPr>
            </w:pPr>
          </w:p>
        </w:tc>
      </w:tr>
    </w:tbl>
    <w:p w14:paraId="5F24A697"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74F070F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C17D788"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59B44CBA" w14:textId="77777777" w:rsidR="00454F9A" w:rsidRPr="00272F02" w:rsidRDefault="00454F9A" w:rsidP="002D3425">
            <w:pPr>
              <w:pStyle w:val="TableCellLeft10pt"/>
              <w:rPr>
                <w:szCs w:val="20"/>
                <w:lang w:val="en-GB"/>
              </w:rPr>
            </w:pPr>
            <w:r w:rsidRPr="00272F02">
              <w:rPr>
                <w:szCs w:val="20"/>
                <w:lang w:val="en-GB"/>
              </w:rPr>
              <w:t>{Population}</w:t>
            </w:r>
          </w:p>
        </w:tc>
      </w:tr>
      <w:tr w:rsidR="00DB50C7" w:rsidRPr="00272F02" w14:paraId="70DCF90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72B3F39"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125593A"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635676F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849B3FD" w14:textId="3CF0858D"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E8AF143"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3E27811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71E196E"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C23993" w14:textId="77777777" w:rsidR="00454F9A" w:rsidRPr="00272F02" w:rsidRDefault="00454F9A" w:rsidP="002D3425">
            <w:pPr>
              <w:pStyle w:val="TableCellLeft10pt"/>
              <w:rPr>
                <w:szCs w:val="20"/>
                <w:lang w:val="en-GB"/>
              </w:rPr>
            </w:pPr>
            <w:r w:rsidRPr="00272F02">
              <w:rPr>
                <w:szCs w:val="20"/>
                <w:lang w:val="en-GB"/>
              </w:rPr>
              <w:t xml:space="preserve">Heading </w:t>
            </w:r>
          </w:p>
        </w:tc>
      </w:tr>
      <w:tr w:rsidR="00DB50C7" w:rsidRPr="00272F02" w14:paraId="155D41A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C90FEAB"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186A463" w14:textId="4E36E65B" w:rsidR="00454F9A" w:rsidRPr="00272F02" w:rsidRDefault="009C51CF" w:rsidP="002D3425">
            <w:pPr>
              <w:pStyle w:val="TableCellLeft10pt"/>
              <w:rPr>
                <w:szCs w:val="20"/>
                <w:lang w:val="en-GB"/>
              </w:rPr>
            </w:pPr>
            <w:r w:rsidRPr="00272F02">
              <w:rPr>
                <w:szCs w:val="20"/>
                <w:lang w:val="en-GB"/>
              </w:rPr>
              <w:t>N/A</w:t>
            </w:r>
          </w:p>
        </w:tc>
      </w:tr>
      <w:tr w:rsidR="00DB50C7" w:rsidRPr="00272F02" w14:paraId="491D68B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5ABAB42"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5D5E0CA" w14:textId="3970AB74" w:rsidR="00454F9A" w:rsidRPr="00272F02" w:rsidRDefault="00454F9A"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w:t>
            </w:r>
            <w:r w:rsidR="007F535E">
              <w:rPr>
                <w:rFonts w:hint="eastAsia"/>
                <w:szCs w:val="20"/>
                <w:lang w:val="en-GB" w:eastAsia="ja-JP"/>
              </w:rPr>
              <w:t>as estimand</w:t>
            </w:r>
          </w:p>
        </w:tc>
      </w:tr>
      <w:tr w:rsidR="00DB50C7" w:rsidRPr="00272F02" w14:paraId="79B242E1"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848262E"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2ED6E6E" w14:textId="088C18DC" w:rsidR="00454F9A" w:rsidRPr="00272F02" w:rsidRDefault="00454F9A" w:rsidP="002D3425">
            <w:pPr>
              <w:pStyle w:val="TableCellLeft10pt"/>
              <w:rPr>
                <w:szCs w:val="20"/>
                <w:lang w:val="en-GB" w:eastAsia="ja-JP"/>
              </w:rPr>
            </w:pPr>
            <w:r w:rsidRPr="00272F02">
              <w:rPr>
                <w:szCs w:val="20"/>
                <w:lang w:val="en-GB"/>
              </w:rPr>
              <w:t xml:space="preserve">One to </w:t>
            </w:r>
            <w:r w:rsidR="00F26DF3" w:rsidRPr="00272F02">
              <w:rPr>
                <w:szCs w:val="20"/>
                <w:lang w:val="en-GB" w:eastAsia="ja-JP"/>
              </w:rPr>
              <w:t>one</w:t>
            </w:r>
          </w:p>
        </w:tc>
      </w:tr>
      <w:tr w:rsidR="00DB50C7" w:rsidRPr="00272F02" w14:paraId="0F61765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6BCB889"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0030EB" w14:textId="41A7AADE"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794F844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905F90B"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52FE420" w14:textId="6077FE6C" w:rsidR="00454F9A" w:rsidRPr="00272F02" w:rsidRDefault="00454F9A" w:rsidP="002D3425">
            <w:pPr>
              <w:pStyle w:val="TableCellLeft10pt"/>
              <w:rPr>
                <w:szCs w:val="20"/>
                <w:lang w:val="en-GB"/>
              </w:rPr>
            </w:pPr>
            <w:r w:rsidRPr="00272F02">
              <w:rPr>
                <w:szCs w:val="20"/>
                <w:lang w:val="en-GB"/>
              </w:rPr>
              <w:t>Population</w:t>
            </w:r>
          </w:p>
        </w:tc>
      </w:tr>
      <w:tr w:rsidR="00DB50C7" w:rsidRPr="00272F02" w14:paraId="7D6978F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A918947"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C4C56B7"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7A76FF0" w14:textId="10196BE6" w:rsidR="00454F9A" w:rsidRPr="00272F02" w:rsidRDefault="4C38FA08" w:rsidP="002D3425">
            <w:pPr>
              <w:pStyle w:val="TableCellLeft10pt"/>
              <w:rPr>
                <w:lang w:val="en-GB"/>
              </w:rPr>
            </w:pPr>
            <w:r w:rsidRPr="4C38FA08">
              <w:rPr>
                <w:rStyle w:val="TableCellLeft10ptBoldChar"/>
              </w:rPr>
              <w:t>Relationship</w:t>
            </w:r>
            <w:r w:rsidRPr="4C38FA08">
              <w:rPr>
                <w:lang w:val="en-GB"/>
              </w:rPr>
              <w:t>: Row Heading, Estimand Characteristic</w:t>
            </w:r>
            <w:commentRangeStart w:id="270"/>
            <w:commentRangeStart w:id="271"/>
            <w:r w:rsidRPr="4C38FA08">
              <w:rPr>
                <w:lang w:val="en-GB"/>
              </w:rPr>
              <w:t>s</w:t>
            </w:r>
            <w:commentRangeEnd w:id="270"/>
            <w:r w:rsidR="00454F9A">
              <w:commentReference w:id="270"/>
            </w:r>
            <w:commentRangeEnd w:id="271"/>
            <w:r w:rsidR="00142594">
              <w:rPr>
                <w:rStyle w:val="CommentReference"/>
                <w:rFonts w:eastAsia="Times New Roman"/>
              </w:rPr>
              <w:commentReference w:id="271"/>
            </w:r>
          </w:p>
          <w:p w14:paraId="4D7E32A3" w14:textId="3E10F7A8"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DB2965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253AA0C" w14:textId="28347583"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FFB3A" w14:textId="47D88432"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6EAF7F46" w14:textId="2E991867" w:rsidR="00454F9A" w:rsidRPr="00272F02" w:rsidRDefault="00454F9A" w:rsidP="002D3425">
            <w:pPr>
              <w:pStyle w:val="TableCellLeft10pt"/>
              <w:rPr>
                <w:szCs w:val="20"/>
                <w:lang w:val="en-GB"/>
              </w:rPr>
            </w:pPr>
          </w:p>
        </w:tc>
      </w:tr>
    </w:tbl>
    <w:p w14:paraId="273F6A65"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0D8FFFD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6E15ACA"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E64D6C4" w14:textId="77777777" w:rsidR="00454F9A" w:rsidRPr="00272F02" w:rsidRDefault="00454F9A" w:rsidP="002D3425">
            <w:pPr>
              <w:pStyle w:val="TableCellLeft10pt"/>
              <w:rPr>
                <w:szCs w:val="20"/>
                <w:lang w:val="en-GB"/>
              </w:rPr>
            </w:pPr>
            <w:r w:rsidRPr="00272F02">
              <w:rPr>
                <w:szCs w:val="20"/>
                <w:lang w:val="en-GB"/>
              </w:rPr>
              <w:t>{&lt;Population&gt;}</w:t>
            </w:r>
          </w:p>
        </w:tc>
      </w:tr>
      <w:tr w:rsidR="00DB50C7" w:rsidRPr="00272F02" w14:paraId="36EF4E8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8558389"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3A408B8"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54CDEA6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5A4D9DB" w14:textId="2436C03A"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7046523D"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10CD1D3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AA5DE75"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60D2C499" w14:textId="0B155F02" w:rsidR="00454F9A" w:rsidRPr="00272F02" w:rsidRDefault="4C38FA08" w:rsidP="4C38FA08">
            <w:pPr>
              <w:pStyle w:val="TableCellLeft10pt"/>
              <w:rPr>
                <w:lang w:val="en-GB"/>
              </w:rPr>
            </w:pPr>
            <w:r w:rsidRPr="4C38FA08">
              <w:rPr>
                <w:lang w:val="en-GB"/>
              </w:rPr>
              <w:t>C70833</w:t>
            </w:r>
            <w:r w:rsidR="00454F9A">
              <w:br/>
            </w:r>
            <w:r w:rsidRPr="4C38FA08">
              <w:rPr>
                <w:lang w:val="en-GB"/>
              </w:rPr>
              <w:t>For review purpose, see definition of the controlled terminology below</w:t>
            </w:r>
            <w:r w:rsidR="00454F9A">
              <w:br/>
            </w:r>
            <w:r w:rsidRPr="4C38FA08">
              <w:rPr>
                <w:lang w:val="en-GB"/>
              </w:rPr>
              <w:t xml:space="preserve">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w:t>
            </w:r>
            <w:commentRangeStart w:id="272"/>
            <w:commentRangeStart w:id="273"/>
            <w:r w:rsidRPr="4C38FA08">
              <w:rPr>
                <w:lang w:val="en-GB"/>
              </w:rPr>
              <w:t>event.</w:t>
            </w:r>
            <w:commentRangeEnd w:id="272"/>
            <w:r w:rsidR="00454F9A">
              <w:commentReference w:id="272"/>
            </w:r>
            <w:commentRangeEnd w:id="273"/>
            <w:r w:rsidR="00CB7A6B">
              <w:rPr>
                <w:rStyle w:val="CommentReference"/>
                <w:rFonts w:eastAsia="Times New Roman"/>
              </w:rPr>
              <w:commentReference w:id="273"/>
            </w:r>
          </w:p>
        </w:tc>
      </w:tr>
      <w:tr w:rsidR="00DB50C7" w:rsidRPr="00272F02" w14:paraId="680FD02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7E69595"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4053D5C" w14:textId="5F7308DF" w:rsidR="00454F9A" w:rsidRPr="00272F02" w:rsidRDefault="00454F9A" w:rsidP="002D3425">
            <w:pPr>
              <w:pStyle w:val="TableCellLeft10pt"/>
              <w:rPr>
                <w:szCs w:val="20"/>
                <w:lang w:val="en-GB"/>
              </w:rPr>
            </w:pPr>
            <w:r w:rsidRPr="00272F02">
              <w:rPr>
                <w:szCs w:val="20"/>
                <w:lang w:val="en-GB"/>
              </w:rPr>
              <w:t>List of key characteristics, such as demographic characteristics (</w:t>
            </w:r>
            <w:r w:rsidR="00E72D02" w:rsidRPr="00272F02">
              <w:rPr>
                <w:szCs w:val="20"/>
                <w:lang w:val="en-GB"/>
              </w:rPr>
              <w:t>e.g.</w:t>
            </w:r>
            <w:r w:rsidRPr="00272F02">
              <w:rPr>
                <w:szCs w:val="20"/>
                <w:lang w:val="en-GB"/>
              </w:rPr>
              <w:t xml:space="preserve"> age, sex) and clinical characteristics (</w:t>
            </w:r>
            <w:r w:rsidR="00E72D02" w:rsidRPr="00272F02">
              <w:rPr>
                <w:szCs w:val="20"/>
                <w:lang w:val="en-GB"/>
              </w:rPr>
              <w:t>e.g.</w:t>
            </w:r>
            <w:r w:rsidRPr="00272F02">
              <w:rPr>
                <w:szCs w:val="20"/>
                <w:lang w:val="en-GB"/>
              </w:rPr>
              <w:t xml:space="preserve"> prior therapies, symptoms, severity, biomarker status)</w:t>
            </w:r>
          </w:p>
        </w:tc>
      </w:tr>
      <w:tr w:rsidR="00DB50C7" w:rsidRPr="00272F02" w14:paraId="60C9DB7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1B17149"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F53E6CB" w14:textId="2225E7D2" w:rsidR="00454F9A" w:rsidRPr="00272F02" w:rsidRDefault="00454F9A" w:rsidP="002D3425">
            <w:pPr>
              <w:pStyle w:val="TableCellLeft10pt"/>
              <w:rPr>
                <w:lang w:val="en-GB"/>
              </w:rPr>
            </w:pPr>
            <w:r w:rsidRPr="56BC465C">
              <w:rPr>
                <w:lang w:val="en-GB"/>
              </w:rPr>
              <w:t>Conditional</w:t>
            </w:r>
            <w:r w:rsidR="004876F0" w:rsidRPr="56BC465C">
              <w:rPr>
                <w:lang w:val="en-GB" w:eastAsia="ja-JP"/>
              </w:rPr>
              <w:t>:</w:t>
            </w:r>
            <w:r w:rsidRPr="56BC465C">
              <w:rPr>
                <w:lang w:val="en-GB"/>
              </w:rPr>
              <w:t xml:space="preserve"> If there is a population </w:t>
            </w:r>
            <w:r w:rsidR="007F535E" w:rsidRPr="56BC465C">
              <w:rPr>
                <w:rFonts w:hint="eastAsia"/>
                <w:lang w:val="en-GB" w:eastAsia="ja-JP"/>
              </w:rPr>
              <w:t>as estimand</w:t>
            </w:r>
            <w:r w:rsidRPr="56BC465C" w:rsidDel="007F535E">
              <w:rPr>
                <w:lang w:val="en-GB" w:eastAsia="ja-JP"/>
              </w:rPr>
              <w:t xml:space="preserve"> </w:t>
            </w:r>
            <w:r w:rsidR="0CC16615" w:rsidRPr="56BC465C">
              <w:rPr>
                <w:lang w:val="en-GB" w:eastAsia="ja-JP"/>
              </w:rPr>
              <w:t xml:space="preserve"> </w:t>
            </w:r>
            <w:r w:rsidR="00DB6C4F" w:rsidRPr="56BC465C">
              <w:rPr>
                <w:lang w:val="en-GB" w:eastAsia="ja-JP"/>
              </w:rPr>
              <w:t>characteristic</w:t>
            </w:r>
          </w:p>
        </w:tc>
      </w:tr>
      <w:tr w:rsidR="00DB50C7" w:rsidRPr="00272F02" w14:paraId="2E5A72D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AF4C596"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B4CDA2A" w14:textId="397BE088" w:rsidR="00454F9A" w:rsidRPr="00272F02" w:rsidRDefault="00454F9A"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to </w:t>
            </w:r>
            <w:r w:rsidR="004B2E30" w:rsidRPr="00272F02">
              <w:rPr>
                <w:szCs w:val="20"/>
                <w:lang w:val="en-GB"/>
              </w:rPr>
              <w:t>Exploratory</w:t>
            </w:r>
            <w:r w:rsidRPr="00272F02">
              <w:rPr>
                <w:szCs w:val="20"/>
                <w:lang w:val="en-GB"/>
              </w:rPr>
              <w:t xml:space="preserve"> Objective Table, </w:t>
            </w:r>
            <w:r w:rsidR="004B2E30" w:rsidRPr="00272F02">
              <w:rPr>
                <w:szCs w:val="20"/>
                <w:lang w:val="en-GB"/>
              </w:rPr>
              <w:t>Exploratory</w:t>
            </w:r>
            <w:r w:rsidRPr="00272F02">
              <w:rPr>
                <w:szCs w:val="20"/>
                <w:lang w:val="en-GB"/>
              </w:rPr>
              <w:t xml:space="preserve"> Objective X, Protocol Identifier </w:t>
            </w:r>
          </w:p>
        </w:tc>
      </w:tr>
      <w:tr w:rsidR="00DB50C7" w:rsidRPr="00272F02" w14:paraId="0BE3621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EF3BBE7"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77C700C" w14:textId="006676F9"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 xml:space="preserve">.X </w:t>
            </w:r>
          </w:p>
        </w:tc>
      </w:tr>
      <w:tr w:rsidR="00DB50C7" w:rsidRPr="00272F02" w14:paraId="296492D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D37BFA3"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EBFA688"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7F2CBC5A"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261F702"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34DC458" w14:textId="04C288EF" w:rsidR="00454F9A" w:rsidRPr="00272F02" w:rsidRDefault="17E225C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7D142D79" w:rsidRPr="00272F02">
              <w:rPr>
                <w:lang w:val="en-GB"/>
              </w:rPr>
              <w:t>Yes</w:t>
            </w:r>
          </w:p>
          <w:p w14:paraId="6C9DE92F" w14:textId="77777777" w:rsidR="00F60891" w:rsidRPr="00272F02" w:rsidRDefault="17E225C3" w:rsidP="002D3425">
            <w:pPr>
              <w:pStyle w:val="TableCellLeft10pt"/>
              <w:rPr>
                <w:lang w:val="en-GB"/>
              </w:rPr>
            </w:pPr>
            <w:r w:rsidRPr="00272F02">
              <w:rPr>
                <w:rStyle w:val="TableCellLeft10ptBoldChar"/>
              </w:rPr>
              <w:t>Relationship</w:t>
            </w:r>
            <w:r w:rsidRPr="00272F02">
              <w:rPr>
                <w:lang w:val="en-GB"/>
              </w:rPr>
              <w:t xml:space="preserve">: Row </w:t>
            </w:r>
            <w:r w:rsidR="7982D20A" w:rsidRPr="00272F02">
              <w:rPr>
                <w:lang w:val="en-GB"/>
              </w:rPr>
              <w:t>Heading</w:t>
            </w:r>
            <w:r w:rsidRPr="00272F02">
              <w:rPr>
                <w:lang w:val="en-GB"/>
              </w:rPr>
              <w:t xml:space="preserve">, </w:t>
            </w:r>
            <w:r w:rsidR="007A0878" w:rsidRPr="00272F02">
              <w:rPr>
                <w:lang w:val="en-GB"/>
              </w:rPr>
              <w:t>Description; Table</w:t>
            </w:r>
            <w:r w:rsidRPr="00272F02">
              <w:rPr>
                <w:lang w:val="en-GB"/>
              </w:rPr>
              <w:t xml:space="preserve"> </w:t>
            </w:r>
            <w:r w:rsidR="004F4339" w:rsidRPr="00272F02">
              <w:rPr>
                <w:lang w:val="en-GB"/>
              </w:rPr>
              <w:t>E</w:t>
            </w:r>
            <w:r w:rsidRPr="00272F02">
              <w:rPr>
                <w:lang w:val="en-GB"/>
              </w:rPr>
              <w:t xml:space="preserve">stimand Characteristics, </w:t>
            </w:r>
            <w:r w:rsidR="083FB43C" w:rsidRPr="00272F02">
              <w:rPr>
                <w:lang w:val="en-GB"/>
              </w:rPr>
              <w:t>Exploratory</w:t>
            </w:r>
            <w:r w:rsidRPr="00272F02">
              <w:rPr>
                <w:lang w:val="en-GB"/>
              </w:rPr>
              <w:t xml:space="preserve"> (1…n) Estimand</w:t>
            </w:r>
          </w:p>
          <w:p w14:paraId="5E6C635C" w14:textId="414E1C3B"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C70833</w:t>
            </w:r>
          </w:p>
        </w:tc>
      </w:tr>
      <w:tr w:rsidR="00DB50C7" w:rsidRPr="00272F02" w14:paraId="506F031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242B32A" w14:textId="5D63E927"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354A9EE"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03E056CF" w14:textId="20FE8E41" w:rsidR="00454F9A" w:rsidRPr="00272F02" w:rsidRDefault="00454F9A" w:rsidP="002D3425">
            <w:pPr>
              <w:pStyle w:val="TableCellLeft10pt"/>
              <w:rPr>
                <w:szCs w:val="20"/>
                <w:lang w:val="en-GB"/>
              </w:rPr>
            </w:pPr>
          </w:p>
        </w:tc>
      </w:tr>
    </w:tbl>
    <w:p w14:paraId="56CD9D8E"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5A22C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236A4"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096F431" w14:textId="77777777" w:rsidR="00454F9A" w:rsidRPr="00272F02" w:rsidRDefault="00454F9A" w:rsidP="002D3425">
            <w:pPr>
              <w:pStyle w:val="TableCellLeft10pt"/>
              <w:rPr>
                <w:szCs w:val="20"/>
                <w:lang w:val="en-GB"/>
              </w:rPr>
            </w:pPr>
            <w:r w:rsidRPr="00272F02">
              <w:rPr>
                <w:szCs w:val="20"/>
                <w:lang w:val="en-GB"/>
              </w:rPr>
              <w:t>{Treatment}</w:t>
            </w:r>
          </w:p>
        </w:tc>
      </w:tr>
      <w:tr w:rsidR="00DB50C7" w:rsidRPr="00272F02" w14:paraId="2557E1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6B48C9"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8D3EDD5"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54CFB8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792D12" w14:textId="4E819A9D"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EC2DE1C"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3969FF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E423A4"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E381AD4" w14:textId="77777777" w:rsidR="00454F9A" w:rsidRPr="00272F02" w:rsidRDefault="00454F9A" w:rsidP="002D3425">
            <w:pPr>
              <w:pStyle w:val="TableCellLeft10pt"/>
              <w:rPr>
                <w:szCs w:val="20"/>
                <w:lang w:val="en-GB"/>
              </w:rPr>
            </w:pPr>
            <w:r w:rsidRPr="00272F02">
              <w:rPr>
                <w:szCs w:val="20"/>
                <w:lang w:val="en-GB"/>
              </w:rPr>
              <w:t xml:space="preserve">Heading </w:t>
            </w:r>
          </w:p>
        </w:tc>
      </w:tr>
      <w:tr w:rsidR="00DB50C7" w:rsidRPr="00272F02" w14:paraId="6D4567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6C31E2"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7BC26FBC" w14:textId="189C0D7B" w:rsidR="00454F9A" w:rsidRPr="00272F02" w:rsidRDefault="3D02EFE3" w:rsidP="002D3425">
            <w:pPr>
              <w:pStyle w:val="TableCellLeft10pt"/>
              <w:rPr>
                <w:lang w:val="en-GB"/>
              </w:rPr>
            </w:pPr>
            <w:r w:rsidRPr="00272F02">
              <w:rPr>
                <w:lang w:val="en-GB"/>
              </w:rPr>
              <w:t>N/A</w:t>
            </w:r>
          </w:p>
        </w:tc>
      </w:tr>
      <w:tr w:rsidR="00DB50C7" w:rsidRPr="00272F02" w14:paraId="36BB02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ACCC1E"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21F52DE" w14:textId="60A42715" w:rsidR="00454F9A" w:rsidRPr="00272F02" w:rsidRDefault="00454F9A"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w:t>
            </w:r>
            <w:r w:rsidR="007F535E">
              <w:rPr>
                <w:rFonts w:hint="eastAsia"/>
                <w:szCs w:val="20"/>
                <w:lang w:val="en-GB" w:eastAsia="ja-JP"/>
              </w:rPr>
              <w:t>treatment as estimand.</w:t>
            </w:r>
          </w:p>
        </w:tc>
      </w:tr>
      <w:tr w:rsidR="00DB50C7" w:rsidRPr="00272F02" w14:paraId="4AAB3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66C7D7"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50D4F61" w14:textId="2E67A02E" w:rsidR="00454F9A" w:rsidRPr="00272F02" w:rsidRDefault="00454F9A" w:rsidP="002D3425">
            <w:pPr>
              <w:pStyle w:val="TableCellLeft10pt"/>
              <w:rPr>
                <w:szCs w:val="20"/>
                <w:lang w:val="en-GB"/>
              </w:rPr>
            </w:pPr>
            <w:r w:rsidRPr="00272F02">
              <w:rPr>
                <w:szCs w:val="20"/>
                <w:lang w:val="en-GB"/>
              </w:rPr>
              <w:t xml:space="preserve">One to </w:t>
            </w:r>
            <w:r w:rsidR="00AD0782" w:rsidRPr="00272F02">
              <w:rPr>
                <w:szCs w:val="20"/>
                <w:lang w:val="en-GB"/>
              </w:rPr>
              <w:t>one</w:t>
            </w:r>
          </w:p>
        </w:tc>
      </w:tr>
      <w:tr w:rsidR="00DB50C7" w:rsidRPr="00272F02" w14:paraId="182A48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B652AC"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E8E67A0" w14:textId="662DD8B7"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6CA23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B6AFB"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01B3DFED" w14:textId="77777777" w:rsidR="00454F9A" w:rsidRPr="00272F02" w:rsidRDefault="00454F9A" w:rsidP="002D3425">
            <w:pPr>
              <w:pStyle w:val="TableCellLeft10pt"/>
              <w:rPr>
                <w:szCs w:val="20"/>
                <w:lang w:val="en-GB"/>
              </w:rPr>
            </w:pPr>
            <w:r w:rsidRPr="00272F02">
              <w:rPr>
                <w:szCs w:val="20"/>
                <w:lang w:val="en-GB"/>
              </w:rPr>
              <w:t>{Treatment}</w:t>
            </w:r>
          </w:p>
        </w:tc>
      </w:tr>
      <w:tr w:rsidR="00DB50C7" w:rsidRPr="00272F02" w14:paraId="208244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651EF38"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052EBDF"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82F8A26" w14:textId="00CC0976" w:rsidR="00454F9A" w:rsidRPr="00272F02" w:rsidRDefault="17E225C3" w:rsidP="002D3425">
            <w:pPr>
              <w:pStyle w:val="TableCellLeft10pt"/>
              <w:rPr>
                <w:szCs w:val="20"/>
                <w:lang w:val="en-GB"/>
              </w:rPr>
            </w:pPr>
            <w:r w:rsidRPr="00272F02">
              <w:rPr>
                <w:rStyle w:val="TableCellLeft10ptBoldChar"/>
              </w:rPr>
              <w:t>Relationship</w:t>
            </w:r>
            <w:r w:rsidRPr="00272F02">
              <w:rPr>
                <w:lang w:val="en-GB"/>
              </w:rPr>
              <w:t xml:space="preserve">: Row </w:t>
            </w:r>
            <w:r w:rsidR="7982D20A" w:rsidRPr="00272F02">
              <w:rPr>
                <w:lang w:val="en-GB"/>
              </w:rPr>
              <w:t>Heading</w:t>
            </w:r>
            <w:r w:rsidRPr="00272F02">
              <w:rPr>
                <w:lang w:val="en-GB"/>
              </w:rPr>
              <w:t>,</w:t>
            </w:r>
            <w:r w:rsidR="0985D376" w:rsidRPr="00272F02">
              <w:rPr>
                <w:lang w:val="en-GB"/>
              </w:rPr>
              <w:t xml:space="preserve"> Estimand </w:t>
            </w:r>
            <w:r w:rsidR="003A297C" w:rsidRPr="00272F02">
              <w:rPr>
                <w:lang w:val="en-GB"/>
              </w:rPr>
              <w:t>Characteristics</w:t>
            </w:r>
          </w:p>
          <w:p w14:paraId="52D3C03A" w14:textId="54FC4D09"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583F6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08F292E" w14:textId="240E4129"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CE1419B"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4F2BA400" w14:textId="04C1C4EF" w:rsidR="00454F9A" w:rsidRPr="00272F02" w:rsidRDefault="00454F9A" w:rsidP="002D3425">
            <w:pPr>
              <w:pStyle w:val="TableCellLeft10pt"/>
              <w:rPr>
                <w:szCs w:val="20"/>
                <w:lang w:val="en-GB"/>
              </w:rPr>
            </w:pPr>
          </w:p>
        </w:tc>
      </w:tr>
    </w:tbl>
    <w:p w14:paraId="13B08AEE"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5E197C0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6CE7691"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69A79C06" w14:textId="77777777" w:rsidR="00454F9A" w:rsidRPr="00272F02" w:rsidRDefault="00454F9A" w:rsidP="002D3425">
            <w:pPr>
              <w:pStyle w:val="TableCellLeft10pt"/>
              <w:rPr>
                <w:szCs w:val="20"/>
                <w:lang w:val="en-GB"/>
              </w:rPr>
            </w:pPr>
            <w:r w:rsidRPr="00272F02">
              <w:rPr>
                <w:szCs w:val="20"/>
                <w:lang w:val="en-GB"/>
              </w:rPr>
              <w:t>{&lt;Treatment&gt;}</w:t>
            </w:r>
          </w:p>
        </w:tc>
      </w:tr>
      <w:tr w:rsidR="00DB50C7" w:rsidRPr="00272F02" w14:paraId="0EFA4B1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2B8F1D1"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C219266"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020445CB"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31F8ABF" w14:textId="7CC2BF95"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1A8F9C"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14F0378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8F6225B"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75F0FDB" w14:textId="328729E8" w:rsidR="00454F9A" w:rsidRPr="00272F02" w:rsidRDefault="4C38FA08" w:rsidP="4C38FA08">
            <w:pPr>
              <w:pStyle w:val="TableCellLeft10pt"/>
              <w:rPr>
                <w:lang w:val="en-GB"/>
              </w:rPr>
            </w:pPr>
            <w:r w:rsidRPr="4C38FA08">
              <w:rPr>
                <w:lang w:val="en-GB"/>
              </w:rPr>
              <w:t>C49236</w:t>
            </w:r>
            <w:r w:rsidR="00454F9A">
              <w:br/>
            </w:r>
            <w:r w:rsidRPr="4C38FA08">
              <w:rPr>
                <w:lang w:val="en-GB"/>
              </w:rPr>
              <w:t>For review purpose, see definition of the controlled terminology below</w:t>
            </w:r>
            <w:r w:rsidR="00454F9A">
              <w:br/>
            </w:r>
            <w:r w:rsidRPr="4C38FA08">
              <w:rPr>
                <w:lang w:val="en-GB"/>
              </w:rPr>
              <w:t xml:space="preserve">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w:t>
            </w:r>
            <w:commentRangeStart w:id="274"/>
            <w:commentRangeStart w:id="275"/>
            <w:r w:rsidRPr="4C38FA08">
              <w:rPr>
                <w:lang w:val="en-GB"/>
              </w:rPr>
              <w:t>interventions.</w:t>
            </w:r>
            <w:commentRangeEnd w:id="274"/>
            <w:r w:rsidR="00454F9A">
              <w:commentReference w:id="274"/>
            </w:r>
            <w:commentRangeEnd w:id="275"/>
            <w:r w:rsidR="00CB7A6B">
              <w:rPr>
                <w:rStyle w:val="CommentReference"/>
                <w:rFonts w:eastAsia="Times New Roman"/>
              </w:rPr>
              <w:commentReference w:id="275"/>
            </w:r>
          </w:p>
        </w:tc>
      </w:tr>
      <w:tr w:rsidR="00DB50C7" w:rsidRPr="00272F02" w14:paraId="5A194B4D"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E8DF58D"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120A14" w14:textId="77777777" w:rsidR="00454F9A" w:rsidRPr="00272F02" w:rsidRDefault="00454F9A" w:rsidP="002D3425">
            <w:pPr>
              <w:pStyle w:val="TableCellLeft10pt"/>
              <w:rPr>
                <w:szCs w:val="20"/>
                <w:lang w:val="en-GB"/>
              </w:rPr>
            </w:pPr>
            <w:r w:rsidRPr="00272F02">
              <w:rPr>
                <w:szCs w:val="20"/>
              </w:rPr>
              <w:t>List of key aspects of treatment regimens in each study group, including at least investigational agents, dosage, and administration route</w:t>
            </w:r>
          </w:p>
        </w:tc>
      </w:tr>
      <w:tr w:rsidR="00DB50C7" w:rsidRPr="00272F02" w14:paraId="03EAD9C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76A9EFE"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0623DD4" w14:textId="37073E0C" w:rsidR="00454F9A" w:rsidRPr="00272F02" w:rsidRDefault="00454F9A"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w:t>
            </w:r>
            <w:r w:rsidR="007F535E">
              <w:rPr>
                <w:rFonts w:hint="eastAsia"/>
                <w:szCs w:val="20"/>
                <w:lang w:val="en-GB" w:eastAsia="ja-JP"/>
              </w:rPr>
              <w:t>treatment as estimand</w:t>
            </w:r>
          </w:p>
        </w:tc>
      </w:tr>
      <w:tr w:rsidR="00DB50C7" w:rsidRPr="00272F02" w14:paraId="4432EF1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3B0EF78"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5DFC270" w14:textId="2BE42E13" w:rsidR="00454F9A" w:rsidRPr="00272F02" w:rsidRDefault="00454F9A"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004B2E30" w:rsidRPr="00272F02">
              <w:rPr>
                <w:szCs w:val="20"/>
                <w:lang w:val="en-GB"/>
              </w:rPr>
              <w:t>Exploratory</w:t>
            </w:r>
            <w:r w:rsidRPr="00272F02">
              <w:rPr>
                <w:szCs w:val="20"/>
                <w:lang w:val="en-GB"/>
              </w:rPr>
              <w:t xml:space="preserve"> Objective Table, Project Identifier </w:t>
            </w:r>
          </w:p>
        </w:tc>
      </w:tr>
      <w:tr w:rsidR="00DB50C7" w:rsidRPr="00272F02" w14:paraId="2215677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10C4715"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F0FF420" w14:textId="2F610CC5"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 xml:space="preserve">.X </w:t>
            </w:r>
          </w:p>
        </w:tc>
      </w:tr>
      <w:tr w:rsidR="00DB50C7" w:rsidRPr="00272F02" w14:paraId="58955DE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A2DF840"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0996A72"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11468636"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7540FDA6"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94FBE1E" w14:textId="495448C6" w:rsidR="00454F9A" w:rsidRPr="00272F02" w:rsidRDefault="17E225C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41E57D20" w:rsidRPr="00272F02">
              <w:rPr>
                <w:lang w:val="en-GB"/>
              </w:rPr>
              <w:t>Yes</w:t>
            </w:r>
          </w:p>
          <w:p w14:paraId="633D65A1" w14:textId="5770DA43" w:rsidR="00454F9A" w:rsidRPr="00272F02" w:rsidRDefault="17E225C3" w:rsidP="2125773E">
            <w:pPr>
              <w:pStyle w:val="TableCellLeft10pt"/>
              <w:rPr>
                <w:lang w:val="en-GB"/>
              </w:rPr>
            </w:pPr>
            <w:r w:rsidRPr="00272F02">
              <w:rPr>
                <w:rStyle w:val="TableCellLeft10ptBoldChar"/>
              </w:rPr>
              <w:t>Relationship</w:t>
            </w:r>
            <w:r w:rsidRPr="00272F02">
              <w:rPr>
                <w:lang w:val="en-GB"/>
              </w:rPr>
              <w:t xml:space="preserve">: </w:t>
            </w:r>
            <w:r w:rsidR="2125773E" w:rsidRPr="00272F02">
              <w:rPr>
                <w:lang w:val="en-GB"/>
              </w:rPr>
              <w:t>Row Heading,</w:t>
            </w:r>
            <w:r w:rsidR="6B0F999C" w:rsidRPr="00272F02">
              <w:rPr>
                <w:lang w:val="en-GB"/>
              </w:rPr>
              <w:t xml:space="preserve"> </w:t>
            </w:r>
            <w:r w:rsidR="007A0878" w:rsidRPr="00272F02">
              <w:rPr>
                <w:lang w:val="en-GB"/>
              </w:rPr>
              <w:t>Description; Table</w:t>
            </w:r>
            <w:r w:rsidR="2125773E" w:rsidRPr="00272F02">
              <w:rPr>
                <w:lang w:val="en-GB"/>
              </w:rPr>
              <w:t xml:space="preserve"> </w:t>
            </w:r>
            <w:r w:rsidR="00F60891" w:rsidRPr="00272F02">
              <w:rPr>
                <w:lang w:val="en-GB"/>
              </w:rPr>
              <w:t>E</w:t>
            </w:r>
            <w:r w:rsidR="2125773E" w:rsidRPr="00272F02">
              <w:rPr>
                <w:lang w:val="en-GB"/>
              </w:rPr>
              <w:t>stimand Characteristics, Exploratory (1…n) Estimand; Protocol Identifier</w:t>
            </w:r>
          </w:p>
          <w:p w14:paraId="4570BE6F" w14:textId="77777777" w:rsidR="00454F9A" w:rsidRPr="00272F02" w:rsidRDefault="00454F9A" w:rsidP="002D3425">
            <w:pPr>
              <w:pStyle w:val="TableCellLeft10pt"/>
              <w:rPr>
                <w:szCs w:val="20"/>
                <w:lang w:val="en-GB"/>
              </w:rPr>
            </w:pPr>
            <w:r w:rsidRPr="00272F02">
              <w:rPr>
                <w:rStyle w:val="TableCellLeft10ptBoldChar"/>
                <w:szCs w:val="20"/>
              </w:rPr>
              <w:t>Concept: C49236</w:t>
            </w:r>
          </w:p>
        </w:tc>
      </w:tr>
      <w:tr w:rsidR="00DB50C7" w:rsidRPr="00272F02" w14:paraId="34F5815F"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9978FF2" w14:textId="13AFB27A"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2E1AC243"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267A17F3" w14:textId="66D0F6FA" w:rsidR="00454F9A" w:rsidRPr="00272F02" w:rsidRDefault="00454F9A" w:rsidP="002D3425">
            <w:pPr>
              <w:pStyle w:val="TableCellLeft10pt"/>
              <w:rPr>
                <w:szCs w:val="20"/>
                <w:lang w:val="en-GB"/>
              </w:rPr>
            </w:pPr>
          </w:p>
        </w:tc>
      </w:tr>
    </w:tbl>
    <w:p w14:paraId="0B576AD7"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272F02" w14:paraId="436889E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33AA66B0" w14:textId="77777777" w:rsidR="00454F9A" w:rsidRPr="00272F02" w:rsidRDefault="00454F9A" w:rsidP="002D3425">
            <w:pPr>
              <w:pStyle w:val="TableHeadingTextLeft10pt"/>
              <w:rPr>
                <w:szCs w:val="20"/>
                <w:lang w:val="de-DE"/>
              </w:rPr>
            </w:pPr>
            <w:r w:rsidRPr="00272F02">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B324AB3" w14:textId="77777777" w:rsidR="00454F9A" w:rsidRPr="00272F02" w:rsidRDefault="00454F9A" w:rsidP="002D3425">
            <w:pPr>
              <w:pStyle w:val="TableCellLeft10pt"/>
              <w:rPr>
                <w:szCs w:val="20"/>
                <w:lang w:val="en-GB"/>
              </w:rPr>
            </w:pPr>
            <w:r w:rsidRPr="00272F02">
              <w:rPr>
                <w:szCs w:val="20"/>
                <w:lang w:val="en-GB"/>
              </w:rPr>
              <w:t>Endpoint</w:t>
            </w:r>
          </w:p>
        </w:tc>
      </w:tr>
      <w:tr w:rsidR="00DB50C7" w:rsidRPr="00272F02" w14:paraId="2622C88E"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C7FF4DC" w14:textId="77777777" w:rsidR="00454F9A" w:rsidRPr="00272F02" w:rsidRDefault="00454F9A" w:rsidP="002D3425">
            <w:pPr>
              <w:pStyle w:val="TableHeadingTextLeft10pt"/>
              <w:rPr>
                <w:szCs w:val="20"/>
                <w:lang w:val="de-DE"/>
              </w:rPr>
            </w:pPr>
            <w:r w:rsidRPr="00272F02">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3E15264"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77A6A582"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F74BDBD" w14:textId="7B584AC7"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9FC071"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372BB583"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F287319" w14:textId="77777777" w:rsidR="00454F9A" w:rsidRPr="00272F02" w:rsidRDefault="00454F9A" w:rsidP="002D3425">
            <w:pPr>
              <w:pStyle w:val="TableHeadingTextLeft10pt"/>
              <w:rPr>
                <w:szCs w:val="20"/>
                <w:lang w:val="de-DE"/>
              </w:rPr>
            </w:pPr>
            <w:r w:rsidRPr="00272F02">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5DD45E1F" w14:textId="77777777" w:rsidR="00454F9A" w:rsidRPr="00272F02" w:rsidRDefault="00454F9A" w:rsidP="002D3425">
            <w:pPr>
              <w:pStyle w:val="TableCellLeft10pt"/>
              <w:rPr>
                <w:szCs w:val="20"/>
                <w:lang w:val="en-GB"/>
              </w:rPr>
            </w:pPr>
            <w:r w:rsidRPr="00272F02">
              <w:rPr>
                <w:szCs w:val="20"/>
                <w:lang w:val="en-GB"/>
              </w:rPr>
              <w:t xml:space="preserve">Heading </w:t>
            </w:r>
          </w:p>
        </w:tc>
      </w:tr>
      <w:tr w:rsidR="00DB50C7" w:rsidRPr="00272F02" w14:paraId="21BA6184"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22DF2BCC" w14:textId="77777777" w:rsidR="00454F9A" w:rsidRPr="00272F02" w:rsidRDefault="00454F9A" w:rsidP="002D3425">
            <w:pPr>
              <w:pStyle w:val="TableHeadingTextLeft10pt"/>
              <w:rPr>
                <w:szCs w:val="20"/>
                <w:lang w:val="de-DE"/>
              </w:rPr>
            </w:pPr>
            <w:r w:rsidRPr="00272F02">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9FF657" w14:textId="07D9F74E" w:rsidR="00454F9A" w:rsidRPr="00272F02" w:rsidRDefault="009C51CF" w:rsidP="002D3425">
            <w:pPr>
              <w:pStyle w:val="TableCellLeft10pt"/>
              <w:rPr>
                <w:szCs w:val="20"/>
                <w:lang w:val="en-GB"/>
              </w:rPr>
            </w:pPr>
            <w:r w:rsidRPr="00272F02">
              <w:rPr>
                <w:szCs w:val="20"/>
                <w:lang w:val="en-GB"/>
              </w:rPr>
              <w:t>N/A</w:t>
            </w:r>
          </w:p>
        </w:tc>
      </w:tr>
      <w:tr w:rsidR="00DB50C7" w:rsidRPr="00272F02" w14:paraId="4E7DA99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063BCCBD" w14:textId="77777777" w:rsidR="00454F9A" w:rsidRPr="00272F02" w:rsidRDefault="00454F9A" w:rsidP="002D3425">
            <w:pPr>
              <w:pStyle w:val="TableHeadingTextLeft10pt"/>
              <w:rPr>
                <w:szCs w:val="20"/>
                <w:lang w:val="de-DE"/>
              </w:rPr>
            </w:pPr>
            <w:r w:rsidRPr="00272F02">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3F2A2296" w14:textId="799FBDDE" w:rsidR="00454F9A" w:rsidRPr="00272F02" w:rsidRDefault="007F535E" w:rsidP="002D3425">
            <w:pPr>
              <w:pStyle w:val="TableCellLeft10pt"/>
              <w:rPr>
                <w:szCs w:val="20"/>
                <w:lang w:val="en-GB"/>
              </w:rPr>
            </w:pPr>
            <w:r>
              <w:rPr>
                <w:rFonts w:hint="eastAsia"/>
                <w:szCs w:val="20"/>
                <w:lang w:val="en-GB" w:eastAsia="ja-JP"/>
              </w:rPr>
              <w:t>Conditional: if there is exploratory endpoint(s).</w:t>
            </w:r>
          </w:p>
        </w:tc>
      </w:tr>
      <w:tr w:rsidR="00DB50C7" w:rsidRPr="00272F02" w14:paraId="6B1B4E7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45E0ACB3" w14:textId="77777777" w:rsidR="00454F9A" w:rsidRPr="00272F02" w:rsidRDefault="00454F9A" w:rsidP="002D3425">
            <w:pPr>
              <w:pStyle w:val="TableHeadingTextLeft10pt"/>
              <w:rPr>
                <w:szCs w:val="20"/>
                <w:lang w:val="de-DE"/>
              </w:rPr>
            </w:pPr>
            <w:r w:rsidRPr="00272F02">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74E1F80" w14:textId="77777777" w:rsidR="00454F9A" w:rsidRPr="00272F02" w:rsidRDefault="00454F9A" w:rsidP="002D3425">
            <w:pPr>
              <w:pStyle w:val="TableCellLeft10pt"/>
              <w:rPr>
                <w:szCs w:val="20"/>
                <w:lang w:val="en-GB"/>
              </w:rPr>
            </w:pPr>
            <w:r w:rsidRPr="00272F02">
              <w:rPr>
                <w:szCs w:val="20"/>
                <w:lang w:val="en-GB"/>
              </w:rPr>
              <w:t>One to one</w:t>
            </w:r>
          </w:p>
        </w:tc>
      </w:tr>
      <w:tr w:rsidR="00DB50C7" w:rsidRPr="00272F02" w14:paraId="77CBD4D0"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119ED4D9"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15584E98" w14:textId="0F8423A6"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78517A19"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1B02739" w14:textId="77777777" w:rsidR="00454F9A" w:rsidRPr="00272F02" w:rsidRDefault="00454F9A" w:rsidP="002D3425">
            <w:pPr>
              <w:pStyle w:val="TableHeadingTextLeft10pt"/>
              <w:rPr>
                <w:szCs w:val="20"/>
                <w:lang w:val="de-DE"/>
              </w:rPr>
            </w:pPr>
            <w:r w:rsidRPr="00272F02">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DDD92B2" w14:textId="77777777" w:rsidR="00454F9A" w:rsidRPr="00272F02" w:rsidRDefault="00454F9A" w:rsidP="002D3425">
            <w:pPr>
              <w:pStyle w:val="TableCellLeft10pt"/>
              <w:rPr>
                <w:szCs w:val="20"/>
                <w:lang w:val="en-GB"/>
              </w:rPr>
            </w:pPr>
            <w:r w:rsidRPr="00272F02">
              <w:rPr>
                <w:szCs w:val="20"/>
                <w:lang w:val="en-GB"/>
              </w:rPr>
              <w:t>Endpoint</w:t>
            </w:r>
          </w:p>
        </w:tc>
      </w:tr>
      <w:tr w:rsidR="00DB50C7" w:rsidRPr="00272F02" w14:paraId="1387A39C"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68C5FD34" w14:textId="77777777" w:rsidR="00454F9A" w:rsidRPr="00272F02" w:rsidRDefault="00454F9A" w:rsidP="002D3425">
            <w:pPr>
              <w:pStyle w:val="TableHeadingTextLeft10pt"/>
              <w:rPr>
                <w:szCs w:val="20"/>
                <w:lang w:val="de-DE"/>
              </w:rPr>
            </w:pPr>
            <w:r w:rsidRPr="00272F02">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E8F91EE"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4DE095D" w14:textId="7314E241" w:rsidR="00454F9A" w:rsidRPr="00272F02" w:rsidRDefault="4C38FA08" w:rsidP="2125773E">
            <w:pPr>
              <w:pStyle w:val="TableCellLeft10pt"/>
              <w:rPr>
                <w:lang w:val="en-GB"/>
              </w:rPr>
            </w:pPr>
            <w:r w:rsidRPr="4C38FA08">
              <w:rPr>
                <w:rStyle w:val="TableCellLeft10ptBoldChar"/>
              </w:rPr>
              <w:t>Relationship</w:t>
            </w:r>
            <w:r w:rsidRPr="4C38FA08">
              <w:rPr>
                <w:lang w:val="en-GB"/>
              </w:rPr>
              <w:t>: Row Heading, Estimand Characteristic</w:t>
            </w:r>
            <w:commentRangeStart w:id="276"/>
            <w:commentRangeStart w:id="277"/>
            <w:r w:rsidRPr="4C38FA08">
              <w:rPr>
                <w:lang w:val="en-GB"/>
              </w:rPr>
              <w:t>s</w:t>
            </w:r>
            <w:commentRangeEnd w:id="276"/>
            <w:r w:rsidR="17E225C3">
              <w:commentReference w:id="276"/>
            </w:r>
            <w:commentRangeEnd w:id="277"/>
            <w:r w:rsidR="007D7F20">
              <w:rPr>
                <w:rStyle w:val="CommentReference"/>
                <w:rFonts w:eastAsia="Times New Roman"/>
              </w:rPr>
              <w:commentReference w:id="277"/>
            </w:r>
          </w:p>
          <w:p w14:paraId="451A0D93" w14:textId="52C759F9"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4DB0D828" w14:textId="77777777" w:rsidTr="4C38FA08">
        <w:tc>
          <w:tcPr>
            <w:tcW w:w="1269" w:type="pct"/>
            <w:tcBorders>
              <w:top w:val="single" w:sz="4" w:space="0" w:color="auto"/>
              <w:left w:val="single" w:sz="4" w:space="0" w:color="auto"/>
              <w:bottom w:val="single" w:sz="4" w:space="0" w:color="auto"/>
              <w:right w:val="single" w:sz="4" w:space="0" w:color="auto"/>
            </w:tcBorders>
            <w:hideMark/>
          </w:tcPr>
          <w:p w14:paraId="559C5E07" w14:textId="08DA4B79" w:rsidR="00454F9A" w:rsidRPr="00272F02" w:rsidRDefault="0021788E" w:rsidP="002D3425">
            <w:pPr>
              <w:pStyle w:val="TableHeadingTextLeft10pt"/>
              <w:rPr>
                <w:szCs w:val="20"/>
              </w:rPr>
            </w:pPr>
            <w:r w:rsidRPr="00272F02">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921A61" w14:textId="77777777" w:rsidR="007F535E" w:rsidRDefault="007F535E" w:rsidP="007F535E">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6AD021E2" w14:textId="35C69B63" w:rsidR="00454F9A" w:rsidRPr="00272F02" w:rsidRDefault="00454F9A" w:rsidP="002D3425">
            <w:pPr>
              <w:pStyle w:val="TableCellLeft10pt"/>
              <w:rPr>
                <w:szCs w:val="20"/>
                <w:lang w:val="en-GB"/>
              </w:rPr>
            </w:pPr>
          </w:p>
        </w:tc>
      </w:tr>
    </w:tbl>
    <w:p w14:paraId="14615684"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39CB62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540D393"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01B57F" w14:textId="77777777" w:rsidR="00454F9A" w:rsidRPr="00272F02" w:rsidRDefault="00454F9A" w:rsidP="002D3425">
            <w:pPr>
              <w:pStyle w:val="TableCellLeft10pt"/>
              <w:rPr>
                <w:szCs w:val="20"/>
                <w:lang w:val="en-GB"/>
              </w:rPr>
            </w:pPr>
            <w:r w:rsidRPr="00272F02">
              <w:rPr>
                <w:szCs w:val="20"/>
                <w:lang w:val="en-GB"/>
              </w:rPr>
              <w:t>Endpoint</w:t>
            </w:r>
          </w:p>
        </w:tc>
      </w:tr>
      <w:tr w:rsidR="00DB50C7" w:rsidRPr="00272F02" w14:paraId="1FEDEE6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E050163"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112F92D"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432C3A3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5DF5144" w14:textId="00379EC0"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3D567F"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345E72F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2C19E3B"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67E7D9" w14:textId="1833A935" w:rsidR="0094277C" w:rsidRPr="00272F02" w:rsidRDefault="00454F9A" w:rsidP="002D3425">
            <w:pPr>
              <w:pStyle w:val="TableCellLeft10pt"/>
              <w:rPr>
                <w:szCs w:val="20"/>
                <w:lang w:val="en-GB"/>
              </w:rPr>
            </w:pPr>
            <w:r w:rsidRPr="00272F02">
              <w:rPr>
                <w:szCs w:val="20"/>
                <w:lang w:val="en-GB"/>
              </w:rPr>
              <w:t>C25212</w:t>
            </w:r>
            <w:r w:rsidRPr="00272F02">
              <w:rPr>
                <w:szCs w:val="20"/>
                <w:lang w:val="en-GB"/>
              </w:rPr>
              <w:br/>
            </w:r>
            <w:r w:rsidR="0094277C" w:rsidRPr="00272F02">
              <w:rPr>
                <w:szCs w:val="20"/>
                <w:lang w:val="en-GB"/>
              </w:rPr>
              <w:t>For review purpose, see definition of the controlled terminology below</w:t>
            </w:r>
          </w:p>
          <w:p w14:paraId="3468D274" w14:textId="2C261106" w:rsidR="00454F9A" w:rsidRPr="00272F02" w:rsidRDefault="4C38FA08" w:rsidP="4C38FA08">
            <w:pPr>
              <w:pStyle w:val="TableCellLeft10pt"/>
              <w:rPr>
                <w:lang w:val="en-GB"/>
              </w:rPr>
            </w:pPr>
            <w:r w:rsidRPr="4C38FA08">
              <w:rPr>
                <w:lang w:val="en-GB"/>
              </w:rPr>
              <w:t xml:space="preserve">The variable to be obtained for each patient that is required to address the clinical question. The specification of the variable might include whether the patient experiences an intercurrent </w:t>
            </w:r>
            <w:commentRangeStart w:id="278"/>
            <w:commentRangeStart w:id="279"/>
            <w:r w:rsidRPr="4C38FA08">
              <w:rPr>
                <w:lang w:val="en-GB"/>
              </w:rPr>
              <w:t>event</w:t>
            </w:r>
            <w:commentRangeEnd w:id="278"/>
            <w:r w:rsidR="00454F9A">
              <w:commentReference w:id="278"/>
            </w:r>
            <w:commentRangeEnd w:id="279"/>
            <w:r w:rsidR="000444CE">
              <w:rPr>
                <w:rStyle w:val="CommentReference"/>
                <w:rFonts w:eastAsia="Times New Roman"/>
              </w:rPr>
              <w:commentReference w:id="279"/>
            </w:r>
          </w:p>
        </w:tc>
      </w:tr>
      <w:tr w:rsidR="00DB50C7" w:rsidRPr="00272F02" w14:paraId="20DB5E0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66CA0B5"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05DFDB9" w14:textId="60BB766B" w:rsidR="00454F9A" w:rsidRPr="00272F02" w:rsidRDefault="4C38FA08" w:rsidP="4C38FA08">
            <w:pPr>
              <w:pStyle w:val="TableCellLeft10pt"/>
              <w:rPr>
                <w:lang w:val="en-GB"/>
              </w:rPr>
            </w:pPr>
            <w:commentRangeStart w:id="280"/>
            <w:commentRangeStart w:id="281"/>
            <w:r w:rsidRPr="4C38FA08">
              <w:rPr>
                <w:lang w:val="en-GB"/>
              </w:rPr>
              <w:t>List of key characteristics, such as demographic characteristics (e.g. age, sex) and clinical characteristics (e.g. prior therapies, symptoms, severity, biomarker status)</w:t>
            </w:r>
            <w:commentRangeEnd w:id="280"/>
            <w:r w:rsidR="00454F9A">
              <w:commentReference w:id="280"/>
            </w:r>
            <w:commentRangeEnd w:id="281"/>
            <w:r w:rsidR="00EF7F86">
              <w:rPr>
                <w:rStyle w:val="CommentReference"/>
                <w:rFonts w:eastAsia="Times New Roman"/>
              </w:rPr>
              <w:commentReference w:id="281"/>
            </w:r>
          </w:p>
        </w:tc>
      </w:tr>
      <w:tr w:rsidR="00DB50C7" w:rsidRPr="00272F02" w14:paraId="16BA668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AB1FDE5"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5F024" w14:textId="1F4404E0" w:rsidR="00454F9A" w:rsidRPr="00272F02" w:rsidRDefault="00825FC2" w:rsidP="002D3425">
            <w:pPr>
              <w:pStyle w:val="TableCellLeft10pt"/>
              <w:rPr>
                <w:szCs w:val="20"/>
                <w:lang w:val="en-GB"/>
              </w:rPr>
            </w:pPr>
            <w:r>
              <w:rPr>
                <w:rFonts w:hint="eastAsia"/>
                <w:szCs w:val="20"/>
                <w:lang w:val="en-GB" w:eastAsia="ja-JP"/>
              </w:rPr>
              <w:t>Conditional</w:t>
            </w:r>
            <w:r w:rsidR="007F535E">
              <w:rPr>
                <w:rFonts w:hint="eastAsia"/>
                <w:szCs w:val="20"/>
                <w:lang w:val="en-GB" w:eastAsia="ja-JP"/>
              </w:rPr>
              <w:t>: if there is exploratory endpoint(s).</w:t>
            </w:r>
          </w:p>
        </w:tc>
      </w:tr>
      <w:tr w:rsidR="00DB50C7" w:rsidRPr="00272F02" w14:paraId="6CC6E77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7FC0D88"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B9FCEA1" w14:textId="5A1B9970" w:rsidR="00454F9A" w:rsidRPr="00272F02" w:rsidRDefault="00454F9A"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to </w:t>
            </w:r>
            <w:r w:rsidR="004B2E30" w:rsidRPr="00272F02">
              <w:rPr>
                <w:szCs w:val="20"/>
                <w:lang w:val="en-GB"/>
              </w:rPr>
              <w:t>Exploratory</w:t>
            </w:r>
            <w:r w:rsidRPr="00272F02">
              <w:rPr>
                <w:szCs w:val="20"/>
                <w:lang w:val="en-GB"/>
              </w:rPr>
              <w:t xml:space="preserve"> Objective Table, Project Identifier </w:t>
            </w:r>
          </w:p>
        </w:tc>
      </w:tr>
      <w:tr w:rsidR="00DB50C7" w:rsidRPr="00272F02" w14:paraId="692C9BC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5AB303A"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5F31E" w14:textId="64E92FF3"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16D2678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F608E2F"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63B9510"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1A5C1F0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0DB2C72"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344C8F0" w14:textId="460BB9EF" w:rsidR="00454F9A" w:rsidRPr="00272F02" w:rsidRDefault="17E225C3" w:rsidP="2125773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62BE3035" w:rsidRPr="00272F02">
              <w:rPr>
                <w:lang w:val="en-GB"/>
              </w:rPr>
              <w:t>Yes</w:t>
            </w:r>
          </w:p>
          <w:p w14:paraId="790376A2" w14:textId="0C33B536" w:rsidR="00F26DF3" w:rsidRPr="00272F02" w:rsidRDefault="17E225C3" w:rsidP="2125773E">
            <w:pPr>
              <w:pStyle w:val="TableCellLeft10pt"/>
              <w:rPr>
                <w:lang w:val="en-GB"/>
              </w:rPr>
            </w:pPr>
            <w:r w:rsidRPr="00272F02">
              <w:rPr>
                <w:rStyle w:val="TableCellLeft10ptBoldChar"/>
              </w:rPr>
              <w:t>Relationship</w:t>
            </w:r>
            <w:r w:rsidRPr="00272F02">
              <w:rPr>
                <w:lang w:val="en-GB"/>
              </w:rPr>
              <w:t xml:space="preserve">: </w:t>
            </w:r>
            <w:r w:rsidR="2125773E" w:rsidRPr="00272F02">
              <w:rPr>
                <w:lang w:val="en-GB"/>
              </w:rPr>
              <w:t>Row Heading,</w:t>
            </w:r>
            <w:r w:rsidR="634E055D" w:rsidRPr="00272F02">
              <w:rPr>
                <w:lang w:val="en-GB"/>
              </w:rPr>
              <w:t xml:space="preserve"> </w:t>
            </w:r>
            <w:r w:rsidR="2125773E" w:rsidRPr="00272F02">
              <w:rPr>
                <w:lang w:val="en-GB"/>
              </w:rPr>
              <w:t>Description;</w:t>
            </w:r>
            <w:r w:rsidR="00F26DF3" w:rsidRPr="00272F02">
              <w:rPr>
                <w:lang w:val="en-GB" w:eastAsia="ja-JP"/>
              </w:rPr>
              <w:t xml:space="preserve"> </w:t>
            </w:r>
            <w:r w:rsidR="2125773E" w:rsidRPr="00272F02">
              <w:rPr>
                <w:lang w:val="en-GB"/>
              </w:rPr>
              <w:t xml:space="preserve">Table </w:t>
            </w:r>
            <w:r w:rsidR="00F60891" w:rsidRPr="00272F02">
              <w:rPr>
                <w:lang w:val="en-GB"/>
              </w:rPr>
              <w:t>E</w:t>
            </w:r>
            <w:r w:rsidR="2125773E" w:rsidRPr="00272F02">
              <w:rPr>
                <w:lang w:val="en-GB"/>
              </w:rPr>
              <w:t>stimand Characteristics, Exploratory (1…n) Estimand</w:t>
            </w:r>
          </w:p>
          <w:p w14:paraId="5925CDFC" w14:textId="77777777"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C25212</w:t>
            </w:r>
          </w:p>
        </w:tc>
      </w:tr>
      <w:tr w:rsidR="00DB50C7" w:rsidRPr="00272F02" w14:paraId="5E580AD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B1E36C3" w14:textId="1C286730" w:rsidR="00454F9A"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9E0CE67"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3127C908" w14:textId="731516DF" w:rsidR="00454F9A" w:rsidRPr="00272F02" w:rsidRDefault="00454F9A" w:rsidP="002D3425">
            <w:pPr>
              <w:pStyle w:val="TableCellLeft10pt"/>
              <w:rPr>
                <w:szCs w:val="20"/>
                <w:lang w:val="en-GB"/>
              </w:rPr>
            </w:pPr>
          </w:p>
        </w:tc>
      </w:tr>
    </w:tbl>
    <w:p w14:paraId="454770E6"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A45055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0C2F9C0"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41E8E" w14:textId="77777777" w:rsidR="00454F9A" w:rsidRPr="00272F02" w:rsidRDefault="4C38FA08" w:rsidP="4C38FA08">
            <w:pPr>
              <w:pStyle w:val="TableCellLeft10pt"/>
              <w:rPr>
                <w:lang w:val="en-GB"/>
              </w:rPr>
            </w:pPr>
            <w:r w:rsidRPr="4C38FA08">
              <w:rPr>
                <w:lang w:val="en-GB"/>
              </w:rPr>
              <w:t>{Population-</w:t>
            </w:r>
            <w:commentRangeStart w:id="282"/>
            <w:commentRangeStart w:id="283"/>
            <w:r w:rsidRPr="4C38FA08">
              <w:rPr>
                <w:lang w:val="en-GB"/>
              </w:rPr>
              <w:t>L</w:t>
            </w:r>
            <w:commentRangeEnd w:id="282"/>
            <w:r w:rsidR="00454F9A">
              <w:commentReference w:id="282"/>
            </w:r>
            <w:commentRangeEnd w:id="283"/>
            <w:r w:rsidR="00C966D8">
              <w:rPr>
                <w:rStyle w:val="CommentReference"/>
                <w:rFonts w:eastAsia="Times New Roman"/>
              </w:rPr>
              <w:commentReference w:id="283"/>
            </w:r>
            <w:r w:rsidRPr="4C38FA08">
              <w:rPr>
                <w:lang w:val="en-GB"/>
              </w:rPr>
              <w:t>evel Summary}</w:t>
            </w:r>
          </w:p>
        </w:tc>
      </w:tr>
      <w:tr w:rsidR="00DB50C7" w:rsidRPr="00272F02" w14:paraId="65D1C30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4EA35E5"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224584"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53F54D9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B34AB5B" w14:textId="167B7437"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9E8F88"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68E6B97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4AD8294"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772583" w14:textId="77777777" w:rsidR="00454F9A" w:rsidRPr="00272F02" w:rsidRDefault="00454F9A" w:rsidP="002D3425">
            <w:pPr>
              <w:pStyle w:val="TableCellLeft10pt"/>
              <w:rPr>
                <w:szCs w:val="20"/>
                <w:lang w:val="en-GB"/>
              </w:rPr>
            </w:pPr>
            <w:r w:rsidRPr="00272F02">
              <w:rPr>
                <w:szCs w:val="20"/>
                <w:lang w:val="en-GB"/>
              </w:rPr>
              <w:t xml:space="preserve">Heading </w:t>
            </w:r>
          </w:p>
        </w:tc>
      </w:tr>
      <w:tr w:rsidR="00DB50C7" w:rsidRPr="00272F02" w14:paraId="0F5ABFF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6666192"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BA1F97" w14:textId="65E03CBC" w:rsidR="00454F9A" w:rsidRPr="00272F02" w:rsidRDefault="009C51CF" w:rsidP="002D3425">
            <w:pPr>
              <w:pStyle w:val="TableCellLeft10pt"/>
              <w:rPr>
                <w:szCs w:val="20"/>
                <w:lang w:val="en-GB"/>
              </w:rPr>
            </w:pPr>
            <w:r w:rsidRPr="00272F02">
              <w:rPr>
                <w:szCs w:val="20"/>
                <w:lang w:val="en-GB"/>
              </w:rPr>
              <w:t>N/A</w:t>
            </w:r>
          </w:p>
        </w:tc>
      </w:tr>
      <w:tr w:rsidR="00DB50C7" w:rsidRPr="00272F02" w14:paraId="1BCD662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7826375"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2E505A" w14:textId="33CE89AE" w:rsidR="00454F9A" w:rsidRPr="00272F02" w:rsidRDefault="00454F9A"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w:t>
            </w:r>
            <w:r w:rsidR="00825FC2">
              <w:rPr>
                <w:rFonts w:hint="eastAsia"/>
                <w:szCs w:val="20"/>
                <w:lang w:val="en-GB" w:eastAsia="ja-JP"/>
              </w:rPr>
              <w:t>l</w:t>
            </w:r>
            <w:r w:rsidRPr="00272F02">
              <w:rPr>
                <w:szCs w:val="20"/>
                <w:lang w:val="en-GB"/>
              </w:rPr>
              <w:t xml:space="preserve">evel </w:t>
            </w:r>
            <w:r w:rsidR="00825FC2">
              <w:rPr>
                <w:rFonts w:hint="eastAsia"/>
                <w:szCs w:val="20"/>
                <w:lang w:val="en-GB" w:eastAsia="ja-JP"/>
              </w:rPr>
              <w:t>s</w:t>
            </w:r>
            <w:r w:rsidRPr="00272F02">
              <w:rPr>
                <w:szCs w:val="20"/>
                <w:lang w:val="en-GB"/>
              </w:rPr>
              <w:t>ummary</w:t>
            </w:r>
          </w:p>
        </w:tc>
      </w:tr>
      <w:tr w:rsidR="00DB50C7" w:rsidRPr="00272F02" w14:paraId="37B8B34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1D50817"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A421FC" w14:textId="64C21B13" w:rsidR="00454F9A" w:rsidRPr="00272F02" w:rsidRDefault="00454F9A" w:rsidP="002D3425">
            <w:pPr>
              <w:pStyle w:val="TableCellLeft10pt"/>
              <w:rPr>
                <w:szCs w:val="20"/>
                <w:lang w:val="en-GB"/>
              </w:rPr>
            </w:pPr>
            <w:r w:rsidRPr="00272F02">
              <w:rPr>
                <w:szCs w:val="20"/>
                <w:lang w:val="en-GB"/>
              </w:rPr>
              <w:t>One to</w:t>
            </w:r>
            <w:r w:rsidR="00690418" w:rsidRPr="00272F02">
              <w:rPr>
                <w:szCs w:val="20"/>
                <w:lang w:val="en-GB"/>
              </w:rPr>
              <w:t xml:space="preserve"> one</w:t>
            </w:r>
            <w:r w:rsidRPr="00272F02">
              <w:rPr>
                <w:szCs w:val="20"/>
                <w:lang w:val="en-GB"/>
              </w:rPr>
              <w:t xml:space="preserve"> </w:t>
            </w:r>
          </w:p>
        </w:tc>
      </w:tr>
      <w:tr w:rsidR="00DB50C7" w:rsidRPr="00272F02" w14:paraId="4FF69ADA"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3C1EEB3"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EF2F4F" w14:textId="3FD22BD4"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5615377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29F7D08"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8C7298" w14:textId="1C39EAB8" w:rsidR="00454F9A" w:rsidRPr="00272F02" w:rsidRDefault="4C38FA08" w:rsidP="4C38FA08">
            <w:pPr>
              <w:pStyle w:val="TableCellLeft10pt"/>
              <w:rPr>
                <w:lang w:val="en-GB"/>
              </w:rPr>
            </w:pPr>
            <w:r w:rsidRPr="4C38FA08">
              <w:rPr>
                <w:lang w:val="en-GB"/>
              </w:rPr>
              <w:t>Population-</w:t>
            </w:r>
            <w:commentRangeStart w:id="284"/>
            <w:commentRangeStart w:id="285"/>
            <w:r w:rsidRPr="4C38FA08">
              <w:rPr>
                <w:lang w:val="en-GB"/>
              </w:rPr>
              <w:t>L</w:t>
            </w:r>
            <w:commentRangeEnd w:id="284"/>
            <w:r w:rsidR="00454F9A">
              <w:commentReference w:id="284"/>
            </w:r>
            <w:commentRangeEnd w:id="285"/>
            <w:r w:rsidR="003761BD">
              <w:rPr>
                <w:rStyle w:val="CommentReference"/>
                <w:rFonts w:eastAsia="Times New Roman"/>
              </w:rPr>
              <w:commentReference w:id="285"/>
            </w:r>
            <w:r w:rsidRPr="4C38FA08">
              <w:rPr>
                <w:lang w:val="en-GB"/>
              </w:rPr>
              <w:t>evel Summary</w:t>
            </w:r>
          </w:p>
        </w:tc>
      </w:tr>
      <w:tr w:rsidR="00DB50C7" w:rsidRPr="00272F02" w14:paraId="0B0C114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6FEA36F"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1D097D0"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A5CF322" w14:textId="5E4A8F42" w:rsidR="00454F9A" w:rsidRPr="00272F02" w:rsidRDefault="17E225C3" w:rsidP="2125773E">
            <w:pPr>
              <w:pStyle w:val="TableCellLeft10pt"/>
              <w:rPr>
                <w:lang w:val="en-GB"/>
              </w:rPr>
            </w:pPr>
            <w:r w:rsidRPr="00272F02">
              <w:rPr>
                <w:rStyle w:val="TableCellLeft10ptBoldChar"/>
              </w:rPr>
              <w:t>Relationship</w:t>
            </w:r>
            <w:r w:rsidRPr="00272F02">
              <w:rPr>
                <w:lang w:val="en-GB"/>
              </w:rPr>
              <w:t xml:space="preserve">: Row </w:t>
            </w:r>
            <w:r w:rsidR="7982D20A" w:rsidRPr="00272F02">
              <w:rPr>
                <w:lang w:val="en-GB"/>
              </w:rPr>
              <w:t>Heading</w:t>
            </w:r>
            <w:r w:rsidRPr="00272F02">
              <w:rPr>
                <w:lang w:val="en-GB"/>
              </w:rPr>
              <w:t xml:space="preserve">, </w:t>
            </w:r>
            <w:r w:rsidR="3E356055" w:rsidRPr="00272F02">
              <w:rPr>
                <w:lang w:val="en-GB"/>
              </w:rPr>
              <w:t xml:space="preserve">Estimand </w:t>
            </w:r>
            <w:r w:rsidR="00031E9C" w:rsidRPr="00272F02">
              <w:rPr>
                <w:lang w:val="en-GB"/>
              </w:rPr>
              <w:t>Characteristics</w:t>
            </w:r>
          </w:p>
          <w:p w14:paraId="0AE840D6" w14:textId="0600DB0E"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71A3865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8FFD231" w14:textId="2E281421" w:rsidR="00454F9A"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E52F10"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392F963D" w14:textId="676E9767" w:rsidR="00454F9A" w:rsidRPr="00272F02" w:rsidRDefault="00454F9A" w:rsidP="002D3425">
            <w:pPr>
              <w:pStyle w:val="TableCellLeft10pt"/>
              <w:rPr>
                <w:szCs w:val="20"/>
                <w:lang w:val="en-GB"/>
              </w:rPr>
            </w:pPr>
          </w:p>
        </w:tc>
      </w:tr>
    </w:tbl>
    <w:p w14:paraId="29658BD4"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064A39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7B1FDC9"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61E395" w14:textId="77777777" w:rsidR="00454F9A" w:rsidRPr="00272F02" w:rsidRDefault="4C38FA08" w:rsidP="4C38FA08">
            <w:pPr>
              <w:pStyle w:val="TableCellLeft10pt"/>
              <w:rPr>
                <w:lang w:val="en-GB"/>
              </w:rPr>
            </w:pPr>
            <w:r w:rsidRPr="4C38FA08">
              <w:rPr>
                <w:lang w:val="en-GB"/>
              </w:rPr>
              <w:t>{&lt;Population-</w:t>
            </w:r>
            <w:commentRangeStart w:id="286"/>
            <w:commentRangeStart w:id="287"/>
            <w:r w:rsidRPr="4C38FA08">
              <w:rPr>
                <w:lang w:val="en-GB"/>
              </w:rPr>
              <w:t>L</w:t>
            </w:r>
            <w:commentRangeEnd w:id="286"/>
            <w:r w:rsidR="00454F9A">
              <w:commentReference w:id="286"/>
            </w:r>
            <w:commentRangeEnd w:id="287"/>
            <w:r w:rsidR="003761BD">
              <w:rPr>
                <w:rStyle w:val="CommentReference"/>
                <w:rFonts w:eastAsia="Times New Roman"/>
              </w:rPr>
              <w:commentReference w:id="287"/>
            </w:r>
            <w:r w:rsidRPr="4C38FA08">
              <w:rPr>
                <w:lang w:val="en-GB"/>
              </w:rPr>
              <w:t>evel Summary&gt;}</w:t>
            </w:r>
          </w:p>
        </w:tc>
      </w:tr>
      <w:tr w:rsidR="00DB50C7" w:rsidRPr="00272F02" w14:paraId="161090D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FE5D217"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EB9B98F"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6C5F71E2"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4928066" w14:textId="5FDD6CB5"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54842C"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017C314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4A0EC81"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620861B" w14:textId="0EAFEA44" w:rsidR="0094277C" w:rsidRPr="00272F02" w:rsidRDefault="00454F9A" w:rsidP="002D3425">
            <w:pPr>
              <w:pStyle w:val="TableCellLeft10pt"/>
              <w:rPr>
                <w:szCs w:val="20"/>
                <w:lang w:val="en-GB"/>
              </w:rPr>
            </w:pPr>
            <w:r w:rsidRPr="00272F02">
              <w:rPr>
                <w:szCs w:val="20"/>
                <w:lang w:val="en-GB"/>
              </w:rPr>
              <w:t>C188853</w:t>
            </w:r>
            <w:r w:rsidRPr="00272F02">
              <w:rPr>
                <w:szCs w:val="20"/>
                <w:lang w:val="en-GB"/>
              </w:rPr>
              <w:br/>
            </w:r>
            <w:r w:rsidR="0094277C" w:rsidRPr="00272F02">
              <w:rPr>
                <w:szCs w:val="20"/>
                <w:lang w:val="en-GB"/>
              </w:rPr>
              <w:t>For review purpose, see definition of the controlled terminology below</w:t>
            </w:r>
          </w:p>
          <w:p w14:paraId="5F81613C" w14:textId="21259050" w:rsidR="00454F9A" w:rsidRPr="00272F02" w:rsidRDefault="00690418" w:rsidP="4C38FA08">
            <w:pPr>
              <w:pStyle w:val="TableCellLeft10pt"/>
              <w:rPr>
                <w:lang w:val="en-GB"/>
              </w:rPr>
            </w:pPr>
            <w:r w:rsidRPr="00FF3C43">
              <w:rPr>
                <w:rFonts w:eastAsia="Times New Roman"/>
                <w:color w:val="444444"/>
                <w:sz w:val="18"/>
                <w:szCs w:val="18"/>
                <w:shd w:val="clear" w:color="auto" w:fill="FFFFFF"/>
              </w:rPr>
              <w:t xml:space="preserve"> </w:t>
            </w:r>
            <w:commentRangeStart w:id="288"/>
            <w:commentRangeStart w:id="289"/>
            <w:r w:rsidRPr="4C38FA08">
              <w:t>A synopsis of the clinical endpoint of interest within the analysis target study population.</w:t>
            </w:r>
            <w:commentRangeEnd w:id="288"/>
            <w:r>
              <w:commentReference w:id="288"/>
            </w:r>
            <w:commentRangeEnd w:id="289"/>
            <w:r w:rsidR="009461E1">
              <w:rPr>
                <w:rStyle w:val="CommentReference"/>
                <w:rFonts w:eastAsia="Times New Roman"/>
              </w:rPr>
              <w:commentReference w:id="289"/>
            </w:r>
          </w:p>
        </w:tc>
      </w:tr>
      <w:tr w:rsidR="00DB50C7" w:rsidRPr="00272F02" w14:paraId="5FF1B3BE"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47A917D"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D2C1A17" w14:textId="7A189E36" w:rsidR="00454F9A" w:rsidRPr="00272F02" w:rsidRDefault="00454F9A" w:rsidP="002D3425">
            <w:pPr>
              <w:pStyle w:val="TableCellLeft10pt"/>
              <w:rPr>
                <w:szCs w:val="20"/>
                <w:lang w:val="en-GB"/>
              </w:rPr>
            </w:pPr>
            <w:r w:rsidRPr="00272F02">
              <w:rPr>
                <w:szCs w:val="20"/>
                <w:lang w:val="en-GB"/>
              </w:rPr>
              <w:t>List of key characteristics, such as demographic characteristics (</w:t>
            </w:r>
            <w:r w:rsidR="00E72D02" w:rsidRPr="00272F02">
              <w:rPr>
                <w:szCs w:val="20"/>
                <w:lang w:val="en-GB"/>
              </w:rPr>
              <w:t>e.g.</w:t>
            </w:r>
            <w:r w:rsidRPr="00272F02">
              <w:rPr>
                <w:szCs w:val="20"/>
                <w:lang w:val="en-GB"/>
              </w:rPr>
              <w:t xml:space="preserve"> age, sex) and clinical characteristics (</w:t>
            </w:r>
            <w:r w:rsidR="00E72D02" w:rsidRPr="00272F02">
              <w:rPr>
                <w:szCs w:val="20"/>
                <w:lang w:val="en-GB"/>
              </w:rPr>
              <w:t>e.g.</w:t>
            </w:r>
            <w:r w:rsidRPr="00272F02">
              <w:rPr>
                <w:szCs w:val="20"/>
                <w:lang w:val="en-GB"/>
              </w:rPr>
              <w:t xml:space="preserve"> prior therapies, symptoms, severity, biomarker status)</w:t>
            </w:r>
          </w:p>
        </w:tc>
      </w:tr>
      <w:tr w:rsidR="00DB50C7" w:rsidRPr="00272F02" w14:paraId="6A7A195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68957D7"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FBA872" w14:textId="625887E2" w:rsidR="00454F9A" w:rsidRPr="00272F02" w:rsidRDefault="00454F9A" w:rsidP="002D3425">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If there is a population </w:t>
            </w:r>
            <w:r w:rsidR="00825FC2" w:rsidRPr="00272F02">
              <w:rPr>
                <w:szCs w:val="20"/>
                <w:lang w:val="en-GB"/>
              </w:rPr>
              <w:t>-</w:t>
            </w:r>
            <w:r w:rsidR="00825FC2">
              <w:rPr>
                <w:rFonts w:hint="eastAsia"/>
                <w:szCs w:val="20"/>
                <w:lang w:val="en-GB" w:eastAsia="ja-JP"/>
              </w:rPr>
              <w:t>l</w:t>
            </w:r>
            <w:r w:rsidR="00825FC2" w:rsidRPr="00272F02">
              <w:rPr>
                <w:szCs w:val="20"/>
                <w:lang w:val="en-GB"/>
              </w:rPr>
              <w:t xml:space="preserve">evel </w:t>
            </w:r>
            <w:r w:rsidR="00825FC2">
              <w:rPr>
                <w:rFonts w:hint="eastAsia"/>
                <w:szCs w:val="20"/>
                <w:lang w:val="en-GB" w:eastAsia="ja-JP"/>
              </w:rPr>
              <w:t>s</w:t>
            </w:r>
            <w:r w:rsidR="00825FC2" w:rsidRPr="00272F02">
              <w:rPr>
                <w:szCs w:val="20"/>
                <w:lang w:val="en-GB"/>
              </w:rPr>
              <w:t>ummary</w:t>
            </w:r>
          </w:p>
        </w:tc>
      </w:tr>
      <w:tr w:rsidR="00DB50C7" w:rsidRPr="00272F02" w14:paraId="437C37E9"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92B2F97"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8CD9FE7" w14:textId="7961D2D2" w:rsidR="00454F9A" w:rsidRPr="00272F02" w:rsidRDefault="00454F9A" w:rsidP="002D3425">
            <w:pPr>
              <w:pStyle w:val="TableCellLeft10pt"/>
              <w:rPr>
                <w:szCs w:val="20"/>
                <w:lang w:val="en-GB"/>
              </w:rPr>
            </w:pPr>
            <w:r w:rsidRPr="00272F02">
              <w:rPr>
                <w:szCs w:val="20"/>
                <w:lang w:val="en-GB"/>
              </w:rPr>
              <w:t xml:space="preserve">One to Row </w:t>
            </w:r>
            <w:r w:rsidR="00072CB1" w:rsidRPr="00272F02">
              <w:rPr>
                <w:szCs w:val="20"/>
                <w:lang w:val="en-GB"/>
              </w:rPr>
              <w:t>Heading</w:t>
            </w:r>
            <w:r w:rsidRPr="00272F02">
              <w:rPr>
                <w:szCs w:val="20"/>
                <w:lang w:val="en-GB"/>
              </w:rPr>
              <w:t xml:space="preserve">, One </w:t>
            </w:r>
            <w:r w:rsidR="001060B5">
              <w:rPr>
                <w:szCs w:val="20"/>
                <w:lang w:val="en-GB"/>
              </w:rPr>
              <w:t xml:space="preserve">to </w:t>
            </w:r>
            <w:r w:rsidR="004B2E30" w:rsidRPr="00272F02">
              <w:rPr>
                <w:szCs w:val="20"/>
                <w:lang w:val="en-GB"/>
              </w:rPr>
              <w:t>Exploratory</w:t>
            </w:r>
            <w:r w:rsidRPr="00272F02">
              <w:rPr>
                <w:szCs w:val="20"/>
                <w:lang w:val="en-GB"/>
              </w:rPr>
              <w:t xml:space="preserve"> Objective Table, Project Identifier </w:t>
            </w:r>
          </w:p>
        </w:tc>
      </w:tr>
      <w:tr w:rsidR="00DB50C7" w:rsidRPr="00272F02" w14:paraId="3E1409A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F79BB11"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0A3159" w14:textId="75C4BEC7"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 xml:space="preserve">.X </w:t>
            </w:r>
          </w:p>
        </w:tc>
      </w:tr>
      <w:tr w:rsidR="00DB50C7" w:rsidRPr="00272F02" w14:paraId="0C67DF53"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1C45D10"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532E42A"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1320055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7EF323F"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674C1C" w14:textId="44B4504F" w:rsidR="00454F9A" w:rsidRPr="00272F02" w:rsidRDefault="17E225C3">
            <w:pPr>
              <w:pStyle w:val="TableCellLeft10pt"/>
              <w:rPr>
                <w:rStyle w:val="TableCellLeft10ptBoldChar"/>
                <w:b w:val="0"/>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2655ADB9" w:rsidRPr="00272F02">
              <w:rPr>
                <w:rStyle w:val="TableCellLeft10ptBoldChar"/>
              </w:rPr>
              <w:t>Yes</w:t>
            </w:r>
          </w:p>
          <w:p w14:paraId="208038B1" w14:textId="672D54A0" w:rsidR="00F26DF3" w:rsidRPr="00272F02" w:rsidRDefault="17E225C3" w:rsidP="2125773E">
            <w:pPr>
              <w:pStyle w:val="TableCellLeft10pt"/>
              <w:rPr>
                <w:lang w:val="en-GB"/>
              </w:rPr>
            </w:pPr>
            <w:r w:rsidRPr="00272F02">
              <w:rPr>
                <w:rStyle w:val="TableCellLeft10ptBoldChar"/>
              </w:rPr>
              <w:t>Relationship</w:t>
            </w:r>
            <w:r w:rsidRPr="00272F02">
              <w:rPr>
                <w:lang w:val="en-GB"/>
              </w:rPr>
              <w:t xml:space="preserve">: Row </w:t>
            </w:r>
            <w:r w:rsidR="7982D20A" w:rsidRPr="00272F02">
              <w:rPr>
                <w:lang w:val="en-GB"/>
              </w:rPr>
              <w:t>Heading</w:t>
            </w:r>
            <w:r w:rsidRPr="00272F02">
              <w:rPr>
                <w:lang w:val="en-GB"/>
              </w:rPr>
              <w:t xml:space="preserve">, </w:t>
            </w:r>
            <w:r w:rsidR="007A0878" w:rsidRPr="00272F02">
              <w:rPr>
                <w:lang w:val="en-GB"/>
              </w:rPr>
              <w:t>Description; Table</w:t>
            </w:r>
            <w:r w:rsidRPr="00272F02">
              <w:rPr>
                <w:lang w:val="en-GB"/>
              </w:rPr>
              <w:t xml:space="preserve"> </w:t>
            </w:r>
            <w:r w:rsidR="00F60891" w:rsidRPr="00272F02">
              <w:rPr>
                <w:lang w:val="en-GB"/>
              </w:rPr>
              <w:t>E</w:t>
            </w:r>
            <w:r w:rsidRPr="00272F02">
              <w:rPr>
                <w:lang w:val="en-GB"/>
              </w:rPr>
              <w:t xml:space="preserve">stimand Characteristics, </w:t>
            </w:r>
            <w:r w:rsidR="083FB43C" w:rsidRPr="00272F02">
              <w:rPr>
                <w:lang w:val="en-GB"/>
              </w:rPr>
              <w:t>Exploratory</w:t>
            </w:r>
            <w:r w:rsidRPr="00272F02">
              <w:rPr>
                <w:lang w:val="en-GB"/>
              </w:rPr>
              <w:t xml:space="preserve"> (1…n) Estimand</w:t>
            </w:r>
          </w:p>
          <w:p w14:paraId="35EE542D" w14:textId="77777777"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C188857</w:t>
            </w:r>
          </w:p>
        </w:tc>
      </w:tr>
      <w:tr w:rsidR="00DB50C7" w:rsidRPr="00272F02" w14:paraId="5977BAB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E79768E" w14:textId="53465D9A" w:rsidR="00454F9A"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3ED6F10"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24C5F5E9" w14:textId="35270287" w:rsidR="00454F9A" w:rsidRPr="00272F02" w:rsidRDefault="00454F9A" w:rsidP="002D3425">
            <w:pPr>
              <w:pStyle w:val="TableCellLeft10pt"/>
              <w:rPr>
                <w:szCs w:val="20"/>
                <w:lang w:val="en-GB"/>
              </w:rPr>
            </w:pPr>
          </w:p>
        </w:tc>
      </w:tr>
    </w:tbl>
    <w:p w14:paraId="3D9396FA" w14:textId="77777777" w:rsidR="00454F9A" w:rsidRPr="00272F02"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23073647" w14:textId="77777777" w:rsidTr="00910BB6">
        <w:tc>
          <w:tcPr>
            <w:tcW w:w="1249" w:type="pct"/>
            <w:hideMark/>
          </w:tcPr>
          <w:p w14:paraId="6213D9D2"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hideMark/>
          </w:tcPr>
          <w:p w14:paraId="2E9847CC" w14:textId="19D8DC66" w:rsidR="00454F9A" w:rsidRPr="00272F02" w:rsidRDefault="00454F9A" w:rsidP="002D3425">
            <w:pPr>
              <w:pStyle w:val="TableCellLeft10pt"/>
              <w:rPr>
                <w:szCs w:val="20"/>
                <w:lang w:val="en-GB"/>
              </w:rPr>
            </w:pPr>
            <w:r w:rsidRPr="00272F02">
              <w:rPr>
                <w:rFonts w:eastAsia="Times New Roman"/>
                <w:kern w:val="24"/>
                <w:szCs w:val="20"/>
              </w:rPr>
              <w:t>{</w:t>
            </w:r>
            <w:r w:rsidR="00017758">
              <w:rPr>
                <w:rFonts w:eastAsiaTheme="minorEastAsia" w:hint="eastAsia"/>
                <w:kern w:val="24"/>
                <w:szCs w:val="20"/>
                <w:lang w:eastAsia="ja-JP"/>
              </w:rPr>
              <w:t xml:space="preserve">Other </w:t>
            </w:r>
            <w:r w:rsidRPr="00272F02">
              <w:rPr>
                <w:rFonts w:eastAsia="Times New Roman"/>
                <w:kern w:val="24"/>
                <w:szCs w:val="20"/>
              </w:rPr>
              <w:t>Intercurrent Event}</w:t>
            </w:r>
          </w:p>
        </w:tc>
      </w:tr>
      <w:tr w:rsidR="00DB50C7" w:rsidRPr="00272F02" w14:paraId="38D95486" w14:textId="77777777" w:rsidTr="00910BB6">
        <w:tc>
          <w:tcPr>
            <w:tcW w:w="1249" w:type="pct"/>
            <w:hideMark/>
          </w:tcPr>
          <w:p w14:paraId="66B9FB1C"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hideMark/>
          </w:tcPr>
          <w:p w14:paraId="07E35FA8"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50B11496" w14:textId="77777777" w:rsidTr="00910BB6">
        <w:tc>
          <w:tcPr>
            <w:tcW w:w="1249" w:type="pct"/>
            <w:hideMark/>
          </w:tcPr>
          <w:p w14:paraId="048C5DC4" w14:textId="61845B4C"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17F5EDD0"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7C3B410C" w14:textId="77777777" w:rsidTr="00910BB6">
        <w:tc>
          <w:tcPr>
            <w:tcW w:w="1249" w:type="pct"/>
            <w:hideMark/>
          </w:tcPr>
          <w:p w14:paraId="346F9808"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Pr>
          <w:p w14:paraId="38284712" w14:textId="77777777" w:rsidR="00454F9A" w:rsidRPr="00272F02" w:rsidRDefault="00454F9A" w:rsidP="002D3425">
            <w:pPr>
              <w:pStyle w:val="TableCellLeft10pt"/>
              <w:rPr>
                <w:szCs w:val="20"/>
                <w:lang w:val="en-GB"/>
              </w:rPr>
            </w:pPr>
            <w:r w:rsidRPr="00272F02">
              <w:rPr>
                <w:szCs w:val="20"/>
                <w:lang w:val="en-GB"/>
              </w:rPr>
              <w:t>Table Column Heading</w:t>
            </w:r>
          </w:p>
        </w:tc>
      </w:tr>
      <w:tr w:rsidR="00DB50C7" w:rsidRPr="00272F02" w14:paraId="59B75C12" w14:textId="77777777" w:rsidTr="00910BB6">
        <w:tc>
          <w:tcPr>
            <w:tcW w:w="1249" w:type="pct"/>
            <w:hideMark/>
          </w:tcPr>
          <w:p w14:paraId="083B5C74"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Pr>
          <w:p w14:paraId="6856819D" w14:textId="111F78DA" w:rsidR="00454F9A" w:rsidRPr="00272F02" w:rsidRDefault="009C51CF" w:rsidP="002D3425">
            <w:pPr>
              <w:pStyle w:val="TableCellLeft10pt"/>
              <w:rPr>
                <w:szCs w:val="20"/>
                <w:lang w:val="en-GB"/>
              </w:rPr>
            </w:pPr>
            <w:r w:rsidRPr="00272F02">
              <w:rPr>
                <w:szCs w:val="20"/>
                <w:lang w:val="en-GB"/>
              </w:rPr>
              <w:t>N/A</w:t>
            </w:r>
          </w:p>
        </w:tc>
      </w:tr>
      <w:tr w:rsidR="00DB50C7" w:rsidRPr="00272F02" w14:paraId="6FDAB2B0" w14:textId="77777777" w:rsidTr="00910BB6">
        <w:tc>
          <w:tcPr>
            <w:tcW w:w="1249" w:type="pct"/>
            <w:hideMark/>
          </w:tcPr>
          <w:p w14:paraId="6A53F7ED"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hideMark/>
          </w:tcPr>
          <w:p w14:paraId="325B33B0" w14:textId="3498BDE0" w:rsidR="00454F9A" w:rsidRPr="00272F02" w:rsidRDefault="00017758" w:rsidP="002D3425">
            <w:pPr>
              <w:pStyle w:val="TableCellLeft10pt"/>
              <w:rPr>
                <w:lang w:val="en-GB"/>
              </w:rPr>
            </w:pPr>
            <w:r w:rsidRPr="56BC465C">
              <w:rPr>
                <w:rFonts w:hint="eastAsia"/>
                <w:lang w:val="en-GB" w:eastAsia="ja-JP"/>
              </w:rPr>
              <w:t>Conditional: If there is one or more other intercurrent event as estimand</w:t>
            </w:r>
            <w:r w:rsidR="6BBD3855" w:rsidRPr="56BC465C">
              <w:rPr>
                <w:lang w:val="en-GB" w:eastAsia="ja-JP"/>
              </w:rPr>
              <w:t xml:space="preserve"> charactristic</w:t>
            </w:r>
            <w:r w:rsidRPr="56BC465C">
              <w:rPr>
                <w:rFonts w:hint="eastAsia"/>
                <w:lang w:val="en-GB" w:eastAsia="ja-JP"/>
              </w:rPr>
              <w:t>.</w:t>
            </w:r>
          </w:p>
        </w:tc>
      </w:tr>
      <w:tr w:rsidR="00DB50C7" w:rsidRPr="00272F02" w14:paraId="380E511C" w14:textId="77777777" w:rsidTr="00910BB6">
        <w:tc>
          <w:tcPr>
            <w:tcW w:w="1249" w:type="pct"/>
            <w:hideMark/>
          </w:tcPr>
          <w:p w14:paraId="3405FC47"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Pr>
          <w:p w14:paraId="64AC10D3" w14:textId="77777777" w:rsidR="00454F9A" w:rsidRPr="00272F02" w:rsidRDefault="00454F9A" w:rsidP="002D3425">
            <w:pPr>
              <w:pStyle w:val="TableCellLeft10pt"/>
              <w:rPr>
                <w:szCs w:val="20"/>
                <w:lang w:val="en-GB"/>
              </w:rPr>
            </w:pPr>
            <w:r w:rsidRPr="00272F02">
              <w:rPr>
                <w:szCs w:val="20"/>
                <w:lang w:val="en-GB"/>
              </w:rPr>
              <w:t>One to one</w:t>
            </w:r>
          </w:p>
        </w:tc>
      </w:tr>
      <w:tr w:rsidR="00DB50C7" w:rsidRPr="00272F02" w14:paraId="3A391D61" w14:textId="77777777" w:rsidTr="00910BB6">
        <w:tc>
          <w:tcPr>
            <w:tcW w:w="1249" w:type="pct"/>
            <w:hideMark/>
          </w:tcPr>
          <w:p w14:paraId="184A6C93"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hideMark/>
          </w:tcPr>
          <w:p w14:paraId="7A340F3A" w14:textId="4D90DDC8"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0A2D3835" w14:textId="77777777" w:rsidTr="00910BB6">
        <w:tc>
          <w:tcPr>
            <w:tcW w:w="1249" w:type="pct"/>
            <w:hideMark/>
          </w:tcPr>
          <w:p w14:paraId="3C28EF13"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hideMark/>
          </w:tcPr>
          <w:p w14:paraId="096887C5" w14:textId="36180001" w:rsidR="00454F9A" w:rsidRPr="00272F02" w:rsidRDefault="00017758" w:rsidP="002D3425">
            <w:pPr>
              <w:pStyle w:val="TableCellLeft10pt"/>
              <w:rPr>
                <w:szCs w:val="20"/>
                <w:lang w:val="en-GB"/>
              </w:rPr>
            </w:pPr>
            <w:r>
              <w:rPr>
                <w:rFonts w:hint="eastAsia"/>
                <w:szCs w:val="20"/>
                <w:lang w:val="en-GB" w:eastAsia="ja-JP"/>
              </w:rPr>
              <w:t xml:space="preserve">Other </w:t>
            </w:r>
            <w:r w:rsidR="00454F9A" w:rsidRPr="00272F02">
              <w:rPr>
                <w:szCs w:val="20"/>
                <w:lang w:val="en-GB"/>
              </w:rPr>
              <w:t>Intercurrent Event</w:t>
            </w:r>
          </w:p>
        </w:tc>
      </w:tr>
      <w:tr w:rsidR="00DB50C7" w:rsidRPr="00272F02" w14:paraId="6298BC0B" w14:textId="77777777" w:rsidTr="00910BB6">
        <w:tc>
          <w:tcPr>
            <w:tcW w:w="1249" w:type="pct"/>
            <w:hideMark/>
          </w:tcPr>
          <w:p w14:paraId="03D2001B"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hideMark/>
          </w:tcPr>
          <w:p w14:paraId="2A5ABDCA"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62FA7C6" w14:textId="391E0350" w:rsidR="00454F9A" w:rsidRPr="00272F02" w:rsidRDefault="17E225C3" w:rsidP="2125773E">
            <w:pPr>
              <w:pStyle w:val="TableCellLeft10pt"/>
              <w:rPr>
                <w:lang w:val="en-GB"/>
              </w:rPr>
            </w:pPr>
            <w:r w:rsidRPr="00272F02">
              <w:rPr>
                <w:rStyle w:val="TableCellLeft10ptBoldChar"/>
              </w:rPr>
              <w:t>Relationship</w:t>
            </w:r>
            <w:r w:rsidRPr="00272F02">
              <w:rPr>
                <w:lang w:val="en-GB"/>
              </w:rPr>
              <w:t xml:space="preserve">: 3 </w:t>
            </w:r>
            <w:r w:rsidR="083FB43C" w:rsidRPr="00272F02">
              <w:rPr>
                <w:lang w:val="en-GB"/>
              </w:rPr>
              <w:t>3.3</w:t>
            </w:r>
            <w:r w:rsidRPr="00272F02">
              <w:rPr>
                <w:lang w:val="en-GB"/>
              </w:rPr>
              <w:t xml:space="preserve"> </w:t>
            </w:r>
            <w:r w:rsidR="083FB43C" w:rsidRPr="00272F02">
              <w:rPr>
                <w:lang w:val="en-GB"/>
              </w:rPr>
              <w:t>Exploratory</w:t>
            </w:r>
            <w:r w:rsidRPr="00272F02">
              <w:rPr>
                <w:lang w:val="en-GB"/>
              </w:rPr>
              <w:t xml:space="preserve"> Objective(s) and associated Estimand(s); Table column </w:t>
            </w:r>
            <w:r w:rsidR="7982D20A" w:rsidRPr="00272F02">
              <w:rPr>
                <w:lang w:val="en-GB"/>
              </w:rPr>
              <w:t>Heading</w:t>
            </w:r>
            <w:r w:rsidR="393493A2" w:rsidRPr="00272F02">
              <w:rPr>
                <w:lang w:val="en-GB"/>
              </w:rPr>
              <w:t xml:space="preserve">, Estimand </w:t>
            </w:r>
            <w:r w:rsidR="00690418" w:rsidRPr="00272F02">
              <w:rPr>
                <w:lang w:val="en-GB"/>
              </w:rPr>
              <w:t>Characteristic</w:t>
            </w:r>
          </w:p>
          <w:p w14:paraId="1D445C61" w14:textId="2F7F1378"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7CB5537C" w14:textId="77777777" w:rsidTr="00910BB6">
        <w:tc>
          <w:tcPr>
            <w:tcW w:w="1249" w:type="pct"/>
            <w:hideMark/>
          </w:tcPr>
          <w:p w14:paraId="1872E4CA" w14:textId="075BEB85" w:rsidR="00454F9A" w:rsidRPr="00272F02" w:rsidRDefault="0021788E" w:rsidP="002D3425">
            <w:pPr>
              <w:pStyle w:val="TableHeadingTextLeft10pt"/>
              <w:rPr>
                <w:szCs w:val="20"/>
              </w:rPr>
            </w:pPr>
            <w:r w:rsidRPr="00272F02">
              <w:rPr>
                <w:szCs w:val="20"/>
              </w:rPr>
              <w:t>Repeating and/or Reuse Rules</w:t>
            </w:r>
          </w:p>
        </w:tc>
        <w:tc>
          <w:tcPr>
            <w:tcW w:w="3751" w:type="pct"/>
            <w:hideMark/>
          </w:tcPr>
          <w:p w14:paraId="7CB2223B"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0ABFD75A" w14:textId="62B90321" w:rsidR="00454F9A" w:rsidRPr="00272F02" w:rsidRDefault="00454F9A" w:rsidP="002D3425">
            <w:pPr>
              <w:pStyle w:val="TableCellLeft10pt"/>
              <w:rPr>
                <w:szCs w:val="20"/>
                <w:lang w:val="en-GB"/>
              </w:rPr>
            </w:pPr>
          </w:p>
        </w:tc>
      </w:tr>
    </w:tbl>
    <w:p w14:paraId="5350BA4D" w14:textId="77777777" w:rsidR="00454F9A" w:rsidRPr="00272F02"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272F02" w14:paraId="4B192D78" w14:textId="77777777" w:rsidTr="00910BB6">
        <w:tc>
          <w:tcPr>
            <w:tcW w:w="1249" w:type="pct"/>
            <w:hideMark/>
          </w:tcPr>
          <w:p w14:paraId="5B07F85C"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hideMark/>
          </w:tcPr>
          <w:p w14:paraId="5BCFB9D6" w14:textId="77777777" w:rsidR="00454F9A" w:rsidRPr="00272F02" w:rsidRDefault="00454F9A" w:rsidP="002D3425">
            <w:pPr>
              <w:pStyle w:val="TableCellLeft10pt"/>
              <w:rPr>
                <w:szCs w:val="20"/>
                <w:lang w:val="en-GB"/>
              </w:rPr>
            </w:pPr>
            <w:r w:rsidRPr="00272F02">
              <w:rPr>
                <w:szCs w:val="20"/>
                <w:lang w:val="en-GB"/>
              </w:rPr>
              <w:t>{Strategy}</w:t>
            </w:r>
          </w:p>
        </w:tc>
      </w:tr>
      <w:tr w:rsidR="00DB50C7" w:rsidRPr="00272F02" w14:paraId="7D342962" w14:textId="77777777" w:rsidTr="00910BB6">
        <w:tc>
          <w:tcPr>
            <w:tcW w:w="1249" w:type="pct"/>
            <w:hideMark/>
          </w:tcPr>
          <w:p w14:paraId="1FF22F8F"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hideMark/>
          </w:tcPr>
          <w:p w14:paraId="2917480F"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471D413C" w14:textId="77777777" w:rsidTr="00910BB6">
        <w:tc>
          <w:tcPr>
            <w:tcW w:w="1249" w:type="pct"/>
            <w:hideMark/>
          </w:tcPr>
          <w:p w14:paraId="55248ECF" w14:textId="512646B8"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hideMark/>
          </w:tcPr>
          <w:p w14:paraId="76877EED" w14:textId="77777777" w:rsidR="00454F9A" w:rsidRPr="00272F02" w:rsidRDefault="00454F9A" w:rsidP="002D3425">
            <w:pPr>
              <w:pStyle w:val="TableCellLeft10pt"/>
              <w:rPr>
                <w:szCs w:val="20"/>
                <w:lang w:val="en-GB"/>
              </w:rPr>
            </w:pPr>
            <w:r w:rsidRPr="00272F02">
              <w:rPr>
                <w:szCs w:val="20"/>
                <w:lang w:val="en-GB"/>
              </w:rPr>
              <w:t>H</w:t>
            </w:r>
          </w:p>
        </w:tc>
      </w:tr>
      <w:tr w:rsidR="00DB50C7" w:rsidRPr="00272F02" w14:paraId="42BDC25A" w14:textId="77777777" w:rsidTr="00910BB6">
        <w:tc>
          <w:tcPr>
            <w:tcW w:w="1249" w:type="pct"/>
            <w:hideMark/>
          </w:tcPr>
          <w:p w14:paraId="485C6D71"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Pr>
          <w:p w14:paraId="1CDF6F4E" w14:textId="77777777" w:rsidR="00454F9A" w:rsidRPr="00272F02" w:rsidRDefault="00454F9A" w:rsidP="002D3425">
            <w:pPr>
              <w:pStyle w:val="TableCellLeft10pt"/>
              <w:rPr>
                <w:szCs w:val="20"/>
                <w:lang w:val="en-GB"/>
              </w:rPr>
            </w:pPr>
            <w:r w:rsidRPr="00272F02">
              <w:rPr>
                <w:szCs w:val="20"/>
                <w:lang w:val="en-GB"/>
              </w:rPr>
              <w:t>Table Column Heading</w:t>
            </w:r>
          </w:p>
        </w:tc>
      </w:tr>
      <w:tr w:rsidR="00DB50C7" w:rsidRPr="00272F02" w14:paraId="440C8CE4" w14:textId="77777777" w:rsidTr="00910BB6">
        <w:tc>
          <w:tcPr>
            <w:tcW w:w="1249" w:type="pct"/>
            <w:hideMark/>
          </w:tcPr>
          <w:p w14:paraId="04D5C752"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Pr>
          <w:p w14:paraId="184C595A" w14:textId="22A28092" w:rsidR="00454F9A" w:rsidRPr="00272F02" w:rsidRDefault="009C51CF" w:rsidP="002D3425">
            <w:pPr>
              <w:pStyle w:val="TableCellLeft10pt"/>
              <w:rPr>
                <w:szCs w:val="20"/>
                <w:lang w:val="en-GB"/>
              </w:rPr>
            </w:pPr>
            <w:r w:rsidRPr="00272F02">
              <w:rPr>
                <w:szCs w:val="20"/>
                <w:lang w:val="en-GB"/>
              </w:rPr>
              <w:t>N/A</w:t>
            </w:r>
          </w:p>
        </w:tc>
      </w:tr>
      <w:tr w:rsidR="00DB50C7" w:rsidRPr="00272F02" w14:paraId="196E7A59" w14:textId="77777777" w:rsidTr="00910BB6">
        <w:tc>
          <w:tcPr>
            <w:tcW w:w="1249" w:type="pct"/>
            <w:hideMark/>
          </w:tcPr>
          <w:p w14:paraId="3085CD56"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hideMark/>
          </w:tcPr>
          <w:p w14:paraId="18233329" w14:textId="6EB9F123" w:rsidR="00454F9A" w:rsidRPr="00272F02" w:rsidRDefault="00017758" w:rsidP="002D3425">
            <w:pPr>
              <w:pStyle w:val="TableCellLeft10pt"/>
              <w:rPr>
                <w:szCs w:val="20"/>
                <w:lang w:val="en-GB"/>
              </w:rPr>
            </w:pPr>
            <w:r>
              <w:rPr>
                <w:rFonts w:hint="eastAsia"/>
                <w:szCs w:val="20"/>
                <w:lang w:val="en-GB" w:eastAsia="ja-JP"/>
              </w:rPr>
              <w:t>Conditional: If there is one or more other intercurrent event as estimand.</w:t>
            </w:r>
          </w:p>
        </w:tc>
      </w:tr>
      <w:tr w:rsidR="00DB50C7" w:rsidRPr="00272F02" w14:paraId="42751974" w14:textId="77777777" w:rsidTr="00910BB6">
        <w:tc>
          <w:tcPr>
            <w:tcW w:w="1249" w:type="pct"/>
            <w:hideMark/>
          </w:tcPr>
          <w:p w14:paraId="3E5862A0"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Pr>
          <w:p w14:paraId="5FCC7A1A" w14:textId="77777777" w:rsidR="00454F9A" w:rsidRPr="00272F02" w:rsidRDefault="00454F9A" w:rsidP="002D3425">
            <w:pPr>
              <w:pStyle w:val="TableCellLeft10pt"/>
              <w:rPr>
                <w:szCs w:val="20"/>
                <w:lang w:val="en-GB"/>
              </w:rPr>
            </w:pPr>
            <w:r w:rsidRPr="00272F02">
              <w:rPr>
                <w:szCs w:val="20"/>
                <w:lang w:val="en-GB"/>
              </w:rPr>
              <w:t>One to many rows</w:t>
            </w:r>
          </w:p>
        </w:tc>
      </w:tr>
      <w:tr w:rsidR="00DB50C7" w:rsidRPr="00272F02" w14:paraId="2AA0C021" w14:textId="77777777" w:rsidTr="00910BB6">
        <w:tc>
          <w:tcPr>
            <w:tcW w:w="1249" w:type="pct"/>
            <w:hideMark/>
          </w:tcPr>
          <w:p w14:paraId="215E4119"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hideMark/>
          </w:tcPr>
          <w:p w14:paraId="37F41A46" w14:textId="5A5F728E"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560FD949" w14:textId="77777777" w:rsidTr="00910BB6">
        <w:tc>
          <w:tcPr>
            <w:tcW w:w="1249" w:type="pct"/>
            <w:hideMark/>
          </w:tcPr>
          <w:p w14:paraId="73F77D83"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hideMark/>
          </w:tcPr>
          <w:p w14:paraId="78970E63" w14:textId="77777777" w:rsidR="00454F9A" w:rsidRPr="00272F02" w:rsidRDefault="00454F9A" w:rsidP="002D3425">
            <w:pPr>
              <w:pStyle w:val="TableCellLeft10pt"/>
              <w:rPr>
                <w:szCs w:val="20"/>
                <w:lang w:val="en-GB"/>
              </w:rPr>
            </w:pPr>
            <w:r w:rsidRPr="00272F02">
              <w:rPr>
                <w:szCs w:val="20"/>
                <w:lang w:val="en-GB"/>
              </w:rPr>
              <w:t>Strategy</w:t>
            </w:r>
          </w:p>
        </w:tc>
      </w:tr>
      <w:tr w:rsidR="00DB50C7" w:rsidRPr="00272F02" w14:paraId="6DBA27C2" w14:textId="77777777" w:rsidTr="00910BB6">
        <w:tc>
          <w:tcPr>
            <w:tcW w:w="1249" w:type="pct"/>
            <w:hideMark/>
          </w:tcPr>
          <w:p w14:paraId="390F9FF5"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hideMark/>
          </w:tcPr>
          <w:p w14:paraId="27785D10"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F96E73C" w14:textId="2AD2F406" w:rsidR="00454F9A" w:rsidRPr="00272F02" w:rsidRDefault="17E225C3" w:rsidP="2125773E">
            <w:pPr>
              <w:pStyle w:val="TableCellLeft10pt"/>
              <w:rPr>
                <w:lang w:val="en-GB"/>
              </w:rPr>
            </w:pPr>
            <w:r w:rsidRPr="00272F02">
              <w:rPr>
                <w:rStyle w:val="TableCellLeft10ptBoldChar"/>
              </w:rPr>
              <w:t>Relationship</w:t>
            </w:r>
            <w:r w:rsidRPr="00272F02">
              <w:rPr>
                <w:lang w:val="en-GB"/>
              </w:rPr>
              <w:t xml:space="preserve">: Table </w:t>
            </w:r>
            <w:r w:rsidR="00825FC2">
              <w:rPr>
                <w:rFonts w:hint="eastAsia"/>
                <w:lang w:val="en-GB" w:eastAsia="ja-JP"/>
              </w:rPr>
              <w:t>C</w:t>
            </w:r>
            <w:r w:rsidRPr="00272F02">
              <w:rPr>
                <w:lang w:val="en-GB"/>
              </w:rPr>
              <w:t xml:space="preserve">olumn </w:t>
            </w:r>
            <w:r w:rsidR="7982D20A" w:rsidRPr="00272F02">
              <w:rPr>
                <w:lang w:val="en-GB"/>
              </w:rPr>
              <w:t>Heading</w:t>
            </w:r>
            <w:r w:rsidR="00825FC2">
              <w:rPr>
                <w:rFonts w:hint="eastAsia"/>
                <w:lang w:val="en-GB" w:eastAsia="ja-JP"/>
              </w:rPr>
              <w:t>;</w:t>
            </w:r>
            <w:r w:rsidR="196AFE0A" w:rsidRPr="00272F02">
              <w:rPr>
                <w:lang w:val="en-GB"/>
              </w:rPr>
              <w:t xml:space="preserve"> Estimand </w:t>
            </w:r>
            <w:r w:rsidR="003A297C" w:rsidRPr="00272F02">
              <w:rPr>
                <w:lang w:val="en-GB"/>
              </w:rPr>
              <w:t>Characteristics</w:t>
            </w:r>
            <w:r w:rsidR="00825FC2">
              <w:rPr>
                <w:rFonts w:hint="eastAsia"/>
                <w:lang w:val="en-GB" w:eastAsia="ja-JP"/>
              </w:rPr>
              <w:t>, Other I</w:t>
            </w:r>
            <w:r w:rsidRPr="00272F02">
              <w:rPr>
                <w:lang w:val="en-GB"/>
              </w:rPr>
              <w:t xml:space="preserve">ntercurrent </w:t>
            </w:r>
            <w:r w:rsidR="00825FC2">
              <w:rPr>
                <w:rFonts w:hint="eastAsia"/>
                <w:lang w:val="en-GB" w:eastAsia="ja-JP"/>
              </w:rPr>
              <w:t>E</w:t>
            </w:r>
            <w:r w:rsidRPr="00272F02">
              <w:rPr>
                <w:lang w:val="en-GB"/>
              </w:rPr>
              <w:t xml:space="preserve">vent </w:t>
            </w:r>
          </w:p>
          <w:p w14:paraId="6B31BA04" w14:textId="6B2A54A1"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Heading</w:t>
            </w:r>
          </w:p>
        </w:tc>
      </w:tr>
      <w:tr w:rsidR="00DB50C7" w:rsidRPr="00272F02" w14:paraId="3EC985C3" w14:textId="77777777" w:rsidTr="00910BB6">
        <w:tc>
          <w:tcPr>
            <w:tcW w:w="1249" w:type="pct"/>
            <w:hideMark/>
          </w:tcPr>
          <w:p w14:paraId="19942481" w14:textId="45430CAE" w:rsidR="00454F9A" w:rsidRPr="00272F02" w:rsidRDefault="0021788E" w:rsidP="002D3425">
            <w:pPr>
              <w:pStyle w:val="TableHeadingTextLeft10pt"/>
              <w:rPr>
                <w:szCs w:val="20"/>
              </w:rPr>
            </w:pPr>
            <w:r w:rsidRPr="00272F02">
              <w:rPr>
                <w:szCs w:val="20"/>
              </w:rPr>
              <w:t>Repeating and/or Reuse Rules</w:t>
            </w:r>
          </w:p>
        </w:tc>
        <w:tc>
          <w:tcPr>
            <w:tcW w:w="3751" w:type="pct"/>
            <w:hideMark/>
          </w:tcPr>
          <w:p w14:paraId="0CA787C6" w14:textId="77777777" w:rsidR="00A15BCC" w:rsidRDefault="00A15BCC" w:rsidP="00A15BCC">
            <w:pPr>
              <w:pStyle w:val="TableCellLeft10pt"/>
              <w:rPr>
                <w:szCs w:val="20"/>
                <w:lang w:val="en-GB" w:eastAsia="ja-JP"/>
              </w:rPr>
            </w:pPr>
            <w:r w:rsidRPr="00272F02">
              <w:rPr>
                <w:szCs w:val="20"/>
                <w:lang w:val="en-GB" w:eastAsia="ja-JP"/>
              </w:rPr>
              <w:t xml:space="preserve">Yes, </w:t>
            </w:r>
            <w:r w:rsidRPr="00272F02">
              <w:rPr>
                <w:szCs w:val="20"/>
                <w:lang w:val="en-GB"/>
              </w:rPr>
              <w:t>repeatable for each</w:t>
            </w:r>
            <w:r>
              <w:rPr>
                <w:rFonts w:hint="eastAsia"/>
                <w:szCs w:val="20"/>
                <w:lang w:val="en-GB" w:eastAsia="ja-JP"/>
              </w:rPr>
              <w:t xml:space="preserve"> numbered</w:t>
            </w:r>
            <w:r w:rsidRPr="00272F02">
              <w:rPr>
                <w:szCs w:val="20"/>
                <w:lang w:val="en-GB"/>
              </w:rPr>
              <w:t xml:space="preserve"> </w:t>
            </w:r>
            <w:r>
              <w:rPr>
                <w:rFonts w:hint="eastAsia"/>
                <w:szCs w:val="20"/>
                <w:lang w:val="en-GB" w:eastAsia="ja-JP"/>
              </w:rPr>
              <w:t xml:space="preserve">exploratory </w:t>
            </w:r>
            <w:r w:rsidRPr="00272F02">
              <w:rPr>
                <w:szCs w:val="20"/>
                <w:lang w:val="en-GB"/>
              </w:rPr>
              <w:t>objective</w:t>
            </w:r>
            <w:r>
              <w:rPr>
                <w:rFonts w:hint="eastAsia"/>
                <w:szCs w:val="20"/>
                <w:lang w:val="en-GB" w:eastAsia="ja-JP"/>
              </w:rPr>
              <w:t>.</w:t>
            </w:r>
          </w:p>
          <w:p w14:paraId="0B2C551A" w14:textId="3E028407" w:rsidR="00454F9A" w:rsidRPr="00272F02" w:rsidRDefault="00454F9A" w:rsidP="2125773E">
            <w:pPr>
              <w:pStyle w:val="TableCellLeft10pt"/>
              <w:rPr>
                <w:lang w:val="en-GB"/>
              </w:rPr>
            </w:pPr>
          </w:p>
        </w:tc>
      </w:tr>
    </w:tbl>
    <w:p w14:paraId="0391DDE6"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CF06FB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DFA7D40"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A3B8AB" w14:textId="0E17B1F4" w:rsidR="00454F9A" w:rsidRPr="00272F02" w:rsidRDefault="00454F9A" w:rsidP="002D3425">
            <w:pPr>
              <w:pStyle w:val="TableCellLeft10pt"/>
              <w:rPr>
                <w:szCs w:val="20"/>
                <w:lang w:val="en-GB"/>
              </w:rPr>
            </w:pPr>
            <w:r w:rsidRPr="00272F02">
              <w:rPr>
                <w:szCs w:val="20"/>
                <w:lang w:val="en-GB"/>
              </w:rPr>
              <w:t>{Description of Intercurrent Event}</w:t>
            </w:r>
          </w:p>
        </w:tc>
      </w:tr>
      <w:tr w:rsidR="00DB50C7" w:rsidRPr="00272F02" w14:paraId="6A0445C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EFA48B2"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2C3BBB1"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147FBDF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0F599EA" w14:textId="0898C397"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91E8FCF" w14:textId="5FA5655D" w:rsidR="00454F9A" w:rsidRPr="00272F02" w:rsidRDefault="00690418" w:rsidP="002D3425">
            <w:pPr>
              <w:pStyle w:val="TableCellLeft10pt"/>
              <w:rPr>
                <w:szCs w:val="20"/>
                <w:lang w:val="en-GB"/>
              </w:rPr>
            </w:pPr>
            <w:r w:rsidRPr="00272F02">
              <w:rPr>
                <w:szCs w:val="20"/>
                <w:lang w:val="en-GB"/>
              </w:rPr>
              <w:t>D</w:t>
            </w:r>
          </w:p>
        </w:tc>
      </w:tr>
      <w:tr w:rsidR="00DB50C7" w:rsidRPr="00272F02" w14:paraId="37AEB55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3A73DF8"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93E74F" w14:textId="6C295A30" w:rsidR="00837062" w:rsidRPr="00272F02" w:rsidRDefault="00454F9A" w:rsidP="4C38FA08">
            <w:pPr>
              <w:pStyle w:val="TableCellLeft10pt"/>
              <w:rPr>
                <w:lang w:val="en-GB"/>
              </w:rPr>
            </w:pPr>
            <w:r>
              <w:br/>
            </w:r>
            <w:commentRangeStart w:id="290"/>
            <w:commentRangeStart w:id="291"/>
            <w:r w:rsidR="4C38FA08" w:rsidRPr="4C38FA08">
              <w:rPr>
                <w:lang w:val="en-GB"/>
              </w:rPr>
              <w:t>C188853</w:t>
            </w:r>
            <w:commentRangeEnd w:id="290"/>
            <w:r>
              <w:commentReference w:id="290"/>
            </w:r>
            <w:commentRangeEnd w:id="291"/>
            <w:r w:rsidR="009461E1">
              <w:rPr>
                <w:rStyle w:val="CommentReference"/>
                <w:rFonts w:eastAsia="Times New Roman"/>
              </w:rPr>
              <w:commentReference w:id="291"/>
            </w:r>
          </w:p>
          <w:p w14:paraId="6A627876" w14:textId="7004A1F0"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100F57F9" w14:textId="7CC56C25" w:rsidR="00454F9A" w:rsidRPr="00272F02" w:rsidRDefault="4C38FA08" w:rsidP="4C38FA08">
            <w:pPr>
              <w:pStyle w:val="TableCellLeft10pt"/>
              <w:rPr>
                <w:lang w:val="en-GB"/>
              </w:rPr>
            </w:pPr>
            <w:commentRangeStart w:id="292"/>
            <w:commentRangeStart w:id="293"/>
            <w:r w:rsidRPr="4C38FA08">
              <w:rPr>
                <w:lang w:val="en-GB"/>
              </w:rPr>
              <w:t>A textual description of the planned strategy to address intercurrent events.</w:t>
            </w:r>
            <w:commentRangeEnd w:id="292"/>
            <w:r w:rsidR="00454F9A">
              <w:commentReference w:id="292"/>
            </w:r>
            <w:commentRangeEnd w:id="293"/>
            <w:r w:rsidR="00E8116C">
              <w:rPr>
                <w:rStyle w:val="CommentReference"/>
                <w:rFonts w:eastAsia="Times New Roman"/>
              </w:rPr>
              <w:commentReference w:id="293"/>
            </w:r>
          </w:p>
        </w:tc>
      </w:tr>
      <w:tr w:rsidR="00DB50C7" w:rsidRPr="00272F02" w14:paraId="65DFBAE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46F81D4"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4D476D7" w14:textId="77777777" w:rsidR="00454F9A" w:rsidRPr="00272F02" w:rsidRDefault="4C38FA08" w:rsidP="4C38FA08">
            <w:pPr>
              <w:pStyle w:val="TableCellLeft10pt"/>
              <w:rPr>
                <w:lang w:val="en-GB"/>
              </w:rPr>
            </w:pPr>
            <w:commentRangeStart w:id="294"/>
            <w:commentRangeStart w:id="295"/>
            <w:r w:rsidRPr="4C38FA08">
              <w:rPr>
                <w:lang w:val="en-GB"/>
              </w:rPr>
              <w:t>Enter Description of Intercurrent Event</w:t>
            </w:r>
            <w:commentRangeEnd w:id="294"/>
            <w:r w:rsidR="00454F9A">
              <w:commentReference w:id="294"/>
            </w:r>
            <w:commentRangeEnd w:id="295"/>
            <w:r w:rsidR="00E242B2">
              <w:rPr>
                <w:rStyle w:val="CommentReference"/>
                <w:rFonts w:eastAsia="Times New Roman"/>
              </w:rPr>
              <w:commentReference w:id="295"/>
            </w:r>
          </w:p>
        </w:tc>
      </w:tr>
      <w:tr w:rsidR="00DB50C7" w:rsidRPr="00272F02" w14:paraId="446A2BC5"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311C426"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9EC14A" w14:textId="6C3CD80C" w:rsidR="00454F9A" w:rsidRPr="00272F02" w:rsidRDefault="00017758" w:rsidP="002D3425">
            <w:pPr>
              <w:pStyle w:val="TableCellLeft10pt"/>
              <w:rPr>
                <w:lang w:val="en-GB"/>
              </w:rPr>
            </w:pPr>
            <w:r w:rsidRPr="56BC465C">
              <w:rPr>
                <w:lang w:val="en-GB"/>
              </w:rPr>
              <w:t>Conditional</w:t>
            </w:r>
            <w:r w:rsidRPr="56BC465C">
              <w:rPr>
                <w:lang w:val="en-GB" w:eastAsia="ja-JP"/>
              </w:rPr>
              <w:t>:</w:t>
            </w:r>
            <w:r w:rsidRPr="56BC465C">
              <w:rPr>
                <w:lang w:val="en-GB"/>
              </w:rPr>
              <w:t xml:space="preserve"> If there </w:t>
            </w:r>
            <w:r w:rsidRPr="56BC465C">
              <w:rPr>
                <w:rFonts w:hint="eastAsia"/>
                <w:lang w:val="en-GB" w:eastAsia="ja-JP"/>
              </w:rPr>
              <w:t>is one or more other</w:t>
            </w:r>
            <w:r w:rsidRPr="56BC465C">
              <w:rPr>
                <w:lang w:val="en-GB"/>
              </w:rPr>
              <w:t xml:space="preserve"> </w:t>
            </w:r>
            <w:r w:rsidR="00825FC2" w:rsidRPr="56BC465C">
              <w:rPr>
                <w:rFonts w:hint="eastAsia"/>
                <w:lang w:val="en-GB" w:eastAsia="ja-JP"/>
              </w:rPr>
              <w:t>i</w:t>
            </w:r>
            <w:r w:rsidRPr="56BC465C">
              <w:rPr>
                <w:lang w:val="en-GB"/>
              </w:rPr>
              <w:t>ntercurrent event</w:t>
            </w:r>
            <w:r w:rsidRPr="56BC465C">
              <w:rPr>
                <w:rFonts w:hint="eastAsia"/>
                <w:lang w:val="en-GB" w:eastAsia="ja-JP"/>
              </w:rPr>
              <w:t>s</w:t>
            </w:r>
            <w:r w:rsidR="00825FC2" w:rsidRPr="56BC465C">
              <w:rPr>
                <w:rFonts w:hint="eastAsia"/>
                <w:lang w:val="en-GB" w:eastAsia="ja-JP"/>
              </w:rPr>
              <w:t xml:space="preserve"> as estimand</w:t>
            </w:r>
            <w:r w:rsidR="1BCCAF2F" w:rsidRPr="56BC465C">
              <w:rPr>
                <w:lang w:val="en-GB" w:eastAsia="ja-JP"/>
              </w:rPr>
              <w:t xml:space="preserve"> charactristic</w:t>
            </w:r>
            <w:r w:rsidRPr="56BC465C">
              <w:rPr>
                <w:rFonts w:hint="eastAsia"/>
                <w:lang w:val="en-GB" w:eastAsia="ja-JP"/>
              </w:rPr>
              <w:t>.</w:t>
            </w:r>
          </w:p>
        </w:tc>
      </w:tr>
      <w:tr w:rsidR="00DB50C7" w:rsidRPr="00272F02" w14:paraId="2CFCA98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81DF005"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DC648" w14:textId="77777777" w:rsidR="00454F9A" w:rsidRPr="00272F02" w:rsidRDefault="00454F9A" w:rsidP="002D3425">
            <w:pPr>
              <w:pStyle w:val="TableCellLeft10pt"/>
              <w:rPr>
                <w:szCs w:val="20"/>
                <w:lang w:val="en-GB"/>
              </w:rPr>
            </w:pPr>
            <w:r w:rsidRPr="00272F02">
              <w:rPr>
                <w:szCs w:val="20"/>
                <w:lang w:val="en-GB"/>
              </w:rPr>
              <w:t xml:space="preserve">One to one or as many intercurrent event as available </w:t>
            </w:r>
          </w:p>
        </w:tc>
      </w:tr>
      <w:tr w:rsidR="00DB50C7" w:rsidRPr="00272F02" w14:paraId="4C39172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74004CC6"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8E32A1" w14:textId="0266BC0F"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14716D8F"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453992F3"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C74A12"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21F780D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E84B255"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BA473D"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C4BB944" w14:textId="515CF6D8" w:rsidR="00454F9A" w:rsidRPr="00272F02" w:rsidRDefault="00454F9A" w:rsidP="2125773E">
            <w:pPr>
              <w:pStyle w:val="TableCellLeft10pt"/>
              <w:rPr>
                <w:lang w:val="en-GB"/>
              </w:rPr>
            </w:pPr>
            <w:r w:rsidRPr="00272F02">
              <w:rPr>
                <w:rStyle w:val="TableCellLeft10ptBoldChar"/>
                <w:szCs w:val="20"/>
              </w:rPr>
              <w:t>Relationship</w:t>
            </w:r>
            <w:r w:rsidRPr="00272F02">
              <w:rPr>
                <w:szCs w:val="20"/>
                <w:lang w:val="en-GB"/>
              </w:rPr>
              <w:t xml:space="preserve">: Row </w:t>
            </w:r>
            <w:r w:rsidR="00072CB1" w:rsidRPr="00272F02">
              <w:rPr>
                <w:szCs w:val="20"/>
                <w:lang w:val="en-GB"/>
              </w:rPr>
              <w:t>Heading</w:t>
            </w:r>
            <w:r w:rsidRPr="00272F02">
              <w:rPr>
                <w:szCs w:val="20"/>
                <w:lang w:val="en-GB"/>
              </w:rPr>
              <w:t>,</w:t>
            </w:r>
            <w:r w:rsidR="00F77B38" w:rsidRPr="00272F02">
              <w:rPr>
                <w:szCs w:val="20"/>
                <w:lang w:val="en-GB"/>
              </w:rPr>
              <w:t xml:space="preserve"> </w:t>
            </w:r>
            <w:r w:rsidR="7A5CBA15" w:rsidRPr="00272F02">
              <w:rPr>
                <w:lang w:val="en-GB"/>
              </w:rPr>
              <w:t xml:space="preserve">Estimand </w:t>
            </w:r>
            <w:r w:rsidR="003A297C" w:rsidRPr="00272F02">
              <w:rPr>
                <w:lang w:val="en-GB"/>
              </w:rPr>
              <w:t>Characteristics</w:t>
            </w:r>
          </w:p>
          <w:p w14:paraId="400F31D5" w14:textId="77777777" w:rsidR="00454F9A" w:rsidRPr="00272F02" w:rsidRDefault="4C38FA08" w:rsidP="4C38FA08">
            <w:pPr>
              <w:pStyle w:val="TableCellLeft10pt"/>
              <w:rPr>
                <w:lang w:val="en-GB"/>
              </w:rPr>
            </w:pPr>
            <w:r w:rsidRPr="4C38FA08">
              <w:rPr>
                <w:rStyle w:val="TableCellLeft10ptBoldChar"/>
              </w:rPr>
              <w:t>Concept</w:t>
            </w:r>
            <w:r w:rsidRPr="4C38FA08">
              <w:rPr>
                <w:lang w:val="en-GB"/>
              </w:rPr>
              <w:t xml:space="preserve">: </w:t>
            </w:r>
            <w:commentRangeStart w:id="296"/>
            <w:commentRangeStart w:id="297"/>
            <w:r w:rsidRPr="4C38FA08">
              <w:rPr>
                <w:lang w:val="en-GB"/>
              </w:rPr>
              <w:t>C188853</w:t>
            </w:r>
            <w:commentRangeEnd w:id="296"/>
            <w:r w:rsidR="00454F9A">
              <w:commentReference w:id="296"/>
            </w:r>
            <w:commentRangeEnd w:id="297"/>
            <w:r w:rsidR="00D22F24">
              <w:rPr>
                <w:rStyle w:val="CommentReference"/>
                <w:rFonts w:eastAsia="Times New Roman"/>
              </w:rPr>
              <w:commentReference w:id="297"/>
            </w:r>
          </w:p>
        </w:tc>
      </w:tr>
      <w:tr w:rsidR="00DB50C7" w:rsidRPr="00272F02" w14:paraId="113E27A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F165E05" w14:textId="12F2DFA4" w:rsidR="00454F9A"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821BC36" w14:textId="61EA3FEE" w:rsidR="00454F9A" w:rsidRPr="00272F02" w:rsidRDefault="00F26DF3" w:rsidP="002D3425">
            <w:pPr>
              <w:pStyle w:val="TableCellLeft10pt"/>
              <w:rPr>
                <w:szCs w:val="20"/>
                <w:lang w:val="en-GB"/>
              </w:rPr>
            </w:pPr>
            <w:r w:rsidRPr="00272F02">
              <w:rPr>
                <w:szCs w:val="20"/>
                <w:lang w:val="en-GB" w:eastAsia="ja-JP"/>
              </w:rPr>
              <w:t xml:space="preserve">Yes, </w:t>
            </w:r>
            <w:r w:rsidR="00026F36" w:rsidRPr="00272F02">
              <w:rPr>
                <w:szCs w:val="20"/>
                <w:lang w:val="en-GB" w:eastAsia="ja-JP"/>
              </w:rPr>
              <w:t>r</w:t>
            </w:r>
            <w:r w:rsidR="00454F9A" w:rsidRPr="00272F02">
              <w:rPr>
                <w:szCs w:val="20"/>
                <w:lang w:val="en-GB"/>
              </w:rPr>
              <w:t>epeat</w:t>
            </w:r>
            <w:r w:rsidR="00026F36" w:rsidRPr="00272F02">
              <w:rPr>
                <w:szCs w:val="20"/>
                <w:lang w:val="en-GB" w:eastAsia="ja-JP"/>
              </w:rPr>
              <w:t>able</w:t>
            </w:r>
            <w:r w:rsidR="00454F9A" w:rsidRPr="00272F02">
              <w:rPr>
                <w:szCs w:val="20"/>
                <w:lang w:val="en-GB"/>
              </w:rPr>
              <w:t xml:space="preserve"> for each intercurrent event</w:t>
            </w:r>
          </w:p>
        </w:tc>
      </w:tr>
    </w:tbl>
    <w:p w14:paraId="1C52D08E" w14:textId="77777777" w:rsidR="00454F9A" w:rsidRPr="00272F02"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764B88C"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3017ABE2" w14:textId="77777777" w:rsidR="00454F9A" w:rsidRPr="00272F02" w:rsidRDefault="00454F9A"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729BDD8" w14:textId="11007AFE" w:rsidR="00454F9A" w:rsidRPr="00272F02" w:rsidRDefault="00454F9A" w:rsidP="002D3425">
            <w:pPr>
              <w:pStyle w:val="TableCellLeft10pt"/>
              <w:rPr>
                <w:szCs w:val="20"/>
                <w:lang w:val="en-GB"/>
              </w:rPr>
            </w:pPr>
            <w:r w:rsidRPr="00272F02">
              <w:rPr>
                <w:szCs w:val="20"/>
                <w:lang w:val="en-GB"/>
              </w:rPr>
              <w:t>{</w:t>
            </w:r>
            <w:r w:rsidR="00825FC2">
              <w:rPr>
                <w:rFonts w:hint="eastAsia"/>
                <w:szCs w:val="20"/>
                <w:lang w:val="en-GB" w:eastAsia="ja-JP"/>
              </w:rPr>
              <w:t>&lt;</w:t>
            </w:r>
            <w:r w:rsidRPr="00272F02">
              <w:rPr>
                <w:szCs w:val="20"/>
                <w:lang w:val="en-GB"/>
              </w:rPr>
              <w:t xml:space="preserve">Intercurrent Event </w:t>
            </w:r>
            <w:r w:rsidR="00825FC2">
              <w:rPr>
                <w:rFonts w:hint="eastAsia"/>
                <w:szCs w:val="20"/>
                <w:lang w:val="en-GB" w:eastAsia="ja-JP"/>
              </w:rPr>
              <w:t>#</w:t>
            </w:r>
            <w:r w:rsidRPr="00272F02">
              <w:rPr>
                <w:szCs w:val="20"/>
                <w:lang w:val="en-GB"/>
              </w:rPr>
              <w:t xml:space="preserve"> Strategy</w:t>
            </w:r>
            <w:r w:rsidR="00825FC2">
              <w:rPr>
                <w:rFonts w:hint="eastAsia"/>
                <w:szCs w:val="20"/>
                <w:lang w:val="en-GB" w:eastAsia="ja-JP"/>
              </w:rPr>
              <w:t>&gt;</w:t>
            </w:r>
            <w:r w:rsidRPr="00272F02">
              <w:rPr>
                <w:szCs w:val="20"/>
                <w:lang w:val="en-GB"/>
              </w:rPr>
              <w:t>}</w:t>
            </w:r>
          </w:p>
        </w:tc>
      </w:tr>
      <w:tr w:rsidR="00DB50C7" w:rsidRPr="00272F02" w14:paraId="211DEBD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E08ABBA" w14:textId="77777777" w:rsidR="00454F9A" w:rsidRPr="00272F02" w:rsidRDefault="00454F9A"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B0C262"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01AFE4F1"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3ED6077" w14:textId="795AAF43" w:rsidR="00454F9A" w:rsidRPr="00272F02" w:rsidRDefault="00454F9A"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49A620A" w14:textId="77777777" w:rsidR="00454F9A" w:rsidRPr="00272F02" w:rsidRDefault="00454F9A" w:rsidP="002D3425">
            <w:pPr>
              <w:pStyle w:val="TableCellLeft10pt"/>
              <w:rPr>
                <w:szCs w:val="20"/>
                <w:lang w:val="en-GB"/>
              </w:rPr>
            </w:pPr>
            <w:r w:rsidRPr="00272F02">
              <w:rPr>
                <w:szCs w:val="20"/>
                <w:lang w:val="en-GB"/>
              </w:rPr>
              <w:t>D</w:t>
            </w:r>
          </w:p>
        </w:tc>
      </w:tr>
      <w:tr w:rsidR="00DB50C7" w:rsidRPr="00272F02" w14:paraId="3A3D979D"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3EE93B8" w14:textId="77777777" w:rsidR="00454F9A" w:rsidRPr="00272F02" w:rsidRDefault="00454F9A"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1DB41E" w14:textId="75392580" w:rsidR="00837062" w:rsidRPr="00272F02" w:rsidRDefault="00454F9A" w:rsidP="002D3425">
            <w:pPr>
              <w:pStyle w:val="TableCellLeft10pt"/>
              <w:rPr>
                <w:szCs w:val="20"/>
                <w:lang w:val="en-GB"/>
              </w:rPr>
            </w:pPr>
            <w:r w:rsidRPr="00272F02">
              <w:rPr>
                <w:szCs w:val="20"/>
                <w:lang w:val="en-GB"/>
              </w:rPr>
              <w:t>C188857</w:t>
            </w:r>
          </w:p>
          <w:p w14:paraId="740A89C3" w14:textId="581213B5" w:rsidR="0094277C" w:rsidRPr="00272F02" w:rsidRDefault="0094277C" w:rsidP="002D3425">
            <w:pPr>
              <w:pStyle w:val="TableCellLeft10pt"/>
              <w:rPr>
                <w:szCs w:val="20"/>
                <w:lang w:val="en-GB"/>
              </w:rPr>
            </w:pPr>
            <w:r w:rsidRPr="00272F02">
              <w:rPr>
                <w:szCs w:val="20"/>
                <w:lang w:val="en-GB"/>
              </w:rPr>
              <w:t>For review purpose, see definition of the controlled terminology below</w:t>
            </w:r>
          </w:p>
          <w:p w14:paraId="4D1F0632" w14:textId="132A5525" w:rsidR="00454F9A" w:rsidRPr="00272F02" w:rsidRDefault="4C38FA08" w:rsidP="4C38FA08">
            <w:pPr>
              <w:pStyle w:val="TableCellLeft10pt"/>
              <w:rPr>
                <w:lang w:val="en-GB"/>
              </w:rPr>
            </w:pPr>
            <w:r w:rsidRPr="4C38FA08">
              <w:rPr>
                <w:lang w:val="en-GB"/>
              </w:rPr>
              <w:t xml:space="preserve">A </w:t>
            </w:r>
            <w:commentRangeStart w:id="298"/>
            <w:commentRangeStart w:id="299"/>
            <w:r w:rsidRPr="4C38FA08">
              <w:rPr>
                <w:lang w:val="en-GB"/>
              </w:rPr>
              <w:t xml:space="preserve">textual </w:t>
            </w:r>
            <w:commentRangeEnd w:id="298"/>
            <w:r w:rsidR="00454F9A">
              <w:commentReference w:id="298"/>
            </w:r>
            <w:commentRangeEnd w:id="299"/>
            <w:r w:rsidR="00072CD8">
              <w:rPr>
                <w:rStyle w:val="CommentReference"/>
                <w:rFonts w:eastAsia="Times New Roman"/>
              </w:rPr>
              <w:commentReference w:id="299"/>
            </w:r>
            <w:r w:rsidRPr="4C38FA08">
              <w:rPr>
                <w:lang w:val="en-GB"/>
              </w:rPr>
              <w:t>description of the planned strategy to address intercurrent events.</w:t>
            </w:r>
          </w:p>
        </w:tc>
      </w:tr>
      <w:tr w:rsidR="00DB50C7" w:rsidRPr="00272F02" w14:paraId="0FF24146"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7EE27A4" w14:textId="77777777" w:rsidR="00454F9A" w:rsidRPr="00272F02" w:rsidRDefault="00454F9A"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73B4F7" w14:textId="7FB54D8C" w:rsidR="00454F9A" w:rsidRPr="00272F02" w:rsidRDefault="4C38FA08" w:rsidP="4C38FA08">
            <w:pPr>
              <w:pStyle w:val="TableCellLeft10pt"/>
              <w:rPr>
                <w:lang w:val="en-GB"/>
              </w:rPr>
            </w:pPr>
            <w:commentRangeStart w:id="300"/>
            <w:commentRangeStart w:id="301"/>
            <w:r w:rsidRPr="4C38FA08">
              <w:rPr>
                <w:lang w:val="en-GB"/>
              </w:rPr>
              <w:t>Description of the strategy to address the intercurrent event (e.g. a treatment policy strategy); cross-reference the justification in Section 4. If there is &gt;1 intercurrent event for an objective, add additional intercurrent event rows</w:t>
            </w:r>
            <w:commentRangeEnd w:id="300"/>
            <w:r w:rsidR="00454F9A">
              <w:commentReference w:id="300"/>
            </w:r>
            <w:commentRangeEnd w:id="301"/>
            <w:r w:rsidR="002D5A24">
              <w:rPr>
                <w:rStyle w:val="CommentReference"/>
                <w:rFonts w:eastAsia="Times New Roman"/>
              </w:rPr>
              <w:commentReference w:id="301"/>
            </w:r>
          </w:p>
        </w:tc>
      </w:tr>
      <w:tr w:rsidR="00DB50C7" w:rsidRPr="00272F02" w14:paraId="3F4752A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5BBED03A" w14:textId="77777777" w:rsidR="00454F9A" w:rsidRPr="00272F02" w:rsidRDefault="00454F9A"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2472AF2" w14:textId="525BE14A" w:rsidR="00454F9A" w:rsidRPr="00272F02" w:rsidRDefault="00017758" w:rsidP="002D3425">
            <w:pPr>
              <w:pStyle w:val="TableCellLeft10pt"/>
              <w:rPr>
                <w:lang w:val="en-GB"/>
              </w:rPr>
            </w:pPr>
            <w:r w:rsidRPr="56BC465C">
              <w:rPr>
                <w:lang w:val="en-GB"/>
              </w:rPr>
              <w:t>Conditional</w:t>
            </w:r>
            <w:r w:rsidRPr="56BC465C">
              <w:rPr>
                <w:lang w:val="en-GB" w:eastAsia="ja-JP"/>
              </w:rPr>
              <w:t>:</w:t>
            </w:r>
            <w:r w:rsidRPr="56BC465C">
              <w:rPr>
                <w:lang w:val="en-GB"/>
              </w:rPr>
              <w:t xml:space="preserve"> If there </w:t>
            </w:r>
            <w:r w:rsidRPr="56BC465C">
              <w:rPr>
                <w:rFonts w:hint="eastAsia"/>
                <w:lang w:val="en-GB" w:eastAsia="ja-JP"/>
              </w:rPr>
              <w:t>is one or more other</w:t>
            </w:r>
            <w:r w:rsidRPr="56BC465C">
              <w:rPr>
                <w:lang w:val="en-GB"/>
              </w:rPr>
              <w:t xml:space="preserve"> </w:t>
            </w:r>
            <w:r w:rsidR="00825FC2" w:rsidRPr="56BC465C">
              <w:rPr>
                <w:rFonts w:hint="eastAsia"/>
                <w:lang w:val="en-GB" w:eastAsia="ja-JP"/>
              </w:rPr>
              <w:t>i</w:t>
            </w:r>
            <w:r w:rsidRPr="56BC465C">
              <w:rPr>
                <w:lang w:val="en-GB"/>
              </w:rPr>
              <w:t>ntercurrent event</w:t>
            </w:r>
            <w:r w:rsidRPr="56BC465C">
              <w:rPr>
                <w:rFonts w:hint="eastAsia"/>
                <w:lang w:val="en-GB" w:eastAsia="ja-JP"/>
              </w:rPr>
              <w:t>s</w:t>
            </w:r>
            <w:r w:rsidR="00825FC2" w:rsidRPr="56BC465C">
              <w:rPr>
                <w:rFonts w:hint="eastAsia"/>
                <w:lang w:val="en-GB" w:eastAsia="ja-JP"/>
              </w:rPr>
              <w:t xml:space="preserve"> as estimand</w:t>
            </w:r>
            <w:r w:rsidR="51A4E6A4" w:rsidRPr="56BC465C">
              <w:rPr>
                <w:lang w:val="en-GB" w:eastAsia="ja-JP"/>
              </w:rPr>
              <w:t xml:space="preserve"> charactristic</w:t>
            </w:r>
            <w:r w:rsidRPr="56BC465C">
              <w:rPr>
                <w:rFonts w:hint="eastAsia"/>
                <w:lang w:val="en-GB" w:eastAsia="ja-JP"/>
              </w:rPr>
              <w:t>.</w:t>
            </w:r>
          </w:p>
        </w:tc>
      </w:tr>
      <w:tr w:rsidR="00DB50C7" w:rsidRPr="00272F02" w14:paraId="0C490EE4"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2E3A376B" w14:textId="77777777" w:rsidR="00454F9A" w:rsidRPr="00272F02" w:rsidRDefault="00454F9A"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6CD58C" w14:textId="1CE11C57" w:rsidR="00454F9A" w:rsidRPr="00272F02" w:rsidRDefault="00454F9A" w:rsidP="002D3425">
            <w:pPr>
              <w:pStyle w:val="TableCellLeft10pt"/>
              <w:rPr>
                <w:szCs w:val="20"/>
                <w:lang w:val="en-GB"/>
              </w:rPr>
            </w:pPr>
            <w:r w:rsidRPr="00272F02">
              <w:rPr>
                <w:szCs w:val="20"/>
                <w:lang w:val="en-GB"/>
              </w:rPr>
              <w:t xml:space="preserve">One to one </w:t>
            </w:r>
          </w:p>
        </w:tc>
      </w:tr>
      <w:tr w:rsidR="00DB50C7" w:rsidRPr="00272F02" w14:paraId="3FADD71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9CCE8B0" w14:textId="77777777" w:rsidR="00454F9A" w:rsidRPr="00272F02" w:rsidRDefault="00454F9A"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5079A0D" w14:textId="2422DCC1" w:rsidR="00454F9A" w:rsidRPr="00272F02" w:rsidRDefault="004B2E30" w:rsidP="002D3425">
            <w:pPr>
              <w:pStyle w:val="TableCellLeft10pt"/>
              <w:rPr>
                <w:szCs w:val="20"/>
                <w:lang w:val="en-GB"/>
              </w:rPr>
            </w:pPr>
            <w:r w:rsidRPr="00272F02">
              <w:rPr>
                <w:szCs w:val="20"/>
                <w:lang w:val="en-GB"/>
              </w:rPr>
              <w:t>3.3</w:t>
            </w:r>
            <w:r w:rsidR="00454F9A" w:rsidRPr="00272F02">
              <w:rPr>
                <w:szCs w:val="20"/>
                <w:lang w:val="en-GB"/>
              </w:rPr>
              <w:t>.X</w:t>
            </w:r>
          </w:p>
        </w:tc>
      </w:tr>
      <w:tr w:rsidR="00DB50C7" w:rsidRPr="00272F02" w14:paraId="3529BA80"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0B2061D9" w14:textId="77777777" w:rsidR="00454F9A" w:rsidRPr="00272F02" w:rsidRDefault="00454F9A"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567DEC" w14:textId="77777777" w:rsidR="00454F9A" w:rsidRPr="00272F02" w:rsidRDefault="00454F9A" w:rsidP="002D3425">
            <w:pPr>
              <w:pStyle w:val="TableCellLeft10pt"/>
              <w:rPr>
                <w:szCs w:val="20"/>
                <w:lang w:val="en-GB"/>
              </w:rPr>
            </w:pPr>
            <w:r w:rsidRPr="00272F02">
              <w:rPr>
                <w:szCs w:val="20"/>
                <w:lang w:val="en-GB"/>
              </w:rPr>
              <w:t>Text</w:t>
            </w:r>
          </w:p>
        </w:tc>
      </w:tr>
      <w:tr w:rsidR="00DB50C7" w:rsidRPr="00272F02" w14:paraId="7E92D617"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1CE48C68" w14:textId="77777777" w:rsidR="00454F9A" w:rsidRPr="00272F02" w:rsidRDefault="00454F9A"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6EB2556" w14:textId="77777777" w:rsidR="00454F9A" w:rsidRPr="00272F02" w:rsidRDefault="00454F9A"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193E95C" w14:textId="79558C10" w:rsidR="00EB352F" w:rsidRPr="00272F02" w:rsidRDefault="17E225C3" w:rsidP="002D3425">
            <w:pPr>
              <w:pStyle w:val="TableCellLeft10pt"/>
              <w:rPr>
                <w:lang w:val="en-GB"/>
              </w:rPr>
            </w:pPr>
            <w:r w:rsidRPr="00272F02">
              <w:rPr>
                <w:rStyle w:val="TableCellLeft10ptBoldChar"/>
              </w:rPr>
              <w:t>Relationship</w:t>
            </w:r>
            <w:r w:rsidRPr="00272F02">
              <w:rPr>
                <w:lang w:val="en-GB"/>
              </w:rPr>
              <w:t xml:space="preserve">: Row </w:t>
            </w:r>
            <w:r w:rsidR="7982D20A" w:rsidRPr="00272F02">
              <w:rPr>
                <w:lang w:val="en-GB"/>
              </w:rPr>
              <w:t>Heading</w:t>
            </w:r>
            <w:r w:rsidR="00825FC2">
              <w:rPr>
                <w:rFonts w:hint="eastAsia"/>
                <w:lang w:val="en-GB" w:eastAsia="ja-JP"/>
              </w:rPr>
              <w:t>;</w:t>
            </w:r>
            <w:r w:rsidRPr="00272F02">
              <w:rPr>
                <w:lang w:val="en-GB"/>
              </w:rPr>
              <w:t xml:space="preserve"> </w:t>
            </w:r>
            <w:r w:rsidR="7074319C" w:rsidRPr="00272F02">
              <w:rPr>
                <w:lang w:val="en-GB"/>
              </w:rPr>
              <w:t>Strategy</w:t>
            </w:r>
            <w:r w:rsidRPr="00272F02">
              <w:rPr>
                <w:lang w:val="en-GB"/>
              </w:rPr>
              <w:t>, Description</w:t>
            </w:r>
          </w:p>
          <w:p w14:paraId="637AF195" w14:textId="05EFF4ED" w:rsidR="00454F9A" w:rsidRPr="00272F02" w:rsidRDefault="00454F9A" w:rsidP="002D3425">
            <w:pPr>
              <w:pStyle w:val="TableCellLeft10pt"/>
              <w:rPr>
                <w:szCs w:val="20"/>
                <w:lang w:val="en-GB"/>
              </w:rPr>
            </w:pPr>
            <w:r w:rsidRPr="00272F02">
              <w:rPr>
                <w:rStyle w:val="TableCellLeft10ptBoldChar"/>
                <w:szCs w:val="20"/>
              </w:rPr>
              <w:t>Concept</w:t>
            </w:r>
            <w:r w:rsidRPr="00272F02">
              <w:rPr>
                <w:szCs w:val="20"/>
                <w:lang w:val="en-GB"/>
              </w:rPr>
              <w:t>: C188857</w:t>
            </w:r>
          </w:p>
        </w:tc>
      </w:tr>
      <w:tr w:rsidR="00DB50C7" w:rsidRPr="00272F02" w14:paraId="556E0BD8" w14:textId="77777777" w:rsidTr="4C38FA08">
        <w:tc>
          <w:tcPr>
            <w:tcW w:w="1249" w:type="pct"/>
            <w:tcBorders>
              <w:top w:val="single" w:sz="4" w:space="0" w:color="auto"/>
              <w:left w:val="single" w:sz="4" w:space="0" w:color="auto"/>
              <w:bottom w:val="single" w:sz="4" w:space="0" w:color="auto"/>
              <w:right w:val="single" w:sz="4" w:space="0" w:color="auto"/>
            </w:tcBorders>
            <w:hideMark/>
          </w:tcPr>
          <w:p w14:paraId="622C1EF3" w14:textId="1323EDFB" w:rsidR="00454F9A" w:rsidRPr="00272F02" w:rsidRDefault="0021788E"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1AC2E03" w14:textId="7A460BE5" w:rsidR="00454F9A" w:rsidRPr="00272F02" w:rsidRDefault="00F26DF3" w:rsidP="002D3425">
            <w:pPr>
              <w:pStyle w:val="TableCellLeft10pt"/>
              <w:rPr>
                <w:szCs w:val="20"/>
                <w:lang w:val="en-GB"/>
              </w:rPr>
            </w:pPr>
            <w:r w:rsidRPr="00272F02">
              <w:rPr>
                <w:szCs w:val="20"/>
                <w:lang w:val="en-GB" w:eastAsia="ja-JP"/>
              </w:rPr>
              <w:t xml:space="preserve">Yes, </w:t>
            </w:r>
            <w:r w:rsidR="00026F36" w:rsidRPr="00272F02">
              <w:rPr>
                <w:szCs w:val="20"/>
                <w:lang w:val="en-GB"/>
              </w:rPr>
              <w:t>repeatable</w:t>
            </w:r>
            <w:r w:rsidR="00454F9A" w:rsidRPr="00272F02">
              <w:rPr>
                <w:szCs w:val="20"/>
                <w:lang w:val="en-GB"/>
              </w:rPr>
              <w:t xml:space="preserve"> for each intercurrent event</w:t>
            </w:r>
          </w:p>
        </w:tc>
      </w:tr>
    </w:tbl>
    <w:p w14:paraId="47415894" w14:textId="77777777" w:rsidR="007F4B22" w:rsidRPr="00272F02" w:rsidRDefault="007F4B22" w:rsidP="00083B7B">
      <w:pPr>
        <w:rPr>
          <w:sz w:val="20"/>
          <w:szCs w:val="20"/>
        </w:rPr>
      </w:pPr>
    </w:p>
    <w:p w14:paraId="70C84D04" w14:textId="174E5BCC" w:rsidR="00C80024" w:rsidRPr="00272F02" w:rsidRDefault="00B07D34" w:rsidP="00C54684">
      <w:pPr>
        <w:pStyle w:val="Heading1"/>
        <w:rPr>
          <w:rFonts w:cs="Times New Roman"/>
        </w:rPr>
      </w:pPr>
      <w:r w:rsidRPr="00272F02">
        <w:rPr>
          <w:rFonts w:cs="Times New Roman"/>
        </w:rPr>
        <w:t>Trial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8E58714"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10932DFC" w14:textId="77777777" w:rsidR="005D75CE" w:rsidRPr="00272F02" w:rsidRDefault="005D75CE" w:rsidP="005D75CE">
            <w:pPr>
              <w:rPr>
                <w:b/>
                <w:sz w:val="20"/>
                <w:szCs w:val="20"/>
                <w:lang w:val="de-DE"/>
              </w:rPr>
            </w:pPr>
            <w:r w:rsidRPr="00272F02">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57D078" w14:textId="34245EDA" w:rsidR="005D75CE" w:rsidRPr="00272F02" w:rsidRDefault="005D75CE" w:rsidP="005D75CE">
            <w:pPr>
              <w:rPr>
                <w:sz w:val="20"/>
                <w:szCs w:val="20"/>
                <w:lang w:val="en-GB"/>
              </w:rPr>
            </w:pPr>
            <w:bookmarkStart w:id="302" w:name="StudyDesign_DescriptionStudyDesi_SD"/>
            <w:r w:rsidRPr="00272F02">
              <w:rPr>
                <w:sz w:val="20"/>
                <w:szCs w:val="20"/>
                <w:lang w:val="en-GB"/>
              </w:rPr>
              <w:t>4 T</w:t>
            </w:r>
            <w:bookmarkEnd w:id="302"/>
            <w:r w:rsidRPr="00272F02">
              <w:rPr>
                <w:sz w:val="20"/>
                <w:szCs w:val="20"/>
                <w:lang w:val="en-GB"/>
              </w:rPr>
              <w:t>RIAL DESIGN</w:t>
            </w:r>
          </w:p>
        </w:tc>
      </w:tr>
      <w:tr w:rsidR="00DB50C7" w:rsidRPr="00272F02" w14:paraId="413C99CF"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587BCAED" w14:textId="77777777" w:rsidR="005D75CE" w:rsidRPr="00272F02" w:rsidRDefault="005D75CE" w:rsidP="005D75CE">
            <w:pPr>
              <w:rPr>
                <w:b/>
                <w:sz w:val="20"/>
                <w:szCs w:val="20"/>
                <w:lang w:val="de-DE"/>
              </w:rPr>
            </w:pPr>
            <w:r w:rsidRPr="00272F02">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24DCF0"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22B42570"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4CE583FF" w14:textId="77777777" w:rsidR="005D75CE" w:rsidRPr="00272F02" w:rsidRDefault="005D75CE" w:rsidP="005D75CE">
            <w:pPr>
              <w:rPr>
                <w:b/>
                <w:sz w:val="20"/>
                <w:szCs w:val="20"/>
              </w:rPr>
            </w:pPr>
            <w:r w:rsidRPr="00272F02">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C05B9C3"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34E16556"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740D0AFB" w14:textId="77777777" w:rsidR="005D75CE" w:rsidRPr="00272F02" w:rsidRDefault="005D75CE" w:rsidP="005D75CE">
            <w:pPr>
              <w:rPr>
                <w:b/>
                <w:sz w:val="20"/>
                <w:szCs w:val="20"/>
                <w:lang w:val="de-DE"/>
              </w:rPr>
            </w:pPr>
            <w:r w:rsidRPr="00272F02">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36B4276" w14:textId="77777777" w:rsidR="005D75CE" w:rsidRPr="00272F02" w:rsidRDefault="005D75CE" w:rsidP="005D75CE">
            <w:pPr>
              <w:rPr>
                <w:sz w:val="20"/>
                <w:szCs w:val="20"/>
                <w:lang w:val="en-GB"/>
              </w:rPr>
            </w:pPr>
            <w:r w:rsidRPr="00272F02">
              <w:rPr>
                <w:sz w:val="20"/>
                <w:szCs w:val="20"/>
                <w:lang w:val="en-GB"/>
              </w:rPr>
              <w:t>Heading</w:t>
            </w:r>
          </w:p>
        </w:tc>
      </w:tr>
      <w:tr w:rsidR="00DB50C7" w:rsidRPr="00272F02" w14:paraId="5D8E6F3F"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45F95E1F" w14:textId="77777777" w:rsidR="005D75CE" w:rsidRPr="00272F02" w:rsidRDefault="005D75CE" w:rsidP="005D75CE">
            <w:pPr>
              <w:rPr>
                <w:b/>
                <w:bCs/>
                <w:sz w:val="20"/>
                <w:szCs w:val="20"/>
                <w:lang w:val="en-GB"/>
              </w:rPr>
            </w:pPr>
            <w:r w:rsidRPr="00272F02">
              <w:rPr>
                <w:b/>
                <w:bCs/>
                <w:sz w:val="20"/>
                <w:szCs w:val="20"/>
                <w:lang w:val="en-GB"/>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A9CA8DA" w14:textId="1E445034" w:rsidR="005D75CE" w:rsidRPr="00272F02" w:rsidRDefault="2925818A" w:rsidP="2925818A">
            <w:pPr>
              <w:rPr>
                <w:sz w:val="20"/>
                <w:szCs w:val="20"/>
                <w:lang w:val="en-CA"/>
              </w:rPr>
            </w:pPr>
            <w:r w:rsidRPr="2925818A">
              <w:rPr>
                <w:sz w:val="20"/>
                <w:szCs w:val="20"/>
                <w:lang w:val="en-CA"/>
              </w:rPr>
              <w:t>In the subsections below</w:t>
            </w:r>
            <w:commentRangeStart w:id="303"/>
            <w:commentRangeStart w:id="304"/>
            <w:r w:rsidRPr="2925818A">
              <w:rPr>
                <w:sz w:val="20"/>
                <w:szCs w:val="20"/>
                <w:lang w:val="en-CA"/>
              </w:rPr>
              <w:t>,</w:t>
            </w:r>
            <w:commentRangeEnd w:id="303"/>
            <w:r w:rsidR="005D75CE">
              <w:rPr>
                <w:rStyle w:val="CommentReference"/>
              </w:rPr>
              <w:commentReference w:id="303"/>
            </w:r>
            <w:commentRangeEnd w:id="304"/>
            <w:r w:rsidR="00373432">
              <w:rPr>
                <w:rStyle w:val="CommentReference"/>
              </w:rPr>
              <w:commentReference w:id="304"/>
            </w:r>
            <w:r w:rsidRPr="2925818A">
              <w:rPr>
                <w:sz w:val="20"/>
                <w:szCs w:val="20"/>
                <w:lang w:val="en-CA"/>
              </w:rPr>
              <w:t xml:space="preserve"> describe the trial design with specific mention, as applicable, of the components of an adequate and well-controlled trial and reflect the principles of Quality by Design. The description of the design should be concise and</w:t>
            </w:r>
            <w:r w:rsidRPr="2925818A">
              <w:rPr>
                <w:sz w:val="20"/>
                <w:szCs w:val="20"/>
              </w:rPr>
              <w:t xml:space="preserve"> </w:t>
            </w:r>
            <w:r w:rsidRPr="2925818A">
              <w:rPr>
                <w:sz w:val="20"/>
                <w:szCs w:val="20"/>
                <w:lang w:val="en-CA"/>
              </w:rPr>
              <w:t xml:space="preserve">consistent with Section 1.1 </w:t>
            </w:r>
            <w:commentRangeStart w:id="305"/>
            <w:r w:rsidRPr="2925818A">
              <w:rPr>
                <w:sz w:val="20"/>
                <w:szCs w:val="20"/>
                <w:lang w:val="en-CA"/>
              </w:rPr>
              <w:t>Protocol</w:t>
            </w:r>
            <w:commentRangeEnd w:id="305"/>
            <w:r w:rsidR="005D75CE">
              <w:rPr>
                <w:rStyle w:val="CommentReference"/>
              </w:rPr>
              <w:commentReference w:id="305"/>
            </w:r>
            <w:r w:rsidRPr="2925818A">
              <w:rPr>
                <w:sz w:val="20"/>
                <w:szCs w:val="20"/>
                <w:lang w:val="en-CA"/>
              </w:rPr>
              <w:t xml:space="preserve"> Synopsis and Section 1.</w:t>
            </w:r>
            <w:commentRangeStart w:id="306"/>
            <w:r w:rsidRPr="2925818A">
              <w:rPr>
                <w:sz w:val="20"/>
                <w:szCs w:val="20"/>
                <w:lang w:val="en-CA"/>
              </w:rPr>
              <w:t>2</w:t>
            </w:r>
            <w:commentRangeEnd w:id="306"/>
            <w:r w:rsidR="005D75CE">
              <w:rPr>
                <w:rStyle w:val="CommentReference"/>
              </w:rPr>
              <w:commentReference w:id="306"/>
            </w:r>
            <w:r w:rsidRPr="2925818A">
              <w:rPr>
                <w:sz w:val="20"/>
                <w:szCs w:val="20"/>
                <w:lang w:val="en-CA"/>
              </w:rPr>
              <w:t xml:space="preserve"> Trial Schema. The trial design should align with objectives/estimand(s) described in Section 3 Trial Objectives and Associated Estimands.</w:t>
            </w:r>
          </w:p>
          <w:p w14:paraId="0ADD0ED3" w14:textId="3DC5A36C" w:rsidR="005D75CE" w:rsidRPr="00272F02" w:rsidRDefault="005D75CE" w:rsidP="005D75CE">
            <w:pPr>
              <w:rPr>
                <w:sz w:val="20"/>
                <w:szCs w:val="20"/>
                <w:lang w:val="en-GB"/>
              </w:rPr>
            </w:pPr>
            <w:r w:rsidRPr="00272F02">
              <w:rPr>
                <w:sz w:val="20"/>
                <w:szCs w:val="20"/>
              </w:rPr>
              <w:t>This section is intended to provide a description for the important aspects of the trial design and rationale for its key attributes. Operational details needed to implement the trial design should be covered in more detail in subsequent sections.</w:t>
            </w:r>
          </w:p>
        </w:tc>
      </w:tr>
      <w:tr w:rsidR="00DB50C7" w:rsidRPr="00272F02" w14:paraId="03D3CF83"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3C4E9F60" w14:textId="77777777" w:rsidR="005D75CE" w:rsidRPr="00272F02" w:rsidRDefault="005D75CE" w:rsidP="005D75CE">
            <w:pPr>
              <w:rPr>
                <w:b/>
                <w:sz w:val="20"/>
                <w:szCs w:val="20"/>
                <w:lang w:val="de-DE"/>
              </w:rPr>
            </w:pPr>
            <w:r w:rsidRPr="00272F02">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44F766" w14:textId="00570DD7"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152E5238"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6FCC84B1" w14:textId="77777777" w:rsidR="005D75CE" w:rsidRPr="00272F02" w:rsidRDefault="005D75CE" w:rsidP="005D75CE">
            <w:pPr>
              <w:rPr>
                <w:b/>
                <w:sz w:val="20"/>
                <w:szCs w:val="20"/>
                <w:lang w:val="de-DE"/>
              </w:rPr>
            </w:pPr>
            <w:r w:rsidRPr="00272F02">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40B6BAC" w14:textId="26BAA076" w:rsidR="005D75CE" w:rsidRPr="00272F02" w:rsidRDefault="00267362" w:rsidP="005D75CE">
            <w:pPr>
              <w:rPr>
                <w:sz w:val="20"/>
                <w:szCs w:val="20"/>
                <w:lang w:val="en-GB"/>
              </w:rPr>
            </w:pPr>
            <w:r w:rsidRPr="00272F02">
              <w:rPr>
                <w:sz w:val="20"/>
                <w:szCs w:val="20"/>
                <w:lang w:val="en-GB"/>
              </w:rPr>
              <w:t>One to one</w:t>
            </w:r>
          </w:p>
        </w:tc>
      </w:tr>
      <w:tr w:rsidR="00DB50C7" w:rsidRPr="00272F02" w14:paraId="662A3252"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2D14F2AE"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82F628" w14:textId="57F88687" w:rsidR="005D75CE" w:rsidRPr="00272F02" w:rsidRDefault="005D75CE">
            <w:pPr>
              <w:rPr>
                <w:sz w:val="20"/>
                <w:szCs w:val="20"/>
                <w:lang w:val="en-GB"/>
              </w:rPr>
            </w:pPr>
            <w:r w:rsidRPr="00272F02">
              <w:rPr>
                <w:sz w:val="20"/>
                <w:szCs w:val="20"/>
                <w:lang w:val="en-GB"/>
              </w:rPr>
              <w:t>4</w:t>
            </w:r>
          </w:p>
        </w:tc>
      </w:tr>
      <w:tr w:rsidR="00DB50C7" w:rsidRPr="00272F02" w14:paraId="61AE9894"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7BD9732A" w14:textId="77777777" w:rsidR="005D75CE" w:rsidRPr="00272F02" w:rsidRDefault="005D75CE" w:rsidP="005D75CE">
            <w:pPr>
              <w:rPr>
                <w:b/>
                <w:sz w:val="20"/>
                <w:szCs w:val="20"/>
                <w:lang w:val="de-DE"/>
              </w:rPr>
            </w:pPr>
            <w:r w:rsidRPr="00272F02">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240A5E" w14:textId="77777777" w:rsidR="005D75CE" w:rsidRPr="00272F02" w:rsidRDefault="005D75CE" w:rsidP="005D75CE">
            <w:pPr>
              <w:rPr>
                <w:sz w:val="20"/>
                <w:szCs w:val="20"/>
                <w:lang w:val="en-GB"/>
              </w:rPr>
            </w:pPr>
            <w:r w:rsidRPr="00272F02">
              <w:rPr>
                <w:sz w:val="20"/>
                <w:szCs w:val="20"/>
                <w:lang w:val="en-GB"/>
              </w:rPr>
              <w:t>TRIAL DESIGN</w:t>
            </w:r>
          </w:p>
        </w:tc>
      </w:tr>
      <w:tr w:rsidR="00DB50C7" w:rsidRPr="00272F02" w14:paraId="5CBE6071"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02205D35" w14:textId="77777777" w:rsidR="005D75CE" w:rsidRPr="00272F02" w:rsidRDefault="005D75CE" w:rsidP="005D75CE">
            <w:pPr>
              <w:rPr>
                <w:b/>
                <w:sz w:val="20"/>
                <w:szCs w:val="20"/>
                <w:lang w:val="de-DE"/>
              </w:rPr>
            </w:pPr>
            <w:r w:rsidRPr="00272F02">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A45BE6"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72664F62" w14:textId="168EA00A" w:rsidR="005D75CE" w:rsidRPr="00272F02" w:rsidRDefault="005D75CE" w:rsidP="005D75CE">
            <w:pPr>
              <w:rPr>
                <w:sz w:val="20"/>
                <w:szCs w:val="20"/>
                <w:lang w:val="en-GB"/>
              </w:rPr>
            </w:pPr>
            <w:r w:rsidRPr="00272F02">
              <w:rPr>
                <w:b/>
                <w:sz w:val="20"/>
                <w:szCs w:val="20"/>
              </w:rPr>
              <w:t>Relationship</w:t>
            </w:r>
            <w:r w:rsidRPr="00272F02">
              <w:rPr>
                <w:sz w:val="20"/>
                <w:szCs w:val="20"/>
                <w:lang w:val="en-GB"/>
              </w:rPr>
              <w:t>: Table of Contents</w:t>
            </w:r>
          </w:p>
          <w:p w14:paraId="5A0068B9"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Heading</w:t>
            </w:r>
          </w:p>
        </w:tc>
      </w:tr>
      <w:tr w:rsidR="00DB50C7" w:rsidRPr="00272F02" w14:paraId="6560F16F" w14:textId="77777777" w:rsidTr="2925818A">
        <w:tc>
          <w:tcPr>
            <w:tcW w:w="1249" w:type="pct"/>
            <w:tcBorders>
              <w:top w:val="single" w:sz="4" w:space="0" w:color="auto"/>
              <w:left w:val="single" w:sz="4" w:space="0" w:color="auto"/>
              <w:bottom w:val="single" w:sz="4" w:space="0" w:color="auto"/>
              <w:right w:val="single" w:sz="4" w:space="0" w:color="auto"/>
            </w:tcBorders>
            <w:hideMark/>
          </w:tcPr>
          <w:p w14:paraId="0E86A3B9" w14:textId="77777777" w:rsidR="005D75CE" w:rsidRPr="00272F02" w:rsidRDefault="005D75CE" w:rsidP="005D75CE">
            <w:pPr>
              <w:rPr>
                <w:b/>
                <w:sz w:val="20"/>
                <w:szCs w:val="20"/>
              </w:rPr>
            </w:pPr>
            <w:r w:rsidRPr="00272F02">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E43AD6C" w14:textId="77777777" w:rsidR="005D75CE" w:rsidRPr="00272F02" w:rsidRDefault="005D75CE" w:rsidP="005D75CE">
            <w:pPr>
              <w:rPr>
                <w:sz w:val="20"/>
                <w:szCs w:val="20"/>
                <w:lang w:val="en-GB"/>
              </w:rPr>
            </w:pPr>
            <w:r w:rsidRPr="00272F02">
              <w:rPr>
                <w:sz w:val="20"/>
                <w:szCs w:val="20"/>
                <w:lang w:val="en-GB"/>
              </w:rPr>
              <w:t>No</w:t>
            </w:r>
          </w:p>
        </w:tc>
      </w:tr>
    </w:tbl>
    <w:p w14:paraId="531B0A10" w14:textId="77777777" w:rsidR="005D75CE" w:rsidRPr="00272F02" w:rsidRDefault="005D75CE" w:rsidP="005D75CE">
      <w:pPr>
        <w:rPr>
          <w:sz w:val="20"/>
          <w:szCs w:val="20"/>
        </w:rPr>
      </w:pPr>
    </w:p>
    <w:p w14:paraId="7FAD7588" w14:textId="5E5B6939" w:rsidR="006A5A9F" w:rsidRPr="00272F02" w:rsidRDefault="006A5A9F" w:rsidP="00910BB6">
      <w:pPr>
        <w:pStyle w:val="Heading2"/>
        <w:rPr>
          <w:rFonts w:cs="Times New Roman"/>
          <w:b w:val="0"/>
          <w:bCs w:val="0"/>
          <w:iCs w:val="0"/>
          <w:sz w:val="20"/>
          <w:szCs w:val="20"/>
        </w:rPr>
      </w:pPr>
      <w:r w:rsidRPr="00272F02">
        <w:rPr>
          <w:rFonts w:cs="Times New Roman"/>
        </w:rPr>
        <w:t>Description of Trial Desig</w:t>
      </w:r>
      <w:bookmarkStart w:id="307" w:name="_mioConsistencyCheck160"/>
      <w:bookmarkEnd w:id="307"/>
      <w:r w:rsidRPr="00272F02">
        <w:rPr>
          <w:rFonts w:cs="Times New Roman"/>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3E0C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75B789" w14:textId="77777777" w:rsidR="005D75CE" w:rsidRPr="00272F02" w:rsidRDefault="005D75CE" w:rsidP="005D75CE">
            <w:pPr>
              <w:rPr>
                <w:b/>
                <w:sz w:val="20"/>
                <w:szCs w:val="20"/>
                <w:lang w:val="de-DE"/>
              </w:rPr>
            </w:pPr>
            <w:r w:rsidRPr="00272F02">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0EFBDB" w14:textId="77777777" w:rsidR="005D75CE" w:rsidRPr="00272F02" w:rsidRDefault="005D75CE" w:rsidP="005D75CE">
            <w:pPr>
              <w:rPr>
                <w:sz w:val="20"/>
                <w:szCs w:val="20"/>
                <w:lang w:val="en-GB"/>
              </w:rPr>
            </w:pPr>
            <w:r w:rsidRPr="00272F02">
              <w:rPr>
                <w:sz w:val="20"/>
                <w:szCs w:val="20"/>
                <w:lang w:val="en-GB"/>
              </w:rPr>
              <w:t>4.1 Description of Trial Design</w:t>
            </w:r>
          </w:p>
        </w:tc>
      </w:tr>
      <w:tr w:rsidR="00DB50C7" w:rsidRPr="00272F02" w14:paraId="56B7F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756BC3" w14:textId="77777777" w:rsidR="005D75CE" w:rsidRPr="00272F02" w:rsidRDefault="005D75CE" w:rsidP="005D75CE">
            <w:pPr>
              <w:rPr>
                <w:b/>
                <w:sz w:val="20"/>
                <w:szCs w:val="20"/>
                <w:lang w:val="de-DE"/>
              </w:rPr>
            </w:pPr>
            <w:r w:rsidRPr="00272F02">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0B40F33"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6D116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E9D48" w14:textId="77777777" w:rsidR="005D75CE" w:rsidRPr="00272F02" w:rsidRDefault="005D75CE" w:rsidP="005D75CE">
            <w:pPr>
              <w:rPr>
                <w:b/>
                <w:sz w:val="20"/>
                <w:szCs w:val="20"/>
              </w:rPr>
            </w:pPr>
            <w:r w:rsidRPr="00272F02">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AA4BDC8"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69CEA6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92B78" w14:textId="77777777" w:rsidR="005D75CE" w:rsidRPr="00272F02" w:rsidRDefault="005D75CE" w:rsidP="005D75CE">
            <w:pPr>
              <w:rPr>
                <w:b/>
                <w:sz w:val="20"/>
                <w:szCs w:val="20"/>
                <w:lang w:val="de-DE"/>
              </w:rPr>
            </w:pPr>
            <w:r w:rsidRPr="00272F02">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DC56C0B" w14:textId="77777777" w:rsidR="005D75CE" w:rsidRPr="00272F02" w:rsidRDefault="005D75CE" w:rsidP="005D75CE">
            <w:pPr>
              <w:rPr>
                <w:sz w:val="20"/>
                <w:szCs w:val="20"/>
                <w:lang w:val="en-GB"/>
              </w:rPr>
            </w:pPr>
            <w:r w:rsidRPr="00272F02">
              <w:rPr>
                <w:sz w:val="20"/>
                <w:szCs w:val="20"/>
                <w:lang w:val="en-GB"/>
              </w:rPr>
              <w:t>Heading</w:t>
            </w:r>
          </w:p>
        </w:tc>
      </w:tr>
      <w:tr w:rsidR="00DB50C7" w:rsidRPr="00272F02" w14:paraId="1762CC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59746" w14:textId="77777777" w:rsidR="005D75CE" w:rsidRPr="00272F02" w:rsidRDefault="005D75CE" w:rsidP="005D75CE">
            <w:pPr>
              <w:rPr>
                <w:b/>
                <w:sz w:val="20"/>
                <w:szCs w:val="20"/>
                <w:lang w:val="de-DE"/>
              </w:rPr>
            </w:pPr>
            <w:r w:rsidRPr="00272F02">
              <w:rPr>
                <w:b/>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8192310" w14:textId="0B2045FA" w:rsidR="005D75CE" w:rsidRPr="00272F02" w:rsidRDefault="005D75CE" w:rsidP="005D75CE">
            <w:pPr>
              <w:rPr>
                <w:sz w:val="20"/>
                <w:szCs w:val="20"/>
              </w:rPr>
            </w:pPr>
            <w:r w:rsidRPr="00272F02">
              <w:rPr>
                <w:sz w:val="20"/>
                <w:szCs w:val="20"/>
                <w:lang w:val="en-GB"/>
              </w:rPr>
              <w:t>N/A</w:t>
            </w:r>
          </w:p>
        </w:tc>
      </w:tr>
      <w:tr w:rsidR="00DB50C7" w:rsidRPr="00272F02" w14:paraId="11B55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EFE3F" w14:textId="77777777" w:rsidR="005D75CE" w:rsidRPr="00272F02" w:rsidRDefault="005D75CE" w:rsidP="005D75CE">
            <w:pPr>
              <w:rPr>
                <w:b/>
                <w:sz w:val="20"/>
                <w:szCs w:val="20"/>
                <w:lang w:val="de-DE"/>
              </w:rPr>
            </w:pPr>
            <w:r w:rsidRPr="00272F02">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4C85CA" w14:textId="73E08FC3"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449678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691CE0" w14:textId="77777777" w:rsidR="005D75CE" w:rsidRPr="00272F02" w:rsidRDefault="005D75CE" w:rsidP="005D75CE">
            <w:pPr>
              <w:rPr>
                <w:b/>
                <w:sz w:val="20"/>
                <w:szCs w:val="20"/>
                <w:lang w:val="de-DE"/>
              </w:rPr>
            </w:pPr>
            <w:r w:rsidRPr="00272F02">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F85A1A0" w14:textId="08F826CD" w:rsidR="005D75CE" w:rsidRPr="00272F02" w:rsidRDefault="00CA701F" w:rsidP="005D75CE">
            <w:pPr>
              <w:rPr>
                <w:sz w:val="20"/>
                <w:szCs w:val="20"/>
                <w:lang w:val="en-GB"/>
              </w:rPr>
            </w:pPr>
            <w:r w:rsidRPr="00272F02">
              <w:rPr>
                <w:sz w:val="20"/>
                <w:szCs w:val="20"/>
                <w:lang w:val="en-GB"/>
              </w:rPr>
              <w:t>One to many</w:t>
            </w:r>
          </w:p>
        </w:tc>
      </w:tr>
      <w:tr w:rsidR="00DB50C7" w:rsidRPr="00272F02" w14:paraId="34CFDE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A620AD"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406784" w14:textId="77777777" w:rsidR="005D75CE" w:rsidRPr="00272F02" w:rsidRDefault="005D75CE" w:rsidP="005D75CE">
            <w:pPr>
              <w:rPr>
                <w:sz w:val="20"/>
                <w:szCs w:val="20"/>
                <w:lang w:val="en-GB"/>
              </w:rPr>
            </w:pPr>
            <w:r w:rsidRPr="00272F02">
              <w:rPr>
                <w:sz w:val="20"/>
                <w:szCs w:val="20"/>
                <w:lang w:val="en-GB"/>
              </w:rPr>
              <w:t>4.1</w:t>
            </w:r>
          </w:p>
        </w:tc>
      </w:tr>
      <w:tr w:rsidR="00DB50C7" w:rsidRPr="00272F02" w14:paraId="74223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BA9DC" w14:textId="77777777" w:rsidR="005D75CE" w:rsidRPr="00272F02" w:rsidRDefault="005D75CE" w:rsidP="005D75CE">
            <w:pPr>
              <w:rPr>
                <w:b/>
                <w:sz w:val="20"/>
                <w:szCs w:val="20"/>
                <w:lang w:val="de-DE"/>
              </w:rPr>
            </w:pPr>
            <w:r w:rsidRPr="00272F02">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002F44" w14:textId="77777777" w:rsidR="005D75CE" w:rsidRPr="00272F02" w:rsidRDefault="005D75CE" w:rsidP="005D75CE">
            <w:pPr>
              <w:rPr>
                <w:sz w:val="20"/>
                <w:szCs w:val="20"/>
                <w:lang w:val="en-GB"/>
              </w:rPr>
            </w:pPr>
            <w:r w:rsidRPr="00272F02">
              <w:rPr>
                <w:sz w:val="20"/>
                <w:szCs w:val="20"/>
                <w:lang w:val="en-GB"/>
              </w:rPr>
              <w:t>Description of Trial Design</w:t>
            </w:r>
          </w:p>
        </w:tc>
      </w:tr>
      <w:tr w:rsidR="00DB50C7" w:rsidRPr="00272F02" w14:paraId="1618C0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92610" w14:textId="77777777" w:rsidR="005D75CE" w:rsidRPr="00272F02" w:rsidRDefault="005D75CE" w:rsidP="005D75CE">
            <w:pPr>
              <w:rPr>
                <w:b/>
                <w:sz w:val="20"/>
                <w:szCs w:val="20"/>
                <w:lang w:val="de-DE"/>
              </w:rPr>
            </w:pPr>
            <w:r w:rsidRPr="00272F02">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E610F2"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18250BA7" w14:textId="621B397A"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693835">
              <w:rPr>
                <w:sz w:val="20"/>
                <w:szCs w:val="20"/>
                <w:lang w:val="en-GB"/>
              </w:rPr>
              <w:t>4 TRIAL DESIGN</w:t>
            </w:r>
            <w:r w:rsidR="007244B2" w:rsidRPr="00272F02">
              <w:rPr>
                <w:sz w:val="20"/>
                <w:szCs w:val="20"/>
                <w:lang w:val="en-GB"/>
              </w:rPr>
              <w:t xml:space="preserve"> and Table of Contents</w:t>
            </w:r>
          </w:p>
          <w:p w14:paraId="603CC32F" w14:textId="77777777" w:rsidR="005D75CE" w:rsidRPr="00272F02" w:rsidRDefault="005D75CE" w:rsidP="005D75CE">
            <w:pPr>
              <w:rPr>
                <w:sz w:val="20"/>
                <w:szCs w:val="20"/>
              </w:rPr>
            </w:pPr>
            <w:r w:rsidRPr="00272F02">
              <w:rPr>
                <w:b/>
                <w:sz w:val="20"/>
                <w:szCs w:val="20"/>
              </w:rPr>
              <w:t>Concept</w:t>
            </w:r>
            <w:r w:rsidRPr="00272F02">
              <w:rPr>
                <w:sz w:val="20"/>
                <w:szCs w:val="20"/>
              </w:rPr>
              <w:t>: Heading</w:t>
            </w:r>
          </w:p>
        </w:tc>
      </w:tr>
      <w:tr w:rsidR="00DB50C7" w:rsidRPr="00272F02" w14:paraId="47B61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A8A946" w14:textId="77777777" w:rsidR="005D75CE" w:rsidRPr="00272F02" w:rsidRDefault="005D75CE" w:rsidP="005D75CE">
            <w:pPr>
              <w:rPr>
                <w:b/>
                <w:sz w:val="20"/>
                <w:szCs w:val="20"/>
              </w:rPr>
            </w:pPr>
            <w:r w:rsidRPr="00272F02">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772BC7F" w14:textId="77777777" w:rsidR="005D75CE" w:rsidRPr="00272F02" w:rsidRDefault="005D75CE" w:rsidP="005D75CE">
            <w:pPr>
              <w:rPr>
                <w:sz w:val="20"/>
                <w:szCs w:val="20"/>
              </w:rPr>
            </w:pPr>
            <w:r w:rsidRPr="00272F02">
              <w:rPr>
                <w:sz w:val="20"/>
                <w:szCs w:val="20"/>
              </w:rPr>
              <w:t>No</w:t>
            </w:r>
          </w:p>
        </w:tc>
      </w:tr>
    </w:tbl>
    <w:p w14:paraId="0144C18F" w14:textId="77777777" w:rsidR="005D75CE" w:rsidRPr="00272F02" w:rsidRDefault="005D75CE" w:rsidP="005D75CE">
      <w:pPr>
        <w:rPr>
          <w:sz w:val="20"/>
          <w:szCs w:val="20"/>
        </w:rPr>
      </w:pPr>
    </w:p>
    <w:p w14:paraId="43A89C29" w14:textId="77777777" w:rsidR="005D75CE" w:rsidRPr="00FF3C43" w:rsidRDefault="005D75CE" w:rsidP="005D75CE">
      <w:pPr>
        <w:rPr>
          <w:sz w:val="20"/>
          <w:szCs w:val="20"/>
          <w:shd w:val="pct15" w:color="auto" w:fill="FFFFFF"/>
        </w:rPr>
      </w:pPr>
    </w:p>
    <w:p w14:paraId="606FD7F5" w14:textId="77777777" w:rsidR="005D75CE" w:rsidRPr="00272F02" w:rsidRDefault="005D75CE" w:rsidP="005D75CE">
      <w:pPr>
        <w:rPr>
          <w:sz w:val="20"/>
          <w:szCs w:val="20"/>
        </w:rPr>
      </w:pPr>
      <w:bookmarkStart w:id="308" w:name="_mioConsistencyCheck162"/>
      <w:bookmarkEnd w:id="3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DB50C7" w:rsidRPr="00272F02" w14:paraId="0968611C"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3DBCC206" w14:textId="77777777" w:rsidR="005D75CE" w:rsidRPr="00272F02" w:rsidRDefault="005D75CE" w:rsidP="005D75CE">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0D6C28DD" w14:textId="3BF13ABD" w:rsidR="005D75CE" w:rsidRPr="00272F02" w:rsidRDefault="2925818A">
            <w:pPr>
              <w:rPr>
                <w:sz w:val="20"/>
                <w:szCs w:val="20"/>
              </w:rPr>
            </w:pPr>
            <w:r w:rsidRPr="2925818A">
              <w:rPr>
                <w:sz w:val="20"/>
                <w:szCs w:val="20"/>
              </w:rPr>
              <w:t>&lt;</w:t>
            </w:r>
            <w:r w:rsidRPr="2925818A">
              <w:rPr>
                <w:rFonts w:eastAsiaTheme="minorEastAsia"/>
                <w:sz w:val="20"/>
                <w:szCs w:val="20"/>
                <w:lang w:eastAsia="ja-JP"/>
              </w:rPr>
              <w:t xml:space="preserve">Overall </w:t>
            </w:r>
            <w:r w:rsidRPr="2925818A">
              <w:rPr>
                <w:sz w:val="20"/>
                <w:szCs w:val="20"/>
              </w:rPr>
              <w:t xml:space="preserve">Description of Trial </w:t>
            </w:r>
            <w:commentRangeStart w:id="309"/>
            <w:commentRangeStart w:id="310"/>
            <w:r w:rsidRPr="2925818A">
              <w:rPr>
                <w:sz w:val="20"/>
                <w:szCs w:val="20"/>
              </w:rPr>
              <w:t xml:space="preserve">Design </w:t>
            </w:r>
            <w:commentRangeEnd w:id="309"/>
            <w:r w:rsidR="005D75CE">
              <w:rPr>
                <w:rStyle w:val="CommentReference"/>
              </w:rPr>
              <w:commentReference w:id="309"/>
            </w:r>
            <w:commentRangeEnd w:id="310"/>
            <w:r w:rsidR="005D75CE">
              <w:rPr>
                <w:rStyle w:val="CommentReference"/>
              </w:rPr>
              <w:commentReference w:id="310"/>
            </w:r>
            <w:r w:rsidRPr="2925818A">
              <w:rPr>
                <w:rFonts w:eastAsiaTheme="minorEastAsia"/>
                <w:sz w:val="20"/>
                <w:szCs w:val="20"/>
                <w:lang w:eastAsia="ja-JP"/>
              </w:rPr>
              <w:t>and Description of Intervention Model</w:t>
            </w:r>
            <w:commentRangeStart w:id="311"/>
            <w:commentRangeStart w:id="312"/>
            <w:r w:rsidRPr="2925818A">
              <w:rPr>
                <w:sz w:val="20"/>
                <w:szCs w:val="20"/>
              </w:rPr>
              <w:t>&gt;</w:t>
            </w:r>
            <w:commentRangeEnd w:id="311"/>
            <w:r w:rsidR="005D75CE">
              <w:rPr>
                <w:rStyle w:val="CommentReference"/>
              </w:rPr>
              <w:commentReference w:id="311"/>
            </w:r>
            <w:commentRangeEnd w:id="312"/>
            <w:r w:rsidR="005D75CE">
              <w:rPr>
                <w:rStyle w:val="CommentReference"/>
              </w:rPr>
              <w:commentReference w:id="312"/>
            </w:r>
          </w:p>
        </w:tc>
      </w:tr>
      <w:tr w:rsidR="00DB50C7" w:rsidRPr="00272F02" w14:paraId="6E470847"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46212D7" w14:textId="77777777" w:rsidR="005D75CE" w:rsidRPr="00272F02" w:rsidRDefault="005D75CE" w:rsidP="005D75CE">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41798744"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435AB4D"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36157E0F" w14:textId="77777777" w:rsidR="005D75CE" w:rsidRPr="00272F02" w:rsidRDefault="005D75CE" w:rsidP="005D75CE">
            <w:pPr>
              <w:rPr>
                <w:b/>
                <w:sz w:val="20"/>
                <w:szCs w:val="20"/>
              </w:rPr>
            </w:pPr>
            <w:r w:rsidRPr="00272F02">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7191DF6F"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381976C8"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19F953C2" w14:textId="77777777" w:rsidR="005D75CE" w:rsidRPr="00272F02" w:rsidRDefault="005D75CE" w:rsidP="005D75CE">
            <w:pPr>
              <w:rPr>
                <w:b/>
                <w:sz w:val="20"/>
                <w:szCs w:val="20"/>
                <w:lang w:val="de-DE"/>
              </w:rPr>
            </w:pPr>
            <w:r w:rsidRPr="00272F02">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6930E21D" w14:textId="4032CE2A" w:rsidR="00837062" w:rsidRPr="00272F02" w:rsidRDefault="33245896" w:rsidP="19DB19D3">
            <w:pPr>
              <w:rPr>
                <w:sz w:val="20"/>
                <w:szCs w:val="20"/>
                <w:lang w:val="en-GB"/>
              </w:rPr>
            </w:pPr>
            <w:r w:rsidRPr="00272F02">
              <w:rPr>
                <w:sz w:val="20"/>
                <w:szCs w:val="20"/>
                <w:lang w:val="en-GB"/>
              </w:rPr>
              <w:t>CNEW</w:t>
            </w:r>
          </w:p>
          <w:p w14:paraId="02C5CE4B" w14:textId="3C1D4E0C" w:rsidR="00837062" w:rsidRPr="00272F02" w:rsidRDefault="010EAC16" w:rsidP="005D75CE">
            <w:pPr>
              <w:rPr>
                <w:sz w:val="20"/>
                <w:szCs w:val="20"/>
                <w:lang w:val="en-GB"/>
              </w:rPr>
            </w:pPr>
            <w:r w:rsidRPr="00272F02">
              <w:rPr>
                <w:sz w:val="20"/>
                <w:szCs w:val="20"/>
                <w:lang w:val="en-GB"/>
              </w:rPr>
              <w:t>For review purpose, see definition of the controlled terminology below</w:t>
            </w:r>
          </w:p>
          <w:p w14:paraId="407A8A53" w14:textId="77777777" w:rsidR="005D75CE" w:rsidRPr="00272F02" w:rsidRDefault="005D75CE" w:rsidP="005D75CE">
            <w:pPr>
              <w:rPr>
                <w:sz w:val="20"/>
                <w:szCs w:val="20"/>
                <w:lang w:val="en-GB"/>
              </w:rPr>
            </w:pPr>
            <w:r w:rsidRPr="00272F02">
              <w:rPr>
                <w:sz w:val="20"/>
                <w:szCs w:val="20"/>
                <w:lang w:val="en-GB"/>
              </w:rPr>
              <w:t>A narrative representation of the trial duration.</w:t>
            </w:r>
          </w:p>
        </w:tc>
      </w:tr>
      <w:tr w:rsidR="00DB50C7" w:rsidRPr="00272F02" w14:paraId="165D19AF"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43EEAE53" w14:textId="77777777" w:rsidR="005D75CE" w:rsidRPr="00272F02" w:rsidRDefault="005D75CE" w:rsidP="005D75CE">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024086DE" w14:textId="77777777" w:rsidR="00A95DF7" w:rsidRPr="00A95DF7" w:rsidRDefault="00A95DF7" w:rsidP="00A95DF7">
            <w:pPr>
              <w:rPr>
                <w:sz w:val="20"/>
                <w:szCs w:val="20"/>
                <w:lang w:val="en-CA"/>
              </w:rPr>
            </w:pPr>
            <w:r w:rsidRPr="00A95DF7">
              <w:rPr>
                <w:sz w:val="20"/>
                <w:szCs w:val="20"/>
                <w:lang w:val="en-CA"/>
              </w:rPr>
              <w:t>Describe the overall trial design and intervention model (e.g., single group, parallel group, cross-over, factorial, sequential), the expected number of participants, and the control method (e.g., placebo, active comparator, low dose, external, standard of care, sham procedure, or none [uncontrolled]). If there are any key aspects of the investigational trial intervention that inform the selection of the intervention model, this should be described.</w:t>
            </w:r>
          </w:p>
          <w:p w14:paraId="0082B4F7" w14:textId="77777777" w:rsidR="00A95DF7" w:rsidRPr="00A95DF7" w:rsidRDefault="00A95DF7" w:rsidP="00A95DF7">
            <w:pPr>
              <w:rPr>
                <w:sz w:val="20"/>
                <w:szCs w:val="20"/>
                <w:lang w:val="en-CA"/>
              </w:rPr>
            </w:pPr>
            <w:r w:rsidRPr="00A95DF7">
              <w:rPr>
                <w:sz w:val="20"/>
                <w:szCs w:val="20"/>
                <w:lang w:val="en-CA"/>
              </w:rPr>
              <w:t>If applicable, indicate other design characteristics (e.g., superiority, noninferiority, dose escalation, or equivalence).</w:t>
            </w:r>
          </w:p>
          <w:p w14:paraId="316511B2" w14:textId="77777777" w:rsidR="00A95DF7" w:rsidRPr="00A95DF7" w:rsidRDefault="00A95DF7" w:rsidP="00A95DF7">
            <w:pPr>
              <w:rPr>
                <w:sz w:val="20"/>
                <w:szCs w:val="20"/>
                <w:lang w:val="en-CA"/>
              </w:rPr>
            </w:pPr>
            <w:r w:rsidRPr="00A95DF7">
              <w:rPr>
                <w:sz w:val="20"/>
                <w:szCs w:val="20"/>
                <w:lang w:val="en-CA"/>
              </w:rPr>
              <w:t>If the trial will have an adaptive or novel design (e.g., the trial will be conducted under a master protocol), provide a summary of these design aspects.</w:t>
            </w:r>
          </w:p>
          <w:p w14:paraId="30C1D034" w14:textId="7269AA7B" w:rsidR="005D75CE" w:rsidRPr="00272F02" w:rsidRDefault="00A95DF7" w:rsidP="00A95DF7">
            <w:pPr>
              <w:rPr>
                <w:sz w:val="20"/>
                <w:szCs w:val="20"/>
              </w:rPr>
            </w:pPr>
            <w:r w:rsidRPr="00A95DF7">
              <w:rPr>
                <w:sz w:val="20"/>
                <w:szCs w:val="20"/>
                <w:lang w:val="en-CA"/>
              </w:rPr>
              <w:t>If applicable, describe within-trial transition rules, e.g., transitions involving cohorts or trial parts. Dose escalation or dose-ranging details should also be described.</w:t>
            </w:r>
          </w:p>
        </w:tc>
      </w:tr>
      <w:tr w:rsidR="00DB50C7" w:rsidRPr="00272F02" w14:paraId="2AB5420E"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CAF0A4C" w14:textId="77777777" w:rsidR="005D75CE" w:rsidRPr="00272F02" w:rsidRDefault="005D75CE" w:rsidP="005D75CE">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322AB02B" w14:textId="160EDABC" w:rsidR="005D75CE" w:rsidRPr="00272F02" w:rsidRDefault="00BC478A" w:rsidP="005D75CE">
            <w:pPr>
              <w:rPr>
                <w:sz w:val="20"/>
                <w:szCs w:val="20"/>
                <w:lang w:val="en-GB"/>
              </w:rPr>
            </w:pPr>
            <w:r>
              <w:rPr>
                <w:sz w:val="20"/>
                <w:szCs w:val="20"/>
                <w:lang w:val="en-GB"/>
              </w:rPr>
              <w:t>Optional</w:t>
            </w:r>
          </w:p>
        </w:tc>
      </w:tr>
      <w:tr w:rsidR="00DB50C7" w:rsidRPr="00272F02" w14:paraId="6EA926BF"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6B3E42A" w14:textId="77777777" w:rsidR="005D75CE" w:rsidRPr="00272F02" w:rsidRDefault="005D75CE" w:rsidP="005D75CE">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3E44C0E7" w14:textId="7D3CB86F" w:rsidR="005D75CE" w:rsidRPr="00272F02" w:rsidRDefault="00267362" w:rsidP="005D75CE">
            <w:pPr>
              <w:rPr>
                <w:sz w:val="20"/>
                <w:szCs w:val="20"/>
                <w:lang w:val="en-GB"/>
              </w:rPr>
            </w:pPr>
            <w:r w:rsidRPr="00272F02">
              <w:rPr>
                <w:sz w:val="20"/>
                <w:szCs w:val="20"/>
                <w:lang w:val="en-GB"/>
              </w:rPr>
              <w:t>One to one</w:t>
            </w:r>
          </w:p>
        </w:tc>
      </w:tr>
      <w:tr w:rsidR="00DB50C7" w:rsidRPr="00272F02" w14:paraId="5348A43B"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6A405C81"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4229A917" w14:textId="77777777" w:rsidR="005D75CE" w:rsidRPr="00272F02" w:rsidRDefault="005D75CE" w:rsidP="005D75CE">
            <w:pPr>
              <w:rPr>
                <w:sz w:val="20"/>
                <w:szCs w:val="20"/>
                <w:lang w:val="en-GB"/>
              </w:rPr>
            </w:pPr>
            <w:r w:rsidRPr="00272F02">
              <w:rPr>
                <w:sz w:val="20"/>
                <w:szCs w:val="20"/>
                <w:lang w:val="en-GB"/>
              </w:rPr>
              <w:t>4.1</w:t>
            </w:r>
          </w:p>
        </w:tc>
      </w:tr>
      <w:tr w:rsidR="00DB50C7" w:rsidRPr="00272F02" w14:paraId="6AAB8E7F"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24D15336" w14:textId="77777777" w:rsidR="005D75CE" w:rsidRPr="00272F02" w:rsidRDefault="005D75CE" w:rsidP="005D75CE">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0D72080D"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55DF19D8"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52868BAE" w14:textId="77777777" w:rsidR="005D75CE" w:rsidRPr="00272F02" w:rsidRDefault="005D75CE" w:rsidP="005D75CE">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EA9817C"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0723087A" w14:textId="77777777" w:rsidR="009D5805" w:rsidRDefault="005D75CE" w:rsidP="009D5805">
            <w:pPr>
              <w:rPr>
                <w:sz w:val="20"/>
                <w:szCs w:val="20"/>
                <w:lang w:val="en-GB"/>
              </w:rPr>
            </w:pPr>
            <w:r w:rsidRPr="00272F02">
              <w:rPr>
                <w:b/>
                <w:sz w:val="20"/>
                <w:szCs w:val="20"/>
              </w:rPr>
              <w:t>Relationship</w:t>
            </w:r>
            <w:r w:rsidRPr="00272F02">
              <w:rPr>
                <w:sz w:val="20"/>
                <w:szCs w:val="20"/>
                <w:lang w:val="en-GB"/>
              </w:rPr>
              <w:t>: 4.1 Description of Trial Design</w:t>
            </w:r>
          </w:p>
          <w:p w14:paraId="7EFD48CF" w14:textId="77777777" w:rsidR="005D75CE" w:rsidRPr="00272F02" w:rsidRDefault="005D75CE" w:rsidP="009D5805">
            <w:pPr>
              <w:rPr>
                <w:sz w:val="20"/>
                <w:szCs w:val="20"/>
                <w:lang w:val="en-GB"/>
              </w:rPr>
            </w:pPr>
            <w:r w:rsidRPr="00272F02">
              <w:rPr>
                <w:b/>
                <w:sz w:val="20"/>
                <w:szCs w:val="20"/>
              </w:rPr>
              <w:t>Concept</w:t>
            </w:r>
            <w:r w:rsidRPr="00272F02">
              <w:rPr>
                <w:sz w:val="20"/>
                <w:szCs w:val="20"/>
                <w:lang w:val="en-GB"/>
              </w:rPr>
              <w:t>: CNEW</w:t>
            </w:r>
          </w:p>
        </w:tc>
      </w:tr>
      <w:tr w:rsidR="00DB50C7" w:rsidRPr="00272F02" w14:paraId="1EA5A5A0"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6AEF5BFE" w14:textId="77777777" w:rsidR="005D75CE" w:rsidRPr="00272F02" w:rsidRDefault="005D75CE" w:rsidP="005D75CE">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7BA90805" w14:textId="77777777" w:rsidR="005D75CE" w:rsidRPr="00272F02" w:rsidRDefault="005D75CE" w:rsidP="005D75CE">
            <w:pPr>
              <w:rPr>
                <w:sz w:val="20"/>
                <w:szCs w:val="20"/>
                <w:lang w:val="en-GB"/>
              </w:rPr>
            </w:pPr>
            <w:r w:rsidRPr="00272F02">
              <w:rPr>
                <w:sz w:val="20"/>
                <w:szCs w:val="20"/>
                <w:lang w:val="en-GB"/>
              </w:rPr>
              <w:t>No</w:t>
            </w:r>
          </w:p>
        </w:tc>
      </w:tr>
    </w:tbl>
    <w:p w14:paraId="5EE1CD2B" w14:textId="77777777" w:rsidR="005D75CE"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F041F7" w:rsidRPr="00272F02" w14:paraId="7EA62844"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8EAB674" w14:textId="77777777" w:rsidR="00F041F7" w:rsidRPr="00272F02" w:rsidRDefault="00F041F7" w:rsidP="00660688">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2F663258" w14:textId="649D7D3C" w:rsidR="00F041F7" w:rsidRPr="00272F02" w:rsidRDefault="00F041F7" w:rsidP="00660688">
            <w:pPr>
              <w:rPr>
                <w:sz w:val="20"/>
                <w:szCs w:val="20"/>
              </w:rPr>
            </w:pPr>
            <w:r w:rsidRPr="00272F02">
              <w:rPr>
                <w:sz w:val="20"/>
                <w:szCs w:val="20"/>
              </w:rPr>
              <w:t>&lt;</w:t>
            </w:r>
            <w:r w:rsidR="001C2DB1" w:rsidRPr="001C2DB1">
              <w:rPr>
                <w:rFonts w:eastAsiaTheme="minorEastAsia"/>
                <w:sz w:val="20"/>
                <w:szCs w:val="20"/>
                <w:lang w:eastAsia="ja-JP"/>
              </w:rPr>
              <w:t>Description of Trial Duration</w:t>
            </w:r>
            <w:r w:rsidRPr="00272F02">
              <w:rPr>
                <w:sz w:val="20"/>
                <w:szCs w:val="20"/>
              </w:rPr>
              <w:t>&gt;</w:t>
            </w:r>
          </w:p>
        </w:tc>
      </w:tr>
      <w:tr w:rsidR="00F041F7" w:rsidRPr="00272F02" w14:paraId="139AB76C"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4763B1CA" w14:textId="77777777" w:rsidR="00F041F7" w:rsidRPr="00272F02" w:rsidRDefault="00F041F7" w:rsidP="00660688">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6A85A3D" w14:textId="77777777" w:rsidR="00F041F7" w:rsidRPr="00272F02" w:rsidRDefault="00F041F7" w:rsidP="00660688">
            <w:pPr>
              <w:rPr>
                <w:sz w:val="20"/>
                <w:szCs w:val="20"/>
                <w:lang w:val="en-GB"/>
              </w:rPr>
            </w:pPr>
            <w:r w:rsidRPr="00272F02">
              <w:rPr>
                <w:sz w:val="20"/>
                <w:szCs w:val="20"/>
                <w:lang w:val="en-GB"/>
              </w:rPr>
              <w:t>Text</w:t>
            </w:r>
          </w:p>
        </w:tc>
      </w:tr>
      <w:tr w:rsidR="00F041F7" w:rsidRPr="00272F02" w14:paraId="6835AFAC"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317B54DF" w14:textId="77777777" w:rsidR="00F041F7" w:rsidRPr="00272F02" w:rsidRDefault="00F041F7" w:rsidP="00660688">
            <w:pPr>
              <w:rPr>
                <w:b/>
                <w:sz w:val="20"/>
                <w:szCs w:val="20"/>
              </w:rPr>
            </w:pPr>
            <w:r w:rsidRPr="00272F02">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6373B00C" w14:textId="77777777" w:rsidR="00F041F7" w:rsidRPr="00272F02" w:rsidRDefault="00F041F7" w:rsidP="00660688">
            <w:pPr>
              <w:rPr>
                <w:sz w:val="20"/>
                <w:szCs w:val="20"/>
                <w:lang w:val="en-GB"/>
              </w:rPr>
            </w:pPr>
            <w:r w:rsidRPr="00272F02">
              <w:rPr>
                <w:sz w:val="20"/>
                <w:szCs w:val="20"/>
                <w:lang w:val="en-GB"/>
              </w:rPr>
              <w:t>D</w:t>
            </w:r>
          </w:p>
        </w:tc>
      </w:tr>
      <w:tr w:rsidR="00F041F7" w:rsidRPr="00272F02" w14:paraId="5106BC4D"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6EA1483A" w14:textId="77777777" w:rsidR="00F041F7" w:rsidRPr="00272F02" w:rsidRDefault="00F041F7" w:rsidP="00660688">
            <w:pPr>
              <w:rPr>
                <w:b/>
                <w:sz w:val="20"/>
                <w:szCs w:val="20"/>
                <w:lang w:val="de-DE"/>
              </w:rPr>
            </w:pPr>
            <w:r w:rsidRPr="00272F02">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39035CAA" w14:textId="3BF7E547" w:rsidR="00F041F7" w:rsidRPr="00272F02" w:rsidRDefault="00F041F7" w:rsidP="00660688">
            <w:pPr>
              <w:rPr>
                <w:sz w:val="20"/>
                <w:szCs w:val="20"/>
                <w:lang w:val="en-GB"/>
              </w:rPr>
            </w:pPr>
          </w:p>
        </w:tc>
      </w:tr>
      <w:tr w:rsidR="00F041F7" w:rsidRPr="00272F02" w14:paraId="36FBB8AB"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A72A7F3" w14:textId="77777777" w:rsidR="00F041F7" w:rsidRPr="00272F02" w:rsidRDefault="00F041F7" w:rsidP="00660688">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6BA1BDD0" w14:textId="21B67B63" w:rsidR="00F041F7" w:rsidRPr="00272F02" w:rsidRDefault="2925818A" w:rsidP="2925818A">
            <w:pPr>
              <w:rPr>
                <w:sz w:val="20"/>
                <w:szCs w:val="20"/>
              </w:rPr>
            </w:pPr>
            <w:r w:rsidRPr="2925818A">
              <w:rPr>
                <w:sz w:val="20"/>
                <w:szCs w:val="20"/>
                <w:lang w:val="en-CA"/>
              </w:rPr>
              <w:t>Describe the trial duration with reference to Section 1.</w:t>
            </w:r>
            <w:commentRangeStart w:id="313"/>
            <w:r w:rsidRPr="2925818A">
              <w:rPr>
                <w:sz w:val="20"/>
                <w:szCs w:val="20"/>
                <w:lang w:val="en-CA"/>
              </w:rPr>
              <w:t>2</w:t>
            </w:r>
            <w:commentRangeEnd w:id="313"/>
            <w:r w:rsidR="00F041F7">
              <w:rPr>
                <w:rStyle w:val="CommentReference"/>
              </w:rPr>
              <w:commentReference w:id="313"/>
            </w:r>
            <w:r w:rsidRPr="2925818A">
              <w:rPr>
                <w:sz w:val="20"/>
                <w:szCs w:val="20"/>
                <w:lang w:val="en-CA"/>
              </w:rPr>
              <w:t xml:space="preserve"> Trial Schema. Explain what the overall duration for an individual participant is anticipated to be and why, including the sequence and duration of trial periods (e.g.</w:t>
            </w:r>
            <w:commentRangeStart w:id="314"/>
            <w:r w:rsidRPr="2925818A">
              <w:rPr>
                <w:sz w:val="20"/>
                <w:szCs w:val="20"/>
                <w:lang w:val="en-CA"/>
              </w:rPr>
              <w:t>,</w:t>
            </w:r>
            <w:commentRangeEnd w:id="314"/>
            <w:r w:rsidR="00F041F7">
              <w:rPr>
                <w:rStyle w:val="CommentReference"/>
              </w:rPr>
              <w:commentReference w:id="314"/>
            </w:r>
            <w:r w:rsidRPr="2925818A">
              <w:rPr>
                <w:sz w:val="20"/>
                <w:szCs w:val="20"/>
                <w:lang w:val="en-CA"/>
              </w:rPr>
              <w:t xml:space="preserve"> screening, run-in, randomisation, treatment [fixed dose/titration], follow-up/washout periods). Where applicable, include discussion of sentinel dosing (or lack thereof), dose escalation, and cohort expansion. If dose modification decisions are dependent upon review by a committee, include details in Section 11.4 Committees.</w:t>
            </w:r>
          </w:p>
        </w:tc>
      </w:tr>
      <w:tr w:rsidR="00F041F7" w:rsidRPr="00272F02" w14:paraId="6014078A"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71E8455F" w14:textId="77777777" w:rsidR="00F041F7" w:rsidRPr="00272F02" w:rsidRDefault="00F041F7" w:rsidP="00660688">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76BA31C3" w14:textId="77777777" w:rsidR="00F041F7" w:rsidRPr="00272F02" w:rsidRDefault="00F041F7" w:rsidP="00660688">
            <w:pPr>
              <w:rPr>
                <w:sz w:val="20"/>
                <w:szCs w:val="20"/>
                <w:lang w:val="en-GB"/>
              </w:rPr>
            </w:pPr>
            <w:r>
              <w:rPr>
                <w:sz w:val="20"/>
                <w:szCs w:val="20"/>
                <w:lang w:val="en-GB"/>
              </w:rPr>
              <w:t>Optional</w:t>
            </w:r>
          </w:p>
        </w:tc>
      </w:tr>
      <w:tr w:rsidR="00F041F7" w:rsidRPr="00272F02" w14:paraId="0A979FEA"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7B722327" w14:textId="77777777" w:rsidR="00F041F7" w:rsidRPr="00272F02" w:rsidRDefault="00F041F7" w:rsidP="00660688">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64BB9031" w14:textId="77777777" w:rsidR="00F041F7" w:rsidRPr="00272F02" w:rsidRDefault="00F041F7" w:rsidP="00660688">
            <w:pPr>
              <w:rPr>
                <w:sz w:val="20"/>
                <w:szCs w:val="20"/>
                <w:lang w:val="en-GB"/>
              </w:rPr>
            </w:pPr>
            <w:r w:rsidRPr="00272F02">
              <w:rPr>
                <w:sz w:val="20"/>
                <w:szCs w:val="20"/>
                <w:lang w:val="en-GB"/>
              </w:rPr>
              <w:t>One to one</w:t>
            </w:r>
          </w:p>
        </w:tc>
      </w:tr>
      <w:tr w:rsidR="00F041F7" w:rsidRPr="00272F02" w14:paraId="270575CC"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75DE8E00" w14:textId="77777777" w:rsidR="00F041F7" w:rsidRPr="00272F02" w:rsidRDefault="00F041F7" w:rsidP="00660688">
            <w:pPr>
              <w:rPr>
                <w:b/>
                <w:sz w:val="20"/>
                <w:szCs w:val="20"/>
              </w:rPr>
            </w:pPr>
            <w:r w:rsidRPr="00272F02">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75FA8677" w14:textId="77777777" w:rsidR="00F041F7" w:rsidRPr="00272F02" w:rsidRDefault="00F041F7" w:rsidP="00660688">
            <w:pPr>
              <w:rPr>
                <w:sz w:val="20"/>
                <w:szCs w:val="20"/>
                <w:lang w:val="en-GB"/>
              </w:rPr>
            </w:pPr>
            <w:r w:rsidRPr="00272F02">
              <w:rPr>
                <w:sz w:val="20"/>
                <w:szCs w:val="20"/>
                <w:lang w:val="en-GB"/>
              </w:rPr>
              <w:t>4.1</w:t>
            </w:r>
          </w:p>
        </w:tc>
      </w:tr>
      <w:tr w:rsidR="00F041F7" w:rsidRPr="00272F02" w14:paraId="0679E9C2"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1784E29C" w14:textId="77777777" w:rsidR="00F041F7" w:rsidRPr="00272F02" w:rsidRDefault="00F041F7" w:rsidP="00660688">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5FF649CB" w14:textId="77777777" w:rsidR="00F041F7" w:rsidRPr="00272F02" w:rsidRDefault="00F041F7" w:rsidP="00660688">
            <w:pPr>
              <w:rPr>
                <w:sz w:val="20"/>
                <w:szCs w:val="20"/>
                <w:lang w:val="en-GB"/>
              </w:rPr>
            </w:pPr>
            <w:r w:rsidRPr="00272F02">
              <w:rPr>
                <w:sz w:val="20"/>
                <w:szCs w:val="20"/>
                <w:lang w:val="en-GB"/>
              </w:rPr>
              <w:t>Text</w:t>
            </w:r>
          </w:p>
        </w:tc>
      </w:tr>
      <w:tr w:rsidR="00F041F7" w:rsidRPr="00272F02" w14:paraId="3B036307"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E09785E" w14:textId="77777777" w:rsidR="00F041F7" w:rsidRPr="00272F02" w:rsidRDefault="00F041F7" w:rsidP="00660688">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1C5B6D2A" w14:textId="77777777" w:rsidR="00F041F7" w:rsidRPr="00272F02" w:rsidRDefault="00F041F7"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7A77B4E1" w14:textId="4D09D103" w:rsidR="00F041F7" w:rsidRPr="00272F02" w:rsidRDefault="00F041F7" w:rsidP="00660688">
            <w:pPr>
              <w:rPr>
                <w:sz w:val="20"/>
                <w:szCs w:val="20"/>
                <w:lang w:val="en-GB"/>
              </w:rPr>
            </w:pPr>
            <w:r w:rsidRPr="00272F02">
              <w:rPr>
                <w:b/>
                <w:sz w:val="20"/>
                <w:szCs w:val="20"/>
              </w:rPr>
              <w:t>Relationship</w:t>
            </w:r>
            <w:r w:rsidRPr="00272F02">
              <w:rPr>
                <w:sz w:val="20"/>
                <w:szCs w:val="20"/>
                <w:lang w:val="en-GB"/>
              </w:rPr>
              <w:t>: 4.1 Description of Trial Design</w:t>
            </w:r>
          </w:p>
          <w:p w14:paraId="5D6306A9" w14:textId="77777777" w:rsidR="00F041F7" w:rsidRPr="00272F02" w:rsidRDefault="00F041F7" w:rsidP="00660688">
            <w:pPr>
              <w:rPr>
                <w:sz w:val="20"/>
                <w:szCs w:val="20"/>
                <w:lang w:val="en-GB"/>
              </w:rPr>
            </w:pPr>
            <w:r w:rsidRPr="00272F02">
              <w:rPr>
                <w:b/>
                <w:sz w:val="20"/>
                <w:szCs w:val="20"/>
              </w:rPr>
              <w:t>Concept</w:t>
            </w:r>
            <w:r w:rsidRPr="00272F02">
              <w:rPr>
                <w:sz w:val="20"/>
                <w:szCs w:val="20"/>
                <w:lang w:val="en-GB"/>
              </w:rPr>
              <w:t>: CNEW</w:t>
            </w:r>
          </w:p>
        </w:tc>
      </w:tr>
      <w:tr w:rsidR="00F041F7" w:rsidRPr="00272F02" w14:paraId="75F978DB"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BFAD106" w14:textId="77777777" w:rsidR="00F041F7" w:rsidRPr="00272F02" w:rsidRDefault="00F041F7" w:rsidP="00660688">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0317F9D" w14:textId="77777777" w:rsidR="00F041F7" w:rsidRPr="00272F02" w:rsidRDefault="00F041F7" w:rsidP="00660688">
            <w:pPr>
              <w:rPr>
                <w:sz w:val="20"/>
                <w:szCs w:val="20"/>
                <w:lang w:val="en-GB"/>
              </w:rPr>
            </w:pPr>
            <w:r w:rsidRPr="00272F02">
              <w:rPr>
                <w:sz w:val="20"/>
                <w:szCs w:val="20"/>
                <w:lang w:val="en-GB"/>
              </w:rPr>
              <w:t>No</w:t>
            </w:r>
          </w:p>
        </w:tc>
      </w:tr>
    </w:tbl>
    <w:p w14:paraId="0524F000" w14:textId="77777777" w:rsidR="00F041F7" w:rsidRDefault="00F041F7" w:rsidP="005D75CE">
      <w:pPr>
        <w:rPr>
          <w:sz w:val="20"/>
          <w:szCs w:val="20"/>
        </w:rPr>
      </w:pPr>
    </w:p>
    <w:p w14:paraId="4BDA9C1B" w14:textId="77777777" w:rsidR="00F041F7" w:rsidRPr="00272F02" w:rsidRDefault="00F041F7"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6737"/>
      </w:tblGrid>
      <w:tr w:rsidR="00DB50C7" w:rsidRPr="00272F02" w14:paraId="565AA7FF"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788CF1A" w14:textId="77777777" w:rsidR="005D75CE" w:rsidRPr="00272F02" w:rsidRDefault="005D75CE" w:rsidP="005D75CE">
            <w:pPr>
              <w:rPr>
                <w:b/>
                <w:sz w:val="20"/>
                <w:szCs w:val="20"/>
                <w:lang w:val="de-DE"/>
              </w:rPr>
            </w:pPr>
            <w:r w:rsidRPr="00272F02">
              <w:rPr>
                <w:b/>
                <w:sz w:val="20"/>
                <w:szCs w:val="20"/>
                <w:lang w:val="de-DE"/>
              </w:rPr>
              <w:t>Term (Variable)</w:t>
            </w:r>
          </w:p>
        </w:tc>
        <w:tc>
          <w:tcPr>
            <w:tcW w:w="3747" w:type="pct"/>
            <w:tcBorders>
              <w:top w:val="single" w:sz="4" w:space="0" w:color="auto"/>
              <w:left w:val="single" w:sz="4" w:space="0" w:color="auto"/>
              <w:bottom w:val="single" w:sz="4" w:space="0" w:color="auto"/>
              <w:right w:val="single" w:sz="4" w:space="0" w:color="auto"/>
            </w:tcBorders>
            <w:hideMark/>
          </w:tcPr>
          <w:p w14:paraId="767DE22C" w14:textId="7F4F5D1C" w:rsidR="005D75CE" w:rsidRPr="00272F02" w:rsidRDefault="005D75CE" w:rsidP="005D75CE">
            <w:pPr>
              <w:rPr>
                <w:sz w:val="20"/>
                <w:szCs w:val="20"/>
              </w:rPr>
            </w:pPr>
            <w:r w:rsidRPr="00272F02">
              <w:rPr>
                <w:sz w:val="20"/>
                <w:szCs w:val="20"/>
              </w:rPr>
              <w:t>&lt;Method of Assignment to Trial Intervention&gt;</w:t>
            </w:r>
          </w:p>
        </w:tc>
      </w:tr>
      <w:tr w:rsidR="00DB50C7" w:rsidRPr="00272F02" w14:paraId="2C74050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EEBBEC5" w14:textId="77777777" w:rsidR="005D75CE" w:rsidRPr="00272F02" w:rsidRDefault="005D75CE" w:rsidP="005D75CE">
            <w:pPr>
              <w:rPr>
                <w:b/>
                <w:sz w:val="20"/>
                <w:szCs w:val="20"/>
                <w:lang w:val="de-DE"/>
              </w:rPr>
            </w:pPr>
            <w:r w:rsidRPr="00272F02">
              <w:rPr>
                <w:b/>
                <w:sz w:val="20"/>
                <w:szCs w:val="20"/>
                <w:lang w:val="de-DE"/>
              </w:rPr>
              <w:t>Data Type</w:t>
            </w:r>
          </w:p>
        </w:tc>
        <w:tc>
          <w:tcPr>
            <w:tcW w:w="3747" w:type="pct"/>
            <w:tcBorders>
              <w:top w:val="single" w:sz="4" w:space="0" w:color="auto"/>
              <w:left w:val="single" w:sz="4" w:space="0" w:color="auto"/>
              <w:bottom w:val="single" w:sz="4" w:space="0" w:color="auto"/>
              <w:right w:val="single" w:sz="4" w:space="0" w:color="auto"/>
            </w:tcBorders>
            <w:hideMark/>
          </w:tcPr>
          <w:p w14:paraId="6502834D"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A5E3D5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79F0BDA5" w14:textId="77777777" w:rsidR="005D75CE" w:rsidRPr="00272F02" w:rsidRDefault="005D75CE" w:rsidP="005D75CE">
            <w:pPr>
              <w:rPr>
                <w:b/>
                <w:sz w:val="20"/>
                <w:szCs w:val="20"/>
              </w:rPr>
            </w:pPr>
            <w:r w:rsidRPr="00272F02">
              <w:rPr>
                <w:b/>
                <w:sz w:val="20"/>
                <w:szCs w:val="20"/>
              </w:rPr>
              <w:t>Data (D), Value (V) or Heading (H)</w:t>
            </w:r>
          </w:p>
        </w:tc>
        <w:tc>
          <w:tcPr>
            <w:tcW w:w="3747" w:type="pct"/>
            <w:tcBorders>
              <w:top w:val="single" w:sz="4" w:space="0" w:color="auto"/>
              <w:left w:val="single" w:sz="4" w:space="0" w:color="auto"/>
              <w:bottom w:val="single" w:sz="4" w:space="0" w:color="auto"/>
              <w:right w:val="single" w:sz="4" w:space="0" w:color="auto"/>
            </w:tcBorders>
            <w:hideMark/>
          </w:tcPr>
          <w:p w14:paraId="23A84B52"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7A74AD0C"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5C630C90" w14:textId="77777777" w:rsidR="005D75CE" w:rsidRPr="00272F02" w:rsidRDefault="005D75CE" w:rsidP="005D75CE">
            <w:pPr>
              <w:rPr>
                <w:b/>
                <w:sz w:val="20"/>
                <w:szCs w:val="20"/>
                <w:lang w:val="de-DE"/>
              </w:rPr>
            </w:pPr>
            <w:r w:rsidRPr="00272F02">
              <w:rPr>
                <w:b/>
                <w:sz w:val="20"/>
                <w:szCs w:val="20"/>
                <w:lang w:val="de-DE"/>
              </w:rPr>
              <w:t>Definition</w:t>
            </w:r>
          </w:p>
        </w:tc>
        <w:tc>
          <w:tcPr>
            <w:tcW w:w="3747" w:type="pct"/>
            <w:tcBorders>
              <w:top w:val="single" w:sz="4" w:space="0" w:color="auto"/>
              <w:left w:val="single" w:sz="4" w:space="0" w:color="auto"/>
              <w:bottom w:val="single" w:sz="4" w:space="0" w:color="auto"/>
              <w:right w:val="single" w:sz="4" w:space="0" w:color="auto"/>
            </w:tcBorders>
          </w:tcPr>
          <w:p w14:paraId="7987D4A8" w14:textId="459F1600" w:rsidR="00837062"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5AAB58A6" w14:textId="16ED90E0" w:rsidR="005D75CE" w:rsidRPr="00272F02" w:rsidRDefault="005D75CE" w:rsidP="005D75CE">
            <w:pPr>
              <w:rPr>
                <w:rFonts w:eastAsiaTheme="minorEastAsia"/>
                <w:sz w:val="20"/>
                <w:szCs w:val="20"/>
                <w:lang w:val="en-GB" w:eastAsia="ja-JP"/>
              </w:rPr>
            </w:pPr>
            <w:r w:rsidRPr="00272F02">
              <w:rPr>
                <w:sz w:val="20"/>
                <w:szCs w:val="20"/>
                <w:lang w:val="en-GB"/>
              </w:rPr>
              <w:t>The technique used to assign trial participants to a trial intervention or trial arm.</w:t>
            </w:r>
          </w:p>
        </w:tc>
      </w:tr>
      <w:tr w:rsidR="00DB50C7" w:rsidRPr="00272F02" w14:paraId="33D2A7C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91F8FE8" w14:textId="77777777" w:rsidR="005D75CE" w:rsidRPr="00272F02" w:rsidRDefault="005D75CE" w:rsidP="005D75CE">
            <w:pPr>
              <w:rPr>
                <w:b/>
                <w:sz w:val="20"/>
                <w:szCs w:val="20"/>
                <w:lang w:val="de-DE"/>
              </w:rPr>
            </w:pPr>
            <w:r w:rsidRPr="00272F02">
              <w:rPr>
                <w:b/>
                <w:sz w:val="20"/>
                <w:szCs w:val="20"/>
                <w:lang w:val="de-DE"/>
              </w:rPr>
              <w:t>User Guidance</w:t>
            </w:r>
          </w:p>
        </w:tc>
        <w:tc>
          <w:tcPr>
            <w:tcW w:w="3747" w:type="pct"/>
            <w:tcBorders>
              <w:top w:val="single" w:sz="4" w:space="0" w:color="auto"/>
              <w:left w:val="single" w:sz="4" w:space="0" w:color="auto"/>
              <w:bottom w:val="single" w:sz="4" w:space="0" w:color="auto"/>
              <w:right w:val="single" w:sz="4" w:space="0" w:color="auto"/>
            </w:tcBorders>
            <w:hideMark/>
          </w:tcPr>
          <w:p w14:paraId="15E11047" w14:textId="17B78909" w:rsidR="005D75CE" w:rsidRPr="00272F02" w:rsidRDefault="005D75CE" w:rsidP="005D75CE">
            <w:pPr>
              <w:rPr>
                <w:sz w:val="20"/>
                <w:szCs w:val="20"/>
                <w:lang w:val="en-CA"/>
              </w:rPr>
            </w:pPr>
            <w:r w:rsidRPr="00272F02">
              <w:rPr>
                <w:sz w:val="20"/>
                <w:szCs w:val="20"/>
                <w:lang w:val="en-CA"/>
              </w:rPr>
              <w:t>State the method of assignment to trial intervention the level and method of blinding that will be used with reference to Section 6.</w:t>
            </w:r>
            <w:r w:rsidR="00292362" w:rsidRPr="00272F02">
              <w:rPr>
                <w:sz w:val="20"/>
                <w:szCs w:val="20"/>
                <w:lang w:val="en-CA"/>
              </w:rPr>
              <w:t>7 Investigational Trial Intervention Assignment, Randomisation and Blinding</w:t>
            </w:r>
            <w:r w:rsidRPr="00272F02">
              <w:rPr>
                <w:sz w:val="20"/>
                <w:szCs w:val="20"/>
                <w:lang w:val="en-CA"/>
              </w:rPr>
              <w:t>.</w:t>
            </w:r>
          </w:p>
          <w:p w14:paraId="763A40BE" w14:textId="16848544" w:rsidR="005D75CE" w:rsidRPr="00272F02" w:rsidRDefault="005D75CE" w:rsidP="005D75CE">
            <w:pPr>
              <w:rPr>
                <w:sz w:val="20"/>
                <w:szCs w:val="20"/>
              </w:rPr>
            </w:pPr>
          </w:p>
        </w:tc>
      </w:tr>
      <w:tr w:rsidR="00DB50C7" w:rsidRPr="00272F02" w14:paraId="38E5FE4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37AF607" w14:textId="77777777" w:rsidR="005D75CE" w:rsidRPr="00272F02" w:rsidRDefault="005D75CE" w:rsidP="005D75CE">
            <w:pPr>
              <w:rPr>
                <w:b/>
                <w:sz w:val="20"/>
                <w:szCs w:val="20"/>
                <w:lang w:val="de-DE"/>
              </w:rPr>
            </w:pPr>
            <w:r w:rsidRPr="00272F02">
              <w:rPr>
                <w:b/>
                <w:sz w:val="20"/>
                <w:szCs w:val="20"/>
                <w:lang w:val="de-DE"/>
              </w:rPr>
              <w:t>Conformance</w:t>
            </w:r>
          </w:p>
        </w:tc>
        <w:tc>
          <w:tcPr>
            <w:tcW w:w="3747" w:type="pct"/>
            <w:tcBorders>
              <w:top w:val="single" w:sz="4" w:space="0" w:color="auto"/>
              <w:left w:val="single" w:sz="4" w:space="0" w:color="auto"/>
              <w:bottom w:val="single" w:sz="4" w:space="0" w:color="auto"/>
              <w:right w:val="single" w:sz="4" w:space="0" w:color="auto"/>
            </w:tcBorders>
            <w:hideMark/>
          </w:tcPr>
          <w:p w14:paraId="0F3D2CA2" w14:textId="6685EAB2" w:rsidR="005D75CE" w:rsidRPr="00272F02" w:rsidRDefault="00A74A9D" w:rsidP="005D75CE">
            <w:pPr>
              <w:rPr>
                <w:sz w:val="20"/>
                <w:szCs w:val="20"/>
                <w:lang w:val="en-GB"/>
              </w:rPr>
            </w:pPr>
            <w:r>
              <w:rPr>
                <w:sz w:val="20"/>
                <w:szCs w:val="20"/>
                <w:lang w:val="en-GB"/>
              </w:rPr>
              <w:t>Optional</w:t>
            </w:r>
          </w:p>
        </w:tc>
      </w:tr>
      <w:tr w:rsidR="00DB50C7" w:rsidRPr="00272F02" w14:paraId="6FF1E0BB"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A58787A" w14:textId="77777777" w:rsidR="005D75CE" w:rsidRPr="00272F02" w:rsidRDefault="005D75CE" w:rsidP="005D75CE">
            <w:pPr>
              <w:rPr>
                <w:b/>
                <w:sz w:val="20"/>
                <w:szCs w:val="20"/>
                <w:lang w:val="de-DE"/>
              </w:rPr>
            </w:pPr>
            <w:r w:rsidRPr="00272F02">
              <w:rPr>
                <w:b/>
                <w:sz w:val="20"/>
                <w:szCs w:val="20"/>
                <w:lang w:val="de-DE"/>
              </w:rPr>
              <w:t>Cardinality</w:t>
            </w:r>
          </w:p>
        </w:tc>
        <w:tc>
          <w:tcPr>
            <w:tcW w:w="3747" w:type="pct"/>
            <w:tcBorders>
              <w:top w:val="single" w:sz="4" w:space="0" w:color="auto"/>
              <w:left w:val="single" w:sz="4" w:space="0" w:color="auto"/>
              <w:bottom w:val="single" w:sz="4" w:space="0" w:color="auto"/>
              <w:right w:val="single" w:sz="4" w:space="0" w:color="auto"/>
            </w:tcBorders>
            <w:hideMark/>
          </w:tcPr>
          <w:p w14:paraId="5F12D13C" w14:textId="5BEC56D1" w:rsidR="005D75CE" w:rsidRPr="00272F02" w:rsidRDefault="00267362" w:rsidP="005D75CE">
            <w:pPr>
              <w:rPr>
                <w:sz w:val="20"/>
                <w:szCs w:val="20"/>
                <w:lang w:val="en-GB"/>
              </w:rPr>
            </w:pPr>
            <w:r w:rsidRPr="00272F02">
              <w:rPr>
                <w:sz w:val="20"/>
                <w:szCs w:val="20"/>
                <w:lang w:val="en-GB"/>
              </w:rPr>
              <w:t>One to one</w:t>
            </w:r>
          </w:p>
        </w:tc>
      </w:tr>
      <w:tr w:rsidR="00DB50C7" w:rsidRPr="00272F02" w14:paraId="72AAC6B0"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D476264"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269664EE" w14:textId="77777777" w:rsidR="005D75CE" w:rsidRPr="00272F02" w:rsidRDefault="005D75CE" w:rsidP="005D75CE">
            <w:pPr>
              <w:rPr>
                <w:sz w:val="20"/>
                <w:szCs w:val="20"/>
                <w:lang w:val="en-GB"/>
              </w:rPr>
            </w:pPr>
            <w:r w:rsidRPr="00272F02">
              <w:rPr>
                <w:sz w:val="20"/>
                <w:szCs w:val="20"/>
                <w:lang w:val="en-GB"/>
              </w:rPr>
              <w:t xml:space="preserve">4.1 </w:t>
            </w:r>
          </w:p>
        </w:tc>
      </w:tr>
      <w:tr w:rsidR="00DB50C7" w:rsidRPr="00272F02" w14:paraId="68EBDD53"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C95520A" w14:textId="77777777" w:rsidR="005D75CE" w:rsidRPr="00272F02" w:rsidRDefault="005D75CE" w:rsidP="005D75CE">
            <w:pPr>
              <w:rPr>
                <w:b/>
                <w:sz w:val="20"/>
                <w:szCs w:val="20"/>
                <w:lang w:val="de-DE"/>
              </w:rPr>
            </w:pPr>
            <w:r w:rsidRPr="00272F02">
              <w:rPr>
                <w:b/>
                <w:sz w:val="20"/>
                <w:szCs w:val="20"/>
                <w:lang w:val="de-DE"/>
              </w:rPr>
              <w:t>Value</w:t>
            </w:r>
          </w:p>
        </w:tc>
        <w:tc>
          <w:tcPr>
            <w:tcW w:w="3747" w:type="pct"/>
            <w:tcBorders>
              <w:top w:val="single" w:sz="4" w:space="0" w:color="auto"/>
              <w:left w:val="single" w:sz="4" w:space="0" w:color="auto"/>
              <w:bottom w:val="single" w:sz="4" w:space="0" w:color="auto"/>
              <w:right w:val="single" w:sz="4" w:space="0" w:color="auto"/>
            </w:tcBorders>
            <w:hideMark/>
          </w:tcPr>
          <w:p w14:paraId="2779061A"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559092AA"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B9696BD" w14:textId="77777777" w:rsidR="005D75CE" w:rsidRPr="00272F02" w:rsidRDefault="005D75CE" w:rsidP="005D75CE">
            <w:pPr>
              <w:rPr>
                <w:b/>
                <w:sz w:val="20"/>
                <w:szCs w:val="20"/>
                <w:lang w:val="de-DE"/>
              </w:rPr>
            </w:pPr>
            <w:r w:rsidRPr="00272F02">
              <w:rPr>
                <w:b/>
                <w:sz w:val="20"/>
                <w:szCs w:val="20"/>
                <w:lang w:val="de-DE"/>
              </w:rPr>
              <w:t>Business rules</w:t>
            </w:r>
          </w:p>
        </w:tc>
        <w:tc>
          <w:tcPr>
            <w:tcW w:w="3747" w:type="pct"/>
            <w:tcBorders>
              <w:top w:val="single" w:sz="4" w:space="0" w:color="auto"/>
              <w:left w:val="single" w:sz="4" w:space="0" w:color="auto"/>
              <w:bottom w:val="single" w:sz="4" w:space="0" w:color="auto"/>
              <w:right w:val="single" w:sz="4" w:space="0" w:color="auto"/>
            </w:tcBorders>
            <w:hideMark/>
          </w:tcPr>
          <w:p w14:paraId="1B21A57B"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74D62AD5" w14:textId="3A899B89"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7244B2" w:rsidRPr="00272F02">
              <w:rPr>
                <w:sz w:val="20"/>
                <w:szCs w:val="20"/>
                <w:lang w:val="en-GB"/>
              </w:rPr>
              <w:t>4.1 Description of Trial Design</w:t>
            </w:r>
          </w:p>
          <w:p w14:paraId="573634B3"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CNEW</w:t>
            </w:r>
          </w:p>
        </w:tc>
      </w:tr>
      <w:tr w:rsidR="00DB50C7" w:rsidRPr="00272F02" w14:paraId="114F04CE"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6576338" w14:textId="77777777" w:rsidR="005D75CE" w:rsidRPr="00272F02" w:rsidRDefault="005D75CE" w:rsidP="005D75CE">
            <w:pPr>
              <w:rPr>
                <w:b/>
                <w:sz w:val="20"/>
                <w:szCs w:val="20"/>
              </w:rPr>
            </w:pPr>
            <w:r w:rsidRPr="00272F02">
              <w:rPr>
                <w:b/>
                <w:sz w:val="20"/>
                <w:szCs w:val="20"/>
              </w:rPr>
              <w:t>Repeating and/or Reuse Rules</w:t>
            </w:r>
          </w:p>
        </w:tc>
        <w:tc>
          <w:tcPr>
            <w:tcW w:w="3747" w:type="pct"/>
            <w:tcBorders>
              <w:top w:val="single" w:sz="4" w:space="0" w:color="auto"/>
              <w:left w:val="single" w:sz="4" w:space="0" w:color="auto"/>
              <w:bottom w:val="single" w:sz="4" w:space="0" w:color="auto"/>
              <w:right w:val="single" w:sz="4" w:space="0" w:color="auto"/>
            </w:tcBorders>
            <w:hideMark/>
          </w:tcPr>
          <w:p w14:paraId="01861E8F" w14:textId="77777777" w:rsidR="005D75CE" w:rsidRPr="00272F02" w:rsidRDefault="005D75CE" w:rsidP="005D75CE">
            <w:pPr>
              <w:rPr>
                <w:sz w:val="20"/>
                <w:szCs w:val="20"/>
                <w:lang w:val="en-GB"/>
              </w:rPr>
            </w:pPr>
            <w:r w:rsidRPr="00272F02">
              <w:rPr>
                <w:sz w:val="20"/>
                <w:szCs w:val="20"/>
                <w:lang w:val="en-GB"/>
              </w:rPr>
              <w:t>No</w:t>
            </w:r>
          </w:p>
        </w:tc>
      </w:tr>
    </w:tbl>
    <w:p w14:paraId="33A6CDC8" w14:textId="77777777" w:rsidR="005D75CE" w:rsidRPr="00272F02"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55"/>
      </w:tblGrid>
      <w:tr w:rsidR="00DB50C7" w:rsidRPr="00272F02" w14:paraId="26F26492"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1314607" w14:textId="77777777" w:rsidR="005D75CE" w:rsidRPr="00272F02" w:rsidRDefault="005D75CE" w:rsidP="005D75CE">
            <w:pPr>
              <w:rPr>
                <w:b/>
                <w:sz w:val="20"/>
                <w:szCs w:val="20"/>
                <w:lang w:val="de-DE"/>
              </w:rPr>
            </w:pPr>
            <w:r w:rsidRPr="00272F02">
              <w:rPr>
                <w:b/>
                <w:sz w:val="20"/>
                <w:szCs w:val="20"/>
                <w:lang w:val="de-DE"/>
              </w:rPr>
              <w:t>Term (Variable)</w:t>
            </w:r>
          </w:p>
        </w:tc>
        <w:tc>
          <w:tcPr>
            <w:tcW w:w="3757" w:type="pct"/>
            <w:tcBorders>
              <w:top w:val="single" w:sz="4" w:space="0" w:color="auto"/>
              <w:left w:val="single" w:sz="4" w:space="0" w:color="auto"/>
              <w:bottom w:val="single" w:sz="4" w:space="0" w:color="auto"/>
              <w:right w:val="single" w:sz="4" w:space="0" w:color="auto"/>
            </w:tcBorders>
          </w:tcPr>
          <w:p w14:paraId="7A58423F" w14:textId="1CB40764" w:rsidR="005D75CE" w:rsidRPr="00272F02" w:rsidRDefault="005D75CE" w:rsidP="005D75CE">
            <w:pPr>
              <w:rPr>
                <w:sz w:val="20"/>
                <w:szCs w:val="20"/>
              </w:rPr>
            </w:pPr>
            <w:r w:rsidRPr="00272F02">
              <w:rPr>
                <w:sz w:val="20"/>
                <w:szCs w:val="20"/>
              </w:rPr>
              <w:t>&lt;Description of Level</w:t>
            </w:r>
            <w:r w:rsidR="00976D13">
              <w:t xml:space="preserve"> </w:t>
            </w:r>
            <w:r w:rsidR="00976D13" w:rsidRPr="00976D13">
              <w:rPr>
                <w:sz w:val="20"/>
                <w:szCs w:val="20"/>
              </w:rPr>
              <w:t>and Method</w:t>
            </w:r>
            <w:r w:rsidRPr="00272F02">
              <w:rPr>
                <w:sz w:val="20"/>
                <w:szCs w:val="20"/>
              </w:rPr>
              <w:t xml:space="preserve"> of Blinding</w:t>
            </w:r>
            <w:commentRangeStart w:id="315"/>
            <w:commentRangeStart w:id="316"/>
            <w:r w:rsidR="00C810FA" w:rsidRPr="00272F02">
              <w:rPr>
                <w:rFonts w:eastAsiaTheme="minorEastAsia"/>
                <w:sz w:val="20"/>
                <w:szCs w:val="20"/>
                <w:lang w:eastAsia="ja-JP"/>
              </w:rPr>
              <w:t>&gt;</w:t>
            </w:r>
            <w:commentRangeEnd w:id="315"/>
            <w:r w:rsidR="004271D6">
              <w:rPr>
                <w:rStyle w:val="CommentReference"/>
              </w:rPr>
              <w:commentReference w:id="315"/>
            </w:r>
            <w:commentRangeEnd w:id="316"/>
            <w:r w:rsidR="001B7E5A">
              <w:rPr>
                <w:rStyle w:val="CommentReference"/>
              </w:rPr>
              <w:commentReference w:id="316"/>
            </w:r>
          </w:p>
        </w:tc>
      </w:tr>
      <w:tr w:rsidR="00DB50C7" w:rsidRPr="00272F02" w14:paraId="35990969"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C090E47" w14:textId="77777777" w:rsidR="005D75CE" w:rsidRPr="00272F02" w:rsidRDefault="005D75CE" w:rsidP="005D75CE">
            <w:pPr>
              <w:rPr>
                <w:b/>
                <w:sz w:val="20"/>
                <w:szCs w:val="20"/>
                <w:lang w:val="de-DE"/>
              </w:rPr>
            </w:pPr>
            <w:r w:rsidRPr="00272F02">
              <w:rPr>
                <w:b/>
                <w:sz w:val="20"/>
                <w:szCs w:val="20"/>
                <w:lang w:val="de-DE"/>
              </w:rPr>
              <w:t>Data Type</w:t>
            </w:r>
          </w:p>
        </w:tc>
        <w:tc>
          <w:tcPr>
            <w:tcW w:w="3757" w:type="pct"/>
            <w:tcBorders>
              <w:top w:val="single" w:sz="4" w:space="0" w:color="auto"/>
              <w:left w:val="single" w:sz="4" w:space="0" w:color="auto"/>
              <w:bottom w:val="single" w:sz="4" w:space="0" w:color="auto"/>
              <w:right w:val="single" w:sz="4" w:space="0" w:color="auto"/>
            </w:tcBorders>
          </w:tcPr>
          <w:p w14:paraId="4275A072" w14:textId="77777777" w:rsidR="005D75CE" w:rsidRPr="00272F02" w:rsidRDefault="005D75CE" w:rsidP="005D75CE">
            <w:pPr>
              <w:rPr>
                <w:sz w:val="20"/>
                <w:szCs w:val="20"/>
              </w:rPr>
            </w:pPr>
            <w:r w:rsidRPr="00272F02">
              <w:rPr>
                <w:sz w:val="20"/>
                <w:szCs w:val="20"/>
              </w:rPr>
              <w:t>Text</w:t>
            </w:r>
          </w:p>
        </w:tc>
      </w:tr>
      <w:tr w:rsidR="00DB50C7" w:rsidRPr="00272F02" w14:paraId="1367E00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B0ACC5F" w14:textId="77777777" w:rsidR="005D75CE" w:rsidRPr="00272F02" w:rsidRDefault="005D75CE" w:rsidP="005D75CE">
            <w:pPr>
              <w:rPr>
                <w:b/>
                <w:sz w:val="20"/>
                <w:szCs w:val="20"/>
              </w:rPr>
            </w:pPr>
            <w:r w:rsidRPr="00272F02">
              <w:rPr>
                <w:b/>
                <w:sz w:val="20"/>
                <w:szCs w:val="20"/>
              </w:rPr>
              <w:t>Data (D), Value (V) or Heading (H)</w:t>
            </w:r>
          </w:p>
        </w:tc>
        <w:tc>
          <w:tcPr>
            <w:tcW w:w="3757" w:type="pct"/>
            <w:tcBorders>
              <w:top w:val="single" w:sz="4" w:space="0" w:color="auto"/>
              <w:left w:val="single" w:sz="4" w:space="0" w:color="auto"/>
              <w:bottom w:val="single" w:sz="4" w:space="0" w:color="auto"/>
              <w:right w:val="single" w:sz="4" w:space="0" w:color="auto"/>
            </w:tcBorders>
          </w:tcPr>
          <w:p w14:paraId="784F406F"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15B8DED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30B4B23" w14:textId="77777777" w:rsidR="005D75CE" w:rsidRPr="00272F02" w:rsidRDefault="005D75CE" w:rsidP="005D75CE">
            <w:pPr>
              <w:rPr>
                <w:b/>
                <w:sz w:val="20"/>
                <w:szCs w:val="20"/>
                <w:lang w:val="de-DE"/>
              </w:rPr>
            </w:pPr>
            <w:r w:rsidRPr="00272F02">
              <w:rPr>
                <w:b/>
                <w:sz w:val="20"/>
                <w:szCs w:val="20"/>
                <w:lang w:val="de-DE"/>
              </w:rPr>
              <w:t>Definition</w:t>
            </w:r>
          </w:p>
        </w:tc>
        <w:tc>
          <w:tcPr>
            <w:tcW w:w="3757" w:type="pct"/>
            <w:tcBorders>
              <w:top w:val="single" w:sz="4" w:space="0" w:color="auto"/>
              <w:left w:val="single" w:sz="4" w:space="0" w:color="auto"/>
              <w:bottom w:val="single" w:sz="4" w:space="0" w:color="auto"/>
              <w:right w:val="single" w:sz="4" w:space="0" w:color="auto"/>
            </w:tcBorders>
          </w:tcPr>
          <w:p w14:paraId="5975E36E" w14:textId="1388D46C" w:rsidR="00B83891"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2C856D25" w14:textId="425A03ED" w:rsidR="005D75CE" w:rsidRPr="00272F02" w:rsidRDefault="00B83891" w:rsidP="005D75CE">
            <w:pPr>
              <w:rPr>
                <w:sz w:val="20"/>
                <w:szCs w:val="20"/>
                <w:lang w:val="en-GB"/>
              </w:rPr>
            </w:pPr>
            <w:r w:rsidRPr="00272F02">
              <w:rPr>
                <w:sz w:val="20"/>
                <w:szCs w:val="20"/>
                <w:lang w:val="en-GB"/>
              </w:rPr>
              <w:t>A description of the level of awareness of the study participants and/or personnel to the respective intervention(s) or assessments being observed, received or administered</w:t>
            </w:r>
          </w:p>
        </w:tc>
      </w:tr>
      <w:tr w:rsidR="00DB50C7" w:rsidRPr="00272F02" w14:paraId="5596DD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70489824" w14:textId="77777777" w:rsidR="005D75CE" w:rsidRPr="00272F02" w:rsidRDefault="005D75CE" w:rsidP="005D75CE">
            <w:pPr>
              <w:rPr>
                <w:b/>
                <w:sz w:val="20"/>
                <w:szCs w:val="20"/>
                <w:lang w:val="de-DE"/>
              </w:rPr>
            </w:pPr>
            <w:r w:rsidRPr="00272F02">
              <w:rPr>
                <w:b/>
                <w:sz w:val="20"/>
                <w:szCs w:val="20"/>
                <w:lang w:val="de-DE"/>
              </w:rPr>
              <w:t>User Guidance</w:t>
            </w:r>
          </w:p>
        </w:tc>
        <w:tc>
          <w:tcPr>
            <w:tcW w:w="3757" w:type="pct"/>
            <w:tcBorders>
              <w:top w:val="single" w:sz="4" w:space="0" w:color="auto"/>
              <w:left w:val="single" w:sz="4" w:space="0" w:color="auto"/>
              <w:bottom w:val="single" w:sz="4" w:space="0" w:color="auto"/>
              <w:right w:val="single" w:sz="4" w:space="0" w:color="auto"/>
            </w:tcBorders>
          </w:tcPr>
          <w:p w14:paraId="2C01A154" w14:textId="77777777" w:rsidR="005D75CE" w:rsidRPr="00272F02" w:rsidRDefault="005D75CE" w:rsidP="005D75CE">
            <w:pPr>
              <w:rPr>
                <w:sz w:val="20"/>
                <w:szCs w:val="20"/>
                <w:lang w:val="en-GB"/>
              </w:rPr>
            </w:pPr>
            <w:r w:rsidRPr="00272F02">
              <w:rPr>
                <w:sz w:val="20"/>
                <w:szCs w:val="20"/>
                <w:lang w:val="en-GB"/>
              </w:rPr>
              <w:t>N/A</w:t>
            </w:r>
          </w:p>
        </w:tc>
      </w:tr>
      <w:tr w:rsidR="00DB50C7" w:rsidRPr="00272F02" w14:paraId="2A276C9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7CC6860" w14:textId="77777777" w:rsidR="005D75CE" w:rsidRPr="00272F02" w:rsidRDefault="005D75CE" w:rsidP="005D75CE">
            <w:pPr>
              <w:rPr>
                <w:b/>
                <w:sz w:val="20"/>
                <w:szCs w:val="20"/>
                <w:lang w:val="de-DE"/>
              </w:rPr>
            </w:pPr>
            <w:r w:rsidRPr="00272F02">
              <w:rPr>
                <w:b/>
                <w:sz w:val="20"/>
                <w:szCs w:val="20"/>
                <w:lang w:val="de-DE"/>
              </w:rPr>
              <w:t>Conformance</w:t>
            </w:r>
          </w:p>
        </w:tc>
        <w:tc>
          <w:tcPr>
            <w:tcW w:w="3757" w:type="pct"/>
            <w:tcBorders>
              <w:top w:val="single" w:sz="4" w:space="0" w:color="auto"/>
              <w:left w:val="single" w:sz="4" w:space="0" w:color="auto"/>
              <w:bottom w:val="single" w:sz="4" w:space="0" w:color="auto"/>
              <w:right w:val="single" w:sz="4" w:space="0" w:color="auto"/>
            </w:tcBorders>
          </w:tcPr>
          <w:p w14:paraId="17CCE2D9" w14:textId="6D1272AA" w:rsidR="005D75CE" w:rsidRPr="00272F02" w:rsidRDefault="00A74A9D" w:rsidP="005D75CE">
            <w:pPr>
              <w:rPr>
                <w:sz w:val="20"/>
                <w:szCs w:val="20"/>
                <w:lang w:val="en-GB"/>
              </w:rPr>
            </w:pPr>
            <w:r>
              <w:rPr>
                <w:sz w:val="20"/>
                <w:szCs w:val="20"/>
                <w:lang w:val="en-GB"/>
              </w:rPr>
              <w:t>Optional</w:t>
            </w:r>
          </w:p>
        </w:tc>
      </w:tr>
      <w:tr w:rsidR="00DB50C7" w:rsidRPr="00272F02" w14:paraId="71FE865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57E64FA" w14:textId="77777777" w:rsidR="005D75CE" w:rsidRPr="00272F02" w:rsidRDefault="005D75CE" w:rsidP="005D75CE">
            <w:pPr>
              <w:rPr>
                <w:b/>
                <w:sz w:val="20"/>
                <w:szCs w:val="20"/>
                <w:lang w:val="de-DE"/>
              </w:rPr>
            </w:pPr>
            <w:r w:rsidRPr="00272F02">
              <w:rPr>
                <w:b/>
                <w:sz w:val="20"/>
                <w:szCs w:val="20"/>
                <w:lang w:val="de-DE"/>
              </w:rPr>
              <w:t>Cardinality</w:t>
            </w:r>
          </w:p>
        </w:tc>
        <w:tc>
          <w:tcPr>
            <w:tcW w:w="3757" w:type="pct"/>
            <w:tcBorders>
              <w:top w:val="single" w:sz="4" w:space="0" w:color="auto"/>
              <w:left w:val="single" w:sz="4" w:space="0" w:color="auto"/>
              <w:bottom w:val="single" w:sz="4" w:space="0" w:color="auto"/>
              <w:right w:val="single" w:sz="4" w:space="0" w:color="auto"/>
            </w:tcBorders>
          </w:tcPr>
          <w:p w14:paraId="1CF4AF87" w14:textId="73D88855" w:rsidR="005D75CE" w:rsidRPr="00272F02" w:rsidRDefault="00267362" w:rsidP="005D75CE">
            <w:pPr>
              <w:rPr>
                <w:sz w:val="20"/>
                <w:szCs w:val="20"/>
                <w:lang w:val="en-GB"/>
              </w:rPr>
            </w:pPr>
            <w:r w:rsidRPr="00272F02">
              <w:rPr>
                <w:sz w:val="20"/>
                <w:szCs w:val="20"/>
                <w:lang w:val="en-GB"/>
              </w:rPr>
              <w:t>One to one</w:t>
            </w:r>
          </w:p>
        </w:tc>
      </w:tr>
      <w:tr w:rsidR="00DB50C7" w:rsidRPr="00272F02" w14:paraId="350E77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C7394B6"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57" w:type="pct"/>
            <w:tcBorders>
              <w:top w:val="single" w:sz="4" w:space="0" w:color="auto"/>
              <w:left w:val="single" w:sz="4" w:space="0" w:color="auto"/>
              <w:bottom w:val="single" w:sz="4" w:space="0" w:color="auto"/>
              <w:right w:val="single" w:sz="4" w:space="0" w:color="auto"/>
            </w:tcBorders>
          </w:tcPr>
          <w:p w14:paraId="091CE875" w14:textId="77777777" w:rsidR="005D75CE" w:rsidRPr="00272F02" w:rsidRDefault="005D75CE" w:rsidP="005D75CE">
            <w:pPr>
              <w:rPr>
                <w:sz w:val="20"/>
                <w:szCs w:val="20"/>
                <w:lang w:val="en-GB"/>
              </w:rPr>
            </w:pPr>
            <w:r w:rsidRPr="00272F02">
              <w:rPr>
                <w:sz w:val="20"/>
                <w:szCs w:val="20"/>
                <w:lang w:val="en-GB"/>
              </w:rPr>
              <w:t xml:space="preserve">4.1 </w:t>
            </w:r>
          </w:p>
        </w:tc>
      </w:tr>
      <w:tr w:rsidR="00DB50C7" w:rsidRPr="00272F02" w14:paraId="2F7476D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071B3AAE" w14:textId="77777777" w:rsidR="005D75CE" w:rsidRPr="00272F02" w:rsidRDefault="005D75CE" w:rsidP="005D75CE">
            <w:pPr>
              <w:rPr>
                <w:b/>
                <w:sz w:val="20"/>
                <w:szCs w:val="20"/>
                <w:lang w:val="de-DE"/>
              </w:rPr>
            </w:pPr>
            <w:r w:rsidRPr="00272F02">
              <w:rPr>
                <w:b/>
                <w:sz w:val="20"/>
                <w:szCs w:val="20"/>
                <w:lang w:val="de-DE"/>
              </w:rPr>
              <w:t>Value</w:t>
            </w:r>
          </w:p>
        </w:tc>
        <w:tc>
          <w:tcPr>
            <w:tcW w:w="3757" w:type="pct"/>
            <w:tcBorders>
              <w:top w:val="single" w:sz="4" w:space="0" w:color="auto"/>
              <w:left w:val="single" w:sz="4" w:space="0" w:color="auto"/>
              <w:bottom w:val="single" w:sz="4" w:space="0" w:color="auto"/>
              <w:right w:val="single" w:sz="4" w:space="0" w:color="auto"/>
            </w:tcBorders>
          </w:tcPr>
          <w:p w14:paraId="3AA6E38D"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05E07D5"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2009936" w14:textId="77777777" w:rsidR="005D75CE" w:rsidRPr="00272F02" w:rsidRDefault="005D75CE" w:rsidP="005D75CE">
            <w:pPr>
              <w:rPr>
                <w:b/>
                <w:sz w:val="20"/>
                <w:szCs w:val="20"/>
                <w:lang w:val="de-DE"/>
              </w:rPr>
            </w:pPr>
            <w:r w:rsidRPr="00272F02">
              <w:rPr>
                <w:b/>
                <w:sz w:val="20"/>
                <w:szCs w:val="20"/>
                <w:lang w:val="de-DE"/>
              </w:rPr>
              <w:t>Business rules</w:t>
            </w:r>
          </w:p>
        </w:tc>
        <w:tc>
          <w:tcPr>
            <w:tcW w:w="3757" w:type="pct"/>
            <w:tcBorders>
              <w:top w:val="single" w:sz="4" w:space="0" w:color="auto"/>
              <w:left w:val="single" w:sz="4" w:space="0" w:color="auto"/>
              <w:bottom w:val="single" w:sz="4" w:space="0" w:color="auto"/>
              <w:right w:val="single" w:sz="4" w:space="0" w:color="auto"/>
            </w:tcBorders>
          </w:tcPr>
          <w:p w14:paraId="0C026471"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78D0EEA5" w14:textId="77777777" w:rsidR="009D5805" w:rsidRDefault="005D75CE" w:rsidP="009D5805">
            <w:pPr>
              <w:rPr>
                <w:sz w:val="20"/>
                <w:szCs w:val="20"/>
                <w:lang w:val="en-GB"/>
              </w:rPr>
            </w:pPr>
            <w:r w:rsidRPr="00272F02">
              <w:rPr>
                <w:b/>
                <w:sz w:val="20"/>
                <w:szCs w:val="20"/>
              </w:rPr>
              <w:t>Relationship</w:t>
            </w:r>
            <w:r w:rsidRPr="00272F02">
              <w:rPr>
                <w:sz w:val="20"/>
                <w:szCs w:val="20"/>
                <w:lang w:val="en-GB"/>
              </w:rPr>
              <w:t xml:space="preserve">: </w:t>
            </w:r>
            <w:r w:rsidR="007244B2" w:rsidRPr="00272F02">
              <w:rPr>
                <w:sz w:val="20"/>
                <w:szCs w:val="20"/>
                <w:lang w:val="en-GB"/>
              </w:rPr>
              <w:t>4.1 Description of Trial Design</w:t>
            </w:r>
          </w:p>
          <w:p w14:paraId="2A7FB561" w14:textId="77777777" w:rsidR="005D75CE" w:rsidRPr="00272F02" w:rsidRDefault="005D75CE" w:rsidP="009D5805">
            <w:pPr>
              <w:rPr>
                <w:sz w:val="20"/>
                <w:szCs w:val="20"/>
                <w:lang w:val="en-GB"/>
              </w:rPr>
            </w:pPr>
            <w:r w:rsidRPr="00272F02">
              <w:rPr>
                <w:b/>
                <w:sz w:val="20"/>
                <w:szCs w:val="20"/>
              </w:rPr>
              <w:t>Concept</w:t>
            </w:r>
            <w:r w:rsidRPr="00272F02">
              <w:rPr>
                <w:sz w:val="20"/>
                <w:szCs w:val="20"/>
                <w:lang w:val="en-GB"/>
              </w:rPr>
              <w:t>: CNEW</w:t>
            </w:r>
          </w:p>
        </w:tc>
      </w:tr>
      <w:tr w:rsidR="00DB50C7" w:rsidRPr="00272F02" w14:paraId="354D81E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25F35B2" w14:textId="77777777" w:rsidR="005D75CE" w:rsidRPr="00272F02" w:rsidRDefault="005D75CE" w:rsidP="005D75CE">
            <w:pPr>
              <w:rPr>
                <w:b/>
                <w:sz w:val="20"/>
                <w:szCs w:val="20"/>
              </w:rPr>
            </w:pPr>
            <w:r w:rsidRPr="00272F02">
              <w:rPr>
                <w:b/>
                <w:sz w:val="20"/>
                <w:szCs w:val="20"/>
              </w:rPr>
              <w:t>Repeating and/or Reuse Rules</w:t>
            </w:r>
          </w:p>
        </w:tc>
        <w:tc>
          <w:tcPr>
            <w:tcW w:w="3757" w:type="pct"/>
            <w:tcBorders>
              <w:top w:val="single" w:sz="4" w:space="0" w:color="auto"/>
              <w:left w:val="single" w:sz="4" w:space="0" w:color="auto"/>
              <w:bottom w:val="single" w:sz="4" w:space="0" w:color="auto"/>
              <w:right w:val="single" w:sz="4" w:space="0" w:color="auto"/>
            </w:tcBorders>
          </w:tcPr>
          <w:p w14:paraId="099BB3CD" w14:textId="77777777" w:rsidR="005D75CE" w:rsidRPr="00272F02" w:rsidRDefault="005D75CE" w:rsidP="005D75CE">
            <w:pPr>
              <w:rPr>
                <w:sz w:val="20"/>
                <w:szCs w:val="20"/>
                <w:lang w:val="en-GB"/>
              </w:rPr>
            </w:pPr>
            <w:r w:rsidRPr="00272F02">
              <w:rPr>
                <w:sz w:val="20"/>
                <w:szCs w:val="20"/>
                <w:lang w:val="en-GB"/>
              </w:rPr>
              <w:t>No</w:t>
            </w:r>
          </w:p>
        </w:tc>
      </w:tr>
    </w:tbl>
    <w:p w14:paraId="150A05C0" w14:textId="77777777" w:rsidR="005D75CE" w:rsidRPr="00272F02" w:rsidDel="00416556" w:rsidRDefault="005D75CE" w:rsidP="3FAC1DFE">
      <w:pPr>
        <w:rPr>
          <w:sz w:val="20"/>
          <w:szCs w:val="20"/>
        </w:rPr>
      </w:pPr>
    </w:p>
    <w:p w14:paraId="68CE8325" w14:textId="77777777" w:rsidR="005D75CE" w:rsidRPr="00272F02" w:rsidRDefault="005D75CE" w:rsidP="005D75CE">
      <w:pPr>
        <w:rPr>
          <w:sz w:val="20"/>
          <w:szCs w:val="20"/>
        </w:rPr>
      </w:pP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769"/>
      </w:tblGrid>
      <w:tr w:rsidR="004F0C65" w:rsidRPr="00272F02" w14:paraId="0131E1BA"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558A2112" w14:textId="77777777" w:rsidR="005D75CE" w:rsidRPr="00272F02" w:rsidRDefault="005D75CE" w:rsidP="005D75CE">
            <w:pPr>
              <w:rPr>
                <w:b/>
                <w:sz w:val="20"/>
                <w:szCs w:val="20"/>
                <w:lang w:val="de-DE"/>
              </w:rPr>
            </w:pPr>
            <w:r w:rsidRPr="00272F02">
              <w:rPr>
                <w:b/>
                <w:sz w:val="20"/>
                <w:szCs w:val="20"/>
                <w:lang w:val="de-DE"/>
              </w:rPr>
              <w:t>Term (Variable)</w:t>
            </w:r>
          </w:p>
        </w:tc>
        <w:tc>
          <w:tcPr>
            <w:tcW w:w="3773" w:type="pct"/>
            <w:tcBorders>
              <w:top w:val="single" w:sz="4" w:space="0" w:color="auto"/>
              <w:left w:val="single" w:sz="4" w:space="0" w:color="auto"/>
              <w:bottom w:val="single" w:sz="4" w:space="0" w:color="auto"/>
              <w:right w:val="single" w:sz="4" w:space="0" w:color="auto"/>
            </w:tcBorders>
            <w:hideMark/>
          </w:tcPr>
          <w:p w14:paraId="2F238855" w14:textId="09BE5627" w:rsidR="005D75CE" w:rsidRPr="00272F02" w:rsidRDefault="005D75CE" w:rsidP="005D75CE">
            <w:pPr>
              <w:rPr>
                <w:sz w:val="20"/>
                <w:szCs w:val="20"/>
              </w:rPr>
            </w:pPr>
            <w:r w:rsidRPr="00272F02">
              <w:rPr>
                <w:sz w:val="20"/>
                <w:szCs w:val="20"/>
              </w:rPr>
              <w:t>&lt;Additional Description of Trial Design&gt;</w:t>
            </w:r>
          </w:p>
        </w:tc>
      </w:tr>
      <w:tr w:rsidR="004F0C65" w:rsidRPr="00272F02" w14:paraId="0071C244"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71AD3C90" w14:textId="77777777" w:rsidR="005D75CE" w:rsidRPr="00272F02" w:rsidRDefault="005D75CE" w:rsidP="005D75CE">
            <w:pPr>
              <w:rPr>
                <w:b/>
                <w:sz w:val="20"/>
                <w:szCs w:val="20"/>
                <w:lang w:val="de-DE"/>
              </w:rPr>
            </w:pPr>
            <w:r w:rsidRPr="00272F02">
              <w:rPr>
                <w:b/>
                <w:sz w:val="20"/>
                <w:szCs w:val="20"/>
                <w:lang w:val="de-DE"/>
              </w:rPr>
              <w:t>Data Type</w:t>
            </w:r>
          </w:p>
        </w:tc>
        <w:tc>
          <w:tcPr>
            <w:tcW w:w="3773" w:type="pct"/>
            <w:tcBorders>
              <w:top w:val="single" w:sz="4" w:space="0" w:color="auto"/>
              <w:left w:val="single" w:sz="4" w:space="0" w:color="auto"/>
              <w:bottom w:val="single" w:sz="4" w:space="0" w:color="auto"/>
              <w:right w:val="single" w:sz="4" w:space="0" w:color="auto"/>
            </w:tcBorders>
            <w:hideMark/>
          </w:tcPr>
          <w:p w14:paraId="1DF94FA9" w14:textId="77777777" w:rsidR="005D75CE" w:rsidRPr="00272F02" w:rsidRDefault="005D75CE" w:rsidP="005D75CE">
            <w:pPr>
              <w:rPr>
                <w:sz w:val="20"/>
                <w:szCs w:val="20"/>
                <w:lang w:val="en-GB"/>
              </w:rPr>
            </w:pPr>
            <w:r w:rsidRPr="00272F02">
              <w:rPr>
                <w:sz w:val="20"/>
                <w:szCs w:val="20"/>
                <w:lang w:val="en-GB"/>
              </w:rPr>
              <w:t>Text</w:t>
            </w:r>
          </w:p>
        </w:tc>
      </w:tr>
      <w:tr w:rsidR="004F0C65" w:rsidRPr="00272F02" w14:paraId="49CC372B"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27366333" w14:textId="77777777" w:rsidR="005D75CE" w:rsidRPr="00272F02" w:rsidRDefault="005D75CE" w:rsidP="005D75CE">
            <w:pPr>
              <w:rPr>
                <w:b/>
                <w:sz w:val="20"/>
                <w:szCs w:val="20"/>
              </w:rPr>
            </w:pPr>
            <w:r w:rsidRPr="00272F02">
              <w:rPr>
                <w:b/>
                <w:sz w:val="20"/>
                <w:szCs w:val="20"/>
              </w:rPr>
              <w:t>Data (D), Value (V) or Heading (H)</w:t>
            </w:r>
          </w:p>
        </w:tc>
        <w:tc>
          <w:tcPr>
            <w:tcW w:w="3773" w:type="pct"/>
            <w:tcBorders>
              <w:top w:val="single" w:sz="4" w:space="0" w:color="auto"/>
              <w:left w:val="single" w:sz="4" w:space="0" w:color="auto"/>
              <w:bottom w:val="single" w:sz="4" w:space="0" w:color="auto"/>
              <w:right w:val="single" w:sz="4" w:space="0" w:color="auto"/>
            </w:tcBorders>
            <w:hideMark/>
          </w:tcPr>
          <w:p w14:paraId="6C8873B7" w14:textId="77777777" w:rsidR="005D75CE" w:rsidRPr="00272F02" w:rsidRDefault="005D75CE" w:rsidP="005D75CE">
            <w:pPr>
              <w:rPr>
                <w:sz w:val="20"/>
                <w:szCs w:val="20"/>
                <w:lang w:val="en-GB"/>
              </w:rPr>
            </w:pPr>
            <w:r w:rsidRPr="00272F02">
              <w:rPr>
                <w:sz w:val="20"/>
                <w:szCs w:val="20"/>
                <w:lang w:val="en-GB"/>
              </w:rPr>
              <w:t>D</w:t>
            </w:r>
          </w:p>
        </w:tc>
      </w:tr>
      <w:tr w:rsidR="004F0C65" w:rsidRPr="00272F02" w14:paraId="6A06B4C3"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3A6D3C45" w14:textId="77777777" w:rsidR="005D75CE" w:rsidRPr="00272F02" w:rsidRDefault="005D75CE" w:rsidP="005D75CE">
            <w:pPr>
              <w:rPr>
                <w:b/>
                <w:sz w:val="20"/>
                <w:szCs w:val="20"/>
                <w:lang w:val="de-DE"/>
              </w:rPr>
            </w:pPr>
            <w:r w:rsidRPr="00272F02">
              <w:rPr>
                <w:b/>
                <w:sz w:val="20"/>
                <w:szCs w:val="20"/>
                <w:lang w:val="de-DE"/>
              </w:rPr>
              <w:t>Definition</w:t>
            </w:r>
          </w:p>
        </w:tc>
        <w:tc>
          <w:tcPr>
            <w:tcW w:w="3773" w:type="pct"/>
            <w:tcBorders>
              <w:top w:val="single" w:sz="4" w:space="0" w:color="auto"/>
              <w:left w:val="single" w:sz="4" w:space="0" w:color="auto"/>
              <w:bottom w:val="single" w:sz="4" w:space="0" w:color="auto"/>
              <w:right w:val="single" w:sz="4" w:space="0" w:color="auto"/>
            </w:tcBorders>
          </w:tcPr>
          <w:p w14:paraId="34133054" w14:textId="6653F33C" w:rsidR="005D75CE" w:rsidRPr="00272F02" w:rsidRDefault="33245896" w:rsidP="19DB19D3">
            <w:pPr>
              <w:rPr>
                <w:rFonts w:eastAsiaTheme="minorEastAsia"/>
                <w:sz w:val="20"/>
                <w:szCs w:val="20"/>
                <w:lang w:val="en-GB" w:eastAsia="ja-JP"/>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18254CF9" w14:textId="7001D337" w:rsidR="005D75CE" w:rsidRPr="00272F02" w:rsidRDefault="005D75CE" w:rsidP="008959CD">
            <w:pPr>
              <w:rPr>
                <w:sz w:val="20"/>
                <w:szCs w:val="20"/>
                <w:lang w:val="en-GB"/>
              </w:rPr>
            </w:pPr>
            <w:r w:rsidRPr="00272F02">
              <w:rPr>
                <w:sz w:val="20"/>
                <w:szCs w:val="20"/>
                <w:lang w:val="en-GB"/>
              </w:rPr>
              <w:t>An extra or further textual representation of the trial design.</w:t>
            </w:r>
          </w:p>
        </w:tc>
      </w:tr>
      <w:tr w:rsidR="004F0C65" w:rsidRPr="00272F02" w14:paraId="392780CC"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1E51818C" w14:textId="77777777" w:rsidR="005D75CE" w:rsidRPr="00272F02" w:rsidRDefault="005D75CE" w:rsidP="005D75CE">
            <w:pPr>
              <w:rPr>
                <w:b/>
                <w:sz w:val="20"/>
                <w:szCs w:val="20"/>
                <w:lang w:val="de-DE"/>
              </w:rPr>
            </w:pPr>
            <w:r w:rsidRPr="00272F02">
              <w:rPr>
                <w:b/>
                <w:sz w:val="20"/>
                <w:szCs w:val="20"/>
                <w:lang w:val="de-DE"/>
              </w:rPr>
              <w:t>User Guidance</w:t>
            </w:r>
          </w:p>
        </w:tc>
        <w:tc>
          <w:tcPr>
            <w:tcW w:w="3773" w:type="pct"/>
            <w:tcBorders>
              <w:top w:val="single" w:sz="4" w:space="0" w:color="auto"/>
              <w:left w:val="single" w:sz="4" w:space="0" w:color="auto"/>
              <w:bottom w:val="single" w:sz="4" w:space="0" w:color="auto"/>
              <w:right w:val="single" w:sz="4" w:space="0" w:color="auto"/>
            </w:tcBorders>
          </w:tcPr>
          <w:p w14:paraId="37E39022" w14:textId="1110D6BA" w:rsidR="005D75CE" w:rsidRPr="00272F02" w:rsidRDefault="005D75CE" w:rsidP="005D75CE">
            <w:pPr>
              <w:rPr>
                <w:sz w:val="20"/>
                <w:szCs w:val="20"/>
                <w:lang w:val="en-CA"/>
              </w:rPr>
            </w:pPr>
            <w:r w:rsidRPr="00272F02">
              <w:rPr>
                <w:sz w:val="20"/>
                <w:szCs w:val="20"/>
                <w:lang w:val="en-CA"/>
              </w:rPr>
              <w:t xml:space="preserve">Describe any other important aspects of the design, </w:t>
            </w:r>
            <w:r w:rsidR="00292362" w:rsidRPr="00272F02">
              <w:rPr>
                <w:sz w:val="20"/>
                <w:szCs w:val="20"/>
                <w:lang w:val="en-CA"/>
              </w:rPr>
              <w:t>e.g.</w:t>
            </w:r>
            <w:r w:rsidRPr="00272F02">
              <w:rPr>
                <w:sz w:val="20"/>
                <w:szCs w:val="20"/>
                <w:lang w:val="en-CA"/>
              </w:rPr>
              <w:t>:</w:t>
            </w:r>
          </w:p>
          <w:p w14:paraId="301D2BA3" w14:textId="05BEA446" w:rsidR="005D75CE" w:rsidRPr="00272F02" w:rsidRDefault="2925818A" w:rsidP="00EE1B62">
            <w:pPr>
              <w:numPr>
                <w:ilvl w:val="0"/>
                <w:numId w:val="46"/>
              </w:numPr>
              <w:rPr>
                <w:sz w:val="20"/>
                <w:szCs w:val="20"/>
              </w:rPr>
            </w:pPr>
            <w:commentRangeStart w:id="317"/>
            <w:r w:rsidRPr="2925818A">
              <w:rPr>
                <w:sz w:val="20"/>
                <w:szCs w:val="20"/>
                <w:lang w:val="en-CA"/>
              </w:rPr>
              <w:t xml:space="preserve">geographic </w:t>
            </w:r>
            <w:commentRangeEnd w:id="317"/>
            <w:r w:rsidR="005D75CE">
              <w:rPr>
                <w:rStyle w:val="CommentReference"/>
              </w:rPr>
              <w:commentReference w:id="317"/>
            </w:r>
            <w:r w:rsidRPr="2925818A">
              <w:rPr>
                <w:sz w:val="20"/>
                <w:szCs w:val="20"/>
                <w:lang w:val="en-CA"/>
              </w:rPr>
              <w:t>scope of trial (e.g.</w:t>
            </w:r>
            <w:r w:rsidRPr="2925818A">
              <w:rPr>
                <w:sz w:val="20"/>
                <w:szCs w:val="20"/>
              </w:rPr>
              <w:t>, single-centre, multi-centre, or multi-centre and multi-national)</w:t>
            </w:r>
            <w:commentRangeStart w:id="318"/>
            <w:commentRangeEnd w:id="318"/>
            <w:r w:rsidR="005D75CE">
              <w:rPr>
                <w:rStyle w:val="CommentReference"/>
              </w:rPr>
              <w:commentReference w:id="318"/>
            </w:r>
          </w:p>
          <w:p w14:paraId="6A1FEA66" w14:textId="7DB0D10A" w:rsidR="005D75CE" w:rsidRPr="00272F02" w:rsidRDefault="2925818A" w:rsidP="00EE1B62">
            <w:pPr>
              <w:numPr>
                <w:ilvl w:val="0"/>
                <w:numId w:val="46"/>
              </w:numPr>
              <w:rPr>
                <w:sz w:val="20"/>
                <w:szCs w:val="20"/>
                <w:lang w:val="en-CA"/>
              </w:rPr>
            </w:pPr>
            <w:commentRangeStart w:id="319"/>
            <w:r w:rsidRPr="2925818A">
              <w:rPr>
                <w:sz w:val="20"/>
                <w:szCs w:val="20"/>
                <w:lang w:val="en-CA"/>
              </w:rPr>
              <w:t xml:space="preserve">use </w:t>
            </w:r>
            <w:commentRangeEnd w:id="319"/>
            <w:r w:rsidR="005D75CE">
              <w:rPr>
                <w:rStyle w:val="CommentReference"/>
              </w:rPr>
              <w:commentReference w:id="319"/>
            </w:r>
            <w:r w:rsidRPr="2925818A">
              <w:rPr>
                <w:sz w:val="20"/>
                <w:szCs w:val="20"/>
                <w:lang w:val="en-CA"/>
              </w:rPr>
              <w:t>of decentralised processes, tools, or features in the trial;</w:t>
            </w:r>
          </w:p>
          <w:p w14:paraId="65703141" w14:textId="25F914FC" w:rsidR="005D75CE" w:rsidRPr="00272F02" w:rsidRDefault="2925818A" w:rsidP="00EE1B62">
            <w:pPr>
              <w:numPr>
                <w:ilvl w:val="0"/>
                <w:numId w:val="46"/>
              </w:numPr>
              <w:rPr>
                <w:sz w:val="20"/>
                <w:szCs w:val="20"/>
                <w:lang w:val="en-CA"/>
              </w:rPr>
            </w:pPr>
            <w:commentRangeStart w:id="320"/>
            <w:r w:rsidRPr="2925818A">
              <w:rPr>
                <w:sz w:val="20"/>
                <w:szCs w:val="20"/>
                <w:lang w:val="en-CA"/>
              </w:rPr>
              <w:t xml:space="preserve">planned </w:t>
            </w:r>
            <w:commentRangeEnd w:id="320"/>
            <w:r w:rsidR="005D75CE">
              <w:rPr>
                <w:rStyle w:val="CommentReference"/>
              </w:rPr>
              <w:commentReference w:id="320"/>
            </w:r>
            <w:r w:rsidRPr="2925818A">
              <w:rPr>
                <w:sz w:val="20"/>
                <w:szCs w:val="20"/>
                <w:lang w:val="en-CA"/>
              </w:rPr>
              <w:t xml:space="preserve">use of a Data Monitoring Committee, or similar review group and </w:t>
            </w:r>
            <w:commentRangeStart w:id="321"/>
            <w:r w:rsidRPr="2925818A">
              <w:rPr>
                <w:sz w:val="20"/>
                <w:szCs w:val="20"/>
                <w:lang w:val="en-CA"/>
              </w:rPr>
              <w:t>cross</w:t>
            </w:r>
            <w:commentRangeEnd w:id="321"/>
            <w:r w:rsidR="005D75CE">
              <w:rPr>
                <w:rStyle w:val="CommentReference"/>
              </w:rPr>
              <w:commentReference w:id="321"/>
            </w:r>
            <w:r w:rsidRPr="2925818A">
              <w:rPr>
                <w:sz w:val="20"/>
                <w:szCs w:val="20"/>
                <w:lang w:val="en-CA"/>
              </w:rPr>
              <w:t xml:space="preserve"> reference Section 11.</w:t>
            </w:r>
            <w:commentRangeStart w:id="322"/>
            <w:r w:rsidRPr="2925818A">
              <w:rPr>
                <w:sz w:val="20"/>
                <w:szCs w:val="20"/>
                <w:lang w:val="en-CA"/>
              </w:rPr>
              <w:t>4</w:t>
            </w:r>
            <w:commentRangeEnd w:id="322"/>
            <w:r w:rsidR="005D75CE">
              <w:rPr>
                <w:rStyle w:val="CommentReference"/>
              </w:rPr>
              <w:commentReference w:id="322"/>
            </w:r>
            <w:r w:rsidRPr="2925818A">
              <w:rPr>
                <w:sz w:val="20"/>
                <w:szCs w:val="20"/>
                <w:lang w:val="en-CA"/>
              </w:rPr>
              <w:t xml:space="preserve"> Committees, for details;</w:t>
            </w:r>
          </w:p>
          <w:p w14:paraId="1C1E8187" w14:textId="1C756EEE" w:rsidR="005D75CE" w:rsidRPr="00272F02" w:rsidRDefault="2925818A" w:rsidP="00EE1B62">
            <w:pPr>
              <w:numPr>
                <w:ilvl w:val="0"/>
                <w:numId w:val="46"/>
              </w:numPr>
              <w:rPr>
                <w:sz w:val="20"/>
                <w:szCs w:val="20"/>
                <w:lang w:val="en-CA"/>
              </w:rPr>
            </w:pPr>
            <w:commentRangeStart w:id="323"/>
            <w:r w:rsidRPr="2925818A">
              <w:rPr>
                <w:sz w:val="20"/>
                <w:szCs w:val="20"/>
                <w:lang w:val="en-CA"/>
              </w:rPr>
              <w:t xml:space="preserve">hether </w:t>
            </w:r>
            <w:commentRangeEnd w:id="323"/>
            <w:r w:rsidR="005D75CE">
              <w:rPr>
                <w:rStyle w:val="CommentReference"/>
              </w:rPr>
              <w:commentReference w:id="323"/>
            </w:r>
            <w:r w:rsidRPr="2925818A">
              <w:rPr>
                <w:sz w:val="20"/>
                <w:szCs w:val="20"/>
                <w:lang w:val="en-CA"/>
              </w:rPr>
              <w:t>an interim analysis is planned and, if so, refer to details in Section 10.</w:t>
            </w:r>
            <w:commentRangeStart w:id="324"/>
            <w:r w:rsidRPr="2925818A">
              <w:rPr>
                <w:sz w:val="20"/>
                <w:szCs w:val="20"/>
                <w:lang w:val="en-CA"/>
              </w:rPr>
              <w:t>9</w:t>
            </w:r>
            <w:commentRangeEnd w:id="324"/>
            <w:r w:rsidR="005D75CE">
              <w:rPr>
                <w:rStyle w:val="CommentReference"/>
              </w:rPr>
              <w:commentReference w:id="324"/>
            </w:r>
            <w:r w:rsidRPr="2925818A">
              <w:rPr>
                <w:sz w:val="20"/>
                <w:szCs w:val="20"/>
                <w:lang w:val="en-CA"/>
              </w:rPr>
              <w:t xml:space="preserve"> Interim Analyses</w:t>
            </w:r>
          </w:p>
          <w:p w14:paraId="0258BBA4" w14:textId="46A3883B" w:rsidR="00837062" w:rsidRPr="00272F02" w:rsidRDefault="2925818A">
            <w:pPr>
              <w:numPr>
                <w:ilvl w:val="0"/>
                <w:numId w:val="46"/>
              </w:numPr>
              <w:rPr>
                <w:sz w:val="20"/>
                <w:szCs w:val="20"/>
              </w:rPr>
            </w:pPr>
            <w:commentRangeStart w:id="325"/>
            <w:r w:rsidRPr="2925818A">
              <w:rPr>
                <w:sz w:val="20"/>
                <w:szCs w:val="20"/>
                <w:lang w:val="en-CA"/>
              </w:rPr>
              <w:t xml:space="preserve">any </w:t>
            </w:r>
            <w:commentRangeEnd w:id="325"/>
            <w:r w:rsidR="005D75CE">
              <w:rPr>
                <w:rStyle w:val="CommentReference"/>
              </w:rPr>
              <w:commentReference w:id="325"/>
            </w:r>
            <w:r w:rsidRPr="2925818A">
              <w:rPr>
                <w:sz w:val="20"/>
                <w:szCs w:val="20"/>
                <w:lang w:val="en-CA"/>
              </w:rPr>
              <w:t>planned extension trial, long-term follow-up/registry, planned future use of samples or data, or post-trial sample analysis or other data-related activities</w:t>
            </w:r>
          </w:p>
          <w:p w14:paraId="49B829C7" w14:textId="77777777" w:rsidR="005D75CE" w:rsidRPr="00272F02" w:rsidRDefault="005D75CE" w:rsidP="005D75CE">
            <w:pPr>
              <w:rPr>
                <w:sz w:val="20"/>
                <w:szCs w:val="20"/>
              </w:rPr>
            </w:pPr>
          </w:p>
        </w:tc>
      </w:tr>
      <w:tr w:rsidR="004F0C65" w:rsidRPr="00272F02" w14:paraId="455F5510"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3B84F338" w14:textId="77777777" w:rsidR="005D75CE" w:rsidRPr="00272F02" w:rsidRDefault="005D75CE" w:rsidP="005D75CE">
            <w:pPr>
              <w:rPr>
                <w:b/>
                <w:sz w:val="20"/>
                <w:szCs w:val="20"/>
                <w:lang w:val="de-DE"/>
              </w:rPr>
            </w:pPr>
            <w:r w:rsidRPr="00272F02">
              <w:rPr>
                <w:b/>
                <w:sz w:val="20"/>
                <w:szCs w:val="20"/>
                <w:lang w:val="de-DE"/>
              </w:rPr>
              <w:t>Conformance</w:t>
            </w:r>
          </w:p>
        </w:tc>
        <w:tc>
          <w:tcPr>
            <w:tcW w:w="3773" w:type="pct"/>
            <w:tcBorders>
              <w:top w:val="single" w:sz="4" w:space="0" w:color="auto"/>
              <w:left w:val="single" w:sz="4" w:space="0" w:color="auto"/>
              <w:bottom w:val="single" w:sz="4" w:space="0" w:color="auto"/>
              <w:right w:val="single" w:sz="4" w:space="0" w:color="auto"/>
            </w:tcBorders>
            <w:hideMark/>
          </w:tcPr>
          <w:p w14:paraId="76736E67" w14:textId="5DA855AC" w:rsidR="005D75CE" w:rsidRPr="00272F02" w:rsidRDefault="005F6878" w:rsidP="005D75CE">
            <w:pPr>
              <w:rPr>
                <w:sz w:val="20"/>
                <w:szCs w:val="20"/>
                <w:lang w:val="en-GB"/>
              </w:rPr>
            </w:pPr>
            <w:r>
              <w:rPr>
                <w:sz w:val="20"/>
                <w:szCs w:val="20"/>
                <w:lang w:val="en-GB"/>
              </w:rPr>
              <w:t>Optional</w:t>
            </w:r>
          </w:p>
        </w:tc>
      </w:tr>
      <w:tr w:rsidR="004F0C65" w:rsidRPr="00272F02" w14:paraId="722706D3"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754F1329" w14:textId="77777777" w:rsidR="005D75CE" w:rsidRPr="00272F02" w:rsidRDefault="005D75CE" w:rsidP="005D75CE">
            <w:pPr>
              <w:rPr>
                <w:b/>
                <w:sz w:val="20"/>
                <w:szCs w:val="20"/>
                <w:lang w:val="de-DE"/>
              </w:rPr>
            </w:pPr>
            <w:r w:rsidRPr="00272F02">
              <w:rPr>
                <w:b/>
                <w:sz w:val="20"/>
                <w:szCs w:val="20"/>
                <w:lang w:val="de-DE"/>
              </w:rPr>
              <w:t>Cardinality</w:t>
            </w:r>
          </w:p>
        </w:tc>
        <w:tc>
          <w:tcPr>
            <w:tcW w:w="3773" w:type="pct"/>
            <w:tcBorders>
              <w:top w:val="single" w:sz="4" w:space="0" w:color="auto"/>
              <w:left w:val="single" w:sz="4" w:space="0" w:color="auto"/>
              <w:bottom w:val="single" w:sz="4" w:space="0" w:color="auto"/>
              <w:right w:val="single" w:sz="4" w:space="0" w:color="auto"/>
            </w:tcBorders>
            <w:hideMark/>
          </w:tcPr>
          <w:p w14:paraId="759F0F9E" w14:textId="0010C359" w:rsidR="005D75CE" w:rsidRPr="00272F02" w:rsidRDefault="00267362" w:rsidP="005D75CE">
            <w:pPr>
              <w:rPr>
                <w:sz w:val="20"/>
                <w:szCs w:val="20"/>
                <w:lang w:val="en-GB"/>
              </w:rPr>
            </w:pPr>
            <w:r w:rsidRPr="00272F02">
              <w:rPr>
                <w:sz w:val="20"/>
                <w:szCs w:val="20"/>
                <w:lang w:val="en-GB"/>
              </w:rPr>
              <w:t>One to one</w:t>
            </w:r>
          </w:p>
        </w:tc>
      </w:tr>
      <w:tr w:rsidR="004F0C65" w:rsidRPr="00272F02" w14:paraId="3914B29E"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5E3DB22E"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73" w:type="pct"/>
            <w:tcBorders>
              <w:top w:val="single" w:sz="4" w:space="0" w:color="auto"/>
              <w:left w:val="single" w:sz="4" w:space="0" w:color="auto"/>
              <w:bottom w:val="single" w:sz="4" w:space="0" w:color="auto"/>
              <w:right w:val="single" w:sz="4" w:space="0" w:color="auto"/>
            </w:tcBorders>
            <w:hideMark/>
          </w:tcPr>
          <w:p w14:paraId="7FE96D57" w14:textId="77777777" w:rsidR="005D75CE" w:rsidRPr="00272F02" w:rsidRDefault="005D75CE" w:rsidP="005D75CE">
            <w:pPr>
              <w:rPr>
                <w:sz w:val="20"/>
                <w:szCs w:val="20"/>
                <w:lang w:val="en-GB"/>
              </w:rPr>
            </w:pPr>
            <w:r w:rsidRPr="00272F02">
              <w:rPr>
                <w:sz w:val="20"/>
                <w:szCs w:val="20"/>
                <w:lang w:val="en-GB"/>
              </w:rPr>
              <w:t>4.1</w:t>
            </w:r>
          </w:p>
        </w:tc>
      </w:tr>
      <w:tr w:rsidR="004F0C65" w:rsidRPr="00272F02" w14:paraId="0BD61036"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6A1535BB" w14:textId="77777777" w:rsidR="005D75CE" w:rsidRPr="00272F02" w:rsidRDefault="005D75CE" w:rsidP="005D75CE">
            <w:pPr>
              <w:rPr>
                <w:b/>
                <w:sz w:val="20"/>
                <w:szCs w:val="20"/>
                <w:lang w:val="de-DE"/>
              </w:rPr>
            </w:pPr>
            <w:r w:rsidRPr="00272F02">
              <w:rPr>
                <w:b/>
                <w:sz w:val="20"/>
                <w:szCs w:val="20"/>
                <w:lang w:val="de-DE"/>
              </w:rPr>
              <w:t>Value</w:t>
            </w:r>
          </w:p>
        </w:tc>
        <w:tc>
          <w:tcPr>
            <w:tcW w:w="3773" w:type="pct"/>
            <w:tcBorders>
              <w:top w:val="single" w:sz="4" w:space="0" w:color="auto"/>
              <w:left w:val="single" w:sz="4" w:space="0" w:color="auto"/>
              <w:bottom w:val="single" w:sz="4" w:space="0" w:color="auto"/>
              <w:right w:val="single" w:sz="4" w:space="0" w:color="auto"/>
            </w:tcBorders>
            <w:hideMark/>
          </w:tcPr>
          <w:p w14:paraId="4ABB3B12" w14:textId="77777777" w:rsidR="005D75CE" w:rsidRPr="00272F02" w:rsidRDefault="005D75CE" w:rsidP="005D75CE">
            <w:pPr>
              <w:rPr>
                <w:sz w:val="20"/>
                <w:szCs w:val="20"/>
                <w:lang w:val="en-GB"/>
              </w:rPr>
            </w:pPr>
            <w:r w:rsidRPr="00272F02">
              <w:rPr>
                <w:sz w:val="20"/>
                <w:szCs w:val="20"/>
                <w:lang w:val="en-GB"/>
              </w:rPr>
              <w:t>Text</w:t>
            </w:r>
          </w:p>
        </w:tc>
      </w:tr>
      <w:tr w:rsidR="004F0C65" w:rsidRPr="00272F02" w14:paraId="130B91CD"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2E38A5F5" w14:textId="77777777" w:rsidR="005D75CE" w:rsidRPr="00272F02" w:rsidRDefault="005D75CE" w:rsidP="005D75CE">
            <w:pPr>
              <w:rPr>
                <w:b/>
                <w:sz w:val="20"/>
                <w:szCs w:val="20"/>
                <w:lang w:val="de-DE"/>
              </w:rPr>
            </w:pPr>
            <w:r w:rsidRPr="00272F02">
              <w:rPr>
                <w:b/>
                <w:sz w:val="20"/>
                <w:szCs w:val="20"/>
                <w:lang w:val="de-DE"/>
              </w:rPr>
              <w:t>Business rules</w:t>
            </w:r>
          </w:p>
        </w:tc>
        <w:tc>
          <w:tcPr>
            <w:tcW w:w="3773" w:type="pct"/>
            <w:tcBorders>
              <w:top w:val="single" w:sz="4" w:space="0" w:color="auto"/>
              <w:left w:val="single" w:sz="4" w:space="0" w:color="auto"/>
              <w:bottom w:val="single" w:sz="4" w:space="0" w:color="auto"/>
              <w:right w:val="single" w:sz="4" w:space="0" w:color="auto"/>
            </w:tcBorders>
            <w:hideMark/>
          </w:tcPr>
          <w:p w14:paraId="4E4386A3"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05DD0BFB" w14:textId="77777777" w:rsidR="009D5805" w:rsidRDefault="005D75CE" w:rsidP="009D5805">
            <w:pPr>
              <w:rPr>
                <w:sz w:val="20"/>
                <w:szCs w:val="20"/>
                <w:lang w:val="en-GB"/>
              </w:rPr>
            </w:pPr>
            <w:r w:rsidRPr="00272F02">
              <w:rPr>
                <w:b/>
                <w:sz w:val="20"/>
                <w:szCs w:val="20"/>
              </w:rPr>
              <w:t>Relationship</w:t>
            </w:r>
            <w:r w:rsidRPr="00272F02">
              <w:rPr>
                <w:sz w:val="20"/>
                <w:szCs w:val="20"/>
                <w:lang w:val="en-GB"/>
              </w:rPr>
              <w:t xml:space="preserve">: </w:t>
            </w:r>
            <w:r w:rsidR="007244B2" w:rsidRPr="00272F02">
              <w:rPr>
                <w:sz w:val="20"/>
                <w:szCs w:val="20"/>
                <w:lang w:val="en-GB"/>
              </w:rPr>
              <w:t>4.1 Description of Trial Design</w:t>
            </w:r>
          </w:p>
          <w:p w14:paraId="49747078" w14:textId="77777777" w:rsidR="005D75CE" w:rsidRPr="00272F02" w:rsidRDefault="005D75CE" w:rsidP="009D5805">
            <w:pPr>
              <w:rPr>
                <w:sz w:val="20"/>
                <w:szCs w:val="20"/>
                <w:lang w:val="en-GB"/>
              </w:rPr>
            </w:pPr>
            <w:r w:rsidRPr="00272F02">
              <w:rPr>
                <w:b/>
                <w:sz w:val="20"/>
                <w:szCs w:val="20"/>
              </w:rPr>
              <w:t>Concept</w:t>
            </w:r>
            <w:r w:rsidRPr="00272F02">
              <w:rPr>
                <w:sz w:val="20"/>
                <w:szCs w:val="20"/>
                <w:lang w:val="en-GB"/>
              </w:rPr>
              <w:t>: CNEW</w:t>
            </w:r>
          </w:p>
        </w:tc>
      </w:tr>
      <w:tr w:rsidR="004F0C65" w:rsidRPr="00272F02" w14:paraId="0452403B" w14:textId="77777777" w:rsidTr="2925818A">
        <w:tc>
          <w:tcPr>
            <w:tcW w:w="1227" w:type="pct"/>
            <w:tcBorders>
              <w:top w:val="single" w:sz="4" w:space="0" w:color="auto"/>
              <w:left w:val="single" w:sz="4" w:space="0" w:color="auto"/>
              <w:bottom w:val="single" w:sz="4" w:space="0" w:color="auto"/>
              <w:right w:val="single" w:sz="4" w:space="0" w:color="auto"/>
            </w:tcBorders>
            <w:hideMark/>
          </w:tcPr>
          <w:p w14:paraId="3DE50FA8" w14:textId="77777777" w:rsidR="005D75CE" w:rsidRPr="00272F02" w:rsidRDefault="005D75CE" w:rsidP="005D75CE">
            <w:pPr>
              <w:rPr>
                <w:b/>
                <w:sz w:val="20"/>
                <w:szCs w:val="20"/>
              </w:rPr>
            </w:pPr>
            <w:r w:rsidRPr="00272F02">
              <w:rPr>
                <w:b/>
                <w:sz w:val="20"/>
                <w:szCs w:val="20"/>
              </w:rPr>
              <w:t>Repeating and/or Reuse Rules</w:t>
            </w:r>
          </w:p>
        </w:tc>
        <w:tc>
          <w:tcPr>
            <w:tcW w:w="3773" w:type="pct"/>
            <w:tcBorders>
              <w:top w:val="single" w:sz="4" w:space="0" w:color="auto"/>
              <w:left w:val="single" w:sz="4" w:space="0" w:color="auto"/>
              <w:bottom w:val="single" w:sz="4" w:space="0" w:color="auto"/>
              <w:right w:val="single" w:sz="4" w:space="0" w:color="auto"/>
            </w:tcBorders>
            <w:hideMark/>
          </w:tcPr>
          <w:p w14:paraId="179683FD" w14:textId="2DE70C38" w:rsidR="005D75CE" w:rsidRPr="00272F02" w:rsidRDefault="00F26DF3" w:rsidP="005D75CE">
            <w:pPr>
              <w:rPr>
                <w:rFonts w:eastAsiaTheme="minorEastAsia"/>
                <w:sz w:val="20"/>
                <w:szCs w:val="20"/>
                <w:lang w:val="en-GB" w:eastAsia="ja-JP"/>
              </w:rPr>
            </w:pPr>
            <w:r w:rsidRPr="00272F02">
              <w:rPr>
                <w:rFonts w:eastAsiaTheme="minorEastAsia"/>
                <w:sz w:val="20"/>
                <w:szCs w:val="20"/>
                <w:lang w:val="en-GB" w:eastAsia="ja-JP"/>
              </w:rPr>
              <w:t>No</w:t>
            </w:r>
          </w:p>
        </w:tc>
      </w:tr>
    </w:tbl>
    <w:p w14:paraId="7583D0E8" w14:textId="77777777" w:rsidR="00B41731" w:rsidRPr="00272F02" w:rsidRDefault="00B41731" w:rsidP="00B41731">
      <w:pPr>
        <w:rPr>
          <w:sz w:val="20"/>
          <w:szCs w:val="20"/>
        </w:rPr>
      </w:pPr>
    </w:p>
    <w:p w14:paraId="787C2559" w14:textId="14B0C35C" w:rsidR="00D343C7" w:rsidRPr="00FF3C43" w:rsidRDefault="00F141E7" w:rsidP="00FF3C43">
      <w:pPr>
        <w:pStyle w:val="Heading3"/>
      </w:pPr>
      <w:r w:rsidRPr="00FF3C43">
        <w:t>Stakeholder Input into Design</w:t>
      </w: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38"/>
      </w:tblGrid>
      <w:tr w:rsidR="00DB50C7" w:rsidRPr="00272F02" w14:paraId="67E4CAAC"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295C33B1" w14:textId="77777777" w:rsidR="005D75CE" w:rsidRPr="00272F02" w:rsidRDefault="005D75CE" w:rsidP="005D75CE">
            <w:pPr>
              <w:rPr>
                <w:b/>
                <w:sz w:val="20"/>
                <w:szCs w:val="20"/>
                <w:lang w:val="de-DE"/>
              </w:rPr>
            </w:pPr>
            <w:r w:rsidRPr="00272F02">
              <w:rPr>
                <w:b/>
                <w:sz w:val="20"/>
                <w:szCs w:val="20"/>
                <w:lang w:val="de-DE"/>
              </w:rPr>
              <w:t>Term (Variable)</w:t>
            </w:r>
          </w:p>
        </w:tc>
        <w:tc>
          <w:tcPr>
            <w:tcW w:w="3726" w:type="pct"/>
            <w:tcBorders>
              <w:top w:val="single" w:sz="4" w:space="0" w:color="auto"/>
              <w:left w:val="single" w:sz="4" w:space="0" w:color="auto"/>
              <w:bottom w:val="single" w:sz="4" w:space="0" w:color="auto"/>
              <w:right w:val="single" w:sz="4" w:space="0" w:color="auto"/>
            </w:tcBorders>
            <w:hideMark/>
          </w:tcPr>
          <w:p w14:paraId="5137E1F8" w14:textId="77777777" w:rsidR="005D75CE" w:rsidRPr="00272F02" w:rsidRDefault="005D75CE" w:rsidP="005D75CE">
            <w:pPr>
              <w:rPr>
                <w:sz w:val="20"/>
                <w:szCs w:val="20"/>
              </w:rPr>
            </w:pPr>
            <w:r w:rsidRPr="00272F02">
              <w:rPr>
                <w:sz w:val="20"/>
                <w:szCs w:val="20"/>
              </w:rPr>
              <w:t>4.1.1 Stakeholder Input into Design</w:t>
            </w:r>
          </w:p>
        </w:tc>
      </w:tr>
      <w:tr w:rsidR="00DB50C7" w:rsidRPr="00272F02" w14:paraId="7A1D72A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F4011AF" w14:textId="77777777" w:rsidR="005D75CE" w:rsidRPr="00272F02" w:rsidRDefault="005D75CE" w:rsidP="005D75CE">
            <w:pPr>
              <w:rPr>
                <w:b/>
                <w:sz w:val="20"/>
                <w:szCs w:val="20"/>
                <w:lang w:val="de-DE"/>
              </w:rPr>
            </w:pPr>
            <w:r w:rsidRPr="00272F02">
              <w:rPr>
                <w:b/>
                <w:sz w:val="20"/>
                <w:szCs w:val="20"/>
                <w:lang w:val="de-DE"/>
              </w:rPr>
              <w:t>Data Type</w:t>
            </w:r>
          </w:p>
        </w:tc>
        <w:tc>
          <w:tcPr>
            <w:tcW w:w="3726" w:type="pct"/>
            <w:tcBorders>
              <w:top w:val="single" w:sz="4" w:space="0" w:color="auto"/>
              <w:left w:val="single" w:sz="4" w:space="0" w:color="auto"/>
              <w:bottom w:val="single" w:sz="4" w:space="0" w:color="auto"/>
              <w:right w:val="single" w:sz="4" w:space="0" w:color="auto"/>
            </w:tcBorders>
            <w:hideMark/>
          </w:tcPr>
          <w:p w14:paraId="67F3414F"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5EA38389"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6C358CA" w14:textId="77777777" w:rsidR="005D75CE" w:rsidRPr="00272F02" w:rsidRDefault="005D75CE" w:rsidP="005D75CE">
            <w:pPr>
              <w:rPr>
                <w:b/>
                <w:sz w:val="20"/>
                <w:szCs w:val="20"/>
                <w:lang w:val="en-GB"/>
              </w:rPr>
            </w:pPr>
            <w:r w:rsidRPr="00272F02">
              <w:rPr>
                <w:b/>
                <w:sz w:val="20"/>
                <w:szCs w:val="20"/>
                <w:lang w:val="en-GB"/>
              </w:rPr>
              <w:t>Data (D), Value (V) or Heading (H)</w:t>
            </w:r>
          </w:p>
        </w:tc>
        <w:tc>
          <w:tcPr>
            <w:tcW w:w="3726" w:type="pct"/>
            <w:tcBorders>
              <w:top w:val="single" w:sz="4" w:space="0" w:color="auto"/>
              <w:left w:val="single" w:sz="4" w:space="0" w:color="auto"/>
              <w:bottom w:val="single" w:sz="4" w:space="0" w:color="auto"/>
              <w:right w:val="single" w:sz="4" w:space="0" w:color="auto"/>
            </w:tcBorders>
            <w:hideMark/>
          </w:tcPr>
          <w:p w14:paraId="1F32102E"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2C221E8D"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1F9FBE8" w14:textId="77777777" w:rsidR="005D75CE" w:rsidRPr="00272F02" w:rsidRDefault="005D75CE" w:rsidP="005D75CE">
            <w:pPr>
              <w:rPr>
                <w:b/>
                <w:sz w:val="20"/>
                <w:szCs w:val="20"/>
                <w:lang w:val="de-DE"/>
              </w:rPr>
            </w:pPr>
            <w:r w:rsidRPr="00272F02">
              <w:rPr>
                <w:b/>
                <w:sz w:val="20"/>
                <w:szCs w:val="20"/>
                <w:lang w:val="de-DE"/>
              </w:rPr>
              <w:t>Definition</w:t>
            </w:r>
          </w:p>
        </w:tc>
        <w:tc>
          <w:tcPr>
            <w:tcW w:w="3726" w:type="pct"/>
            <w:tcBorders>
              <w:top w:val="single" w:sz="4" w:space="0" w:color="auto"/>
              <w:left w:val="single" w:sz="4" w:space="0" w:color="auto"/>
              <w:bottom w:val="single" w:sz="4" w:space="0" w:color="auto"/>
              <w:right w:val="single" w:sz="4" w:space="0" w:color="auto"/>
            </w:tcBorders>
            <w:hideMark/>
          </w:tcPr>
          <w:p w14:paraId="2E41C4A8" w14:textId="77777777" w:rsidR="005D75CE" w:rsidRPr="00272F02" w:rsidRDefault="005D75CE" w:rsidP="005D75CE">
            <w:pPr>
              <w:rPr>
                <w:sz w:val="20"/>
                <w:szCs w:val="20"/>
                <w:lang w:val="en-GB"/>
              </w:rPr>
            </w:pPr>
            <w:r w:rsidRPr="00272F02">
              <w:rPr>
                <w:sz w:val="20"/>
                <w:szCs w:val="20"/>
                <w:lang w:val="en-GB"/>
              </w:rPr>
              <w:t xml:space="preserve">Heading </w:t>
            </w:r>
          </w:p>
        </w:tc>
      </w:tr>
      <w:tr w:rsidR="00DB50C7" w:rsidRPr="00272F02" w14:paraId="0BF52D5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33FABF92" w14:textId="77777777" w:rsidR="005D75CE" w:rsidRPr="00272F02" w:rsidRDefault="005D75CE" w:rsidP="005D75CE">
            <w:pPr>
              <w:rPr>
                <w:b/>
                <w:sz w:val="20"/>
                <w:szCs w:val="20"/>
                <w:lang w:val="de-DE"/>
              </w:rPr>
            </w:pPr>
            <w:r w:rsidRPr="00272F02">
              <w:rPr>
                <w:b/>
                <w:sz w:val="20"/>
                <w:szCs w:val="20"/>
                <w:lang w:val="de-DE"/>
              </w:rPr>
              <w:t>User Guidance</w:t>
            </w:r>
          </w:p>
        </w:tc>
        <w:tc>
          <w:tcPr>
            <w:tcW w:w="3726" w:type="pct"/>
            <w:tcBorders>
              <w:top w:val="single" w:sz="4" w:space="0" w:color="auto"/>
              <w:left w:val="single" w:sz="4" w:space="0" w:color="auto"/>
              <w:bottom w:val="single" w:sz="4" w:space="0" w:color="auto"/>
              <w:right w:val="single" w:sz="4" w:space="0" w:color="auto"/>
            </w:tcBorders>
            <w:hideMark/>
          </w:tcPr>
          <w:p w14:paraId="35940E4B" w14:textId="1B4044B2" w:rsidR="005D75CE" w:rsidRPr="00272F02" w:rsidRDefault="005D75CE" w:rsidP="005D75CE">
            <w:pPr>
              <w:rPr>
                <w:sz w:val="20"/>
                <w:szCs w:val="20"/>
                <w:lang w:val="en-GB"/>
              </w:rPr>
            </w:pPr>
            <w:r w:rsidRPr="00272F02">
              <w:rPr>
                <w:sz w:val="20"/>
                <w:szCs w:val="20"/>
                <w:lang w:val="en-GB"/>
              </w:rPr>
              <w:t>N/A</w:t>
            </w:r>
          </w:p>
        </w:tc>
      </w:tr>
      <w:tr w:rsidR="00DB50C7" w:rsidRPr="00272F02" w14:paraId="58373DA3"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7D81646" w14:textId="77777777" w:rsidR="005D75CE" w:rsidRPr="00272F02" w:rsidRDefault="005D75CE" w:rsidP="005D75CE">
            <w:pPr>
              <w:rPr>
                <w:b/>
                <w:sz w:val="20"/>
                <w:szCs w:val="20"/>
                <w:lang w:val="de-DE"/>
              </w:rPr>
            </w:pPr>
            <w:r w:rsidRPr="00272F02">
              <w:rPr>
                <w:b/>
                <w:sz w:val="20"/>
                <w:szCs w:val="20"/>
                <w:lang w:val="de-DE"/>
              </w:rPr>
              <w:t>Conformance</w:t>
            </w:r>
          </w:p>
        </w:tc>
        <w:tc>
          <w:tcPr>
            <w:tcW w:w="3726" w:type="pct"/>
            <w:tcBorders>
              <w:top w:val="single" w:sz="4" w:space="0" w:color="auto"/>
              <w:left w:val="single" w:sz="4" w:space="0" w:color="auto"/>
              <w:bottom w:val="single" w:sz="4" w:space="0" w:color="auto"/>
              <w:right w:val="single" w:sz="4" w:space="0" w:color="auto"/>
            </w:tcBorders>
            <w:hideMark/>
          </w:tcPr>
          <w:p w14:paraId="17DB6ED2" w14:textId="73E5608E" w:rsidR="005D75CE" w:rsidRPr="00272F02" w:rsidRDefault="005D75CE" w:rsidP="005D75CE">
            <w:pPr>
              <w:rPr>
                <w:rFonts w:eastAsiaTheme="minorEastAsia"/>
                <w:sz w:val="20"/>
                <w:szCs w:val="20"/>
                <w:lang w:val="en-GB" w:eastAsia="ja-JP"/>
              </w:rPr>
            </w:pPr>
            <w:r w:rsidRPr="00272F02">
              <w:rPr>
                <w:sz w:val="20"/>
                <w:szCs w:val="20"/>
                <w:lang w:val="en-GB"/>
              </w:rPr>
              <w:t>Optional</w:t>
            </w:r>
          </w:p>
        </w:tc>
      </w:tr>
      <w:tr w:rsidR="00DB50C7" w:rsidRPr="00272F02" w14:paraId="71128FD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A447DC4" w14:textId="77777777" w:rsidR="005D75CE" w:rsidRPr="00272F02" w:rsidRDefault="005D75CE" w:rsidP="005D75CE">
            <w:pPr>
              <w:rPr>
                <w:b/>
                <w:sz w:val="20"/>
                <w:szCs w:val="20"/>
                <w:lang w:val="de-DE"/>
              </w:rPr>
            </w:pPr>
            <w:r w:rsidRPr="00272F02">
              <w:rPr>
                <w:b/>
                <w:sz w:val="20"/>
                <w:szCs w:val="20"/>
                <w:lang w:val="de-DE"/>
              </w:rPr>
              <w:t>Cardinality</w:t>
            </w:r>
          </w:p>
        </w:tc>
        <w:tc>
          <w:tcPr>
            <w:tcW w:w="3726" w:type="pct"/>
            <w:tcBorders>
              <w:top w:val="single" w:sz="4" w:space="0" w:color="auto"/>
              <w:left w:val="single" w:sz="4" w:space="0" w:color="auto"/>
              <w:bottom w:val="single" w:sz="4" w:space="0" w:color="auto"/>
              <w:right w:val="single" w:sz="4" w:space="0" w:color="auto"/>
            </w:tcBorders>
            <w:hideMark/>
          </w:tcPr>
          <w:p w14:paraId="1099A318" w14:textId="41B60A1E" w:rsidR="005D75CE" w:rsidRPr="00272F02" w:rsidRDefault="00267362" w:rsidP="005D75CE">
            <w:pPr>
              <w:rPr>
                <w:sz w:val="20"/>
                <w:szCs w:val="20"/>
                <w:lang w:val="en-GB"/>
              </w:rPr>
            </w:pPr>
            <w:r w:rsidRPr="00272F02">
              <w:rPr>
                <w:sz w:val="20"/>
                <w:szCs w:val="20"/>
                <w:lang w:val="en-GB"/>
              </w:rPr>
              <w:t>One to one</w:t>
            </w:r>
          </w:p>
        </w:tc>
      </w:tr>
      <w:tr w:rsidR="00DB50C7" w:rsidRPr="00272F02" w14:paraId="29A2ADC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7025B0FA"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26" w:type="pct"/>
            <w:tcBorders>
              <w:top w:val="single" w:sz="4" w:space="0" w:color="auto"/>
              <w:left w:val="single" w:sz="4" w:space="0" w:color="auto"/>
              <w:bottom w:val="single" w:sz="4" w:space="0" w:color="auto"/>
              <w:right w:val="single" w:sz="4" w:space="0" w:color="auto"/>
            </w:tcBorders>
            <w:hideMark/>
          </w:tcPr>
          <w:p w14:paraId="710360BA" w14:textId="77777777" w:rsidR="005D75CE" w:rsidRPr="00272F02" w:rsidRDefault="005D75CE" w:rsidP="005D75CE">
            <w:pPr>
              <w:rPr>
                <w:sz w:val="20"/>
                <w:szCs w:val="20"/>
                <w:lang w:val="en-GB"/>
              </w:rPr>
            </w:pPr>
            <w:r w:rsidRPr="00272F02">
              <w:rPr>
                <w:sz w:val="20"/>
                <w:szCs w:val="20"/>
                <w:lang w:val="en-GB"/>
              </w:rPr>
              <w:t xml:space="preserve">4.1.1 </w:t>
            </w:r>
          </w:p>
        </w:tc>
      </w:tr>
      <w:tr w:rsidR="00DB50C7" w:rsidRPr="00272F02" w14:paraId="7B1AE3B1"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60F1FFB7" w14:textId="77777777" w:rsidR="005D75CE" w:rsidRPr="00272F02" w:rsidRDefault="005D75CE" w:rsidP="005D75CE">
            <w:pPr>
              <w:rPr>
                <w:b/>
                <w:sz w:val="20"/>
                <w:szCs w:val="20"/>
                <w:lang w:val="de-DE"/>
              </w:rPr>
            </w:pPr>
            <w:r w:rsidRPr="00272F02">
              <w:rPr>
                <w:b/>
                <w:sz w:val="20"/>
                <w:szCs w:val="20"/>
                <w:lang w:val="de-DE"/>
              </w:rPr>
              <w:t>Value</w:t>
            </w:r>
          </w:p>
        </w:tc>
        <w:tc>
          <w:tcPr>
            <w:tcW w:w="3726" w:type="pct"/>
            <w:tcBorders>
              <w:top w:val="single" w:sz="4" w:space="0" w:color="auto"/>
              <w:left w:val="single" w:sz="4" w:space="0" w:color="auto"/>
              <w:bottom w:val="single" w:sz="4" w:space="0" w:color="auto"/>
              <w:right w:val="single" w:sz="4" w:space="0" w:color="auto"/>
            </w:tcBorders>
            <w:hideMark/>
          </w:tcPr>
          <w:p w14:paraId="3EEBE772" w14:textId="77777777" w:rsidR="005D75CE" w:rsidRPr="00272F02" w:rsidRDefault="005D75CE" w:rsidP="005D75CE">
            <w:pPr>
              <w:rPr>
                <w:sz w:val="20"/>
                <w:szCs w:val="20"/>
                <w:lang w:val="en-GB"/>
              </w:rPr>
            </w:pPr>
            <w:r w:rsidRPr="00272F02">
              <w:rPr>
                <w:sz w:val="20"/>
                <w:szCs w:val="20"/>
              </w:rPr>
              <w:t>Stakeholder Input into Design</w:t>
            </w:r>
          </w:p>
        </w:tc>
      </w:tr>
      <w:tr w:rsidR="00DB50C7" w:rsidRPr="00272F02" w14:paraId="0902AD65"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19DF0FD" w14:textId="77777777" w:rsidR="005D75CE" w:rsidRPr="00272F02" w:rsidRDefault="005D75CE" w:rsidP="005D75CE">
            <w:pPr>
              <w:rPr>
                <w:b/>
                <w:sz w:val="20"/>
                <w:szCs w:val="20"/>
                <w:lang w:val="de-DE"/>
              </w:rPr>
            </w:pPr>
            <w:r w:rsidRPr="00272F02">
              <w:rPr>
                <w:b/>
                <w:sz w:val="20"/>
                <w:szCs w:val="20"/>
                <w:lang w:val="de-DE"/>
              </w:rPr>
              <w:t>Business rules</w:t>
            </w:r>
          </w:p>
        </w:tc>
        <w:tc>
          <w:tcPr>
            <w:tcW w:w="3726" w:type="pct"/>
            <w:tcBorders>
              <w:top w:val="single" w:sz="4" w:space="0" w:color="auto"/>
              <w:left w:val="single" w:sz="4" w:space="0" w:color="auto"/>
              <w:bottom w:val="single" w:sz="4" w:space="0" w:color="auto"/>
              <w:right w:val="single" w:sz="4" w:space="0" w:color="auto"/>
            </w:tcBorders>
            <w:hideMark/>
          </w:tcPr>
          <w:p w14:paraId="33330522"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4758C06B" w14:textId="453D0BA3"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7244B2" w:rsidRPr="00272F02">
              <w:rPr>
                <w:sz w:val="20"/>
                <w:szCs w:val="20"/>
                <w:lang w:val="en-GB"/>
              </w:rPr>
              <w:t xml:space="preserve">4.1.1 Stakeholder Input into Design, 4.1 Description of Trial Design, </w:t>
            </w:r>
            <w:r w:rsidR="00693835">
              <w:rPr>
                <w:sz w:val="20"/>
                <w:szCs w:val="20"/>
                <w:lang w:val="en-GB"/>
              </w:rPr>
              <w:t>4 TRIAL DESIGN</w:t>
            </w:r>
            <w:r w:rsidR="007244B2" w:rsidRPr="00272F02">
              <w:rPr>
                <w:sz w:val="20"/>
                <w:szCs w:val="20"/>
                <w:lang w:val="en-GB"/>
              </w:rPr>
              <w:t xml:space="preserve"> and Table of Contents</w:t>
            </w:r>
          </w:p>
          <w:p w14:paraId="32DAA542"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Heading</w:t>
            </w:r>
          </w:p>
        </w:tc>
      </w:tr>
      <w:tr w:rsidR="00DB50C7" w:rsidRPr="00272F02" w14:paraId="3F66F9D4"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6C2BC0E" w14:textId="77777777" w:rsidR="005D75CE" w:rsidRPr="00272F02" w:rsidRDefault="005D75CE" w:rsidP="005D75CE">
            <w:pPr>
              <w:rPr>
                <w:b/>
                <w:sz w:val="20"/>
                <w:szCs w:val="20"/>
              </w:rPr>
            </w:pPr>
            <w:r w:rsidRPr="00272F02">
              <w:rPr>
                <w:b/>
                <w:sz w:val="20"/>
                <w:szCs w:val="20"/>
              </w:rPr>
              <w:t>Repeating and/or Reuse Rules</w:t>
            </w:r>
          </w:p>
        </w:tc>
        <w:tc>
          <w:tcPr>
            <w:tcW w:w="3726" w:type="pct"/>
            <w:tcBorders>
              <w:top w:val="single" w:sz="4" w:space="0" w:color="auto"/>
              <w:left w:val="single" w:sz="4" w:space="0" w:color="auto"/>
              <w:bottom w:val="single" w:sz="4" w:space="0" w:color="auto"/>
              <w:right w:val="single" w:sz="4" w:space="0" w:color="auto"/>
            </w:tcBorders>
            <w:hideMark/>
          </w:tcPr>
          <w:p w14:paraId="37B5400D" w14:textId="77777777" w:rsidR="005D75CE" w:rsidRPr="00272F02" w:rsidRDefault="005D75CE" w:rsidP="005D75CE">
            <w:pPr>
              <w:rPr>
                <w:sz w:val="20"/>
                <w:szCs w:val="20"/>
                <w:lang w:val="en-GB"/>
              </w:rPr>
            </w:pPr>
            <w:r w:rsidRPr="00272F02">
              <w:rPr>
                <w:sz w:val="20"/>
                <w:szCs w:val="20"/>
                <w:lang w:val="en-GB"/>
              </w:rPr>
              <w:t>No</w:t>
            </w:r>
          </w:p>
        </w:tc>
      </w:tr>
    </w:tbl>
    <w:p w14:paraId="6C8B2250" w14:textId="77777777" w:rsidR="005D75CE" w:rsidRPr="00272F02"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DB50C7" w:rsidRPr="00272F02" w14:paraId="3A740DE2"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30B05146" w14:textId="77777777" w:rsidR="005D75CE" w:rsidRPr="00272F02" w:rsidRDefault="005D75CE" w:rsidP="005D75CE">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772AA7CB" w14:textId="77777777" w:rsidR="005D75CE" w:rsidRPr="00272F02" w:rsidRDefault="005D75CE" w:rsidP="005D75CE">
            <w:pPr>
              <w:rPr>
                <w:sz w:val="20"/>
                <w:szCs w:val="20"/>
              </w:rPr>
            </w:pPr>
            <w:r w:rsidRPr="00272F02">
              <w:rPr>
                <w:sz w:val="20"/>
                <w:szCs w:val="20"/>
              </w:rPr>
              <w:t>&lt;Stakeholder Input into Design&gt;</w:t>
            </w:r>
          </w:p>
        </w:tc>
      </w:tr>
      <w:tr w:rsidR="00DB50C7" w:rsidRPr="00272F02" w14:paraId="48237198"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114569C0" w14:textId="77777777" w:rsidR="005D75CE" w:rsidRPr="00272F02" w:rsidRDefault="005D75CE" w:rsidP="005D75CE">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2EF6ABA4"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280B691A"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12C9A4D8" w14:textId="77777777" w:rsidR="005D75CE" w:rsidRPr="00272F02" w:rsidRDefault="005D75CE" w:rsidP="005D75CE">
            <w:pPr>
              <w:rPr>
                <w:b/>
                <w:sz w:val="20"/>
                <w:szCs w:val="20"/>
                <w:lang w:val="en-GB"/>
              </w:rPr>
            </w:pPr>
            <w:r w:rsidRPr="00272F02">
              <w:rPr>
                <w:b/>
                <w:sz w:val="20"/>
                <w:szCs w:val="20"/>
                <w:lang w:val="en-GB"/>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5CC5B707"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09527ABB"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58CBD0F4" w14:textId="77777777" w:rsidR="005D75CE" w:rsidRPr="00272F02" w:rsidRDefault="005D75CE" w:rsidP="005D75CE">
            <w:pPr>
              <w:rPr>
                <w:b/>
                <w:sz w:val="20"/>
                <w:szCs w:val="20"/>
                <w:lang w:val="de-DE"/>
              </w:rPr>
            </w:pPr>
            <w:r w:rsidRPr="00272F02">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5DD234C9" w14:textId="3B29CAA1" w:rsidR="00837062"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7F2A0017" w14:textId="0D735AE4" w:rsidR="005D75CE" w:rsidRPr="00272F02" w:rsidRDefault="005D75CE" w:rsidP="008959CD">
            <w:pPr>
              <w:rPr>
                <w:sz w:val="20"/>
                <w:szCs w:val="20"/>
                <w:lang w:val="en-GB"/>
              </w:rPr>
            </w:pPr>
            <w:r w:rsidRPr="00272F02">
              <w:rPr>
                <w:sz w:val="20"/>
                <w:szCs w:val="20"/>
                <w:lang w:val="en-GB"/>
              </w:rPr>
              <w:t>The textual representation of the way in which trial stakeholders were consulted when determining the trial design.</w:t>
            </w:r>
          </w:p>
        </w:tc>
      </w:tr>
      <w:tr w:rsidR="00DB50C7" w:rsidRPr="00272F02" w14:paraId="0A8D8432"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3C3AFB86" w14:textId="77777777" w:rsidR="005D75CE" w:rsidRPr="00272F02" w:rsidRDefault="005D75CE" w:rsidP="005D75CE">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3C9711AA" w14:textId="3945971E" w:rsidR="005D75CE" w:rsidRPr="00272F02" w:rsidRDefault="2925818A" w:rsidP="005D75CE">
            <w:pPr>
              <w:rPr>
                <w:sz w:val="20"/>
                <w:szCs w:val="20"/>
              </w:rPr>
            </w:pPr>
            <w:r w:rsidRPr="2925818A">
              <w:rPr>
                <w:sz w:val="20"/>
                <w:szCs w:val="20"/>
                <w:lang w:val="en-CA"/>
              </w:rPr>
              <w:t>If applicable, describe any stakeholder (e.g., patient, healthcare professional and patient advocacy groups) involvement in the design of the trial and any suggestions implemented</w:t>
            </w:r>
            <w:commentRangeStart w:id="326"/>
            <w:r w:rsidRPr="2925818A">
              <w:rPr>
                <w:sz w:val="20"/>
                <w:szCs w:val="20"/>
                <w:lang w:val="en-CA"/>
              </w:rPr>
              <w:t>.</w:t>
            </w:r>
            <w:commentRangeEnd w:id="326"/>
            <w:r w:rsidR="005D75CE">
              <w:rPr>
                <w:rStyle w:val="CommentReference"/>
              </w:rPr>
              <w:commentReference w:id="326"/>
            </w:r>
          </w:p>
        </w:tc>
      </w:tr>
      <w:tr w:rsidR="00DB50C7" w:rsidRPr="00272F02" w14:paraId="5FD25065"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7215390B" w14:textId="77777777" w:rsidR="005D75CE" w:rsidRPr="00272F02" w:rsidRDefault="005D75CE" w:rsidP="005D75CE">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333A54C1" w14:textId="2344E3B4" w:rsidR="005D75CE" w:rsidRPr="00272F02" w:rsidRDefault="005D75CE" w:rsidP="005D75CE">
            <w:pPr>
              <w:rPr>
                <w:rFonts w:eastAsiaTheme="minorEastAsia"/>
                <w:sz w:val="20"/>
                <w:szCs w:val="20"/>
                <w:lang w:val="en-GB" w:eastAsia="ja-JP"/>
              </w:rPr>
            </w:pPr>
            <w:r w:rsidRPr="00272F02">
              <w:rPr>
                <w:sz w:val="20"/>
                <w:szCs w:val="20"/>
                <w:lang w:val="en-GB"/>
              </w:rPr>
              <w:t>Optional</w:t>
            </w:r>
          </w:p>
        </w:tc>
      </w:tr>
      <w:tr w:rsidR="00DB50C7" w:rsidRPr="00272F02" w14:paraId="7ECE3ECD"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22631C31" w14:textId="77777777" w:rsidR="005D75CE" w:rsidRPr="00272F02" w:rsidRDefault="005D75CE" w:rsidP="005D75CE">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4F3D540C" w14:textId="24E022F8" w:rsidR="005D75CE" w:rsidRPr="00272F02" w:rsidRDefault="00267362" w:rsidP="005D75CE">
            <w:pPr>
              <w:rPr>
                <w:sz w:val="20"/>
                <w:szCs w:val="20"/>
                <w:lang w:val="en-GB"/>
              </w:rPr>
            </w:pPr>
            <w:r w:rsidRPr="00272F02">
              <w:rPr>
                <w:sz w:val="20"/>
                <w:szCs w:val="20"/>
                <w:lang w:val="en-GB"/>
              </w:rPr>
              <w:t>One to one</w:t>
            </w:r>
          </w:p>
        </w:tc>
      </w:tr>
      <w:tr w:rsidR="00DB50C7" w:rsidRPr="00272F02" w14:paraId="1831EE3B"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494C34A2"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0B8C15ED" w14:textId="77777777" w:rsidR="005D75CE" w:rsidRPr="00272F02" w:rsidRDefault="005D75CE" w:rsidP="005D75CE">
            <w:pPr>
              <w:rPr>
                <w:sz w:val="20"/>
                <w:szCs w:val="20"/>
                <w:lang w:val="en-GB"/>
              </w:rPr>
            </w:pPr>
            <w:r w:rsidRPr="00272F02">
              <w:rPr>
                <w:sz w:val="20"/>
                <w:szCs w:val="20"/>
                <w:lang w:val="en-GB"/>
              </w:rPr>
              <w:t xml:space="preserve">4.1.1 </w:t>
            </w:r>
          </w:p>
        </w:tc>
      </w:tr>
      <w:tr w:rsidR="00DB50C7" w:rsidRPr="00272F02" w14:paraId="5EA8D912"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4E8D0BB3" w14:textId="77777777" w:rsidR="005D75CE" w:rsidRPr="00272F02" w:rsidRDefault="005D75CE" w:rsidP="005D75CE">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1406A9B2"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4D1A6C72"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E9C655A" w14:textId="77777777" w:rsidR="005D75CE" w:rsidRPr="00272F02" w:rsidRDefault="005D75CE" w:rsidP="005D75CE">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20E8F10F"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23748B3E" w14:textId="51F442C2"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7244B2" w:rsidRPr="00272F02">
              <w:rPr>
                <w:sz w:val="20"/>
                <w:szCs w:val="20"/>
                <w:lang w:val="en-GB"/>
              </w:rPr>
              <w:t>4.1.1 Stakeholder Input into Design</w:t>
            </w:r>
          </w:p>
          <w:p w14:paraId="490E853E"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CNEW</w:t>
            </w:r>
          </w:p>
        </w:tc>
      </w:tr>
      <w:tr w:rsidR="00DB50C7" w:rsidRPr="00272F02" w14:paraId="128FE64A" w14:textId="77777777" w:rsidTr="2925818A">
        <w:tc>
          <w:tcPr>
            <w:tcW w:w="1257" w:type="pct"/>
            <w:tcBorders>
              <w:top w:val="single" w:sz="4" w:space="0" w:color="auto"/>
              <w:left w:val="single" w:sz="4" w:space="0" w:color="auto"/>
              <w:bottom w:val="single" w:sz="4" w:space="0" w:color="auto"/>
              <w:right w:val="single" w:sz="4" w:space="0" w:color="auto"/>
            </w:tcBorders>
            <w:hideMark/>
          </w:tcPr>
          <w:p w14:paraId="09BF31DA" w14:textId="77777777" w:rsidR="005D75CE" w:rsidRPr="00272F02" w:rsidRDefault="005D75CE" w:rsidP="005D75CE">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06E822E9" w14:textId="74282C96" w:rsidR="005D75CE" w:rsidRPr="00272F02" w:rsidRDefault="00F26DF3" w:rsidP="005D75CE">
            <w:pPr>
              <w:rPr>
                <w:sz w:val="20"/>
                <w:szCs w:val="20"/>
                <w:lang w:val="en-GB"/>
              </w:rPr>
            </w:pPr>
            <w:r w:rsidRPr="00272F02">
              <w:rPr>
                <w:sz w:val="20"/>
                <w:szCs w:val="20"/>
                <w:lang w:val="en-GB"/>
              </w:rPr>
              <w:t>No</w:t>
            </w:r>
          </w:p>
        </w:tc>
      </w:tr>
    </w:tbl>
    <w:p w14:paraId="6C63DB36" w14:textId="77777777" w:rsidR="003573BC" w:rsidRPr="00272F02" w:rsidRDefault="003573BC" w:rsidP="003573BC">
      <w:pPr>
        <w:rPr>
          <w:sz w:val="20"/>
          <w:szCs w:val="20"/>
        </w:rPr>
      </w:pPr>
    </w:p>
    <w:p w14:paraId="584DD58A" w14:textId="7B61205A" w:rsidR="003573BC" w:rsidRPr="00E704EE" w:rsidRDefault="00EC75D2" w:rsidP="00FE1BC4">
      <w:pPr>
        <w:pStyle w:val="Heading2"/>
        <w:rPr>
          <w:sz w:val="20"/>
          <w:szCs w:val="20"/>
        </w:rPr>
      </w:pPr>
      <w:r w:rsidRPr="00272F02">
        <w:rPr>
          <w:rFonts w:cs="Times New Roman"/>
        </w:rPr>
        <w:t>Rationale for Trial Desig</w:t>
      </w:r>
      <w:r w:rsidR="003573BC" w:rsidRPr="00272F02">
        <w:rPr>
          <w:rFonts w:cs="Times New Roman"/>
        </w:rPr>
        <w:t>n</w:t>
      </w:r>
    </w:p>
    <w:tbl>
      <w:tblPr>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862"/>
      </w:tblGrid>
      <w:tr w:rsidR="00DB50C7" w:rsidRPr="00272F02" w14:paraId="7BDB39F8"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116FBBF3" w14:textId="77777777" w:rsidR="005D75CE" w:rsidRPr="00272F02" w:rsidRDefault="005D75CE" w:rsidP="005D75CE">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068A1F30" w14:textId="77777777" w:rsidR="005D75CE" w:rsidRPr="00272F02" w:rsidRDefault="005D75CE" w:rsidP="005D75CE">
            <w:pPr>
              <w:rPr>
                <w:sz w:val="20"/>
                <w:szCs w:val="20"/>
                <w:lang w:val="en-GB"/>
              </w:rPr>
            </w:pPr>
            <w:r w:rsidRPr="00272F02">
              <w:rPr>
                <w:sz w:val="20"/>
                <w:szCs w:val="20"/>
                <w:lang w:val="en-GB"/>
              </w:rPr>
              <w:t xml:space="preserve">4.2 Rationale for Trial Design </w:t>
            </w:r>
          </w:p>
        </w:tc>
      </w:tr>
      <w:tr w:rsidR="00DB50C7" w:rsidRPr="00272F02" w14:paraId="715C33E8"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244BCE84" w14:textId="77777777" w:rsidR="005D75CE" w:rsidRPr="00272F02" w:rsidRDefault="005D75CE" w:rsidP="005D75CE">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0B3E5554"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6E66AAA2"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940348D" w14:textId="77777777" w:rsidR="005D75CE" w:rsidRPr="00272F02" w:rsidRDefault="005D75CE" w:rsidP="005D75CE">
            <w:pPr>
              <w:rPr>
                <w:b/>
                <w:sz w:val="20"/>
                <w:szCs w:val="20"/>
              </w:rPr>
            </w:pPr>
            <w:r w:rsidRPr="00272F02">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2F2D0D5E"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1F4A1514"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3AD00BC" w14:textId="77777777" w:rsidR="005D75CE" w:rsidRPr="00272F02" w:rsidRDefault="005D75CE" w:rsidP="005D75CE">
            <w:pPr>
              <w:rPr>
                <w:b/>
                <w:sz w:val="20"/>
                <w:szCs w:val="20"/>
                <w:lang w:val="de-DE"/>
              </w:rPr>
            </w:pPr>
            <w:r w:rsidRPr="00272F02">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hideMark/>
          </w:tcPr>
          <w:p w14:paraId="4F021E1D" w14:textId="77777777" w:rsidR="005D75CE" w:rsidRPr="00272F02" w:rsidRDefault="005D75CE" w:rsidP="005D75CE">
            <w:pPr>
              <w:rPr>
                <w:sz w:val="20"/>
                <w:szCs w:val="20"/>
                <w:lang w:val="en-GB"/>
              </w:rPr>
            </w:pPr>
            <w:r w:rsidRPr="00272F02">
              <w:rPr>
                <w:sz w:val="20"/>
                <w:szCs w:val="20"/>
                <w:lang w:val="en-GB"/>
              </w:rPr>
              <w:t>Heading</w:t>
            </w:r>
          </w:p>
        </w:tc>
      </w:tr>
      <w:tr w:rsidR="00DB50C7" w:rsidRPr="00272F02" w14:paraId="5BACECA1"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817723C" w14:textId="77777777" w:rsidR="005D75CE" w:rsidRPr="00272F02" w:rsidRDefault="005D75CE" w:rsidP="005D75CE">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hideMark/>
          </w:tcPr>
          <w:p w14:paraId="36865D10" w14:textId="31A0A57E" w:rsidR="005D75CE" w:rsidRPr="00272F02" w:rsidRDefault="005D75CE" w:rsidP="005D75CE">
            <w:pPr>
              <w:rPr>
                <w:bCs/>
                <w:sz w:val="20"/>
                <w:szCs w:val="20"/>
                <w:lang w:val="de-DE"/>
              </w:rPr>
            </w:pPr>
            <w:r w:rsidRPr="00272F02">
              <w:rPr>
                <w:bCs/>
                <w:sz w:val="20"/>
                <w:szCs w:val="20"/>
                <w:lang w:val="de-DE"/>
              </w:rPr>
              <w:t>N/A</w:t>
            </w:r>
          </w:p>
        </w:tc>
      </w:tr>
      <w:tr w:rsidR="00DB50C7" w:rsidRPr="00272F02" w14:paraId="7378B306"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13FEB0B6" w14:textId="77777777" w:rsidR="005D75CE" w:rsidRPr="00272F02" w:rsidRDefault="005D75CE" w:rsidP="005D75CE">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2CCDEFE3" w14:textId="7AF99C80"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7935B6BB"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878EC08" w14:textId="77777777" w:rsidR="005D75CE" w:rsidRPr="00272F02" w:rsidRDefault="005D75CE" w:rsidP="005D75CE">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5203DCAD" w14:textId="54F5D083" w:rsidR="005D75CE" w:rsidRPr="00272F02" w:rsidRDefault="00267362" w:rsidP="005D75CE">
            <w:pPr>
              <w:rPr>
                <w:sz w:val="20"/>
                <w:szCs w:val="20"/>
                <w:lang w:val="en-GB"/>
              </w:rPr>
            </w:pPr>
            <w:r w:rsidRPr="00272F02">
              <w:rPr>
                <w:sz w:val="20"/>
                <w:szCs w:val="20"/>
                <w:lang w:val="en-GB"/>
              </w:rPr>
              <w:t>One to one</w:t>
            </w:r>
          </w:p>
        </w:tc>
      </w:tr>
      <w:tr w:rsidR="00DB50C7" w:rsidRPr="00272F02" w14:paraId="60FC23FC"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1CB014A1"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2A141F29" w14:textId="77777777" w:rsidR="005D75CE" w:rsidRPr="00272F02" w:rsidRDefault="005D75CE" w:rsidP="005D75CE">
            <w:pPr>
              <w:rPr>
                <w:sz w:val="20"/>
                <w:szCs w:val="20"/>
                <w:lang w:val="en-GB"/>
              </w:rPr>
            </w:pPr>
            <w:r w:rsidRPr="00272F02">
              <w:rPr>
                <w:sz w:val="20"/>
                <w:szCs w:val="20"/>
                <w:lang w:val="en-GB"/>
              </w:rPr>
              <w:t xml:space="preserve">4.2 </w:t>
            </w:r>
          </w:p>
        </w:tc>
      </w:tr>
      <w:tr w:rsidR="00DB50C7" w:rsidRPr="00272F02" w14:paraId="2F1103C6"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43FD6E50" w14:textId="77777777" w:rsidR="005D75CE" w:rsidRPr="00272F02" w:rsidRDefault="005D75CE" w:rsidP="005D75CE">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6C7DBEE3" w14:textId="77777777" w:rsidR="005D75CE" w:rsidRPr="00272F02" w:rsidRDefault="005D75CE" w:rsidP="005D75CE">
            <w:pPr>
              <w:rPr>
                <w:sz w:val="20"/>
                <w:szCs w:val="20"/>
                <w:lang w:val="en-GB"/>
              </w:rPr>
            </w:pPr>
            <w:r w:rsidRPr="00272F02">
              <w:rPr>
                <w:sz w:val="20"/>
                <w:szCs w:val="20"/>
                <w:lang w:val="en-GB"/>
              </w:rPr>
              <w:t>Rationale for Trial Design</w:t>
            </w:r>
          </w:p>
        </w:tc>
      </w:tr>
      <w:tr w:rsidR="00DB50C7" w:rsidRPr="00272F02" w14:paraId="2113354B"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3ACA9FC4" w14:textId="77777777" w:rsidR="005D75CE" w:rsidRPr="00272F02" w:rsidRDefault="005D75CE" w:rsidP="005D75CE">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A5FFE12"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1FA2A02E" w14:textId="22B1DE73"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693835">
              <w:rPr>
                <w:sz w:val="20"/>
                <w:szCs w:val="20"/>
                <w:lang w:val="en-GB"/>
              </w:rPr>
              <w:t>4 TRIAL DESIGN</w:t>
            </w:r>
            <w:r w:rsidR="007244B2" w:rsidRPr="00272F02">
              <w:rPr>
                <w:sz w:val="20"/>
                <w:szCs w:val="20"/>
                <w:lang w:val="en-GB"/>
              </w:rPr>
              <w:t xml:space="preserve"> and Table of Contents</w:t>
            </w:r>
          </w:p>
          <w:p w14:paraId="3CE7BB8F"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Heading</w:t>
            </w:r>
          </w:p>
        </w:tc>
      </w:tr>
      <w:tr w:rsidR="00DB50C7" w:rsidRPr="00272F02" w14:paraId="5CE2D990" w14:textId="77777777" w:rsidTr="00910BB6">
        <w:tc>
          <w:tcPr>
            <w:tcW w:w="1257" w:type="pct"/>
            <w:tcBorders>
              <w:top w:val="single" w:sz="4" w:space="0" w:color="auto"/>
              <w:left w:val="single" w:sz="4" w:space="0" w:color="auto"/>
              <w:bottom w:val="single" w:sz="4" w:space="0" w:color="auto"/>
              <w:right w:val="single" w:sz="4" w:space="0" w:color="auto"/>
            </w:tcBorders>
            <w:hideMark/>
          </w:tcPr>
          <w:p w14:paraId="78F037A3" w14:textId="77777777" w:rsidR="005D75CE" w:rsidRPr="00272F02" w:rsidRDefault="005D75CE" w:rsidP="005D75CE">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2936DAA" w14:textId="77777777" w:rsidR="005D75CE" w:rsidRPr="00272F02" w:rsidRDefault="005D75CE" w:rsidP="005D75CE">
            <w:pPr>
              <w:rPr>
                <w:sz w:val="20"/>
                <w:szCs w:val="20"/>
                <w:lang w:val="en-GB"/>
              </w:rPr>
            </w:pPr>
            <w:r w:rsidRPr="00272F02">
              <w:rPr>
                <w:sz w:val="20"/>
                <w:szCs w:val="20"/>
                <w:lang w:val="en-GB"/>
              </w:rPr>
              <w:t>No</w:t>
            </w:r>
          </w:p>
        </w:tc>
      </w:tr>
    </w:tbl>
    <w:p w14:paraId="05C15C1B" w14:textId="77777777" w:rsidR="005D75CE" w:rsidRPr="00272F02" w:rsidRDefault="005D75CE" w:rsidP="005D75CE">
      <w:pPr>
        <w:rPr>
          <w:sz w:val="20"/>
          <w:szCs w:val="20"/>
          <w:lang w:val="en-GB"/>
        </w:rPr>
      </w:pPr>
    </w:p>
    <w:tbl>
      <w:tblPr>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862"/>
      </w:tblGrid>
      <w:tr w:rsidR="00DB50C7" w:rsidRPr="00272F02" w14:paraId="66D356E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5F735C6" w14:textId="77777777" w:rsidR="005D75CE" w:rsidRPr="00272F02" w:rsidRDefault="005D75CE" w:rsidP="005D75CE">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57D6CF16" w14:textId="1B19C0F4" w:rsidR="005D75CE" w:rsidRPr="00272F02" w:rsidRDefault="005D75CE" w:rsidP="005D75CE">
            <w:pPr>
              <w:rPr>
                <w:sz w:val="20"/>
                <w:szCs w:val="20"/>
              </w:rPr>
            </w:pPr>
            <w:r w:rsidRPr="00272F02">
              <w:rPr>
                <w:sz w:val="20"/>
                <w:szCs w:val="20"/>
              </w:rPr>
              <w:t>&lt;Overall Rationale for Trial Design&gt;</w:t>
            </w:r>
          </w:p>
        </w:tc>
      </w:tr>
      <w:tr w:rsidR="00DB50C7" w:rsidRPr="00272F02" w14:paraId="53833A7D"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4B8F86A" w14:textId="77777777" w:rsidR="005D75CE" w:rsidRPr="00272F02" w:rsidRDefault="005D75CE" w:rsidP="005D75CE">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71ECBF4"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5131410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C67A7FF" w14:textId="77777777" w:rsidR="005D75CE" w:rsidRPr="00272F02" w:rsidRDefault="005D75CE" w:rsidP="005D75CE">
            <w:pPr>
              <w:rPr>
                <w:b/>
                <w:sz w:val="20"/>
                <w:szCs w:val="20"/>
              </w:rPr>
            </w:pPr>
            <w:r w:rsidRPr="00272F02">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5FA4D2A1"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6939EDA6"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998A1E0" w14:textId="77777777" w:rsidR="005D75CE" w:rsidRPr="00272F02" w:rsidRDefault="005D75CE" w:rsidP="005D75CE">
            <w:pPr>
              <w:rPr>
                <w:b/>
                <w:sz w:val="20"/>
                <w:szCs w:val="20"/>
                <w:lang w:val="de-DE"/>
              </w:rPr>
            </w:pPr>
            <w:r w:rsidRPr="00272F02">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045B8F51" w14:textId="200B4B85" w:rsidR="00837062"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09AA66E4" w14:textId="499FC7CD" w:rsidR="005D75CE" w:rsidRPr="00272F02" w:rsidRDefault="005D75CE" w:rsidP="00F330A8">
            <w:pPr>
              <w:rPr>
                <w:sz w:val="20"/>
                <w:szCs w:val="20"/>
                <w:lang w:val="en-GB"/>
              </w:rPr>
            </w:pPr>
            <w:r w:rsidRPr="00272F02">
              <w:rPr>
                <w:sz w:val="20"/>
                <w:szCs w:val="20"/>
                <w:lang w:val="en-GB"/>
              </w:rPr>
              <w:t>Trial design considerations that are different than the one(s) previously specified or mentioned.</w:t>
            </w:r>
          </w:p>
        </w:tc>
      </w:tr>
      <w:tr w:rsidR="00DB50C7" w:rsidRPr="00272F02" w14:paraId="4C936CD9"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E5EFBAD" w14:textId="77777777" w:rsidR="005D75CE" w:rsidRPr="00272F02" w:rsidRDefault="005D75CE" w:rsidP="005D75CE">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hideMark/>
          </w:tcPr>
          <w:p w14:paraId="4CEA1E26" w14:textId="77777777" w:rsidR="005D75CE" w:rsidRPr="00272F02" w:rsidRDefault="005D75CE" w:rsidP="005D75CE">
            <w:pPr>
              <w:rPr>
                <w:bCs/>
                <w:sz w:val="20"/>
                <w:szCs w:val="20"/>
                <w:lang w:val="en-GB"/>
              </w:rPr>
            </w:pPr>
            <w:r w:rsidRPr="00272F02">
              <w:rPr>
                <w:bCs/>
                <w:sz w:val="20"/>
                <w:szCs w:val="20"/>
                <w:lang w:val="en-GB"/>
              </w:rPr>
              <w:t>N/A</w:t>
            </w:r>
          </w:p>
        </w:tc>
      </w:tr>
      <w:tr w:rsidR="00DB50C7" w:rsidRPr="00272F02" w14:paraId="19C24ED9"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EC3A0E4" w14:textId="77777777" w:rsidR="005D75CE" w:rsidRPr="00272F02" w:rsidRDefault="005D75CE" w:rsidP="005D75CE">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42001F6C" w14:textId="74F93181" w:rsidR="005D75CE" w:rsidRPr="00272F02" w:rsidRDefault="00926C23" w:rsidP="005D75CE">
            <w:pPr>
              <w:rPr>
                <w:sz w:val="20"/>
                <w:szCs w:val="20"/>
                <w:lang w:val="en-GB"/>
              </w:rPr>
            </w:pPr>
            <w:r w:rsidRPr="00272F02">
              <w:rPr>
                <w:sz w:val="20"/>
                <w:szCs w:val="20"/>
                <w:lang w:val="en-GB"/>
              </w:rPr>
              <w:t>Conditional</w:t>
            </w:r>
            <w:r w:rsidR="007244B2" w:rsidRPr="00272F02">
              <w:rPr>
                <w:sz w:val="20"/>
                <w:szCs w:val="20"/>
                <w:lang w:val="en-GB"/>
              </w:rPr>
              <w:t xml:space="preserve">: </w:t>
            </w:r>
            <w:r w:rsidR="0010486F" w:rsidRPr="00272F02">
              <w:rPr>
                <w:sz w:val="20"/>
                <w:szCs w:val="20"/>
                <w:lang w:val="en-GB"/>
              </w:rPr>
              <w:t>If</w:t>
            </w:r>
            <w:r w:rsidR="005D75CE" w:rsidRPr="00272F02">
              <w:rPr>
                <w:sz w:val="20"/>
                <w:szCs w:val="20"/>
                <w:lang w:val="en-GB"/>
              </w:rPr>
              <w:t xml:space="preserve"> </w:t>
            </w:r>
            <w:r w:rsidR="0010486F" w:rsidRPr="00272F02">
              <w:rPr>
                <w:sz w:val="20"/>
                <w:szCs w:val="20"/>
                <w:lang w:val="en-GB"/>
              </w:rPr>
              <w:t xml:space="preserve">Level 3 </w:t>
            </w:r>
            <w:r w:rsidR="005D75CE" w:rsidRPr="00272F02">
              <w:rPr>
                <w:sz w:val="20"/>
                <w:szCs w:val="20"/>
                <w:lang w:val="en-GB"/>
              </w:rPr>
              <w:t>subheadings are not used</w:t>
            </w:r>
          </w:p>
        </w:tc>
      </w:tr>
      <w:tr w:rsidR="00DB50C7" w:rsidRPr="00272F02" w14:paraId="3418277A"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E57A1CA" w14:textId="77777777" w:rsidR="005D75CE" w:rsidRPr="00272F02" w:rsidRDefault="005D75CE" w:rsidP="005D75CE">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12E69CC0" w14:textId="2C8D138A" w:rsidR="005D75CE" w:rsidRPr="00272F02" w:rsidRDefault="00267362" w:rsidP="005D75CE">
            <w:pPr>
              <w:rPr>
                <w:sz w:val="20"/>
                <w:szCs w:val="20"/>
                <w:lang w:val="en-GB"/>
              </w:rPr>
            </w:pPr>
            <w:r w:rsidRPr="00272F02">
              <w:rPr>
                <w:sz w:val="20"/>
                <w:szCs w:val="20"/>
                <w:lang w:val="en-GB"/>
              </w:rPr>
              <w:t>One to one</w:t>
            </w:r>
          </w:p>
        </w:tc>
      </w:tr>
      <w:tr w:rsidR="00DB50C7" w:rsidRPr="00272F02" w14:paraId="017AABD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1DAF2FDD"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64CC0222" w14:textId="77777777" w:rsidR="005D75CE" w:rsidRPr="00272F02" w:rsidRDefault="005D75CE" w:rsidP="005D75CE">
            <w:pPr>
              <w:rPr>
                <w:sz w:val="20"/>
                <w:szCs w:val="20"/>
                <w:lang w:val="en-GB"/>
              </w:rPr>
            </w:pPr>
            <w:r w:rsidRPr="00272F02">
              <w:rPr>
                <w:sz w:val="20"/>
                <w:szCs w:val="20"/>
                <w:lang w:val="en-GB"/>
              </w:rPr>
              <w:t>4.2</w:t>
            </w:r>
          </w:p>
        </w:tc>
      </w:tr>
      <w:tr w:rsidR="00DB50C7" w:rsidRPr="00272F02" w14:paraId="5BFE5B02"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A1E461E" w14:textId="77777777" w:rsidR="005D75CE" w:rsidRPr="00272F02" w:rsidRDefault="005D75CE" w:rsidP="005D75CE">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5674DAE5"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74D0E6E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7F63112" w14:textId="77777777" w:rsidR="005D75CE" w:rsidRPr="00272F02" w:rsidRDefault="005D75CE" w:rsidP="005D75CE">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4AC5551B" w14:textId="77777777" w:rsidR="005D75CE" w:rsidRPr="00272F02" w:rsidRDefault="005D75CE" w:rsidP="005D75CE">
            <w:pPr>
              <w:rPr>
                <w:sz w:val="20"/>
                <w:szCs w:val="20"/>
              </w:rPr>
            </w:pPr>
            <w:r w:rsidRPr="00272F02">
              <w:rPr>
                <w:b/>
                <w:sz w:val="20"/>
                <w:szCs w:val="20"/>
              </w:rPr>
              <w:t>Value</w:t>
            </w:r>
            <w:r w:rsidRPr="00272F02">
              <w:rPr>
                <w:sz w:val="20"/>
                <w:szCs w:val="20"/>
              </w:rPr>
              <w:t xml:space="preserve"> </w:t>
            </w:r>
            <w:r w:rsidRPr="00272F02">
              <w:rPr>
                <w:b/>
                <w:sz w:val="20"/>
                <w:szCs w:val="20"/>
              </w:rPr>
              <w:t>Allowed</w:t>
            </w:r>
            <w:r w:rsidRPr="00272F02">
              <w:rPr>
                <w:sz w:val="20"/>
                <w:szCs w:val="20"/>
              </w:rPr>
              <w:t>: Yes</w:t>
            </w:r>
          </w:p>
          <w:p w14:paraId="0F5ED749" w14:textId="460C1DE4" w:rsidR="005D75CE" w:rsidRPr="00272F02" w:rsidRDefault="005D75CE" w:rsidP="005D75CE">
            <w:pPr>
              <w:rPr>
                <w:sz w:val="20"/>
                <w:szCs w:val="20"/>
              </w:rPr>
            </w:pPr>
            <w:r w:rsidRPr="00272F02">
              <w:rPr>
                <w:b/>
                <w:sz w:val="20"/>
                <w:szCs w:val="20"/>
              </w:rPr>
              <w:t>Relationship</w:t>
            </w:r>
            <w:r w:rsidRPr="00272F02">
              <w:rPr>
                <w:sz w:val="20"/>
                <w:szCs w:val="20"/>
              </w:rPr>
              <w:t xml:space="preserve">: </w:t>
            </w:r>
            <w:r w:rsidR="007244B2" w:rsidRPr="00272F02">
              <w:rPr>
                <w:sz w:val="20"/>
                <w:szCs w:val="20"/>
              </w:rPr>
              <w:t>4.2 Rationale for Trial Design</w:t>
            </w:r>
          </w:p>
          <w:p w14:paraId="4475C344" w14:textId="77777777" w:rsidR="005D75CE" w:rsidRPr="00272F02" w:rsidRDefault="005D75CE" w:rsidP="005D75CE">
            <w:pPr>
              <w:rPr>
                <w:sz w:val="20"/>
                <w:szCs w:val="20"/>
              </w:rPr>
            </w:pPr>
            <w:r w:rsidRPr="00272F02">
              <w:rPr>
                <w:b/>
                <w:sz w:val="20"/>
                <w:szCs w:val="20"/>
              </w:rPr>
              <w:t>Concept</w:t>
            </w:r>
            <w:r w:rsidRPr="00272F02">
              <w:rPr>
                <w:sz w:val="20"/>
                <w:szCs w:val="20"/>
              </w:rPr>
              <w:t>: CNEW</w:t>
            </w:r>
          </w:p>
        </w:tc>
      </w:tr>
      <w:tr w:rsidR="00DB50C7" w:rsidRPr="00272F02" w14:paraId="258389A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D3859DC" w14:textId="77777777" w:rsidR="005D75CE" w:rsidRPr="00272F02" w:rsidRDefault="005D75CE" w:rsidP="005D75CE">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45DC0A4A" w14:textId="77777777" w:rsidR="005D75CE" w:rsidRPr="00272F02" w:rsidRDefault="005D75CE" w:rsidP="005D75CE">
            <w:pPr>
              <w:rPr>
                <w:sz w:val="20"/>
                <w:szCs w:val="20"/>
                <w:lang w:val="en-GB"/>
              </w:rPr>
            </w:pPr>
            <w:r w:rsidRPr="00272F02">
              <w:rPr>
                <w:sz w:val="20"/>
                <w:szCs w:val="20"/>
                <w:lang w:val="en-GB"/>
              </w:rPr>
              <w:t>No</w:t>
            </w:r>
          </w:p>
        </w:tc>
      </w:tr>
    </w:tbl>
    <w:p w14:paraId="4FBB04CB" w14:textId="77777777" w:rsidR="007F55D0" w:rsidRPr="00272F02" w:rsidRDefault="007F55D0" w:rsidP="007F55D0">
      <w:pPr>
        <w:rPr>
          <w:sz w:val="20"/>
          <w:szCs w:val="20"/>
        </w:rPr>
      </w:pPr>
    </w:p>
    <w:p w14:paraId="58BC1F6B" w14:textId="47BEEA04" w:rsidR="00C74BF1" w:rsidRDefault="009F22C8">
      <w:pPr>
        <w:pStyle w:val="Heading3"/>
        <w:rPr>
          <w:rFonts w:cs="Times New Roman"/>
        </w:rPr>
      </w:pPr>
      <w:r w:rsidRPr="009F22C8">
        <w:rPr>
          <w:rFonts w:cs="Times New Roman"/>
        </w:rPr>
        <w:t>Rationale for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6775"/>
      </w:tblGrid>
      <w:tr w:rsidR="009253C4" w:rsidRPr="00272F02" w14:paraId="49CB3D5E"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4B0AE95F" w14:textId="77777777" w:rsidR="009253C4" w:rsidRPr="00272F02" w:rsidRDefault="009253C4" w:rsidP="00660688">
            <w:pPr>
              <w:rPr>
                <w:b/>
                <w:sz w:val="20"/>
                <w:szCs w:val="20"/>
                <w:lang w:val="de-DE"/>
              </w:rPr>
            </w:pPr>
            <w:r w:rsidRPr="00272F02">
              <w:rPr>
                <w:b/>
                <w:sz w:val="20"/>
                <w:szCs w:val="20"/>
                <w:lang w:val="de-DE"/>
              </w:rPr>
              <w:t>Term (Variable)</w:t>
            </w:r>
          </w:p>
        </w:tc>
        <w:tc>
          <w:tcPr>
            <w:tcW w:w="3768" w:type="pct"/>
            <w:tcBorders>
              <w:top w:val="single" w:sz="4" w:space="0" w:color="auto"/>
              <w:left w:val="single" w:sz="4" w:space="0" w:color="auto"/>
              <w:bottom w:val="single" w:sz="4" w:space="0" w:color="auto"/>
              <w:right w:val="single" w:sz="4" w:space="0" w:color="auto"/>
            </w:tcBorders>
            <w:hideMark/>
          </w:tcPr>
          <w:p w14:paraId="7CA7BB59" w14:textId="52E685F0" w:rsidR="009253C4" w:rsidRPr="00272F02" w:rsidRDefault="009253C4" w:rsidP="00660688">
            <w:pPr>
              <w:rPr>
                <w:sz w:val="20"/>
                <w:szCs w:val="20"/>
              </w:rPr>
            </w:pPr>
            <w:r w:rsidRPr="00272F02">
              <w:rPr>
                <w:sz w:val="20"/>
                <w:szCs w:val="20"/>
              </w:rPr>
              <w:t>4.2.</w:t>
            </w:r>
            <w:r w:rsidR="009F22C8">
              <w:rPr>
                <w:sz w:val="20"/>
                <w:szCs w:val="20"/>
              </w:rPr>
              <w:t>1</w:t>
            </w:r>
            <w:r w:rsidRPr="00272F02">
              <w:rPr>
                <w:sz w:val="20"/>
                <w:szCs w:val="20"/>
              </w:rPr>
              <w:t xml:space="preserve"> </w:t>
            </w:r>
            <w:r w:rsidR="009F22C8" w:rsidRPr="009F22C8">
              <w:rPr>
                <w:sz w:val="20"/>
                <w:szCs w:val="20"/>
              </w:rPr>
              <w:t>Rationale for Estimand(s)</w:t>
            </w:r>
          </w:p>
        </w:tc>
      </w:tr>
      <w:tr w:rsidR="009253C4" w:rsidRPr="00272F02" w14:paraId="46724CF5"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14FE18B1" w14:textId="77777777" w:rsidR="009253C4" w:rsidRPr="00272F02" w:rsidRDefault="009253C4" w:rsidP="00660688">
            <w:pPr>
              <w:rPr>
                <w:b/>
                <w:sz w:val="20"/>
                <w:szCs w:val="20"/>
                <w:lang w:val="de-DE"/>
              </w:rPr>
            </w:pPr>
            <w:r w:rsidRPr="00272F02">
              <w:rPr>
                <w:b/>
                <w:sz w:val="20"/>
                <w:szCs w:val="20"/>
                <w:lang w:val="de-DE"/>
              </w:rPr>
              <w:t>Data Type</w:t>
            </w:r>
          </w:p>
        </w:tc>
        <w:tc>
          <w:tcPr>
            <w:tcW w:w="3768" w:type="pct"/>
            <w:tcBorders>
              <w:top w:val="single" w:sz="4" w:space="0" w:color="auto"/>
              <w:left w:val="single" w:sz="4" w:space="0" w:color="auto"/>
              <w:bottom w:val="single" w:sz="4" w:space="0" w:color="auto"/>
              <w:right w:val="single" w:sz="4" w:space="0" w:color="auto"/>
            </w:tcBorders>
            <w:hideMark/>
          </w:tcPr>
          <w:p w14:paraId="7305F419" w14:textId="77777777" w:rsidR="009253C4" w:rsidRPr="00272F02" w:rsidRDefault="009253C4" w:rsidP="00660688">
            <w:pPr>
              <w:rPr>
                <w:sz w:val="20"/>
                <w:szCs w:val="20"/>
                <w:lang w:val="en-GB"/>
              </w:rPr>
            </w:pPr>
            <w:r w:rsidRPr="00272F02">
              <w:rPr>
                <w:sz w:val="20"/>
                <w:szCs w:val="20"/>
                <w:lang w:val="en-GB"/>
              </w:rPr>
              <w:t>Text</w:t>
            </w:r>
          </w:p>
        </w:tc>
      </w:tr>
      <w:tr w:rsidR="009253C4" w:rsidRPr="00272F02" w14:paraId="6C96417D"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29FF1FCF" w14:textId="77777777" w:rsidR="009253C4" w:rsidRPr="00272F02" w:rsidRDefault="009253C4" w:rsidP="00660688">
            <w:pPr>
              <w:rPr>
                <w:b/>
                <w:sz w:val="20"/>
                <w:szCs w:val="20"/>
              </w:rPr>
            </w:pPr>
            <w:r w:rsidRPr="00272F02">
              <w:rPr>
                <w:b/>
                <w:sz w:val="20"/>
                <w:szCs w:val="20"/>
              </w:rPr>
              <w:t>Data (D), Value (V) or Heading (H)</w:t>
            </w:r>
          </w:p>
        </w:tc>
        <w:tc>
          <w:tcPr>
            <w:tcW w:w="3768" w:type="pct"/>
            <w:tcBorders>
              <w:top w:val="single" w:sz="4" w:space="0" w:color="auto"/>
              <w:left w:val="single" w:sz="4" w:space="0" w:color="auto"/>
              <w:bottom w:val="single" w:sz="4" w:space="0" w:color="auto"/>
              <w:right w:val="single" w:sz="4" w:space="0" w:color="auto"/>
            </w:tcBorders>
            <w:hideMark/>
          </w:tcPr>
          <w:p w14:paraId="3B7402A5" w14:textId="77777777" w:rsidR="009253C4" w:rsidRPr="00272F02" w:rsidRDefault="009253C4" w:rsidP="00660688">
            <w:pPr>
              <w:rPr>
                <w:sz w:val="20"/>
                <w:szCs w:val="20"/>
                <w:lang w:val="en-GB"/>
              </w:rPr>
            </w:pPr>
            <w:r w:rsidRPr="00272F02">
              <w:rPr>
                <w:sz w:val="20"/>
                <w:szCs w:val="20"/>
                <w:lang w:val="en-GB"/>
              </w:rPr>
              <w:t>H</w:t>
            </w:r>
          </w:p>
        </w:tc>
      </w:tr>
      <w:tr w:rsidR="009253C4" w:rsidRPr="00272F02" w14:paraId="40DB5EFF"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5B5B5889" w14:textId="77777777" w:rsidR="009253C4" w:rsidRPr="00272F02" w:rsidRDefault="009253C4" w:rsidP="00660688">
            <w:pPr>
              <w:rPr>
                <w:b/>
                <w:sz w:val="20"/>
                <w:szCs w:val="20"/>
                <w:lang w:val="de-DE"/>
              </w:rPr>
            </w:pPr>
            <w:r w:rsidRPr="00272F02">
              <w:rPr>
                <w:b/>
                <w:sz w:val="20"/>
                <w:szCs w:val="20"/>
                <w:lang w:val="de-DE"/>
              </w:rPr>
              <w:t>Definition</w:t>
            </w:r>
          </w:p>
        </w:tc>
        <w:tc>
          <w:tcPr>
            <w:tcW w:w="3768" w:type="pct"/>
            <w:tcBorders>
              <w:top w:val="single" w:sz="4" w:space="0" w:color="auto"/>
              <w:left w:val="single" w:sz="4" w:space="0" w:color="auto"/>
              <w:bottom w:val="single" w:sz="4" w:space="0" w:color="auto"/>
              <w:right w:val="single" w:sz="4" w:space="0" w:color="auto"/>
            </w:tcBorders>
            <w:hideMark/>
          </w:tcPr>
          <w:p w14:paraId="5A6070FC" w14:textId="77777777" w:rsidR="009253C4" w:rsidRPr="00272F02" w:rsidRDefault="009253C4" w:rsidP="00660688">
            <w:pPr>
              <w:rPr>
                <w:sz w:val="20"/>
                <w:szCs w:val="20"/>
                <w:lang w:val="en-GB"/>
              </w:rPr>
            </w:pPr>
            <w:r w:rsidRPr="00272F02">
              <w:rPr>
                <w:sz w:val="20"/>
                <w:szCs w:val="20"/>
                <w:lang w:val="en-GB"/>
              </w:rPr>
              <w:t>Heading</w:t>
            </w:r>
          </w:p>
        </w:tc>
      </w:tr>
      <w:tr w:rsidR="009253C4" w:rsidRPr="00272F02" w14:paraId="6291B62F"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3AD8223F" w14:textId="77777777" w:rsidR="009253C4" w:rsidRPr="00272F02" w:rsidRDefault="009253C4" w:rsidP="00660688">
            <w:pPr>
              <w:rPr>
                <w:b/>
                <w:sz w:val="20"/>
                <w:szCs w:val="20"/>
                <w:lang w:val="de-DE"/>
              </w:rPr>
            </w:pPr>
            <w:r w:rsidRPr="00272F02">
              <w:rPr>
                <w:b/>
                <w:sz w:val="20"/>
                <w:szCs w:val="20"/>
                <w:lang w:val="de-DE"/>
              </w:rPr>
              <w:t>User Guidance</w:t>
            </w:r>
          </w:p>
        </w:tc>
        <w:tc>
          <w:tcPr>
            <w:tcW w:w="3768" w:type="pct"/>
            <w:tcBorders>
              <w:top w:val="single" w:sz="4" w:space="0" w:color="auto"/>
              <w:left w:val="single" w:sz="4" w:space="0" w:color="auto"/>
              <w:bottom w:val="single" w:sz="4" w:space="0" w:color="auto"/>
              <w:right w:val="single" w:sz="4" w:space="0" w:color="auto"/>
            </w:tcBorders>
            <w:hideMark/>
          </w:tcPr>
          <w:p w14:paraId="10A69AEA" w14:textId="77777777" w:rsidR="009253C4" w:rsidRPr="00272F02" w:rsidRDefault="009253C4" w:rsidP="00660688">
            <w:pPr>
              <w:rPr>
                <w:sz w:val="20"/>
                <w:szCs w:val="20"/>
                <w:lang w:val="de-DE"/>
              </w:rPr>
            </w:pPr>
            <w:r w:rsidRPr="00272F02">
              <w:rPr>
                <w:sz w:val="20"/>
                <w:szCs w:val="20"/>
                <w:lang w:val="de-DE"/>
              </w:rPr>
              <w:t>N/A</w:t>
            </w:r>
          </w:p>
        </w:tc>
      </w:tr>
      <w:tr w:rsidR="009253C4" w:rsidRPr="00272F02" w14:paraId="44996B36"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0B07053D" w14:textId="77777777" w:rsidR="009253C4" w:rsidRPr="00272F02" w:rsidRDefault="009253C4" w:rsidP="00660688">
            <w:pPr>
              <w:rPr>
                <w:b/>
                <w:sz w:val="20"/>
                <w:szCs w:val="20"/>
                <w:lang w:val="de-DE"/>
              </w:rPr>
            </w:pPr>
            <w:r w:rsidRPr="00272F02">
              <w:rPr>
                <w:b/>
                <w:sz w:val="20"/>
                <w:szCs w:val="20"/>
                <w:lang w:val="de-DE"/>
              </w:rPr>
              <w:t>Conformance</w:t>
            </w:r>
          </w:p>
        </w:tc>
        <w:tc>
          <w:tcPr>
            <w:tcW w:w="3768" w:type="pct"/>
            <w:tcBorders>
              <w:top w:val="single" w:sz="4" w:space="0" w:color="auto"/>
              <w:left w:val="single" w:sz="4" w:space="0" w:color="auto"/>
              <w:bottom w:val="single" w:sz="4" w:space="0" w:color="auto"/>
              <w:right w:val="single" w:sz="4" w:space="0" w:color="auto"/>
            </w:tcBorders>
            <w:hideMark/>
          </w:tcPr>
          <w:p w14:paraId="2760B8AC" w14:textId="70AD241F" w:rsidR="009253C4" w:rsidRPr="00272F02" w:rsidRDefault="009253C4" w:rsidP="00660688">
            <w:pPr>
              <w:rPr>
                <w:sz w:val="20"/>
                <w:szCs w:val="20"/>
                <w:lang w:val="en-GB"/>
              </w:rPr>
            </w:pPr>
            <w:r w:rsidRPr="00272F02">
              <w:rPr>
                <w:sz w:val="20"/>
                <w:szCs w:val="20"/>
                <w:lang w:val="en-GB"/>
              </w:rPr>
              <w:t>Conditional: when</w:t>
            </w:r>
            <w:r w:rsidR="00DF2BC3" w:rsidRPr="00272F02">
              <w:rPr>
                <w:sz w:val="20"/>
                <w:szCs w:val="20"/>
              </w:rPr>
              <w:t>&lt;Overall Rationale for Trial Design&gt;</w:t>
            </w:r>
            <w:r w:rsidRPr="00272F02">
              <w:rPr>
                <w:sz w:val="20"/>
                <w:szCs w:val="20"/>
                <w:lang w:val="en-GB"/>
              </w:rPr>
              <w:t xml:space="preserve"> is not used</w:t>
            </w:r>
          </w:p>
        </w:tc>
      </w:tr>
      <w:tr w:rsidR="009253C4" w:rsidRPr="00272F02" w14:paraId="626B99BC"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4CB2D075" w14:textId="77777777" w:rsidR="009253C4" w:rsidRPr="00272F02" w:rsidRDefault="009253C4" w:rsidP="00660688">
            <w:pPr>
              <w:rPr>
                <w:b/>
                <w:sz w:val="20"/>
                <w:szCs w:val="20"/>
                <w:lang w:val="de-DE"/>
              </w:rPr>
            </w:pPr>
            <w:r w:rsidRPr="00272F02">
              <w:rPr>
                <w:b/>
                <w:sz w:val="20"/>
                <w:szCs w:val="20"/>
                <w:lang w:val="de-DE"/>
              </w:rPr>
              <w:t>Cardinality</w:t>
            </w:r>
          </w:p>
        </w:tc>
        <w:tc>
          <w:tcPr>
            <w:tcW w:w="3768" w:type="pct"/>
            <w:tcBorders>
              <w:top w:val="single" w:sz="4" w:space="0" w:color="auto"/>
              <w:left w:val="single" w:sz="4" w:space="0" w:color="auto"/>
              <w:bottom w:val="single" w:sz="4" w:space="0" w:color="auto"/>
              <w:right w:val="single" w:sz="4" w:space="0" w:color="auto"/>
            </w:tcBorders>
            <w:hideMark/>
          </w:tcPr>
          <w:p w14:paraId="02F3EA2E" w14:textId="77777777" w:rsidR="009253C4" w:rsidRPr="00272F02" w:rsidRDefault="009253C4" w:rsidP="00660688">
            <w:pPr>
              <w:rPr>
                <w:sz w:val="20"/>
                <w:szCs w:val="20"/>
                <w:lang w:val="en-GB"/>
              </w:rPr>
            </w:pPr>
            <w:r w:rsidRPr="00272F02">
              <w:rPr>
                <w:sz w:val="20"/>
                <w:szCs w:val="20"/>
                <w:lang w:val="en-GB"/>
              </w:rPr>
              <w:t>One to one</w:t>
            </w:r>
          </w:p>
        </w:tc>
      </w:tr>
      <w:tr w:rsidR="009253C4" w:rsidRPr="00272F02" w14:paraId="17F5559F"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54F5B5E3" w14:textId="77777777" w:rsidR="009253C4" w:rsidRPr="00272F02" w:rsidRDefault="009253C4" w:rsidP="00660688">
            <w:pPr>
              <w:rPr>
                <w:b/>
                <w:sz w:val="20"/>
                <w:szCs w:val="20"/>
              </w:rPr>
            </w:pPr>
            <w:r w:rsidRPr="00272F02">
              <w:rPr>
                <w:b/>
                <w:sz w:val="20"/>
                <w:szCs w:val="20"/>
              </w:rPr>
              <w:t>Relationship content from ToC representing the protocol hierarchy</w:t>
            </w:r>
          </w:p>
        </w:tc>
        <w:tc>
          <w:tcPr>
            <w:tcW w:w="3768" w:type="pct"/>
            <w:tcBorders>
              <w:top w:val="single" w:sz="4" w:space="0" w:color="auto"/>
              <w:left w:val="single" w:sz="4" w:space="0" w:color="auto"/>
              <w:bottom w:val="single" w:sz="4" w:space="0" w:color="auto"/>
              <w:right w:val="single" w:sz="4" w:space="0" w:color="auto"/>
            </w:tcBorders>
            <w:hideMark/>
          </w:tcPr>
          <w:p w14:paraId="714FA838" w14:textId="3D4FB498" w:rsidR="009253C4" w:rsidRPr="00272F02" w:rsidRDefault="009253C4" w:rsidP="00660688">
            <w:pPr>
              <w:rPr>
                <w:sz w:val="20"/>
                <w:szCs w:val="20"/>
                <w:lang w:val="en-GB"/>
              </w:rPr>
            </w:pPr>
            <w:r w:rsidRPr="00272F02">
              <w:rPr>
                <w:sz w:val="20"/>
                <w:szCs w:val="20"/>
                <w:lang w:val="en-GB"/>
              </w:rPr>
              <w:t>4.2.</w:t>
            </w:r>
            <w:r w:rsidR="009F22C8">
              <w:rPr>
                <w:sz w:val="20"/>
                <w:szCs w:val="20"/>
                <w:lang w:val="en-GB"/>
              </w:rPr>
              <w:t>1</w:t>
            </w:r>
          </w:p>
        </w:tc>
      </w:tr>
      <w:tr w:rsidR="009253C4" w:rsidRPr="00272F02" w14:paraId="0F38462F"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39E2702E" w14:textId="77777777" w:rsidR="009253C4" w:rsidRPr="00272F02" w:rsidRDefault="009253C4" w:rsidP="00660688">
            <w:pPr>
              <w:rPr>
                <w:b/>
                <w:sz w:val="20"/>
                <w:szCs w:val="20"/>
                <w:lang w:val="de-DE"/>
              </w:rPr>
            </w:pPr>
            <w:r w:rsidRPr="00272F02">
              <w:rPr>
                <w:b/>
                <w:sz w:val="20"/>
                <w:szCs w:val="20"/>
                <w:lang w:val="de-DE"/>
              </w:rPr>
              <w:t>Value</w:t>
            </w:r>
          </w:p>
        </w:tc>
        <w:tc>
          <w:tcPr>
            <w:tcW w:w="3768" w:type="pct"/>
            <w:tcBorders>
              <w:top w:val="single" w:sz="4" w:space="0" w:color="auto"/>
              <w:left w:val="single" w:sz="4" w:space="0" w:color="auto"/>
              <w:bottom w:val="single" w:sz="4" w:space="0" w:color="auto"/>
              <w:right w:val="single" w:sz="4" w:space="0" w:color="auto"/>
            </w:tcBorders>
            <w:hideMark/>
          </w:tcPr>
          <w:p w14:paraId="3EF67020" w14:textId="35D0044F" w:rsidR="009253C4" w:rsidRPr="00272F02" w:rsidRDefault="009F22C8" w:rsidP="00660688">
            <w:pPr>
              <w:rPr>
                <w:sz w:val="20"/>
                <w:szCs w:val="20"/>
                <w:lang w:val="en-GB"/>
              </w:rPr>
            </w:pPr>
            <w:r w:rsidRPr="009F22C8">
              <w:rPr>
                <w:sz w:val="20"/>
                <w:szCs w:val="20"/>
              </w:rPr>
              <w:t>Rationale for Estimand(s)</w:t>
            </w:r>
          </w:p>
        </w:tc>
      </w:tr>
      <w:tr w:rsidR="009253C4" w:rsidRPr="00272F02" w14:paraId="5DF19126"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7CE92248" w14:textId="77777777" w:rsidR="009253C4" w:rsidRPr="00272F02" w:rsidRDefault="009253C4" w:rsidP="00660688">
            <w:pPr>
              <w:rPr>
                <w:b/>
                <w:sz w:val="20"/>
                <w:szCs w:val="20"/>
                <w:lang w:val="de-DE"/>
              </w:rPr>
            </w:pPr>
            <w:r w:rsidRPr="00272F02">
              <w:rPr>
                <w:b/>
                <w:sz w:val="20"/>
                <w:szCs w:val="20"/>
                <w:lang w:val="de-DE"/>
              </w:rPr>
              <w:t>Business rules</w:t>
            </w:r>
          </w:p>
        </w:tc>
        <w:tc>
          <w:tcPr>
            <w:tcW w:w="3768" w:type="pct"/>
            <w:tcBorders>
              <w:top w:val="single" w:sz="4" w:space="0" w:color="auto"/>
              <w:left w:val="single" w:sz="4" w:space="0" w:color="auto"/>
              <w:bottom w:val="single" w:sz="4" w:space="0" w:color="auto"/>
              <w:right w:val="single" w:sz="4" w:space="0" w:color="auto"/>
            </w:tcBorders>
            <w:hideMark/>
          </w:tcPr>
          <w:p w14:paraId="16D5209D" w14:textId="77777777" w:rsidR="009253C4" w:rsidRPr="00272F02" w:rsidRDefault="009253C4"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0950F5A3" w14:textId="0842236B" w:rsidR="009253C4" w:rsidRPr="00272F02" w:rsidRDefault="009253C4" w:rsidP="00660688">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01EC3673" w14:textId="77777777" w:rsidR="009253C4" w:rsidRPr="00272F02" w:rsidRDefault="009253C4" w:rsidP="00660688">
            <w:pPr>
              <w:rPr>
                <w:sz w:val="20"/>
                <w:szCs w:val="20"/>
                <w:lang w:val="en-GB"/>
              </w:rPr>
            </w:pPr>
            <w:r w:rsidRPr="00272F02">
              <w:rPr>
                <w:b/>
                <w:sz w:val="20"/>
                <w:szCs w:val="20"/>
              </w:rPr>
              <w:t>Concept</w:t>
            </w:r>
            <w:r w:rsidRPr="00272F02">
              <w:rPr>
                <w:sz w:val="20"/>
                <w:szCs w:val="20"/>
                <w:lang w:val="en-GB"/>
              </w:rPr>
              <w:t>: Heading</w:t>
            </w:r>
          </w:p>
        </w:tc>
      </w:tr>
      <w:tr w:rsidR="009253C4" w:rsidRPr="00272F02" w14:paraId="09C588B7" w14:textId="77777777" w:rsidTr="00660688">
        <w:trPr>
          <w:trHeight w:val="20"/>
        </w:trPr>
        <w:tc>
          <w:tcPr>
            <w:tcW w:w="1232" w:type="pct"/>
            <w:tcBorders>
              <w:top w:val="single" w:sz="4" w:space="0" w:color="auto"/>
              <w:left w:val="single" w:sz="4" w:space="0" w:color="auto"/>
              <w:bottom w:val="single" w:sz="4" w:space="0" w:color="auto"/>
              <w:right w:val="single" w:sz="4" w:space="0" w:color="auto"/>
            </w:tcBorders>
            <w:hideMark/>
          </w:tcPr>
          <w:p w14:paraId="175A4191" w14:textId="77777777" w:rsidR="009253C4" w:rsidRPr="00272F02" w:rsidRDefault="009253C4" w:rsidP="00660688">
            <w:pPr>
              <w:rPr>
                <w:b/>
                <w:sz w:val="20"/>
                <w:szCs w:val="20"/>
              </w:rPr>
            </w:pPr>
            <w:r w:rsidRPr="00272F02">
              <w:rPr>
                <w:b/>
                <w:sz w:val="20"/>
                <w:szCs w:val="20"/>
              </w:rPr>
              <w:t>Repeating and/or Reuse Rules</w:t>
            </w:r>
          </w:p>
        </w:tc>
        <w:tc>
          <w:tcPr>
            <w:tcW w:w="3768" w:type="pct"/>
            <w:tcBorders>
              <w:top w:val="single" w:sz="4" w:space="0" w:color="auto"/>
              <w:left w:val="single" w:sz="4" w:space="0" w:color="auto"/>
              <w:bottom w:val="single" w:sz="4" w:space="0" w:color="auto"/>
              <w:right w:val="single" w:sz="4" w:space="0" w:color="auto"/>
            </w:tcBorders>
            <w:hideMark/>
          </w:tcPr>
          <w:p w14:paraId="7C920B39" w14:textId="77777777" w:rsidR="009253C4" w:rsidRPr="00272F02" w:rsidRDefault="009253C4" w:rsidP="00660688">
            <w:pPr>
              <w:rPr>
                <w:sz w:val="20"/>
                <w:szCs w:val="20"/>
                <w:lang w:val="en-GB"/>
              </w:rPr>
            </w:pPr>
            <w:r w:rsidRPr="00272F02">
              <w:rPr>
                <w:sz w:val="20"/>
                <w:szCs w:val="20"/>
                <w:lang w:val="en-GB"/>
              </w:rPr>
              <w:t>No</w:t>
            </w:r>
          </w:p>
        </w:tc>
      </w:tr>
    </w:tbl>
    <w:p w14:paraId="7A1A8375" w14:textId="77777777" w:rsidR="009253C4" w:rsidRPr="00272F02" w:rsidRDefault="009253C4" w:rsidP="009253C4">
      <w:pPr>
        <w:rPr>
          <w:sz w:val="20"/>
          <w:szCs w:val="20"/>
          <w:lang w:val="fr-FR"/>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39"/>
      </w:tblGrid>
      <w:tr w:rsidR="009253C4" w:rsidRPr="00272F02" w14:paraId="37FB3EF6"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66321B6F" w14:textId="77777777" w:rsidR="009253C4" w:rsidRPr="00272F02" w:rsidRDefault="009253C4" w:rsidP="00660688">
            <w:pPr>
              <w:rPr>
                <w:b/>
                <w:sz w:val="20"/>
                <w:szCs w:val="20"/>
                <w:lang w:val="de-DE"/>
              </w:rPr>
            </w:pPr>
            <w:r w:rsidRPr="00272F02">
              <w:rPr>
                <w:b/>
                <w:sz w:val="20"/>
                <w:szCs w:val="20"/>
                <w:lang w:val="de-DE"/>
              </w:rPr>
              <w:t>Term (Variable)</w:t>
            </w:r>
          </w:p>
        </w:tc>
        <w:tc>
          <w:tcPr>
            <w:tcW w:w="3782" w:type="pct"/>
            <w:tcBorders>
              <w:top w:val="single" w:sz="4" w:space="0" w:color="auto"/>
              <w:left w:val="single" w:sz="4" w:space="0" w:color="auto"/>
              <w:bottom w:val="single" w:sz="4" w:space="0" w:color="auto"/>
              <w:right w:val="single" w:sz="4" w:space="0" w:color="auto"/>
            </w:tcBorders>
            <w:hideMark/>
          </w:tcPr>
          <w:p w14:paraId="2B535BF3" w14:textId="2592EADE" w:rsidR="009253C4" w:rsidRPr="00272F02" w:rsidRDefault="009253C4" w:rsidP="00660688">
            <w:pPr>
              <w:rPr>
                <w:sz w:val="20"/>
                <w:szCs w:val="20"/>
              </w:rPr>
            </w:pPr>
            <w:r w:rsidRPr="00272F02">
              <w:rPr>
                <w:sz w:val="20"/>
                <w:szCs w:val="20"/>
              </w:rPr>
              <w:t>&lt;Rationale for Estimand</w:t>
            </w:r>
            <w:r w:rsidR="005A515B" w:rsidRPr="009F22C8">
              <w:rPr>
                <w:sz w:val="20"/>
                <w:szCs w:val="20"/>
              </w:rPr>
              <w:t>(s)</w:t>
            </w:r>
            <w:r w:rsidRPr="00272F02">
              <w:rPr>
                <w:sz w:val="20"/>
                <w:szCs w:val="20"/>
              </w:rPr>
              <w:t>&gt;</w:t>
            </w:r>
          </w:p>
        </w:tc>
      </w:tr>
      <w:tr w:rsidR="009253C4" w:rsidRPr="00272F02" w14:paraId="398F04A5"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3CAB3A5C" w14:textId="77777777" w:rsidR="009253C4" w:rsidRPr="00272F02" w:rsidRDefault="009253C4" w:rsidP="00660688">
            <w:pPr>
              <w:rPr>
                <w:b/>
                <w:sz w:val="20"/>
                <w:szCs w:val="20"/>
                <w:lang w:val="de-DE"/>
              </w:rPr>
            </w:pPr>
            <w:r w:rsidRPr="00272F02">
              <w:rPr>
                <w:b/>
                <w:sz w:val="20"/>
                <w:szCs w:val="20"/>
                <w:lang w:val="de-DE"/>
              </w:rPr>
              <w:t>Data Type</w:t>
            </w:r>
          </w:p>
        </w:tc>
        <w:tc>
          <w:tcPr>
            <w:tcW w:w="3782" w:type="pct"/>
            <w:tcBorders>
              <w:top w:val="single" w:sz="4" w:space="0" w:color="auto"/>
              <w:left w:val="single" w:sz="4" w:space="0" w:color="auto"/>
              <w:bottom w:val="single" w:sz="4" w:space="0" w:color="auto"/>
              <w:right w:val="single" w:sz="4" w:space="0" w:color="auto"/>
            </w:tcBorders>
            <w:hideMark/>
          </w:tcPr>
          <w:p w14:paraId="0FEAB0D8" w14:textId="77777777" w:rsidR="009253C4" w:rsidRPr="00272F02" w:rsidRDefault="009253C4" w:rsidP="00660688">
            <w:pPr>
              <w:rPr>
                <w:sz w:val="20"/>
                <w:szCs w:val="20"/>
                <w:lang w:val="en-GB"/>
              </w:rPr>
            </w:pPr>
            <w:r w:rsidRPr="00272F02">
              <w:rPr>
                <w:sz w:val="20"/>
                <w:szCs w:val="20"/>
                <w:lang w:val="en-GB"/>
              </w:rPr>
              <w:t>Text</w:t>
            </w:r>
          </w:p>
        </w:tc>
      </w:tr>
      <w:tr w:rsidR="009253C4" w:rsidRPr="00272F02" w14:paraId="18AE9CA1"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3EB1EDEE" w14:textId="77777777" w:rsidR="009253C4" w:rsidRPr="00272F02" w:rsidRDefault="009253C4" w:rsidP="00660688">
            <w:pPr>
              <w:rPr>
                <w:b/>
                <w:sz w:val="20"/>
                <w:szCs w:val="20"/>
              </w:rPr>
            </w:pPr>
            <w:r w:rsidRPr="00272F02">
              <w:rPr>
                <w:b/>
                <w:sz w:val="20"/>
                <w:szCs w:val="20"/>
              </w:rPr>
              <w:t>Data (D), Value (V) or Heading (H)</w:t>
            </w:r>
          </w:p>
        </w:tc>
        <w:tc>
          <w:tcPr>
            <w:tcW w:w="3782" w:type="pct"/>
            <w:tcBorders>
              <w:top w:val="single" w:sz="4" w:space="0" w:color="auto"/>
              <w:left w:val="single" w:sz="4" w:space="0" w:color="auto"/>
              <w:bottom w:val="single" w:sz="4" w:space="0" w:color="auto"/>
              <w:right w:val="single" w:sz="4" w:space="0" w:color="auto"/>
            </w:tcBorders>
            <w:hideMark/>
          </w:tcPr>
          <w:p w14:paraId="4B01A1F2" w14:textId="77777777" w:rsidR="009253C4" w:rsidRPr="00272F02" w:rsidRDefault="009253C4" w:rsidP="00660688">
            <w:pPr>
              <w:rPr>
                <w:sz w:val="20"/>
                <w:szCs w:val="20"/>
                <w:lang w:val="en-GB"/>
              </w:rPr>
            </w:pPr>
            <w:r w:rsidRPr="00272F02">
              <w:rPr>
                <w:sz w:val="20"/>
                <w:szCs w:val="20"/>
                <w:lang w:val="en-GB"/>
              </w:rPr>
              <w:t>D</w:t>
            </w:r>
          </w:p>
        </w:tc>
      </w:tr>
      <w:tr w:rsidR="009253C4" w:rsidRPr="00272F02" w14:paraId="0F5E5220"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7DBB8C8C" w14:textId="77777777" w:rsidR="009253C4" w:rsidRPr="00272F02" w:rsidRDefault="009253C4" w:rsidP="00660688">
            <w:pPr>
              <w:rPr>
                <w:b/>
                <w:sz w:val="20"/>
                <w:szCs w:val="20"/>
                <w:lang w:val="de-DE"/>
              </w:rPr>
            </w:pPr>
            <w:r w:rsidRPr="00272F02">
              <w:rPr>
                <w:b/>
                <w:sz w:val="20"/>
                <w:szCs w:val="20"/>
                <w:lang w:val="de-DE"/>
              </w:rPr>
              <w:t>Definition</w:t>
            </w:r>
          </w:p>
        </w:tc>
        <w:tc>
          <w:tcPr>
            <w:tcW w:w="3782" w:type="pct"/>
            <w:tcBorders>
              <w:top w:val="single" w:sz="4" w:space="0" w:color="auto"/>
              <w:left w:val="single" w:sz="4" w:space="0" w:color="auto"/>
              <w:bottom w:val="single" w:sz="4" w:space="0" w:color="auto"/>
              <w:right w:val="single" w:sz="4" w:space="0" w:color="auto"/>
            </w:tcBorders>
            <w:hideMark/>
          </w:tcPr>
          <w:p w14:paraId="1F0BE2AE" w14:textId="77777777" w:rsidR="009253C4" w:rsidRPr="00272F02" w:rsidRDefault="009253C4" w:rsidP="00660688">
            <w:pPr>
              <w:rPr>
                <w:sz w:val="20"/>
                <w:szCs w:val="20"/>
                <w:lang w:val="en-GB"/>
              </w:rPr>
            </w:pPr>
            <w:r w:rsidRPr="00272F02">
              <w:rPr>
                <w:sz w:val="20"/>
                <w:szCs w:val="20"/>
                <w:lang w:val="en-GB"/>
              </w:rPr>
              <w:t>CNEW</w:t>
            </w:r>
          </w:p>
          <w:p w14:paraId="2603DE97" w14:textId="77777777" w:rsidR="009253C4" w:rsidRPr="00272F02" w:rsidRDefault="009253C4" w:rsidP="00660688">
            <w:pPr>
              <w:rPr>
                <w:sz w:val="20"/>
                <w:szCs w:val="20"/>
                <w:lang w:val="en-GB"/>
              </w:rPr>
            </w:pPr>
            <w:r w:rsidRPr="00272F02">
              <w:rPr>
                <w:sz w:val="20"/>
                <w:szCs w:val="20"/>
                <w:lang w:val="en-GB"/>
              </w:rPr>
              <w:t>For review purpose, see definition of the controlled terminology below</w:t>
            </w:r>
          </w:p>
          <w:p w14:paraId="7D7F153A" w14:textId="77777777" w:rsidR="009253C4" w:rsidRPr="00272F02" w:rsidRDefault="009253C4" w:rsidP="00660688">
            <w:pPr>
              <w:rPr>
                <w:sz w:val="20"/>
                <w:szCs w:val="20"/>
                <w:lang w:val="en-GB"/>
              </w:rPr>
            </w:pPr>
            <w:r w:rsidRPr="00272F02">
              <w:rPr>
                <w:sz w:val="20"/>
                <w:szCs w:val="20"/>
                <w:lang w:val="en-GB"/>
              </w:rPr>
              <w:t xml:space="preserve">An explanation as to the scientific reasons for the choice of the trial </w:t>
            </w:r>
            <w:r w:rsidRPr="00272F02">
              <w:rPr>
                <w:sz w:val="20"/>
                <w:szCs w:val="20"/>
              </w:rPr>
              <w:t>estimand features.</w:t>
            </w:r>
          </w:p>
        </w:tc>
      </w:tr>
      <w:tr w:rsidR="009253C4" w:rsidRPr="00272F02" w14:paraId="113A4564"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30815970" w14:textId="77777777" w:rsidR="009253C4" w:rsidRPr="00272F02" w:rsidRDefault="009253C4" w:rsidP="00660688">
            <w:pPr>
              <w:rPr>
                <w:b/>
                <w:sz w:val="20"/>
                <w:szCs w:val="20"/>
                <w:lang w:val="de-DE"/>
              </w:rPr>
            </w:pPr>
            <w:r w:rsidRPr="00272F02">
              <w:rPr>
                <w:b/>
                <w:sz w:val="20"/>
                <w:szCs w:val="20"/>
                <w:lang w:val="de-DE"/>
              </w:rPr>
              <w:t>User Guidance</w:t>
            </w:r>
          </w:p>
        </w:tc>
        <w:tc>
          <w:tcPr>
            <w:tcW w:w="3782" w:type="pct"/>
            <w:tcBorders>
              <w:top w:val="single" w:sz="4" w:space="0" w:color="auto"/>
              <w:left w:val="single" w:sz="4" w:space="0" w:color="auto"/>
              <w:bottom w:val="single" w:sz="4" w:space="0" w:color="auto"/>
              <w:right w:val="single" w:sz="4" w:space="0" w:color="auto"/>
            </w:tcBorders>
          </w:tcPr>
          <w:p w14:paraId="6D50DFEC" w14:textId="10490F42" w:rsidR="009253C4" w:rsidRPr="00272F02" w:rsidRDefault="2925818A" w:rsidP="00660688">
            <w:pPr>
              <w:rPr>
                <w:sz w:val="20"/>
                <w:szCs w:val="20"/>
                <w:lang w:val="en-CA"/>
              </w:rPr>
            </w:pPr>
            <w:r w:rsidRPr="2925818A">
              <w:rPr>
                <w:sz w:val="20"/>
                <w:szCs w:val="20"/>
                <w:lang w:val="en-CA"/>
              </w:rPr>
              <w:t xml:space="preserve">When estimands are associated with the Primary and Secondary Objectives described in Section 3 Trial Objectives and Associated Estimands, provide a rationale for the estimand </w:t>
            </w:r>
            <w:commentRangeStart w:id="327"/>
            <w:r w:rsidRPr="2925818A">
              <w:rPr>
                <w:sz w:val="20"/>
                <w:szCs w:val="20"/>
                <w:lang w:val="en-CA"/>
              </w:rPr>
              <w:t>not</w:t>
            </w:r>
            <w:commentRangeEnd w:id="327"/>
            <w:r w:rsidR="009253C4">
              <w:rPr>
                <w:rStyle w:val="CommentReference"/>
              </w:rPr>
              <w:commentReference w:id="327"/>
            </w:r>
            <w:r w:rsidRPr="2925818A">
              <w:rPr>
                <w:sz w:val="20"/>
                <w:szCs w:val="20"/>
                <w:lang w:val="en-CA"/>
              </w:rPr>
              <w:t xml:space="preserve"> described elsewhere in the document.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52AB5074" w14:textId="77777777" w:rsidR="009253C4" w:rsidRPr="00272F02" w:rsidRDefault="009253C4" w:rsidP="00660688">
            <w:pPr>
              <w:rPr>
                <w:sz w:val="20"/>
                <w:szCs w:val="20"/>
              </w:rPr>
            </w:pPr>
          </w:p>
        </w:tc>
      </w:tr>
      <w:tr w:rsidR="009253C4" w:rsidRPr="00272F02" w14:paraId="79523DA8"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0384B93D" w14:textId="77777777" w:rsidR="009253C4" w:rsidRPr="00272F02" w:rsidRDefault="009253C4" w:rsidP="00660688">
            <w:pPr>
              <w:rPr>
                <w:b/>
                <w:sz w:val="20"/>
                <w:szCs w:val="20"/>
                <w:lang w:val="de-DE"/>
              </w:rPr>
            </w:pPr>
            <w:r w:rsidRPr="00272F02">
              <w:rPr>
                <w:b/>
                <w:sz w:val="20"/>
                <w:szCs w:val="20"/>
                <w:lang w:val="de-DE"/>
              </w:rPr>
              <w:t>Conformance</w:t>
            </w:r>
          </w:p>
        </w:tc>
        <w:tc>
          <w:tcPr>
            <w:tcW w:w="3782" w:type="pct"/>
            <w:tcBorders>
              <w:top w:val="single" w:sz="4" w:space="0" w:color="auto"/>
              <w:left w:val="single" w:sz="4" w:space="0" w:color="auto"/>
              <w:bottom w:val="single" w:sz="4" w:space="0" w:color="auto"/>
              <w:right w:val="single" w:sz="4" w:space="0" w:color="auto"/>
            </w:tcBorders>
            <w:hideMark/>
          </w:tcPr>
          <w:p w14:paraId="15C31D93" w14:textId="5DDB0AD3" w:rsidR="009253C4" w:rsidRPr="00272F02" w:rsidRDefault="009253C4" w:rsidP="00660688">
            <w:pPr>
              <w:rPr>
                <w:sz w:val="20"/>
                <w:szCs w:val="20"/>
                <w:lang w:val="en-GB"/>
              </w:rPr>
            </w:pPr>
            <w:r w:rsidRPr="00272F02">
              <w:rPr>
                <w:sz w:val="20"/>
                <w:szCs w:val="20"/>
                <w:lang w:val="en-GB"/>
              </w:rPr>
              <w:t>Conditional: when</w:t>
            </w:r>
            <w:r w:rsidR="00DF2BC3" w:rsidRPr="00272F02">
              <w:rPr>
                <w:sz w:val="20"/>
                <w:szCs w:val="20"/>
              </w:rPr>
              <w:t>&lt;Overall Rationale for Trial Design&gt;</w:t>
            </w:r>
            <w:r w:rsidRPr="00272F02">
              <w:rPr>
                <w:sz w:val="20"/>
                <w:szCs w:val="20"/>
                <w:lang w:val="en-GB"/>
              </w:rPr>
              <w:t xml:space="preserve"> is not used</w:t>
            </w:r>
          </w:p>
        </w:tc>
      </w:tr>
      <w:tr w:rsidR="009253C4" w:rsidRPr="00272F02" w14:paraId="66883609"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63144B24" w14:textId="77777777" w:rsidR="009253C4" w:rsidRPr="00272F02" w:rsidRDefault="009253C4" w:rsidP="00660688">
            <w:pPr>
              <w:rPr>
                <w:b/>
                <w:sz w:val="20"/>
                <w:szCs w:val="20"/>
                <w:lang w:val="de-DE"/>
              </w:rPr>
            </w:pPr>
            <w:r w:rsidRPr="00272F02">
              <w:rPr>
                <w:b/>
                <w:sz w:val="20"/>
                <w:szCs w:val="20"/>
                <w:lang w:val="de-DE"/>
              </w:rPr>
              <w:t>Cardinality</w:t>
            </w:r>
          </w:p>
        </w:tc>
        <w:tc>
          <w:tcPr>
            <w:tcW w:w="3782" w:type="pct"/>
            <w:tcBorders>
              <w:top w:val="single" w:sz="4" w:space="0" w:color="auto"/>
              <w:left w:val="single" w:sz="4" w:space="0" w:color="auto"/>
              <w:bottom w:val="single" w:sz="4" w:space="0" w:color="auto"/>
              <w:right w:val="single" w:sz="4" w:space="0" w:color="auto"/>
            </w:tcBorders>
            <w:hideMark/>
          </w:tcPr>
          <w:p w14:paraId="1C93A0B0" w14:textId="77777777" w:rsidR="009253C4" w:rsidRPr="00272F02" w:rsidRDefault="009253C4" w:rsidP="00660688">
            <w:pPr>
              <w:rPr>
                <w:sz w:val="20"/>
                <w:szCs w:val="20"/>
                <w:lang w:val="en-GB"/>
              </w:rPr>
            </w:pPr>
            <w:r w:rsidRPr="00272F02">
              <w:rPr>
                <w:sz w:val="20"/>
                <w:szCs w:val="20"/>
                <w:lang w:val="en-GB"/>
              </w:rPr>
              <w:t>One to one</w:t>
            </w:r>
          </w:p>
        </w:tc>
      </w:tr>
      <w:tr w:rsidR="009253C4" w:rsidRPr="00272F02" w14:paraId="0ACE03C5"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128DD6A8" w14:textId="77777777" w:rsidR="009253C4" w:rsidRPr="00272F02" w:rsidRDefault="009253C4" w:rsidP="00660688">
            <w:pPr>
              <w:rPr>
                <w:b/>
                <w:sz w:val="20"/>
                <w:szCs w:val="20"/>
              </w:rPr>
            </w:pPr>
            <w:r w:rsidRPr="00272F02">
              <w:rPr>
                <w:b/>
                <w:sz w:val="20"/>
                <w:szCs w:val="20"/>
              </w:rPr>
              <w:t>Relationship content from ToC representing the protocol hierarchy</w:t>
            </w:r>
          </w:p>
        </w:tc>
        <w:tc>
          <w:tcPr>
            <w:tcW w:w="3782" w:type="pct"/>
            <w:tcBorders>
              <w:top w:val="single" w:sz="4" w:space="0" w:color="auto"/>
              <w:left w:val="single" w:sz="4" w:space="0" w:color="auto"/>
              <w:bottom w:val="single" w:sz="4" w:space="0" w:color="auto"/>
              <w:right w:val="single" w:sz="4" w:space="0" w:color="auto"/>
            </w:tcBorders>
            <w:hideMark/>
          </w:tcPr>
          <w:p w14:paraId="6670A746" w14:textId="373B352B" w:rsidR="009253C4" w:rsidRPr="00272F02" w:rsidRDefault="009253C4" w:rsidP="00660688">
            <w:pPr>
              <w:rPr>
                <w:sz w:val="20"/>
                <w:szCs w:val="20"/>
                <w:lang w:val="en-GB"/>
              </w:rPr>
            </w:pPr>
            <w:r w:rsidRPr="00272F02">
              <w:rPr>
                <w:sz w:val="20"/>
                <w:szCs w:val="20"/>
                <w:lang w:val="en-GB"/>
              </w:rPr>
              <w:t>4.2.</w:t>
            </w:r>
            <w:r w:rsidR="00FE77DC">
              <w:rPr>
                <w:sz w:val="20"/>
                <w:szCs w:val="20"/>
                <w:lang w:val="en-GB"/>
              </w:rPr>
              <w:t>1</w:t>
            </w:r>
          </w:p>
        </w:tc>
      </w:tr>
      <w:tr w:rsidR="009253C4" w:rsidRPr="00272F02" w14:paraId="5ACE7300"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1C736027" w14:textId="77777777" w:rsidR="009253C4" w:rsidRPr="00272F02" w:rsidRDefault="009253C4" w:rsidP="00660688">
            <w:pPr>
              <w:rPr>
                <w:b/>
                <w:sz w:val="20"/>
                <w:szCs w:val="20"/>
                <w:lang w:val="de-DE"/>
              </w:rPr>
            </w:pPr>
            <w:r w:rsidRPr="00272F02">
              <w:rPr>
                <w:b/>
                <w:sz w:val="20"/>
                <w:szCs w:val="20"/>
                <w:lang w:val="de-DE"/>
              </w:rPr>
              <w:t>Value</w:t>
            </w:r>
          </w:p>
        </w:tc>
        <w:tc>
          <w:tcPr>
            <w:tcW w:w="3782" w:type="pct"/>
            <w:tcBorders>
              <w:top w:val="single" w:sz="4" w:space="0" w:color="auto"/>
              <w:left w:val="single" w:sz="4" w:space="0" w:color="auto"/>
              <w:bottom w:val="single" w:sz="4" w:space="0" w:color="auto"/>
              <w:right w:val="single" w:sz="4" w:space="0" w:color="auto"/>
            </w:tcBorders>
            <w:hideMark/>
          </w:tcPr>
          <w:p w14:paraId="113C8BDE" w14:textId="77777777" w:rsidR="009253C4" w:rsidRPr="00272F02" w:rsidRDefault="009253C4" w:rsidP="00660688">
            <w:pPr>
              <w:rPr>
                <w:sz w:val="20"/>
                <w:szCs w:val="20"/>
                <w:lang w:val="en-GB"/>
              </w:rPr>
            </w:pPr>
            <w:r w:rsidRPr="00272F02">
              <w:rPr>
                <w:sz w:val="20"/>
                <w:szCs w:val="20"/>
                <w:lang w:val="en-GB"/>
              </w:rPr>
              <w:t>Text</w:t>
            </w:r>
          </w:p>
        </w:tc>
      </w:tr>
      <w:tr w:rsidR="009253C4" w:rsidRPr="00272F02" w14:paraId="17C35DC7"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3D1EBF69" w14:textId="77777777" w:rsidR="009253C4" w:rsidRPr="00272F02" w:rsidRDefault="009253C4" w:rsidP="00660688">
            <w:pPr>
              <w:rPr>
                <w:b/>
                <w:sz w:val="20"/>
                <w:szCs w:val="20"/>
                <w:lang w:val="de-DE"/>
              </w:rPr>
            </w:pPr>
            <w:r w:rsidRPr="00272F02">
              <w:rPr>
                <w:b/>
                <w:sz w:val="20"/>
                <w:szCs w:val="20"/>
                <w:lang w:val="de-DE"/>
              </w:rPr>
              <w:t>Business rules</w:t>
            </w:r>
          </w:p>
        </w:tc>
        <w:tc>
          <w:tcPr>
            <w:tcW w:w="3782" w:type="pct"/>
            <w:tcBorders>
              <w:top w:val="single" w:sz="4" w:space="0" w:color="auto"/>
              <w:left w:val="single" w:sz="4" w:space="0" w:color="auto"/>
              <w:bottom w:val="single" w:sz="4" w:space="0" w:color="auto"/>
              <w:right w:val="single" w:sz="4" w:space="0" w:color="auto"/>
            </w:tcBorders>
            <w:hideMark/>
          </w:tcPr>
          <w:p w14:paraId="5FA1F503" w14:textId="77777777" w:rsidR="009253C4" w:rsidRPr="00272F02" w:rsidRDefault="009253C4"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63415412" w14:textId="69B8A0E1" w:rsidR="009253C4" w:rsidRPr="00272F02" w:rsidRDefault="009253C4" w:rsidP="00660688">
            <w:pPr>
              <w:rPr>
                <w:sz w:val="20"/>
                <w:szCs w:val="20"/>
                <w:lang w:val="en-GB"/>
              </w:rPr>
            </w:pPr>
            <w:r w:rsidRPr="00272F02">
              <w:rPr>
                <w:b/>
                <w:sz w:val="20"/>
                <w:szCs w:val="20"/>
              </w:rPr>
              <w:t>Relationship</w:t>
            </w:r>
            <w:r w:rsidRPr="00272F02">
              <w:rPr>
                <w:sz w:val="20"/>
                <w:szCs w:val="20"/>
                <w:lang w:val="en-GB"/>
              </w:rPr>
              <w:t>: 4.2.</w:t>
            </w:r>
            <w:r w:rsidR="00FE77DC">
              <w:rPr>
                <w:sz w:val="20"/>
                <w:szCs w:val="20"/>
                <w:lang w:val="en-GB"/>
              </w:rPr>
              <w:t>1</w:t>
            </w:r>
            <w:r w:rsidRPr="00272F02">
              <w:rPr>
                <w:sz w:val="20"/>
                <w:szCs w:val="20"/>
                <w:lang w:val="en-GB"/>
              </w:rPr>
              <w:t xml:space="preserve"> Rationale for Estimand</w:t>
            </w:r>
            <w:r w:rsidR="00753BA7" w:rsidRPr="009F22C8">
              <w:rPr>
                <w:sz w:val="20"/>
                <w:szCs w:val="20"/>
              </w:rPr>
              <w:t>(s)</w:t>
            </w:r>
          </w:p>
          <w:p w14:paraId="5C432A87" w14:textId="77777777" w:rsidR="009253C4" w:rsidRPr="00272F02" w:rsidRDefault="009253C4" w:rsidP="00660688">
            <w:pPr>
              <w:rPr>
                <w:sz w:val="20"/>
                <w:szCs w:val="20"/>
                <w:lang w:val="en-GB"/>
              </w:rPr>
            </w:pPr>
            <w:r w:rsidRPr="00272F02">
              <w:rPr>
                <w:b/>
                <w:sz w:val="20"/>
                <w:szCs w:val="20"/>
              </w:rPr>
              <w:t>Concept</w:t>
            </w:r>
            <w:r w:rsidRPr="00272F02">
              <w:rPr>
                <w:sz w:val="20"/>
                <w:szCs w:val="20"/>
                <w:lang w:val="en-GB"/>
              </w:rPr>
              <w:t>: CNEW</w:t>
            </w:r>
          </w:p>
        </w:tc>
      </w:tr>
      <w:tr w:rsidR="009253C4" w:rsidRPr="00272F02" w14:paraId="4C9150AB" w14:textId="77777777" w:rsidTr="2925818A">
        <w:tc>
          <w:tcPr>
            <w:tcW w:w="1218" w:type="pct"/>
            <w:tcBorders>
              <w:top w:val="single" w:sz="4" w:space="0" w:color="auto"/>
              <w:left w:val="single" w:sz="4" w:space="0" w:color="auto"/>
              <w:bottom w:val="single" w:sz="4" w:space="0" w:color="auto"/>
              <w:right w:val="single" w:sz="4" w:space="0" w:color="auto"/>
            </w:tcBorders>
            <w:hideMark/>
          </w:tcPr>
          <w:p w14:paraId="3CF161E0" w14:textId="77777777" w:rsidR="009253C4" w:rsidRPr="00272F02" w:rsidRDefault="009253C4" w:rsidP="00660688">
            <w:pPr>
              <w:rPr>
                <w:b/>
                <w:sz w:val="20"/>
                <w:szCs w:val="20"/>
              </w:rPr>
            </w:pPr>
            <w:r w:rsidRPr="00272F02">
              <w:rPr>
                <w:b/>
                <w:sz w:val="20"/>
                <w:szCs w:val="20"/>
              </w:rPr>
              <w:t>Repeating and/or Reuse Rules</w:t>
            </w:r>
          </w:p>
        </w:tc>
        <w:tc>
          <w:tcPr>
            <w:tcW w:w="3782" w:type="pct"/>
            <w:tcBorders>
              <w:top w:val="single" w:sz="4" w:space="0" w:color="auto"/>
              <w:left w:val="single" w:sz="4" w:space="0" w:color="auto"/>
              <w:bottom w:val="single" w:sz="4" w:space="0" w:color="auto"/>
              <w:right w:val="single" w:sz="4" w:space="0" w:color="auto"/>
            </w:tcBorders>
            <w:hideMark/>
          </w:tcPr>
          <w:p w14:paraId="1344AC43" w14:textId="77777777" w:rsidR="009253C4" w:rsidRPr="00272F02" w:rsidRDefault="009253C4" w:rsidP="00660688">
            <w:pPr>
              <w:rPr>
                <w:sz w:val="20"/>
                <w:szCs w:val="20"/>
                <w:lang w:val="en-GB"/>
              </w:rPr>
            </w:pPr>
            <w:r w:rsidRPr="00272F02">
              <w:rPr>
                <w:sz w:val="20"/>
                <w:szCs w:val="20"/>
                <w:lang w:val="en-GB"/>
              </w:rPr>
              <w:t>No</w:t>
            </w:r>
          </w:p>
        </w:tc>
      </w:tr>
    </w:tbl>
    <w:p w14:paraId="5FC97BC8" w14:textId="77777777" w:rsidR="009253C4" w:rsidRPr="009253C4" w:rsidRDefault="009253C4" w:rsidP="00FF3C43">
      <w:pPr>
        <w:pStyle w:val="Paragraph"/>
      </w:pPr>
    </w:p>
    <w:p w14:paraId="198A6061" w14:textId="3D5015BB" w:rsidR="00763A78" w:rsidRPr="00E704EE" w:rsidRDefault="003F3CC8" w:rsidP="00FE1BC4">
      <w:pPr>
        <w:pStyle w:val="Heading3"/>
        <w:rPr>
          <w:sz w:val="20"/>
          <w:szCs w:val="20"/>
        </w:rPr>
      </w:pPr>
      <w:r w:rsidRPr="00272F02">
        <w:rPr>
          <w:rFonts w:cs="Times New Roman"/>
        </w:rPr>
        <w:t>Rationale for Intervention M</w:t>
      </w:r>
      <w:r w:rsidR="00105591" w:rsidRPr="00272F02">
        <w:rPr>
          <w:rFonts w:cs="Times New Roman"/>
        </w:rPr>
        <w:t>odel</w:t>
      </w:r>
    </w:p>
    <w:tbl>
      <w:tblPr>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862"/>
      </w:tblGrid>
      <w:tr w:rsidR="00105591" w:rsidRPr="00272F02" w14:paraId="06932A54"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5C972C45" w14:textId="77777777" w:rsidR="00105591" w:rsidRPr="00272F02" w:rsidRDefault="00105591" w:rsidP="00105591">
            <w:pPr>
              <w:rPr>
                <w:b/>
                <w:sz w:val="20"/>
                <w:szCs w:val="20"/>
                <w:lang w:val="de-DE"/>
              </w:rPr>
            </w:pPr>
            <w:r w:rsidRPr="00272F02">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2E8A3154" w14:textId="6B00B852" w:rsidR="00105591" w:rsidRPr="00272F02" w:rsidRDefault="00105591" w:rsidP="00105591">
            <w:pPr>
              <w:rPr>
                <w:sz w:val="20"/>
                <w:szCs w:val="20"/>
              </w:rPr>
            </w:pPr>
            <w:r w:rsidRPr="00272F02">
              <w:rPr>
                <w:sz w:val="20"/>
                <w:szCs w:val="20"/>
              </w:rPr>
              <w:t>4.2.</w:t>
            </w:r>
            <w:r w:rsidR="00C74BF1">
              <w:rPr>
                <w:sz w:val="20"/>
                <w:szCs w:val="20"/>
              </w:rPr>
              <w:t>2</w:t>
            </w:r>
            <w:r w:rsidR="00C74BF1" w:rsidRPr="00272F02">
              <w:rPr>
                <w:sz w:val="20"/>
                <w:szCs w:val="20"/>
              </w:rPr>
              <w:t xml:space="preserve"> </w:t>
            </w:r>
            <w:r w:rsidRPr="00272F02">
              <w:rPr>
                <w:sz w:val="20"/>
                <w:szCs w:val="20"/>
              </w:rPr>
              <w:t>Rationale for Intervention Model</w:t>
            </w:r>
          </w:p>
        </w:tc>
      </w:tr>
      <w:tr w:rsidR="00105591" w:rsidRPr="00272F02" w14:paraId="0F45F2E1"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56CB7E94" w14:textId="77777777" w:rsidR="00105591" w:rsidRPr="00272F02" w:rsidRDefault="00105591" w:rsidP="00105591">
            <w:pPr>
              <w:rPr>
                <w:b/>
                <w:sz w:val="20"/>
                <w:szCs w:val="20"/>
                <w:lang w:val="de-DE"/>
              </w:rPr>
            </w:pPr>
            <w:r w:rsidRPr="00272F02">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7C3D818" w14:textId="77777777" w:rsidR="00105591" w:rsidRPr="00272F02" w:rsidRDefault="00105591" w:rsidP="00105591">
            <w:pPr>
              <w:rPr>
                <w:sz w:val="20"/>
                <w:szCs w:val="20"/>
                <w:lang w:val="en-GB"/>
              </w:rPr>
            </w:pPr>
            <w:r w:rsidRPr="00272F02">
              <w:rPr>
                <w:sz w:val="20"/>
                <w:szCs w:val="20"/>
                <w:lang w:val="en-GB"/>
              </w:rPr>
              <w:t>Text</w:t>
            </w:r>
          </w:p>
        </w:tc>
      </w:tr>
      <w:tr w:rsidR="00105591" w:rsidRPr="00272F02" w14:paraId="37BE4EE7"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09835345" w14:textId="77777777" w:rsidR="00105591" w:rsidRPr="00272F02" w:rsidRDefault="00105591" w:rsidP="00105591">
            <w:pPr>
              <w:rPr>
                <w:b/>
                <w:sz w:val="20"/>
                <w:szCs w:val="20"/>
              </w:rPr>
            </w:pPr>
            <w:r w:rsidRPr="00272F02">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0E1E3405" w14:textId="77777777" w:rsidR="00105591" w:rsidRPr="00272F02" w:rsidRDefault="00105591" w:rsidP="00105591">
            <w:pPr>
              <w:rPr>
                <w:sz w:val="20"/>
                <w:szCs w:val="20"/>
                <w:lang w:val="en-GB"/>
              </w:rPr>
            </w:pPr>
            <w:r w:rsidRPr="00272F02">
              <w:rPr>
                <w:sz w:val="20"/>
                <w:szCs w:val="20"/>
                <w:lang w:val="en-GB"/>
              </w:rPr>
              <w:t>H</w:t>
            </w:r>
          </w:p>
        </w:tc>
      </w:tr>
      <w:tr w:rsidR="00105591" w:rsidRPr="00272F02" w14:paraId="2685715B"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1AE5B868" w14:textId="77777777" w:rsidR="00105591" w:rsidRPr="00272F02" w:rsidRDefault="00105591" w:rsidP="00105591">
            <w:pPr>
              <w:rPr>
                <w:b/>
                <w:sz w:val="20"/>
                <w:szCs w:val="20"/>
                <w:lang w:val="de-DE"/>
              </w:rPr>
            </w:pPr>
            <w:r w:rsidRPr="00272F02">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hideMark/>
          </w:tcPr>
          <w:p w14:paraId="79E02201" w14:textId="77777777" w:rsidR="00105591" w:rsidRPr="00272F02" w:rsidRDefault="00105591" w:rsidP="00105591">
            <w:pPr>
              <w:rPr>
                <w:sz w:val="20"/>
                <w:szCs w:val="20"/>
                <w:lang w:val="en-GB"/>
              </w:rPr>
            </w:pPr>
            <w:r w:rsidRPr="00272F02">
              <w:rPr>
                <w:sz w:val="20"/>
                <w:szCs w:val="20"/>
                <w:lang w:val="en-GB"/>
              </w:rPr>
              <w:t>Heading</w:t>
            </w:r>
          </w:p>
        </w:tc>
      </w:tr>
      <w:tr w:rsidR="00105591" w:rsidRPr="00272F02" w14:paraId="09396D46"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685A8699" w14:textId="77777777" w:rsidR="00105591" w:rsidRPr="00272F02" w:rsidRDefault="00105591" w:rsidP="00105591">
            <w:pPr>
              <w:rPr>
                <w:b/>
                <w:sz w:val="20"/>
                <w:szCs w:val="20"/>
                <w:lang w:val="de-DE"/>
              </w:rPr>
            </w:pPr>
            <w:r w:rsidRPr="00272F02">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hideMark/>
          </w:tcPr>
          <w:p w14:paraId="73EA93EA" w14:textId="77777777" w:rsidR="00105591" w:rsidRPr="00272F02" w:rsidRDefault="00105591" w:rsidP="00105591">
            <w:pPr>
              <w:rPr>
                <w:sz w:val="20"/>
                <w:szCs w:val="20"/>
                <w:lang w:val="de-DE"/>
              </w:rPr>
            </w:pPr>
            <w:r w:rsidRPr="00272F02">
              <w:rPr>
                <w:sz w:val="20"/>
                <w:szCs w:val="20"/>
                <w:lang w:val="de-DE"/>
              </w:rPr>
              <w:t>N/A</w:t>
            </w:r>
          </w:p>
        </w:tc>
      </w:tr>
      <w:tr w:rsidR="00105591" w:rsidRPr="00272F02" w14:paraId="137970F2"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7B21D43E" w14:textId="77777777" w:rsidR="00105591" w:rsidRPr="00272F02" w:rsidRDefault="00105591" w:rsidP="00105591">
            <w:pPr>
              <w:rPr>
                <w:b/>
                <w:sz w:val="20"/>
                <w:szCs w:val="20"/>
                <w:lang w:val="de-DE"/>
              </w:rPr>
            </w:pPr>
            <w:r w:rsidRPr="00272F02">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5BD8491B" w14:textId="15AC00CD" w:rsidR="00105591" w:rsidRPr="00272F02" w:rsidRDefault="00105591" w:rsidP="00105591">
            <w:pPr>
              <w:rPr>
                <w:sz w:val="20"/>
                <w:szCs w:val="20"/>
                <w:lang w:val="en-GB"/>
              </w:rPr>
            </w:pPr>
            <w:r w:rsidRPr="00272F02">
              <w:rPr>
                <w:sz w:val="20"/>
                <w:szCs w:val="20"/>
                <w:lang w:val="en-GB"/>
              </w:rPr>
              <w:t xml:space="preserve">Conditional: when </w:t>
            </w:r>
            <w:r w:rsidR="00463589" w:rsidRPr="00272F02">
              <w:rPr>
                <w:sz w:val="20"/>
                <w:szCs w:val="20"/>
              </w:rPr>
              <w:t>&lt;Overall Rationale for Trial Design&gt;</w:t>
            </w:r>
            <w:r w:rsidRPr="00272F02">
              <w:rPr>
                <w:sz w:val="20"/>
                <w:szCs w:val="20"/>
                <w:lang w:val="en-GB"/>
              </w:rPr>
              <w:t xml:space="preserve"> is not used</w:t>
            </w:r>
          </w:p>
        </w:tc>
      </w:tr>
      <w:tr w:rsidR="00105591" w:rsidRPr="00272F02" w14:paraId="56BA51E0"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34EEA91D" w14:textId="77777777" w:rsidR="00105591" w:rsidRPr="00272F02" w:rsidRDefault="00105591" w:rsidP="00105591">
            <w:pPr>
              <w:rPr>
                <w:b/>
                <w:sz w:val="20"/>
                <w:szCs w:val="20"/>
                <w:lang w:val="de-DE"/>
              </w:rPr>
            </w:pPr>
            <w:r w:rsidRPr="00272F02">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42DA9607" w14:textId="77777777" w:rsidR="00105591" w:rsidRPr="00272F02" w:rsidRDefault="00105591" w:rsidP="00105591">
            <w:pPr>
              <w:rPr>
                <w:sz w:val="20"/>
                <w:szCs w:val="20"/>
                <w:lang w:val="en-GB"/>
              </w:rPr>
            </w:pPr>
            <w:r w:rsidRPr="00272F02">
              <w:rPr>
                <w:sz w:val="20"/>
                <w:szCs w:val="20"/>
                <w:lang w:val="en-GB"/>
              </w:rPr>
              <w:t>One to one</w:t>
            </w:r>
          </w:p>
        </w:tc>
      </w:tr>
      <w:tr w:rsidR="00105591" w:rsidRPr="00272F02" w14:paraId="4C625F6E"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44E3D538" w14:textId="77777777" w:rsidR="00105591" w:rsidRPr="00272F02" w:rsidRDefault="00105591" w:rsidP="00105591">
            <w:pPr>
              <w:rPr>
                <w:b/>
                <w:sz w:val="20"/>
                <w:szCs w:val="20"/>
              </w:rPr>
            </w:pPr>
            <w:r w:rsidRPr="00272F02">
              <w:rPr>
                <w:b/>
                <w:sz w:val="20"/>
                <w:szCs w:val="20"/>
              </w:rPr>
              <w:t>Relationship content from ToC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73778CD3" w14:textId="02A7783E" w:rsidR="00105591" w:rsidRPr="00272F02" w:rsidRDefault="00105591" w:rsidP="00105591">
            <w:pPr>
              <w:rPr>
                <w:sz w:val="20"/>
                <w:szCs w:val="20"/>
                <w:lang w:val="en-GB"/>
              </w:rPr>
            </w:pPr>
            <w:r w:rsidRPr="00272F02">
              <w:rPr>
                <w:sz w:val="20"/>
                <w:szCs w:val="20"/>
                <w:lang w:val="en-GB"/>
              </w:rPr>
              <w:t>4.2.</w:t>
            </w:r>
            <w:r w:rsidR="003A5278">
              <w:rPr>
                <w:sz w:val="20"/>
                <w:szCs w:val="20"/>
                <w:lang w:val="en-GB"/>
              </w:rPr>
              <w:t>2</w:t>
            </w:r>
          </w:p>
        </w:tc>
      </w:tr>
      <w:tr w:rsidR="00105591" w:rsidRPr="00272F02" w14:paraId="01C1798F"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74F3E4A3" w14:textId="77777777" w:rsidR="00105591" w:rsidRPr="00272F02" w:rsidRDefault="00105591" w:rsidP="00105591">
            <w:pPr>
              <w:rPr>
                <w:b/>
                <w:sz w:val="20"/>
                <w:szCs w:val="20"/>
                <w:lang w:val="de-DE"/>
              </w:rPr>
            </w:pPr>
            <w:r w:rsidRPr="00272F02">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4B972DB6" w14:textId="77777777" w:rsidR="00105591" w:rsidRPr="00272F02" w:rsidRDefault="00105591" w:rsidP="00105591">
            <w:pPr>
              <w:rPr>
                <w:sz w:val="20"/>
                <w:szCs w:val="20"/>
                <w:lang w:val="en-GB"/>
              </w:rPr>
            </w:pPr>
            <w:r w:rsidRPr="00272F02">
              <w:rPr>
                <w:sz w:val="20"/>
                <w:szCs w:val="20"/>
                <w:lang w:val="en-GB"/>
              </w:rPr>
              <w:t>Rationale for Intervention Model</w:t>
            </w:r>
          </w:p>
        </w:tc>
      </w:tr>
      <w:tr w:rsidR="00105591" w:rsidRPr="00272F02" w14:paraId="7F75EF81"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76611FA3" w14:textId="77777777" w:rsidR="00105591" w:rsidRPr="00272F02" w:rsidRDefault="00105591" w:rsidP="00105591">
            <w:pPr>
              <w:rPr>
                <w:b/>
                <w:sz w:val="20"/>
                <w:szCs w:val="20"/>
                <w:lang w:val="de-DE"/>
              </w:rPr>
            </w:pPr>
            <w:r w:rsidRPr="00272F02">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707B55E" w14:textId="77777777" w:rsidR="00105591" w:rsidRPr="00272F02" w:rsidRDefault="00105591" w:rsidP="00105591">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4DC59903" w14:textId="6DBC85BD" w:rsidR="00105591" w:rsidRPr="00272F02" w:rsidRDefault="00105591" w:rsidP="00105591">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308BD4F8" w14:textId="77777777" w:rsidR="00105591" w:rsidRPr="00272F02" w:rsidRDefault="00105591" w:rsidP="00105591">
            <w:pPr>
              <w:rPr>
                <w:sz w:val="20"/>
                <w:szCs w:val="20"/>
                <w:lang w:val="en-GB"/>
              </w:rPr>
            </w:pPr>
            <w:r w:rsidRPr="00272F02">
              <w:rPr>
                <w:b/>
                <w:sz w:val="20"/>
                <w:szCs w:val="20"/>
              </w:rPr>
              <w:t>Concept</w:t>
            </w:r>
            <w:r w:rsidRPr="00272F02">
              <w:rPr>
                <w:sz w:val="20"/>
                <w:szCs w:val="20"/>
                <w:lang w:val="en-GB"/>
              </w:rPr>
              <w:t>: Heading</w:t>
            </w:r>
          </w:p>
        </w:tc>
      </w:tr>
      <w:tr w:rsidR="00105591" w:rsidRPr="00272F02" w14:paraId="147CF92B" w14:textId="77777777" w:rsidTr="00105591">
        <w:tc>
          <w:tcPr>
            <w:tcW w:w="1257" w:type="pct"/>
            <w:tcBorders>
              <w:top w:val="single" w:sz="4" w:space="0" w:color="auto"/>
              <w:left w:val="single" w:sz="4" w:space="0" w:color="auto"/>
              <w:bottom w:val="single" w:sz="4" w:space="0" w:color="auto"/>
              <w:right w:val="single" w:sz="4" w:space="0" w:color="auto"/>
            </w:tcBorders>
            <w:hideMark/>
          </w:tcPr>
          <w:p w14:paraId="6A7217A7" w14:textId="77777777" w:rsidR="00105591" w:rsidRPr="00272F02" w:rsidRDefault="00105591" w:rsidP="00105591">
            <w:pPr>
              <w:rPr>
                <w:b/>
                <w:sz w:val="20"/>
                <w:szCs w:val="20"/>
              </w:rPr>
            </w:pPr>
            <w:r w:rsidRPr="00272F02">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602622C" w14:textId="77777777" w:rsidR="00105591" w:rsidRPr="00272F02" w:rsidRDefault="00105591" w:rsidP="00105591">
            <w:pPr>
              <w:rPr>
                <w:sz w:val="20"/>
                <w:szCs w:val="20"/>
                <w:lang w:val="en-GB"/>
              </w:rPr>
            </w:pPr>
            <w:r w:rsidRPr="00272F02">
              <w:rPr>
                <w:sz w:val="20"/>
                <w:szCs w:val="20"/>
                <w:lang w:val="en-GB"/>
              </w:rPr>
              <w:t>No</w:t>
            </w:r>
          </w:p>
        </w:tc>
      </w:tr>
    </w:tbl>
    <w:p w14:paraId="196FAF87" w14:textId="77777777" w:rsidR="00105591" w:rsidRPr="00272F02" w:rsidRDefault="00105591" w:rsidP="001055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6741"/>
      </w:tblGrid>
      <w:tr w:rsidR="00105591" w:rsidRPr="00272F02" w14:paraId="639B6027"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6CAD9DC4" w14:textId="77777777" w:rsidR="00105591" w:rsidRPr="00272F02" w:rsidRDefault="00105591" w:rsidP="00105591">
            <w:pPr>
              <w:rPr>
                <w:b/>
                <w:sz w:val="20"/>
                <w:szCs w:val="20"/>
                <w:lang w:val="de-DE"/>
              </w:rPr>
            </w:pPr>
            <w:r w:rsidRPr="00272F02">
              <w:rPr>
                <w:b/>
                <w:sz w:val="20"/>
                <w:szCs w:val="20"/>
                <w:lang w:val="de-DE"/>
              </w:rPr>
              <w:t>Term (Variable)</w:t>
            </w:r>
          </w:p>
        </w:tc>
        <w:tc>
          <w:tcPr>
            <w:tcW w:w="3749" w:type="pct"/>
            <w:tcBorders>
              <w:top w:val="single" w:sz="4" w:space="0" w:color="auto"/>
              <w:left w:val="single" w:sz="4" w:space="0" w:color="auto"/>
              <w:bottom w:val="single" w:sz="4" w:space="0" w:color="auto"/>
              <w:right w:val="single" w:sz="4" w:space="0" w:color="auto"/>
            </w:tcBorders>
            <w:hideMark/>
          </w:tcPr>
          <w:p w14:paraId="5B8A4C3B" w14:textId="29F4A79B" w:rsidR="00105591" w:rsidRPr="00272F02" w:rsidRDefault="00105591" w:rsidP="00105591">
            <w:pPr>
              <w:rPr>
                <w:sz w:val="20"/>
                <w:szCs w:val="20"/>
              </w:rPr>
            </w:pPr>
            <w:r w:rsidRPr="00272F02">
              <w:rPr>
                <w:sz w:val="20"/>
                <w:szCs w:val="20"/>
              </w:rPr>
              <w:t>&lt;Rationale for Trial Intervention Model&gt;</w:t>
            </w:r>
          </w:p>
        </w:tc>
      </w:tr>
      <w:tr w:rsidR="00105591" w:rsidRPr="00272F02" w14:paraId="54656110"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5AC4A783" w14:textId="77777777" w:rsidR="00105591" w:rsidRPr="00272F02" w:rsidRDefault="00105591" w:rsidP="00105591">
            <w:pPr>
              <w:rPr>
                <w:b/>
                <w:sz w:val="20"/>
                <w:szCs w:val="20"/>
                <w:lang w:val="de-DE"/>
              </w:rPr>
            </w:pPr>
            <w:r w:rsidRPr="00272F02">
              <w:rPr>
                <w:b/>
                <w:sz w:val="20"/>
                <w:szCs w:val="20"/>
                <w:lang w:val="de-DE"/>
              </w:rPr>
              <w:t>Data Type</w:t>
            </w:r>
          </w:p>
        </w:tc>
        <w:tc>
          <w:tcPr>
            <w:tcW w:w="3749" w:type="pct"/>
            <w:tcBorders>
              <w:top w:val="single" w:sz="4" w:space="0" w:color="auto"/>
              <w:left w:val="single" w:sz="4" w:space="0" w:color="auto"/>
              <w:bottom w:val="single" w:sz="4" w:space="0" w:color="auto"/>
              <w:right w:val="single" w:sz="4" w:space="0" w:color="auto"/>
            </w:tcBorders>
            <w:hideMark/>
          </w:tcPr>
          <w:p w14:paraId="455B2348" w14:textId="77777777" w:rsidR="00105591" w:rsidRPr="00272F02" w:rsidRDefault="00105591" w:rsidP="00105591">
            <w:pPr>
              <w:rPr>
                <w:sz w:val="20"/>
                <w:szCs w:val="20"/>
                <w:lang w:val="en-GB"/>
              </w:rPr>
            </w:pPr>
            <w:r w:rsidRPr="00272F02">
              <w:rPr>
                <w:sz w:val="20"/>
                <w:szCs w:val="20"/>
                <w:lang w:val="en-GB"/>
              </w:rPr>
              <w:t>Text</w:t>
            </w:r>
          </w:p>
        </w:tc>
      </w:tr>
      <w:tr w:rsidR="00105591" w:rsidRPr="00272F02" w14:paraId="2A919B02"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50498FD5" w14:textId="77777777" w:rsidR="00105591" w:rsidRPr="00272F02" w:rsidRDefault="00105591" w:rsidP="00105591">
            <w:pPr>
              <w:rPr>
                <w:b/>
                <w:sz w:val="20"/>
                <w:szCs w:val="20"/>
              </w:rPr>
            </w:pPr>
            <w:r w:rsidRPr="00272F02">
              <w:rPr>
                <w:b/>
                <w:sz w:val="20"/>
                <w:szCs w:val="20"/>
              </w:rPr>
              <w:t>Data (D), Value (V) or Heading (H)</w:t>
            </w:r>
          </w:p>
        </w:tc>
        <w:tc>
          <w:tcPr>
            <w:tcW w:w="3749" w:type="pct"/>
            <w:tcBorders>
              <w:top w:val="single" w:sz="4" w:space="0" w:color="auto"/>
              <w:left w:val="single" w:sz="4" w:space="0" w:color="auto"/>
              <w:bottom w:val="single" w:sz="4" w:space="0" w:color="auto"/>
              <w:right w:val="single" w:sz="4" w:space="0" w:color="auto"/>
            </w:tcBorders>
            <w:hideMark/>
          </w:tcPr>
          <w:p w14:paraId="311FC33C" w14:textId="77777777" w:rsidR="00105591" w:rsidRPr="00272F02" w:rsidRDefault="00105591" w:rsidP="00105591">
            <w:pPr>
              <w:rPr>
                <w:sz w:val="20"/>
                <w:szCs w:val="20"/>
                <w:lang w:val="en-GB"/>
              </w:rPr>
            </w:pPr>
            <w:r w:rsidRPr="00272F02">
              <w:rPr>
                <w:sz w:val="20"/>
                <w:szCs w:val="20"/>
                <w:lang w:val="en-GB"/>
              </w:rPr>
              <w:t>D</w:t>
            </w:r>
          </w:p>
        </w:tc>
      </w:tr>
      <w:tr w:rsidR="00105591" w:rsidRPr="00272F02" w14:paraId="23CB0C3F"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2EF456C5" w14:textId="77777777" w:rsidR="00105591" w:rsidRPr="00272F02" w:rsidRDefault="00105591" w:rsidP="00105591">
            <w:pPr>
              <w:rPr>
                <w:b/>
                <w:sz w:val="20"/>
                <w:szCs w:val="20"/>
                <w:lang w:val="de-DE"/>
              </w:rPr>
            </w:pPr>
            <w:r w:rsidRPr="00272F02">
              <w:rPr>
                <w:b/>
                <w:sz w:val="20"/>
                <w:szCs w:val="20"/>
                <w:lang w:val="de-DE"/>
              </w:rPr>
              <w:t>Definition</w:t>
            </w:r>
          </w:p>
        </w:tc>
        <w:tc>
          <w:tcPr>
            <w:tcW w:w="3749" w:type="pct"/>
            <w:tcBorders>
              <w:top w:val="single" w:sz="4" w:space="0" w:color="auto"/>
              <w:left w:val="single" w:sz="4" w:space="0" w:color="auto"/>
              <w:bottom w:val="single" w:sz="4" w:space="0" w:color="auto"/>
              <w:right w:val="single" w:sz="4" w:space="0" w:color="auto"/>
            </w:tcBorders>
            <w:hideMark/>
          </w:tcPr>
          <w:p w14:paraId="6EB1A27F" w14:textId="77777777" w:rsidR="00105591" w:rsidRPr="00272F02" w:rsidRDefault="00105591" w:rsidP="00105591">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2FB3E7A9" w14:textId="77777777" w:rsidR="00105591" w:rsidRPr="00272F02" w:rsidRDefault="00105591" w:rsidP="00105591">
            <w:pPr>
              <w:rPr>
                <w:sz w:val="20"/>
                <w:szCs w:val="20"/>
                <w:lang w:val="en-GB"/>
              </w:rPr>
            </w:pPr>
            <w:r w:rsidRPr="00272F02">
              <w:rPr>
                <w:sz w:val="20"/>
                <w:szCs w:val="20"/>
                <w:lang w:val="en-GB"/>
              </w:rPr>
              <w:t>An explanation as to the scientific reasons for why the intervention model was chosen for the trial.</w:t>
            </w:r>
          </w:p>
        </w:tc>
      </w:tr>
      <w:tr w:rsidR="00105591" w:rsidRPr="00272F02" w14:paraId="30DCA0A5"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A19C29" w14:textId="77777777" w:rsidR="00105591" w:rsidRPr="00272F02" w:rsidRDefault="00105591" w:rsidP="00105591">
            <w:pPr>
              <w:rPr>
                <w:b/>
                <w:sz w:val="20"/>
                <w:szCs w:val="20"/>
                <w:lang w:val="de-DE"/>
              </w:rPr>
            </w:pPr>
            <w:r w:rsidRPr="00272F02">
              <w:rPr>
                <w:b/>
                <w:sz w:val="20"/>
                <w:szCs w:val="20"/>
                <w:lang w:val="de-DE"/>
              </w:rPr>
              <w:t>User Guidance</w:t>
            </w:r>
          </w:p>
        </w:tc>
        <w:tc>
          <w:tcPr>
            <w:tcW w:w="3749" w:type="pct"/>
            <w:tcBorders>
              <w:top w:val="single" w:sz="4" w:space="0" w:color="auto"/>
              <w:left w:val="single" w:sz="4" w:space="0" w:color="auto"/>
              <w:bottom w:val="single" w:sz="4" w:space="0" w:color="auto"/>
              <w:right w:val="single" w:sz="4" w:space="0" w:color="auto"/>
            </w:tcBorders>
          </w:tcPr>
          <w:p w14:paraId="35F0B17A" w14:textId="60084C61" w:rsidR="00105591" w:rsidRPr="00272F02" w:rsidRDefault="2925818A" w:rsidP="00105591">
            <w:pPr>
              <w:rPr>
                <w:sz w:val="20"/>
                <w:szCs w:val="20"/>
              </w:rPr>
            </w:pPr>
            <w:r w:rsidRPr="2925818A">
              <w:rPr>
                <w:sz w:val="20"/>
                <w:szCs w:val="20"/>
                <w:lang w:val="en-CA"/>
              </w:rPr>
              <w:t>Provide a rationale for the trial</w:t>
            </w:r>
            <w:sdt>
              <w:sdtPr>
                <w:rPr>
                  <w:sz w:val="20"/>
                  <w:szCs w:val="20"/>
                </w:rPr>
                <w:tag w:val="goog_rdk_150"/>
                <w:id w:val="2094621334"/>
              </w:sdtPr>
              <w:sdtContent/>
            </w:sdt>
            <w:r w:rsidRPr="2925818A">
              <w:rPr>
                <w:sz w:val="20"/>
                <w:szCs w:val="20"/>
                <w:lang w:val="en-CA"/>
              </w:rPr>
              <w:t xml:space="preserve"> intervention model described in Section 4.</w:t>
            </w:r>
            <w:commentRangeStart w:id="328"/>
            <w:r w:rsidRPr="2925818A">
              <w:rPr>
                <w:sz w:val="20"/>
                <w:szCs w:val="20"/>
                <w:lang w:val="en-CA"/>
              </w:rPr>
              <w:t>1</w:t>
            </w:r>
            <w:commentRangeEnd w:id="328"/>
            <w:r w:rsidR="00105591">
              <w:rPr>
                <w:rStyle w:val="CommentReference"/>
              </w:rPr>
              <w:commentReference w:id="328"/>
            </w:r>
            <w:r w:rsidRPr="2925818A">
              <w:rPr>
                <w:sz w:val="20"/>
                <w:szCs w:val="20"/>
                <w:lang w:val="en-CA"/>
              </w:rPr>
              <w:t xml:space="preserve"> Description of Trial Design with a cross-reference to Section 6.2 Rationale for Investigational Intervention Dose and Regimen. Rationale for choice of comparator, if applicable, should be described separately in Section 4.2.</w:t>
            </w:r>
            <w:commentRangeStart w:id="329"/>
            <w:r w:rsidRPr="2925818A">
              <w:rPr>
                <w:sz w:val="20"/>
                <w:szCs w:val="20"/>
                <w:lang w:val="en-CA"/>
              </w:rPr>
              <w:t>5</w:t>
            </w:r>
            <w:commentRangeEnd w:id="329"/>
            <w:r w:rsidR="00105591">
              <w:rPr>
                <w:rStyle w:val="CommentReference"/>
              </w:rPr>
              <w:commentReference w:id="329"/>
            </w:r>
            <w:r w:rsidRPr="2925818A">
              <w:rPr>
                <w:sz w:val="20"/>
                <w:szCs w:val="20"/>
                <w:lang w:val="en-CA"/>
              </w:rPr>
              <w:t xml:space="preserve"> Rationale for Control Type. A rationale for the choice of trial population should be described separately in Section 5.</w:t>
            </w:r>
            <w:commentRangeStart w:id="330"/>
            <w:r w:rsidRPr="2925818A">
              <w:rPr>
                <w:sz w:val="20"/>
                <w:szCs w:val="20"/>
                <w:lang w:val="en-CA"/>
              </w:rPr>
              <w:t>1</w:t>
            </w:r>
            <w:commentRangeEnd w:id="330"/>
            <w:r w:rsidR="00105591">
              <w:rPr>
                <w:rStyle w:val="CommentReference"/>
              </w:rPr>
              <w:commentReference w:id="330"/>
            </w:r>
            <w:r w:rsidRPr="2925818A">
              <w:rPr>
                <w:sz w:val="20"/>
                <w:szCs w:val="20"/>
                <w:lang w:val="en-CA"/>
              </w:rPr>
              <w:t xml:space="preserve"> Description of Trial Population and Rationale.</w:t>
            </w:r>
          </w:p>
          <w:p w14:paraId="6DD57454" w14:textId="77777777" w:rsidR="00105591" w:rsidRPr="00272F02" w:rsidRDefault="00105591" w:rsidP="00105591">
            <w:pPr>
              <w:rPr>
                <w:sz w:val="20"/>
                <w:szCs w:val="20"/>
              </w:rPr>
            </w:pPr>
          </w:p>
        </w:tc>
      </w:tr>
      <w:tr w:rsidR="00105591" w:rsidRPr="00272F02" w14:paraId="348E0486"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1B0BA399" w14:textId="77777777" w:rsidR="00105591" w:rsidRPr="00272F02" w:rsidRDefault="00105591" w:rsidP="00105591">
            <w:pPr>
              <w:rPr>
                <w:b/>
                <w:sz w:val="20"/>
                <w:szCs w:val="20"/>
                <w:lang w:val="de-DE"/>
              </w:rPr>
            </w:pPr>
            <w:r w:rsidRPr="00272F02">
              <w:rPr>
                <w:b/>
                <w:sz w:val="20"/>
                <w:szCs w:val="20"/>
                <w:lang w:val="de-DE"/>
              </w:rPr>
              <w:t>Conformance</w:t>
            </w:r>
          </w:p>
        </w:tc>
        <w:tc>
          <w:tcPr>
            <w:tcW w:w="3749" w:type="pct"/>
            <w:tcBorders>
              <w:top w:val="single" w:sz="4" w:space="0" w:color="auto"/>
              <w:left w:val="single" w:sz="4" w:space="0" w:color="auto"/>
              <w:bottom w:val="single" w:sz="4" w:space="0" w:color="auto"/>
              <w:right w:val="single" w:sz="4" w:space="0" w:color="auto"/>
            </w:tcBorders>
            <w:hideMark/>
          </w:tcPr>
          <w:p w14:paraId="288FED44" w14:textId="39671927" w:rsidR="00105591" w:rsidRPr="00272F02" w:rsidRDefault="00105591" w:rsidP="00105591">
            <w:pPr>
              <w:rPr>
                <w:sz w:val="20"/>
                <w:szCs w:val="20"/>
                <w:lang w:val="en-GB"/>
              </w:rPr>
            </w:pPr>
            <w:r w:rsidRPr="00272F02">
              <w:rPr>
                <w:sz w:val="20"/>
                <w:szCs w:val="20"/>
                <w:lang w:val="en-GB"/>
              </w:rPr>
              <w:t xml:space="preserve">Conditional: when </w:t>
            </w:r>
            <w:r w:rsidR="000B6B78" w:rsidRPr="00272F02">
              <w:rPr>
                <w:sz w:val="20"/>
                <w:szCs w:val="20"/>
              </w:rPr>
              <w:t>&lt;Overall Rationale for Trial Design&gt;</w:t>
            </w:r>
            <w:r w:rsidRPr="00272F02">
              <w:rPr>
                <w:sz w:val="20"/>
                <w:szCs w:val="20"/>
                <w:lang w:val="en-GB"/>
              </w:rPr>
              <w:t xml:space="preserve"> is not used</w:t>
            </w:r>
          </w:p>
        </w:tc>
      </w:tr>
      <w:tr w:rsidR="00105591" w:rsidRPr="00272F02" w14:paraId="62DFD15E"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475052B5" w14:textId="77777777" w:rsidR="00105591" w:rsidRPr="00272F02" w:rsidRDefault="00105591" w:rsidP="00105591">
            <w:pPr>
              <w:rPr>
                <w:b/>
                <w:sz w:val="20"/>
                <w:szCs w:val="20"/>
                <w:lang w:val="de-DE"/>
              </w:rPr>
            </w:pPr>
            <w:r w:rsidRPr="00272F02">
              <w:rPr>
                <w:b/>
                <w:sz w:val="20"/>
                <w:szCs w:val="20"/>
                <w:lang w:val="de-DE"/>
              </w:rPr>
              <w:t>Cardinality</w:t>
            </w:r>
          </w:p>
        </w:tc>
        <w:tc>
          <w:tcPr>
            <w:tcW w:w="3749" w:type="pct"/>
            <w:tcBorders>
              <w:top w:val="single" w:sz="4" w:space="0" w:color="auto"/>
              <w:left w:val="single" w:sz="4" w:space="0" w:color="auto"/>
              <w:bottom w:val="single" w:sz="4" w:space="0" w:color="auto"/>
              <w:right w:val="single" w:sz="4" w:space="0" w:color="auto"/>
            </w:tcBorders>
            <w:hideMark/>
          </w:tcPr>
          <w:p w14:paraId="6F81D546" w14:textId="77777777" w:rsidR="00105591" w:rsidRPr="00272F02" w:rsidRDefault="00105591" w:rsidP="00105591">
            <w:pPr>
              <w:rPr>
                <w:sz w:val="20"/>
                <w:szCs w:val="20"/>
                <w:lang w:val="en-GB"/>
              </w:rPr>
            </w:pPr>
            <w:r w:rsidRPr="00272F02">
              <w:rPr>
                <w:sz w:val="20"/>
                <w:szCs w:val="20"/>
                <w:lang w:val="en-GB"/>
              </w:rPr>
              <w:t>One to one</w:t>
            </w:r>
          </w:p>
        </w:tc>
      </w:tr>
      <w:tr w:rsidR="00105591" w:rsidRPr="00272F02" w14:paraId="56CA84A8"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6FF590" w14:textId="77777777" w:rsidR="00105591" w:rsidRPr="00272F02" w:rsidRDefault="00105591" w:rsidP="00105591">
            <w:pPr>
              <w:rPr>
                <w:b/>
                <w:sz w:val="20"/>
                <w:szCs w:val="20"/>
              </w:rPr>
            </w:pPr>
            <w:r w:rsidRPr="00272F02">
              <w:rPr>
                <w:b/>
                <w:sz w:val="20"/>
                <w:szCs w:val="20"/>
              </w:rPr>
              <w:t>Relationship content from ToC representing the protocol hierarchy</w:t>
            </w:r>
          </w:p>
        </w:tc>
        <w:tc>
          <w:tcPr>
            <w:tcW w:w="3749" w:type="pct"/>
            <w:tcBorders>
              <w:top w:val="single" w:sz="4" w:space="0" w:color="auto"/>
              <w:left w:val="single" w:sz="4" w:space="0" w:color="auto"/>
              <w:bottom w:val="single" w:sz="4" w:space="0" w:color="auto"/>
              <w:right w:val="single" w:sz="4" w:space="0" w:color="auto"/>
            </w:tcBorders>
            <w:hideMark/>
          </w:tcPr>
          <w:p w14:paraId="452C7D2A" w14:textId="433CC6EF" w:rsidR="00105591" w:rsidRPr="00272F02" w:rsidRDefault="00105591" w:rsidP="00105591">
            <w:pPr>
              <w:rPr>
                <w:sz w:val="20"/>
                <w:szCs w:val="20"/>
                <w:lang w:val="en-GB"/>
              </w:rPr>
            </w:pPr>
            <w:r w:rsidRPr="00272F02">
              <w:rPr>
                <w:sz w:val="20"/>
                <w:szCs w:val="20"/>
                <w:lang w:val="en-GB"/>
              </w:rPr>
              <w:t>4.2.</w:t>
            </w:r>
            <w:r w:rsidR="002E1856">
              <w:rPr>
                <w:sz w:val="20"/>
                <w:szCs w:val="20"/>
                <w:lang w:val="en-GB"/>
              </w:rPr>
              <w:t>2</w:t>
            </w:r>
          </w:p>
        </w:tc>
      </w:tr>
      <w:tr w:rsidR="00105591" w:rsidRPr="00272F02" w14:paraId="7231108A"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324FF70D" w14:textId="77777777" w:rsidR="00105591" w:rsidRPr="00272F02" w:rsidRDefault="00105591" w:rsidP="00105591">
            <w:pPr>
              <w:rPr>
                <w:b/>
                <w:sz w:val="20"/>
                <w:szCs w:val="20"/>
                <w:lang w:val="de-DE"/>
              </w:rPr>
            </w:pPr>
            <w:r w:rsidRPr="00272F02">
              <w:rPr>
                <w:b/>
                <w:sz w:val="20"/>
                <w:szCs w:val="20"/>
                <w:lang w:val="de-DE"/>
              </w:rPr>
              <w:t>Value</w:t>
            </w:r>
          </w:p>
        </w:tc>
        <w:tc>
          <w:tcPr>
            <w:tcW w:w="3749" w:type="pct"/>
            <w:tcBorders>
              <w:top w:val="single" w:sz="4" w:space="0" w:color="auto"/>
              <w:left w:val="single" w:sz="4" w:space="0" w:color="auto"/>
              <w:bottom w:val="single" w:sz="4" w:space="0" w:color="auto"/>
              <w:right w:val="single" w:sz="4" w:space="0" w:color="auto"/>
            </w:tcBorders>
            <w:hideMark/>
          </w:tcPr>
          <w:p w14:paraId="40C57548" w14:textId="77777777" w:rsidR="00105591" w:rsidRPr="00272F02" w:rsidRDefault="00105591" w:rsidP="00105591">
            <w:pPr>
              <w:rPr>
                <w:sz w:val="20"/>
                <w:szCs w:val="20"/>
                <w:lang w:val="en-GB"/>
              </w:rPr>
            </w:pPr>
            <w:r w:rsidRPr="00272F02">
              <w:rPr>
                <w:sz w:val="20"/>
                <w:szCs w:val="20"/>
                <w:lang w:val="en-GB"/>
              </w:rPr>
              <w:t>Text</w:t>
            </w:r>
          </w:p>
        </w:tc>
      </w:tr>
      <w:tr w:rsidR="00105591" w:rsidRPr="00272F02" w14:paraId="5E976FD2"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5F545F9D" w14:textId="77777777" w:rsidR="00105591" w:rsidRPr="00272F02" w:rsidRDefault="00105591" w:rsidP="00105591">
            <w:pPr>
              <w:rPr>
                <w:b/>
                <w:sz w:val="20"/>
                <w:szCs w:val="20"/>
                <w:lang w:val="de-DE"/>
              </w:rPr>
            </w:pPr>
            <w:r w:rsidRPr="00272F02">
              <w:rPr>
                <w:b/>
                <w:sz w:val="20"/>
                <w:szCs w:val="20"/>
                <w:lang w:val="de-DE"/>
              </w:rPr>
              <w:t>Business rules</w:t>
            </w:r>
          </w:p>
        </w:tc>
        <w:tc>
          <w:tcPr>
            <w:tcW w:w="3749" w:type="pct"/>
            <w:tcBorders>
              <w:top w:val="single" w:sz="4" w:space="0" w:color="auto"/>
              <w:left w:val="single" w:sz="4" w:space="0" w:color="auto"/>
              <w:bottom w:val="single" w:sz="4" w:space="0" w:color="auto"/>
              <w:right w:val="single" w:sz="4" w:space="0" w:color="auto"/>
            </w:tcBorders>
            <w:hideMark/>
          </w:tcPr>
          <w:p w14:paraId="42E4F003" w14:textId="77777777" w:rsidR="00105591" w:rsidRPr="00272F02" w:rsidRDefault="00105591" w:rsidP="00105591">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63D88518" w14:textId="3D305E70" w:rsidR="00105591" w:rsidRPr="00272F02" w:rsidRDefault="00105591" w:rsidP="00105591">
            <w:pPr>
              <w:rPr>
                <w:sz w:val="20"/>
                <w:szCs w:val="20"/>
                <w:lang w:val="en-GB"/>
              </w:rPr>
            </w:pPr>
            <w:r w:rsidRPr="00272F02">
              <w:rPr>
                <w:b/>
                <w:sz w:val="20"/>
                <w:szCs w:val="20"/>
              </w:rPr>
              <w:t>Relationship</w:t>
            </w:r>
            <w:r w:rsidRPr="00272F02">
              <w:rPr>
                <w:sz w:val="20"/>
                <w:szCs w:val="20"/>
                <w:lang w:val="en-GB"/>
              </w:rPr>
              <w:t>: 4.2.</w:t>
            </w:r>
            <w:r w:rsidR="002E1856">
              <w:rPr>
                <w:sz w:val="20"/>
                <w:szCs w:val="20"/>
                <w:lang w:val="en-GB"/>
              </w:rPr>
              <w:t>2</w:t>
            </w:r>
            <w:r w:rsidR="002E1856" w:rsidRPr="00272F02">
              <w:rPr>
                <w:sz w:val="20"/>
                <w:szCs w:val="20"/>
                <w:lang w:val="en-GB"/>
              </w:rPr>
              <w:t xml:space="preserve"> </w:t>
            </w:r>
            <w:r w:rsidRPr="00272F02">
              <w:rPr>
                <w:sz w:val="20"/>
                <w:szCs w:val="20"/>
                <w:lang w:val="en-GB"/>
              </w:rPr>
              <w:t>Rational for Intervention Model</w:t>
            </w:r>
          </w:p>
          <w:p w14:paraId="0476DA0A" w14:textId="77777777" w:rsidR="00105591" w:rsidRPr="00272F02" w:rsidRDefault="00105591" w:rsidP="00105591">
            <w:pPr>
              <w:rPr>
                <w:sz w:val="20"/>
                <w:szCs w:val="20"/>
                <w:lang w:val="en-GB"/>
              </w:rPr>
            </w:pPr>
            <w:r w:rsidRPr="00272F02">
              <w:rPr>
                <w:b/>
                <w:sz w:val="20"/>
                <w:szCs w:val="20"/>
              </w:rPr>
              <w:t>Concept</w:t>
            </w:r>
            <w:r w:rsidRPr="00272F02">
              <w:rPr>
                <w:sz w:val="20"/>
                <w:szCs w:val="20"/>
                <w:lang w:val="en-GB"/>
              </w:rPr>
              <w:t>: CNEW</w:t>
            </w:r>
          </w:p>
        </w:tc>
      </w:tr>
      <w:tr w:rsidR="00105591" w:rsidRPr="00272F02" w14:paraId="73D4E224" w14:textId="77777777" w:rsidTr="2925818A">
        <w:trPr>
          <w:trHeight w:val="144"/>
        </w:trPr>
        <w:tc>
          <w:tcPr>
            <w:tcW w:w="1251" w:type="pct"/>
            <w:tcBorders>
              <w:top w:val="single" w:sz="4" w:space="0" w:color="auto"/>
              <w:left w:val="single" w:sz="4" w:space="0" w:color="auto"/>
              <w:bottom w:val="single" w:sz="4" w:space="0" w:color="auto"/>
              <w:right w:val="single" w:sz="4" w:space="0" w:color="auto"/>
            </w:tcBorders>
            <w:hideMark/>
          </w:tcPr>
          <w:p w14:paraId="72A9C259" w14:textId="77777777" w:rsidR="00105591" w:rsidRPr="00272F02" w:rsidRDefault="00105591" w:rsidP="00105591">
            <w:pPr>
              <w:rPr>
                <w:b/>
                <w:sz w:val="20"/>
                <w:szCs w:val="20"/>
              </w:rPr>
            </w:pPr>
            <w:r w:rsidRPr="00272F02">
              <w:rPr>
                <w:b/>
                <w:sz w:val="20"/>
                <w:szCs w:val="20"/>
              </w:rPr>
              <w:t>Repeating and/or Reuse Rules</w:t>
            </w:r>
          </w:p>
        </w:tc>
        <w:tc>
          <w:tcPr>
            <w:tcW w:w="3749" w:type="pct"/>
            <w:tcBorders>
              <w:top w:val="single" w:sz="4" w:space="0" w:color="auto"/>
              <w:left w:val="single" w:sz="4" w:space="0" w:color="auto"/>
              <w:bottom w:val="single" w:sz="4" w:space="0" w:color="auto"/>
              <w:right w:val="single" w:sz="4" w:space="0" w:color="auto"/>
            </w:tcBorders>
            <w:hideMark/>
          </w:tcPr>
          <w:p w14:paraId="7591C238" w14:textId="77777777" w:rsidR="00105591" w:rsidRPr="00272F02" w:rsidRDefault="00105591" w:rsidP="00105591">
            <w:pPr>
              <w:rPr>
                <w:sz w:val="20"/>
                <w:szCs w:val="20"/>
                <w:lang w:val="en-GB"/>
              </w:rPr>
            </w:pPr>
            <w:r w:rsidRPr="00272F02">
              <w:rPr>
                <w:sz w:val="20"/>
                <w:szCs w:val="20"/>
                <w:lang w:val="en-GB"/>
              </w:rPr>
              <w:t>No</w:t>
            </w:r>
          </w:p>
        </w:tc>
      </w:tr>
    </w:tbl>
    <w:p w14:paraId="1C4D9EF4" w14:textId="77777777" w:rsidR="00763A78" w:rsidRPr="00272F02" w:rsidRDefault="00763A78" w:rsidP="00763A78">
      <w:pPr>
        <w:rPr>
          <w:sz w:val="20"/>
          <w:szCs w:val="20"/>
        </w:rPr>
      </w:pPr>
    </w:p>
    <w:p w14:paraId="0E51F09E" w14:textId="77777777" w:rsidR="002E1856" w:rsidRPr="00E704EE" w:rsidRDefault="002E1856" w:rsidP="002E1856">
      <w:pPr>
        <w:pStyle w:val="Heading3"/>
        <w:rPr>
          <w:sz w:val="20"/>
          <w:szCs w:val="20"/>
        </w:rPr>
      </w:pPr>
      <w:r w:rsidRPr="00272F02">
        <w:rPr>
          <w:rFonts w:cs="Times New Roman"/>
        </w:rPr>
        <w:t>Rationale for Control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2E1856" w:rsidRPr="00272F02" w14:paraId="48F7761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78889418" w14:textId="77777777" w:rsidR="002E1856" w:rsidRPr="00272F02" w:rsidRDefault="002E1856" w:rsidP="00660688">
            <w:pPr>
              <w:rPr>
                <w:b/>
                <w:sz w:val="20"/>
                <w:szCs w:val="20"/>
                <w:lang w:val="de-DE"/>
              </w:rPr>
            </w:pPr>
            <w:r w:rsidRPr="00272F02">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AA64D7D" w14:textId="784332AE" w:rsidR="002E1856" w:rsidRPr="00272F02" w:rsidRDefault="002E1856" w:rsidP="00660688">
            <w:pPr>
              <w:rPr>
                <w:sz w:val="20"/>
                <w:szCs w:val="20"/>
                <w:lang w:val="en-GB"/>
              </w:rPr>
            </w:pPr>
            <w:r w:rsidRPr="00272F02">
              <w:rPr>
                <w:sz w:val="20"/>
                <w:szCs w:val="20"/>
                <w:lang w:val="en-GB"/>
              </w:rPr>
              <w:t>4</w:t>
            </w:r>
            <w:r w:rsidRPr="00272F02">
              <w:rPr>
                <w:sz w:val="20"/>
                <w:szCs w:val="20"/>
              </w:rPr>
              <w:t>.2.</w:t>
            </w:r>
            <w:r>
              <w:rPr>
                <w:sz w:val="20"/>
                <w:szCs w:val="20"/>
              </w:rPr>
              <w:t>3</w:t>
            </w:r>
            <w:r w:rsidRPr="00272F02">
              <w:rPr>
                <w:sz w:val="20"/>
                <w:szCs w:val="20"/>
              </w:rPr>
              <w:t xml:space="preserve"> </w:t>
            </w:r>
            <w:r w:rsidRPr="00272F02">
              <w:rPr>
                <w:sz w:val="20"/>
                <w:szCs w:val="20"/>
                <w:lang w:val="en-GB"/>
              </w:rPr>
              <w:t>Rationale for Control Type</w:t>
            </w:r>
          </w:p>
        </w:tc>
      </w:tr>
      <w:tr w:rsidR="002E1856" w:rsidRPr="00272F02" w14:paraId="42E8218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87B6890" w14:textId="77777777" w:rsidR="002E1856" w:rsidRPr="00272F02" w:rsidRDefault="002E1856" w:rsidP="00660688">
            <w:pPr>
              <w:rPr>
                <w:b/>
                <w:sz w:val="20"/>
                <w:szCs w:val="20"/>
                <w:lang w:val="de-DE"/>
              </w:rPr>
            </w:pPr>
            <w:r w:rsidRPr="00272F02">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1674C55" w14:textId="77777777" w:rsidR="002E1856" w:rsidRPr="00272F02" w:rsidRDefault="002E1856" w:rsidP="00660688">
            <w:pPr>
              <w:rPr>
                <w:sz w:val="20"/>
                <w:szCs w:val="20"/>
                <w:lang w:val="en-GB"/>
              </w:rPr>
            </w:pPr>
            <w:r w:rsidRPr="00272F02">
              <w:rPr>
                <w:sz w:val="20"/>
                <w:szCs w:val="20"/>
                <w:lang w:val="en-GB"/>
              </w:rPr>
              <w:t>Text</w:t>
            </w:r>
          </w:p>
        </w:tc>
      </w:tr>
      <w:tr w:rsidR="002E1856" w:rsidRPr="00272F02" w14:paraId="06BA3AC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5C4C21" w14:textId="77777777" w:rsidR="002E1856" w:rsidRPr="00272F02" w:rsidRDefault="002E1856" w:rsidP="00660688">
            <w:pPr>
              <w:rPr>
                <w:b/>
                <w:sz w:val="20"/>
                <w:szCs w:val="20"/>
              </w:rPr>
            </w:pPr>
            <w:r w:rsidRPr="00272F02">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5E17E62" w14:textId="77777777" w:rsidR="002E1856" w:rsidRPr="00272F02" w:rsidRDefault="002E1856" w:rsidP="00660688">
            <w:pPr>
              <w:rPr>
                <w:sz w:val="20"/>
                <w:szCs w:val="20"/>
                <w:lang w:val="en-GB"/>
              </w:rPr>
            </w:pPr>
            <w:r w:rsidRPr="00272F02">
              <w:rPr>
                <w:sz w:val="20"/>
                <w:szCs w:val="20"/>
                <w:lang w:val="en-GB"/>
              </w:rPr>
              <w:t>H</w:t>
            </w:r>
          </w:p>
        </w:tc>
      </w:tr>
      <w:tr w:rsidR="002E1856" w:rsidRPr="00272F02" w14:paraId="3DBD98D8"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316D176B" w14:textId="77777777" w:rsidR="002E1856" w:rsidRPr="00272F02" w:rsidRDefault="002E1856" w:rsidP="00660688">
            <w:pPr>
              <w:rPr>
                <w:b/>
                <w:sz w:val="20"/>
                <w:szCs w:val="20"/>
                <w:lang w:val="de-DE"/>
              </w:rPr>
            </w:pPr>
            <w:r w:rsidRPr="00272F02">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1282FC6" w14:textId="77777777" w:rsidR="002E1856" w:rsidRPr="00272F02" w:rsidRDefault="002E1856" w:rsidP="00660688">
            <w:pPr>
              <w:rPr>
                <w:sz w:val="20"/>
                <w:szCs w:val="20"/>
                <w:lang w:val="en-GB"/>
              </w:rPr>
            </w:pPr>
            <w:r w:rsidRPr="00272F02">
              <w:rPr>
                <w:sz w:val="20"/>
                <w:szCs w:val="20"/>
                <w:lang w:val="en-GB"/>
              </w:rPr>
              <w:t>Heading</w:t>
            </w:r>
          </w:p>
        </w:tc>
      </w:tr>
      <w:tr w:rsidR="002E1856" w:rsidRPr="00272F02" w14:paraId="53E66FA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D9D6F1C" w14:textId="77777777" w:rsidR="002E1856" w:rsidRPr="00272F02" w:rsidRDefault="002E1856" w:rsidP="00660688">
            <w:pPr>
              <w:rPr>
                <w:b/>
                <w:sz w:val="20"/>
                <w:szCs w:val="20"/>
                <w:lang w:val="de-DE"/>
              </w:rPr>
            </w:pPr>
            <w:r w:rsidRPr="00272F02">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BBC5A72" w14:textId="77777777" w:rsidR="002E1856" w:rsidRPr="00272F02" w:rsidRDefault="002E1856" w:rsidP="00660688">
            <w:pPr>
              <w:rPr>
                <w:sz w:val="20"/>
                <w:szCs w:val="20"/>
                <w:lang w:val="de-DE"/>
              </w:rPr>
            </w:pPr>
            <w:r w:rsidRPr="00272F02">
              <w:rPr>
                <w:sz w:val="20"/>
                <w:szCs w:val="20"/>
                <w:lang w:val="de-DE"/>
              </w:rPr>
              <w:t>N/A</w:t>
            </w:r>
          </w:p>
        </w:tc>
      </w:tr>
      <w:tr w:rsidR="002E1856" w:rsidRPr="00272F02" w14:paraId="14E4C3A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4A5621E6" w14:textId="77777777" w:rsidR="002E1856" w:rsidRPr="00272F02" w:rsidRDefault="002E1856" w:rsidP="00660688">
            <w:pPr>
              <w:rPr>
                <w:b/>
                <w:sz w:val="20"/>
                <w:szCs w:val="20"/>
                <w:lang w:val="de-DE"/>
              </w:rPr>
            </w:pPr>
            <w:r w:rsidRPr="00272F02">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55F524A" w14:textId="11C66690" w:rsidR="002E1856" w:rsidRPr="00272F02" w:rsidRDefault="002E1856" w:rsidP="00660688">
            <w:pPr>
              <w:rPr>
                <w:sz w:val="20"/>
                <w:szCs w:val="20"/>
                <w:lang w:val="en-GB"/>
              </w:rPr>
            </w:pPr>
            <w:r w:rsidRPr="00272F02">
              <w:rPr>
                <w:sz w:val="20"/>
                <w:szCs w:val="20"/>
                <w:lang w:val="en-GB"/>
              </w:rPr>
              <w:t xml:space="preserve">Conditional: when </w:t>
            </w:r>
            <w:r w:rsidRPr="00272F02">
              <w:rPr>
                <w:sz w:val="20"/>
                <w:szCs w:val="20"/>
              </w:rPr>
              <w:t>&lt;Overall Rationale for Trial Design&gt;</w:t>
            </w:r>
            <w:r w:rsidRPr="00272F02">
              <w:rPr>
                <w:sz w:val="20"/>
                <w:szCs w:val="20"/>
                <w:lang w:val="en-GB"/>
              </w:rPr>
              <w:t xml:space="preserve"> is not used</w:t>
            </w:r>
          </w:p>
        </w:tc>
      </w:tr>
      <w:tr w:rsidR="002E1856" w:rsidRPr="00272F02" w14:paraId="0B79B159"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7322D7E" w14:textId="77777777" w:rsidR="002E1856" w:rsidRPr="00272F02" w:rsidRDefault="002E1856" w:rsidP="00660688">
            <w:pPr>
              <w:rPr>
                <w:b/>
                <w:sz w:val="20"/>
                <w:szCs w:val="20"/>
                <w:lang w:val="de-DE"/>
              </w:rPr>
            </w:pPr>
            <w:r w:rsidRPr="00272F02">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B07F61E" w14:textId="77777777" w:rsidR="002E1856" w:rsidRPr="00272F02" w:rsidRDefault="002E1856" w:rsidP="00660688">
            <w:pPr>
              <w:rPr>
                <w:sz w:val="20"/>
                <w:szCs w:val="20"/>
                <w:lang w:val="en-GB"/>
              </w:rPr>
            </w:pPr>
            <w:r w:rsidRPr="00272F02">
              <w:rPr>
                <w:sz w:val="20"/>
                <w:szCs w:val="20"/>
                <w:lang w:val="en-GB"/>
              </w:rPr>
              <w:t>One to one</w:t>
            </w:r>
          </w:p>
        </w:tc>
      </w:tr>
      <w:tr w:rsidR="002E1856" w:rsidRPr="00272F02" w14:paraId="32A1E6B2"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6954BA4" w14:textId="77777777" w:rsidR="002E1856" w:rsidRPr="00272F02" w:rsidRDefault="002E1856" w:rsidP="00660688">
            <w:pPr>
              <w:rPr>
                <w:b/>
                <w:sz w:val="20"/>
                <w:szCs w:val="20"/>
              </w:rPr>
            </w:pPr>
            <w:r w:rsidRPr="00272F02">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83C824" w14:textId="6558BEFC" w:rsidR="002E1856" w:rsidRPr="00272F02" w:rsidRDefault="002E1856" w:rsidP="00660688">
            <w:pPr>
              <w:rPr>
                <w:sz w:val="20"/>
                <w:szCs w:val="20"/>
                <w:lang w:val="en-GB"/>
              </w:rPr>
            </w:pPr>
            <w:r w:rsidRPr="00272F02">
              <w:rPr>
                <w:sz w:val="20"/>
                <w:szCs w:val="20"/>
                <w:lang w:val="en-GB"/>
              </w:rPr>
              <w:t>4.2.</w:t>
            </w:r>
            <w:r>
              <w:rPr>
                <w:sz w:val="20"/>
                <w:szCs w:val="20"/>
                <w:lang w:val="en-GB"/>
              </w:rPr>
              <w:t>3</w:t>
            </w:r>
          </w:p>
        </w:tc>
      </w:tr>
      <w:tr w:rsidR="002E1856" w:rsidRPr="00272F02" w14:paraId="1D8A659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81BF76F" w14:textId="77777777" w:rsidR="002E1856" w:rsidRPr="00272F02" w:rsidRDefault="002E1856" w:rsidP="00660688">
            <w:pPr>
              <w:rPr>
                <w:b/>
                <w:sz w:val="20"/>
                <w:szCs w:val="20"/>
                <w:lang w:val="de-DE"/>
              </w:rPr>
            </w:pPr>
            <w:r w:rsidRPr="00272F02">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3F01CB7" w14:textId="77777777" w:rsidR="002E1856" w:rsidRPr="00272F02" w:rsidRDefault="002E1856" w:rsidP="00660688">
            <w:pPr>
              <w:rPr>
                <w:sz w:val="20"/>
                <w:szCs w:val="20"/>
                <w:lang w:val="en-GB"/>
              </w:rPr>
            </w:pPr>
            <w:r w:rsidRPr="00272F02">
              <w:rPr>
                <w:sz w:val="20"/>
                <w:szCs w:val="20"/>
                <w:lang w:val="en-GB"/>
              </w:rPr>
              <w:t>Rationale for Control Type</w:t>
            </w:r>
          </w:p>
        </w:tc>
      </w:tr>
      <w:tr w:rsidR="002E1856" w:rsidRPr="00272F02" w14:paraId="544F94E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6167DB72" w14:textId="77777777" w:rsidR="002E1856" w:rsidRPr="00272F02" w:rsidRDefault="002E1856" w:rsidP="00660688">
            <w:pPr>
              <w:rPr>
                <w:b/>
                <w:sz w:val="20"/>
                <w:szCs w:val="20"/>
                <w:lang w:val="de-DE"/>
              </w:rPr>
            </w:pPr>
            <w:r w:rsidRPr="00272F02">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85A87D7" w14:textId="77777777" w:rsidR="002E1856" w:rsidRPr="00272F02" w:rsidRDefault="002E1856" w:rsidP="00660688">
            <w:pPr>
              <w:rPr>
                <w:sz w:val="20"/>
                <w:szCs w:val="20"/>
                <w:lang w:val="en-GB"/>
              </w:rPr>
            </w:pPr>
            <w:r w:rsidRPr="00272F02">
              <w:rPr>
                <w:b/>
                <w:sz w:val="20"/>
                <w:szCs w:val="20"/>
                <w:lang w:val="en-GB"/>
              </w:rPr>
              <w:t>Value</w:t>
            </w:r>
            <w:r w:rsidRPr="00272F02">
              <w:rPr>
                <w:sz w:val="20"/>
                <w:szCs w:val="20"/>
                <w:lang w:val="en-GB"/>
              </w:rPr>
              <w:t xml:space="preserve"> </w:t>
            </w:r>
            <w:r w:rsidRPr="00272F02">
              <w:rPr>
                <w:b/>
                <w:sz w:val="20"/>
                <w:szCs w:val="20"/>
                <w:lang w:val="en-GB"/>
              </w:rPr>
              <w:t>Allowed</w:t>
            </w:r>
            <w:r w:rsidRPr="00272F02">
              <w:rPr>
                <w:sz w:val="20"/>
                <w:szCs w:val="20"/>
                <w:lang w:val="en-GB"/>
              </w:rPr>
              <w:t>: No</w:t>
            </w:r>
          </w:p>
          <w:p w14:paraId="741A44BB" w14:textId="03A3BDF7" w:rsidR="002E1856" w:rsidRPr="00272F02" w:rsidRDefault="002E1856" w:rsidP="00660688">
            <w:pPr>
              <w:rPr>
                <w:sz w:val="20"/>
                <w:szCs w:val="20"/>
                <w:lang w:val="en-GB"/>
              </w:rPr>
            </w:pPr>
            <w:r w:rsidRPr="00272F02">
              <w:rPr>
                <w:b/>
                <w:sz w:val="20"/>
                <w:szCs w:val="20"/>
                <w:lang w:val="en-GB"/>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2ECB9CEA" w14:textId="77777777" w:rsidR="002E1856" w:rsidRPr="00272F02" w:rsidRDefault="002E1856" w:rsidP="00660688">
            <w:pPr>
              <w:rPr>
                <w:sz w:val="20"/>
                <w:szCs w:val="20"/>
                <w:lang w:val="en-GB"/>
              </w:rPr>
            </w:pPr>
            <w:r w:rsidRPr="00272F02">
              <w:rPr>
                <w:b/>
                <w:sz w:val="20"/>
                <w:szCs w:val="20"/>
                <w:lang w:val="en-GB"/>
              </w:rPr>
              <w:t>Concept</w:t>
            </w:r>
            <w:r w:rsidRPr="00272F02">
              <w:rPr>
                <w:sz w:val="20"/>
                <w:szCs w:val="20"/>
                <w:lang w:val="en-GB"/>
              </w:rPr>
              <w:t>: Heading</w:t>
            </w:r>
          </w:p>
        </w:tc>
      </w:tr>
      <w:tr w:rsidR="002E1856" w:rsidRPr="00272F02" w14:paraId="54AF9091"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C1017DF" w14:textId="77777777" w:rsidR="002E1856" w:rsidRPr="00272F02" w:rsidRDefault="002E1856" w:rsidP="00660688">
            <w:pPr>
              <w:rPr>
                <w:b/>
                <w:sz w:val="20"/>
                <w:szCs w:val="20"/>
              </w:rPr>
            </w:pPr>
            <w:r w:rsidRPr="00272F02">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0707118" w14:textId="77777777" w:rsidR="002E1856" w:rsidRPr="00272F02" w:rsidRDefault="002E1856" w:rsidP="00660688">
            <w:pPr>
              <w:rPr>
                <w:sz w:val="20"/>
                <w:szCs w:val="20"/>
                <w:lang w:val="en-GB"/>
              </w:rPr>
            </w:pPr>
            <w:r w:rsidRPr="00272F02">
              <w:rPr>
                <w:sz w:val="20"/>
                <w:szCs w:val="20"/>
                <w:lang w:val="en-GB"/>
              </w:rPr>
              <w:t>No</w:t>
            </w:r>
          </w:p>
        </w:tc>
      </w:tr>
    </w:tbl>
    <w:p w14:paraId="6E49E543" w14:textId="77777777" w:rsidR="002E1856" w:rsidRPr="00272F02" w:rsidRDefault="002E1856" w:rsidP="002E1856">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2E1856" w:rsidRPr="00272F02" w14:paraId="61ECF43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3ED2C55" w14:textId="77777777" w:rsidR="002E1856" w:rsidRPr="00272F02" w:rsidRDefault="002E1856" w:rsidP="00660688">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CA8F6B" w14:textId="3FEB9A1C" w:rsidR="002E1856" w:rsidRPr="00272F02" w:rsidRDefault="002E1856" w:rsidP="00660688">
            <w:pPr>
              <w:rPr>
                <w:sz w:val="20"/>
                <w:szCs w:val="20"/>
                <w:lang w:val="en-GB"/>
              </w:rPr>
            </w:pPr>
            <w:r w:rsidRPr="00272F02">
              <w:rPr>
                <w:sz w:val="20"/>
                <w:szCs w:val="20"/>
                <w:lang w:val="en-GB"/>
              </w:rPr>
              <w:t>&lt;Rationale for Control Type&gt;</w:t>
            </w:r>
          </w:p>
        </w:tc>
      </w:tr>
      <w:tr w:rsidR="002E1856" w:rsidRPr="00272F02" w14:paraId="32191AAF"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A616427" w14:textId="77777777" w:rsidR="002E1856" w:rsidRPr="00272F02" w:rsidRDefault="002E1856" w:rsidP="00660688">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4C1045" w14:textId="77777777" w:rsidR="002E1856" w:rsidRPr="00272F02" w:rsidRDefault="002E1856" w:rsidP="00660688">
            <w:pPr>
              <w:rPr>
                <w:sz w:val="20"/>
                <w:szCs w:val="20"/>
                <w:lang w:val="en-GB"/>
              </w:rPr>
            </w:pPr>
            <w:r w:rsidRPr="00272F02">
              <w:rPr>
                <w:sz w:val="20"/>
                <w:szCs w:val="20"/>
                <w:lang w:val="en-GB"/>
              </w:rPr>
              <w:t>Text</w:t>
            </w:r>
          </w:p>
        </w:tc>
      </w:tr>
      <w:tr w:rsidR="002E1856" w:rsidRPr="00272F02" w14:paraId="672345E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8216978" w14:textId="77777777" w:rsidR="002E1856" w:rsidRPr="00272F02" w:rsidRDefault="002E1856" w:rsidP="00660688">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D7D56C" w14:textId="77777777" w:rsidR="002E1856" w:rsidRPr="00272F02" w:rsidRDefault="002E1856" w:rsidP="00660688">
            <w:pPr>
              <w:rPr>
                <w:sz w:val="20"/>
                <w:szCs w:val="20"/>
                <w:lang w:val="en-GB"/>
              </w:rPr>
            </w:pPr>
            <w:r w:rsidRPr="00272F02">
              <w:rPr>
                <w:sz w:val="20"/>
                <w:szCs w:val="20"/>
                <w:lang w:val="en-GB"/>
              </w:rPr>
              <w:t>D</w:t>
            </w:r>
          </w:p>
        </w:tc>
      </w:tr>
      <w:tr w:rsidR="002E1856" w:rsidRPr="00272F02" w14:paraId="265535F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F3CCB0A" w14:textId="77777777" w:rsidR="002E1856" w:rsidRPr="00272F02" w:rsidRDefault="002E1856" w:rsidP="00660688">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61399" w14:textId="77777777" w:rsidR="002E1856" w:rsidRPr="00272F02" w:rsidRDefault="002E1856" w:rsidP="00660688">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1D6AD40A" w14:textId="77777777" w:rsidR="002E1856" w:rsidRPr="00272F02" w:rsidRDefault="002E1856" w:rsidP="00660688">
            <w:pPr>
              <w:rPr>
                <w:sz w:val="20"/>
                <w:szCs w:val="20"/>
                <w:lang w:val="en-GB"/>
              </w:rPr>
            </w:pPr>
            <w:r w:rsidRPr="00272F02">
              <w:rPr>
                <w:sz w:val="20"/>
                <w:szCs w:val="20"/>
                <w:lang w:val="en-GB"/>
              </w:rPr>
              <w:t>An explanation as to the scientific reasons for the choice of the control types used in the trial.</w:t>
            </w:r>
          </w:p>
        </w:tc>
      </w:tr>
      <w:tr w:rsidR="002E1856" w:rsidRPr="00272F02" w14:paraId="33807C1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E04E0C9" w14:textId="77777777" w:rsidR="002E1856" w:rsidRPr="00272F02" w:rsidRDefault="002E1856" w:rsidP="00660688">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304980" w14:textId="3BBB66F3" w:rsidR="002E1856" w:rsidRPr="00272F02" w:rsidRDefault="2925818A">
            <w:pPr>
              <w:rPr>
                <w:sz w:val="20"/>
                <w:szCs w:val="20"/>
                <w:lang w:val="en-GB"/>
              </w:rPr>
            </w:pPr>
            <w:r w:rsidRPr="2925818A">
              <w:rPr>
                <w:sz w:val="20"/>
                <w:szCs w:val="20"/>
              </w:rPr>
              <w:t xml:space="preserve">If applicable, provide a rationale for the type and choice of control selected for the trial (e.g., placebo, active drug, combination, </w:t>
            </w:r>
            <w:commentRangeStart w:id="331"/>
            <w:r w:rsidRPr="2925818A">
              <w:rPr>
                <w:sz w:val="20"/>
                <w:szCs w:val="20"/>
              </w:rPr>
              <w:t>external</w:t>
            </w:r>
            <w:commentRangeEnd w:id="331"/>
            <w:r w:rsidR="002E1856">
              <w:rPr>
                <w:rStyle w:val="CommentReference"/>
              </w:rPr>
              <w:commentReference w:id="331"/>
            </w:r>
            <w:r w:rsidRPr="2925818A">
              <w:rPr>
                <w:sz w:val="20"/>
                <w:szCs w:val="20"/>
              </w:rPr>
              <w:t>). Describe any known or potential problems associated with the control group selected in light of the specific disease and intervention(s) being studied. If comparators will differ by region, describe. The rationale for dose/dose regimen is explained in Section 6.2 Rationale for Investigational Trial Intervention Dose and Regimen.</w:t>
            </w:r>
          </w:p>
        </w:tc>
      </w:tr>
      <w:tr w:rsidR="002E1856" w:rsidRPr="00272F02" w14:paraId="6240E7A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325F205" w14:textId="77777777" w:rsidR="002E1856" w:rsidRPr="00272F02" w:rsidRDefault="002E1856" w:rsidP="00660688">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C29E55" w14:textId="660664B4" w:rsidR="002E1856" w:rsidRPr="00272F02" w:rsidRDefault="002E1856" w:rsidP="00660688">
            <w:pPr>
              <w:rPr>
                <w:sz w:val="20"/>
                <w:szCs w:val="20"/>
                <w:lang w:val="en-GB"/>
              </w:rPr>
            </w:pPr>
            <w:r w:rsidRPr="00272F02">
              <w:rPr>
                <w:sz w:val="20"/>
                <w:szCs w:val="20"/>
                <w:lang w:val="en-GB"/>
              </w:rPr>
              <w:t xml:space="preserve">Conditional: when </w:t>
            </w:r>
            <w:r w:rsidRPr="00272F02">
              <w:rPr>
                <w:sz w:val="20"/>
                <w:szCs w:val="20"/>
              </w:rPr>
              <w:t>&lt;Overall Rationale for Trial Design&gt;</w:t>
            </w:r>
            <w:r w:rsidRPr="00272F02">
              <w:rPr>
                <w:sz w:val="20"/>
                <w:szCs w:val="20"/>
                <w:lang w:val="en-GB"/>
              </w:rPr>
              <w:t xml:space="preserve"> is not used</w:t>
            </w:r>
          </w:p>
        </w:tc>
      </w:tr>
      <w:tr w:rsidR="002E1856" w:rsidRPr="00272F02" w14:paraId="53C5E23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F0434DB" w14:textId="77777777" w:rsidR="002E1856" w:rsidRPr="00272F02" w:rsidRDefault="002E1856" w:rsidP="00660688">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6C9612" w14:textId="77777777" w:rsidR="002E1856" w:rsidRPr="00272F02" w:rsidRDefault="002E1856" w:rsidP="00660688">
            <w:pPr>
              <w:rPr>
                <w:sz w:val="20"/>
                <w:szCs w:val="20"/>
                <w:lang w:val="en-GB"/>
              </w:rPr>
            </w:pPr>
            <w:r w:rsidRPr="00272F02">
              <w:rPr>
                <w:sz w:val="20"/>
                <w:szCs w:val="20"/>
                <w:lang w:val="en-GB"/>
              </w:rPr>
              <w:t>One to one</w:t>
            </w:r>
          </w:p>
        </w:tc>
      </w:tr>
      <w:tr w:rsidR="002E1856" w:rsidRPr="00272F02" w14:paraId="63524ACF"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984423A" w14:textId="77777777" w:rsidR="002E1856" w:rsidRPr="00272F02" w:rsidRDefault="002E1856" w:rsidP="00660688">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ED9AA4" w14:textId="592759FB" w:rsidR="002E1856" w:rsidRPr="00272F02" w:rsidRDefault="002E1856" w:rsidP="00660688">
            <w:pPr>
              <w:rPr>
                <w:sz w:val="20"/>
                <w:szCs w:val="20"/>
                <w:lang w:val="en-GB"/>
              </w:rPr>
            </w:pPr>
            <w:r w:rsidRPr="00272F02">
              <w:rPr>
                <w:sz w:val="20"/>
                <w:szCs w:val="20"/>
                <w:lang w:val="en-GB"/>
              </w:rPr>
              <w:t>4.2.</w:t>
            </w:r>
            <w:r>
              <w:rPr>
                <w:sz w:val="20"/>
                <w:szCs w:val="20"/>
                <w:lang w:val="en-GB"/>
              </w:rPr>
              <w:t>3</w:t>
            </w:r>
          </w:p>
        </w:tc>
      </w:tr>
      <w:tr w:rsidR="002E1856" w:rsidRPr="00272F02" w14:paraId="3F8B88E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70CE11B" w14:textId="77777777" w:rsidR="002E1856" w:rsidRPr="00272F02" w:rsidRDefault="002E1856" w:rsidP="00660688">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24B6F3" w14:textId="77777777" w:rsidR="002E1856" w:rsidRPr="00272F02" w:rsidRDefault="002E1856" w:rsidP="00660688">
            <w:pPr>
              <w:rPr>
                <w:sz w:val="20"/>
                <w:szCs w:val="20"/>
                <w:lang w:val="en-GB"/>
              </w:rPr>
            </w:pPr>
            <w:r w:rsidRPr="00272F02">
              <w:rPr>
                <w:sz w:val="20"/>
                <w:szCs w:val="20"/>
                <w:lang w:val="en-GB"/>
              </w:rPr>
              <w:t>Text</w:t>
            </w:r>
          </w:p>
        </w:tc>
      </w:tr>
      <w:tr w:rsidR="002E1856" w:rsidRPr="00272F02" w14:paraId="61640BAF"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710E7A7" w14:textId="77777777" w:rsidR="002E1856" w:rsidRPr="00272F02" w:rsidRDefault="002E1856" w:rsidP="00660688">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3DFAB" w14:textId="77777777" w:rsidR="002E1856" w:rsidRPr="00272F02" w:rsidRDefault="002E1856"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59F8491C" w14:textId="1FB57883" w:rsidR="002E1856" w:rsidRPr="00272F02" w:rsidRDefault="002E1856" w:rsidP="00660688">
            <w:pPr>
              <w:rPr>
                <w:sz w:val="20"/>
                <w:szCs w:val="20"/>
                <w:lang w:val="en-GB"/>
              </w:rPr>
            </w:pPr>
            <w:r w:rsidRPr="00272F02">
              <w:rPr>
                <w:b/>
                <w:sz w:val="20"/>
                <w:szCs w:val="20"/>
              </w:rPr>
              <w:t>Relationship</w:t>
            </w:r>
            <w:r w:rsidRPr="00272F02">
              <w:rPr>
                <w:sz w:val="20"/>
                <w:szCs w:val="20"/>
                <w:lang w:val="en-GB"/>
              </w:rPr>
              <w:t>: 4.2.</w:t>
            </w:r>
            <w:r>
              <w:rPr>
                <w:sz w:val="20"/>
                <w:szCs w:val="20"/>
                <w:lang w:val="en-GB"/>
              </w:rPr>
              <w:t>3</w:t>
            </w:r>
            <w:r w:rsidRPr="00272F02">
              <w:rPr>
                <w:sz w:val="20"/>
                <w:szCs w:val="20"/>
                <w:lang w:val="en-GB"/>
              </w:rPr>
              <w:t xml:space="preserve"> Rational for Control Type</w:t>
            </w:r>
          </w:p>
          <w:p w14:paraId="25199489" w14:textId="77777777" w:rsidR="002E1856" w:rsidRPr="00272F02" w:rsidRDefault="002E1856" w:rsidP="00660688">
            <w:pPr>
              <w:rPr>
                <w:sz w:val="20"/>
                <w:szCs w:val="20"/>
                <w:lang w:val="en-GB"/>
              </w:rPr>
            </w:pPr>
            <w:r w:rsidRPr="00272F02">
              <w:rPr>
                <w:b/>
                <w:sz w:val="20"/>
                <w:szCs w:val="20"/>
              </w:rPr>
              <w:t>Concept</w:t>
            </w:r>
            <w:r w:rsidRPr="00272F02">
              <w:rPr>
                <w:sz w:val="20"/>
                <w:szCs w:val="20"/>
                <w:lang w:val="en-GB"/>
              </w:rPr>
              <w:t>: CNEW</w:t>
            </w:r>
          </w:p>
        </w:tc>
      </w:tr>
      <w:tr w:rsidR="002E1856" w:rsidRPr="00272F02" w14:paraId="54F3717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6211017" w14:textId="77777777" w:rsidR="002E1856" w:rsidRPr="00272F02" w:rsidRDefault="002E1856" w:rsidP="00660688">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D732230" w14:textId="77777777" w:rsidR="002E1856" w:rsidRPr="00272F02" w:rsidRDefault="002E1856" w:rsidP="00660688">
            <w:pPr>
              <w:rPr>
                <w:sz w:val="20"/>
                <w:szCs w:val="20"/>
                <w:lang w:val="en-GB"/>
              </w:rPr>
            </w:pPr>
            <w:r w:rsidRPr="00272F02">
              <w:rPr>
                <w:sz w:val="20"/>
                <w:szCs w:val="20"/>
                <w:lang w:val="en-GB"/>
              </w:rPr>
              <w:t>No</w:t>
            </w:r>
          </w:p>
        </w:tc>
      </w:tr>
    </w:tbl>
    <w:p w14:paraId="1A55B163" w14:textId="77777777" w:rsidR="002E1856" w:rsidRPr="00272F02" w:rsidRDefault="002E1856" w:rsidP="002E1856">
      <w:pPr>
        <w:rPr>
          <w:sz w:val="20"/>
          <w:szCs w:val="20"/>
        </w:rPr>
      </w:pPr>
    </w:p>
    <w:p w14:paraId="5EFD8AAE" w14:textId="472EE851" w:rsidR="00177A37" w:rsidRPr="00E704EE" w:rsidRDefault="00F141E7" w:rsidP="00FF3C43">
      <w:pPr>
        <w:pStyle w:val="Heading3"/>
        <w:rPr>
          <w:sz w:val="20"/>
          <w:szCs w:val="20"/>
        </w:rPr>
      </w:pPr>
      <w:r w:rsidRPr="00FF3C43">
        <w:t>Rationale for Trial Duration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6737"/>
        <w:gridCol w:w="16"/>
      </w:tblGrid>
      <w:tr w:rsidR="00F0276A" w:rsidRPr="00272F02" w14:paraId="485DBF6C"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1B7C35E" w14:textId="77777777" w:rsidR="00F0276A" w:rsidRPr="00272F02" w:rsidRDefault="00F0276A" w:rsidP="00F0276A">
            <w:pPr>
              <w:rPr>
                <w:b/>
                <w:sz w:val="20"/>
                <w:szCs w:val="20"/>
                <w:lang w:val="de-DE"/>
              </w:rPr>
            </w:pPr>
            <w:r w:rsidRPr="00272F02">
              <w:rPr>
                <w:b/>
                <w:sz w:val="20"/>
                <w:szCs w:val="20"/>
                <w:lang w:val="de-DE"/>
              </w:rPr>
              <w:t>Term (Variable)</w:t>
            </w:r>
          </w:p>
        </w:tc>
        <w:tc>
          <w:tcPr>
            <w:tcW w:w="3756" w:type="pct"/>
            <w:gridSpan w:val="2"/>
            <w:tcBorders>
              <w:top w:val="single" w:sz="4" w:space="0" w:color="auto"/>
              <w:left w:val="single" w:sz="4" w:space="0" w:color="auto"/>
              <w:bottom w:val="single" w:sz="4" w:space="0" w:color="auto"/>
              <w:right w:val="single" w:sz="4" w:space="0" w:color="auto"/>
            </w:tcBorders>
            <w:hideMark/>
          </w:tcPr>
          <w:p w14:paraId="11CEDF6B" w14:textId="5482B6E2" w:rsidR="00F0276A" w:rsidRPr="00272F02" w:rsidRDefault="00F0276A" w:rsidP="00F0276A">
            <w:pPr>
              <w:rPr>
                <w:sz w:val="20"/>
                <w:szCs w:val="20"/>
              </w:rPr>
            </w:pPr>
            <w:r w:rsidRPr="00272F02">
              <w:rPr>
                <w:sz w:val="20"/>
                <w:szCs w:val="20"/>
              </w:rPr>
              <w:t>4.2.</w:t>
            </w:r>
            <w:r w:rsidR="00DD1E5C">
              <w:rPr>
                <w:sz w:val="20"/>
                <w:szCs w:val="20"/>
              </w:rPr>
              <w:t>4</w:t>
            </w:r>
            <w:r w:rsidR="00DD1E5C" w:rsidRPr="00272F02">
              <w:rPr>
                <w:sz w:val="20"/>
                <w:szCs w:val="20"/>
              </w:rPr>
              <w:t xml:space="preserve"> </w:t>
            </w:r>
            <w:r w:rsidRPr="00272F02">
              <w:rPr>
                <w:sz w:val="20"/>
                <w:szCs w:val="20"/>
              </w:rPr>
              <w:t>Rationale for Trial Duration</w:t>
            </w:r>
          </w:p>
        </w:tc>
      </w:tr>
      <w:tr w:rsidR="00F0276A" w:rsidRPr="00272F02" w14:paraId="6326D08A"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F856AE0" w14:textId="77777777" w:rsidR="00F0276A" w:rsidRPr="00272F02" w:rsidRDefault="00F0276A" w:rsidP="00F0276A">
            <w:pPr>
              <w:rPr>
                <w:b/>
                <w:sz w:val="20"/>
                <w:szCs w:val="20"/>
                <w:lang w:val="de-DE"/>
              </w:rPr>
            </w:pPr>
            <w:r w:rsidRPr="00272F02">
              <w:rPr>
                <w:b/>
                <w:sz w:val="20"/>
                <w:szCs w:val="20"/>
                <w:lang w:val="de-DE"/>
              </w:rPr>
              <w:t>Data Type</w:t>
            </w:r>
          </w:p>
        </w:tc>
        <w:tc>
          <w:tcPr>
            <w:tcW w:w="3756" w:type="pct"/>
            <w:gridSpan w:val="2"/>
            <w:tcBorders>
              <w:top w:val="single" w:sz="4" w:space="0" w:color="auto"/>
              <w:left w:val="single" w:sz="4" w:space="0" w:color="auto"/>
              <w:bottom w:val="single" w:sz="4" w:space="0" w:color="auto"/>
              <w:right w:val="single" w:sz="4" w:space="0" w:color="auto"/>
            </w:tcBorders>
            <w:hideMark/>
          </w:tcPr>
          <w:p w14:paraId="4C61E8A5"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38C4C818"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31B2CBA" w14:textId="77777777" w:rsidR="00F0276A" w:rsidRPr="00272F02" w:rsidRDefault="00F0276A" w:rsidP="00F0276A">
            <w:pPr>
              <w:rPr>
                <w:b/>
                <w:sz w:val="20"/>
                <w:szCs w:val="20"/>
              </w:rPr>
            </w:pPr>
            <w:r w:rsidRPr="00272F02">
              <w:rPr>
                <w:b/>
                <w:sz w:val="20"/>
                <w:szCs w:val="20"/>
              </w:rPr>
              <w:t>Data (D), Value (V) or Heading (H)</w:t>
            </w:r>
          </w:p>
        </w:tc>
        <w:tc>
          <w:tcPr>
            <w:tcW w:w="3756" w:type="pct"/>
            <w:gridSpan w:val="2"/>
            <w:tcBorders>
              <w:top w:val="single" w:sz="4" w:space="0" w:color="auto"/>
              <w:left w:val="single" w:sz="4" w:space="0" w:color="auto"/>
              <w:bottom w:val="single" w:sz="4" w:space="0" w:color="auto"/>
              <w:right w:val="single" w:sz="4" w:space="0" w:color="auto"/>
            </w:tcBorders>
            <w:hideMark/>
          </w:tcPr>
          <w:p w14:paraId="248FB94F" w14:textId="77777777" w:rsidR="00F0276A" w:rsidRPr="00272F02" w:rsidRDefault="00F0276A" w:rsidP="00F0276A">
            <w:pPr>
              <w:rPr>
                <w:sz w:val="20"/>
                <w:szCs w:val="20"/>
                <w:lang w:val="en-GB"/>
              </w:rPr>
            </w:pPr>
            <w:r w:rsidRPr="00272F02">
              <w:rPr>
                <w:sz w:val="20"/>
                <w:szCs w:val="20"/>
                <w:lang w:val="en-GB"/>
              </w:rPr>
              <w:t>H</w:t>
            </w:r>
          </w:p>
        </w:tc>
      </w:tr>
      <w:tr w:rsidR="00F0276A" w:rsidRPr="00272F02" w14:paraId="5DF0679B"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703D03A1" w14:textId="77777777" w:rsidR="00F0276A" w:rsidRPr="00272F02" w:rsidRDefault="00F0276A" w:rsidP="00F0276A">
            <w:pPr>
              <w:rPr>
                <w:b/>
                <w:sz w:val="20"/>
                <w:szCs w:val="20"/>
                <w:lang w:val="de-DE"/>
              </w:rPr>
            </w:pPr>
            <w:r w:rsidRPr="00272F02">
              <w:rPr>
                <w:b/>
                <w:sz w:val="20"/>
                <w:szCs w:val="20"/>
                <w:lang w:val="de-DE"/>
              </w:rPr>
              <w:t>Definition</w:t>
            </w:r>
          </w:p>
        </w:tc>
        <w:tc>
          <w:tcPr>
            <w:tcW w:w="3756" w:type="pct"/>
            <w:gridSpan w:val="2"/>
            <w:tcBorders>
              <w:top w:val="single" w:sz="4" w:space="0" w:color="auto"/>
              <w:left w:val="single" w:sz="4" w:space="0" w:color="auto"/>
              <w:bottom w:val="single" w:sz="4" w:space="0" w:color="auto"/>
              <w:right w:val="single" w:sz="4" w:space="0" w:color="auto"/>
            </w:tcBorders>
            <w:hideMark/>
          </w:tcPr>
          <w:p w14:paraId="6FC11931" w14:textId="77777777" w:rsidR="00F0276A" w:rsidRPr="00272F02" w:rsidRDefault="00F0276A" w:rsidP="00F0276A">
            <w:pPr>
              <w:rPr>
                <w:sz w:val="20"/>
                <w:szCs w:val="20"/>
                <w:lang w:val="en-GB"/>
              </w:rPr>
            </w:pPr>
            <w:r w:rsidRPr="00272F02">
              <w:rPr>
                <w:sz w:val="20"/>
                <w:szCs w:val="20"/>
                <w:lang w:val="en-GB"/>
              </w:rPr>
              <w:t>Heading</w:t>
            </w:r>
          </w:p>
        </w:tc>
      </w:tr>
      <w:tr w:rsidR="00F0276A" w:rsidRPr="00272F02" w14:paraId="65AAFFE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AC39A6B" w14:textId="77777777" w:rsidR="00F0276A" w:rsidRPr="00272F02" w:rsidRDefault="00F0276A" w:rsidP="00F0276A">
            <w:pPr>
              <w:rPr>
                <w:b/>
                <w:sz w:val="20"/>
                <w:szCs w:val="20"/>
                <w:lang w:val="de-DE"/>
              </w:rPr>
            </w:pPr>
            <w:r w:rsidRPr="00272F02">
              <w:rPr>
                <w:b/>
                <w:sz w:val="20"/>
                <w:szCs w:val="20"/>
                <w:lang w:val="de-DE"/>
              </w:rPr>
              <w:t>User Guidance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D07F766" w14:textId="77777777" w:rsidR="00F0276A" w:rsidRPr="00272F02" w:rsidRDefault="00F0276A" w:rsidP="00F0276A">
            <w:pPr>
              <w:rPr>
                <w:bCs/>
                <w:sz w:val="20"/>
                <w:szCs w:val="20"/>
                <w:lang w:val="de-DE"/>
              </w:rPr>
            </w:pPr>
            <w:r w:rsidRPr="00272F02">
              <w:rPr>
                <w:bCs/>
                <w:sz w:val="20"/>
                <w:szCs w:val="20"/>
                <w:lang w:val="de-DE"/>
              </w:rPr>
              <w:t>N/A</w:t>
            </w:r>
          </w:p>
        </w:tc>
      </w:tr>
      <w:tr w:rsidR="00F0276A" w:rsidRPr="00272F02" w14:paraId="373A1F0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C287139" w14:textId="77777777" w:rsidR="00F0276A" w:rsidRPr="00272F02" w:rsidRDefault="00F0276A" w:rsidP="00F0276A">
            <w:pPr>
              <w:rPr>
                <w:b/>
                <w:sz w:val="20"/>
                <w:szCs w:val="20"/>
                <w:lang w:val="de-DE"/>
              </w:rPr>
            </w:pPr>
            <w:r w:rsidRPr="00272F02">
              <w:rPr>
                <w:b/>
                <w:sz w:val="20"/>
                <w:szCs w:val="20"/>
                <w:lang w:val="de-DE"/>
              </w:rPr>
              <w:t>Conformance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68C80E8" w14:textId="35AEE42E" w:rsidR="00F0276A" w:rsidRPr="00272F02" w:rsidRDefault="00F0276A" w:rsidP="00F0276A">
            <w:pPr>
              <w:rPr>
                <w:bCs/>
                <w:sz w:val="20"/>
                <w:szCs w:val="20"/>
                <w:lang w:val="en-GB"/>
              </w:rPr>
            </w:pPr>
            <w:r w:rsidRPr="00272F02">
              <w:rPr>
                <w:sz w:val="20"/>
                <w:szCs w:val="20"/>
                <w:lang w:val="en-GB"/>
              </w:rPr>
              <w:t xml:space="preserve">Conditional: when </w:t>
            </w:r>
            <w:r w:rsidR="00E17213" w:rsidRPr="00272F02">
              <w:rPr>
                <w:sz w:val="20"/>
                <w:szCs w:val="20"/>
              </w:rPr>
              <w:t>&lt;Overall Rationale for Trial Design&gt;</w:t>
            </w:r>
            <w:r w:rsidRPr="00272F02">
              <w:rPr>
                <w:sz w:val="20"/>
                <w:szCs w:val="20"/>
                <w:lang w:val="en-GB"/>
              </w:rPr>
              <w:t xml:space="preserve"> is not used</w:t>
            </w:r>
          </w:p>
        </w:tc>
      </w:tr>
      <w:tr w:rsidR="00F0276A" w:rsidRPr="00272F02" w14:paraId="40F8CCA4"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BC4DB62" w14:textId="77777777" w:rsidR="00F0276A" w:rsidRPr="00272F02" w:rsidRDefault="00F0276A" w:rsidP="00F0276A">
            <w:pPr>
              <w:rPr>
                <w:b/>
                <w:sz w:val="20"/>
                <w:szCs w:val="20"/>
                <w:lang w:val="de-DE"/>
              </w:rPr>
            </w:pPr>
            <w:r w:rsidRPr="00272F02">
              <w:rPr>
                <w:b/>
                <w:sz w:val="20"/>
                <w:szCs w:val="20"/>
                <w:lang w:val="de-DE"/>
              </w:rPr>
              <w:t>Cardinality</w:t>
            </w:r>
          </w:p>
        </w:tc>
        <w:tc>
          <w:tcPr>
            <w:tcW w:w="3756" w:type="pct"/>
            <w:gridSpan w:val="2"/>
            <w:tcBorders>
              <w:top w:val="single" w:sz="4" w:space="0" w:color="auto"/>
              <w:left w:val="single" w:sz="4" w:space="0" w:color="auto"/>
              <w:bottom w:val="single" w:sz="4" w:space="0" w:color="auto"/>
              <w:right w:val="single" w:sz="4" w:space="0" w:color="auto"/>
            </w:tcBorders>
            <w:hideMark/>
          </w:tcPr>
          <w:p w14:paraId="5A210CE6"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680D2B20" w14:textId="77777777" w:rsidTr="00F0276A">
        <w:trPr>
          <w:gridAfter w:val="1"/>
          <w:wAfter w:w="9" w:type="pct"/>
          <w:trHeight w:val="144"/>
        </w:trPr>
        <w:tc>
          <w:tcPr>
            <w:tcW w:w="1244" w:type="pct"/>
            <w:tcBorders>
              <w:top w:val="single" w:sz="4" w:space="0" w:color="auto"/>
              <w:left w:val="single" w:sz="4" w:space="0" w:color="auto"/>
              <w:bottom w:val="single" w:sz="4" w:space="0" w:color="auto"/>
              <w:right w:val="single" w:sz="4" w:space="0" w:color="auto"/>
            </w:tcBorders>
            <w:hideMark/>
          </w:tcPr>
          <w:p w14:paraId="23CF7770" w14:textId="77777777" w:rsidR="00F0276A" w:rsidRPr="00272F02" w:rsidRDefault="00F0276A" w:rsidP="00F0276A">
            <w:pPr>
              <w:rPr>
                <w:b/>
                <w:sz w:val="20"/>
                <w:szCs w:val="20"/>
              </w:rPr>
            </w:pPr>
            <w:r w:rsidRPr="00272F02">
              <w:rPr>
                <w:b/>
                <w:sz w:val="20"/>
                <w:szCs w:val="20"/>
              </w:rPr>
              <w:t>Relationship content from ToC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6925BE94" w14:textId="117477A7" w:rsidR="00F0276A" w:rsidRPr="00272F02" w:rsidRDefault="00F0276A" w:rsidP="00F0276A">
            <w:pPr>
              <w:rPr>
                <w:sz w:val="20"/>
                <w:szCs w:val="20"/>
                <w:lang w:val="en-GB"/>
              </w:rPr>
            </w:pPr>
            <w:r w:rsidRPr="00272F02">
              <w:rPr>
                <w:sz w:val="20"/>
                <w:szCs w:val="20"/>
                <w:lang w:val="en-GB"/>
              </w:rPr>
              <w:t>4.2.</w:t>
            </w:r>
            <w:r w:rsidR="00DD1E5C">
              <w:rPr>
                <w:sz w:val="20"/>
                <w:szCs w:val="20"/>
                <w:lang w:val="en-GB"/>
              </w:rPr>
              <w:t>4</w:t>
            </w:r>
          </w:p>
        </w:tc>
      </w:tr>
      <w:tr w:rsidR="00F0276A" w:rsidRPr="00272F02" w14:paraId="1F44078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C3C5206" w14:textId="77777777" w:rsidR="00F0276A" w:rsidRPr="00272F02" w:rsidRDefault="00F0276A" w:rsidP="00F0276A">
            <w:pPr>
              <w:rPr>
                <w:b/>
                <w:sz w:val="20"/>
                <w:szCs w:val="20"/>
                <w:lang w:val="de-DE"/>
              </w:rPr>
            </w:pPr>
            <w:r w:rsidRPr="00272F02">
              <w:rPr>
                <w:b/>
                <w:sz w:val="20"/>
                <w:szCs w:val="20"/>
                <w:lang w:val="de-DE"/>
              </w:rPr>
              <w:t>Value</w:t>
            </w:r>
          </w:p>
        </w:tc>
        <w:tc>
          <w:tcPr>
            <w:tcW w:w="3756" w:type="pct"/>
            <w:gridSpan w:val="2"/>
            <w:tcBorders>
              <w:top w:val="single" w:sz="4" w:space="0" w:color="auto"/>
              <w:left w:val="single" w:sz="4" w:space="0" w:color="auto"/>
              <w:bottom w:val="single" w:sz="4" w:space="0" w:color="auto"/>
              <w:right w:val="single" w:sz="4" w:space="0" w:color="auto"/>
            </w:tcBorders>
            <w:hideMark/>
          </w:tcPr>
          <w:p w14:paraId="1123A37F" w14:textId="77777777" w:rsidR="00F0276A" w:rsidRPr="00272F02" w:rsidRDefault="00F0276A" w:rsidP="00F0276A">
            <w:pPr>
              <w:rPr>
                <w:sz w:val="20"/>
                <w:szCs w:val="20"/>
                <w:lang w:val="en-GB"/>
              </w:rPr>
            </w:pPr>
            <w:r w:rsidRPr="00272F02">
              <w:rPr>
                <w:sz w:val="20"/>
                <w:szCs w:val="20"/>
                <w:lang w:val="en-GB"/>
              </w:rPr>
              <w:t>Rationale for Trial Duration</w:t>
            </w:r>
          </w:p>
        </w:tc>
      </w:tr>
      <w:tr w:rsidR="00F0276A" w:rsidRPr="00272F02" w14:paraId="6097C766"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0FE13EA1" w14:textId="77777777" w:rsidR="00F0276A" w:rsidRPr="00272F02" w:rsidRDefault="00F0276A" w:rsidP="00F0276A">
            <w:pPr>
              <w:rPr>
                <w:b/>
                <w:sz w:val="20"/>
                <w:szCs w:val="20"/>
                <w:lang w:val="de-DE"/>
              </w:rPr>
            </w:pPr>
            <w:r w:rsidRPr="00272F02">
              <w:rPr>
                <w:b/>
                <w:sz w:val="20"/>
                <w:szCs w:val="20"/>
                <w:lang w:val="de-DE"/>
              </w:rPr>
              <w:t>Business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4F2C5AA3" w14:textId="77777777" w:rsidR="00F0276A" w:rsidRPr="00272F02" w:rsidRDefault="00F0276A" w:rsidP="00F0276A">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739E093C" w14:textId="3C1F0B53" w:rsidR="00F0276A" w:rsidRPr="00272F02" w:rsidRDefault="00F0276A" w:rsidP="00F0276A">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10D543D4" w14:textId="77777777" w:rsidR="00F0276A" w:rsidRPr="00272F02" w:rsidRDefault="00F0276A" w:rsidP="00F0276A">
            <w:pPr>
              <w:rPr>
                <w:sz w:val="20"/>
                <w:szCs w:val="20"/>
                <w:lang w:val="en-GB"/>
              </w:rPr>
            </w:pPr>
            <w:r w:rsidRPr="00272F02">
              <w:rPr>
                <w:b/>
                <w:sz w:val="20"/>
                <w:szCs w:val="20"/>
              </w:rPr>
              <w:t>Concept</w:t>
            </w:r>
            <w:r w:rsidRPr="00272F02">
              <w:rPr>
                <w:sz w:val="20"/>
                <w:szCs w:val="20"/>
                <w:lang w:val="en-GB"/>
              </w:rPr>
              <w:t>: Heading</w:t>
            </w:r>
          </w:p>
        </w:tc>
      </w:tr>
      <w:tr w:rsidR="00F0276A" w:rsidRPr="00272F02" w14:paraId="5BE6E32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39C9746A" w14:textId="77777777" w:rsidR="00F0276A" w:rsidRPr="00272F02" w:rsidRDefault="00F0276A" w:rsidP="00F0276A">
            <w:pPr>
              <w:rPr>
                <w:b/>
                <w:sz w:val="20"/>
                <w:szCs w:val="20"/>
              </w:rPr>
            </w:pPr>
            <w:r w:rsidRPr="00272F02">
              <w:rPr>
                <w:b/>
                <w:sz w:val="20"/>
                <w:szCs w:val="20"/>
              </w:rPr>
              <w:t>Repeating and/or Reuse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0083D09E" w14:textId="77777777" w:rsidR="00F0276A" w:rsidRPr="00272F02" w:rsidRDefault="00F0276A" w:rsidP="00F0276A">
            <w:pPr>
              <w:rPr>
                <w:sz w:val="20"/>
                <w:szCs w:val="20"/>
                <w:lang w:val="en-GB"/>
              </w:rPr>
            </w:pPr>
            <w:r w:rsidRPr="00272F02">
              <w:rPr>
                <w:sz w:val="20"/>
                <w:szCs w:val="20"/>
                <w:lang w:val="en-GB"/>
              </w:rPr>
              <w:t>No</w:t>
            </w:r>
          </w:p>
        </w:tc>
      </w:tr>
    </w:tbl>
    <w:p w14:paraId="43A58AB7" w14:textId="77777777" w:rsidR="00F0276A" w:rsidRPr="00272F02" w:rsidRDefault="00F0276A" w:rsidP="00F0276A">
      <w:pPr>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F0276A" w:rsidRPr="00272F02" w14:paraId="49E46A51"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0C76639" w14:textId="77777777" w:rsidR="00F0276A" w:rsidRPr="00272F02" w:rsidRDefault="00F0276A" w:rsidP="00F0276A">
            <w:pPr>
              <w:rPr>
                <w:b/>
                <w:sz w:val="20"/>
                <w:szCs w:val="20"/>
                <w:lang w:val="de-DE"/>
              </w:rPr>
            </w:pPr>
            <w:r w:rsidRPr="00272F02">
              <w:rPr>
                <w:b/>
                <w:sz w:val="20"/>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3CA96715" w14:textId="0624C791" w:rsidR="00F0276A" w:rsidRPr="00272F02" w:rsidRDefault="00F0276A" w:rsidP="00F0276A">
            <w:pPr>
              <w:rPr>
                <w:sz w:val="20"/>
                <w:szCs w:val="20"/>
              </w:rPr>
            </w:pPr>
            <w:r w:rsidRPr="00272F02">
              <w:rPr>
                <w:sz w:val="20"/>
                <w:szCs w:val="20"/>
              </w:rPr>
              <w:t>&lt;Rationale for Duration&gt;</w:t>
            </w:r>
          </w:p>
        </w:tc>
      </w:tr>
      <w:tr w:rsidR="00F0276A" w:rsidRPr="00272F02" w14:paraId="15206F8B"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5ACF8F86" w14:textId="77777777" w:rsidR="00F0276A" w:rsidRPr="00272F02" w:rsidRDefault="00F0276A" w:rsidP="00F0276A">
            <w:pPr>
              <w:rPr>
                <w:b/>
                <w:sz w:val="20"/>
                <w:szCs w:val="20"/>
                <w:lang w:val="de-DE"/>
              </w:rPr>
            </w:pPr>
            <w:r w:rsidRPr="00272F02">
              <w:rPr>
                <w:b/>
                <w:sz w:val="20"/>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67C1E94F"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73D16DA7"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1863D3EE" w14:textId="77777777" w:rsidR="00F0276A" w:rsidRPr="00272F02" w:rsidRDefault="00F0276A" w:rsidP="00F0276A">
            <w:pPr>
              <w:rPr>
                <w:b/>
                <w:sz w:val="20"/>
                <w:szCs w:val="20"/>
              </w:rPr>
            </w:pPr>
            <w:r w:rsidRPr="00272F02">
              <w:rPr>
                <w:b/>
                <w:sz w:val="20"/>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48C62049" w14:textId="77777777" w:rsidR="00F0276A" w:rsidRPr="00272F02" w:rsidRDefault="00F0276A" w:rsidP="00F0276A">
            <w:pPr>
              <w:rPr>
                <w:sz w:val="20"/>
                <w:szCs w:val="20"/>
                <w:lang w:val="en-GB"/>
              </w:rPr>
            </w:pPr>
            <w:r w:rsidRPr="00272F02">
              <w:rPr>
                <w:sz w:val="20"/>
                <w:szCs w:val="20"/>
                <w:lang w:val="en-GB"/>
              </w:rPr>
              <w:t>D</w:t>
            </w:r>
          </w:p>
        </w:tc>
      </w:tr>
      <w:tr w:rsidR="00F0276A" w:rsidRPr="00272F02" w14:paraId="09C8FFF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4689767" w14:textId="77777777" w:rsidR="00F0276A" w:rsidRPr="00272F02" w:rsidRDefault="00F0276A" w:rsidP="00F0276A">
            <w:pPr>
              <w:rPr>
                <w:b/>
                <w:sz w:val="20"/>
                <w:szCs w:val="20"/>
                <w:lang w:val="de-DE"/>
              </w:rPr>
            </w:pPr>
            <w:r w:rsidRPr="00272F02">
              <w:rPr>
                <w:b/>
                <w:sz w:val="20"/>
                <w:szCs w:val="20"/>
                <w:lang w:val="de-DE"/>
              </w:rPr>
              <w:t>Definition</w:t>
            </w:r>
          </w:p>
        </w:tc>
        <w:tc>
          <w:tcPr>
            <w:tcW w:w="3777" w:type="pct"/>
            <w:tcBorders>
              <w:top w:val="single" w:sz="4" w:space="0" w:color="auto"/>
              <w:left w:val="single" w:sz="4" w:space="0" w:color="auto"/>
              <w:bottom w:val="single" w:sz="4" w:space="0" w:color="auto"/>
              <w:right w:val="single" w:sz="4" w:space="0" w:color="auto"/>
            </w:tcBorders>
            <w:hideMark/>
          </w:tcPr>
          <w:p w14:paraId="7B852E72" w14:textId="77777777" w:rsidR="00F0276A" w:rsidRPr="00272F02" w:rsidRDefault="00F0276A" w:rsidP="00F0276A">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3F53B80F" w14:textId="77777777" w:rsidR="00F0276A" w:rsidRPr="00272F02" w:rsidRDefault="00F0276A" w:rsidP="00F0276A">
            <w:pPr>
              <w:rPr>
                <w:sz w:val="20"/>
                <w:szCs w:val="20"/>
                <w:lang w:val="en-GB"/>
              </w:rPr>
            </w:pPr>
            <w:r w:rsidRPr="00272F02">
              <w:rPr>
                <w:sz w:val="20"/>
                <w:szCs w:val="20"/>
                <w:lang w:val="en-GB"/>
              </w:rPr>
              <w:t>An explanation as to the scientific reasons for the trial duration.</w:t>
            </w:r>
          </w:p>
        </w:tc>
      </w:tr>
      <w:tr w:rsidR="00F0276A" w:rsidRPr="00272F02" w14:paraId="620729DC"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7F10DC34" w14:textId="77777777" w:rsidR="00F0276A" w:rsidRPr="00272F02" w:rsidRDefault="00F0276A" w:rsidP="00F0276A">
            <w:pPr>
              <w:rPr>
                <w:b/>
                <w:sz w:val="20"/>
                <w:szCs w:val="20"/>
                <w:lang w:val="de-DE"/>
              </w:rPr>
            </w:pPr>
            <w:r w:rsidRPr="00272F02">
              <w:rPr>
                <w:b/>
                <w:sz w:val="20"/>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44DCB48C" w14:textId="77777777" w:rsidR="00F0276A" w:rsidRPr="00272F02" w:rsidRDefault="00F0276A" w:rsidP="00F0276A">
            <w:pPr>
              <w:rPr>
                <w:sz w:val="20"/>
                <w:szCs w:val="20"/>
              </w:rPr>
            </w:pPr>
            <w:r w:rsidRPr="00272F02">
              <w:rPr>
                <w:sz w:val="20"/>
                <w:szCs w:val="20"/>
                <w:lang w:val="en-CA"/>
              </w:rPr>
              <w:t>Provide a rationale that the trial duration is appropriate for a reliable and relevant evaluation of the trial intervention per the trial objective(s).</w:t>
            </w:r>
          </w:p>
        </w:tc>
      </w:tr>
      <w:tr w:rsidR="00F0276A" w:rsidRPr="00272F02" w14:paraId="772026F2"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7DDD64E" w14:textId="77777777" w:rsidR="00F0276A" w:rsidRPr="00272F02" w:rsidRDefault="00F0276A" w:rsidP="00F0276A">
            <w:pPr>
              <w:rPr>
                <w:b/>
                <w:sz w:val="20"/>
                <w:szCs w:val="20"/>
                <w:lang w:val="de-DE"/>
              </w:rPr>
            </w:pPr>
            <w:r w:rsidRPr="00272F02">
              <w:rPr>
                <w:b/>
                <w:sz w:val="20"/>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24735211" w14:textId="4C08A957" w:rsidR="00F0276A" w:rsidRPr="00272F02" w:rsidRDefault="00F0276A" w:rsidP="00F0276A">
            <w:pPr>
              <w:rPr>
                <w:sz w:val="20"/>
                <w:szCs w:val="20"/>
                <w:lang w:val="en-GB"/>
              </w:rPr>
            </w:pPr>
            <w:r w:rsidRPr="00272F02">
              <w:rPr>
                <w:sz w:val="20"/>
                <w:szCs w:val="20"/>
                <w:lang w:val="en-GB"/>
              </w:rPr>
              <w:t xml:space="preserve">Conditional: when </w:t>
            </w:r>
            <w:r w:rsidR="00E17213" w:rsidRPr="00272F02">
              <w:rPr>
                <w:sz w:val="20"/>
                <w:szCs w:val="20"/>
              </w:rPr>
              <w:t>&lt;Overall Rationale for Trial Design&gt;</w:t>
            </w:r>
            <w:r w:rsidRPr="00272F02">
              <w:rPr>
                <w:sz w:val="20"/>
                <w:szCs w:val="20"/>
                <w:lang w:val="en-GB"/>
              </w:rPr>
              <w:t xml:space="preserve"> is not used</w:t>
            </w:r>
          </w:p>
        </w:tc>
      </w:tr>
      <w:tr w:rsidR="00F0276A" w:rsidRPr="00272F02" w14:paraId="038E4305"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27830AC6" w14:textId="77777777" w:rsidR="00F0276A" w:rsidRPr="00272F02" w:rsidRDefault="00F0276A" w:rsidP="00F0276A">
            <w:pPr>
              <w:rPr>
                <w:b/>
                <w:sz w:val="20"/>
                <w:szCs w:val="20"/>
                <w:lang w:val="de-DE"/>
              </w:rPr>
            </w:pPr>
            <w:r w:rsidRPr="00272F02">
              <w:rPr>
                <w:b/>
                <w:sz w:val="20"/>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hideMark/>
          </w:tcPr>
          <w:p w14:paraId="69412751"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70E0FD50"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3ADBC36" w14:textId="77777777" w:rsidR="00F0276A" w:rsidRPr="00272F02" w:rsidRDefault="00F0276A" w:rsidP="00F0276A">
            <w:pPr>
              <w:rPr>
                <w:b/>
                <w:sz w:val="20"/>
                <w:szCs w:val="20"/>
              </w:rPr>
            </w:pPr>
            <w:r w:rsidRPr="00272F02">
              <w:rPr>
                <w:b/>
                <w:sz w:val="20"/>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3B1A093B" w14:textId="03555A22" w:rsidR="00F0276A" w:rsidRPr="00272F02" w:rsidRDefault="00F0276A" w:rsidP="00F0276A">
            <w:pPr>
              <w:rPr>
                <w:sz w:val="20"/>
                <w:szCs w:val="20"/>
                <w:lang w:val="en-GB"/>
              </w:rPr>
            </w:pPr>
            <w:r w:rsidRPr="00272F02">
              <w:rPr>
                <w:sz w:val="20"/>
                <w:szCs w:val="20"/>
                <w:lang w:val="en-GB"/>
              </w:rPr>
              <w:t>4.2.</w:t>
            </w:r>
            <w:r w:rsidR="00E25E11">
              <w:rPr>
                <w:sz w:val="20"/>
                <w:szCs w:val="20"/>
                <w:lang w:val="en-GB"/>
              </w:rPr>
              <w:t>4</w:t>
            </w:r>
          </w:p>
        </w:tc>
      </w:tr>
      <w:tr w:rsidR="00F0276A" w:rsidRPr="00272F02" w14:paraId="44B02E08"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262E0F3" w14:textId="77777777" w:rsidR="00F0276A" w:rsidRPr="00272F02" w:rsidRDefault="00F0276A" w:rsidP="00F0276A">
            <w:pPr>
              <w:rPr>
                <w:b/>
                <w:sz w:val="20"/>
                <w:szCs w:val="20"/>
                <w:lang w:val="de-DE"/>
              </w:rPr>
            </w:pPr>
            <w:r w:rsidRPr="00272F02">
              <w:rPr>
                <w:b/>
                <w:sz w:val="20"/>
                <w:szCs w:val="20"/>
                <w:lang w:val="de-DE"/>
              </w:rPr>
              <w:t>Value</w:t>
            </w:r>
          </w:p>
        </w:tc>
        <w:tc>
          <w:tcPr>
            <w:tcW w:w="3777" w:type="pct"/>
            <w:tcBorders>
              <w:top w:val="single" w:sz="4" w:space="0" w:color="auto"/>
              <w:left w:val="single" w:sz="4" w:space="0" w:color="auto"/>
              <w:bottom w:val="single" w:sz="4" w:space="0" w:color="auto"/>
              <w:right w:val="single" w:sz="4" w:space="0" w:color="auto"/>
            </w:tcBorders>
            <w:hideMark/>
          </w:tcPr>
          <w:p w14:paraId="265C798F"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38A55DB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5E2B389" w14:textId="77777777" w:rsidR="00F0276A" w:rsidRPr="00272F02" w:rsidRDefault="00F0276A" w:rsidP="00F0276A">
            <w:pPr>
              <w:rPr>
                <w:b/>
                <w:sz w:val="20"/>
                <w:szCs w:val="20"/>
                <w:lang w:val="de-DE"/>
              </w:rPr>
            </w:pPr>
            <w:r w:rsidRPr="00272F02">
              <w:rPr>
                <w:b/>
                <w:sz w:val="20"/>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550E6550" w14:textId="77777777" w:rsidR="00F0276A" w:rsidRPr="00272F02" w:rsidRDefault="00F0276A" w:rsidP="00F0276A">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24518009" w14:textId="5A3E3694" w:rsidR="00F0276A" w:rsidRPr="00272F02" w:rsidRDefault="00F0276A" w:rsidP="00F0276A">
            <w:pPr>
              <w:rPr>
                <w:sz w:val="20"/>
                <w:szCs w:val="20"/>
                <w:lang w:val="en-GB"/>
              </w:rPr>
            </w:pPr>
            <w:r w:rsidRPr="00272F02">
              <w:rPr>
                <w:b/>
                <w:sz w:val="20"/>
                <w:szCs w:val="20"/>
              </w:rPr>
              <w:t>Relationship</w:t>
            </w:r>
            <w:r w:rsidRPr="00272F02">
              <w:rPr>
                <w:sz w:val="20"/>
                <w:szCs w:val="20"/>
                <w:lang w:val="en-GB"/>
              </w:rPr>
              <w:t>: 4.2.</w:t>
            </w:r>
            <w:r w:rsidR="00E25E11">
              <w:rPr>
                <w:sz w:val="20"/>
                <w:szCs w:val="20"/>
                <w:lang w:val="en-GB"/>
              </w:rPr>
              <w:t>4</w:t>
            </w:r>
            <w:r w:rsidRPr="00272F02">
              <w:rPr>
                <w:sz w:val="20"/>
                <w:szCs w:val="20"/>
                <w:lang w:val="en-GB"/>
              </w:rPr>
              <w:t xml:space="preserve"> Rationale for Duration</w:t>
            </w:r>
          </w:p>
          <w:p w14:paraId="65A9A82B" w14:textId="77777777" w:rsidR="00F0276A" w:rsidRPr="00272F02" w:rsidRDefault="00F0276A" w:rsidP="00F0276A">
            <w:pPr>
              <w:rPr>
                <w:sz w:val="20"/>
                <w:szCs w:val="20"/>
                <w:lang w:val="en-GB"/>
              </w:rPr>
            </w:pPr>
            <w:r w:rsidRPr="00272F02">
              <w:rPr>
                <w:b/>
                <w:sz w:val="20"/>
                <w:szCs w:val="20"/>
              </w:rPr>
              <w:t>Concept</w:t>
            </w:r>
            <w:r w:rsidRPr="00272F02">
              <w:rPr>
                <w:sz w:val="20"/>
                <w:szCs w:val="20"/>
                <w:lang w:val="en-GB"/>
              </w:rPr>
              <w:t>: CNEW</w:t>
            </w:r>
          </w:p>
        </w:tc>
      </w:tr>
      <w:tr w:rsidR="00F0276A" w:rsidRPr="00272F02" w14:paraId="30B4F8AF"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B0975D2" w14:textId="77777777" w:rsidR="00F0276A" w:rsidRPr="00272F02" w:rsidRDefault="00F0276A" w:rsidP="00F0276A">
            <w:pPr>
              <w:rPr>
                <w:b/>
                <w:sz w:val="20"/>
                <w:szCs w:val="20"/>
              </w:rPr>
            </w:pPr>
            <w:r w:rsidRPr="00272F02">
              <w:rPr>
                <w:b/>
                <w:sz w:val="20"/>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hideMark/>
          </w:tcPr>
          <w:p w14:paraId="74F9DD8A" w14:textId="77777777" w:rsidR="00F0276A" w:rsidRPr="00272F02" w:rsidRDefault="00F0276A" w:rsidP="00F0276A">
            <w:pPr>
              <w:rPr>
                <w:sz w:val="20"/>
                <w:szCs w:val="20"/>
                <w:lang w:val="en-GB"/>
              </w:rPr>
            </w:pPr>
            <w:r w:rsidRPr="00272F02">
              <w:rPr>
                <w:sz w:val="20"/>
                <w:szCs w:val="20"/>
                <w:lang w:val="en-GB"/>
              </w:rPr>
              <w:t>No</w:t>
            </w:r>
          </w:p>
        </w:tc>
      </w:tr>
    </w:tbl>
    <w:p w14:paraId="4475B08A" w14:textId="77777777" w:rsidR="009A12E9" w:rsidRPr="00272F02" w:rsidRDefault="009A12E9">
      <w:pPr>
        <w:rPr>
          <w:sz w:val="20"/>
          <w:szCs w:val="20"/>
        </w:rPr>
      </w:pPr>
    </w:p>
    <w:p w14:paraId="0BF3A7C6" w14:textId="77777777" w:rsidR="00E17213" w:rsidRPr="00E704EE" w:rsidRDefault="00E17213" w:rsidP="00E17213">
      <w:pPr>
        <w:pStyle w:val="Heading3"/>
        <w:rPr>
          <w:sz w:val="20"/>
          <w:szCs w:val="20"/>
        </w:rPr>
      </w:pPr>
      <w:r w:rsidRPr="00272F02">
        <w:rPr>
          <w:rFonts w:cs="Times New Roman"/>
        </w:rPr>
        <w:t>Rationale for Adaptive or Novel Trial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6506"/>
        <w:gridCol w:w="297"/>
      </w:tblGrid>
      <w:tr w:rsidR="00E17213" w:rsidRPr="00272F02" w14:paraId="77FBFAB3"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1D780D08" w14:textId="77777777" w:rsidR="00E17213" w:rsidRPr="00272F02" w:rsidRDefault="00E17213" w:rsidP="00660688">
            <w:pPr>
              <w:rPr>
                <w:b/>
                <w:sz w:val="20"/>
                <w:szCs w:val="20"/>
                <w:lang w:val="de-DE"/>
              </w:rPr>
            </w:pPr>
            <w:r w:rsidRPr="00272F02">
              <w:rPr>
                <w:b/>
                <w:sz w:val="20"/>
                <w:szCs w:val="20"/>
                <w:lang w:val="de-DE"/>
              </w:rPr>
              <w:t>Term (Variable)</w:t>
            </w:r>
          </w:p>
        </w:tc>
        <w:tc>
          <w:tcPr>
            <w:tcW w:w="7610" w:type="dxa"/>
            <w:gridSpan w:val="2"/>
            <w:tcBorders>
              <w:top w:val="single" w:sz="4" w:space="0" w:color="auto"/>
              <w:left w:val="single" w:sz="4" w:space="0" w:color="auto"/>
              <w:bottom w:val="single" w:sz="4" w:space="0" w:color="auto"/>
              <w:right w:val="single" w:sz="4" w:space="0" w:color="auto"/>
            </w:tcBorders>
            <w:hideMark/>
          </w:tcPr>
          <w:p w14:paraId="2198A4EE" w14:textId="40135526" w:rsidR="00E17213" w:rsidRPr="00272F02" w:rsidRDefault="00E17213" w:rsidP="00660688">
            <w:pPr>
              <w:rPr>
                <w:sz w:val="20"/>
                <w:szCs w:val="20"/>
              </w:rPr>
            </w:pPr>
            <w:r w:rsidRPr="00272F02">
              <w:rPr>
                <w:sz w:val="20"/>
                <w:szCs w:val="20"/>
              </w:rPr>
              <w:t>4.2.</w:t>
            </w:r>
            <w:r>
              <w:rPr>
                <w:sz w:val="20"/>
                <w:szCs w:val="20"/>
              </w:rPr>
              <w:t>5</w:t>
            </w:r>
            <w:r w:rsidRPr="00272F02">
              <w:rPr>
                <w:sz w:val="20"/>
                <w:szCs w:val="20"/>
              </w:rPr>
              <w:t xml:space="preserve"> Rationale for Adaptive or Novel Trial Design</w:t>
            </w:r>
          </w:p>
        </w:tc>
      </w:tr>
      <w:tr w:rsidR="00E17213" w:rsidRPr="00272F02" w14:paraId="2DCFFCE2"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18CDA6BB" w14:textId="77777777" w:rsidR="00E17213" w:rsidRPr="00272F02" w:rsidRDefault="00E17213" w:rsidP="00660688">
            <w:pPr>
              <w:rPr>
                <w:b/>
                <w:sz w:val="20"/>
                <w:szCs w:val="20"/>
                <w:lang w:val="de-DE"/>
              </w:rPr>
            </w:pPr>
            <w:r w:rsidRPr="00272F02">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4821799" w14:textId="77777777" w:rsidR="00E17213" w:rsidRPr="00272F02" w:rsidRDefault="00E17213" w:rsidP="00660688">
            <w:pPr>
              <w:rPr>
                <w:sz w:val="20"/>
                <w:szCs w:val="20"/>
                <w:lang w:val="en-GB"/>
              </w:rPr>
            </w:pPr>
            <w:r w:rsidRPr="00272F02">
              <w:rPr>
                <w:sz w:val="20"/>
                <w:szCs w:val="20"/>
                <w:lang w:val="en-GB"/>
              </w:rPr>
              <w:t>Text</w:t>
            </w:r>
          </w:p>
        </w:tc>
      </w:tr>
      <w:tr w:rsidR="00E17213" w:rsidRPr="00272F02" w14:paraId="50CD521F"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1F253BB3" w14:textId="77777777" w:rsidR="00E17213" w:rsidRPr="00272F02" w:rsidRDefault="00E17213" w:rsidP="00660688">
            <w:pPr>
              <w:rPr>
                <w:b/>
                <w:sz w:val="20"/>
                <w:szCs w:val="20"/>
              </w:rPr>
            </w:pPr>
            <w:r w:rsidRPr="00272F02">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72701472" w14:textId="77777777" w:rsidR="00E17213" w:rsidRPr="00272F02" w:rsidRDefault="00E17213" w:rsidP="00660688">
            <w:pPr>
              <w:rPr>
                <w:sz w:val="20"/>
                <w:szCs w:val="20"/>
                <w:lang w:val="en-GB"/>
              </w:rPr>
            </w:pPr>
            <w:r w:rsidRPr="00272F02">
              <w:rPr>
                <w:sz w:val="20"/>
                <w:szCs w:val="20"/>
                <w:lang w:val="en-GB"/>
              </w:rPr>
              <w:t>H</w:t>
            </w:r>
          </w:p>
        </w:tc>
      </w:tr>
      <w:tr w:rsidR="00E17213" w:rsidRPr="00272F02" w14:paraId="41E48173"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6FD46113" w14:textId="77777777" w:rsidR="00E17213" w:rsidRPr="00272F02" w:rsidRDefault="00E17213" w:rsidP="00660688">
            <w:pPr>
              <w:rPr>
                <w:b/>
                <w:sz w:val="20"/>
                <w:szCs w:val="20"/>
                <w:lang w:val="de-DE"/>
              </w:rPr>
            </w:pPr>
            <w:r w:rsidRPr="00272F02">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19D12BC" w14:textId="77777777" w:rsidR="00E17213" w:rsidRPr="00272F02" w:rsidRDefault="00E17213" w:rsidP="00660688">
            <w:pPr>
              <w:rPr>
                <w:sz w:val="20"/>
                <w:szCs w:val="20"/>
                <w:lang w:val="en-GB"/>
              </w:rPr>
            </w:pPr>
            <w:r w:rsidRPr="00272F02">
              <w:rPr>
                <w:sz w:val="20"/>
                <w:szCs w:val="20"/>
                <w:lang w:val="en-GB"/>
              </w:rPr>
              <w:t>Heading</w:t>
            </w:r>
          </w:p>
        </w:tc>
      </w:tr>
      <w:tr w:rsidR="00E17213" w:rsidRPr="00272F02" w14:paraId="1AAAFC9E"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7646F9BB" w14:textId="77777777" w:rsidR="00E17213" w:rsidRPr="00272F02" w:rsidRDefault="00E17213" w:rsidP="00660688">
            <w:pPr>
              <w:rPr>
                <w:b/>
                <w:sz w:val="20"/>
                <w:szCs w:val="20"/>
                <w:lang w:val="de-DE"/>
              </w:rPr>
            </w:pPr>
            <w:r w:rsidRPr="00272F02">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BE77CC9" w14:textId="77777777" w:rsidR="00E17213" w:rsidRPr="00272F02" w:rsidRDefault="00E17213" w:rsidP="00660688">
            <w:pPr>
              <w:rPr>
                <w:bCs/>
                <w:sz w:val="20"/>
                <w:szCs w:val="20"/>
                <w:lang w:val="de-DE"/>
              </w:rPr>
            </w:pPr>
            <w:r w:rsidRPr="00272F02">
              <w:rPr>
                <w:bCs/>
                <w:sz w:val="20"/>
                <w:szCs w:val="20"/>
                <w:lang w:val="de-DE"/>
              </w:rPr>
              <w:t>N/A</w:t>
            </w:r>
          </w:p>
        </w:tc>
      </w:tr>
      <w:tr w:rsidR="00E17213" w:rsidRPr="00272F02" w14:paraId="5DD9BD97"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2CAA0BD2" w14:textId="77777777" w:rsidR="00E17213" w:rsidRPr="00272F02" w:rsidRDefault="00E17213" w:rsidP="00660688">
            <w:pPr>
              <w:rPr>
                <w:b/>
                <w:sz w:val="20"/>
                <w:szCs w:val="20"/>
                <w:lang w:val="de-DE"/>
              </w:rPr>
            </w:pPr>
            <w:r w:rsidRPr="00272F02">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29449A3" w14:textId="40B668E6" w:rsidR="00E17213" w:rsidRPr="00272F02" w:rsidRDefault="00E17213" w:rsidP="00660688">
            <w:pPr>
              <w:rPr>
                <w:sz w:val="20"/>
                <w:szCs w:val="20"/>
                <w:lang w:val="en-GB"/>
              </w:rPr>
            </w:pPr>
            <w:r w:rsidRPr="00272F02">
              <w:rPr>
                <w:sz w:val="20"/>
                <w:szCs w:val="20"/>
                <w:lang w:val="en-GB"/>
              </w:rPr>
              <w:t xml:space="preserve">Conditional: when </w:t>
            </w:r>
            <w:r w:rsidRPr="00272F02">
              <w:rPr>
                <w:sz w:val="20"/>
                <w:szCs w:val="20"/>
              </w:rPr>
              <w:t>&lt;Overall Rationale for Trial Design&gt;</w:t>
            </w:r>
            <w:r w:rsidRPr="00272F02">
              <w:rPr>
                <w:sz w:val="20"/>
                <w:szCs w:val="20"/>
                <w:lang w:val="en-GB"/>
              </w:rPr>
              <w:t xml:space="preserve"> is not used</w:t>
            </w:r>
          </w:p>
        </w:tc>
      </w:tr>
      <w:tr w:rsidR="00E17213" w:rsidRPr="00272F02" w14:paraId="2DDAB0BE"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054B3FB9" w14:textId="77777777" w:rsidR="00E17213" w:rsidRPr="00272F02" w:rsidRDefault="00E17213" w:rsidP="00660688">
            <w:pPr>
              <w:rPr>
                <w:b/>
                <w:sz w:val="20"/>
                <w:szCs w:val="20"/>
                <w:lang w:val="de-DE"/>
              </w:rPr>
            </w:pPr>
            <w:r w:rsidRPr="00272F02">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2D844F8" w14:textId="77777777" w:rsidR="00E17213" w:rsidRPr="00272F02" w:rsidRDefault="00E17213" w:rsidP="00660688">
            <w:pPr>
              <w:rPr>
                <w:sz w:val="20"/>
                <w:szCs w:val="20"/>
                <w:lang w:val="en-GB"/>
              </w:rPr>
            </w:pPr>
            <w:r w:rsidRPr="00272F02">
              <w:rPr>
                <w:sz w:val="20"/>
                <w:szCs w:val="20"/>
                <w:lang w:val="en-GB"/>
              </w:rPr>
              <w:t>One to one</w:t>
            </w:r>
          </w:p>
        </w:tc>
      </w:tr>
      <w:tr w:rsidR="00E17213" w:rsidRPr="00272F02" w14:paraId="2C8477CE"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39BB29E9" w14:textId="77777777" w:rsidR="00E17213" w:rsidRPr="00272F02" w:rsidRDefault="00E17213" w:rsidP="00660688">
            <w:pPr>
              <w:rPr>
                <w:b/>
                <w:sz w:val="20"/>
                <w:szCs w:val="20"/>
              </w:rPr>
            </w:pPr>
            <w:r w:rsidRPr="00272F02">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C43B505" w14:textId="30E30E15" w:rsidR="00E17213" w:rsidRPr="00272F02" w:rsidRDefault="00E17213" w:rsidP="00660688">
            <w:pPr>
              <w:rPr>
                <w:sz w:val="20"/>
                <w:szCs w:val="20"/>
                <w:lang w:val="en-GB"/>
              </w:rPr>
            </w:pPr>
            <w:r w:rsidRPr="00272F02">
              <w:rPr>
                <w:sz w:val="20"/>
                <w:szCs w:val="20"/>
                <w:lang w:val="en-GB"/>
              </w:rPr>
              <w:t>4.2.</w:t>
            </w:r>
            <w:r>
              <w:rPr>
                <w:sz w:val="20"/>
                <w:szCs w:val="20"/>
                <w:lang w:val="en-GB"/>
              </w:rPr>
              <w:t>5</w:t>
            </w:r>
          </w:p>
        </w:tc>
      </w:tr>
      <w:tr w:rsidR="00E17213" w:rsidRPr="00272F02" w14:paraId="37041FE9"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70F4DE65" w14:textId="77777777" w:rsidR="00E17213" w:rsidRPr="00272F02" w:rsidRDefault="00E17213" w:rsidP="00660688">
            <w:pPr>
              <w:rPr>
                <w:b/>
                <w:sz w:val="20"/>
                <w:szCs w:val="20"/>
                <w:lang w:val="de-DE"/>
              </w:rPr>
            </w:pPr>
            <w:r w:rsidRPr="00272F02">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D04AA3F" w14:textId="77777777" w:rsidR="00E17213" w:rsidRPr="00272F02" w:rsidRDefault="00E17213" w:rsidP="00660688">
            <w:pPr>
              <w:rPr>
                <w:sz w:val="20"/>
                <w:szCs w:val="20"/>
                <w:lang w:val="en-GB"/>
              </w:rPr>
            </w:pPr>
            <w:r w:rsidRPr="00272F02">
              <w:rPr>
                <w:sz w:val="20"/>
                <w:szCs w:val="20"/>
                <w:lang w:val="en-GB"/>
              </w:rPr>
              <w:t xml:space="preserve">Rationale for Adaptive or Novel Design </w:t>
            </w:r>
          </w:p>
        </w:tc>
      </w:tr>
      <w:tr w:rsidR="00E17213" w:rsidRPr="00272F02" w14:paraId="12C6F47E"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3448EC36" w14:textId="77777777" w:rsidR="00E17213" w:rsidRPr="00272F02" w:rsidRDefault="00E17213" w:rsidP="00660688">
            <w:pPr>
              <w:rPr>
                <w:b/>
                <w:sz w:val="20"/>
                <w:szCs w:val="20"/>
                <w:lang w:val="de-DE"/>
              </w:rPr>
            </w:pPr>
            <w:r w:rsidRPr="00272F02">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C9AA0CA" w14:textId="77777777" w:rsidR="00E17213" w:rsidRPr="00272F02" w:rsidRDefault="00E17213"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03176909" w14:textId="119FFCE5" w:rsidR="00E17213" w:rsidRPr="00272F02" w:rsidRDefault="00E17213" w:rsidP="00660688">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3425374A" w14:textId="77777777" w:rsidR="00E17213" w:rsidRPr="00272F02" w:rsidRDefault="00E17213" w:rsidP="00660688">
            <w:pPr>
              <w:rPr>
                <w:sz w:val="20"/>
                <w:szCs w:val="20"/>
                <w:lang w:val="en-GB"/>
              </w:rPr>
            </w:pPr>
            <w:r w:rsidRPr="00272F02">
              <w:rPr>
                <w:b/>
                <w:sz w:val="20"/>
                <w:szCs w:val="20"/>
              </w:rPr>
              <w:t>Concept</w:t>
            </w:r>
            <w:r w:rsidRPr="00272F02">
              <w:rPr>
                <w:sz w:val="20"/>
                <w:szCs w:val="20"/>
                <w:lang w:val="en-GB"/>
              </w:rPr>
              <w:t>: Heading</w:t>
            </w:r>
          </w:p>
        </w:tc>
      </w:tr>
      <w:tr w:rsidR="00E17213" w:rsidRPr="00272F02" w14:paraId="52050272" w14:textId="77777777" w:rsidTr="00660688">
        <w:trPr>
          <w:gridAfter w:val="1"/>
          <w:wAfter w:w="360" w:type="dxa"/>
          <w:trHeight w:val="144"/>
        </w:trPr>
        <w:tc>
          <w:tcPr>
            <w:tcW w:w="2358" w:type="dxa"/>
            <w:tcBorders>
              <w:top w:val="single" w:sz="4" w:space="0" w:color="auto"/>
              <w:left w:val="single" w:sz="4" w:space="0" w:color="auto"/>
              <w:bottom w:val="single" w:sz="4" w:space="0" w:color="auto"/>
              <w:right w:val="single" w:sz="4" w:space="0" w:color="auto"/>
            </w:tcBorders>
            <w:hideMark/>
          </w:tcPr>
          <w:p w14:paraId="759E51BF" w14:textId="77777777" w:rsidR="00E17213" w:rsidRPr="00272F02" w:rsidRDefault="00E17213" w:rsidP="00660688">
            <w:pPr>
              <w:rPr>
                <w:b/>
                <w:sz w:val="20"/>
                <w:szCs w:val="20"/>
              </w:rPr>
            </w:pPr>
            <w:r w:rsidRPr="00272F02">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55B313A2" w14:textId="77777777" w:rsidR="00E17213" w:rsidRPr="00272F02" w:rsidRDefault="00E17213" w:rsidP="00660688">
            <w:pPr>
              <w:rPr>
                <w:sz w:val="20"/>
                <w:szCs w:val="20"/>
                <w:lang w:val="en-GB"/>
              </w:rPr>
            </w:pPr>
            <w:r w:rsidRPr="00272F02">
              <w:rPr>
                <w:sz w:val="20"/>
                <w:szCs w:val="20"/>
                <w:lang w:val="en-GB"/>
              </w:rPr>
              <w:t>No</w:t>
            </w:r>
          </w:p>
        </w:tc>
      </w:tr>
    </w:tbl>
    <w:p w14:paraId="253BAC07" w14:textId="77777777" w:rsidR="00E17213" w:rsidRPr="00272F02" w:rsidRDefault="00E17213" w:rsidP="00E17213">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17213" w:rsidRPr="00272F02" w14:paraId="332CE98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D434F7F" w14:textId="77777777" w:rsidR="00E17213" w:rsidRPr="00272F02" w:rsidRDefault="00E17213" w:rsidP="00660688">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4DBBDE" w14:textId="6EAF53F4" w:rsidR="00E17213" w:rsidRPr="00272F02" w:rsidRDefault="00E17213" w:rsidP="00660688">
            <w:pPr>
              <w:rPr>
                <w:sz w:val="20"/>
                <w:szCs w:val="20"/>
              </w:rPr>
            </w:pPr>
            <w:r w:rsidRPr="00272F02">
              <w:rPr>
                <w:sz w:val="20"/>
                <w:szCs w:val="20"/>
              </w:rPr>
              <w:t>&lt;Rationale for Adaptive or Novel Trial Design&gt;</w:t>
            </w:r>
          </w:p>
        </w:tc>
      </w:tr>
      <w:tr w:rsidR="00E17213" w:rsidRPr="00272F02" w14:paraId="5388C5B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D078428" w14:textId="77777777" w:rsidR="00E17213" w:rsidRPr="00272F02" w:rsidRDefault="00E17213" w:rsidP="00660688">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5E181" w14:textId="77777777" w:rsidR="00E17213" w:rsidRPr="00272F02" w:rsidRDefault="00E17213" w:rsidP="00660688">
            <w:pPr>
              <w:rPr>
                <w:sz w:val="20"/>
                <w:szCs w:val="20"/>
                <w:lang w:val="en-GB"/>
              </w:rPr>
            </w:pPr>
            <w:r w:rsidRPr="00272F02">
              <w:rPr>
                <w:sz w:val="20"/>
                <w:szCs w:val="20"/>
                <w:lang w:val="en-GB"/>
              </w:rPr>
              <w:t>Text</w:t>
            </w:r>
          </w:p>
        </w:tc>
      </w:tr>
      <w:tr w:rsidR="00E17213" w:rsidRPr="00272F02" w14:paraId="1D379F5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115CBA2" w14:textId="77777777" w:rsidR="00E17213" w:rsidRPr="00272F02" w:rsidRDefault="00E17213" w:rsidP="00660688">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C31CAA2" w14:textId="77777777" w:rsidR="00E17213" w:rsidRPr="00272F02" w:rsidRDefault="00E17213" w:rsidP="00660688">
            <w:pPr>
              <w:rPr>
                <w:sz w:val="20"/>
                <w:szCs w:val="20"/>
                <w:lang w:val="en-GB"/>
              </w:rPr>
            </w:pPr>
            <w:r w:rsidRPr="00272F02">
              <w:rPr>
                <w:sz w:val="20"/>
                <w:szCs w:val="20"/>
                <w:lang w:val="en-GB"/>
              </w:rPr>
              <w:t>D</w:t>
            </w:r>
          </w:p>
        </w:tc>
      </w:tr>
      <w:tr w:rsidR="00E17213" w:rsidRPr="00272F02" w14:paraId="7E28E75B"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9E7A0A4" w14:textId="77777777" w:rsidR="00E17213" w:rsidRPr="00272F02" w:rsidRDefault="00E17213" w:rsidP="00660688">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60AB8F3" w14:textId="77777777" w:rsidR="00E17213" w:rsidRPr="00272F02" w:rsidRDefault="00E17213" w:rsidP="00660688">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24662868" w14:textId="77777777" w:rsidR="00E17213" w:rsidRPr="00272F02" w:rsidRDefault="00E17213" w:rsidP="00660688">
            <w:pPr>
              <w:rPr>
                <w:sz w:val="20"/>
                <w:szCs w:val="20"/>
                <w:lang w:val="en-GB"/>
              </w:rPr>
            </w:pPr>
            <w:r w:rsidRPr="00272F02">
              <w:rPr>
                <w:sz w:val="20"/>
                <w:szCs w:val="20"/>
                <w:lang w:val="en-GB"/>
              </w:rPr>
              <w:t>An explanation as to the scientific reasons for why an adaptive or novel trial design was chosen for the trial.</w:t>
            </w:r>
          </w:p>
        </w:tc>
      </w:tr>
      <w:tr w:rsidR="00E17213" w:rsidRPr="00272F02" w14:paraId="0ECE2D9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409C80" w14:textId="77777777" w:rsidR="00E17213" w:rsidRPr="00272F02" w:rsidRDefault="00E17213" w:rsidP="00660688">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3C09985" w14:textId="77777777" w:rsidR="00E17213" w:rsidRPr="00272F02" w:rsidRDefault="00E17213" w:rsidP="00660688">
            <w:pPr>
              <w:rPr>
                <w:b/>
                <w:sz w:val="20"/>
                <w:szCs w:val="20"/>
                <w:lang w:val="en-GB"/>
              </w:rPr>
            </w:pPr>
            <w:r w:rsidRPr="00272F02">
              <w:rPr>
                <w:sz w:val="20"/>
                <w:szCs w:val="20"/>
              </w:rPr>
              <w:t>If applicable, provide a rationale for the use of an adaptive or novel design.</w:t>
            </w:r>
          </w:p>
        </w:tc>
      </w:tr>
      <w:tr w:rsidR="00E17213" w:rsidRPr="00272F02" w14:paraId="0351E7C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6B76252" w14:textId="77777777" w:rsidR="00E17213" w:rsidRPr="00272F02" w:rsidRDefault="00E17213" w:rsidP="00660688">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3AD09" w14:textId="5734A46F" w:rsidR="00E17213" w:rsidRPr="00272F02" w:rsidRDefault="00E17213" w:rsidP="00660688">
            <w:pPr>
              <w:rPr>
                <w:sz w:val="20"/>
                <w:szCs w:val="20"/>
                <w:lang w:val="en-GB"/>
              </w:rPr>
            </w:pPr>
            <w:r w:rsidRPr="00272F02">
              <w:rPr>
                <w:sz w:val="20"/>
                <w:szCs w:val="20"/>
                <w:lang w:val="en-GB"/>
              </w:rPr>
              <w:t xml:space="preserve">Conditional: when </w:t>
            </w:r>
            <w:r w:rsidRPr="00272F02">
              <w:rPr>
                <w:sz w:val="20"/>
                <w:szCs w:val="20"/>
              </w:rPr>
              <w:t>&lt;Overall Rationale for Trial Design&gt;</w:t>
            </w:r>
            <w:r w:rsidRPr="00272F02">
              <w:rPr>
                <w:sz w:val="20"/>
                <w:szCs w:val="20"/>
                <w:lang w:val="en-GB"/>
              </w:rPr>
              <w:t xml:space="preserve"> is not used</w:t>
            </w:r>
          </w:p>
        </w:tc>
      </w:tr>
      <w:tr w:rsidR="00E17213" w:rsidRPr="00272F02" w14:paraId="4D63A4F2"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836AE80" w14:textId="77777777" w:rsidR="00E17213" w:rsidRPr="00272F02" w:rsidRDefault="00E17213" w:rsidP="00660688">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D152D5" w14:textId="77777777" w:rsidR="00E17213" w:rsidRPr="00272F02" w:rsidRDefault="00E17213" w:rsidP="00660688">
            <w:pPr>
              <w:rPr>
                <w:sz w:val="20"/>
                <w:szCs w:val="20"/>
                <w:lang w:val="en-GB"/>
              </w:rPr>
            </w:pPr>
            <w:r w:rsidRPr="00272F02">
              <w:rPr>
                <w:sz w:val="20"/>
                <w:szCs w:val="20"/>
                <w:lang w:val="en-GB"/>
              </w:rPr>
              <w:t>One to one</w:t>
            </w:r>
          </w:p>
        </w:tc>
      </w:tr>
      <w:tr w:rsidR="00E17213" w:rsidRPr="00272F02" w14:paraId="089DA28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BBC384" w14:textId="77777777" w:rsidR="00E17213" w:rsidRPr="00272F02" w:rsidRDefault="00E17213" w:rsidP="00660688">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484C22" w14:textId="19952CA3" w:rsidR="00E17213" w:rsidRPr="00272F02" w:rsidRDefault="00E17213" w:rsidP="00660688">
            <w:pPr>
              <w:rPr>
                <w:sz w:val="20"/>
                <w:szCs w:val="20"/>
                <w:lang w:val="en-GB"/>
              </w:rPr>
            </w:pPr>
            <w:r w:rsidRPr="00272F02">
              <w:rPr>
                <w:sz w:val="20"/>
                <w:szCs w:val="20"/>
                <w:lang w:val="en-GB"/>
              </w:rPr>
              <w:t>4.2.</w:t>
            </w:r>
            <w:r>
              <w:rPr>
                <w:sz w:val="20"/>
                <w:szCs w:val="20"/>
                <w:lang w:val="en-GB"/>
              </w:rPr>
              <w:t>5</w:t>
            </w:r>
          </w:p>
        </w:tc>
      </w:tr>
      <w:tr w:rsidR="00E17213" w:rsidRPr="00272F02" w14:paraId="413A97D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26FD381" w14:textId="77777777" w:rsidR="00E17213" w:rsidRPr="00272F02" w:rsidRDefault="00E17213" w:rsidP="00660688">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11CEE2" w14:textId="77777777" w:rsidR="00E17213" w:rsidRPr="00272F02" w:rsidRDefault="00E17213" w:rsidP="00660688">
            <w:pPr>
              <w:rPr>
                <w:sz w:val="20"/>
                <w:szCs w:val="20"/>
                <w:lang w:val="en-GB"/>
              </w:rPr>
            </w:pPr>
            <w:r w:rsidRPr="00272F02">
              <w:rPr>
                <w:sz w:val="20"/>
                <w:szCs w:val="20"/>
                <w:lang w:val="en-GB"/>
              </w:rPr>
              <w:t>Text</w:t>
            </w:r>
          </w:p>
        </w:tc>
      </w:tr>
      <w:tr w:rsidR="00E17213" w:rsidRPr="00272F02" w14:paraId="2E9D42A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FDF9726" w14:textId="77777777" w:rsidR="00E17213" w:rsidRPr="00272F02" w:rsidRDefault="00E17213" w:rsidP="00660688">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B685AA" w14:textId="77777777" w:rsidR="00E17213" w:rsidRPr="00272F02" w:rsidRDefault="00E17213" w:rsidP="00660688">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5832A425" w14:textId="0AA86E4E" w:rsidR="00E17213" w:rsidRPr="00272F02" w:rsidRDefault="00E17213" w:rsidP="00660688">
            <w:pPr>
              <w:rPr>
                <w:sz w:val="20"/>
                <w:szCs w:val="20"/>
                <w:lang w:val="en-GB"/>
              </w:rPr>
            </w:pPr>
            <w:r w:rsidRPr="00272F02">
              <w:rPr>
                <w:b/>
                <w:sz w:val="20"/>
                <w:szCs w:val="20"/>
              </w:rPr>
              <w:t>Relationship</w:t>
            </w:r>
            <w:r w:rsidRPr="00272F02">
              <w:rPr>
                <w:sz w:val="20"/>
                <w:szCs w:val="20"/>
                <w:lang w:val="en-GB"/>
              </w:rPr>
              <w:t>: 4.2.</w:t>
            </w:r>
            <w:r>
              <w:rPr>
                <w:sz w:val="20"/>
                <w:szCs w:val="20"/>
                <w:lang w:val="en-GB"/>
              </w:rPr>
              <w:t>5</w:t>
            </w:r>
            <w:r w:rsidRPr="00272F02">
              <w:rPr>
                <w:sz w:val="20"/>
                <w:szCs w:val="20"/>
                <w:lang w:val="en-GB"/>
              </w:rPr>
              <w:t xml:space="preserve"> Rational for Adoptive or Novel Trial Design</w:t>
            </w:r>
          </w:p>
          <w:p w14:paraId="29D01408" w14:textId="77777777" w:rsidR="00E17213" w:rsidRPr="00272F02" w:rsidRDefault="00E17213" w:rsidP="00660688">
            <w:pPr>
              <w:rPr>
                <w:sz w:val="20"/>
                <w:szCs w:val="20"/>
                <w:lang w:val="en-GB"/>
              </w:rPr>
            </w:pPr>
            <w:r w:rsidRPr="00272F02">
              <w:rPr>
                <w:b/>
                <w:sz w:val="20"/>
                <w:szCs w:val="20"/>
              </w:rPr>
              <w:t>Concept</w:t>
            </w:r>
            <w:r w:rsidRPr="00272F02">
              <w:rPr>
                <w:sz w:val="20"/>
                <w:szCs w:val="20"/>
                <w:lang w:val="en-GB"/>
              </w:rPr>
              <w:t>: CNEW</w:t>
            </w:r>
          </w:p>
        </w:tc>
      </w:tr>
      <w:tr w:rsidR="00E17213" w:rsidRPr="00272F02" w14:paraId="3BB7213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213195F" w14:textId="77777777" w:rsidR="00E17213" w:rsidRPr="00272F02" w:rsidRDefault="00E17213" w:rsidP="00660688">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C13266" w14:textId="77777777" w:rsidR="00E17213" w:rsidRPr="00272F02" w:rsidRDefault="00E17213" w:rsidP="00660688">
            <w:pPr>
              <w:rPr>
                <w:sz w:val="20"/>
                <w:szCs w:val="20"/>
                <w:lang w:val="en-GB"/>
              </w:rPr>
            </w:pPr>
            <w:r w:rsidRPr="00272F02">
              <w:rPr>
                <w:sz w:val="20"/>
                <w:szCs w:val="20"/>
                <w:lang w:val="en-GB"/>
              </w:rPr>
              <w:t>No</w:t>
            </w:r>
          </w:p>
        </w:tc>
      </w:tr>
    </w:tbl>
    <w:p w14:paraId="61DE72DB" w14:textId="1C6395F5" w:rsidR="009A12E9" w:rsidRPr="00E704EE" w:rsidRDefault="00F141E7" w:rsidP="00FF3C43">
      <w:pPr>
        <w:pStyle w:val="Heading3"/>
        <w:rPr>
          <w:sz w:val="20"/>
          <w:szCs w:val="20"/>
        </w:rPr>
      </w:pPr>
      <w:r w:rsidRPr="00FF3C43">
        <w:t>Rationale for Interim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4"/>
      </w:tblGrid>
      <w:tr w:rsidR="00F0276A" w:rsidRPr="00272F02" w14:paraId="6CD3FFC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70C0585" w14:textId="77777777" w:rsidR="00F0276A" w:rsidRPr="00272F02" w:rsidRDefault="00F0276A" w:rsidP="00F0276A">
            <w:pPr>
              <w:rPr>
                <w:b/>
                <w:sz w:val="20"/>
                <w:szCs w:val="20"/>
                <w:lang w:val="de-DE"/>
              </w:rPr>
            </w:pPr>
            <w:r w:rsidRPr="00272F02">
              <w:rPr>
                <w:b/>
                <w:sz w:val="20"/>
                <w:szCs w:val="20"/>
                <w:lang w:val="de-DE"/>
              </w:rPr>
              <w:t>Term (Variable)</w:t>
            </w:r>
          </w:p>
        </w:tc>
        <w:tc>
          <w:tcPr>
            <w:tcW w:w="6764" w:type="dxa"/>
            <w:tcBorders>
              <w:top w:val="single" w:sz="4" w:space="0" w:color="auto"/>
              <w:left w:val="single" w:sz="4" w:space="0" w:color="auto"/>
              <w:bottom w:val="single" w:sz="4" w:space="0" w:color="auto"/>
              <w:right w:val="single" w:sz="4" w:space="0" w:color="auto"/>
            </w:tcBorders>
            <w:hideMark/>
          </w:tcPr>
          <w:p w14:paraId="233CC165" w14:textId="5D871734" w:rsidR="00F0276A" w:rsidRPr="00272F02" w:rsidRDefault="00F0276A" w:rsidP="00F0276A">
            <w:pPr>
              <w:rPr>
                <w:sz w:val="20"/>
                <w:szCs w:val="20"/>
              </w:rPr>
            </w:pPr>
            <w:r w:rsidRPr="00272F02">
              <w:rPr>
                <w:sz w:val="20"/>
                <w:szCs w:val="20"/>
              </w:rPr>
              <w:t>4.2.</w:t>
            </w:r>
            <w:r w:rsidR="00E17213">
              <w:rPr>
                <w:sz w:val="20"/>
                <w:szCs w:val="20"/>
              </w:rPr>
              <w:t>6</w:t>
            </w:r>
            <w:r w:rsidR="00E17213" w:rsidRPr="00272F02">
              <w:rPr>
                <w:sz w:val="20"/>
                <w:szCs w:val="20"/>
              </w:rPr>
              <w:t xml:space="preserve"> </w:t>
            </w:r>
            <w:r w:rsidRPr="00272F02">
              <w:rPr>
                <w:sz w:val="20"/>
                <w:szCs w:val="20"/>
              </w:rPr>
              <w:t>Rationale for Interim Analysis</w:t>
            </w:r>
          </w:p>
        </w:tc>
      </w:tr>
      <w:tr w:rsidR="00F0276A" w:rsidRPr="00272F02" w14:paraId="26D5F53F"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C077492" w14:textId="77777777" w:rsidR="00F0276A" w:rsidRPr="00272F02" w:rsidRDefault="00F0276A" w:rsidP="00F0276A">
            <w:pPr>
              <w:rPr>
                <w:b/>
                <w:sz w:val="20"/>
                <w:szCs w:val="20"/>
                <w:lang w:val="de-DE"/>
              </w:rPr>
            </w:pPr>
            <w:r w:rsidRPr="00272F02">
              <w:rPr>
                <w:b/>
                <w:sz w:val="20"/>
                <w:szCs w:val="20"/>
                <w:lang w:val="de-DE"/>
              </w:rPr>
              <w:t>Data Type</w:t>
            </w:r>
          </w:p>
        </w:tc>
        <w:tc>
          <w:tcPr>
            <w:tcW w:w="6764" w:type="dxa"/>
            <w:tcBorders>
              <w:top w:val="single" w:sz="4" w:space="0" w:color="auto"/>
              <w:left w:val="single" w:sz="4" w:space="0" w:color="auto"/>
              <w:bottom w:val="single" w:sz="4" w:space="0" w:color="auto"/>
              <w:right w:val="single" w:sz="4" w:space="0" w:color="auto"/>
            </w:tcBorders>
            <w:hideMark/>
          </w:tcPr>
          <w:p w14:paraId="650FB66A"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6E4F802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92E4B93" w14:textId="77777777" w:rsidR="00F0276A" w:rsidRPr="00272F02" w:rsidRDefault="00F0276A" w:rsidP="00F0276A">
            <w:pPr>
              <w:rPr>
                <w:b/>
                <w:sz w:val="20"/>
                <w:szCs w:val="20"/>
              </w:rPr>
            </w:pPr>
            <w:r w:rsidRPr="00272F02">
              <w:rPr>
                <w:b/>
                <w:sz w:val="20"/>
                <w:szCs w:val="20"/>
              </w:rPr>
              <w:t>Data (D), Value (V) or Heading (H)</w:t>
            </w:r>
          </w:p>
        </w:tc>
        <w:tc>
          <w:tcPr>
            <w:tcW w:w="6764" w:type="dxa"/>
            <w:tcBorders>
              <w:top w:val="single" w:sz="4" w:space="0" w:color="auto"/>
              <w:left w:val="single" w:sz="4" w:space="0" w:color="auto"/>
              <w:bottom w:val="single" w:sz="4" w:space="0" w:color="auto"/>
              <w:right w:val="single" w:sz="4" w:space="0" w:color="auto"/>
            </w:tcBorders>
            <w:hideMark/>
          </w:tcPr>
          <w:p w14:paraId="00163081" w14:textId="77777777" w:rsidR="00F0276A" w:rsidRPr="00272F02" w:rsidRDefault="00F0276A" w:rsidP="00F0276A">
            <w:pPr>
              <w:rPr>
                <w:sz w:val="20"/>
                <w:szCs w:val="20"/>
                <w:lang w:val="en-GB"/>
              </w:rPr>
            </w:pPr>
            <w:r w:rsidRPr="00272F02">
              <w:rPr>
                <w:sz w:val="20"/>
                <w:szCs w:val="20"/>
                <w:lang w:val="en-GB"/>
              </w:rPr>
              <w:t>H</w:t>
            </w:r>
          </w:p>
        </w:tc>
      </w:tr>
      <w:tr w:rsidR="00F0276A" w:rsidRPr="00272F02" w14:paraId="30850AA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365D3" w14:textId="77777777" w:rsidR="00F0276A" w:rsidRPr="00272F02" w:rsidRDefault="00F0276A" w:rsidP="00F0276A">
            <w:pPr>
              <w:rPr>
                <w:b/>
                <w:sz w:val="20"/>
                <w:szCs w:val="20"/>
                <w:lang w:val="de-DE"/>
              </w:rPr>
            </w:pPr>
            <w:r w:rsidRPr="00272F02">
              <w:rPr>
                <w:b/>
                <w:sz w:val="20"/>
                <w:szCs w:val="20"/>
                <w:lang w:val="de-DE"/>
              </w:rPr>
              <w:t>Definition</w:t>
            </w:r>
          </w:p>
        </w:tc>
        <w:tc>
          <w:tcPr>
            <w:tcW w:w="6764" w:type="dxa"/>
            <w:tcBorders>
              <w:top w:val="single" w:sz="4" w:space="0" w:color="auto"/>
              <w:left w:val="single" w:sz="4" w:space="0" w:color="auto"/>
              <w:bottom w:val="single" w:sz="4" w:space="0" w:color="auto"/>
              <w:right w:val="single" w:sz="4" w:space="0" w:color="auto"/>
            </w:tcBorders>
            <w:hideMark/>
          </w:tcPr>
          <w:p w14:paraId="66965699" w14:textId="77777777" w:rsidR="00F0276A" w:rsidRPr="00272F02" w:rsidRDefault="00F0276A" w:rsidP="00F0276A">
            <w:pPr>
              <w:rPr>
                <w:sz w:val="20"/>
                <w:szCs w:val="20"/>
                <w:lang w:val="en-GB"/>
              </w:rPr>
            </w:pPr>
            <w:r w:rsidRPr="00272F02">
              <w:rPr>
                <w:sz w:val="20"/>
                <w:szCs w:val="20"/>
                <w:lang w:val="en-GB"/>
              </w:rPr>
              <w:t>Heading</w:t>
            </w:r>
          </w:p>
        </w:tc>
      </w:tr>
      <w:tr w:rsidR="00F0276A" w:rsidRPr="00272F02" w14:paraId="23E4A4F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708DA" w14:textId="77777777" w:rsidR="00F0276A" w:rsidRPr="00272F02" w:rsidRDefault="00F0276A" w:rsidP="00F0276A">
            <w:pPr>
              <w:rPr>
                <w:b/>
                <w:sz w:val="20"/>
                <w:szCs w:val="20"/>
                <w:lang w:val="de-DE"/>
              </w:rPr>
            </w:pPr>
            <w:r w:rsidRPr="00272F02">
              <w:rPr>
                <w:b/>
                <w:sz w:val="20"/>
                <w:szCs w:val="20"/>
                <w:lang w:val="de-DE"/>
              </w:rPr>
              <w:t>User Guidance</w:t>
            </w:r>
          </w:p>
        </w:tc>
        <w:tc>
          <w:tcPr>
            <w:tcW w:w="6764" w:type="dxa"/>
            <w:tcBorders>
              <w:top w:val="single" w:sz="4" w:space="0" w:color="auto"/>
              <w:left w:val="single" w:sz="4" w:space="0" w:color="auto"/>
              <w:bottom w:val="single" w:sz="4" w:space="0" w:color="auto"/>
              <w:right w:val="single" w:sz="4" w:space="0" w:color="auto"/>
            </w:tcBorders>
            <w:hideMark/>
          </w:tcPr>
          <w:p w14:paraId="721B7F04" w14:textId="77777777" w:rsidR="00F0276A" w:rsidRPr="00272F02" w:rsidRDefault="00F0276A" w:rsidP="00F0276A">
            <w:pPr>
              <w:rPr>
                <w:sz w:val="20"/>
                <w:szCs w:val="20"/>
                <w:lang w:val="de-DE"/>
              </w:rPr>
            </w:pPr>
            <w:r w:rsidRPr="00272F02">
              <w:rPr>
                <w:sz w:val="20"/>
                <w:szCs w:val="20"/>
                <w:lang w:val="de-DE"/>
              </w:rPr>
              <w:t>N/A</w:t>
            </w:r>
          </w:p>
        </w:tc>
      </w:tr>
      <w:tr w:rsidR="00F0276A" w:rsidRPr="00272F02" w14:paraId="779394B2"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599F3A6" w14:textId="77777777" w:rsidR="00F0276A" w:rsidRPr="00272F02" w:rsidRDefault="00F0276A" w:rsidP="00F0276A">
            <w:pPr>
              <w:rPr>
                <w:b/>
                <w:sz w:val="20"/>
                <w:szCs w:val="20"/>
                <w:lang w:val="de-DE"/>
              </w:rPr>
            </w:pPr>
            <w:r w:rsidRPr="00272F02">
              <w:rPr>
                <w:b/>
                <w:sz w:val="20"/>
                <w:szCs w:val="20"/>
                <w:lang w:val="de-DE"/>
              </w:rPr>
              <w:t>Conformance</w:t>
            </w:r>
          </w:p>
        </w:tc>
        <w:tc>
          <w:tcPr>
            <w:tcW w:w="6764" w:type="dxa"/>
            <w:tcBorders>
              <w:top w:val="single" w:sz="4" w:space="0" w:color="auto"/>
              <w:left w:val="single" w:sz="4" w:space="0" w:color="auto"/>
              <w:bottom w:val="single" w:sz="4" w:space="0" w:color="auto"/>
              <w:right w:val="single" w:sz="4" w:space="0" w:color="auto"/>
            </w:tcBorders>
            <w:hideMark/>
          </w:tcPr>
          <w:p w14:paraId="4E24DF33" w14:textId="22921469" w:rsidR="00F0276A" w:rsidRPr="00272F02" w:rsidRDefault="00F0276A" w:rsidP="00F0276A">
            <w:pPr>
              <w:rPr>
                <w:sz w:val="20"/>
                <w:szCs w:val="20"/>
                <w:lang w:val="en-GB"/>
              </w:rPr>
            </w:pPr>
            <w:r w:rsidRPr="00272F02">
              <w:rPr>
                <w:sz w:val="20"/>
                <w:szCs w:val="20"/>
                <w:lang w:val="en-GB"/>
              </w:rPr>
              <w:t xml:space="preserve">Conditional: when </w:t>
            </w:r>
            <w:r w:rsidR="00E17213" w:rsidRPr="00272F02">
              <w:rPr>
                <w:sz w:val="20"/>
                <w:szCs w:val="20"/>
              </w:rPr>
              <w:t>&lt;Overall Rationale for Trial Design&gt;</w:t>
            </w:r>
            <w:r w:rsidRPr="00272F02">
              <w:rPr>
                <w:sz w:val="20"/>
                <w:szCs w:val="20"/>
                <w:lang w:val="en-GB"/>
              </w:rPr>
              <w:t xml:space="preserve"> is not used</w:t>
            </w:r>
          </w:p>
        </w:tc>
      </w:tr>
      <w:tr w:rsidR="00F0276A" w:rsidRPr="00272F02" w14:paraId="448306D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3BC6374" w14:textId="77777777" w:rsidR="00F0276A" w:rsidRPr="00272F02" w:rsidRDefault="00F0276A" w:rsidP="00F0276A">
            <w:pPr>
              <w:rPr>
                <w:b/>
                <w:sz w:val="20"/>
                <w:szCs w:val="20"/>
                <w:lang w:val="de-DE"/>
              </w:rPr>
            </w:pPr>
            <w:r w:rsidRPr="00272F02">
              <w:rPr>
                <w:b/>
                <w:sz w:val="20"/>
                <w:szCs w:val="20"/>
                <w:lang w:val="de-DE"/>
              </w:rPr>
              <w:t>Cardinality</w:t>
            </w:r>
          </w:p>
        </w:tc>
        <w:tc>
          <w:tcPr>
            <w:tcW w:w="6764" w:type="dxa"/>
            <w:tcBorders>
              <w:top w:val="single" w:sz="4" w:space="0" w:color="auto"/>
              <w:left w:val="single" w:sz="4" w:space="0" w:color="auto"/>
              <w:bottom w:val="single" w:sz="4" w:space="0" w:color="auto"/>
              <w:right w:val="single" w:sz="4" w:space="0" w:color="auto"/>
            </w:tcBorders>
            <w:hideMark/>
          </w:tcPr>
          <w:p w14:paraId="1D403D79"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5E63028D"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1A9AB82" w14:textId="77777777" w:rsidR="00F0276A" w:rsidRPr="00272F02" w:rsidRDefault="00F0276A" w:rsidP="00F0276A">
            <w:pPr>
              <w:rPr>
                <w:b/>
                <w:sz w:val="20"/>
                <w:szCs w:val="20"/>
              </w:rPr>
            </w:pPr>
            <w:r w:rsidRPr="00272F02">
              <w:rPr>
                <w:b/>
                <w:sz w:val="20"/>
                <w:szCs w:val="20"/>
              </w:rPr>
              <w:t>Relationship content from ToC representing the protocol hierarchy</w:t>
            </w:r>
          </w:p>
        </w:tc>
        <w:tc>
          <w:tcPr>
            <w:tcW w:w="6764" w:type="dxa"/>
            <w:tcBorders>
              <w:top w:val="single" w:sz="4" w:space="0" w:color="auto"/>
              <w:left w:val="single" w:sz="4" w:space="0" w:color="auto"/>
              <w:bottom w:val="single" w:sz="4" w:space="0" w:color="auto"/>
              <w:right w:val="single" w:sz="4" w:space="0" w:color="auto"/>
            </w:tcBorders>
            <w:hideMark/>
          </w:tcPr>
          <w:p w14:paraId="152598C9" w14:textId="5925D6E9" w:rsidR="00F0276A" w:rsidRPr="00272F02" w:rsidRDefault="00F0276A" w:rsidP="00F0276A">
            <w:pPr>
              <w:rPr>
                <w:sz w:val="20"/>
                <w:szCs w:val="20"/>
                <w:lang w:val="en-GB"/>
              </w:rPr>
            </w:pPr>
            <w:r w:rsidRPr="00272F02">
              <w:rPr>
                <w:sz w:val="20"/>
                <w:szCs w:val="20"/>
                <w:lang w:val="en-GB"/>
              </w:rPr>
              <w:t>4.2.</w:t>
            </w:r>
            <w:r w:rsidR="00E17213">
              <w:rPr>
                <w:sz w:val="20"/>
                <w:szCs w:val="20"/>
                <w:lang w:val="en-GB"/>
              </w:rPr>
              <w:t>6</w:t>
            </w:r>
          </w:p>
        </w:tc>
      </w:tr>
      <w:tr w:rsidR="00F0276A" w:rsidRPr="00272F02" w14:paraId="4B637296"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765C985" w14:textId="77777777" w:rsidR="00F0276A" w:rsidRPr="00272F02" w:rsidRDefault="00F0276A" w:rsidP="00F0276A">
            <w:pPr>
              <w:rPr>
                <w:b/>
                <w:sz w:val="20"/>
                <w:szCs w:val="20"/>
                <w:lang w:val="de-DE"/>
              </w:rPr>
            </w:pPr>
            <w:r w:rsidRPr="00272F02">
              <w:rPr>
                <w:b/>
                <w:sz w:val="20"/>
                <w:szCs w:val="20"/>
                <w:lang w:val="de-DE"/>
              </w:rPr>
              <w:t>Value</w:t>
            </w:r>
          </w:p>
        </w:tc>
        <w:tc>
          <w:tcPr>
            <w:tcW w:w="6764" w:type="dxa"/>
            <w:tcBorders>
              <w:top w:val="single" w:sz="4" w:space="0" w:color="auto"/>
              <w:left w:val="single" w:sz="4" w:space="0" w:color="auto"/>
              <w:bottom w:val="single" w:sz="4" w:space="0" w:color="auto"/>
              <w:right w:val="single" w:sz="4" w:space="0" w:color="auto"/>
            </w:tcBorders>
            <w:hideMark/>
          </w:tcPr>
          <w:p w14:paraId="36F0B52E" w14:textId="77777777" w:rsidR="00F0276A" w:rsidRPr="00272F02" w:rsidRDefault="00F0276A" w:rsidP="00F0276A">
            <w:pPr>
              <w:rPr>
                <w:sz w:val="20"/>
                <w:szCs w:val="20"/>
                <w:lang w:val="en-GB"/>
              </w:rPr>
            </w:pPr>
            <w:r w:rsidRPr="00272F02">
              <w:rPr>
                <w:sz w:val="20"/>
                <w:szCs w:val="20"/>
                <w:lang w:val="en-GB"/>
              </w:rPr>
              <w:t>Rationale for Interim Analysis</w:t>
            </w:r>
          </w:p>
        </w:tc>
      </w:tr>
      <w:tr w:rsidR="00F0276A" w:rsidRPr="00272F02" w14:paraId="4BDF5FBA"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412FCC45" w14:textId="77777777" w:rsidR="00F0276A" w:rsidRPr="00272F02" w:rsidRDefault="00F0276A" w:rsidP="00F0276A">
            <w:pPr>
              <w:rPr>
                <w:b/>
                <w:sz w:val="20"/>
                <w:szCs w:val="20"/>
                <w:lang w:val="de-DE"/>
              </w:rPr>
            </w:pPr>
            <w:r w:rsidRPr="00272F02">
              <w:rPr>
                <w:b/>
                <w:sz w:val="20"/>
                <w:szCs w:val="20"/>
                <w:lang w:val="de-DE"/>
              </w:rPr>
              <w:t>Business rules</w:t>
            </w:r>
          </w:p>
        </w:tc>
        <w:tc>
          <w:tcPr>
            <w:tcW w:w="6764" w:type="dxa"/>
            <w:tcBorders>
              <w:top w:val="single" w:sz="4" w:space="0" w:color="auto"/>
              <w:left w:val="single" w:sz="4" w:space="0" w:color="auto"/>
              <w:bottom w:val="single" w:sz="4" w:space="0" w:color="auto"/>
              <w:right w:val="single" w:sz="4" w:space="0" w:color="auto"/>
            </w:tcBorders>
            <w:hideMark/>
          </w:tcPr>
          <w:p w14:paraId="61BC3C7F" w14:textId="77777777" w:rsidR="00F0276A" w:rsidRPr="00272F02" w:rsidRDefault="00F0276A" w:rsidP="00F0276A">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0D69AE47" w14:textId="1BB28F86" w:rsidR="00F0276A" w:rsidRPr="00272F02" w:rsidRDefault="00F0276A" w:rsidP="00F0276A">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2A4FA0FA" w14:textId="77777777" w:rsidR="00F0276A" w:rsidRPr="00272F02" w:rsidRDefault="00F0276A" w:rsidP="00F0276A">
            <w:pPr>
              <w:rPr>
                <w:sz w:val="20"/>
                <w:szCs w:val="20"/>
                <w:lang w:val="en-GB"/>
              </w:rPr>
            </w:pPr>
            <w:r w:rsidRPr="00272F02">
              <w:rPr>
                <w:b/>
                <w:sz w:val="20"/>
                <w:szCs w:val="20"/>
              </w:rPr>
              <w:t>Concept</w:t>
            </w:r>
            <w:r w:rsidRPr="00272F02">
              <w:rPr>
                <w:sz w:val="20"/>
                <w:szCs w:val="20"/>
                <w:lang w:val="en-GB"/>
              </w:rPr>
              <w:t>: Heading</w:t>
            </w:r>
          </w:p>
        </w:tc>
      </w:tr>
      <w:tr w:rsidR="00F0276A" w:rsidRPr="00272F02" w14:paraId="3F7AA91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5368324B" w14:textId="77777777" w:rsidR="00F0276A" w:rsidRPr="00272F02" w:rsidRDefault="00F0276A" w:rsidP="00F0276A">
            <w:pPr>
              <w:rPr>
                <w:b/>
                <w:sz w:val="20"/>
                <w:szCs w:val="20"/>
              </w:rPr>
            </w:pPr>
            <w:r w:rsidRPr="00272F02">
              <w:rPr>
                <w:b/>
                <w:sz w:val="20"/>
                <w:szCs w:val="20"/>
              </w:rPr>
              <w:t>Repeating and/or Reuse Rules</w:t>
            </w:r>
          </w:p>
        </w:tc>
        <w:tc>
          <w:tcPr>
            <w:tcW w:w="6764" w:type="dxa"/>
            <w:tcBorders>
              <w:top w:val="single" w:sz="4" w:space="0" w:color="auto"/>
              <w:left w:val="single" w:sz="4" w:space="0" w:color="auto"/>
              <w:bottom w:val="single" w:sz="4" w:space="0" w:color="auto"/>
              <w:right w:val="single" w:sz="4" w:space="0" w:color="auto"/>
            </w:tcBorders>
            <w:hideMark/>
          </w:tcPr>
          <w:p w14:paraId="5F5E4B46" w14:textId="77777777" w:rsidR="00F0276A" w:rsidRPr="00272F02" w:rsidRDefault="00F0276A" w:rsidP="00F0276A">
            <w:pPr>
              <w:rPr>
                <w:sz w:val="20"/>
                <w:szCs w:val="20"/>
                <w:lang w:val="en-GB"/>
              </w:rPr>
            </w:pPr>
            <w:r w:rsidRPr="00272F02">
              <w:rPr>
                <w:sz w:val="20"/>
                <w:szCs w:val="20"/>
                <w:lang w:val="en-GB"/>
              </w:rPr>
              <w:t>No</w:t>
            </w:r>
          </w:p>
        </w:tc>
      </w:tr>
    </w:tbl>
    <w:p w14:paraId="5FB52647" w14:textId="77777777" w:rsidR="00F0276A" w:rsidRPr="00272F02"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272F02" w14:paraId="28B1E9A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38A4C9B" w14:textId="77777777" w:rsidR="00F0276A" w:rsidRPr="00272F02" w:rsidRDefault="00F0276A" w:rsidP="00F0276A">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BA9B5D8" w14:textId="19B28536" w:rsidR="00F0276A" w:rsidRPr="00272F02" w:rsidRDefault="00F0276A" w:rsidP="00F0276A">
            <w:pPr>
              <w:rPr>
                <w:sz w:val="20"/>
                <w:szCs w:val="20"/>
              </w:rPr>
            </w:pPr>
            <w:r w:rsidRPr="00272F02">
              <w:rPr>
                <w:sz w:val="20"/>
                <w:szCs w:val="20"/>
              </w:rPr>
              <w:t>&lt;Rationale for Interim Analysis&gt;</w:t>
            </w:r>
          </w:p>
        </w:tc>
      </w:tr>
      <w:tr w:rsidR="00F0276A" w:rsidRPr="00272F02" w14:paraId="2B3C57C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C5D5866" w14:textId="77777777" w:rsidR="00F0276A" w:rsidRPr="00272F02" w:rsidRDefault="00F0276A" w:rsidP="00F0276A">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152BC1"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3DDEB0AE"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FFCD13" w14:textId="77777777" w:rsidR="00F0276A" w:rsidRPr="00272F02" w:rsidRDefault="00F0276A" w:rsidP="00F0276A">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46B27B2" w14:textId="77777777" w:rsidR="00F0276A" w:rsidRPr="00272F02" w:rsidRDefault="00F0276A" w:rsidP="00F0276A">
            <w:pPr>
              <w:rPr>
                <w:sz w:val="20"/>
                <w:szCs w:val="20"/>
                <w:lang w:val="en-GB"/>
              </w:rPr>
            </w:pPr>
            <w:r w:rsidRPr="00272F02">
              <w:rPr>
                <w:sz w:val="20"/>
                <w:szCs w:val="20"/>
                <w:lang w:val="en-GB"/>
              </w:rPr>
              <w:t>D</w:t>
            </w:r>
          </w:p>
        </w:tc>
      </w:tr>
      <w:tr w:rsidR="00F0276A" w:rsidRPr="00272F02" w14:paraId="7C44DEF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32CD4F6" w14:textId="77777777" w:rsidR="00F0276A" w:rsidRPr="00272F02" w:rsidRDefault="00F0276A" w:rsidP="00F0276A">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F29B5E" w14:textId="77777777" w:rsidR="00F0276A" w:rsidRPr="00272F02" w:rsidRDefault="00F0276A" w:rsidP="00F0276A">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3B3F08E4" w14:textId="77777777" w:rsidR="00F0276A" w:rsidRPr="00272F02" w:rsidRDefault="00F0276A" w:rsidP="00F0276A">
            <w:pPr>
              <w:rPr>
                <w:sz w:val="20"/>
                <w:szCs w:val="20"/>
                <w:lang w:val="en-GB"/>
              </w:rPr>
            </w:pPr>
            <w:r w:rsidRPr="00272F02">
              <w:rPr>
                <w:sz w:val="20"/>
                <w:szCs w:val="20"/>
                <w:lang w:val="en-GB"/>
              </w:rPr>
              <w:t>An explanation for the analysis comparing intervention groups at any time before the formal completion of the trial, usually before recruitment is complete.</w:t>
            </w:r>
          </w:p>
        </w:tc>
      </w:tr>
      <w:tr w:rsidR="00F0276A" w:rsidRPr="00272F02" w14:paraId="55D1FDC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92A2575" w14:textId="77777777" w:rsidR="00F0276A" w:rsidRPr="00272F02" w:rsidRDefault="00F0276A" w:rsidP="00F0276A">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EBEC38" w14:textId="77777777" w:rsidR="00F0276A" w:rsidRPr="00272F02" w:rsidRDefault="00F0276A" w:rsidP="00F0276A">
            <w:pPr>
              <w:rPr>
                <w:sz w:val="20"/>
                <w:szCs w:val="20"/>
              </w:rPr>
            </w:pPr>
            <w:r w:rsidRPr="00272F02">
              <w:rPr>
                <w:sz w:val="20"/>
                <w:szCs w:val="20"/>
                <w:lang w:val="en-CA"/>
              </w:rPr>
              <w:t>If applicable, provide a rationale for any interim analysis planned with respect to its purpose (e.g., stopping the trial early for efficacy or futility) and timing.</w:t>
            </w:r>
          </w:p>
        </w:tc>
      </w:tr>
      <w:tr w:rsidR="00F0276A" w:rsidRPr="00272F02" w14:paraId="15C7E05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401A889" w14:textId="77777777" w:rsidR="00F0276A" w:rsidRPr="00272F02" w:rsidRDefault="00F0276A" w:rsidP="00F0276A">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AB8986" w14:textId="70AD2B4D" w:rsidR="00F0276A" w:rsidRPr="00272F02" w:rsidRDefault="00F0276A" w:rsidP="00F0276A">
            <w:pPr>
              <w:rPr>
                <w:sz w:val="20"/>
                <w:szCs w:val="20"/>
                <w:lang w:val="en-GB"/>
              </w:rPr>
            </w:pPr>
            <w:r w:rsidRPr="00272F02">
              <w:rPr>
                <w:sz w:val="20"/>
                <w:szCs w:val="20"/>
                <w:lang w:val="en-GB"/>
              </w:rPr>
              <w:t>Conditional: when</w:t>
            </w:r>
            <w:r w:rsidR="00E17213" w:rsidRPr="00272F02">
              <w:rPr>
                <w:sz w:val="20"/>
                <w:szCs w:val="20"/>
              </w:rPr>
              <w:t>&lt;Overall Rationale for Trial Design&gt;</w:t>
            </w:r>
            <w:r w:rsidRPr="00272F02">
              <w:rPr>
                <w:sz w:val="20"/>
                <w:szCs w:val="20"/>
                <w:lang w:val="en-GB"/>
              </w:rPr>
              <w:t xml:space="preserve"> is not used</w:t>
            </w:r>
          </w:p>
        </w:tc>
      </w:tr>
      <w:tr w:rsidR="00F0276A" w:rsidRPr="00272F02" w14:paraId="1C7C6858"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FF5B9BA" w14:textId="77777777" w:rsidR="00F0276A" w:rsidRPr="00272F02" w:rsidRDefault="00F0276A" w:rsidP="00F0276A">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0E2EBCB"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1AE0FBC5"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6BBBC824" w14:textId="77777777" w:rsidR="00F0276A" w:rsidRPr="00272F02" w:rsidRDefault="00F0276A" w:rsidP="00F0276A">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FA000F" w14:textId="3E631C23" w:rsidR="00F0276A" w:rsidRPr="00272F02" w:rsidRDefault="00F0276A" w:rsidP="00F0276A">
            <w:pPr>
              <w:rPr>
                <w:sz w:val="20"/>
                <w:szCs w:val="20"/>
                <w:lang w:val="en-GB"/>
              </w:rPr>
            </w:pPr>
            <w:r w:rsidRPr="00272F02">
              <w:rPr>
                <w:sz w:val="20"/>
                <w:szCs w:val="20"/>
                <w:lang w:val="en-GB"/>
              </w:rPr>
              <w:t>4.2.</w:t>
            </w:r>
            <w:r w:rsidR="00E17213">
              <w:rPr>
                <w:sz w:val="20"/>
                <w:szCs w:val="20"/>
                <w:lang w:val="en-GB"/>
              </w:rPr>
              <w:t>6</w:t>
            </w:r>
          </w:p>
        </w:tc>
      </w:tr>
      <w:tr w:rsidR="00F0276A" w:rsidRPr="00272F02" w14:paraId="74DF1A2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277082" w14:textId="77777777" w:rsidR="00F0276A" w:rsidRPr="00272F02" w:rsidRDefault="00F0276A" w:rsidP="00F0276A">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814110E"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07FEBFD3"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DFB42BB" w14:textId="77777777" w:rsidR="00F0276A" w:rsidRPr="00272F02" w:rsidRDefault="00F0276A" w:rsidP="00F0276A">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3BBD74" w14:textId="77777777" w:rsidR="00F0276A" w:rsidRPr="00272F02" w:rsidRDefault="00F0276A" w:rsidP="00F0276A">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5DDFC37C" w14:textId="2CD0011A" w:rsidR="00F0276A" w:rsidRPr="00272F02" w:rsidRDefault="00F0276A" w:rsidP="00F0276A">
            <w:pPr>
              <w:rPr>
                <w:sz w:val="20"/>
                <w:szCs w:val="20"/>
                <w:lang w:val="en-GB"/>
              </w:rPr>
            </w:pPr>
            <w:r w:rsidRPr="00272F02">
              <w:rPr>
                <w:b/>
                <w:sz w:val="20"/>
                <w:szCs w:val="20"/>
              </w:rPr>
              <w:t>Relationship</w:t>
            </w:r>
            <w:r w:rsidRPr="00272F02">
              <w:rPr>
                <w:sz w:val="20"/>
                <w:szCs w:val="20"/>
                <w:lang w:val="en-GB"/>
              </w:rPr>
              <w:t>: 4.2.</w:t>
            </w:r>
            <w:r w:rsidR="00E17213">
              <w:rPr>
                <w:sz w:val="20"/>
                <w:szCs w:val="20"/>
                <w:lang w:val="en-GB"/>
              </w:rPr>
              <w:t>6</w:t>
            </w:r>
            <w:r w:rsidR="00E17213" w:rsidRPr="00272F02">
              <w:rPr>
                <w:sz w:val="20"/>
                <w:szCs w:val="20"/>
                <w:lang w:val="en-GB"/>
              </w:rPr>
              <w:t xml:space="preserve"> </w:t>
            </w:r>
            <w:r w:rsidRPr="00272F02">
              <w:rPr>
                <w:sz w:val="20"/>
                <w:szCs w:val="20"/>
                <w:lang w:val="en-GB"/>
              </w:rPr>
              <w:t>Rational for Interim Analysis</w:t>
            </w:r>
          </w:p>
          <w:p w14:paraId="6C5B5CA9" w14:textId="77777777" w:rsidR="00F0276A" w:rsidRPr="00272F02" w:rsidRDefault="00F0276A" w:rsidP="00F0276A">
            <w:pPr>
              <w:rPr>
                <w:sz w:val="20"/>
                <w:szCs w:val="20"/>
                <w:lang w:val="en-GB"/>
              </w:rPr>
            </w:pPr>
            <w:r w:rsidRPr="00272F02">
              <w:rPr>
                <w:b/>
                <w:sz w:val="20"/>
                <w:szCs w:val="20"/>
              </w:rPr>
              <w:t>Concept</w:t>
            </w:r>
            <w:r w:rsidRPr="00272F02">
              <w:rPr>
                <w:sz w:val="20"/>
                <w:szCs w:val="20"/>
                <w:lang w:val="en-GB"/>
              </w:rPr>
              <w:t>: CNEW</w:t>
            </w:r>
          </w:p>
        </w:tc>
      </w:tr>
      <w:tr w:rsidR="00F0276A" w:rsidRPr="00272F02" w14:paraId="016345FB"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5311C204" w14:textId="77777777" w:rsidR="00F0276A" w:rsidRPr="00272F02" w:rsidRDefault="00F0276A" w:rsidP="00F0276A">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B4CEE6A" w14:textId="77777777" w:rsidR="00F0276A" w:rsidRPr="00272F02" w:rsidRDefault="00F0276A" w:rsidP="00F0276A">
            <w:pPr>
              <w:rPr>
                <w:sz w:val="20"/>
                <w:szCs w:val="20"/>
                <w:lang w:val="en-GB"/>
              </w:rPr>
            </w:pPr>
            <w:r w:rsidRPr="00272F02">
              <w:rPr>
                <w:sz w:val="20"/>
                <w:szCs w:val="20"/>
                <w:lang w:val="en-GB"/>
              </w:rPr>
              <w:t>No</w:t>
            </w:r>
          </w:p>
        </w:tc>
      </w:tr>
    </w:tbl>
    <w:p w14:paraId="52ECFB1F" w14:textId="77777777" w:rsidR="0039010E" w:rsidRPr="00272F02" w:rsidRDefault="0039010E">
      <w:pPr>
        <w:rPr>
          <w:sz w:val="20"/>
          <w:szCs w:val="20"/>
        </w:rPr>
      </w:pPr>
    </w:p>
    <w:p w14:paraId="432AFE6D" w14:textId="77777777" w:rsidR="000F3F40" w:rsidRPr="00272F02" w:rsidRDefault="000F3F40">
      <w:pPr>
        <w:rPr>
          <w:sz w:val="20"/>
          <w:szCs w:val="20"/>
        </w:rPr>
      </w:pPr>
      <w:bookmarkStart w:id="332" w:name="_mioConsistencyCheck190"/>
      <w:bookmarkStart w:id="333" w:name="_mioConsistencyCheck191"/>
      <w:bookmarkStart w:id="334" w:name="_Hlk85105694"/>
      <w:bookmarkEnd w:id="332"/>
      <w:bookmarkEnd w:id="333"/>
    </w:p>
    <w:p w14:paraId="4363F91B" w14:textId="34046BC9" w:rsidR="000F3F40" w:rsidRPr="00FF3C43" w:rsidRDefault="00F141E7" w:rsidP="00FF3C43">
      <w:pPr>
        <w:pStyle w:val="Heading3"/>
      </w:pPr>
      <w:r w:rsidRPr="00FF3C43">
        <w:t>Rationale for Other Trial Design Aspects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272F02" w14:paraId="3CAB0EF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73FF928E" w14:textId="77777777" w:rsidR="00F0276A" w:rsidRPr="00272F02" w:rsidRDefault="00F0276A" w:rsidP="00F0276A">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64B7F" w14:textId="77777777" w:rsidR="00F0276A" w:rsidRPr="00272F02" w:rsidRDefault="00F0276A" w:rsidP="00F0276A">
            <w:pPr>
              <w:rPr>
                <w:sz w:val="20"/>
                <w:szCs w:val="20"/>
              </w:rPr>
            </w:pPr>
            <w:r w:rsidRPr="00272F02">
              <w:rPr>
                <w:sz w:val="20"/>
                <w:szCs w:val="20"/>
              </w:rPr>
              <w:t xml:space="preserve">4.2.7 Rationale for Other Trial Design Aspects </w:t>
            </w:r>
          </w:p>
        </w:tc>
      </w:tr>
      <w:tr w:rsidR="00F0276A" w:rsidRPr="00272F02" w14:paraId="05CAFFD3"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6B0789" w14:textId="77777777" w:rsidR="00F0276A" w:rsidRPr="00272F02" w:rsidRDefault="00F0276A" w:rsidP="00F0276A">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0CBD67"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19C23B98"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7C4E83D" w14:textId="77777777" w:rsidR="00F0276A" w:rsidRPr="00272F02" w:rsidRDefault="00F0276A" w:rsidP="00F0276A">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0E5AE8" w14:textId="77777777" w:rsidR="00F0276A" w:rsidRPr="00272F02" w:rsidRDefault="00F0276A" w:rsidP="00F0276A">
            <w:pPr>
              <w:rPr>
                <w:sz w:val="20"/>
                <w:szCs w:val="20"/>
                <w:lang w:val="en-GB"/>
              </w:rPr>
            </w:pPr>
            <w:r w:rsidRPr="00272F02">
              <w:rPr>
                <w:sz w:val="20"/>
                <w:szCs w:val="20"/>
                <w:lang w:val="en-GB"/>
              </w:rPr>
              <w:t>H</w:t>
            </w:r>
          </w:p>
        </w:tc>
      </w:tr>
      <w:tr w:rsidR="00F0276A" w:rsidRPr="00272F02" w14:paraId="1B702CA6"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74EA5E" w14:textId="77777777" w:rsidR="00F0276A" w:rsidRPr="00272F02" w:rsidRDefault="00F0276A" w:rsidP="00F0276A">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50022C" w14:textId="77777777" w:rsidR="00F0276A" w:rsidRPr="00272F02" w:rsidRDefault="00F0276A" w:rsidP="00F0276A">
            <w:pPr>
              <w:rPr>
                <w:sz w:val="20"/>
                <w:szCs w:val="20"/>
                <w:lang w:val="en-GB"/>
              </w:rPr>
            </w:pPr>
            <w:r w:rsidRPr="00272F02">
              <w:rPr>
                <w:sz w:val="20"/>
                <w:szCs w:val="20"/>
                <w:lang w:val="en-GB"/>
              </w:rPr>
              <w:t>Heading</w:t>
            </w:r>
          </w:p>
        </w:tc>
      </w:tr>
      <w:tr w:rsidR="00F0276A" w:rsidRPr="00272F02" w14:paraId="28CB60F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6DADE7" w14:textId="77777777" w:rsidR="00F0276A" w:rsidRPr="00272F02" w:rsidRDefault="00F0276A" w:rsidP="00F0276A">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54957" w14:textId="77777777" w:rsidR="00F0276A" w:rsidRPr="00272F02" w:rsidRDefault="00F0276A" w:rsidP="00F0276A">
            <w:pPr>
              <w:rPr>
                <w:sz w:val="20"/>
                <w:szCs w:val="20"/>
                <w:lang w:val="de-DE"/>
              </w:rPr>
            </w:pPr>
            <w:r w:rsidRPr="00272F02">
              <w:rPr>
                <w:sz w:val="20"/>
                <w:szCs w:val="20"/>
                <w:lang w:val="de-DE"/>
              </w:rPr>
              <w:t>N/A</w:t>
            </w:r>
          </w:p>
        </w:tc>
      </w:tr>
      <w:tr w:rsidR="00F0276A" w:rsidRPr="00272F02" w14:paraId="2FE6018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1D533C05" w14:textId="77777777" w:rsidR="00F0276A" w:rsidRPr="00272F02" w:rsidRDefault="00F0276A" w:rsidP="00F0276A">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325B51" w14:textId="28A7C714" w:rsidR="00F0276A" w:rsidRPr="00272F02" w:rsidRDefault="00F0276A" w:rsidP="00F0276A">
            <w:pPr>
              <w:rPr>
                <w:sz w:val="20"/>
                <w:szCs w:val="20"/>
                <w:lang w:val="en-GB"/>
              </w:rPr>
            </w:pPr>
            <w:r w:rsidRPr="00272F02">
              <w:rPr>
                <w:sz w:val="20"/>
                <w:szCs w:val="20"/>
                <w:lang w:val="en-GB"/>
              </w:rPr>
              <w:t>Conditional: when</w:t>
            </w:r>
            <w:r w:rsidR="00E17213" w:rsidRPr="00272F02">
              <w:rPr>
                <w:sz w:val="20"/>
                <w:szCs w:val="20"/>
              </w:rPr>
              <w:t>&lt;Overall Rationale for Trial Design&gt;</w:t>
            </w:r>
            <w:r w:rsidRPr="00272F02">
              <w:rPr>
                <w:sz w:val="20"/>
                <w:szCs w:val="20"/>
                <w:lang w:val="en-GB"/>
              </w:rPr>
              <w:t xml:space="preserve"> is not used</w:t>
            </w:r>
          </w:p>
        </w:tc>
      </w:tr>
      <w:tr w:rsidR="00F0276A" w:rsidRPr="00272F02" w14:paraId="73ABCBE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D650DF" w14:textId="77777777" w:rsidR="00F0276A" w:rsidRPr="00272F02" w:rsidRDefault="00F0276A" w:rsidP="00F0276A">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9E93BE7"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11FE24C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0BB6073" w14:textId="77777777" w:rsidR="00F0276A" w:rsidRPr="00272F02" w:rsidRDefault="00F0276A" w:rsidP="00F0276A">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F6FE056" w14:textId="77777777" w:rsidR="00F0276A" w:rsidRPr="00272F02" w:rsidRDefault="00F0276A" w:rsidP="00F0276A">
            <w:pPr>
              <w:rPr>
                <w:sz w:val="20"/>
                <w:szCs w:val="20"/>
                <w:lang w:val="en-GB"/>
              </w:rPr>
            </w:pPr>
            <w:r w:rsidRPr="00272F02">
              <w:rPr>
                <w:sz w:val="20"/>
                <w:szCs w:val="20"/>
                <w:lang w:val="en-GB"/>
              </w:rPr>
              <w:t xml:space="preserve">4.2.7 </w:t>
            </w:r>
          </w:p>
        </w:tc>
      </w:tr>
      <w:tr w:rsidR="00F0276A" w:rsidRPr="00272F02" w14:paraId="7EDF79E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DD692FB" w14:textId="77777777" w:rsidR="00F0276A" w:rsidRPr="00272F02" w:rsidRDefault="00F0276A" w:rsidP="00F0276A">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BD17E1B" w14:textId="77777777" w:rsidR="00F0276A" w:rsidRPr="00272F02" w:rsidRDefault="00F0276A" w:rsidP="00F0276A">
            <w:pPr>
              <w:rPr>
                <w:sz w:val="20"/>
                <w:szCs w:val="20"/>
                <w:lang w:val="en-GB"/>
              </w:rPr>
            </w:pPr>
            <w:r w:rsidRPr="00272F02">
              <w:rPr>
                <w:sz w:val="20"/>
                <w:szCs w:val="20"/>
                <w:lang w:val="en-GB"/>
              </w:rPr>
              <w:t>Rationale for Other Trial Design Aspects</w:t>
            </w:r>
          </w:p>
        </w:tc>
      </w:tr>
      <w:tr w:rsidR="00F0276A" w:rsidRPr="00272F02" w14:paraId="22AADC37"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E5426D9" w14:textId="77777777" w:rsidR="00F0276A" w:rsidRPr="00272F02" w:rsidRDefault="00F0276A" w:rsidP="00F0276A">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338F5" w14:textId="77777777" w:rsidR="00F0276A" w:rsidRPr="00272F02" w:rsidRDefault="00F0276A" w:rsidP="00F0276A">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428CFEF2" w14:textId="478D0190" w:rsidR="00F0276A" w:rsidRPr="00272F02" w:rsidRDefault="00F0276A" w:rsidP="00F0276A">
            <w:pPr>
              <w:rPr>
                <w:sz w:val="20"/>
                <w:szCs w:val="20"/>
                <w:lang w:val="en-GB"/>
              </w:rPr>
            </w:pPr>
            <w:r w:rsidRPr="00272F02">
              <w:rPr>
                <w:b/>
                <w:sz w:val="20"/>
                <w:szCs w:val="20"/>
              </w:rPr>
              <w:t>Relationship</w:t>
            </w:r>
            <w:r w:rsidRPr="00272F02">
              <w:rPr>
                <w:sz w:val="20"/>
                <w:szCs w:val="20"/>
                <w:lang w:val="en-GB"/>
              </w:rPr>
              <w:t xml:space="preserve">: 4.2 Rationale for Trial Design, </w:t>
            </w:r>
            <w:r w:rsidR="00693835">
              <w:rPr>
                <w:sz w:val="20"/>
                <w:szCs w:val="20"/>
                <w:lang w:val="en-GB"/>
              </w:rPr>
              <w:t>4 TRIAL DESIGN</w:t>
            </w:r>
            <w:r w:rsidRPr="00272F02">
              <w:rPr>
                <w:sz w:val="20"/>
                <w:szCs w:val="20"/>
                <w:lang w:val="en-GB"/>
              </w:rPr>
              <w:t xml:space="preserve"> and Table of Contents</w:t>
            </w:r>
          </w:p>
          <w:p w14:paraId="361D71FE" w14:textId="77777777" w:rsidR="00F0276A" w:rsidRPr="00272F02" w:rsidRDefault="00F0276A" w:rsidP="00F0276A">
            <w:pPr>
              <w:rPr>
                <w:sz w:val="20"/>
                <w:szCs w:val="20"/>
                <w:lang w:val="en-GB"/>
              </w:rPr>
            </w:pPr>
            <w:r w:rsidRPr="00272F02">
              <w:rPr>
                <w:b/>
                <w:sz w:val="20"/>
                <w:szCs w:val="20"/>
              </w:rPr>
              <w:t>Concept</w:t>
            </w:r>
            <w:r w:rsidRPr="00272F02">
              <w:rPr>
                <w:sz w:val="20"/>
                <w:szCs w:val="20"/>
                <w:lang w:val="en-GB"/>
              </w:rPr>
              <w:t>: Heading</w:t>
            </w:r>
          </w:p>
        </w:tc>
      </w:tr>
      <w:tr w:rsidR="00F0276A" w:rsidRPr="00272F02" w14:paraId="7D753E5F"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CEF3A3" w14:textId="77777777" w:rsidR="00F0276A" w:rsidRPr="00272F02" w:rsidRDefault="00F0276A" w:rsidP="00F0276A">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657CE6" w14:textId="77777777" w:rsidR="00F0276A" w:rsidRPr="00272F02" w:rsidRDefault="00F0276A" w:rsidP="00F0276A">
            <w:pPr>
              <w:rPr>
                <w:sz w:val="20"/>
                <w:szCs w:val="20"/>
                <w:lang w:val="en-GB"/>
              </w:rPr>
            </w:pPr>
            <w:r w:rsidRPr="00272F02">
              <w:rPr>
                <w:sz w:val="20"/>
                <w:szCs w:val="20"/>
                <w:lang w:val="en-GB"/>
              </w:rPr>
              <w:t>No</w:t>
            </w:r>
          </w:p>
        </w:tc>
      </w:tr>
    </w:tbl>
    <w:p w14:paraId="15E6B2E8" w14:textId="77777777" w:rsidR="00F0276A" w:rsidRPr="00272F02"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272F02" w14:paraId="64BCE664"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E6A3371" w14:textId="77777777" w:rsidR="00F0276A" w:rsidRPr="00272F02" w:rsidRDefault="00F0276A" w:rsidP="00F0276A">
            <w:pPr>
              <w:rPr>
                <w:b/>
                <w:sz w:val="20"/>
                <w:szCs w:val="20"/>
                <w:lang w:val="de-DE"/>
              </w:rPr>
            </w:pPr>
            <w:bookmarkStart w:id="335" w:name="_mioConsistencyCheck201"/>
            <w:bookmarkEnd w:id="335"/>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B4442A0" w14:textId="19A6257B" w:rsidR="00F0276A" w:rsidRPr="00272F02" w:rsidRDefault="00F0276A" w:rsidP="00F0276A">
            <w:pPr>
              <w:rPr>
                <w:sz w:val="20"/>
                <w:szCs w:val="20"/>
              </w:rPr>
            </w:pPr>
            <w:r w:rsidRPr="00272F02">
              <w:rPr>
                <w:sz w:val="20"/>
                <w:szCs w:val="20"/>
              </w:rPr>
              <w:t>&lt;Rationale for Other Trial Design Aspects&gt;</w:t>
            </w:r>
          </w:p>
        </w:tc>
      </w:tr>
      <w:tr w:rsidR="00F0276A" w:rsidRPr="00272F02" w14:paraId="58895B8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3DDF643E" w14:textId="77777777" w:rsidR="00F0276A" w:rsidRPr="00272F02" w:rsidRDefault="00F0276A" w:rsidP="00F0276A">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15772A"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7B5B87B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88918A5" w14:textId="77777777" w:rsidR="00F0276A" w:rsidRPr="00272F02" w:rsidRDefault="00F0276A" w:rsidP="00F0276A">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833A2C" w14:textId="77777777" w:rsidR="00F0276A" w:rsidRPr="00272F02" w:rsidRDefault="00F0276A" w:rsidP="00F0276A">
            <w:pPr>
              <w:rPr>
                <w:sz w:val="20"/>
                <w:szCs w:val="20"/>
                <w:lang w:val="en-GB"/>
              </w:rPr>
            </w:pPr>
            <w:r w:rsidRPr="00272F02">
              <w:rPr>
                <w:sz w:val="20"/>
                <w:szCs w:val="20"/>
                <w:lang w:val="en-GB"/>
              </w:rPr>
              <w:t>D</w:t>
            </w:r>
          </w:p>
        </w:tc>
      </w:tr>
      <w:tr w:rsidR="00F0276A" w:rsidRPr="00272F02" w14:paraId="092D716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172809A" w14:textId="77777777" w:rsidR="00F0276A" w:rsidRPr="00272F02" w:rsidRDefault="00F0276A" w:rsidP="00F0276A">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BC5702" w14:textId="77777777" w:rsidR="00F0276A" w:rsidRPr="00272F02" w:rsidRDefault="00F0276A" w:rsidP="00F0276A">
            <w:pPr>
              <w:rPr>
                <w:sz w:val="20"/>
                <w:szCs w:val="20"/>
                <w:lang w:val="en-GB"/>
              </w:rPr>
            </w:pPr>
            <w:r w:rsidRPr="00272F02">
              <w:rPr>
                <w:sz w:val="20"/>
                <w:szCs w:val="20"/>
                <w:lang w:val="en-GB"/>
              </w:rPr>
              <w:t>CNEW</w:t>
            </w:r>
            <w:r w:rsidRPr="00272F02">
              <w:rPr>
                <w:sz w:val="20"/>
                <w:szCs w:val="20"/>
              </w:rPr>
              <w:br/>
            </w:r>
            <w:r w:rsidRPr="00272F02">
              <w:rPr>
                <w:sz w:val="20"/>
                <w:szCs w:val="20"/>
                <w:lang w:val="en-GB"/>
              </w:rPr>
              <w:t>For review purpose, see definition of the controlled terminology below</w:t>
            </w:r>
          </w:p>
          <w:p w14:paraId="7462B101" w14:textId="77777777" w:rsidR="00F0276A" w:rsidRPr="00272F02" w:rsidRDefault="00F0276A" w:rsidP="00F0276A">
            <w:pPr>
              <w:rPr>
                <w:sz w:val="20"/>
                <w:szCs w:val="20"/>
                <w:lang w:val="en-GB"/>
              </w:rPr>
            </w:pPr>
            <w:r w:rsidRPr="00272F02">
              <w:rPr>
                <w:sz w:val="20"/>
                <w:szCs w:val="20"/>
                <w:lang w:val="en-GB"/>
              </w:rPr>
              <w:t>An explanation as to the scientific reasons for additional trial design considerations that are different than the one(s) previously specified or mentioned.</w:t>
            </w:r>
          </w:p>
        </w:tc>
      </w:tr>
      <w:tr w:rsidR="00F0276A" w:rsidRPr="00272F02" w14:paraId="1A47767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F656726" w14:textId="77777777" w:rsidR="00F0276A" w:rsidRPr="00272F02" w:rsidRDefault="00F0276A" w:rsidP="00F0276A">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32DCA4" w14:textId="77777777" w:rsidR="00F0276A" w:rsidRPr="00272F02" w:rsidRDefault="00F0276A" w:rsidP="00F0276A">
            <w:pPr>
              <w:rPr>
                <w:sz w:val="20"/>
                <w:szCs w:val="20"/>
              </w:rPr>
            </w:pPr>
            <w:r w:rsidRPr="00272F02">
              <w:rPr>
                <w:sz w:val="20"/>
                <w:szCs w:val="20"/>
              </w:rPr>
              <w:t>Discuss rationale for any additional aspects of the design not addressed above.</w:t>
            </w:r>
          </w:p>
        </w:tc>
      </w:tr>
      <w:tr w:rsidR="00F0276A" w:rsidRPr="00272F02" w14:paraId="4E48215D"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2997D5D" w14:textId="77777777" w:rsidR="00F0276A" w:rsidRPr="00272F02" w:rsidRDefault="00F0276A" w:rsidP="00F0276A">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6B3E77" w14:textId="15F89AA8" w:rsidR="00F0276A" w:rsidRPr="00272F02" w:rsidRDefault="00F0276A" w:rsidP="00F0276A">
            <w:pPr>
              <w:rPr>
                <w:sz w:val="20"/>
                <w:szCs w:val="20"/>
                <w:lang w:val="en-GB"/>
              </w:rPr>
            </w:pPr>
            <w:r w:rsidRPr="00272F02">
              <w:rPr>
                <w:sz w:val="20"/>
                <w:szCs w:val="20"/>
                <w:lang w:val="en-GB"/>
              </w:rPr>
              <w:t xml:space="preserve">Conditional: when </w:t>
            </w:r>
            <w:r w:rsidR="00E17213" w:rsidRPr="00272F02">
              <w:rPr>
                <w:sz w:val="20"/>
                <w:szCs w:val="20"/>
              </w:rPr>
              <w:t>&lt;Overall Rationale for Trial Design&gt;</w:t>
            </w:r>
            <w:r w:rsidRPr="00272F02">
              <w:rPr>
                <w:sz w:val="20"/>
                <w:szCs w:val="20"/>
                <w:lang w:val="en-GB"/>
              </w:rPr>
              <w:t xml:space="preserve"> is not used </w:t>
            </w:r>
          </w:p>
        </w:tc>
      </w:tr>
      <w:tr w:rsidR="00F0276A" w:rsidRPr="00272F02" w14:paraId="797BEF9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034C739" w14:textId="77777777" w:rsidR="00F0276A" w:rsidRPr="00272F02" w:rsidRDefault="00F0276A" w:rsidP="00F0276A">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3CBB8C3" w14:textId="77777777" w:rsidR="00F0276A" w:rsidRPr="00272F02" w:rsidRDefault="00F0276A" w:rsidP="00F0276A">
            <w:pPr>
              <w:rPr>
                <w:sz w:val="20"/>
                <w:szCs w:val="20"/>
                <w:lang w:val="en-GB"/>
              </w:rPr>
            </w:pPr>
            <w:r w:rsidRPr="00272F02">
              <w:rPr>
                <w:sz w:val="20"/>
                <w:szCs w:val="20"/>
                <w:lang w:val="en-GB"/>
              </w:rPr>
              <w:t>One to one</w:t>
            </w:r>
          </w:p>
        </w:tc>
      </w:tr>
      <w:tr w:rsidR="00F0276A" w:rsidRPr="00272F02" w14:paraId="74076E61"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2A49E59" w14:textId="77777777" w:rsidR="00F0276A" w:rsidRPr="00272F02" w:rsidRDefault="00F0276A" w:rsidP="00F0276A">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5B9247" w14:textId="77777777" w:rsidR="00F0276A" w:rsidRPr="00272F02" w:rsidRDefault="00F0276A" w:rsidP="00F0276A">
            <w:pPr>
              <w:rPr>
                <w:sz w:val="20"/>
                <w:szCs w:val="20"/>
                <w:lang w:val="en-GB"/>
              </w:rPr>
            </w:pPr>
            <w:bookmarkStart w:id="336" w:name="StudyDesign_RationaleforDoseandRa_RouteA"/>
            <w:r w:rsidRPr="00272F02">
              <w:rPr>
                <w:sz w:val="20"/>
                <w:szCs w:val="20"/>
                <w:lang w:val="en-GB"/>
              </w:rPr>
              <w:t xml:space="preserve">4.2.7 </w:t>
            </w:r>
            <w:bookmarkEnd w:id="336"/>
          </w:p>
        </w:tc>
      </w:tr>
      <w:tr w:rsidR="00F0276A" w:rsidRPr="00272F02" w14:paraId="075CBD4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5C226F1B" w14:textId="77777777" w:rsidR="00F0276A" w:rsidRPr="00272F02" w:rsidRDefault="00F0276A" w:rsidP="00F0276A">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0D3FFE" w14:textId="77777777" w:rsidR="00F0276A" w:rsidRPr="00272F02" w:rsidRDefault="00F0276A" w:rsidP="00F0276A">
            <w:pPr>
              <w:rPr>
                <w:sz w:val="20"/>
                <w:szCs w:val="20"/>
                <w:lang w:val="en-GB"/>
              </w:rPr>
            </w:pPr>
            <w:r w:rsidRPr="00272F02">
              <w:rPr>
                <w:sz w:val="20"/>
                <w:szCs w:val="20"/>
                <w:lang w:val="en-GB"/>
              </w:rPr>
              <w:t>Text</w:t>
            </w:r>
          </w:p>
        </w:tc>
      </w:tr>
      <w:tr w:rsidR="00F0276A" w:rsidRPr="00272F02" w14:paraId="6F53FF9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BD71E80" w14:textId="77777777" w:rsidR="00F0276A" w:rsidRPr="00272F02" w:rsidRDefault="00F0276A" w:rsidP="00F0276A">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B9BAB6" w14:textId="77777777" w:rsidR="00F0276A" w:rsidRPr="00272F02" w:rsidRDefault="00F0276A" w:rsidP="00F0276A">
            <w:pPr>
              <w:rPr>
                <w:sz w:val="20"/>
                <w:szCs w:val="20"/>
              </w:rPr>
            </w:pPr>
            <w:r w:rsidRPr="00272F02">
              <w:rPr>
                <w:b/>
                <w:sz w:val="20"/>
                <w:szCs w:val="20"/>
              </w:rPr>
              <w:t>Value</w:t>
            </w:r>
            <w:r w:rsidRPr="00272F02">
              <w:rPr>
                <w:sz w:val="20"/>
                <w:szCs w:val="20"/>
              </w:rPr>
              <w:t xml:space="preserve"> </w:t>
            </w:r>
            <w:r w:rsidRPr="00272F02">
              <w:rPr>
                <w:b/>
                <w:sz w:val="20"/>
                <w:szCs w:val="20"/>
              </w:rPr>
              <w:t>Allowed</w:t>
            </w:r>
            <w:r w:rsidRPr="00272F02">
              <w:rPr>
                <w:sz w:val="20"/>
                <w:szCs w:val="20"/>
              </w:rPr>
              <w:t>: Yes</w:t>
            </w:r>
          </w:p>
          <w:p w14:paraId="2E3CCA62" w14:textId="46BDBA22" w:rsidR="00F0276A" w:rsidRPr="00272F02" w:rsidRDefault="00F0276A" w:rsidP="00F0276A">
            <w:pPr>
              <w:rPr>
                <w:sz w:val="20"/>
                <w:szCs w:val="20"/>
              </w:rPr>
            </w:pPr>
            <w:r w:rsidRPr="00272F02">
              <w:rPr>
                <w:b/>
                <w:sz w:val="20"/>
                <w:szCs w:val="20"/>
              </w:rPr>
              <w:t>Relationship</w:t>
            </w:r>
            <w:r w:rsidRPr="00272F02">
              <w:rPr>
                <w:sz w:val="20"/>
                <w:szCs w:val="20"/>
              </w:rPr>
              <w:t>: 4.2.7 Rational for Other Trial Design Aspects</w:t>
            </w:r>
          </w:p>
          <w:p w14:paraId="6D2CEB83" w14:textId="77777777" w:rsidR="00F0276A" w:rsidRPr="00272F02" w:rsidRDefault="00F0276A" w:rsidP="00F0276A">
            <w:pPr>
              <w:rPr>
                <w:sz w:val="20"/>
                <w:szCs w:val="20"/>
              </w:rPr>
            </w:pPr>
            <w:r w:rsidRPr="00272F02">
              <w:rPr>
                <w:b/>
                <w:sz w:val="20"/>
                <w:szCs w:val="20"/>
              </w:rPr>
              <w:t>Concept</w:t>
            </w:r>
            <w:r w:rsidRPr="00272F02">
              <w:rPr>
                <w:sz w:val="20"/>
                <w:szCs w:val="20"/>
              </w:rPr>
              <w:t>: CNEW</w:t>
            </w:r>
          </w:p>
        </w:tc>
      </w:tr>
      <w:tr w:rsidR="00F0276A" w:rsidRPr="00272F02" w14:paraId="08451E1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4813F91" w14:textId="77777777" w:rsidR="00F0276A" w:rsidRPr="00272F02" w:rsidRDefault="00F0276A" w:rsidP="00F0276A">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D704CF4" w14:textId="77777777" w:rsidR="00F0276A" w:rsidRPr="00272F02" w:rsidRDefault="00F0276A" w:rsidP="00F0276A">
            <w:pPr>
              <w:rPr>
                <w:sz w:val="20"/>
                <w:szCs w:val="20"/>
                <w:lang w:val="en-GB"/>
              </w:rPr>
            </w:pPr>
            <w:r w:rsidRPr="00272F02">
              <w:rPr>
                <w:sz w:val="20"/>
                <w:szCs w:val="20"/>
                <w:lang w:val="en-GB"/>
              </w:rPr>
              <w:t>No</w:t>
            </w:r>
          </w:p>
        </w:tc>
      </w:tr>
      <w:bookmarkEnd w:id="334"/>
    </w:tbl>
    <w:p w14:paraId="5E9FE5C4" w14:textId="77777777" w:rsidR="00F0276A" w:rsidRPr="00272F02" w:rsidRDefault="00F0276A" w:rsidP="00F0276A">
      <w:pPr>
        <w:rPr>
          <w:sz w:val="20"/>
          <w:szCs w:val="20"/>
        </w:rPr>
      </w:pPr>
    </w:p>
    <w:p w14:paraId="069A77F1" w14:textId="24599B75" w:rsidR="005D75CE" w:rsidRPr="00272F02" w:rsidRDefault="00147907" w:rsidP="00910BB6">
      <w:pPr>
        <w:pStyle w:val="Heading2"/>
        <w:rPr>
          <w:rFonts w:cs="Times New Roman"/>
        </w:rPr>
      </w:pPr>
      <w:r w:rsidRPr="00272F02">
        <w:rPr>
          <w:rFonts w:cs="Times New Roman"/>
        </w:rPr>
        <w:t>Trial Stopping Rules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E8367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0C40" w14:textId="77777777" w:rsidR="005D75CE" w:rsidRPr="00272F02" w:rsidRDefault="005D75CE" w:rsidP="005D75CE">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CFAD9D4" w14:textId="77777777" w:rsidR="005D75CE" w:rsidRPr="00272F02" w:rsidRDefault="005D75CE" w:rsidP="005D75CE">
            <w:pPr>
              <w:rPr>
                <w:sz w:val="20"/>
                <w:szCs w:val="20"/>
                <w:lang w:val="en-GB"/>
              </w:rPr>
            </w:pPr>
            <w:r w:rsidRPr="00272F02">
              <w:rPr>
                <w:sz w:val="20"/>
                <w:szCs w:val="20"/>
                <w:lang w:val="en-GB"/>
              </w:rPr>
              <w:t>4.3 Trial Stopping Rules</w:t>
            </w:r>
          </w:p>
        </w:tc>
      </w:tr>
      <w:tr w:rsidR="00DB50C7" w:rsidRPr="00272F02" w14:paraId="121554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17C038" w14:textId="77777777" w:rsidR="005D75CE" w:rsidRPr="00272F02" w:rsidRDefault="005D75CE" w:rsidP="005D75CE">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35E169"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4DCAA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53FCC3" w14:textId="77777777" w:rsidR="005D75CE" w:rsidRPr="00272F02" w:rsidRDefault="005D75CE" w:rsidP="005D75CE">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C149CA8"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52CB25DD" w14:textId="77777777" w:rsidTr="00910BB6">
        <w:trPr>
          <w:trHeight w:val="239"/>
        </w:trPr>
        <w:tc>
          <w:tcPr>
            <w:tcW w:w="1215" w:type="pct"/>
            <w:tcBorders>
              <w:top w:val="single" w:sz="4" w:space="0" w:color="auto"/>
              <w:left w:val="single" w:sz="4" w:space="0" w:color="auto"/>
              <w:bottom w:val="single" w:sz="4" w:space="0" w:color="auto"/>
              <w:right w:val="single" w:sz="4" w:space="0" w:color="auto"/>
            </w:tcBorders>
            <w:hideMark/>
          </w:tcPr>
          <w:p w14:paraId="73906E71" w14:textId="77777777" w:rsidR="005D75CE" w:rsidRPr="00272F02" w:rsidRDefault="005D75CE" w:rsidP="005D75CE">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6E9CF87" w14:textId="77777777" w:rsidR="005D75CE" w:rsidRPr="00272F02" w:rsidRDefault="005D75CE" w:rsidP="005D75CE">
            <w:pPr>
              <w:rPr>
                <w:sz w:val="20"/>
                <w:szCs w:val="20"/>
                <w:lang w:val="en-GB"/>
              </w:rPr>
            </w:pPr>
            <w:r w:rsidRPr="00272F02">
              <w:rPr>
                <w:sz w:val="20"/>
                <w:szCs w:val="20"/>
                <w:lang w:val="en-GB"/>
              </w:rPr>
              <w:t>Heading</w:t>
            </w:r>
          </w:p>
        </w:tc>
      </w:tr>
      <w:tr w:rsidR="00DB50C7" w:rsidRPr="00272F02" w14:paraId="423DF6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8757C" w14:textId="77777777" w:rsidR="005D75CE" w:rsidRPr="00272F02" w:rsidRDefault="005D75CE" w:rsidP="005D75CE">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400CF5" w14:textId="77777777" w:rsidR="005D75CE" w:rsidRPr="00272F02" w:rsidRDefault="005D75CE" w:rsidP="005D75CE">
            <w:pPr>
              <w:rPr>
                <w:bCs/>
                <w:sz w:val="20"/>
                <w:szCs w:val="20"/>
                <w:lang w:val="de-DE"/>
              </w:rPr>
            </w:pPr>
            <w:r w:rsidRPr="00272F02">
              <w:rPr>
                <w:bCs/>
                <w:sz w:val="20"/>
                <w:szCs w:val="20"/>
                <w:lang w:val="de-DE"/>
              </w:rPr>
              <w:t>N/A</w:t>
            </w:r>
          </w:p>
        </w:tc>
      </w:tr>
      <w:tr w:rsidR="00DB50C7" w:rsidRPr="00272F02" w14:paraId="15B1E7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7FAAE" w14:textId="77777777" w:rsidR="005D75CE" w:rsidRPr="00272F02" w:rsidRDefault="005D75CE" w:rsidP="005D75CE">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98D1B6" w14:textId="1786DC6B"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0877FE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FF25DB" w14:textId="77777777" w:rsidR="005D75CE" w:rsidRPr="00272F02" w:rsidRDefault="005D75CE" w:rsidP="005D75CE">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5C2158" w14:textId="2BC2B037" w:rsidR="005D75CE" w:rsidRPr="00272F02" w:rsidRDefault="00267362" w:rsidP="005D75CE">
            <w:pPr>
              <w:rPr>
                <w:sz w:val="20"/>
                <w:szCs w:val="20"/>
                <w:lang w:val="en-GB"/>
              </w:rPr>
            </w:pPr>
            <w:r w:rsidRPr="00272F02">
              <w:rPr>
                <w:sz w:val="20"/>
                <w:szCs w:val="20"/>
                <w:lang w:val="en-GB"/>
              </w:rPr>
              <w:t>One to one</w:t>
            </w:r>
          </w:p>
        </w:tc>
      </w:tr>
      <w:tr w:rsidR="00DB50C7" w:rsidRPr="00272F02" w14:paraId="1B2C0E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F73BD"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E826FA" w14:textId="77777777" w:rsidR="005D75CE" w:rsidRPr="00272F02" w:rsidRDefault="005D75CE" w:rsidP="005D75CE">
            <w:pPr>
              <w:rPr>
                <w:sz w:val="20"/>
                <w:szCs w:val="20"/>
                <w:lang w:val="en-GB"/>
              </w:rPr>
            </w:pPr>
            <w:r w:rsidRPr="00272F02">
              <w:rPr>
                <w:sz w:val="20"/>
                <w:szCs w:val="20"/>
                <w:lang w:val="en-GB"/>
              </w:rPr>
              <w:t xml:space="preserve">4.3 </w:t>
            </w:r>
          </w:p>
        </w:tc>
      </w:tr>
      <w:tr w:rsidR="00DB50C7" w:rsidRPr="00272F02" w14:paraId="3EE53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342701" w14:textId="77777777" w:rsidR="005D75CE" w:rsidRPr="00272F02" w:rsidRDefault="005D75CE" w:rsidP="005D75CE">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FC90C2E" w14:textId="77777777" w:rsidR="005D75CE" w:rsidRPr="00272F02" w:rsidRDefault="005D75CE" w:rsidP="005D75CE">
            <w:pPr>
              <w:rPr>
                <w:sz w:val="20"/>
                <w:szCs w:val="20"/>
                <w:lang w:val="en-GB"/>
              </w:rPr>
            </w:pPr>
            <w:r w:rsidRPr="00272F02">
              <w:rPr>
                <w:sz w:val="20"/>
                <w:szCs w:val="20"/>
                <w:lang w:val="en-GB"/>
              </w:rPr>
              <w:t>Trial Stopping Rules</w:t>
            </w:r>
          </w:p>
        </w:tc>
      </w:tr>
      <w:tr w:rsidR="00DB50C7" w:rsidRPr="00272F02" w14:paraId="2C9494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99DF7" w14:textId="77777777" w:rsidR="005D75CE" w:rsidRPr="00272F02" w:rsidRDefault="005D75CE" w:rsidP="005D75CE">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DFFAC" w14:textId="608B2239"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6C563589" w14:textId="005F16FA"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693835">
              <w:rPr>
                <w:sz w:val="20"/>
                <w:szCs w:val="20"/>
                <w:lang w:val="en-GB"/>
              </w:rPr>
              <w:t>4 TRIAL DESIGN</w:t>
            </w:r>
            <w:r w:rsidRPr="00272F02">
              <w:rPr>
                <w:sz w:val="20"/>
                <w:szCs w:val="20"/>
                <w:lang w:val="en-GB"/>
              </w:rPr>
              <w:t xml:space="preserve"> and Table for Content</w:t>
            </w:r>
          </w:p>
          <w:p w14:paraId="4250B09F"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Heading</w:t>
            </w:r>
          </w:p>
        </w:tc>
      </w:tr>
      <w:tr w:rsidR="00DB50C7" w:rsidRPr="00272F02" w14:paraId="552BC6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0A7EA7" w14:textId="77777777" w:rsidR="005D75CE" w:rsidRPr="00272F02" w:rsidRDefault="005D75CE" w:rsidP="005D75CE">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9B259" w14:textId="77777777" w:rsidR="005D75CE" w:rsidRPr="00272F02" w:rsidRDefault="005D75CE" w:rsidP="005D75CE">
            <w:pPr>
              <w:rPr>
                <w:sz w:val="20"/>
                <w:szCs w:val="20"/>
                <w:lang w:val="en-GB"/>
              </w:rPr>
            </w:pPr>
            <w:r w:rsidRPr="00272F02">
              <w:rPr>
                <w:sz w:val="20"/>
                <w:szCs w:val="20"/>
                <w:lang w:val="en-GB"/>
              </w:rPr>
              <w:t>No</w:t>
            </w:r>
          </w:p>
        </w:tc>
      </w:tr>
    </w:tbl>
    <w:p w14:paraId="0B699DAC" w14:textId="77777777" w:rsidR="005D75CE" w:rsidRPr="00272F02" w:rsidRDefault="005D75CE" w:rsidP="005D75CE">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A2BDEA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28C2C" w14:textId="77777777" w:rsidR="005D75CE" w:rsidRPr="00272F02" w:rsidRDefault="005D75CE" w:rsidP="005D75CE">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587922" w14:textId="77777777" w:rsidR="005D75CE" w:rsidRPr="00272F02" w:rsidRDefault="005D75CE" w:rsidP="005D75CE">
            <w:pPr>
              <w:rPr>
                <w:sz w:val="20"/>
                <w:szCs w:val="20"/>
                <w:lang w:val="en-GB"/>
              </w:rPr>
            </w:pPr>
            <w:r w:rsidRPr="00272F02">
              <w:rPr>
                <w:sz w:val="20"/>
                <w:szCs w:val="20"/>
                <w:lang w:val="en-GB"/>
              </w:rPr>
              <w:t>&lt;Trial Stopping Rules&gt;</w:t>
            </w:r>
          </w:p>
        </w:tc>
      </w:tr>
      <w:tr w:rsidR="00DB50C7" w:rsidRPr="00272F02" w14:paraId="670E50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096338" w14:textId="77777777" w:rsidR="005D75CE" w:rsidRPr="00272F02" w:rsidRDefault="005D75CE" w:rsidP="005D75CE">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3017D1"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20CC05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30EA4B" w14:textId="77777777" w:rsidR="005D75CE" w:rsidRPr="00272F02" w:rsidRDefault="005D75CE" w:rsidP="005D75CE">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990E73"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398B1B2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E9C0AC" w14:textId="77777777" w:rsidR="005D75CE" w:rsidRPr="00272F02" w:rsidRDefault="005D75CE" w:rsidP="005D75CE">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51BC889" w14:textId="1E8C6DE7" w:rsidR="00F330A8" w:rsidRPr="00272F02" w:rsidRDefault="005D75CE" w:rsidP="19DB19D3">
            <w:pPr>
              <w:rPr>
                <w:rFonts w:eastAsiaTheme="minorEastAsia"/>
                <w:sz w:val="20"/>
                <w:szCs w:val="20"/>
                <w:lang w:val="en-GB" w:eastAsia="ja-JP"/>
              </w:rPr>
            </w:pPr>
            <w:r w:rsidRPr="00272F02">
              <w:rPr>
                <w:sz w:val="20"/>
                <w:szCs w:val="20"/>
                <w:lang w:val="en-GB"/>
              </w:rPr>
              <w:t>C142698</w:t>
            </w:r>
            <w:r w:rsidRPr="00272F02">
              <w:br/>
            </w:r>
            <w:r w:rsidR="010EAC16" w:rsidRPr="00272F02">
              <w:rPr>
                <w:sz w:val="20"/>
                <w:szCs w:val="20"/>
                <w:lang w:val="en-GB"/>
              </w:rPr>
              <w:t xml:space="preserve">For review purpose, see definition of the controlled terminology below </w:t>
            </w:r>
          </w:p>
          <w:p w14:paraId="4813C576" w14:textId="78CD59DD" w:rsidR="005D75CE" w:rsidRPr="00272F02" w:rsidRDefault="005D75CE" w:rsidP="005D75CE">
            <w:pPr>
              <w:rPr>
                <w:rFonts w:eastAsiaTheme="minorEastAsia"/>
                <w:sz w:val="20"/>
                <w:szCs w:val="20"/>
                <w:lang w:val="en-GB" w:eastAsia="ja-JP"/>
              </w:rPr>
            </w:pPr>
            <w:r w:rsidRPr="00272F02">
              <w:rPr>
                <w:sz w:val="20"/>
                <w:szCs w:val="20"/>
                <w:lang w:val="en-GB"/>
              </w:rPr>
              <w:t>A criterion that, when met by the accumulating data, indicates that the trial can or should be stopped early to avoid putting participants at risk unnecessarily or because the intervention effect is so great that further data collection is unnecessary.</w:t>
            </w:r>
          </w:p>
        </w:tc>
      </w:tr>
      <w:tr w:rsidR="00DB50C7" w:rsidRPr="00272F02" w14:paraId="17A0A4C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9CA3F8" w14:textId="77777777" w:rsidR="005D75CE" w:rsidRPr="00272F02" w:rsidRDefault="005D75CE" w:rsidP="005D75CE">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C1A7B" w14:textId="15507ED3" w:rsidR="005D75CE" w:rsidRPr="00272F02" w:rsidRDefault="005D75CE" w:rsidP="002B1BDD">
            <w:pPr>
              <w:rPr>
                <w:b/>
                <w:sz w:val="20"/>
                <w:szCs w:val="20"/>
                <w:lang w:val="en-GB"/>
              </w:rPr>
            </w:pPr>
            <w:bookmarkStart w:id="337" w:name="_Hlk147483723"/>
            <w:r w:rsidRPr="00272F02">
              <w:rPr>
                <w:sz w:val="20"/>
                <w:szCs w:val="20"/>
              </w:rPr>
              <w:t xml:space="preserve">If applicable, describe any trial-specific stopping rules, including guidance on when the trial </w:t>
            </w:r>
            <w:bookmarkEnd w:id="337"/>
            <w:r w:rsidRPr="00272F02">
              <w:rPr>
                <w:sz w:val="20"/>
                <w:szCs w:val="20"/>
              </w:rPr>
              <w:t xml:space="preserve">should be stopped for efficacy or safety reasons, when a cohort </w:t>
            </w:r>
            <w:sdt>
              <w:sdtPr>
                <w:rPr>
                  <w:sz w:val="20"/>
                  <w:szCs w:val="20"/>
                </w:rPr>
                <w:tag w:val="goog_rdk_218"/>
                <w:id w:val="1584495815"/>
              </w:sdtPr>
              <w:sdtContent/>
            </w:sdt>
            <w:r w:rsidRPr="00272F02">
              <w:rPr>
                <w:sz w:val="20"/>
                <w:szCs w:val="20"/>
              </w:rPr>
              <w:t>or dose escalation should be terminated, and/or when a given treatment arm should be terminated. If applicable, describe any rules that may result in a temporary pause of dosing and/or enrollment into the trial and criteria for restarting enrollment. Ensure that the trial stopping rules are aligned with the specifications that are described in Section 10.9 for Interim Analyses.</w:t>
            </w:r>
          </w:p>
        </w:tc>
      </w:tr>
      <w:tr w:rsidR="00DB50C7" w:rsidRPr="00272F02" w14:paraId="2608B5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DEDDDC" w14:textId="77777777" w:rsidR="005D75CE" w:rsidRPr="00272F02" w:rsidRDefault="005D75CE" w:rsidP="005D75CE">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F1F9CA" w14:textId="4C1E0F5C"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542E728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248717" w14:textId="77777777" w:rsidR="005D75CE" w:rsidRPr="00272F02" w:rsidRDefault="005D75CE" w:rsidP="005D75CE">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5F4032" w14:textId="05B8DA78" w:rsidR="005D75CE" w:rsidRPr="00272F02" w:rsidRDefault="00267362" w:rsidP="005D75CE">
            <w:pPr>
              <w:rPr>
                <w:sz w:val="20"/>
                <w:szCs w:val="20"/>
                <w:lang w:val="en-GB"/>
              </w:rPr>
            </w:pPr>
            <w:r w:rsidRPr="00272F02">
              <w:rPr>
                <w:sz w:val="20"/>
                <w:szCs w:val="20"/>
                <w:lang w:val="en-GB"/>
              </w:rPr>
              <w:t>One to one</w:t>
            </w:r>
          </w:p>
        </w:tc>
      </w:tr>
      <w:tr w:rsidR="00DB50C7" w:rsidRPr="00272F02" w14:paraId="459D56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ECF0B3"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DAD153" w14:textId="77777777" w:rsidR="005D75CE" w:rsidRPr="00272F02" w:rsidRDefault="005D75CE" w:rsidP="005D75CE">
            <w:pPr>
              <w:rPr>
                <w:sz w:val="20"/>
                <w:szCs w:val="20"/>
                <w:lang w:val="en-GB"/>
              </w:rPr>
            </w:pPr>
            <w:r w:rsidRPr="00272F02">
              <w:rPr>
                <w:sz w:val="20"/>
                <w:szCs w:val="20"/>
                <w:lang w:val="en-GB"/>
              </w:rPr>
              <w:t xml:space="preserve">4.3 </w:t>
            </w:r>
          </w:p>
        </w:tc>
      </w:tr>
      <w:tr w:rsidR="00DB50C7" w:rsidRPr="00272F02" w14:paraId="1FDE631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022A04" w14:textId="77777777" w:rsidR="005D75CE" w:rsidRPr="00272F02" w:rsidRDefault="005D75CE" w:rsidP="005D75CE">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E12BCB6"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6BF0F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8D36F0" w14:textId="77777777" w:rsidR="005D75CE" w:rsidRPr="00272F02" w:rsidRDefault="005D75CE" w:rsidP="005D75CE">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1816224"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2B9EC776" w14:textId="1AC2EAB8"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C46EE1" w:rsidRPr="00272F02">
              <w:rPr>
                <w:sz w:val="20"/>
                <w:szCs w:val="20"/>
                <w:lang w:val="en-GB"/>
              </w:rPr>
              <w:t>4.3 Trial Stopping Rules</w:t>
            </w:r>
          </w:p>
          <w:p w14:paraId="0556BF2E"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C142698</w:t>
            </w:r>
          </w:p>
        </w:tc>
      </w:tr>
      <w:tr w:rsidR="00DB50C7" w:rsidRPr="00272F02" w14:paraId="1C61553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FB10F3" w14:textId="77777777" w:rsidR="005D75CE" w:rsidRPr="00272F02" w:rsidRDefault="005D75CE" w:rsidP="005D75CE">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8C5EEA7" w14:textId="77777777" w:rsidR="005D75CE" w:rsidRPr="00272F02" w:rsidRDefault="005D75CE" w:rsidP="005D75CE">
            <w:pPr>
              <w:rPr>
                <w:sz w:val="20"/>
                <w:szCs w:val="20"/>
                <w:lang w:val="en-GB"/>
              </w:rPr>
            </w:pPr>
            <w:r w:rsidRPr="00272F02">
              <w:rPr>
                <w:sz w:val="20"/>
                <w:szCs w:val="20"/>
                <w:lang w:val="en-GB"/>
              </w:rPr>
              <w:t>No</w:t>
            </w:r>
          </w:p>
        </w:tc>
      </w:tr>
    </w:tbl>
    <w:p w14:paraId="5D0FAD18" w14:textId="77777777" w:rsidR="005D75CE" w:rsidRPr="00272F02" w:rsidRDefault="005D75CE" w:rsidP="005D75CE">
      <w:pPr>
        <w:rPr>
          <w:sz w:val="20"/>
          <w:szCs w:val="20"/>
        </w:rPr>
      </w:pPr>
    </w:p>
    <w:p w14:paraId="3D706ACE" w14:textId="77777777" w:rsidR="005D75CE" w:rsidRPr="00272F02" w:rsidRDefault="005D75CE" w:rsidP="00910BB6">
      <w:pPr>
        <w:pStyle w:val="Heading2"/>
        <w:rPr>
          <w:rFonts w:cs="Times New Roman"/>
        </w:rPr>
      </w:pPr>
      <w:r w:rsidRPr="00272F02">
        <w:rPr>
          <w:rFonts w:cs="Times New Roman"/>
        </w:rPr>
        <w:t>Start of Trial and End of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E921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E28B2" w14:textId="77777777" w:rsidR="005D75CE" w:rsidRPr="00272F02" w:rsidRDefault="005D75CE" w:rsidP="005D75CE">
            <w:pPr>
              <w:rPr>
                <w:b/>
                <w:sz w:val="20"/>
                <w:szCs w:val="20"/>
                <w:lang w:val="de-DE"/>
              </w:rPr>
            </w:pPr>
            <w:r w:rsidRPr="00272F02">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2BEF8F" w14:textId="69998910" w:rsidR="005D75CE" w:rsidRPr="00272F02" w:rsidRDefault="0010486F" w:rsidP="005D75CE">
            <w:pPr>
              <w:rPr>
                <w:sz w:val="20"/>
                <w:szCs w:val="20"/>
                <w:lang w:val="en-GB"/>
              </w:rPr>
            </w:pPr>
            <w:r w:rsidRPr="00272F02">
              <w:rPr>
                <w:sz w:val="20"/>
                <w:szCs w:val="20"/>
                <w:lang w:val="en-GB"/>
              </w:rPr>
              <w:t xml:space="preserve">4.4 </w:t>
            </w:r>
            <w:r w:rsidR="005D75CE" w:rsidRPr="00272F02">
              <w:rPr>
                <w:sz w:val="20"/>
                <w:szCs w:val="20"/>
                <w:lang w:val="en-GB"/>
              </w:rPr>
              <w:t>Start of Trial and End of Trial</w:t>
            </w:r>
          </w:p>
        </w:tc>
      </w:tr>
      <w:tr w:rsidR="00DB50C7" w:rsidRPr="00272F02" w14:paraId="1B4699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75850" w14:textId="77777777" w:rsidR="005D75CE" w:rsidRPr="00272F02" w:rsidRDefault="005D75CE" w:rsidP="005D75CE">
            <w:pPr>
              <w:rPr>
                <w:b/>
                <w:sz w:val="20"/>
                <w:szCs w:val="20"/>
                <w:lang w:val="de-DE"/>
              </w:rPr>
            </w:pPr>
            <w:r w:rsidRPr="00272F02">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E93E860"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53D33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802E11" w14:textId="77777777" w:rsidR="005D75CE" w:rsidRPr="00272F02" w:rsidRDefault="005D75CE" w:rsidP="005D75CE">
            <w:pPr>
              <w:rPr>
                <w:b/>
                <w:sz w:val="20"/>
                <w:szCs w:val="20"/>
              </w:rPr>
            </w:pPr>
            <w:r w:rsidRPr="00272F02">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4430E"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0C3B19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7010D" w14:textId="77777777" w:rsidR="005D75CE" w:rsidRPr="00272F02" w:rsidRDefault="005D75CE" w:rsidP="005D75CE">
            <w:pPr>
              <w:rPr>
                <w:b/>
                <w:sz w:val="20"/>
                <w:szCs w:val="20"/>
                <w:lang w:val="de-DE"/>
              </w:rPr>
            </w:pPr>
            <w:r w:rsidRPr="00272F02">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9F02151" w14:textId="77777777" w:rsidR="005D75CE" w:rsidRPr="00272F02" w:rsidRDefault="005D75CE" w:rsidP="005D75CE">
            <w:pPr>
              <w:rPr>
                <w:sz w:val="20"/>
                <w:szCs w:val="20"/>
                <w:lang w:val="en-GB"/>
              </w:rPr>
            </w:pPr>
            <w:r w:rsidRPr="00272F02">
              <w:rPr>
                <w:sz w:val="20"/>
                <w:szCs w:val="20"/>
                <w:lang w:val="en-GB"/>
              </w:rPr>
              <w:t>Heading</w:t>
            </w:r>
          </w:p>
        </w:tc>
      </w:tr>
      <w:tr w:rsidR="00DB50C7" w:rsidRPr="00272F02" w14:paraId="6F02A2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2FEF6" w14:textId="77777777" w:rsidR="005D75CE" w:rsidRPr="00272F02" w:rsidRDefault="005D75CE" w:rsidP="005D75CE">
            <w:pPr>
              <w:rPr>
                <w:b/>
                <w:sz w:val="20"/>
                <w:szCs w:val="20"/>
                <w:lang w:val="de-DE"/>
              </w:rPr>
            </w:pPr>
            <w:r w:rsidRPr="00272F02">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F3C151B" w14:textId="6CD31F6B" w:rsidR="005D75CE" w:rsidRPr="00272F02" w:rsidRDefault="005D75CE" w:rsidP="07707FEB">
            <w:pPr>
              <w:rPr>
                <w:sz w:val="20"/>
                <w:szCs w:val="20"/>
                <w:lang w:val="de-DE"/>
              </w:rPr>
            </w:pPr>
            <w:r w:rsidRPr="00272F02">
              <w:rPr>
                <w:sz w:val="20"/>
                <w:szCs w:val="20"/>
                <w:lang w:val="de-DE"/>
              </w:rPr>
              <w:t>N/A</w:t>
            </w:r>
          </w:p>
        </w:tc>
      </w:tr>
      <w:tr w:rsidR="00DB50C7" w:rsidRPr="00272F02" w14:paraId="7D0402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276FAF" w14:textId="77777777" w:rsidR="005D75CE" w:rsidRPr="00272F02" w:rsidRDefault="005D75CE" w:rsidP="005D75CE">
            <w:pPr>
              <w:rPr>
                <w:b/>
                <w:sz w:val="20"/>
                <w:szCs w:val="20"/>
                <w:lang w:val="de-DE"/>
              </w:rPr>
            </w:pPr>
            <w:r w:rsidRPr="00272F02">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AF46644" w14:textId="23076166"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6C11C2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DE6452" w14:textId="77777777" w:rsidR="005D75CE" w:rsidRPr="00272F02" w:rsidRDefault="005D75CE" w:rsidP="005D75CE">
            <w:pPr>
              <w:rPr>
                <w:b/>
                <w:sz w:val="20"/>
                <w:szCs w:val="20"/>
                <w:lang w:val="de-DE"/>
              </w:rPr>
            </w:pPr>
            <w:r w:rsidRPr="00272F02">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7BB6B56" w14:textId="6D304F1B" w:rsidR="005D75CE" w:rsidRPr="00272F02" w:rsidRDefault="00CA701F" w:rsidP="005D75CE">
            <w:pPr>
              <w:rPr>
                <w:sz w:val="20"/>
                <w:szCs w:val="20"/>
                <w:lang w:val="en-GB"/>
              </w:rPr>
            </w:pPr>
            <w:r w:rsidRPr="00272F02">
              <w:rPr>
                <w:sz w:val="20"/>
                <w:szCs w:val="20"/>
                <w:lang w:val="en-GB"/>
              </w:rPr>
              <w:t>One to many</w:t>
            </w:r>
          </w:p>
        </w:tc>
      </w:tr>
      <w:tr w:rsidR="00DB50C7" w:rsidRPr="00272F02" w14:paraId="47A87B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5A815F"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1B84F" w14:textId="77777777" w:rsidR="005D75CE" w:rsidRPr="00272F02" w:rsidRDefault="005D75CE" w:rsidP="005D75CE">
            <w:pPr>
              <w:rPr>
                <w:sz w:val="20"/>
                <w:szCs w:val="20"/>
                <w:lang w:val="en-GB"/>
              </w:rPr>
            </w:pPr>
            <w:r w:rsidRPr="00272F02">
              <w:rPr>
                <w:sz w:val="20"/>
                <w:szCs w:val="20"/>
                <w:lang w:val="en-GB"/>
              </w:rPr>
              <w:t>4.4</w:t>
            </w:r>
          </w:p>
        </w:tc>
      </w:tr>
      <w:tr w:rsidR="00DB50C7" w:rsidRPr="00272F02" w14:paraId="55EDAD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E2D15" w14:textId="77777777" w:rsidR="005D75CE" w:rsidRPr="00272F02" w:rsidRDefault="005D75CE" w:rsidP="005D75CE">
            <w:pPr>
              <w:rPr>
                <w:b/>
                <w:sz w:val="20"/>
                <w:szCs w:val="20"/>
                <w:lang w:val="de-DE"/>
              </w:rPr>
            </w:pPr>
            <w:r w:rsidRPr="00272F02">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A6453BF" w14:textId="77777777" w:rsidR="005D75CE" w:rsidRPr="00272F02" w:rsidRDefault="005D75CE" w:rsidP="005D75CE">
            <w:pPr>
              <w:rPr>
                <w:sz w:val="20"/>
                <w:szCs w:val="20"/>
                <w:lang w:val="en-GB"/>
              </w:rPr>
            </w:pPr>
            <w:r w:rsidRPr="00272F02">
              <w:rPr>
                <w:sz w:val="20"/>
                <w:szCs w:val="20"/>
                <w:lang w:val="en-GB"/>
              </w:rPr>
              <w:t>Start of Trial and End of Trial</w:t>
            </w:r>
          </w:p>
        </w:tc>
      </w:tr>
      <w:tr w:rsidR="00DB50C7" w:rsidRPr="00272F02" w14:paraId="53BDE2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228BFC" w14:textId="77777777" w:rsidR="005D75CE" w:rsidRPr="00272F02" w:rsidRDefault="005D75CE" w:rsidP="005D75CE">
            <w:pPr>
              <w:rPr>
                <w:b/>
                <w:sz w:val="20"/>
                <w:szCs w:val="20"/>
                <w:lang w:val="de-DE"/>
              </w:rPr>
            </w:pPr>
            <w:r w:rsidRPr="00272F02">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60F92C" w14:textId="77777777" w:rsidR="005D75CE" w:rsidRPr="00272F02" w:rsidRDefault="005D75CE" w:rsidP="005D75CE">
            <w:pPr>
              <w:rPr>
                <w:sz w:val="20"/>
                <w:szCs w:val="20"/>
                <w:lang w:val="en-GB"/>
              </w:rPr>
            </w:pPr>
            <w:r w:rsidRPr="00272F02">
              <w:rPr>
                <w:b/>
                <w:sz w:val="20"/>
                <w:szCs w:val="20"/>
                <w:lang w:val="en-GB"/>
              </w:rPr>
              <w:t>Value</w:t>
            </w:r>
            <w:r w:rsidRPr="00272F02">
              <w:rPr>
                <w:sz w:val="20"/>
                <w:szCs w:val="20"/>
                <w:lang w:val="en-GB"/>
              </w:rPr>
              <w:t xml:space="preserve"> </w:t>
            </w:r>
            <w:r w:rsidRPr="00272F02">
              <w:rPr>
                <w:b/>
                <w:sz w:val="20"/>
                <w:szCs w:val="20"/>
                <w:lang w:val="en-GB"/>
              </w:rPr>
              <w:t>Allowed</w:t>
            </w:r>
            <w:r w:rsidRPr="00272F02">
              <w:rPr>
                <w:sz w:val="20"/>
                <w:szCs w:val="20"/>
                <w:lang w:val="en-GB"/>
              </w:rPr>
              <w:t>: No</w:t>
            </w:r>
          </w:p>
          <w:p w14:paraId="3543D06C" w14:textId="42B348C5" w:rsidR="005D75CE" w:rsidRPr="00272F02" w:rsidRDefault="005D75CE" w:rsidP="005D75CE">
            <w:pPr>
              <w:rPr>
                <w:sz w:val="20"/>
                <w:szCs w:val="20"/>
                <w:lang w:val="en-GB"/>
              </w:rPr>
            </w:pPr>
            <w:r w:rsidRPr="00272F02">
              <w:rPr>
                <w:b/>
                <w:sz w:val="20"/>
                <w:szCs w:val="20"/>
                <w:lang w:val="en-GB"/>
              </w:rPr>
              <w:t>Relationship</w:t>
            </w:r>
            <w:r w:rsidRPr="00272F02">
              <w:rPr>
                <w:sz w:val="20"/>
                <w:szCs w:val="20"/>
                <w:lang w:val="en-GB"/>
              </w:rPr>
              <w:t xml:space="preserve">: </w:t>
            </w:r>
            <w:r w:rsidR="00693835">
              <w:rPr>
                <w:sz w:val="20"/>
                <w:szCs w:val="20"/>
                <w:lang w:val="en-GB"/>
              </w:rPr>
              <w:t>4 TRIAL DESIGN</w:t>
            </w:r>
            <w:r w:rsidRPr="00272F02">
              <w:rPr>
                <w:sz w:val="20"/>
                <w:szCs w:val="20"/>
                <w:lang w:val="en-GB"/>
              </w:rPr>
              <w:t xml:space="preserve"> and Table of Contents</w:t>
            </w:r>
          </w:p>
          <w:p w14:paraId="059F84FF" w14:textId="77777777" w:rsidR="005D75CE" w:rsidRPr="00272F02" w:rsidRDefault="005D75CE" w:rsidP="005D75CE">
            <w:pPr>
              <w:rPr>
                <w:sz w:val="20"/>
                <w:szCs w:val="20"/>
                <w:lang w:val="en-GB"/>
              </w:rPr>
            </w:pPr>
            <w:r w:rsidRPr="00272F02">
              <w:rPr>
                <w:b/>
                <w:sz w:val="20"/>
                <w:szCs w:val="20"/>
                <w:lang w:val="en-GB"/>
              </w:rPr>
              <w:t>Concept</w:t>
            </w:r>
            <w:r w:rsidRPr="00272F02">
              <w:rPr>
                <w:sz w:val="20"/>
                <w:szCs w:val="20"/>
                <w:lang w:val="en-GB"/>
              </w:rPr>
              <w:t>: Heading</w:t>
            </w:r>
          </w:p>
        </w:tc>
      </w:tr>
      <w:tr w:rsidR="00DB50C7" w:rsidRPr="00272F02" w14:paraId="71B5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CE918" w14:textId="77777777" w:rsidR="005D75CE" w:rsidRPr="00272F02" w:rsidRDefault="005D75CE" w:rsidP="005D75CE">
            <w:pPr>
              <w:rPr>
                <w:b/>
                <w:sz w:val="20"/>
                <w:szCs w:val="20"/>
              </w:rPr>
            </w:pPr>
            <w:r w:rsidRPr="00272F02">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71AA1" w14:textId="77777777" w:rsidR="005D75CE" w:rsidRPr="00272F02" w:rsidRDefault="005D75CE" w:rsidP="005D75CE">
            <w:pPr>
              <w:rPr>
                <w:sz w:val="20"/>
                <w:szCs w:val="20"/>
                <w:lang w:val="en-GB"/>
              </w:rPr>
            </w:pPr>
            <w:r w:rsidRPr="00272F02">
              <w:rPr>
                <w:sz w:val="20"/>
                <w:szCs w:val="20"/>
                <w:lang w:val="en-GB"/>
              </w:rPr>
              <w:t>No</w:t>
            </w:r>
          </w:p>
        </w:tc>
      </w:tr>
    </w:tbl>
    <w:p w14:paraId="35EE41DB" w14:textId="77777777" w:rsidR="005D75CE" w:rsidRPr="00272F02"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6777"/>
      </w:tblGrid>
      <w:tr w:rsidR="00DB50C7" w:rsidRPr="00272F02" w14:paraId="497EEBF3"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10615151" w14:textId="77777777" w:rsidR="005D75CE" w:rsidRPr="00272F02" w:rsidRDefault="005D75CE" w:rsidP="005D75CE">
            <w:pPr>
              <w:rPr>
                <w:b/>
                <w:sz w:val="20"/>
                <w:szCs w:val="20"/>
                <w:lang w:val="de-DE"/>
              </w:rPr>
            </w:pPr>
            <w:r w:rsidRPr="00272F02">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0795357" w14:textId="77777777" w:rsidR="005D75CE" w:rsidRPr="00272F02" w:rsidRDefault="005D75CE" w:rsidP="005D75CE">
            <w:pPr>
              <w:rPr>
                <w:sz w:val="20"/>
                <w:szCs w:val="20"/>
                <w:lang w:val="en-GB"/>
              </w:rPr>
            </w:pPr>
            <w:r w:rsidRPr="00272F02">
              <w:rPr>
                <w:sz w:val="20"/>
                <w:szCs w:val="20"/>
                <w:lang w:val="en-GB"/>
              </w:rPr>
              <w:t>&lt;Start of Trial&gt;</w:t>
            </w:r>
          </w:p>
        </w:tc>
      </w:tr>
      <w:tr w:rsidR="00DB50C7" w:rsidRPr="00272F02" w14:paraId="3D2BC984"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252E9DBA" w14:textId="77777777" w:rsidR="005D75CE" w:rsidRPr="00272F02" w:rsidRDefault="005D75CE" w:rsidP="005D75CE">
            <w:pPr>
              <w:rPr>
                <w:b/>
                <w:sz w:val="20"/>
                <w:szCs w:val="20"/>
                <w:lang w:val="de-DE"/>
              </w:rPr>
            </w:pPr>
            <w:r w:rsidRPr="00272F02">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8659C59"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1F14E5F9"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53DE95DC" w14:textId="77777777" w:rsidR="005D75CE" w:rsidRPr="00272F02" w:rsidRDefault="005D75CE" w:rsidP="005D75CE">
            <w:pPr>
              <w:rPr>
                <w:b/>
                <w:sz w:val="20"/>
                <w:szCs w:val="20"/>
              </w:rPr>
            </w:pPr>
            <w:r w:rsidRPr="00272F02">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D27E8A6"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039C4255"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7FC747BC" w14:textId="77777777" w:rsidR="005D75CE" w:rsidRPr="00272F02" w:rsidRDefault="005D75CE" w:rsidP="005D75CE">
            <w:pPr>
              <w:rPr>
                <w:b/>
                <w:sz w:val="20"/>
                <w:szCs w:val="20"/>
                <w:lang w:val="de-DE"/>
              </w:rPr>
            </w:pPr>
            <w:r w:rsidRPr="00272F02">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C399050" w14:textId="627C1201" w:rsidR="00837062"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073E7F09" w14:textId="77777777" w:rsidR="005D75CE" w:rsidRPr="00272F02" w:rsidRDefault="005D75CE" w:rsidP="005D75CE">
            <w:pPr>
              <w:rPr>
                <w:sz w:val="20"/>
                <w:szCs w:val="20"/>
                <w:lang w:val="en-GB"/>
              </w:rPr>
            </w:pPr>
            <w:r w:rsidRPr="00272F02">
              <w:rPr>
                <w:sz w:val="20"/>
                <w:szCs w:val="20"/>
              </w:rPr>
              <w:t>A textual description containing a concise explanation, any local regulatory requirements and considerations, extensions, follow-up, and analysis for the trial start.</w:t>
            </w:r>
          </w:p>
        </w:tc>
      </w:tr>
      <w:tr w:rsidR="00DB50C7" w:rsidRPr="00272F02" w14:paraId="7471F80B"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1CA963FD" w14:textId="77777777" w:rsidR="005D75CE" w:rsidRPr="00272F02" w:rsidRDefault="005D75CE" w:rsidP="005D75CE">
            <w:pPr>
              <w:rPr>
                <w:b/>
                <w:sz w:val="20"/>
                <w:szCs w:val="20"/>
                <w:lang w:val="de-DE"/>
              </w:rPr>
            </w:pPr>
            <w:r w:rsidRPr="00272F02">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96DA1BA" w14:textId="72FB82AF" w:rsidR="005D75CE" w:rsidRPr="00272F02" w:rsidRDefault="2925818A" w:rsidP="005D75CE">
            <w:pPr>
              <w:rPr>
                <w:sz w:val="20"/>
                <w:szCs w:val="20"/>
              </w:rPr>
            </w:pPr>
            <w:r w:rsidRPr="2925818A">
              <w:rPr>
                <w:sz w:val="20"/>
                <w:szCs w:val="20"/>
              </w:rPr>
              <w:t xml:space="preserve">Define key timepoints in the trial, including trial start and </w:t>
            </w:r>
            <w:commentRangeStart w:id="338"/>
            <w:r w:rsidRPr="2925818A">
              <w:rPr>
                <w:sz w:val="20"/>
                <w:szCs w:val="20"/>
              </w:rPr>
              <w:t>end definitions.</w:t>
            </w:r>
            <w:commentRangeEnd w:id="338"/>
            <w:r w:rsidR="005D75CE">
              <w:rPr>
                <w:rStyle w:val="CommentReference"/>
              </w:rPr>
              <w:commentReference w:id="338"/>
            </w:r>
            <w:r w:rsidRPr="2925818A">
              <w:rPr>
                <w:sz w:val="20"/>
                <w:szCs w:val="20"/>
              </w:rPr>
              <w:t xml:space="preserve"> (e.g.,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 Consider local regulatory requirements for these and other definitions (e.g., the first act of recruitment).</w:t>
            </w:r>
          </w:p>
          <w:p w14:paraId="2B36E813" w14:textId="35D15A9A" w:rsidR="005D75CE" w:rsidRPr="00272F02" w:rsidRDefault="005D75CE" w:rsidP="009271B1">
            <w:pPr>
              <w:rPr>
                <w:sz w:val="20"/>
                <w:szCs w:val="20"/>
              </w:rPr>
            </w:pPr>
            <w:r w:rsidRPr="00272F02">
              <w:rPr>
                <w:sz w:val="20"/>
                <w:szCs w:val="20"/>
              </w:rPr>
              <w:t xml:space="preserve">If appropriate, provide a cross-reference to </w:t>
            </w:r>
            <w:commentRangeStart w:id="339"/>
            <w:commentRangeStart w:id="340"/>
            <w:r w:rsidRPr="00272F02">
              <w:rPr>
                <w:sz w:val="20"/>
                <w:szCs w:val="20"/>
              </w:rPr>
              <w:t>Section 11.1</w:t>
            </w:r>
            <w:r w:rsidR="00026C83">
              <w:rPr>
                <w:sz w:val="20"/>
                <w:szCs w:val="20"/>
              </w:rPr>
              <w:t>1</w:t>
            </w:r>
            <w:r w:rsidR="002B1BDD" w:rsidRPr="00272F02">
              <w:rPr>
                <w:sz w:val="20"/>
                <w:szCs w:val="20"/>
              </w:rPr>
              <w:t xml:space="preserve"> Early Site Closure</w:t>
            </w:r>
            <w:commentRangeEnd w:id="339"/>
            <w:r w:rsidR="00026C83">
              <w:rPr>
                <w:rStyle w:val="CommentReference"/>
              </w:rPr>
              <w:commentReference w:id="339"/>
            </w:r>
            <w:commentRangeEnd w:id="340"/>
            <w:r>
              <w:rPr>
                <w:rStyle w:val="CommentReference"/>
              </w:rPr>
              <w:commentReference w:id="340"/>
            </w:r>
            <w:r w:rsidR="002B1BDD" w:rsidRPr="00272F02">
              <w:rPr>
                <w:sz w:val="20"/>
                <w:szCs w:val="20"/>
              </w:rPr>
              <w:t>.</w:t>
            </w:r>
          </w:p>
        </w:tc>
      </w:tr>
      <w:tr w:rsidR="00DB50C7" w:rsidRPr="00272F02" w14:paraId="443009C1"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5345A15A" w14:textId="77777777" w:rsidR="005D75CE" w:rsidRPr="00272F02" w:rsidRDefault="005D75CE" w:rsidP="005D75CE">
            <w:pPr>
              <w:rPr>
                <w:b/>
                <w:sz w:val="20"/>
                <w:szCs w:val="20"/>
                <w:lang w:val="de-DE"/>
              </w:rPr>
            </w:pPr>
            <w:r w:rsidRPr="00272F02">
              <w:rPr>
                <w:b/>
                <w:sz w:val="20"/>
                <w:szCs w:val="20"/>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14BCE24" w14:textId="3D956A15"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11BB8DF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01F30051" w14:textId="77777777" w:rsidR="005D75CE" w:rsidRPr="00272F02" w:rsidRDefault="005D75CE" w:rsidP="005D75CE">
            <w:pPr>
              <w:rPr>
                <w:b/>
                <w:sz w:val="20"/>
                <w:szCs w:val="20"/>
                <w:lang w:val="de-DE"/>
              </w:rPr>
            </w:pPr>
            <w:r w:rsidRPr="00272F02">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25FD6AD" w14:textId="281383A5" w:rsidR="005D75CE" w:rsidRPr="00272F02" w:rsidRDefault="00267362" w:rsidP="005D75CE">
            <w:pPr>
              <w:rPr>
                <w:sz w:val="20"/>
                <w:szCs w:val="20"/>
                <w:lang w:val="en-GB"/>
              </w:rPr>
            </w:pPr>
            <w:r w:rsidRPr="00272F02">
              <w:rPr>
                <w:sz w:val="20"/>
                <w:szCs w:val="20"/>
                <w:lang w:val="en-GB"/>
              </w:rPr>
              <w:t>One to one</w:t>
            </w:r>
          </w:p>
        </w:tc>
      </w:tr>
      <w:tr w:rsidR="00DB50C7" w:rsidRPr="00272F02" w14:paraId="22F8289E"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6342AC93"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FE36DCE" w14:textId="77777777" w:rsidR="005D75CE" w:rsidRPr="00272F02" w:rsidRDefault="005D75CE" w:rsidP="005D75CE">
            <w:pPr>
              <w:rPr>
                <w:sz w:val="20"/>
                <w:szCs w:val="20"/>
                <w:lang w:val="en-GB"/>
              </w:rPr>
            </w:pPr>
            <w:r w:rsidRPr="00272F02">
              <w:rPr>
                <w:sz w:val="20"/>
                <w:szCs w:val="20"/>
                <w:lang w:val="en-GB"/>
              </w:rPr>
              <w:t xml:space="preserve">4.4 </w:t>
            </w:r>
          </w:p>
        </w:tc>
      </w:tr>
      <w:tr w:rsidR="00DB50C7" w:rsidRPr="00272F02" w14:paraId="63114CD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253AF264" w14:textId="77777777" w:rsidR="005D75CE" w:rsidRPr="00272F02" w:rsidRDefault="005D75CE" w:rsidP="005D75CE">
            <w:pPr>
              <w:rPr>
                <w:b/>
                <w:sz w:val="20"/>
                <w:szCs w:val="20"/>
                <w:lang w:val="de-DE"/>
              </w:rPr>
            </w:pPr>
            <w:r w:rsidRPr="00272F02">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171BA9F"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22693104"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29BE91BA" w14:textId="77777777" w:rsidR="005D75CE" w:rsidRPr="00272F02" w:rsidRDefault="005D75CE" w:rsidP="005D75CE">
            <w:pPr>
              <w:rPr>
                <w:b/>
                <w:sz w:val="20"/>
                <w:szCs w:val="20"/>
                <w:lang w:val="de-DE"/>
              </w:rPr>
            </w:pPr>
            <w:r w:rsidRPr="00272F02">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0EE96570"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2AE53D80" w14:textId="41D343BA" w:rsidR="005D75CE" w:rsidRPr="00272F02" w:rsidRDefault="005D75CE" w:rsidP="005D75CE">
            <w:pPr>
              <w:rPr>
                <w:sz w:val="20"/>
                <w:szCs w:val="20"/>
                <w:lang w:val="en-GB"/>
              </w:rPr>
            </w:pPr>
            <w:r w:rsidRPr="00272F02">
              <w:rPr>
                <w:b/>
                <w:sz w:val="20"/>
                <w:szCs w:val="20"/>
              </w:rPr>
              <w:t>Relationship</w:t>
            </w:r>
            <w:r w:rsidRPr="00272F02">
              <w:rPr>
                <w:sz w:val="20"/>
                <w:szCs w:val="20"/>
                <w:lang w:val="en-GB"/>
              </w:rPr>
              <w:t>: 4.4 Start of Trial and End of Tria</w:t>
            </w:r>
            <w:r w:rsidR="00232B05">
              <w:rPr>
                <w:sz w:val="20"/>
                <w:szCs w:val="20"/>
                <w:lang w:val="en-GB"/>
              </w:rPr>
              <w:t>l</w:t>
            </w:r>
          </w:p>
          <w:p w14:paraId="377519BD"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CNEW</w:t>
            </w:r>
          </w:p>
        </w:tc>
      </w:tr>
      <w:tr w:rsidR="005D75CE" w:rsidRPr="00272F02" w14:paraId="6452967D"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388A39A0" w14:textId="77777777" w:rsidR="005D75CE" w:rsidRPr="00272F02" w:rsidRDefault="005D75CE" w:rsidP="005D75CE">
            <w:pPr>
              <w:rPr>
                <w:b/>
                <w:sz w:val="20"/>
                <w:szCs w:val="20"/>
              </w:rPr>
            </w:pPr>
            <w:r w:rsidRPr="00272F02">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29D17A6E" w14:textId="77777777" w:rsidR="005D75CE" w:rsidRPr="00272F02" w:rsidRDefault="005D75CE" w:rsidP="005D75CE">
            <w:pPr>
              <w:rPr>
                <w:sz w:val="20"/>
                <w:szCs w:val="20"/>
                <w:lang w:val="en-GB"/>
              </w:rPr>
            </w:pPr>
            <w:r w:rsidRPr="00272F02">
              <w:rPr>
                <w:sz w:val="20"/>
                <w:szCs w:val="20"/>
                <w:lang w:val="en-GB"/>
              </w:rPr>
              <w:t>No</w:t>
            </w:r>
          </w:p>
        </w:tc>
      </w:tr>
    </w:tbl>
    <w:p w14:paraId="4F643305" w14:textId="77777777" w:rsidR="005D75CE" w:rsidRPr="00272F02"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70"/>
      </w:tblGrid>
      <w:tr w:rsidR="00DB50C7" w:rsidRPr="00272F02" w14:paraId="665071D2"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52061916" w14:textId="77777777" w:rsidR="005D75CE" w:rsidRPr="00272F02" w:rsidRDefault="005D75CE" w:rsidP="005D75CE">
            <w:pPr>
              <w:rPr>
                <w:b/>
                <w:sz w:val="20"/>
                <w:szCs w:val="20"/>
                <w:lang w:val="de-DE"/>
              </w:rPr>
            </w:pPr>
            <w:r w:rsidRPr="00272F02">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4EFD4BC4" w14:textId="77777777" w:rsidR="005D75CE" w:rsidRPr="00272F02" w:rsidRDefault="005D75CE" w:rsidP="005D75CE">
            <w:pPr>
              <w:rPr>
                <w:sz w:val="20"/>
                <w:szCs w:val="20"/>
                <w:lang w:val="en-GB"/>
              </w:rPr>
            </w:pPr>
            <w:r w:rsidRPr="00272F02">
              <w:rPr>
                <w:sz w:val="20"/>
                <w:szCs w:val="20"/>
                <w:lang w:val="en-GB"/>
              </w:rPr>
              <w:t>&lt;End of Trial&gt;</w:t>
            </w:r>
          </w:p>
        </w:tc>
      </w:tr>
      <w:tr w:rsidR="00DB50C7" w:rsidRPr="00272F02" w14:paraId="16DB2AFD"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372B7A67" w14:textId="77777777" w:rsidR="005D75CE" w:rsidRPr="00272F02" w:rsidRDefault="005D75CE" w:rsidP="005D75CE">
            <w:pPr>
              <w:rPr>
                <w:b/>
                <w:sz w:val="20"/>
                <w:szCs w:val="20"/>
                <w:lang w:val="de-DE"/>
              </w:rPr>
            </w:pPr>
            <w:r w:rsidRPr="00272F02">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1A039797"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45346493"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710CE90D" w14:textId="77777777" w:rsidR="005D75CE" w:rsidRPr="00272F02" w:rsidRDefault="005D75CE" w:rsidP="005D75CE">
            <w:pPr>
              <w:rPr>
                <w:b/>
                <w:sz w:val="20"/>
                <w:szCs w:val="20"/>
              </w:rPr>
            </w:pPr>
            <w:r w:rsidRPr="00272F02">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75579F5"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4BF135A1"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06033A91" w14:textId="77777777" w:rsidR="005D75CE" w:rsidRPr="00272F02" w:rsidRDefault="005D75CE" w:rsidP="005D75CE">
            <w:pPr>
              <w:rPr>
                <w:b/>
                <w:sz w:val="20"/>
                <w:szCs w:val="20"/>
                <w:lang w:val="de-DE"/>
              </w:rPr>
            </w:pPr>
            <w:r w:rsidRPr="00272F02">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7622149" w14:textId="34547D98" w:rsidR="00837062" w:rsidRPr="00272F02" w:rsidRDefault="33245896" w:rsidP="005D75CE">
            <w:pPr>
              <w:rPr>
                <w:sz w:val="20"/>
                <w:szCs w:val="20"/>
                <w:lang w:val="en-GB"/>
              </w:rPr>
            </w:pPr>
            <w:r w:rsidRPr="00272F02">
              <w:rPr>
                <w:sz w:val="20"/>
                <w:szCs w:val="20"/>
                <w:lang w:val="en-GB"/>
              </w:rPr>
              <w:t>CNEW</w:t>
            </w:r>
            <w:r w:rsidR="000F6F05" w:rsidRPr="00272F02">
              <w:br/>
            </w:r>
            <w:r w:rsidR="010EAC16" w:rsidRPr="00272F02">
              <w:rPr>
                <w:sz w:val="20"/>
                <w:szCs w:val="20"/>
                <w:lang w:val="en-GB"/>
              </w:rPr>
              <w:t>For review purpose, see definition of the controlled terminology below</w:t>
            </w:r>
          </w:p>
          <w:p w14:paraId="40BA7397" w14:textId="6C9C16A1" w:rsidR="005D75CE" w:rsidRPr="00272F02" w:rsidRDefault="005D75CE" w:rsidP="00F330A8">
            <w:pPr>
              <w:rPr>
                <w:sz w:val="20"/>
                <w:szCs w:val="20"/>
                <w:lang w:val="en-GB"/>
              </w:rPr>
            </w:pPr>
            <w:r w:rsidRPr="00272F02">
              <w:rPr>
                <w:sz w:val="20"/>
                <w:szCs w:val="20"/>
              </w:rPr>
              <w:t>A textual description containing a concise explanation, any local regulatory requirements and considerations, extensions, follow-up, and analysis for the trial end.</w:t>
            </w:r>
          </w:p>
        </w:tc>
      </w:tr>
      <w:tr w:rsidR="00DB50C7" w:rsidRPr="00272F02" w14:paraId="2E24BE64"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7FA35027" w14:textId="77777777" w:rsidR="005D75CE" w:rsidRPr="00272F02" w:rsidRDefault="005D75CE" w:rsidP="005D75CE">
            <w:pPr>
              <w:rPr>
                <w:b/>
                <w:sz w:val="20"/>
                <w:szCs w:val="20"/>
                <w:lang w:val="de-DE"/>
              </w:rPr>
            </w:pPr>
            <w:r w:rsidRPr="00272F02">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746F33C" w14:textId="60DA1C3F" w:rsidR="005D75CE" w:rsidRPr="00272F02" w:rsidRDefault="2925818A" w:rsidP="005D75CE">
            <w:pPr>
              <w:rPr>
                <w:sz w:val="20"/>
                <w:szCs w:val="20"/>
              </w:rPr>
            </w:pPr>
            <w:r w:rsidRPr="2925818A">
              <w:rPr>
                <w:sz w:val="20"/>
                <w:szCs w:val="20"/>
              </w:rPr>
              <w:t xml:space="preserve">Define key timepoints in the trial, including trial start and </w:t>
            </w:r>
            <w:commentRangeStart w:id="341"/>
            <w:r w:rsidRPr="2925818A">
              <w:rPr>
                <w:sz w:val="20"/>
                <w:szCs w:val="20"/>
              </w:rPr>
              <w:t>end definitions</w:t>
            </w:r>
            <w:commentRangeEnd w:id="341"/>
            <w:r w:rsidR="005D75CE">
              <w:rPr>
                <w:rStyle w:val="CommentReference"/>
              </w:rPr>
              <w:commentReference w:id="341"/>
            </w:r>
            <w:r w:rsidRPr="2925818A">
              <w:rPr>
                <w:sz w:val="20"/>
                <w:szCs w:val="20"/>
              </w:rPr>
              <w:t>. (e.g.,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 If applicable, consider local regulatory requirements for these and other definitions (e.g., the first act of recruitment).</w:t>
            </w:r>
          </w:p>
          <w:p w14:paraId="2D3039C3" w14:textId="07666129" w:rsidR="005D75CE" w:rsidRPr="00272F02" w:rsidRDefault="005D75CE" w:rsidP="002B1BDD">
            <w:pPr>
              <w:rPr>
                <w:sz w:val="20"/>
                <w:szCs w:val="20"/>
              </w:rPr>
            </w:pPr>
            <w:r w:rsidRPr="00272F02">
              <w:rPr>
                <w:sz w:val="20"/>
                <w:szCs w:val="20"/>
              </w:rPr>
              <w:t>If appropriate, provide a cross-reference to Section 11.10</w:t>
            </w:r>
            <w:r w:rsidR="002B1BDD" w:rsidRPr="00272F02">
              <w:rPr>
                <w:sz w:val="20"/>
                <w:szCs w:val="20"/>
              </w:rPr>
              <w:t xml:space="preserve"> Early Site Closure.</w:t>
            </w:r>
          </w:p>
        </w:tc>
      </w:tr>
      <w:tr w:rsidR="00DB50C7" w:rsidRPr="00272F02" w14:paraId="1C5838D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52A8BFEB" w14:textId="77777777" w:rsidR="005D75CE" w:rsidRPr="00272F02" w:rsidRDefault="005D75CE" w:rsidP="005D75CE">
            <w:pPr>
              <w:rPr>
                <w:b/>
                <w:sz w:val="20"/>
                <w:szCs w:val="20"/>
                <w:lang w:val="de-DE"/>
              </w:rPr>
            </w:pPr>
            <w:r w:rsidRPr="00272F02">
              <w:rPr>
                <w:b/>
                <w:sz w:val="20"/>
                <w:szCs w:val="20"/>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2ED7800D" w14:textId="7DAA2195" w:rsidR="005D75CE" w:rsidRPr="00272F02" w:rsidRDefault="005D75CE" w:rsidP="005D75CE">
            <w:pPr>
              <w:rPr>
                <w:rFonts w:eastAsiaTheme="minorEastAsia"/>
                <w:sz w:val="20"/>
                <w:szCs w:val="20"/>
                <w:lang w:val="en-GB" w:eastAsia="ja-JP"/>
              </w:rPr>
            </w:pPr>
            <w:r w:rsidRPr="00272F02">
              <w:rPr>
                <w:sz w:val="20"/>
                <w:szCs w:val="20"/>
                <w:lang w:val="en-GB"/>
              </w:rPr>
              <w:t>Required</w:t>
            </w:r>
          </w:p>
        </w:tc>
      </w:tr>
      <w:tr w:rsidR="00DB50C7" w:rsidRPr="00272F02" w14:paraId="5700D53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7F8A03FE" w14:textId="77777777" w:rsidR="005D75CE" w:rsidRPr="00272F02" w:rsidRDefault="005D75CE" w:rsidP="005D75CE">
            <w:pPr>
              <w:rPr>
                <w:b/>
                <w:sz w:val="20"/>
                <w:szCs w:val="20"/>
                <w:lang w:val="de-DE"/>
              </w:rPr>
            </w:pPr>
            <w:r w:rsidRPr="00272F02">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CC830B1" w14:textId="02D73A1C" w:rsidR="005D75CE" w:rsidRPr="00272F02" w:rsidRDefault="00267362" w:rsidP="005D75CE">
            <w:pPr>
              <w:rPr>
                <w:sz w:val="20"/>
                <w:szCs w:val="20"/>
                <w:lang w:val="en-GB"/>
              </w:rPr>
            </w:pPr>
            <w:r w:rsidRPr="00272F02">
              <w:rPr>
                <w:sz w:val="20"/>
                <w:szCs w:val="20"/>
                <w:lang w:val="en-GB"/>
              </w:rPr>
              <w:t>One to one</w:t>
            </w:r>
          </w:p>
        </w:tc>
      </w:tr>
      <w:tr w:rsidR="00DB50C7" w:rsidRPr="00272F02" w14:paraId="380523F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56013E08"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8B58D94" w14:textId="77777777" w:rsidR="005D75CE" w:rsidRPr="00272F02" w:rsidRDefault="005D75CE" w:rsidP="005D75CE">
            <w:pPr>
              <w:rPr>
                <w:sz w:val="20"/>
                <w:szCs w:val="20"/>
                <w:lang w:val="en-GB"/>
              </w:rPr>
            </w:pPr>
            <w:r w:rsidRPr="00272F02">
              <w:rPr>
                <w:sz w:val="20"/>
                <w:szCs w:val="20"/>
                <w:lang w:val="en-GB"/>
              </w:rPr>
              <w:t xml:space="preserve">4.4 </w:t>
            </w:r>
          </w:p>
        </w:tc>
      </w:tr>
      <w:tr w:rsidR="00DB50C7" w:rsidRPr="00272F02" w14:paraId="20A1E92C"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38423D62" w14:textId="77777777" w:rsidR="005D75CE" w:rsidRPr="00272F02" w:rsidRDefault="005D75CE" w:rsidP="005D75CE">
            <w:pPr>
              <w:rPr>
                <w:b/>
                <w:sz w:val="20"/>
                <w:szCs w:val="20"/>
                <w:lang w:val="de-DE"/>
              </w:rPr>
            </w:pPr>
            <w:r w:rsidRPr="00272F02">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039B357"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781F4722"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7E7B0B48" w14:textId="77777777" w:rsidR="005D75CE" w:rsidRPr="00272F02" w:rsidRDefault="005D75CE" w:rsidP="005D75CE">
            <w:pPr>
              <w:rPr>
                <w:b/>
                <w:sz w:val="20"/>
                <w:szCs w:val="20"/>
                <w:lang w:val="de-DE"/>
              </w:rPr>
            </w:pPr>
            <w:r w:rsidRPr="00272F02">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516CC23D"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Yes</w:t>
            </w:r>
          </w:p>
          <w:p w14:paraId="54648C61" w14:textId="2A7A8962" w:rsidR="005D75CE" w:rsidRPr="00272F02" w:rsidRDefault="005D75CE" w:rsidP="005D75CE">
            <w:pPr>
              <w:rPr>
                <w:sz w:val="20"/>
                <w:szCs w:val="20"/>
                <w:lang w:val="en-GB"/>
              </w:rPr>
            </w:pPr>
            <w:r w:rsidRPr="00272F02">
              <w:rPr>
                <w:b/>
                <w:sz w:val="20"/>
                <w:szCs w:val="20"/>
              </w:rPr>
              <w:t>Relationship</w:t>
            </w:r>
            <w:r w:rsidRPr="00272F02">
              <w:rPr>
                <w:sz w:val="20"/>
                <w:szCs w:val="20"/>
                <w:lang w:val="en-GB"/>
              </w:rPr>
              <w:t>: 4.4 Start of Trial</w:t>
            </w:r>
          </w:p>
          <w:p w14:paraId="306A467F"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CNEW</w:t>
            </w:r>
          </w:p>
        </w:tc>
      </w:tr>
      <w:tr w:rsidR="005D75CE" w:rsidRPr="00272F02" w14:paraId="4326238F" w14:textId="77777777" w:rsidTr="2925818A">
        <w:trPr>
          <w:trHeight w:val="144"/>
        </w:trPr>
        <w:tc>
          <w:tcPr>
            <w:tcW w:w="2360" w:type="dxa"/>
            <w:tcBorders>
              <w:top w:val="single" w:sz="4" w:space="0" w:color="auto"/>
              <w:left w:val="single" w:sz="4" w:space="0" w:color="auto"/>
              <w:bottom w:val="single" w:sz="4" w:space="0" w:color="auto"/>
              <w:right w:val="single" w:sz="4" w:space="0" w:color="auto"/>
            </w:tcBorders>
          </w:tcPr>
          <w:p w14:paraId="62F8CAC0" w14:textId="77777777" w:rsidR="005D75CE" w:rsidRPr="00272F02" w:rsidRDefault="005D75CE" w:rsidP="005D75CE">
            <w:pPr>
              <w:rPr>
                <w:b/>
                <w:sz w:val="20"/>
                <w:szCs w:val="20"/>
              </w:rPr>
            </w:pPr>
            <w:r w:rsidRPr="00272F02">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7D871B10" w14:textId="77777777" w:rsidR="005D75CE" w:rsidRPr="00272F02" w:rsidRDefault="005D75CE" w:rsidP="005D75CE">
            <w:pPr>
              <w:rPr>
                <w:sz w:val="20"/>
                <w:szCs w:val="20"/>
                <w:lang w:val="en-GB"/>
              </w:rPr>
            </w:pPr>
            <w:r w:rsidRPr="00272F02">
              <w:rPr>
                <w:sz w:val="20"/>
                <w:szCs w:val="20"/>
                <w:lang w:val="en-GB"/>
              </w:rPr>
              <w:t>No</w:t>
            </w:r>
          </w:p>
        </w:tc>
      </w:tr>
    </w:tbl>
    <w:p w14:paraId="292EEA69" w14:textId="77777777" w:rsidR="005D75CE" w:rsidRPr="00272F02" w:rsidRDefault="005D75CE" w:rsidP="005D75CE">
      <w:pPr>
        <w:rPr>
          <w:sz w:val="20"/>
          <w:szCs w:val="20"/>
        </w:rPr>
      </w:pPr>
    </w:p>
    <w:p w14:paraId="3DBB3937" w14:textId="4FA31716" w:rsidR="005D75CE" w:rsidRPr="00272F02" w:rsidRDefault="005D75CE" w:rsidP="00C54684">
      <w:pPr>
        <w:pStyle w:val="Heading2"/>
        <w:rPr>
          <w:rFonts w:cs="Times New Roman"/>
        </w:rPr>
      </w:pPr>
      <w:r w:rsidRPr="00272F02">
        <w:rPr>
          <w:rFonts w:cs="Times New Roman"/>
        </w:rPr>
        <w:t>Access to Trial Intervention After End of Tria</w:t>
      </w:r>
      <w:r w:rsidR="00AD1E5B">
        <w:rPr>
          <w:rFonts w:cs="Times New Roman" w:hint="eastAsia"/>
          <w:lang w:eastAsia="ja-JP"/>
        </w:rPr>
        <w:t>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272F02" w14:paraId="0B9F1777"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528ECE64" w14:textId="77777777" w:rsidR="005D75CE" w:rsidRPr="00272F02" w:rsidRDefault="005D75CE" w:rsidP="005D75CE">
            <w:pPr>
              <w:rPr>
                <w:b/>
                <w:sz w:val="20"/>
                <w:szCs w:val="20"/>
                <w:lang w:val="de-DE"/>
              </w:rPr>
            </w:pPr>
            <w:r w:rsidRPr="00272F02">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B90C33F" w14:textId="77777777" w:rsidR="005D75CE" w:rsidRPr="00272F02" w:rsidRDefault="005D75CE" w:rsidP="005D75CE">
            <w:pPr>
              <w:rPr>
                <w:sz w:val="20"/>
                <w:szCs w:val="20"/>
                <w:lang w:val="en-GB"/>
              </w:rPr>
            </w:pPr>
            <w:r w:rsidRPr="00272F02">
              <w:rPr>
                <w:sz w:val="20"/>
                <w:szCs w:val="20"/>
                <w:lang w:val="en-GB"/>
              </w:rPr>
              <w:t xml:space="preserve">4.5 Access to Trial Intervention After End of Trial </w:t>
            </w:r>
          </w:p>
        </w:tc>
      </w:tr>
      <w:tr w:rsidR="00DB50C7" w:rsidRPr="00272F02" w14:paraId="23194875"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7153DFF5" w14:textId="77777777" w:rsidR="005D75CE" w:rsidRPr="00272F02" w:rsidRDefault="005D75CE" w:rsidP="005D75CE">
            <w:pPr>
              <w:rPr>
                <w:b/>
                <w:sz w:val="20"/>
                <w:szCs w:val="20"/>
                <w:lang w:val="de-DE"/>
              </w:rPr>
            </w:pPr>
            <w:r w:rsidRPr="00272F02">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9C3AEE5"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794B9E3F"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BFD6C00" w14:textId="77777777" w:rsidR="005D75CE" w:rsidRPr="00272F02" w:rsidRDefault="005D75CE" w:rsidP="005D75CE">
            <w:pPr>
              <w:rPr>
                <w:b/>
                <w:sz w:val="20"/>
                <w:szCs w:val="20"/>
              </w:rPr>
            </w:pPr>
            <w:r w:rsidRPr="00272F02">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6424F804" w14:textId="77777777" w:rsidR="005D75CE" w:rsidRPr="00272F02" w:rsidRDefault="005D75CE" w:rsidP="005D75CE">
            <w:pPr>
              <w:rPr>
                <w:sz w:val="20"/>
                <w:szCs w:val="20"/>
                <w:lang w:val="en-GB"/>
              </w:rPr>
            </w:pPr>
            <w:r w:rsidRPr="00272F02">
              <w:rPr>
                <w:sz w:val="20"/>
                <w:szCs w:val="20"/>
                <w:lang w:val="en-GB"/>
              </w:rPr>
              <w:t>H</w:t>
            </w:r>
          </w:p>
        </w:tc>
      </w:tr>
      <w:tr w:rsidR="00DB50C7" w:rsidRPr="00272F02" w14:paraId="1E27762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502CD32" w14:textId="77777777" w:rsidR="005D75CE" w:rsidRPr="00272F02" w:rsidRDefault="005D75CE" w:rsidP="005D75CE">
            <w:pPr>
              <w:rPr>
                <w:b/>
                <w:sz w:val="20"/>
                <w:szCs w:val="20"/>
                <w:lang w:val="de-DE"/>
              </w:rPr>
            </w:pPr>
            <w:r w:rsidRPr="00272F02">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EB8AF3C" w14:textId="1B083D05" w:rsidR="005D75CE" w:rsidRPr="00272F02" w:rsidRDefault="005D75CE" w:rsidP="005D75CE">
            <w:pPr>
              <w:rPr>
                <w:rFonts w:eastAsiaTheme="minorEastAsia"/>
                <w:sz w:val="20"/>
                <w:szCs w:val="20"/>
                <w:lang w:val="en-GB" w:eastAsia="ja-JP"/>
              </w:rPr>
            </w:pPr>
            <w:r w:rsidRPr="00272F02">
              <w:rPr>
                <w:sz w:val="20"/>
                <w:szCs w:val="20"/>
                <w:lang w:val="en-GB"/>
              </w:rPr>
              <w:t>Heading</w:t>
            </w:r>
          </w:p>
        </w:tc>
      </w:tr>
      <w:tr w:rsidR="00DB50C7" w:rsidRPr="00272F02" w14:paraId="3C82E81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AED6CF8" w14:textId="77777777" w:rsidR="005D75CE" w:rsidRPr="00272F02" w:rsidRDefault="005D75CE" w:rsidP="005D75CE">
            <w:pPr>
              <w:rPr>
                <w:b/>
                <w:sz w:val="20"/>
                <w:szCs w:val="20"/>
                <w:lang w:val="de-DE"/>
              </w:rPr>
            </w:pPr>
            <w:r w:rsidRPr="00272F02">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17A5105" w14:textId="77777777" w:rsidR="005D75CE" w:rsidRPr="00272F02" w:rsidRDefault="005D75CE" w:rsidP="005D75CE">
            <w:pPr>
              <w:rPr>
                <w:bCs/>
                <w:sz w:val="20"/>
                <w:szCs w:val="20"/>
                <w:lang w:val="de-DE"/>
              </w:rPr>
            </w:pPr>
            <w:r w:rsidRPr="00272F02">
              <w:rPr>
                <w:bCs/>
                <w:sz w:val="20"/>
                <w:szCs w:val="20"/>
                <w:lang w:val="de-DE"/>
              </w:rPr>
              <w:t>N/A</w:t>
            </w:r>
          </w:p>
        </w:tc>
      </w:tr>
      <w:tr w:rsidR="00DB50C7" w:rsidRPr="00272F02" w14:paraId="7CC7CA2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050E6179" w14:textId="77777777" w:rsidR="005D75CE" w:rsidRPr="00272F02" w:rsidRDefault="005D75CE" w:rsidP="005D75CE">
            <w:pPr>
              <w:rPr>
                <w:b/>
                <w:sz w:val="20"/>
                <w:szCs w:val="20"/>
                <w:lang w:val="de-DE"/>
              </w:rPr>
            </w:pPr>
            <w:r w:rsidRPr="00272F02">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BE0B64" w14:textId="77777777" w:rsidR="005D75CE" w:rsidRPr="00272F02" w:rsidRDefault="005D75CE" w:rsidP="005D75CE">
            <w:pPr>
              <w:rPr>
                <w:sz w:val="20"/>
                <w:szCs w:val="20"/>
                <w:lang w:val="en-GB"/>
              </w:rPr>
            </w:pPr>
            <w:r w:rsidRPr="00272F02">
              <w:rPr>
                <w:sz w:val="20"/>
                <w:szCs w:val="20"/>
                <w:lang w:val="en-GB"/>
              </w:rPr>
              <w:t xml:space="preserve">Required </w:t>
            </w:r>
          </w:p>
        </w:tc>
      </w:tr>
      <w:tr w:rsidR="00DB50C7" w:rsidRPr="00272F02" w14:paraId="363FCF81"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7A3174E" w14:textId="77777777" w:rsidR="005D75CE" w:rsidRPr="00272F02" w:rsidRDefault="005D75CE" w:rsidP="005D75CE">
            <w:pPr>
              <w:rPr>
                <w:b/>
                <w:sz w:val="20"/>
                <w:szCs w:val="20"/>
                <w:lang w:val="de-DE"/>
              </w:rPr>
            </w:pPr>
            <w:r w:rsidRPr="00272F02">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6C1DCC8" w14:textId="2619B9AA" w:rsidR="005D75CE" w:rsidRPr="00272F02" w:rsidRDefault="00267362" w:rsidP="005D75CE">
            <w:pPr>
              <w:rPr>
                <w:sz w:val="20"/>
                <w:szCs w:val="20"/>
                <w:lang w:val="en-GB"/>
              </w:rPr>
            </w:pPr>
            <w:r w:rsidRPr="00272F02">
              <w:rPr>
                <w:sz w:val="20"/>
                <w:szCs w:val="20"/>
                <w:lang w:val="en-GB"/>
              </w:rPr>
              <w:t>One to one</w:t>
            </w:r>
          </w:p>
        </w:tc>
      </w:tr>
      <w:tr w:rsidR="00DB50C7" w:rsidRPr="00272F02" w14:paraId="15974A1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49086274"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B5C6C4" w14:textId="77777777" w:rsidR="005D75CE" w:rsidRPr="00272F02" w:rsidRDefault="005D75CE" w:rsidP="005D75CE">
            <w:pPr>
              <w:rPr>
                <w:sz w:val="20"/>
                <w:szCs w:val="20"/>
                <w:lang w:val="en-GB"/>
              </w:rPr>
            </w:pPr>
            <w:r w:rsidRPr="00272F02">
              <w:rPr>
                <w:sz w:val="20"/>
                <w:szCs w:val="20"/>
                <w:lang w:val="en-GB"/>
              </w:rPr>
              <w:t>4.5</w:t>
            </w:r>
          </w:p>
        </w:tc>
      </w:tr>
      <w:tr w:rsidR="00DB50C7" w:rsidRPr="00272F02" w14:paraId="123535B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802E624" w14:textId="77777777" w:rsidR="005D75CE" w:rsidRPr="00272F02" w:rsidRDefault="005D75CE" w:rsidP="005D75CE">
            <w:pPr>
              <w:rPr>
                <w:b/>
                <w:sz w:val="20"/>
                <w:szCs w:val="20"/>
                <w:lang w:val="de-DE"/>
              </w:rPr>
            </w:pPr>
            <w:r w:rsidRPr="00272F02">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243E857" w14:textId="77777777" w:rsidR="005D75CE" w:rsidRPr="00272F02" w:rsidRDefault="005D75CE" w:rsidP="005D75CE">
            <w:pPr>
              <w:rPr>
                <w:sz w:val="20"/>
                <w:szCs w:val="20"/>
                <w:lang w:val="en-GB"/>
              </w:rPr>
            </w:pPr>
            <w:r w:rsidRPr="00272F02">
              <w:rPr>
                <w:sz w:val="20"/>
                <w:szCs w:val="20"/>
                <w:lang w:val="en-GB"/>
              </w:rPr>
              <w:t>Access to Trial Intervention After End of Trial</w:t>
            </w:r>
          </w:p>
        </w:tc>
      </w:tr>
      <w:tr w:rsidR="00DB50C7" w:rsidRPr="00272F02" w14:paraId="7CB2B3B9"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E5A545F" w14:textId="77777777" w:rsidR="005D75CE" w:rsidRPr="00272F02" w:rsidRDefault="005D75CE" w:rsidP="005D75CE">
            <w:pPr>
              <w:rPr>
                <w:b/>
                <w:sz w:val="20"/>
                <w:szCs w:val="20"/>
                <w:lang w:val="de-DE"/>
              </w:rPr>
            </w:pPr>
            <w:r w:rsidRPr="00272F02">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A637E68" w14:textId="77777777" w:rsidR="005D75CE" w:rsidRPr="00272F02" w:rsidRDefault="005D75CE" w:rsidP="005D75CE">
            <w:pPr>
              <w:rPr>
                <w:sz w:val="20"/>
                <w:szCs w:val="20"/>
                <w:lang w:val="en-GB"/>
              </w:rPr>
            </w:pPr>
            <w:r w:rsidRPr="00272F02">
              <w:rPr>
                <w:b/>
                <w:sz w:val="20"/>
                <w:szCs w:val="20"/>
              </w:rPr>
              <w:t>Value</w:t>
            </w:r>
            <w:r w:rsidRPr="00272F02">
              <w:rPr>
                <w:sz w:val="20"/>
                <w:szCs w:val="20"/>
                <w:lang w:val="en-GB"/>
              </w:rPr>
              <w:t xml:space="preserve"> </w:t>
            </w:r>
            <w:r w:rsidRPr="00272F02">
              <w:rPr>
                <w:b/>
                <w:sz w:val="20"/>
                <w:szCs w:val="20"/>
              </w:rPr>
              <w:t>Allowed</w:t>
            </w:r>
            <w:r w:rsidRPr="00272F02">
              <w:rPr>
                <w:sz w:val="20"/>
                <w:szCs w:val="20"/>
                <w:lang w:val="en-GB"/>
              </w:rPr>
              <w:t>: No</w:t>
            </w:r>
          </w:p>
          <w:p w14:paraId="25F5109C" w14:textId="39F54F0A" w:rsidR="005D75CE" w:rsidRPr="00272F02" w:rsidRDefault="005D75CE" w:rsidP="005D75CE">
            <w:pPr>
              <w:rPr>
                <w:sz w:val="20"/>
                <w:szCs w:val="20"/>
                <w:lang w:val="en-GB"/>
              </w:rPr>
            </w:pPr>
            <w:r w:rsidRPr="00272F02">
              <w:rPr>
                <w:b/>
                <w:sz w:val="20"/>
                <w:szCs w:val="20"/>
              </w:rPr>
              <w:t>Relationship</w:t>
            </w:r>
            <w:r w:rsidRPr="00272F02">
              <w:rPr>
                <w:sz w:val="20"/>
                <w:szCs w:val="20"/>
                <w:lang w:val="en-GB"/>
              </w:rPr>
              <w:t xml:space="preserve">: </w:t>
            </w:r>
            <w:r w:rsidR="00693835">
              <w:rPr>
                <w:sz w:val="20"/>
                <w:szCs w:val="20"/>
                <w:lang w:val="en-GB"/>
              </w:rPr>
              <w:t>4 TRIAL DESIGN</w:t>
            </w:r>
            <w:r w:rsidRPr="00272F02">
              <w:rPr>
                <w:sz w:val="20"/>
                <w:szCs w:val="20"/>
                <w:lang w:val="en-GB"/>
              </w:rPr>
              <w:t xml:space="preserve"> and Table of Contents</w:t>
            </w:r>
          </w:p>
          <w:p w14:paraId="458AE652"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Heading</w:t>
            </w:r>
          </w:p>
        </w:tc>
      </w:tr>
      <w:tr w:rsidR="00DB50C7" w:rsidRPr="00272F02" w14:paraId="3082013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EA5BB89" w14:textId="77777777" w:rsidR="005D75CE" w:rsidRPr="00272F02" w:rsidRDefault="005D75CE" w:rsidP="005D75CE">
            <w:pPr>
              <w:rPr>
                <w:b/>
                <w:sz w:val="20"/>
                <w:szCs w:val="20"/>
              </w:rPr>
            </w:pPr>
            <w:r w:rsidRPr="00272F02">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718765F" w14:textId="77777777" w:rsidR="005D75CE" w:rsidRPr="00272F02" w:rsidRDefault="005D75CE" w:rsidP="005D75CE">
            <w:pPr>
              <w:rPr>
                <w:sz w:val="20"/>
                <w:szCs w:val="20"/>
                <w:lang w:val="en-GB"/>
              </w:rPr>
            </w:pPr>
            <w:r w:rsidRPr="00272F02">
              <w:rPr>
                <w:sz w:val="20"/>
                <w:szCs w:val="20"/>
                <w:lang w:val="en-GB"/>
              </w:rPr>
              <w:t>No</w:t>
            </w:r>
          </w:p>
        </w:tc>
      </w:tr>
    </w:tbl>
    <w:p w14:paraId="2511343C" w14:textId="77777777" w:rsidR="005D75CE" w:rsidRPr="00272F02"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6765"/>
      </w:tblGrid>
      <w:tr w:rsidR="00DB50C7" w:rsidRPr="00272F02" w14:paraId="5BC01F9A"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200DB5A5" w14:textId="77777777" w:rsidR="005D75CE" w:rsidRPr="00272F02" w:rsidRDefault="005D75CE" w:rsidP="005D75CE">
            <w:pPr>
              <w:rPr>
                <w:b/>
                <w:sz w:val="20"/>
                <w:szCs w:val="20"/>
                <w:lang w:val="de-DE"/>
              </w:rPr>
            </w:pPr>
            <w:r w:rsidRPr="00272F02">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FE383C" w14:textId="77777777" w:rsidR="005D75CE" w:rsidRPr="00272F02" w:rsidRDefault="005D75CE" w:rsidP="005D75CE">
            <w:pPr>
              <w:rPr>
                <w:sz w:val="20"/>
                <w:szCs w:val="20"/>
                <w:lang w:val="en-GB"/>
              </w:rPr>
            </w:pPr>
            <w:r w:rsidRPr="00272F02">
              <w:rPr>
                <w:sz w:val="20"/>
                <w:szCs w:val="20"/>
                <w:lang w:val="en-GB"/>
              </w:rPr>
              <w:t>&lt;Access to Trial Intervention after End of Trial&gt;</w:t>
            </w:r>
          </w:p>
        </w:tc>
      </w:tr>
      <w:tr w:rsidR="00DB50C7" w:rsidRPr="00272F02" w14:paraId="6BB37677"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74892D8F" w14:textId="77777777" w:rsidR="005D75CE" w:rsidRPr="00272F02" w:rsidRDefault="005D75CE" w:rsidP="005D75CE">
            <w:pPr>
              <w:rPr>
                <w:b/>
                <w:sz w:val="20"/>
                <w:szCs w:val="20"/>
                <w:lang w:val="de-DE"/>
              </w:rPr>
            </w:pPr>
            <w:r w:rsidRPr="00272F02">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DA5C640"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BF48E0F"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D49EAD" w14:textId="77777777" w:rsidR="005D75CE" w:rsidRPr="00272F02" w:rsidRDefault="005D75CE" w:rsidP="005D75CE">
            <w:pPr>
              <w:rPr>
                <w:b/>
                <w:sz w:val="20"/>
                <w:szCs w:val="20"/>
              </w:rPr>
            </w:pPr>
            <w:r w:rsidRPr="00272F02">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DD83EF9" w14:textId="77777777" w:rsidR="005D75CE" w:rsidRPr="00272F02" w:rsidRDefault="005D75CE" w:rsidP="005D75CE">
            <w:pPr>
              <w:rPr>
                <w:sz w:val="20"/>
                <w:szCs w:val="20"/>
                <w:lang w:val="en-GB"/>
              </w:rPr>
            </w:pPr>
            <w:r w:rsidRPr="00272F02">
              <w:rPr>
                <w:sz w:val="20"/>
                <w:szCs w:val="20"/>
                <w:lang w:val="en-GB"/>
              </w:rPr>
              <w:t>D</w:t>
            </w:r>
          </w:p>
        </w:tc>
      </w:tr>
      <w:tr w:rsidR="00DB50C7" w:rsidRPr="00272F02" w14:paraId="01758B20"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3FFA8062" w14:textId="77777777" w:rsidR="005D75CE" w:rsidRPr="00272F02" w:rsidRDefault="005D75CE" w:rsidP="005D75CE">
            <w:pPr>
              <w:rPr>
                <w:b/>
                <w:sz w:val="20"/>
                <w:szCs w:val="20"/>
                <w:lang w:val="de-DE"/>
              </w:rPr>
            </w:pPr>
            <w:r w:rsidRPr="00272F02">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3559D72" w14:textId="76AA934F" w:rsidR="00837062" w:rsidRPr="00272F02" w:rsidRDefault="33245896" w:rsidP="005D75CE">
            <w:pPr>
              <w:rPr>
                <w:sz w:val="20"/>
                <w:szCs w:val="20"/>
              </w:rPr>
            </w:pPr>
            <w:r w:rsidRPr="00272F02">
              <w:rPr>
                <w:sz w:val="20"/>
                <w:szCs w:val="20"/>
              </w:rPr>
              <w:t>CNEW</w:t>
            </w:r>
            <w:r w:rsidR="000F6F05" w:rsidRPr="00272F02">
              <w:br/>
            </w:r>
            <w:r w:rsidR="010EAC16" w:rsidRPr="00272F02">
              <w:rPr>
                <w:sz w:val="20"/>
                <w:szCs w:val="20"/>
              </w:rPr>
              <w:t>For review purpose, see definition of the controlled terminology below</w:t>
            </w:r>
          </w:p>
          <w:p w14:paraId="5066591D" w14:textId="77777777" w:rsidR="005D75CE" w:rsidRPr="00272F02" w:rsidRDefault="005D75CE" w:rsidP="005D75CE">
            <w:pPr>
              <w:rPr>
                <w:sz w:val="20"/>
                <w:szCs w:val="20"/>
              </w:rPr>
            </w:pPr>
            <w:r w:rsidRPr="00272F02">
              <w:rPr>
                <w:sz w:val="20"/>
                <w:szCs w:val="20"/>
              </w:rPr>
              <w:t>A textual representation containing information about whether and how trial participants have access to the trial interventions after the trial ends.</w:t>
            </w:r>
          </w:p>
        </w:tc>
      </w:tr>
      <w:tr w:rsidR="00DB50C7" w:rsidRPr="00272F02" w14:paraId="2D065875"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1566F915" w14:textId="77777777" w:rsidR="005D75CE" w:rsidRPr="00272F02" w:rsidRDefault="005D75CE" w:rsidP="005D75CE">
            <w:pPr>
              <w:rPr>
                <w:b/>
                <w:sz w:val="20"/>
                <w:szCs w:val="20"/>
                <w:lang w:val="de-DE"/>
              </w:rPr>
            </w:pPr>
            <w:r w:rsidRPr="00272F02">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3E2C0AD" w14:textId="12E615B1" w:rsidR="005D75CE" w:rsidRPr="00272F02" w:rsidRDefault="2925818A" w:rsidP="2925818A">
            <w:pPr>
              <w:rPr>
                <w:sz w:val="20"/>
                <w:szCs w:val="20"/>
              </w:rPr>
            </w:pPr>
            <w:r w:rsidRPr="2925818A">
              <w:rPr>
                <w:sz w:val="20"/>
                <w:szCs w:val="20"/>
              </w:rPr>
              <w:t xml:space="preserve">If applicable, describe any possibilities for access to trial intervention, if any, beyond completion of the trial. Planned extension trials, if described </w:t>
            </w:r>
            <w:commentRangeStart w:id="342"/>
            <w:r w:rsidRPr="2925818A">
              <w:rPr>
                <w:sz w:val="20"/>
                <w:szCs w:val="20"/>
              </w:rPr>
              <w:t>in</w:t>
            </w:r>
            <w:commentRangeEnd w:id="342"/>
            <w:r w:rsidR="005D75CE">
              <w:rPr>
                <w:rStyle w:val="CommentReference"/>
              </w:rPr>
              <w:commentReference w:id="342"/>
            </w:r>
            <w:r w:rsidRPr="2925818A">
              <w:rPr>
                <w:sz w:val="20"/>
                <w:szCs w:val="20"/>
              </w:rPr>
              <w:t xml:space="preserve"> Section 4.1 Description of Trial Design do not need to be repeated </w:t>
            </w:r>
            <w:commentRangeStart w:id="343"/>
            <w:r w:rsidRPr="2925818A">
              <w:rPr>
                <w:sz w:val="20"/>
                <w:szCs w:val="20"/>
              </w:rPr>
              <w:t>in this section</w:t>
            </w:r>
            <w:commentRangeEnd w:id="343"/>
            <w:r w:rsidR="005D75CE">
              <w:rPr>
                <w:rStyle w:val="CommentReference"/>
              </w:rPr>
              <w:commentReference w:id="343"/>
            </w:r>
            <w:r w:rsidRPr="2925818A">
              <w:rPr>
                <w:sz w:val="20"/>
                <w:szCs w:val="20"/>
              </w:rPr>
              <w:t>.</w:t>
            </w:r>
          </w:p>
        </w:tc>
      </w:tr>
      <w:tr w:rsidR="00DB50C7" w:rsidRPr="00272F02" w14:paraId="20AA0FEF"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677C4F67" w14:textId="77777777" w:rsidR="005D75CE" w:rsidRPr="00272F02" w:rsidRDefault="005D75CE" w:rsidP="005D75CE">
            <w:pPr>
              <w:rPr>
                <w:b/>
                <w:sz w:val="20"/>
                <w:szCs w:val="20"/>
                <w:lang w:val="de-DE"/>
              </w:rPr>
            </w:pPr>
            <w:r w:rsidRPr="00272F02">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6FF0686" w14:textId="77777777" w:rsidR="005D75CE" w:rsidRPr="00272F02" w:rsidRDefault="005D75CE" w:rsidP="005D75CE">
            <w:pPr>
              <w:rPr>
                <w:sz w:val="20"/>
                <w:szCs w:val="20"/>
                <w:lang w:val="en-GB"/>
              </w:rPr>
            </w:pPr>
            <w:r w:rsidRPr="00272F02">
              <w:rPr>
                <w:sz w:val="20"/>
                <w:szCs w:val="20"/>
                <w:lang w:val="en-GB"/>
              </w:rPr>
              <w:t xml:space="preserve">Required </w:t>
            </w:r>
          </w:p>
        </w:tc>
      </w:tr>
      <w:tr w:rsidR="00DB50C7" w:rsidRPr="00272F02" w14:paraId="73521021"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373201B7" w14:textId="77777777" w:rsidR="005D75CE" w:rsidRPr="00272F02" w:rsidRDefault="005D75CE" w:rsidP="005D75CE">
            <w:pPr>
              <w:rPr>
                <w:b/>
                <w:sz w:val="20"/>
                <w:szCs w:val="20"/>
                <w:lang w:val="de-DE"/>
              </w:rPr>
            </w:pPr>
            <w:r w:rsidRPr="00272F02">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478A4AC" w14:textId="5D71F3D0" w:rsidR="005D75CE" w:rsidRPr="00272F02" w:rsidRDefault="00267362" w:rsidP="005D75CE">
            <w:pPr>
              <w:rPr>
                <w:sz w:val="20"/>
                <w:szCs w:val="20"/>
                <w:lang w:val="en-GB"/>
              </w:rPr>
            </w:pPr>
            <w:r w:rsidRPr="00272F02">
              <w:rPr>
                <w:sz w:val="20"/>
                <w:szCs w:val="20"/>
                <w:lang w:val="en-GB"/>
              </w:rPr>
              <w:t>One to one</w:t>
            </w:r>
          </w:p>
        </w:tc>
      </w:tr>
      <w:tr w:rsidR="00DB50C7" w:rsidRPr="00272F02" w14:paraId="1B19A729"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2E41C44A" w14:textId="77777777" w:rsidR="005D75CE" w:rsidRPr="00272F02" w:rsidRDefault="005D75CE" w:rsidP="005D75CE">
            <w:pPr>
              <w:rPr>
                <w:b/>
                <w:sz w:val="20"/>
                <w:szCs w:val="20"/>
              </w:rPr>
            </w:pPr>
            <w:r w:rsidRPr="00272F02">
              <w:rPr>
                <w:b/>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C141FEE" w14:textId="77777777" w:rsidR="005D75CE" w:rsidRPr="00272F02" w:rsidRDefault="005D75CE" w:rsidP="005D75CE">
            <w:pPr>
              <w:rPr>
                <w:sz w:val="20"/>
                <w:szCs w:val="20"/>
                <w:lang w:val="en-GB"/>
              </w:rPr>
            </w:pPr>
            <w:r w:rsidRPr="00272F02">
              <w:rPr>
                <w:sz w:val="20"/>
                <w:szCs w:val="20"/>
                <w:lang w:val="en-GB"/>
              </w:rPr>
              <w:t>4.5</w:t>
            </w:r>
          </w:p>
        </w:tc>
      </w:tr>
      <w:tr w:rsidR="00DB50C7" w:rsidRPr="00272F02" w14:paraId="5AF6E11E"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422E7E20" w14:textId="77777777" w:rsidR="005D75CE" w:rsidRPr="00272F02" w:rsidRDefault="005D75CE" w:rsidP="005D75CE">
            <w:pPr>
              <w:rPr>
                <w:b/>
                <w:sz w:val="20"/>
                <w:szCs w:val="20"/>
                <w:lang w:val="de-DE"/>
              </w:rPr>
            </w:pPr>
            <w:r w:rsidRPr="00272F02">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CA96E3D" w14:textId="77777777" w:rsidR="005D75CE" w:rsidRPr="00272F02" w:rsidRDefault="005D75CE" w:rsidP="005D75CE">
            <w:pPr>
              <w:rPr>
                <w:sz w:val="20"/>
                <w:szCs w:val="20"/>
                <w:lang w:val="en-GB"/>
              </w:rPr>
            </w:pPr>
            <w:r w:rsidRPr="00272F02">
              <w:rPr>
                <w:sz w:val="20"/>
                <w:szCs w:val="20"/>
                <w:lang w:val="en-GB"/>
              </w:rPr>
              <w:t>Text</w:t>
            </w:r>
          </w:p>
        </w:tc>
      </w:tr>
      <w:tr w:rsidR="00DB50C7" w:rsidRPr="00272F02" w14:paraId="0281FC96"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4C271643" w14:textId="77777777" w:rsidR="005D75CE" w:rsidRPr="00272F02" w:rsidRDefault="005D75CE" w:rsidP="005D75CE">
            <w:pPr>
              <w:rPr>
                <w:b/>
                <w:sz w:val="20"/>
                <w:szCs w:val="20"/>
                <w:lang w:val="de-DE"/>
              </w:rPr>
            </w:pPr>
            <w:r w:rsidRPr="00272F02">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28DE46E" w14:textId="77777777" w:rsidR="005D75CE" w:rsidRPr="00272F02" w:rsidRDefault="005D75CE" w:rsidP="005D75CE">
            <w:pPr>
              <w:rPr>
                <w:sz w:val="20"/>
                <w:szCs w:val="20"/>
                <w:lang w:val="en-GB"/>
              </w:rPr>
            </w:pPr>
            <w:r w:rsidRPr="00272F02">
              <w:rPr>
                <w:b/>
                <w:sz w:val="20"/>
                <w:szCs w:val="20"/>
              </w:rPr>
              <w:t>Value Allowed</w:t>
            </w:r>
            <w:r w:rsidRPr="00272F02">
              <w:rPr>
                <w:sz w:val="20"/>
                <w:szCs w:val="20"/>
                <w:lang w:val="en-GB"/>
              </w:rPr>
              <w:t>: Yes</w:t>
            </w:r>
          </w:p>
          <w:p w14:paraId="68810C80" w14:textId="2AC58D6E" w:rsidR="005D75CE" w:rsidRPr="00272F02" w:rsidRDefault="005D75CE" w:rsidP="005D75CE">
            <w:pPr>
              <w:rPr>
                <w:sz w:val="20"/>
                <w:szCs w:val="20"/>
                <w:lang w:val="en-GB"/>
              </w:rPr>
            </w:pPr>
            <w:r w:rsidRPr="00272F02">
              <w:rPr>
                <w:b/>
                <w:sz w:val="20"/>
                <w:szCs w:val="20"/>
              </w:rPr>
              <w:t>Relationship</w:t>
            </w:r>
            <w:r w:rsidRPr="00272F02">
              <w:rPr>
                <w:sz w:val="20"/>
                <w:szCs w:val="20"/>
                <w:lang w:val="en-GB"/>
              </w:rPr>
              <w:t>: 4.5 Access to Trial Intervention After End of Trial</w:t>
            </w:r>
          </w:p>
          <w:p w14:paraId="39C981B6" w14:textId="77777777" w:rsidR="005D75CE" w:rsidRPr="00272F02" w:rsidRDefault="005D75CE" w:rsidP="005D75CE">
            <w:pPr>
              <w:rPr>
                <w:sz w:val="20"/>
                <w:szCs w:val="20"/>
                <w:lang w:val="en-GB"/>
              </w:rPr>
            </w:pPr>
            <w:r w:rsidRPr="00272F02">
              <w:rPr>
                <w:b/>
                <w:sz w:val="20"/>
                <w:szCs w:val="20"/>
              </w:rPr>
              <w:t>Concept</w:t>
            </w:r>
            <w:r w:rsidRPr="00272F02">
              <w:rPr>
                <w:sz w:val="20"/>
                <w:szCs w:val="20"/>
                <w:lang w:val="en-GB"/>
              </w:rPr>
              <w:t>: CNEW</w:t>
            </w:r>
          </w:p>
        </w:tc>
      </w:tr>
      <w:tr w:rsidR="00DB50C7" w:rsidRPr="00272F02" w14:paraId="59C81A60" w14:textId="77777777" w:rsidTr="2925818A">
        <w:trPr>
          <w:trHeight w:val="144"/>
        </w:trPr>
        <w:tc>
          <w:tcPr>
            <w:tcW w:w="2358" w:type="dxa"/>
            <w:tcBorders>
              <w:top w:val="single" w:sz="4" w:space="0" w:color="auto"/>
              <w:left w:val="single" w:sz="4" w:space="0" w:color="auto"/>
              <w:bottom w:val="single" w:sz="4" w:space="0" w:color="auto"/>
              <w:right w:val="single" w:sz="4" w:space="0" w:color="auto"/>
            </w:tcBorders>
            <w:hideMark/>
          </w:tcPr>
          <w:p w14:paraId="4FC3B552" w14:textId="77777777" w:rsidR="005D75CE" w:rsidRPr="00272F02" w:rsidRDefault="005D75CE" w:rsidP="005D75CE">
            <w:pPr>
              <w:rPr>
                <w:b/>
                <w:sz w:val="20"/>
                <w:szCs w:val="20"/>
              </w:rPr>
            </w:pPr>
            <w:r w:rsidRPr="00272F02">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220FF8CA" w14:textId="77777777" w:rsidR="005D75CE" w:rsidRPr="00272F02" w:rsidRDefault="005D75CE" w:rsidP="005D75CE">
            <w:pPr>
              <w:rPr>
                <w:sz w:val="20"/>
                <w:szCs w:val="20"/>
                <w:lang w:val="en-GB"/>
              </w:rPr>
            </w:pPr>
            <w:r w:rsidRPr="00272F02">
              <w:rPr>
                <w:sz w:val="20"/>
                <w:szCs w:val="20"/>
                <w:lang w:val="en-GB"/>
              </w:rPr>
              <w:t>No</w:t>
            </w:r>
          </w:p>
        </w:tc>
      </w:tr>
    </w:tbl>
    <w:p w14:paraId="1685F6E8" w14:textId="77777777" w:rsidR="00837062" w:rsidRPr="00272F02" w:rsidRDefault="00837062" w:rsidP="005D75CE">
      <w:pPr>
        <w:rPr>
          <w:sz w:val="20"/>
          <w:szCs w:val="20"/>
        </w:rPr>
      </w:pPr>
    </w:p>
    <w:p w14:paraId="30DE70CA" w14:textId="205B0AFF" w:rsidR="000A0BC1" w:rsidRPr="00272F02" w:rsidRDefault="009C7BC2" w:rsidP="00910BB6">
      <w:pPr>
        <w:pStyle w:val="Heading1"/>
        <w:rPr>
          <w:rFonts w:cs="Times New Roman"/>
        </w:rPr>
      </w:pPr>
      <w:r w:rsidRPr="00272F02">
        <w:rPr>
          <w:rFonts w:cs="Times New Roman"/>
          <w:szCs w:val="24"/>
        </w:rPr>
        <w:t>Trial Population</w:t>
      </w:r>
      <w:bookmarkStart w:id="344" w:name="_mioConsistencyCheck212"/>
      <w:bookmarkEnd w:id="344"/>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C430E3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AF8E056"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C3027C" w14:textId="7010A6DE" w:rsidR="007257D4" w:rsidRPr="00272F02" w:rsidRDefault="007257D4" w:rsidP="00C824A4">
            <w:pPr>
              <w:pStyle w:val="TableCellLeft10pt"/>
              <w:rPr>
                <w:szCs w:val="20"/>
                <w:lang w:val="en-GB"/>
              </w:rPr>
            </w:pPr>
            <w:r w:rsidRPr="00272F02">
              <w:rPr>
                <w:szCs w:val="20"/>
              </w:rPr>
              <w:t>5 T</w:t>
            </w:r>
            <w:r w:rsidR="00526603">
              <w:rPr>
                <w:szCs w:val="20"/>
              </w:rPr>
              <w:t>RIAL</w:t>
            </w:r>
            <w:r w:rsidRPr="00272F02">
              <w:rPr>
                <w:szCs w:val="20"/>
              </w:rPr>
              <w:t xml:space="preserve"> P</w:t>
            </w:r>
            <w:r w:rsidR="00526603">
              <w:rPr>
                <w:szCs w:val="20"/>
              </w:rPr>
              <w:t>OPULAT</w:t>
            </w:r>
            <w:r w:rsidR="008B1E69">
              <w:rPr>
                <w:szCs w:val="20"/>
              </w:rPr>
              <w:t>ION</w:t>
            </w:r>
          </w:p>
        </w:tc>
      </w:tr>
      <w:tr w:rsidR="00DB50C7" w:rsidRPr="00272F02" w14:paraId="5C67D7D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3850C2E"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230FD07"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38AE3F6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6D085AA"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A47877"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3488BA4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FC41C68"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827328"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6AE8A42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C5EC2E7"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A680FF4"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No text is intended here (Heading only).</w:t>
            </w:r>
          </w:p>
          <w:p w14:paraId="6538DD2E" w14:textId="7841E322" w:rsidR="007257D4" w:rsidRPr="00272F02" w:rsidRDefault="2925818A" w:rsidP="2925818A">
            <w:pPr>
              <w:pStyle w:val="TableCellLeft10pt"/>
              <w:rPr>
                <w:rStyle w:val="Instructions"/>
                <w:rFonts w:ascii="Times New Roman" w:hAnsi="Times New Roman"/>
                <w:color w:val="auto"/>
              </w:rPr>
            </w:pPr>
            <w:r w:rsidRPr="2925818A">
              <w:rPr>
                <w:rStyle w:val="Instructions"/>
                <w:rFonts w:ascii="Times New Roman" w:hAnsi="Times New Roman"/>
                <w:color w:val="auto"/>
              </w:rPr>
              <w:t>In the subsections below, describe the trial population: inclusion and exclusion criteria, contraception requirements and lifestyle restrictions. The trial population should generally be aligned with the population attribute of the primary estimand that was defined in Section 3 Trial Objectives and Associated Estimands. Consider the following when developing participant eligibility criteria to be listed in Section 5.</w:t>
            </w:r>
            <w:commentRangeStart w:id="345"/>
            <w:r w:rsidRPr="2925818A">
              <w:rPr>
                <w:rStyle w:val="Instructions"/>
                <w:rFonts w:ascii="Times New Roman" w:hAnsi="Times New Roman"/>
                <w:color w:val="auto"/>
              </w:rPr>
              <w:t>2</w:t>
            </w:r>
            <w:commentRangeEnd w:id="345"/>
            <w:r w:rsidR="007257D4">
              <w:rPr>
                <w:rStyle w:val="CommentReference"/>
              </w:rPr>
              <w:commentReference w:id="345"/>
            </w:r>
            <w:r w:rsidRPr="2925818A">
              <w:rPr>
                <w:rStyle w:val="Instructions"/>
                <w:rFonts w:ascii="Times New Roman" w:hAnsi="Times New Roman"/>
                <w:color w:val="auto"/>
              </w:rPr>
              <w:t xml:space="preserve"> Inclusion Criteria, and Section 5.</w:t>
            </w:r>
            <w:commentRangeStart w:id="346"/>
            <w:r w:rsidRPr="2925818A">
              <w:rPr>
                <w:rStyle w:val="Instructions"/>
                <w:rFonts w:ascii="Times New Roman" w:hAnsi="Times New Roman"/>
                <w:color w:val="auto"/>
              </w:rPr>
              <w:t>3</w:t>
            </w:r>
            <w:commentRangeEnd w:id="346"/>
            <w:r w:rsidR="007257D4">
              <w:rPr>
                <w:rStyle w:val="CommentReference"/>
              </w:rPr>
              <w:commentReference w:id="346"/>
            </w:r>
            <w:r w:rsidRPr="2925818A">
              <w:rPr>
                <w:rStyle w:val="Instructions"/>
                <w:rFonts w:ascii="Times New Roman" w:hAnsi="Times New Roman"/>
                <w:color w:val="auto"/>
              </w:rPr>
              <w:t xml:space="preserve"> Exclusion Criteria.</w:t>
            </w:r>
          </w:p>
          <w:p w14:paraId="518A09DF" w14:textId="77777777" w:rsidR="007257D4" w:rsidRPr="00272F02" w:rsidRDefault="007257D4" w:rsidP="00C824A4">
            <w:pPr>
              <w:pStyle w:val="TableListBulle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List the criteria necessary for participation in the trial. Ensure that each criterion can be easily assessed definitively and answered with yes/no responses.</w:t>
            </w:r>
          </w:p>
          <w:p w14:paraId="37A999E3" w14:textId="77777777" w:rsidR="007257D4" w:rsidRPr="00272F02" w:rsidRDefault="007257D4" w:rsidP="00C824A4">
            <w:pPr>
              <w:pStyle w:val="TableListBulle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Criteria should be written to avoid protocol waivers or exemptions. </w:t>
            </w:r>
          </w:p>
          <w:p w14:paraId="00816632" w14:textId="77777777" w:rsidR="007257D4" w:rsidRPr="00272F02" w:rsidRDefault="007257D4" w:rsidP="00C824A4">
            <w:pPr>
              <w:pStyle w:val="TableListBulle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If participants require screening, distinguish between screening vs enrolling participants. </w:t>
            </w:r>
          </w:p>
          <w:p w14:paraId="7F3A3FA3" w14:textId="09FBD705" w:rsidR="007257D4" w:rsidRPr="00272F02" w:rsidRDefault="2925818A" w:rsidP="2925818A">
            <w:pPr>
              <w:pStyle w:val="TableListBullet10pt"/>
              <w:rPr>
                <w:rStyle w:val="Instructions"/>
                <w:rFonts w:ascii="Times New Roman" w:hAnsi="Times New Roman"/>
                <w:color w:val="auto"/>
              </w:rPr>
            </w:pPr>
            <w:r w:rsidRPr="2925818A">
              <w:rPr>
                <w:rStyle w:val="Instructions"/>
                <w:rFonts w:ascii="Times New Roman" w:hAnsi="Times New Roman"/>
                <w:color w:val="auto"/>
              </w:rPr>
              <w:t xml:space="preserve">Identify specific laboratory tests or clinical characteristics that will be used as criteria for inclusion or exclusion </w:t>
            </w:r>
            <w:commentRangeStart w:id="347"/>
            <w:r w:rsidRPr="00FF3C43">
              <w:rPr>
                <w:rStyle w:val="Instructions"/>
                <w:rFonts w:asciiTheme="minorHAnsi" w:eastAsiaTheme="minorEastAsia" w:hAnsiTheme="minorHAnsi" w:cstheme="minorBidi"/>
                <w:color w:val="auto"/>
                <w:szCs w:val="20"/>
              </w:rPr>
              <w:t>and any documentation needed to demonstrate the criterion is met (e.g., laboratory tests or imaging)</w:t>
            </w:r>
            <w:commentRangeEnd w:id="347"/>
            <w:r w:rsidR="007257D4">
              <w:rPr>
                <w:rStyle w:val="CommentReference"/>
              </w:rPr>
              <w:commentReference w:id="347"/>
            </w:r>
            <w:r w:rsidRPr="00FF3C43">
              <w:rPr>
                <w:rStyle w:val="Instructions"/>
                <w:rFonts w:asciiTheme="minorHAnsi" w:eastAsiaTheme="minorEastAsia" w:hAnsiTheme="minorHAnsi" w:cstheme="minorBidi"/>
                <w:color w:val="auto"/>
                <w:szCs w:val="20"/>
              </w:rPr>
              <w:t>. If permitting existing medical diagnosis, imaging, genetic tests, or laboratory results, state any required window or acceptable test type.</w:t>
            </w:r>
          </w:p>
          <w:p w14:paraId="78A8483F" w14:textId="77777777" w:rsidR="007257D4" w:rsidRPr="00272F02" w:rsidRDefault="007257D4" w:rsidP="00C824A4">
            <w:pPr>
              <w:pStyle w:val="TableListBulle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If measures to enrich the trial population for pre-specified subgroups of interest are used, these should be described.</w:t>
            </w:r>
          </w:p>
        </w:tc>
      </w:tr>
      <w:tr w:rsidR="00DB50C7" w:rsidRPr="00272F02" w14:paraId="3CAED8E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9EF45F5"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5BD2B2" w14:textId="5FC18957" w:rsidR="007257D4" w:rsidRPr="00272F02" w:rsidRDefault="007257D4" w:rsidP="00C824A4">
            <w:pPr>
              <w:pStyle w:val="TableCellLeft10pt"/>
              <w:rPr>
                <w:szCs w:val="20"/>
                <w:lang w:val="en-GB"/>
              </w:rPr>
            </w:pPr>
            <w:r w:rsidRPr="00272F02">
              <w:rPr>
                <w:szCs w:val="20"/>
                <w:lang w:val="en-GB"/>
              </w:rPr>
              <w:t>Required</w:t>
            </w:r>
          </w:p>
        </w:tc>
      </w:tr>
      <w:tr w:rsidR="00DB50C7" w:rsidRPr="00272F02" w14:paraId="5E7896B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AC3A821" w14:textId="77777777" w:rsidR="007257D4" w:rsidRPr="00272F02" w:rsidRDefault="007257D4" w:rsidP="00C824A4">
            <w:pPr>
              <w:pStyle w:val="TableHeadingTextLeft10pt"/>
              <w:rPr>
                <w:szCs w:val="20"/>
                <w:lang w:val="de-DE"/>
              </w:rPr>
            </w:pPr>
            <w:r w:rsidRPr="00272F02">
              <w:rPr>
                <w:szCs w:val="20"/>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F15B2C8" w14:textId="4A476665"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62CD890C"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33AF88B"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5DD553" w14:textId="77777777" w:rsidR="007257D4" w:rsidRPr="00272F02" w:rsidRDefault="007257D4" w:rsidP="00C824A4">
            <w:pPr>
              <w:pStyle w:val="TableCellLeft10pt"/>
              <w:rPr>
                <w:szCs w:val="20"/>
                <w:lang w:val="en-GB"/>
              </w:rPr>
            </w:pPr>
            <w:r w:rsidRPr="00272F02">
              <w:rPr>
                <w:szCs w:val="20"/>
                <w:lang w:val="en-GB"/>
              </w:rPr>
              <w:t xml:space="preserve">5 </w:t>
            </w:r>
          </w:p>
        </w:tc>
      </w:tr>
      <w:tr w:rsidR="00DB50C7" w:rsidRPr="00272F02" w14:paraId="731816B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20F7E89"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775F3D6" w14:textId="0B38878D" w:rsidR="007257D4" w:rsidRPr="00272F02" w:rsidRDefault="008B1E69" w:rsidP="00C824A4">
            <w:pPr>
              <w:pStyle w:val="TableCellLeft10pt"/>
              <w:rPr>
                <w:szCs w:val="20"/>
                <w:lang w:val="en-GB"/>
              </w:rPr>
            </w:pPr>
            <w:r>
              <w:rPr>
                <w:rFonts w:hint="eastAsia"/>
                <w:szCs w:val="20"/>
                <w:lang w:val="en-GB" w:eastAsia="ja-JP"/>
              </w:rPr>
              <w:t>TRIAL POPULATION</w:t>
            </w:r>
          </w:p>
        </w:tc>
      </w:tr>
      <w:tr w:rsidR="00DB50C7" w:rsidRPr="00272F02" w14:paraId="160CDC0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E2C16E9"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77DDE7"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D88F176" w14:textId="08733581"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Table of content</w:t>
            </w:r>
            <w:r w:rsidR="00C46EE1" w:rsidRPr="00272F02">
              <w:rPr>
                <w:szCs w:val="20"/>
                <w:lang w:val="en-GB"/>
              </w:rPr>
              <w:t>s</w:t>
            </w:r>
          </w:p>
          <w:p w14:paraId="29A4102A" w14:textId="1EBEAAFF"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2A7992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6609D15"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376E121" w14:textId="77777777" w:rsidR="007257D4" w:rsidRPr="00272F02" w:rsidRDefault="007257D4" w:rsidP="00C824A4">
            <w:pPr>
              <w:pStyle w:val="TableCellLeft10pt"/>
              <w:rPr>
                <w:szCs w:val="20"/>
                <w:lang w:val="en-GB"/>
              </w:rPr>
            </w:pPr>
            <w:r w:rsidRPr="00272F02">
              <w:rPr>
                <w:szCs w:val="20"/>
                <w:lang w:val="en-GB"/>
              </w:rPr>
              <w:t>No</w:t>
            </w:r>
          </w:p>
        </w:tc>
      </w:tr>
    </w:tbl>
    <w:p w14:paraId="2C5DE99D" w14:textId="77777777" w:rsidR="00837062" w:rsidRPr="00272F02" w:rsidRDefault="00837062" w:rsidP="007257D4">
      <w:pPr>
        <w:rPr>
          <w:sz w:val="20"/>
          <w:szCs w:val="20"/>
        </w:rPr>
      </w:pPr>
      <w:bookmarkStart w:id="348" w:name="_Toc153780730"/>
    </w:p>
    <w:p w14:paraId="0C10D3F3" w14:textId="77777777" w:rsidR="007257D4" w:rsidRPr="00272F02" w:rsidRDefault="007257D4" w:rsidP="007A78AC">
      <w:pPr>
        <w:pStyle w:val="Heading2"/>
        <w:rPr>
          <w:rFonts w:cs="Times New Roman"/>
        </w:rPr>
      </w:pPr>
      <w:r w:rsidRPr="00272F02">
        <w:rPr>
          <w:rFonts w:cs="Times New Roman"/>
        </w:rPr>
        <w:t>Description of Trial Population and Rationale</w:t>
      </w:r>
      <w:bookmarkEnd w:id="348"/>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FB81A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FB65D" w14:textId="77777777" w:rsidR="007257D4" w:rsidRPr="00272F02" w:rsidRDefault="007257D4" w:rsidP="00C824A4">
            <w:pPr>
              <w:pStyle w:val="TableHeadingTextLeft10pt"/>
              <w:rPr>
                <w:szCs w:val="20"/>
                <w:lang w:val="de-DE"/>
              </w:rPr>
            </w:pPr>
            <w:bookmarkStart w:id="349" w:name="_Hlk59096284"/>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240A9E" w14:textId="77777777" w:rsidR="007257D4" w:rsidRPr="00272F02" w:rsidRDefault="007257D4" w:rsidP="00C824A4">
            <w:pPr>
              <w:pStyle w:val="TableCellLeft10pt"/>
              <w:rPr>
                <w:szCs w:val="20"/>
              </w:rPr>
            </w:pPr>
            <w:r w:rsidRPr="00272F02">
              <w:rPr>
                <w:szCs w:val="20"/>
              </w:rPr>
              <w:t>5.1 Description of Trial Population and Rationale</w:t>
            </w:r>
          </w:p>
        </w:tc>
      </w:tr>
      <w:tr w:rsidR="00DB50C7" w:rsidRPr="00272F02" w14:paraId="07DD0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F742E"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78E45A"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0602F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CD73F5"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E65538"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3C02E6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1835F"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BE99B98"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2432A8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F1273"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B3AE4D"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2A1715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7F9880"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0A316E" w14:textId="2420B285" w:rsidR="007257D4" w:rsidRPr="00272F02" w:rsidRDefault="007257D4" w:rsidP="00C824A4">
            <w:pPr>
              <w:pStyle w:val="TableCellLeft10pt"/>
              <w:rPr>
                <w:szCs w:val="20"/>
                <w:lang w:val="en-GB"/>
              </w:rPr>
            </w:pPr>
            <w:r w:rsidRPr="00272F02">
              <w:rPr>
                <w:szCs w:val="20"/>
                <w:lang w:val="en-GB"/>
              </w:rPr>
              <w:t>Required</w:t>
            </w:r>
          </w:p>
        </w:tc>
      </w:tr>
      <w:tr w:rsidR="00DB50C7" w:rsidRPr="00272F02" w14:paraId="27EE6C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FBF1"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071CF3" w14:textId="4724EF68"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0DF2E1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D672C"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2BA200" w14:textId="77777777" w:rsidR="007257D4" w:rsidRPr="00272F02" w:rsidRDefault="007257D4" w:rsidP="00C824A4">
            <w:pPr>
              <w:pStyle w:val="TableCellLeft10pt"/>
              <w:rPr>
                <w:szCs w:val="20"/>
                <w:lang w:val="en-GB"/>
              </w:rPr>
            </w:pPr>
            <w:r w:rsidRPr="00272F02">
              <w:rPr>
                <w:szCs w:val="20"/>
                <w:lang w:val="en-GB"/>
              </w:rPr>
              <w:t xml:space="preserve">5.1 </w:t>
            </w:r>
          </w:p>
        </w:tc>
      </w:tr>
      <w:tr w:rsidR="00DB50C7" w:rsidRPr="00272F02" w14:paraId="344A30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F0CFC"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7320081" w14:textId="422C11D7" w:rsidR="007257D4" w:rsidRPr="00272F02" w:rsidRDefault="007257D4" w:rsidP="00C824A4">
            <w:pPr>
              <w:pStyle w:val="TableCellLeft10pt"/>
              <w:rPr>
                <w:szCs w:val="20"/>
                <w:lang w:val="en-GB"/>
              </w:rPr>
            </w:pPr>
            <w:r w:rsidRPr="00272F02">
              <w:rPr>
                <w:szCs w:val="20"/>
              </w:rPr>
              <w:t>Description of Trial Population and Rationale</w:t>
            </w:r>
          </w:p>
        </w:tc>
      </w:tr>
      <w:tr w:rsidR="00DB50C7" w:rsidRPr="00272F02" w14:paraId="6B7CE1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DBE38"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EE735CB" w14:textId="77777777" w:rsidR="007257D4" w:rsidRPr="00272F02" w:rsidRDefault="007257D4" w:rsidP="00C824A4">
            <w:pPr>
              <w:pStyle w:val="TableCellLeft10pt"/>
              <w:rPr>
                <w:b/>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707A995" w14:textId="1E59800B"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00C46EE1" w:rsidRPr="00272F02">
              <w:rPr>
                <w:szCs w:val="20"/>
                <w:lang w:val="en-GB"/>
              </w:rPr>
              <w:t xml:space="preserve"> and </w:t>
            </w:r>
            <w:r w:rsidRPr="00272F02">
              <w:rPr>
                <w:szCs w:val="20"/>
                <w:lang w:val="en-GB"/>
              </w:rPr>
              <w:t xml:space="preserve">Table of </w:t>
            </w:r>
            <w:r w:rsidR="00C82D52" w:rsidRPr="00272F02">
              <w:rPr>
                <w:szCs w:val="20"/>
                <w:lang w:val="en-GB"/>
              </w:rPr>
              <w:t>C</w:t>
            </w:r>
            <w:r w:rsidRPr="00272F02">
              <w:rPr>
                <w:szCs w:val="20"/>
                <w:lang w:val="en-GB"/>
              </w:rPr>
              <w:t>ontent</w:t>
            </w:r>
            <w:r w:rsidR="00C46EE1" w:rsidRPr="00272F02">
              <w:rPr>
                <w:szCs w:val="20"/>
                <w:lang w:val="en-GB"/>
              </w:rPr>
              <w:t>s</w:t>
            </w:r>
          </w:p>
          <w:p w14:paraId="4C015DEB" w14:textId="52D1CB4D"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2C484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D2F01" w14:textId="77777777" w:rsidR="007257D4" w:rsidRPr="00272F02" w:rsidRDefault="007257D4" w:rsidP="00C824A4">
            <w:pPr>
              <w:pStyle w:val="TableHeadingTextLeft10pt"/>
              <w:rPr>
                <w:szCs w:val="20"/>
              </w:rPr>
            </w:pPr>
            <w:r w:rsidRPr="00272F02">
              <w:rPr>
                <w:szCs w:val="20"/>
              </w:rPr>
              <w:t xml:space="preserve">Repeating and/or Reuse Rules </w:t>
            </w:r>
          </w:p>
          <w:p w14:paraId="30610AF6" w14:textId="77777777" w:rsidR="007257D4" w:rsidRPr="00272F02" w:rsidRDefault="007257D4" w:rsidP="00C824A4">
            <w:pPr>
              <w:pStyle w:val="TableHeadingTextLeft10pt"/>
              <w:rPr>
                <w:szCs w:val="20"/>
              </w:rPr>
            </w:pPr>
          </w:p>
        </w:tc>
        <w:tc>
          <w:tcPr>
            <w:tcW w:w="3785" w:type="pct"/>
            <w:tcBorders>
              <w:top w:val="single" w:sz="4" w:space="0" w:color="auto"/>
              <w:left w:val="single" w:sz="4" w:space="0" w:color="auto"/>
              <w:bottom w:val="single" w:sz="4" w:space="0" w:color="auto"/>
              <w:right w:val="single" w:sz="4" w:space="0" w:color="auto"/>
            </w:tcBorders>
            <w:hideMark/>
          </w:tcPr>
          <w:p w14:paraId="15EE51CB" w14:textId="77777777" w:rsidR="007257D4" w:rsidRPr="00272F02" w:rsidRDefault="007257D4" w:rsidP="00C824A4">
            <w:pPr>
              <w:pStyle w:val="TableCellLeft10pt"/>
              <w:rPr>
                <w:szCs w:val="20"/>
                <w:lang w:val="en-GB"/>
              </w:rPr>
            </w:pPr>
            <w:r w:rsidRPr="00272F02">
              <w:rPr>
                <w:szCs w:val="20"/>
                <w:lang w:val="en-GB"/>
              </w:rPr>
              <w:t>No</w:t>
            </w:r>
          </w:p>
        </w:tc>
      </w:tr>
      <w:bookmarkEnd w:id="349"/>
    </w:tbl>
    <w:p w14:paraId="7824C54F"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8914AF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5B25DB6"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C1EC42" w14:textId="77777777" w:rsidR="007257D4" w:rsidRPr="00272F02" w:rsidRDefault="007257D4" w:rsidP="00C824A4">
            <w:pPr>
              <w:pStyle w:val="TableCellLeft10pt"/>
              <w:rPr>
                <w:szCs w:val="20"/>
                <w:lang w:val="en-GB"/>
              </w:rPr>
            </w:pPr>
            <w:r w:rsidRPr="00272F02">
              <w:rPr>
                <w:szCs w:val="20"/>
                <w:lang w:val="en-GB"/>
              </w:rPr>
              <w:t>&lt;Description of Trial Population and Rationale&gt;</w:t>
            </w:r>
          </w:p>
        </w:tc>
      </w:tr>
      <w:tr w:rsidR="00DB50C7" w:rsidRPr="00272F02" w14:paraId="6E2315F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8F6896D"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02F94E"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CF35CD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30E0BB4"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E3DF1E"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2E77DD8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F3E5165"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4C551A0" w14:textId="77777777" w:rsidR="007257D4" w:rsidRPr="00272F02" w:rsidRDefault="007257D4" w:rsidP="00C824A4">
            <w:pPr>
              <w:pStyle w:val="TableCellLeft10pt"/>
              <w:rPr>
                <w:szCs w:val="20"/>
                <w:lang w:val="en-GB"/>
              </w:rPr>
            </w:pPr>
            <w:r w:rsidRPr="00272F02">
              <w:rPr>
                <w:szCs w:val="20"/>
                <w:lang w:val="en-GB"/>
              </w:rPr>
              <w:t>CNEW</w:t>
            </w:r>
          </w:p>
          <w:p w14:paraId="00D96156" w14:textId="6C20426D" w:rsidR="007257D4" w:rsidRPr="00272F02" w:rsidRDefault="007257D4" w:rsidP="19DB19D3">
            <w:pPr>
              <w:pStyle w:val="TableCellLeft10pt"/>
              <w:rPr>
                <w:lang w:val="en-GB"/>
              </w:rPr>
            </w:pPr>
            <w:r w:rsidRPr="00272F02">
              <w:rPr>
                <w:lang w:val="en-GB"/>
              </w:rPr>
              <w:t xml:space="preserve">A narrative representation of the rationale for selection of trial population describing how the selected population can meet the trial objectives and how the </w:t>
            </w:r>
            <w:r w:rsidR="38494106" w:rsidRPr="00272F02">
              <w:rPr>
                <w:lang w:val="en-GB"/>
              </w:rPr>
              <w:t>enrolment</w:t>
            </w:r>
            <w:r w:rsidRPr="00272F02">
              <w:rPr>
                <w:lang w:val="en-GB"/>
              </w:rPr>
              <w:t xml:space="preserve"> criteria reflect the targeted populations.</w:t>
            </w:r>
          </w:p>
        </w:tc>
      </w:tr>
      <w:tr w:rsidR="00DB50C7" w:rsidRPr="00272F02" w14:paraId="472082E1"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77A9A93"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588DB85" w14:textId="40C39AA2" w:rsidR="007257D4" w:rsidRPr="00272F02" w:rsidRDefault="007257D4" w:rsidP="00444021">
            <w:pPr>
              <w:pStyle w:val="InstructionalTExt"/>
              <w:spacing w:before="0" w:after="0" w:line="240" w:lineRule="auto"/>
              <w:rPr>
                <w:rFonts w:ascii="Times New Roman" w:hAnsi="Times New Roman"/>
                <w:color w:val="auto"/>
                <w:sz w:val="20"/>
                <w:szCs w:val="20"/>
                <w:lang w:val="en-CA"/>
              </w:rPr>
            </w:pPr>
            <w:r w:rsidRPr="00272F02">
              <w:rPr>
                <w:rFonts w:ascii="Times New Roman" w:hAnsi="Times New Roman"/>
                <w:color w:val="auto"/>
                <w:sz w:val="20"/>
                <w:szCs w:val="20"/>
                <w:lang w:val="en-CA"/>
              </w:rPr>
              <w:t>Describe the population selected (</w:t>
            </w:r>
            <w:r w:rsidR="002B1BDD" w:rsidRPr="00272F02">
              <w:rPr>
                <w:rFonts w:ascii="Times New Roman" w:hAnsi="Times New Roman"/>
                <w:color w:val="auto"/>
                <w:sz w:val="20"/>
                <w:szCs w:val="20"/>
                <w:lang w:val="en-CA"/>
              </w:rPr>
              <w:t>e.g.,</w:t>
            </w:r>
            <w:r w:rsidRPr="00272F02">
              <w:rPr>
                <w:rFonts w:ascii="Times New Roman" w:hAnsi="Times New Roman"/>
                <w:color w:val="auto"/>
                <w:sz w:val="20"/>
                <w:szCs w:val="20"/>
                <w:lang w:val="en-CA"/>
              </w:rPr>
              <w:t xml:space="preserve"> healthy participants, adult participants, paediatric participants) and how the enrollment criteria reflect the populations that are likely to use the drug if approved. Specify the population age range (</w:t>
            </w:r>
            <w:r w:rsidR="002B1BDD" w:rsidRPr="00272F02">
              <w:rPr>
                <w:rFonts w:ascii="Times New Roman" w:hAnsi="Times New Roman"/>
                <w:color w:val="auto"/>
                <w:sz w:val="20"/>
                <w:szCs w:val="20"/>
                <w:lang w:val="en-CA"/>
              </w:rPr>
              <w:t>e.g.</w:t>
            </w:r>
            <w:r w:rsidRPr="00272F02">
              <w:rPr>
                <w:rFonts w:ascii="Times New Roman" w:hAnsi="Times New Roman"/>
                <w:color w:val="auto"/>
                <w:sz w:val="20"/>
                <w:szCs w:val="20"/>
                <w:lang w:val="en-CA"/>
              </w:rPr>
              <w:t>, ≤3 months, ≥18 to ≤80 years old) including the time point at which qualification for age criteria is determined (</w:t>
            </w:r>
            <w:r w:rsidR="002B1BDD" w:rsidRPr="00272F02">
              <w:rPr>
                <w:rFonts w:ascii="Times New Roman" w:hAnsi="Times New Roman"/>
                <w:color w:val="auto"/>
                <w:sz w:val="20"/>
                <w:szCs w:val="20"/>
                <w:lang w:val="en-CA"/>
              </w:rPr>
              <w:t>e.g.</w:t>
            </w:r>
            <w:r w:rsidRPr="00272F02">
              <w:rPr>
                <w:rFonts w:ascii="Times New Roman" w:hAnsi="Times New Roman"/>
                <w:color w:val="auto"/>
                <w:sz w:val="20"/>
                <w:szCs w:val="20"/>
                <w:lang w:val="en-CA"/>
              </w:rPr>
              <w:t>, at time of screening vs randomi</w:t>
            </w:r>
            <w:r w:rsidR="005448E2" w:rsidRPr="00272F02">
              <w:rPr>
                <w:rFonts w:ascii="Times New Roman" w:hAnsi="Times New Roman"/>
                <w:color w:val="auto"/>
                <w:sz w:val="20"/>
                <w:szCs w:val="20"/>
                <w:lang w:val="en-CA"/>
              </w:rPr>
              <w:t>s</w:t>
            </w:r>
            <w:r w:rsidRPr="00272F02">
              <w:rPr>
                <w:rFonts w:ascii="Times New Roman" w:hAnsi="Times New Roman"/>
                <w:color w:val="auto"/>
                <w:sz w:val="20"/>
                <w:szCs w:val="20"/>
                <w:lang w:val="en-CA"/>
              </w:rPr>
              <w:t>ation for paediatric trials). Specify any key diagnostic criteria for the population (</w:t>
            </w:r>
            <w:r w:rsidR="002B1BDD" w:rsidRPr="00272F02">
              <w:rPr>
                <w:rFonts w:ascii="Times New Roman" w:hAnsi="Times New Roman"/>
                <w:color w:val="auto"/>
                <w:sz w:val="20"/>
                <w:szCs w:val="20"/>
                <w:lang w:val="en-CA"/>
              </w:rPr>
              <w:t>e.g.</w:t>
            </w:r>
            <w:r w:rsidRPr="00272F02">
              <w:rPr>
                <w:rFonts w:ascii="Times New Roman" w:hAnsi="Times New Roman"/>
                <w:color w:val="auto"/>
                <w:sz w:val="20"/>
                <w:szCs w:val="20"/>
                <w:lang w:val="en-CA"/>
              </w:rPr>
              <w:t>, “acute lung injury”, or a specific biomarker profile). If applicable, describe similar conditions or diseases and their differential diagnosis.</w:t>
            </w:r>
            <w:r w:rsidRPr="00272F02">
              <w:rPr>
                <w:rFonts w:ascii="Times New Roman" w:hAnsi="Times New Roman"/>
                <w:color w:val="auto"/>
                <w:sz w:val="20"/>
                <w:szCs w:val="20"/>
              </w:rPr>
              <w:t xml:space="preserve"> </w:t>
            </w:r>
          </w:p>
          <w:p w14:paraId="2E5A64DE" w14:textId="77777777" w:rsidR="007257D4" w:rsidRPr="00272F02" w:rsidRDefault="007257D4" w:rsidP="00444021">
            <w:pPr>
              <w:pStyle w:val="InstructionalTExt"/>
              <w:spacing w:before="0" w:after="0" w:line="240" w:lineRule="auto"/>
              <w:rPr>
                <w:rFonts w:ascii="Times New Roman" w:hAnsi="Times New Roman"/>
                <w:color w:val="auto"/>
                <w:sz w:val="20"/>
                <w:szCs w:val="20"/>
                <w:lang w:val="en-CA"/>
              </w:rPr>
            </w:pPr>
            <w:bookmarkStart w:id="350" w:name="_Hlk168138749"/>
            <w:r w:rsidRPr="00272F02">
              <w:rPr>
                <w:rFonts w:ascii="Times New Roman" w:eastAsia="Calibri" w:hAnsi="Times New Roman"/>
                <w:color w:val="auto"/>
                <w:sz w:val="20"/>
                <w:szCs w:val="20"/>
              </w:rPr>
              <w:t>Provide</w:t>
            </w:r>
            <w:sdt>
              <w:sdtPr>
                <w:rPr>
                  <w:rFonts w:ascii="Times New Roman" w:hAnsi="Times New Roman"/>
                  <w:color w:val="auto"/>
                  <w:sz w:val="20"/>
                  <w:szCs w:val="20"/>
                </w:rPr>
                <w:tag w:val="goog_rdk_160"/>
                <w:id w:val="1359875087"/>
              </w:sdtPr>
              <w:sdtContent/>
            </w:sdt>
            <w:r w:rsidRPr="00272F02">
              <w:rPr>
                <w:rFonts w:ascii="Times New Roman" w:hAnsi="Times New Roman"/>
                <w:color w:val="auto"/>
                <w:sz w:val="20"/>
                <w:szCs w:val="20"/>
                <w:lang w:val="en-CA"/>
              </w:rPr>
              <w:t xml:space="preserve"> a rationale for the trial population ensuring that the population selected is well defined and clinically recognisable. Describe how the selected population can meet the trial objectives and how the enrollment criteria reflect the population</w:t>
            </w:r>
            <w:r w:rsidRPr="00272F02">
              <w:rPr>
                <w:rFonts w:ascii="Times New Roman" w:hAnsi="Times New Roman"/>
                <w:color w:val="auto"/>
                <w:sz w:val="20"/>
                <w:szCs w:val="20"/>
              </w:rPr>
              <w:t xml:space="preserve"> of interest</w:t>
            </w:r>
            <w:r w:rsidRPr="00272F02">
              <w:rPr>
                <w:rFonts w:ascii="Times New Roman" w:hAnsi="Times New Roman"/>
                <w:color w:val="auto"/>
                <w:sz w:val="20"/>
                <w:szCs w:val="20"/>
                <w:lang w:val="en-CA"/>
              </w:rPr>
              <w:t>.</w:t>
            </w:r>
          </w:p>
          <w:bookmarkEnd w:id="350"/>
          <w:p w14:paraId="5CDC7389" w14:textId="44DEC5F3" w:rsidR="007257D4" w:rsidRPr="00272F02" w:rsidRDefault="2925818A" w:rsidP="00444021">
            <w:pPr>
              <w:pStyle w:val="InstructionalTExt"/>
              <w:spacing w:before="0" w:after="0" w:line="240" w:lineRule="auto"/>
              <w:rPr>
                <w:rFonts w:ascii="Times New Roman" w:hAnsi="Times New Roman"/>
                <w:color w:val="auto"/>
                <w:sz w:val="20"/>
                <w:szCs w:val="20"/>
              </w:rPr>
            </w:pPr>
            <w:r w:rsidRPr="2925818A">
              <w:rPr>
                <w:rFonts w:ascii="Times New Roman" w:hAnsi="Times New Roman"/>
                <w:color w:val="auto"/>
                <w:sz w:val="20"/>
                <w:szCs w:val="20"/>
              </w:rPr>
              <w:t>If the population targeted by a clinical question is based on a subset of the entire trial population, e.g.</w:t>
            </w:r>
            <w:commentRangeStart w:id="351"/>
            <w:r w:rsidRPr="2925818A">
              <w:rPr>
                <w:rFonts w:ascii="Times New Roman" w:hAnsi="Times New Roman"/>
                <w:color w:val="auto"/>
                <w:sz w:val="20"/>
                <w:szCs w:val="20"/>
              </w:rPr>
              <w:t>,</w:t>
            </w:r>
            <w:commentRangeEnd w:id="351"/>
            <w:r w:rsidR="007257D4">
              <w:rPr>
                <w:rStyle w:val="CommentReference"/>
              </w:rPr>
              <w:commentReference w:id="351"/>
            </w:r>
            <w:r w:rsidRPr="2925818A">
              <w:rPr>
                <w:rFonts w:ascii="Times New Roman" w:hAnsi="Times New Roman"/>
                <w:color w:val="auto"/>
                <w:sz w:val="20"/>
                <w:szCs w:val="20"/>
              </w:rPr>
              <w:t xml:space="preserve"> defined by a particular characteristic measured at baseline (e.g. a specific biomarker), this subset should be justified in this section.</w:t>
            </w:r>
          </w:p>
          <w:p w14:paraId="638D847C" w14:textId="17C065E7" w:rsidR="007257D4" w:rsidRPr="00272F02" w:rsidRDefault="007257D4" w:rsidP="00444021">
            <w:pPr>
              <w:pStyle w:val="InstructionalTExt"/>
              <w:spacing w:before="0" w:after="0" w:line="240" w:lineRule="auto"/>
              <w:rPr>
                <w:rStyle w:val="Instructions"/>
                <w:rFonts w:ascii="Times New Roman" w:eastAsia="MS Gothic" w:hAnsi="Times New Roman"/>
                <w:vanish w:val="0"/>
                <w:color w:val="auto"/>
                <w:sz w:val="20"/>
                <w:szCs w:val="20"/>
                <w:lang w:val="en-CA"/>
              </w:rPr>
            </w:pPr>
            <w:r w:rsidRPr="00272F02">
              <w:rPr>
                <w:rFonts w:ascii="Times New Roman" w:hAnsi="Times New Roman"/>
                <w:color w:val="auto"/>
                <w:sz w:val="20"/>
                <w:szCs w:val="20"/>
                <w:lang w:val="en-CA"/>
              </w:rPr>
              <w:t>Justify whether the trial intervention is to be evaluated in paediatric participants, in adults unable to consent for themselves, other vulnerable participant populations, or those that may respond to the trial intervention differently (</w:t>
            </w:r>
            <w:r w:rsidR="002B1BDD" w:rsidRPr="00272F02">
              <w:rPr>
                <w:rFonts w:ascii="Times New Roman" w:hAnsi="Times New Roman"/>
                <w:color w:val="auto"/>
                <w:sz w:val="20"/>
                <w:szCs w:val="20"/>
                <w:lang w:val="en-CA"/>
              </w:rPr>
              <w:t>e.g.</w:t>
            </w:r>
            <w:r w:rsidRPr="00272F02">
              <w:rPr>
                <w:rFonts w:ascii="Times New Roman" w:hAnsi="Times New Roman"/>
                <w:color w:val="auto"/>
                <w:sz w:val="20"/>
                <w:szCs w:val="20"/>
                <w:lang w:val="en-CA"/>
              </w:rPr>
              <w:t xml:space="preserve">, elderly, hepatic or renally impaired, or immunocompromised participants). </w:t>
            </w:r>
          </w:p>
        </w:tc>
      </w:tr>
      <w:tr w:rsidR="00DB50C7" w:rsidRPr="00272F02" w14:paraId="2C73489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549D8EA"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13676B" w14:textId="4B12023F" w:rsidR="007257D4" w:rsidRPr="00272F02" w:rsidRDefault="007257D4" w:rsidP="00C824A4">
            <w:pPr>
              <w:pStyle w:val="TableCellLeft10pt"/>
              <w:rPr>
                <w:szCs w:val="20"/>
                <w:lang w:val="en-GB"/>
              </w:rPr>
            </w:pPr>
            <w:r w:rsidRPr="00272F02">
              <w:rPr>
                <w:szCs w:val="20"/>
                <w:lang w:val="en-GB"/>
              </w:rPr>
              <w:t>Required</w:t>
            </w:r>
          </w:p>
        </w:tc>
      </w:tr>
      <w:tr w:rsidR="00DB50C7" w:rsidRPr="00272F02" w14:paraId="7DE0A25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DB59995"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AD1CE36" w14:textId="2D359505"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6847546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DC1C532"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B6C8EE" w14:textId="77777777" w:rsidR="007257D4" w:rsidRPr="00272F02" w:rsidRDefault="007257D4" w:rsidP="00C824A4">
            <w:pPr>
              <w:pStyle w:val="TableCellLeft10pt"/>
              <w:rPr>
                <w:szCs w:val="20"/>
                <w:lang w:val="en-GB"/>
              </w:rPr>
            </w:pPr>
            <w:r w:rsidRPr="00272F02">
              <w:rPr>
                <w:szCs w:val="20"/>
                <w:lang w:val="en-GB"/>
              </w:rPr>
              <w:t>5.1</w:t>
            </w:r>
          </w:p>
        </w:tc>
      </w:tr>
      <w:tr w:rsidR="00DB50C7" w:rsidRPr="00272F02" w14:paraId="5AACB15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37D329C"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50B3994"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4A37308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E1D2B61"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01605FA"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7F00436" w14:textId="7F3EFE34"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5.1 Description of Trial Population and Rationale</w:t>
            </w:r>
          </w:p>
          <w:p w14:paraId="2DDE74E5" w14:textId="7D5FB945"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444843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24DCC37"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DA028A8" w14:textId="77777777" w:rsidR="007257D4" w:rsidRPr="00272F02" w:rsidRDefault="007257D4" w:rsidP="00C824A4">
            <w:pPr>
              <w:pStyle w:val="TableCellLeft10pt"/>
              <w:rPr>
                <w:szCs w:val="20"/>
                <w:lang w:val="en-GB"/>
              </w:rPr>
            </w:pPr>
            <w:r w:rsidRPr="00272F02">
              <w:rPr>
                <w:szCs w:val="20"/>
                <w:lang w:val="en-GB"/>
              </w:rPr>
              <w:t>No</w:t>
            </w:r>
          </w:p>
        </w:tc>
      </w:tr>
    </w:tbl>
    <w:p w14:paraId="1391A50D" w14:textId="77777777" w:rsidR="007257D4" w:rsidRPr="00272F02" w:rsidRDefault="007257D4" w:rsidP="007257D4">
      <w:pPr>
        <w:rPr>
          <w:sz w:val="20"/>
          <w:szCs w:val="20"/>
        </w:rPr>
      </w:pPr>
      <w:bookmarkStart w:id="352" w:name="_mioConsistencyCheck213"/>
      <w:bookmarkEnd w:id="352"/>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7F1355B"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575A07D"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C9AC12A" w14:textId="77777777" w:rsidR="007257D4" w:rsidRPr="00272F02" w:rsidRDefault="007257D4" w:rsidP="00C824A4">
            <w:pPr>
              <w:pStyle w:val="TableCellLeft10pt"/>
              <w:rPr>
                <w:szCs w:val="20"/>
              </w:rPr>
            </w:pPr>
            <w:r w:rsidRPr="00272F02">
              <w:rPr>
                <w:szCs w:val="20"/>
              </w:rPr>
              <w:t>Prospective approval of protocol deviations to recruitment and enrollment criteria, also known as protocol waivers or exemptions, is not permitted.</w:t>
            </w:r>
          </w:p>
        </w:tc>
      </w:tr>
      <w:tr w:rsidR="00DB50C7" w:rsidRPr="00272F02" w14:paraId="1F74CBB2"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7B98E0BC"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2F29617" w14:textId="5F08D281" w:rsidR="007257D4" w:rsidRPr="00272F02" w:rsidRDefault="007257D4" w:rsidP="00C824A4">
            <w:pPr>
              <w:pStyle w:val="TableCellLeft10pt"/>
              <w:rPr>
                <w:szCs w:val="20"/>
                <w:lang w:val="en-GB"/>
              </w:rPr>
            </w:pPr>
            <w:r w:rsidRPr="00272F02">
              <w:rPr>
                <w:szCs w:val="20"/>
                <w:lang w:val="en-GB"/>
              </w:rPr>
              <w:t>Text</w:t>
            </w:r>
          </w:p>
        </w:tc>
      </w:tr>
      <w:tr w:rsidR="00DB50C7" w:rsidRPr="00272F02" w14:paraId="729882A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EB72F3F"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9C7DF2" w14:textId="77777777" w:rsidR="007257D4" w:rsidRPr="00272F02" w:rsidRDefault="007257D4" w:rsidP="00C824A4">
            <w:pPr>
              <w:pStyle w:val="TableCellLeft10pt"/>
              <w:rPr>
                <w:szCs w:val="20"/>
                <w:lang w:val="en-GB"/>
              </w:rPr>
            </w:pPr>
            <w:r w:rsidRPr="00272F02">
              <w:rPr>
                <w:szCs w:val="20"/>
              </w:rPr>
              <w:t>V</w:t>
            </w:r>
          </w:p>
        </w:tc>
      </w:tr>
      <w:tr w:rsidR="00DB50C7" w:rsidRPr="00272F02" w14:paraId="241F4A17"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D852E5"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F11780" w14:textId="5C538D51" w:rsidR="007257D4" w:rsidRPr="00272F02" w:rsidRDefault="00DB155D" w:rsidP="00C824A4">
            <w:pPr>
              <w:pStyle w:val="TableCellLeft10pt"/>
              <w:rPr>
                <w:szCs w:val="20"/>
                <w:lang w:val="en-GB"/>
              </w:rPr>
            </w:pPr>
            <w:r w:rsidRPr="00272F02">
              <w:rPr>
                <w:szCs w:val="20"/>
                <w:lang w:val="en-GB"/>
              </w:rPr>
              <w:t>Universal Text</w:t>
            </w:r>
          </w:p>
        </w:tc>
      </w:tr>
      <w:tr w:rsidR="00DB50C7" w:rsidRPr="00272F02" w14:paraId="2DA58FF8"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6A1DDC"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5086208"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1D7C77B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390E660"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E2BD14" w14:textId="0CECFA20" w:rsidR="007257D4" w:rsidRPr="00272F02" w:rsidRDefault="007257D4" w:rsidP="00C824A4">
            <w:pPr>
              <w:pStyle w:val="TableCellLeft10pt"/>
              <w:rPr>
                <w:szCs w:val="20"/>
                <w:lang w:val="en-GB"/>
              </w:rPr>
            </w:pPr>
            <w:r w:rsidRPr="00272F02">
              <w:rPr>
                <w:szCs w:val="20"/>
                <w:lang w:val="en-GB"/>
              </w:rPr>
              <w:t>Required</w:t>
            </w:r>
          </w:p>
        </w:tc>
      </w:tr>
      <w:tr w:rsidR="00DB50C7" w:rsidRPr="00272F02" w14:paraId="651251F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B088975"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18E2446" w14:textId="44E5FB9C"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E745769"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ADE737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2FFE802" w14:textId="77777777" w:rsidR="007257D4" w:rsidRPr="00272F02" w:rsidRDefault="007257D4" w:rsidP="00C824A4">
            <w:pPr>
              <w:pStyle w:val="TableCellLeft10pt"/>
              <w:rPr>
                <w:szCs w:val="20"/>
                <w:lang w:val="en-GB"/>
              </w:rPr>
            </w:pPr>
            <w:r w:rsidRPr="00272F02">
              <w:rPr>
                <w:szCs w:val="20"/>
                <w:lang w:val="en-GB"/>
              </w:rPr>
              <w:t>5.1</w:t>
            </w:r>
          </w:p>
        </w:tc>
      </w:tr>
      <w:tr w:rsidR="00DB50C7" w:rsidRPr="00272F02" w14:paraId="373DBDA6"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04A4A4F"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119995" w14:textId="77777777" w:rsidR="007257D4" w:rsidRPr="00272F02" w:rsidRDefault="007257D4" w:rsidP="00C824A4">
            <w:pPr>
              <w:pStyle w:val="TableCellLeft10pt"/>
              <w:rPr>
                <w:szCs w:val="20"/>
              </w:rPr>
            </w:pPr>
            <w:r w:rsidRPr="00272F02">
              <w:rPr>
                <w:szCs w:val="20"/>
              </w:rPr>
              <w:t>Prospective approval of protocol deviations to recruitment and enrollment criteria, also known as protocol waivers or exemptions, is not permitted.</w:t>
            </w:r>
          </w:p>
        </w:tc>
      </w:tr>
      <w:tr w:rsidR="00DB50C7" w:rsidRPr="00272F02" w14:paraId="44EB063E"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6A15EF2"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7C45B5C"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2F18C0D" w14:textId="37E47563" w:rsidR="007257D4" w:rsidRPr="00272F02" w:rsidRDefault="76D53538" w:rsidP="000733D8">
            <w:pPr>
              <w:pStyle w:val="TableCellLeft10pt"/>
              <w:rPr>
                <w:lang w:val="en-GB"/>
              </w:rPr>
            </w:pPr>
            <w:r w:rsidRPr="00272F02">
              <w:rPr>
                <w:rStyle w:val="TableCellLeft10ptBoldChar"/>
              </w:rPr>
              <w:t>Relationship</w:t>
            </w:r>
            <w:r w:rsidRPr="00272F02">
              <w:rPr>
                <w:lang w:val="en-GB"/>
              </w:rPr>
              <w:t>: 5.1 Description of Trial Population and Rationale</w:t>
            </w:r>
          </w:p>
          <w:p w14:paraId="579687F7" w14:textId="0A544A65" w:rsidR="007257D4" w:rsidRPr="00272F02" w:rsidRDefault="76D53538" w:rsidP="21F3117B">
            <w:pPr>
              <w:pStyle w:val="TableCellLeft10pt"/>
              <w:rPr>
                <w:lang w:val="en-GB"/>
              </w:rPr>
            </w:pPr>
            <w:r w:rsidRPr="00272F02">
              <w:rPr>
                <w:rStyle w:val="TableCellLeft10ptBoldChar"/>
              </w:rPr>
              <w:t>Concept</w:t>
            </w:r>
            <w:r w:rsidRPr="00272F02">
              <w:rPr>
                <w:lang w:val="en-GB"/>
              </w:rPr>
              <w:t xml:space="preserve">: </w:t>
            </w:r>
            <w:r w:rsidR="67BD672D" w:rsidRPr="00272F02">
              <w:rPr>
                <w:lang w:val="en-GB"/>
              </w:rPr>
              <w:t>U</w:t>
            </w:r>
            <w:r w:rsidRPr="00272F02">
              <w:rPr>
                <w:lang w:val="en-GB"/>
              </w:rPr>
              <w:t>niversal text</w:t>
            </w:r>
          </w:p>
        </w:tc>
      </w:tr>
      <w:tr w:rsidR="00DB50C7" w:rsidRPr="00272F02" w14:paraId="56D7E6BF"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75B4780"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3D2BE35" w14:textId="77777777" w:rsidR="007257D4" w:rsidRPr="00272F02" w:rsidRDefault="007257D4" w:rsidP="00C824A4">
            <w:pPr>
              <w:pStyle w:val="TableCellLeft10pt"/>
              <w:rPr>
                <w:szCs w:val="20"/>
                <w:lang w:val="en-GB"/>
              </w:rPr>
            </w:pPr>
            <w:r w:rsidRPr="00272F02">
              <w:rPr>
                <w:szCs w:val="20"/>
                <w:lang w:val="en-GB"/>
              </w:rPr>
              <w:t>No</w:t>
            </w:r>
          </w:p>
        </w:tc>
      </w:tr>
    </w:tbl>
    <w:p w14:paraId="33BC1204" w14:textId="77777777" w:rsidR="007257D4" w:rsidRPr="00272F02" w:rsidRDefault="007257D4" w:rsidP="007257D4">
      <w:pPr>
        <w:rPr>
          <w:sz w:val="20"/>
          <w:szCs w:val="20"/>
        </w:rPr>
      </w:pPr>
    </w:p>
    <w:p w14:paraId="510BFB1E" w14:textId="77777777" w:rsidR="007257D4" w:rsidRPr="00272F02" w:rsidRDefault="007257D4" w:rsidP="007A78AC">
      <w:pPr>
        <w:pStyle w:val="Heading2"/>
        <w:rPr>
          <w:rFonts w:cs="Times New Roman"/>
        </w:rPr>
      </w:pPr>
      <w:r w:rsidRPr="00272F02">
        <w:rPr>
          <w:rFonts w:cs="Times New Roman"/>
        </w:rPr>
        <w:t>Inclusion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277B03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3AD9BAB" w14:textId="77777777" w:rsidR="007257D4" w:rsidRPr="00272F02" w:rsidRDefault="007257D4" w:rsidP="00C824A4">
            <w:pPr>
              <w:pStyle w:val="TableHeadingTextLeft10pt"/>
              <w:rPr>
                <w:szCs w:val="20"/>
                <w:lang w:val="de-DE"/>
              </w:rPr>
            </w:pPr>
            <w:bookmarkStart w:id="353" w:name="_mioConsistencyCheck219"/>
            <w:bookmarkEnd w:id="353"/>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39CCEE" w14:textId="77777777" w:rsidR="007257D4" w:rsidRPr="00272F02" w:rsidRDefault="007257D4" w:rsidP="00C824A4">
            <w:pPr>
              <w:pStyle w:val="TableCellLeft10pt"/>
              <w:rPr>
                <w:szCs w:val="20"/>
                <w:lang w:val="en-GB"/>
              </w:rPr>
            </w:pPr>
            <w:r w:rsidRPr="00272F02">
              <w:rPr>
                <w:szCs w:val="20"/>
                <w:lang w:val="en-GB"/>
              </w:rPr>
              <w:t>5.2 Inclusion Criteria</w:t>
            </w:r>
          </w:p>
        </w:tc>
      </w:tr>
      <w:tr w:rsidR="00DB50C7" w:rsidRPr="00272F02" w14:paraId="3E68F01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4AEE03A"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DCF327"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CF0608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ACF82C9"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D95074"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4DC9A70F"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CB34A6C"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53AD9FD"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36A30E1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C1AD6B8"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CAC3CBE" w14:textId="688A99C8" w:rsidR="007257D4" w:rsidRPr="00272F02" w:rsidRDefault="2925818A">
            <w:pPr>
              <w:pStyle w:val="TableCellLeft10pt"/>
              <w:rPr>
                <w:rStyle w:val="Instructions"/>
                <w:rFonts w:ascii="Times New Roman" w:hAnsi="Times New Roman"/>
                <w:b/>
                <w:color w:val="auto"/>
                <w:szCs w:val="48"/>
              </w:rPr>
            </w:pPr>
            <w:r w:rsidRPr="2925818A">
              <w:rPr>
                <w:rStyle w:val="Instructions"/>
                <w:rFonts w:ascii="Times New Roman" w:hAnsi="Times New Roman"/>
                <w:color w:val="auto"/>
              </w:rPr>
              <w:t xml:space="preserve">Inclusion criteria are characteristics that define the trial population, i.e., those criteria that every potential participant must </w:t>
            </w:r>
            <w:commentRangeStart w:id="354"/>
            <w:r w:rsidRPr="2925818A">
              <w:rPr>
                <w:rStyle w:val="Instructions"/>
                <w:rFonts w:ascii="Times New Roman" w:hAnsi="Times New Roman"/>
                <w:color w:val="auto"/>
              </w:rPr>
              <w:t>satisfy</w:t>
            </w:r>
            <w:commentRangeEnd w:id="354"/>
            <w:r w:rsidR="007257D4">
              <w:rPr>
                <w:rStyle w:val="CommentReference"/>
              </w:rPr>
              <w:commentReference w:id="354"/>
            </w:r>
            <w:r w:rsidRPr="2925818A">
              <w:rPr>
                <w:rStyle w:val="Instructions"/>
                <w:rFonts w:ascii="Times New Roman" w:hAnsi="Times New Roman"/>
                <w:color w:val="auto"/>
              </w:rPr>
              <w:t xml:space="preserve"> to qualify for trial </w:t>
            </w:r>
            <w:commentRangeStart w:id="355"/>
            <w:commentRangeEnd w:id="355"/>
            <w:r w:rsidR="007257D4">
              <w:rPr>
                <w:rStyle w:val="CommentReference"/>
              </w:rPr>
              <w:commentReference w:id="355"/>
            </w:r>
            <w:r w:rsidRPr="2925818A">
              <w:rPr>
                <w:rStyle w:val="Instructions"/>
                <w:rFonts w:ascii="Times New Roman" w:hAnsi="Times New Roman"/>
                <w:color w:val="auto"/>
              </w:rPr>
              <w:t xml:space="preserve">enrolment. </w:t>
            </w:r>
          </w:p>
        </w:tc>
      </w:tr>
      <w:tr w:rsidR="00DB50C7" w:rsidRPr="00272F02" w14:paraId="40DA507F"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85FF2EE"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F749E4" w14:textId="2D439D73" w:rsidR="007257D4" w:rsidRPr="00272F02" w:rsidRDefault="007257D4" w:rsidP="00C824A4">
            <w:pPr>
              <w:pStyle w:val="TableCellLeft10pt"/>
              <w:rPr>
                <w:szCs w:val="20"/>
                <w:lang w:val="en-GB"/>
              </w:rPr>
            </w:pPr>
            <w:r w:rsidRPr="00272F02">
              <w:rPr>
                <w:szCs w:val="20"/>
                <w:lang w:val="en-GB"/>
              </w:rPr>
              <w:t>Required</w:t>
            </w:r>
          </w:p>
        </w:tc>
      </w:tr>
      <w:tr w:rsidR="00DB50C7" w:rsidRPr="00272F02" w14:paraId="7D7D793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24EF979"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AC5488E" w14:textId="4D686566" w:rsidR="007257D4" w:rsidRPr="00272F02" w:rsidRDefault="007257D4"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724CFDD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1A099D5"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3A72A6" w14:textId="77777777" w:rsidR="007257D4" w:rsidRPr="00272F02" w:rsidRDefault="007257D4" w:rsidP="00C824A4">
            <w:pPr>
              <w:pStyle w:val="TableCellLeft10pt"/>
              <w:rPr>
                <w:szCs w:val="20"/>
                <w:lang w:val="en-GB"/>
              </w:rPr>
            </w:pPr>
            <w:r w:rsidRPr="00272F02">
              <w:rPr>
                <w:szCs w:val="20"/>
                <w:lang w:val="en-GB"/>
              </w:rPr>
              <w:t xml:space="preserve">5.2 </w:t>
            </w:r>
          </w:p>
        </w:tc>
      </w:tr>
      <w:tr w:rsidR="00DB50C7" w:rsidRPr="00272F02" w14:paraId="4719A09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EB39334"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A22E0E0" w14:textId="77777777" w:rsidR="007257D4" w:rsidRPr="00272F02" w:rsidRDefault="007257D4" w:rsidP="00C824A4">
            <w:pPr>
              <w:pStyle w:val="TableCellLeft10pt"/>
              <w:rPr>
                <w:szCs w:val="20"/>
                <w:lang w:val="en-GB"/>
              </w:rPr>
            </w:pPr>
            <w:r w:rsidRPr="00272F02">
              <w:rPr>
                <w:szCs w:val="20"/>
                <w:lang w:val="en-GB"/>
              </w:rPr>
              <w:t>5.2 Inclusion Criteria</w:t>
            </w:r>
          </w:p>
        </w:tc>
      </w:tr>
      <w:tr w:rsidR="00DB50C7" w:rsidRPr="00272F02" w14:paraId="4C90C52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D32383D"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A45A45"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E27E84D" w14:textId="4C78A4A9"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00C46EE1" w:rsidRPr="00272F02">
              <w:rPr>
                <w:szCs w:val="20"/>
                <w:lang w:val="en-GB"/>
              </w:rPr>
              <w:t xml:space="preserve"> and</w:t>
            </w:r>
            <w:r w:rsidRPr="00272F02">
              <w:rPr>
                <w:szCs w:val="20"/>
                <w:lang w:val="en-GB"/>
              </w:rPr>
              <w:t xml:space="preserve"> </w:t>
            </w:r>
            <w:r w:rsidR="00C46EE1" w:rsidRPr="00272F02">
              <w:rPr>
                <w:szCs w:val="20"/>
                <w:lang w:val="en-GB"/>
              </w:rPr>
              <w:t>Table of Contents</w:t>
            </w:r>
          </w:p>
          <w:p w14:paraId="7C07A6A3" w14:textId="3B1DF025"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FA4A0F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8E878CE"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6F588B" w14:textId="77777777" w:rsidR="007257D4" w:rsidRPr="00272F02" w:rsidRDefault="007257D4" w:rsidP="00C824A4">
            <w:pPr>
              <w:pStyle w:val="TableCellLeft10pt"/>
              <w:rPr>
                <w:szCs w:val="20"/>
                <w:lang w:val="en-GB"/>
              </w:rPr>
            </w:pPr>
            <w:r w:rsidRPr="00272F02">
              <w:rPr>
                <w:szCs w:val="20"/>
                <w:lang w:val="en-GB"/>
              </w:rPr>
              <w:t>No</w:t>
            </w:r>
          </w:p>
        </w:tc>
      </w:tr>
    </w:tbl>
    <w:p w14:paraId="69BF0C39"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9BCF6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44DC6B"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C8DC6C" w14:textId="77777777" w:rsidR="007257D4" w:rsidRPr="00272F02" w:rsidRDefault="007257D4" w:rsidP="00C824A4">
            <w:pPr>
              <w:pStyle w:val="TableCellLeft10pt"/>
              <w:rPr>
                <w:szCs w:val="20"/>
                <w:lang w:val="en-GB"/>
              </w:rPr>
            </w:pPr>
            <w:r w:rsidRPr="00272F02">
              <w:rPr>
                <w:szCs w:val="20"/>
                <w:lang w:val="en-GB"/>
              </w:rPr>
              <w:t>To be eligible to participate in this trial, an individual must meet all the following criteria:</w:t>
            </w:r>
          </w:p>
        </w:tc>
      </w:tr>
      <w:tr w:rsidR="00DB50C7" w:rsidRPr="00272F02" w14:paraId="072A3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3AE9C5"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26CA43"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07D32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DEDAD6"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7E407F" w14:textId="77777777" w:rsidR="007257D4" w:rsidRPr="00272F02" w:rsidRDefault="007257D4" w:rsidP="00C824A4">
            <w:pPr>
              <w:pStyle w:val="TableCellLeft10pt"/>
              <w:rPr>
                <w:szCs w:val="20"/>
                <w:lang w:val="en-GB"/>
              </w:rPr>
            </w:pPr>
            <w:r w:rsidRPr="00272F02">
              <w:rPr>
                <w:szCs w:val="20"/>
                <w:lang w:val="en-GB"/>
              </w:rPr>
              <w:t>V</w:t>
            </w:r>
          </w:p>
        </w:tc>
      </w:tr>
      <w:tr w:rsidR="00DB50C7" w:rsidRPr="00272F02" w14:paraId="4065C2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0B68C8"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6BF9FE4" w14:textId="77777777" w:rsidR="007257D4" w:rsidRPr="00272F02" w:rsidRDefault="007257D4" w:rsidP="00C824A4">
            <w:pPr>
              <w:pStyle w:val="TableCellLeft10pt"/>
              <w:rPr>
                <w:szCs w:val="20"/>
                <w:lang w:val="en-GB"/>
              </w:rPr>
            </w:pPr>
            <w:r w:rsidRPr="00272F02">
              <w:rPr>
                <w:szCs w:val="20"/>
                <w:lang w:val="en-GB"/>
              </w:rPr>
              <w:t>Universal text</w:t>
            </w:r>
          </w:p>
        </w:tc>
      </w:tr>
      <w:tr w:rsidR="00DB50C7" w:rsidRPr="00272F02" w14:paraId="51D36C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64597"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087093"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76526D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E8E936"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79CAD" w14:textId="0692974F" w:rsidR="007257D4" w:rsidRPr="00272F02" w:rsidRDefault="007257D4" w:rsidP="00C824A4">
            <w:pPr>
              <w:pStyle w:val="TableCellLeft10pt"/>
              <w:rPr>
                <w:szCs w:val="20"/>
                <w:lang w:val="en-GB"/>
              </w:rPr>
            </w:pPr>
            <w:r w:rsidRPr="00272F02">
              <w:rPr>
                <w:szCs w:val="20"/>
                <w:lang w:val="en-GB"/>
              </w:rPr>
              <w:t>Required</w:t>
            </w:r>
          </w:p>
        </w:tc>
      </w:tr>
      <w:tr w:rsidR="00DB50C7" w:rsidRPr="00272F02" w14:paraId="6F950A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D64A9"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54B94B6" w14:textId="283A76EF" w:rsidR="007257D4" w:rsidRPr="00272F02" w:rsidRDefault="007257D4"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009B3FD0">
              <w:rPr>
                <w:rFonts w:hint="eastAsia"/>
                <w:szCs w:val="20"/>
                <w:lang w:val="en-GB" w:eastAsia="ja-JP"/>
              </w:rPr>
              <w:t>o</w:t>
            </w:r>
            <w:r w:rsidR="009B3FD0">
              <w:rPr>
                <w:szCs w:val="20"/>
                <w:lang w:val="en-GB" w:eastAsia="ja-JP"/>
              </w:rPr>
              <w:t>ne</w:t>
            </w:r>
          </w:p>
        </w:tc>
      </w:tr>
      <w:tr w:rsidR="00DB50C7" w:rsidRPr="00272F02" w14:paraId="416264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CDDCB5"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98D64F" w14:textId="5EB6ADAD" w:rsidR="007257D4" w:rsidRPr="00272F02" w:rsidRDefault="007257D4" w:rsidP="00C824A4">
            <w:pPr>
              <w:pStyle w:val="TableCellLeft10pt"/>
              <w:rPr>
                <w:szCs w:val="20"/>
                <w:lang w:val="en-GB"/>
              </w:rPr>
            </w:pPr>
            <w:r w:rsidRPr="00272F02">
              <w:rPr>
                <w:szCs w:val="20"/>
                <w:lang w:val="en-GB"/>
              </w:rPr>
              <w:t>5.</w:t>
            </w:r>
            <w:r w:rsidR="008C10A0" w:rsidRPr="00272F02">
              <w:rPr>
                <w:szCs w:val="20"/>
                <w:lang w:val="en-GB"/>
              </w:rPr>
              <w:t>2</w:t>
            </w:r>
          </w:p>
        </w:tc>
      </w:tr>
      <w:tr w:rsidR="00DB50C7" w:rsidRPr="00272F02" w14:paraId="535C48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DA785"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F008E33" w14:textId="77777777" w:rsidR="007257D4" w:rsidRPr="00272F02" w:rsidRDefault="007257D4" w:rsidP="00C824A4">
            <w:pPr>
              <w:pStyle w:val="TableCellLeft10pt"/>
              <w:rPr>
                <w:szCs w:val="20"/>
                <w:lang w:val="en-GB"/>
              </w:rPr>
            </w:pPr>
            <w:r w:rsidRPr="00272F02">
              <w:rPr>
                <w:szCs w:val="20"/>
                <w:lang w:val="en-GB"/>
              </w:rPr>
              <w:t>To be eligible to participate in this trial, an individual must meet all the following criteria:</w:t>
            </w:r>
          </w:p>
        </w:tc>
      </w:tr>
      <w:tr w:rsidR="00DB50C7" w:rsidRPr="00272F02" w14:paraId="3B1A96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6D1E3"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BEB474"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E1D8873" w14:textId="65F16A2A"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5.2 Inclusion Criteria</w:t>
            </w:r>
          </w:p>
          <w:p w14:paraId="4E089A77" w14:textId="7982C810"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986ADB">
              <w:rPr>
                <w:rFonts w:hint="eastAsia"/>
                <w:szCs w:val="20"/>
                <w:lang w:val="en-GB" w:eastAsia="ja-JP"/>
              </w:rPr>
              <w:t>U</w:t>
            </w:r>
            <w:r w:rsidRPr="00272F02">
              <w:rPr>
                <w:szCs w:val="20"/>
                <w:lang w:val="en-GB"/>
              </w:rPr>
              <w:t>niversal text</w:t>
            </w:r>
          </w:p>
        </w:tc>
      </w:tr>
      <w:tr w:rsidR="00DB50C7" w:rsidRPr="00272F02" w14:paraId="0A7153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0413D6"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579BDC0" w14:textId="77777777" w:rsidR="007257D4" w:rsidRPr="00272F02" w:rsidRDefault="007257D4" w:rsidP="00C824A4">
            <w:pPr>
              <w:pStyle w:val="TableCellLeft10pt"/>
              <w:rPr>
                <w:szCs w:val="20"/>
                <w:lang w:val="en-GB"/>
              </w:rPr>
            </w:pPr>
            <w:r w:rsidRPr="00272F02">
              <w:rPr>
                <w:szCs w:val="20"/>
                <w:lang w:val="en-GB"/>
              </w:rPr>
              <w:t>No</w:t>
            </w:r>
          </w:p>
        </w:tc>
      </w:tr>
    </w:tbl>
    <w:p w14:paraId="38A6E742"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D02AD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02A823"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F94CC3" w14:textId="77777777" w:rsidR="007257D4" w:rsidRPr="00272F02" w:rsidRDefault="007257D4" w:rsidP="00C824A4">
            <w:pPr>
              <w:pStyle w:val="TableCellLeft10pt"/>
              <w:rPr>
                <w:szCs w:val="20"/>
                <w:lang w:val="en-GB"/>
              </w:rPr>
            </w:pPr>
            <w:r w:rsidRPr="00272F02">
              <w:rPr>
                <w:szCs w:val="20"/>
                <w:lang w:val="en-GB"/>
              </w:rPr>
              <w:t>&lt;#&gt;</w:t>
            </w:r>
          </w:p>
        </w:tc>
      </w:tr>
      <w:tr w:rsidR="00DB50C7" w:rsidRPr="00272F02" w14:paraId="588DB0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4DDBB"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AB0FE5" w14:textId="2131AD67" w:rsidR="007257D4" w:rsidRPr="00272F02" w:rsidRDefault="00151B14" w:rsidP="00C824A4">
            <w:pPr>
              <w:pStyle w:val="TableCellLeft10pt"/>
              <w:rPr>
                <w:szCs w:val="20"/>
                <w:lang w:val="en-GB"/>
              </w:rPr>
            </w:pPr>
            <w:r w:rsidRPr="00272F02">
              <w:rPr>
                <w:szCs w:val="20"/>
                <w:lang w:val="en-GB" w:eastAsia="ja-JP"/>
              </w:rPr>
              <w:t>Number</w:t>
            </w:r>
          </w:p>
        </w:tc>
      </w:tr>
      <w:tr w:rsidR="00DB50C7" w:rsidRPr="00272F02" w14:paraId="03A0F3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A6AA2"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099B426"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1D3B5D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B7575F"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9FB04E"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32838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727412"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6DB9F86"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Add criteria as needed. Consider numbering the criteria sequentially.</w:t>
            </w:r>
          </w:p>
        </w:tc>
      </w:tr>
      <w:tr w:rsidR="00DB50C7" w:rsidRPr="00272F02" w14:paraId="1EE90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594A2"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23F7E0" w14:textId="21471575" w:rsidR="007257D4" w:rsidRPr="00272F02" w:rsidRDefault="007257D4" w:rsidP="00C824A4">
            <w:pPr>
              <w:pStyle w:val="TableCellLeft10pt"/>
              <w:rPr>
                <w:szCs w:val="20"/>
                <w:lang w:val="en-GB"/>
              </w:rPr>
            </w:pPr>
            <w:r w:rsidRPr="00272F02">
              <w:rPr>
                <w:szCs w:val="20"/>
                <w:lang w:val="en-GB"/>
              </w:rPr>
              <w:t>Optional</w:t>
            </w:r>
          </w:p>
        </w:tc>
      </w:tr>
      <w:tr w:rsidR="00DB50C7" w:rsidRPr="00272F02" w14:paraId="7968E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58CB9"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60498DC" w14:textId="524BC543"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50028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D4828"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8601DF" w14:textId="77777777" w:rsidR="007257D4" w:rsidRPr="00272F02" w:rsidRDefault="007257D4" w:rsidP="00C824A4">
            <w:pPr>
              <w:pStyle w:val="TableCellLeft10pt"/>
              <w:rPr>
                <w:szCs w:val="20"/>
                <w:lang w:val="en-GB"/>
              </w:rPr>
            </w:pPr>
            <w:r w:rsidRPr="00272F02">
              <w:rPr>
                <w:szCs w:val="20"/>
                <w:lang w:val="en-GB"/>
              </w:rPr>
              <w:t xml:space="preserve">5.2 </w:t>
            </w:r>
          </w:p>
        </w:tc>
      </w:tr>
      <w:tr w:rsidR="00DB50C7" w:rsidRPr="00272F02" w14:paraId="22C508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3F4B15"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C30449D" w14:textId="77777777" w:rsidR="007257D4" w:rsidRPr="00272F02" w:rsidRDefault="007257D4" w:rsidP="00C824A4">
            <w:pPr>
              <w:pStyle w:val="TableCellLeft10pt"/>
              <w:rPr>
                <w:szCs w:val="20"/>
                <w:lang w:val="en-GB"/>
              </w:rPr>
            </w:pPr>
            <w:r w:rsidRPr="00272F02">
              <w:rPr>
                <w:szCs w:val="20"/>
                <w:lang w:val="en-GB"/>
              </w:rPr>
              <w:t># is an integer &lt;criterion identifier&gt; unique number and not replaceable</w:t>
            </w:r>
          </w:p>
        </w:tc>
      </w:tr>
      <w:tr w:rsidR="00DB50C7" w:rsidRPr="00272F02" w14:paraId="1CD502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EA1C20"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45E492"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75E9314" w14:textId="294202DA"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5.2 Inclusion Criteria</w:t>
            </w:r>
          </w:p>
          <w:p w14:paraId="223D182C"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Sequential number</w:t>
            </w:r>
          </w:p>
        </w:tc>
      </w:tr>
      <w:tr w:rsidR="00DB50C7" w:rsidRPr="00272F02" w14:paraId="05201A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A595A" w14:textId="77777777" w:rsidR="007257D4" w:rsidRPr="00272F02" w:rsidRDefault="007257D4" w:rsidP="00C824A4">
            <w:pPr>
              <w:pStyle w:val="TableHeadingTextLeft10pt"/>
              <w:rPr>
                <w:szCs w:val="20"/>
              </w:rPr>
            </w:pPr>
            <w:r w:rsidRPr="00272F02">
              <w:rPr>
                <w:szCs w:val="20"/>
              </w:rPr>
              <w:t xml:space="preserve">Repeating and/or Reuse Rules </w:t>
            </w:r>
          </w:p>
        </w:tc>
        <w:tc>
          <w:tcPr>
            <w:tcW w:w="3785" w:type="pct"/>
            <w:tcBorders>
              <w:top w:val="single" w:sz="4" w:space="0" w:color="auto"/>
              <w:left w:val="single" w:sz="4" w:space="0" w:color="auto"/>
              <w:bottom w:val="single" w:sz="4" w:space="0" w:color="auto"/>
              <w:right w:val="single" w:sz="4" w:space="0" w:color="auto"/>
            </w:tcBorders>
            <w:hideMark/>
          </w:tcPr>
          <w:p w14:paraId="17D2980E" w14:textId="3F0EDB7B" w:rsidR="007257D4" w:rsidRPr="00272F02" w:rsidRDefault="00F26DF3" w:rsidP="00C824A4">
            <w:pPr>
              <w:pStyle w:val="TableCellLeft10pt"/>
              <w:rPr>
                <w:szCs w:val="20"/>
                <w:lang w:val="en-GB"/>
              </w:rPr>
            </w:pPr>
            <w:r w:rsidRPr="00272F02">
              <w:rPr>
                <w:szCs w:val="20"/>
                <w:lang w:val="en-GB" w:eastAsia="ja-JP"/>
              </w:rPr>
              <w:t xml:space="preserve">Yes, </w:t>
            </w:r>
            <w:r w:rsidR="002E2384" w:rsidRPr="00272F02">
              <w:rPr>
                <w:szCs w:val="20"/>
                <w:lang w:val="en-GB"/>
              </w:rPr>
              <w:t>repeatable</w:t>
            </w:r>
            <w:r w:rsidR="002E2384" w:rsidRPr="00272F02">
              <w:rPr>
                <w:szCs w:val="20"/>
                <w:lang w:val="en-GB" w:eastAsia="ja-JP"/>
              </w:rPr>
              <w:t xml:space="preserve"> </w:t>
            </w:r>
            <w:r w:rsidR="007257D4" w:rsidRPr="00272F02">
              <w:rPr>
                <w:szCs w:val="20"/>
                <w:lang w:val="en-GB"/>
              </w:rPr>
              <w:t>for each inclusion criterion</w:t>
            </w:r>
          </w:p>
        </w:tc>
      </w:tr>
    </w:tbl>
    <w:p w14:paraId="3B94D4DE"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99F6B2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7B7288E"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9BBC9C" w14:textId="77777777" w:rsidR="007257D4" w:rsidRPr="00272F02" w:rsidRDefault="007257D4" w:rsidP="00C824A4">
            <w:pPr>
              <w:pStyle w:val="TableCellLeft10pt"/>
              <w:rPr>
                <w:szCs w:val="20"/>
                <w:lang w:val="en-GB"/>
              </w:rPr>
            </w:pPr>
            <w:r w:rsidRPr="00272F02">
              <w:rPr>
                <w:szCs w:val="20"/>
                <w:lang w:val="en-GB"/>
              </w:rPr>
              <w:t>&lt;Inclusion Criterion&gt;</w:t>
            </w:r>
          </w:p>
        </w:tc>
      </w:tr>
      <w:tr w:rsidR="00DB50C7" w:rsidRPr="00272F02" w14:paraId="258EBA1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3DEF076"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BE6B6"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7D17CA4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F860CB9"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A30587"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46D5BE2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4B9105E"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4431B1" w14:textId="7A6A1722" w:rsidR="00C111BE" w:rsidRPr="00272F02" w:rsidRDefault="007257D4" w:rsidP="00C824A4">
            <w:pPr>
              <w:pStyle w:val="TableCellLeft10pt"/>
              <w:rPr>
                <w:szCs w:val="20"/>
                <w:lang w:val="en-GB"/>
              </w:rPr>
            </w:pPr>
            <w:r w:rsidRPr="00272F02">
              <w:rPr>
                <w:szCs w:val="20"/>
                <w:lang w:val="en-GB"/>
              </w:rPr>
              <w:t xml:space="preserve">C25532 </w:t>
            </w:r>
            <w:r w:rsidRPr="00272F02">
              <w:rPr>
                <w:szCs w:val="20"/>
                <w:lang w:val="en-GB"/>
              </w:rPr>
              <w:br/>
            </w:r>
            <w:r w:rsidR="00C111BE" w:rsidRPr="00272F02">
              <w:rPr>
                <w:szCs w:val="20"/>
                <w:lang w:val="en-GB"/>
              </w:rPr>
              <w:t>For review purpose, see definition of the controlled terminology below</w:t>
            </w:r>
          </w:p>
          <w:p w14:paraId="1AB5ADB5" w14:textId="7F2D55DE" w:rsidR="007257D4" w:rsidRPr="00272F02" w:rsidRDefault="007257D4" w:rsidP="00C824A4">
            <w:pPr>
              <w:pStyle w:val="TableCellLeft10pt"/>
              <w:rPr>
                <w:szCs w:val="20"/>
                <w:lang w:val="en-GB"/>
              </w:rPr>
            </w:pPr>
            <w:r w:rsidRPr="00272F02">
              <w:rPr>
                <w:szCs w:val="20"/>
                <w:lang w:val="en-GB"/>
              </w:rPr>
              <w:t>The criteria in a protocol that prospective subjects must meet to be eligible for participation in a study.</w:t>
            </w:r>
          </w:p>
        </w:tc>
      </w:tr>
      <w:tr w:rsidR="00DB50C7" w:rsidRPr="00272F02" w14:paraId="73C7913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0EC2633"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823211" w14:textId="64743465" w:rsidR="007257D4" w:rsidRPr="00272F02" w:rsidRDefault="2925818A" w:rsidP="2925818A">
            <w:pPr>
              <w:rPr>
                <w:sz w:val="20"/>
                <w:szCs w:val="20"/>
              </w:rPr>
            </w:pPr>
            <w:r w:rsidRPr="2925818A">
              <w:rPr>
                <w:rFonts w:eastAsia="MS Mincho"/>
                <w:sz w:val="20"/>
                <w:szCs w:val="20"/>
              </w:rPr>
              <w:t>Add criteria as needed.</w:t>
            </w:r>
            <w:commentRangeStart w:id="356"/>
            <w:r w:rsidRPr="00FF3C43">
              <w:rPr>
                <w:rFonts w:asciiTheme="minorHAnsi" w:eastAsiaTheme="minorEastAsia" w:hAnsiTheme="minorHAnsi" w:cstheme="minorBidi"/>
                <w:sz w:val="20"/>
                <w:szCs w:val="20"/>
              </w:rPr>
              <w:t xml:space="preserve"> Consider numbering the criteria</w:t>
            </w:r>
            <w:commentRangeEnd w:id="356"/>
            <w:r w:rsidR="007257D4">
              <w:rPr>
                <w:rStyle w:val="CommentReference"/>
              </w:rPr>
              <w:commentReference w:id="356"/>
            </w:r>
            <w:r w:rsidRPr="2925818A">
              <w:rPr>
                <w:sz w:val="20"/>
                <w:szCs w:val="20"/>
              </w:rPr>
              <w:t xml:space="preserve"> </w:t>
            </w:r>
            <w:r w:rsidRPr="2925818A">
              <w:rPr>
                <w:rFonts w:eastAsia="MS Mincho"/>
                <w:sz w:val="20"/>
                <w:szCs w:val="20"/>
              </w:rPr>
              <w:t>sequentially</w:t>
            </w:r>
          </w:p>
        </w:tc>
      </w:tr>
      <w:tr w:rsidR="00DB50C7" w:rsidRPr="00272F02" w14:paraId="19ACEEA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A1AB90E"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3A3269" w14:textId="77777777" w:rsidR="007257D4" w:rsidRPr="00272F02" w:rsidRDefault="007257D4" w:rsidP="00C824A4">
            <w:pPr>
              <w:pStyle w:val="TableCellLeft10pt"/>
              <w:rPr>
                <w:szCs w:val="20"/>
                <w:lang w:val="en-GB"/>
              </w:rPr>
            </w:pPr>
            <w:r w:rsidRPr="00272F02">
              <w:rPr>
                <w:szCs w:val="20"/>
                <w:lang w:val="en-GB"/>
              </w:rPr>
              <w:t>Required</w:t>
            </w:r>
          </w:p>
        </w:tc>
      </w:tr>
      <w:tr w:rsidR="00DB50C7" w:rsidRPr="00272F02" w14:paraId="3C81DDA1"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A4CC7CD"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E99C75C" w14:textId="171FDAC1"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2FE6ADE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D202EB8"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AD42C1" w14:textId="77777777" w:rsidR="007257D4" w:rsidRPr="00272F02" w:rsidRDefault="007257D4" w:rsidP="00C824A4">
            <w:pPr>
              <w:pStyle w:val="TableCellLeft10pt"/>
              <w:rPr>
                <w:szCs w:val="20"/>
                <w:lang w:val="en-GB"/>
              </w:rPr>
            </w:pPr>
            <w:r w:rsidRPr="00272F02">
              <w:rPr>
                <w:szCs w:val="20"/>
                <w:lang w:val="en-GB"/>
              </w:rPr>
              <w:t>5.2</w:t>
            </w:r>
          </w:p>
        </w:tc>
      </w:tr>
      <w:tr w:rsidR="00DB50C7" w:rsidRPr="00272F02" w14:paraId="16EA1A8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FAA047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87AB7CD"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1F22BED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E07710D"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88BD50"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ED38BBE" w14:textId="114BF378"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to Number #</w:t>
            </w:r>
            <w:r w:rsidR="003E225F">
              <w:rPr>
                <w:rFonts w:hint="eastAsia"/>
                <w:szCs w:val="20"/>
                <w:lang w:val="en-GB" w:eastAsia="ja-JP"/>
              </w:rPr>
              <w:t>,</w:t>
            </w:r>
            <w:r w:rsidRPr="00272F02">
              <w:rPr>
                <w:szCs w:val="20"/>
                <w:lang w:val="en-GB"/>
              </w:rPr>
              <w:t xml:space="preserve"> 5.2</w:t>
            </w:r>
            <w:r w:rsidR="002B1BDD" w:rsidRPr="00272F02">
              <w:rPr>
                <w:szCs w:val="20"/>
                <w:lang w:val="en-GB"/>
              </w:rPr>
              <w:t xml:space="preserve"> Inclusion Criteria</w:t>
            </w:r>
          </w:p>
          <w:p w14:paraId="64A4BE3B"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C25532</w:t>
            </w:r>
          </w:p>
        </w:tc>
      </w:tr>
      <w:tr w:rsidR="00C46EE1" w:rsidRPr="00272F02" w14:paraId="34D7247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3001D0B" w14:textId="77777777" w:rsidR="00C46EE1" w:rsidRPr="00272F02" w:rsidRDefault="00C46EE1" w:rsidP="00C46EE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666E7CC" w14:textId="29C801FC" w:rsidR="00C46EE1" w:rsidRPr="00272F02" w:rsidRDefault="00986ADB" w:rsidP="00C46EE1">
            <w:pPr>
              <w:pStyle w:val="TableCellLeft10pt"/>
              <w:rPr>
                <w:szCs w:val="20"/>
                <w:lang w:val="en-GB"/>
              </w:rPr>
            </w:pPr>
            <w:r>
              <w:rPr>
                <w:rFonts w:hint="eastAsia"/>
                <w:szCs w:val="20"/>
                <w:lang w:val="en-GB" w:eastAsia="ja-JP"/>
              </w:rPr>
              <w:t>Yes, n</w:t>
            </w:r>
            <w:r w:rsidR="00C46EE1" w:rsidRPr="00272F02">
              <w:rPr>
                <w:szCs w:val="20"/>
                <w:lang w:val="en-GB"/>
              </w:rPr>
              <w:t>umber consecutively, repeat</w:t>
            </w:r>
            <w:r>
              <w:rPr>
                <w:rFonts w:hint="eastAsia"/>
                <w:szCs w:val="20"/>
                <w:lang w:val="en-GB" w:eastAsia="ja-JP"/>
              </w:rPr>
              <w:t>able</w:t>
            </w:r>
            <w:r w:rsidR="00C46EE1" w:rsidRPr="00272F02">
              <w:rPr>
                <w:szCs w:val="20"/>
                <w:lang w:val="en-GB"/>
              </w:rPr>
              <w:t xml:space="preserve"> for each inclusion criteria, if deleted do not replace, do not duplicate</w:t>
            </w:r>
          </w:p>
        </w:tc>
      </w:tr>
    </w:tbl>
    <w:p w14:paraId="1202AA34" w14:textId="77777777" w:rsidR="00416556" w:rsidRPr="00272F02" w:rsidRDefault="00416556" w:rsidP="00910BB6"/>
    <w:p w14:paraId="3C9E111E" w14:textId="28DBC433" w:rsidR="007257D4" w:rsidRPr="00272F02" w:rsidRDefault="007257D4" w:rsidP="007A78AC">
      <w:pPr>
        <w:pStyle w:val="Heading2"/>
        <w:rPr>
          <w:rFonts w:cs="Times New Roman"/>
        </w:rPr>
      </w:pPr>
      <w:r w:rsidRPr="00272F02">
        <w:rPr>
          <w:rFonts w:cs="Times New Roman"/>
        </w:rPr>
        <w:t>Exclusion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48709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036E5D" w14:textId="77777777" w:rsidR="007257D4" w:rsidRPr="00272F02" w:rsidRDefault="007257D4" w:rsidP="00C824A4">
            <w:pPr>
              <w:pStyle w:val="TableHeadingTextLeft10pt"/>
              <w:rPr>
                <w:szCs w:val="20"/>
                <w:lang w:val="de-DE"/>
              </w:rPr>
            </w:pPr>
            <w:bookmarkStart w:id="357" w:name="_mioConsistencyCheck220"/>
            <w:bookmarkEnd w:id="357"/>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AD9DAE" w14:textId="4AACF1DA" w:rsidR="007257D4" w:rsidRPr="00272F02" w:rsidRDefault="0048637B" w:rsidP="00C824A4">
            <w:pPr>
              <w:pStyle w:val="TableCellLeft10pt"/>
              <w:rPr>
                <w:szCs w:val="20"/>
                <w:lang w:val="en-GB"/>
              </w:rPr>
            </w:pPr>
            <w:bookmarkStart w:id="358" w:name="StudyPopulation_EXc"/>
            <w:r w:rsidRPr="00272F02">
              <w:rPr>
                <w:szCs w:val="20"/>
                <w:lang w:val="en-GB" w:eastAsia="ja-JP"/>
              </w:rPr>
              <w:t xml:space="preserve">5.3 </w:t>
            </w:r>
            <w:r w:rsidR="007257D4" w:rsidRPr="00272F02">
              <w:rPr>
                <w:szCs w:val="20"/>
                <w:lang w:val="en-GB"/>
              </w:rPr>
              <w:t>Exclusion Criteria</w:t>
            </w:r>
            <w:bookmarkEnd w:id="358"/>
          </w:p>
        </w:tc>
      </w:tr>
      <w:tr w:rsidR="00DB50C7" w:rsidRPr="00272F02" w14:paraId="56F070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7FC11B"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FEDBF"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8FC8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7C7B7"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2859046"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16BEA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165CA"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BAD65E"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6D108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3E989"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032EF3A" w14:textId="77777777" w:rsidR="007257D4" w:rsidRPr="00272F02" w:rsidRDefault="007257D4" w:rsidP="00444021">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 xml:space="preserve">Exclusion criteria are characteristics that make an individual ineligible for participation. </w:t>
            </w:r>
          </w:p>
        </w:tc>
      </w:tr>
      <w:tr w:rsidR="00DB50C7" w:rsidRPr="00272F02" w14:paraId="4BAEB0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8DB9F"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1EE3D34" w14:textId="0AB8B39F" w:rsidR="007257D4" w:rsidRPr="00272F02" w:rsidRDefault="007257D4" w:rsidP="00C824A4">
            <w:pPr>
              <w:pStyle w:val="TableCellLeft10pt"/>
              <w:rPr>
                <w:szCs w:val="20"/>
                <w:lang w:val="en-GB"/>
              </w:rPr>
            </w:pPr>
            <w:r w:rsidRPr="00272F02">
              <w:rPr>
                <w:szCs w:val="20"/>
                <w:lang w:val="en-GB"/>
              </w:rPr>
              <w:t>Required</w:t>
            </w:r>
          </w:p>
        </w:tc>
      </w:tr>
      <w:tr w:rsidR="00DB50C7" w:rsidRPr="00272F02" w14:paraId="337C7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B922EB"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47D3C3A" w14:textId="7900EDA5"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00642571">
              <w:rPr>
                <w:szCs w:val="20"/>
                <w:lang w:val="en-GB"/>
              </w:rPr>
              <w:t>many</w:t>
            </w:r>
          </w:p>
        </w:tc>
      </w:tr>
      <w:tr w:rsidR="00DB50C7" w:rsidRPr="00272F02" w14:paraId="76AC13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493ED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FC1486" w14:textId="6ACF8AF0" w:rsidR="007257D4" w:rsidRPr="00272F02" w:rsidRDefault="0048637B" w:rsidP="00C824A4">
            <w:pPr>
              <w:pStyle w:val="TableCellLeft10pt"/>
              <w:rPr>
                <w:szCs w:val="20"/>
                <w:lang w:val="en-GB" w:eastAsia="ja-JP"/>
              </w:rPr>
            </w:pPr>
            <w:r w:rsidRPr="00272F02">
              <w:rPr>
                <w:szCs w:val="20"/>
                <w:lang w:val="en-GB" w:eastAsia="ja-JP"/>
              </w:rPr>
              <w:t>5.3</w:t>
            </w:r>
          </w:p>
        </w:tc>
      </w:tr>
      <w:tr w:rsidR="00DB50C7" w:rsidRPr="00272F02" w14:paraId="35EDFB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71FFA9"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A69BFC0" w14:textId="37121186" w:rsidR="007257D4" w:rsidRPr="00272F02" w:rsidRDefault="007257D4" w:rsidP="00C824A4">
            <w:pPr>
              <w:pStyle w:val="TableCellLeft10pt"/>
              <w:rPr>
                <w:szCs w:val="20"/>
                <w:lang w:val="en-GB"/>
              </w:rPr>
            </w:pPr>
            <w:r w:rsidRPr="00272F02">
              <w:rPr>
                <w:szCs w:val="20"/>
                <w:lang w:val="en-GB"/>
              </w:rPr>
              <w:t>Exclusion Criteria</w:t>
            </w:r>
          </w:p>
        </w:tc>
      </w:tr>
      <w:tr w:rsidR="00DB50C7" w:rsidRPr="00272F02" w14:paraId="02B2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E6580B"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0CC4029" w14:textId="09D5FCF2"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51B14" w:rsidRPr="00272F02">
              <w:rPr>
                <w:szCs w:val="20"/>
                <w:lang w:val="en-GB"/>
              </w:rPr>
              <w:t>No</w:t>
            </w:r>
          </w:p>
          <w:p w14:paraId="66C65E80" w14:textId="2CA5CC5A"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00AB2E20" w:rsidRPr="00272F02">
              <w:rPr>
                <w:szCs w:val="20"/>
                <w:lang w:val="en-GB"/>
              </w:rPr>
              <w:t xml:space="preserve"> and Table of Contents</w:t>
            </w:r>
          </w:p>
          <w:p w14:paraId="63244D35" w14:textId="1A89A19D"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8BDD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E9523"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E9C2ED8" w14:textId="77777777" w:rsidR="007257D4" w:rsidRPr="00272F02" w:rsidRDefault="007257D4" w:rsidP="00C824A4">
            <w:pPr>
              <w:pStyle w:val="TableCellLeft10pt"/>
              <w:rPr>
                <w:szCs w:val="20"/>
                <w:lang w:val="en-GB"/>
              </w:rPr>
            </w:pPr>
            <w:r w:rsidRPr="00272F02">
              <w:rPr>
                <w:szCs w:val="20"/>
                <w:lang w:val="en-GB"/>
              </w:rPr>
              <w:t>No</w:t>
            </w:r>
          </w:p>
        </w:tc>
      </w:tr>
    </w:tbl>
    <w:p w14:paraId="560AE54C"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C886C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B7ACF"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734E1D" w14:textId="77777777" w:rsidR="007257D4" w:rsidRPr="00272F02" w:rsidRDefault="007257D4" w:rsidP="00C824A4">
            <w:pPr>
              <w:pStyle w:val="TableCellLeft10pt"/>
              <w:rPr>
                <w:szCs w:val="20"/>
                <w:lang w:val="en-GB"/>
              </w:rPr>
            </w:pPr>
            <w:r w:rsidRPr="00272F02">
              <w:rPr>
                <w:szCs w:val="20"/>
                <w:lang w:val="en-GB"/>
              </w:rPr>
              <w:t>An individual who meets any of the following criteria will be excluded from participation in this trial:</w:t>
            </w:r>
          </w:p>
        </w:tc>
      </w:tr>
      <w:tr w:rsidR="00DB50C7" w:rsidRPr="00272F02" w14:paraId="21DF91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ABCD2D"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EB105D"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A3E6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DEEEC4"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7A9F4F" w14:textId="2D09C90C" w:rsidR="007257D4" w:rsidRPr="00272F02" w:rsidRDefault="00B83891" w:rsidP="00C824A4">
            <w:pPr>
              <w:pStyle w:val="TableCellLeft10pt"/>
              <w:rPr>
                <w:szCs w:val="20"/>
                <w:lang w:val="en-GB"/>
              </w:rPr>
            </w:pPr>
            <w:r w:rsidRPr="00272F02">
              <w:rPr>
                <w:szCs w:val="20"/>
                <w:lang w:val="en-GB"/>
              </w:rPr>
              <w:t>V</w:t>
            </w:r>
          </w:p>
        </w:tc>
      </w:tr>
      <w:tr w:rsidR="00DB50C7" w:rsidRPr="00272F02" w14:paraId="0AD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D53E78"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CA743B" w14:textId="77777777" w:rsidR="007257D4" w:rsidRPr="00272F02" w:rsidRDefault="007257D4" w:rsidP="00C824A4">
            <w:pPr>
              <w:pStyle w:val="TableCellLeft10pt"/>
              <w:rPr>
                <w:szCs w:val="20"/>
                <w:lang w:val="en-GB"/>
              </w:rPr>
            </w:pPr>
            <w:r w:rsidRPr="00272F02">
              <w:rPr>
                <w:szCs w:val="20"/>
                <w:lang w:val="en-GB"/>
              </w:rPr>
              <w:t>Universal text</w:t>
            </w:r>
          </w:p>
        </w:tc>
      </w:tr>
      <w:tr w:rsidR="00DB50C7" w:rsidRPr="00272F02" w14:paraId="41881E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F3A6"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3482389"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181547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109FBE"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CCF664" w14:textId="77777777" w:rsidR="007257D4" w:rsidRPr="00272F02" w:rsidRDefault="007257D4" w:rsidP="00C824A4">
            <w:pPr>
              <w:pStyle w:val="TableCellLeft10pt"/>
              <w:rPr>
                <w:szCs w:val="20"/>
                <w:lang w:val="en-GB"/>
              </w:rPr>
            </w:pPr>
            <w:r w:rsidRPr="00272F02">
              <w:rPr>
                <w:szCs w:val="20"/>
                <w:lang w:val="en-GB"/>
              </w:rPr>
              <w:t>Required</w:t>
            </w:r>
          </w:p>
        </w:tc>
      </w:tr>
      <w:tr w:rsidR="00DB50C7" w:rsidRPr="00272F02" w14:paraId="085A8F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C2678"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13C7B80" w14:textId="325FBB7A"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4AD03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05A4F"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A53432" w14:textId="6B728FFF" w:rsidR="007257D4" w:rsidRPr="00272F02" w:rsidRDefault="0048637B" w:rsidP="00C824A4">
            <w:pPr>
              <w:pStyle w:val="TableCellLeft10pt"/>
              <w:rPr>
                <w:szCs w:val="20"/>
                <w:lang w:val="en-GB" w:eastAsia="ja-JP"/>
              </w:rPr>
            </w:pPr>
            <w:r w:rsidRPr="00272F02">
              <w:rPr>
                <w:szCs w:val="20"/>
                <w:lang w:val="en-GB" w:eastAsia="ja-JP"/>
              </w:rPr>
              <w:t>5.3</w:t>
            </w:r>
          </w:p>
        </w:tc>
      </w:tr>
      <w:tr w:rsidR="00DB50C7" w:rsidRPr="00272F02" w14:paraId="2383BC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5F7D0"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40C2F2" w14:textId="77777777" w:rsidR="007257D4" w:rsidRPr="00272F02" w:rsidRDefault="007257D4" w:rsidP="00C824A4">
            <w:pPr>
              <w:pStyle w:val="TableCellLeft10pt"/>
              <w:rPr>
                <w:szCs w:val="20"/>
                <w:lang w:val="en-GB"/>
              </w:rPr>
            </w:pPr>
            <w:r w:rsidRPr="00272F02">
              <w:rPr>
                <w:szCs w:val="20"/>
                <w:lang w:val="en-GB"/>
              </w:rPr>
              <w:t>An individual who meets any of the following criteria will be excluded from participation in this trial:</w:t>
            </w:r>
          </w:p>
        </w:tc>
      </w:tr>
      <w:tr w:rsidR="00DB50C7" w:rsidRPr="00272F02" w14:paraId="74BE07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AB908"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C91C82" w14:textId="7155900D"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51B14" w:rsidRPr="00272F02">
              <w:rPr>
                <w:szCs w:val="20"/>
                <w:lang w:val="en-GB"/>
              </w:rPr>
              <w:t>No</w:t>
            </w:r>
          </w:p>
          <w:p w14:paraId="50576E55" w14:textId="12DB92D0"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5.3 Exclusion Criteria</w:t>
            </w:r>
            <w:r w:rsidR="00C46EE1" w:rsidRPr="00272F02">
              <w:rPr>
                <w:szCs w:val="20"/>
                <w:lang w:val="en-GB"/>
              </w:rPr>
              <w:t xml:space="preserve">, 5 </w:t>
            </w:r>
            <w:r w:rsidR="00833515" w:rsidRPr="00272F02">
              <w:rPr>
                <w:szCs w:val="20"/>
                <w:lang w:val="en-GB"/>
              </w:rPr>
              <w:t>TRIAL POPULATION</w:t>
            </w:r>
            <w:r w:rsidR="00C46EE1" w:rsidRPr="00272F02">
              <w:rPr>
                <w:szCs w:val="20"/>
                <w:lang w:val="en-GB"/>
              </w:rPr>
              <w:t xml:space="preserve"> and Table of Contents</w:t>
            </w:r>
          </w:p>
          <w:p w14:paraId="45309B2E" w14:textId="49BB3510" w:rsidR="007257D4" w:rsidRPr="00272F02" w:rsidRDefault="007257D4" w:rsidP="00C824A4">
            <w:pPr>
              <w:pStyle w:val="TableCellLeft10pt"/>
              <w:rPr>
                <w:szCs w:val="20"/>
                <w:lang w:val="en-GB"/>
              </w:rPr>
            </w:pPr>
            <w:r w:rsidRPr="00272F02">
              <w:rPr>
                <w:rStyle w:val="TableCellLeft10ptBoldChar"/>
                <w:szCs w:val="20"/>
              </w:rPr>
              <w:t>Concept</w:t>
            </w:r>
            <w:r>
              <w:rPr>
                <w:rStyle w:val="TableCellLeft10ptBoldChar"/>
                <w:szCs w:val="20"/>
                <w:lang w:eastAsia="ja-JP"/>
              </w:rPr>
              <w:t xml:space="preserve">: </w:t>
            </w:r>
            <w:r w:rsidR="00986ADB">
              <w:rPr>
                <w:rFonts w:hint="eastAsia"/>
                <w:szCs w:val="20"/>
                <w:lang w:val="en-GB" w:eastAsia="ja-JP"/>
              </w:rPr>
              <w:t>U</w:t>
            </w:r>
            <w:r w:rsidRPr="00272F02">
              <w:rPr>
                <w:szCs w:val="20"/>
                <w:lang w:val="en-GB"/>
              </w:rPr>
              <w:t>niversal text</w:t>
            </w:r>
          </w:p>
        </w:tc>
      </w:tr>
      <w:tr w:rsidR="00DB50C7" w:rsidRPr="00272F02" w14:paraId="57DD56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34B63E"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0327B" w14:textId="77777777" w:rsidR="007257D4" w:rsidRPr="00272F02" w:rsidRDefault="007257D4" w:rsidP="00C824A4">
            <w:pPr>
              <w:pStyle w:val="TableCellLeft10pt"/>
              <w:rPr>
                <w:szCs w:val="20"/>
                <w:lang w:val="en-GB"/>
              </w:rPr>
            </w:pPr>
            <w:r w:rsidRPr="00272F02">
              <w:rPr>
                <w:szCs w:val="20"/>
                <w:lang w:val="en-GB"/>
              </w:rPr>
              <w:t>No</w:t>
            </w:r>
          </w:p>
        </w:tc>
      </w:tr>
    </w:tbl>
    <w:p w14:paraId="615AA012"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B1C490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CBBC46D"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6B8D65" w14:textId="250B2425" w:rsidR="007257D4" w:rsidRPr="00272F02" w:rsidRDefault="002B1BDD" w:rsidP="00C824A4">
            <w:pPr>
              <w:pStyle w:val="TableCellLeft10pt"/>
              <w:rPr>
                <w:szCs w:val="20"/>
                <w:lang w:val="en-GB"/>
              </w:rPr>
            </w:pPr>
            <w:r w:rsidRPr="00272F02">
              <w:rPr>
                <w:szCs w:val="20"/>
                <w:lang w:val="en-GB"/>
              </w:rPr>
              <w:t>&lt;#&gt;</w:t>
            </w:r>
          </w:p>
        </w:tc>
      </w:tr>
      <w:tr w:rsidR="00DB50C7" w:rsidRPr="00272F02" w14:paraId="5E6C65D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729D287"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E6818" w14:textId="7A842F24" w:rsidR="007257D4" w:rsidRPr="00272F02" w:rsidRDefault="00151B14" w:rsidP="00C824A4">
            <w:pPr>
              <w:pStyle w:val="TableCellLeft10pt"/>
              <w:rPr>
                <w:szCs w:val="20"/>
                <w:lang w:val="en-GB"/>
              </w:rPr>
            </w:pPr>
            <w:r w:rsidRPr="00272F02">
              <w:rPr>
                <w:szCs w:val="20"/>
                <w:lang w:val="en-GB" w:eastAsia="ja-JP"/>
              </w:rPr>
              <w:t>Number</w:t>
            </w:r>
          </w:p>
        </w:tc>
      </w:tr>
      <w:tr w:rsidR="00DB50C7" w:rsidRPr="00272F02" w14:paraId="147A977C"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F8CC6F1"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B90ED3"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61840C6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E1239ED"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C4516AF"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60C1651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1DC49D9"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B09C46E" w14:textId="2DEF89CB" w:rsidR="007257D4" w:rsidRPr="00272F02" w:rsidRDefault="2925818A" w:rsidP="2925818A">
            <w:pPr>
              <w:pStyle w:val="TableCellLeft10pt"/>
              <w:rPr>
                <w:lang w:val="en-GB"/>
              </w:rPr>
            </w:pPr>
            <w:r w:rsidRPr="2925818A">
              <w:rPr>
                <w:rStyle w:val="Instructions"/>
                <w:rFonts w:ascii="Times New Roman" w:hAnsi="Times New Roman"/>
                <w:color w:val="auto"/>
              </w:rPr>
              <w:t xml:space="preserve">Add criteria as needed. </w:t>
            </w:r>
            <w:r w:rsidRPr="2925818A">
              <w:rPr>
                <w:rFonts w:ascii="Segoe UI" w:eastAsia="Segoe UI" w:hAnsi="Segoe UI" w:cs="Segoe UI"/>
                <w:color w:val="333333"/>
                <w:sz w:val="18"/>
                <w:szCs w:val="18"/>
              </w:rPr>
              <w:t xml:space="preserve"> </w:t>
            </w:r>
            <w:commentRangeStart w:id="359"/>
            <w:r w:rsidRPr="00FF3C43">
              <w:rPr>
                <w:rStyle w:val="Instructions"/>
                <w:rFonts w:asciiTheme="minorHAnsi" w:eastAsiaTheme="minorEastAsia" w:hAnsiTheme="minorHAnsi" w:cstheme="minorBidi"/>
                <w:color w:val="auto"/>
                <w:szCs w:val="20"/>
              </w:rPr>
              <w:t>Consider</w:t>
            </w:r>
            <w:commentRangeEnd w:id="359"/>
            <w:r w:rsidR="007257D4">
              <w:rPr>
                <w:rStyle w:val="CommentReference"/>
              </w:rPr>
              <w:commentReference w:id="359"/>
            </w:r>
            <w:r w:rsidRPr="00FF3C43">
              <w:rPr>
                <w:rStyle w:val="Instructions"/>
                <w:rFonts w:asciiTheme="minorHAnsi" w:eastAsiaTheme="minorEastAsia" w:hAnsiTheme="minorHAnsi" w:cstheme="minorBidi"/>
                <w:color w:val="auto"/>
                <w:szCs w:val="20"/>
              </w:rPr>
              <w:t xml:space="preserve"> numbering </w:t>
            </w:r>
            <w:r w:rsidRPr="2925818A">
              <w:rPr>
                <w:rStyle w:val="Instructions"/>
                <w:rFonts w:ascii="Times New Roman" w:hAnsi="Times New Roman"/>
                <w:color w:val="auto"/>
              </w:rPr>
              <w:t>the criteria sequentially</w:t>
            </w:r>
          </w:p>
        </w:tc>
      </w:tr>
      <w:tr w:rsidR="00DB50C7" w:rsidRPr="00272F02" w14:paraId="250DEF3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64FCE83"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829153" w14:textId="2AD90569" w:rsidR="007257D4" w:rsidRPr="00272F02" w:rsidRDefault="007257D4" w:rsidP="00C46EE1">
            <w:pPr>
              <w:pStyle w:val="TableCellLeft10pt"/>
              <w:rPr>
                <w:szCs w:val="20"/>
                <w:lang w:val="en-GB"/>
              </w:rPr>
            </w:pPr>
            <w:r w:rsidRPr="00272F02">
              <w:rPr>
                <w:szCs w:val="20"/>
                <w:lang w:val="en-GB"/>
              </w:rPr>
              <w:t>Required</w:t>
            </w:r>
          </w:p>
        </w:tc>
      </w:tr>
      <w:tr w:rsidR="00DB50C7" w:rsidRPr="00272F02" w14:paraId="1CC2E97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29E4D66"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0BFBAD" w14:textId="3E824857" w:rsidR="007257D4" w:rsidRPr="00272F02" w:rsidRDefault="007257D4"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5C66772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C83A7B0"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C4F7E2" w14:textId="62B15F30" w:rsidR="007257D4" w:rsidRPr="00272F02" w:rsidRDefault="007257D4" w:rsidP="00C824A4">
            <w:pPr>
              <w:pStyle w:val="TableCellLeft10pt"/>
              <w:rPr>
                <w:szCs w:val="20"/>
                <w:lang w:val="en-GB" w:eastAsia="ja-JP"/>
              </w:rPr>
            </w:pPr>
            <w:r w:rsidRPr="00272F02">
              <w:rPr>
                <w:szCs w:val="20"/>
                <w:lang w:val="en-GB"/>
              </w:rPr>
              <w:t>5</w:t>
            </w:r>
            <w:r w:rsidR="0048637B" w:rsidRPr="00272F02">
              <w:rPr>
                <w:szCs w:val="20"/>
                <w:lang w:val="en-GB" w:eastAsia="ja-JP"/>
              </w:rPr>
              <w:t>.3</w:t>
            </w:r>
          </w:p>
        </w:tc>
      </w:tr>
      <w:tr w:rsidR="00DB50C7" w:rsidRPr="00272F02" w14:paraId="6F4E4DA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1F551F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B56E2FA" w14:textId="77777777" w:rsidR="007257D4" w:rsidRPr="00272F02" w:rsidRDefault="007257D4" w:rsidP="00C824A4">
            <w:pPr>
              <w:pStyle w:val="TableCellLeft10pt"/>
              <w:rPr>
                <w:szCs w:val="20"/>
                <w:lang w:val="en-GB"/>
              </w:rPr>
            </w:pPr>
            <w:r w:rsidRPr="00272F02">
              <w:rPr>
                <w:szCs w:val="20"/>
                <w:lang w:val="en-GB"/>
              </w:rPr>
              <w:t># is an identifier &lt;criterion identifier&gt; unique number and not replaceable</w:t>
            </w:r>
          </w:p>
        </w:tc>
      </w:tr>
      <w:tr w:rsidR="00DB50C7" w:rsidRPr="00272F02" w14:paraId="77DBFAD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A06391E"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BC9FCF4" w14:textId="499DB0AB"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E50791" w:rsidRPr="00272F02">
              <w:rPr>
                <w:szCs w:val="20"/>
                <w:lang w:val="en-GB" w:eastAsia="ja-JP"/>
              </w:rPr>
              <w:t>Yes</w:t>
            </w:r>
          </w:p>
          <w:p w14:paraId="1EF9FA4E" w14:textId="59860890"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5.3 Exclusion Criteria</w:t>
            </w:r>
          </w:p>
          <w:p w14:paraId="770437C2"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Sequential number</w:t>
            </w:r>
          </w:p>
        </w:tc>
      </w:tr>
      <w:tr w:rsidR="00DB50C7" w:rsidRPr="00272F02" w14:paraId="4AC3ACF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D341E58"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37CEE02" w14:textId="3C1171FD" w:rsidR="007257D4" w:rsidRPr="00272F02" w:rsidRDefault="00CE7F6F" w:rsidP="00C824A4">
            <w:pPr>
              <w:pStyle w:val="TableCellLeft10pt"/>
              <w:rPr>
                <w:szCs w:val="20"/>
                <w:lang w:val="en-GB"/>
              </w:rPr>
            </w:pPr>
            <w:r w:rsidRPr="00272F02">
              <w:rPr>
                <w:szCs w:val="20"/>
                <w:lang w:val="en-GB" w:eastAsia="ja-JP"/>
              </w:rPr>
              <w:t>Yes. n</w:t>
            </w:r>
            <w:r w:rsidR="007257D4" w:rsidRPr="00272F02">
              <w:rPr>
                <w:szCs w:val="20"/>
                <w:lang w:val="en-GB"/>
              </w:rPr>
              <w:t>umber consecutively, repeat</w:t>
            </w:r>
            <w:r w:rsidRPr="00272F02">
              <w:rPr>
                <w:szCs w:val="20"/>
                <w:lang w:val="en-GB" w:eastAsia="ja-JP"/>
              </w:rPr>
              <w:t>able</w:t>
            </w:r>
            <w:r w:rsidR="007257D4" w:rsidRPr="00272F02">
              <w:rPr>
                <w:szCs w:val="20"/>
                <w:lang w:val="en-GB"/>
              </w:rPr>
              <w:t xml:space="preserve"> for each exclusion criteria, if deleted do not replace, do not duplicate</w:t>
            </w:r>
          </w:p>
        </w:tc>
      </w:tr>
    </w:tbl>
    <w:p w14:paraId="4FCFBC06" w14:textId="77777777" w:rsidR="007257D4" w:rsidRPr="00272F02" w:rsidRDefault="007257D4" w:rsidP="00910BB6">
      <w:bookmarkStart w:id="360" w:name="_mioConsistencyCheck253"/>
      <w:bookmarkEnd w:id="360"/>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C3DB5F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F6D1DC6"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1C2ED6" w14:textId="5988C4A6" w:rsidR="007257D4" w:rsidRPr="00272F02" w:rsidRDefault="0048637B" w:rsidP="00C824A4">
            <w:pPr>
              <w:pStyle w:val="TableCellLeft10pt"/>
              <w:rPr>
                <w:szCs w:val="20"/>
                <w:lang w:val="en-GB" w:eastAsia="ja-JP"/>
              </w:rPr>
            </w:pPr>
            <w:r w:rsidRPr="00272F02">
              <w:rPr>
                <w:szCs w:val="20"/>
                <w:lang w:val="en-GB" w:eastAsia="ja-JP"/>
              </w:rPr>
              <w:t>&lt;</w:t>
            </w:r>
            <w:r w:rsidR="007257D4" w:rsidRPr="00272F02">
              <w:rPr>
                <w:szCs w:val="20"/>
                <w:lang w:val="en-GB"/>
              </w:rPr>
              <w:t>Exclusion Criterion</w:t>
            </w:r>
            <w:r w:rsidRPr="00272F02">
              <w:rPr>
                <w:szCs w:val="20"/>
                <w:lang w:val="en-GB" w:eastAsia="ja-JP"/>
              </w:rPr>
              <w:t>&gt;</w:t>
            </w:r>
          </w:p>
        </w:tc>
      </w:tr>
      <w:tr w:rsidR="00DB50C7" w:rsidRPr="00272F02" w14:paraId="1487C26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67A7F9F"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EEE47"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2D7B88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739D47E"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099AEE7"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6DF64D9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8CFAA87"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CDC474" w14:textId="36CC896F" w:rsidR="007257D4" w:rsidRPr="00272F02" w:rsidRDefault="007257D4" w:rsidP="00C824A4">
            <w:pPr>
              <w:pStyle w:val="TableCellLeft10pt"/>
              <w:rPr>
                <w:szCs w:val="20"/>
                <w:lang w:val="en-GB"/>
              </w:rPr>
            </w:pPr>
            <w:r w:rsidRPr="00272F02">
              <w:rPr>
                <w:szCs w:val="20"/>
                <w:lang w:val="en-GB"/>
              </w:rPr>
              <w:t>C25370</w:t>
            </w:r>
            <w:r w:rsidRPr="00272F02">
              <w:rPr>
                <w:szCs w:val="20"/>
                <w:lang w:val="en-GB"/>
              </w:rPr>
              <w:br/>
            </w:r>
            <w:r w:rsidR="00C111BE" w:rsidRPr="00272F02">
              <w:rPr>
                <w:szCs w:val="20"/>
                <w:lang w:val="en-GB"/>
              </w:rPr>
              <w:t>For review purpose, see definition of the controlled terminology below</w:t>
            </w:r>
            <w:r w:rsidRPr="00272F02">
              <w:rPr>
                <w:szCs w:val="20"/>
                <w:lang w:val="en-GB"/>
              </w:rPr>
              <w:br/>
              <w:t>List of characteristics in a protocol, any one of which excludes a potential subject from participation in a study. (CDISC glossary)</w:t>
            </w:r>
          </w:p>
        </w:tc>
      </w:tr>
      <w:tr w:rsidR="00DB50C7" w:rsidRPr="00272F02" w14:paraId="2989964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D0B5D38"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803EC35" w14:textId="060351A9" w:rsidR="007257D4" w:rsidRPr="00272F02" w:rsidRDefault="2925818A" w:rsidP="2925818A">
            <w:pPr>
              <w:rPr>
                <w:sz w:val="20"/>
                <w:szCs w:val="20"/>
              </w:rPr>
            </w:pPr>
            <w:r w:rsidRPr="2925818A">
              <w:rPr>
                <w:rFonts w:eastAsia="MS Mincho"/>
                <w:sz w:val="20"/>
                <w:szCs w:val="20"/>
              </w:rPr>
              <w:t>Add criteria as needed</w:t>
            </w:r>
            <w:commentRangeStart w:id="361"/>
            <w:r w:rsidRPr="2925818A">
              <w:rPr>
                <w:rFonts w:eastAsia="MS Mincho"/>
                <w:sz w:val="20"/>
                <w:szCs w:val="20"/>
              </w:rPr>
              <w:t>.</w:t>
            </w:r>
            <w:commentRangeEnd w:id="361"/>
            <w:r w:rsidR="007257D4">
              <w:rPr>
                <w:rStyle w:val="CommentReference"/>
              </w:rPr>
              <w:commentReference w:id="361"/>
            </w:r>
            <w:r w:rsidRPr="2925818A">
              <w:rPr>
                <w:rFonts w:ascii="Segoe UI" w:eastAsia="Segoe UI" w:hAnsi="Segoe UI" w:cs="Segoe UI"/>
                <w:color w:val="333333"/>
                <w:sz w:val="18"/>
                <w:szCs w:val="18"/>
              </w:rPr>
              <w:t xml:space="preserve"> </w:t>
            </w:r>
            <w:r w:rsidRPr="00FF3C43">
              <w:rPr>
                <w:rFonts w:asciiTheme="minorHAnsi" w:eastAsiaTheme="minorEastAsia" w:hAnsiTheme="minorHAnsi" w:cstheme="minorBidi"/>
                <w:sz w:val="20"/>
                <w:szCs w:val="20"/>
              </w:rPr>
              <w:t>Consider numbering</w:t>
            </w:r>
            <w:r w:rsidRPr="2925818A">
              <w:rPr>
                <w:rFonts w:eastAsia="MS Mincho"/>
                <w:sz w:val="20"/>
                <w:szCs w:val="20"/>
              </w:rPr>
              <w:t xml:space="preserve"> the criteria sequentially</w:t>
            </w:r>
          </w:p>
        </w:tc>
      </w:tr>
      <w:tr w:rsidR="00DB50C7" w:rsidRPr="00272F02" w14:paraId="2DB3383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E57FB24"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4A4E86" w14:textId="14F62E09" w:rsidR="007257D4" w:rsidRPr="00272F02" w:rsidRDefault="007257D4" w:rsidP="00C824A4">
            <w:pPr>
              <w:pStyle w:val="TableCellLeft10pt"/>
              <w:rPr>
                <w:szCs w:val="20"/>
                <w:lang w:val="en-GB"/>
              </w:rPr>
            </w:pPr>
            <w:r w:rsidRPr="00272F02">
              <w:rPr>
                <w:szCs w:val="20"/>
                <w:lang w:val="en-GB"/>
              </w:rPr>
              <w:t>Required</w:t>
            </w:r>
          </w:p>
        </w:tc>
      </w:tr>
      <w:tr w:rsidR="00DB50C7" w:rsidRPr="00272F02" w14:paraId="60F118F1"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F810932"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4AB43C" w14:textId="4BADD372" w:rsidR="007257D4" w:rsidRPr="00272F02" w:rsidRDefault="007257D4"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05CEAFE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C56C9C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87337A" w14:textId="044EBEC5" w:rsidR="007257D4" w:rsidRPr="00272F02" w:rsidRDefault="0013718F" w:rsidP="00C824A4">
            <w:pPr>
              <w:pStyle w:val="TableCellLeft10pt"/>
              <w:rPr>
                <w:szCs w:val="20"/>
                <w:lang w:val="en-GB"/>
              </w:rPr>
            </w:pPr>
            <w:r w:rsidRPr="00272F02">
              <w:rPr>
                <w:szCs w:val="20"/>
                <w:lang w:val="en-GB"/>
              </w:rPr>
              <w:t>5.3</w:t>
            </w:r>
          </w:p>
        </w:tc>
      </w:tr>
      <w:tr w:rsidR="00DB50C7" w:rsidRPr="00272F02" w14:paraId="68FDC3A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53F0FED"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52DD3A" w14:textId="4350C6CB" w:rsidR="007257D4" w:rsidRPr="00272F02" w:rsidRDefault="002B1BDD" w:rsidP="00C824A4">
            <w:pPr>
              <w:pStyle w:val="TableCellLeft10pt"/>
              <w:rPr>
                <w:szCs w:val="20"/>
                <w:lang w:val="en-GB"/>
              </w:rPr>
            </w:pPr>
            <w:r w:rsidRPr="00272F02">
              <w:rPr>
                <w:szCs w:val="20"/>
                <w:lang w:val="en-GB"/>
              </w:rPr>
              <w:t>Text</w:t>
            </w:r>
          </w:p>
        </w:tc>
      </w:tr>
      <w:tr w:rsidR="00DB50C7" w:rsidRPr="00272F02" w14:paraId="4AA7892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A479F61"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BA318A" w14:textId="1A5FCDF0"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2B1BDD" w:rsidRPr="00272F02">
              <w:rPr>
                <w:szCs w:val="20"/>
                <w:lang w:val="en-GB"/>
              </w:rPr>
              <w:t>Yes</w:t>
            </w:r>
          </w:p>
          <w:p w14:paraId="7A0B6B26" w14:textId="36A62B0E"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to Number #</w:t>
            </w:r>
            <w:r w:rsidR="002B1BDD" w:rsidRPr="00272F02">
              <w:rPr>
                <w:szCs w:val="20"/>
                <w:lang w:val="en-GB"/>
              </w:rPr>
              <w:t>, 5.3 Exclusion Criteria</w:t>
            </w:r>
          </w:p>
          <w:p w14:paraId="231A7FDA"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C25370</w:t>
            </w:r>
          </w:p>
        </w:tc>
      </w:tr>
      <w:tr w:rsidR="00DB50C7" w:rsidRPr="00272F02" w14:paraId="6354783C"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845E83A"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EAB5FD" w14:textId="686C2C47" w:rsidR="007257D4" w:rsidRPr="00272F02" w:rsidRDefault="00F26DF3" w:rsidP="00C824A4">
            <w:pPr>
              <w:pStyle w:val="TableCellLeft10pt"/>
              <w:rPr>
                <w:szCs w:val="20"/>
                <w:lang w:val="en-GB"/>
              </w:rPr>
            </w:pPr>
            <w:r w:rsidRPr="00272F02">
              <w:rPr>
                <w:szCs w:val="20"/>
                <w:lang w:val="en-GB" w:eastAsia="ja-JP"/>
              </w:rPr>
              <w:t xml:space="preserve">Yes, </w:t>
            </w:r>
            <w:r w:rsidR="002E2384" w:rsidRPr="00272F02">
              <w:rPr>
                <w:szCs w:val="20"/>
                <w:lang w:val="en-GB"/>
              </w:rPr>
              <w:t>repeatable</w:t>
            </w:r>
            <w:r w:rsidR="002E2384" w:rsidRPr="00272F02">
              <w:rPr>
                <w:szCs w:val="20"/>
                <w:lang w:val="en-GB" w:eastAsia="ja-JP"/>
              </w:rPr>
              <w:t xml:space="preserve"> </w:t>
            </w:r>
            <w:r w:rsidR="007257D4" w:rsidRPr="00272F02">
              <w:rPr>
                <w:szCs w:val="20"/>
                <w:lang w:val="en-GB"/>
              </w:rPr>
              <w:t>for each exclusion criterion, if deleted do not replace, do not duplicate</w:t>
            </w:r>
          </w:p>
        </w:tc>
      </w:tr>
    </w:tbl>
    <w:p w14:paraId="3A958105" w14:textId="77777777" w:rsidR="007257D4" w:rsidRPr="00272F02" w:rsidRDefault="007257D4" w:rsidP="00910BB6"/>
    <w:p w14:paraId="148373E3" w14:textId="77777777" w:rsidR="007257D4" w:rsidRPr="00272F02" w:rsidRDefault="007257D4" w:rsidP="007A78AC">
      <w:pPr>
        <w:pStyle w:val="Heading2"/>
        <w:rPr>
          <w:rFonts w:cs="Times New Roman"/>
        </w:rPr>
      </w:pPr>
      <w:r w:rsidRPr="00272F02">
        <w:rPr>
          <w:rFonts w:cs="Times New Roman"/>
        </w:rPr>
        <w:t>Contraception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3E2356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201817E"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D170D3" w14:textId="77777777" w:rsidR="007257D4" w:rsidRPr="00272F02" w:rsidRDefault="007257D4" w:rsidP="00C824A4">
            <w:pPr>
              <w:pStyle w:val="TableCellLeft10pt"/>
              <w:rPr>
                <w:szCs w:val="20"/>
                <w:lang w:val="en-GB"/>
              </w:rPr>
            </w:pPr>
            <w:r w:rsidRPr="00272F02">
              <w:rPr>
                <w:szCs w:val="20"/>
              </w:rPr>
              <w:t>5.4 Contraception</w:t>
            </w:r>
          </w:p>
        </w:tc>
      </w:tr>
      <w:tr w:rsidR="00DB50C7" w:rsidRPr="00272F02" w14:paraId="385A58F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826A534"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C8300"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1136774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D12C307"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D0ED8F"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43C6EC7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18A5041"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235C4AC"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09561A8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169DC2E"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530B9D7" w14:textId="1FCE9633" w:rsidR="007257D4" w:rsidRPr="00272F02" w:rsidRDefault="2925818A" w:rsidP="2925818A">
            <w:pPr>
              <w:pStyle w:val="TableCellLeft10pt"/>
              <w:rPr>
                <w:rStyle w:val="Instructions"/>
                <w:rFonts w:ascii="Times New Roman" w:hAnsi="Times New Roman"/>
                <w:color w:val="auto"/>
              </w:rPr>
            </w:pPr>
            <w:r w:rsidRPr="2925818A">
              <w:rPr>
                <w:rStyle w:val="Instructions"/>
                <w:rFonts w:ascii="Times New Roman" w:hAnsi="Times New Roman"/>
                <w:color w:val="auto"/>
              </w:rPr>
              <w:t>N/A</w:t>
            </w:r>
            <w:r w:rsidRPr="2925818A">
              <w:rPr>
                <w:rStyle w:val="Instructions"/>
                <w:rFonts w:ascii="Times New Roman" w:hAnsi="Times New Roman"/>
              </w:rPr>
              <w:t>AA.//A//A</w:t>
            </w:r>
            <w:commentRangeStart w:id="362"/>
            <w:commentRangeEnd w:id="362"/>
            <w:r w:rsidR="007257D4">
              <w:rPr>
                <w:rStyle w:val="CommentReference"/>
              </w:rPr>
              <w:commentReference w:id="362"/>
            </w:r>
          </w:p>
        </w:tc>
      </w:tr>
      <w:tr w:rsidR="00DB50C7" w:rsidRPr="00272F02" w14:paraId="19F9E61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743F047"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65A1B9" w14:textId="18EB938F" w:rsidR="007257D4" w:rsidRPr="00272F02" w:rsidRDefault="007257D4" w:rsidP="00C824A4">
            <w:pPr>
              <w:pStyle w:val="TableCellLeft10pt"/>
              <w:rPr>
                <w:szCs w:val="20"/>
                <w:lang w:val="en-GB"/>
              </w:rPr>
            </w:pPr>
            <w:r w:rsidRPr="00272F02">
              <w:rPr>
                <w:szCs w:val="20"/>
                <w:lang w:val="en-GB"/>
              </w:rPr>
              <w:t>Required</w:t>
            </w:r>
          </w:p>
        </w:tc>
      </w:tr>
      <w:tr w:rsidR="00DB50C7" w:rsidRPr="00272F02" w14:paraId="478D7A4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2FCB675"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F05F86" w14:textId="514D1A31"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0B2002E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9991DDC"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1B4482" w14:textId="77777777" w:rsidR="007257D4" w:rsidRPr="00272F02" w:rsidRDefault="007257D4" w:rsidP="00C824A4">
            <w:pPr>
              <w:pStyle w:val="TableCellLeft10pt"/>
              <w:rPr>
                <w:szCs w:val="20"/>
                <w:lang w:val="en-GB"/>
              </w:rPr>
            </w:pPr>
            <w:r w:rsidRPr="00272F02">
              <w:rPr>
                <w:szCs w:val="20"/>
                <w:lang w:val="en-GB"/>
              </w:rPr>
              <w:t>5.4</w:t>
            </w:r>
          </w:p>
        </w:tc>
      </w:tr>
      <w:tr w:rsidR="00DB50C7" w:rsidRPr="00272F02" w14:paraId="4B74004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661CED73"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ECE4D2F" w14:textId="2088A0C7" w:rsidR="007257D4" w:rsidRPr="00272F02" w:rsidRDefault="007257D4" w:rsidP="00C824A4">
            <w:pPr>
              <w:pStyle w:val="TableCellLeft10pt"/>
              <w:rPr>
                <w:szCs w:val="20"/>
                <w:lang w:val="en-GB"/>
              </w:rPr>
            </w:pPr>
            <w:r w:rsidRPr="00272F02">
              <w:rPr>
                <w:szCs w:val="20"/>
              </w:rPr>
              <w:t>Contraception</w:t>
            </w:r>
          </w:p>
        </w:tc>
      </w:tr>
      <w:tr w:rsidR="00DB50C7" w:rsidRPr="00272F02" w14:paraId="6A42C360"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C3C9078"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7F2727"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szCs w:val="20"/>
              </w:rPr>
              <w:t>No</w:t>
            </w:r>
          </w:p>
          <w:p w14:paraId="7B0E0205" w14:textId="5514D3EE"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Pr="00272F02">
              <w:rPr>
                <w:szCs w:val="20"/>
                <w:lang w:val="en-GB"/>
              </w:rPr>
              <w:t xml:space="preserve"> </w:t>
            </w:r>
            <w:r w:rsidR="00DD49EA" w:rsidRPr="00272F02">
              <w:rPr>
                <w:szCs w:val="20"/>
                <w:lang w:val="en-GB"/>
              </w:rPr>
              <w:t xml:space="preserve">and </w:t>
            </w:r>
            <w:r w:rsidR="00C46EE1" w:rsidRPr="00272F02">
              <w:rPr>
                <w:szCs w:val="20"/>
                <w:lang w:val="en-GB"/>
              </w:rPr>
              <w:t>Table of Contents</w:t>
            </w:r>
          </w:p>
          <w:p w14:paraId="63706796" w14:textId="6125DFA0"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01D4B3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E4E2A92"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7C3DDB5" w14:textId="77777777" w:rsidR="007257D4" w:rsidRPr="00272F02" w:rsidRDefault="007257D4" w:rsidP="00C824A4">
            <w:pPr>
              <w:pStyle w:val="TableCellLeft10pt"/>
              <w:rPr>
                <w:szCs w:val="20"/>
                <w:lang w:val="en-GB"/>
              </w:rPr>
            </w:pPr>
            <w:r w:rsidRPr="00272F02">
              <w:rPr>
                <w:szCs w:val="20"/>
                <w:lang w:val="en-GB"/>
              </w:rPr>
              <w:t>No</w:t>
            </w:r>
          </w:p>
        </w:tc>
      </w:tr>
    </w:tbl>
    <w:p w14:paraId="2EDB2405" w14:textId="77777777" w:rsidR="007257D4" w:rsidRPr="00272F02" w:rsidRDefault="007257D4" w:rsidP="007257D4">
      <w:pPr>
        <w:rPr>
          <w:sz w:val="20"/>
          <w:szCs w:val="20"/>
        </w:rPr>
      </w:pPr>
    </w:p>
    <w:p w14:paraId="28019FB8" w14:textId="77777777" w:rsidR="007257D4" w:rsidRPr="00272F02" w:rsidRDefault="007257D4" w:rsidP="007A78AC">
      <w:pPr>
        <w:pStyle w:val="Heading3"/>
        <w:rPr>
          <w:rFonts w:cs="Times New Roman"/>
        </w:rPr>
      </w:pPr>
      <w:bookmarkStart w:id="363" w:name="_Toc153780734"/>
      <w:r w:rsidRPr="00272F02">
        <w:rPr>
          <w:rFonts w:cs="Times New Roman"/>
        </w:rPr>
        <w:t>Definitions Related to Childbearing Potential</w:t>
      </w:r>
      <w:bookmarkEnd w:id="363"/>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9E69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92FC2"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89FE1E" w14:textId="0500F59D" w:rsidR="007257D4" w:rsidRPr="00272F02" w:rsidRDefault="007257D4" w:rsidP="00C824A4">
            <w:pPr>
              <w:pStyle w:val="TableCellLeft10pt"/>
              <w:rPr>
                <w:szCs w:val="20"/>
              </w:rPr>
            </w:pPr>
            <w:r w:rsidRPr="00272F02">
              <w:rPr>
                <w:szCs w:val="20"/>
              </w:rPr>
              <w:t>5.4.1</w:t>
            </w:r>
            <w:r w:rsidR="00925F0C" w:rsidRPr="00272F02">
              <w:rPr>
                <w:szCs w:val="20"/>
                <w:lang w:eastAsia="ja-JP"/>
              </w:rPr>
              <w:t xml:space="preserve"> </w:t>
            </w:r>
            <w:r w:rsidRPr="00272F02">
              <w:rPr>
                <w:szCs w:val="20"/>
              </w:rPr>
              <w:t>Definitions Related to Childbearing Potential</w:t>
            </w:r>
          </w:p>
        </w:tc>
      </w:tr>
      <w:tr w:rsidR="00DB50C7" w:rsidRPr="00272F02" w14:paraId="1C49E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53238"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47CF0" w14:textId="77777777" w:rsidR="007257D4" w:rsidRPr="00272F02" w:rsidRDefault="007257D4" w:rsidP="00C824A4">
            <w:pPr>
              <w:rPr>
                <w:sz w:val="20"/>
                <w:szCs w:val="20"/>
                <w:lang w:val="en-GB"/>
              </w:rPr>
            </w:pPr>
            <w:r w:rsidRPr="00272F02">
              <w:rPr>
                <w:sz w:val="20"/>
                <w:szCs w:val="20"/>
                <w:lang w:val="en-GB"/>
              </w:rPr>
              <w:t>Text</w:t>
            </w:r>
          </w:p>
        </w:tc>
      </w:tr>
      <w:tr w:rsidR="00DB50C7" w:rsidRPr="00272F02" w14:paraId="44914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6A07D"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87C4B0" w14:textId="77777777" w:rsidR="007257D4" w:rsidRPr="00272F02" w:rsidRDefault="007257D4" w:rsidP="00C824A4">
            <w:pPr>
              <w:rPr>
                <w:sz w:val="20"/>
                <w:szCs w:val="20"/>
                <w:lang w:val="en-GB"/>
              </w:rPr>
            </w:pPr>
            <w:r w:rsidRPr="00272F02">
              <w:rPr>
                <w:sz w:val="20"/>
                <w:szCs w:val="20"/>
                <w:lang w:val="en-GB"/>
              </w:rPr>
              <w:t>H</w:t>
            </w:r>
          </w:p>
        </w:tc>
      </w:tr>
      <w:tr w:rsidR="00DB50C7" w:rsidRPr="00272F02" w14:paraId="5B795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B519A"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64FA0" w14:textId="77777777" w:rsidR="007257D4" w:rsidRPr="00272F02" w:rsidRDefault="007257D4" w:rsidP="00C824A4">
            <w:pPr>
              <w:rPr>
                <w:sz w:val="20"/>
                <w:szCs w:val="20"/>
                <w:lang w:val="en-GB"/>
              </w:rPr>
            </w:pPr>
            <w:r w:rsidRPr="00272F02">
              <w:rPr>
                <w:sz w:val="20"/>
                <w:szCs w:val="20"/>
                <w:lang w:val="en-GB"/>
              </w:rPr>
              <w:t>Heading</w:t>
            </w:r>
          </w:p>
        </w:tc>
      </w:tr>
      <w:tr w:rsidR="00DB50C7" w:rsidRPr="00272F02" w14:paraId="79106A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E397FC"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4A7251" w14:textId="77777777" w:rsidR="007257D4" w:rsidRPr="00272F02" w:rsidRDefault="007257D4" w:rsidP="00C824A4">
            <w:pPr>
              <w:rPr>
                <w:sz w:val="20"/>
                <w:szCs w:val="20"/>
                <w:lang w:val="en-GB"/>
              </w:rPr>
            </w:pPr>
            <w:r w:rsidRPr="00272F02">
              <w:rPr>
                <w:sz w:val="20"/>
                <w:szCs w:val="20"/>
                <w:lang w:val="en-GB"/>
              </w:rPr>
              <w:t>N/A</w:t>
            </w:r>
          </w:p>
        </w:tc>
      </w:tr>
      <w:tr w:rsidR="00DB50C7" w:rsidRPr="00272F02" w14:paraId="4E8C47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3A877"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E228D1C" w14:textId="10DB3E83" w:rsidR="007257D4" w:rsidRPr="00272F02" w:rsidRDefault="007257D4" w:rsidP="00C824A4">
            <w:pPr>
              <w:rPr>
                <w:rFonts w:eastAsiaTheme="minorEastAsia"/>
                <w:sz w:val="20"/>
                <w:szCs w:val="20"/>
                <w:lang w:val="en-GB" w:eastAsia="ja-JP"/>
              </w:rPr>
            </w:pPr>
            <w:r w:rsidRPr="00272F02">
              <w:rPr>
                <w:sz w:val="20"/>
                <w:szCs w:val="20"/>
                <w:lang w:val="en-GB"/>
              </w:rPr>
              <w:t>Required</w:t>
            </w:r>
          </w:p>
        </w:tc>
      </w:tr>
      <w:tr w:rsidR="00DB50C7" w:rsidRPr="00272F02" w14:paraId="6DBCE3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4F13B"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C76D67" w14:textId="5139E3BD" w:rsidR="007257D4" w:rsidRPr="00272F02" w:rsidRDefault="007257D4" w:rsidP="00C824A4">
            <w:pPr>
              <w:rPr>
                <w:sz w:val="20"/>
                <w:szCs w:val="20"/>
                <w:lang w:val="en-GB"/>
              </w:rPr>
            </w:pPr>
            <w:r w:rsidRPr="00272F02">
              <w:rPr>
                <w:sz w:val="20"/>
                <w:szCs w:val="20"/>
                <w:lang w:val="en-GB"/>
              </w:rPr>
              <w:t>One</w:t>
            </w:r>
            <w:r w:rsidR="00DC71D5" w:rsidRPr="00272F02">
              <w:rPr>
                <w:sz w:val="20"/>
                <w:szCs w:val="20"/>
                <w:lang w:val="en-GB"/>
              </w:rPr>
              <w:t xml:space="preserve"> </w:t>
            </w:r>
            <w:r w:rsidRPr="00272F02">
              <w:rPr>
                <w:sz w:val="20"/>
                <w:szCs w:val="20"/>
                <w:lang w:val="en-GB"/>
              </w:rPr>
              <w:t>to</w:t>
            </w:r>
            <w:r w:rsidR="00DC71D5" w:rsidRPr="00272F02">
              <w:rPr>
                <w:sz w:val="20"/>
                <w:szCs w:val="20"/>
                <w:lang w:val="en-GB"/>
              </w:rPr>
              <w:t xml:space="preserve"> </w:t>
            </w:r>
            <w:r w:rsidRPr="00272F02">
              <w:rPr>
                <w:sz w:val="20"/>
                <w:szCs w:val="20"/>
                <w:lang w:val="en-GB"/>
              </w:rPr>
              <w:t>one</w:t>
            </w:r>
          </w:p>
        </w:tc>
      </w:tr>
      <w:tr w:rsidR="00DB50C7" w:rsidRPr="00272F02" w14:paraId="62033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7A4D11"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8EB32A9" w14:textId="45F9DD17" w:rsidR="007257D4" w:rsidRPr="00272F02" w:rsidRDefault="0048637B" w:rsidP="00C824A4">
            <w:pPr>
              <w:rPr>
                <w:rFonts w:eastAsiaTheme="minorEastAsia"/>
                <w:sz w:val="20"/>
                <w:szCs w:val="20"/>
                <w:lang w:val="en-GB" w:eastAsia="ja-JP"/>
              </w:rPr>
            </w:pPr>
            <w:r w:rsidRPr="00272F02">
              <w:rPr>
                <w:rFonts w:eastAsiaTheme="minorEastAsia"/>
                <w:sz w:val="20"/>
                <w:szCs w:val="20"/>
                <w:lang w:val="en-GB" w:eastAsia="ja-JP"/>
              </w:rPr>
              <w:t>5.4.1</w:t>
            </w:r>
          </w:p>
        </w:tc>
      </w:tr>
      <w:tr w:rsidR="00DB50C7" w:rsidRPr="00272F02" w14:paraId="68B66E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F52BF"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84636EF" w14:textId="25D94545" w:rsidR="007257D4" w:rsidRPr="00272F02" w:rsidRDefault="007257D4" w:rsidP="00C824A4">
            <w:pPr>
              <w:pStyle w:val="TableCellLeft10pt"/>
              <w:rPr>
                <w:szCs w:val="20"/>
                <w:lang w:val="en-GB"/>
              </w:rPr>
            </w:pPr>
            <w:r w:rsidRPr="00272F02">
              <w:rPr>
                <w:szCs w:val="20"/>
              </w:rPr>
              <w:t>Definitions Related to Childbearing Potential</w:t>
            </w:r>
          </w:p>
        </w:tc>
      </w:tr>
      <w:tr w:rsidR="00DB50C7" w:rsidRPr="00272F02" w14:paraId="3D259F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B5158"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FC7A7B" w14:textId="7E0AB589" w:rsidR="007257D4" w:rsidRPr="00272F02" w:rsidRDefault="007257D4" w:rsidP="00C824A4">
            <w:pPr>
              <w:rPr>
                <w:sz w:val="20"/>
                <w:szCs w:val="20"/>
                <w:lang w:val="en-GB"/>
              </w:rPr>
            </w:pPr>
            <w:r w:rsidRPr="00272F02">
              <w:rPr>
                <w:rStyle w:val="TableCellLeft10ptBoldChar"/>
                <w:szCs w:val="20"/>
                <w:lang w:val="en-GB"/>
              </w:rPr>
              <w:t>Value</w:t>
            </w:r>
            <w:r w:rsidRPr="00272F02">
              <w:rPr>
                <w:sz w:val="20"/>
                <w:szCs w:val="20"/>
                <w:lang w:val="en-GB"/>
              </w:rPr>
              <w:t xml:space="preserve"> </w:t>
            </w:r>
            <w:r w:rsidRPr="00272F02">
              <w:rPr>
                <w:rStyle w:val="TableCellLeft10ptBoldChar"/>
                <w:szCs w:val="20"/>
                <w:lang w:val="en-GB"/>
              </w:rPr>
              <w:t>Allowed</w:t>
            </w:r>
            <w:r w:rsidRPr="00272F02">
              <w:rPr>
                <w:sz w:val="20"/>
                <w:szCs w:val="20"/>
                <w:lang w:val="en-GB"/>
              </w:rPr>
              <w:t xml:space="preserve">: </w:t>
            </w:r>
            <w:r w:rsidR="002B1BDD" w:rsidRPr="00272F02">
              <w:rPr>
                <w:sz w:val="20"/>
                <w:szCs w:val="20"/>
                <w:lang w:val="en-GB"/>
              </w:rPr>
              <w:t>No</w:t>
            </w:r>
          </w:p>
          <w:p w14:paraId="3BF38E89" w14:textId="73251AA0" w:rsidR="007257D4" w:rsidRPr="00272F02" w:rsidRDefault="007257D4" w:rsidP="00C824A4">
            <w:pPr>
              <w:rPr>
                <w:sz w:val="20"/>
                <w:szCs w:val="20"/>
                <w:lang w:val="en-GB"/>
              </w:rPr>
            </w:pPr>
            <w:r w:rsidRPr="00272F02">
              <w:rPr>
                <w:rStyle w:val="TableCellLeft10ptBoldChar"/>
                <w:szCs w:val="20"/>
                <w:lang w:val="en-GB"/>
              </w:rPr>
              <w:t>Relationship</w:t>
            </w:r>
            <w:r w:rsidRPr="00272F02">
              <w:rPr>
                <w:sz w:val="20"/>
                <w:szCs w:val="20"/>
                <w:lang w:val="en-GB"/>
              </w:rPr>
              <w:t>: 5.4 Contraception</w:t>
            </w:r>
            <w:r w:rsidR="00C46EE1" w:rsidRPr="00272F02">
              <w:rPr>
                <w:sz w:val="20"/>
                <w:szCs w:val="20"/>
                <w:lang w:val="en-GB"/>
              </w:rPr>
              <w:t xml:space="preserve">, 5 </w:t>
            </w:r>
            <w:r w:rsidR="00833515" w:rsidRPr="00272F02">
              <w:rPr>
                <w:sz w:val="20"/>
                <w:szCs w:val="20"/>
                <w:lang w:val="en-GB"/>
              </w:rPr>
              <w:t>TRIAL POPULATION</w:t>
            </w:r>
            <w:r w:rsidR="00C46EE1" w:rsidRPr="00272F02">
              <w:rPr>
                <w:sz w:val="20"/>
                <w:szCs w:val="20"/>
                <w:lang w:val="en-GB"/>
              </w:rPr>
              <w:t xml:space="preserve"> and Table of Contents</w:t>
            </w:r>
          </w:p>
          <w:p w14:paraId="09AFED0C" w14:textId="5E3381AB" w:rsidR="007257D4" w:rsidRPr="00272F02" w:rsidRDefault="007257D4" w:rsidP="00C824A4">
            <w:pPr>
              <w:rPr>
                <w:sz w:val="20"/>
                <w:szCs w:val="20"/>
                <w:lang w:val="en-GB"/>
              </w:rPr>
            </w:pPr>
            <w:r w:rsidRPr="00272F02">
              <w:rPr>
                <w:rStyle w:val="TableCellLeft10ptBoldChar"/>
                <w:szCs w:val="20"/>
                <w:lang w:val="en-GB"/>
              </w:rPr>
              <w:t>Concept</w:t>
            </w:r>
            <w:r w:rsidRPr="00272F02">
              <w:rPr>
                <w:sz w:val="20"/>
                <w:szCs w:val="20"/>
                <w:lang w:val="en-GB"/>
              </w:rPr>
              <w:t>: Heading</w:t>
            </w:r>
          </w:p>
        </w:tc>
      </w:tr>
      <w:tr w:rsidR="00DB50C7" w:rsidRPr="00272F02" w14:paraId="10869A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7CFC6"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49AC50F" w14:textId="77777777" w:rsidR="007257D4" w:rsidRPr="00272F02" w:rsidRDefault="007257D4" w:rsidP="00C824A4">
            <w:pPr>
              <w:rPr>
                <w:sz w:val="20"/>
                <w:szCs w:val="20"/>
                <w:lang w:val="en-GB"/>
              </w:rPr>
            </w:pPr>
            <w:r w:rsidRPr="00272F02">
              <w:rPr>
                <w:sz w:val="20"/>
                <w:szCs w:val="20"/>
                <w:lang w:val="en-GB"/>
              </w:rPr>
              <w:t>No</w:t>
            </w:r>
          </w:p>
        </w:tc>
      </w:tr>
    </w:tbl>
    <w:p w14:paraId="16CFE69F"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CB28C0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0CF20B4"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26630B" w14:textId="5364DB66" w:rsidR="007257D4" w:rsidRPr="00272F02" w:rsidRDefault="007257D4" w:rsidP="00C824A4">
            <w:pPr>
              <w:pStyle w:val="TableCellLeft10pt"/>
              <w:rPr>
                <w:szCs w:val="20"/>
                <w:lang w:val="en-GB"/>
              </w:rPr>
            </w:pPr>
            <w:r w:rsidRPr="00272F02">
              <w:rPr>
                <w:szCs w:val="20"/>
                <w:lang w:val="en-GB"/>
              </w:rPr>
              <w:t>&lt;Definitions Related to Childbearing Potential&gt;</w:t>
            </w:r>
          </w:p>
        </w:tc>
      </w:tr>
      <w:tr w:rsidR="00DB50C7" w:rsidRPr="00272F02" w14:paraId="223F672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8B33CD1"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30E7F4"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3EECEEE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56582D5"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5917A5"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5E1766B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2970012"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D802E1" w14:textId="246468F0" w:rsidR="00837062" w:rsidRPr="00272F02" w:rsidRDefault="000F6F05" w:rsidP="002B1BDD">
            <w:pPr>
              <w:pStyle w:val="TableCellLeft10pt"/>
              <w:rPr>
                <w:szCs w:val="20"/>
                <w:lang w:val="en-GB"/>
              </w:rPr>
            </w:pPr>
            <w:r w:rsidRPr="00272F02">
              <w:rPr>
                <w:szCs w:val="20"/>
                <w:lang w:val="en-GB"/>
              </w:rPr>
              <w:t>CNEW</w:t>
            </w:r>
          </w:p>
          <w:p w14:paraId="5EF33938" w14:textId="18511AB8" w:rsidR="00837062" w:rsidRPr="00272F02" w:rsidRDefault="00F330A8" w:rsidP="002B1BDD">
            <w:pPr>
              <w:pStyle w:val="TableCellLeft10pt"/>
              <w:rPr>
                <w:szCs w:val="20"/>
                <w:lang w:val="en-GB"/>
              </w:rPr>
            </w:pPr>
            <w:r w:rsidRPr="00272F02">
              <w:rPr>
                <w:szCs w:val="20"/>
                <w:lang w:val="en-GB"/>
              </w:rPr>
              <w:t>For review purpose, see definition of the controlled terminology below</w:t>
            </w:r>
          </w:p>
          <w:p w14:paraId="60CAC5E9" w14:textId="2F5AFEFC" w:rsidR="002B1BDD" w:rsidRPr="00272F02" w:rsidRDefault="002B1BDD" w:rsidP="00C824A4">
            <w:pPr>
              <w:pStyle w:val="TableCellLeft10pt"/>
              <w:rPr>
                <w:szCs w:val="20"/>
                <w:lang w:val="en-GB"/>
              </w:rPr>
            </w:pPr>
            <w:r w:rsidRPr="00272F02">
              <w:rPr>
                <w:szCs w:val="20"/>
                <w:lang w:val="en-GB"/>
              </w:rPr>
              <w:t>A concise explanation of the meaning of participants of childbearing potential and non-childbearing potential within the context of a trial, or state not applicable.</w:t>
            </w:r>
          </w:p>
        </w:tc>
      </w:tr>
      <w:tr w:rsidR="00DB50C7" w:rsidRPr="00272F02" w14:paraId="1F9FC4E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2CC69F9"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70A5A16"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Specify the definitions of:</w:t>
            </w:r>
          </w:p>
          <w:p w14:paraId="232ED5A9" w14:textId="5F41ACB9" w:rsidR="007257D4" w:rsidRPr="00272F02" w:rsidRDefault="2925818A" w:rsidP="2925818A">
            <w:pPr>
              <w:pStyle w:val="TableListBullet10pt"/>
              <w:rPr>
                <w:rStyle w:val="Instructions"/>
                <w:rFonts w:ascii="Times New Roman" w:hAnsi="Times New Roman"/>
                <w:color w:val="auto"/>
              </w:rPr>
            </w:pPr>
            <w:commentRangeStart w:id="364"/>
            <w:r w:rsidRPr="2925818A">
              <w:rPr>
                <w:rStyle w:val="Instructions"/>
                <w:rFonts w:ascii="Times New Roman" w:hAnsi="Times New Roman"/>
                <w:color w:val="auto"/>
              </w:rPr>
              <w:t xml:space="preserve">participant </w:t>
            </w:r>
            <w:commentRangeEnd w:id="364"/>
            <w:r w:rsidR="007257D4">
              <w:rPr>
                <w:rStyle w:val="CommentReference"/>
              </w:rPr>
              <w:commentReference w:id="364"/>
            </w:r>
            <w:r w:rsidRPr="2925818A">
              <w:rPr>
                <w:rStyle w:val="Instructions"/>
                <w:rFonts w:ascii="Times New Roman" w:hAnsi="Times New Roman"/>
                <w:color w:val="auto"/>
              </w:rPr>
              <w:t>of childbearing potential</w:t>
            </w:r>
          </w:p>
          <w:p w14:paraId="3DE54549" w14:textId="7D9DFF14" w:rsidR="007257D4" w:rsidRPr="000D748A" w:rsidRDefault="2925818A" w:rsidP="00FF3C43">
            <w:pPr>
              <w:pStyle w:val="TableListBullet10pt"/>
              <w:rPr>
                <w:rStyle w:val="Instructions"/>
                <w:rFonts w:ascii="Times New Roman" w:hAnsi="Times New Roman"/>
                <w:color w:val="auto"/>
                <w:sz w:val="24"/>
              </w:rPr>
            </w:pPr>
            <w:commentRangeStart w:id="365"/>
            <w:r w:rsidRPr="2925818A">
              <w:rPr>
                <w:rStyle w:val="Instructions"/>
                <w:rFonts w:ascii="Times New Roman" w:hAnsi="Times New Roman"/>
                <w:color w:val="auto"/>
              </w:rPr>
              <w:t xml:space="preserve">participant </w:t>
            </w:r>
            <w:commentRangeEnd w:id="365"/>
            <w:r w:rsidR="007257D4">
              <w:rPr>
                <w:rStyle w:val="CommentReference"/>
              </w:rPr>
              <w:commentReference w:id="365"/>
            </w:r>
            <w:r w:rsidRPr="2925818A">
              <w:rPr>
                <w:rStyle w:val="Instructions"/>
                <w:rFonts w:ascii="Times New Roman" w:hAnsi="Times New Roman"/>
                <w:color w:val="auto"/>
              </w:rPr>
              <w:t xml:space="preserve">of </w:t>
            </w:r>
            <w:commentRangeStart w:id="366"/>
            <w:r w:rsidRPr="2925818A">
              <w:rPr>
                <w:rStyle w:val="Instructions"/>
                <w:rFonts w:ascii="Times New Roman" w:hAnsi="Times New Roman"/>
                <w:color w:val="auto"/>
              </w:rPr>
              <w:t xml:space="preserve">nonchildbearing </w:t>
            </w:r>
            <w:commentRangeEnd w:id="366"/>
            <w:r w:rsidR="007257D4">
              <w:rPr>
                <w:rStyle w:val="CommentReference"/>
              </w:rPr>
              <w:commentReference w:id="366"/>
            </w:r>
            <w:r w:rsidRPr="2925818A">
              <w:rPr>
                <w:rStyle w:val="Instructions"/>
                <w:rFonts w:ascii="Times New Roman" w:hAnsi="Times New Roman"/>
                <w:color w:val="auto"/>
              </w:rPr>
              <w:t>potential</w:t>
            </w:r>
          </w:p>
        </w:tc>
      </w:tr>
      <w:tr w:rsidR="00DB50C7" w:rsidRPr="00272F02" w14:paraId="1712679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F50D0E4"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6A9CE8" w14:textId="7A7ABFE2" w:rsidR="007257D4" w:rsidRPr="00272F02" w:rsidRDefault="007257D4" w:rsidP="00C824A4">
            <w:pPr>
              <w:pStyle w:val="TableCellLeft10pt"/>
              <w:rPr>
                <w:szCs w:val="20"/>
                <w:lang w:val="en-GB"/>
              </w:rPr>
            </w:pPr>
            <w:r w:rsidRPr="00272F02">
              <w:rPr>
                <w:szCs w:val="20"/>
                <w:lang w:val="en-GB"/>
              </w:rPr>
              <w:t>Required</w:t>
            </w:r>
          </w:p>
        </w:tc>
      </w:tr>
      <w:tr w:rsidR="00DB50C7" w:rsidRPr="00272F02" w14:paraId="2F2505E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81C061C"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23313F" w14:textId="1BA0E37B"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1CB71F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A5FEB06"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C80DF0" w14:textId="77777777" w:rsidR="007257D4" w:rsidRPr="00272F02" w:rsidRDefault="007257D4" w:rsidP="00C824A4">
            <w:pPr>
              <w:pStyle w:val="TableCellLeft10pt"/>
              <w:rPr>
                <w:szCs w:val="20"/>
                <w:lang w:val="en-GB"/>
              </w:rPr>
            </w:pPr>
            <w:r w:rsidRPr="00272F02">
              <w:rPr>
                <w:szCs w:val="20"/>
                <w:lang w:val="en-GB"/>
              </w:rPr>
              <w:t>5.4.1</w:t>
            </w:r>
          </w:p>
        </w:tc>
      </w:tr>
      <w:tr w:rsidR="00DB50C7" w:rsidRPr="00272F02" w14:paraId="0813B48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4E049B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B79508B"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C1700A9"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7012BDA"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FC4CB9"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41818DF" w14:textId="314FA132" w:rsidR="007257D4" w:rsidRPr="00272F02" w:rsidRDefault="007257D4" w:rsidP="00C824A4">
            <w:pPr>
              <w:rPr>
                <w:sz w:val="20"/>
                <w:szCs w:val="20"/>
                <w:lang w:val="en-GB"/>
              </w:rPr>
            </w:pPr>
            <w:r w:rsidRPr="00272F02">
              <w:rPr>
                <w:rStyle w:val="TableCellLeft10ptBoldChar"/>
                <w:szCs w:val="20"/>
              </w:rPr>
              <w:t>Relationship</w:t>
            </w:r>
            <w:r w:rsidRPr="00272F02">
              <w:rPr>
                <w:sz w:val="20"/>
                <w:szCs w:val="20"/>
                <w:lang w:val="en-GB"/>
              </w:rPr>
              <w:t xml:space="preserve">: 5.4.1 </w:t>
            </w:r>
            <w:r w:rsidRPr="00272F02">
              <w:rPr>
                <w:sz w:val="20"/>
                <w:szCs w:val="20"/>
              </w:rPr>
              <w:t>Definitions Related to Childbearing Potential</w:t>
            </w:r>
          </w:p>
          <w:p w14:paraId="4B7ED750" w14:textId="52204666"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2B1BDD" w:rsidRPr="00272F02">
              <w:rPr>
                <w:szCs w:val="20"/>
                <w:lang w:val="en-GB"/>
              </w:rPr>
              <w:t>CNEW</w:t>
            </w:r>
          </w:p>
        </w:tc>
      </w:tr>
      <w:tr w:rsidR="00DB50C7" w:rsidRPr="00272F02" w14:paraId="4EBB253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981431C"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F882B4" w14:textId="77777777" w:rsidR="007257D4" w:rsidRPr="00272F02" w:rsidRDefault="007257D4" w:rsidP="00C824A4">
            <w:pPr>
              <w:pStyle w:val="TableCellLeft10pt"/>
              <w:rPr>
                <w:szCs w:val="20"/>
                <w:lang w:val="en-GB"/>
              </w:rPr>
            </w:pPr>
            <w:r w:rsidRPr="00272F02">
              <w:rPr>
                <w:szCs w:val="20"/>
                <w:lang w:val="en-GB"/>
              </w:rPr>
              <w:t>No</w:t>
            </w:r>
          </w:p>
        </w:tc>
      </w:tr>
    </w:tbl>
    <w:p w14:paraId="7C8F38CB" w14:textId="77777777" w:rsidR="007257D4" w:rsidRPr="00272F02" w:rsidRDefault="007257D4" w:rsidP="007257D4">
      <w:pPr>
        <w:rPr>
          <w:sz w:val="20"/>
          <w:szCs w:val="20"/>
        </w:rPr>
      </w:pPr>
    </w:p>
    <w:p w14:paraId="1D82BC15" w14:textId="77777777" w:rsidR="007257D4" w:rsidRPr="00272F02" w:rsidRDefault="007257D4" w:rsidP="007A78AC">
      <w:pPr>
        <w:pStyle w:val="Heading3"/>
        <w:rPr>
          <w:rFonts w:cs="Times New Roman"/>
        </w:rPr>
      </w:pPr>
      <w:bookmarkStart w:id="367" w:name="_Toc153780735"/>
      <w:r w:rsidRPr="00272F02">
        <w:rPr>
          <w:rFonts w:cs="Times New Roman"/>
        </w:rPr>
        <w:t>Contraception Requirements</w:t>
      </w:r>
      <w:bookmarkEnd w:id="367"/>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A59D5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7640AE"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29C1EE4" w14:textId="3B39964A" w:rsidR="007257D4" w:rsidRPr="00272F02" w:rsidRDefault="007257D4" w:rsidP="00C824A4">
            <w:pPr>
              <w:pStyle w:val="TableCellLeft10pt"/>
              <w:rPr>
                <w:szCs w:val="20"/>
              </w:rPr>
            </w:pPr>
            <w:r w:rsidRPr="00272F02">
              <w:rPr>
                <w:szCs w:val="20"/>
              </w:rPr>
              <w:t>5.4.2</w:t>
            </w:r>
            <w:r w:rsidR="00937241" w:rsidRPr="00272F02">
              <w:rPr>
                <w:szCs w:val="20"/>
              </w:rPr>
              <w:t xml:space="preserve"> </w:t>
            </w:r>
            <w:r w:rsidRPr="00272F02">
              <w:rPr>
                <w:szCs w:val="20"/>
              </w:rPr>
              <w:t>Contraception Requirements</w:t>
            </w:r>
          </w:p>
        </w:tc>
      </w:tr>
      <w:tr w:rsidR="00DB50C7" w:rsidRPr="00272F02" w14:paraId="535650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D57BE"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4CC0E87"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10210B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DD0E0"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722E110"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065755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E0A4A"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6DA4C8"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49DC46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8004C7"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42214"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0F7618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8FA2BA"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629188" w14:textId="2B47698E" w:rsidR="007257D4" w:rsidRPr="00272F02" w:rsidRDefault="007257D4" w:rsidP="00C824A4">
            <w:pPr>
              <w:pStyle w:val="TableCellLeft10pt"/>
              <w:rPr>
                <w:szCs w:val="20"/>
                <w:lang w:val="en-GB"/>
              </w:rPr>
            </w:pPr>
            <w:r w:rsidRPr="00272F02">
              <w:rPr>
                <w:szCs w:val="20"/>
                <w:lang w:val="en-GB"/>
              </w:rPr>
              <w:t>Required</w:t>
            </w:r>
          </w:p>
        </w:tc>
      </w:tr>
      <w:tr w:rsidR="00DB50C7" w:rsidRPr="00272F02" w14:paraId="474F4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857820"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B5E2F73" w14:textId="28593BD1"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5DE20B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8D50C1"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5FD103" w14:textId="77777777" w:rsidR="007257D4" w:rsidRPr="00272F02" w:rsidRDefault="007257D4" w:rsidP="00C824A4">
            <w:pPr>
              <w:pStyle w:val="TableCellLeft10pt"/>
              <w:rPr>
                <w:szCs w:val="20"/>
                <w:lang w:val="en-GB"/>
              </w:rPr>
            </w:pPr>
            <w:r w:rsidRPr="00272F02">
              <w:rPr>
                <w:szCs w:val="20"/>
                <w:lang w:val="en-GB"/>
              </w:rPr>
              <w:t>5.4</w:t>
            </w:r>
          </w:p>
        </w:tc>
      </w:tr>
      <w:tr w:rsidR="00DB50C7" w:rsidRPr="00272F02" w14:paraId="63AFA0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D60A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4A25BFD" w14:textId="0DB586AD" w:rsidR="007257D4" w:rsidRPr="00272F02" w:rsidRDefault="007257D4" w:rsidP="00C824A4">
            <w:pPr>
              <w:pStyle w:val="TableCellLeft10pt"/>
              <w:rPr>
                <w:szCs w:val="20"/>
                <w:lang w:val="en-GB"/>
              </w:rPr>
            </w:pPr>
            <w:r w:rsidRPr="00272F02">
              <w:rPr>
                <w:szCs w:val="20"/>
              </w:rPr>
              <w:t>Contraception Requirements</w:t>
            </w:r>
          </w:p>
        </w:tc>
      </w:tr>
      <w:tr w:rsidR="00DB50C7" w:rsidRPr="00272F02" w14:paraId="48C3F5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EF811"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6FA2E1"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7C8717F" w14:textId="3CE6C495"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C46EE1" w:rsidRPr="00272F02">
              <w:rPr>
                <w:szCs w:val="20"/>
                <w:lang w:val="en-GB"/>
              </w:rPr>
              <w:t xml:space="preserve">5.4 Contraception, 5 </w:t>
            </w:r>
            <w:r w:rsidR="00833515" w:rsidRPr="00272F02">
              <w:rPr>
                <w:szCs w:val="20"/>
                <w:lang w:val="en-GB"/>
              </w:rPr>
              <w:t>TRIAL POPULATION</w:t>
            </w:r>
            <w:r w:rsidR="00C46EE1" w:rsidRPr="00272F02">
              <w:rPr>
                <w:szCs w:val="20"/>
                <w:lang w:val="en-GB"/>
              </w:rPr>
              <w:t xml:space="preserve"> and Table of Contents</w:t>
            </w:r>
          </w:p>
          <w:p w14:paraId="1FB6F439" w14:textId="75781645"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3B0EE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BB583"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65F24AC" w14:textId="77777777" w:rsidR="007257D4" w:rsidRPr="00272F02" w:rsidRDefault="007257D4" w:rsidP="00C824A4">
            <w:pPr>
              <w:pStyle w:val="TableCellLeft10pt"/>
              <w:rPr>
                <w:szCs w:val="20"/>
                <w:lang w:val="en-GB"/>
              </w:rPr>
            </w:pPr>
            <w:r w:rsidRPr="00272F02">
              <w:rPr>
                <w:szCs w:val="20"/>
                <w:lang w:val="en-GB"/>
              </w:rPr>
              <w:t>No</w:t>
            </w:r>
          </w:p>
        </w:tc>
      </w:tr>
    </w:tbl>
    <w:p w14:paraId="451915FA"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15725C7"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6E6CE957"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340A06B" w14:textId="56E7C977" w:rsidR="007257D4" w:rsidRPr="00272F02" w:rsidRDefault="007257D4" w:rsidP="00C824A4">
            <w:pPr>
              <w:pStyle w:val="TableCellLeft10pt"/>
              <w:rPr>
                <w:szCs w:val="20"/>
              </w:rPr>
            </w:pPr>
            <w:r w:rsidRPr="00272F02">
              <w:rPr>
                <w:szCs w:val="20"/>
              </w:rPr>
              <w:t>&lt;Contraception Requirements&gt;</w:t>
            </w:r>
          </w:p>
        </w:tc>
      </w:tr>
      <w:tr w:rsidR="00DB50C7" w:rsidRPr="00272F02" w14:paraId="6283180C"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47511544"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A9A09B"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3203744E"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5A3E77F9"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98D6FB6"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21B5C1F5"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4991B059"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5272244" w14:textId="77777777" w:rsidR="007257D4" w:rsidRPr="00272F02" w:rsidRDefault="007257D4" w:rsidP="00C824A4">
            <w:pPr>
              <w:pStyle w:val="TableCellLeft10pt"/>
              <w:rPr>
                <w:szCs w:val="20"/>
              </w:rPr>
            </w:pPr>
            <w:r w:rsidRPr="00272F02">
              <w:rPr>
                <w:szCs w:val="20"/>
              </w:rPr>
              <w:t>CNEW</w:t>
            </w:r>
          </w:p>
          <w:p w14:paraId="6DD782E7" w14:textId="708F070D" w:rsidR="004D329B" w:rsidRPr="00272F02" w:rsidRDefault="004D329B" w:rsidP="00C824A4">
            <w:pPr>
              <w:pStyle w:val="TableCellLeft10pt"/>
              <w:rPr>
                <w:szCs w:val="20"/>
              </w:rPr>
            </w:pPr>
            <w:r w:rsidRPr="00272F02">
              <w:rPr>
                <w:szCs w:val="20"/>
              </w:rPr>
              <w:t>For review purpose, see definition of the controlled terminology below</w:t>
            </w:r>
          </w:p>
          <w:p w14:paraId="20D4E083" w14:textId="23053111" w:rsidR="007257D4" w:rsidRPr="00272F02" w:rsidRDefault="007257D4" w:rsidP="005D2C83">
            <w:pPr>
              <w:pStyle w:val="TableCellLeft10pt"/>
              <w:rPr>
                <w:szCs w:val="20"/>
              </w:rPr>
            </w:pPr>
            <w:r w:rsidRPr="00272F02">
              <w:rPr>
                <w:szCs w:val="20"/>
              </w:rPr>
              <w:t>A description of the requirements for the prevention of conception or impregnation by the use of devices or drugs or surgery within a context of a trial</w:t>
            </w:r>
            <w:r w:rsidR="002B1BDD" w:rsidRPr="00272F02">
              <w:rPr>
                <w:szCs w:val="20"/>
              </w:rPr>
              <w:t xml:space="preserve"> l, or state not applicable. </w:t>
            </w:r>
          </w:p>
        </w:tc>
      </w:tr>
      <w:tr w:rsidR="00DB50C7" w:rsidRPr="00272F02" w14:paraId="0AD005A8"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54DE889A"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82B696A"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Specify the: </w:t>
            </w:r>
          </w:p>
          <w:p w14:paraId="3477EFCF" w14:textId="1528ACF4" w:rsidR="007257D4" w:rsidRPr="00272F02" w:rsidRDefault="2925818A" w:rsidP="2925818A">
            <w:pPr>
              <w:pStyle w:val="TableListBullet10pt"/>
              <w:rPr>
                <w:rStyle w:val="Instructions"/>
                <w:rFonts w:ascii="Times New Roman" w:hAnsi="Times New Roman"/>
                <w:color w:val="auto"/>
              </w:rPr>
            </w:pPr>
            <w:commentRangeStart w:id="368"/>
            <w:r w:rsidRPr="2925818A">
              <w:rPr>
                <w:rStyle w:val="Instructions"/>
                <w:rFonts w:ascii="Times New Roman" w:hAnsi="Times New Roman"/>
                <w:color w:val="auto"/>
              </w:rPr>
              <w:t xml:space="preserve">contraceptive </w:t>
            </w:r>
            <w:commentRangeEnd w:id="368"/>
            <w:r w:rsidR="007257D4">
              <w:rPr>
                <w:rStyle w:val="CommentReference"/>
              </w:rPr>
              <w:commentReference w:id="368"/>
            </w:r>
            <w:r w:rsidRPr="2925818A">
              <w:rPr>
                <w:rStyle w:val="Instructions"/>
                <w:rFonts w:ascii="Times New Roman" w:hAnsi="Times New Roman"/>
                <w:color w:val="auto"/>
              </w:rPr>
              <w:t xml:space="preserve">methods required </w:t>
            </w:r>
          </w:p>
          <w:p w14:paraId="7837AC0A" w14:textId="547FD47F" w:rsidR="007257D4" w:rsidRPr="00272F02" w:rsidRDefault="2925818A" w:rsidP="2925818A">
            <w:pPr>
              <w:pStyle w:val="TableListBullet10pt"/>
              <w:rPr>
                <w:rStyle w:val="Instructions"/>
                <w:rFonts w:ascii="Times New Roman" w:hAnsi="Times New Roman"/>
                <w:color w:val="auto"/>
              </w:rPr>
            </w:pPr>
            <w:commentRangeStart w:id="369"/>
            <w:r w:rsidRPr="2925818A">
              <w:rPr>
                <w:rStyle w:val="Instructions"/>
                <w:rFonts w:ascii="Times New Roman" w:hAnsi="Times New Roman"/>
                <w:color w:val="auto"/>
              </w:rPr>
              <w:t xml:space="preserve">duration </w:t>
            </w:r>
            <w:commentRangeEnd w:id="369"/>
            <w:r w:rsidR="007257D4">
              <w:rPr>
                <w:rStyle w:val="CommentReference"/>
              </w:rPr>
              <w:commentReference w:id="369"/>
            </w:r>
            <w:r w:rsidRPr="2925818A">
              <w:rPr>
                <w:rStyle w:val="Instructions"/>
                <w:rFonts w:ascii="Times New Roman" w:hAnsi="Times New Roman"/>
                <w:color w:val="auto"/>
              </w:rPr>
              <w:t>of use</w:t>
            </w:r>
          </w:p>
        </w:tc>
      </w:tr>
      <w:tr w:rsidR="00DB50C7" w:rsidRPr="00272F02" w14:paraId="2EF83520"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6975A19F"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C63550" w14:textId="19380CE1" w:rsidR="007257D4" w:rsidRPr="00272F02" w:rsidRDefault="007257D4" w:rsidP="00C824A4">
            <w:pPr>
              <w:pStyle w:val="TableCellLeft10pt"/>
              <w:rPr>
                <w:szCs w:val="20"/>
                <w:lang w:val="en-GB"/>
              </w:rPr>
            </w:pPr>
            <w:r w:rsidRPr="00272F02">
              <w:rPr>
                <w:szCs w:val="20"/>
                <w:lang w:val="en-GB"/>
              </w:rPr>
              <w:t>Required</w:t>
            </w:r>
          </w:p>
        </w:tc>
      </w:tr>
      <w:tr w:rsidR="00DB50C7" w:rsidRPr="00272F02" w14:paraId="21595A32"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031AD828"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7E32D9B" w14:textId="7AB8628C"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1489C68E"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7BE5F432"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FD61FAB" w14:textId="5BF94675" w:rsidR="007257D4" w:rsidRPr="00272F02" w:rsidRDefault="0013718F" w:rsidP="00C824A4">
            <w:pPr>
              <w:pStyle w:val="TableCellLeft10pt"/>
              <w:rPr>
                <w:szCs w:val="20"/>
                <w:lang w:val="en-GB"/>
              </w:rPr>
            </w:pPr>
            <w:r w:rsidRPr="00272F02">
              <w:rPr>
                <w:szCs w:val="20"/>
                <w:lang w:val="en-GB"/>
              </w:rPr>
              <w:t>5.4</w:t>
            </w:r>
          </w:p>
        </w:tc>
      </w:tr>
      <w:tr w:rsidR="00DB50C7" w:rsidRPr="00272F02" w14:paraId="4568365C"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0492EA7D"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3A7A08"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3A131142"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49FA3CC4"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FA00C6"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4FC700A" w14:textId="162B0CB1"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5.4.2 Contraception requirements</w:t>
            </w:r>
          </w:p>
          <w:p w14:paraId="73630DBD"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8B51768" w14:textId="77777777" w:rsidTr="2925818A">
        <w:trPr>
          <w:trHeight w:val="20"/>
        </w:trPr>
        <w:tc>
          <w:tcPr>
            <w:tcW w:w="1215" w:type="pct"/>
            <w:tcBorders>
              <w:top w:val="single" w:sz="4" w:space="0" w:color="auto"/>
              <w:left w:val="single" w:sz="4" w:space="0" w:color="auto"/>
              <w:bottom w:val="single" w:sz="4" w:space="0" w:color="auto"/>
              <w:right w:val="single" w:sz="4" w:space="0" w:color="auto"/>
            </w:tcBorders>
            <w:hideMark/>
          </w:tcPr>
          <w:p w14:paraId="0889E5B9"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D3EAE65" w14:textId="77777777" w:rsidR="007257D4" w:rsidRPr="00272F02" w:rsidRDefault="007257D4" w:rsidP="00C824A4">
            <w:pPr>
              <w:pStyle w:val="TableCellLeft10pt"/>
              <w:rPr>
                <w:szCs w:val="20"/>
                <w:lang w:val="en-GB"/>
              </w:rPr>
            </w:pPr>
            <w:r w:rsidRPr="00272F02">
              <w:rPr>
                <w:szCs w:val="20"/>
                <w:lang w:val="en-GB"/>
              </w:rPr>
              <w:t>No</w:t>
            </w:r>
          </w:p>
        </w:tc>
      </w:tr>
    </w:tbl>
    <w:p w14:paraId="364FCBE5" w14:textId="77777777" w:rsidR="007257D4" w:rsidRPr="00272F02" w:rsidRDefault="007257D4" w:rsidP="007257D4">
      <w:pPr>
        <w:rPr>
          <w:sz w:val="20"/>
          <w:szCs w:val="20"/>
        </w:rPr>
      </w:pPr>
    </w:p>
    <w:p w14:paraId="2E4DE53D" w14:textId="77777777" w:rsidR="007257D4" w:rsidRPr="00272F02" w:rsidRDefault="007257D4" w:rsidP="007A78AC">
      <w:pPr>
        <w:pStyle w:val="Heading2"/>
        <w:rPr>
          <w:rFonts w:cs="Times New Roman"/>
        </w:rPr>
      </w:pPr>
      <w:r w:rsidRPr="00272F02">
        <w:rPr>
          <w:rFonts w:cs="Times New Roman"/>
        </w:rPr>
        <w:t>Lifestyle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E0D0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600EDA"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26BC27" w14:textId="029A04AC" w:rsidR="007257D4" w:rsidRPr="00272F02" w:rsidRDefault="007257D4" w:rsidP="00C824A4">
            <w:pPr>
              <w:pStyle w:val="TableCellLeft10pt"/>
              <w:rPr>
                <w:szCs w:val="20"/>
              </w:rPr>
            </w:pPr>
            <w:r w:rsidRPr="00272F02">
              <w:rPr>
                <w:szCs w:val="20"/>
              </w:rPr>
              <w:t>5.5</w:t>
            </w:r>
            <w:r w:rsidR="00937241" w:rsidRPr="00272F02">
              <w:rPr>
                <w:szCs w:val="20"/>
              </w:rPr>
              <w:t xml:space="preserve"> </w:t>
            </w:r>
            <w:r w:rsidRPr="00272F02">
              <w:rPr>
                <w:szCs w:val="20"/>
              </w:rPr>
              <w:t>Lifestyle Restrictions</w:t>
            </w:r>
          </w:p>
        </w:tc>
      </w:tr>
      <w:tr w:rsidR="00DB50C7" w:rsidRPr="00272F02" w14:paraId="33D9A9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E69F7C"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812E4A"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D97F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42745A"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34D"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7183A5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B74CA5"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045026"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17B648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72498A"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7C2C24"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0CD10E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01A3E5"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F958D1" w14:textId="69B1E378" w:rsidR="007257D4" w:rsidRPr="00272F02" w:rsidRDefault="007257D4" w:rsidP="00C824A4">
            <w:pPr>
              <w:pStyle w:val="TableCellLeft10pt"/>
              <w:rPr>
                <w:szCs w:val="20"/>
                <w:lang w:val="en-GB"/>
              </w:rPr>
            </w:pPr>
            <w:r w:rsidRPr="00272F02">
              <w:rPr>
                <w:szCs w:val="20"/>
                <w:lang w:val="en-GB"/>
              </w:rPr>
              <w:t>Required</w:t>
            </w:r>
          </w:p>
        </w:tc>
      </w:tr>
      <w:tr w:rsidR="00DB50C7" w:rsidRPr="00272F02" w14:paraId="7C1714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258C9A"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8FDCD0" w14:textId="095974E4"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13207A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770EC"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03C81B" w14:textId="77777777" w:rsidR="007257D4" w:rsidRPr="00272F02" w:rsidRDefault="007257D4" w:rsidP="00C824A4">
            <w:pPr>
              <w:pStyle w:val="TableCellLeft10pt"/>
              <w:rPr>
                <w:szCs w:val="20"/>
                <w:lang w:val="en-GB"/>
              </w:rPr>
            </w:pPr>
            <w:r w:rsidRPr="00272F02">
              <w:rPr>
                <w:szCs w:val="20"/>
                <w:lang w:val="en-GB"/>
              </w:rPr>
              <w:t>5.5</w:t>
            </w:r>
          </w:p>
        </w:tc>
      </w:tr>
      <w:tr w:rsidR="00DB50C7" w:rsidRPr="00272F02" w14:paraId="5CAF2B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42C36"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B210450" w14:textId="393F2F55" w:rsidR="007257D4" w:rsidRPr="00272F02" w:rsidRDefault="007257D4" w:rsidP="00C824A4">
            <w:pPr>
              <w:pStyle w:val="TableCellLeft10pt"/>
              <w:rPr>
                <w:szCs w:val="20"/>
              </w:rPr>
            </w:pPr>
            <w:r w:rsidRPr="00272F02">
              <w:rPr>
                <w:szCs w:val="20"/>
              </w:rPr>
              <w:t>Lifestyle Restrictions</w:t>
            </w:r>
          </w:p>
        </w:tc>
      </w:tr>
      <w:tr w:rsidR="00DB50C7" w:rsidRPr="00272F02" w14:paraId="507B37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D8764"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AFD4BB"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C80D5C3" w14:textId="714868AA"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00C46EE1" w:rsidRPr="00272F02">
              <w:rPr>
                <w:szCs w:val="20"/>
                <w:lang w:val="en-GB"/>
              </w:rPr>
              <w:t xml:space="preserve"> and</w:t>
            </w:r>
            <w:r w:rsidRPr="00272F02">
              <w:rPr>
                <w:szCs w:val="20"/>
                <w:lang w:val="en-GB"/>
              </w:rPr>
              <w:t xml:space="preserve"> Table of </w:t>
            </w:r>
            <w:r w:rsidR="00C46EE1" w:rsidRPr="00272F02">
              <w:rPr>
                <w:szCs w:val="20"/>
                <w:lang w:val="en-GB"/>
              </w:rPr>
              <w:t>C</w:t>
            </w:r>
            <w:r w:rsidRPr="00272F02">
              <w:rPr>
                <w:szCs w:val="20"/>
                <w:lang w:val="en-GB"/>
              </w:rPr>
              <w:t>ontent</w:t>
            </w:r>
            <w:r w:rsidR="00C46EE1" w:rsidRPr="00272F02">
              <w:rPr>
                <w:szCs w:val="20"/>
                <w:lang w:val="en-GB"/>
              </w:rPr>
              <w:t>s</w:t>
            </w:r>
          </w:p>
          <w:p w14:paraId="05956CCA" w14:textId="71A1811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BD55B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17C88D"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5759B59" w14:textId="77777777" w:rsidR="007257D4" w:rsidRPr="00272F02" w:rsidRDefault="007257D4" w:rsidP="00C824A4">
            <w:pPr>
              <w:pStyle w:val="TableCellLeft10pt"/>
              <w:rPr>
                <w:szCs w:val="20"/>
                <w:lang w:val="en-GB"/>
              </w:rPr>
            </w:pPr>
            <w:r w:rsidRPr="00272F02">
              <w:rPr>
                <w:szCs w:val="20"/>
                <w:lang w:val="en-GB"/>
              </w:rPr>
              <w:t>No</w:t>
            </w:r>
          </w:p>
        </w:tc>
      </w:tr>
    </w:tbl>
    <w:p w14:paraId="132FC9B3"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2BEB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9A607"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4337C1" w14:textId="77777777" w:rsidR="007257D4" w:rsidRPr="00272F02" w:rsidRDefault="007257D4" w:rsidP="00C824A4">
            <w:pPr>
              <w:pStyle w:val="TableCellLeft10pt"/>
              <w:rPr>
                <w:szCs w:val="20"/>
              </w:rPr>
            </w:pPr>
            <w:r w:rsidRPr="00272F02">
              <w:rPr>
                <w:szCs w:val="20"/>
              </w:rPr>
              <w:t>{&lt;Lifestyle Restrictions&gt;}</w:t>
            </w:r>
          </w:p>
        </w:tc>
      </w:tr>
      <w:tr w:rsidR="00DB50C7" w:rsidRPr="00272F02" w14:paraId="71CB5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C3A4E6"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E99EAA3"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0E61FC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A12E86"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828CD7"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534B59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E34D9"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7AE5A1F" w14:textId="77777777" w:rsidR="007257D4" w:rsidRPr="00272F02" w:rsidRDefault="007257D4" w:rsidP="00C824A4">
            <w:pPr>
              <w:pStyle w:val="TableCellLeft10pt"/>
              <w:rPr>
                <w:szCs w:val="20"/>
                <w:lang w:val="en-GB"/>
              </w:rPr>
            </w:pPr>
            <w:r w:rsidRPr="00272F02">
              <w:rPr>
                <w:szCs w:val="20"/>
                <w:lang w:val="en-GB"/>
              </w:rPr>
              <w:t>CNEW</w:t>
            </w:r>
          </w:p>
          <w:p w14:paraId="432A04EA" w14:textId="13EDA9AC"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26C449AE" w14:textId="5BE255ED" w:rsidR="007257D4" w:rsidRPr="00272F02" w:rsidRDefault="007257D4" w:rsidP="00C824A4">
            <w:pPr>
              <w:pStyle w:val="TableCellLeft10pt"/>
              <w:rPr>
                <w:szCs w:val="20"/>
                <w:lang w:val="en-GB"/>
              </w:rPr>
            </w:pPr>
            <w:r w:rsidRPr="00272F02">
              <w:rPr>
                <w:szCs w:val="20"/>
                <w:lang w:val="en-GB"/>
              </w:rPr>
              <w:t>A description of the restrictions related to trial participant lifestyle such as diet, substance intake, and physical or other daily activities.</w:t>
            </w:r>
          </w:p>
        </w:tc>
      </w:tr>
      <w:tr w:rsidR="00DB50C7" w:rsidRPr="00272F02" w14:paraId="5495C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CF86E"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93439D"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In the following subsections, describe any restrictions during the trial pertaining to lifestyle and/or diet, intake of caffeine, alcohol, or tobacco, or physical and other activities. If not applicable, include a statement that no restrictions are required. </w:t>
            </w:r>
          </w:p>
        </w:tc>
      </w:tr>
      <w:tr w:rsidR="00DB50C7" w:rsidRPr="00272F02" w14:paraId="7644C9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BE3B64"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F92672" w14:textId="7E417D48" w:rsidR="007257D4" w:rsidRPr="00272F02" w:rsidRDefault="007257D4" w:rsidP="00C824A4">
            <w:pPr>
              <w:pStyle w:val="TableCellLeft10pt"/>
              <w:rPr>
                <w:szCs w:val="20"/>
                <w:lang w:val="en-GB"/>
              </w:rPr>
            </w:pPr>
            <w:r w:rsidRPr="00272F02">
              <w:rPr>
                <w:szCs w:val="20"/>
                <w:lang w:val="en-GB"/>
              </w:rPr>
              <w:t>Conditiona</w:t>
            </w:r>
            <w:r w:rsidR="004876F0" w:rsidRPr="00272F02">
              <w:rPr>
                <w:szCs w:val="20"/>
                <w:lang w:val="en-GB" w:eastAsia="ja-JP"/>
              </w:rPr>
              <w:t>l:</w:t>
            </w:r>
            <w:r w:rsidRPr="00272F02">
              <w:rPr>
                <w:szCs w:val="20"/>
                <w:lang w:val="en-GB"/>
              </w:rPr>
              <w:t xml:space="preserve"> </w:t>
            </w:r>
            <w:r w:rsidR="0013718F" w:rsidRPr="00272F02">
              <w:rPr>
                <w:szCs w:val="20"/>
                <w:lang w:val="en-GB"/>
              </w:rPr>
              <w:t>If Level 3 subheadings are not used</w:t>
            </w:r>
          </w:p>
        </w:tc>
      </w:tr>
      <w:tr w:rsidR="00DB50C7" w:rsidRPr="00272F02" w14:paraId="74F406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C0377"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44DBA61" w14:textId="4510ABC5"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1FC3E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5D410"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54A66" w14:textId="77777777" w:rsidR="007257D4" w:rsidRPr="00272F02" w:rsidRDefault="007257D4" w:rsidP="00C824A4">
            <w:pPr>
              <w:pStyle w:val="TableCellLeft10pt"/>
              <w:rPr>
                <w:szCs w:val="20"/>
                <w:lang w:val="en-GB"/>
              </w:rPr>
            </w:pPr>
            <w:r w:rsidRPr="00272F02">
              <w:rPr>
                <w:szCs w:val="20"/>
                <w:lang w:val="en-GB"/>
              </w:rPr>
              <w:t>5.5</w:t>
            </w:r>
          </w:p>
        </w:tc>
      </w:tr>
      <w:tr w:rsidR="00DB50C7" w:rsidRPr="00272F02" w14:paraId="28847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33028"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A5B381C"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0094D1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1FC030"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91CE174"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4020E43" w14:textId="2CBFCA57"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5.5</w:t>
            </w:r>
            <w:r w:rsidRPr="00272F02">
              <w:rPr>
                <w:szCs w:val="20"/>
                <w:lang w:val="en-GB"/>
              </w:rPr>
              <w:tab/>
              <w:t xml:space="preserve"> Lifestyle Restrictions</w:t>
            </w:r>
          </w:p>
          <w:p w14:paraId="2DE9E221"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D140E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452A16"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06C7D69" w14:textId="77777777" w:rsidR="007257D4" w:rsidRPr="00272F02" w:rsidRDefault="007257D4" w:rsidP="00C824A4">
            <w:pPr>
              <w:pStyle w:val="TableCellLeft10pt"/>
              <w:rPr>
                <w:szCs w:val="20"/>
                <w:lang w:val="en-GB"/>
              </w:rPr>
            </w:pPr>
            <w:r w:rsidRPr="00272F02">
              <w:rPr>
                <w:szCs w:val="20"/>
                <w:lang w:val="en-GB"/>
              </w:rPr>
              <w:t>No</w:t>
            </w:r>
          </w:p>
        </w:tc>
      </w:tr>
    </w:tbl>
    <w:p w14:paraId="257440D7" w14:textId="77777777" w:rsidR="007257D4" w:rsidRPr="00272F02" w:rsidRDefault="007257D4" w:rsidP="007257D4">
      <w:pPr>
        <w:rPr>
          <w:sz w:val="20"/>
          <w:szCs w:val="20"/>
        </w:rPr>
      </w:pPr>
      <w:bookmarkStart w:id="370" w:name="_mioConsistencyCheck254"/>
      <w:bookmarkStart w:id="371" w:name="_mioConsistencyCheck257"/>
      <w:bookmarkEnd w:id="370"/>
      <w:bookmarkEnd w:id="371"/>
    </w:p>
    <w:p w14:paraId="77E82E6D" w14:textId="77777777" w:rsidR="007257D4" w:rsidRPr="00272F02" w:rsidRDefault="007257D4" w:rsidP="007A78AC">
      <w:pPr>
        <w:pStyle w:val="Heading3"/>
        <w:rPr>
          <w:rFonts w:cs="Times New Roman"/>
        </w:rPr>
      </w:pPr>
      <w:r w:rsidRPr="00272F02">
        <w:rPr>
          <w:rFonts w:cs="Times New Roman"/>
        </w:rPr>
        <w:t>Meals and Dietary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4E565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9FFE3"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EA7DB5" w14:textId="77777777"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5.5.1 Meals and Dietary Restrictions</w:t>
            </w:r>
          </w:p>
        </w:tc>
      </w:tr>
      <w:tr w:rsidR="00DB50C7" w:rsidRPr="00272F02" w14:paraId="2A68BF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68CE5E"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C1A878"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9C44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8D09A"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B751A8"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2D4E5A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1316"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C1E3118"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6DCA7D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11458"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8A645A5"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504C6A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4F6153"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55528A"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7A6ACF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D84D7"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FE00A1" w14:textId="74169C1C"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3FC58B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183A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142B15" w14:textId="77777777" w:rsidR="007257D4" w:rsidRPr="00272F02" w:rsidRDefault="007257D4" w:rsidP="00C824A4">
            <w:pPr>
              <w:pStyle w:val="TableCellLeft10pt"/>
              <w:rPr>
                <w:szCs w:val="20"/>
                <w:lang w:val="en-GB"/>
              </w:rPr>
            </w:pPr>
            <w:r w:rsidRPr="00272F02">
              <w:rPr>
                <w:szCs w:val="20"/>
                <w:lang w:val="en-GB"/>
              </w:rPr>
              <w:t>5.5.1</w:t>
            </w:r>
          </w:p>
        </w:tc>
      </w:tr>
      <w:tr w:rsidR="00DB50C7" w:rsidRPr="00272F02" w14:paraId="03D16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945357"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D4DFC36" w14:textId="54C23F99"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Meals and Dietary Restrictions</w:t>
            </w:r>
          </w:p>
        </w:tc>
      </w:tr>
      <w:tr w:rsidR="00DB50C7" w:rsidRPr="00272F02" w14:paraId="4CC210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C5329"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2EF94E"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F1EDBA9" w14:textId="7266B5FD"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5.5 </w:t>
            </w:r>
            <w:r w:rsidRPr="00272F02">
              <w:rPr>
                <w:szCs w:val="20"/>
              </w:rPr>
              <w:t>Lifestyle Restrictions</w:t>
            </w:r>
            <w:r w:rsidR="00C46EE1" w:rsidRPr="00272F02">
              <w:rPr>
                <w:szCs w:val="20"/>
                <w:lang w:val="en-GB"/>
              </w:rPr>
              <w:t xml:space="preserve">, 5 </w:t>
            </w:r>
            <w:r w:rsidR="00833515" w:rsidRPr="00272F02">
              <w:rPr>
                <w:szCs w:val="20"/>
                <w:lang w:val="en-GB"/>
              </w:rPr>
              <w:t>TRIAL POPULATION</w:t>
            </w:r>
            <w:r w:rsidR="00C46EE1" w:rsidRPr="00272F02">
              <w:rPr>
                <w:szCs w:val="20"/>
                <w:lang w:val="en-GB"/>
              </w:rPr>
              <w:t xml:space="preserve"> and Table of Contents</w:t>
            </w:r>
          </w:p>
          <w:p w14:paraId="4DDDB052" w14:textId="57EF3703"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10B15C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EDDF5E"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9EF887" w14:textId="77777777" w:rsidR="007257D4" w:rsidRPr="00272F02" w:rsidRDefault="007257D4" w:rsidP="00C824A4">
            <w:pPr>
              <w:pStyle w:val="TableCellLeft10pt"/>
              <w:rPr>
                <w:szCs w:val="20"/>
                <w:lang w:val="en-GB"/>
              </w:rPr>
            </w:pPr>
            <w:r w:rsidRPr="00272F02">
              <w:rPr>
                <w:szCs w:val="20"/>
                <w:lang w:val="en-GB"/>
              </w:rPr>
              <w:t>No</w:t>
            </w:r>
          </w:p>
        </w:tc>
      </w:tr>
    </w:tbl>
    <w:p w14:paraId="7F23BA6D" w14:textId="77777777" w:rsidR="007257D4" w:rsidRPr="00272F02" w:rsidRDefault="007257D4"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07FCC0C"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8B3D18D"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7ABBB4" w14:textId="77777777"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&lt;Meals and Dietary Restrictions&gt;</w:t>
            </w:r>
          </w:p>
        </w:tc>
      </w:tr>
      <w:tr w:rsidR="00DB50C7" w:rsidRPr="00272F02" w14:paraId="0318295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1C3B22B"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96CBE1"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7E625B3E"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0F5D334"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B45660"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15502E73"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1E534679"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BC35E8E" w14:textId="77777777" w:rsidR="007257D4" w:rsidRPr="00272F02" w:rsidRDefault="007257D4" w:rsidP="00C824A4">
            <w:pPr>
              <w:pStyle w:val="TableCellLeft10pt"/>
              <w:rPr>
                <w:szCs w:val="20"/>
                <w:lang w:val="en-GB"/>
              </w:rPr>
            </w:pPr>
            <w:r w:rsidRPr="00272F02">
              <w:rPr>
                <w:szCs w:val="20"/>
                <w:lang w:val="en-GB"/>
              </w:rPr>
              <w:t>CNEW</w:t>
            </w:r>
          </w:p>
          <w:p w14:paraId="106419B1" w14:textId="7B50B696"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110F5C2F" w14:textId="0F1E3FFD" w:rsidR="007257D4" w:rsidRPr="00272F02" w:rsidRDefault="007257D4" w:rsidP="00C824A4">
            <w:pPr>
              <w:pStyle w:val="TableCellLeft10pt"/>
              <w:rPr>
                <w:szCs w:val="20"/>
                <w:lang w:val="en-GB"/>
              </w:rPr>
            </w:pPr>
            <w:r w:rsidRPr="00272F02">
              <w:rPr>
                <w:szCs w:val="20"/>
                <w:lang w:val="en-GB"/>
              </w:rPr>
              <w:t>A description of the restrictions related to participant diet during the trial.</w:t>
            </w:r>
          </w:p>
        </w:tc>
      </w:tr>
      <w:tr w:rsidR="00DB50C7" w:rsidRPr="00272F02" w14:paraId="3BB382E6"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012AE2B"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7B090E6" w14:textId="3D15CE77" w:rsidR="007257D4" w:rsidRPr="00272F02" w:rsidRDefault="2925818A" w:rsidP="2925818A">
            <w:pPr>
              <w:pStyle w:val="TableCellLeft10pt"/>
              <w:rPr>
                <w:rStyle w:val="Instructions"/>
                <w:rFonts w:ascii="Times New Roman" w:hAnsi="Times New Roman"/>
                <w:color w:val="auto"/>
              </w:rPr>
            </w:pPr>
            <w:r w:rsidRPr="2925818A">
              <w:rPr>
                <w:rStyle w:val="Instructions"/>
                <w:rFonts w:ascii="Times New Roman" w:hAnsi="Times New Roman"/>
                <w:color w:val="auto"/>
              </w:rPr>
              <w:t>If applicable, describe any restrictions on diet (e.g., food and drink restrictions, timing of meals relative to dosing</w:t>
            </w:r>
            <w:commentRangeStart w:id="372"/>
            <w:r w:rsidRPr="2925818A">
              <w:rPr>
                <w:rStyle w:val="Instructions"/>
                <w:rFonts w:ascii="Times New Roman" w:hAnsi="Times New Roman"/>
                <w:color w:val="auto"/>
              </w:rPr>
              <w:t>, etc.</w:t>
            </w:r>
            <w:commentRangeEnd w:id="372"/>
            <w:r w:rsidR="007257D4">
              <w:rPr>
                <w:rStyle w:val="CommentReference"/>
              </w:rPr>
              <w:commentReference w:id="372"/>
            </w:r>
            <w:r w:rsidRPr="2925818A">
              <w:rPr>
                <w:rStyle w:val="Instructions"/>
                <w:rFonts w:ascii="Times New Roman" w:hAnsi="Times New Roman"/>
                <w:color w:val="auto"/>
              </w:rPr>
              <w:t xml:space="preserve">). </w:t>
            </w:r>
          </w:p>
        </w:tc>
      </w:tr>
      <w:tr w:rsidR="00DB50C7" w:rsidRPr="00272F02" w14:paraId="5AB1C83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0B185FF"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6E7CAC"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2193FCB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15A0DB6"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CD005F" w14:textId="382665E9"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6BC2D602"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5533899"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4AF14EF" w14:textId="77777777" w:rsidR="007257D4" w:rsidRPr="00272F02" w:rsidRDefault="007257D4" w:rsidP="00C824A4">
            <w:pPr>
              <w:pStyle w:val="TableCellLeft10pt"/>
              <w:rPr>
                <w:szCs w:val="20"/>
                <w:lang w:val="en-GB"/>
              </w:rPr>
            </w:pPr>
            <w:r w:rsidRPr="00272F02">
              <w:rPr>
                <w:szCs w:val="20"/>
                <w:lang w:val="en-GB"/>
              </w:rPr>
              <w:t>5.5.1</w:t>
            </w:r>
          </w:p>
        </w:tc>
      </w:tr>
      <w:tr w:rsidR="00DB50C7" w:rsidRPr="00272F02" w14:paraId="2C7E8215"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C990BF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66D5C67"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7CDBA01"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0C512EFB"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1841460"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30E5B66" w14:textId="70910D8E"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5.5.1 Meals and Dietary Restrictions</w:t>
            </w:r>
          </w:p>
          <w:p w14:paraId="38D53E8F" w14:textId="7777777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4C35B0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5A65B232"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A720F58" w14:textId="77777777" w:rsidR="007257D4" w:rsidRPr="00272F02" w:rsidRDefault="007257D4" w:rsidP="00C824A4">
            <w:pPr>
              <w:pStyle w:val="TableCellLeft10pt"/>
              <w:rPr>
                <w:szCs w:val="20"/>
                <w:lang w:val="en-GB"/>
              </w:rPr>
            </w:pPr>
            <w:r w:rsidRPr="00272F02">
              <w:rPr>
                <w:szCs w:val="20"/>
                <w:lang w:val="en-GB"/>
              </w:rPr>
              <w:t>No</w:t>
            </w:r>
          </w:p>
        </w:tc>
      </w:tr>
    </w:tbl>
    <w:p w14:paraId="72CF35F3" w14:textId="77777777" w:rsidR="00416556" w:rsidRPr="00272F02" w:rsidRDefault="00416556" w:rsidP="00910BB6"/>
    <w:p w14:paraId="65877D32" w14:textId="78B5D592" w:rsidR="007257D4" w:rsidRPr="00272F02" w:rsidRDefault="007257D4" w:rsidP="007A78AC">
      <w:pPr>
        <w:pStyle w:val="Heading3"/>
        <w:rPr>
          <w:rFonts w:cs="Times New Roman"/>
        </w:rPr>
      </w:pPr>
      <w:r w:rsidRPr="00272F02">
        <w:rPr>
          <w:rFonts w:cs="Times New Roman"/>
        </w:rPr>
        <w:t>Caffeine, Alcohol, Tobacco, and Other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72911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DAD1B7"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AC1831" w14:textId="371FE455" w:rsidR="007257D4" w:rsidRPr="00272F02" w:rsidRDefault="007257D4" w:rsidP="00C824A4">
            <w:pPr>
              <w:pStyle w:val="TableCellLeft10pt"/>
              <w:rPr>
                <w:szCs w:val="20"/>
                <w:lang w:val="en-GB"/>
              </w:rPr>
            </w:pPr>
            <w:r w:rsidRPr="00272F02">
              <w:rPr>
                <w:rStyle w:val="SuggestedOptional"/>
                <w:rFonts w:ascii="Times New Roman" w:hAnsi="Times New Roman"/>
                <w:color w:val="auto"/>
                <w:szCs w:val="20"/>
              </w:rPr>
              <w:t>5.5.2</w:t>
            </w:r>
            <w:r w:rsidR="00937241" w:rsidRPr="00272F02">
              <w:rPr>
                <w:rStyle w:val="SuggestedOptional"/>
                <w:rFonts w:ascii="Times New Roman" w:hAnsi="Times New Roman"/>
                <w:color w:val="auto"/>
                <w:szCs w:val="20"/>
              </w:rPr>
              <w:t xml:space="preserve"> </w:t>
            </w:r>
            <w:r w:rsidRPr="00272F02">
              <w:rPr>
                <w:rStyle w:val="SuggestedOptional"/>
                <w:rFonts w:ascii="Times New Roman" w:hAnsi="Times New Roman"/>
                <w:color w:val="auto"/>
                <w:szCs w:val="20"/>
              </w:rPr>
              <w:t>Caffeine, Alcohol, Tobacco, and Other Restrictions</w:t>
            </w:r>
          </w:p>
        </w:tc>
      </w:tr>
      <w:tr w:rsidR="00DB50C7" w:rsidRPr="00272F02" w14:paraId="735FA7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88A5D6"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4EE2CD"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34BC2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9913CA"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98F358"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4A0F5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C9482F"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E2EF9F"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777B0E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ACB75A"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502CCE4"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2C9E35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E69138"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65DEEC8"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50299A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78C287"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CB9540" w14:textId="61C4CF85"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5CA865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23BF06"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64373F" w14:textId="77777777" w:rsidR="007257D4" w:rsidRPr="00272F02" w:rsidRDefault="007257D4" w:rsidP="00C824A4">
            <w:pPr>
              <w:pStyle w:val="TableCellLeft10pt"/>
              <w:rPr>
                <w:szCs w:val="20"/>
                <w:lang w:val="en-GB"/>
              </w:rPr>
            </w:pPr>
            <w:r w:rsidRPr="00272F02">
              <w:rPr>
                <w:szCs w:val="20"/>
                <w:lang w:val="en-GB"/>
              </w:rPr>
              <w:t>5.5.2</w:t>
            </w:r>
          </w:p>
        </w:tc>
      </w:tr>
      <w:tr w:rsidR="00DB50C7" w:rsidRPr="00272F02" w14:paraId="45EF0E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4D6B47"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C196973" w14:textId="2D249CE4" w:rsidR="007257D4" w:rsidRPr="00272F02" w:rsidRDefault="007257D4" w:rsidP="00C824A4">
            <w:pPr>
              <w:pStyle w:val="TableCellLeft10pt"/>
              <w:rPr>
                <w:szCs w:val="20"/>
                <w:lang w:val="en-GB"/>
              </w:rPr>
            </w:pPr>
            <w:r w:rsidRPr="00272F02">
              <w:rPr>
                <w:szCs w:val="20"/>
                <w:lang w:val="en-GB"/>
              </w:rPr>
              <w:t>Caffeine, Alcohol, Tobacco, and Other Restrictions</w:t>
            </w:r>
          </w:p>
        </w:tc>
      </w:tr>
      <w:tr w:rsidR="00DB50C7" w:rsidRPr="00272F02" w14:paraId="52DD78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89D5E"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A2D71"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7FDF921" w14:textId="6ADC47FE"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C46EE1" w:rsidRPr="00272F02">
              <w:rPr>
                <w:szCs w:val="20"/>
                <w:lang w:val="en-GB"/>
              </w:rPr>
              <w:t xml:space="preserve">5.5 Lifestyle Restrictions, 5 </w:t>
            </w:r>
            <w:r w:rsidR="00833515" w:rsidRPr="00272F02">
              <w:rPr>
                <w:szCs w:val="20"/>
                <w:lang w:val="en-GB"/>
              </w:rPr>
              <w:t>TRIAL POPULATION</w:t>
            </w:r>
            <w:r w:rsidR="00C46EE1" w:rsidRPr="00272F02">
              <w:rPr>
                <w:szCs w:val="20"/>
                <w:lang w:val="en-GB"/>
              </w:rPr>
              <w:t xml:space="preserve"> and Table of Contents</w:t>
            </w:r>
          </w:p>
          <w:p w14:paraId="254B3FDB" w14:textId="3A108A68"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82E9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F96C0"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270D1C" w14:textId="77777777" w:rsidR="007257D4" w:rsidRPr="00272F02" w:rsidRDefault="007257D4" w:rsidP="00C824A4">
            <w:pPr>
              <w:pStyle w:val="TableCellLeft10pt"/>
              <w:rPr>
                <w:szCs w:val="20"/>
                <w:lang w:val="en-GB"/>
              </w:rPr>
            </w:pPr>
            <w:r w:rsidRPr="00272F02">
              <w:rPr>
                <w:szCs w:val="20"/>
                <w:lang w:val="en-GB"/>
              </w:rPr>
              <w:t>No</w:t>
            </w:r>
          </w:p>
        </w:tc>
      </w:tr>
    </w:tbl>
    <w:p w14:paraId="5E89437C"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A0DBE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EEDAF1"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5222CC" w14:textId="77777777"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&lt;Caffeine, Alcohol, Tobacco, and Other Restrictions&gt;</w:t>
            </w:r>
          </w:p>
        </w:tc>
      </w:tr>
      <w:tr w:rsidR="00DB50C7" w:rsidRPr="00272F02" w14:paraId="19454C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4D7A02"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E98B6"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140FF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A2B6D2"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4C456C"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253506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782E1B"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8DA0AB" w14:textId="77777777" w:rsidR="007257D4" w:rsidRPr="00272F02" w:rsidRDefault="007257D4" w:rsidP="00C824A4">
            <w:pPr>
              <w:pStyle w:val="TableCellLeft10pt"/>
              <w:rPr>
                <w:szCs w:val="20"/>
                <w:lang w:val="en-GB"/>
              </w:rPr>
            </w:pPr>
            <w:r w:rsidRPr="00272F02">
              <w:rPr>
                <w:szCs w:val="20"/>
                <w:lang w:val="en-GB"/>
              </w:rPr>
              <w:t>CNEW</w:t>
            </w:r>
          </w:p>
          <w:p w14:paraId="4651C9EC" w14:textId="522DAC1B"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41599850" w14:textId="77777777" w:rsidR="007257D4" w:rsidRPr="00272F02" w:rsidRDefault="007257D4" w:rsidP="00C824A4">
            <w:pPr>
              <w:pStyle w:val="TableCellLeft10pt"/>
              <w:rPr>
                <w:szCs w:val="20"/>
                <w:lang w:val="en-GB"/>
              </w:rPr>
            </w:pPr>
            <w:r w:rsidRPr="00272F02">
              <w:rPr>
                <w:szCs w:val="20"/>
                <w:lang w:val="en-GB"/>
              </w:rPr>
              <w:t>A textual description of the restrictions related to participant intake of caffeine, alcohol, tobacco, and other habit-forming substances during the trial.</w:t>
            </w:r>
          </w:p>
        </w:tc>
      </w:tr>
      <w:tr w:rsidR="00DB50C7" w:rsidRPr="00272F02" w14:paraId="3F5A7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5F36D"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E6FE20" w14:textId="26A4D0AF" w:rsidR="00837062"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 xml:space="preserve">If applicable, describe any restrictions on the intake of caffeine, alcohol, tobacco, or other restrictions. </w:t>
            </w:r>
          </w:p>
          <w:p w14:paraId="426888F2" w14:textId="77777777" w:rsidR="00810700" w:rsidRPr="00272F02" w:rsidRDefault="00810700" w:rsidP="00C824A4">
            <w:pPr>
              <w:pStyle w:val="TableCellLeft10pt"/>
              <w:rPr>
                <w:rStyle w:val="Instructions"/>
                <w:rFonts w:ascii="Times New Roman" w:hAnsi="Times New Roman"/>
                <w:vanish w:val="0"/>
                <w:color w:val="auto"/>
                <w:szCs w:val="20"/>
              </w:rPr>
            </w:pPr>
          </w:p>
        </w:tc>
      </w:tr>
      <w:tr w:rsidR="00DB50C7" w:rsidRPr="00272F02" w14:paraId="510C7C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D0258D"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3D41A7"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1357CC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1752"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2438526" w14:textId="6597166C"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3EAAA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CD2C6"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0EBE63" w14:textId="77777777" w:rsidR="007257D4" w:rsidRPr="00272F02" w:rsidRDefault="007257D4" w:rsidP="00C824A4">
            <w:pPr>
              <w:pStyle w:val="TableCellLeft10pt"/>
              <w:rPr>
                <w:szCs w:val="20"/>
                <w:lang w:val="en-GB"/>
              </w:rPr>
            </w:pPr>
            <w:r w:rsidRPr="00272F02">
              <w:rPr>
                <w:szCs w:val="20"/>
                <w:lang w:val="en-GB"/>
              </w:rPr>
              <w:t>5.5.2</w:t>
            </w:r>
          </w:p>
        </w:tc>
      </w:tr>
      <w:tr w:rsidR="00DB50C7" w:rsidRPr="00272F02" w14:paraId="19610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0528E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4FF8368"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4DBC71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E05817"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A03EA6"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E98DE29" w14:textId="77777777" w:rsidR="00343730"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5.2.2 Caffeine, Alcohol, Tobacco, and Other Restrictions</w:t>
            </w:r>
          </w:p>
          <w:p w14:paraId="7EF66638" w14:textId="5ADD15C4"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F6999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5DD85D"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84237F6" w14:textId="77777777" w:rsidR="007257D4" w:rsidRPr="00272F02" w:rsidRDefault="007257D4" w:rsidP="00C824A4">
            <w:pPr>
              <w:pStyle w:val="TableCellLeft10pt"/>
              <w:rPr>
                <w:szCs w:val="20"/>
                <w:lang w:val="en-GB"/>
              </w:rPr>
            </w:pPr>
            <w:r w:rsidRPr="00272F02">
              <w:rPr>
                <w:szCs w:val="20"/>
                <w:lang w:val="en-GB"/>
              </w:rPr>
              <w:t>No</w:t>
            </w:r>
          </w:p>
        </w:tc>
      </w:tr>
    </w:tbl>
    <w:p w14:paraId="394335ED" w14:textId="77777777" w:rsidR="00416556" w:rsidRPr="00272F02" w:rsidRDefault="00416556" w:rsidP="00910BB6"/>
    <w:p w14:paraId="5131D79A" w14:textId="1D1B3EC1" w:rsidR="007257D4" w:rsidRPr="00272F02" w:rsidRDefault="007257D4" w:rsidP="007A78AC">
      <w:pPr>
        <w:pStyle w:val="Heading3"/>
        <w:rPr>
          <w:rFonts w:cs="Times New Roman"/>
        </w:rPr>
      </w:pPr>
      <w:r w:rsidRPr="00272F02">
        <w:rPr>
          <w:rFonts w:cs="Times New Roman"/>
        </w:rPr>
        <w:t>Physical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A1C7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291993"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3C6BBB9" w14:textId="0CB9E570"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5.5.3</w:t>
            </w:r>
            <w:r w:rsidR="00937241" w:rsidRPr="00272F02">
              <w:rPr>
                <w:rStyle w:val="SuggestedOptional"/>
                <w:rFonts w:ascii="Times New Roman" w:hAnsi="Times New Roman"/>
                <w:color w:val="auto"/>
                <w:szCs w:val="20"/>
              </w:rPr>
              <w:t xml:space="preserve"> </w:t>
            </w:r>
            <w:r w:rsidRPr="00272F02">
              <w:rPr>
                <w:rStyle w:val="SuggestedOptional"/>
                <w:rFonts w:ascii="Times New Roman" w:hAnsi="Times New Roman"/>
                <w:color w:val="auto"/>
                <w:szCs w:val="20"/>
              </w:rPr>
              <w:t>Physical Activity Restrictions</w:t>
            </w:r>
          </w:p>
        </w:tc>
      </w:tr>
      <w:tr w:rsidR="00DB50C7" w:rsidRPr="00272F02" w14:paraId="35B4A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8AB54"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E1B39E"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D6B73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C5D46"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232C69"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38320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8B636"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682EFB1"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63474B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D0AF18"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DDA1AE9"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38458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26011"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49C390D"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2BE38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EEAEE"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EA78699" w14:textId="15C1217B"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D521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10800B"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B0D03A8" w14:textId="77777777" w:rsidR="007257D4" w:rsidRPr="00272F02" w:rsidRDefault="007257D4" w:rsidP="00C824A4">
            <w:pPr>
              <w:pStyle w:val="TableCellLeft10pt"/>
              <w:rPr>
                <w:szCs w:val="20"/>
                <w:lang w:val="en-GB"/>
              </w:rPr>
            </w:pPr>
            <w:r w:rsidRPr="00272F02">
              <w:rPr>
                <w:szCs w:val="20"/>
                <w:lang w:val="en-GB"/>
              </w:rPr>
              <w:t>5.5.3</w:t>
            </w:r>
          </w:p>
        </w:tc>
      </w:tr>
      <w:tr w:rsidR="00DB50C7" w:rsidRPr="00272F02" w14:paraId="58AB2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B8252"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3651F" w14:textId="52A3AC90"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Physical Activity Restrictions</w:t>
            </w:r>
          </w:p>
        </w:tc>
      </w:tr>
      <w:tr w:rsidR="00DB50C7" w:rsidRPr="00272F02" w14:paraId="64DCEC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194A5A"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7462C05"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A13A70A" w14:textId="29669FA0"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C46EE1" w:rsidRPr="00272F02">
              <w:rPr>
                <w:szCs w:val="20"/>
                <w:lang w:val="en-GB"/>
              </w:rPr>
              <w:t xml:space="preserve">5.5 Lifestyle Restrictions, 5 </w:t>
            </w:r>
            <w:r w:rsidR="00833515" w:rsidRPr="00272F02">
              <w:rPr>
                <w:szCs w:val="20"/>
                <w:lang w:val="en-GB"/>
              </w:rPr>
              <w:t>TRIAL POPULATION</w:t>
            </w:r>
            <w:r w:rsidR="00C46EE1" w:rsidRPr="00272F02">
              <w:rPr>
                <w:szCs w:val="20"/>
                <w:lang w:val="en-GB"/>
              </w:rPr>
              <w:t xml:space="preserve"> and Table of Contents</w:t>
            </w:r>
          </w:p>
          <w:p w14:paraId="3EFC01C6" w14:textId="19AE6F87"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6E25B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180D1"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99792AA" w14:textId="77777777" w:rsidR="007257D4" w:rsidRPr="00272F02" w:rsidRDefault="007257D4" w:rsidP="00C824A4">
            <w:pPr>
              <w:pStyle w:val="TableCellLeft10pt"/>
              <w:rPr>
                <w:szCs w:val="20"/>
                <w:lang w:val="en-GB"/>
              </w:rPr>
            </w:pPr>
            <w:r w:rsidRPr="00272F02">
              <w:rPr>
                <w:szCs w:val="20"/>
                <w:lang w:val="en-GB"/>
              </w:rPr>
              <w:t>No</w:t>
            </w:r>
          </w:p>
        </w:tc>
      </w:tr>
    </w:tbl>
    <w:p w14:paraId="0603C281"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3DE9A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99119"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505BCC" w14:textId="77777777"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&lt;Physical Activity Restrictions&gt;</w:t>
            </w:r>
          </w:p>
        </w:tc>
      </w:tr>
      <w:tr w:rsidR="00DB50C7" w:rsidRPr="00272F02" w14:paraId="4381D3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7766"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F43428"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44C781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AF193"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7027822"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64700C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17B1F"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7CD2D94" w14:textId="77777777" w:rsidR="007257D4" w:rsidRPr="00272F02" w:rsidRDefault="007257D4" w:rsidP="00C824A4">
            <w:pPr>
              <w:pStyle w:val="TableCellLeft10pt"/>
              <w:rPr>
                <w:szCs w:val="20"/>
                <w:lang w:val="en-GB"/>
              </w:rPr>
            </w:pPr>
            <w:r w:rsidRPr="00272F02">
              <w:rPr>
                <w:szCs w:val="20"/>
                <w:lang w:val="en-GB"/>
              </w:rPr>
              <w:t>C17708</w:t>
            </w:r>
          </w:p>
          <w:p w14:paraId="6C4BA97C" w14:textId="10A393E0"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355A4E06" w14:textId="77777777" w:rsidR="007257D4" w:rsidRPr="00272F02" w:rsidRDefault="007257D4" w:rsidP="00C824A4">
            <w:pPr>
              <w:pStyle w:val="TableCellLeft10pt"/>
              <w:rPr>
                <w:szCs w:val="20"/>
                <w:lang w:val="en-GB"/>
              </w:rPr>
            </w:pPr>
            <w:r w:rsidRPr="00272F02">
              <w:rPr>
                <w:szCs w:val="20"/>
                <w:lang w:val="en-GB"/>
              </w:rPr>
              <w:t>Any form of exercise or movement. Physical activity may include planned activity such as walking, running, basketball, or other sports. Physical activity may also include other daily activities such as household chores, yard work, walking the dog, etc.</w:t>
            </w:r>
          </w:p>
        </w:tc>
      </w:tr>
      <w:tr w:rsidR="00DB50C7" w:rsidRPr="00272F02" w14:paraId="090AE6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8B40B0"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3D8458" w14:textId="53F96050"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If applicable, describe any restrictions on activity (</w:t>
            </w:r>
            <w:r w:rsidR="002B1BDD" w:rsidRPr="00272F02">
              <w:rPr>
                <w:rStyle w:val="Instructions"/>
                <w:rFonts w:ascii="Times New Roman" w:hAnsi="Times New Roman"/>
                <w:vanish w:val="0"/>
                <w:color w:val="auto"/>
                <w:szCs w:val="20"/>
              </w:rPr>
              <w:t>e.g.</w:t>
            </w:r>
            <w:r w:rsidRPr="00272F02">
              <w:rPr>
                <w:rStyle w:val="Instructions"/>
                <w:rFonts w:ascii="Times New Roman" w:hAnsi="Times New Roman"/>
                <w:vanish w:val="0"/>
                <w:color w:val="auto"/>
                <w:szCs w:val="20"/>
              </w:rPr>
              <w:t xml:space="preserve">, in first-in-human trials, activity may be restricted by ensuring participants remain in bed for 4 to 6 hours after dosing). </w:t>
            </w:r>
          </w:p>
        </w:tc>
      </w:tr>
      <w:tr w:rsidR="00DB50C7" w:rsidRPr="00272F02" w14:paraId="077A6A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4267B5"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914114"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7622CE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8C70B"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908EAC1" w14:textId="5A40362A"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2AD0B4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54E231"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376420D" w14:textId="77777777" w:rsidR="007257D4" w:rsidRPr="00272F02" w:rsidRDefault="007257D4" w:rsidP="00C824A4">
            <w:pPr>
              <w:pStyle w:val="TableCellLeft10pt"/>
              <w:rPr>
                <w:szCs w:val="20"/>
                <w:lang w:val="en-GB"/>
              </w:rPr>
            </w:pPr>
            <w:r w:rsidRPr="00272F02">
              <w:rPr>
                <w:szCs w:val="20"/>
                <w:lang w:val="en-GB"/>
              </w:rPr>
              <w:t>5.5.3</w:t>
            </w:r>
          </w:p>
        </w:tc>
      </w:tr>
      <w:tr w:rsidR="00DB50C7" w:rsidRPr="00272F02" w14:paraId="226B5C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B512A3"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98BBD9"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73913E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C2F7E3"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AC775C"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8941ECC" w14:textId="77777777" w:rsidR="00343730"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w:t>
            </w:r>
            <w:r w:rsidR="002B1BDD" w:rsidRPr="00272F02">
              <w:rPr>
                <w:szCs w:val="20"/>
                <w:lang w:val="en-GB"/>
              </w:rPr>
              <w:t>5</w:t>
            </w:r>
            <w:r w:rsidRPr="00272F02">
              <w:rPr>
                <w:szCs w:val="20"/>
                <w:lang w:val="en-GB"/>
              </w:rPr>
              <w:t>.3 Physical Activity Restrictions</w:t>
            </w:r>
          </w:p>
          <w:p w14:paraId="282020A6" w14:textId="31C7C9C3"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2B1BDD" w:rsidRPr="00272F02">
              <w:rPr>
                <w:szCs w:val="20"/>
                <w:lang w:val="en-GB"/>
              </w:rPr>
              <w:t>C17708</w:t>
            </w:r>
          </w:p>
        </w:tc>
      </w:tr>
      <w:tr w:rsidR="00DB50C7" w:rsidRPr="00272F02" w14:paraId="64111A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0EBF39"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ECAC5C0" w14:textId="77777777" w:rsidR="007257D4" w:rsidRPr="00272F02" w:rsidRDefault="007257D4" w:rsidP="00C824A4">
            <w:pPr>
              <w:pStyle w:val="TableCellLeft10pt"/>
              <w:rPr>
                <w:szCs w:val="20"/>
                <w:lang w:val="en-GB"/>
              </w:rPr>
            </w:pPr>
            <w:r w:rsidRPr="00272F02">
              <w:rPr>
                <w:szCs w:val="20"/>
                <w:lang w:val="en-GB"/>
              </w:rPr>
              <w:t>No</w:t>
            </w:r>
          </w:p>
        </w:tc>
      </w:tr>
    </w:tbl>
    <w:p w14:paraId="7F37A86B" w14:textId="77777777" w:rsidR="007257D4" w:rsidRPr="00272F02" w:rsidRDefault="007257D4" w:rsidP="007257D4">
      <w:pPr>
        <w:rPr>
          <w:sz w:val="20"/>
          <w:szCs w:val="20"/>
        </w:rPr>
      </w:pPr>
    </w:p>
    <w:p w14:paraId="1544FC79" w14:textId="77777777" w:rsidR="007257D4" w:rsidRPr="00272F02" w:rsidRDefault="007257D4" w:rsidP="007A78AC">
      <w:pPr>
        <w:pStyle w:val="Heading3"/>
        <w:rPr>
          <w:rFonts w:cs="Times New Roman"/>
        </w:rPr>
      </w:pPr>
      <w:r w:rsidRPr="00272F02">
        <w:rPr>
          <w:rFonts w:cs="Times New Roman"/>
        </w:rPr>
        <w:t>Other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18C4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65B24"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D333BDC" w14:textId="50784EE9"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5.5.4</w:t>
            </w:r>
            <w:r w:rsidR="00937241" w:rsidRPr="00272F02">
              <w:rPr>
                <w:rStyle w:val="SuggestedOptional"/>
                <w:rFonts w:ascii="Times New Roman" w:hAnsi="Times New Roman"/>
                <w:color w:val="auto"/>
                <w:szCs w:val="20"/>
              </w:rPr>
              <w:t xml:space="preserve"> </w:t>
            </w:r>
            <w:r w:rsidRPr="00272F02">
              <w:rPr>
                <w:rStyle w:val="SuggestedOptional"/>
                <w:rFonts w:ascii="Times New Roman" w:hAnsi="Times New Roman"/>
                <w:color w:val="auto"/>
                <w:szCs w:val="20"/>
              </w:rPr>
              <w:t>Other Activity Restrictions</w:t>
            </w:r>
          </w:p>
        </w:tc>
      </w:tr>
      <w:tr w:rsidR="00DB50C7" w:rsidRPr="00272F02" w14:paraId="2905B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E89BD"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EE6D852"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F7C1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88AF42"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B86EB7"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03A20C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45859"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E1E1897"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31EDD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88A29"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A693A48"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3458F6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91947"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B6B744A"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13F17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04C25A"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5A0C6A5" w14:textId="443800CE"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F36A0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5D3E0"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CDFB83" w14:textId="77777777" w:rsidR="007257D4" w:rsidRPr="00272F02" w:rsidRDefault="007257D4" w:rsidP="00C824A4">
            <w:pPr>
              <w:pStyle w:val="TableCellLeft10pt"/>
              <w:rPr>
                <w:szCs w:val="20"/>
                <w:lang w:val="en-GB"/>
              </w:rPr>
            </w:pPr>
            <w:r w:rsidRPr="00272F02">
              <w:rPr>
                <w:szCs w:val="20"/>
                <w:lang w:val="en-GB"/>
              </w:rPr>
              <w:t>5.5.4</w:t>
            </w:r>
          </w:p>
        </w:tc>
      </w:tr>
      <w:tr w:rsidR="00DB50C7" w:rsidRPr="00272F02" w14:paraId="01EC25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5202F"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E70A163" w14:textId="327827F9"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Other Activity Restrictions</w:t>
            </w:r>
          </w:p>
        </w:tc>
      </w:tr>
      <w:tr w:rsidR="00DB50C7" w:rsidRPr="00272F02" w14:paraId="70049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6BB8EC"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A21B1D"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BF70F29" w14:textId="6385FBA0"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C46EE1" w:rsidRPr="00272F02">
              <w:rPr>
                <w:szCs w:val="20"/>
                <w:lang w:val="en-GB"/>
              </w:rPr>
              <w:t xml:space="preserve">5.5 Lifestyle Restrictions, 5 </w:t>
            </w:r>
            <w:r w:rsidR="00833515" w:rsidRPr="00272F02">
              <w:rPr>
                <w:szCs w:val="20"/>
                <w:lang w:val="en-GB"/>
              </w:rPr>
              <w:t>TRIAL POPULATION</w:t>
            </w:r>
            <w:r w:rsidR="00C46EE1" w:rsidRPr="00272F02">
              <w:rPr>
                <w:szCs w:val="20"/>
                <w:lang w:val="en-GB"/>
              </w:rPr>
              <w:t xml:space="preserve"> and Table of Contents</w:t>
            </w:r>
          </w:p>
          <w:p w14:paraId="100D79C1" w14:textId="7DA14059"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1ECAD1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0CE7C8"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24D9F9" w14:textId="77777777" w:rsidR="007257D4" w:rsidRPr="00272F02" w:rsidRDefault="007257D4" w:rsidP="00C824A4">
            <w:pPr>
              <w:pStyle w:val="TableCellLeft10pt"/>
              <w:rPr>
                <w:szCs w:val="20"/>
                <w:lang w:val="en-GB"/>
              </w:rPr>
            </w:pPr>
            <w:r w:rsidRPr="00272F02">
              <w:rPr>
                <w:szCs w:val="20"/>
                <w:lang w:val="en-GB"/>
              </w:rPr>
              <w:t>No</w:t>
            </w:r>
          </w:p>
        </w:tc>
      </w:tr>
    </w:tbl>
    <w:p w14:paraId="65DD26E9" w14:textId="77777777" w:rsidR="007257D4" w:rsidRPr="00272F02" w:rsidRDefault="007257D4" w:rsidP="007257D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863"/>
      </w:tblGrid>
      <w:tr w:rsidR="00DB50C7" w:rsidRPr="00272F02" w14:paraId="6246CF6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02A9E05" w14:textId="77777777" w:rsidR="007257D4" w:rsidRPr="00272F02" w:rsidRDefault="007257D4" w:rsidP="00C824A4">
            <w:pPr>
              <w:pStyle w:val="TableHeadingTextLeft10pt"/>
              <w:rPr>
                <w:szCs w:val="20"/>
                <w:lang w:val="de-DE"/>
              </w:rPr>
            </w:pPr>
            <w:r w:rsidRPr="00272F02">
              <w:rPr>
                <w:szCs w:val="20"/>
                <w:lang w:val="de-DE"/>
              </w:rPr>
              <w:t>Term (Variable)</w:t>
            </w:r>
          </w:p>
        </w:tc>
        <w:tc>
          <w:tcPr>
            <w:tcW w:w="3817" w:type="pct"/>
            <w:tcBorders>
              <w:top w:val="single" w:sz="4" w:space="0" w:color="auto"/>
              <w:left w:val="single" w:sz="4" w:space="0" w:color="auto"/>
              <w:bottom w:val="single" w:sz="4" w:space="0" w:color="auto"/>
              <w:right w:val="single" w:sz="4" w:space="0" w:color="auto"/>
            </w:tcBorders>
            <w:hideMark/>
          </w:tcPr>
          <w:p w14:paraId="2DFD1CCE" w14:textId="77777777" w:rsidR="007257D4" w:rsidRPr="00272F02" w:rsidRDefault="007257D4" w:rsidP="00C824A4">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&lt;Other Activity Restrictions&gt;</w:t>
            </w:r>
          </w:p>
        </w:tc>
      </w:tr>
      <w:tr w:rsidR="00DB50C7" w:rsidRPr="00272F02" w14:paraId="1224E166"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18F373F" w14:textId="77777777" w:rsidR="007257D4" w:rsidRPr="00272F02" w:rsidRDefault="007257D4" w:rsidP="00C824A4">
            <w:pPr>
              <w:pStyle w:val="TableHeadingTextLeft10pt"/>
              <w:rPr>
                <w:szCs w:val="20"/>
                <w:lang w:val="de-DE"/>
              </w:rPr>
            </w:pPr>
            <w:r w:rsidRPr="00272F02">
              <w:rPr>
                <w:szCs w:val="20"/>
                <w:lang w:val="de-DE"/>
              </w:rPr>
              <w:t>Data Type</w:t>
            </w:r>
          </w:p>
        </w:tc>
        <w:tc>
          <w:tcPr>
            <w:tcW w:w="3817" w:type="pct"/>
            <w:tcBorders>
              <w:top w:val="single" w:sz="4" w:space="0" w:color="auto"/>
              <w:left w:val="single" w:sz="4" w:space="0" w:color="auto"/>
              <w:bottom w:val="single" w:sz="4" w:space="0" w:color="auto"/>
              <w:right w:val="single" w:sz="4" w:space="0" w:color="auto"/>
            </w:tcBorders>
            <w:hideMark/>
          </w:tcPr>
          <w:p w14:paraId="7E4758C1"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7D67C14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BE7AE25" w14:textId="77777777" w:rsidR="007257D4" w:rsidRPr="00272F02" w:rsidRDefault="007257D4" w:rsidP="00C824A4">
            <w:pPr>
              <w:pStyle w:val="TableHeadingTextLeft10pt"/>
              <w:rPr>
                <w:szCs w:val="20"/>
              </w:rPr>
            </w:pPr>
            <w:r w:rsidRPr="00272F02">
              <w:rPr>
                <w:szCs w:val="20"/>
              </w:rPr>
              <w:t>Data (D), Value (V) or Heading (H)</w:t>
            </w:r>
          </w:p>
        </w:tc>
        <w:tc>
          <w:tcPr>
            <w:tcW w:w="3817" w:type="pct"/>
            <w:tcBorders>
              <w:top w:val="single" w:sz="4" w:space="0" w:color="auto"/>
              <w:left w:val="single" w:sz="4" w:space="0" w:color="auto"/>
              <w:bottom w:val="single" w:sz="4" w:space="0" w:color="auto"/>
              <w:right w:val="single" w:sz="4" w:space="0" w:color="auto"/>
            </w:tcBorders>
            <w:hideMark/>
          </w:tcPr>
          <w:p w14:paraId="72107BBC"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5D1B4924"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106E7C84" w14:textId="77777777" w:rsidR="007257D4" w:rsidRPr="00272F02" w:rsidRDefault="007257D4" w:rsidP="00C824A4">
            <w:pPr>
              <w:pStyle w:val="TableHeadingTextLeft10pt"/>
              <w:rPr>
                <w:szCs w:val="20"/>
                <w:lang w:val="de-DE"/>
              </w:rPr>
            </w:pPr>
            <w:r w:rsidRPr="00272F02">
              <w:rPr>
                <w:szCs w:val="20"/>
                <w:lang w:val="de-DE"/>
              </w:rPr>
              <w:t>Definition</w:t>
            </w:r>
          </w:p>
        </w:tc>
        <w:tc>
          <w:tcPr>
            <w:tcW w:w="3817" w:type="pct"/>
            <w:tcBorders>
              <w:top w:val="single" w:sz="4" w:space="0" w:color="auto"/>
              <w:left w:val="single" w:sz="4" w:space="0" w:color="auto"/>
              <w:bottom w:val="single" w:sz="4" w:space="0" w:color="auto"/>
              <w:right w:val="single" w:sz="4" w:space="0" w:color="auto"/>
            </w:tcBorders>
            <w:hideMark/>
          </w:tcPr>
          <w:p w14:paraId="79AB7E96" w14:textId="77777777" w:rsidR="007257D4" w:rsidRPr="00272F02" w:rsidRDefault="007257D4" w:rsidP="00C824A4">
            <w:pPr>
              <w:pStyle w:val="TableCellLeft10pt"/>
              <w:rPr>
                <w:szCs w:val="20"/>
                <w:lang w:val="en-GB"/>
              </w:rPr>
            </w:pPr>
            <w:r w:rsidRPr="00272F02">
              <w:rPr>
                <w:szCs w:val="20"/>
                <w:lang w:val="en-GB"/>
              </w:rPr>
              <w:t>CNEW</w:t>
            </w:r>
          </w:p>
          <w:p w14:paraId="06A32084" w14:textId="68F0A9A9"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432427E5" w14:textId="77777777" w:rsidR="007257D4" w:rsidRPr="00272F02" w:rsidRDefault="007257D4" w:rsidP="00C824A4">
            <w:pPr>
              <w:pStyle w:val="TableCellLeft10pt"/>
              <w:rPr>
                <w:szCs w:val="20"/>
                <w:lang w:val="en-GB"/>
              </w:rPr>
            </w:pPr>
            <w:r w:rsidRPr="00272F02">
              <w:rPr>
                <w:szCs w:val="20"/>
                <w:lang w:val="en-GB"/>
              </w:rPr>
              <w:t>An activity that is different than the one(s) previously specified or mentioned.</w:t>
            </w:r>
          </w:p>
        </w:tc>
      </w:tr>
      <w:tr w:rsidR="00DB50C7" w:rsidRPr="00272F02" w14:paraId="143E46F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AD1D8D2" w14:textId="77777777" w:rsidR="007257D4" w:rsidRPr="00272F02" w:rsidRDefault="007257D4" w:rsidP="00C824A4">
            <w:pPr>
              <w:pStyle w:val="TableHeadingTextLeft10pt"/>
              <w:rPr>
                <w:szCs w:val="20"/>
                <w:lang w:val="de-DE"/>
              </w:rPr>
            </w:pPr>
            <w:r w:rsidRPr="00272F02">
              <w:rPr>
                <w:szCs w:val="20"/>
                <w:lang w:val="de-DE"/>
              </w:rPr>
              <w:t>User Guidance</w:t>
            </w:r>
          </w:p>
        </w:tc>
        <w:tc>
          <w:tcPr>
            <w:tcW w:w="3817" w:type="pct"/>
            <w:tcBorders>
              <w:top w:val="single" w:sz="4" w:space="0" w:color="auto"/>
              <w:left w:val="single" w:sz="4" w:space="0" w:color="auto"/>
              <w:bottom w:val="single" w:sz="4" w:space="0" w:color="auto"/>
              <w:right w:val="single" w:sz="4" w:space="0" w:color="auto"/>
            </w:tcBorders>
            <w:hideMark/>
          </w:tcPr>
          <w:p w14:paraId="5F77DBF6" w14:textId="2E2E94F6"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If applicable, describe restrictions on any other activity (</w:t>
            </w:r>
            <w:r w:rsidR="002B1BDD" w:rsidRPr="00272F02">
              <w:rPr>
                <w:szCs w:val="20"/>
              </w:rPr>
              <w:t>e.g.</w:t>
            </w:r>
            <w:r w:rsidRPr="00272F02">
              <w:rPr>
                <w:rStyle w:val="Instructions"/>
                <w:rFonts w:ascii="Times New Roman" w:hAnsi="Times New Roman"/>
                <w:vanish w:val="0"/>
                <w:color w:val="auto"/>
                <w:szCs w:val="20"/>
              </w:rPr>
              <w:t>, blood or tissue donation, driving, heavy machinery use, or sun exposure).</w:t>
            </w:r>
          </w:p>
        </w:tc>
      </w:tr>
      <w:tr w:rsidR="00DB50C7" w:rsidRPr="00272F02" w14:paraId="5CE824A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3434EFA2" w14:textId="77777777" w:rsidR="007257D4" w:rsidRPr="00272F02" w:rsidRDefault="007257D4" w:rsidP="00C824A4">
            <w:pPr>
              <w:pStyle w:val="TableHeadingTextLeft10pt"/>
              <w:rPr>
                <w:szCs w:val="20"/>
                <w:lang w:val="de-DE"/>
              </w:rPr>
            </w:pPr>
            <w:r w:rsidRPr="00272F02">
              <w:rPr>
                <w:szCs w:val="20"/>
                <w:lang w:val="de-DE"/>
              </w:rPr>
              <w:t>Conformance</w:t>
            </w:r>
          </w:p>
        </w:tc>
        <w:tc>
          <w:tcPr>
            <w:tcW w:w="3817" w:type="pct"/>
            <w:tcBorders>
              <w:top w:val="single" w:sz="4" w:space="0" w:color="auto"/>
              <w:left w:val="single" w:sz="4" w:space="0" w:color="auto"/>
              <w:bottom w:val="single" w:sz="4" w:space="0" w:color="auto"/>
              <w:right w:val="single" w:sz="4" w:space="0" w:color="auto"/>
            </w:tcBorders>
            <w:hideMark/>
          </w:tcPr>
          <w:p w14:paraId="6DD9F064" w14:textId="77777777" w:rsidR="007257D4" w:rsidRPr="00272F02" w:rsidRDefault="007257D4" w:rsidP="00C824A4">
            <w:pPr>
              <w:pStyle w:val="TableCellLeft10pt"/>
              <w:rPr>
                <w:szCs w:val="20"/>
                <w:lang w:val="en-GB"/>
              </w:rPr>
            </w:pPr>
            <w:r w:rsidRPr="00272F02">
              <w:rPr>
                <w:szCs w:val="20"/>
                <w:lang w:val="en-GB"/>
              </w:rPr>
              <w:t>Optional</w:t>
            </w:r>
          </w:p>
        </w:tc>
      </w:tr>
      <w:tr w:rsidR="00DB50C7" w:rsidRPr="00272F02" w14:paraId="1FD848C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0D35CCE" w14:textId="77777777" w:rsidR="007257D4" w:rsidRPr="00272F02" w:rsidRDefault="007257D4" w:rsidP="00C824A4">
            <w:pPr>
              <w:pStyle w:val="TableHeadingTextLeft10pt"/>
              <w:rPr>
                <w:szCs w:val="20"/>
                <w:lang w:val="de-DE"/>
              </w:rPr>
            </w:pPr>
            <w:r w:rsidRPr="00272F02">
              <w:rPr>
                <w:szCs w:val="20"/>
                <w:lang w:val="de-DE"/>
              </w:rPr>
              <w:t>Cardinality</w:t>
            </w:r>
          </w:p>
        </w:tc>
        <w:tc>
          <w:tcPr>
            <w:tcW w:w="3817" w:type="pct"/>
            <w:tcBorders>
              <w:top w:val="single" w:sz="4" w:space="0" w:color="auto"/>
              <w:left w:val="single" w:sz="4" w:space="0" w:color="auto"/>
              <w:bottom w:val="single" w:sz="4" w:space="0" w:color="auto"/>
              <w:right w:val="single" w:sz="4" w:space="0" w:color="auto"/>
            </w:tcBorders>
          </w:tcPr>
          <w:p w14:paraId="579C3CE0" w14:textId="747A2DE8"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A9F971E"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476BAC6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817" w:type="pct"/>
            <w:tcBorders>
              <w:top w:val="single" w:sz="4" w:space="0" w:color="auto"/>
              <w:left w:val="single" w:sz="4" w:space="0" w:color="auto"/>
              <w:bottom w:val="single" w:sz="4" w:space="0" w:color="auto"/>
              <w:right w:val="single" w:sz="4" w:space="0" w:color="auto"/>
            </w:tcBorders>
            <w:hideMark/>
          </w:tcPr>
          <w:p w14:paraId="08C14C7A" w14:textId="77777777" w:rsidR="007257D4" w:rsidRPr="00272F02" w:rsidRDefault="007257D4" w:rsidP="00C824A4">
            <w:pPr>
              <w:pStyle w:val="TableCellLeft10pt"/>
              <w:rPr>
                <w:szCs w:val="20"/>
                <w:lang w:val="en-GB"/>
              </w:rPr>
            </w:pPr>
            <w:r w:rsidRPr="00272F02">
              <w:rPr>
                <w:szCs w:val="20"/>
                <w:lang w:val="en-GB"/>
              </w:rPr>
              <w:t>5.5.4</w:t>
            </w:r>
          </w:p>
        </w:tc>
      </w:tr>
      <w:tr w:rsidR="00DB50C7" w:rsidRPr="00272F02" w14:paraId="795AA0A1"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7755FF2" w14:textId="77777777" w:rsidR="007257D4" w:rsidRPr="00272F02" w:rsidRDefault="007257D4" w:rsidP="00C824A4">
            <w:pPr>
              <w:pStyle w:val="TableHeadingTextLeft10pt"/>
              <w:rPr>
                <w:szCs w:val="20"/>
                <w:lang w:val="de-DE"/>
              </w:rPr>
            </w:pPr>
            <w:r w:rsidRPr="00272F02">
              <w:rPr>
                <w:szCs w:val="20"/>
                <w:lang w:val="de-DE"/>
              </w:rPr>
              <w:t>Value</w:t>
            </w:r>
          </w:p>
        </w:tc>
        <w:tc>
          <w:tcPr>
            <w:tcW w:w="3817" w:type="pct"/>
            <w:tcBorders>
              <w:top w:val="single" w:sz="4" w:space="0" w:color="auto"/>
              <w:left w:val="single" w:sz="4" w:space="0" w:color="auto"/>
              <w:bottom w:val="single" w:sz="4" w:space="0" w:color="auto"/>
              <w:right w:val="single" w:sz="4" w:space="0" w:color="auto"/>
            </w:tcBorders>
            <w:hideMark/>
          </w:tcPr>
          <w:p w14:paraId="4CEE9F1B"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18657F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4D127D1" w14:textId="77777777" w:rsidR="007257D4" w:rsidRPr="00272F02" w:rsidRDefault="007257D4" w:rsidP="00C824A4">
            <w:pPr>
              <w:pStyle w:val="TableHeadingTextLeft10pt"/>
              <w:rPr>
                <w:szCs w:val="20"/>
                <w:lang w:val="de-DE"/>
              </w:rPr>
            </w:pPr>
            <w:r w:rsidRPr="00272F02">
              <w:rPr>
                <w:szCs w:val="20"/>
                <w:lang w:val="de-DE"/>
              </w:rPr>
              <w:t>Business rules</w:t>
            </w:r>
          </w:p>
        </w:tc>
        <w:tc>
          <w:tcPr>
            <w:tcW w:w="3817" w:type="pct"/>
            <w:tcBorders>
              <w:top w:val="single" w:sz="4" w:space="0" w:color="auto"/>
              <w:left w:val="single" w:sz="4" w:space="0" w:color="auto"/>
              <w:bottom w:val="single" w:sz="4" w:space="0" w:color="auto"/>
              <w:right w:val="single" w:sz="4" w:space="0" w:color="auto"/>
            </w:tcBorders>
            <w:hideMark/>
          </w:tcPr>
          <w:p w14:paraId="06F142FD"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94F03A1" w14:textId="77777777" w:rsidR="00BC421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5.5.4 Other Activity Restrictions</w:t>
            </w:r>
          </w:p>
          <w:p w14:paraId="4DFF2DA1" w14:textId="129F0351" w:rsidR="007257D4" w:rsidRPr="00272F02" w:rsidRDefault="007257D4" w:rsidP="00C824A4">
            <w:pPr>
              <w:pStyle w:val="TableCellLeft10pt"/>
              <w:rPr>
                <w:szCs w:val="20"/>
                <w:lang w:val="en-GB"/>
              </w:rPr>
            </w:pPr>
            <w:r w:rsidRPr="00272F02">
              <w:rPr>
                <w:rStyle w:val="TableCellLeft10ptBoldChar"/>
                <w:szCs w:val="20"/>
              </w:rPr>
              <w:t>Concept</w:t>
            </w:r>
            <w:r w:rsidRPr="00272F02">
              <w:rPr>
                <w:rStyle w:val="TableCellLeft10ptBoldChar"/>
                <w:b w:val="0"/>
                <w:bCs/>
                <w:szCs w:val="20"/>
              </w:rPr>
              <w:t>:</w:t>
            </w:r>
            <w:r w:rsidRPr="00272F02">
              <w:rPr>
                <w:rStyle w:val="TableCellLeft10ptBoldChar"/>
                <w:szCs w:val="20"/>
              </w:rPr>
              <w:t xml:space="preserve"> </w:t>
            </w:r>
            <w:r w:rsidRPr="00272F02">
              <w:rPr>
                <w:szCs w:val="20"/>
                <w:lang w:val="en-GB"/>
              </w:rPr>
              <w:t>CNEW</w:t>
            </w:r>
          </w:p>
        </w:tc>
      </w:tr>
      <w:tr w:rsidR="00DB50C7" w:rsidRPr="00272F02" w14:paraId="499DE8D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9E9C72C" w14:textId="77777777" w:rsidR="007257D4" w:rsidRPr="00272F02" w:rsidRDefault="007257D4" w:rsidP="00C824A4">
            <w:pPr>
              <w:pStyle w:val="TableHeadingTextLeft10pt"/>
              <w:rPr>
                <w:szCs w:val="20"/>
              </w:rPr>
            </w:pPr>
            <w:r w:rsidRPr="00272F02">
              <w:rPr>
                <w:szCs w:val="20"/>
              </w:rPr>
              <w:t>Repeating and/or Reuse Rules</w:t>
            </w:r>
          </w:p>
        </w:tc>
        <w:tc>
          <w:tcPr>
            <w:tcW w:w="3817" w:type="pct"/>
            <w:tcBorders>
              <w:top w:val="single" w:sz="4" w:space="0" w:color="auto"/>
              <w:left w:val="single" w:sz="4" w:space="0" w:color="auto"/>
              <w:bottom w:val="single" w:sz="4" w:space="0" w:color="auto"/>
              <w:right w:val="single" w:sz="4" w:space="0" w:color="auto"/>
            </w:tcBorders>
          </w:tcPr>
          <w:p w14:paraId="088AA30D" w14:textId="77777777" w:rsidR="007257D4" w:rsidRPr="00272F02" w:rsidRDefault="007257D4" w:rsidP="00C824A4">
            <w:pPr>
              <w:pStyle w:val="TableCellLeft10pt"/>
              <w:rPr>
                <w:szCs w:val="20"/>
                <w:lang w:val="en-GB"/>
              </w:rPr>
            </w:pPr>
            <w:r w:rsidRPr="00272F02">
              <w:rPr>
                <w:szCs w:val="20"/>
                <w:lang w:val="en-GB"/>
              </w:rPr>
              <w:t>No</w:t>
            </w:r>
          </w:p>
        </w:tc>
      </w:tr>
    </w:tbl>
    <w:p w14:paraId="22DFC40C" w14:textId="77777777" w:rsidR="00416556" w:rsidRPr="00272F02" w:rsidRDefault="00416556" w:rsidP="00910BB6"/>
    <w:p w14:paraId="49F94B27" w14:textId="22D6BB65" w:rsidR="007257D4" w:rsidRPr="00272F02" w:rsidRDefault="007257D4" w:rsidP="007A78AC">
      <w:pPr>
        <w:pStyle w:val="Heading2"/>
        <w:rPr>
          <w:rFonts w:cs="Times New Roman"/>
        </w:rPr>
      </w:pPr>
      <w:r w:rsidRPr="00272F02">
        <w:rPr>
          <w:rFonts w:cs="Times New Roman"/>
        </w:rPr>
        <w:t>Screen Failure and Rescreening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977D0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4FDF7"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FF506" w14:textId="521D600B" w:rsidR="007257D4" w:rsidRPr="00272F02" w:rsidRDefault="007257D4" w:rsidP="00C824A4">
            <w:pPr>
              <w:pStyle w:val="TableCellLeft10pt"/>
              <w:rPr>
                <w:szCs w:val="20"/>
              </w:rPr>
            </w:pPr>
            <w:r w:rsidRPr="00272F02">
              <w:rPr>
                <w:szCs w:val="20"/>
              </w:rPr>
              <w:t>5.6</w:t>
            </w:r>
            <w:r w:rsidR="00937241" w:rsidRPr="00272F02">
              <w:rPr>
                <w:szCs w:val="20"/>
              </w:rPr>
              <w:t xml:space="preserve"> </w:t>
            </w:r>
            <w:r w:rsidRPr="00272F02">
              <w:rPr>
                <w:szCs w:val="20"/>
              </w:rPr>
              <w:t>Screen Failure and Rescreening</w:t>
            </w:r>
          </w:p>
        </w:tc>
      </w:tr>
      <w:tr w:rsidR="00DB50C7" w:rsidRPr="00272F02" w14:paraId="55701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A9397"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CD40F"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9CE11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0E388"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C75AF2D" w14:textId="77777777" w:rsidR="007257D4" w:rsidRPr="00272F02" w:rsidRDefault="007257D4" w:rsidP="00C824A4">
            <w:pPr>
              <w:pStyle w:val="TableCellLeft10pt"/>
              <w:rPr>
                <w:szCs w:val="20"/>
                <w:lang w:val="en-GB"/>
              </w:rPr>
            </w:pPr>
            <w:r w:rsidRPr="00272F02">
              <w:rPr>
                <w:szCs w:val="20"/>
                <w:lang w:val="en-GB"/>
              </w:rPr>
              <w:t>H</w:t>
            </w:r>
          </w:p>
        </w:tc>
      </w:tr>
      <w:tr w:rsidR="00DB50C7" w:rsidRPr="00272F02" w14:paraId="76BFAF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900DD3"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F1685" w14:textId="77777777" w:rsidR="007257D4" w:rsidRPr="00272F02" w:rsidRDefault="007257D4" w:rsidP="00C824A4">
            <w:pPr>
              <w:pStyle w:val="TableCellLeft10pt"/>
              <w:rPr>
                <w:szCs w:val="20"/>
                <w:lang w:val="en-GB"/>
              </w:rPr>
            </w:pPr>
            <w:r w:rsidRPr="00272F02">
              <w:rPr>
                <w:szCs w:val="20"/>
                <w:lang w:val="en-GB"/>
              </w:rPr>
              <w:t>Heading</w:t>
            </w:r>
          </w:p>
        </w:tc>
      </w:tr>
      <w:tr w:rsidR="00DB50C7" w:rsidRPr="00272F02" w14:paraId="32996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9862A"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8CDA24" w14:textId="77777777" w:rsidR="007257D4" w:rsidRPr="00272F02" w:rsidRDefault="007257D4" w:rsidP="00C824A4">
            <w:pPr>
              <w:pStyle w:val="TableCellLeft10pt"/>
              <w:rPr>
                <w:szCs w:val="20"/>
                <w:lang w:val="en-GB"/>
              </w:rPr>
            </w:pPr>
            <w:r w:rsidRPr="00272F02">
              <w:rPr>
                <w:szCs w:val="20"/>
                <w:lang w:val="en-GB"/>
              </w:rPr>
              <w:t>N/A</w:t>
            </w:r>
          </w:p>
        </w:tc>
      </w:tr>
      <w:tr w:rsidR="00DB50C7" w:rsidRPr="00272F02" w14:paraId="5EEAC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1A23A"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795627" w14:textId="77777777" w:rsidR="007257D4" w:rsidRPr="00272F02" w:rsidRDefault="007257D4" w:rsidP="00C824A4">
            <w:pPr>
              <w:pStyle w:val="TableCellLeft10pt"/>
              <w:rPr>
                <w:szCs w:val="20"/>
                <w:lang w:val="en-GB"/>
              </w:rPr>
            </w:pPr>
            <w:r w:rsidRPr="00272F02">
              <w:rPr>
                <w:szCs w:val="20"/>
                <w:lang w:val="en-GB"/>
              </w:rPr>
              <w:t>Required</w:t>
            </w:r>
          </w:p>
        </w:tc>
      </w:tr>
      <w:tr w:rsidR="00DB50C7" w:rsidRPr="00272F02" w14:paraId="13E3B4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C505A"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B38435" w14:textId="162E4B26" w:rsidR="007257D4" w:rsidRPr="00272F02" w:rsidRDefault="007257D4"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6CC599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88E00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B06BE77" w14:textId="77777777" w:rsidR="007257D4" w:rsidRPr="00272F02" w:rsidRDefault="007257D4" w:rsidP="00C824A4">
            <w:pPr>
              <w:pStyle w:val="TableCellLeft10pt"/>
              <w:rPr>
                <w:szCs w:val="20"/>
                <w:lang w:val="en-GB"/>
              </w:rPr>
            </w:pPr>
            <w:r w:rsidRPr="00272F02">
              <w:rPr>
                <w:szCs w:val="20"/>
                <w:lang w:val="en-GB"/>
              </w:rPr>
              <w:t>5.6</w:t>
            </w:r>
          </w:p>
        </w:tc>
      </w:tr>
      <w:tr w:rsidR="00DB50C7" w:rsidRPr="00272F02" w14:paraId="5422F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ACD427"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53DBC5" w14:textId="4BFA7617" w:rsidR="007257D4" w:rsidRPr="00272F02" w:rsidRDefault="007257D4" w:rsidP="00C824A4">
            <w:pPr>
              <w:pStyle w:val="TableCellLeft10pt"/>
              <w:rPr>
                <w:szCs w:val="20"/>
                <w:lang w:val="en-GB"/>
              </w:rPr>
            </w:pPr>
            <w:r w:rsidRPr="00272F02">
              <w:rPr>
                <w:szCs w:val="20"/>
              </w:rPr>
              <w:t>Screen Failure and Rescreening</w:t>
            </w:r>
          </w:p>
        </w:tc>
      </w:tr>
      <w:tr w:rsidR="00DB50C7" w:rsidRPr="00272F02" w14:paraId="002BF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0F4735"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2BA9BA"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C1B0681" w14:textId="22B11FC0" w:rsidR="007257D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xml:space="preserve">: 5 </w:t>
            </w:r>
            <w:r w:rsidR="00833515" w:rsidRPr="00272F02">
              <w:rPr>
                <w:szCs w:val="20"/>
                <w:lang w:val="en-GB"/>
              </w:rPr>
              <w:t>TRIAL POPULATION</w:t>
            </w:r>
            <w:r w:rsidR="002664E4" w:rsidRPr="00272F02">
              <w:rPr>
                <w:szCs w:val="20"/>
                <w:lang w:val="en-GB"/>
              </w:rPr>
              <w:t xml:space="preserve"> and Table of Contents</w:t>
            </w:r>
          </w:p>
          <w:p w14:paraId="13D57D13" w14:textId="7485A36C"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9BCE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9EAF8"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E802B6" w14:textId="77777777" w:rsidR="007257D4" w:rsidRPr="00272F02" w:rsidRDefault="007257D4" w:rsidP="00C824A4">
            <w:pPr>
              <w:pStyle w:val="TableCellLeft10pt"/>
              <w:rPr>
                <w:szCs w:val="20"/>
                <w:lang w:val="en-GB"/>
              </w:rPr>
            </w:pPr>
            <w:r w:rsidRPr="00272F02">
              <w:rPr>
                <w:szCs w:val="20"/>
                <w:lang w:val="en-GB"/>
              </w:rPr>
              <w:t>No</w:t>
            </w:r>
          </w:p>
        </w:tc>
      </w:tr>
    </w:tbl>
    <w:p w14:paraId="4F07C666"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96B41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3038E" w14:textId="77777777" w:rsidR="007257D4" w:rsidRPr="00272F02" w:rsidRDefault="007257D4" w:rsidP="00C824A4">
            <w:pPr>
              <w:pStyle w:val="TableCellLeft10ptBold"/>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BC49E3" w14:textId="77777777" w:rsidR="007257D4" w:rsidRPr="00272F02" w:rsidRDefault="007257D4" w:rsidP="00C824A4">
            <w:pPr>
              <w:pStyle w:val="TableCellLeft10pt"/>
              <w:rPr>
                <w:szCs w:val="20"/>
                <w:lang w:val="en-GB"/>
              </w:rPr>
            </w:pPr>
            <w:r w:rsidRPr="00272F02">
              <w:rPr>
                <w:szCs w:val="20"/>
                <w:lang w:val="en-GB"/>
              </w:rPr>
              <w:t>&lt;Screen Failure&gt;</w:t>
            </w:r>
          </w:p>
        </w:tc>
      </w:tr>
      <w:tr w:rsidR="00DB50C7" w:rsidRPr="00272F02" w14:paraId="0C363F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AEB3FA" w14:textId="77777777" w:rsidR="007257D4" w:rsidRPr="00272F02" w:rsidRDefault="007257D4" w:rsidP="00C824A4">
            <w:pPr>
              <w:pStyle w:val="TableCellLeft10ptBold"/>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3B7CFA"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5DDB24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3802FD" w14:textId="77777777" w:rsidR="007257D4" w:rsidRPr="00272F02" w:rsidRDefault="007257D4" w:rsidP="00C824A4">
            <w:pPr>
              <w:pStyle w:val="TableCellLeft10ptBold"/>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D768C5"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58DB3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19373D" w14:textId="77777777" w:rsidR="007257D4" w:rsidRPr="00272F02" w:rsidRDefault="007257D4" w:rsidP="00C824A4">
            <w:pPr>
              <w:pStyle w:val="TableCellLeft10ptBold"/>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68F793" w14:textId="77777777" w:rsidR="007257D4" w:rsidRPr="00272F02" w:rsidRDefault="007257D4" w:rsidP="00C824A4">
            <w:pPr>
              <w:pStyle w:val="TableCellLeft10pt"/>
              <w:rPr>
                <w:szCs w:val="20"/>
                <w:lang w:val="en-GB"/>
              </w:rPr>
            </w:pPr>
            <w:r w:rsidRPr="00272F02">
              <w:rPr>
                <w:szCs w:val="20"/>
                <w:lang w:val="en-GB"/>
              </w:rPr>
              <w:t>C49628</w:t>
            </w:r>
          </w:p>
          <w:p w14:paraId="3176C4BE" w14:textId="45497138"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42EEA921" w14:textId="77777777" w:rsidR="007257D4" w:rsidRPr="00272F02" w:rsidRDefault="007257D4" w:rsidP="00C824A4">
            <w:pPr>
              <w:pStyle w:val="TableCellLeft10pt"/>
              <w:rPr>
                <w:szCs w:val="20"/>
                <w:lang w:val="en-GB"/>
              </w:rPr>
            </w:pPr>
            <w:r w:rsidRPr="00272F02">
              <w:rPr>
                <w:szCs w:val="20"/>
                <w:lang w:val="en-GB"/>
              </w:rPr>
              <w:t>The potential subject who does not meet eligibility (inclusion/exclusion) criteria during the screening period.</w:t>
            </w:r>
          </w:p>
        </w:tc>
      </w:tr>
      <w:tr w:rsidR="00DB50C7" w:rsidRPr="00272F02" w14:paraId="30CF82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824BF" w14:textId="77777777" w:rsidR="007257D4" w:rsidRPr="00272F02" w:rsidRDefault="007257D4" w:rsidP="00C824A4">
            <w:pPr>
              <w:pStyle w:val="TableCellLeft10ptBold"/>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5469BAF"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272F02" w14:paraId="6388B9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91663" w14:textId="77777777" w:rsidR="007257D4" w:rsidRPr="00272F02" w:rsidRDefault="007257D4" w:rsidP="00C824A4">
            <w:pPr>
              <w:pStyle w:val="TableCellLeft10ptBold"/>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3CA4BC" w14:textId="45DB5700" w:rsidR="007257D4" w:rsidRPr="00272F02" w:rsidRDefault="007257D4" w:rsidP="00C824A4">
            <w:pPr>
              <w:pStyle w:val="TableCellLeft10pt"/>
              <w:rPr>
                <w:szCs w:val="20"/>
                <w:lang w:val="en-GB"/>
              </w:rPr>
            </w:pPr>
            <w:r w:rsidRPr="00272F02">
              <w:rPr>
                <w:szCs w:val="20"/>
                <w:lang w:val="en-GB"/>
              </w:rPr>
              <w:t>Required</w:t>
            </w:r>
          </w:p>
        </w:tc>
      </w:tr>
      <w:tr w:rsidR="00DB50C7" w:rsidRPr="00272F02" w14:paraId="04864A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340CD9" w14:textId="77777777" w:rsidR="007257D4" w:rsidRPr="00272F02" w:rsidRDefault="007257D4" w:rsidP="00C824A4">
            <w:pPr>
              <w:pStyle w:val="TableCellLeft10ptBold"/>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ADDA816" w14:textId="45494981"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652445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DA850A" w14:textId="77777777" w:rsidR="007257D4" w:rsidRPr="00272F02" w:rsidRDefault="007257D4" w:rsidP="00C824A4">
            <w:pPr>
              <w:pStyle w:val="TableCellLeft10ptBold"/>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2E8EAD" w14:textId="77777777" w:rsidR="007257D4" w:rsidRPr="00272F02" w:rsidRDefault="007257D4" w:rsidP="00C824A4">
            <w:pPr>
              <w:pStyle w:val="TableCellLeft10pt"/>
              <w:rPr>
                <w:szCs w:val="20"/>
                <w:lang w:val="en-GB"/>
              </w:rPr>
            </w:pPr>
            <w:r w:rsidRPr="00272F02">
              <w:rPr>
                <w:szCs w:val="20"/>
                <w:lang w:val="en-GB"/>
              </w:rPr>
              <w:t>5.6</w:t>
            </w:r>
          </w:p>
        </w:tc>
      </w:tr>
      <w:tr w:rsidR="00DB50C7" w:rsidRPr="00272F02" w14:paraId="658C0C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8F4571" w14:textId="77777777" w:rsidR="007257D4" w:rsidRPr="00272F02" w:rsidRDefault="007257D4" w:rsidP="00C824A4">
            <w:pPr>
              <w:pStyle w:val="TableCellLeft10ptBold"/>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267DCBE"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660D4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CBACBD" w14:textId="77777777" w:rsidR="007257D4" w:rsidRPr="00272F02" w:rsidRDefault="007257D4" w:rsidP="00C824A4">
            <w:pPr>
              <w:pStyle w:val="TableCellLeft10ptBold"/>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AE9BC3"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2AEB09E" w14:textId="77777777" w:rsidR="00BC421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5.6 Screen Failure and Rescreening</w:t>
            </w:r>
          </w:p>
          <w:p w14:paraId="561B07F6" w14:textId="505FB4FA"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C49628</w:t>
            </w:r>
          </w:p>
        </w:tc>
      </w:tr>
      <w:tr w:rsidR="00DB50C7" w:rsidRPr="00272F02" w14:paraId="7FCE32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EB3A57" w14:textId="77777777" w:rsidR="007257D4" w:rsidRPr="00272F02" w:rsidRDefault="007257D4" w:rsidP="00C824A4">
            <w:pPr>
              <w:pStyle w:val="TableCellLeft10ptBold"/>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29EF4D" w14:textId="77777777" w:rsidR="007257D4" w:rsidRPr="00272F02" w:rsidRDefault="007257D4" w:rsidP="00C824A4">
            <w:pPr>
              <w:pStyle w:val="TableCellLeft10pt"/>
              <w:rPr>
                <w:szCs w:val="20"/>
                <w:lang w:val="en-GB"/>
              </w:rPr>
            </w:pPr>
            <w:r w:rsidRPr="00272F02">
              <w:rPr>
                <w:szCs w:val="20"/>
                <w:lang w:val="en-GB"/>
              </w:rPr>
              <w:t>No</w:t>
            </w:r>
          </w:p>
        </w:tc>
      </w:tr>
    </w:tbl>
    <w:p w14:paraId="247B8259" w14:textId="77777777" w:rsidR="007257D4" w:rsidRPr="00272F02"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374E31B"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1446647" w14:textId="77777777" w:rsidR="007257D4" w:rsidRPr="00272F02" w:rsidRDefault="007257D4"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147262" w14:textId="77777777" w:rsidR="007257D4" w:rsidRPr="00272F02" w:rsidRDefault="007257D4" w:rsidP="00C824A4">
            <w:pPr>
              <w:pStyle w:val="TableCellLeft10pt"/>
              <w:rPr>
                <w:szCs w:val="20"/>
                <w:lang w:val="en-GB"/>
              </w:rPr>
            </w:pPr>
            <w:r w:rsidRPr="00272F02">
              <w:rPr>
                <w:szCs w:val="20"/>
                <w:lang w:val="en-GB"/>
              </w:rPr>
              <w:t>&lt;Rescreening&gt;</w:t>
            </w:r>
          </w:p>
        </w:tc>
      </w:tr>
      <w:tr w:rsidR="00DB50C7" w:rsidRPr="00272F02" w14:paraId="58CCF89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63963EB" w14:textId="77777777" w:rsidR="007257D4" w:rsidRPr="00272F02" w:rsidRDefault="007257D4"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BAF170"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718674E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A6A1E83" w14:textId="77777777" w:rsidR="007257D4" w:rsidRPr="00272F02" w:rsidRDefault="007257D4"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4216E04" w14:textId="77777777" w:rsidR="007257D4" w:rsidRPr="00272F02" w:rsidRDefault="007257D4" w:rsidP="00C824A4">
            <w:pPr>
              <w:pStyle w:val="TableCellLeft10pt"/>
              <w:rPr>
                <w:szCs w:val="20"/>
                <w:lang w:val="en-GB"/>
              </w:rPr>
            </w:pPr>
            <w:r w:rsidRPr="00272F02">
              <w:rPr>
                <w:szCs w:val="20"/>
                <w:lang w:val="en-GB"/>
              </w:rPr>
              <w:t>D</w:t>
            </w:r>
          </w:p>
        </w:tc>
      </w:tr>
      <w:tr w:rsidR="00DB50C7" w:rsidRPr="00272F02" w14:paraId="2BF6420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4E3FBFDF" w14:textId="77777777" w:rsidR="007257D4" w:rsidRPr="00272F02" w:rsidRDefault="007257D4"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EB0B4E2" w14:textId="77777777" w:rsidR="007257D4" w:rsidRPr="00272F02" w:rsidRDefault="007257D4" w:rsidP="00C824A4">
            <w:pPr>
              <w:pStyle w:val="TableCellLeft10pt"/>
              <w:rPr>
                <w:szCs w:val="20"/>
                <w:lang w:val="en-GB"/>
              </w:rPr>
            </w:pPr>
            <w:r w:rsidRPr="00272F02">
              <w:rPr>
                <w:szCs w:val="20"/>
                <w:lang w:val="en-GB"/>
              </w:rPr>
              <w:t>CNEW</w:t>
            </w:r>
          </w:p>
          <w:p w14:paraId="688C0599" w14:textId="1EABD7AE" w:rsidR="004D329B" w:rsidRPr="00272F02" w:rsidRDefault="004D329B" w:rsidP="00C824A4">
            <w:pPr>
              <w:pStyle w:val="TableCellLeft10pt"/>
              <w:rPr>
                <w:szCs w:val="20"/>
                <w:lang w:val="en-GB"/>
              </w:rPr>
            </w:pPr>
            <w:r w:rsidRPr="00272F02">
              <w:rPr>
                <w:szCs w:val="20"/>
                <w:lang w:val="en-GB"/>
              </w:rPr>
              <w:t>For review purpose, see definition of the controlled terminology below</w:t>
            </w:r>
          </w:p>
          <w:p w14:paraId="5C18515D" w14:textId="07C1EF55" w:rsidR="007257D4" w:rsidRPr="00272F02" w:rsidRDefault="2925818A" w:rsidP="2925818A">
            <w:pPr>
              <w:pStyle w:val="TableCellLeft10pt"/>
              <w:rPr>
                <w:lang w:val="en-GB"/>
              </w:rPr>
            </w:pPr>
            <w:r w:rsidRPr="2925818A">
              <w:rPr>
                <w:lang w:val="en-GB"/>
              </w:rPr>
              <w:t xml:space="preserve">The process of active consideration of subjects for </w:t>
            </w:r>
            <w:commentRangeStart w:id="373"/>
            <w:r w:rsidRPr="2925818A">
              <w:rPr>
                <w:lang w:val="en-GB"/>
              </w:rPr>
              <w:t xml:space="preserve">enrolment </w:t>
            </w:r>
            <w:commentRangeEnd w:id="373"/>
            <w:r w:rsidR="007257D4">
              <w:rPr>
                <w:rStyle w:val="CommentReference"/>
              </w:rPr>
              <w:commentReference w:id="373"/>
            </w:r>
            <w:r w:rsidRPr="2925818A">
              <w:rPr>
                <w:lang w:val="en-GB"/>
              </w:rPr>
              <w:t>in a trial, for those potential subjects who have failed a prior screening attempt.</w:t>
            </w:r>
          </w:p>
        </w:tc>
      </w:tr>
      <w:tr w:rsidR="00DB50C7" w:rsidRPr="00272F02" w14:paraId="07D8EB8D"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14F5624" w14:textId="77777777" w:rsidR="007257D4" w:rsidRPr="00272F02" w:rsidRDefault="007257D4"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BA86FE0" w14:textId="77777777" w:rsidR="007257D4" w:rsidRPr="00272F02" w:rsidRDefault="007257D4" w:rsidP="00C824A4">
            <w:pPr>
              <w:pStyle w:val="TableCellLeft10pt"/>
              <w:rPr>
                <w:rStyle w:val="Instructions"/>
                <w:rFonts w:ascii="Times New Roman" w:hAnsi="Times New Roman"/>
                <w:vanish w:val="0"/>
                <w:color w:val="auto"/>
                <w:szCs w:val="20"/>
              </w:rPr>
            </w:pPr>
            <w:r w:rsidRPr="00272F02">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272F02" w14:paraId="78B2755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7D12769" w14:textId="77777777" w:rsidR="007257D4" w:rsidRPr="00272F02" w:rsidRDefault="007257D4"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E1C0E9" w14:textId="58B37382" w:rsidR="007257D4" w:rsidRPr="00272F02" w:rsidRDefault="007257D4" w:rsidP="00C824A4">
            <w:pPr>
              <w:pStyle w:val="TableCellLeft10pt"/>
              <w:rPr>
                <w:szCs w:val="20"/>
                <w:lang w:val="en-GB"/>
              </w:rPr>
            </w:pPr>
            <w:r w:rsidRPr="00272F02">
              <w:rPr>
                <w:szCs w:val="20"/>
                <w:lang w:val="en-GB"/>
              </w:rPr>
              <w:t>Required</w:t>
            </w:r>
          </w:p>
        </w:tc>
      </w:tr>
      <w:tr w:rsidR="00DB50C7" w:rsidRPr="00272F02" w14:paraId="11276924"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14CB4D7" w14:textId="77777777" w:rsidR="007257D4" w:rsidRPr="00272F02" w:rsidRDefault="007257D4"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C29052" w14:textId="1AB94694" w:rsidR="007257D4" w:rsidRPr="00272F02" w:rsidRDefault="007257D4"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0A3F695C"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FF94B44" w14:textId="77777777" w:rsidR="007257D4" w:rsidRPr="00272F02" w:rsidRDefault="007257D4"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9C94A98" w14:textId="77777777" w:rsidR="007257D4" w:rsidRPr="00272F02" w:rsidRDefault="007257D4" w:rsidP="00C824A4">
            <w:pPr>
              <w:pStyle w:val="TableCellLeft10pt"/>
              <w:rPr>
                <w:szCs w:val="20"/>
                <w:lang w:val="en-GB"/>
              </w:rPr>
            </w:pPr>
            <w:r w:rsidRPr="00272F02">
              <w:rPr>
                <w:szCs w:val="20"/>
                <w:lang w:val="en-GB"/>
              </w:rPr>
              <w:t>5.6</w:t>
            </w:r>
          </w:p>
        </w:tc>
      </w:tr>
      <w:tr w:rsidR="00DB50C7" w:rsidRPr="00272F02" w14:paraId="75EC0D57"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3DB9B47B" w14:textId="77777777" w:rsidR="007257D4" w:rsidRPr="00272F02" w:rsidRDefault="007257D4"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84DA628" w14:textId="77777777" w:rsidR="007257D4" w:rsidRPr="00272F02" w:rsidRDefault="007257D4" w:rsidP="00C824A4">
            <w:pPr>
              <w:pStyle w:val="TableCellLeft10pt"/>
              <w:rPr>
                <w:szCs w:val="20"/>
                <w:lang w:val="en-GB"/>
              </w:rPr>
            </w:pPr>
            <w:r w:rsidRPr="00272F02">
              <w:rPr>
                <w:szCs w:val="20"/>
                <w:lang w:val="en-GB"/>
              </w:rPr>
              <w:t>Text</w:t>
            </w:r>
          </w:p>
        </w:tc>
      </w:tr>
      <w:tr w:rsidR="00DB50C7" w:rsidRPr="00272F02" w14:paraId="21965E18"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7BC8C760" w14:textId="77777777" w:rsidR="007257D4" w:rsidRPr="00272F02" w:rsidRDefault="007257D4"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95A8FB" w14:textId="77777777" w:rsidR="007257D4" w:rsidRPr="00272F02" w:rsidRDefault="007257D4"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4EDBBDF" w14:textId="77777777" w:rsidR="00BC4214" w:rsidRPr="00272F02" w:rsidRDefault="007257D4" w:rsidP="00C824A4">
            <w:pPr>
              <w:pStyle w:val="TableCellLeft10pt"/>
              <w:rPr>
                <w:szCs w:val="20"/>
                <w:lang w:val="en-GB"/>
              </w:rPr>
            </w:pPr>
            <w:r w:rsidRPr="00272F02">
              <w:rPr>
                <w:rStyle w:val="TableCellLeft10ptBoldChar"/>
                <w:szCs w:val="20"/>
              </w:rPr>
              <w:t>Relationship</w:t>
            </w:r>
            <w:r w:rsidRPr="00272F02">
              <w:rPr>
                <w:szCs w:val="20"/>
                <w:lang w:val="en-GB"/>
              </w:rPr>
              <w:t>: 5.6 Screen Failure and Rescreening</w:t>
            </w:r>
          </w:p>
          <w:p w14:paraId="2719BDE2" w14:textId="0948478E" w:rsidR="007257D4" w:rsidRPr="00272F02" w:rsidRDefault="007257D4"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F28809A" w14:textId="77777777" w:rsidTr="2925818A">
        <w:tc>
          <w:tcPr>
            <w:tcW w:w="1215" w:type="pct"/>
            <w:tcBorders>
              <w:top w:val="single" w:sz="4" w:space="0" w:color="auto"/>
              <w:left w:val="single" w:sz="4" w:space="0" w:color="auto"/>
              <w:bottom w:val="single" w:sz="4" w:space="0" w:color="auto"/>
              <w:right w:val="single" w:sz="4" w:space="0" w:color="auto"/>
            </w:tcBorders>
            <w:hideMark/>
          </w:tcPr>
          <w:p w14:paraId="20A49424" w14:textId="77777777" w:rsidR="007257D4" w:rsidRPr="00272F02" w:rsidRDefault="007257D4"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D3DF40" w14:textId="77777777" w:rsidR="007257D4" w:rsidRPr="00272F02" w:rsidRDefault="007257D4" w:rsidP="00C824A4">
            <w:pPr>
              <w:pStyle w:val="TableCellLeft10pt"/>
              <w:rPr>
                <w:szCs w:val="20"/>
                <w:lang w:val="en-GB"/>
              </w:rPr>
            </w:pPr>
            <w:r w:rsidRPr="00272F02">
              <w:rPr>
                <w:szCs w:val="20"/>
                <w:lang w:val="en-GB"/>
              </w:rPr>
              <w:t>No</w:t>
            </w:r>
          </w:p>
        </w:tc>
      </w:tr>
    </w:tbl>
    <w:p w14:paraId="67B97007" w14:textId="77777777" w:rsidR="00A32932" w:rsidRPr="00272F02" w:rsidRDefault="00A32932" w:rsidP="00EE5DAB">
      <w:pPr>
        <w:rPr>
          <w:sz w:val="20"/>
          <w:szCs w:val="20"/>
        </w:rPr>
      </w:pPr>
    </w:p>
    <w:p w14:paraId="3995D743" w14:textId="77777777" w:rsidR="00B626EB" w:rsidRPr="00272F02" w:rsidRDefault="00B626EB" w:rsidP="00B626EB">
      <w:pPr>
        <w:pStyle w:val="Heading1"/>
        <w:rPr>
          <w:rFonts w:cs="Times New Roman"/>
          <w:szCs w:val="24"/>
        </w:rPr>
      </w:pPr>
      <w:r w:rsidRPr="00272F02">
        <w:rPr>
          <w:rFonts w:cs="Times New Roman"/>
          <w:szCs w:val="24"/>
        </w:rPr>
        <w:t>Trial Intervention and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04331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FE69A" w14:textId="77777777" w:rsidR="00B626EB" w:rsidRPr="00272F02" w:rsidRDefault="00B626EB" w:rsidP="00B626EB">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E83CE" w14:textId="36075530" w:rsidR="00B626EB" w:rsidRPr="00272F02" w:rsidRDefault="00673F1F" w:rsidP="00B626EB">
            <w:pPr>
              <w:pStyle w:val="TableCellLeft10pt"/>
              <w:rPr>
                <w:szCs w:val="20"/>
                <w:lang w:val="en-GB"/>
              </w:rPr>
            </w:pPr>
            <w:r w:rsidRPr="00272F02">
              <w:rPr>
                <w:szCs w:val="20"/>
                <w:lang w:val="en-GB"/>
              </w:rPr>
              <w:t xml:space="preserve">6 </w:t>
            </w:r>
            <w:r w:rsidR="004971DF" w:rsidRPr="00272F02">
              <w:rPr>
                <w:szCs w:val="20"/>
                <w:lang w:val="en-GB"/>
              </w:rPr>
              <w:t>TRIAL INTERVENTION AND CONCOMITANT THERAPY</w:t>
            </w:r>
          </w:p>
        </w:tc>
      </w:tr>
      <w:tr w:rsidR="00DB50C7" w:rsidRPr="00272F02" w14:paraId="54AF41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DC64FD" w14:textId="77777777" w:rsidR="00B626EB" w:rsidRPr="00272F02" w:rsidRDefault="00B626EB" w:rsidP="00B626EB">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B3438" w14:textId="77777777" w:rsidR="00B626EB" w:rsidRPr="00272F02" w:rsidRDefault="00B626EB" w:rsidP="00B626EB">
            <w:pPr>
              <w:pStyle w:val="TableCellLeft10pt"/>
              <w:rPr>
                <w:szCs w:val="20"/>
                <w:lang w:val="en-GB"/>
              </w:rPr>
            </w:pPr>
            <w:r w:rsidRPr="00272F02">
              <w:rPr>
                <w:szCs w:val="20"/>
                <w:lang w:val="en-GB"/>
              </w:rPr>
              <w:t>Text</w:t>
            </w:r>
          </w:p>
        </w:tc>
      </w:tr>
      <w:tr w:rsidR="00DB50C7" w:rsidRPr="00272F02" w14:paraId="0D0CF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6B00F2" w14:textId="5DC81877" w:rsidR="00B626EB" w:rsidRPr="00272F02" w:rsidRDefault="00B626EB" w:rsidP="00B626EB">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E10294B" w14:textId="77777777" w:rsidR="00B626EB" w:rsidRPr="00272F02" w:rsidRDefault="00B626EB" w:rsidP="00B626EB">
            <w:pPr>
              <w:pStyle w:val="TableCellLeft10pt"/>
              <w:rPr>
                <w:szCs w:val="20"/>
                <w:lang w:val="en-GB"/>
              </w:rPr>
            </w:pPr>
            <w:r w:rsidRPr="00272F02">
              <w:rPr>
                <w:szCs w:val="20"/>
                <w:lang w:val="en-GB"/>
              </w:rPr>
              <w:t>H</w:t>
            </w:r>
          </w:p>
        </w:tc>
      </w:tr>
      <w:tr w:rsidR="00DB50C7" w:rsidRPr="00272F02" w14:paraId="74D6C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E1992" w14:textId="77777777" w:rsidR="00B626EB" w:rsidRPr="00272F02" w:rsidRDefault="00B626EB" w:rsidP="00B626EB">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1B7D799" w14:textId="6FBFE195" w:rsidR="00B626EB" w:rsidRPr="00272F02" w:rsidRDefault="00B626EB" w:rsidP="00B626EB">
            <w:pPr>
              <w:pStyle w:val="TableCellLeft10pt"/>
              <w:rPr>
                <w:szCs w:val="20"/>
                <w:lang w:val="en-GB"/>
              </w:rPr>
            </w:pPr>
            <w:r w:rsidRPr="00272F02">
              <w:rPr>
                <w:szCs w:val="20"/>
                <w:lang w:val="en-GB"/>
              </w:rPr>
              <w:t>Head</w:t>
            </w:r>
            <w:r w:rsidR="00536E2B" w:rsidRPr="00272F02">
              <w:rPr>
                <w:szCs w:val="20"/>
                <w:lang w:val="en-GB"/>
              </w:rPr>
              <w:t>ing</w:t>
            </w:r>
          </w:p>
        </w:tc>
      </w:tr>
      <w:tr w:rsidR="00DB50C7" w:rsidRPr="00272F02" w14:paraId="5B5F3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D37C45" w14:textId="77777777" w:rsidR="00B626EB" w:rsidRPr="00272F02" w:rsidRDefault="00B626EB" w:rsidP="00B626EB">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5357E2" w14:textId="77777777" w:rsidR="00B626EB" w:rsidRPr="00272F02" w:rsidRDefault="00B626EB" w:rsidP="00B626EB">
            <w:pPr>
              <w:pStyle w:val="TableCellLeft10pt"/>
              <w:rPr>
                <w:szCs w:val="20"/>
                <w:lang w:val="en-GB"/>
              </w:rPr>
            </w:pPr>
            <w:r w:rsidRPr="00272F02">
              <w:rPr>
                <w:szCs w:val="20"/>
                <w:lang w:val="en-GB"/>
              </w:rPr>
              <w:t>N/A</w:t>
            </w:r>
          </w:p>
        </w:tc>
      </w:tr>
      <w:tr w:rsidR="00DB50C7" w:rsidRPr="00272F02" w14:paraId="57458D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466F89" w14:textId="77777777" w:rsidR="00B626EB" w:rsidRPr="00272F02" w:rsidRDefault="00B626EB" w:rsidP="00B626EB">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1DF05" w14:textId="77777777" w:rsidR="00B626EB" w:rsidRPr="00272F02" w:rsidRDefault="00B626EB" w:rsidP="00B626EB">
            <w:pPr>
              <w:pStyle w:val="TableCellLeft10pt"/>
              <w:rPr>
                <w:szCs w:val="20"/>
                <w:lang w:val="en-GB"/>
              </w:rPr>
            </w:pPr>
            <w:r w:rsidRPr="00272F02">
              <w:rPr>
                <w:szCs w:val="20"/>
                <w:lang w:val="en-GB"/>
              </w:rPr>
              <w:t>Required</w:t>
            </w:r>
          </w:p>
        </w:tc>
      </w:tr>
      <w:tr w:rsidR="00DB50C7" w:rsidRPr="00272F02" w14:paraId="43FC01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78559" w14:textId="77777777" w:rsidR="00B626EB" w:rsidRPr="00272F02" w:rsidRDefault="00B626EB" w:rsidP="00B626EB">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D35F4E" w14:textId="51009F62" w:rsidR="00B626EB" w:rsidRPr="00272F02" w:rsidRDefault="00B626EB" w:rsidP="00B626EB">
            <w:pPr>
              <w:pStyle w:val="TableCellLeft10pt"/>
              <w:rPr>
                <w:szCs w:val="20"/>
                <w:lang w:val="en-GB"/>
              </w:rPr>
            </w:pPr>
            <w:r w:rsidRPr="00272F02">
              <w:rPr>
                <w:szCs w:val="20"/>
                <w:lang w:val="en-GB"/>
              </w:rPr>
              <w:t>One</w:t>
            </w:r>
            <w:r w:rsidR="006913D4" w:rsidRPr="00272F02">
              <w:rPr>
                <w:szCs w:val="20"/>
                <w:lang w:val="en-GB"/>
              </w:rPr>
              <w:t xml:space="preserve"> to one</w:t>
            </w:r>
          </w:p>
        </w:tc>
      </w:tr>
      <w:tr w:rsidR="00DB50C7" w:rsidRPr="00272F02" w14:paraId="797D34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C37DD8" w14:textId="77777777" w:rsidR="00B626EB" w:rsidRPr="00272F02" w:rsidRDefault="00B626EB" w:rsidP="00B626EB">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7BF85D0" w14:textId="11D17AD1" w:rsidR="00B626EB" w:rsidRPr="00272F02" w:rsidRDefault="006913D4" w:rsidP="00B626EB">
            <w:pPr>
              <w:pStyle w:val="TableCellLeft10pt"/>
              <w:rPr>
                <w:szCs w:val="20"/>
                <w:lang w:val="en-GB"/>
              </w:rPr>
            </w:pPr>
            <w:r w:rsidRPr="00272F02">
              <w:rPr>
                <w:szCs w:val="20"/>
                <w:lang w:val="en-GB"/>
              </w:rPr>
              <w:t>6</w:t>
            </w:r>
          </w:p>
        </w:tc>
      </w:tr>
      <w:tr w:rsidR="00DB50C7" w:rsidRPr="00272F02" w14:paraId="7FB89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DF3843" w14:textId="4E42BCE3" w:rsidR="00B626EB" w:rsidRPr="00272F02" w:rsidRDefault="00922AC8" w:rsidP="00EA5D7E">
            <w:pPr>
              <w:pStyle w:val="TableHeadingTextLeft10pt"/>
              <w:rPr>
                <w:szCs w:val="20"/>
                <w:lang w:val="de-DE"/>
              </w:rPr>
            </w:pPr>
            <w:r w:rsidRPr="00272F02">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167E20AF" w14:textId="3666D9A7" w:rsidR="00B626EB" w:rsidRPr="00272F02" w:rsidRDefault="0013718F" w:rsidP="3FAC1DFE">
            <w:pPr>
              <w:pStyle w:val="TableCellLeft10pt"/>
              <w:rPr>
                <w:lang w:val="en-GB"/>
              </w:rPr>
            </w:pPr>
            <w:r w:rsidRPr="00272F02">
              <w:rPr>
                <w:szCs w:val="20"/>
                <w:lang w:val="en-GB"/>
              </w:rPr>
              <w:t>TRIAL INTERVENTION AND CONCOMITANT THERAPY</w:t>
            </w:r>
          </w:p>
        </w:tc>
      </w:tr>
      <w:tr w:rsidR="00DB50C7" w:rsidRPr="00272F02" w14:paraId="6ED130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BFF51E" w14:textId="77777777" w:rsidR="00B626EB" w:rsidRPr="00272F02" w:rsidRDefault="00B626EB" w:rsidP="00B626EB">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A16DF12" w14:textId="66D04D12" w:rsidR="00EA5D7E" w:rsidRPr="00272F02" w:rsidRDefault="00EA5D7E" w:rsidP="00EA5D7E">
            <w:pPr>
              <w:pStyle w:val="TableCellLeft10pt"/>
              <w:rPr>
                <w:b/>
                <w:szCs w:val="20"/>
                <w:lang w:val="en-GB"/>
              </w:rPr>
            </w:pPr>
            <w:r w:rsidRPr="00272F02">
              <w:rPr>
                <w:rStyle w:val="TableCellLeft10ptBoldChar"/>
                <w:szCs w:val="20"/>
                <w:lang w:val="en-GB"/>
              </w:rPr>
              <w:t>Value</w:t>
            </w:r>
            <w:r w:rsidRPr="00272F02">
              <w:rPr>
                <w:szCs w:val="20"/>
                <w:lang w:val="en-GB"/>
              </w:rPr>
              <w:t xml:space="preserve"> </w:t>
            </w:r>
            <w:r w:rsidRPr="00272F02">
              <w:rPr>
                <w:rStyle w:val="TableCellLeft10ptBoldChar"/>
                <w:szCs w:val="20"/>
                <w:lang w:val="en-GB"/>
              </w:rPr>
              <w:t>Allowed</w:t>
            </w:r>
            <w:r w:rsidRPr="00272F02">
              <w:rPr>
                <w:szCs w:val="20"/>
                <w:lang w:val="en-GB"/>
              </w:rPr>
              <w:t>:</w:t>
            </w:r>
            <w:r w:rsidRPr="00272F02">
              <w:rPr>
                <w:b/>
                <w:szCs w:val="20"/>
                <w:lang w:val="en-GB"/>
              </w:rPr>
              <w:t xml:space="preserve"> </w:t>
            </w:r>
            <w:r w:rsidR="006913D4" w:rsidRPr="00272F02">
              <w:rPr>
                <w:szCs w:val="20"/>
                <w:lang w:val="en-GB"/>
              </w:rPr>
              <w:t>No</w:t>
            </w:r>
          </w:p>
          <w:p w14:paraId="33CAF193" w14:textId="6F8A0513" w:rsidR="00B626EB" w:rsidRPr="00272F02" w:rsidRDefault="00B626EB" w:rsidP="00B626EB">
            <w:pPr>
              <w:pStyle w:val="TableCellLeft10pt"/>
              <w:rPr>
                <w:szCs w:val="20"/>
                <w:lang w:val="en-GB"/>
              </w:rPr>
            </w:pPr>
            <w:r w:rsidRPr="00272F02">
              <w:rPr>
                <w:rStyle w:val="TableCellLeft10ptBoldChar"/>
                <w:szCs w:val="20"/>
              </w:rPr>
              <w:t>Relationship</w:t>
            </w:r>
            <w:r w:rsidRPr="00272F02">
              <w:rPr>
                <w:szCs w:val="20"/>
                <w:lang w:val="en-GB"/>
              </w:rPr>
              <w:t xml:space="preserve">: </w:t>
            </w:r>
            <w:r w:rsidR="002664E4" w:rsidRPr="00272F02">
              <w:rPr>
                <w:szCs w:val="20"/>
                <w:lang w:val="en-GB"/>
              </w:rPr>
              <w:t>Table of Contents</w:t>
            </w:r>
          </w:p>
          <w:p w14:paraId="0BA25CDD" w14:textId="36866306" w:rsidR="00B626EB" w:rsidRPr="00272F02" w:rsidRDefault="00B626EB" w:rsidP="00B626EB">
            <w:pPr>
              <w:pStyle w:val="TableCellLeft10pt"/>
              <w:rPr>
                <w:szCs w:val="20"/>
                <w:lang w:val="en-GB"/>
              </w:rPr>
            </w:pPr>
            <w:r w:rsidRPr="00272F02">
              <w:rPr>
                <w:rStyle w:val="TableCellLeft10ptBoldChar"/>
                <w:szCs w:val="20"/>
              </w:rPr>
              <w:t>Concept</w:t>
            </w:r>
            <w:r w:rsidRPr="00272F02">
              <w:rPr>
                <w:szCs w:val="20"/>
                <w:lang w:val="en-GB"/>
              </w:rPr>
              <w:t xml:space="preserve">: </w:t>
            </w:r>
            <w:r w:rsidR="00072CB1" w:rsidRPr="00272F02">
              <w:rPr>
                <w:szCs w:val="20"/>
                <w:lang w:val="en-GB"/>
              </w:rPr>
              <w:t>Headin</w:t>
            </w:r>
            <w:r w:rsidR="006A2784" w:rsidRPr="00272F02">
              <w:rPr>
                <w:szCs w:val="20"/>
                <w:lang w:val="en-GB"/>
              </w:rPr>
              <w:t>g</w:t>
            </w:r>
          </w:p>
        </w:tc>
      </w:tr>
      <w:tr w:rsidR="00DB50C7" w:rsidRPr="00272F02" w14:paraId="2F4AF3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2EAEB" w14:textId="56E82E22" w:rsidR="00B626EB" w:rsidRPr="00272F02" w:rsidRDefault="0021788E" w:rsidP="00B626EB">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E6B23D8" w14:textId="77777777" w:rsidR="00B626EB" w:rsidRPr="00272F02" w:rsidRDefault="00B626EB" w:rsidP="00B626EB">
            <w:pPr>
              <w:pStyle w:val="TableCellLeft10pt"/>
              <w:rPr>
                <w:szCs w:val="20"/>
                <w:lang w:val="en-GB"/>
              </w:rPr>
            </w:pPr>
            <w:r w:rsidRPr="00272F02">
              <w:rPr>
                <w:szCs w:val="20"/>
                <w:lang w:val="en-GB"/>
              </w:rPr>
              <w:t>No</w:t>
            </w:r>
          </w:p>
        </w:tc>
      </w:tr>
    </w:tbl>
    <w:p w14:paraId="30CC5E49" w14:textId="77777777" w:rsidR="00B626EB" w:rsidRPr="00272F02"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775F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A81E" w14:textId="77777777" w:rsidR="005C2EBC" w:rsidRPr="00272F02" w:rsidRDefault="005C2EB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F55539F" w14:textId="32817B25" w:rsidR="005C2EBC" w:rsidRPr="00272F02" w:rsidRDefault="00791A9E" w:rsidP="00C824A4">
            <w:pPr>
              <w:pStyle w:val="TableCellLeft10pt"/>
              <w:rPr>
                <w:szCs w:val="20"/>
                <w:lang w:val="en-GB"/>
              </w:rPr>
            </w:pPr>
            <w:r>
              <w:rPr>
                <w:szCs w:val="20"/>
              </w:rPr>
              <w:t>&lt;</w:t>
            </w:r>
            <w:r w:rsidR="007B5618" w:rsidRPr="00272F02">
              <w:rPr>
                <w:szCs w:val="20"/>
              </w:rPr>
              <w:t>Description of the overview of trial interventions or a heading for the optional table below</w:t>
            </w:r>
            <w:r>
              <w:rPr>
                <w:szCs w:val="20"/>
              </w:rPr>
              <w:t>&gt;</w:t>
            </w:r>
          </w:p>
        </w:tc>
      </w:tr>
      <w:tr w:rsidR="00DB50C7" w:rsidRPr="00272F02" w14:paraId="036784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29A77A" w14:textId="77777777" w:rsidR="005C2EBC" w:rsidRPr="00272F02" w:rsidRDefault="005C2EB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D0AD3AD" w14:textId="525BECF3" w:rsidR="005C2EBC" w:rsidRPr="00272F02" w:rsidRDefault="005C2EBC" w:rsidP="00C824A4">
            <w:pPr>
              <w:pStyle w:val="TableCellLeft10pt"/>
              <w:rPr>
                <w:szCs w:val="20"/>
                <w:lang w:val="en-GB"/>
              </w:rPr>
            </w:pPr>
            <w:r w:rsidRPr="00272F02">
              <w:rPr>
                <w:szCs w:val="20"/>
                <w:lang w:val="en-GB"/>
              </w:rPr>
              <w:t>Text</w:t>
            </w:r>
          </w:p>
        </w:tc>
      </w:tr>
      <w:tr w:rsidR="00DB50C7" w:rsidRPr="00272F02" w14:paraId="40FA7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4BE38E" w14:textId="77777777" w:rsidR="005C2EBC" w:rsidRPr="00272F02" w:rsidRDefault="005C2EB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65870B" w14:textId="37676619" w:rsidR="005C2EBC" w:rsidRPr="00272F02" w:rsidRDefault="008611DC" w:rsidP="00C824A4">
            <w:pPr>
              <w:pStyle w:val="TableCellLeft10pt"/>
              <w:rPr>
                <w:szCs w:val="20"/>
                <w:lang w:val="en-GB"/>
              </w:rPr>
            </w:pPr>
            <w:r w:rsidRPr="00272F02">
              <w:rPr>
                <w:szCs w:val="20"/>
                <w:lang w:val="en-GB"/>
              </w:rPr>
              <w:t>D</w:t>
            </w:r>
          </w:p>
        </w:tc>
      </w:tr>
      <w:tr w:rsidR="00DB50C7" w:rsidRPr="00272F02" w14:paraId="78F66D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A4BCD2" w14:textId="77777777" w:rsidR="007B5618" w:rsidRPr="00272F02" w:rsidRDefault="007B5618" w:rsidP="007B5618">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EECAEB1" w14:textId="2B9E104D" w:rsidR="007B5618" w:rsidRPr="00272F02" w:rsidRDefault="00066779" w:rsidP="007B5618">
            <w:pPr>
              <w:pStyle w:val="TableCellLeft10pt"/>
              <w:rPr>
                <w:szCs w:val="20"/>
                <w:lang w:val="en-GB"/>
              </w:rPr>
            </w:pPr>
            <w:r>
              <w:rPr>
                <w:rFonts w:hint="eastAsia"/>
                <w:szCs w:val="20"/>
                <w:lang w:eastAsia="ja-JP"/>
              </w:rPr>
              <w:t>CNEW</w:t>
            </w:r>
          </w:p>
        </w:tc>
      </w:tr>
      <w:tr w:rsidR="00DB50C7" w:rsidRPr="00272F02" w14:paraId="38A05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C37B9F" w14:textId="77777777" w:rsidR="005C2EBC" w:rsidRPr="00272F02" w:rsidRDefault="005C2EB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60D7D67" w14:textId="77777777" w:rsidR="006913D4" w:rsidRPr="00272F02" w:rsidRDefault="006913D4" w:rsidP="006913D4">
            <w:pPr>
              <w:pStyle w:val="TableCellLeft10pt"/>
              <w:rPr>
                <w:szCs w:val="20"/>
                <w:lang w:val="en-GB"/>
              </w:rPr>
            </w:pPr>
            <w:r w:rsidRPr="00272F02">
              <w:rPr>
                <w:szCs w:val="20"/>
                <w:lang w:val="en-GB"/>
              </w:rPr>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investigational trial intervention is provided in Section 6.1. Other trial interventions that are not part of trial objectives (not an investigational role in this trial) are described in Section 6.9 Description of Non-investigational trial interventions. </w:t>
            </w:r>
          </w:p>
          <w:p w14:paraId="7E90CE5A" w14:textId="5534A2FA" w:rsidR="006913D4" w:rsidRPr="00272F02" w:rsidRDefault="006913D4" w:rsidP="006913D4">
            <w:pPr>
              <w:pStyle w:val="TableCellLeft10pt"/>
              <w:rPr>
                <w:szCs w:val="20"/>
                <w:lang w:val="en-GB"/>
              </w:rPr>
            </w:pPr>
            <w:r w:rsidRPr="00272F02">
              <w:rPr>
                <w:szCs w:val="20"/>
                <w:lang w:val="en-GB"/>
              </w:rPr>
              <w:t>Any regional requirements should be noted in the appropriate sub</w:t>
            </w:r>
            <w:r w:rsidR="0061083F" w:rsidRPr="00272F02">
              <w:rPr>
                <w:szCs w:val="20"/>
                <w:lang w:val="en-GB"/>
              </w:rPr>
              <w:t>sections</w:t>
            </w:r>
            <w:r w:rsidRPr="00272F02">
              <w:rPr>
                <w:szCs w:val="20"/>
                <w:lang w:val="en-GB"/>
              </w:rPr>
              <w:t xml:space="preserve">. </w:t>
            </w:r>
          </w:p>
          <w:p w14:paraId="066A5736" w14:textId="6D4E598D" w:rsidR="005C2EBC" w:rsidRPr="00272F02" w:rsidRDefault="006913D4" w:rsidP="006913D4">
            <w:pPr>
              <w:pStyle w:val="TableCellLeft10pt"/>
              <w:rPr>
                <w:szCs w:val="20"/>
                <w:lang w:val="en-GB"/>
              </w:rPr>
            </w:pPr>
            <w:r w:rsidRPr="00272F02">
              <w:rPr>
                <w:szCs w:val="20"/>
                <w:lang w:val="en-GB"/>
              </w:rPr>
              <w:t>Provide an overview of investigational and non-investigational trial interventions. Classify the trial intervention as IMP, NIMP/AxMP designations based on study design and local legislation. Consider the optional table below</w:t>
            </w:r>
          </w:p>
        </w:tc>
      </w:tr>
      <w:tr w:rsidR="00DB50C7" w:rsidRPr="00272F02" w14:paraId="1B6F4B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D2BA8" w14:textId="77777777" w:rsidR="005C2EBC" w:rsidRPr="00272F02" w:rsidRDefault="005C2EB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10CC03" w14:textId="69E434A2" w:rsidR="005C2EBC" w:rsidRPr="00272F02" w:rsidRDefault="00A70D49" w:rsidP="00C824A4">
            <w:pPr>
              <w:pStyle w:val="TableCellLeft10pt"/>
              <w:rPr>
                <w:szCs w:val="20"/>
                <w:lang w:val="en-GB"/>
              </w:rPr>
            </w:pPr>
            <w:r>
              <w:rPr>
                <w:szCs w:val="20"/>
                <w:lang w:val="en-GB"/>
              </w:rPr>
              <w:t>Required</w:t>
            </w:r>
          </w:p>
        </w:tc>
      </w:tr>
      <w:tr w:rsidR="00DB50C7" w:rsidRPr="00272F02" w14:paraId="0DD4A9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DF650" w14:textId="77777777" w:rsidR="005C2EBC" w:rsidRPr="00272F02" w:rsidRDefault="005C2EB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9F2829" w14:textId="1996AF00" w:rsidR="005C2EBC" w:rsidRPr="00272F02" w:rsidRDefault="005C2EBC" w:rsidP="00C824A4">
            <w:pPr>
              <w:pStyle w:val="TableCellLeft10pt"/>
              <w:rPr>
                <w:szCs w:val="20"/>
                <w:lang w:val="en-GB"/>
              </w:rPr>
            </w:pPr>
            <w:r w:rsidRPr="00272F02">
              <w:rPr>
                <w:szCs w:val="20"/>
                <w:lang w:val="en-GB"/>
              </w:rPr>
              <w:t>One</w:t>
            </w:r>
            <w:r w:rsidR="007E2117" w:rsidRPr="00272F02">
              <w:rPr>
                <w:szCs w:val="20"/>
                <w:lang w:val="en-GB"/>
              </w:rPr>
              <w:t xml:space="preserve"> to </w:t>
            </w:r>
            <w:r w:rsidR="003661E1" w:rsidRPr="00272F02">
              <w:rPr>
                <w:szCs w:val="20"/>
                <w:lang w:val="en-GB"/>
              </w:rPr>
              <w:t>one</w:t>
            </w:r>
          </w:p>
        </w:tc>
      </w:tr>
      <w:tr w:rsidR="00DB50C7" w:rsidRPr="00272F02" w14:paraId="7F286B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7A4FD5" w14:textId="77777777" w:rsidR="005C2EBC" w:rsidRPr="00272F02" w:rsidRDefault="005C2EB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5579A5" w14:textId="7C5C6240" w:rsidR="005C2EBC" w:rsidRPr="00272F02" w:rsidRDefault="007E2117" w:rsidP="00C824A4">
            <w:pPr>
              <w:pStyle w:val="TableCellLeft10pt"/>
              <w:rPr>
                <w:szCs w:val="20"/>
                <w:lang w:val="en-GB"/>
              </w:rPr>
            </w:pPr>
            <w:r w:rsidRPr="00272F02">
              <w:rPr>
                <w:szCs w:val="20"/>
                <w:lang w:val="en-GB"/>
              </w:rPr>
              <w:t>6</w:t>
            </w:r>
          </w:p>
        </w:tc>
      </w:tr>
      <w:tr w:rsidR="009157E7" w:rsidRPr="00272F02" w14:paraId="1369F8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324C4" w14:textId="77777777" w:rsidR="009157E7" w:rsidRPr="00272F02" w:rsidRDefault="009157E7" w:rsidP="009157E7">
            <w:pPr>
              <w:pStyle w:val="TableHeadingTextLeft10pt"/>
              <w:rPr>
                <w:szCs w:val="20"/>
                <w:lang w:val="de-DE"/>
              </w:rPr>
            </w:pPr>
            <w:r w:rsidRPr="00272F02">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0F96488D" w14:textId="697857FB" w:rsidR="009157E7" w:rsidRPr="00272F02" w:rsidRDefault="00A70D49" w:rsidP="009157E7">
            <w:pPr>
              <w:pStyle w:val="TableCellLeft10pt"/>
              <w:rPr>
                <w:lang w:val="en-GB"/>
              </w:rPr>
            </w:pPr>
            <w:r>
              <w:rPr>
                <w:szCs w:val="20"/>
              </w:rPr>
              <w:t>Text</w:t>
            </w:r>
          </w:p>
        </w:tc>
      </w:tr>
      <w:tr w:rsidR="009157E7" w:rsidRPr="00272F02" w14:paraId="41F37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C5812" w14:textId="77777777" w:rsidR="009157E7" w:rsidRPr="00272F02" w:rsidRDefault="009157E7" w:rsidP="009157E7">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7B88A6" w14:textId="1D0ACC85" w:rsidR="009157E7" w:rsidRPr="00272F02" w:rsidRDefault="009157E7" w:rsidP="009157E7">
            <w:pPr>
              <w:pStyle w:val="TableCellLeft10pt"/>
              <w:rPr>
                <w:b/>
                <w:szCs w:val="20"/>
                <w:lang w:val="en-GB"/>
              </w:rPr>
            </w:pPr>
            <w:r w:rsidRPr="00272F02">
              <w:rPr>
                <w:rStyle w:val="TableCellLeft10ptBoldChar"/>
                <w:szCs w:val="20"/>
                <w:lang w:val="en-GB"/>
              </w:rPr>
              <w:t>Value</w:t>
            </w:r>
            <w:r w:rsidRPr="00272F02">
              <w:rPr>
                <w:szCs w:val="20"/>
                <w:lang w:val="en-GB"/>
              </w:rPr>
              <w:t xml:space="preserve"> </w:t>
            </w:r>
            <w:r w:rsidRPr="00272F02">
              <w:rPr>
                <w:rStyle w:val="TableCellLeft10ptBoldChar"/>
                <w:szCs w:val="20"/>
                <w:lang w:val="en-GB"/>
              </w:rPr>
              <w:t>Allowed</w:t>
            </w:r>
            <w:r w:rsidRPr="00272F02">
              <w:rPr>
                <w:szCs w:val="20"/>
                <w:lang w:val="en-GB"/>
              </w:rPr>
              <w:t>:</w:t>
            </w:r>
            <w:r w:rsidRPr="00272F02">
              <w:rPr>
                <w:b/>
                <w:szCs w:val="20"/>
                <w:lang w:val="en-GB"/>
              </w:rPr>
              <w:t xml:space="preserve"> </w:t>
            </w:r>
            <w:r w:rsidRPr="00272F02">
              <w:rPr>
                <w:szCs w:val="20"/>
                <w:lang w:val="en-GB"/>
              </w:rPr>
              <w:t>Yes</w:t>
            </w:r>
          </w:p>
          <w:p w14:paraId="74362789" w14:textId="48D430E5" w:rsidR="009157E7" w:rsidRPr="00272F02" w:rsidRDefault="009157E7" w:rsidP="009157E7">
            <w:pPr>
              <w:pStyle w:val="TableCellLeft10pt"/>
              <w:rPr>
                <w:szCs w:val="20"/>
                <w:lang w:val="en-GB"/>
              </w:rPr>
            </w:pPr>
            <w:r w:rsidRPr="00272F02">
              <w:rPr>
                <w:rStyle w:val="TableCellLeft10ptBoldChar"/>
                <w:szCs w:val="20"/>
              </w:rPr>
              <w:t>Relationship</w:t>
            </w:r>
            <w:r w:rsidRPr="00272F02">
              <w:rPr>
                <w:szCs w:val="20"/>
                <w:lang w:val="en-GB"/>
              </w:rPr>
              <w:t xml:space="preserve">: 6 </w:t>
            </w:r>
            <w:r w:rsidR="000A1297" w:rsidRPr="00272F02">
              <w:rPr>
                <w:szCs w:val="20"/>
                <w:lang w:val="en-GB"/>
              </w:rPr>
              <w:t>TRIAL INTERVENTION AND CONCOMITANT THERAPY</w:t>
            </w:r>
          </w:p>
          <w:p w14:paraId="5C97ADCD" w14:textId="1F718C8A" w:rsidR="009157E7" w:rsidRPr="00272F02" w:rsidRDefault="009157E7" w:rsidP="009157E7">
            <w:pPr>
              <w:pStyle w:val="TableCellLeft10pt"/>
              <w:rPr>
                <w:szCs w:val="20"/>
                <w:lang w:val="en-GB"/>
              </w:rPr>
            </w:pPr>
            <w:r w:rsidRPr="00272F02">
              <w:rPr>
                <w:rStyle w:val="TableCellLeft10ptBoldChar"/>
                <w:szCs w:val="20"/>
              </w:rPr>
              <w:t>Concept</w:t>
            </w:r>
            <w:r w:rsidRPr="00272F02">
              <w:rPr>
                <w:szCs w:val="20"/>
                <w:lang w:val="en-GB"/>
              </w:rPr>
              <w:t>:</w:t>
            </w:r>
            <w:r w:rsidRPr="00272F02">
              <w:rPr>
                <w:szCs w:val="20"/>
                <w:lang w:val="en-GB" w:eastAsia="ja-JP"/>
              </w:rPr>
              <w:t xml:space="preserve"> </w:t>
            </w:r>
            <w:r w:rsidR="00066779">
              <w:rPr>
                <w:rFonts w:hint="eastAsia"/>
                <w:szCs w:val="20"/>
                <w:lang w:val="en-GB" w:eastAsia="ja-JP"/>
              </w:rPr>
              <w:t>CNEW</w:t>
            </w:r>
          </w:p>
        </w:tc>
      </w:tr>
      <w:tr w:rsidR="009157E7" w:rsidRPr="00272F02" w14:paraId="320E2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41CAA" w14:textId="77777777" w:rsidR="009157E7" w:rsidRPr="00272F02" w:rsidRDefault="009157E7" w:rsidP="009157E7">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2C7841" w14:textId="77777777" w:rsidR="009157E7" w:rsidRPr="00272F02" w:rsidRDefault="009157E7" w:rsidP="009157E7">
            <w:pPr>
              <w:pStyle w:val="TableCellLeft10pt"/>
              <w:rPr>
                <w:szCs w:val="20"/>
                <w:lang w:val="en-GB"/>
              </w:rPr>
            </w:pPr>
            <w:r w:rsidRPr="00272F02">
              <w:rPr>
                <w:szCs w:val="20"/>
                <w:lang w:val="en-GB"/>
              </w:rPr>
              <w:t>No</w:t>
            </w:r>
          </w:p>
        </w:tc>
      </w:tr>
    </w:tbl>
    <w:p w14:paraId="28AE4C74" w14:textId="77777777" w:rsidR="00D3175C" w:rsidRPr="00272F02" w:rsidRDefault="00D3175C"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22066A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49EF50" w14:textId="77777777" w:rsidR="00B626EB" w:rsidRPr="00FF3C43" w:rsidRDefault="00B626EB" w:rsidP="00B626EB">
            <w:pPr>
              <w:pStyle w:val="TableHeadingTextLeft10pt"/>
              <w:rPr>
                <w:szCs w:val="20"/>
                <w:lang w:val="de-DE"/>
              </w:rPr>
            </w:pPr>
            <w:r w:rsidRPr="00FF3C43">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6E8CE7" w14:textId="77777777" w:rsidR="00B626EB" w:rsidRPr="00FF3C43" w:rsidRDefault="00B626EB" w:rsidP="00B626EB">
            <w:pPr>
              <w:pStyle w:val="TableCellLeft10pt"/>
              <w:rPr>
                <w:szCs w:val="20"/>
                <w:lang w:val="en-GB"/>
              </w:rPr>
            </w:pPr>
            <w:r w:rsidRPr="00FF3C43">
              <w:rPr>
                <w:szCs w:val="20"/>
              </w:rPr>
              <w:t>Arm Name</w:t>
            </w:r>
          </w:p>
        </w:tc>
      </w:tr>
      <w:tr w:rsidR="00DB50C7" w:rsidRPr="00272F02" w14:paraId="0243787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00E6A8F" w14:textId="77777777" w:rsidR="00B626EB" w:rsidRPr="00272F02" w:rsidRDefault="00B626EB" w:rsidP="00B626EB">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1AC6A5" w14:textId="77777777" w:rsidR="00B626EB" w:rsidRPr="00272F02" w:rsidRDefault="00B626EB" w:rsidP="00B626EB">
            <w:pPr>
              <w:pStyle w:val="TableCellLeft10pt"/>
              <w:rPr>
                <w:szCs w:val="20"/>
                <w:lang w:val="en-GB"/>
              </w:rPr>
            </w:pPr>
            <w:r w:rsidRPr="00272F02">
              <w:rPr>
                <w:szCs w:val="20"/>
                <w:lang w:val="en-GB"/>
              </w:rPr>
              <w:t>Text</w:t>
            </w:r>
          </w:p>
        </w:tc>
      </w:tr>
      <w:tr w:rsidR="00DB50C7" w:rsidRPr="00272F02" w14:paraId="5DC4425D"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172375D" w14:textId="7CF9319B" w:rsidR="00B626EB" w:rsidRPr="00272F02" w:rsidRDefault="00B626EB" w:rsidP="00B626EB">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C2D077" w14:textId="77777777" w:rsidR="00B626EB" w:rsidRPr="00272F02" w:rsidRDefault="00B626EB" w:rsidP="00B626EB">
            <w:pPr>
              <w:pStyle w:val="TableCellLeft10pt"/>
              <w:rPr>
                <w:szCs w:val="20"/>
                <w:lang w:val="en-GB"/>
              </w:rPr>
            </w:pPr>
            <w:r w:rsidRPr="00272F02">
              <w:rPr>
                <w:szCs w:val="20"/>
                <w:lang w:val="en-GB"/>
              </w:rPr>
              <w:t>H</w:t>
            </w:r>
          </w:p>
        </w:tc>
      </w:tr>
      <w:tr w:rsidR="00DB50C7" w:rsidRPr="00272F02" w14:paraId="2C2B108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D32E185" w14:textId="77777777" w:rsidR="00B626EB" w:rsidRPr="00272F02" w:rsidRDefault="00B626EB" w:rsidP="00B626EB">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1D10EA1" w14:textId="22B8ADA4" w:rsidR="00B626EB" w:rsidRPr="00272F02" w:rsidRDefault="00594E2E" w:rsidP="00B626EB">
            <w:pPr>
              <w:pStyle w:val="TableCellLeft10pt"/>
              <w:rPr>
                <w:szCs w:val="20"/>
                <w:lang w:val="en-GB"/>
              </w:rPr>
            </w:pPr>
            <w:r w:rsidRPr="00272F02">
              <w:rPr>
                <w:szCs w:val="20"/>
                <w:lang w:val="en-GB"/>
              </w:rPr>
              <w:t>Table Column Heading</w:t>
            </w:r>
          </w:p>
        </w:tc>
      </w:tr>
      <w:tr w:rsidR="00DB50C7" w:rsidRPr="00272F02" w14:paraId="46E71DD9"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B26D7CE" w14:textId="77777777" w:rsidR="00B626EB" w:rsidRPr="00272F02" w:rsidRDefault="00B626EB" w:rsidP="00B626EB">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C31A07F" w14:textId="21596D71" w:rsidR="00B626EB" w:rsidRPr="00272F02" w:rsidRDefault="009C51CF" w:rsidP="00B626EB">
            <w:pPr>
              <w:pStyle w:val="TableCellLeft10pt"/>
              <w:rPr>
                <w:szCs w:val="20"/>
                <w:lang w:val="en-GB"/>
              </w:rPr>
            </w:pPr>
            <w:r w:rsidRPr="00272F02">
              <w:rPr>
                <w:szCs w:val="20"/>
                <w:lang w:val="en-GB"/>
              </w:rPr>
              <w:t>N/A</w:t>
            </w:r>
          </w:p>
        </w:tc>
      </w:tr>
      <w:tr w:rsidR="00DB50C7" w:rsidRPr="00272F02" w14:paraId="44748AC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70F576" w14:textId="77777777" w:rsidR="00B626EB" w:rsidRPr="00272F02" w:rsidRDefault="00B626EB" w:rsidP="00B626EB">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7856B5D" w14:textId="75C5B18C" w:rsidR="00B626EB" w:rsidRPr="00272F02" w:rsidRDefault="00CD6F2B" w:rsidP="00B626EB">
            <w:pPr>
              <w:pStyle w:val="TableCellLeft10pt"/>
              <w:rPr>
                <w:szCs w:val="20"/>
                <w:lang w:val="en-GB"/>
              </w:rPr>
            </w:pPr>
            <w:r w:rsidRPr="00272F02">
              <w:rPr>
                <w:szCs w:val="20"/>
                <w:lang w:val="en-GB"/>
              </w:rPr>
              <w:t>Optional</w:t>
            </w:r>
            <w:r w:rsidRPr="00272F02">
              <w:rPr>
                <w:szCs w:val="20"/>
                <w:lang w:val="en-GB" w:eastAsia="ja-JP"/>
              </w:rPr>
              <w:t>:</w:t>
            </w:r>
            <w:r w:rsidRPr="00272F02">
              <w:rPr>
                <w:szCs w:val="20"/>
                <w:lang w:val="en-GB"/>
              </w:rPr>
              <w:t xml:space="preserve"> if the table used</w:t>
            </w:r>
          </w:p>
        </w:tc>
      </w:tr>
      <w:tr w:rsidR="00DB50C7" w:rsidRPr="00272F02" w14:paraId="2B6CD60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5FDC745" w14:textId="77777777" w:rsidR="00B626EB" w:rsidRPr="00272F02" w:rsidRDefault="00B626EB" w:rsidP="00B626EB">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3D27204" w14:textId="22FFA0D4" w:rsidR="00B626EB" w:rsidRPr="00272F02" w:rsidRDefault="00B626EB" w:rsidP="00B626EB">
            <w:pPr>
              <w:pStyle w:val="TableCellLeft10pt"/>
              <w:rPr>
                <w:szCs w:val="20"/>
                <w:lang w:val="en-GB"/>
              </w:rPr>
            </w:pPr>
            <w:r w:rsidRPr="00272F02">
              <w:rPr>
                <w:szCs w:val="20"/>
                <w:lang w:val="en-GB"/>
              </w:rPr>
              <w:t>One</w:t>
            </w:r>
            <w:r w:rsidR="00A47EDD" w:rsidRPr="00272F02">
              <w:rPr>
                <w:szCs w:val="20"/>
                <w:lang w:val="en-GB"/>
              </w:rPr>
              <w:t xml:space="preserve"> to many</w:t>
            </w:r>
          </w:p>
        </w:tc>
      </w:tr>
      <w:tr w:rsidR="00DB50C7" w:rsidRPr="00272F02" w14:paraId="6516C26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5B8477" w14:textId="77777777" w:rsidR="00B626EB" w:rsidRPr="00272F02" w:rsidRDefault="00B626EB" w:rsidP="00B626EB">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F58C5E" w14:textId="06BCECB6" w:rsidR="00B626EB" w:rsidRPr="00272F02" w:rsidRDefault="00A47EDD" w:rsidP="00B626EB">
            <w:pPr>
              <w:pStyle w:val="TableCellLeft10pt"/>
              <w:rPr>
                <w:szCs w:val="20"/>
                <w:lang w:val="en-GB"/>
              </w:rPr>
            </w:pPr>
            <w:r w:rsidRPr="00272F02">
              <w:rPr>
                <w:szCs w:val="20"/>
                <w:lang w:val="en-GB"/>
              </w:rPr>
              <w:t>6</w:t>
            </w:r>
          </w:p>
        </w:tc>
      </w:tr>
      <w:tr w:rsidR="00DB50C7" w:rsidRPr="00272F02" w14:paraId="1CDE500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B7F405" w14:textId="77777777" w:rsidR="00B626EB" w:rsidRPr="00272F02" w:rsidRDefault="00B626EB" w:rsidP="00B626EB">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192647" w14:textId="77777777" w:rsidR="00B626EB" w:rsidRPr="00272F02" w:rsidRDefault="00B626EB" w:rsidP="00B626EB">
            <w:pPr>
              <w:pStyle w:val="TableCellLeft10pt"/>
              <w:rPr>
                <w:szCs w:val="20"/>
                <w:lang w:val="en-GB"/>
              </w:rPr>
            </w:pPr>
            <w:r w:rsidRPr="00272F02">
              <w:rPr>
                <w:szCs w:val="20"/>
                <w:lang w:val="en-GB"/>
              </w:rPr>
              <w:t>Arm Name</w:t>
            </w:r>
          </w:p>
        </w:tc>
      </w:tr>
      <w:tr w:rsidR="00DB50C7" w:rsidRPr="00272F02" w14:paraId="10605D7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17B1EFE5" w14:textId="77777777" w:rsidR="00B626EB" w:rsidRPr="00272F02" w:rsidRDefault="00B626EB" w:rsidP="00B626EB">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04CF09F" w14:textId="3AD3B209" w:rsidR="00B626EB" w:rsidRPr="00272F02" w:rsidRDefault="00B626EB" w:rsidP="00B626EB">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D108C9" w:rsidRPr="00272F02">
              <w:rPr>
                <w:szCs w:val="20"/>
                <w:lang w:val="en-GB"/>
              </w:rPr>
              <w:t xml:space="preserve"> No</w:t>
            </w:r>
          </w:p>
          <w:p w14:paraId="2ECA1C78" w14:textId="0B1FCE38" w:rsidR="00C255AA" w:rsidRPr="00272F02" w:rsidRDefault="00B626EB" w:rsidP="000657B5">
            <w:pPr>
              <w:pStyle w:val="TableCellLeft10pt"/>
              <w:rPr>
                <w:szCs w:val="20"/>
                <w:lang w:val="en-GB" w:eastAsia="ja-JP"/>
              </w:rPr>
            </w:pPr>
            <w:r w:rsidRPr="7596A873">
              <w:rPr>
                <w:rStyle w:val="TableCellLeft10ptBoldChar"/>
              </w:rPr>
              <w:t>Relationship</w:t>
            </w:r>
            <w:r w:rsidRPr="7596A873">
              <w:rPr>
                <w:lang w:val="en-GB"/>
              </w:rPr>
              <w:t xml:space="preserve">: </w:t>
            </w:r>
            <w:commentRangeStart w:id="374"/>
            <w:commentRangeStart w:id="375"/>
            <w:commentRangeStart w:id="376"/>
            <w:r w:rsidR="5A5A86F9" w:rsidRPr="7596A873">
              <w:rPr>
                <w:lang w:val="en-GB"/>
              </w:rPr>
              <w:t>O</w:t>
            </w:r>
            <w:r w:rsidR="5A5A86F9">
              <w:t xml:space="preserve">ptional </w:t>
            </w:r>
            <w:r w:rsidRPr="7596A873">
              <w:rPr>
                <w:lang w:val="en-GB"/>
              </w:rPr>
              <w:t xml:space="preserve">Table </w:t>
            </w:r>
            <w:r w:rsidR="00072CB1" w:rsidRPr="7596A873">
              <w:rPr>
                <w:lang w:val="en-GB"/>
              </w:rPr>
              <w:t>Heading</w:t>
            </w:r>
            <w:commentRangeEnd w:id="374"/>
            <w:r>
              <w:rPr>
                <w:rStyle w:val="CommentReference"/>
              </w:rPr>
              <w:commentReference w:id="374"/>
            </w:r>
            <w:commentRangeEnd w:id="375"/>
            <w:r>
              <w:rPr>
                <w:rStyle w:val="CommentReference"/>
              </w:rPr>
              <w:commentReference w:id="375"/>
            </w:r>
            <w:commentRangeEnd w:id="376"/>
            <w:r w:rsidR="003549C9">
              <w:rPr>
                <w:rStyle w:val="CommentReference"/>
                <w:rFonts w:eastAsia="Times New Roman"/>
              </w:rPr>
              <w:commentReference w:id="376"/>
            </w:r>
          </w:p>
          <w:p w14:paraId="1E8FDEBB" w14:textId="13736927" w:rsidR="00B626EB" w:rsidRPr="00272F02" w:rsidRDefault="00B626EB" w:rsidP="00B626EB">
            <w:pPr>
              <w:pStyle w:val="TableCellLeft10pt"/>
              <w:rPr>
                <w:szCs w:val="20"/>
                <w:lang w:val="en-GB"/>
              </w:rPr>
            </w:pPr>
            <w:r w:rsidRPr="00272F02">
              <w:rPr>
                <w:rStyle w:val="TableCellLeft10ptBoldChar"/>
                <w:szCs w:val="20"/>
              </w:rPr>
              <w:t>Concept</w:t>
            </w:r>
            <w:r w:rsidRPr="00272F02">
              <w:rPr>
                <w:szCs w:val="20"/>
                <w:lang w:val="en-GB"/>
              </w:rPr>
              <w:t xml:space="preserve">: </w:t>
            </w:r>
            <w:r w:rsidR="00537FD4" w:rsidRPr="00272F02">
              <w:rPr>
                <w:szCs w:val="20"/>
                <w:lang w:val="en-GB"/>
              </w:rPr>
              <w:t>Heading</w:t>
            </w:r>
          </w:p>
        </w:tc>
      </w:tr>
      <w:tr w:rsidR="00DB50C7" w:rsidRPr="00272F02" w14:paraId="2C63FB61"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EE542D" w14:textId="00655642" w:rsidR="00B626EB" w:rsidRPr="00272F02" w:rsidRDefault="0021788E" w:rsidP="00B626EB">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1203A28" w14:textId="77777777" w:rsidR="00B626EB" w:rsidRPr="00272F02" w:rsidRDefault="00B626EB" w:rsidP="00B626EB">
            <w:pPr>
              <w:pStyle w:val="TableCellLeft10pt"/>
              <w:rPr>
                <w:szCs w:val="20"/>
                <w:lang w:val="en-GB"/>
              </w:rPr>
            </w:pPr>
            <w:r w:rsidRPr="00272F02">
              <w:rPr>
                <w:szCs w:val="20"/>
                <w:lang w:val="en-GB"/>
              </w:rPr>
              <w:t>No</w:t>
            </w:r>
          </w:p>
        </w:tc>
      </w:tr>
    </w:tbl>
    <w:p w14:paraId="4F081716" w14:textId="77777777" w:rsidR="00DC7660" w:rsidRPr="00272F02" w:rsidRDefault="00DC7660"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531D818"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A099A4" w14:textId="77777777" w:rsidR="00B626EB" w:rsidRPr="00272F02" w:rsidRDefault="00B626EB" w:rsidP="00B626EB">
            <w:pPr>
              <w:pStyle w:val="TableHeadingTextLeft10pt"/>
              <w:rPr>
                <w:szCs w:val="20"/>
                <w:lang w:val="de-DE"/>
              </w:rPr>
            </w:pPr>
            <w:bookmarkStart w:id="377" w:name="_mioConsistencyCheck258"/>
            <w:bookmarkEnd w:id="377"/>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33257C" w14:textId="0321AF82" w:rsidR="00B626EB" w:rsidRPr="00272F02" w:rsidRDefault="00B626EB" w:rsidP="00B626EB">
            <w:pPr>
              <w:pStyle w:val="TableCellLeft10pt"/>
              <w:rPr>
                <w:szCs w:val="20"/>
                <w:lang w:val="en-GB" w:eastAsia="ja-JP"/>
              </w:rPr>
            </w:pPr>
            <w:r w:rsidRPr="00272F02">
              <w:rPr>
                <w:szCs w:val="20"/>
                <w:lang w:val="en-GB"/>
              </w:rPr>
              <w:t>Arm Type</w:t>
            </w:r>
          </w:p>
        </w:tc>
      </w:tr>
      <w:tr w:rsidR="00DB50C7" w:rsidRPr="00272F02" w14:paraId="4C285E0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3BE695" w14:textId="77777777" w:rsidR="006E7F6C" w:rsidRPr="00272F02" w:rsidRDefault="006E7F6C" w:rsidP="006E7F6C">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09E87A" w14:textId="67B3400B" w:rsidR="006E7F6C" w:rsidRPr="00272F02" w:rsidRDefault="006E7F6C" w:rsidP="006E7F6C">
            <w:pPr>
              <w:pStyle w:val="TableCellLeft10pt"/>
              <w:rPr>
                <w:szCs w:val="20"/>
                <w:lang w:val="en-GB"/>
              </w:rPr>
            </w:pPr>
            <w:r w:rsidRPr="00272F02">
              <w:rPr>
                <w:szCs w:val="20"/>
                <w:lang w:val="en-GB"/>
              </w:rPr>
              <w:t>Text</w:t>
            </w:r>
          </w:p>
        </w:tc>
      </w:tr>
      <w:tr w:rsidR="00DB50C7" w:rsidRPr="00272F02" w14:paraId="3B67958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ABCD84" w14:textId="71B5235C" w:rsidR="006E7F6C" w:rsidRPr="00272F02" w:rsidRDefault="006E7F6C" w:rsidP="006E7F6C">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F829C7" w14:textId="19A416C5" w:rsidR="006E7F6C" w:rsidRPr="00272F02" w:rsidRDefault="006E7F6C" w:rsidP="006E7F6C">
            <w:pPr>
              <w:pStyle w:val="TableCellLeft10pt"/>
              <w:rPr>
                <w:szCs w:val="20"/>
                <w:lang w:val="en-GB"/>
              </w:rPr>
            </w:pPr>
            <w:r w:rsidRPr="00272F02">
              <w:rPr>
                <w:szCs w:val="20"/>
                <w:lang w:val="en-GB"/>
              </w:rPr>
              <w:t>H</w:t>
            </w:r>
          </w:p>
        </w:tc>
      </w:tr>
      <w:tr w:rsidR="00DB50C7" w:rsidRPr="00272F02" w14:paraId="62321D3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E12F65" w14:textId="77777777" w:rsidR="006E7F6C" w:rsidRPr="00272F02" w:rsidRDefault="006E7F6C" w:rsidP="006E7F6C">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4021E" w14:textId="1A88D6E9" w:rsidR="006E7F6C" w:rsidRPr="00272F02" w:rsidRDefault="00E52AAF" w:rsidP="006E7F6C">
            <w:pPr>
              <w:pStyle w:val="TableCellLeft10pt"/>
              <w:rPr>
                <w:szCs w:val="20"/>
                <w:lang w:val="en-GB"/>
              </w:rPr>
            </w:pPr>
            <w:r w:rsidRPr="00272F02">
              <w:rPr>
                <w:szCs w:val="20"/>
                <w:lang w:val="en-GB"/>
              </w:rPr>
              <w:t xml:space="preserve">Table Column </w:t>
            </w:r>
            <w:r w:rsidR="006E7F6C" w:rsidRPr="00272F02">
              <w:rPr>
                <w:szCs w:val="20"/>
                <w:lang w:val="en-GB"/>
              </w:rPr>
              <w:t>Heading</w:t>
            </w:r>
          </w:p>
        </w:tc>
      </w:tr>
      <w:tr w:rsidR="00DB50C7" w:rsidRPr="00272F02" w14:paraId="7B4E1DAD"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7981C3A" w14:textId="77777777" w:rsidR="006E7F6C" w:rsidRPr="00272F02" w:rsidRDefault="006E7F6C" w:rsidP="006E7F6C">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17FB4F6" w14:textId="49CE1026" w:rsidR="006E7F6C" w:rsidRPr="00272F02" w:rsidRDefault="009C51CF" w:rsidP="006E7F6C">
            <w:pPr>
              <w:pStyle w:val="TableCellLeft10pt"/>
              <w:rPr>
                <w:szCs w:val="20"/>
                <w:lang w:val="en-GB"/>
              </w:rPr>
            </w:pPr>
            <w:r w:rsidRPr="00272F02">
              <w:rPr>
                <w:szCs w:val="20"/>
                <w:lang w:val="en-GB"/>
              </w:rPr>
              <w:t>N/A</w:t>
            </w:r>
          </w:p>
        </w:tc>
      </w:tr>
      <w:tr w:rsidR="00DB50C7" w:rsidRPr="00272F02" w14:paraId="197D6246"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ED56DA8" w14:textId="77777777" w:rsidR="006E7F6C" w:rsidRPr="00272F02" w:rsidRDefault="006E7F6C" w:rsidP="006E7F6C">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DCB0F4" w14:textId="014E6889" w:rsidR="006E7F6C" w:rsidRPr="00272F02" w:rsidRDefault="006E7F6C" w:rsidP="006E7F6C">
            <w:pPr>
              <w:pStyle w:val="TableCellLeft10pt"/>
              <w:rPr>
                <w:szCs w:val="20"/>
                <w:lang w:val="en-GB"/>
              </w:rPr>
            </w:pPr>
            <w:r w:rsidRPr="00272F02">
              <w:rPr>
                <w:szCs w:val="20"/>
                <w:lang w:val="en-GB"/>
              </w:rPr>
              <w:t>Optional</w:t>
            </w:r>
            <w:r w:rsidR="005D2C83" w:rsidRPr="00272F02">
              <w:rPr>
                <w:szCs w:val="20"/>
                <w:lang w:val="en-GB" w:eastAsia="ja-JP"/>
              </w:rPr>
              <w:t>:</w:t>
            </w:r>
            <w:r w:rsidRPr="00272F02">
              <w:rPr>
                <w:szCs w:val="20"/>
                <w:lang w:val="en-GB"/>
              </w:rPr>
              <w:t xml:space="preserve"> if the table used</w:t>
            </w:r>
          </w:p>
        </w:tc>
      </w:tr>
      <w:tr w:rsidR="00DB50C7" w:rsidRPr="00272F02" w14:paraId="72B1AD2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A2FE4E7" w14:textId="77777777" w:rsidR="006E7F6C" w:rsidRPr="00272F02" w:rsidRDefault="006E7F6C" w:rsidP="006E7F6C">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6D6B14" w14:textId="098C76D6" w:rsidR="006E7F6C" w:rsidRPr="00272F02" w:rsidRDefault="006E7F6C" w:rsidP="006E7F6C">
            <w:pPr>
              <w:pStyle w:val="TableCellLeft10pt"/>
              <w:rPr>
                <w:szCs w:val="20"/>
                <w:lang w:val="en-GB"/>
              </w:rPr>
            </w:pPr>
            <w:r w:rsidRPr="00272F02">
              <w:rPr>
                <w:szCs w:val="20"/>
                <w:lang w:val="en-GB"/>
              </w:rPr>
              <w:t>One to many</w:t>
            </w:r>
          </w:p>
        </w:tc>
      </w:tr>
      <w:tr w:rsidR="00DB50C7" w:rsidRPr="00272F02" w14:paraId="0C362E8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4D085D" w14:textId="77777777" w:rsidR="006E7F6C" w:rsidRPr="00272F02" w:rsidRDefault="006E7F6C" w:rsidP="006E7F6C">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46A50A" w14:textId="5DDA978C" w:rsidR="006E7F6C" w:rsidRPr="00272F02" w:rsidRDefault="006E7F6C" w:rsidP="006E7F6C">
            <w:pPr>
              <w:pStyle w:val="TableCellLeft10pt"/>
              <w:rPr>
                <w:szCs w:val="20"/>
                <w:lang w:val="en-GB"/>
              </w:rPr>
            </w:pPr>
            <w:r w:rsidRPr="00272F02">
              <w:rPr>
                <w:szCs w:val="20"/>
                <w:lang w:val="en-GB"/>
              </w:rPr>
              <w:t>6</w:t>
            </w:r>
          </w:p>
        </w:tc>
      </w:tr>
      <w:tr w:rsidR="00DB50C7" w:rsidRPr="00272F02" w14:paraId="4143A473"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E3FDD9" w14:textId="77777777" w:rsidR="006E7F6C" w:rsidRPr="00272F02" w:rsidRDefault="006E7F6C" w:rsidP="006E7F6C">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8E46EB" w14:textId="51E173E3" w:rsidR="006E7F6C" w:rsidRPr="00272F02" w:rsidRDefault="006E7F6C" w:rsidP="006E7F6C">
            <w:pPr>
              <w:pStyle w:val="TableCellLeft10pt"/>
              <w:rPr>
                <w:szCs w:val="20"/>
                <w:lang w:val="en-GB"/>
              </w:rPr>
            </w:pPr>
            <w:r w:rsidRPr="00272F02">
              <w:rPr>
                <w:szCs w:val="20"/>
                <w:lang w:val="en-GB"/>
              </w:rPr>
              <w:t xml:space="preserve">Arm </w:t>
            </w:r>
            <w:r w:rsidR="00E84EEB" w:rsidRPr="00272F02">
              <w:rPr>
                <w:szCs w:val="20"/>
                <w:lang w:val="en-GB"/>
              </w:rPr>
              <w:t>Type</w:t>
            </w:r>
          </w:p>
        </w:tc>
      </w:tr>
      <w:tr w:rsidR="00DB50C7" w:rsidRPr="00272F02" w14:paraId="1583265F"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08AC03" w14:textId="77777777" w:rsidR="006E7F6C" w:rsidRPr="00272F02" w:rsidRDefault="006E7F6C" w:rsidP="006E7F6C">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99A9250" w14:textId="77777777" w:rsidR="006E7F6C" w:rsidRPr="00272F02" w:rsidRDefault="006E7F6C" w:rsidP="006E7F6C">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B5CCE43" w14:textId="5F5EA525" w:rsidR="00C255AA" w:rsidRPr="00272F02" w:rsidRDefault="006E7F6C" w:rsidP="000657B5">
            <w:pPr>
              <w:pStyle w:val="TableCellLeft10pt"/>
              <w:rPr>
                <w:szCs w:val="20"/>
                <w:lang w:val="en-GB"/>
              </w:rPr>
            </w:pPr>
            <w:r w:rsidRPr="00272F02">
              <w:rPr>
                <w:rStyle w:val="TableCellLeft10ptBoldChar"/>
                <w:szCs w:val="20"/>
              </w:rPr>
              <w:t>Relationship</w:t>
            </w:r>
            <w:r w:rsidRPr="00272F02">
              <w:rPr>
                <w:szCs w:val="20"/>
                <w:lang w:val="en-GB"/>
              </w:rPr>
              <w:t xml:space="preserve">: </w:t>
            </w:r>
            <w:r w:rsidR="00A50F29">
              <w:rPr>
                <w:szCs w:val="20"/>
                <w:lang w:val="en-GB"/>
              </w:rPr>
              <w:t xml:space="preserve">Optional </w:t>
            </w:r>
            <w:r w:rsidRPr="00272F02">
              <w:rPr>
                <w:szCs w:val="20"/>
                <w:lang w:val="en-GB"/>
              </w:rPr>
              <w:t>Table Heading</w:t>
            </w:r>
          </w:p>
          <w:p w14:paraId="00A00241" w14:textId="3088FA50" w:rsidR="006E7F6C" w:rsidRPr="00272F02" w:rsidRDefault="006E7F6C" w:rsidP="006E7F6C">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54D8A64"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6363CB2D" w14:textId="153EE6AA" w:rsidR="006E7F6C" w:rsidRPr="00272F02" w:rsidRDefault="006E7F6C" w:rsidP="006E7F6C">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765953" w14:textId="60E747D4" w:rsidR="006E7F6C" w:rsidRPr="00272F02" w:rsidRDefault="006E7F6C" w:rsidP="006E7F6C">
            <w:pPr>
              <w:pStyle w:val="TableCellLeft10pt"/>
              <w:rPr>
                <w:szCs w:val="20"/>
                <w:lang w:val="en-GB"/>
              </w:rPr>
            </w:pPr>
            <w:r w:rsidRPr="00272F02">
              <w:rPr>
                <w:szCs w:val="20"/>
                <w:lang w:val="en-GB"/>
              </w:rPr>
              <w:t>No</w:t>
            </w:r>
          </w:p>
        </w:tc>
      </w:tr>
    </w:tbl>
    <w:p w14:paraId="479E5421" w14:textId="77777777" w:rsidR="00384126" w:rsidRPr="00272F02" w:rsidRDefault="00384126"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FA3F3A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06285E" w14:textId="77777777" w:rsidR="00B626EB" w:rsidRPr="00272F02" w:rsidRDefault="00B626EB" w:rsidP="00B626EB">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479ECC" w14:textId="77777777" w:rsidR="00B626EB" w:rsidRPr="00272F02" w:rsidRDefault="00B626EB" w:rsidP="00B626EB">
            <w:pPr>
              <w:pStyle w:val="TableCellLeft10pt"/>
              <w:rPr>
                <w:szCs w:val="20"/>
                <w:lang w:val="en-GB"/>
              </w:rPr>
            </w:pPr>
            <w:r w:rsidRPr="00272F02">
              <w:rPr>
                <w:szCs w:val="20"/>
                <w:lang w:val="en-GB"/>
              </w:rPr>
              <w:t>Intervention Name</w:t>
            </w:r>
          </w:p>
        </w:tc>
      </w:tr>
      <w:tr w:rsidR="00DB50C7" w:rsidRPr="00272F02" w14:paraId="3A1A927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FC7AED5" w14:textId="77777777" w:rsidR="003D7D70" w:rsidRPr="00272F02" w:rsidRDefault="003D7D70" w:rsidP="003D7D7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ACE55" w14:textId="41CEF780" w:rsidR="003D7D70" w:rsidRPr="00272F02" w:rsidRDefault="003D7D70" w:rsidP="003D7D70">
            <w:pPr>
              <w:pStyle w:val="TableCellLeft10pt"/>
              <w:rPr>
                <w:szCs w:val="20"/>
                <w:lang w:val="en-GB"/>
              </w:rPr>
            </w:pPr>
            <w:r w:rsidRPr="00272F02">
              <w:rPr>
                <w:szCs w:val="20"/>
              </w:rPr>
              <w:t>Text</w:t>
            </w:r>
          </w:p>
        </w:tc>
      </w:tr>
      <w:tr w:rsidR="00DB50C7" w:rsidRPr="00272F02" w14:paraId="45CD6B4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8725F69" w14:textId="6E7A04DE" w:rsidR="003D7D70" w:rsidRPr="00272F02" w:rsidRDefault="003D7D70" w:rsidP="003D7D70">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6C31A1B" w14:textId="788B297B" w:rsidR="003D7D70" w:rsidRPr="00272F02" w:rsidRDefault="003D7D70" w:rsidP="003D7D70">
            <w:pPr>
              <w:pStyle w:val="TableCellLeft10pt"/>
              <w:rPr>
                <w:szCs w:val="20"/>
                <w:lang w:val="en-GB"/>
              </w:rPr>
            </w:pPr>
            <w:r w:rsidRPr="00272F02">
              <w:rPr>
                <w:szCs w:val="20"/>
              </w:rPr>
              <w:t>H</w:t>
            </w:r>
          </w:p>
        </w:tc>
      </w:tr>
      <w:tr w:rsidR="00DB50C7" w:rsidRPr="00272F02" w14:paraId="0595B7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4996B17" w14:textId="77777777" w:rsidR="003D7D70" w:rsidRPr="00272F02" w:rsidRDefault="003D7D70" w:rsidP="003D7D7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CAE4B90" w14:textId="1C4BE394" w:rsidR="003D7D70" w:rsidRPr="00272F02" w:rsidRDefault="00E52AAF" w:rsidP="003D7D70">
            <w:pPr>
              <w:pStyle w:val="TableCellLeft10pt"/>
              <w:rPr>
                <w:szCs w:val="20"/>
                <w:lang w:val="en-GB"/>
              </w:rPr>
            </w:pPr>
            <w:r w:rsidRPr="00272F02">
              <w:rPr>
                <w:szCs w:val="20"/>
                <w:lang w:val="en-GB"/>
              </w:rPr>
              <w:t xml:space="preserve">Table Column </w:t>
            </w:r>
            <w:r w:rsidR="003D7D70" w:rsidRPr="00272F02">
              <w:rPr>
                <w:szCs w:val="20"/>
              </w:rPr>
              <w:t>Heading</w:t>
            </w:r>
          </w:p>
        </w:tc>
      </w:tr>
      <w:tr w:rsidR="00DB50C7" w:rsidRPr="00272F02" w14:paraId="1FDE70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B9BF1C4" w14:textId="77777777" w:rsidR="003D7D70" w:rsidRPr="00272F02" w:rsidRDefault="003D7D70" w:rsidP="003D7D7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96E511" w14:textId="1092DC2A" w:rsidR="003D7D70" w:rsidRPr="00272F02" w:rsidRDefault="009C51CF" w:rsidP="003D7D70">
            <w:pPr>
              <w:pStyle w:val="TableCellLeft10pt"/>
              <w:rPr>
                <w:szCs w:val="20"/>
                <w:lang w:val="en-GB"/>
              </w:rPr>
            </w:pPr>
            <w:r w:rsidRPr="00272F02">
              <w:rPr>
                <w:szCs w:val="20"/>
              </w:rPr>
              <w:t>N/A</w:t>
            </w:r>
          </w:p>
        </w:tc>
      </w:tr>
      <w:tr w:rsidR="00DB50C7" w:rsidRPr="00272F02" w14:paraId="5416B5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380693F" w14:textId="77777777" w:rsidR="003D7D70" w:rsidRPr="00272F02" w:rsidRDefault="003D7D70" w:rsidP="003D7D7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5265C2" w14:textId="6D150315" w:rsidR="003D7D70" w:rsidRPr="00272F02" w:rsidRDefault="003D7D70" w:rsidP="003D7D70">
            <w:pPr>
              <w:pStyle w:val="TableCellLeft10pt"/>
              <w:rPr>
                <w:szCs w:val="20"/>
                <w:lang w:val="en-GB"/>
              </w:rPr>
            </w:pPr>
            <w:commentRangeStart w:id="378"/>
            <w:commentRangeStart w:id="379"/>
            <w:r w:rsidRPr="00272F02">
              <w:rPr>
                <w:szCs w:val="20"/>
              </w:rPr>
              <w:t>Optional</w:t>
            </w:r>
            <w:commentRangeEnd w:id="378"/>
            <w:r w:rsidR="00DD0DAD">
              <w:rPr>
                <w:rStyle w:val="CommentReference"/>
                <w:rFonts w:eastAsia="Times New Roman"/>
              </w:rPr>
              <w:commentReference w:id="378"/>
            </w:r>
            <w:commentRangeEnd w:id="379"/>
            <w:r w:rsidR="005A0A6B">
              <w:rPr>
                <w:rStyle w:val="CommentReference"/>
                <w:rFonts w:eastAsia="Times New Roman"/>
              </w:rPr>
              <w:commentReference w:id="379"/>
            </w:r>
            <w:r w:rsidRPr="00272F02">
              <w:rPr>
                <w:szCs w:val="20"/>
              </w:rPr>
              <w:t xml:space="preserve"> if the table used</w:t>
            </w:r>
          </w:p>
        </w:tc>
      </w:tr>
      <w:tr w:rsidR="00DB50C7" w:rsidRPr="00272F02" w14:paraId="41457779"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63B9475" w14:textId="77777777" w:rsidR="003D7D70" w:rsidRPr="00272F02" w:rsidRDefault="003D7D70" w:rsidP="003D7D7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BB0F44" w14:textId="7AF02672" w:rsidR="003D7D70" w:rsidRPr="00272F02" w:rsidRDefault="003D7D70" w:rsidP="003D7D70">
            <w:pPr>
              <w:pStyle w:val="TableCellLeft10pt"/>
              <w:rPr>
                <w:szCs w:val="20"/>
                <w:lang w:val="en-GB"/>
              </w:rPr>
            </w:pPr>
            <w:r w:rsidRPr="00272F02">
              <w:rPr>
                <w:szCs w:val="20"/>
              </w:rPr>
              <w:t>One to many</w:t>
            </w:r>
          </w:p>
        </w:tc>
      </w:tr>
      <w:tr w:rsidR="00DB50C7" w:rsidRPr="00272F02" w14:paraId="5908E6E4"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10539A5" w14:textId="77777777" w:rsidR="003D7D70" w:rsidRPr="00272F02" w:rsidRDefault="003D7D70" w:rsidP="003D7D7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813CDD" w14:textId="16425360" w:rsidR="003D7D70" w:rsidRPr="00272F02" w:rsidRDefault="003D7D70" w:rsidP="003D7D70">
            <w:pPr>
              <w:pStyle w:val="TableCellLeft10pt"/>
              <w:rPr>
                <w:szCs w:val="20"/>
                <w:lang w:val="en-GB"/>
              </w:rPr>
            </w:pPr>
            <w:r w:rsidRPr="00272F02">
              <w:rPr>
                <w:szCs w:val="20"/>
              </w:rPr>
              <w:t>6</w:t>
            </w:r>
          </w:p>
        </w:tc>
      </w:tr>
      <w:tr w:rsidR="00DB50C7" w:rsidRPr="00272F02" w14:paraId="774477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EBA809" w14:textId="77777777" w:rsidR="003D7D70" w:rsidRPr="00272F02" w:rsidRDefault="003D7D70" w:rsidP="003D7D7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9A4B37" w14:textId="5A2435F0" w:rsidR="003D7D70" w:rsidRPr="00272F02" w:rsidRDefault="003D7D70" w:rsidP="003D7D70">
            <w:pPr>
              <w:pStyle w:val="TableCellLeft10pt"/>
              <w:rPr>
                <w:szCs w:val="20"/>
                <w:lang w:val="en-GB"/>
              </w:rPr>
            </w:pPr>
            <w:r w:rsidRPr="00272F02">
              <w:rPr>
                <w:szCs w:val="20"/>
              </w:rPr>
              <w:t>Intervention Name</w:t>
            </w:r>
          </w:p>
        </w:tc>
      </w:tr>
      <w:tr w:rsidR="00DB50C7" w:rsidRPr="00272F02" w14:paraId="7F48156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89D5018" w14:textId="77777777" w:rsidR="0020314F" w:rsidRPr="00272F02" w:rsidRDefault="0020314F" w:rsidP="0020314F">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4406A" w14:textId="77777777" w:rsidR="0020314F" w:rsidRPr="00272F02" w:rsidRDefault="0020314F" w:rsidP="0020314F">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F6184AA" w14:textId="736C5777" w:rsidR="00C255AA" w:rsidRPr="00272F02" w:rsidRDefault="0020314F" w:rsidP="0077106C">
            <w:pPr>
              <w:pStyle w:val="TableCellLeft10pt"/>
              <w:rPr>
                <w:szCs w:val="20"/>
                <w:lang w:val="en-GB"/>
              </w:rPr>
            </w:pPr>
            <w:r w:rsidRPr="00272F02">
              <w:rPr>
                <w:rStyle w:val="TableCellLeft10ptBoldChar"/>
                <w:szCs w:val="20"/>
              </w:rPr>
              <w:t>Relationship</w:t>
            </w:r>
            <w:r w:rsidRPr="00272F02">
              <w:rPr>
                <w:szCs w:val="20"/>
                <w:lang w:val="en-GB"/>
              </w:rPr>
              <w:t xml:space="preserve">: </w:t>
            </w:r>
            <w:r w:rsidR="00655D52">
              <w:rPr>
                <w:szCs w:val="20"/>
                <w:lang w:val="en-GB"/>
              </w:rPr>
              <w:t xml:space="preserve">Optional </w:t>
            </w:r>
            <w:r w:rsidR="00655D52" w:rsidRPr="00272F02">
              <w:rPr>
                <w:szCs w:val="20"/>
                <w:lang w:val="en-GB"/>
              </w:rPr>
              <w:t xml:space="preserve">Table </w:t>
            </w:r>
            <w:r w:rsidRPr="00272F02">
              <w:rPr>
                <w:szCs w:val="20"/>
                <w:lang w:val="en-GB"/>
              </w:rPr>
              <w:t>Heading</w:t>
            </w:r>
          </w:p>
          <w:p w14:paraId="7D45F154" w14:textId="540EBE76" w:rsidR="0020314F" w:rsidRPr="00272F02" w:rsidRDefault="0020314F" w:rsidP="0020314F">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938B75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B6A1438" w14:textId="5BE6B20D" w:rsidR="0020314F" w:rsidRPr="00272F02" w:rsidRDefault="0020314F" w:rsidP="0020314F">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66F4C" w14:textId="243F6549" w:rsidR="0020314F" w:rsidRPr="00272F02" w:rsidRDefault="0020314F" w:rsidP="0020314F">
            <w:pPr>
              <w:pStyle w:val="TableCellLeft10pt"/>
              <w:rPr>
                <w:szCs w:val="20"/>
                <w:lang w:val="en-GB"/>
              </w:rPr>
            </w:pPr>
            <w:r w:rsidRPr="00272F02">
              <w:rPr>
                <w:szCs w:val="20"/>
                <w:lang w:val="en-GB"/>
              </w:rPr>
              <w:t>No</w:t>
            </w:r>
          </w:p>
        </w:tc>
      </w:tr>
    </w:tbl>
    <w:p w14:paraId="1FDE3A7B" w14:textId="77777777" w:rsidR="00B626EB" w:rsidRPr="00272F02"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02DC2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64B2A" w14:textId="77777777" w:rsidR="00B626EB" w:rsidRPr="00272F02" w:rsidRDefault="00B626EB" w:rsidP="00B626EB">
            <w:pPr>
              <w:pStyle w:val="TableHeadingTextLeft10pt"/>
              <w:rPr>
                <w:szCs w:val="20"/>
                <w:lang w:val="de-DE"/>
              </w:rPr>
            </w:pPr>
            <w:bookmarkStart w:id="380" w:name="_mioConsistencyCheck259"/>
            <w:bookmarkEnd w:id="380"/>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2E52DC" w14:textId="045C3AE3" w:rsidR="00B626EB" w:rsidRPr="00272F02" w:rsidRDefault="00B626EB" w:rsidP="00B626EB">
            <w:pPr>
              <w:pStyle w:val="TableCellLeft10pt"/>
              <w:rPr>
                <w:szCs w:val="20"/>
                <w:lang w:val="en-GB" w:eastAsia="ja-JP"/>
              </w:rPr>
            </w:pPr>
            <w:r w:rsidRPr="00272F02">
              <w:rPr>
                <w:szCs w:val="20"/>
                <w:lang w:val="en-GB"/>
              </w:rPr>
              <w:t>Intervention Type</w:t>
            </w:r>
          </w:p>
        </w:tc>
      </w:tr>
      <w:tr w:rsidR="00DB50C7" w:rsidRPr="00272F02" w14:paraId="17989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8B76A6" w14:textId="77777777" w:rsidR="00731799" w:rsidRPr="00272F02" w:rsidRDefault="00731799" w:rsidP="0073179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53A975" w14:textId="112566A4" w:rsidR="00731799" w:rsidRPr="00272F02" w:rsidRDefault="00731799" w:rsidP="00731799">
            <w:pPr>
              <w:pStyle w:val="TableCellLeft10pt"/>
              <w:rPr>
                <w:szCs w:val="20"/>
                <w:lang w:val="en-GB"/>
              </w:rPr>
            </w:pPr>
            <w:r w:rsidRPr="00272F02">
              <w:rPr>
                <w:szCs w:val="20"/>
              </w:rPr>
              <w:t>Text</w:t>
            </w:r>
          </w:p>
        </w:tc>
      </w:tr>
      <w:tr w:rsidR="00DB50C7" w:rsidRPr="00272F02" w14:paraId="500CBE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EEDFAB" w14:textId="43198E3D" w:rsidR="00731799" w:rsidRPr="00272F02" w:rsidRDefault="00731799" w:rsidP="00731799">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077B2A" w14:textId="2FB74A44" w:rsidR="00731799" w:rsidRPr="00272F02" w:rsidRDefault="00731799" w:rsidP="00731799">
            <w:pPr>
              <w:pStyle w:val="TableCellLeft10pt"/>
              <w:rPr>
                <w:szCs w:val="20"/>
                <w:lang w:val="en-GB"/>
              </w:rPr>
            </w:pPr>
            <w:r w:rsidRPr="00272F02">
              <w:rPr>
                <w:szCs w:val="20"/>
              </w:rPr>
              <w:t>H</w:t>
            </w:r>
          </w:p>
        </w:tc>
      </w:tr>
      <w:tr w:rsidR="00DB50C7" w:rsidRPr="00272F02" w14:paraId="22641C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E75AA6" w14:textId="77777777" w:rsidR="00731799" w:rsidRPr="00272F02" w:rsidRDefault="00731799" w:rsidP="0073179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D8D578A" w14:textId="25BE9305" w:rsidR="00731799" w:rsidRPr="00272F02" w:rsidRDefault="00E52AAF" w:rsidP="00731799">
            <w:pPr>
              <w:pStyle w:val="TableCellLeft10pt"/>
              <w:rPr>
                <w:szCs w:val="20"/>
                <w:lang w:val="en-GB"/>
              </w:rPr>
            </w:pPr>
            <w:r w:rsidRPr="00272F02">
              <w:rPr>
                <w:szCs w:val="20"/>
                <w:lang w:val="en-GB"/>
              </w:rPr>
              <w:t xml:space="preserve">Table Column </w:t>
            </w:r>
            <w:r w:rsidR="00731799" w:rsidRPr="00272F02">
              <w:rPr>
                <w:szCs w:val="20"/>
              </w:rPr>
              <w:t>Heading</w:t>
            </w:r>
          </w:p>
        </w:tc>
      </w:tr>
      <w:tr w:rsidR="00DB50C7" w:rsidRPr="00272F02" w14:paraId="27A52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AD06FD" w14:textId="77777777" w:rsidR="00731799" w:rsidRPr="00272F02" w:rsidRDefault="00731799" w:rsidP="0073179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9F21891" w14:textId="3A361506" w:rsidR="00731799" w:rsidRPr="00272F02" w:rsidRDefault="009C51CF" w:rsidP="00731799">
            <w:pPr>
              <w:pStyle w:val="TableCellLeft10pt"/>
              <w:rPr>
                <w:szCs w:val="20"/>
                <w:lang w:val="en-GB"/>
              </w:rPr>
            </w:pPr>
            <w:r w:rsidRPr="00272F02">
              <w:rPr>
                <w:szCs w:val="20"/>
              </w:rPr>
              <w:t>N/A</w:t>
            </w:r>
          </w:p>
        </w:tc>
      </w:tr>
      <w:tr w:rsidR="00DB50C7" w:rsidRPr="00272F02" w14:paraId="1BDF05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033FDD" w14:textId="77777777" w:rsidR="00731799" w:rsidRPr="00272F02" w:rsidRDefault="00731799" w:rsidP="0073179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B5A746" w14:textId="46D16AFF" w:rsidR="00731799" w:rsidRPr="00272F02" w:rsidRDefault="00731799" w:rsidP="00731799">
            <w:pPr>
              <w:pStyle w:val="TableCellLeft10pt"/>
              <w:rPr>
                <w:szCs w:val="20"/>
                <w:lang w:val="en-GB"/>
              </w:rPr>
            </w:pPr>
            <w:r w:rsidRPr="00272F02">
              <w:rPr>
                <w:szCs w:val="20"/>
              </w:rPr>
              <w:t>Optional</w:t>
            </w:r>
            <w:r w:rsidR="005D2C83" w:rsidRPr="00272F02">
              <w:rPr>
                <w:szCs w:val="20"/>
                <w:lang w:eastAsia="ja-JP"/>
              </w:rPr>
              <w:t>:</w:t>
            </w:r>
            <w:r w:rsidRPr="00272F02">
              <w:rPr>
                <w:szCs w:val="20"/>
              </w:rPr>
              <w:t xml:space="preserve"> if the table used</w:t>
            </w:r>
          </w:p>
        </w:tc>
      </w:tr>
      <w:tr w:rsidR="00DB50C7" w:rsidRPr="00272F02" w14:paraId="512FE8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DFCA9" w14:textId="77777777" w:rsidR="00731799" w:rsidRPr="00272F02" w:rsidRDefault="00731799" w:rsidP="0073179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02B6EA" w14:textId="27021E9E" w:rsidR="00731799" w:rsidRPr="00272F02" w:rsidRDefault="00731799" w:rsidP="00731799">
            <w:pPr>
              <w:pStyle w:val="TableCellLeft10pt"/>
              <w:rPr>
                <w:szCs w:val="20"/>
                <w:lang w:val="en-GB"/>
              </w:rPr>
            </w:pPr>
            <w:r w:rsidRPr="00272F02">
              <w:rPr>
                <w:szCs w:val="20"/>
              </w:rPr>
              <w:t>One to many</w:t>
            </w:r>
          </w:p>
        </w:tc>
      </w:tr>
      <w:tr w:rsidR="00DB50C7" w:rsidRPr="00272F02" w14:paraId="591A9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67660" w14:textId="77777777" w:rsidR="00731799" w:rsidRPr="00272F02" w:rsidRDefault="00731799" w:rsidP="0073179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28037C" w14:textId="761D8FDD" w:rsidR="00731799" w:rsidRPr="00272F02" w:rsidRDefault="00731799" w:rsidP="00731799">
            <w:pPr>
              <w:pStyle w:val="TableCellLeft10pt"/>
              <w:rPr>
                <w:szCs w:val="20"/>
                <w:lang w:val="en-GB"/>
              </w:rPr>
            </w:pPr>
            <w:r w:rsidRPr="00272F02">
              <w:rPr>
                <w:szCs w:val="20"/>
              </w:rPr>
              <w:t>6</w:t>
            </w:r>
          </w:p>
        </w:tc>
      </w:tr>
      <w:tr w:rsidR="00DB50C7" w:rsidRPr="00272F02" w14:paraId="309BD1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ADCF2B" w14:textId="77777777" w:rsidR="00731799" w:rsidRPr="00272F02" w:rsidRDefault="00731799" w:rsidP="0073179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F1782B" w14:textId="05497411" w:rsidR="00731799" w:rsidRPr="00272F02" w:rsidRDefault="00731799" w:rsidP="00731799">
            <w:pPr>
              <w:pStyle w:val="TableCellLeft10pt"/>
              <w:rPr>
                <w:szCs w:val="20"/>
                <w:lang w:val="en-GB"/>
              </w:rPr>
            </w:pPr>
            <w:r w:rsidRPr="00272F02">
              <w:rPr>
                <w:szCs w:val="20"/>
              </w:rPr>
              <w:t xml:space="preserve">Intervention </w:t>
            </w:r>
            <w:r w:rsidR="003744F4" w:rsidRPr="00272F02">
              <w:rPr>
                <w:szCs w:val="20"/>
              </w:rPr>
              <w:t>Type</w:t>
            </w:r>
          </w:p>
        </w:tc>
      </w:tr>
      <w:tr w:rsidR="00DB50C7" w:rsidRPr="00272F02" w14:paraId="40A734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BD36B4" w14:textId="77777777" w:rsidR="00731799" w:rsidRPr="00272F02" w:rsidRDefault="00731799" w:rsidP="0073179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9D351F" w14:textId="77777777" w:rsidR="00731799" w:rsidRPr="00272F02" w:rsidRDefault="00731799" w:rsidP="0073179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48B45C9" w14:textId="17EAFAD7" w:rsidR="00C255AA" w:rsidRPr="00272F02" w:rsidRDefault="00731799" w:rsidP="00CE14FB">
            <w:pPr>
              <w:pStyle w:val="TableCellLeft10pt"/>
              <w:rPr>
                <w:szCs w:val="20"/>
                <w:lang w:val="en-GB"/>
              </w:rPr>
            </w:pPr>
            <w:r w:rsidRPr="00272F02">
              <w:rPr>
                <w:rStyle w:val="TableCellLeft10ptBoldChar"/>
                <w:szCs w:val="20"/>
              </w:rPr>
              <w:t>Relationship</w:t>
            </w:r>
            <w:r w:rsidRPr="00272F02">
              <w:rPr>
                <w:szCs w:val="20"/>
                <w:lang w:val="en-GB"/>
              </w:rPr>
              <w:t xml:space="preserve">: </w:t>
            </w:r>
            <w:r w:rsidR="00655D52">
              <w:rPr>
                <w:szCs w:val="20"/>
                <w:lang w:val="en-GB"/>
              </w:rPr>
              <w:t xml:space="preserve">Optional </w:t>
            </w:r>
            <w:r w:rsidR="00655D52" w:rsidRPr="00272F02">
              <w:rPr>
                <w:szCs w:val="20"/>
                <w:lang w:val="en-GB"/>
              </w:rPr>
              <w:t>Table</w:t>
            </w:r>
            <w:r w:rsidR="00655D52" w:rsidRPr="00272F02" w:rsidDel="00655D52">
              <w:rPr>
                <w:szCs w:val="20"/>
                <w:lang w:val="en-GB"/>
              </w:rPr>
              <w:t xml:space="preserve"> </w:t>
            </w:r>
            <w:r w:rsidRPr="00272F02">
              <w:rPr>
                <w:szCs w:val="20"/>
                <w:lang w:val="en-GB"/>
              </w:rPr>
              <w:t>Heading</w:t>
            </w:r>
          </w:p>
          <w:p w14:paraId="0472BC1C" w14:textId="2AF36666" w:rsidR="00731799" w:rsidRPr="00272F02" w:rsidRDefault="00731799" w:rsidP="00731799">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D2AA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6F949" w14:textId="6D38D73C" w:rsidR="00731799" w:rsidRPr="00272F02" w:rsidRDefault="00731799" w:rsidP="0073179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B64966" w14:textId="56AC1B50" w:rsidR="00731799" w:rsidRPr="00272F02" w:rsidRDefault="00731799" w:rsidP="00731799">
            <w:pPr>
              <w:pStyle w:val="TableCellLeft10pt"/>
              <w:rPr>
                <w:szCs w:val="20"/>
                <w:lang w:val="en-GB"/>
              </w:rPr>
            </w:pPr>
            <w:r w:rsidRPr="00272F02">
              <w:rPr>
                <w:szCs w:val="20"/>
                <w:lang w:val="en-GB"/>
              </w:rPr>
              <w:t>No</w:t>
            </w:r>
          </w:p>
        </w:tc>
      </w:tr>
    </w:tbl>
    <w:p w14:paraId="3E4EC236" w14:textId="77777777" w:rsidR="00AA2880" w:rsidRPr="00272F02" w:rsidRDefault="00AA2880" w:rsidP="00AA2880">
      <w:pPr>
        <w:rPr>
          <w:sz w:val="20"/>
          <w:szCs w:val="20"/>
        </w:rPr>
      </w:pPr>
      <w:bookmarkStart w:id="381" w:name="_mioConsistencyCheck260"/>
      <w:bookmarkEnd w:id="381"/>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37493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D6AC8" w14:textId="77777777" w:rsidR="00AA2880" w:rsidRPr="00272F02" w:rsidRDefault="00AA2880" w:rsidP="00C824A4">
            <w:pPr>
              <w:pStyle w:val="TableHeadingTextLeft10pt"/>
              <w:rPr>
                <w:szCs w:val="20"/>
                <w:lang w:val="de-DE"/>
              </w:rPr>
            </w:pPr>
            <w:bookmarkStart w:id="382" w:name="_mioConsistencyCheck261"/>
            <w:bookmarkEnd w:id="382"/>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765A57" w14:textId="2CA5CA8C" w:rsidR="00AA2880" w:rsidRPr="00272F02" w:rsidRDefault="00CE14FB" w:rsidP="00C824A4">
            <w:pPr>
              <w:pStyle w:val="TableCellLeft10pt"/>
              <w:rPr>
                <w:szCs w:val="20"/>
                <w:lang w:val="en-GB"/>
              </w:rPr>
            </w:pPr>
            <w:r>
              <w:rPr>
                <w:szCs w:val="20"/>
                <w:lang w:val="en-GB"/>
              </w:rPr>
              <w:t>Pharmaceutical Dose Form</w:t>
            </w:r>
          </w:p>
        </w:tc>
      </w:tr>
      <w:tr w:rsidR="00DB50C7" w:rsidRPr="00272F02" w14:paraId="789C52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6CAEE" w14:textId="77777777" w:rsidR="00CD2080" w:rsidRPr="00272F02" w:rsidRDefault="00CD2080" w:rsidP="00CD208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EB3F3CA" w14:textId="041701B2" w:rsidR="00CD2080" w:rsidRPr="00272F02" w:rsidRDefault="00CD2080" w:rsidP="00CD2080">
            <w:pPr>
              <w:pStyle w:val="TableCellLeft10pt"/>
              <w:rPr>
                <w:szCs w:val="20"/>
                <w:lang w:val="en-GB"/>
              </w:rPr>
            </w:pPr>
            <w:r w:rsidRPr="00272F02">
              <w:rPr>
                <w:szCs w:val="20"/>
              </w:rPr>
              <w:t>Text</w:t>
            </w:r>
          </w:p>
        </w:tc>
      </w:tr>
      <w:tr w:rsidR="00DB50C7" w:rsidRPr="00272F02" w14:paraId="64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10ACA7" w14:textId="77777777" w:rsidR="00CD2080" w:rsidRPr="00272F02" w:rsidRDefault="00CD2080" w:rsidP="00CD2080">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BC47AD" w14:textId="3F6EA6B5" w:rsidR="00CD2080" w:rsidRPr="00272F02" w:rsidRDefault="00CD2080" w:rsidP="00CD2080">
            <w:pPr>
              <w:pStyle w:val="TableCellLeft10pt"/>
              <w:rPr>
                <w:szCs w:val="20"/>
                <w:lang w:val="en-GB"/>
              </w:rPr>
            </w:pPr>
            <w:r w:rsidRPr="00272F02">
              <w:rPr>
                <w:szCs w:val="20"/>
              </w:rPr>
              <w:t>H</w:t>
            </w:r>
          </w:p>
        </w:tc>
      </w:tr>
      <w:tr w:rsidR="00DB50C7" w:rsidRPr="00272F02" w14:paraId="2BEA4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C2B57" w14:textId="77777777" w:rsidR="00CD2080" w:rsidRPr="00272F02" w:rsidRDefault="00CD2080" w:rsidP="00CD208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66781C5" w14:textId="0398952D" w:rsidR="00CD2080" w:rsidRPr="00272F02" w:rsidRDefault="00E52AAF" w:rsidP="00CD2080">
            <w:pPr>
              <w:pStyle w:val="TableCellLeft10pt"/>
              <w:rPr>
                <w:szCs w:val="20"/>
                <w:lang w:val="en-GB"/>
              </w:rPr>
            </w:pPr>
            <w:r w:rsidRPr="00272F02">
              <w:rPr>
                <w:szCs w:val="20"/>
                <w:lang w:val="en-GB"/>
              </w:rPr>
              <w:t xml:space="preserve">Table Column </w:t>
            </w:r>
            <w:r w:rsidR="00CD2080" w:rsidRPr="00272F02">
              <w:rPr>
                <w:szCs w:val="20"/>
              </w:rPr>
              <w:t>Heading</w:t>
            </w:r>
          </w:p>
        </w:tc>
      </w:tr>
      <w:tr w:rsidR="00DB50C7" w:rsidRPr="00272F02" w14:paraId="5BEA1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FC695D" w14:textId="77777777" w:rsidR="00CD2080" w:rsidRPr="00272F02" w:rsidRDefault="00CD2080" w:rsidP="00CD208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30600" w14:textId="4E643DD1" w:rsidR="00CD2080" w:rsidRPr="00272F02" w:rsidRDefault="009C51CF" w:rsidP="00CD2080">
            <w:pPr>
              <w:pStyle w:val="TableCellLeft10pt"/>
              <w:rPr>
                <w:szCs w:val="20"/>
                <w:lang w:val="en-GB"/>
              </w:rPr>
            </w:pPr>
            <w:r w:rsidRPr="00272F02">
              <w:rPr>
                <w:szCs w:val="20"/>
              </w:rPr>
              <w:t>N/A</w:t>
            </w:r>
          </w:p>
        </w:tc>
      </w:tr>
      <w:tr w:rsidR="00DB50C7" w:rsidRPr="00272F02" w14:paraId="65AECE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DF1689" w14:textId="77777777" w:rsidR="00CD2080" w:rsidRPr="00272F02" w:rsidRDefault="00CD2080" w:rsidP="00CD208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7063BC" w14:textId="76A460FA" w:rsidR="00CD2080" w:rsidRPr="00272F02" w:rsidRDefault="00CD6F2B" w:rsidP="00CD2080">
            <w:pPr>
              <w:pStyle w:val="TableCellLeft10pt"/>
              <w:rPr>
                <w:szCs w:val="20"/>
                <w:lang w:val="en-GB"/>
              </w:rPr>
            </w:pPr>
            <w:r w:rsidRPr="00272F02">
              <w:rPr>
                <w:szCs w:val="20"/>
                <w:lang w:val="en-GB"/>
              </w:rPr>
              <w:t>Optional</w:t>
            </w:r>
            <w:r w:rsidRPr="00272F02">
              <w:rPr>
                <w:szCs w:val="20"/>
                <w:lang w:val="en-GB" w:eastAsia="ja-JP"/>
              </w:rPr>
              <w:t>:</w:t>
            </w:r>
            <w:r w:rsidRPr="00272F02">
              <w:rPr>
                <w:szCs w:val="20"/>
                <w:lang w:val="en-GB"/>
              </w:rPr>
              <w:t xml:space="preserve"> if the table used</w:t>
            </w:r>
          </w:p>
        </w:tc>
      </w:tr>
      <w:tr w:rsidR="00DB50C7" w:rsidRPr="00272F02" w14:paraId="3F986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A8A57" w14:textId="77777777" w:rsidR="00CD2080" w:rsidRPr="00272F02" w:rsidRDefault="00CD2080" w:rsidP="00CD208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10A34CD" w14:textId="460D9C78" w:rsidR="00CD2080" w:rsidRPr="00272F02" w:rsidRDefault="00CD2080" w:rsidP="00CD2080">
            <w:pPr>
              <w:pStyle w:val="TableCellLeft10pt"/>
              <w:rPr>
                <w:szCs w:val="20"/>
                <w:lang w:val="en-GB"/>
              </w:rPr>
            </w:pPr>
            <w:r w:rsidRPr="00272F02">
              <w:rPr>
                <w:szCs w:val="20"/>
              </w:rPr>
              <w:t>One to many</w:t>
            </w:r>
          </w:p>
        </w:tc>
      </w:tr>
      <w:tr w:rsidR="00DB50C7" w:rsidRPr="00272F02" w14:paraId="3953A0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9E4827" w14:textId="77777777" w:rsidR="00CD2080" w:rsidRPr="00272F02" w:rsidRDefault="00CD2080" w:rsidP="00CD208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42D0DD" w14:textId="7B2EC0F5" w:rsidR="00CD2080" w:rsidRPr="00272F02" w:rsidRDefault="00CD2080" w:rsidP="00CD2080">
            <w:pPr>
              <w:pStyle w:val="TableCellLeft10pt"/>
              <w:rPr>
                <w:szCs w:val="20"/>
                <w:lang w:val="en-GB"/>
              </w:rPr>
            </w:pPr>
            <w:r w:rsidRPr="00272F02">
              <w:rPr>
                <w:szCs w:val="20"/>
              </w:rPr>
              <w:t>6</w:t>
            </w:r>
          </w:p>
        </w:tc>
      </w:tr>
      <w:tr w:rsidR="00DB50C7" w:rsidRPr="00272F02" w14:paraId="0C38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34BBC8" w14:textId="77777777" w:rsidR="00CD2080" w:rsidRPr="00272F02" w:rsidRDefault="00CD2080" w:rsidP="00CD208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A14D4E6" w14:textId="32BC932E" w:rsidR="00CD2080" w:rsidRPr="00272F02" w:rsidRDefault="009F7899" w:rsidP="00CD2080">
            <w:pPr>
              <w:pStyle w:val="TableCellLeft10pt"/>
              <w:rPr>
                <w:szCs w:val="20"/>
                <w:lang w:val="en-GB"/>
              </w:rPr>
            </w:pPr>
            <w:r>
              <w:rPr>
                <w:szCs w:val="20"/>
              </w:rPr>
              <w:t>Pharmaceutical Dose Form</w:t>
            </w:r>
          </w:p>
        </w:tc>
      </w:tr>
      <w:tr w:rsidR="00DB50C7" w:rsidRPr="00272F02" w14:paraId="3CAB5D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95E58" w14:textId="77777777" w:rsidR="00CD2080" w:rsidRPr="00272F02" w:rsidRDefault="00CD2080" w:rsidP="00CD208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FA1F0E" w14:textId="77777777" w:rsidR="00CD2080" w:rsidRPr="00272F02" w:rsidRDefault="00CD2080" w:rsidP="00CD208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6BE4EA2" w14:textId="214C8CAE" w:rsidR="00C255AA" w:rsidRPr="00272F02" w:rsidRDefault="00CD2080" w:rsidP="009F7899">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655D52">
              <w:rPr>
                <w:szCs w:val="20"/>
                <w:lang w:val="en-GB"/>
              </w:rPr>
              <w:t xml:space="preserve">Optional </w:t>
            </w:r>
            <w:r w:rsidR="00655D52" w:rsidRPr="00272F02">
              <w:rPr>
                <w:szCs w:val="20"/>
                <w:lang w:val="en-GB"/>
              </w:rPr>
              <w:t>Table</w:t>
            </w:r>
            <w:r w:rsidR="00655D52" w:rsidRPr="00272F02" w:rsidDel="00655D52">
              <w:rPr>
                <w:szCs w:val="20"/>
                <w:lang w:val="en-GB"/>
              </w:rPr>
              <w:t xml:space="preserve"> </w:t>
            </w:r>
            <w:r w:rsidRPr="00272F02">
              <w:rPr>
                <w:szCs w:val="20"/>
                <w:lang w:val="en-GB"/>
              </w:rPr>
              <w:t>Heading</w:t>
            </w:r>
          </w:p>
          <w:p w14:paraId="26C05C8D" w14:textId="3E3CA658" w:rsidR="00CD2080" w:rsidRPr="00272F02" w:rsidRDefault="00CD2080" w:rsidP="00CD2080">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648C3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1C73D1" w14:textId="77777777" w:rsidR="00CD2080" w:rsidRPr="00272F02" w:rsidRDefault="00CD2080" w:rsidP="00CD208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3DB15" w14:textId="37C66512" w:rsidR="00CD2080" w:rsidRPr="00272F02" w:rsidRDefault="00CD2080" w:rsidP="00CD2080">
            <w:pPr>
              <w:pStyle w:val="TableCellLeft10pt"/>
              <w:rPr>
                <w:szCs w:val="20"/>
                <w:lang w:val="en-GB"/>
              </w:rPr>
            </w:pPr>
            <w:r w:rsidRPr="00272F02">
              <w:rPr>
                <w:szCs w:val="20"/>
                <w:lang w:val="en-GB"/>
              </w:rPr>
              <w:t>No</w:t>
            </w:r>
          </w:p>
        </w:tc>
      </w:tr>
    </w:tbl>
    <w:p w14:paraId="108A2778" w14:textId="77777777" w:rsidR="00AA2880" w:rsidRPr="00272F02"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D31AE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18D919" w14:textId="77777777" w:rsidR="00AA2880" w:rsidRPr="00272F02" w:rsidRDefault="00AA2880"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4D57E5" w14:textId="77777777" w:rsidR="00AA2880" w:rsidRPr="00272F02" w:rsidRDefault="00AA2880" w:rsidP="00C824A4">
            <w:pPr>
              <w:pStyle w:val="TableCellLeft10pt"/>
              <w:rPr>
                <w:szCs w:val="20"/>
                <w:lang w:val="en-GB"/>
              </w:rPr>
            </w:pPr>
            <w:r w:rsidRPr="00272F02">
              <w:rPr>
                <w:szCs w:val="20"/>
                <w:lang w:val="en-GB"/>
              </w:rPr>
              <w:t>Dosage Strength(s)</w:t>
            </w:r>
          </w:p>
        </w:tc>
      </w:tr>
      <w:tr w:rsidR="00DB50C7" w:rsidRPr="00272F02" w14:paraId="048DA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FD7B51" w14:textId="77777777" w:rsidR="00465700" w:rsidRPr="00272F02" w:rsidRDefault="00465700" w:rsidP="0046570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70A599" w14:textId="1CF767FB" w:rsidR="00465700" w:rsidRPr="00272F02" w:rsidRDefault="00465700" w:rsidP="00465700">
            <w:pPr>
              <w:pStyle w:val="TableCellLeft10pt"/>
              <w:rPr>
                <w:szCs w:val="20"/>
                <w:lang w:val="en-GB"/>
              </w:rPr>
            </w:pPr>
            <w:r w:rsidRPr="00272F02">
              <w:rPr>
                <w:szCs w:val="20"/>
              </w:rPr>
              <w:t>Text</w:t>
            </w:r>
          </w:p>
        </w:tc>
      </w:tr>
      <w:tr w:rsidR="00DB50C7" w:rsidRPr="00272F02" w14:paraId="36356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BB31FF" w14:textId="77777777" w:rsidR="00465700" w:rsidRPr="00272F02" w:rsidRDefault="00465700" w:rsidP="00465700">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79D6E2" w14:textId="332AAD79" w:rsidR="00465700" w:rsidRPr="00272F02" w:rsidRDefault="00465700" w:rsidP="00465700">
            <w:pPr>
              <w:pStyle w:val="TableCellLeft10pt"/>
              <w:rPr>
                <w:szCs w:val="20"/>
                <w:lang w:val="en-GB"/>
              </w:rPr>
            </w:pPr>
            <w:r w:rsidRPr="00272F02">
              <w:rPr>
                <w:szCs w:val="20"/>
              </w:rPr>
              <w:t>H</w:t>
            </w:r>
          </w:p>
        </w:tc>
      </w:tr>
      <w:tr w:rsidR="00DB50C7" w:rsidRPr="00272F02" w14:paraId="5DE42C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D81D49" w14:textId="77777777" w:rsidR="00465700" w:rsidRPr="00272F02" w:rsidRDefault="00465700" w:rsidP="0046570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E84D25" w14:textId="736C5165" w:rsidR="00465700" w:rsidRPr="00272F02" w:rsidRDefault="00E52AAF" w:rsidP="00465700">
            <w:pPr>
              <w:pStyle w:val="TableCellLeft10pt"/>
              <w:rPr>
                <w:szCs w:val="20"/>
                <w:lang w:val="en-GB"/>
              </w:rPr>
            </w:pPr>
            <w:r w:rsidRPr="00272F02">
              <w:rPr>
                <w:szCs w:val="20"/>
                <w:lang w:val="en-GB"/>
              </w:rPr>
              <w:t xml:space="preserve">Table Column </w:t>
            </w:r>
            <w:r w:rsidR="00465700" w:rsidRPr="00272F02">
              <w:rPr>
                <w:szCs w:val="20"/>
              </w:rPr>
              <w:t>Heading</w:t>
            </w:r>
          </w:p>
        </w:tc>
      </w:tr>
      <w:tr w:rsidR="00DB50C7" w:rsidRPr="00272F02" w14:paraId="29E4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89730" w14:textId="77777777" w:rsidR="00465700" w:rsidRPr="00272F02" w:rsidRDefault="00465700" w:rsidP="0046570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ECBB92" w14:textId="1B293FCC" w:rsidR="00465700" w:rsidRPr="00272F02" w:rsidRDefault="009C51CF" w:rsidP="00465700">
            <w:pPr>
              <w:pStyle w:val="TableCellLeft10pt"/>
              <w:rPr>
                <w:szCs w:val="20"/>
                <w:lang w:val="en-GB"/>
              </w:rPr>
            </w:pPr>
            <w:r w:rsidRPr="00272F02">
              <w:rPr>
                <w:szCs w:val="20"/>
              </w:rPr>
              <w:t>N/A</w:t>
            </w:r>
          </w:p>
        </w:tc>
      </w:tr>
      <w:tr w:rsidR="00DB50C7" w:rsidRPr="00272F02" w14:paraId="6DA357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08FFF1" w14:textId="77777777" w:rsidR="00465700" w:rsidRPr="00272F02" w:rsidRDefault="00465700" w:rsidP="0046570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4F9F69" w14:textId="18813B05" w:rsidR="00465700" w:rsidRPr="00272F02" w:rsidRDefault="00CD6F2B" w:rsidP="00465700">
            <w:pPr>
              <w:pStyle w:val="TableCellLeft10pt"/>
              <w:rPr>
                <w:szCs w:val="20"/>
                <w:lang w:val="en-GB"/>
              </w:rPr>
            </w:pPr>
            <w:r w:rsidRPr="00272F02">
              <w:rPr>
                <w:szCs w:val="20"/>
                <w:lang w:val="en-GB"/>
              </w:rPr>
              <w:t>Optional</w:t>
            </w:r>
            <w:r w:rsidRPr="00272F02">
              <w:rPr>
                <w:szCs w:val="20"/>
                <w:lang w:val="en-GB" w:eastAsia="ja-JP"/>
              </w:rPr>
              <w:t>:</w:t>
            </w:r>
            <w:r w:rsidRPr="00272F02">
              <w:rPr>
                <w:szCs w:val="20"/>
                <w:lang w:val="en-GB"/>
              </w:rPr>
              <w:t xml:space="preserve"> if the table used</w:t>
            </w:r>
          </w:p>
        </w:tc>
      </w:tr>
      <w:tr w:rsidR="00DB50C7" w:rsidRPr="00272F02" w14:paraId="7707F4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A5011" w14:textId="77777777" w:rsidR="00465700" w:rsidRPr="00272F02" w:rsidRDefault="00465700" w:rsidP="0046570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BE5D23" w14:textId="0749F3A1" w:rsidR="00465700" w:rsidRPr="00272F02" w:rsidRDefault="00465700" w:rsidP="00465700">
            <w:pPr>
              <w:pStyle w:val="TableCellLeft10pt"/>
              <w:rPr>
                <w:szCs w:val="20"/>
                <w:lang w:val="en-GB"/>
              </w:rPr>
            </w:pPr>
            <w:r w:rsidRPr="00272F02">
              <w:rPr>
                <w:szCs w:val="20"/>
              </w:rPr>
              <w:t>One to many</w:t>
            </w:r>
          </w:p>
        </w:tc>
      </w:tr>
      <w:tr w:rsidR="00DB50C7" w:rsidRPr="00272F02" w14:paraId="1039D5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2AD651" w14:textId="77777777" w:rsidR="00465700" w:rsidRPr="00272F02" w:rsidRDefault="00465700" w:rsidP="0046570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6CA670" w14:textId="0FF634E7" w:rsidR="00465700" w:rsidRPr="00272F02" w:rsidRDefault="00465700" w:rsidP="00465700">
            <w:pPr>
              <w:pStyle w:val="TableCellLeft10pt"/>
              <w:rPr>
                <w:szCs w:val="20"/>
                <w:lang w:val="en-GB"/>
              </w:rPr>
            </w:pPr>
            <w:r w:rsidRPr="00272F02">
              <w:rPr>
                <w:szCs w:val="20"/>
              </w:rPr>
              <w:t>6</w:t>
            </w:r>
          </w:p>
        </w:tc>
      </w:tr>
      <w:tr w:rsidR="00DB50C7" w:rsidRPr="00272F02" w14:paraId="5147A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9CBAA" w14:textId="77777777" w:rsidR="00465700" w:rsidRPr="00272F02" w:rsidRDefault="00465700" w:rsidP="0046570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C6EB90" w14:textId="3FA39443" w:rsidR="00465700" w:rsidRPr="00272F02" w:rsidRDefault="00465700" w:rsidP="00465700">
            <w:pPr>
              <w:pStyle w:val="TableCellLeft10pt"/>
              <w:rPr>
                <w:szCs w:val="20"/>
                <w:lang w:val="en-GB"/>
              </w:rPr>
            </w:pPr>
            <w:r w:rsidRPr="00272F02">
              <w:rPr>
                <w:szCs w:val="20"/>
              </w:rPr>
              <w:t>Dosage Strength(s)</w:t>
            </w:r>
          </w:p>
        </w:tc>
      </w:tr>
      <w:tr w:rsidR="00DB50C7" w:rsidRPr="00272F02" w14:paraId="71A218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B69AF8" w14:textId="77777777" w:rsidR="00465700" w:rsidRPr="00272F02" w:rsidRDefault="00465700" w:rsidP="0046570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22CCE1" w14:textId="77777777" w:rsidR="00465700" w:rsidRPr="00272F02" w:rsidRDefault="00465700" w:rsidP="0046570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D28D974" w14:textId="0A5C1737" w:rsidR="00C255AA" w:rsidRPr="00272F02" w:rsidRDefault="00465700" w:rsidP="009F7899">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655D52">
              <w:rPr>
                <w:szCs w:val="20"/>
                <w:lang w:val="en-GB"/>
              </w:rPr>
              <w:t xml:space="preserve">Optional </w:t>
            </w:r>
            <w:r w:rsidR="00655D52" w:rsidRPr="00272F02">
              <w:rPr>
                <w:szCs w:val="20"/>
                <w:lang w:val="en-GB"/>
              </w:rPr>
              <w:t>Table</w:t>
            </w:r>
            <w:r w:rsidR="00655D52" w:rsidRPr="00272F02" w:rsidDel="00655D52">
              <w:rPr>
                <w:szCs w:val="20"/>
                <w:lang w:val="en-GB"/>
              </w:rPr>
              <w:t xml:space="preserve"> </w:t>
            </w:r>
            <w:r w:rsidRPr="00272F02">
              <w:rPr>
                <w:szCs w:val="20"/>
                <w:lang w:val="en-GB"/>
              </w:rPr>
              <w:t>Heading</w:t>
            </w:r>
          </w:p>
          <w:p w14:paraId="03305E66" w14:textId="23AD7908" w:rsidR="00465700" w:rsidRPr="00272F02" w:rsidRDefault="00465700" w:rsidP="00465700">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2CF96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AFE05" w14:textId="77777777" w:rsidR="00465700" w:rsidRPr="00272F02" w:rsidRDefault="00465700" w:rsidP="0046570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F0FF8FB" w14:textId="5108DDC7" w:rsidR="00465700" w:rsidRPr="00272F02" w:rsidRDefault="00465700" w:rsidP="00465700">
            <w:pPr>
              <w:pStyle w:val="TableCellLeft10pt"/>
              <w:rPr>
                <w:szCs w:val="20"/>
                <w:lang w:val="en-GB"/>
              </w:rPr>
            </w:pPr>
            <w:r w:rsidRPr="00272F02">
              <w:rPr>
                <w:szCs w:val="20"/>
                <w:lang w:val="en-GB"/>
              </w:rPr>
              <w:t>No</w:t>
            </w:r>
          </w:p>
        </w:tc>
      </w:tr>
    </w:tbl>
    <w:p w14:paraId="50BCDEB2" w14:textId="77777777" w:rsidR="00AA2880" w:rsidRPr="00272F02"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12291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B8284E" w14:textId="77777777" w:rsidR="00AA2880" w:rsidRPr="00272F02" w:rsidRDefault="00AA2880" w:rsidP="00C824A4">
            <w:pPr>
              <w:pStyle w:val="TableHeadingTextLeft10pt"/>
              <w:rPr>
                <w:szCs w:val="20"/>
                <w:lang w:val="de-DE"/>
              </w:rPr>
            </w:pPr>
            <w:bookmarkStart w:id="383" w:name="_mioConsistencyCheck263"/>
            <w:bookmarkEnd w:id="383"/>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EF29C7" w14:textId="571231AC" w:rsidR="00AA2880" w:rsidRPr="00272F02" w:rsidRDefault="00AA2880" w:rsidP="00C824A4">
            <w:pPr>
              <w:pStyle w:val="TableCellLeft10pt"/>
              <w:rPr>
                <w:szCs w:val="20"/>
                <w:lang w:val="en-GB"/>
              </w:rPr>
            </w:pPr>
            <w:r w:rsidRPr="00272F02">
              <w:rPr>
                <w:szCs w:val="20"/>
                <w:lang w:val="en-GB"/>
              </w:rPr>
              <w:t>Dosage Level</w:t>
            </w:r>
            <w:r w:rsidR="00DB6000" w:rsidRPr="00272F02">
              <w:rPr>
                <w:szCs w:val="20"/>
                <w:lang w:val="en-GB"/>
              </w:rPr>
              <w:t>(s)</w:t>
            </w:r>
          </w:p>
        </w:tc>
      </w:tr>
      <w:tr w:rsidR="00DB50C7" w:rsidRPr="00272F02" w14:paraId="1173E2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321682" w14:textId="77777777" w:rsidR="00465700" w:rsidRPr="00272F02" w:rsidRDefault="00465700" w:rsidP="0046570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A964222" w14:textId="09063AE4" w:rsidR="00465700" w:rsidRPr="00272F02" w:rsidRDefault="00465700" w:rsidP="00465700">
            <w:pPr>
              <w:pStyle w:val="TableCellLeft10pt"/>
              <w:rPr>
                <w:szCs w:val="20"/>
                <w:lang w:val="en-GB"/>
              </w:rPr>
            </w:pPr>
            <w:r w:rsidRPr="00272F02">
              <w:rPr>
                <w:szCs w:val="20"/>
              </w:rPr>
              <w:t>Text</w:t>
            </w:r>
          </w:p>
        </w:tc>
      </w:tr>
      <w:tr w:rsidR="00DB50C7" w:rsidRPr="00272F02" w14:paraId="791BD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B4D6EF" w14:textId="77777777" w:rsidR="00465700" w:rsidRPr="00272F02" w:rsidRDefault="00465700" w:rsidP="00465700">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A6551C" w14:textId="63E59C39" w:rsidR="00465700" w:rsidRPr="00272F02" w:rsidRDefault="00465700" w:rsidP="00465700">
            <w:pPr>
              <w:pStyle w:val="TableCellLeft10pt"/>
              <w:rPr>
                <w:szCs w:val="20"/>
                <w:lang w:val="en-GB"/>
              </w:rPr>
            </w:pPr>
            <w:r w:rsidRPr="00272F02">
              <w:rPr>
                <w:szCs w:val="20"/>
              </w:rPr>
              <w:t>H</w:t>
            </w:r>
          </w:p>
        </w:tc>
      </w:tr>
      <w:tr w:rsidR="00DB50C7" w:rsidRPr="00272F02" w14:paraId="69909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E46E3" w14:textId="77777777" w:rsidR="00465700" w:rsidRPr="00272F02" w:rsidRDefault="00465700" w:rsidP="0046570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38251FF" w14:textId="1B29C347" w:rsidR="00465700" w:rsidRPr="00272F02" w:rsidRDefault="00E52AAF" w:rsidP="00465700">
            <w:pPr>
              <w:pStyle w:val="TableCellLeft10pt"/>
              <w:rPr>
                <w:szCs w:val="20"/>
                <w:lang w:val="en-GB"/>
              </w:rPr>
            </w:pPr>
            <w:r w:rsidRPr="00272F02">
              <w:rPr>
                <w:szCs w:val="20"/>
                <w:lang w:val="en-GB"/>
              </w:rPr>
              <w:t xml:space="preserve">Table Column </w:t>
            </w:r>
            <w:r w:rsidR="00465700" w:rsidRPr="00272F02">
              <w:rPr>
                <w:szCs w:val="20"/>
              </w:rPr>
              <w:t>Heading</w:t>
            </w:r>
          </w:p>
        </w:tc>
      </w:tr>
      <w:tr w:rsidR="00DB50C7" w:rsidRPr="00272F02" w14:paraId="2F74C0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917BF4" w14:textId="77777777" w:rsidR="00465700" w:rsidRPr="00272F02" w:rsidRDefault="00465700" w:rsidP="0046570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A4D3846" w14:textId="30C1F45A" w:rsidR="00465700" w:rsidRPr="00272F02" w:rsidRDefault="009C51CF" w:rsidP="00465700">
            <w:pPr>
              <w:pStyle w:val="TableCellLeft10pt"/>
              <w:rPr>
                <w:szCs w:val="20"/>
                <w:lang w:val="en-GB"/>
              </w:rPr>
            </w:pPr>
            <w:r w:rsidRPr="00272F02">
              <w:rPr>
                <w:szCs w:val="20"/>
              </w:rPr>
              <w:t>N/A</w:t>
            </w:r>
          </w:p>
        </w:tc>
      </w:tr>
      <w:tr w:rsidR="00DB50C7" w:rsidRPr="00272F02" w14:paraId="07A05D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E5E83" w14:textId="77777777" w:rsidR="00465700" w:rsidRPr="00272F02" w:rsidRDefault="00465700" w:rsidP="0046570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7C9657" w14:textId="1BC7E9C1" w:rsidR="00465700" w:rsidRPr="00272F02" w:rsidRDefault="00CD6F2B" w:rsidP="00465700">
            <w:pPr>
              <w:pStyle w:val="TableCellLeft10pt"/>
              <w:rPr>
                <w:szCs w:val="20"/>
                <w:lang w:val="en-GB"/>
              </w:rPr>
            </w:pPr>
            <w:r w:rsidRPr="00272F02">
              <w:rPr>
                <w:szCs w:val="20"/>
                <w:lang w:val="en-GB"/>
              </w:rPr>
              <w:t>Optional</w:t>
            </w:r>
            <w:r w:rsidRPr="00272F02">
              <w:rPr>
                <w:szCs w:val="20"/>
                <w:lang w:val="en-GB" w:eastAsia="ja-JP"/>
              </w:rPr>
              <w:t>:</w:t>
            </w:r>
            <w:r w:rsidRPr="00272F02">
              <w:rPr>
                <w:szCs w:val="20"/>
                <w:lang w:val="en-GB"/>
              </w:rPr>
              <w:t xml:space="preserve"> if the table used</w:t>
            </w:r>
          </w:p>
        </w:tc>
      </w:tr>
      <w:tr w:rsidR="00DB50C7" w:rsidRPr="00272F02" w14:paraId="4FCAD8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3A4A6D" w14:textId="77777777" w:rsidR="00465700" w:rsidRPr="00272F02" w:rsidRDefault="00465700" w:rsidP="0046570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D45F4BE" w14:textId="2AD6DD6C" w:rsidR="00465700" w:rsidRPr="00272F02" w:rsidRDefault="00465700" w:rsidP="00465700">
            <w:pPr>
              <w:pStyle w:val="TableCellLeft10pt"/>
              <w:rPr>
                <w:szCs w:val="20"/>
                <w:lang w:val="en-GB"/>
              </w:rPr>
            </w:pPr>
            <w:r w:rsidRPr="00272F02">
              <w:rPr>
                <w:szCs w:val="20"/>
              </w:rPr>
              <w:t>One to many</w:t>
            </w:r>
          </w:p>
        </w:tc>
      </w:tr>
      <w:tr w:rsidR="00DB50C7" w:rsidRPr="00272F02" w14:paraId="22EA6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F81B0" w14:textId="77777777" w:rsidR="00465700" w:rsidRPr="00272F02" w:rsidRDefault="00465700" w:rsidP="0046570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64F1522" w14:textId="6AF0F305" w:rsidR="00465700" w:rsidRPr="00272F02" w:rsidRDefault="00465700" w:rsidP="00465700">
            <w:pPr>
              <w:pStyle w:val="TableCellLeft10pt"/>
              <w:rPr>
                <w:szCs w:val="20"/>
                <w:lang w:val="en-GB"/>
              </w:rPr>
            </w:pPr>
            <w:r w:rsidRPr="00272F02">
              <w:rPr>
                <w:szCs w:val="20"/>
              </w:rPr>
              <w:t>6</w:t>
            </w:r>
          </w:p>
        </w:tc>
      </w:tr>
      <w:tr w:rsidR="00DB50C7" w:rsidRPr="00272F02" w14:paraId="6B9D7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A4087" w14:textId="77777777" w:rsidR="00465700" w:rsidRPr="00272F02" w:rsidRDefault="00465700" w:rsidP="0046570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0FA4107" w14:textId="7C38D17A" w:rsidR="00465700" w:rsidRPr="00272F02" w:rsidRDefault="00DB6000" w:rsidP="00465700">
            <w:pPr>
              <w:pStyle w:val="TableCellLeft10pt"/>
              <w:rPr>
                <w:szCs w:val="20"/>
                <w:lang w:val="en-GB"/>
              </w:rPr>
            </w:pPr>
            <w:r w:rsidRPr="00272F02">
              <w:rPr>
                <w:szCs w:val="20"/>
              </w:rPr>
              <w:t>Dosage Leve</w:t>
            </w:r>
            <w:r w:rsidR="00594E2E" w:rsidRPr="00272F02">
              <w:rPr>
                <w:szCs w:val="20"/>
              </w:rPr>
              <w:t>l</w:t>
            </w:r>
            <w:r w:rsidRPr="00272F02">
              <w:rPr>
                <w:szCs w:val="20"/>
              </w:rPr>
              <w:t>(s)</w:t>
            </w:r>
          </w:p>
        </w:tc>
      </w:tr>
      <w:tr w:rsidR="00DB50C7" w:rsidRPr="00272F02" w14:paraId="022C09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66F4C" w14:textId="77777777" w:rsidR="00465700" w:rsidRPr="00272F02" w:rsidRDefault="00465700" w:rsidP="0046570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6E715D" w14:textId="77777777" w:rsidR="00465700" w:rsidRPr="00272F02" w:rsidRDefault="00465700" w:rsidP="0046570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3159F02" w14:textId="011F584E" w:rsidR="00C255AA" w:rsidRPr="00272F02" w:rsidRDefault="00465700" w:rsidP="006347CF">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r w:rsidR="009157E7" w:rsidRPr="00272F02">
              <w:rPr>
                <w:szCs w:val="20"/>
                <w:lang w:val="en-GB" w:eastAsia="ja-JP"/>
              </w:rPr>
              <w:t xml:space="preserve"> </w:t>
            </w:r>
          </w:p>
          <w:p w14:paraId="0D334007" w14:textId="3994B869" w:rsidR="00465700" w:rsidRPr="00272F02" w:rsidRDefault="00465700" w:rsidP="00465700">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1D6F64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0E152" w14:textId="77777777" w:rsidR="00465700" w:rsidRPr="00272F02" w:rsidRDefault="00465700" w:rsidP="0046570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80F622" w14:textId="197372DB" w:rsidR="00465700" w:rsidRPr="00272F02" w:rsidRDefault="00465700" w:rsidP="00465700">
            <w:pPr>
              <w:pStyle w:val="TableCellLeft10pt"/>
              <w:rPr>
                <w:szCs w:val="20"/>
                <w:lang w:val="en-GB"/>
              </w:rPr>
            </w:pPr>
            <w:r w:rsidRPr="00272F02">
              <w:rPr>
                <w:szCs w:val="20"/>
                <w:lang w:val="en-GB"/>
              </w:rPr>
              <w:t>No</w:t>
            </w:r>
          </w:p>
        </w:tc>
      </w:tr>
    </w:tbl>
    <w:p w14:paraId="5560D725" w14:textId="77777777" w:rsidR="00AA2880" w:rsidRPr="00272F02"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E84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2A9721" w14:textId="77777777" w:rsidR="00AA2880" w:rsidRPr="00272F02" w:rsidRDefault="00AA2880" w:rsidP="00C824A4">
            <w:pPr>
              <w:pStyle w:val="TableHeadingTextLeft10pt"/>
              <w:rPr>
                <w:szCs w:val="20"/>
                <w:lang w:val="de-DE"/>
              </w:rPr>
            </w:pPr>
            <w:bookmarkStart w:id="384" w:name="_mioConsistencyCheck264"/>
            <w:bookmarkEnd w:id="384"/>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F4D463" w14:textId="77777777" w:rsidR="00AA2880" w:rsidRPr="00272F02" w:rsidRDefault="00AA2880" w:rsidP="00C824A4">
            <w:pPr>
              <w:pStyle w:val="TableCellLeft10pt"/>
              <w:rPr>
                <w:szCs w:val="20"/>
                <w:lang w:val="en-GB"/>
              </w:rPr>
            </w:pPr>
            <w:r w:rsidRPr="00272F02">
              <w:rPr>
                <w:szCs w:val="20"/>
                <w:lang w:val="en-GB"/>
              </w:rPr>
              <w:t xml:space="preserve">Route of Administration </w:t>
            </w:r>
          </w:p>
        </w:tc>
      </w:tr>
      <w:tr w:rsidR="00DB50C7" w:rsidRPr="00272F02" w14:paraId="0BFB9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06AB9" w14:textId="77777777" w:rsidR="006D3CA4" w:rsidRPr="00272F02" w:rsidRDefault="006D3CA4" w:rsidP="006D3C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8B02EA" w14:textId="5E0E2319" w:rsidR="006D3CA4" w:rsidRPr="00272F02" w:rsidRDefault="006D3CA4" w:rsidP="006D3CA4">
            <w:pPr>
              <w:pStyle w:val="TableCellLeft10pt"/>
              <w:rPr>
                <w:szCs w:val="20"/>
                <w:lang w:val="en-GB"/>
              </w:rPr>
            </w:pPr>
            <w:r w:rsidRPr="00272F02">
              <w:rPr>
                <w:szCs w:val="20"/>
              </w:rPr>
              <w:t>Text</w:t>
            </w:r>
          </w:p>
        </w:tc>
      </w:tr>
      <w:tr w:rsidR="00DB50C7" w:rsidRPr="00272F02" w14:paraId="16CCB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F5D5C1" w14:textId="77777777" w:rsidR="006D3CA4" w:rsidRPr="00272F02" w:rsidRDefault="006D3CA4" w:rsidP="006D3C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81633C4" w14:textId="4CF15FD2" w:rsidR="006D3CA4" w:rsidRPr="00272F02" w:rsidRDefault="006D3CA4" w:rsidP="006D3CA4">
            <w:pPr>
              <w:pStyle w:val="TableCellLeft10pt"/>
              <w:rPr>
                <w:szCs w:val="20"/>
                <w:lang w:val="en-GB"/>
              </w:rPr>
            </w:pPr>
            <w:r w:rsidRPr="00272F02">
              <w:rPr>
                <w:szCs w:val="20"/>
              </w:rPr>
              <w:t>H</w:t>
            </w:r>
          </w:p>
        </w:tc>
      </w:tr>
      <w:tr w:rsidR="00DB50C7" w:rsidRPr="00272F02" w14:paraId="0A0624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1001C1" w14:textId="77777777" w:rsidR="006D3CA4" w:rsidRPr="00272F02" w:rsidRDefault="006D3CA4" w:rsidP="006D3C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20310A" w14:textId="399B2F57" w:rsidR="006D3CA4" w:rsidRPr="00272F02" w:rsidRDefault="00E52AAF" w:rsidP="006D3CA4">
            <w:pPr>
              <w:pStyle w:val="TableCellLeft10pt"/>
              <w:rPr>
                <w:szCs w:val="20"/>
                <w:lang w:val="en-GB"/>
              </w:rPr>
            </w:pPr>
            <w:r w:rsidRPr="00272F02">
              <w:rPr>
                <w:szCs w:val="20"/>
                <w:lang w:val="en-GB"/>
              </w:rPr>
              <w:t xml:space="preserve">Table Column </w:t>
            </w:r>
            <w:r w:rsidR="006D3CA4" w:rsidRPr="00272F02">
              <w:rPr>
                <w:szCs w:val="20"/>
              </w:rPr>
              <w:t>Heading</w:t>
            </w:r>
          </w:p>
        </w:tc>
      </w:tr>
      <w:tr w:rsidR="00DB50C7" w:rsidRPr="00272F02" w14:paraId="4B3F2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FE5E6" w14:textId="77777777" w:rsidR="006D3CA4" w:rsidRPr="00272F02" w:rsidRDefault="006D3CA4" w:rsidP="006D3C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3707D" w14:textId="5F5F4869" w:rsidR="006D3CA4" w:rsidRPr="00272F02" w:rsidRDefault="009C51CF" w:rsidP="006D3CA4">
            <w:pPr>
              <w:pStyle w:val="TableCellLeft10pt"/>
              <w:rPr>
                <w:szCs w:val="20"/>
                <w:lang w:val="en-GB"/>
              </w:rPr>
            </w:pPr>
            <w:r w:rsidRPr="00272F02">
              <w:rPr>
                <w:szCs w:val="20"/>
              </w:rPr>
              <w:t>N/A</w:t>
            </w:r>
          </w:p>
        </w:tc>
      </w:tr>
      <w:tr w:rsidR="00DB50C7" w:rsidRPr="00272F02" w14:paraId="30DF54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8A34E" w14:textId="77777777" w:rsidR="006D3CA4" w:rsidRPr="00272F02" w:rsidRDefault="006D3CA4" w:rsidP="006D3C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5DCF1D" w14:textId="6569BFEE" w:rsidR="006D3CA4" w:rsidRPr="00272F02" w:rsidRDefault="00CD6F2B" w:rsidP="006D3C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0D949A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CB61E0" w14:textId="77777777" w:rsidR="006D3CA4" w:rsidRPr="00272F02" w:rsidRDefault="006D3CA4" w:rsidP="006D3C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F766F31" w14:textId="00E29963" w:rsidR="006D3CA4" w:rsidRPr="00272F02" w:rsidRDefault="006D3CA4" w:rsidP="006D3CA4">
            <w:pPr>
              <w:pStyle w:val="TableCellLeft10pt"/>
              <w:rPr>
                <w:szCs w:val="20"/>
                <w:lang w:val="en-GB"/>
              </w:rPr>
            </w:pPr>
            <w:r w:rsidRPr="00272F02">
              <w:rPr>
                <w:szCs w:val="20"/>
              </w:rPr>
              <w:t>One to many</w:t>
            </w:r>
          </w:p>
        </w:tc>
      </w:tr>
      <w:tr w:rsidR="00DB50C7" w:rsidRPr="00272F02" w14:paraId="129289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E78B45" w14:textId="77777777" w:rsidR="006D3CA4" w:rsidRPr="00272F02" w:rsidRDefault="006D3CA4" w:rsidP="006D3C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5D68AAC" w14:textId="2C81FBAD" w:rsidR="006D3CA4" w:rsidRPr="00272F02" w:rsidRDefault="006D3CA4" w:rsidP="006D3CA4">
            <w:pPr>
              <w:pStyle w:val="TableCellLeft10pt"/>
              <w:rPr>
                <w:szCs w:val="20"/>
                <w:lang w:val="en-GB"/>
              </w:rPr>
            </w:pPr>
            <w:r w:rsidRPr="00272F02">
              <w:rPr>
                <w:szCs w:val="20"/>
              </w:rPr>
              <w:t>6</w:t>
            </w:r>
          </w:p>
        </w:tc>
      </w:tr>
      <w:tr w:rsidR="00DB50C7" w:rsidRPr="00272F02" w14:paraId="181E24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A75E60" w14:textId="77777777" w:rsidR="006D3CA4" w:rsidRPr="00272F02" w:rsidRDefault="006D3CA4" w:rsidP="006D3C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1DC365C" w14:textId="78C5116B" w:rsidR="006D3CA4" w:rsidRPr="00272F02" w:rsidRDefault="006D3CA4" w:rsidP="006D3CA4">
            <w:pPr>
              <w:pStyle w:val="TableCellLeft10pt"/>
              <w:rPr>
                <w:szCs w:val="20"/>
                <w:lang w:val="en-GB"/>
              </w:rPr>
            </w:pPr>
            <w:r w:rsidRPr="00272F02">
              <w:rPr>
                <w:szCs w:val="20"/>
              </w:rPr>
              <w:t xml:space="preserve">Route of </w:t>
            </w:r>
            <w:r w:rsidR="007102DD" w:rsidRPr="00272F02">
              <w:rPr>
                <w:szCs w:val="20"/>
              </w:rPr>
              <w:t>Administration</w:t>
            </w:r>
          </w:p>
        </w:tc>
      </w:tr>
      <w:tr w:rsidR="00DB50C7" w:rsidRPr="00272F02" w14:paraId="07A6E0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734A49" w14:textId="77777777" w:rsidR="006D3CA4" w:rsidRPr="00272F02" w:rsidRDefault="006D3CA4" w:rsidP="006D3C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393DFEF" w14:textId="77777777" w:rsidR="006D3CA4" w:rsidRPr="00272F02" w:rsidRDefault="006D3CA4" w:rsidP="006D3C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C90F89C" w14:textId="00340F59" w:rsidR="00420A7A" w:rsidRPr="00272F02" w:rsidRDefault="006D3CA4" w:rsidP="006347CF">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p>
          <w:p w14:paraId="31C903E3" w14:textId="753F7137" w:rsidR="006D3CA4" w:rsidRPr="00272F02" w:rsidRDefault="006D3CA4" w:rsidP="006D3C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35187E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0426B4" w14:textId="77777777" w:rsidR="006D3CA4" w:rsidRPr="00272F02" w:rsidRDefault="006D3CA4" w:rsidP="006D3C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24D934B" w14:textId="1DE7360E" w:rsidR="006D3CA4" w:rsidRPr="00272F02" w:rsidRDefault="006D3CA4" w:rsidP="006D3CA4">
            <w:pPr>
              <w:pStyle w:val="TableCellLeft10pt"/>
              <w:rPr>
                <w:szCs w:val="20"/>
                <w:lang w:val="en-GB"/>
              </w:rPr>
            </w:pPr>
            <w:r w:rsidRPr="00272F02">
              <w:rPr>
                <w:szCs w:val="20"/>
                <w:lang w:val="en-GB"/>
              </w:rPr>
              <w:t>No</w:t>
            </w:r>
          </w:p>
        </w:tc>
      </w:tr>
    </w:tbl>
    <w:p w14:paraId="07ACC38A" w14:textId="77777777" w:rsidR="00AA2880" w:rsidRPr="00272F02"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86EF0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D6340B" w14:textId="77777777" w:rsidR="00AA2880" w:rsidRPr="00272F02" w:rsidRDefault="00AA2880" w:rsidP="00C824A4">
            <w:pPr>
              <w:pStyle w:val="TableHeadingTextLeft10pt"/>
              <w:rPr>
                <w:szCs w:val="20"/>
                <w:lang w:val="de-DE"/>
              </w:rPr>
            </w:pPr>
            <w:bookmarkStart w:id="385" w:name="_mioConsistencyCheck266"/>
            <w:bookmarkStart w:id="386" w:name="_mioConsistencyCheck265"/>
            <w:bookmarkEnd w:id="385"/>
            <w:bookmarkEnd w:id="386"/>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97323B" w14:textId="24F4FADC" w:rsidR="00AA2880" w:rsidRPr="00272F02" w:rsidRDefault="00AA2880" w:rsidP="00C824A4">
            <w:pPr>
              <w:pStyle w:val="TableCellLeft10pt"/>
              <w:rPr>
                <w:szCs w:val="20"/>
                <w:lang w:val="en-GB"/>
              </w:rPr>
            </w:pPr>
            <w:r w:rsidRPr="00272F02">
              <w:rPr>
                <w:szCs w:val="20"/>
                <w:lang w:val="en-GB"/>
              </w:rPr>
              <w:t>Regimen</w:t>
            </w:r>
            <w:r w:rsidR="002A6BA0" w:rsidRPr="00272F02">
              <w:rPr>
                <w:szCs w:val="20"/>
                <w:lang w:val="en-GB" w:eastAsia="ja-JP"/>
              </w:rPr>
              <w:t>/</w:t>
            </w:r>
            <w:r w:rsidRPr="00272F02">
              <w:rPr>
                <w:szCs w:val="20"/>
                <w:lang w:val="en-GB"/>
              </w:rPr>
              <w:t>Treatment Period</w:t>
            </w:r>
            <w:r w:rsidR="006D3CA4" w:rsidRPr="00272F02">
              <w:rPr>
                <w:szCs w:val="20"/>
                <w:lang w:val="en-GB"/>
              </w:rPr>
              <w:t>/Vaccination Regimen</w:t>
            </w:r>
          </w:p>
        </w:tc>
      </w:tr>
      <w:tr w:rsidR="00DB50C7" w:rsidRPr="00272F02" w14:paraId="1FEAFC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FB1A48" w14:textId="77777777" w:rsidR="007102DD" w:rsidRPr="00272F02" w:rsidRDefault="007102DD" w:rsidP="007102DD">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2BF88C" w14:textId="2FD7363F" w:rsidR="007102DD" w:rsidRPr="00272F02" w:rsidRDefault="007102DD" w:rsidP="007102DD">
            <w:pPr>
              <w:pStyle w:val="TableCellLeft10pt"/>
              <w:rPr>
                <w:szCs w:val="20"/>
                <w:lang w:val="en-GB"/>
              </w:rPr>
            </w:pPr>
            <w:r w:rsidRPr="00272F02">
              <w:rPr>
                <w:szCs w:val="20"/>
              </w:rPr>
              <w:t>Text</w:t>
            </w:r>
          </w:p>
        </w:tc>
      </w:tr>
      <w:tr w:rsidR="00DB50C7" w:rsidRPr="00272F02" w14:paraId="21A13C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D78610" w14:textId="77777777" w:rsidR="007102DD" w:rsidRPr="00272F02" w:rsidRDefault="007102DD" w:rsidP="007102DD">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3EC1E5" w14:textId="7EE9AFAB" w:rsidR="007102DD" w:rsidRPr="00272F02" w:rsidRDefault="007102DD" w:rsidP="007102DD">
            <w:pPr>
              <w:pStyle w:val="TableCellLeft10pt"/>
              <w:rPr>
                <w:szCs w:val="20"/>
                <w:lang w:val="en-GB"/>
              </w:rPr>
            </w:pPr>
            <w:r w:rsidRPr="00272F02">
              <w:rPr>
                <w:szCs w:val="20"/>
              </w:rPr>
              <w:t>H</w:t>
            </w:r>
          </w:p>
        </w:tc>
      </w:tr>
      <w:tr w:rsidR="00DB50C7" w:rsidRPr="00272F02" w14:paraId="51C735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8DFD9" w14:textId="77777777" w:rsidR="007102DD" w:rsidRPr="00272F02" w:rsidRDefault="007102DD" w:rsidP="007102DD">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6A06173" w14:textId="368638B7" w:rsidR="007102DD" w:rsidRPr="00272F02" w:rsidRDefault="00E52AAF" w:rsidP="007102DD">
            <w:pPr>
              <w:pStyle w:val="TableCellLeft10pt"/>
              <w:rPr>
                <w:szCs w:val="20"/>
                <w:lang w:val="en-GB"/>
              </w:rPr>
            </w:pPr>
            <w:r w:rsidRPr="00272F02">
              <w:rPr>
                <w:szCs w:val="20"/>
                <w:lang w:val="en-GB"/>
              </w:rPr>
              <w:t xml:space="preserve">Table Column </w:t>
            </w:r>
            <w:r w:rsidR="007102DD" w:rsidRPr="00272F02">
              <w:rPr>
                <w:szCs w:val="20"/>
              </w:rPr>
              <w:t>Heading</w:t>
            </w:r>
          </w:p>
        </w:tc>
      </w:tr>
      <w:tr w:rsidR="00DB50C7" w:rsidRPr="00272F02" w14:paraId="282DB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DFB3F" w14:textId="77777777" w:rsidR="007102DD" w:rsidRPr="00272F02" w:rsidRDefault="007102DD" w:rsidP="007102DD">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A7C935A" w14:textId="654884E3" w:rsidR="007102DD" w:rsidRPr="00272F02" w:rsidRDefault="009C51CF" w:rsidP="007102DD">
            <w:pPr>
              <w:pStyle w:val="TableCellLeft10pt"/>
              <w:rPr>
                <w:szCs w:val="20"/>
                <w:lang w:val="en-GB"/>
              </w:rPr>
            </w:pPr>
            <w:r w:rsidRPr="00272F02">
              <w:rPr>
                <w:szCs w:val="20"/>
              </w:rPr>
              <w:t>N/A</w:t>
            </w:r>
          </w:p>
        </w:tc>
      </w:tr>
      <w:tr w:rsidR="00DB50C7" w:rsidRPr="00272F02" w14:paraId="640D3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45E884" w14:textId="77777777" w:rsidR="007102DD" w:rsidRPr="00272F02" w:rsidRDefault="007102DD" w:rsidP="007102DD">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61193" w14:textId="2A1EF6CC" w:rsidR="007102DD" w:rsidRPr="00272F02" w:rsidRDefault="00CD6F2B" w:rsidP="007102DD">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42869D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0C6004" w14:textId="77777777" w:rsidR="007102DD" w:rsidRPr="00272F02" w:rsidRDefault="007102DD" w:rsidP="007102DD">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4CC73E3" w14:textId="65FC7DC8" w:rsidR="007102DD" w:rsidRPr="00272F02" w:rsidRDefault="007102DD" w:rsidP="007102DD">
            <w:pPr>
              <w:pStyle w:val="TableCellLeft10pt"/>
              <w:rPr>
                <w:szCs w:val="20"/>
                <w:lang w:val="en-GB"/>
              </w:rPr>
            </w:pPr>
            <w:r w:rsidRPr="00272F02">
              <w:rPr>
                <w:szCs w:val="20"/>
              </w:rPr>
              <w:t>One to many</w:t>
            </w:r>
          </w:p>
        </w:tc>
      </w:tr>
      <w:tr w:rsidR="00DB50C7" w:rsidRPr="00272F02" w14:paraId="716E1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0FFF1" w14:textId="77777777" w:rsidR="007102DD" w:rsidRPr="00272F02" w:rsidRDefault="007102DD" w:rsidP="007102DD">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47900D" w14:textId="16C561C1" w:rsidR="007102DD" w:rsidRPr="00272F02" w:rsidRDefault="007102DD" w:rsidP="007102DD">
            <w:pPr>
              <w:pStyle w:val="TableCellLeft10pt"/>
              <w:rPr>
                <w:szCs w:val="20"/>
                <w:lang w:val="en-GB"/>
              </w:rPr>
            </w:pPr>
            <w:r w:rsidRPr="00272F02">
              <w:rPr>
                <w:szCs w:val="20"/>
              </w:rPr>
              <w:t>6</w:t>
            </w:r>
          </w:p>
        </w:tc>
      </w:tr>
      <w:tr w:rsidR="00DB50C7" w:rsidRPr="00272F02" w14:paraId="06B65D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F847B" w14:textId="77777777" w:rsidR="00F24406" w:rsidRPr="00272F02" w:rsidRDefault="00F24406" w:rsidP="00F24406">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67A23A6" w14:textId="00EEAD08" w:rsidR="00F24406" w:rsidRPr="00272F02" w:rsidRDefault="00F24406" w:rsidP="00F24406">
            <w:pPr>
              <w:pStyle w:val="TableCellLeft10pt"/>
              <w:rPr>
                <w:szCs w:val="20"/>
                <w:lang w:val="en-GB"/>
              </w:rPr>
            </w:pPr>
            <w:r w:rsidRPr="00272F02">
              <w:rPr>
                <w:szCs w:val="20"/>
                <w:lang w:val="en-GB"/>
              </w:rPr>
              <w:t>Regimen</w:t>
            </w:r>
            <w:r w:rsidR="002A6BA0" w:rsidRPr="00272F02">
              <w:rPr>
                <w:szCs w:val="20"/>
                <w:lang w:val="en-GB" w:eastAsia="ja-JP"/>
              </w:rPr>
              <w:t>/</w:t>
            </w:r>
            <w:r w:rsidRPr="00272F02">
              <w:rPr>
                <w:szCs w:val="20"/>
                <w:lang w:val="en-GB"/>
              </w:rPr>
              <w:t>Treatment Period/Vaccination Regimen</w:t>
            </w:r>
          </w:p>
        </w:tc>
      </w:tr>
      <w:tr w:rsidR="00DB50C7" w:rsidRPr="00272F02" w14:paraId="69A49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5AC63" w14:textId="77777777" w:rsidR="007102DD" w:rsidRPr="00272F02" w:rsidRDefault="007102DD" w:rsidP="007102DD">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C33B53" w14:textId="77777777" w:rsidR="007102DD" w:rsidRPr="00272F02" w:rsidRDefault="007102DD" w:rsidP="007102D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9869043" w14:textId="46D6672E" w:rsidR="00420A7A" w:rsidRPr="00272F02" w:rsidRDefault="007102DD" w:rsidP="006347CF">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p>
          <w:p w14:paraId="556DA01F" w14:textId="10A93E9B" w:rsidR="007102DD" w:rsidRPr="00272F02" w:rsidRDefault="007102DD" w:rsidP="007102DD">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EF244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03BED" w14:textId="77777777" w:rsidR="007102DD" w:rsidRPr="00272F02" w:rsidRDefault="007102DD" w:rsidP="007102DD">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017DFD3" w14:textId="47D36E3D" w:rsidR="007102DD" w:rsidRPr="00272F02" w:rsidRDefault="007102DD" w:rsidP="007102DD">
            <w:pPr>
              <w:pStyle w:val="TableCellLeft10pt"/>
              <w:rPr>
                <w:szCs w:val="20"/>
                <w:lang w:val="en-GB"/>
              </w:rPr>
            </w:pPr>
            <w:r w:rsidRPr="00272F02">
              <w:rPr>
                <w:szCs w:val="20"/>
                <w:lang w:val="en-GB"/>
              </w:rPr>
              <w:t>No</w:t>
            </w:r>
          </w:p>
        </w:tc>
      </w:tr>
    </w:tbl>
    <w:p w14:paraId="0E9F473C" w14:textId="77777777" w:rsidR="0079438D" w:rsidRPr="00272F02" w:rsidRDefault="0079438D"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DF19C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253A4" w14:textId="77777777" w:rsidR="00B626EB" w:rsidRPr="00272F02" w:rsidRDefault="00B626EB" w:rsidP="00B626EB">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4FA820" w14:textId="77777777" w:rsidR="00B626EB" w:rsidRPr="00272F02" w:rsidRDefault="00B626EB" w:rsidP="00B626EB">
            <w:pPr>
              <w:pStyle w:val="TableCellLeft10pt"/>
              <w:rPr>
                <w:szCs w:val="20"/>
                <w:lang w:val="en-GB"/>
              </w:rPr>
            </w:pPr>
            <w:r w:rsidRPr="00272F02">
              <w:rPr>
                <w:szCs w:val="20"/>
                <w:lang w:val="en-GB"/>
              </w:rPr>
              <w:t>Use</w:t>
            </w:r>
          </w:p>
        </w:tc>
      </w:tr>
      <w:tr w:rsidR="00DB50C7" w:rsidRPr="00272F02" w14:paraId="3F20C9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EDD21" w14:textId="77777777" w:rsidR="00BC7622" w:rsidRPr="00272F02" w:rsidRDefault="00BC7622" w:rsidP="00BC7622">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A461F05" w14:textId="29DA554F" w:rsidR="00BC7622" w:rsidRPr="00272F02" w:rsidRDefault="00BC7622" w:rsidP="00BC7622">
            <w:pPr>
              <w:pStyle w:val="TableCellLeft10pt"/>
              <w:rPr>
                <w:szCs w:val="20"/>
                <w:lang w:val="en-GB"/>
              </w:rPr>
            </w:pPr>
            <w:r w:rsidRPr="00272F02">
              <w:rPr>
                <w:szCs w:val="20"/>
              </w:rPr>
              <w:t>Text</w:t>
            </w:r>
          </w:p>
        </w:tc>
      </w:tr>
      <w:tr w:rsidR="00DB50C7" w:rsidRPr="00272F02" w14:paraId="1FDF0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FAC74" w14:textId="77602BBF" w:rsidR="00BC7622" w:rsidRPr="00272F02" w:rsidRDefault="00BC7622" w:rsidP="00BC7622">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17DF52" w14:textId="117ED9D0" w:rsidR="00BC7622" w:rsidRPr="00272F02" w:rsidRDefault="00BC7622" w:rsidP="00BC7622">
            <w:pPr>
              <w:pStyle w:val="TableCellLeft10pt"/>
              <w:rPr>
                <w:szCs w:val="20"/>
                <w:lang w:val="en-GB"/>
              </w:rPr>
            </w:pPr>
            <w:r w:rsidRPr="00272F02">
              <w:rPr>
                <w:szCs w:val="20"/>
              </w:rPr>
              <w:t>H</w:t>
            </w:r>
          </w:p>
        </w:tc>
      </w:tr>
      <w:tr w:rsidR="00DB50C7" w:rsidRPr="00272F02" w14:paraId="10712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788C" w14:textId="77777777" w:rsidR="00BC7622" w:rsidRPr="00272F02" w:rsidRDefault="00BC7622" w:rsidP="00BC7622">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2C165F4" w14:textId="754260AF" w:rsidR="00BC7622" w:rsidRPr="00272F02" w:rsidRDefault="00E52AAF" w:rsidP="00BC7622">
            <w:pPr>
              <w:pStyle w:val="TableCellLeft10pt"/>
              <w:rPr>
                <w:szCs w:val="20"/>
                <w:lang w:val="en-GB"/>
              </w:rPr>
            </w:pPr>
            <w:r w:rsidRPr="00272F02">
              <w:rPr>
                <w:szCs w:val="20"/>
                <w:lang w:val="en-GB"/>
              </w:rPr>
              <w:t xml:space="preserve">Table Column </w:t>
            </w:r>
            <w:r w:rsidR="00BC7622" w:rsidRPr="00272F02">
              <w:rPr>
                <w:szCs w:val="20"/>
              </w:rPr>
              <w:t>Heading</w:t>
            </w:r>
          </w:p>
        </w:tc>
      </w:tr>
      <w:tr w:rsidR="00DB50C7" w:rsidRPr="00272F02" w14:paraId="564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ED241" w14:textId="77777777" w:rsidR="00BC7622" w:rsidRPr="00272F02" w:rsidRDefault="00BC7622" w:rsidP="00BC7622">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9500DA" w14:textId="46D5228B" w:rsidR="00BC7622" w:rsidRPr="00272F02" w:rsidRDefault="009C51CF" w:rsidP="00BC7622">
            <w:pPr>
              <w:pStyle w:val="TableCellLeft10pt"/>
              <w:rPr>
                <w:szCs w:val="20"/>
                <w:lang w:val="en-GB"/>
              </w:rPr>
            </w:pPr>
            <w:r w:rsidRPr="00272F02">
              <w:rPr>
                <w:szCs w:val="20"/>
              </w:rPr>
              <w:t>N/A</w:t>
            </w:r>
          </w:p>
        </w:tc>
      </w:tr>
      <w:tr w:rsidR="00DB50C7" w:rsidRPr="00272F02" w14:paraId="25568A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F78525" w14:textId="77777777" w:rsidR="00BC7622" w:rsidRPr="00272F02" w:rsidRDefault="00BC7622" w:rsidP="00BC7622">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BB87D3" w14:textId="799B02DD" w:rsidR="00BC7622" w:rsidRPr="00272F02" w:rsidRDefault="00CD6F2B" w:rsidP="00BC7622">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0F617E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F95F33" w14:textId="77777777" w:rsidR="00BC7622" w:rsidRPr="00272F02" w:rsidRDefault="00BC7622" w:rsidP="00BC7622">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C5CD4B" w14:textId="0F4D28F9" w:rsidR="00BC7622" w:rsidRPr="00272F02" w:rsidRDefault="00BC7622" w:rsidP="00BC7622">
            <w:pPr>
              <w:pStyle w:val="TableCellLeft10pt"/>
              <w:rPr>
                <w:szCs w:val="20"/>
                <w:lang w:val="en-GB"/>
              </w:rPr>
            </w:pPr>
            <w:r w:rsidRPr="00272F02">
              <w:rPr>
                <w:szCs w:val="20"/>
              </w:rPr>
              <w:t>One to many</w:t>
            </w:r>
          </w:p>
        </w:tc>
      </w:tr>
      <w:tr w:rsidR="00DB50C7" w:rsidRPr="00272F02" w14:paraId="289F8C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468BAB" w14:textId="77777777" w:rsidR="00BC7622" w:rsidRPr="00272F02" w:rsidRDefault="00BC7622" w:rsidP="00BC7622">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68F583" w14:textId="3E4B5A92" w:rsidR="00BC7622" w:rsidRPr="00272F02" w:rsidRDefault="00BC7622" w:rsidP="00BC7622">
            <w:pPr>
              <w:pStyle w:val="TableCellLeft10pt"/>
              <w:rPr>
                <w:szCs w:val="20"/>
                <w:lang w:val="en-GB"/>
              </w:rPr>
            </w:pPr>
            <w:r w:rsidRPr="00272F02">
              <w:rPr>
                <w:szCs w:val="20"/>
              </w:rPr>
              <w:t>6</w:t>
            </w:r>
          </w:p>
        </w:tc>
      </w:tr>
      <w:tr w:rsidR="00DB50C7" w:rsidRPr="00272F02" w14:paraId="468F71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33130D" w14:textId="77777777" w:rsidR="00BC7622" w:rsidRPr="00272F02" w:rsidRDefault="00BC7622" w:rsidP="00BC7622">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96EB12B" w14:textId="71A80750" w:rsidR="00BC7622" w:rsidRPr="00272F02" w:rsidRDefault="00725E7D" w:rsidP="00BC7622">
            <w:pPr>
              <w:pStyle w:val="TableCellLeft10pt"/>
              <w:rPr>
                <w:szCs w:val="20"/>
                <w:lang w:val="en-GB"/>
              </w:rPr>
            </w:pPr>
            <w:r w:rsidRPr="00272F02">
              <w:rPr>
                <w:szCs w:val="20"/>
                <w:lang w:val="en-GB"/>
              </w:rPr>
              <w:t>Use</w:t>
            </w:r>
          </w:p>
        </w:tc>
      </w:tr>
      <w:tr w:rsidR="00DB50C7" w:rsidRPr="00272F02" w14:paraId="40BF8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39C70" w14:textId="77777777" w:rsidR="00BC7622" w:rsidRPr="00272F02" w:rsidRDefault="00BC7622" w:rsidP="00BC7622">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478FFA" w14:textId="77777777" w:rsidR="00BC7622" w:rsidRPr="00272F02" w:rsidRDefault="00BC7622" w:rsidP="00BC762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38171FC" w14:textId="1E6DADBC" w:rsidR="00420A7A" w:rsidRPr="00272F02" w:rsidRDefault="00BC7622" w:rsidP="0098712B">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p>
          <w:p w14:paraId="43CD9450" w14:textId="28C20B12" w:rsidR="00BC7622" w:rsidRPr="00272F02" w:rsidRDefault="00BC7622" w:rsidP="00BC7622">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B7FF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78BAAF" w14:textId="561172A5" w:rsidR="00BC7622" w:rsidRPr="00272F02" w:rsidRDefault="00BC7622" w:rsidP="00BC7622">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59E7875" w14:textId="372F7640" w:rsidR="00BC7622" w:rsidRPr="00272F02" w:rsidRDefault="00BC7622" w:rsidP="00BC7622">
            <w:pPr>
              <w:pStyle w:val="TableCellLeft10pt"/>
              <w:rPr>
                <w:szCs w:val="20"/>
                <w:lang w:val="en-GB"/>
              </w:rPr>
            </w:pPr>
            <w:r w:rsidRPr="00272F02">
              <w:rPr>
                <w:szCs w:val="20"/>
                <w:lang w:val="en-GB"/>
              </w:rPr>
              <w:t>No</w:t>
            </w:r>
          </w:p>
        </w:tc>
      </w:tr>
    </w:tbl>
    <w:p w14:paraId="069180B5" w14:textId="77777777" w:rsidR="00B626EB" w:rsidRPr="00272F02"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DF78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A2B89C" w14:textId="77777777" w:rsidR="00DB1801" w:rsidRPr="00272F02" w:rsidRDefault="00DB1801"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914456" w14:textId="02B9ACB0" w:rsidR="00DB1801" w:rsidRPr="00272F02" w:rsidRDefault="008D7476" w:rsidP="00C824A4">
            <w:pPr>
              <w:pStyle w:val="TableCellLeft10pt"/>
              <w:rPr>
                <w:szCs w:val="20"/>
                <w:lang w:val="en-GB"/>
              </w:rPr>
            </w:pPr>
            <w:r w:rsidRPr="00272F02">
              <w:rPr>
                <w:szCs w:val="20"/>
                <w:lang w:val="en-GB"/>
              </w:rPr>
              <w:t>IMP/NIMP</w:t>
            </w:r>
          </w:p>
        </w:tc>
      </w:tr>
      <w:tr w:rsidR="00DB50C7" w:rsidRPr="00272F02" w14:paraId="4CEC54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0CDE05" w14:textId="77777777" w:rsidR="00DB1801" w:rsidRPr="00272F02" w:rsidRDefault="00DB1801"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4AE4726" w14:textId="77777777" w:rsidR="00DB1801" w:rsidRPr="00272F02" w:rsidRDefault="00DB1801" w:rsidP="00C824A4">
            <w:pPr>
              <w:pStyle w:val="TableCellLeft10pt"/>
              <w:rPr>
                <w:szCs w:val="20"/>
                <w:lang w:val="en-GB"/>
              </w:rPr>
            </w:pPr>
            <w:r w:rsidRPr="00272F02">
              <w:rPr>
                <w:szCs w:val="20"/>
              </w:rPr>
              <w:t>Text</w:t>
            </w:r>
          </w:p>
        </w:tc>
      </w:tr>
      <w:tr w:rsidR="00DB50C7" w:rsidRPr="00272F02" w14:paraId="4E06F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7CECD9" w14:textId="77777777" w:rsidR="00DB1801" w:rsidRPr="00272F02" w:rsidRDefault="00DB1801"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970E28" w14:textId="77777777" w:rsidR="00DB1801" w:rsidRPr="00272F02" w:rsidRDefault="00DB1801" w:rsidP="00C824A4">
            <w:pPr>
              <w:pStyle w:val="TableCellLeft10pt"/>
              <w:rPr>
                <w:szCs w:val="20"/>
                <w:lang w:val="en-GB"/>
              </w:rPr>
            </w:pPr>
            <w:r w:rsidRPr="00272F02">
              <w:rPr>
                <w:szCs w:val="20"/>
              </w:rPr>
              <w:t>H</w:t>
            </w:r>
          </w:p>
        </w:tc>
      </w:tr>
      <w:tr w:rsidR="00DB50C7" w:rsidRPr="00272F02" w14:paraId="2FFFCA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E662D" w14:textId="77777777" w:rsidR="00DB1801" w:rsidRPr="00272F02" w:rsidRDefault="00DB1801"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F2CF19" w14:textId="3CF8ACB7" w:rsidR="00DB1801" w:rsidRPr="00272F02" w:rsidRDefault="00E52AAF" w:rsidP="00C824A4">
            <w:pPr>
              <w:pStyle w:val="TableCellLeft10pt"/>
              <w:rPr>
                <w:szCs w:val="20"/>
                <w:lang w:val="en-GB"/>
              </w:rPr>
            </w:pPr>
            <w:r w:rsidRPr="00272F02">
              <w:rPr>
                <w:szCs w:val="20"/>
                <w:lang w:val="en-GB"/>
              </w:rPr>
              <w:t xml:space="preserve">Table Column </w:t>
            </w:r>
            <w:r w:rsidR="00DB1801" w:rsidRPr="00272F02">
              <w:rPr>
                <w:szCs w:val="20"/>
              </w:rPr>
              <w:t>Heading</w:t>
            </w:r>
          </w:p>
        </w:tc>
      </w:tr>
      <w:tr w:rsidR="00DB50C7" w:rsidRPr="00272F02" w14:paraId="05A2F3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0B30BD" w14:textId="77777777" w:rsidR="00DB1801" w:rsidRPr="00272F02" w:rsidRDefault="00DB1801"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597323" w14:textId="4AC9D1D2" w:rsidR="00DB1801" w:rsidRPr="00272F02" w:rsidRDefault="009C51CF" w:rsidP="00C824A4">
            <w:pPr>
              <w:pStyle w:val="TableCellLeft10pt"/>
              <w:rPr>
                <w:szCs w:val="20"/>
                <w:lang w:val="en-GB"/>
              </w:rPr>
            </w:pPr>
            <w:r w:rsidRPr="00272F02">
              <w:rPr>
                <w:szCs w:val="20"/>
              </w:rPr>
              <w:t>N/A</w:t>
            </w:r>
          </w:p>
        </w:tc>
      </w:tr>
      <w:tr w:rsidR="00DB50C7" w:rsidRPr="00272F02" w14:paraId="4A152B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6B0BB" w14:textId="77777777" w:rsidR="00DB1801" w:rsidRPr="00272F02" w:rsidRDefault="00DB1801"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96D279" w14:textId="3B8330BE" w:rsidR="00DB1801" w:rsidRPr="00272F02" w:rsidRDefault="00CD6F2B"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0C6AE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43C166" w14:textId="77777777" w:rsidR="00DB1801" w:rsidRPr="00272F02" w:rsidRDefault="00DB1801"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75F41C5" w14:textId="77777777" w:rsidR="00DB1801" w:rsidRPr="00272F02" w:rsidRDefault="00DB1801" w:rsidP="00C824A4">
            <w:pPr>
              <w:pStyle w:val="TableCellLeft10pt"/>
              <w:rPr>
                <w:szCs w:val="20"/>
                <w:lang w:val="en-GB"/>
              </w:rPr>
            </w:pPr>
            <w:r w:rsidRPr="00272F02">
              <w:rPr>
                <w:szCs w:val="20"/>
              </w:rPr>
              <w:t>One to many</w:t>
            </w:r>
          </w:p>
        </w:tc>
      </w:tr>
      <w:tr w:rsidR="00DB50C7" w:rsidRPr="00272F02" w14:paraId="24A1A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851FF0" w14:textId="77777777" w:rsidR="00DB1801" w:rsidRPr="00272F02" w:rsidRDefault="00DB1801"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D273824" w14:textId="77777777" w:rsidR="00DB1801" w:rsidRPr="00272F02" w:rsidRDefault="00DB1801" w:rsidP="00C824A4">
            <w:pPr>
              <w:pStyle w:val="TableCellLeft10pt"/>
              <w:rPr>
                <w:szCs w:val="20"/>
                <w:lang w:val="en-GB"/>
              </w:rPr>
            </w:pPr>
            <w:r w:rsidRPr="00272F02">
              <w:rPr>
                <w:szCs w:val="20"/>
              </w:rPr>
              <w:t>6</w:t>
            </w:r>
          </w:p>
        </w:tc>
      </w:tr>
      <w:tr w:rsidR="00DB50C7" w:rsidRPr="00272F02" w14:paraId="70CC49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1BB08A" w14:textId="77777777" w:rsidR="00DB1801" w:rsidRPr="00272F02" w:rsidRDefault="00DB1801"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835D" w14:textId="63A11564" w:rsidR="00DB1801" w:rsidRPr="00272F02" w:rsidRDefault="00F71113" w:rsidP="00C824A4">
            <w:pPr>
              <w:pStyle w:val="TableCellLeft10pt"/>
              <w:rPr>
                <w:szCs w:val="20"/>
                <w:lang w:val="en-GB"/>
              </w:rPr>
            </w:pPr>
            <w:r w:rsidRPr="00272F02">
              <w:rPr>
                <w:szCs w:val="20"/>
                <w:lang w:val="en-GB"/>
              </w:rPr>
              <w:t>IMP/NIMP</w:t>
            </w:r>
          </w:p>
        </w:tc>
      </w:tr>
      <w:tr w:rsidR="00DB50C7" w:rsidRPr="00272F02" w14:paraId="4E247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B73C2" w14:textId="77777777" w:rsidR="00DB1801" w:rsidRPr="00272F02" w:rsidRDefault="00DB1801"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604BA5B" w14:textId="77777777" w:rsidR="00DB1801" w:rsidRPr="00272F02" w:rsidRDefault="00DB1801"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BABBBF2" w14:textId="106A25DA" w:rsidR="00420A7A" w:rsidRPr="00272F02" w:rsidRDefault="00DB1801" w:rsidP="0098712B">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p>
          <w:p w14:paraId="44320632" w14:textId="77777777" w:rsidR="00DB1801" w:rsidRPr="00272F02" w:rsidRDefault="00DB1801"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5AADE9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F5F83" w14:textId="77777777" w:rsidR="00DB1801" w:rsidRPr="00272F02" w:rsidRDefault="00DB1801"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000433" w14:textId="77777777" w:rsidR="00DB1801" w:rsidRPr="00272F02" w:rsidRDefault="00DB1801" w:rsidP="00C824A4">
            <w:pPr>
              <w:pStyle w:val="TableCellLeft10pt"/>
              <w:rPr>
                <w:szCs w:val="20"/>
                <w:lang w:val="en-GB"/>
              </w:rPr>
            </w:pPr>
            <w:r w:rsidRPr="00272F02">
              <w:rPr>
                <w:szCs w:val="20"/>
                <w:lang w:val="en-GB"/>
              </w:rPr>
              <w:t>No</w:t>
            </w:r>
          </w:p>
        </w:tc>
      </w:tr>
    </w:tbl>
    <w:p w14:paraId="5EA8A7FE" w14:textId="77777777" w:rsidR="00BF4F11" w:rsidRPr="00272F02"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AB949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004AF" w14:textId="77777777" w:rsidR="00951487" w:rsidRPr="00272F02" w:rsidRDefault="00951487"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70A6BC" w14:textId="21F644CC" w:rsidR="00951487" w:rsidRPr="00272F02" w:rsidRDefault="00F71113" w:rsidP="00C824A4">
            <w:pPr>
              <w:pStyle w:val="TableCellLeft10pt"/>
              <w:rPr>
                <w:szCs w:val="20"/>
                <w:lang w:val="en-GB"/>
              </w:rPr>
            </w:pPr>
            <w:r w:rsidRPr="00272F02">
              <w:rPr>
                <w:szCs w:val="20"/>
                <w:lang w:val="en-GB"/>
              </w:rPr>
              <w:t>Sourcing</w:t>
            </w:r>
          </w:p>
        </w:tc>
      </w:tr>
      <w:tr w:rsidR="00DB50C7" w:rsidRPr="00272F02" w14:paraId="1D910A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370766" w14:textId="77777777" w:rsidR="00951487" w:rsidRPr="00272F02" w:rsidRDefault="00951487"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3A581" w14:textId="77777777" w:rsidR="00951487" w:rsidRPr="00272F02" w:rsidRDefault="00951487" w:rsidP="00C824A4">
            <w:pPr>
              <w:pStyle w:val="TableCellLeft10pt"/>
              <w:rPr>
                <w:szCs w:val="20"/>
                <w:lang w:val="en-GB"/>
              </w:rPr>
            </w:pPr>
            <w:r w:rsidRPr="00272F02">
              <w:rPr>
                <w:szCs w:val="20"/>
              </w:rPr>
              <w:t>Text</w:t>
            </w:r>
          </w:p>
        </w:tc>
      </w:tr>
      <w:tr w:rsidR="00DB50C7" w:rsidRPr="00272F02" w14:paraId="302E30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46D2EB" w14:textId="77777777" w:rsidR="00951487" w:rsidRPr="00272F02" w:rsidRDefault="00951487"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816725E" w14:textId="77777777" w:rsidR="00951487" w:rsidRPr="00272F02" w:rsidRDefault="00951487" w:rsidP="00C824A4">
            <w:pPr>
              <w:pStyle w:val="TableCellLeft10pt"/>
              <w:rPr>
                <w:szCs w:val="20"/>
                <w:lang w:val="en-GB"/>
              </w:rPr>
            </w:pPr>
            <w:r w:rsidRPr="00272F02">
              <w:rPr>
                <w:szCs w:val="20"/>
              </w:rPr>
              <w:t>H</w:t>
            </w:r>
          </w:p>
        </w:tc>
      </w:tr>
      <w:tr w:rsidR="00DB50C7" w:rsidRPr="00272F02" w14:paraId="5B2B74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0D87C" w14:textId="77777777" w:rsidR="00951487" w:rsidRPr="00272F02" w:rsidRDefault="00951487"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7E024F" w14:textId="3B32AC6D" w:rsidR="00951487" w:rsidRPr="00272F02" w:rsidRDefault="00E52AAF" w:rsidP="00C824A4">
            <w:pPr>
              <w:pStyle w:val="TableCellLeft10pt"/>
              <w:rPr>
                <w:szCs w:val="20"/>
                <w:lang w:val="en-GB"/>
              </w:rPr>
            </w:pPr>
            <w:r w:rsidRPr="00272F02">
              <w:rPr>
                <w:szCs w:val="20"/>
                <w:lang w:val="en-GB"/>
              </w:rPr>
              <w:t xml:space="preserve">Table Column </w:t>
            </w:r>
            <w:r w:rsidR="00951487" w:rsidRPr="00272F02">
              <w:rPr>
                <w:szCs w:val="20"/>
              </w:rPr>
              <w:t>Heading</w:t>
            </w:r>
          </w:p>
        </w:tc>
      </w:tr>
      <w:tr w:rsidR="00DB50C7" w:rsidRPr="00272F02" w14:paraId="0669C6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2FB009" w14:textId="77777777" w:rsidR="00951487" w:rsidRPr="00272F02" w:rsidRDefault="00951487"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810A03" w14:textId="24061851" w:rsidR="00951487" w:rsidRPr="00272F02" w:rsidRDefault="009C51CF" w:rsidP="00C824A4">
            <w:pPr>
              <w:pStyle w:val="TableCellLeft10pt"/>
              <w:rPr>
                <w:szCs w:val="20"/>
                <w:lang w:val="en-GB"/>
              </w:rPr>
            </w:pPr>
            <w:r w:rsidRPr="00272F02">
              <w:rPr>
                <w:szCs w:val="20"/>
              </w:rPr>
              <w:t>N/A</w:t>
            </w:r>
          </w:p>
        </w:tc>
      </w:tr>
      <w:tr w:rsidR="00DB50C7" w:rsidRPr="00272F02" w14:paraId="4CE86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E4387D" w14:textId="77777777" w:rsidR="00951487" w:rsidRPr="00272F02" w:rsidRDefault="00951487"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57D739" w14:textId="18DF98CB" w:rsidR="00951487" w:rsidRPr="00272F02" w:rsidRDefault="00CD6F2B"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1BDA69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87846" w14:textId="77777777" w:rsidR="00951487" w:rsidRPr="00272F02" w:rsidRDefault="00951487"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35AC23D" w14:textId="77777777" w:rsidR="00951487" w:rsidRPr="00272F02" w:rsidRDefault="00951487" w:rsidP="00C824A4">
            <w:pPr>
              <w:pStyle w:val="TableCellLeft10pt"/>
              <w:rPr>
                <w:szCs w:val="20"/>
                <w:lang w:val="en-GB"/>
              </w:rPr>
            </w:pPr>
            <w:r w:rsidRPr="00272F02">
              <w:rPr>
                <w:szCs w:val="20"/>
              </w:rPr>
              <w:t>One to many</w:t>
            </w:r>
          </w:p>
        </w:tc>
      </w:tr>
      <w:tr w:rsidR="00DB50C7" w:rsidRPr="00272F02" w14:paraId="775CCC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CC2C3" w14:textId="77777777" w:rsidR="00951487" w:rsidRPr="00272F02" w:rsidRDefault="00951487"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5988615" w14:textId="77777777" w:rsidR="00951487" w:rsidRPr="00272F02" w:rsidRDefault="00951487" w:rsidP="00C824A4">
            <w:pPr>
              <w:pStyle w:val="TableCellLeft10pt"/>
              <w:rPr>
                <w:szCs w:val="20"/>
                <w:lang w:val="en-GB"/>
              </w:rPr>
            </w:pPr>
            <w:r w:rsidRPr="00272F02">
              <w:rPr>
                <w:szCs w:val="20"/>
              </w:rPr>
              <w:t>6</w:t>
            </w:r>
          </w:p>
        </w:tc>
      </w:tr>
      <w:tr w:rsidR="00DB50C7" w:rsidRPr="00272F02" w14:paraId="547ED5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51143" w14:textId="77777777" w:rsidR="00951487" w:rsidRPr="00272F02" w:rsidRDefault="00951487"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94418F9" w14:textId="26AD1B3C" w:rsidR="00951487" w:rsidRPr="00272F02" w:rsidRDefault="00F71113" w:rsidP="00C824A4">
            <w:pPr>
              <w:pStyle w:val="TableCellLeft10pt"/>
              <w:rPr>
                <w:szCs w:val="20"/>
                <w:lang w:val="en-GB"/>
              </w:rPr>
            </w:pPr>
            <w:r w:rsidRPr="00272F02">
              <w:rPr>
                <w:szCs w:val="20"/>
                <w:lang w:val="en-GB"/>
              </w:rPr>
              <w:t>Sourcing</w:t>
            </w:r>
          </w:p>
        </w:tc>
      </w:tr>
      <w:tr w:rsidR="00DB50C7" w:rsidRPr="00272F02" w14:paraId="36C225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E2049F" w14:textId="77777777" w:rsidR="00951487" w:rsidRPr="00272F02" w:rsidRDefault="00951487"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D81697" w14:textId="77777777" w:rsidR="00951487" w:rsidRPr="00272F02" w:rsidRDefault="00951487"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BB8AA62" w14:textId="10573951" w:rsidR="00420A7A" w:rsidRPr="00272F02" w:rsidRDefault="00951487" w:rsidP="0098712B">
            <w:pPr>
              <w:pStyle w:val="TableCellLeft10pt"/>
              <w:rPr>
                <w:szCs w:val="20"/>
                <w:lang w:val="en-GB" w:eastAsia="ja-JP"/>
              </w:rPr>
            </w:pPr>
            <w:r w:rsidRPr="00272F02">
              <w:rPr>
                <w:rStyle w:val="TableCellLeft10ptBoldChar"/>
                <w:szCs w:val="20"/>
              </w:rPr>
              <w:t>Relationship</w:t>
            </w:r>
            <w:r w:rsidRPr="00272F02">
              <w:rPr>
                <w:szCs w:val="20"/>
                <w:lang w:val="en-GB"/>
              </w:rPr>
              <w:t xml:space="preserve">: </w:t>
            </w:r>
            <w:r w:rsidR="00F44162">
              <w:rPr>
                <w:szCs w:val="20"/>
                <w:lang w:val="en-GB"/>
              </w:rPr>
              <w:t xml:space="preserve">Optional </w:t>
            </w:r>
            <w:r w:rsidR="00F44162" w:rsidRPr="00272F02">
              <w:rPr>
                <w:szCs w:val="20"/>
                <w:lang w:val="en-GB"/>
              </w:rPr>
              <w:t>Table</w:t>
            </w:r>
            <w:r w:rsidR="00F44162" w:rsidRPr="00272F02" w:rsidDel="00F44162">
              <w:rPr>
                <w:szCs w:val="20"/>
                <w:lang w:val="en-GB"/>
              </w:rPr>
              <w:t xml:space="preserve"> </w:t>
            </w:r>
            <w:r w:rsidRPr="00272F02">
              <w:rPr>
                <w:szCs w:val="20"/>
                <w:lang w:val="en-GB"/>
              </w:rPr>
              <w:t>Heading</w:t>
            </w:r>
          </w:p>
          <w:p w14:paraId="72CCD2DC" w14:textId="77777777" w:rsidR="00951487" w:rsidRPr="00272F02" w:rsidRDefault="00951487"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3B998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310842" w14:textId="77777777" w:rsidR="00951487" w:rsidRPr="00272F02" w:rsidRDefault="00951487"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169D32" w14:textId="77777777" w:rsidR="00951487" w:rsidRPr="00272F02" w:rsidRDefault="00951487" w:rsidP="00C824A4">
            <w:pPr>
              <w:pStyle w:val="TableCellLeft10pt"/>
              <w:rPr>
                <w:szCs w:val="20"/>
                <w:lang w:val="en-GB"/>
              </w:rPr>
            </w:pPr>
            <w:r w:rsidRPr="00272F02">
              <w:rPr>
                <w:szCs w:val="20"/>
                <w:lang w:val="en-GB"/>
              </w:rPr>
              <w:t>No</w:t>
            </w:r>
          </w:p>
        </w:tc>
      </w:tr>
    </w:tbl>
    <w:p w14:paraId="4732736A" w14:textId="77777777" w:rsidR="00AA2880" w:rsidRPr="00272F02" w:rsidRDefault="00AA2880"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1C36F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1AC32" w14:textId="77777777" w:rsidR="00BF4F11" w:rsidRPr="00272F02" w:rsidRDefault="00BF4F11" w:rsidP="00BF4F1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77A35F" w14:textId="0679C132" w:rsidR="00BF4F11" w:rsidRPr="00272F02" w:rsidRDefault="00CD6F2B" w:rsidP="00BF4F11">
            <w:pPr>
              <w:pStyle w:val="TableCellLeft10pt"/>
              <w:rPr>
                <w:szCs w:val="20"/>
                <w:lang w:val="en-GB" w:eastAsia="ja-JP"/>
              </w:rPr>
            </w:pPr>
            <w:r w:rsidRPr="00272F02">
              <w:rPr>
                <w:szCs w:val="20"/>
                <w:lang w:val="en-GB" w:eastAsia="ja-JP"/>
              </w:rPr>
              <w:t>&lt;</w:t>
            </w:r>
            <w:r w:rsidR="00BF4F11" w:rsidRPr="00272F02">
              <w:rPr>
                <w:szCs w:val="20"/>
                <w:lang w:val="en-GB"/>
              </w:rPr>
              <w:t>Arm Name</w:t>
            </w:r>
            <w:r w:rsidRPr="00272F02">
              <w:rPr>
                <w:szCs w:val="20"/>
                <w:lang w:val="en-GB" w:eastAsia="ja-JP"/>
              </w:rPr>
              <w:t>&gt;</w:t>
            </w:r>
          </w:p>
        </w:tc>
      </w:tr>
      <w:tr w:rsidR="00DB50C7" w:rsidRPr="00272F02" w14:paraId="7E9C1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AB4BB1" w14:textId="77777777" w:rsidR="00BF4F11" w:rsidRPr="00272F02" w:rsidRDefault="00BF4F11" w:rsidP="00BF4F1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83B3F8" w14:textId="77777777" w:rsidR="00BF4F11" w:rsidRPr="00272F02" w:rsidRDefault="00BF4F11" w:rsidP="00BF4F11">
            <w:pPr>
              <w:pStyle w:val="TableCellLeft10pt"/>
              <w:rPr>
                <w:szCs w:val="20"/>
                <w:lang w:val="en-GB"/>
              </w:rPr>
            </w:pPr>
            <w:r w:rsidRPr="00272F02">
              <w:rPr>
                <w:szCs w:val="20"/>
                <w:lang w:val="en-GB"/>
              </w:rPr>
              <w:t>Text</w:t>
            </w:r>
          </w:p>
        </w:tc>
      </w:tr>
      <w:tr w:rsidR="00DB50C7" w:rsidRPr="00272F02" w14:paraId="5046E7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FFF19D" w14:textId="4253D8F1" w:rsidR="00BF4F11" w:rsidRPr="00272F02" w:rsidRDefault="00BF4F11" w:rsidP="00BF4F1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9E4F991" w14:textId="77777777" w:rsidR="00BF4F11" w:rsidRPr="00272F02" w:rsidRDefault="00BF4F11" w:rsidP="00BF4F11">
            <w:pPr>
              <w:pStyle w:val="TableCellLeft10pt"/>
              <w:rPr>
                <w:szCs w:val="20"/>
                <w:lang w:val="en-GB"/>
              </w:rPr>
            </w:pPr>
            <w:r w:rsidRPr="00272F02">
              <w:rPr>
                <w:szCs w:val="20"/>
                <w:lang w:val="en-GB"/>
              </w:rPr>
              <w:t>D</w:t>
            </w:r>
          </w:p>
        </w:tc>
      </w:tr>
      <w:tr w:rsidR="00DB50C7" w:rsidRPr="00272F02" w14:paraId="25F2E0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38B1" w14:textId="77777777" w:rsidR="00BF4F11" w:rsidRPr="00272F02" w:rsidRDefault="00BF4F11" w:rsidP="00BF4F1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F711F" w14:textId="59010CA4" w:rsidR="00837062" w:rsidRPr="00272F02" w:rsidRDefault="00F63785" w:rsidP="00F63785">
            <w:pPr>
              <w:pStyle w:val="TableCellLeft10pt"/>
              <w:rPr>
                <w:szCs w:val="20"/>
                <w:lang w:val="en-GB"/>
              </w:rPr>
            </w:pPr>
            <w:r w:rsidRPr="00272F02">
              <w:rPr>
                <w:szCs w:val="20"/>
                <w:lang w:val="en-GB"/>
              </w:rPr>
              <w:t>C93729</w:t>
            </w:r>
          </w:p>
          <w:p w14:paraId="330DAA9C" w14:textId="2039BF05" w:rsidR="00873CFA" w:rsidRPr="00272F02" w:rsidRDefault="00873CFA" w:rsidP="00F63785">
            <w:pPr>
              <w:pStyle w:val="TableCellLeft10pt"/>
              <w:rPr>
                <w:szCs w:val="20"/>
                <w:lang w:val="en-GB"/>
              </w:rPr>
            </w:pPr>
            <w:r w:rsidRPr="00272F02">
              <w:rPr>
                <w:szCs w:val="20"/>
                <w:lang w:val="en-GB"/>
              </w:rPr>
              <w:t>For review purpose, see definition of the controlled terminology below</w:t>
            </w:r>
          </w:p>
          <w:p w14:paraId="139DC09C" w14:textId="376EDC7E" w:rsidR="00BF4F11" w:rsidRPr="00272F02" w:rsidRDefault="00F63785" w:rsidP="00F63785">
            <w:pPr>
              <w:pStyle w:val="TableCellLeft10pt"/>
              <w:rPr>
                <w:szCs w:val="20"/>
                <w:lang w:val="en-GB"/>
              </w:rPr>
            </w:pPr>
            <w:r w:rsidRPr="00272F02">
              <w:rPr>
                <w:szCs w:val="20"/>
                <w:lang w:val="en-GB"/>
              </w:rPr>
              <w:t>The literal identifier (i.e. distinctive designation) for the arm.</w:t>
            </w:r>
          </w:p>
        </w:tc>
      </w:tr>
      <w:tr w:rsidR="00DB50C7" w:rsidRPr="00272F02" w14:paraId="7CAD30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D72C8" w14:textId="77777777" w:rsidR="00BF4F11" w:rsidRPr="00272F02" w:rsidRDefault="00BF4F11" w:rsidP="00BF4F1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795B37" w14:textId="184ECC1E" w:rsidR="00BF4F11" w:rsidRPr="00272F02" w:rsidRDefault="009C51CF" w:rsidP="00BF4F11">
            <w:pPr>
              <w:pStyle w:val="TableCellLeft10pt"/>
              <w:rPr>
                <w:szCs w:val="20"/>
                <w:lang w:val="en-GB"/>
              </w:rPr>
            </w:pPr>
            <w:r w:rsidRPr="00272F02">
              <w:rPr>
                <w:szCs w:val="20"/>
                <w:lang w:val="en-GB"/>
              </w:rPr>
              <w:t>N/A</w:t>
            </w:r>
          </w:p>
        </w:tc>
      </w:tr>
      <w:tr w:rsidR="00DB50C7" w:rsidRPr="00272F02" w14:paraId="1CEB08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46A2" w14:textId="77777777" w:rsidR="00BF4F11" w:rsidRPr="00272F02" w:rsidRDefault="00BF4F11" w:rsidP="00BF4F1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FA7F1B" w14:textId="21F95AE4" w:rsidR="00BF4F11" w:rsidRPr="00272F02" w:rsidRDefault="00CD6F2B" w:rsidP="00BF4F11">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783D07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C03996" w14:textId="77777777" w:rsidR="00BF4F11" w:rsidRPr="00272F02" w:rsidRDefault="00BF4F11" w:rsidP="00BF4F1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C6E22E3" w14:textId="3D0B9127" w:rsidR="00BF4F11" w:rsidRPr="00272F02" w:rsidRDefault="00A73E6B" w:rsidP="00BF4F11">
            <w:pPr>
              <w:pStyle w:val="TableCellLeft10pt"/>
              <w:rPr>
                <w:szCs w:val="20"/>
                <w:lang w:val="en-GB"/>
              </w:rPr>
            </w:pPr>
            <w:r w:rsidRPr="00272F02">
              <w:rPr>
                <w:szCs w:val="20"/>
                <w:lang w:val="en-GB"/>
              </w:rPr>
              <w:t>One to many</w:t>
            </w:r>
            <w:r w:rsidR="00F861F4" w:rsidRPr="00272F02">
              <w:rPr>
                <w:szCs w:val="20"/>
                <w:lang w:val="en-GB" w:eastAsia="ja-JP"/>
              </w:rPr>
              <w:t>; one to</w:t>
            </w:r>
            <w:r w:rsidRPr="00272F02">
              <w:rPr>
                <w:szCs w:val="20"/>
                <w:lang w:val="en-GB"/>
              </w:rPr>
              <w:t xml:space="preserve"> </w:t>
            </w:r>
            <w:r w:rsidR="00B57519" w:rsidRPr="00272F02">
              <w:rPr>
                <w:szCs w:val="20"/>
                <w:lang w:val="en-GB"/>
              </w:rPr>
              <w:t>interventions for arm name</w:t>
            </w:r>
          </w:p>
        </w:tc>
      </w:tr>
      <w:tr w:rsidR="00DB50C7" w:rsidRPr="00272F02" w14:paraId="2D4FC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53AE54" w14:textId="77777777" w:rsidR="00BF4F11" w:rsidRPr="00272F02" w:rsidRDefault="00BF4F11" w:rsidP="00BF4F1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53A78E" w14:textId="1BB84EB9" w:rsidR="00BF4F11" w:rsidRPr="00272F02" w:rsidRDefault="00377C56" w:rsidP="00BF4F11">
            <w:pPr>
              <w:pStyle w:val="TableCellLeft10pt"/>
              <w:rPr>
                <w:szCs w:val="20"/>
                <w:lang w:val="en-GB"/>
              </w:rPr>
            </w:pPr>
            <w:r w:rsidRPr="00272F02">
              <w:rPr>
                <w:szCs w:val="20"/>
                <w:lang w:val="en-GB"/>
              </w:rPr>
              <w:t>6</w:t>
            </w:r>
          </w:p>
        </w:tc>
      </w:tr>
      <w:tr w:rsidR="00DB50C7" w:rsidRPr="00272F02" w14:paraId="039DB6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35F9C1" w14:textId="77777777" w:rsidR="00BF4F11" w:rsidRPr="00272F02" w:rsidRDefault="00BF4F11" w:rsidP="00BF4F1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BB399B" w14:textId="77777777" w:rsidR="00BF4F11" w:rsidRPr="00272F02" w:rsidRDefault="00BF4F11" w:rsidP="00BF4F11">
            <w:pPr>
              <w:pStyle w:val="TableCellLeft10pt"/>
              <w:rPr>
                <w:szCs w:val="20"/>
                <w:lang w:val="en-GB"/>
              </w:rPr>
            </w:pPr>
            <w:r w:rsidRPr="00272F02">
              <w:rPr>
                <w:szCs w:val="20"/>
                <w:lang w:val="en-GB"/>
              </w:rPr>
              <w:t>Text</w:t>
            </w:r>
          </w:p>
        </w:tc>
      </w:tr>
      <w:tr w:rsidR="00DB50C7" w:rsidRPr="00272F02" w14:paraId="195087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74886B" w14:textId="77777777" w:rsidR="00BF4F11" w:rsidRPr="00272F02" w:rsidRDefault="00BF4F11" w:rsidP="00BF4F1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A25EB8" w14:textId="77777777" w:rsidR="00BF4F11" w:rsidRPr="00272F02" w:rsidRDefault="00BF4F11" w:rsidP="00BF4F1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1187743" w14:textId="65E8734D" w:rsidR="00BF4F11" w:rsidRPr="00272F02" w:rsidRDefault="00BF4F11" w:rsidP="00BF4F11">
            <w:pPr>
              <w:pStyle w:val="TableCellLeft10pt"/>
              <w:rPr>
                <w:szCs w:val="20"/>
                <w:lang w:val="en-GB"/>
              </w:rPr>
            </w:pPr>
            <w:r w:rsidRPr="00272F02">
              <w:rPr>
                <w:rStyle w:val="TableCellLeft10ptBoldChar"/>
                <w:szCs w:val="20"/>
              </w:rPr>
              <w:t>Relationship</w:t>
            </w:r>
            <w:r w:rsidRPr="00272F02">
              <w:rPr>
                <w:szCs w:val="20"/>
                <w:lang w:val="en-GB"/>
              </w:rPr>
              <w:t xml:space="preserve">: </w:t>
            </w:r>
            <w:r w:rsidR="008E30BA" w:rsidRPr="00272F02">
              <w:rPr>
                <w:szCs w:val="20"/>
                <w:lang w:val="en-GB"/>
              </w:rPr>
              <w:t>arm name</w:t>
            </w:r>
            <w:r w:rsidR="009157E7" w:rsidRPr="00272F02">
              <w:rPr>
                <w:szCs w:val="20"/>
                <w:lang w:val="en-GB"/>
              </w:rPr>
              <w:t xml:space="preserve"> </w:t>
            </w:r>
          </w:p>
          <w:p w14:paraId="72A40494" w14:textId="5711609B" w:rsidR="00BF4F11" w:rsidRPr="00272F02" w:rsidRDefault="00BF4F11" w:rsidP="00BF4F11">
            <w:pPr>
              <w:pStyle w:val="TableCellLeft10pt"/>
              <w:rPr>
                <w:szCs w:val="20"/>
                <w:lang w:val="en-GB"/>
              </w:rPr>
            </w:pPr>
            <w:r w:rsidRPr="00272F02">
              <w:rPr>
                <w:rStyle w:val="TableCellLeft10ptBoldChar"/>
                <w:szCs w:val="20"/>
              </w:rPr>
              <w:t>Concept</w:t>
            </w:r>
            <w:r w:rsidRPr="00272F02">
              <w:rPr>
                <w:szCs w:val="20"/>
                <w:lang w:val="en-GB"/>
              </w:rPr>
              <w:t xml:space="preserve">: </w:t>
            </w:r>
            <w:r w:rsidR="00F971E8" w:rsidRPr="00272F02">
              <w:rPr>
                <w:szCs w:val="20"/>
                <w:lang w:val="en-GB"/>
              </w:rPr>
              <w:t>C93729</w:t>
            </w:r>
          </w:p>
        </w:tc>
      </w:tr>
      <w:tr w:rsidR="00DB50C7" w:rsidRPr="00272F02" w14:paraId="4AD90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326E1" w14:textId="68C5F94C" w:rsidR="00BF4F11" w:rsidRPr="00272F02" w:rsidRDefault="0021788E" w:rsidP="00BF4F1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3D76F64" w14:textId="72B6D031" w:rsidR="00F971E8" w:rsidRPr="00272F02" w:rsidRDefault="00F971E8" w:rsidP="00BF4F11">
            <w:pPr>
              <w:pStyle w:val="TableCellLeft10pt"/>
              <w:rPr>
                <w:szCs w:val="20"/>
                <w:lang w:val="en-GB"/>
              </w:rPr>
            </w:pPr>
            <w:r w:rsidRPr="00272F02">
              <w:rPr>
                <w:szCs w:val="20"/>
                <w:lang w:val="en-GB"/>
              </w:rPr>
              <w:t>Yes</w:t>
            </w:r>
            <w:r w:rsidR="00F26DF3" w:rsidRPr="00272F02">
              <w:rPr>
                <w:szCs w:val="20"/>
                <w:lang w:val="en-GB" w:eastAsia="ja-JP"/>
              </w:rPr>
              <w:t>,</w:t>
            </w:r>
            <w:r w:rsidRPr="00272F02">
              <w:rPr>
                <w:szCs w:val="20"/>
                <w:lang w:val="en-GB"/>
              </w:rPr>
              <w:t xml:space="preserve"> </w:t>
            </w:r>
            <w:r w:rsidR="007B7A64" w:rsidRPr="00272F02">
              <w:rPr>
                <w:szCs w:val="20"/>
                <w:lang w:val="en-GB" w:eastAsia="ja-JP"/>
              </w:rPr>
              <w:t>repeat</w:t>
            </w:r>
            <w:r w:rsidR="00EF5024" w:rsidRPr="00272F02">
              <w:rPr>
                <w:szCs w:val="20"/>
                <w:lang w:val="en-GB" w:eastAsia="ja-JP"/>
              </w:rPr>
              <w:t>able</w:t>
            </w:r>
            <w:r w:rsidR="007B7A64" w:rsidRPr="00272F02">
              <w:rPr>
                <w:szCs w:val="20"/>
                <w:lang w:val="en-GB" w:eastAsia="ja-JP"/>
              </w:rPr>
              <w:t xml:space="preserve"> </w:t>
            </w:r>
            <w:r w:rsidRPr="00272F02">
              <w:rPr>
                <w:szCs w:val="20"/>
                <w:lang w:val="en-GB"/>
              </w:rPr>
              <w:t>for each arm name and intervention and use combination</w:t>
            </w:r>
          </w:p>
        </w:tc>
      </w:tr>
    </w:tbl>
    <w:p w14:paraId="02F42303" w14:textId="77777777" w:rsidR="00BF4F11" w:rsidRPr="00272F02"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CD15D5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AEFD446" w14:textId="77777777" w:rsidR="00BF4F11" w:rsidRPr="00272F02" w:rsidRDefault="00BF4F11" w:rsidP="00BF4F1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AF6564" w14:textId="18FE379E" w:rsidR="00BF4F11" w:rsidRPr="00272F02" w:rsidRDefault="00CD6F2B" w:rsidP="00BF4F11">
            <w:pPr>
              <w:pStyle w:val="TableCellLeft10pt"/>
              <w:rPr>
                <w:szCs w:val="20"/>
                <w:lang w:val="en-GB" w:eastAsia="ja-JP"/>
              </w:rPr>
            </w:pPr>
            <w:r w:rsidRPr="00272F02">
              <w:rPr>
                <w:szCs w:val="20"/>
                <w:lang w:val="en-GB" w:eastAsia="ja-JP"/>
              </w:rPr>
              <w:t>&lt;</w:t>
            </w:r>
            <w:r w:rsidR="00BF4F11" w:rsidRPr="00272F02">
              <w:rPr>
                <w:szCs w:val="20"/>
                <w:lang w:val="en-GB"/>
              </w:rPr>
              <w:t>Arm Type</w:t>
            </w:r>
            <w:r w:rsidRPr="00272F02">
              <w:rPr>
                <w:szCs w:val="20"/>
                <w:lang w:val="en-GB" w:eastAsia="ja-JP"/>
              </w:rPr>
              <w:t>&gt;</w:t>
            </w:r>
          </w:p>
        </w:tc>
      </w:tr>
      <w:tr w:rsidR="00DB50C7" w:rsidRPr="00272F02" w14:paraId="53F8A64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6F75675" w14:textId="77777777" w:rsidR="00BF4F11" w:rsidRPr="00272F02" w:rsidRDefault="00BF4F11" w:rsidP="00BF4F1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9BC9DA4" w14:textId="6BA87A11" w:rsidR="00EC476C" w:rsidRPr="00272F02" w:rsidRDefault="00EC476C" w:rsidP="00BF4F11">
            <w:pPr>
              <w:pStyle w:val="TableCellLeft10pt"/>
              <w:rPr>
                <w:szCs w:val="20"/>
                <w:lang w:val="en-GB" w:eastAsia="ja-JP"/>
              </w:rPr>
            </w:pPr>
            <w:r w:rsidRPr="00272F02">
              <w:rPr>
                <w:szCs w:val="20"/>
                <w:lang w:val="en-GB" w:eastAsia="ja-JP"/>
              </w:rPr>
              <w:t>Valid Value</w:t>
            </w:r>
          </w:p>
        </w:tc>
      </w:tr>
      <w:tr w:rsidR="00DB50C7" w:rsidRPr="00272F02" w14:paraId="4CC5290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510860F" w14:textId="642F51BD" w:rsidR="00BF4F11" w:rsidRPr="00272F02" w:rsidRDefault="00BF4F11" w:rsidP="00BF4F1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5F395C2" w14:textId="395FDDEE" w:rsidR="007B7A64" w:rsidRPr="00272F02" w:rsidRDefault="007B7A64" w:rsidP="00BF4F11">
            <w:pPr>
              <w:pStyle w:val="TableCellLeft10pt"/>
              <w:rPr>
                <w:szCs w:val="20"/>
                <w:lang w:val="en-GB"/>
              </w:rPr>
            </w:pPr>
            <w:r w:rsidRPr="00272F02">
              <w:rPr>
                <w:szCs w:val="20"/>
                <w:lang w:val="en-GB" w:eastAsia="ja-JP"/>
              </w:rPr>
              <w:t>V</w:t>
            </w:r>
          </w:p>
        </w:tc>
      </w:tr>
      <w:tr w:rsidR="00DB50C7" w:rsidRPr="00272F02" w14:paraId="527CB13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2C43E3F" w14:textId="77777777" w:rsidR="00BF4F11" w:rsidRPr="00272F02" w:rsidRDefault="00BF4F11" w:rsidP="00BF4F1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EDDEB" w14:textId="5034961E" w:rsidR="00873CFA" w:rsidRPr="00272F02" w:rsidRDefault="00FF351D" w:rsidP="00BF4F11">
            <w:pPr>
              <w:pStyle w:val="TableCellLeft10pt"/>
              <w:rPr>
                <w:szCs w:val="20"/>
                <w:lang w:val="en-GB"/>
              </w:rPr>
            </w:pPr>
            <w:r w:rsidRPr="00272F02">
              <w:rPr>
                <w:szCs w:val="20"/>
                <w:lang w:val="en-GB"/>
              </w:rPr>
              <w:t>C172457</w:t>
            </w:r>
            <w:r w:rsidRPr="00272F02">
              <w:rPr>
                <w:szCs w:val="20"/>
                <w:lang w:val="en-GB"/>
              </w:rPr>
              <w:br/>
            </w:r>
            <w:r w:rsidR="00873CFA" w:rsidRPr="00272F02">
              <w:rPr>
                <w:szCs w:val="20"/>
                <w:lang w:val="en-GB"/>
              </w:rPr>
              <w:t>For review purpose, see definition of the controlled terminology below</w:t>
            </w:r>
          </w:p>
          <w:p w14:paraId="7D94DA03" w14:textId="3F2A0C18" w:rsidR="00BF4F11" w:rsidRPr="00272F02" w:rsidRDefault="00FF351D" w:rsidP="00BF4F11">
            <w:pPr>
              <w:pStyle w:val="TableCellLeft10pt"/>
              <w:rPr>
                <w:szCs w:val="20"/>
                <w:lang w:val="en-GB"/>
              </w:rPr>
            </w:pPr>
            <w:r w:rsidRPr="00272F02">
              <w:rPr>
                <w:szCs w:val="20"/>
                <w:lang w:val="en-GB"/>
              </w:rPr>
              <w:t>A characterization or classification of the study arm.</w:t>
            </w:r>
          </w:p>
        </w:tc>
      </w:tr>
      <w:tr w:rsidR="00DB50C7" w:rsidRPr="00272F02" w14:paraId="7D82B21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4A70B82" w14:textId="77777777" w:rsidR="00BF4F11" w:rsidRPr="00272F02" w:rsidRDefault="00BF4F11" w:rsidP="00BF4F1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771381E" w14:textId="2DD1C1C3" w:rsidR="00BF4F11" w:rsidRPr="00272F02" w:rsidRDefault="009C51CF" w:rsidP="00BF4F11">
            <w:pPr>
              <w:pStyle w:val="TableCellLeft10pt"/>
              <w:rPr>
                <w:szCs w:val="20"/>
                <w:lang w:val="en-GB"/>
              </w:rPr>
            </w:pPr>
            <w:r w:rsidRPr="00272F02">
              <w:rPr>
                <w:szCs w:val="20"/>
                <w:lang w:val="en-GB"/>
              </w:rPr>
              <w:t>N/A</w:t>
            </w:r>
          </w:p>
        </w:tc>
      </w:tr>
      <w:tr w:rsidR="00DB50C7" w:rsidRPr="00272F02" w14:paraId="26F2FAF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9F6D202" w14:textId="77777777" w:rsidR="00BF4F11" w:rsidRPr="00272F02" w:rsidRDefault="00BF4F11" w:rsidP="00BF4F1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E34C4D" w14:textId="6303288F" w:rsidR="00BF4F11" w:rsidRPr="00272F02" w:rsidRDefault="00CD6F2B" w:rsidP="00BF4F11">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32D65D7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291C8A4" w14:textId="77777777" w:rsidR="00BF4F11" w:rsidRPr="00272F02" w:rsidRDefault="00BF4F11" w:rsidP="00BF4F1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DCB144B" w14:textId="6FE97536" w:rsidR="00BF4F11" w:rsidRPr="00272F02" w:rsidRDefault="008864C3" w:rsidP="00BF4F11">
            <w:pPr>
              <w:pStyle w:val="TableCellLeft10pt"/>
              <w:rPr>
                <w:szCs w:val="20"/>
                <w:lang w:val="en-GB"/>
              </w:rPr>
            </w:pPr>
            <w:r w:rsidRPr="00272F02">
              <w:rPr>
                <w:szCs w:val="20"/>
                <w:lang w:val="en-GB"/>
              </w:rPr>
              <w:t>One to ea</w:t>
            </w:r>
            <w:r w:rsidR="009213F6" w:rsidRPr="00272F02">
              <w:rPr>
                <w:szCs w:val="20"/>
                <w:lang w:val="en-GB"/>
              </w:rPr>
              <w:t>ch</w:t>
            </w:r>
            <w:r w:rsidRPr="00272F02">
              <w:rPr>
                <w:szCs w:val="20"/>
                <w:lang w:val="en-GB"/>
              </w:rPr>
              <w:t xml:space="preserve"> arm name</w:t>
            </w:r>
          </w:p>
        </w:tc>
      </w:tr>
      <w:tr w:rsidR="00DB50C7" w:rsidRPr="00272F02" w14:paraId="5032398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4CD2886" w14:textId="77777777" w:rsidR="00BF4F11" w:rsidRPr="00272F02" w:rsidRDefault="00BF4F11" w:rsidP="00BF4F1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988BA6" w14:textId="36C7B68D" w:rsidR="00BF4F11" w:rsidRPr="00272F02" w:rsidRDefault="001C4796" w:rsidP="00BF4F11">
            <w:pPr>
              <w:pStyle w:val="TableCellLeft10pt"/>
              <w:rPr>
                <w:szCs w:val="20"/>
                <w:lang w:val="en-GB"/>
              </w:rPr>
            </w:pPr>
            <w:r w:rsidRPr="00272F02">
              <w:rPr>
                <w:szCs w:val="20"/>
                <w:lang w:val="en-GB"/>
              </w:rPr>
              <w:t>6</w:t>
            </w:r>
          </w:p>
        </w:tc>
      </w:tr>
      <w:tr w:rsidR="00DB50C7" w:rsidRPr="009D28A4" w14:paraId="62C96DA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E970DC1" w14:textId="77777777" w:rsidR="00BF4F11" w:rsidRPr="00272F02" w:rsidRDefault="00BF4F11" w:rsidP="00BF4F1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F756CB" w14:textId="0B37E42C" w:rsidR="00BF4F11" w:rsidRPr="00FF3C43" w:rsidRDefault="00BF4F11" w:rsidP="00BF4F11">
            <w:pPr>
              <w:pStyle w:val="TableCellLeft10pt"/>
              <w:rPr>
                <w:szCs w:val="20"/>
              </w:rPr>
            </w:pPr>
            <w:r w:rsidRPr="00FF3C43">
              <w:rPr>
                <w:szCs w:val="20"/>
              </w:rPr>
              <w:t>Experimental</w:t>
            </w:r>
            <w:r w:rsidR="00F82F1E" w:rsidRPr="00FF3C43">
              <w:rPr>
                <w:szCs w:val="20"/>
              </w:rPr>
              <w:t xml:space="preserve"> Arm(C174266)</w:t>
            </w:r>
            <w:r w:rsidRPr="00FF3C43">
              <w:rPr>
                <w:szCs w:val="20"/>
              </w:rPr>
              <w:t>, Active Comparator</w:t>
            </w:r>
            <w:r w:rsidR="00F82F1E" w:rsidRPr="00FF3C43">
              <w:rPr>
                <w:szCs w:val="20"/>
              </w:rPr>
              <w:t xml:space="preserve"> Arm(C174267)</w:t>
            </w:r>
            <w:r w:rsidRPr="00FF3C43">
              <w:rPr>
                <w:szCs w:val="20"/>
              </w:rPr>
              <w:t>, Placebo Comparator</w:t>
            </w:r>
            <w:r w:rsidR="00F82F1E" w:rsidRPr="00FF3C43">
              <w:rPr>
                <w:szCs w:val="20"/>
              </w:rPr>
              <w:t xml:space="preserve"> Arm</w:t>
            </w:r>
            <w:r w:rsidR="00F861F4" w:rsidRPr="00FF3C43">
              <w:rPr>
                <w:szCs w:val="20"/>
                <w:lang w:eastAsia="ja-JP"/>
              </w:rPr>
              <w:t xml:space="preserve"> </w:t>
            </w:r>
            <w:r w:rsidR="00F82F1E" w:rsidRPr="00FF3C43">
              <w:rPr>
                <w:szCs w:val="20"/>
              </w:rPr>
              <w:t>(C174268</w:t>
            </w:r>
            <w:r w:rsidRPr="00FF3C43">
              <w:rPr>
                <w:szCs w:val="20"/>
              </w:rPr>
              <w:t>, Sham Comparator</w:t>
            </w:r>
            <w:r w:rsidR="00F82F1E" w:rsidRPr="00FF3C43">
              <w:rPr>
                <w:szCs w:val="20"/>
              </w:rPr>
              <w:t xml:space="preserve"> Arm (C174269)</w:t>
            </w:r>
            <w:r w:rsidRPr="00FF3C43">
              <w:rPr>
                <w:szCs w:val="20"/>
              </w:rPr>
              <w:t>, No Intervention</w:t>
            </w:r>
            <w:r w:rsidR="00F82F1E" w:rsidRPr="00FF3C43">
              <w:rPr>
                <w:szCs w:val="20"/>
              </w:rPr>
              <w:t xml:space="preserve"> Arm (C174270)</w:t>
            </w:r>
            <w:r w:rsidR="00F861F4" w:rsidRPr="00FF3C43">
              <w:rPr>
                <w:szCs w:val="20"/>
                <w:lang w:eastAsia="ja-JP"/>
              </w:rPr>
              <w:t>,</w:t>
            </w:r>
            <w:r w:rsidR="00F82F1E" w:rsidRPr="00FF3C43">
              <w:rPr>
                <w:szCs w:val="20"/>
              </w:rPr>
              <w:t xml:space="preserve"> Control Arm(C174226)</w:t>
            </w:r>
          </w:p>
        </w:tc>
      </w:tr>
      <w:tr w:rsidR="00DB50C7" w:rsidRPr="00272F02" w14:paraId="77765B4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47FA90E" w14:textId="77777777" w:rsidR="00BF4F11" w:rsidRPr="00272F02" w:rsidRDefault="00BF4F11" w:rsidP="00BF4F1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569B0" w14:textId="77777777" w:rsidR="00BF4F11" w:rsidRPr="00272F02" w:rsidRDefault="00BF4F11" w:rsidP="00BF4F1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BB49FC6" w14:textId="7458A543" w:rsidR="00420A7A" w:rsidRPr="00272F02" w:rsidRDefault="4817CA86" w:rsidP="00230DCC">
            <w:pPr>
              <w:pStyle w:val="TableCellLeft10pt"/>
              <w:rPr>
                <w:szCs w:val="20"/>
                <w:lang w:val="en-GB"/>
              </w:rPr>
            </w:pPr>
            <w:r w:rsidRPr="4817CA86">
              <w:rPr>
                <w:rStyle w:val="TableCellLeft10ptBoldChar"/>
              </w:rPr>
              <w:t>Relationship</w:t>
            </w:r>
            <w:r w:rsidRPr="4817CA86">
              <w:rPr>
                <w:lang w:val="en-GB"/>
              </w:rPr>
              <w:t xml:space="preserve">: </w:t>
            </w:r>
            <w:commentRangeStart w:id="387"/>
            <w:commentRangeStart w:id="388"/>
            <w:r w:rsidRPr="4817CA86">
              <w:rPr>
                <w:lang w:val="en-GB" w:eastAsia="ja-JP"/>
              </w:rPr>
              <w:t>a</w:t>
            </w:r>
            <w:commentRangeEnd w:id="387"/>
            <w:r w:rsidR="00BF4F11">
              <w:commentReference w:id="387"/>
            </w:r>
            <w:commentRangeEnd w:id="388"/>
            <w:r w:rsidR="00EB0171">
              <w:rPr>
                <w:rStyle w:val="CommentReference"/>
                <w:rFonts w:eastAsia="Times New Roman"/>
              </w:rPr>
              <w:commentReference w:id="388"/>
            </w:r>
            <w:r w:rsidRPr="4817CA86">
              <w:rPr>
                <w:lang w:val="en-GB"/>
              </w:rPr>
              <w:t xml:space="preserve">rm name </w:t>
            </w:r>
            <w:r w:rsidRPr="4817CA86">
              <w:rPr>
                <w:lang w:val="en-GB" w:eastAsia="ja-JP"/>
              </w:rPr>
              <w:t>and</w:t>
            </w:r>
            <w:r w:rsidRPr="4817CA86">
              <w:rPr>
                <w:lang w:val="en-GB"/>
              </w:rPr>
              <w:t xml:space="preserve"> a</w:t>
            </w:r>
            <w:r w:rsidRPr="4817CA86">
              <w:rPr>
                <w:lang w:val="en-GB" w:eastAsia="ja-JP"/>
              </w:rPr>
              <w:t>rm type</w:t>
            </w:r>
          </w:p>
          <w:p w14:paraId="1273970C" w14:textId="50AE8F89" w:rsidR="00BF4F11" w:rsidRPr="00272F02" w:rsidRDefault="00BF4F11" w:rsidP="00BF4F11">
            <w:pPr>
              <w:pStyle w:val="TableCellLeft10pt"/>
              <w:rPr>
                <w:szCs w:val="20"/>
                <w:lang w:val="en-GB"/>
              </w:rPr>
            </w:pPr>
            <w:r w:rsidRPr="00272F02">
              <w:rPr>
                <w:rStyle w:val="TableCellLeft10ptBoldChar"/>
                <w:szCs w:val="20"/>
              </w:rPr>
              <w:t>Concept</w:t>
            </w:r>
            <w:r w:rsidRPr="00272F02">
              <w:rPr>
                <w:szCs w:val="20"/>
                <w:lang w:val="en-GB"/>
              </w:rPr>
              <w:t xml:space="preserve">: </w:t>
            </w:r>
            <w:r w:rsidR="0076795F" w:rsidRPr="00272F02">
              <w:rPr>
                <w:szCs w:val="20"/>
                <w:lang w:val="en-GB"/>
              </w:rPr>
              <w:t>C172457</w:t>
            </w:r>
          </w:p>
        </w:tc>
      </w:tr>
      <w:tr w:rsidR="00DB50C7" w:rsidRPr="00272F02" w14:paraId="44059D9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298D4A4" w14:textId="41C39A7B" w:rsidR="00BF4F11" w:rsidRPr="00272F02" w:rsidRDefault="0021788E" w:rsidP="00BF4F1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CA01300" w14:textId="219DA7BD" w:rsidR="00BF4F11" w:rsidRPr="00272F02" w:rsidRDefault="006C2CED" w:rsidP="00BF4F11">
            <w:pPr>
              <w:pStyle w:val="TableCellLeft10pt"/>
              <w:rPr>
                <w:szCs w:val="20"/>
                <w:lang w:val="en-GB"/>
              </w:rPr>
            </w:pPr>
            <w:r w:rsidRPr="00272F02">
              <w:rPr>
                <w:szCs w:val="20"/>
                <w:lang w:val="en-GB"/>
              </w:rPr>
              <w:t>Yes</w:t>
            </w:r>
            <w:r w:rsidR="00F26DF3" w:rsidRPr="00272F02">
              <w:rPr>
                <w:szCs w:val="20"/>
                <w:lang w:val="en-GB" w:eastAsia="ja-JP"/>
              </w:rPr>
              <w:t>,</w:t>
            </w:r>
            <w:r w:rsidRPr="00272F02">
              <w:rPr>
                <w:szCs w:val="20"/>
                <w:lang w:val="en-GB"/>
              </w:rPr>
              <w:t xml:space="preserve"> </w:t>
            </w:r>
            <w:r w:rsidR="007B7A64" w:rsidRPr="00272F02">
              <w:rPr>
                <w:szCs w:val="20"/>
                <w:lang w:val="en-GB" w:eastAsia="ja-JP"/>
              </w:rPr>
              <w:t>repeat</w:t>
            </w:r>
            <w:r w:rsidR="00594E2E" w:rsidRPr="00272F02">
              <w:rPr>
                <w:szCs w:val="20"/>
                <w:lang w:val="en-GB" w:eastAsia="ja-JP"/>
              </w:rPr>
              <w:t>able</w:t>
            </w:r>
            <w:r w:rsidR="00F861F4" w:rsidRPr="00272F02">
              <w:rPr>
                <w:szCs w:val="20"/>
                <w:lang w:val="en-GB" w:eastAsia="ja-JP"/>
              </w:rPr>
              <w:t xml:space="preserve"> </w:t>
            </w:r>
            <w:r w:rsidRPr="00272F02">
              <w:rPr>
                <w:szCs w:val="20"/>
                <w:lang w:val="en-GB"/>
              </w:rPr>
              <w:t xml:space="preserve">for each </w:t>
            </w:r>
            <w:r w:rsidR="00F861F4" w:rsidRPr="00272F02">
              <w:rPr>
                <w:szCs w:val="20"/>
                <w:lang w:val="en-GB" w:eastAsia="ja-JP"/>
              </w:rPr>
              <w:t>a</w:t>
            </w:r>
            <w:r w:rsidRPr="00272F02">
              <w:rPr>
                <w:szCs w:val="20"/>
                <w:lang w:val="en-GB"/>
              </w:rPr>
              <w:t>rm name</w:t>
            </w:r>
          </w:p>
        </w:tc>
      </w:tr>
    </w:tbl>
    <w:p w14:paraId="4235A890" w14:textId="77777777" w:rsidR="00F82F1E" w:rsidRPr="00272F02" w:rsidRDefault="00F82F1E" w:rsidP="00BF4F11">
      <w:pPr>
        <w:rPr>
          <w:sz w:val="20"/>
          <w:szCs w:val="20"/>
        </w:rPr>
      </w:pPr>
    </w:p>
    <w:tbl>
      <w:tblPr>
        <w:tblStyle w:val="TableGrid"/>
        <w:tblW w:w="5000" w:type="pct"/>
        <w:tblLook w:val="04A0" w:firstRow="1" w:lastRow="0" w:firstColumn="1" w:lastColumn="0" w:noHBand="0" w:noVBand="1"/>
      </w:tblPr>
      <w:tblGrid>
        <w:gridCol w:w="1054"/>
        <w:gridCol w:w="2008"/>
        <w:gridCol w:w="5928"/>
      </w:tblGrid>
      <w:tr w:rsidR="00DB50C7" w:rsidRPr="00272F02" w14:paraId="5412D88E" w14:textId="77777777" w:rsidTr="00910BB6">
        <w:trPr>
          <w:trHeight w:val="20"/>
        </w:trPr>
        <w:tc>
          <w:tcPr>
            <w:tcW w:w="586" w:type="pct"/>
            <w:shd w:val="clear" w:color="auto" w:fill="FFFFCC"/>
            <w:hideMark/>
          </w:tcPr>
          <w:p w14:paraId="6DF57169" w14:textId="77777777" w:rsidR="00F82F1E" w:rsidRPr="00272F02" w:rsidRDefault="00F82F1E" w:rsidP="00C824A4">
            <w:pPr>
              <w:rPr>
                <w:b/>
                <w:bCs/>
                <w:sz w:val="20"/>
                <w:szCs w:val="20"/>
              </w:rPr>
            </w:pPr>
            <w:r w:rsidRPr="00272F02">
              <w:rPr>
                <w:b/>
                <w:bCs/>
                <w:sz w:val="20"/>
                <w:szCs w:val="20"/>
              </w:rPr>
              <w:t>NCI C-Code</w:t>
            </w:r>
          </w:p>
        </w:tc>
        <w:tc>
          <w:tcPr>
            <w:tcW w:w="1117" w:type="pct"/>
            <w:shd w:val="clear" w:color="auto" w:fill="FFFFCC"/>
            <w:hideMark/>
          </w:tcPr>
          <w:p w14:paraId="7C0CCD77" w14:textId="77777777" w:rsidR="00F82F1E" w:rsidRPr="00272F02" w:rsidRDefault="00F82F1E" w:rsidP="00C824A4">
            <w:pPr>
              <w:rPr>
                <w:b/>
                <w:bCs/>
                <w:sz w:val="20"/>
                <w:szCs w:val="20"/>
              </w:rPr>
            </w:pPr>
            <w:r w:rsidRPr="00272F02">
              <w:rPr>
                <w:b/>
                <w:bCs/>
                <w:sz w:val="20"/>
                <w:szCs w:val="20"/>
              </w:rPr>
              <w:t>M11 Preferred Term</w:t>
            </w:r>
          </w:p>
        </w:tc>
        <w:tc>
          <w:tcPr>
            <w:tcW w:w="3297" w:type="pct"/>
            <w:shd w:val="clear" w:color="auto" w:fill="FFFFCC"/>
            <w:hideMark/>
          </w:tcPr>
          <w:p w14:paraId="1233460B" w14:textId="77777777" w:rsidR="00F82F1E" w:rsidRPr="00272F02" w:rsidRDefault="00F82F1E" w:rsidP="00C824A4">
            <w:pPr>
              <w:rPr>
                <w:b/>
                <w:bCs/>
                <w:sz w:val="20"/>
                <w:szCs w:val="20"/>
              </w:rPr>
            </w:pPr>
            <w:r w:rsidRPr="00272F02">
              <w:rPr>
                <w:b/>
                <w:bCs/>
                <w:sz w:val="20"/>
                <w:szCs w:val="20"/>
              </w:rPr>
              <w:t>Draft Definition</w:t>
            </w:r>
          </w:p>
        </w:tc>
      </w:tr>
      <w:tr w:rsidR="00DB50C7" w:rsidRPr="00272F02" w14:paraId="3CCD877C" w14:textId="77777777" w:rsidTr="00910BB6">
        <w:trPr>
          <w:trHeight w:val="20"/>
        </w:trPr>
        <w:tc>
          <w:tcPr>
            <w:tcW w:w="586" w:type="pct"/>
            <w:shd w:val="clear" w:color="auto" w:fill="EAEDF1" w:themeFill="text2" w:themeFillTint="1A"/>
            <w:hideMark/>
          </w:tcPr>
          <w:p w14:paraId="720AA124" w14:textId="77777777" w:rsidR="00F82F1E" w:rsidRPr="00272F02" w:rsidRDefault="00F82F1E" w:rsidP="00C824A4">
            <w:pPr>
              <w:rPr>
                <w:sz w:val="20"/>
                <w:szCs w:val="20"/>
              </w:rPr>
            </w:pPr>
            <w:r w:rsidRPr="00272F02">
              <w:rPr>
                <w:sz w:val="20"/>
                <w:szCs w:val="20"/>
              </w:rPr>
              <w:t>C174222</w:t>
            </w:r>
          </w:p>
        </w:tc>
        <w:tc>
          <w:tcPr>
            <w:tcW w:w="1117" w:type="pct"/>
            <w:shd w:val="clear" w:color="auto" w:fill="EAEDF1" w:themeFill="text2" w:themeFillTint="1A"/>
            <w:hideMark/>
          </w:tcPr>
          <w:p w14:paraId="1CD4CEF4" w14:textId="77777777" w:rsidR="00F82F1E" w:rsidRPr="00272F02" w:rsidRDefault="00F82F1E" w:rsidP="00C824A4">
            <w:pPr>
              <w:rPr>
                <w:sz w:val="20"/>
                <w:szCs w:val="20"/>
              </w:rPr>
            </w:pPr>
            <w:r w:rsidRPr="00272F02">
              <w:rPr>
                <w:sz w:val="20"/>
                <w:szCs w:val="20"/>
              </w:rPr>
              <w:t>Study Arm Type Value Set Terminology</w:t>
            </w:r>
          </w:p>
        </w:tc>
        <w:tc>
          <w:tcPr>
            <w:tcW w:w="3297" w:type="pct"/>
            <w:shd w:val="clear" w:color="auto" w:fill="EAEDF1" w:themeFill="text2" w:themeFillTint="1A"/>
            <w:hideMark/>
          </w:tcPr>
          <w:p w14:paraId="2B141745" w14:textId="77777777" w:rsidR="00F82F1E" w:rsidRPr="00272F02" w:rsidRDefault="00F82F1E" w:rsidP="00C824A4">
            <w:pPr>
              <w:rPr>
                <w:sz w:val="20"/>
                <w:szCs w:val="20"/>
              </w:rPr>
            </w:pPr>
            <w:r w:rsidRPr="00272F02">
              <w:rPr>
                <w:sz w:val="20"/>
                <w:szCs w:val="20"/>
              </w:rPr>
              <w:t>The terminology relevant to the identification of the kind of arm.</w:t>
            </w:r>
          </w:p>
        </w:tc>
      </w:tr>
      <w:tr w:rsidR="00DB50C7" w:rsidRPr="00272F02" w14:paraId="215C3C56" w14:textId="77777777" w:rsidTr="00910BB6">
        <w:trPr>
          <w:trHeight w:val="20"/>
        </w:trPr>
        <w:tc>
          <w:tcPr>
            <w:tcW w:w="586" w:type="pct"/>
            <w:hideMark/>
          </w:tcPr>
          <w:p w14:paraId="33D37C96" w14:textId="77777777" w:rsidR="00F82F1E" w:rsidRPr="00272F02" w:rsidRDefault="00F82F1E" w:rsidP="00C824A4">
            <w:pPr>
              <w:rPr>
                <w:sz w:val="20"/>
                <w:szCs w:val="20"/>
              </w:rPr>
            </w:pPr>
            <w:r w:rsidRPr="00272F02">
              <w:rPr>
                <w:sz w:val="20"/>
                <w:szCs w:val="20"/>
              </w:rPr>
              <w:t>C174267</w:t>
            </w:r>
          </w:p>
        </w:tc>
        <w:tc>
          <w:tcPr>
            <w:tcW w:w="1117" w:type="pct"/>
            <w:hideMark/>
          </w:tcPr>
          <w:p w14:paraId="535F467B" w14:textId="77777777" w:rsidR="00F82F1E" w:rsidRPr="00272F02" w:rsidRDefault="00F82F1E" w:rsidP="00C824A4">
            <w:pPr>
              <w:rPr>
                <w:sz w:val="20"/>
                <w:szCs w:val="20"/>
              </w:rPr>
            </w:pPr>
            <w:r w:rsidRPr="00272F02">
              <w:rPr>
                <w:sz w:val="20"/>
                <w:szCs w:val="20"/>
              </w:rPr>
              <w:t>Active Comparator Arm</w:t>
            </w:r>
          </w:p>
        </w:tc>
        <w:tc>
          <w:tcPr>
            <w:tcW w:w="3297" w:type="pct"/>
            <w:hideMark/>
          </w:tcPr>
          <w:p w14:paraId="091FBB2C" w14:textId="77777777" w:rsidR="00F82F1E" w:rsidRPr="00272F02" w:rsidRDefault="00F82F1E" w:rsidP="00C824A4">
            <w:pPr>
              <w:rPr>
                <w:sz w:val="20"/>
                <w:szCs w:val="20"/>
              </w:rPr>
            </w:pPr>
            <w:r w:rsidRPr="00272F02">
              <w:rPr>
                <w:sz w:val="20"/>
                <w:szCs w:val="20"/>
              </w:rPr>
              <w:t>An arm describing the active comparator.</w:t>
            </w:r>
          </w:p>
        </w:tc>
      </w:tr>
      <w:tr w:rsidR="00DB50C7" w:rsidRPr="00272F02" w14:paraId="379A8B42" w14:textId="77777777" w:rsidTr="00910BB6">
        <w:trPr>
          <w:trHeight w:val="20"/>
        </w:trPr>
        <w:tc>
          <w:tcPr>
            <w:tcW w:w="586" w:type="pct"/>
            <w:hideMark/>
          </w:tcPr>
          <w:p w14:paraId="6A836F4E" w14:textId="77777777" w:rsidR="00F82F1E" w:rsidRPr="00272F02" w:rsidRDefault="00F82F1E" w:rsidP="00C824A4">
            <w:pPr>
              <w:rPr>
                <w:sz w:val="20"/>
                <w:szCs w:val="20"/>
              </w:rPr>
            </w:pPr>
            <w:r w:rsidRPr="00272F02">
              <w:rPr>
                <w:sz w:val="20"/>
                <w:szCs w:val="20"/>
              </w:rPr>
              <w:t>C174226</w:t>
            </w:r>
          </w:p>
        </w:tc>
        <w:tc>
          <w:tcPr>
            <w:tcW w:w="1117" w:type="pct"/>
            <w:hideMark/>
          </w:tcPr>
          <w:p w14:paraId="4F51E8CA" w14:textId="77777777" w:rsidR="00F82F1E" w:rsidRPr="00272F02" w:rsidRDefault="00F82F1E" w:rsidP="00C824A4">
            <w:pPr>
              <w:rPr>
                <w:sz w:val="20"/>
                <w:szCs w:val="20"/>
              </w:rPr>
            </w:pPr>
            <w:r w:rsidRPr="00272F02">
              <w:rPr>
                <w:sz w:val="20"/>
                <w:szCs w:val="20"/>
              </w:rPr>
              <w:t>Control Arm</w:t>
            </w:r>
          </w:p>
        </w:tc>
        <w:tc>
          <w:tcPr>
            <w:tcW w:w="3297" w:type="pct"/>
            <w:hideMark/>
          </w:tcPr>
          <w:p w14:paraId="145C64FA" w14:textId="77777777" w:rsidR="00F82F1E" w:rsidRPr="00272F02" w:rsidRDefault="00F82F1E" w:rsidP="00C824A4">
            <w:pPr>
              <w:rPr>
                <w:sz w:val="20"/>
                <w:szCs w:val="20"/>
              </w:rPr>
            </w:pPr>
            <w:r w:rsidRPr="00272F02">
              <w:rPr>
                <w:sz w:val="20"/>
                <w:szCs w:val="20"/>
              </w:rPr>
              <w:t>An arm describing the intervention or treatment plan for a group of participants in the study receiving a control. The control may comprise a non-investigational product (active control) or regimen, placebo, or no treatment.</w:t>
            </w:r>
          </w:p>
        </w:tc>
      </w:tr>
      <w:tr w:rsidR="00DB50C7" w:rsidRPr="00272F02" w14:paraId="38778995" w14:textId="77777777" w:rsidTr="00910BB6">
        <w:trPr>
          <w:trHeight w:val="20"/>
        </w:trPr>
        <w:tc>
          <w:tcPr>
            <w:tcW w:w="586" w:type="pct"/>
            <w:hideMark/>
          </w:tcPr>
          <w:p w14:paraId="3EDD44E9" w14:textId="77777777" w:rsidR="00F82F1E" w:rsidRPr="00272F02" w:rsidRDefault="00F82F1E" w:rsidP="00C824A4">
            <w:pPr>
              <w:rPr>
                <w:sz w:val="20"/>
                <w:szCs w:val="20"/>
              </w:rPr>
            </w:pPr>
            <w:r w:rsidRPr="00272F02">
              <w:rPr>
                <w:sz w:val="20"/>
                <w:szCs w:val="20"/>
              </w:rPr>
              <w:t>C174266</w:t>
            </w:r>
          </w:p>
        </w:tc>
        <w:tc>
          <w:tcPr>
            <w:tcW w:w="1117" w:type="pct"/>
            <w:hideMark/>
          </w:tcPr>
          <w:p w14:paraId="49A961A1" w14:textId="77777777" w:rsidR="00F82F1E" w:rsidRPr="00272F02" w:rsidRDefault="00F82F1E" w:rsidP="00C824A4">
            <w:pPr>
              <w:rPr>
                <w:sz w:val="20"/>
                <w:szCs w:val="20"/>
              </w:rPr>
            </w:pPr>
            <w:r w:rsidRPr="00272F02">
              <w:rPr>
                <w:sz w:val="20"/>
                <w:szCs w:val="20"/>
              </w:rPr>
              <w:t>Experimental Arm</w:t>
            </w:r>
          </w:p>
        </w:tc>
        <w:tc>
          <w:tcPr>
            <w:tcW w:w="3297" w:type="pct"/>
            <w:hideMark/>
          </w:tcPr>
          <w:p w14:paraId="0213462B" w14:textId="77777777" w:rsidR="00F82F1E" w:rsidRPr="00272F02" w:rsidRDefault="00F82F1E" w:rsidP="00C824A4">
            <w:pPr>
              <w:rPr>
                <w:sz w:val="20"/>
                <w:szCs w:val="20"/>
              </w:rPr>
            </w:pPr>
            <w:r w:rsidRPr="00272F02">
              <w:rPr>
                <w:sz w:val="20"/>
                <w:szCs w:val="20"/>
              </w:rPr>
              <w:t>An arm describing the intervention or treatment plan for a group of participants in the study receiving test product(s).</w:t>
            </w:r>
          </w:p>
        </w:tc>
      </w:tr>
      <w:tr w:rsidR="00DB50C7" w:rsidRPr="00272F02" w14:paraId="126899AF" w14:textId="77777777" w:rsidTr="00910BB6">
        <w:trPr>
          <w:trHeight w:val="20"/>
        </w:trPr>
        <w:tc>
          <w:tcPr>
            <w:tcW w:w="586" w:type="pct"/>
            <w:hideMark/>
          </w:tcPr>
          <w:p w14:paraId="5CE5E82E" w14:textId="77777777" w:rsidR="00F82F1E" w:rsidRPr="00272F02" w:rsidRDefault="00F82F1E" w:rsidP="00C824A4">
            <w:pPr>
              <w:rPr>
                <w:sz w:val="20"/>
                <w:szCs w:val="20"/>
              </w:rPr>
            </w:pPr>
            <w:r w:rsidRPr="00272F02">
              <w:rPr>
                <w:sz w:val="20"/>
                <w:szCs w:val="20"/>
              </w:rPr>
              <w:t>C174270</w:t>
            </w:r>
          </w:p>
        </w:tc>
        <w:tc>
          <w:tcPr>
            <w:tcW w:w="1117" w:type="pct"/>
            <w:hideMark/>
          </w:tcPr>
          <w:p w14:paraId="7B090F63" w14:textId="77777777" w:rsidR="00F82F1E" w:rsidRPr="00272F02" w:rsidRDefault="00F82F1E" w:rsidP="00C824A4">
            <w:pPr>
              <w:rPr>
                <w:sz w:val="20"/>
                <w:szCs w:val="20"/>
              </w:rPr>
            </w:pPr>
            <w:r w:rsidRPr="00272F02">
              <w:rPr>
                <w:sz w:val="20"/>
                <w:szCs w:val="20"/>
              </w:rPr>
              <w:t>No Intervention Arm</w:t>
            </w:r>
          </w:p>
        </w:tc>
        <w:tc>
          <w:tcPr>
            <w:tcW w:w="3297" w:type="pct"/>
            <w:hideMark/>
          </w:tcPr>
          <w:p w14:paraId="25A051A3" w14:textId="77777777" w:rsidR="00F82F1E" w:rsidRPr="00272F02" w:rsidRDefault="00F82F1E" w:rsidP="00C824A4">
            <w:pPr>
              <w:rPr>
                <w:sz w:val="20"/>
                <w:szCs w:val="20"/>
              </w:rPr>
            </w:pPr>
            <w:r w:rsidRPr="00272F02">
              <w:rPr>
                <w:sz w:val="20"/>
                <w:szCs w:val="20"/>
              </w:rPr>
              <w:t>A study arm without an intervention or treatment.</w:t>
            </w:r>
          </w:p>
        </w:tc>
      </w:tr>
      <w:tr w:rsidR="00DB50C7" w:rsidRPr="00272F02" w14:paraId="03D8CE3F" w14:textId="77777777" w:rsidTr="00910BB6">
        <w:trPr>
          <w:trHeight w:val="20"/>
        </w:trPr>
        <w:tc>
          <w:tcPr>
            <w:tcW w:w="586" w:type="pct"/>
            <w:hideMark/>
          </w:tcPr>
          <w:p w14:paraId="51DC7C48" w14:textId="77777777" w:rsidR="00F82F1E" w:rsidRPr="00272F02" w:rsidRDefault="00F82F1E" w:rsidP="00C824A4">
            <w:pPr>
              <w:rPr>
                <w:sz w:val="20"/>
                <w:szCs w:val="20"/>
              </w:rPr>
            </w:pPr>
            <w:r w:rsidRPr="00272F02">
              <w:rPr>
                <w:sz w:val="20"/>
                <w:szCs w:val="20"/>
              </w:rPr>
              <w:t>C174268</w:t>
            </w:r>
          </w:p>
        </w:tc>
        <w:tc>
          <w:tcPr>
            <w:tcW w:w="1117" w:type="pct"/>
            <w:hideMark/>
          </w:tcPr>
          <w:p w14:paraId="1298A85B" w14:textId="77777777" w:rsidR="00F82F1E" w:rsidRPr="00272F02" w:rsidRDefault="00F82F1E" w:rsidP="00C824A4">
            <w:pPr>
              <w:rPr>
                <w:sz w:val="20"/>
                <w:szCs w:val="20"/>
              </w:rPr>
            </w:pPr>
            <w:r w:rsidRPr="00272F02">
              <w:rPr>
                <w:sz w:val="20"/>
                <w:szCs w:val="20"/>
              </w:rPr>
              <w:t>Placebo Comparator Arm</w:t>
            </w:r>
          </w:p>
        </w:tc>
        <w:tc>
          <w:tcPr>
            <w:tcW w:w="3297" w:type="pct"/>
            <w:hideMark/>
          </w:tcPr>
          <w:p w14:paraId="057F6881" w14:textId="77777777" w:rsidR="00F82F1E" w:rsidRPr="00272F02" w:rsidRDefault="00F82F1E" w:rsidP="00C824A4">
            <w:pPr>
              <w:rPr>
                <w:sz w:val="20"/>
                <w:szCs w:val="20"/>
              </w:rPr>
            </w:pPr>
            <w:r w:rsidRPr="00272F02">
              <w:rPr>
                <w:sz w:val="20"/>
                <w:szCs w:val="20"/>
              </w:rPr>
              <w:t>An arm describing the placebo comparator.</w:t>
            </w:r>
          </w:p>
        </w:tc>
      </w:tr>
      <w:tr w:rsidR="00DB50C7" w:rsidRPr="00272F02" w14:paraId="24F1D865" w14:textId="77777777" w:rsidTr="00910BB6">
        <w:trPr>
          <w:trHeight w:val="20"/>
        </w:trPr>
        <w:tc>
          <w:tcPr>
            <w:tcW w:w="586" w:type="pct"/>
            <w:hideMark/>
          </w:tcPr>
          <w:p w14:paraId="2F6CEEE6" w14:textId="77777777" w:rsidR="00F82F1E" w:rsidRPr="00272F02" w:rsidRDefault="00F82F1E" w:rsidP="00C824A4">
            <w:pPr>
              <w:rPr>
                <w:sz w:val="20"/>
                <w:szCs w:val="20"/>
              </w:rPr>
            </w:pPr>
            <w:r w:rsidRPr="00272F02">
              <w:rPr>
                <w:sz w:val="20"/>
                <w:szCs w:val="20"/>
              </w:rPr>
              <w:t>C174269</w:t>
            </w:r>
          </w:p>
        </w:tc>
        <w:tc>
          <w:tcPr>
            <w:tcW w:w="1117" w:type="pct"/>
            <w:hideMark/>
          </w:tcPr>
          <w:p w14:paraId="0115C73F" w14:textId="77777777" w:rsidR="00F82F1E" w:rsidRPr="00272F02" w:rsidRDefault="00F82F1E" w:rsidP="00C824A4">
            <w:pPr>
              <w:rPr>
                <w:sz w:val="20"/>
                <w:szCs w:val="20"/>
              </w:rPr>
            </w:pPr>
            <w:r w:rsidRPr="00272F02">
              <w:rPr>
                <w:sz w:val="20"/>
                <w:szCs w:val="20"/>
              </w:rPr>
              <w:t>Sham Comparator Arm</w:t>
            </w:r>
          </w:p>
        </w:tc>
        <w:tc>
          <w:tcPr>
            <w:tcW w:w="3297" w:type="pct"/>
            <w:hideMark/>
          </w:tcPr>
          <w:p w14:paraId="3B897F9F" w14:textId="77777777" w:rsidR="00F82F1E" w:rsidRPr="00272F02" w:rsidRDefault="00F82F1E" w:rsidP="00C824A4">
            <w:pPr>
              <w:rPr>
                <w:sz w:val="20"/>
                <w:szCs w:val="20"/>
              </w:rPr>
            </w:pPr>
            <w:r w:rsidRPr="00272F02">
              <w:rPr>
                <w:sz w:val="20"/>
                <w:szCs w:val="20"/>
              </w:rPr>
              <w:t>An arm describing the sham comparator.</w:t>
            </w:r>
          </w:p>
        </w:tc>
      </w:tr>
    </w:tbl>
    <w:p w14:paraId="541FC654" w14:textId="77777777" w:rsidR="00F82F1E" w:rsidRPr="00272F02" w:rsidRDefault="00F82F1E"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CB1D7C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BDA4813" w14:textId="77777777" w:rsidR="00BF4F11" w:rsidRPr="00272F02" w:rsidRDefault="00BF4F11" w:rsidP="00BF4F1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0BB880" w14:textId="25E0BE29" w:rsidR="00BF4F11" w:rsidRPr="00272F02" w:rsidRDefault="00CD6F2B" w:rsidP="00BF4F11">
            <w:pPr>
              <w:pStyle w:val="TableCellLeft10pt"/>
              <w:rPr>
                <w:szCs w:val="20"/>
                <w:lang w:val="en-GB" w:eastAsia="ja-JP"/>
              </w:rPr>
            </w:pPr>
            <w:r w:rsidRPr="00272F02">
              <w:rPr>
                <w:szCs w:val="20"/>
                <w:lang w:val="en-GB" w:eastAsia="ja-JP"/>
              </w:rPr>
              <w:t>&lt;</w:t>
            </w:r>
            <w:r w:rsidR="00BF4F11" w:rsidRPr="00272F02">
              <w:rPr>
                <w:szCs w:val="20"/>
                <w:lang w:val="en-GB"/>
              </w:rPr>
              <w:t>Intervention Name</w:t>
            </w:r>
            <w:r w:rsidRPr="00272F02">
              <w:rPr>
                <w:szCs w:val="20"/>
                <w:lang w:val="en-GB" w:eastAsia="ja-JP"/>
              </w:rPr>
              <w:t>&gt;</w:t>
            </w:r>
          </w:p>
        </w:tc>
      </w:tr>
      <w:tr w:rsidR="00DB50C7" w:rsidRPr="00272F02" w14:paraId="40A3DE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DB08A05" w14:textId="77777777" w:rsidR="00BF4F11" w:rsidRPr="00272F02" w:rsidRDefault="00BF4F11" w:rsidP="00BF4F1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C4A7" w14:textId="77777777" w:rsidR="00BF4F11" w:rsidRPr="00272F02" w:rsidRDefault="00BF4F11" w:rsidP="00BF4F11">
            <w:pPr>
              <w:pStyle w:val="TableCellLeft10pt"/>
              <w:rPr>
                <w:szCs w:val="20"/>
                <w:lang w:val="en-GB"/>
              </w:rPr>
            </w:pPr>
            <w:r w:rsidRPr="00272F02">
              <w:rPr>
                <w:szCs w:val="20"/>
                <w:lang w:val="en-GB"/>
              </w:rPr>
              <w:t>Text</w:t>
            </w:r>
          </w:p>
        </w:tc>
      </w:tr>
      <w:tr w:rsidR="00DB50C7" w:rsidRPr="00272F02" w14:paraId="716E0F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8F8EA8" w14:textId="1E5C807B" w:rsidR="00BF4F11" w:rsidRPr="00272F02" w:rsidRDefault="00BF4F11" w:rsidP="00BF4F1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360BE37" w14:textId="77777777" w:rsidR="00BF4F11" w:rsidRPr="00272F02" w:rsidRDefault="00BF4F11" w:rsidP="00BF4F11">
            <w:pPr>
              <w:pStyle w:val="TableCellLeft10pt"/>
              <w:rPr>
                <w:szCs w:val="20"/>
                <w:lang w:val="en-GB"/>
              </w:rPr>
            </w:pPr>
            <w:r w:rsidRPr="00272F02">
              <w:rPr>
                <w:szCs w:val="20"/>
                <w:lang w:val="en-GB"/>
              </w:rPr>
              <w:t>D</w:t>
            </w:r>
          </w:p>
        </w:tc>
      </w:tr>
      <w:tr w:rsidR="00DB50C7" w:rsidRPr="00272F02" w14:paraId="7A4E38B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6476C50" w14:textId="77777777" w:rsidR="00BF4F11" w:rsidRPr="00272F02" w:rsidRDefault="00BF4F11" w:rsidP="00BF4F1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EFFB8E" w14:textId="77777777" w:rsidR="00C111BE" w:rsidRPr="00272F02" w:rsidRDefault="002667DA" w:rsidP="00BF4F11">
            <w:pPr>
              <w:pStyle w:val="TableCellLeft10pt"/>
              <w:rPr>
                <w:szCs w:val="20"/>
                <w:lang w:val="en-GB"/>
              </w:rPr>
            </w:pPr>
            <w:r w:rsidRPr="00272F02">
              <w:rPr>
                <w:szCs w:val="20"/>
                <w:lang w:val="en-GB"/>
              </w:rPr>
              <w:t>C177930</w:t>
            </w:r>
          </w:p>
          <w:p w14:paraId="1D12EE57" w14:textId="438D250A" w:rsidR="00BF4F11" w:rsidRPr="00272F02" w:rsidRDefault="00C111BE" w:rsidP="00BF4F11">
            <w:pPr>
              <w:pStyle w:val="TableCellLeft10pt"/>
              <w:rPr>
                <w:szCs w:val="20"/>
                <w:lang w:val="en-GB"/>
              </w:rPr>
            </w:pPr>
            <w:r w:rsidRPr="00272F02">
              <w:rPr>
                <w:szCs w:val="20"/>
                <w:lang w:val="en-GB"/>
              </w:rPr>
              <w:t>For review purpose, see definition of the controlled terminology below</w:t>
            </w:r>
            <w:r w:rsidR="002667DA" w:rsidRPr="00272F02">
              <w:rPr>
                <w:szCs w:val="20"/>
                <w:lang w:val="en-GB"/>
              </w:rPr>
              <w:br/>
              <w:t>The literal identifier (</w:t>
            </w:r>
            <w:r w:rsidR="009310DE" w:rsidRPr="00272F02">
              <w:rPr>
                <w:szCs w:val="20"/>
                <w:lang w:val="en-GB"/>
              </w:rPr>
              <w:t>i.e.</w:t>
            </w:r>
            <w:r w:rsidR="002667DA" w:rsidRPr="00272F02">
              <w:rPr>
                <w:szCs w:val="20"/>
                <w:lang w:val="en-GB"/>
              </w:rPr>
              <w:t xml:space="preserve"> distinctive designation) for the study intervention.</w:t>
            </w:r>
          </w:p>
        </w:tc>
      </w:tr>
      <w:tr w:rsidR="00DB50C7" w:rsidRPr="00272F02" w14:paraId="5F4A021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5E2149A" w14:textId="77777777" w:rsidR="00BF4F11" w:rsidRPr="00272F02" w:rsidRDefault="00BF4F11" w:rsidP="00BF4F1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D3D2F3C" w14:textId="39EBF214" w:rsidR="00BF4F11" w:rsidRPr="00272F02" w:rsidRDefault="00873CFA" w:rsidP="00BF4F11">
            <w:pPr>
              <w:pStyle w:val="TableCellLeft10pt"/>
              <w:rPr>
                <w:szCs w:val="20"/>
                <w:lang w:val="en-GB"/>
              </w:rPr>
            </w:pPr>
            <w:r w:rsidRPr="00272F02">
              <w:rPr>
                <w:szCs w:val="20"/>
                <w:lang w:val="en-GB" w:eastAsia="ja-JP"/>
              </w:rPr>
              <w:t>N/A</w:t>
            </w:r>
          </w:p>
        </w:tc>
      </w:tr>
      <w:tr w:rsidR="00DB50C7" w:rsidRPr="00272F02" w14:paraId="0295384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53EF869" w14:textId="77777777" w:rsidR="00BF4F11" w:rsidRPr="00272F02" w:rsidRDefault="00BF4F11" w:rsidP="00BF4F1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CC95A2" w14:textId="016A11B6" w:rsidR="00BF4F11" w:rsidRPr="00272F02" w:rsidRDefault="00CD6F2B" w:rsidP="00BF4F11">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4FBD698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19BC545" w14:textId="77777777" w:rsidR="00BF4F11" w:rsidRPr="00272F02" w:rsidRDefault="00BF4F11" w:rsidP="00BF4F1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EBAFA0" w14:textId="5D3630C8" w:rsidR="00BF4F11" w:rsidRPr="00272F02" w:rsidRDefault="00C23EE9" w:rsidP="00BF4F11">
            <w:pPr>
              <w:pStyle w:val="TableCellLeft10pt"/>
              <w:rPr>
                <w:szCs w:val="20"/>
                <w:lang w:val="en-GB"/>
              </w:rPr>
            </w:pPr>
            <w:r w:rsidRPr="00272F02">
              <w:rPr>
                <w:szCs w:val="20"/>
                <w:lang w:val="en-GB"/>
              </w:rPr>
              <w:t>One to arm name and arm type</w:t>
            </w:r>
          </w:p>
        </w:tc>
      </w:tr>
      <w:tr w:rsidR="00DB50C7" w:rsidRPr="00272F02" w14:paraId="3F08DD5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0859F02" w14:textId="77777777" w:rsidR="00BF4F11" w:rsidRPr="00272F02" w:rsidRDefault="00BF4F11" w:rsidP="00BF4F1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31D018" w14:textId="03DA64F4" w:rsidR="00BF4F11" w:rsidRPr="00272F02" w:rsidRDefault="004273CB" w:rsidP="00BF4F11">
            <w:pPr>
              <w:pStyle w:val="TableCellLeft10pt"/>
              <w:rPr>
                <w:szCs w:val="20"/>
                <w:lang w:val="en-GB"/>
              </w:rPr>
            </w:pPr>
            <w:r w:rsidRPr="00272F02">
              <w:rPr>
                <w:szCs w:val="20"/>
                <w:lang w:val="en-GB"/>
              </w:rPr>
              <w:t>6</w:t>
            </w:r>
          </w:p>
        </w:tc>
      </w:tr>
      <w:tr w:rsidR="00DB50C7" w:rsidRPr="00272F02" w14:paraId="7ACA6B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9D4D00D" w14:textId="77777777" w:rsidR="00BF4F11" w:rsidRPr="00272F02" w:rsidRDefault="00BF4F11" w:rsidP="00BF4F1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43E72E4" w14:textId="43994E74" w:rsidR="00BF4F11" w:rsidRPr="00272F02" w:rsidRDefault="002E2384" w:rsidP="00BF4F11">
            <w:pPr>
              <w:pStyle w:val="TableCellLeft10pt"/>
              <w:rPr>
                <w:szCs w:val="20"/>
                <w:lang w:val="en-GB"/>
              </w:rPr>
            </w:pPr>
            <w:r w:rsidRPr="00272F02">
              <w:rPr>
                <w:szCs w:val="20"/>
                <w:lang w:val="en-GB"/>
              </w:rPr>
              <w:t>Nonproprietary</w:t>
            </w:r>
            <w:r w:rsidR="000951BC" w:rsidRPr="00272F02">
              <w:rPr>
                <w:szCs w:val="20"/>
                <w:lang w:val="en-GB"/>
              </w:rPr>
              <w:t xml:space="preserve"> name or </w:t>
            </w:r>
            <w:r w:rsidR="004A5476">
              <w:rPr>
                <w:szCs w:val="20"/>
                <w:lang w:val="en-GB"/>
              </w:rPr>
              <w:t>S</w:t>
            </w:r>
            <w:r w:rsidR="000951BC" w:rsidRPr="00272F02">
              <w:rPr>
                <w:szCs w:val="20"/>
                <w:lang w:val="en-GB"/>
              </w:rPr>
              <w:t>ponsor</w:t>
            </w:r>
            <w:r w:rsidR="0071459F">
              <w:rPr>
                <w:szCs w:val="20"/>
                <w:lang w:val="en-GB"/>
              </w:rPr>
              <w:t xml:space="preserve"> </w:t>
            </w:r>
            <w:r w:rsidR="004A5476">
              <w:rPr>
                <w:szCs w:val="20"/>
                <w:lang w:val="en-GB"/>
              </w:rPr>
              <w:t>Investigational Product Code</w:t>
            </w:r>
            <w:r w:rsidR="000951BC" w:rsidRPr="00272F02">
              <w:rPr>
                <w:szCs w:val="20"/>
                <w:lang w:val="en-GB"/>
              </w:rPr>
              <w:t xml:space="preserve"> </w:t>
            </w:r>
          </w:p>
        </w:tc>
      </w:tr>
      <w:tr w:rsidR="00DB50C7" w:rsidRPr="00272F02" w14:paraId="3163108A"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288CD5B" w14:textId="77777777" w:rsidR="00BF4F11" w:rsidRPr="00272F02" w:rsidRDefault="00BF4F11" w:rsidP="00BF4F1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3AE6EA" w14:textId="58A75ED0" w:rsidR="00BF4F11" w:rsidRPr="00272F02" w:rsidRDefault="00BF4F11" w:rsidP="00BF4F1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F05" w:rsidRPr="00272F02">
              <w:rPr>
                <w:szCs w:val="20"/>
                <w:lang w:val="en-GB" w:eastAsia="ja-JP"/>
              </w:rPr>
              <w:t>Y</w:t>
            </w:r>
            <w:r w:rsidR="003362C6" w:rsidRPr="00272F02">
              <w:rPr>
                <w:szCs w:val="20"/>
                <w:lang w:val="en-GB"/>
              </w:rPr>
              <w:t>es</w:t>
            </w:r>
          </w:p>
          <w:p w14:paraId="5641B253" w14:textId="64828BC3" w:rsidR="00BF4F11" w:rsidRPr="00272F02" w:rsidRDefault="00BF4F11" w:rsidP="00BF4F11">
            <w:pPr>
              <w:pStyle w:val="TableCellLeft10pt"/>
              <w:rPr>
                <w:szCs w:val="20"/>
                <w:lang w:val="en-GB"/>
              </w:rPr>
            </w:pPr>
            <w:r w:rsidRPr="00272F02">
              <w:rPr>
                <w:rStyle w:val="TableCellLeft10ptBoldChar"/>
                <w:szCs w:val="20"/>
              </w:rPr>
              <w:t>Relationship</w:t>
            </w:r>
            <w:r w:rsidRPr="00272F02">
              <w:rPr>
                <w:szCs w:val="20"/>
                <w:lang w:val="en-GB"/>
              </w:rPr>
              <w:t xml:space="preserve">: </w:t>
            </w:r>
            <w:r w:rsidR="003362C6" w:rsidRPr="00272F02">
              <w:rPr>
                <w:szCs w:val="20"/>
                <w:lang w:val="en-GB"/>
              </w:rPr>
              <w:t>Arm name and</w:t>
            </w:r>
            <w:r w:rsidR="00D266CE" w:rsidRPr="00272F02">
              <w:rPr>
                <w:szCs w:val="20"/>
                <w:lang w:val="en-GB"/>
              </w:rPr>
              <w:t xml:space="preserve"> </w:t>
            </w:r>
            <w:r w:rsidR="009157E7" w:rsidRPr="00272F02">
              <w:rPr>
                <w:szCs w:val="20"/>
                <w:lang w:val="en-GB" w:eastAsia="ja-JP"/>
              </w:rPr>
              <w:t xml:space="preserve">intervention name, </w:t>
            </w:r>
            <w:r w:rsidRPr="00272F02">
              <w:rPr>
                <w:rStyle w:val="TableCellLeft10ptBoldChar"/>
                <w:szCs w:val="20"/>
              </w:rPr>
              <w:t>Concept</w:t>
            </w:r>
            <w:r w:rsidR="003362C6" w:rsidRPr="00272F02">
              <w:rPr>
                <w:rStyle w:val="TableCellLeft10ptBoldChar"/>
                <w:szCs w:val="20"/>
              </w:rPr>
              <w:t xml:space="preserve">: </w:t>
            </w:r>
            <w:r w:rsidR="003362C6" w:rsidRPr="00272F02">
              <w:rPr>
                <w:szCs w:val="20"/>
                <w:lang w:val="en-GB"/>
              </w:rPr>
              <w:t>C177930</w:t>
            </w:r>
          </w:p>
        </w:tc>
      </w:tr>
      <w:tr w:rsidR="00DB50C7" w:rsidRPr="00272F02" w14:paraId="06A7CCD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07E57AC" w14:textId="0B06BD45" w:rsidR="00BF4F11" w:rsidRPr="00272F02" w:rsidRDefault="0021788E" w:rsidP="00BF4F1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9F63DA5" w14:textId="4D34A0F0" w:rsidR="00BF4F11" w:rsidRPr="00272F02" w:rsidRDefault="00EC566C" w:rsidP="00BF4F11">
            <w:pPr>
              <w:pStyle w:val="TableCellLeft10pt"/>
              <w:rPr>
                <w:szCs w:val="20"/>
                <w:lang w:val="en-GB"/>
              </w:rPr>
            </w:pPr>
            <w:r w:rsidRPr="00272F02">
              <w:rPr>
                <w:szCs w:val="20"/>
                <w:lang w:val="en-GB"/>
              </w:rPr>
              <w:t>Yes</w:t>
            </w:r>
            <w:r w:rsidR="00F26DF3" w:rsidRPr="00272F02">
              <w:rPr>
                <w:szCs w:val="20"/>
                <w:lang w:val="en-GB" w:eastAsia="ja-JP"/>
              </w:rPr>
              <w:t>,</w:t>
            </w:r>
            <w:r w:rsidRPr="00272F02">
              <w:rPr>
                <w:szCs w:val="20"/>
                <w:lang w:val="en-GB"/>
              </w:rPr>
              <w:t xml:space="preserve"> </w:t>
            </w:r>
            <w:r w:rsidR="00F861F4" w:rsidRPr="00272F02">
              <w:rPr>
                <w:szCs w:val="20"/>
                <w:lang w:val="en-GB" w:eastAsia="ja-JP"/>
              </w:rPr>
              <w:t>repeat</w:t>
            </w:r>
            <w:r w:rsidR="00594E2E" w:rsidRPr="00272F02">
              <w:rPr>
                <w:szCs w:val="20"/>
                <w:lang w:val="en-GB" w:eastAsia="ja-JP"/>
              </w:rPr>
              <w:t>able</w:t>
            </w:r>
            <w:r w:rsidR="00F861F4" w:rsidRPr="00272F02">
              <w:rPr>
                <w:szCs w:val="20"/>
                <w:lang w:val="en-GB" w:eastAsia="ja-JP"/>
              </w:rPr>
              <w:t xml:space="preserve"> </w:t>
            </w:r>
            <w:r w:rsidRPr="00272F02">
              <w:rPr>
                <w:szCs w:val="20"/>
                <w:lang w:val="en-GB"/>
              </w:rPr>
              <w:t>for each arm name and arm type</w:t>
            </w:r>
          </w:p>
        </w:tc>
      </w:tr>
    </w:tbl>
    <w:p w14:paraId="6E693AA6" w14:textId="77777777" w:rsidR="00BF4F11" w:rsidRPr="00272F02"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3B0CED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5FBF282" w14:textId="77777777" w:rsidR="00BF4F11" w:rsidRPr="00272F02" w:rsidRDefault="00BF4F11" w:rsidP="00BF4F1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9336F9" w14:textId="73404859" w:rsidR="00BF4F11" w:rsidRPr="00272F02" w:rsidRDefault="00CD6F2B" w:rsidP="00BF4F11">
            <w:pPr>
              <w:pStyle w:val="TableCellLeft10pt"/>
              <w:rPr>
                <w:szCs w:val="20"/>
                <w:lang w:val="en-GB" w:eastAsia="ja-JP"/>
              </w:rPr>
            </w:pPr>
            <w:r w:rsidRPr="00272F02">
              <w:rPr>
                <w:szCs w:val="20"/>
                <w:lang w:val="en-GB" w:eastAsia="ja-JP"/>
              </w:rPr>
              <w:t>&lt;</w:t>
            </w:r>
            <w:r w:rsidR="00BF4F11" w:rsidRPr="00272F02">
              <w:rPr>
                <w:szCs w:val="20"/>
                <w:lang w:val="en-GB"/>
              </w:rPr>
              <w:t>Intervention Type</w:t>
            </w:r>
            <w:r w:rsidRPr="00272F02">
              <w:rPr>
                <w:szCs w:val="20"/>
                <w:lang w:val="en-GB" w:eastAsia="ja-JP"/>
              </w:rPr>
              <w:t>&gt;</w:t>
            </w:r>
          </w:p>
        </w:tc>
      </w:tr>
      <w:tr w:rsidR="00DB50C7" w:rsidRPr="00272F02" w14:paraId="5AAFC6B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0FAF208" w14:textId="77777777" w:rsidR="00BF4F11" w:rsidRPr="00272F02" w:rsidRDefault="00BF4F11" w:rsidP="00BF4F1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623E908" w14:textId="2CDBB948" w:rsidR="00BF4F11" w:rsidRPr="00272F02" w:rsidRDefault="00CD14AE" w:rsidP="00BF4F11">
            <w:pPr>
              <w:pStyle w:val="TableCellLeft10pt"/>
              <w:rPr>
                <w:szCs w:val="20"/>
                <w:lang w:val="en-GB"/>
              </w:rPr>
            </w:pPr>
            <w:r w:rsidRPr="00272F02">
              <w:rPr>
                <w:szCs w:val="20"/>
                <w:lang w:val="en-GB"/>
              </w:rPr>
              <w:t xml:space="preserve">Valid Value </w:t>
            </w:r>
          </w:p>
        </w:tc>
      </w:tr>
      <w:tr w:rsidR="00DB50C7" w:rsidRPr="00272F02" w14:paraId="5CA40EF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46799ED" w14:textId="3A295B8B" w:rsidR="00BF4F11" w:rsidRPr="00272F02" w:rsidRDefault="00BF4F11" w:rsidP="00BF4F1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588D019" w14:textId="04247C71" w:rsidR="00BF4F11" w:rsidRPr="00272F02" w:rsidRDefault="007B7A64" w:rsidP="00BF4F11">
            <w:pPr>
              <w:pStyle w:val="TableCellLeft10pt"/>
              <w:rPr>
                <w:szCs w:val="20"/>
                <w:lang w:val="en-GB"/>
              </w:rPr>
            </w:pPr>
            <w:r w:rsidRPr="00272F02">
              <w:rPr>
                <w:szCs w:val="20"/>
                <w:lang w:val="en-GB" w:eastAsia="ja-JP"/>
              </w:rPr>
              <w:t>V</w:t>
            </w:r>
          </w:p>
        </w:tc>
      </w:tr>
      <w:tr w:rsidR="00DB50C7" w:rsidRPr="00272F02" w14:paraId="3ABA020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CE02428" w14:textId="77777777" w:rsidR="00BF4F11" w:rsidRPr="00272F02" w:rsidRDefault="00BF4F11" w:rsidP="00BF4F1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7BA46DB" w14:textId="77777777" w:rsidR="00C111BE" w:rsidRPr="00272F02" w:rsidRDefault="009C6A16" w:rsidP="00BF4F11">
            <w:pPr>
              <w:pStyle w:val="TableCellLeft10pt"/>
              <w:rPr>
                <w:szCs w:val="20"/>
                <w:lang w:val="en-GB"/>
              </w:rPr>
            </w:pPr>
            <w:r w:rsidRPr="00272F02">
              <w:rPr>
                <w:szCs w:val="20"/>
                <w:lang w:val="en-GB"/>
              </w:rPr>
              <w:t>C98747</w:t>
            </w:r>
          </w:p>
          <w:p w14:paraId="5DD7CC00" w14:textId="66388218" w:rsidR="00BF4F11" w:rsidRPr="00272F02" w:rsidRDefault="00C111BE" w:rsidP="00BF4F11">
            <w:pPr>
              <w:pStyle w:val="TableCellLeft10pt"/>
              <w:rPr>
                <w:szCs w:val="20"/>
                <w:lang w:val="en-GB"/>
              </w:rPr>
            </w:pPr>
            <w:r w:rsidRPr="00272F02">
              <w:rPr>
                <w:szCs w:val="20"/>
                <w:lang w:val="en-GB"/>
              </w:rPr>
              <w:t>For review purpose, see definition of the controlled terminology below</w:t>
            </w:r>
            <w:r w:rsidR="009C6A16" w:rsidRPr="00272F02">
              <w:rPr>
                <w:szCs w:val="20"/>
                <w:lang w:val="en-GB"/>
              </w:rPr>
              <w:br/>
              <w:t>The kind of product or procedure studied in a trial.</w:t>
            </w:r>
          </w:p>
        </w:tc>
      </w:tr>
      <w:tr w:rsidR="00DB50C7" w:rsidRPr="00272F02" w14:paraId="11AB11D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CED95B3" w14:textId="77777777" w:rsidR="00BF4F11" w:rsidRPr="00272F02" w:rsidRDefault="00BF4F11" w:rsidP="00BF4F1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194B9DD" w14:textId="06C6A324" w:rsidR="00BF4F11" w:rsidRPr="00272F02" w:rsidRDefault="009C51CF" w:rsidP="00BF4F11">
            <w:pPr>
              <w:pStyle w:val="TableCellLeft10pt"/>
              <w:rPr>
                <w:szCs w:val="20"/>
                <w:lang w:val="en-GB"/>
              </w:rPr>
            </w:pPr>
            <w:r w:rsidRPr="00272F02">
              <w:rPr>
                <w:szCs w:val="20"/>
                <w:lang w:val="en-GB"/>
              </w:rPr>
              <w:t>N/A</w:t>
            </w:r>
          </w:p>
        </w:tc>
      </w:tr>
      <w:tr w:rsidR="00DB50C7" w:rsidRPr="00272F02" w14:paraId="6AA4137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AD8A55F" w14:textId="77777777" w:rsidR="00BF4F11" w:rsidRPr="00272F02" w:rsidRDefault="00BF4F11" w:rsidP="00BF4F1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D0ACD" w14:textId="0D6D5660" w:rsidR="00BF4F11" w:rsidRPr="00272F02" w:rsidRDefault="00CD6F2B" w:rsidP="00BF4F11">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6D9F885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38CAB61" w14:textId="77777777" w:rsidR="00BF4F11" w:rsidRPr="00272F02" w:rsidRDefault="00BF4F11" w:rsidP="00BF4F1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978394" w14:textId="64322B51" w:rsidR="00BF4F11" w:rsidRPr="00272F02" w:rsidRDefault="00F91C19" w:rsidP="00BF4F11">
            <w:pPr>
              <w:pStyle w:val="TableCellLeft10pt"/>
              <w:rPr>
                <w:szCs w:val="20"/>
                <w:lang w:val="en-GB"/>
              </w:rPr>
            </w:pPr>
            <w:r w:rsidRPr="00272F02">
              <w:rPr>
                <w:szCs w:val="20"/>
                <w:lang w:val="en-GB"/>
              </w:rPr>
              <w:t>One to each intervention name</w:t>
            </w:r>
          </w:p>
        </w:tc>
      </w:tr>
      <w:tr w:rsidR="00DB50C7" w:rsidRPr="00272F02" w14:paraId="586F404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C3EB865" w14:textId="77777777" w:rsidR="00BF4F11" w:rsidRPr="00272F02" w:rsidRDefault="00BF4F11" w:rsidP="00BF4F1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34AA1F" w14:textId="2A0B0C31" w:rsidR="00BF4F11" w:rsidRPr="00272F02" w:rsidRDefault="004273CB" w:rsidP="00BF4F11">
            <w:pPr>
              <w:pStyle w:val="TableCellLeft10pt"/>
              <w:rPr>
                <w:szCs w:val="20"/>
                <w:lang w:val="en-GB"/>
              </w:rPr>
            </w:pPr>
            <w:r w:rsidRPr="00272F02">
              <w:rPr>
                <w:szCs w:val="20"/>
                <w:lang w:val="en-GB"/>
              </w:rPr>
              <w:t>6</w:t>
            </w:r>
          </w:p>
        </w:tc>
      </w:tr>
      <w:tr w:rsidR="00DB50C7" w:rsidRPr="009D28A4" w14:paraId="7433422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DB0A9DD" w14:textId="77777777" w:rsidR="00BF4F11" w:rsidRPr="00272F02" w:rsidRDefault="00BF4F11" w:rsidP="00BF4F1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71721B" w14:textId="4F6A40A1" w:rsidR="00BF4F11" w:rsidRPr="00FF3C43" w:rsidRDefault="00BF4F11" w:rsidP="00BF4F11">
            <w:pPr>
              <w:pStyle w:val="TableCellLeft10pt"/>
              <w:rPr>
                <w:szCs w:val="20"/>
              </w:rPr>
            </w:pPr>
            <w:r w:rsidRPr="00FF3C43">
              <w:rPr>
                <w:szCs w:val="20"/>
              </w:rPr>
              <w:t>Drug</w:t>
            </w:r>
            <w:r w:rsidR="003B6884" w:rsidRPr="00FF3C43">
              <w:rPr>
                <w:szCs w:val="20"/>
              </w:rPr>
              <w:t xml:space="preserve"> (C1909)</w:t>
            </w:r>
            <w:r w:rsidRPr="00FF3C43">
              <w:rPr>
                <w:szCs w:val="20"/>
              </w:rPr>
              <w:t xml:space="preserve">, </w:t>
            </w:r>
            <w:r w:rsidR="00594E2E" w:rsidRPr="00FF3C43">
              <w:rPr>
                <w:szCs w:val="20"/>
              </w:rPr>
              <w:t>D</w:t>
            </w:r>
            <w:r w:rsidRPr="00FF3C43">
              <w:rPr>
                <w:szCs w:val="20"/>
              </w:rPr>
              <w:t>evice</w:t>
            </w:r>
            <w:r w:rsidR="003B6884" w:rsidRPr="00FF3C43">
              <w:rPr>
                <w:szCs w:val="20"/>
              </w:rPr>
              <w:t xml:space="preserve"> (C16830)</w:t>
            </w:r>
            <w:r w:rsidRPr="00FF3C43">
              <w:rPr>
                <w:szCs w:val="20"/>
              </w:rPr>
              <w:t xml:space="preserve">, </w:t>
            </w:r>
            <w:r w:rsidR="00594E2E" w:rsidRPr="00FF3C43">
              <w:rPr>
                <w:szCs w:val="20"/>
              </w:rPr>
              <w:t>Biologic</w:t>
            </w:r>
            <w:r w:rsidR="00594E2E" w:rsidRPr="00FF3C43">
              <w:rPr>
                <w:szCs w:val="20"/>
                <w:lang w:eastAsia="ja-JP"/>
              </w:rPr>
              <w:t xml:space="preserve"> </w:t>
            </w:r>
            <w:r w:rsidR="003B6884" w:rsidRPr="00FF3C43">
              <w:rPr>
                <w:szCs w:val="20"/>
              </w:rPr>
              <w:t>(C307)</w:t>
            </w:r>
            <w:r w:rsidR="00EA03DC" w:rsidRPr="00FF3C43">
              <w:rPr>
                <w:szCs w:val="20"/>
              </w:rPr>
              <w:t xml:space="preserve">, </w:t>
            </w:r>
            <w:r w:rsidR="00594E2E" w:rsidRPr="00FF3C43">
              <w:rPr>
                <w:szCs w:val="20"/>
              </w:rPr>
              <w:t>Vaccine</w:t>
            </w:r>
            <w:r w:rsidR="00594E2E" w:rsidRPr="00FF3C43">
              <w:rPr>
                <w:szCs w:val="20"/>
                <w:lang w:eastAsia="ja-JP"/>
              </w:rPr>
              <w:t xml:space="preserve"> </w:t>
            </w:r>
            <w:r w:rsidR="003B6884" w:rsidRPr="00FF3C43">
              <w:rPr>
                <w:szCs w:val="20"/>
              </w:rPr>
              <w:t>(C923)</w:t>
            </w:r>
            <w:r w:rsidRPr="00FF3C43">
              <w:rPr>
                <w:szCs w:val="20"/>
              </w:rPr>
              <w:t xml:space="preserve">, </w:t>
            </w:r>
            <w:r w:rsidR="00594E2E" w:rsidRPr="00FF3C43">
              <w:rPr>
                <w:szCs w:val="20"/>
              </w:rPr>
              <w:t>N</w:t>
            </w:r>
            <w:r w:rsidR="00924C32" w:rsidRPr="00FF3C43">
              <w:rPr>
                <w:szCs w:val="20"/>
              </w:rPr>
              <w:t>on-</w:t>
            </w:r>
            <w:r w:rsidR="00594E2E" w:rsidRPr="00FF3C43">
              <w:rPr>
                <w:szCs w:val="20"/>
              </w:rPr>
              <w:t>S</w:t>
            </w:r>
            <w:r w:rsidR="00924C32" w:rsidRPr="00FF3C43">
              <w:rPr>
                <w:szCs w:val="20"/>
              </w:rPr>
              <w:t xml:space="preserve">urgical </w:t>
            </w:r>
            <w:r w:rsidR="00594E2E" w:rsidRPr="00FF3C43">
              <w:rPr>
                <w:szCs w:val="20"/>
              </w:rPr>
              <w:t>P</w:t>
            </w:r>
            <w:r w:rsidRPr="00FF3C43">
              <w:rPr>
                <w:szCs w:val="20"/>
              </w:rPr>
              <w:t>rocedure</w:t>
            </w:r>
            <w:r w:rsidR="00F861F4" w:rsidRPr="00FF3C43">
              <w:rPr>
                <w:szCs w:val="20"/>
                <w:lang w:eastAsia="ja-JP"/>
              </w:rPr>
              <w:t xml:space="preserve"> </w:t>
            </w:r>
            <w:r w:rsidR="003B6884" w:rsidRPr="00FF3C43">
              <w:rPr>
                <w:szCs w:val="20"/>
              </w:rPr>
              <w:t>(CNEW)</w:t>
            </w:r>
            <w:r w:rsidR="00924C32" w:rsidRPr="00FF3C43">
              <w:rPr>
                <w:szCs w:val="20"/>
              </w:rPr>
              <w:t xml:space="preserve">, </w:t>
            </w:r>
            <w:r w:rsidR="00594E2E" w:rsidRPr="00FF3C43">
              <w:rPr>
                <w:szCs w:val="20"/>
              </w:rPr>
              <w:t>S</w:t>
            </w:r>
            <w:r w:rsidRPr="00FF3C43">
              <w:rPr>
                <w:szCs w:val="20"/>
              </w:rPr>
              <w:t>urgery</w:t>
            </w:r>
            <w:r w:rsidR="00F861F4" w:rsidRPr="00FF3C43">
              <w:rPr>
                <w:szCs w:val="20"/>
                <w:lang w:eastAsia="ja-JP"/>
              </w:rPr>
              <w:t xml:space="preserve"> </w:t>
            </w:r>
            <w:r w:rsidR="003B6884" w:rsidRPr="00FF3C43">
              <w:rPr>
                <w:szCs w:val="20"/>
              </w:rPr>
              <w:t>(C15329)</w:t>
            </w:r>
            <w:r w:rsidRPr="00FF3C43">
              <w:rPr>
                <w:szCs w:val="20"/>
              </w:rPr>
              <w:t xml:space="preserve">, </w:t>
            </w:r>
            <w:r w:rsidR="00594E2E" w:rsidRPr="00FF3C43">
              <w:rPr>
                <w:szCs w:val="20"/>
              </w:rPr>
              <w:t>R</w:t>
            </w:r>
            <w:r w:rsidRPr="00FF3C43">
              <w:rPr>
                <w:szCs w:val="20"/>
              </w:rPr>
              <w:t>adiation</w:t>
            </w:r>
            <w:r w:rsidR="00F861F4" w:rsidRPr="00FF3C43">
              <w:rPr>
                <w:szCs w:val="20"/>
                <w:lang w:eastAsia="ja-JP"/>
              </w:rPr>
              <w:t xml:space="preserve"> </w:t>
            </w:r>
            <w:r w:rsidR="003E18B6" w:rsidRPr="00FF3C43">
              <w:rPr>
                <w:szCs w:val="20"/>
              </w:rPr>
              <w:t>(C15313)</w:t>
            </w:r>
            <w:r w:rsidRPr="00FF3C43">
              <w:rPr>
                <w:szCs w:val="20"/>
              </w:rPr>
              <w:t xml:space="preserve">, </w:t>
            </w:r>
            <w:r w:rsidR="00594E2E" w:rsidRPr="00FF3C43">
              <w:rPr>
                <w:szCs w:val="20"/>
              </w:rPr>
              <w:t xml:space="preserve">Behavioral </w:t>
            </w:r>
            <w:r w:rsidR="003E18B6" w:rsidRPr="00FF3C43">
              <w:rPr>
                <w:szCs w:val="20"/>
              </w:rPr>
              <w:t>(C15184)</w:t>
            </w:r>
            <w:r w:rsidRPr="00FF3C43">
              <w:rPr>
                <w:szCs w:val="20"/>
              </w:rPr>
              <w:t xml:space="preserve">, </w:t>
            </w:r>
            <w:r w:rsidR="00594E2E" w:rsidRPr="00FF3C43">
              <w:rPr>
                <w:szCs w:val="20"/>
              </w:rPr>
              <w:t>G</w:t>
            </w:r>
            <w:r w:rsidRPr="00FF3C43">
              <w:rPr>
                <w:szCs w:val="20"/>
              </w:rPr>
              <w:t>enetic</w:t>
            </w:r>
            <w:r w:rsidR="00F861F4" w:rsidRPr="00FF3C43">
              <w:rPr>
                <w:szCs w:val="20"/>
                <w:lang w:eastAsia="ja-JP"/>
              </w:rPr>
              <w:t xml:space="preserve"> </w:t>
            </w:r>
            <w:r w:rsidR="003E18B6" w:rsidRPr="00FF3C43">
              <w:rPr>
                <w:szCs w:val="20"/>
              </w:rPr>
              <w:t>(C15238)</w:t>
            </w:r>
            <w:r w:rsidRPr="00FF3C43">
              <w:rPr>
                <w:szCs w:val="20"/>
              </w:rPr>
              <w:t xml:space="preserve">, </w:t>
            </w:r>
            <w:r w:rsidR="00594E2E" w:rsidRPr="00FF3C43">
              <w:rPr>
                <w:szCs w:val="20"/>
              </w:rPr>
              <w:t>D</w:t>
            </w:r>
            <w:r w:rsidRPr="00FF3C43">
              <w:rPr>
                <w:szCs w:val="20"/>
              </w:rPr>
              <w:t xml:space="preserve">ietary </w:t>
            </w:r>
            <w:r w:rsidR="00594E2E" w:rsidRPr="00FF3C43">
              <w:rPr>
                <w:szCs w:val="20"/>
              </w:rPr>
              <w:t>S</w:t>
            </w:r>
            <w:r w:rsidRPr="00FF3C43">
              <w:rPr>
                <w:szCs w:val="20"/>
              </w:rPr>
              <w:t>upplement</w:t>
            </w:r>
            <w:r w:rsidR="00F861F4" w:rsidRPr="00FF3C43">
              <w:rPr>
                <w:szCs w:val="20"/>
                <w:lang w:eastAsia="ja-JP"/>
              </w:rPr>
              <w:t xml:space="preserve"> </w:t>
            </w:r>
            <w:r w:rsidR="003E18B6" w:rsidRPr="00FF3C43">
              <w:rPr>
                <w:szCs w:val="20"/>
              </w:rPr>
              <w:t>(C1505)</w:t>
            </w:r>
            <w:r w:rsidRPr="00FF3C43">
              <w:rPr>
                <w:szCs w:val="20"/>
              </w:rPr>
              <w:t xml:space="preserve">, </w:t>
            </w:r>
            <w:r w:rsidR="00594E2E" w:rsidRPr="00FF3C43">
              <w:rPr>
                <w:szCs w:val="20"/>
              </w:rPr>
              <w:t>C</w:t>
            </w:r>
            <w:r w:rsidRPr="00FF3C43">
              <w:rPr>
                <w:szCs w:val="20"/>
              </w:rPr>
              <w:t xml:space="preserve">ombination </w:t>
            </w:r>
            <w:r w:rsidR="00594E2E" w:rsidRPr="00FF3C43">
              <w:rPr>
                <w:szCs w:val="20"/>
              </w:rPr>
              <w:t>P</w:t>
            </w:r>
            <w:r w:rsidRPr="00FF3C43">
              <w:rPr>
                <w:szCs w:val="20"/>
              </w:rPr>
              <w:t>roduct</w:t>
            </w:r>
            <w:r w:rsidR="00F861F4" w:rsidRPr="00FF3C43">
              <w:rPr>
                <w:szCs w:val="20"/>
                <w:lang w:eastAsia="ja-JP"/>
              </w:rPr>
              <w:t xml:space="preserve"> </w:t>
            </w:r>
            <w:r w:rsidR="003E18B6" w:rsidRPr="00FF3C43">
              <w:rPr>
                <w:szCs w:val="20"/>
              </w:rPr>
              <w:t>(C54696)</w:t>
            </w:r>
            <w:r w:rsidRPr="00FF3C43">
              <w:rPr>
                <w:szCs w:val="20"/>
              </w:rPr>
              <w:t>,</w:t>
            </w:r>
            <w:r w:rsidR="00D46F63" w:rsidRPr="00FF3C43">
              <w:rPr>
                <w:szCs w:val="20"/>
              </w:rPr>
              <w:t xml:space="preserve"> </w:t>
            </w:r>
            <w:r w:rsidR="00594E2E" w:rsidRPr="00FF3C43">
              <w:rPr>
                <w:szCs w:val="20"/>
              </w:rPr>
              <w:t>D</w:t>
            </w:r>
            <w:r w:rsidR="00D46F63" w:rsidRPr="00FF3C43">
              <w:rPr>
                <w:szCs w:val="20"/>
              </w:rPr>
              <w:t xml:space="preserve">iagnostic </w:t>
            </w:r>
            <w:r w:rsidR="00594E2E" w:rsidRPr="00FF3C43">
              <w:rPr>
                <w:szCs w:val="20"/>
              </w:rPr>
              <w:t>T</w:t>
            </w:r>
            <w:r w:rsidR="00D46F63" w:rsidRPr="00FF3C43">
              <w:rPr>
                <w:szCs w:val="20"/>
              </w:rPr>
              <w:t>est</w:t>
            </w:r>
            <w:r w:rsidR="00F861F4" w:rsidRPr="00FF3C43">
              <w:rPr>
                <w:szCs w:val="20"/>
                <w:lang w:eastAsia="ja-JP"/>
              </w:rPr>
              <w:t xml:space="preserve"> </w:t>
            </w:r>
            <w:r w:rsidR="003E18B6" w:rsidRPr="00FF3C43">
              <w:rPr>
                <w:szCs w:val="20"/>
              </w:rPr>
              <w:t>(C18020)</w:t>
            </w:r>
          </w:p>
        </w:tc>
      </w:tr>
      <w:tr w:rsidR="00DB50C7" w:rsidRPr="00272F02" w14:paraId="752698D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D7DFC41" w14:textId="77777777" w:rsidR="00BF4F11" w:rsidRPr="00272F02" w:rsidRDefault="00BF4F11" w:rsidP="00BF4F1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3300B" w14:textId="77777777" w:rsidR="00BF4F11" w:rsidRPr="00272F02" w:rsidRDefault="00BF4F11" w:rsidP="00BF4F11">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E7C6475" w14:textId="3964846F" w:rsidR="00BF4F11" w:rsidRPr="00272F02" w:rsidRDefault="4817CA86" w:rsidP="00BF4F11">
            <w:pPr>
              <w:pStyle w:val="TableCellLeft10pt"/>
              <w:rPr>
                <w:szCs w:val="20"/>
                <w:lang w:val="en-GB"/>
              </w:rPr>
            </w:pPr>
            <w:r w:rsidRPr="4817CA86">
              <w:rPr>
                <w:rStyle w:val="TableCellLeft10ptBoldChar"/>
              </w:rPr>
              <w:t>Relationship</w:t>
            </w:r>
            <w:r w:rsidRPr="4817CA86">
              <w:rPr>
                <w:lang w:val="en-GB"/>
              </w:rPr>
              <w:t xml:space="preserve">: </w:t>
            </w:r>
            <w:commentRangeStart w:id="389"/>
            <w:commentRangeStart w:id="390"/>
            <w:r w:rsidRPr="4817CA86">
              <w:rPr>
                <w:lang w:val="en-GB" w:eastAsia="ja-JP"/>
              </w:rPr>
              <w:t>a</w:t>
            </w:r>
            <w:commentRangeEnd w:id="389"/>
            <w:r w:rsidR="00BF4F11">
              <w:commentReference w:id="389"/>
            </w:r>
            <w:commentRangeEnd w:id="390"/>
            <w:r w:rsidR="008939C8">
              <w:rPr>
                <w:rStyle w:val="CommentReference"/>
                <w:rFonts w:eastAsia="Times New Roman"/>
              </w:rPr>
              <w:commentReference w:id="390"/>
            </w:r>
            <w:r w:rsidRPr="4817CA86">
              <w:rPr>
                <w:lang w:val="en-GB" w:eastAsia="ja-JP"/>
              </w:rPr>
              <w:t xml:space="preserve">rm name, arm type and </w:t>
            </w:r>
            <w:r w:rsidRPr="4817CA86">
              <w:rPr>
                <w:lang w:val="en-GB"/>
              </w:rPr>
              <w:t>Intervention name</w:t>
            </w:r>
            <w:r w:rsidRPr="4817CA86">
              <w:rPr>
                <w:lang w:val="en-GB" w:eastAsia="ja-JP"/>
              </w:rPr>
              <w:t xml:space="preserve">, </w:t>
            </w:r>
            <w:r w:rsidR="00BF4F11" w:rsidRPr="00272F02">
              <w:rPr>
                <w:rStyle w:val="TableCellLeft10ptBoldChar"/>
                <w:szCs w:val="20"/>
              </w:rPr>
              <w:t>Concept</w:t>
            </w:r>
            <w:r w:rsidR="00BF4F11" w:rsidRPr="00272F02">
              <w:rPr>
                <w:szCs w:val="20"/>
                <w:lang w:val="en-GB"/>
              </w:rPr>
              <w:t xml:space="preserve">: </w:t>
            </w:r>
            <w:r w:rsidR="004273CB" w:rsidRPr="00272F02">
              <w:rPr>
                <w:szCs w:val="20"/>
                <w:lang w:val="en-GB"/>
              </w:rPr>
              <w:t>C98747</w:t>
            </w:r>
          </w:p>
        </w:tc>
      </w:tr>
      <w:tr w:rsidR="00DB50C7" w:rsidRPr="00272F02" w14:paraId="35781B6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4C19298" w14:textId="03372884" w:rsidR="00BF4F11" w:rsidRPr="00272F02" w:rsidRDefault="0021788E" w:rsidP="00BF4F1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121B70B" w14:textId="262B0EAB" w:rsidR="00BF4F11" w:rsidRPr="00272F02" w:rsidRDefault="004273CB" w:rsidP="00BF4F11">
            <w:pPr>
              <w:pStyle w:val="TableCellLeft10pt"/>
              <w:rPr>
                <w:szCs w:val="20"/>
                <w:lang w:val="en-GB"/>
              </w:rPr>
            </w:pPr>
            <w:r w:rsidRPr="00272F02">
              <w:rPr>
                <w:szCs w:val="20"/>
                <w:lang w:val="en-GB"/>
              </w:rPr>
              <w:t>Yes</w:t>
            </w:r>
            <w:r w:rsidR="00F26DF3" w:rsidRPr="00272F02">
              <w:rPr>
                <w:szCs w:val="20"/>
                <w:lang w:val="en-GB" w:eastAsia="ja-JP"/>
              </w:rPr>
              <w:t>,</w:t>
            </w:r>
            <w:r w:rsidRPr="00272F02">
              <w:rPr>
                <w:szCs w:val="20"/>
                <w:lang w:val="en-GB"/>
              </w:rPr>
              <w:t xml:space="preserve"> </w:t>
            </w:r>
            <w:r w:rsidR="00F861F4" w:rsidRPr="00272F02">
              <w:rPr>
                <w:szCs w:val="20"/>
                <w:lang w:val="en-GB" w:eastAsia="ja-JP"/>
              </w:rPr>
              <w:t>repeat</w:t>
            </w:r>
            <w:r w:rsidR="00A531C7" w:rsidRPr="00272F02">
              <w:rPr>
                <w:szCs w:val="20"/>
                <w:lang w:val="en-GB" w:eastAsia="ja-JP"/>
              </w:rPr>
              <w:t>able for each arm name</w:t>
            </w:r>
            <w:r w:rsidR="001B4F08">
              <w:rPr>
                <w:szCs w:val="20"/>
                <w:lang w:val="en-GB" w:eastAsia="ja-JP"/>
              </w:rPr>
              <w:t xml:space="preserve"> and arm type combination</w:t>
            </w:r>
          </w:p>
        </w:tc>
      </w:tr>
    </w:tbl>
    <w:p w14:paraId="423987D2" w14:textId="77777777" w:rsidR="00CF4C68" w:rsidRPr="00272F02" w:rsidRDefault="00CF4C68" w:rsidP="00CF4C68">
      <w:pPr>
        <w:rPr>
          <w:sz w:val="20"/>
          <w:szCs w:val="20"/>
        </w:rPr>
      </w:pPr>
    </w:p>
    <w:tbl>
      <w:tblPr>
        <w:tblStyle w:val="TableGrid"/>
        <w:tblW w:w="5000" w:type="pct"/>
        <w:tblLook w:val="04A0" w:firstRow="1" w:lastRow="0" w:firstColumn="1" w:lastColumn="0" w:noHBand="0" w:noVBand="1"/>
      </w:tblPr>
      <w:tblGrid>
        <w:gridCol w:w="1033"/>
        <w:gridCol w:w="1989"/>
        <w:gridCol w:w="5968"/>
      </w:tblGrid>
      <w:tr w:rsidR="00DB50C7" w:rsidRPr="00272F02" w14:paraId="13480190" w14:textId="77777777" w:rsidTr="00910BB6">
        <w:trPr>
          <w:trHeight w:val="20"/>
        </w:trPr>
        <w:tc>
          <w:tcPr>
            <w:tcW w:w="575" w:type="pct"/>
            <w:shd w:val="clear" w:color="auto" w:fill="FFFFCC"/>
            <w:hideMark/>
          </w:tcPr>
          <w:p w14:paraId="20008482" w14:textId="77777777" w:rsidR="00CD14AE" w:rsidRPr="00272F02" w:rsidRDefault="00CD14AE" w:rsidP="00C824A4">
            <w:pPr>
              <w:rPr>
                <w:b/>
                <w:bCs/>
                <w:sz w:val="20"/>
                <w:szCs w:val="20"/>
              </w:rPr>
            </w:pPr>
            <w:r w:rsidRPr="00272F02">
              <w:rPr>
                <w:b/>
                <w:bCs/>
                <w:sz w:val="20"/>
                <w:szCs w:val="20"/>
              </w:rPr>
              <w:t>NCI C-Code</w:t>
            </w:r>
          </w:p>
        </w:tc>
        <w:tc>
          <w:tcPr>
            <w:tcW w:w="1106" w:type="pct"/>
            <w:shd w:val="clear" w:color="auto" w:fill="FFFFCC"/>
            <w:hideMark/>
          </w:tcPr>
          <w:p w14:paraId="4EE83FEC" w14:textId="77777777" w:rsidR="00CD14AE" w:rsidRPr="00272F02" w:rsidRDefault="00CD14AE" w:rsidP="00C824A4">
            <w:pPr>
              <w:rPr>
                <w:b/>
                <w:bCs/>
                <w:sz w:val="20"/>
                <w:szCs w:val="20"/>
              </w:rPr>
            </w:pPr>
            <w:r w:rsidRPr="00272F02">
              <w:rPr>
                <w:b/>
                <w:bCs/>
                <w:sz w:val="20"/>
                <w:szCs w:val="20"/>
              </w:rPr>
              <w:t>M11 Preferred Term</w:t>
            </w:r>
          </w:p>
        </w:tc>
        <w:tc>
          <w:tcPr>
            <w:tcW w:w="3319" w:type="pct"/>
            <w:shd w:val="clear" w:color="auto" w:fill="FFFFCC"/>
            <w:hideMark/>
          </w:tcPr>
          <w:p w14:paraId="3EE932A0" w14:textId="77777777" w:rsidR="00CD14AE" w:rsidRPr="00272F02" w:rsidRDefault="00CD14AE" w:rsidP="00C824A4">
            <w:pPr>
              <w:rPr>
                <w:b/>
                <w:bCs/>
                <w:sz w:val="20"/>
                <w:szCs w:val="20"/>
              </w:rPr>
            </w:pPr>
            <w:r w:rsidRPr="00272F02">
              <w:rPr>
                <w:b/>
                <w:bCs/>
                <w:sz w:val="20"/>
                <w:szCs w:val="20"/>
              </w:rPr>
              <w:t>Draft Definition</w:t>
            </w:r>
          </w:p>
        </w:tc>
      </w:tr>
      <w:tr w:rsidR="00DB50C7" w:rsidRPr="00272F02" w14:paraId="75D1680F" w14:textId="77777777" w:rsidTr="00910BB6">
        <w:trPr>
          <w:trHeight w:val="20"/>
        </w:trPr>
        <w:tc>
          <w:tcPr>
            <w:tcW w:w="575" w:type="pct"/>
            <w:shd w:val="clear" w:color="auto" w:fill="EAEDF1" w:themeFill="text2" w:themeFillTint="1A"/>
            <w:hideMark/>
          </w:tcPr>
          <w:p w14:paraId="4C70B832" w14:textId="77777777" w:rsidR="00CD14AE" w:rsidRPr="00272F02" w:rsidRDefault="00CD14AE" w:rsidP="00C824A4">
            <w:pPr>
              <w:rPr>
                <w:sz w:val="20"/>
                <w:szCs w:val="20"/>
              </w:rPr>
            </w:pPr>
            <w:r w:rsidRPr="00272F02">
              <w:rPr>
                <w:sz w:val="20"/>
                <w:szCs w:val="20"/>
              </w:rPr>
              <w:t>C99078</w:t>
            </w:r>
          </w:p>
        </w:tc>
        <w:tc>
          <w:tcPr>
            <w:tcW w:w="1106" w:type="pct"/>
            <w:shd w:val="clear" w:color="auto" w:fill="EAEDF1" w:themeFill="text2" w:themeFillTint="1A"/>
            <w:hideMark/>
          </w:tcPr>
          <w:p w14:paraId="1B572990" w14:textId="77777777" w:rsidR="00CD14AE" w:rsidRPr="00272F02" w:rsidRDefault="00CD14AE" w:rsidP="00C824A4">
            <w:pPr>
              <w:rPr>
                <w:sz w:val="20"/>
                <w:szCs w:val="20"/>
              </w:rPr>
            </w:pPr>
            <w:r w:rsidRPr="00272F02">
              <w:rPr>
                <w:sz w:val="20"/>
                <w:szCs w:val="20"/>
              </w:rPr>
              <w:t>INTTYPE</w:t>
            </w:r>
          </w:p>
        </w:tc>
        <w:tc>
          <w:tcPr>
            <w:tcW w:w="3319" w:type="pct"/>
            <w:shd w:val="clear" w:color="auto" w:fill="EAEDF1" w:themeFill="text2" w:themeFillTint="1A"/>
            <w:hideMark/>
          </w:tcPr>
          <w:p w14:paraId="79E23327" w14:textId="77777777" w:rsidR="00CD14AE" w:rsidRPr="00272F02" w:rsidRDefault="00CD14AE" w:rsidP="00C824A4">
            <w:pPr>
              <w:rPr>
                <w:sz w:val="20"/>
                <w:szCs w:val="20"/>
              </w:rPr>
            </w:pPr>
            <w:r w:rsidRPr="00272F02">
              <w:rPr>
                <w:sz w:val="20"/>
                <w:szCs w:val="20"/>
              </w:rPr>
              <w:t>A terminology codelist relevant to the kind of product or procedure studied in a trial.</w:t>
            </w:r>
          </w:p>
        </w:tc>
      </w:tr>
      <w:tr w:rsidR="00DB50C7" w:rsidRPr="00272F02" w14:paraId="03799507" w14:textId="77777777" w:rsidTr="00910BB6">
        <w:trPr>
          <w:trHeight w:val="20"/>
        </w:trPr>
        <w:tc>
          <w:tcPr>
            <w:tcW w:w="575" w:type="pct"/>
            <w:hideMark/>
          </w:tcPr>
          <w:p w14:paraId="7D920241" w14:textId="77777777" w:rsidR="00CD14AE" w:rsidRPr="00272F02" w:rsidRDefault="00CD14AE" w:rsidP="00C824A4">
            <w:pPr>
              <w:rPr>
                <w:sz w:val="20"/>
                <w:szCs w:val="20"/>
              </w:rPr>
            </w:pPr>
            <w:r w:rsidRPr="00272F02">
              <w:rPr>
                <w:sz w:val="20"/>
                <w:szCs w:val="20"/>
              </w:rPr>
              <w:t>C15184</w:t>
            </w:r>
          </w:p>
        </w:tc>
        <w:tc>
          <w:tcPr>
            <w:tcW w:w="1106" w:type="pct"/>
            <w:hideMark/>
          </w:tcPr>
          <w:p w14:paraId="656D6CB9" w14:textId="77777777" w:rsidR="00CD14AE" w:rsidRPr="00272F02" w:rsidRDefault="00CD14AE" w:rsidP="00C824A4">
            <w:pPr>
              <w:rPr>
                <w:sz w:val="20"/>
                <w:szCs w:val="20"/>
              </w:rPr>
            </w:pPr>
            <w:r w:rsidRPr="00272F02">
              <w:rPr>
                <w:sz w:val="20"/>
                <w:szCs w:val="20"/>
              </w:rPr>
              <w:t>Behavioral</w:t>
            </w:r>
          </w:p>
        </w:tc>
        <w:tc>
          <w:tcPr>
            <w:tcW w:w="3319" w:type="pct"/>
            <w:hideMark/>
          </w:tcPr>
          <w:p w14:paraId="31F0F1D0" w14:textId="77777777" w:rsidR="00CD14AE" w:rsidRPr="00272F02" w:rsidRDefault="00CD14AE" w:rsidP="00C824A4">
            <w:pPr>
              <w:rPr>
                <w:sz w:val="20"/>
                <w:szCs w:val="20"/>
              </w:rPr>
            </w:pPr>
            <w:r w:rsidRPr="00272F02">
              <w:rPr>
                <w:sz w:val="20"/>
                <w:szCs w:val="20"/>
              </w:rPr>
              <w:t>A technique used to change the behavior of a subject (e.g., psychotherapy, lifestyle counseling, or hypnosis).</w:t>
            </w:r>
          </w:p>
        </w:tc>
      </w:tr>
      <w:tr w:rsidR="00DB50C7" w:rsidRPr="00272F02" w14:paraId="70D9B7B3" w14:textId="77777777" w:rsidTr="00910BB6">
        <w:trPr>
          <w:trHeight w:val="20"/>
        </w:trPr>
        <w:tc>
          <w:tcPr>
            <w:tcW w:w="575" w:type="pct"/>
            <w:hideMark/>
          </w:tcPr>
          <w:p w14:paraId="6A56E690" w14:textId="77777777" w:rsidR="00CD14AE" w:rsidRPr="00272F02" w:rsidRDefault="00CD14AE" w:rsidP="00C824A4">
            <w:pPr>
              <w:rPr>
                <w:sz w:val="20"/>
                <w:szCs w:val="20"/>
              </w:rPr>
            </w:pPr>
            <w:r w:rsidRPr="00272F02">
              <w:rPr>
                <w:sz w:val="20"/>
                <w:szCs w:val="20"/>
              </w:rPr>
              <w:t>C307</w:t>
            </w:r>
          </w:p>
        </w:tc>
        <w:tc>
          <w:tcPr>
            <w:tcW w:w="1106" w:type="pct"/>
            <w:hideMark/>
          </w:tcPr>
          <w:p w14:paraId="22D804EC" w14:textId="77777777" w:rsidR="00CD14AE" w:rsidRPr="00272F02" w:rsidRDefault="00CD14AE" w:rsidP="00C824A4">
            <w:pPr>
              <w:rPr>
                <w:sz w:val="20"/>
                <w:szCs w:val="20"/>
              </w:rPr>
            </w:pPr>
            <w:r w:rsidRPr="00272F02">
              <w:rPr>
                <w:sz w:val="20"/>
                <w:szCs w:val="20"/>
              </w:rPr>
              <w:t>Biologic</w:t>
            </w:r>
          </w:p>
        </w:tc>
        <w:tc>
          <w:tcPr>
            <w:tcW w:w="3319" w:type="pct"/>
            <w:hideMark/>
          </w:tcPr>
          <w:p w14:paraId="544186B5" w14:textId="7CB47B34" w:rsidR="00CD14AE" w:rsidRPr="00272F02" w:rsidRDefault="00CD14AE" w:rsidP="00C824A4">
            <w:pPr>
              <w:rPr>
                <w:sz w:val="20"/>
                <w:szCs w:val="20"/>
              </w:rPr>
            </w:pPr>
            <w:r w:rsidRPr="00272F02">
              <w:rPr>
                <w:sz w:val="20"/>
                <w:szCs w:val="20"/>
              </w:rPr>
              <w:t>A product of biological origin applicable to the prevention, treatment, or cure of a disease or condition, for example: virus, therapeutic serum, toxin, antitoxin, vaccine, blood, blood component or derivative, allergenic product, or analogous product.</w:t>
            </w:r>
          </w:p>
        </w:tc>
      </w:tr>
      <w:tr w:rsidR="00DB50C7" w:rsidRPr="00272F02" w14:paraId="52D273E3" w14:textId="77777777" w:rsidTr="00416556">
        <w:trPr>
          <w:trHeight w:val="20"/>
        </w:trPr>
        <w:tc>
          <w:tcPr>
            <w:tcW w:w="575" w:type="pct"/>
            <w:hideMark/>
          </w:tcPr>
          <w:p w14:paraId="6B694815" w14:textId="77777777" w:rsidR="00CD14AE" w:rsidRPr="00272F02" w:rsidRDefault="00CD14AE" w:rsidP="00C824A4">
            <w:pPr>
              <w:rPr>
                <w:sz w:val="20"/>
                <w:szCs w:val="20"/>
              </w:rPr>
            </w:pPr>
            <w:r w:rsidRPr="00272F02">
              <w:rPr>
                <w:sz w:val="20"/>
                <w:szCs w:val="20"/>
              </w:rPr>
              <w:t>C923</w:t>
            </w:r>
          </w:p>
        </w:tc>
        <w:tc>
          <w:tcPr>
            <w:tcW w:w="1106" w:type="pct"/>
            <w:hideMark/>
          </w:tcPr>
          <w:p w14:paraId="40FF49C9" w14:textId="77777777" w:rsidR="00CD14AE" w:rsidRPr="00272F02" w:rsidRDefault="00CD14AE" w:rsidP="00C824A4">
            <w:pPr>
              <w:rPr>
                <w:sz w:val="20"/>
                <w:szCs w:val="20"/>
              </w:rPr>
            </w:pPr>
            <w:r w:rsidRPr="00272F02">
              <w:rPr>
                <w:sz w:val="20"/>
                <w:szCs w:val="20"/>
              </w:rPr>
              <w:t>Vaccine</w:t>
            </w:r>
          </w:p>
        </w:tc>
        <w:tc>
          <w:tcPr>
            <w:tcW w:w="3319" w:type="pct"/>
            <w:hideMark/>
          </w:tcPr>
          <w:p w14:paraId="18050355" w14:textId="32E76F3B" w:rsidR="00CD14AE" w:rsidRPr="00272F02" w:rsidRDefault="00CD14AE" w:rsidP="00E14112">
            <w:pPr>
              <w:rPr>
                <w:sz w:val="20"/>
                <w:szCs w:val="20"/>
              </w:rPr>
            </w:pPr>
            <w:r w:rsidRPr="00272F02">
              <w:rPr>
                <w:sz w:val="20"/>
                <w:szCs w:val="20"/>
              </w:rPr>
              <w:t>A medicinal product inducing immunity against disease, most often to prevent occurrence of a disease, (e.g., a preventative vaccine against infectious disease), but also to treat a disease, (e.g., a therapeutic vaccine against cancer).</w:t>
            </w:r>
          </w:p>
        </w:tc>
      </w:tr>
      <w:tr w:rsidR="00DB50C7" w:rsidRPr="00272F02" w14:paraId="71B32C5A" w14:textId="77777777" w:rsidTr="00910BB6">
        <w:trPr>
          <w:trHeight w:val="20"/>
        </w:trPr>
        <w:tc>
          <w:tcPr>
            <w:tcW w:w="575" w:type="pct"/>
            <w:hideMark/>
          </w:tcPr>
          <w:p w14:paraId="6EB4A7B3" w14:textId="77777777" w:rsidR="00CD14AE" w:rsidRPr="00272F02" w:rsidRDefault="00CD14AE" w:rsidP="00C824A4">
            <w:pPr>
              <w:rPr>
                <w:sz w:val="20"/>
                <w:szCs w:val="20"/>
              </w:rPr>
            </w:pPr>
            <w:r w:rsidRPr="00272F02">
              <w:rPr>
                <w:sz w:val="20"/>
                <w:szCs w:val="20"/>
              </w:rPr>
              <w:t>C54696</w:t>
            </w:r>
          </w:p>
        </w:tc>
        <w:tc>
          <w:tcPr>
            <w:tcW w:w="1106" w:type="pct"/>
            <w:hideMark/>
          </w:tcPr>
          <w:p w14:paraId="23926EDF" w14:textId="77777777" w:rsidR="00CD14AE" w:rsidRPr="00272F02" w:rsidRDefault="00CD14AE" w:rsidP="00C824A4">
            <w:pPr>
              <w:rPr>
                <w:sz w:val="20"/>
                <w:szCs w:val="20"/>
              </w:rPr>
            </w:pPr>
            <w:r w:rsidRPr="00272F02">
              <w:rPr>
                <w:sz w:val="20"/>
                <w:szCs w:val="20"/>
              </w:rPr>
              <w:t>Combination Product</w:t>
            </w:r>
          </w:p>
        </w:tc>
        <w:tc>
          <w:tcPr>
            <w:tcW w:w="3319" w:type="pct"/>
            <w:hideMark/>
          </w:tcPr>
          <w:p w14:paraId="43B429C4" w14:textId="73A2EF4A" w:rsidR="00CD14AE" w:rsidRPr="00272F02" w:rsidRDefault="00CD14AE" w:rsidP="00C824A4">
            <w:pPr>
              <w:rPr>
                <w:sz w:val="20"/>
                <w:szCs w:val="20"/>
              </w:rPr>
            </w:pPr>
            <w:r w:rsidRPr="00272F02">
              <w:rPr>
                <w:sz w:val="20"/>
                <w:szCs w:val="20"/>
              </w:rPr>
              <w:t>A product composed of two or more different types of medical products (i.e., a combination of a drug, device, and/or biological product with one another and are referred to as "constituent parts" of the combination product).</w:t>
            </w:r>
          </w:p>
        </w:tc>
      </w:tr>
      <w:tr w:rsidR="00DB50C7" w:rsidRPr="00272F02" w14:paraId="33CD730D" w14:textId="77777777" w:rsidTr="00910BB6">
        <w:trPr>
          <w:trHeight w:val="20"/>
        </w:trPr>
        <w:tc>
          <w:tcPr>
            <w:tcW w:w="575" w:type="pct"/>
            <w:hideMark/>
          </w:tcPr>
          <w:p w14:paraId="01B964F9" w14:textId="77777777" w:rsidR="00CD14AE" w:rsidRPr="00272F02" w:rsidRDefault="00CD14AE" w:rsidP="00C824A4">
            <w:pPr>
              <w:rPr>
                <w:sz w:val="20"/>
                <w:szCs w:val="20"/>
              </w:rPr>
            </w:pPr>
            <w:r w:rsidRPr="00272F02">
              <w:rPr>
                <w:sz w:val="20"/>
                <w:szCs w:val="20"/>
              </w:rPr>
              <w:t>C16830</w:t>
            </w:r>
          </w:p>
        </w:tc>
        <w:tc>
          <w:tcPr>
            <w:tcW w:w="1106" w:type="pct"/>
            <w:hideMark/>
          </w:tcPr>
          <w:p w14:paraId="406343B4" w14:textId="77777777" w:rsidR="00CD14AE" w:rsidRPr="00272F02" w:rsidRDefault="00CD14AE" w:rsidP="00C824A4">
            <w:pPr>
              <w:rPr>
                <w:sz w:val="20"/>
                <w:szCs w:val="20"/>
              </w:rPr>
            </w:pPr>
            <w:r w:rsidRPr="00272F02">
              <w:rPr>
                <w:sz w:val="20"/>
                <w:szCs w:val="20"/>
              </w:rPr>
              <w:t>Device</w:t>
            </w:r>
          </w:p>
        </w:tc>
        <w:tc>
          <w:tcPr>
            <w:tcW w:w="3319" w:type="pct"/>
            <w:hideMark/>
          </w:tcPr>
          <w:p w14:paraId="3B29206B" w14:textId="4CC2E750" w:rsidR="00CD14AE" w:rsidRPr="00272F02" w:rsidRDefault="00CD14AE" w:rsidP="00C824A4">
            <w:pPr>
              <w:rPr>
                <w:sz w:val="20"/>
                <w:szCs w:val="20"/>
              </w:rPr>
            </w:pPr>
            <w:r w:rsidRPr="00272F02">
              <w:rPr>
                <w:sz w:val="20"/>
                <w:szCs w:val="20"/>
              </w:rPr>
              <w:t>Any instrument, apparatus, implement, machine, appliance, implant, reagent for in vitro use, software, material or other similar or related article, intended by the manufacturer to be used, alone or in combination for, one or more specific medical purpose(s).</w:t>
            </w:r>
          </w:p>
        </w:tc>
      </w:tr>
      <w:tr w:rsidR="00DB50C7" w:rsidRPr="00272F02" w14:paraId="73236B29" w14:textId="77777777" w:rsidTr="00910BB6">
        <w:trPr>
          <w:trHeight w:val="20"/>
        </w:trPr>
        <w:tc>
          <w:tcPr>
            <w:tcW w:w="575" w:type="pct"/>
            <w:hideMark/>
          </w:tcPr>
          <w:p w14:paraId="6BC38CD1" w14:textId="77777777" w:rsidR="00CD14AE" w:rsidRPr="00272F02" w:rsidRDefault="00CD14AE" w:rsidP="00C824A4">
            <w:pPr>
              <w:rPr>
                <w:sz w:val="20"/>
                <w:szCs w:val="20"/>
              </w:rPr>
            </w:pPr>
            <w:r w:rsidRPr="00272F02">
              <w:rPr>
                <w:sz w:val="20"/>
                <w:szCs w:val="20"/>
              </w:rPr>
              <w:t>C1505</w:t>
            </w:r>
          </w:p>
        </w:tc>
        <w:tc>
          <w:tcPr>
            <w:tcW w:w="1106" w:type="pct"/>
            <w:hideMark/>
          </w:tcPr>
          <w:p w14:paraId="47FE18A0" w14:textId="77777777" w:rsidR="00CD14AE" w:rsidRPr="00272F02" w:rsidRDefault="00CD14AE" w:rsidP="00C824A4">
            <w:pPr>
              <w:rPr>
                <w:sz w:val="20"/>
                <w:szCs w:val="20"/>
              </w:rPr>
            </w:pPr>
            <w:r w:rsidRPr="00272F02">
              <w:rPr>
                <w:sz w:val="20"/>
                <w:szCs w:val="20"/>
              </w:rPr>
              <w:t>Dietary Supplement</w:t>
            </w:r>
          </w:p>
        </w:tc>
        <w:tc>
          <w:tcPr>
            <w:tcW w:w="3319" w:type="pct"/>
            <w:hideMark/>
          </w:tcPr>
          <w:p w14:paraId="7A037EC6" w14:textId="77777777" w:rsidR="00CD14AE" w:rsidRPr="00272F02" w:rsidRDefault="00CD14AE" w:rsidP="00C824A4">
            <w:pPr>
              <w:rPr>
                <w:sz w:val="20"/>
                <w:szCs w:val="20"/>
              </w:rPr>
            </w:pPr>
            <w:r w:rsidRPr="00272F02">
              <w:rPr>
                <w:sz w:val="20"/>
                <w:szCs w:val="20"/>
              </w:rPr>
              <w:t>Preparations containing ingredient(s) intended to supplement the diet.</w:t>
            </w:r>
          </w:p>
        </w:tc>
      </w:tr>
      <w:tr w:rsidR="00DB50C7" w:rsidRPr="00272F02" w14:paraId="74E0F76F" w14:textId="77777777" w:rsidTr="00910BB6">
        <w:trPr>
          <w:trHeight w:val="20"/>
        </w:trPr>
        <w:tc>
          <w:tcPr>
            <w:tcW w:w="575" w:type="pct"/>
            <w:hideMark/>
          </w:tcPr>
          <w:p w14:paraId="30D30034" w14:textId="77777777" w:rsidR="00CD14AE" w:rsidRPr="00272F02" w:rsidRDefault="00CD14AE" w:rsidP="00C824A4">
            <w:pPr>
              <w:rPr>
                <w:sz w:val="20"/>
                <w:szCs w:val="20"/>
              </w:rPr>
            </w:pPr>
            <w:r w:rsidRPr="00272F02">
              <w:rPr>
                <w:sz w:val="20"/>
                <w:szCs w:val="20"/>
              </w:rPr>
              <w:t>C1909</w:t>
            </w:r>
          </w:p>
        </w:tc>
        <w:tc>
          <w:tcPr>
            <w:tcW w:w="1106" w:type="pct"/>
            <w:hideMark/>
          </w:tcPr>
          <w:p w14:paraId="29BB8B8E" w14:textId="77777777" w:rsidR="00CD14AE" w:rsidRPr="00272F02" w:rsidRDefault="00CD14AE" w:rsidP="00C824A4">
            <w:pPr>
              <w:rPr>
                <w:sz w:val="20"/>
                <w:szCs w:val="20"/>
              </w:rPr>
            </w:pPr>
            <w:r w:rsidRPr="00272F02">
              <w:rPr>
                <w:sz w:val="20"/>
                <w:szCs w:val="20"/>
              </w:rPr>
              <w:t>Drug</w:t>
            </w:r>
          </w:p>
        </w:tc>
        <w:tc>
          <w:tcPr>
            <w:tcW w:w="3319" w:type="pct"/>
            <w:hideMark/>
          </w:tcPr>
          <w:p w14:paraId="1AE59710" w14:textId="6C30C499" w:rsidR="00CD14AE" w:rsidRPr="00272F02" w:rsidRDefault="00CD14AE" w:rsidP="00C824A4">
            <w:pPr>
              <w:rPr>
                <w:sz w:val="20"/>
                <w:szCs w:val="20"/>
              </w:rPr>
            </w:pPr>
            <w:r w:rsidRPr="00272F02">
              <w:rPr>
                <w:sz w:val="20"/>
                <w:szCs w:val="20"/>
              </w:rPr>
              <w:t>An active natural, synthetic or semi-synthetic ingredient including endogenous body substance that is intended to furnish pharmacological activity or other direct effect in the diagnosis, cure, mitigation, treatment, or prevention of disease or to affect the structure or any function of the human body, but does not include intermediates used in the synthesis of such ingredient.</w:t>
            </w:r>
          </w:p>
        </w:tc>
      </w:tr>
      <w:tr w:rsidR="00DB50C7" w:rsidRPr="00272F02" w14:paraId="42EBBA8E" w14:textId="77777777" w:rsidTr="00910BB6">
        <w:trPr>
          <w:trHeight w:val="20"/>
        </w:trPr>
        <w:tc>
          <w:tcPr>
            <w:tcW w:w="575" w:type="pct"/>
            <w:hideMark/>
          </w:tcPr>
          <w:p w14:paraId="7581471F" w14:textId="77777777" w:rsidR="00CD14AE" w:rsidRPr="00272F02" w:rsidRDefault="00CD14AE" w:rsidP="00C824A4">
            <w:pPr>
              <w:rPr>
                <w:sz w:val="20"/>
                <w:szCs w:val="20"/>
              </w:rPr>
            </w:pPr>
            <w:r w:rsidRPr="00272F02">
              <w:rPr>
                <w:sz w:val="20"/>
                <w:szCs w:val="20"/>
              </w:rPr>
              <w:t>C15238</w:t>
            </w:r>
          </w:p>
        </w:tc>
        <w:tc>
          <w:tcPr>
            <w:tcW w:w="1106" w:type="pct"/>
            <w:hideMark/>
          </w:tcPr>
          <w:p w14:paraId="7B925C61" w14:textId="77777777" w:rsidR="00CD14AE" w:rsidRPr="00272F02" w:rsidRDefault="00CD14AE" w:rsidP="00C824A4">
            <w:pPr>
              <w:rPr>
                <w:sz w:val="20"/>
                <w:szCs w:val="20"/>
              </w:rPr>
            </w:pPr>
            <w:r w:rsidRPr="00272F02">
              <w:rPr>
                <w:sz w:val="20"/>
                <w:szCs w:val="20"/>
              </w:rPr>
              <w:t>Genetic</w:t>
            </w:r>
          </w:p>
        </w:tc>
        <w:tc>
          <w:tcPr>
            <w:tcW w:w="3319" w:type="pct"/>
            <w:hideMark/>
          </w:tcPr>
          <w:p w14:paraId="38EEF9A3" w14:textId="77777777" w:rsidR="00CD14AE" w:rsidRPr="00272F02" w:rsidRDefault="00CD14AE" w:rsidP="00C824A4">
            <w:pPr>
              <w:rPr>
                <w:sz w:val="20"/>
                <w:szCs w:val="20"/>
              </w:rPr>
            </w:pPr>
            <w:r w:rsidRPr="00272F02">
              <w:rPr>
                <w:sz w:val="20"/>
                <w:szCs w:val="20"/>
              </w:rPr>
              <w:t>Introduction of genetic material into cells in order to correct or treat an inherited or acquired disease.</w:t>
            </w:r>
          </w:p>
        </w:tc>
      </w:tr>
      <w:tr w:rsidR="00DB50C7" w:rsidRPr="00272F02" w14:paraId="6FA1A4BF" w14:textId="77777777" w:rsidTr="00910BB6">
        <w:trPr>
          <w:trHeight w:val="20"/>
        </w:trPr>
        <w:tc>
          <w:tcPr>
            <w:tcW w:w="575" w:type="pct"/>
            <w:hideMark/>
          </w:tcPr>
          <w:p w14:paraId="6860B958" w14:textId="77777777" w:rsidR="00CD14AE" w:rsidRPr="00272F02" w:rsidRDefault="00CD14AE" w:rsidP="00C824A4">
            <w:pPr>
              <w:rPr>
                <w:sz w:val="20"/>
                <w:szCs w:val="20"/>
              </w:rPr>
            </w:pPr>
            <w:r w:rsidRPr="00272F02">
              <w:rPr>
                <w:sz w:val="20"/>
                <w:szCs w:val="20"/>
              </w:rPr>
              <w:t>C15329</w:t>
            </w:r>
          </w:p>
        </w:tc>
        <w:tc>
          <w:tcPr>
            <w:tcW w:w="1106" w:type="pct"/>
            <w:hideMark/>
          </w:tcPr>
          <w:p w14:paraId="61B3440D" w14:textId="77777777" w:rsidR="00CD14AE" w:rsidRPr="00272F02" w:rsidRDefault="00CD14AE" w:rsidP="00C824A4">
            <w:pPr>
              <w:rPr>
                <w:sz w:val="20"/>
                <w:szCs w:val="20"/>
              </w:rPr>
            </w:pPr>
            <w:r w:rsidRPr="00272F02">
              <w:rPr>
                <w:sz w:val="20"/>
                <w:szCs w:val="20"/>
              </w:rPr>
              <w:t>Surgery</w:t>
            </w:r>
          </w:p>
        </w:tc>
        <w:tc>
          <w:tcPr>
            <w:tcW w:w="3319" w:type="pct"/>
            <w:hideMark/>
          </w:tcPr>
          <w:p w14:paraId="354693D2" w14:textId="77777777" w:rsidR="00CD14AE" w:rsidRPr="00272F02" w:rsidRDefault="00CD14AE" w:rsidP="00C824A4">
            <w:pPr>
              <w:rPr>
                <w:sz w:val="20"/>
                <w:szCs w:val="20"/>
              </w:rPr>
            </w:pPr>
            <w:r w:rsidRPr="00272F02">
              <w:rPr>
                <w:sz w:val="20"/>
                <w:szCs w:val="20"/>
              </w:rPr>
              <w:t>A diagnostic or treatment procedure performed by manual and/or instrumental means, often involving an incision and the removal or replacement of a diseased organ or tissue; of or relating to or involving or used in surgery or requiring or amenable to treatment by surgery.</w:t>
            </w:r>
          </w:p>
        </w:tc>
      </w:tr>
      <w:tr w:rsidR="00DB50C7" w:rsidRPr="00272F02" w14:paraId="7320B933" w14:textId="77777777" w:rsidTr="00910BB6">
        <w:trPr>
          <w:trHeight w:val="20"/>
        </w:trPr>
        <w:tc>
          <w:tcPr>
            <w:tcW w:w="575" w:type="pct"/>
            <w:hideMark/>
          </w:tcPr>
          <w:p w14:paraId="273A1BD7" w14:textId="77777777" w:rsidR="00CD14AE" w:rsidRPr="00272F02" w:rsidRDefault="00CD14AE" w:rsidP="00C824A4">
            <w:pPr>
              <w:rPr>
                <w:sz w:val="20"/>
                <w:szCs w:val="20"/>
              </w:rPr>
            </w:pPr>
            <w:r w:rsidRPr="00272F02">
              <w:rPr>
                <w:sz w:val="20"/>
                <w:szCs w:val="20"/>
              </w:rPr>
              <w:t>CNEW</w:t>
            </w:r>
          </w:p>
        </w:tc>
        <w:tc>
          <w:tcPr>
            <w:tcW w:w="1106" w:type="pct"/>
            <w:hideMark/>
          </w:tcPr>
          <w:p w14:paraId="7B4AC2AC" w14:textId="77777777" w:rsidR="00CD14AE" w:rsidRPr="00272F02" w:rsidRDefault="00CD14AE" w:rsidP="00C824A4">
            <w:pPr>
              <w:rPr>
                <w:sz w:val="20"/>
                <w:szCs w:val="20"/>
              </w:rPr>
            </w:pPr>
            <w:r w:rsidRPr="00272F02">
              <w:rPr>
                <w:sz w:val="20"/>
                <w:szCs w:val="20"/>
              </w:rPr>
              <w:t>Non-Surgical Procedure</w:t>
            </w:r>
          </w:p>
        </w:tc>
        <w:tc>
          <w:tcPr>
            <w:tcW w:w="3319" w:type="pct"/>
            <w:hideMark/>
          </w:tcPr>
          <w:p w14:paraId="7E1B29D5" w14:textId="77777777" w:rsidR="00CD14AE" w:rsidRPr="00272F02" w:rsidRDefault="00CD14AE" w:rsidP="00C824A4">
            <w:pPr>
              <w:rPr>
                <w:sz w:val="20"/>
                <w:szCs w:val="20"/>
              </w:rPr>
            </w:pPr>
            <w:r w:rsidRPr="00272F02">
              <w:rPr>
                <w:sz w:val="20"/>
                <w:szCs w:val="20"/>
              </w:rPr>
              <w:t>A medical procedure that produces an effect, or that is intended to alter the course of a disease in a patient or population, which is not considered a surgical procedure.</w:t>
            </w:r>
          </w:p>
        </w:tc>
      </w:tr>
      <w:tr w:rsidR="00DB50C7" w:rsidRPr="00272F02" w14:paraId="04B6CA50" w14:textId="77777777" w:rsidTr="00910BB6">
        <w:trPr>
          <w:trHeight w:val="20"/>
        </w:trPr>
        <w:tc>
          <w:tcPr>
            <w:tcW w:w="575" w:type="pct"/>
            <w:hideMark/>
          </w:tcPr>
          <w:p w14:paraId="496DDE3A" w14:textId="77777777" w:rsidR="00CD14AE" w:rsidRPr="00272F02" w:rsidRDefault="00CD14AE" w:rsidP="00C824A4">
            <w:pPr>
              <w:rPr>
                <w:sz w:val="20"/>
                <w:szCs w:val="20"/>
              </w:rPr>
            </w:pPr>
            <w:r w:rsidRPr="00272F02">
              <w:rPr>
                <w:sz w:val="20"/>
                <w:szCs w:val="20"/>
              </w:rPr>
              <w:t>C15313</w:t>
            </w:r>
          </w:p>
        </w:tc>
        <w:tc>
          <w:tcPr>
            <w:tcW w:w="1106" w:type="pct"/>
            <w:hideMark/>
          </w:tcPr>
          <w:p w14:paraId="16F324EC" w14:textId="77777777" w:rsidR="00CD14AE" w:rsidRPr="00272F02" w:rsidRDefault="00CD14AE" w:rsidP="00C824A4">
            <w:pPr>
              <w:rPr>
                <w:sz w:val="20"/>
                <w:szCs w:val="20"/>
              </w:rPr>
            </w:pPr>
            <w:r w:rsidRPr="00272F02">
              <w:rPr>
                <w:sz w:val="20"/>
                <w:szCs w:val="20"/>
              </w:rPr>
              <w:t>Radiation</w:t>
            </w:r>
          </w:p>
        </w:tc>
        <w:tc>
          <w:tcPr>
            <w:tcW w:w="3319" w:type="pct"/>
            <w:hideMark/>
          </w:tcPr>
          <w:p w14:paraId="08DC4103" w14:textId="77777777" w:rsidR="00CD14AE" w:rsidRPr="00272F02" w:rsidRDefault="00CD14AE" w:rsidP="00C824A4">
            <w:pPr>
              <w:rPr>
                <w:sz w:val="20"/>
                <w:szCs w:val="20"/>
              </w:rPr>
            </w:pPr>
            <w:r w:rsidRPr="00272F02">
              <w:rPr>
                <w:sz w:val="20"/>
                <w:szCs w:val="20"/>
              </w:rPr>
              <w:t>Use of targeted or whole body radiation to treat a disease.</w:t>
            </w:r>
          </w:p>
        </w:tc>
      </w:tr>
      <w:tr w:rsidR="00DB50C7" w:rsidRPr="00272F02" w14:paraId="2967E63C" w14:textId="77777777" w:rsidTr="00910BB6">
        <w:trPr>
          <w:trHeight w:val="20"/>
        </w:trPr>
        <w:tc>
          <w:tcPr>
            <w:tcW w:w="575" w:type="pct"/>
            <w:hideMark/>
          </w:tcPr>
          <w:p w14:paraId="737C17B5" w14:textId="77777777" w:rsidR="00CD14AE" w:rsidRPr="00272F02" w:rsidRDefault="00CD14AE" w:rsidP="00C824A4">
            <w:pPr>
              <w:rPr>
                <w:sz w:val="20"/>
                <w:szCs w:val="20"/>
              </w:rPr>
            </w:pPr>
            <w:r w:rsidRPr="00272F02">
              <w:rPr>
                <w:sz w:val="20"/>
                <w:szCs w:val="20"/>
              </w:rPr>
              <w:t>C18020</w:t>
            </w:r>
          </w:p>
        </w:tc>
        <w:tc>
          <w:tcPr>
            <w:tcW w:w="1106" w:type="pct"/>
            <w:hideMark/>
          </w:tcPr>
          <w:p w14:paraId="7AA660E1" w14:textId="77777777" w:rsidR="00CD14AE" w:rsidRPr="00272F02" w:rsidRDefault="00CD14AE" w:rsidP="00C824A4">
            <w:pPr>
              <w:rPr>
                <w:sz w:val="20"/>
                <w:szCs w:val="20"/>
              </w:rPr>
            </w:pPr>
            <w:r w:rsidRPr="00272F02">
              <w:rPr>
                <w:sz w:val="20"/>
                <w:szCs w:val="20"/>
              </w:rPr>
              <w:t>Diagnostic Test</w:t>
            </w:r>
          </w:p>
        </w:tc>
        <w:tc>
          <w:tcPr>
            <w:tcW w:w="3319" w:type="pct"/>
            <w:hideMark/>
          </w:tcPr>
          <w:p w14:paraId="5BDF87C1" w14:textId="77777777" w:rsidR="00CD14AE" w:rsidRPr="00272F02" w:rsidRDefault="00CD14AE" w:rsidP="00C824A4">
            <w:pPr>
              <w:rPr>
                <w:sz w:val="20"/>
                <w:szCs w:val="20"/>
              </w:rPr>
            </w:pPr>
            <w:r w:rsidRPr="00272F02">
              <w:rPr>
                <w:sz w:val="20"/>
                <w:szCs w:val="20"/>
              </w:rPr>
              <w:t>Any procedure or test to diagnose a disease or disorder.</w:t>
            </w:r>
          </w:p>
        </w:tc>
      </w:tr>
    </w:tbl>
    <w:p w14:paraId="294C4ECA" w14:textId="77777777" w:rsidR="00CD14AE" w:rsidRPr="00272F02" w:rsidRDefault="00CD14AE"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9D28A4" w14:paraId="4FD15EEF"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341C50B1" w14:textId="77777777" w:rsidR="00CF4C68" w:rsidRPr="00272F02" w:rsidRDefault="00CF4C68"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3D506221" w14:textId="71E712AE" w:rsidR="00CF4C68" w:rsidRPr="00FF3C43" w:rsidRDefault="00C805FE" w:rsidP="00C824A4">
            <w:pPr>
              <w:pStyle w:val="TableCellLeft10pt"/>
              <w:rPr>
                <w:szCs w:val="20"/>
                <w:lang w:val="fr-FR" w:eastAsia="ja-JP"/>
              </w:rPr>
            </w:pPr>
            <w:r w:rsidRPr="00FF3C43">
              <w:rPr>
                <w:szCs w:val="20"/>
                <w:lang w:val="fr-FR" w:eastAsia="ja-JP"/>
              </w:rPr>
              <w:t>&lt;</w:t>
            </w:r>
            <w:commentRangeStart w:id="391"/>
            <w:commentRangeStart w:id="392"/>
            <w:r w:rsidRPr="00FF3C43">
              <w:rPr>
                <w:szCs w:val="20"/>
                <w:lang w:val="fr-FR" w:eastAsia="ja-JP"/>
              </w:rPr>
              <w:t>Pha</w:t>
            </w:r>
            <w:r w:rsidR="00D65C7C" w:rsidRPr="00FF3C43">
              <w:rPr>
                <w:szCs w:val="20"/>
                <w:lang w:val="fr-FR" w:eastAsia="ja-JP"/>
              </w:rPr>
              <w:t>rm</w:t>
            </w:r>
            <w:r w:rsidRPr="00FF3C43">
              <w:rPr>
                <w:szCs w:val="20"/>
                <w:lang w:val="fr-FR" w:eastAsia="ja-JP"/>
              </w:rPr>
              <w:t xml:space="preserve">aceutical </w:t>
            </w:r>
            <w:r w:rsidR="003E100B" w:rsidRPr="00FF3C43">
              <w:rPr>
                <w:szCs w:val="20"/>
                <w:lang w:val="fr-FR" w:eastAsia="ja-JP"/>
              </w:rPr>
              <w:t>Dose Formulation</w:t>
            </w:r>
            <w:commentRangeEnd w:id="391"/>
            <w:r w:rsidR="00D04817">
              <w:rPr>
                <w:rStyle w:val="CommentReference"/>
                <w:rFonts w:eastAsia="Times New Roman"/>
              </w:rPr>
              <w:commentReference w:id="391"/>
            </w:r>
            <w:commentRangeEnd w:id="392"/>
            <w:r w:rsidR="008313EA">
              <w:rPr>
                <w:rStyle w:val="CommentReference"/>
                <w:rFonts w:eastAsia="Times New Roman"/>
              </w:rPr>
              <w:commentReference w:id="392"/>
            </w:r>
            <w:r w:rsidR="00173759" w:rsidRPr="00FF3C43">
              <w:rPr>
                <w:szCs w:val="20"/>
                <w:lang w:val="fr-FR" w:eastAsia="ja-JP"/>
              </w:rPr>
              <w:t>&gt;</w:t>
            </w:r>
          </w:p>
        </w:tc>
      </w:tr>
      <w:tr w:rsidR="00DB50C7" w:rsidRPr="00272F02" w14:paraId="2B210616"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2E33D396" w14:textId="77777777" w:rsidR="00CF4C68" w:rsidRPr="00272F02" w:rsidRDefault="00CF4C68"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1548F664" w14:textId="382A221E" w:rsidR="00CF4C68" w:rsidRPr="00272F02" w:rsidRDefault="00C86D3A" w:rsidP="00C824A4">
            <w:pPr>
              <w:pStyle w:val="TableCellLeft10pt"/>
              <w:rPr>
                <w:szCs w:val="20"/>
                <w:lang w:val="en-GB"/>
              </w:rPr>
            </w:pPr>
            <w:r w:rsidRPr="00272F02">
              <w:rPr>
                <w:szCs w:val="20"/>
                <w:lang w:val="en-GB" w:eastAsia="ja-JP"/>
              </w:rPr>
              <w:t>Valid Value</w:t>
            </w:r>
          </w:p>
        </w:tc>
      </w:tr>
      <w:tr w:rsidR="00DB50C7" w:rsidRPr="00272F02" w14:paraId="35B12BBD"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2CF356D4" w14:textId="77777777" w:rsidR="00CF4C68" w:rsidRPr="00272F02" w:rsidRDefault="00CF4C68"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E56DEE2" w14:textId="25F307F0" w:rsidR="00CF4C68" w:rsidRPr="00272F02" w:rsidRDefault="40BF3A5E" w:rsidP="00C824A4">
            <w:pPr>
              <w:pStyle w:val="TableCellLeft10pt"/>
              <w:rPr>
                <w:lang w:val="en-GB"/>
              </w:rPr>
            </w:pPr>
            <w:r w:rsidRPr="00272F02">
              <w:rPr>
                <w:lang w:val="en-GB"/>
              </w:rPr>
              <w:t>V</w:t>
            </w:r>
          </w:p>
        </w:tc>
      </w:tr>
      <w:tr w:rsidR="00DB50C7" w:rsidRPr="00272F02" w14:paraId="0BF17175"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8E7CEDE" w14:textId="77777777" w:rsidR="00CF4C68" w:rsidRPr="00272F02" w:rsidRDefault="00CF4C68"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E4370B9" w14:textId="77777777" w:rsidR="00C111BE" w:rsidRPr="00272F02" w:rsidRDefault="00670844" w:rsidP="00C824A4">
            <w:pPr>
              <w:pStyle w:val="TableCellLeft10pt"/>
              <w:rPr>
                <w:szCs w:val="20"/>
                <w:lang w:val="en-GB"/>
              </w:rPr>
            </w:pPr>
            <w:r w:rsidRPr="00272F02">
              <w:rPr>
                <w:szCs w:val="20"/>
                <w:lang w:val="en-GB"/>
              </w:rPr>
              <w:t>C42636</w:t>
            </w:r>
          </w:p>
          <w:p w14:paraId="1FF8195B" w14:textId="61E7E66D" w:rsidR="00CF4C68" w:rsidRPr="00272F02" w:rsidRDefault="00C111BE" w:rsidP="00C824A4">
            <w:pPr>
              <w:pStyle w:val="TableCellLeft10pt"/>
              <w:rPr>
                <w:szCs w:val="20"/>
                <w:lang w:val="en-GB"/>
              </w:rPr>
            </w:pPr>
            <w:r w:rsidRPr="00272F02">
              <w:rPr>
                <w:szCs w:val="20"/>
                <w:lang w:val="en-GB"/>
              </w:rPr>
              <w:t>For review purpose, see definition of the controlled terminology below</w:t>
            </w:r>
            <w:r w:rsidR="00BD64A6" w:rsidRPr="00272F02">
              <w:rPr>
                <w:szCs w:val="20"/>
                <w:lang w:val="en-GB"/>
              </w:rPr>
              <w:br/>
              <w:t>Physical characteristics of a drug product, (</w:t>
            </w:r>
            <w:r w:rsidR="009310DE" w:rsidRPr="00272F02">
              <w:rPr>
                <w:szCs w:val="20"/>
                <w:lang w:val="en-GB"/>
              </w:rPr>
              <w:t>e.g.</w:t>
            </w:r>
            <w:r w:rsidR="00BD64A6" w:rsidRPr="00272F02">
              <w:rPr>
                <w:szCs w:val="20"/>
                <w:lang w:val="en-GB"/>
              </w:rPr>
              <w:t xml:space="preserve"> tablet, capsule, or solution) that contains a drug substance, generally-but not necessarily-in association with one or more other ingred</w:t>
            </w:r>
            <w:r w:rsidR="00310CA4" w:rsidRPr="00272F02">
              <w:rPr>
                <w:szCs w:val="20"/>
                <w:lang w:val="en-GB"/>
              </w:rPr>
              <w:t>ients</w:t>
            </w:r>
          </w:p>
        </w:tc>
      </w:tr>
      <w:tr w:rsidR="00DB50C7" w:rsidRPr="00272F02" w14:paraId="405F1D4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89A4E39" w14:textId="77777777" w:rsidR="00CF4C68" w:rsidRPr="00272F02" w:rsidRDefault="00CF4C68"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B7CDCD" w14:textId="436BA134" w:rsidR="00CF4C68" w:rsidRPr="00272F02" w:rsidRDefault="009C51CF" w:rsidP="00C824A4">
            <w:pPr>
              <w:pStyle w:val="TableCellLeft10pt"/>
              <w:rPr>
                <w:szCs w:val="20"/>
                <w:lang w:val="en-GB"/>
              </w:rPr>
            </w:pPr>
            <w:r w:rsidRPr="00272F02">
              <w:rPr>
                <w:szCs w:val="20"/>
                <w:lang w:val="en-GB"/>
              </w:rPr>
              <w:t>N/A</w:t>
            </w:r>
          </w:p>
        </w:tc>
      </w:tr>
      <w:tr w:rsidR="00DB50C7" w:rsidRPr="00272F02" w14:paraId="035A24D5"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1BF3AEB3" w14:textId="77777777" w:rsidR="00CF4C68" w:rsidRPr="00272F02" w:rsidRDefault="00CF4C68"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E81C471" w14:textId="07FFA1DB" w:rsidR="00CF4C68" w:rsidRPr="00272F02" w:rsidRDefault="00CD6F2B"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32504821"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3443A392" w14:textId="77777777" w:rsidR="00CF4C68" w:rsidRPr="00272F02" w:rsidRDefault="00CF4C68"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1E6E79D" w14:textId="2D5DA780" w:rsidR="00CF4C68" w:rsidRPr="00272F02" w:rsidRDefault="00670844" w:rsidP="00C824A4">
            <w:pPr>
              <w:pStyle w:val="TableCellLeft10pt"/>
              <w:rPr>
                <w:szCs w:val="20"/>
                <w:lang w:val="en-GB"/>
              </w:rPr>
            </w:pPr>
            <w:r w:rsidRPr="00272F02">
              <w:rPr>
                <w:szCs w:val="20"/>
                <w:lang w:val="en-GB"/>
              </w:rPr>
              <w:t>One to each arm name, arm type and intervention combination</w:t>
            </w:r>
          </w:p>
        </w:tc>
      </w:tr>
      <w:tr w:rsidR="00DB50C7" w:rsidRPr="00272F02" w14:paraId="71BE0CD6"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CEBE883" w14:textId="77777777" w:rsidR="00CF4C68" w:rsidRPr="00272F02" w:rsidRDefault="00CF4C68"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143D138" w14:textId="33EF8399" w:rsidR="00CF4C68" w:rsidRPr="00272F02" w:rsidRDefault="00310CA4" w:rsidP="00C824A4">
            <w:pPr>
              <w:pStyle w:val="TableCellLeft10pt"/>
              <w:rPr>
                <w:szCs w:val="20"/>
                <w:lang w:val="en-GB"/>
              </w:rPr>
            </w:pPr>
            <w:r w:rsidRPr="00272F02">
              <w:rPr>
                <w:szCs w:val="20"/>
                <w:lang w:val="en-GB"/>
              </w:rPr>
              <w:t>6</w:t>
            </w:r>
          </w:p>
        </w:tc>
      </w:tr>
      <w:tr w:rsidR="00DB50C7" w:rsidRPr="00272F02" w14:paraId="34A5C945"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22FF5020" w14:textId="77777777" w:rsidR="00CF4C68" w:rsidRPr="00272F02" w:rsidRDefault="00CF4C68"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7B1A222" w14:textId="25F22B11" w:rsidR="00CF4C68" w:rsidRPr="00272F02" w:rsidRDefault="00380E4D" w:rsidP="00C824A4">
            <w:pPr>
              <w:pStyle w:val="TableCellLeft10pt"/>
              <w:rPr>
                <w:szCs w:val="20"/>
                <w:lang w:val="en-GB"/>
              </w:rPr>
            </w:pPr>
            <w:r w:rsidRPr="00380E4D">
              <w:rPr>
                <w:szCs w:val="20"/>
              </w:rPr>
              <w:t>Use IDMP (e.g., EDQM, CDISC)</w:t>
            </w:r>
          </w:p>
        </w:tc>
      </w:tr>
      <w:tr w:rsidR="00DB50C7" w:rsidRPr="00272F02" w14:paraId="0F87C905"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7272A84" w14:textId="77777777" w:rsidR="00CF4C68" w:rsidRPr="00272F02" w:rsidRDefault="00CF4C68"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496EA9D" w14:textId="77777777" w:rsidR="00CF4C68" w:rsidRPr="00272F02" w:rsidRDefault="00CF4C68"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FC5404E" w14:textId="349F18B0" w:rsidR="00C35A60" w:rsidRPr="00272F02" w:rsidRDefault="4817CA86" w:rsidP="00A67262">
            <w:pPr>
              <w:pStyle w:val="TableCellLeft10pt"/>
              <w:rPr>
                <w:szCs w:val="20"/>
                <w:lang w:val="en-GB" w:eastAsia="ja-JP"/>
              </w:rPr>
            </w:pPr>
            <w:r w:rsidRPr="4817CA86">
              <w:rPr>
                <w:rStyle w:val="TableCellLeft10ptBoldChar"/>
              </w:rPr>
              <w:t>Relationship</w:t>
            </w:r>
            <w:r w:rsidRPr="4817CA86">
              <w:rPr>
                <w:lang w:val="en-GB"/>
              </w:rPr>
              <w:t xml:space="preserve">: </w:t>
            </w:r>
            <w:commentRangeStart w:id="393"/>
            <w:commentRangeStart w:id="394"/>
            <w:r w:rsidRPr="4817CA86">
              <w:rPr>
                <w:lang w:val="en-GB"/>
              </w:rPr>
              <w:t>a</w:t>
            </w:r>
            <w:commentRangeEnd w:id="393"/>
            <w:r w:rsidR="00CF4C68">
              <w:commentReference w:id="393"/>
            </w:r>
            <w:commentRangeEnd w:id="394"/>
            <w:r w:rsidR="006323F2">
              <w:rPr>
                <w:rStyle w:val="CommentReference"/>
                <w:rFonts w:eastAsia="Times New Roman"/>
              </w:rPr>
              <w:commentReference w:id="394"/>
            </w:r>
            <w:r w:rsidRPr="4817CA86">
              <w:rPr>
                <w:lang w:val="en-GB"/>
              </w:rPr>
              <w:t xml:space="preserve">rm name and </w:t>
            </w:r>
            <w:r w:rsidRPr="4817CA86">
              <w:rPr>
                <w:lang w:val="en-GB" w:eastAsia="ja-JP"/>
              </w:rPr>
              <w:t>dosage formulation</w:t>
            </w:r>
          </w:p>
          <w:p w14:paraId="04F6EA51" w14:textId="17229F08" w:rsidR="00CF4C68" w:rsidRPr="00272F02" w:rsidRDefault="00CF4C68"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310CA4" w:rsidRPr="00272F02">
              <w:rPr>
                <w:szCs w:val="20"/>
                <w:lang w:val="en-GB"/>
              </w:rPr>
              <w:t>C42636</w:t>
            </w:r>
          </w:p>
        </w:tc>
      </w:tr>
      <w:tr w:rsidR="00DB50C7" w:rsidRPr="00272F02" w14:paraId="247B8521"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7378301" w14:textId="77777777" w:rsidR="00CF4C68" w:rsidRPr="00272F02" w:rsidRDefault="00CF4C68"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57A9B46C" w14:textId="474C51D4" w:rsidR="00CF4C68"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395"/>
            <w:commentRangeStart w:id="396"/>
            <w:r w:rsidRPr="4817CA86">
              <w:rPr>
                <w:lang w:val="en-GB" w:eastAsia="ja-JP"/>
              </w:rPr>
              <w:t>i</w:t>
            </w:r>
            <w:r w:rsidRPr="4817CA86">
              <w:rPr>
                <w:lang w:val="en-GB"/>
              </w:rPr>
              <w:t>ntervention</w:t>
            </w:r>
            <w:commentRangeEnd w:id="395"/>
            <w:r w:rsidR="00310CA4">
              <w:commentReference w:id="395"/>
            </w:r>
            <w:commentRangeEnd w:id="396"/>
            <w:r w:rsidR="00CD2B8D">
              <w:rPr>
                <w:rStyle w:val="CommentReference"/>
                <w:rFonts w:eastAsia="Times New Roman"/>
              </w:rPr>
              <w:commentReference w:id="396"/>
            </w:r>
            <w:r w:rsidRPr="4817CA86">
              <w:rPr>
                <w:lang w:val="en-GB"/>
              </w:rPr>
              <w:t xml:space="preserve"> and </w:t>
            </w:r>
            <w:commentRangeStart w:id="397"/>
            <w:commentRangeStart w:id="398"/>
            <w:r w:rsidRPr="4817CA86">
              <w:rPr>
                <w:lang w:val="en-GB"/>
              </w:rPr>
              <w:t>dosage</w:t>
            </w:r>
            <w:commentRangeEnd w:id="397"/>
            <w:r w:rsidR="00310CA4">
              <w:commentReference w:id="397"/>
            </w:r>
            <w:commentRangeEnd w:id="398"/>
            <w:r w:rsidR="009E4812">
              <w:rPr>
                <w:rStyle w:val="CommentReference"/>
                <w:rFonts w:eastAsia="Times New Roman"/>
              </w:rPr>
              <w:commentReference w:id="398"/>
            </w:r>
            <w:r w:rsidRPr="4817CA86">
              <w:rPr>
                <w:lang w:val="en-GB"/>
              </w:rPr>
              <w:t xml:space="preserve"> formulation</w:t>
            </w:r>
          </w:p>
        </w:tc>
      </w:tr>
    </w:tbl>
    <w:p w14:paraId="31AEFA10" w14:textId="77777777" w:rsidR="00CF4C68" w:rsidRPr="00272F02"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55890DA8"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20BBFEB2" w14:textId="77777777" w:rsidR="00CF4C68" w:rsidRPr="00272F02" w:rsidRDefault="00CF4C68"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6726C60F" w14:textId="1C6BC316" w:rsidR="00CF4C68" w:rsidRPr="00272F02" w:rsidRDefault="00873CFA" w:rsidP="00C824A4">
            <w:pPr>
              <w:pStyle w:val="TableCellLeft10pt"/>
              <w:rPr>
                <w:szCs w:val="20"/>
                <w:lang w:val="en-GB" w:eastAsia="ja-JP"/>
              </w:rPr>
            </w:pPr>
            <w:r w:rsidRPr="00272F02">
              <w:rPr>
                <w:szCs w:val="20"/>
                <w:lang w:val="en-GB" w:eastAsia="ja-JP"/>
              </w:rPr>
              <w:t>&lt;</w:t>
            </w:r>
            <w:r w:rsidR="002E01E7" w:rsidRPr="00272F02">
              <w:rPr>
                <w:szCs w:val="20"/>
                <w:lang w:val="en-GB"/>
              </w:rPr>
              <w:t>Dosage Strength(s)</w:t>
            </w:r>
            <w:r w:rsidRPr="00272F02">
              <w:rPr>
                <w:szCs w:val="20"/>
                <w:lang w:val="en-GB" w:eastAsia="ja-JP"/>
              </w:rPr>
              <w:t>&gt;</w:t>
            </w:r>
          </w:p>
        </w:tc>
      </w:tr>
      <w:tr w:rsidR="00DB50C7" w:rsidRPr="00272F02" w14:paraId="21E0D148"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05DDC891" w14:textId="77777777" w:rsidR="00CF4C68" w:rsidRPr="00272F02" w:rsidRDefault="00CF4C68"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6410AF" w14:textId="77777777" w:rsidR="00CF4C68" w:rsidRPr="00272F02" w:rsidRDefault="00CF4C68" w:rsidP="00C824A4">
            <w:pPr>
              <w:pStyle w:val="TableCellLeft10pt"/>
              <w:rPr>
                <w:szCs w:val="20"/>
                <w:lang w:val="en-GB"/>
              </w:rPr>
            </w:pPr>
            <w:r w:rsidRPr="00272F02">
              <w:rPr>
                <w:szCs w:val="20"/>
                <w:lang w:val="en-GB"/>
              </w:rPr>
              <w:t>Text</w:t>
            </w:r>
          </w:p>
        </w:tc>
      </w:tr>
      <w:tr w:rsidR="00DB50C7" w:rsidRPr="00272F02" w14:paraId="7B76AB99"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8C98A7A" w14:textId="77777777" w:rsidR="00CF4C68" w:rsidRPr="00272F02" w:rsidRDefault="00CF4C68"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6D2438F" w14:textId="77777777" w:rsidR="00CF4C68" w:rsidRPr="00272F02" w:rsidRDefault="00CF4C68" w:rsidP="00C824A4">
            <w:pPr>
              <w:pStyle w:val="TableCellLeft10pt"/>
              <w:rPr>
                <w:szCs w:val="20"/>
                <w:lang w:val="en-GB"/>
              </w:rPr>
            </w:pPr>
            <w:r w:rsidRPr="00272F02">
              <w:rPr>
                <w:szCs w:val="20"/>
                <w:lang w:val="en-GB"/>
              </w:rPr>
              <w:t>D</w:t>
            </w:r>
          </w:p>
        </w:tc>
      </w:tr>
      <w:tr w:rsidR="00DB50C7" w:rsidRPr="00272F02" w14:paraId="54936BDF"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12A20718" w14:textId="77777777" w:rsidR="00CF4C68" w:rsidRPr="00272F02" w:rsidRDefault="00CF4C68"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34E3CE" w14:textId="77777777" w:rsidR="00C111BE" w:rsidRPr="00272F02" w:rsidRDefault="001A7A34" w:rsidP="00C824A4">
            <w:pPr>
              <w:pStyle w:val="TableCellLeft10pt"/>
              <w:rPr>
                <w:szCs w:val="20"/>
                <w:lang w:val="en-GB"/>
              </w:rPr>
            </w:pPr>
            <w:r w:rsidRPr="00272F02">
              <w:rPr>
                <w:szCs w:val="20"/>
                <w:lang w:val="en-GB"/>
              </w:rPr>
              <w:t>CNEW</w:t>
            </w:r>
          </w:p>
          <w:p w14:paraId="6CF6D698" w14:textId="2D3DD655" w:rsidR="00CF4C68" w:rsidRPr="00272F02" w:rsidRDefault="00C111BE" w:rsidP="00C824A4">
            <w:pPr>
              <w:pStyle w:val="TableCellLeft10pt"/>
              <w:rPr>
                <w:szCs w:val="20"/>
                <w:lang w:val="en-GB"/>
              </w:rPr>
            </w:pPr>
            <w:r w:rsidRPr="00272F02">
              <w:rPr>
                <w:szCs w:val="20"/>
                <w:lang w:val="en-GB"/>
              </w:rPr>
              <w:t>For review purpose, see definition of the controlled terminology below</w:t>
            </w:r>
            <w:r w:rsidR="001A7A34" w:rsidRPr="00272F02">
              <w:rPr>
                <w:szCs w:val="20"/>
                <w:lang w:val="en-GB"/>
              </w:rPr>
              <w:br/>
              <w:t>The strength of a drug product, which indicates the amount of each active ingredient in a given dosage form, measured in units of volume or concentration.</w:t>
            </w:r>
          </w:p>
        </w:tc>
      </w:tr>
      <w:tr w:rsidR="00DB50C7" w:rsidRPr="00272F02" w14:paraId="3D353559"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369E1E28" w14:textId="77777777" w:rsidR="00CF4C68" w:rsidRPr="00272F02" w:rsidRDefault="00CF4C68"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AF7BDB2" w14:textId="6D27E8E6" w:rsidR="00CF4C68" w:rsidRPr="00272F02" w:rsidRDefault="009C51CF" w:rsidP="00C824A4">
            <w:pPr>
              <w:pStyle w:val="TableCellLeft10pt"/>
              <w:rPr>
                <w:szCs w:val="20"/>
                <w:lang w:val="en-GB"/>
              </w:rPr>
            </w:pPr>
            <w:r w:rsidRPr="00272F02">
              <w:rPr>
                <w:szCs w:val="20"/>
                <w:lang w:val="en-GB"/>
              </w:rPr>
              <w:t>N/A</w:t>
            </w:r>
          </w:p>
        </w:tc>
      </w:tr>
      <w:tr w:rsidR="00DB50C7" w:rsidRPr="00272F02" w14:paraId="382DCAD4"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3D4C6F86" w14:textId="77777777" w:rsidR="00CF4C68" w:rsidRPr="00272F02" w:rsidRDefault="00CF4C68"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385F3981" w14:textId="2F1EAB74" w:rsidR="00CF4C68" w:rsidRPr="00272F02" w:rsidRDefault="00873CFA"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1F5B4ACD"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FCAECFF" w14:textId="77777777" w:rsidR="00CF4C68" w:rsidRPr="00272F02" w:rsidRDefault="00CF4C68"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36F2E581" w14:textId="7B4DDA0A" w:rsidR="00CF4C68" w:rsidRPr="00272F02" w:rsidRDefault="001A7A34" w:rsidP="00C824A4">
            <w:pPr>
              <w:pStyle w:val="TableCellLeft10pt"/>
              <w:rPr>
                <w:szCs w:val="20"/>
                <w:lang w:val="en-GB"/>
              </w:rPr>
            </w:pPr>
            <w:r w:rsidRPr="00272F02">
              <w:rPr>
                <w:szCs w:val="20"/>
                <w:lang w:val="en-GB"/>
              </w:rPr>
              <w:t xml:space="preserve">One to each dosage formulation </w:t>
            </w:r>
          </w:p>
        </w:tc>
      </w:tr>
      <w:tr w:rsidR="00DB50C7" w:rsidRPr="00272F02" w14:paraId="0EEB518C"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0C515226" w14:textId="77777777" w:rsidR="00CF4C68" w:rsidRPr="00272F02" w:rsidRDefault="00CF4C68"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6C92DB5" w14:textId="77777777" w:rsidR="00CF4C68" w:rsidRPr="00272F02" w:rsidRDefault="00CF4C68" w:rsidP="00C824A4">
            <w:pPr>
              <w:pStyle w:val="TableCellLeft10pt"/>
              <w:rPr>
                <w:szCs w:val="20"/>
                <w:lang w:val="en-GB"/>
              </w:rPr>
            </w:pPr>
            <w:r w:rsidRPr="00272F02">
              <w:rPr>
                <w:szCs w:val="20"/>
                <w:lang w:val="en-GB"/>
              </w:rPr>
              <w:t>Trial Intervention and Concomitant Therapy</w:t>
            </w:r>
          </w:p>
        </w:tc>
      </w:tr>
      <w:tr w:rsidR="00DB50C7" w:rsidRPr="00272F02" w14:paraId="7E6835CD"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74A424B3" w14:textId="77777777" w:rsidR="00CF4C68" w:rsidRPr="00272F02" w:rsidRDefault="00CF4C68"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820D3BF" w14:textId="1A2D10F2" w:rsidR="00CF4C68" w:rsidRPr="00272F02" w:rsidRDefault="00593F8B" w:rsidP="00C824A4">
            <w:pPr>
              <w:pStyle w:val="TableCellLeft10pt"/>
              <w:rPr>
                <w:szCs w:val="20"/>
                <w:lang w:val="en-GB"/>
              </w:rPr>
            </w:pPr>
            <w:r w:rsidRPr="00272F02">
              <w:rPr>
                <w:szCs w:val="20"/>
                <w:lang w:val="en-GB"/>
              </w:rPr>
              <w:t>Text</w:t>
            </w:r>
          </w:p>
        </w:tc>
      </w:tr>
      <w:tr w:rsidR="00DB50C7" w:rsidRPr="00272F02" w14:paraId="64C2B20D"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7EE4FD7E" w14:textId="77777777" w:rsidR="00CF4C68" w:rsidRPr="00272F02" w:rsidRDefault="00CF4C68"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31DDCD13" w14:textId="7F6B40AD" w:rsidR="00CF4C68" w:rsidRPr="00272F02" w:rsidRDefault="00CF4C68"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593F8B" w:rsidRPr="00272F02">
              <w:rPr>
                <w:szCs w:val="20"/>
                <w:lang w:val="en-GB"/>
              </w:rPr>
              <w:t>Yes</w:t>
            </w:r>
          </w:p>
          <w:p w14:paraId="251126F3" w14:textId="7C91ED14" w:rsidR="00CF4C68"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399"/>
            <w:commentRangeStart w:id="400"/>
            <w:commentRangeStart w:id="401"/>
            <w:r w:rsidRPr="4817CA86">
              <w:rPr>
                <w:lang w:val="en-GB"/>
              </w:rPr>
              <w:t>a</w:t>
            </w:r>
            <w:commentRangeEnd w:id="399"/>
            <w:r w:rsidR="00CF4C68">
              <w:commentReference w:id="399"/>
            </w:r>
            <w:commentRangeEnd w:id="400"/>
            <w:r w:rsidR="00DF2128">
              <w:rPr>
                <w:rStyle w:val="CommentReference"/>
                <w:rFonts w:eastAsia="Times New Roman"/>
              </w:rPr>
              <w:commentReference w:id="400"/>
            </w:r>
            <w:commentRangeEnd w:id="401"/>
            <w:r w:rsidR="008B2383">
              <w:rPr>
                <w:rStyle w:val="CommentReference"/>
                <w:rFonts w:eastAsia="Times New Roman"/>
              </w:rPr>
              <w:commentReference w:id="401"/>
            </w:r>
            <w:r w:rsidRPr="4817CA86">
              <w:rPr>
                <w:lang w:val="en-GB"/>
              </w:rPr>
              <w:t>rm name</w:t>
            </w:r>
            <w:r w:rsidRPr="4817CA86">
              <w:rPr>
                <w:lang w:val="en-GB" w:eastAsia="ja-JP"/>
              </w:rPr>
              <w:t xml:space="preserve"> and</w:t>
            </w:r>
            <w:r w:rsidRPr="4817CA86">
              <w:rPr>
                <w:lang w:val="en-GB"/>
              </w:rPr>
              <w:t xml:space="preserve"> </w:t>
            </w:r>
            <w:r w:rsidRPr="4817CA86">
              <w:rPr>
                <w:lang w:val="en-GB" w:eastAsia="ja-JP"/>
              </w:rPr>
              <w:t>dose strength</w:t>
            </w:r>
            <w:commentRangeStart w:id="402"/>
            <w:commentRangeStart w:id="403"/>
            <w:r w:rsidRPr="4817CA86">
              <w:rPr>
                <w:lang w:val="en-GB"/>
              </w:rPr>
              <w:t>, 6 Trial Intervention and Concomitant Therapy</w:t>
            </w:r>
            <w:commentRangeEnd w:id="402"/>
            <w:r w:rsidR="00CF4C68">
              <w:commentReference w:id="402"/>
            </w:r>
            <w:commentRangeEnd w:id="403"/>
            <w:r w:rsidR="00C32008">
              <w:rPr>
                <w:rStyle w:val="CommentReference"/>
                <w:rFonts w:eastAsia="Times New Roman"/>
              </w:rPr>
              <w:commentReference w:id="403"/>
            </w:r>
          </w:p>
          <w:p w14:paraId="1E0FF1F9" w14:textId="625C2960" w:rsidR="00CF4C68" w:rsidRPr="00272F02" w:rsidRDefault="00CF4C68"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A85F0A" w:rsidRPr="00272F02">
              <w:rPr>
                <w:szCs w:val="20"/>
                <w:lang w:val="en-GB"/>
              </w:rPr>
              <w:t>CNEW</w:t>
            </w:r>
          </w:p>
        </w:tc>
      </w:tr>
      <w:tr w:rsidR="00DB50C7" w:rsidRPr="00272F02" w14:paraId="29F441E4"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1C357956" w14:textId="77777777" w:rsidR="00CF4C68" w:rsidRPr="00272F02" w:rsidRDefault="00CF4C68"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4A7C9F33" w14:textId="58350650" w:rsidR="00CF4C68"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04"/>
            <w:commentRangeStart w:id="405"/>
            <w:r w:rsidRPr="4817CA86">
              <w:rPr>
                <w:lang w:val="en-GB"/>
              </w:rPr>
              <w:t>intervention and formulation</w:t>
            </w:r>
            <w:commentRangeEnd w:id="404"/>
            <w:r w:rsidR="00655E64">
              <w:commentReference w:id="404"/>
            </w:r>
            <w:commentRangeEnd w:id="405"/>
            <w:r w:rsidR="00F6087E">
              <w:rPr>
                <w:rStyle w:val="CommentReference"/>
                <w:rFonts w:eastAsia="Times New Roman"/>
              </w:rPr>
              <w:commentReference w:id="405"/>
            </w:r>
            <w:r w:rsidRPr="4817CA86">
              <w:rPr>
                <w:lang w:val="en-GB"/>
              </w:rPr>
              <w:t xml:space="preserve"> per arm name and arm type</w:t>
            </w:r>
          </w:p>
        </w:tc>
      </w:tr>
    </w:tbl>
    <w:p w14:paraId="1A90A3EB" w14:textId="77777777" w:rsidR="00CF4C68" w:rsidRPr="00272F02"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00306207"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39ED2AEA" w14:textId="77777777" w:rsidR="00CF4C68" w:rsidRPr="00272F02" w:rsidRDefault="00CF4C68"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A9423DB" w14:textId="2E73F869" w:rsidR="00CF4C68" w:rsidRPr="00272F02" w:rsidRDefault="00873CFA" w:rsidP="00C824A4">
            <w:pPr>
              <w:pStyle w:val="TableCellLeft10pt"/>
              <w:rPr>
                <w:szCs w:val="20"/>
                <w:lang w:val="en-GB" w:eastAsia="ja-JP"/>
              </w:rPr>
            </w:pPr>
            <w:r w:rsidRPr="00272F02">
              <w:rPr>
                <w:szCs w:val="20"/>
                <w:lang w:val="en-GB" w:eastAsia="ja-JP"/>
              </w:rPr>
              <w:t>&lt;</w:t>
            </w:r>
            <w:r w:rsidR="00CF4C68" w:rsidRPr="00272F02">
              <w:rPr>
                <w:szCs w:val="20"/>
                <w:lang w:val="en-GB"/>
              </w:rPr>
              <w:t>Dos</w:t>
            </w:r>
            <w:r w:rsidR="003239BA" w:rsidRPr="00272F02">
              <w:rPr>
                <w:szCs w:val="20"/>
                <w:lang w:val="en-GB"/>
              </w:rPr>
              <w:t>age</w:t>
            </w:r>
            <w:r w:rsidR="00CF4C68" w:rsidRPr="00272F02">
              <w:rPr>
                <w:szCs w:val="20"/>
                <w:lang w:val="en-GB"/>
              </w:rPr>
              <w:t xml:space="preserve"> Level</w:t>
            </w:r>
            <w:r w:rsidR="003239BA" w:rsidRPr="00272F02">
              <w:rPr>
                <w:szCs w:val="20"/>
                <w:lang w:val="en-GB"/>
              </w:rPr>
              <w:t>(s)</w:t>
            </w:r>
            <w:r w:rsidRPr="00272F02">
              <w:rPr>
                <w:szCs w:val="20"/>
                <w:lang w:val="en-GB" w:eastAsia="ja-JP"/>
              </w:rPr>
              <w:t>&gt;</w:t>
            </w:r>
          </w:p>
        </w:tc>
      </w:tr>
      <w:tr w:rsidR="00DB50C7" w:rsidRPr="00272F02" w14:paraId="759354F6"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B2D555F" w14:textId="77777777" w:rsidR="00CF4C68" w:rsidRPr="00272F02" w:rsidRDefault="00CF4C68"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5310B81" w14:textId="77777777" w:rsidR="00CF4C68" w:rsidRPr="00272F02" w:rsidRDefault="00CF4C68" w:rsidP="00C824A4">
            <w:pPr>
              <w:pStyle w:val="TableCellLeft10pt"/>
              <w:rPr>
                <w:szCs w:val="20"/>
                <w:lang w:val="en-GB"/>
              </w:rPr>
            </w:pPr>
            <w:r w:rsidRPr="00272F02">
              <w:rPr>
                <w:szCs w:val="20"/>
                <w:lang w:val="en-GB"/>
              </w:rPr>
              <w:t>Text</w:t>
            </w:r>
          </w:p>
        </w:tc>
      </w:tr>
      <w:tr w:rsidR="00DB50C7" w:rsidRPr="00272F02" w14:paraId="679B3420"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302F605F" w14:textId="77777777" w:rsidR="00CF4C68" w:rsidRPr="00272F02" w:rsidRDefault="00CF4C68"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2490F1DB" w14:textId="77777777" w:rsidR="00CF4C68" w:rsidRPr="00272F02" w:rsidRDefault="00CF4C68" w:rsidP="00C824A4">
            <w:pPr>
              <w:pStyle w:val="TableCellLeft10pt"/>
              <w:rPr>
                <w:szCs w:val="20"/>
                <w:lang w:val="en-GB"/>
              </w:rPr>
            </w:pPr>
            <w:r w:rsidRPr="00272F02">
              <w:rPr>
                <w:szCs w:val="20"/>
                <w:lang w:val="en-GB"/>
              </w:rPr>
              <w:t>D</w:t>
            </w:r>
          </w:p>
        </w:tc>
      </w:tr>
      <w:tr w:rsidR="00DB50C7" w:rsidRPr="00272F02" w14:paraId="28592A09"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82B9A19" w14:textId="77777777" w:rsidR="00CF4C68" w:rsidRPr="00272F02" w:rsidRDefault="00CF4C68"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C6A630" w14:textId="77777777" w:rsidR="00C111BE" w:rsidRPr="00272F02" w:rsidRDefault="00CE0A63" w:rsidP="00C824A4">
            <w:pPr>
              <w:pStyle w:val="TableCellLeft10pt"/>
              <w:rPr>
                <w:szCs w:val="20"/>
                <w:lang w:val="en-GB"/>
              </w:rPr>
            </w:pPr>
            <w:r w:rsidRPr="00272F02">
              <w:rPr>
                <w:szCs w:val="20"/>
                <w:lang w:val="en-GB"/>
              </w:rPr>
              <w:t>C94394</w:t>
            </w:r>
          </w:p>
          <w:p w14:paraId="4BC38F31" w14:textId="622B0DD4" w:rsidR="00CF4C68" w:rsidRPr="00272F02" w:rsidRDefault="00C111BE" w:rsidP="00C824A4">
            <w:pPr>
              <w:pStyle w:val="TableCellLeft10pt"/>
              <w:rPr>
                <w:szCs w:val="20"/>
                <w:lang w:val="en-GB"/>
              </w:rPr>
            </w:pPr>
            <w:r w:rsidRPr="00272F02">
              <w:rPr>
                <w:szCs w:val="20"/>
                <w:lang w:val="en-GB"/>
              </w:rPr>
              <w:t>For review purpose, see definition of the controlled terminology below</w:t>
            </w:r>
            <w:r w:rsidR="00CE0A63" w:rsidRPr="00272F02">
              <w:rPr>
                <w:szCs w:val="20"/>
                <w:lang w:val="en-GB"/>
              </w:rPr>
              <w:br/>
              <w:t>Specified quantity of a medicine, to be taken at one time or at stated intervals. [ISO 11615:2012 Health Informatics]</w:t>
            </w:r>
          </w:p>
        </w:tc>
      </w:tr>
      <w:tr w:rsidR="00DB50C7" w:rsidRPr="00272F02" w14:paraId="152DA17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7FAE6FEF" w14:textId="77777777" w:rsidR="00CF4C68" w:rsidRPr="00272F02" w:rsidRDefault="00CF4C68"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092DC4" w14:textId="320D9808" w:rsidR="00CF4C68" w:rsidRPr="00272F02" w:rsidRDefault="009C51CF" w:rsidP="00C824A4">
            <w:pPr>
              <w:pStyle w:val="TableCellLeft10pt"/>
              <w:rPr>
                <w:szCs w:val="20"/>
                <w:lang w:val="en-GB"/>
              </w:rPr>
            </w:pPr>
            <w:r w:rsidRPr="00272F02">
              <w:rPr>
                <w:szCs w:val="20"/>
                <w:lang w:val="en-GB"/>
              </w:rPr>
              <w:t>N/A</w:t>
            </w:r>
          </w:p>
        </w:tc>
      </w:tr>
      <w:tr w:rsidR="00DB50C7" w:rsidRPr="00272F02" w14:paraId="64A33795"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1298A708" w14:textId="77777777" w:rsidR="00CF4C68" w:rsidRPr="00272F02" w:rsidRDefault="00CF4C68"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54C8BFE" w14:textId="4E8E341C" w:rsidR="00CF4C68" w:rsidRPr="00272F02" w:rsidRDefault="00873CFA"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7258DB23"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49844B1" w14:textId="77777777" w:rsidR="00CF4C68" w:rsidRPr="00272F02" w:rsidRDefault="00CF4C68"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09013EA" w14:textId="21E39927" w:rsidR="00CF4C68" w:rsidRPr="00272F02" w:rsidRDefault="004A41B5" w:rsidP="00C824A4">
            <w:pPr>
              <w:pStyle w:val="TableCellLeft10pt"/>
              <w:rPr>
                <w:szCs w:val="20"/>
                <w:lang w:val="en-GB"/>
              </w:rPr>
            </w:pPr>
            <w:r w:rsidRPr="00272F02">
              <w:rPr>
                <w:szCs w:val="20"/>
                <w:lang w:val="en-GB"/>
              </w:rPr>
              <w:t>One to each intervention</w:t>
            </w:r>
            <w:r w:rsidR="0048206B" w:rsidRPr="00272F02">
              <w:rPr>
                <w:szCs w:val="20"/>
                <w:lang w:val="en-GB"/>
              </w:rPr>
              <w:t xml:space="preserve"> and dosage formulation</w:t>
            </w:r>
          </w:p>
        </w:tc>
      </w:tr>
      <w:tr w:rsidR="00DB50C7" w:rsidRPr="00272F02" w14:paraId="30B275B9"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5DBB377" w14:textId="77777777" w:rsidR="00CF4C68" w:rsidRPr="00272F02" w:rsidRDefault="00CF4C68"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CFD8" w14:textId="7C93A6F4" w:rsidR="00CF4C68" w:rsidRPr="00272F02" w:rsidRDefault="0048206B" w:rsidP="00C824A4">
            <w:pPr>
              <w:pStyle w:val="TableCellLeft10pt"/>
              <w:rPr>
                <w:szCs w:val="20"/>
                <w:lang w:val="en-GB"/>
              </w:rPr>
            </w:pPr>
            <w:r w:rsidRPr="00272F02">
              <w:rPr>
                <w:szCs w:val="20"/>
                <w:lang w:val="en-GB"/>
              </w:rPr>
              <w:t>6</w:t>
            </w:r>
          </w:p>
        </w:tc>
      </w:tr>
      <w:tr w:rsidR="00DB50C7" w:rsidRPr="00272F02" w14:paraId="1E0B9854"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95B1565" w14:textId="77777777" w:rsidR="00CF4C68" w:rsidRPr="00272F02" w:rsidRDefault="00CF4C68"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6509FB4" w14:textId="40EB9E1F" w:rsidR="00CF4C68" w:rsidRPr="00272F02" w:rsidRDefault="0048206B" w:rsidP="00C824A4">
            <w:pPr>
              <w:pStyle w:val="TableCellLeft10pt"/>
              <w:rPr>
                <w:szCs w:val="20"/>
                <w:lang w:val="en-GB"/>
              </w:rPr>
            </w:pPr>
            <w:r w:rsidRPr="00272F02">
              <w:rPr>
                <w:szCs w:val="20"/>
                <w:lang w:val="en-GB"/>
              </w:rPr>
              <w:t>Text</w:t>
            </w:r>
          </w:p>
        </w:tc>
      </w:tr>
      <w:tr w:rsidR="00DB50C7" w:rsidRPr="00272F02" w14:paraId="32B2AF15"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3DDFA37C" w14:textId="77777777" w:rsidR="00CF4C68" w:rsidRPr="00272F02" w:rsidRDefault="00CF4C68"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78FA523" w14:textId="407201C5" w:rsidR="00CF4C68" w:rsidRPr="00272F02" w:rsidRDefault="00CF4C68"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B02F73" w:rsidRPr="00272F02">
              <w:rPr>
                <w:szCs w:val="20"/>
                <w:lang w:val="en-GB"/>
              </w:rPr>
              <w:t xml:space="preserve"> </w:t>
            </w:r>
            <w:r w:rsidR="000F6F05" w:rsidRPr="00272F02">
              <w:rPr>
                <w:szCs w:val="20"/>
                <w:lang w:val="en-GB" w:eastAsia="ja-JP"/>
              </w:rPr>
              <w:t>Y</w:t>
            </w:r>
            <w:r w:rsidR="00B862B6" w:rsidRPr="00272F02">
              <w:rPr>
                <w:szCs w:val="20"/>
                <w:lang w:val="en-GB"/>
              </w:rPr>
              <w:t>es</w:t>
            </w:r>
          </w:p>
          <w:p w14:paraId="2E6543BA" w14:textId="14AC9681" w:rsidR="00C35A60" w:rsidRPr="00272F02" w:rsidRDefault="4817CA86" w:rsidP="000269D4">
            <w:pPr>
              <w:pStyle w:val="TableCellLeft10pt"/>
              <w:rPr>
                <w:szCs w:val="20"/>
                <w:lang w:val="en-GB"/>
              </w:rPr>
            </w:pPr>
            <w:r w:rsidRPr="4817CA86">
              <w:rPr>
                <w:rStyle w:val="TableCellLeft10ptBoldChar"/>
              </w:rPr>
              <w:t>Relationship</w:t>
            </w:r>
            <w:r w:rsidRPr="4817CA86">
              <w:rPr>
                <w:lang w:val="en-GB"/>
              </w:rPr>
              <w:t xml:space="preserve">: </w:t>
            </w:r>
            <w:commentRangeStart w:id="406"/>
            <w:commentRangeStart w:id="407"/>
            <w:r w:rsidRPr="4817CA86">
              <w:rPr>
                <w:lang w:val="en-GB" w:eastAsia="ja-JP"/>
              </w:rPr>
              <w:t>a</w:t>
            </w:r>
            <w:commentRangeEnd w:id="406"/>
            <w:r w:rsidR="00CF4C68">
              <w:commentReference w:id="406"/>
            </w:r>
            <w:commentRangeEnd w:id="407"/>
            <w:r w:rsidR="002321A4">
              <w:rPr>
                <w:rStyle w:val="CommentReference"/>
                <w:rFonts w:eastAsia="Times New Roman"/>
              </w:rPr>
              <w:commentReference w:id="407"/>
            </w:r>
            <w:r w:rsidRPr="4817CA86">
              <w:rPr>
                <w:lang w:val="en-GB" w:eastAsia="ja-JP"/>
              </w:rPr>
              <w:t>rm name and dose level</w:t>
            </w:r>
          </w:p>
          <w:p w14:paraId="77B34032" w14:textId="5F96F171" w:rsidR="00CF4C68" w:rsidRPr="00272F02" w:rsidRDefault="00CF4C68"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F07A1B" w:rsidRPr="00272F02">
              <w:rPr>
                <w:szCs w:val="20"/>
                <w:lang w:val="en-GB"/>
              </w:rPr>
              <w:t>C94394</w:t>
            </w:r>
          </w:p>
        </w:tc>
      </w:tr>
      <w:tr w:rsidR="00DB50C7" w:rsidRPr="00272F02" w14:paraId="1554E3F7"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0BF38848" w14:textId="77777777" w:rsidR="00CF4C68" w:rsidRPr="00272F02" w:rsidRDefault="00CF4C68"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8BFE8DB" w14:textId="43B3A2CA" w:rsidR="00CF4C68"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08"/>
            <w:commentRangeStart w:id="409"/>
            <w:r w:rsidRPr="4817CA86">
              <w:rPr>
                <w:lang w:val="en-GB"/>
              </w:rPr>
              <w:t>intervention, dose formulation</w:t>
            </w:r>
            <w:commentRangeEnd w:id="408"/>
            <w:r w:rsidR="00B8506B">
              <w:commentReference w:id="408"/>
            </w:r>
            <w:commentRangeEnd w:id="409"/>
            <w:r w:rsidR="002321A4">
              <w:rPr>
                <w:rStyle w:val="CommentReference"/>
                <w:rFonts w:eastAsia="Times New Roman"/>
              </w:rPr>
              <w:commentReference w:id="409"/>
            </w:r>
            <w:r w:rsidRPr="4817CA86">
              <w:rPr>
                <w:lang w:val="en-GB"/>
              </w:rPr>
              <w:t xml:space="preserve">, dosage strength and dosage level per arm </w:t>
            </w:r>
          </w:p>
        </w:tc>
      </w:tr>
    </w:tbl>
    <w:p w14:paraId="74BA3C5D" w14:textId="77777777" w:rsidR="00CF4C68" w:rsidRPr="00272F02"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12F2A0D5"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27AAC07C" w14:textId="77777777" w:rsidR="00CF4C68" w:rsidRPr="00272F02" w:rsidRDefault="00CF4C68"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CA722E5" w14:textId="0882DA61" w:rsidR="00CF4C68" w:rsidRPr="00272F02" w:rsidRDefault="00873CFA" w:rsidP="00C824A4">
            <w:pPr>
              <w:pStyle w:val="TableCellLeft10pt"/>
              <w:rPr>
                <w:szCs w:val="20"/>
                <w:lang w:val="en-GB" w:eastAsia="ja-JP"/>
              </w:rPr>
            </w:pPr>
            <w:r w:rsidRPr="00272F02">
              <w:rPr>
                <w:szCs w:val="20"/>
                <w:lang w:val="en-GB" w:eastAsia="ja-JP"/>
              </w:rPr>
              <w:t>&lt;</w:t>
            </w:r>
            <w:r w:rsidR="00CF4C68" w:rsidRPr="00272F02">
              <w:rPr>
                <w:szCs w:val="20"/>
                <w:lang w:val="en-GB"/>
              </w:rPr>
              <w:t xml:space="preserve">Route of </w:t>
            </w:r>
            <w:r w:rsidR="002E2384" w:rsidRPr="00272F02">
              <w:rPr>
                <w:szCs w:val="20"/>
                <w:lang w:val="en-GB"/>
              </w:rPr>
              <w:t>Administration</w:t>
            </w:r>
            <w:r w:rsidRPr="00272F02">
              <w:rPr>
                <w:szCs w:val="20"/>
                <w:lang w:val="en-GB" w:eastAsia="ja-JP"/>
              </w:rPr>
              <w:t>&gt;</w:t>
            </w:r>
          </w:p>
        </w:tc>
      </w:tr>
      <w:tr w:rsidR="00DB50C7" w:rsidRPr="00272F02" w14:paraId="7A084FF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0110C59A" w14:textId="77777777" w:rsidR="00CF4C68" w:rsidRPr="00272F02" w:rsidRDefault="00CF4C68"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B795D96" w14:textId="7BE6E4A3" w:rsidR="00CF4C68" w:rsidRPr="00272F02" w:rsidRDefault="56017533" w:rsidP="00C824A4">
            <w:pPr>
              <w:pStyle w:val="TableCellLeft10pt"/>
              <w:rPr>
                <w:lang w:val="en-GB"/>
              </w:rPr>
            </w:pPr>
            <w:r w:rsidRPr="00272F02">
              <w:rPr>
                <w:lang w:val="en-GB"/>
              </w:rPr>
              <w:t>Valid Value</w:t>
            </w:r>
          </w:p>
        </w:tc>
      </w:tr>
      <w:tr w:rsidR="00DB50C7" w:rsidRPr="00272F02" w14:paraId="3277FC41"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2BF14BBE" w14:textId="77777777" w:rsidR="00CF4C68" w:rsidRPr="00272F02" w:rsidRDefault="00CF4C68"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2F37FBA" w14:textId="63DE2FE2" w:rsidR="00CF4C68" w:rsidRPr="00272F02" w:rsidRDefault="008921A9" w:rsidP="00724B3C">
            <w:pPr>
              <w:pStyle w:val="TableCellLeft10pt"/>
              <w:tabs>
                <w:tab w:val="left" w:pos="1005"/>
              </w:tabs>
              <w:rPr>
                <w:szCs w:val="20"/>
                <w:lang w:val="en-GB"/>
              </w:rPr>
            </w:pPr>
            <w:r w:rsidRPr="00272F02">
              <w:rPr>
                <w:szCs w:val="20"/>
                <w:lang w:val="en-GB"/>
              </w:rPr>
              <w:t xml:space="preserve">V </w:t>
            </w:r>
          </w:p>
        </w:tc>
      </w:tr>
      <w:tr w:rsidR="00DB50C7" w:rsidRPr="00272F02" w14:paraId="06F2B7D5"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01522DA" w14:textId="77777777" w:rsidR="00CF4C68" w:rsidRPr="00272F02" w:rsidRDefault="00CF4C68"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BE87CE0" w14:textId="77777777" w:rsidR="00C111BE" w:rsidRPr="00272F02" w:rsidRDefault="00FF57FE" w:rsidP="00C824A4">
            <w:pPr>
              <w:pStyle w:val="TableCellLeft10pt"/>
              <w:rPr>
                <w:szCs w:val="20"/>
                <w:lang w:val="en-GB"/>
              </w:rPr>
            </w:pPr>
            <w:r w:rsidRPr="00272F02">
              <w:rPr>
                <w:szCs w:val="20"/>
                <w:lang w:val="en-GB"/>
              </w:rPr>
              <w:t>C38114</w:t>
            </w:r>
          </w:p>
          <w:p w14:paraId="05E6EBDA" w14:textId="65DFF2B4" w:rsidR="00CF4C68" w:rsidRPr="00272F02" w:rsidRDefault="00C111BE" w:rsidP="00C824A4">
            <w:pPr>
              <w:pStyle w:val="TableCellLeft10pt"/>
              <w:rPr>
                <w:szCs w:val="20"/>
                <w:lang w:val="en-GB"/>
              </w:rPr>
            </w:pPr>
            <w:r w:rsidRPr="00272F02">
              <w:rPr>
                <w:szCs w:val="20"/>
                <w:lang w:val="en-GB"/>
              </w:rPr>
              <w:t>For review purpose, see definition of the controlled terminology below</w:t>
            </w:r>
            <w:r w:rsidR="00FF57FE" w:rsidRPr="00272F02">
              <w:rPr>
                <w:szCs w:val="20"/>
                <w:lang w:val="en-GB"/>
              </w:rPr>
              <w:br/>
              <w:t>Path by which the pharmaceutical product is taken into or makes contact with the body.</w:t>
            </w:r>
          </w:p>
        </w:tc>
      </w:tr>
      <w:tr w:rsidR="00DB50C7" w:rsidRPr="00272F02" w14:paraId="009CE026"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28830B3F" w14:textId="77777777" w:rsidR="00CF4C68" w:rsidRPr="00272F02" w:rsidRDefault="00CF4C68"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46533173" w14:textId="1F008173" w:rsidR="00CF4C68" w:rsidRPr="00272F02" w:rsidRDefault="009C51CF" w:rsidP="00C824A4">
            <w:pPr>
              <w:pStyle w:val="TableCellLeft10pt"/>
              <w:rPr>
                <w:szCs w:val="20"/>
                <w:lang w:val="en-GB"/>
              </w:rPr>
            </w:pPr>
            <w:r w:rsidRPr="00272F02">
              <w:rPr>
                <w:szCs w:val="20"/>
                <w:lang w:val="en-GB"/>
              </w:rPr>
              <w:t>N/A</w:t>
            </w:r>
          </w:p>
        </w:tc>
      </w:tr>
      <w:tr w:rsidR="00DB50C7" w:rsidRPr="00272F02" w14:paraId="2DACCD7F"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1D4FBD57" w14:textId="77777777" w:rsidR="00CF4C68" w:rsidRPr="00272F02" w:rsidRDefault="00CF4C68"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171F7A8A" w14:textId="7172D3D1" w:rsidR="00CF4C68" w:rsidRPr="00272F02" w:rsidRDefault="00873CFA"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33F0DBBE"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9545CA9" w14:textId="77777777" w:rsidR="00CF4C68" w:rsidRPr="00272F02" w:rsidRDefault="00CF4C68"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473A796" w14:textId="5D34FE39" w:rsidR="00CF4C68" w:rsidRPr="00272F02" w:rsidRDefault="00AF2983" w:rsidP="00C824A4">
            <w:pPr>
              <w:pStyle w:val="TableCellLeft10pt"/>
              <w:rPr>
                <w:szCs w:val="20"/>
                <w:lang w:val="en-GB"/>
              </w:rPr>
            </w:pPr>
            <w:r w:rsidRPr="00272F02">
              <w:rPr>
                <w:szCs w:val="20"/>
                <w:lang w:val="en-GB"/>
              </w:rPr>
              <w:t>One to each intervention and</w:t>
            </w:r>
            <w:r w:rsidR="00B673E7" w:rsidRPr="00272F02">
              <w:rPr>
                <w:szCs w:val="20"/>
                <w:lang w:val="en-GB"/>
              </w:rPr>
              <w:t xml:space="preserve"> dosage formulation</w:t>
            </w:r>
          </w:p>
        </w:tc>
      </w:tr>
      <w:tr w:rsidR="00DB50C7" w:rsidRPr="00272F02" w14:paraId="71D2CFF2"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3A2ACEFB" w14:textId="77777777" w:rsidR="00CF4C68" w:rsidRPr="00272F02" w:rsidRDefault="00CF4C68"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7534D8D" w14:textId="35339D78" w:rsidR="00CF4C68" w:rsidRPr="00272F02" w:rsidRDefault="00AF2983" w:rsidP="00C824A4">
            <w:pPr>
              <w:pStyle w:val="TableCellLeft10pt"/>
              <w:rPr>
                <w:szCs w:val="20"/>
                <w:lang w:val="en-GB"/>
              </w:rPr>
            </w:pPr>
            <w:r w:rsidRPr="00272F02">
              <w:rPr>
                <w:szCs w:val="20"/>
                <w:lang w:val="en-GB"/>
              </w:rPr>
              <w:t>6</w:t>
            </w:r>
          </w:p>
        </w:tc>
      </w:tr>
      <w:tr w:rsidR="00DB50C7" w:rsidRPr="00272F02" w14:paraId="11797E2F"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3F8059D2" w14:textId="77777777" w:rsidR="00CF4C68" w:rsidRPr="00272F02" w:rsidRDefault="00CF4C68"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A029E23" w14:textId="72FD343C" w:rsidR="00CF4C68" w:rsidRPr="00272F02" w:rsidRDefault="00FA6F28" w:rsidP="00C824A4">
            <w:pPr>
              <w:pStyle w:val="TableCellLeft10pt"/>
              <w:rPr>
                <w:szCs w:val="20"/>
                <w:lang w:val="en-GB"/>
              </w:rPr>
            </w:pPr>
            <w:r w:rsidRPr="00272F02">
              <w:rPr>
                <w:szCs w:val="20"/>
                <w:lang w:val="en-GB"/>
              </w:rPr>
              <w:t xml:space="preserve">Use </w:t>
            </w:r>
            <w:r w:rsidR="00CF4C68" w:rsidRPr="00272F02">
              <w:rPr>
                <w:szCs w:val="20"/>
                <w:lang w:val="en-GB"/>
              </w:rPr>
              <w:t>IDM</w:t>
            </w:r>
            <w:r w:rsidR="00AF2983" w:rsidRPr="00272F02">
              <w:rPr>
                <w:szCs w:val="20"/>
                <w:lang w:val="en-GB"/>
              </w:rPr>
              <w:t xml:space="preserve">P </w:t>
            </w:r>
            <w:r w:rsidRPr="00272F02">
              <w:rPr>
                <w:szCs w:val="20"/>
                <w:lang w:val="en-GB"/>
              </w:rPr>
              <w:t xml:space="preserve">(e.g. </w:t>
            </w:r>
            <w:r w:rsidR="00AF2983" w:rsidRPr="00272F02">
              <w:rPr>
                <w:szCs w:val="20"/>
                <w:lang w:val="en-GB"/>
              </w:rPr>
              <w:t>EDQM,</w:t>
            </w:r>
            <w:r w:rsidR="002E2384" w:rsidRPr="00272F02">
              <w:rPr>
                <w:szCs w:val="20"/>
                <w:lang w:val="en-GB" w:eastAsia="ja-JP"/>
              </w:rPr>
              <w:t xml:space="preserve"> </w:t>
            </w:r>
            <w:r w:rsidR="00AF2983" w:rsidRPr="00272F02">
              <w:rPr>
                <w:szCs w:val="20"/>
                <w:lang w:val="en-GB"/>
              </w:rPr>
              <w:t>CDISC)</w:t>
            </w:r>
          </w:p>
        </w:tc>
      </w:tr>
      <w:tr w:rsidR="00DB50C7" w:rsidRPr="00272F02" w14:paraId="6C4B1815"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7CEA7FE7" w14:textId="77777777" w:rsidR="00CF4C68" w:rsidRPr="00272F02" w:rsidRDefault="00CF4C68"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B39AEEA" w14:textId="77777777" w:rsidR="00CF4C68" w:rsidRPr="00272F02" w:rsidRDefault="00CF4C68"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0A320DA" w14:textId="372DE85A" w:rsidR="00C35A60" w:rsidRPr="00272F02" w:rsidRDefault="4817CA86" w:rsidP="004B6973">
            <w:pPr>
              <w:pStyle w:val="TableCellLeft10pt"/>
              <w:rPr>
                <w:szCs w:val="20"/>
                <w:lang w:val="en-GB"/>
              </w:rPr>
            </w:pPr>
            <w:r w:rsidRPr="4817CA86">
              <w:rPr>
                <w:rStyle w:val="TableCellLeft10ptBoldChar"/>
              </w:rPr>
              <w:t>Relationship</w:t>
            </w:r>
            <w:r w:rsidRPr="4817CA86">
              <w:rPr>
                <w:lang w:val="en-GB"/>
              </w:rPr>
              <w:t xml:space="preserve">: </w:t>
            </w:r>
            <w:commentRangeStart w:id="410"/>
            <w:commentRangeStart w:id="411"/>
            <w:r w:rsidRPr="4817CA86">
              <w:rPr>
                <w:lang w:val="en-GB"/>
              </w:rPr>
              <w:t>a</w:t>
            </w:r>
            <w:commentRangeEnd w:id="410"/>
            <w:r w:rsidR="00CF4C68">
              <w:commentReference w:id="410"/>
            </w:r>
            <w:commentRangeEnd w:id="411"/>
            <w:r w:rsidR="00E07992">
              <w:rPr>
                <w:rStyle w:val="CommentReference"/>
                <w:rFonts w:eastAsia="Times New Roman"/>
              </w:rPr>
              <w:commentReference w:id="411"/>
            </w:r>
            <w:r w:rsidRPr="4817CA86">
              <w:rPr>
                <w:lang w:val="en-GB"/>
              </w:rPr>
              <w:t xml:space="preserve">rm name and </w:t>
            </w:r>
            <w:r w:rsidRPr="4817CA86">
              <w:rPr>
                <w:lang w:val="en-GB" w:eastAsia="ja-JP"/>
              </w:rPr>
              <w:t>route of administration</w:t>
            </w:r>
          </w:p>
          <w:p w14:paraId="0E0B8DC9" w14:textId="472DD931" w:rsidR="00CF4C68" w:rsidRPr="00272F02" w:rsidRDefault="00CF4C68"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FA6F28" w:rsidRPr="00272F02">
              <w:rPr>
                <w:szCs w:val="20"/>
                <w:lang w:val="en-GB"/>
              </w:rPr>
              <w:t>C38114</w:t>
            </w:r>
          </w:p>
        </w:tc>
      </w:tr>
      <w:tr w:rsidR="00DB50C7" w:rsidRPr="00272F02" w14:paraId="2C670EE3"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17E7C316" w14:textId="77777777" w:rsidR="00CF4C68" w:rsidRPr="00272F02" w:rsidRDefault="00CF4C68"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133D45F" w14:textId="20ADB926" w:rsidR="00CF4C68"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12"/>
            <w:commentRangeStart w:id="413"/>
            <w:r w:rsidRPr="4817CA86">
              <w:rPr>
                <w:lang w:val="en-GB"/>
              </w:rPr>
              <w:t>intervention. Dose formulation,</w:t>
            </w:r>
            <w:commentRangeEnd w:id="412"/>
            <w:r w:rsidR="004158EA">
              <w:commentReference w:id="412"/>
            </w:r>
            <w:commentRangeEnd w:id="413"/>
            <w:r w:rsidR="00D620F5">
              <w:rPr>
                <w:rStyle w:val="CommentReference"/>
                <w:rFonts w:eastAsia="Times New Roman"/>
              </w:rPr>
              <w:commentReference w:id="413"/>
            </w:r>
            <w:r w:rsidRPr="4817CA86">
              <w:rPr>
                <w:lang w:val="en-GB"/>
              </w:rPr>
              <w:t xml:space="preserve"> per arm name</w:t>
            </w:r>
          </w:p>
        </w:tc>
      </w:tr>
    </w:tbl>
    <w:p w14:paraId="08B2F428" w14:textId="77777777" w:rsidR="00CF4C68" w:rsidRPr="00272F02"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4E3A50B8"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44D6644" w14:textId="77777777" w:rsidR="00CF4C68" w:rsidRPr="00272F02" w:rsidRDefault="00CF4C68"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38592056" w14:textId="5DDFD5E1" w:rsidR="00CF4C68" w:rsidRPr="00272F02" w:rsidRDefault="4817CA86" w:rsidP="4817CA86">
            <w:pPr>
              <w:pStyle w:val="TableCellLeft10pt"/>
              <w:rPr>
                <w:lang w:val="en-GB" w:eastAsia="ja-JP"/>
              </w:rPr>
            </w:pPr>
            <w:r w:rsidRPr="4817CA86">
              <w:rPr>
                <w:lang w:val="en-GB" w:eastAsia="ja-JP"/>
              </w:rPr>
              <w:t>{&lt;</w:t>
            </w:r>
            <w:r w:rsidRPr="4817CA86">
              <w:rPr>
                <w:lang w:val="en-GB"/>
              </w:rPr>
              <w:t>Regimen</w:t>
            </w:r>
            <w:r w:rsidRPr="4817CA86">
              <w:rPr>
                <w:lang w:val="en-GB" w:eastAsia="ja-JP"/>
              </w:rPr>
              <w:t>/</w:t>
            </w:r>
            <w:r w:rsidRPr="4817CA86">
              <w:rPr>
                <w:lang w:val="en-GB"/>
              </w:rPr>
              <w:t xml:space="preserve">Treatment Period/Vaccination </w:t>
            </w:r>
            <w:commentRangeStart w:id="414"/>
            <w:commentRangeStart w:id="415"/>
            <w:r w:rsidRPr="4817CA86">
              <w:rPr>
                <w:lang w:val="en-GB"/>
              </w:rPr>
              <w:t>r</w:t>
            </w:r>
            <w:commentRangeEnd w:id="414"/>
            <w:r w:rsidR="00873CFA">
              <w:commentReference w:id="414"/>
            </w:r>
            <w:commentRangeEnd w:id="415"/>
            <w:r w:rsidR="00FF1B6E">
              <w:rPr>
                <w:rStyle w:val="CommentReference"/>
                <w:rFonts w:eastAsia="Times New Roman"/>
              </w:rPr>
              <w:commentReference w:id="415"/>
            </w:r>
            <w:r w:rsidRPr="4817CA86">
              <w:rPr>
                <w:lang w:val="en-GB"/>
              </w:rPr>
              <w:t>egimen</w:t>
            </w:r>
            <w:r w:rsidRPr="4817CA86">
              <w:rPr>
                <w:lang w:val="en-GB" w:eastAsia="ja-JP"/>
              </w:rPr>
              <w:t>&gt;}</w:t>
            </w:r>
          </w:p>
        </w:tc>
      </w:tr>
      <w:tr w:rsidR="00DB50C7" w:rsidRPr="00272F02" w14:paraId="0A28C38F"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2E3775A4" w14:textId="77777777" w:rsidR="00CF4C68" w:rsidRPr="00272F02" w:rsidRDefault="00CF4C68"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0A8E368" w14:textId="77777777" w:rsidR="00CF4C68" w:rsidRPr="00272F02" w:rsidRDefault="00CF4C68" w:rsidP="00C824A4">
            <w:pPr>
              <w:pStyle w:val="TableCellLeft10pt"/>
              <w:rPr>
                <w:szCs w:val="20"/>
                <w:lang w:val="en-GB"/>
              </w:rPr>
            </w:pPr>
            <w:r w:rsidRPr="00272F02">
              <w:rPr>
                <w:szCs w:val="20"/>
                <w:lang w:val="en-GB"/>
              </w:rPr>
              <w:t>Text</w:t>
            </w:r>
          </w:p>
        </w:tc>
      </w:tr>
      <w:tr w:rsidR="00DB50C7" w:rsidRPr="00272F02" w14:paraId="7EB055CF"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8E2EFF5" w14:textId="77777777" w:rsidR="00CF4C68" w:rsidRPr="00272F02" w:rsidRDefault="00CF4C68"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51C6DE3" w14:textId="77777777" w:rsidR="00CF4C68" w:rsidRPr="00272F02" w:rsidRDefault="00CF4C68" w:rsidP="00C824A4">
            <w:pPr>
              <w:pStyle w:val="TableCellLeft10pt"/>
              <w:rPr>
                <w:szCs w:val="20"/>
                <w:lang w:val="en-GB"/>
              </w:rPr>
            </w:pPr>
            <w:r w:rsidRPr="00272F02">
              <w:rPr>
                <w:szCs w:val="20"/>
                <w:lang w:val="en-GB"/>
              </w:rPr>
              <w:t>D</w:t>
            </w:r>
          </w:p>
        </w:tc>
      </w:tr>
      <w:tr w:rsidR="00DB50C7" w:rsidRPr="00272F02" w14:paraId="67E1555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DD8D6D1" w14:textId="77777777" w:rsidR="00CF4C68" w:rsidRPr="00272F02" w:rsidRDefault="00CF4C68"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ED81206" w14:textId="77777777" w:rsidR="00C111BE" w:rsidRPr="00272F02" w:rsidRDefault="00EB474A" w:rsidP="00C824A4">
            <w:pPr>
              <w:pStyle w:val="TableCellLeft10pt"/>
              <w:rPr>
                <w:szCs w:val="20"/>
                <w:lang w:val="en-GB"/>
              </w:rPr>
            </w:pPr>
            <w:r w:rsidRPr="00272F02">
              <w:rPr>
                <w:szCs w:val="20"/>
                <w:lang w:val="en-GB"/>
              </w:rPr>
              <w:t>CNEW</w:t>
            </w:r>
          </w:p>
          <w:p w14:paraId="12B5EA11" w14:textId="39FA5231" w:rsidR="00CF4C68" w:rsidRPr="00272F02" w:rsidRDefault="00C111BE" w:rsidP="00C824A4">
            <w:pPr>
              <w:pStyle w:val="TableCellLeft10pt"/>
              <w:rPr>
                <w:szCs w:val="20"/>
                <w:lang w:val="en-GB"/>
              </w:rPr>
            </w:pPr>
            <w:r w:rsidRPr="00272F02">
              <w:rPr>
                <w:szCs w:val="20"/>
                <w:lang w:val="en-GB"/>
              </w:rPr>
              <w:t>For review purpose, see definition of the controlled terminology below</w:t>
            </w:r>
            <w:r w:rsidR="00EB474A" w:rsidRPr="00272F02">
              <w:rPr>
                <w:szCs w:val="20"/>
                <w:lang w:val="en-GB"/>
              </w:rPr>
              <w:br/>
              <w:t>A textual description of the schedule and periodicity of a treatment or vaccination regimen.</w:t>
            </w:r>
          </w:p>
        </w:tc>
      </w:tr>
      <w:tr w:rsidR="00DB50C7" w:rsidRPr="00272F02" w14:paraId="2CE96131"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A947354" w14:textId="77777777" w:rsidR="00CF4C68" w:rsidRPr="00272F02" w:rsidRDefault="00CF4C68"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3C192D3D" w14:textId="3B9698ED" w:rsidR="00CF4C68" w:rsidRPr="00272F02" w:rsidRDefault="009C51CF" w:rsidP="00C824A4">
            <w:pPr>
              <w:pStyle w:val="TableCellLeft10pt"/>
              <w:rPr>
                <w:szCs w:val="20"/>
                <w:lang w:val="en-GB"/>
              </w:rPr>
            </w:pPr>
            <w:r w:rsidRPr="00272F02">
              <w:rPr>
                <w:szCs w:val="20"/>
                <w:lang w:val="en-GB"/>
              </w:rPr>
              <w:t>N/A</w:t>
            </w:r>
          </w:p>
        </w:tc>
      </w:tr>
      <w:tr w:rsidR="00DB50C7" w:rsidRPr="00272F02" w14:paraId="783E8A2C"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10425B16" w14:textId="77777777" w:rsidR="00CF4C68" w:rsidRPr="00272F02" w:rsidRDefault="00CF4C68"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CAD1D01" w14:textId="1B757F03" w:rsidR="00CF4C68" w:rsidRPr="00272F02" w:rsidRDefault="00873CFA"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3B557C1F"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1247BFE2" w14:textId="77777777" w:rsidR="00CF4C68" w:rsidRPr="00272F02" w:rsidRDefault="00CF4C68"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5990B5B" w14:textId="6F1CFE57" w:rsidR="00CF4C68" w:rsidRPr="00272F02" w:rsidRDefault="00EB474A" w:rsidP="00C824A4">
            <w:pPr>
              <w:pStyle w:val="TableCellLeft10pt"/>
              <w:rPr>
                <w:szCs w:val="20"/>
                <w:lang w:val="en-GB"/>
              </w:rPr>
            </w:pPr>
            <w:r w:rsidRPr="00272F02">
              <w:rPr>
                <w:szCs w:val="20"/>
                <w:lang w:val="en-GB"/>
              </w:rPr>
              <w:t xml:space="preserve">One </w:t>
            </w:r>
            <w:r w:rsidR="008921A9" w:rsidRPr="00272F02">
              <w:rPr>
                <w:szCs w:val="20"/>
                <w:lang w:val="en-GB"/>
              </w:rPr>
              <w:t xml:space="preserve">to </w:t>
            </w:r>
            <w:r w:rsidRPr="00272F02">
              <w:rPr>
                <w:szCs w:val="20"/>
                <w:lang w:val="en-GB"/>
              </w:rPr>
              <w:t>each intervention, dose formulation</w:t>
            </w:r>
            <w:r w:rsidR="00622F98" w:rsidRPr="00272F02">
              <w:rPr>
                <w:szCs w:val="20"/>
                <w:lang w:val="en-GB"/>
              </w:rPr>
              <w:t>, dosage strength per arm</w:t>
            </w:r>
          </w:p>
        </w:tc>
      </w:tr>
      <w:tr w:rsidR="00DB50C7" w:rsidRPr="00272F02" w14:paraId="381B47B4"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98797D6" w14:textId="77777777" w:rsidR="00CF4C68" w:rsidRPr="00272F02" w:rsidRDefault="00CF4C68"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41D8E022" w14:textId="744137FC" w:rsidR="00CF4C68" w:rsidRPr="00272F02" w:rsidRDefault="008921A9" w:rsidP="00C824A4">
            <w:pPr>
              <w:pStyle w:val="TableCellLeft10pt"/>
              <w:rPr>
                <w:szCs w:val="20"/>
                <w:lang w:val="en-GB"/>
              </w:rPr>
            </w:pPr>
            <w:r w:rsidRPr="00272F02">
              <w:rPr>
                <w:szCs w:val="20"/>
                <w:lang w:val="en-GB"/>
              </w:rPr>
              <w:t>6</w:t>
            </w:r>
          </w:p>
        </w:tc>
      </w:tr>
      <w:tr w:rsidR="00DB50C7" w:rsidRPr="00272F02" w14:paraId="0393422D"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099A8595" w14:textId="77777777" w:rsidR="00CF4C68" w:rsidRPr="00272F02" w:rsidRDefault="00CF4C68"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080359A8" w14:textId="77777777" w:rsidR="00CF4C68" w:rsidRPr="00272F02" w:rsidRDefault="4817CA86" w:rsidP="4817CA86">
            <w:pPr>
              <w:pStyle w:val="TableCellLeft10pt"/>
              <w:rPr>
                <w:lang w:val="en-GB"/>
              </w:rPr>
            </w:pPr>
            <w:commentRangeStart w:id="416"/>
            <w:commentRangeStart w:id="417"/>
            <w:r w:rsidRPr="4817CA86">
              <w:rPr>
                <w:lang w:val="en-GB"/>
              </w:rPr>
              <w:t>Regimen/Treatment Period</w:t>
            </w:r>
            <w:commentRangeEnd w:id="416"/>
            <w:r w:rsidR="00CF4C68">
              <w:commentReference w:id="416"/>
            </w:r>
            <w:commentRangeEnd w:id="417"/>
            <w:r w:rsidR="00D21C04">
              <w:rPr>
                <w:rStyle w:val="CommentReference"/>
                <w:rFonts w:eastAsia="Times New Roman"/>
              </w:rPr>
              <w:commentReference w:id="417"/>
            </w:r>
          </w:p>
        </w:tc>
      </w:tr>
      <w:tr w:rsidR="00DB50C7" w:rsidRPr="00272F02" w14:paraId="73CE218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35E580B" w14:textId="77777777" w:rsidR="00CF4C68" w:rsidRPr="00272F02" w:rsidRDefault="00CF4C68"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5647178" w14:textId="77777777" w:rsidR="00CF4C68" w:rsidRPr="00272F02" w:rsidRDefault="00CF4C68"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7787931" w14:textId="296E1A9A" w:rsidR="00CF4C68" w:rsidRPr="00272F02" w:rsidRDefault="00CF4C68"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9157E7" w:rsidRPr="00272F02">
              <w:rPr>
                <w:szCs w:val="20"/>
                <w:lang w:val="en-GB"/>
              </w:rPr>
              <w:t xml:space="preserve">arm name and </w:t>
            </w:r>
            <w:r w:rsidR="009157E7" w:rsidRPr="00272F02">
              <w:rPr>
                <w:szCs w:val="20"/>
                <w:lang w:val="en-GB" w:eastAsia="ja-JP"/>
              </w:rPr>
              <w:t>regimen/treatment period/vaccine regimen</w:t>
            </w:r>
            <w:r w:rsidR="009157E7" w:rsidRPr="00272F02">
              <w:rPr>
                <w:szCs w:val="20"/>
                <w:lang w:val="en-GB"/>
              </w:rPr>
              <w:t xml:space="preserve">, </w:t>
            </w:r>
            <w:r w:rsidRPr="00272F02">
              <w:rPr>
                <w:rStyle w:val="TableCellLeft10ptBoldChar"/>
                <w:szCs w:val="20"/>
              </w:rPr>
              <w:t>Concept</w:t>
            </w:r>
            <w:r w:rsidRPr="00272F02">
              <w:rPr>
                <w:szCs w:val="20"/>
                <w:lang w:val="en-GB"/>
              </w:rPr>
              <w:t xml:space="preserve">: </w:t>
            </w:r>
            <w:r w:rsidR="008921A9" w:rsidRPr="00272F02">
              <w:rPr>
                <w:szCs w:val="20"/>
                <w:lang w:val="en-GB" w:eastAsia="ja-JP"/>
              </w:rPr>
              <w:t>CNEW</w:t>
            </w:r>
          </w:p>
        </w:tc>
      </w:tr>
      <w:tr w:rsidR="00DB50C7" w:rsidRPr="00272F02" w14:paraId="50508EC1"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5E9BC0B" w14:textId="77777777" w:rsidR="00CF4C68" w:rsidRPr="00272F02" w:rsidRDefault="00CF4C68"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2DFD73A" w14:textId="533C646F" w:rsidR="00CF4C68" w:rsidRPr="00272F02" w:rsidRDefault="00F26DF3" w:rsidP="00C824A4">
            <w:pPr>
              <w:pStyle w:val="TableCellLeft10pt"/>
              <w:rPr>
                <w:szCs w:val="20"/>
                <w:lang w:val="en-GB"/>
              </w:rPr>
            </w:pPr>
            <w:r w:rsidRPr="00272F02">
              <w:rPr>
                <w:szCs w:val="20"/>
                <w:lang w:val="en-GB" w:eastAsia="ja-JP"/>
              </w:rPr>
              <w:t xml:space="preserve">Yes, </w:t>
            </w:r>
            <w:r w:rsidR="008921A9" w:rsidRPr="00272F02">
              <w:rPr>
                <w:szCs w:val="20"/>
                <w:lang w:eastAsia="ja-JP"/>
              </w:rPr>
              <w:t>repeatable for each arm name</w:t>
            </w:r>
          </w:p>
        </w:tc>
      </w:tr>
    </w:tbl>
    <w:p w14:paraId="64636C83" w14:textId="77777777" w:rsidR="00411892" w:rsidRPr="00272F02" w:rsidRDefault="00411892" w:rsidP="004118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2C06A1D3"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546BD33" w14:textId="77777777" w:rsidR="00411892" w:rsidRPr="00272F02" w:rsidRDefault="00411892"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5D51EAD" w14:textId="63EAF059" w:rsidR="00411892" w:rsidRPr="00272F02" w:rsidRDefault="00873CFA" w:rsidP="00C824A4">
            <w:pPr>
              <w:pStyle w:val="TableCellLeft10pt"/>
              <w:rPr>
                <w:szCs w:val="20"/>
                <w:lang w:val="en-GB" w:eastAsia="ja-JP"/>
              </w:rPr>
            </w:pPr>
            <w:r w:rsidRPr="00272F02">
              <w:rPr>
                <w:szCs w:val="20"/>
                <w:lang w:val="en-GB" w:eastAsia="ja-JP"/>
              </w:rPr>
              <w:t>&lt;</w:t>
            </w:r>
            <w:r w:rsidR="008C1A70" w:rsidRPr="00272F02">
              <w:rPr>
                <w:szCs w:val="20"/>
                <w:lang w:val="en-GB"/>
              </w:rPr>
              <w:t>Use</w:t>
            </w:r>
            <w:r w:rsidRPr="00272F02">
              <w:rPr>
                <w:szCs w:val="20"/>
                <w:lang w:val="en-GB" w:eastAsia="ja-JP"/>
              </w:rPr>
              <w:t>&gt;</w:t>
            </w:r>
          </w:p>
        </w:tc>
      </w:tr>
      <w:tr w:rsidR="00DB50C7" w:rsidRPr="00272F02" w14:paraId="200EADA4"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157AE05D" w14:textId="77777777" w:rsidR="00411892" w:rsidRPr="00272F02" w:rsidRDefault="00411892"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5FE18EB" w14:textId="19B6781B" w:rsidR="00411892" w:rsidRPr="00272F02" w:rsidRDefault="00EC476C" w:rsidP="00C824A4">
            <w:pPr>
              <w:pStyle w:val="TableCellLeft10pt"/>
              <w:rPr>
                <w:szCs w:val="20"/>
                <w:lang w:val="en-GB"/>
              </w:rPr>
            </w:pPr>
            <w:r w:rsidRPr="00272F02">
              <w:rPr>
                <w:szCs w:val="20"/>
                <w:lang w:val="en-GB" w:eastAsia="ja-JP"/>
              </w:rPr>
              <w:t>Valid Value</w:t>
            </w:r>
          </w:p>
        </w:tc>
      </w:tr>
      <w:tr w:rsidR="00DB50C7" w:rsidRPr="00272F02" w14:paraId="25780F1D"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E281DE1" w14:textId="77777777" w:rsidR="00411892" w:rsidRPr="00272F02" w:rsidRDefault="00411892"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40F2E83" w14:textId="082A70D7" w:rsidR="00411892" w:rsidRPr="00272F02" w:rsidRDefault="007B7A64" w:rsidP="00C824A4">
            <w:pPr>
              <w:pStyle w:val="TableCellLeft10pt"/>
              <w:rPr>
                <w:szCs w:val="20"/>
                <w:lang w:val="en-GB"/>
              </w:rPr>
            </w:pPr>
            <w:r w:rsidRPr="00272F02">
              <w:rPr>
                <w:szCs w:val="20"/>
                <w:lang w:val="en-GB" w:eastAsia="ja-JP"/>
              </w:rPr>
              <w:t>V</w:t>
            </w:r>
          </w:p>
        </w:tc>
      </w:tr>
      <w:tr w:rsidR="00DB50C7" w:rsidRPr="00272F02" w14:paraId="7746A5E1"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09E895DE" w14:textId="77777777" w:rsidR="00411892" w:rsidRPr="00272F02" w:rsidRDefault="00411892"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83F4C41" w14:textId="77777777" w:rsidR="00C111BE" w:rsidRPr="00272F02" w:rsidRDefault="008C1A70" w:rsidP="00C824A4">
            <w:pPr>
              <w:pStyle w:val="TableCellLeft10pt"/>
              <w:rPr>
                <w:szCs w:val="20"/>
                <w:lang w:val="en-GB"/>
              </w:rPr>
            </w:pPr>
            <w:r w:rsidRPr="00272F02">
              <w:rPr>
                <w:szCs w:val="20"/>
                <w:lang w:val="en-GB"/>
              </w:rPr>
              <w:t>CNEW</w:t>
            </w:r>
          </w:p>
          <w:p w14:paraId="3ACA2051" w14:textId="714C520D" w:rsidR="00411892" w:rsidRPr="00272F02" w:rsidRDefault="00C111BE" w:rsidP="00C824A4">
            <w:pPr>
              <w:pStyle w:val="TableCellLeft10pt"/>
              <w:rPr>
                <w:szCs w:val="20"/>
                <w:lang w:val="en-GB"/>
              </w:rPr>
            </w:pPr>
            <w:r w:rsidRPr="00272F02">
              <w:rPr>
                <w:szCs w:val="20"/>
                <w:lang w:val="en-GB"/>
              </w:rPr>
              <w:t>For review purpose, see definition of the controlled terminology below</w:t>
            </w:r>
            <w:r w:rsidR="008C1A70" w:rsidRPr="00272F02">
              <w:rPr>
                <w:szCs w:val="20"/>
                <w:lang w:val="en-GB"/>
              </w:rPr>
              <w:br/>
              <w:t>The reason or intention for the use of the trial intervention within the trial arm.</w:t>
            </w:r>
          </w:p>
        </w:tc>
      </w:tr>
      <w:tr w:rsidR="00DB50C7" w:rsidRPr="00272F02" w14:paraId="1FC25532"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C569C80" w14:textId="77777777" w:rsidR="00411892" w:rsidRPr="00272F02" w:rsidRDefault="00411892"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51BECCC4" w14:textId="0DE2D134" w:rsidR="00411892" w:rsidRPr="00272F02" w:rsidRDefault="009C51CF" w:rsidP="00C824A4">
            <w:pPr>
              <w:pStyle w:val="TableCellLeft10pt"/>
              <w:rPr>
                <w:szCs w:val="20"/>
                <w:lang w:val="en-GB"/>
              </w:rPr>
            </w:pPr>
            <w:r w:rsidRPr="00272F02">
              <w:rPr>
                <w:szCs w:val="20"/>
                <w:lang w:val="en-GB"/>
              </w:rPr>
              <w:t>N/A</w:t>
            </w:r>
          </w:p>
        </w:tc>
      </w:tr>
      <w:tr w:rsidR="00DB50C7" w:rsidRPr="00272F02" w14:paraId="6A131D4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7D4B1868" w14:textId="77777777" w:rsidR="00411892" w:rsidRPr="00272F02" w:rsidRDefault="00411892"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44F4454B" w14:textId="51805E8E" w:rsidR="00411892" w:rsidRPr="00272F02" w:rsidRDefault="00873CFA" w:rsidP="00C824A4">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171316E9"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7A57B849" w14:textId="77777777" w:rsidR="00411892" w:rsidRPr="00272F02" w:rsidRDefault="00411892"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245B3E5" w14:textId="74EF8873" w:rsidR="00411892" w:rsidRPr="00272F02" w:rsidRDefault="008C1A70" w:rsidP="00C824A4">
            <w:pPr>
              <w:pStyle w:val="TableCellLeft10pt"/>
              <w:rPr>
                <w:szCs w:val="20"/>
                <w:lang w:val="en-GB"/>
              </w:rPr>
            </w:pPr>
            <w:r w:rsidRPr="00272F02">
              <w:rPr>
                <w:szCs w:val="20"/>
                <w:lang w:val="en-GB"/>
              </w:rPr>
              <w:t>One to each intervention</w:t>
            </w:r>
          </w:p>
        </w:tc>
      </w:tr>
      <w:tr w:rsidR="00DB50C7" w:rsidRPr="00272F02" w14:paraId="3B520C5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2629D65" w14:textId="77777777" w:rsidR="00411892" w:rsidRPr="00272F02" w:rsidRDefault="00411892"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C3D00BD" w14:textId="7E305BB1" w:rsidR="00411892" w:rsidRPr="00272F02" w:rsidRDefault="00B1026A" w:rsidP="00C824A4">
            <w:pPr>
              <w:pStyle w:val="TableCellLeft10pt"/>
              <w:rPr>
                <w:szCs w:val="20"/>
                <w:lang w:val="en-GB"/>
              </w:rPr>
            </w:pPr>
            <w:r w:rsidRPr="00272F02">
              <w:rPr>
                <w:szCs w:val="20"/>
                <w:lang w:val="en-GB"/>
              </w:rPr>
              <w:t>6</w:t>
            </w:r>
          </w:p>
        </w:tc>
      </w:tr>
      <w:tr w:rsidR="00DB50C7" w:rsidRPr="00272F02" w14:paraId="5829B31D"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5B0D3A7" w14:textId="77777777" w:rsidR="00411892" w:rsidRPr="00272F02" w:rsidRDefault="00411892"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7BB48A47" w14:textId="6B06845F" w:rsidR="00411892" w:rsidRPr="00272F02" w:rsidRDefault="00123B5A" w:rsidP="00C824A4">
            <w:pPr>
              <w:pStyle w:val="TableCellLeft10pt"/>
              <w:rPr>
                <w:szCs w:val="20"/>
                <w:lang w:val="en-GB"/>
              </w:rPr>
            </w:pPr>
            <w:r w:rsidRPr="00272F02">
              <w:rPr>
                <w:szCs w:val="20"/>
                <w:lang w:val="en-GB"/>
              </w:rPr>
              <w:t>Experimental Intervention</w:t>
            </w:r>
            <w:r w:rsidR="003077BF" w:rsidRPr="00272F02">
              <w:rPr>
                <w:szCs w:val="20"/>
                <w:lang w:val="en-GB"/>
              </w:rPr>
              <w:t>(C41161)</w:t>
            </w:r>
            <w:r w:rsidRPr="00272F02">
              <w:rPr>
                <w:szCs w:val="20"/>
                <w:lang w:val="en-GB"/>
              </w:rPr>
              <w:t>, Placebo</w:t>
            </w:r>
            <w:r w:rsidR="003077BF" w:rsidRPr="00272F02">
              <w:rPr>
                <w:szCs w:val="20"/>
                <w:lang w:val="en-GB"/>
              </w:rPr>
              <w:t>(C753)</w:t>
            </w:r>
            <w:r w:rsidRPr="00272F02">
              <w:rPr>
                <w:szCs w:val="20"/>
                <w:lang w:val="en-GB"/>
              </w:rPr>
              <w:t xml:space="preserve">, </w:t>
            </w:r>
            <w:r w:rsidR="003077BF" w:rsidRPr="00272F02">
              <w:rPr>
                <w:szCs w:val="20"/>
                <w:lang w:val="en-GB"/>
              </w:rPr>
              <w:t xml:space="preserve">Rescue Medicine(C165835), </w:t>
            </w:r>
            <w:r w:rsidRPr="00272F02">
              <w:rPr>
                <w:szCs w:val="20"/>
                <w:lang w:val="en-GB"/>
              </w:rPr>
              <w:t>Background treatment</w:t>
            </w:r>
            <w:r w:rsidR="003077BF" w:rsidRPr="00272F02">
              <w:rPr>
                <w:szCs w:val="20"/>
                <w:lang w:val="en-GB"/>
              </w:rPr>
              <w:t>(C1</w:t>
            </w:r>
            <w:r w:rsidR="00A24D83" w:rsidRPr="00272F02">
              <w:rPr>
                <w:szCs w:val="20"/>
                <w:lang w:val="en-GB"/>
              </w:rPr>
              <w:t>65822)</w:t>
            </w:r>
            <w:r w:rsidRPr="00272F02">
              <w:rPr>
                <w:szCs w:val="20"/>
                <w:lang w:val="en-GB"/>
              </w:rPr>
              <w:t xml:space="preserve">, </w:t>
            </w:r>
            <w:r w:rsidR="00C51C21" w:rsidRPr="00272F02">
              <w:rPr>
                <w:szCs w:val="20"/>
                <w:lang w:val="en-GB"/>
              </w:rPr>
              <w:t>Challenge</w:t>
            </w:r>
            <w:r w:rsidRPr="00272F02">
              <w:rPr>
                <w:szCs w:val="20"/>
                <w:lang w:val="en-GB"/>
              </w:rPr>
              <w:t xml:space="preserve"> Agent</w:t>
            </w:r>
            <w:r w:rsidR="00A24D83" w:rsidRPr="00272F02">
              <w:rPr>
                <w:szCs w:val="20"/>
                <w:lang w:val="en-GB"/>
              </w:rPr>
              <w:t>(C158128)</w:t>
            </w:r>
            <w:r w:rsidR="00C51C21" w:rsidRPr="00272F02">
              <w:rPr>
                <w:szCs w:val="20"/>
                <w:lang w:val="en-GB"/>
              </w:rPr>
              <w:t>, Diagnostic</w:t>
            </w:r>
            <w:r w:rsidR="00A24D83" w:rsidRPr="00272F02">
              <w:rPr>
                <w:szCs w:val="20"/>
                <w:lang w:val="en-GB"/>
              </w:rPr>
              <w:t>(C18020)</w:t>
            </w:r>
            <w:r w:rsidR="00C51C21" w:rsidRPr="00272F02">
              <w:rPr>
                <w:szCs w:val="20"/>
                <w:lang w:val="en-GB"/>
              </w:rPr>
              <w:t xml:space="preserve">, Additional Required </w:t>
            </w:r>
            <w:r w:rsidR="007A0878" w:rsidRPr="00272F02">
              <w:rPr>
                <w:szCs w:val="20"/>
                <w:lang w:val="en-GB"/>
              </w:rPr>
              <w:t>treatment (</w:t>
            </w:r>
            <w:r w:rsidR="003077BF" w:rsidRPr="00272F02">
              <w:rPr>
                <w:szCs w:val="20"/>
                <w:lang w:val="en-GB"/>
              </w:rPr>
              <w:t>CNEW)</w:t>
            </w:r>
          </w:p>
        </w:tc>
      </w:tr>
      <w:tr w:rsidR="00DB50C7" w:rsidRPr="00272F02" w14:paraId="3DB88106"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2C939F9" w14:textId="77777777" w:rsidR="00411892" w:rsidRPr="00272F02" w:rsidRDefault="00411892"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CC1E884" w14:textId="77777777" w:rsidR="00411892" w:rsidRPr="00272F02" w:rsidRDefault="00411892"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601C861" w14:textId="7FFF4E66" w:rsidR="00411892"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418"/>
            <w:commentRangeStart w:id="419"/>
            <w:r w:rsidRPr="4817CA86">
              <w:rPr>
                <w:lang w:val="en-GB"/>
              </w:rPr>
              <w:t>a</w:t>
            </w:r>
            <w:commentRangeEnd w:id="418"/>
            <w:r w:rsidR="00411892">
              <w:commentReference w:id="418"/>
            </w:r>
            <w:commentRangeEnd w:id="419"/>
            <w:r w:rsidR="00514BCC">
              <w:rPr>
                <w:rStyle w:val="CommentReference"/>
                <w:rFonts w:eastAsia="Times New Roman"/>
              </w:rPr>
              <w:commentReference w:id="419"/>
            </w:r>
            <w:r w:rsidRPr="4817CA86">
              <w:rPr>
                <w:lang w:val="en-GB"/>
              </w:rPr>
              <w:t xml:space="preserve">rm name and </w:t>
            </w:r>
            <w:r w:rsidRPr="4817CA86">
              <w:rPr>
                <w:lang w:val="en-GB" w:eastAsia="ja-JP"/>
              </w:rPr>
              <w:t>use</w:t>
            </w:r>
            <w:commentRangeStart w:id="420"/>
            <w:commentRangeStart w:id="421"/>
            <w:r w:rsidRPr="4817CA86">
              <w:rPr>
                <w:lang w:val="en-GB"/>
              </w:rPr>
              <w:t>,</w:t>
            </w:r>
            <w:commentRangeEnd w:id="420"/>
            <w:r w:rsidR="00411892">
              <w:commentReference w:id="420"/>
            </w:r>
            <w:commentRangeEnd w:id="421"/>
            <w:r w:rsidR="005A1F30">
              <w:rPr>
                <w:rStyle w:val="CommentReference"/>
                <w:rFonts w:eastAsia="Times New Roman"/>
              </w:rPr>
              <w:commentReference w:id="421"/>
            </w:r>
            <w:r w:rsidRPr="4817CA86">
              <w:rPr>
                <w:lang w:val="en-GB"/>
              </w:rPr>
              <w:t xml:space="preserve"> </w:t>
            </w:r>
          </w:p>
          <w:p w14:paraId="0D70DC1A" w14:textId="492C564B" w:rsidR="00411892" w:rsidRPr="00272F02" w:rsidRDefault="00411892"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B1026A" w:rsidRPr="00272F02">
              <w:rPr>
                <w:szCs w:val="20"/>
                <w:lang w:val="en-GB"/>
              </w:rPr>
              <w:t>CNEW</w:t>
            </w:r>
          </w:p>
        </w:tc>
      </w:tr>
      <w:tr w:rsidR="00DB50C7" w:rsidRPr="00272F02" w14:paraId="25A3E9A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A3AAA21" w14:textId="77777777" w:rsidR="00411892" w:rsidRPr="00272F02" w:rsidRDefault="00411892"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679DA3DB" w14:textId="4194C443" w:rsidR="00411892"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22"/>
            <w:commentRangeStart w:id="423"/>
            <w:r w:rsidRPr="4817CA86">
              <w:rPr>
                <w:lang w:val="en-GB"/>
              </w:rPr>
              <w:t>intervention</w:t>
            </w:r>
            <w:commentRangeEnd w:id="422"/>
            <w:r w:rsidR="00B1026A">
              <w:commentReference w:id="422"/>
            </w:r>
            <w:commentRangeEnd w:id="423"/>
            <w:r w:rsidR="005A1F30">
              <w:rPr>
                <w:rStyle w:val="CommentReference"/>
                <w:rFonts w:eastAsia="Times New Roman"/>
              </w:rPr>
              <w:commentReference w:id="423"/>
            </w:r>
            <w:r w:rsidRPr="4817CA86">
              <w:rPr>
                <w:lang w:val="en-GB"/>
              </w:rPr>
              <w:t xml:space="preserve"> per arm</w:t>
            </w:r>
          </w:p>
        </w:tc>
      </w:tr>
    </w:tbl>
    <w:p w14:paraId="4E944BBF" w14:textId="77777777" w:rsidR="003A154C" w:rsidRPr="00272F02" w:rsidRDefault="003A154C" w:rsidP="003A154C">
      <w:pPr>
        <w:rPr>
          <w:sz w:val="20"/>
          <w:szCs w:val="20"/>
        </w:rPr>
      </w:pPr>
    </w:p>
    <w:tbl>
      <w:tblPr>
        <w:tblStyle w:val="TableGrid"/>
        <w:tblW w:w="5000" w:type="pct"/>
        <w:tblLayout w:type="fixed"/>
        <w:tblLook w:val="04A0" w:firstRow="1" w:lastRow="0" w:firstColumn="1" w:lastColumn="0" w:noHBand="0" w:noVBand="1"/>
      </w:tblPr>
      <w:tblGrid>
        <w:gridCol w:w="1206"/>
        <w:gridCol w:w="1816"/>
        <w:gridCol w:w="5968"/>
      </w:tblGrid>
      <w:tr w:rsidR="003077BF" w:rsidRPr="00272F02" w14:paraId="23FFCB88" w14:textId="77777777" w:rsidTr="00910BB6">
        <w:trPr>
          <w:trHeight w:val="20"/>
        </w:trPr>
        <w:tc>
          <w:tcPr>
            <w:tcW w:w="671" w:type="pct"/>
            <w:shd w:val="clear" w:color="auto" w:fill="FFFFCC"/>
            <w:hideMark/>
          </w:tcPr>
          <w:p w14:paraId="753FEF18" w14:textId="77777777" w:rsidR="003077BF" w:rsidRPr="00272F02" w:rsidRDefault="003077BF" w:rsidP="00C824A4">
            <w:pPr>
              <w:rPr>
                <w:b/>
                <w:bCs/>
                <w:sz w:val="20"/>
                <w:szCs w:val="20"/>
              </w:rPr>
            </w:pPr>
            <w:r w:rsidRPr="00272F02">
              <w:rPr>
                <w:b/>
                <w:bCs/>
                <w:sz w:val="20"/>
                <w:szCs w:val="20"/>
              </w:rPr>
              <w:t>NCI C-Code</w:t>
            </w:r>
          </w:p>
        </w:tc>
        <w:tc>
          <w:tcPr>
            <w:tcW w:w="1010" w:type="pct"/>
            <w:shd w:val="clear" w:color="auto" w:fill="FFFFCC"/>
            <w:hideMark/>
          </w:tcPr>
          <w:p w14:paraId="30C4518C" w14:textId="77777777" w:rsidR="003077BF" w:rsidRPr="00272F02" w:rsidRDefault="003077BF" w:rsidP="00C824A4">
            <w:pPr>
              <w:rPr>
                <w:b/>
                <w:bCs/>
                <w:sz w:val="20"/>
                <w:szCs w:val="20"/>
              </w:rPr>
            </w:pPr>
            <w:r w:rsidRPr="00272F02">
              <w:rPr>
                <w:b/>
                <w:bCs/>
                <w:sz w:val="20"/>
                <w:szCs w:val="20"/>
              </w:rPr>
              <w:t>M11 Preferred Term</w:t>
            </w:r>
          </w:p>
        </w:tc>
        <w:tc>
          <w:tcPr>
            <w:tcW w:w="3319" w:type="pct"/>
            <w:shd w:val="clear" w:color="auto" w:fill="FFFFCC"/>
            <w:hideMark/>
          </w:tcPr>
          <w:p w14:paraId="76793C00" w14:textId="77777777" w:rsidR="003077BF" w:rsidRPr="00272F02" w:rsidRDefault="003077BF" w:rsidP="00C824A4">
            <w:pPr>
              <w:rPr>
                <w:b/>
                <w:bCs/>
                <w:sz w:val="20"/>
                <w:szCs w:val="20"/>
              </w:rPr>
            </w:pPr>
            <w:r w:rsidRPr="00272F02">
              <w:rPr>
                <w:b/>
                <w:bCs/>
                <w:sz w:val="20"/>
                <w:szCs w:val="20"/>
              </w:rPr>
              <w:t>Draft Definition</w:t>
            </w:r>
          </w:p>
        </w:tc>
      </w:tr>
      <w:tr w:rsidR="003077BF" w:rsidRPr="00272F02" w14:paraId="3AC3FF50" w14:textId="77777777" w:rsidTr="00910BB6">
        <w:trPr>
          <w:trHeight w:val="20"/>
        </w:trPr>
        <w:tc>
          <w:tcPr>
            <w:tcW w:w="671" w:type="pct"/>
            <w:shd w:val="clear" w:color="auto" w:fill="EAEDF1" w:themeFill="text2" w:themeFillTint="1A"/>
            <w:hideMark/>
          </w:tcPr>
          <w:p w14:paraId="272FD9E1" w14:textId="77777777" w:rsidR="003077BF" w:rsidRPr="00272F02" w:rsidRDefault="003077BF" w:rsidP="00C824A4">
            <w:pPr>
              <w:rPr>
                <w:sz w:val="20"/>
                <w:szCs w:val="20"/>
              </w:rPr>
            </w:pPr>
            <w:r w:rsidRPr="00272F02">
              <w:rPr>
                <w:sz w:val="20"/>
                <w:szCs w:val="20"/>
              </w:rPr>
              <w:t>CNEW</w:t>
            </w:r>
          </w:p>
        </w:tc>
        <w:tc>
          <w:tcPr>
            <w:tcW w:w="1010" w:type="pct"/>
            <w:shd w:val="clear" w:color="auto" w:fill="EAEDF1" w:themeFill="text2" w:themeFillTint="1A"/>
            <w:hideMark/>
          </w:tcPr>
          <w:p w14:paraId="71C64C6D" w14:textId="77777777" w:rsidR="003077BF" w:rsidRPr="00272F02" w:rsidRDefault="003077BF" w:rsidP="00C824A4">
            <w:pPr>
              <w:rPr>
                <w:sz w:val="20"/>
                <w:szCs w:val="20"/>
              </w:rPr>
            </w:pPr>
            <w:r w:rsidRPr="00272F02">
              <w:rPr>
                <w:sz w:val="20"/>
                <w:szCs w:val="20"/>
              </w:rPr>
              <w:t>Intervention Use Response</w:t>
            </w:r>
          </w:p>
        </w:tc>
        <w:tc>
          <w:tcPr>
            <w:tcW w:w="3319" w:type="pct"/>
            <w:shd w:val="clear" w:color="auto" w:fill="EAEDF1" w:themeFill="text2" w:themeFillTint="1A"/>
            <w:hideMark/>
          </w:tcPr>
          <w:p w14:paraId="5F6EDA92" w14:textId="77777777" w:rsidR="003077BF" w:rsidRPr="00272F02" w:rsidRDefault="003077BF" w:rsidP="00C824A4">
            <w:pPr>
              <w:rPr>
                <w:sz w:val="20"/>
                <w:szCs w:val="20"/>
              </w:rPr>
            </w:pPr>
            <w:r w:rsidRPr="00272F02">
              <w:rPr>
                <w:sz w:val="20"/>
                <w:szCs w:val="20"/>
              </w:rPr>
              <w:t>A terminology value set relevant to the intervention use responses within the ICH M11 Protocol model.</w:t>
            </w:r>
          </w:p>
        </w:tc>
      </w:tr>
      <w:tr w:rsidR="003077BF" w:rsidRPr="00272F02" w14:paraId="71C62E29" w14:textId="77777777" w:rsidTr="00416556">
        <w:trPr>
          <w:trHeight w:val="20"/>
        </w:trPr>
        <w:tc>
          <w:tcPr>
            <w:tcW w:w="671" w:type="pct"/>
            <w:hideMark/>
          </w:tcPr>
          <w:p w14:paraId="0C266599" w14:textId="77777777" w:rsidR="003077BF" w:rsidRPr="00272F02" w:rsidRDefault="003077BF" w:rsidP="00C824A4">
            <w:pPr>
              <w:rPr>
                <w:sz w:val="20"/>
                <w:szCs w:val="20"/>
              </w:rPr>
            </w:pPr>
            <w:r w:rsidRPr="00272F02">
              <w:rPr>
                <w:sz w:val="20"/>
                <w:szCs w:val="20"/>
              </w:rPr>
              <w:t>C41161</w:t>
            </w:r>
          </w:p>
        </w:tc>
        <w:tc>
          <w:tcPr>
            <w:tcW w:w="1010" w:type="pct"/>
            <w:hideMark/>
          </w:tcPr>
          <w:p w14:paraId="381467A3" w14:textId="77777777" w:rsidR="003077BF" w:rsidRPr="00272F02" w:rsidRDefault="003077BF" w:rsidP="00C824A4">
            <w:pPr>
              <w:rPr>
                <w:sz w:val="20"/>
                <w:szCs w:val="20"/>
              </w:rPr>
            </w:pPr>
            <w:r w:rsidRPr="00272F02">
              <w:rPr>
                <w:sz w:val="20"/>
                <w:szCs w:val="20"/>
              </w:rPr>
              <w:t>Experimental Intervention</w:t>
            </w:r>
          </w:p>
        </w:tc>
        <w:tc>
          <w:tcPr>
            <w:tcW w:w="3319" w:type="pct"/>
            <w:hideMark/>
          </w:tcPr>
          <w:p w14:paraId="135D9897" w14:textId="4ECA593B" w:rsidR="003077BF" w:rsidRPr="00272F02" w:rsidRDefault="003077BF" w:rsidP="00E14112">
            <w:pPr>
              <w:rPr>
                <w:sz w:val="20"/>
                <w:szCs w:val="20"/>
              </w:rPr>
            </w:pPr>
            <w:r w:rsidRPr="00272F02">
              <w:rPr>
                <w:sz w:val="20"/>
                <w:szCs w:val="20"/>
              </w:rPr>
              <w:t>The drug, device, therapy, procedure, or process under investigation in a clinical study that is believed to have an effect on outcomes of interest in a study (e.g., health-related quality of life, efficacy, safety, pharmacoeconomics</w:t>
            </w:r>
          </w:p>
        </w:tc>
      </w:tr>
      <w:tr w:rsidR="003077BF" w:rsidRPr="00272F02" w14:paraId="6255CE84" w14:textId="77777777" w:rsidTr="00910BB6">
        <w:trPr>
          <w:trHeight w:val="20"/>
        </w:trPr>
        <w:tc>
          <w:tcPr>
            <w:tcW w:w="671" w:type="pct"/>
            <w:hideMark/>
          </w:tcPr>
          <w:p w14:paraId="5AE5C84A" w14:textId="77777777" w:rsidR="003077BF" w:rsidRPr="00272F02" w:rsidRDefault="003077BF" w:rsidP="00C824A4">
            <w:pPr>
              <w:rPr>
                <w:sz w:val="20"/>
                <w:szCs w:val="20"/>
              </w:rPr>
            </w:pPr>
            <w:r w:rsidRPr="00272F02">
              <w:rPr>
                <w:sz w:val="20"/>
                <w:szCs w:val="20"/>
              </w:rPr>
              <w:t>C753</w:t>
            </w:r>
          </w:p>
        </w:tc>
        <w:tc>
          <w:tcPr>
            <w:tcW w:w="1010" w:type="pct"/>
            <w:hideMark/>
          </w:tcPr>
          <w:p w14:paraId="3C41B74B" w14:textId="77777777" w:rsidR="003077BF" w:rsidRPr="00272F02" w:rsidRDefault="003077BF" w:rsidP="00C824A4">
            <w:pPr>
              <w:rPr>
                <w:sz w:val="20"/>
                <w:szCs w:val="20"/>
              </w:rPr>
            </w:pPr>
            <w:r w:rsidRPr="00272F02">
              <w:rPr>
                <w:sz w:val="20"/>
                <w:szCs w:val="20"/>
              </w:rPr>
              <w:t>Placebo</w:t>
            </w:r>
          </w:p>
        </w:tc>
        <w:tc>
          <w:tcPr>
            <w:tcW w:w="3319" w:type="pct"/>
            <w:hideMark/>
          </w:tcPr>
          <w:p w14:paraId="40218E1D" w14:textId="77777777" w:rsidR="003077BF" w:rsidRPr="00272F02" w:rsidRDefault="003077BF" w:rsidP="00C824A4">
            <w:pPr>
              <w:rPr>
                <w:sz w:val="20"/>
                <w:szCs w:val="20"/>
              </w:rPr>
            </w:pPr>
            <w:r w:rsidRPr="00272F02">
              <w:rPr>
                <w:sz w:val="20"/>
                <w:szCs w:val="20"/>
              </w:rPr>
              <w:t>A pharmaceutical preparation that does not contain the investigational agent and is generally prepared to be physically indistinguishable from the preparation containing the investigational product.</w:t>
            </w:r>
          </w:p>
        </w:tc>
      </w:tr>
      <w:tr w:rsidR="003077BF" w:rsidRPr="00272F02" w14:paraId="47808155" w14:textId="77777777" w:rsidTr="00910BB6">
        <w:trPr>
          <w:trHeight w:val="20"/>
        </w:trPr>
        <w:tc>
          <w:tcPr>
            <w:tcW w:w="671" w:type="pct"/>
            <w:hideMark/>
          </w:tcPr>
          <w:p w14:paraId="10E091F2" w14:textId="77777777" w:rsidR="003077BF" w:rsidRPr="00272F02" w:rsidRDefault="003077BF" w:rsidP="00C824A4">
            <w:pPr>
              <w:rPr>
                <w:sz w:val="20"/>
                <w:szCs w:val="20"/>
              </w:rPr>
            </w:pPr>
            <w:r w:rsidRPr="00272F02">
              <w:rPr>
                <w:sz w:val="20"/>
                <w:szCs w:val="20"/>
              </w:rPr>
              <w:t>C165835</w:t>
            </w:r>
          </w:p>
        </w:tc>
        <w:tc>
          <w:tcPr>
            <w:tcW w:w="1010" w:type="pct"/>
            <w:hideMark/>
          </w:tcPr>
          <w:p w14:paraId="124BAB49" w14:textId="77777777" w:rsidR="003077BF" w:rsidRPr="00272F02" w:rsidRDefault="003077BF" w:rsidP="00C824A4">
            <w:pPr>
              <w:rPr>
                <w:sz w:val="20"/>
                <w:szCs w:val="20"/>
              </w:rPr>
            </w:pPr>
            <w:r w:rsidRPr="00272F02">
              <w:rPr>
                <w:sz w:val="20"/>
                <w:szCs w:val="20"/>
              </w:rPr>
              <w:t>Rescue Medicine</w:t>
            </w:r>
          </w:p>
        </w:tc>
        <w:tc>
          <w:tcPr>
            <w:tcW w:w="3319" w:type="pct"/>
            <w:hideMark/>
          </w:tcPr>
          <w:p w14:paraId="7BF6D619" w14:textId="43CE1389" w:rsidR="003077BF" w:rsidRPr="00272F02" w:rsidRDefault="003077BF" w:rsidP="00C824A4">
            <w:pPr>
              <w:rPr>
                <w:sz w:val="20"/>
                <w:szCs w:val="20"/>
              </w:rPr>
            </w:pPr>
            <w:r w:rsidRPr="00272F02">
              <w:rPr>
                <w:sz w:val="20"/>
                <w:szCs w:val="20"/>
              </w:rPr>
              <w:t>Medicinal products identified in the protocol as those that may be administered to subjects when the efficacy of the investigational medicinal product (IMP) is not satisfactory, the effect of the IMP is too great and is likely to cause a hazard to the patient, or to manage an emergency situation.</w:t>
            </w:r>
          </w:p>
        </w:tc>
      </w:tr>
      <w:tr w:rsidR="003077BF" w:rsidRPr="00272F02" w14:paraId="417CB480" w14:textId="77777777" w:rsidTr="00910BB6">
        <w:trPr>
          <w:trHeight w:val="20"/>
        </w:trPr>
        <w:tc>
          <w:tcPr>
            <w:tcW w:w="671" w:type="pct"/>
            <w:hideMark/>
          </w:tcPr>
          <w:p w14:paraId="27EE6449" w14:textId="77777777" w:rsidR="003077BF" w:rsidRPr="00272F02" w:rsidRDefault="003077BF" w:rsidP="00C824A4">
            <w:pPr>
              <w:rPr>
                <w:sz w:val="20"/>
                <w:szCs w:val="20"/>
              </w:rPr>
            </w:pPr>
            <w:r w:rsidRPr="00272F02">
              <w:rPr>
                <w:sz w:val="20"/>
                <w:szCs w:val="20"/>
              </w:rPr>
              <w:t>C165822</w:t>
            </w:r>
          </w:p>
        </w:tc>
        <w:tc>
          <w:tcPr>
            <w:tcW w:w="1010" w:type="pct"/>
            <w:hideMark/>
          </w:tcPr>
          <w:p w14:paraId="7F8A0627" w14:textId="77777777" w:rsidR="003077BF" w:rsidRPr="00272F02" w:rsidRDefault="003077BF" w:rsidP="00C824A4">
            <w:pPr>
              <w:rPr>
                <w:sz w:val="20"/>
                <w:szCs w:val="20"/>
              </w:rPr>
            </w:pPr>
            <w:r w:rsidRPr="00272F02">
              <w:rPr>
                <w:sz w:val="20"/>
                <w:szCs w:val="20"/>
              </w:rPr>
              <w:t>Background Treatment</w:t>
            </w:r>
          </w:p>
        </w:tc>
        <w:tc>
          <w:tcPr>
            <w:tcW w:w="3319" w:type="pct"/>
            <w:hideMark/>
          </w:tcPr>
          <w:p w14:paraId="6D1B0ADD" w14:textId="53D04636" w:rsidR="003077BF" w:rsidRPr="00272F02" w:rsidRDefault="003077BF" w:rsidP="00C824A4">
            <w:pPr>
              <w:rPr>
                <w:sz w:val="20"/>
                <w:szCs w:val="20"/>
              </w:rPr>
            </w:pPr>
            <w:r w:rsidRPr="00272F02">
              <w:rPr>
                <w:sz w:val="20"/>
                <w:szCs w:val="20"/>
              </w:rPr>
              <w:t>Medicinal products that are administered to each clinical trial subject, regardless of randomization group, a) to treat the indication which is the object of the study, or b) required in the protocol as part of standard care for a condition that is not the indication under investigation, and is relevant for the clinical trial design.</w:t>
            </w:r>
          </w:p>
        </w:tc>
      </w:tr>
      <w:tr w:rsidR="003077BF" w:rsidRPr="00272F02" w14:paraId="2D8574FD" w14:textId="77777777" w:rsidTr="00910BB6">
        <w:trPr>
          <w:trHeight w:val="20"/>
        </w:trPr>
        <w:tc>
          <w:tcPr>
            <w:tcW w:w="671" w:type="pct"/>
            <w:hideMark/>
          </w:tcPr>
          <w:p w14:paraId="682561D9" w14:textId="77777777" w:rsidR="003077BF" w:rsidRPr="00272F02" w:rsidRDefault="003077BF" w:rsidP="00C824A4">
            <w:pPr>
              <w:rPr>
                <w:sz w:val="20"/>
                <w:szCs w:val="20"/>
              </w:rPr>
            </w:pPr>
            <w:r w:rsidRPr="00272F02">
              <w:rPr>
                <w:sz w:val="20"/>
                <w:szCs w:val="20"/>
              </w:rPr>
              <w:t>C158128</w:t>
            </w:r>
          </w:p>
        </w:tc>
        <w:tc>
          <w:tcPr>
            <w:tcW w:w="1010" w:type="pct"/>
            <w:hideMark/>
          </w:tcPr>
          <w:p w14:paraId="7D27A961" w14:textId="77777777" w:rsidR="003077BF" w:rsidRPr="00272F02" w:rsidRDefault="003077BF" w:rsidP="00C824A4">
            <w:pPr>
              <w:rPr>
                <w:sz w:val="20"/>
                <w:szCs w:val="20"/>
              </w:rPr>
            </w:pPr>
            <w:r w:rsidRPr="00272F02">
              <w:rPr>
                <w:sz w:val="20"/>
                <w:szCs w:val="20"/>
              </w:rPr>
              <w:t>Challenge Agent</w:t>
            </w:r>
          </w:p>
        </w:tc>
        <w:tc>
          <w:tcPr>
            <w:tcW w:w="3319" w:type="pct"/>
            <w:hideMark/>
          </w:tcPr>
          <w:p w14:paraId="7599EF7D" w14:textId="78225E7B" w:rsidR="003077BF" w:rsidRPr="00272F02" w:rsidRDefault="003077BF" w:rsidP="00C824A4">
            <w:pPr>
              <w:rPr>
                <w:sz w:val="20"/>
                <w:szCs w:val="20"/>
              </w:rPr>
            </w:pPr>
            <w:r w:rsidRPr="00272F02">
              <w:rPr>
                <w:sz w:val="20"/>
                <w:szCs w:val="20"/>
              </w:rPr>
              <w:t>A non-investigational medicinal product (NIMP) given to trial subjects to produce a physiological response that is necessary before the pharmacological action of the investigational medicinal product can be assessed.</w:t>
            </w:r>
          </w:p>
        </w:tc>
      </w:tr>
      <w:tr w:rsidR="003077BF" w:rsidRPr="00272F02" w14:paraId="094B7FE2" w14:textId="77777777" w:rsidTr="00910BB6">
        <w:trPr>
          <w:trHeight w:val="20"/>
        </w:trPr>
        <w:tc>
          <w:tcPr>
            <w:tcW w:w="671" w:type="pct"/>
            <w:hideMark/>
          </w:tcPr>
          <w:p w14:paraId="73E5DB02" w14:textId="77777777" w:rsidR="003077BF" w:rsidRPr="00272F02" w:rsidRDefault="003077BF" w:rsidP="00C824A4">
            <w:pPr>
              <w:rPr>
                <w:sz w:val="20"/>
                <w:szCs w:val="20"/>
              </w:rPr>
            </w:pPr>
            <w:r w:rsidRPr="00272F02">
              <w:rPr>
                <w:sz w:val="20"/>
                <w:szCs w:val="20"/>
              </w:rPr>
              <w:t>C18020</w:t>
            </w:r>
          </w:p>
        </w:tc>
        <w:tc>
          <w:tcPr>
            <w:tcW w:w="1010" w:type="pct"/>
            <w:hideMark/>
          </w:tcPr>
          <w:p w14:paraId="540FD868" w14:textId="77777777" w:rsidR="003077BF" w:rsidRPr="00272F02" w:rsidRDefault="003077BF" w:rsidP="00C824A4">
            <w:pPr>
              <w:rPr>
                <w:sz w:val="20"/>
                <w:szCs w:val="20"/>
              </w:rPr>
            </w:pPr>
            <w:r w:rsidRPr="00272F02">
              <w:rPr>
                <w:sz w:val="20"/>
                <w:szCs w:val="20"/>
              </w:rPr>
              <w:t>Diagnostic</w:t>
            </w:r>
          </w:p>
        </w:tc>
        <w:tc>
          <w:tcPr>
            <w:tcW w:w="3319" w:type="pct"/>
            <w:hideMark/>
          </w:tcPr>
          <w:p w14:paraId="7EEDF135" w14:textId="77777777" w:rsidR="003077BF" w:rsidRPr="00272F02" w:rsidRDefault="003077BF" w:rsidP="00C824A4">
            <w:pPr>
              <w:rPr>
                <w:sz w:val="20"/>
                <w:szCs w:val="20"/>
              </w:rPr>
            </w:pPr>
            <w:r w:rsidRPr="00272F02">
              <w:rPr>
                <w:sz w:val="20"/>
                <w:szCs w:val="20"/>
              </w:rPr>
              <w:t>Any procedure or test to diagnose a disease or disorder.</w:t>
            </w:r>
          </w:p>
        </w:tc>
      </w:tr>
      <w:tr w:rsidR="003077BF" w:rsidRPr="00272F02" w14:paraId="1C803BA3" w14:textId="77777777" w:rsidTr="00910BB6">
        <w:trPr>
          <w:trHeight w:val="20"/>
        </w:trPr>
        <w:tc>
          <w:tcPr>
            <w:tcW w:w="671" w:type="pct"/>
            <w:hideMark/>
          </w:tcPr>
          <w:p w14:paraId="3075BDDF" w14:textId="77777777" w:rsidR="003077BF" w:rsidRPr="00272F02" w:rsidRDefault="003077BF" w:rsidP="00C824A4">
            <w:pPr>
              <w:rPr>
                <w:sz w:val="20"/>
                <w:szCs w:val="20"/>
              </w:rPr>
            </w:pPr>
            <w:r w:rsidRPr="00272F02">
              <w:rPr>
                <w:sz w:val="20"/>
                <w:szCs w:val="20"/>
              </w:rPr>
              <w:t>CNEW</w:t>
            </w:r>
          </w:p>
        </w:tc>
        <w:tc>
          <w:tcPr>
            <w:tcW w:w="1010" w:type="pct"/>
            <w:hideMark/>
          </w:tcPr>
          <w:p w14:paraId="3001D367" w14:textId="77777777" w:rsidR="003077BF" w:rsidRPr="00272F02" w:rsidRDefault="003077BF" w:rsidP="00C824A4">
            <w:pPr>
              <w:rPr>
                <w:sz w:val="20"/>
                <w:szCs w:val="20"/>
              </w:rPr>
            </w:pPr>
            <w:r w:rsidRPr="00272F02">
              <w:rPr>
                <w:sz w:val="20"/>
                <w:szCs w:val="20"/>
              </w:rPr>
              <w:t>Additional Required Treatment</w:t>
            </w:r>
          </w:p>
        </w:tc>
        <w:tc>
          <w:tcPr>
            <w:tcW w:w="3319" w:type="pct"/>
            <w:hideMark/>
          </w:tcPr>
          <w:p w14:paraId="5117E385" w14:textId="77777777" w:rsidR="003077BF" w:rsidRPr="00272F02" w:rsidRDefault="003077BF" w:rsidP="00C824A4">
            <w:pPr>
              <w:rPr>
                <w:sz w:val="20"/>
                <w:szCs w:val="20"/>
              </w:rPr>
            </w:pPr>
            <w:r w:rsidRPr="00272F02">
              <w:rPr>
                <w:sz w:val="20"/>
                <w:szCs w:val="20"/>
              </w:rPr>
              <w:t>A medicinal product that must be administered along with the experimental treatment (e.g., drug studies wherein opioid blockers are administered to prevent overdose).</w:t>
            </w:r>
          </w:p>
        </w:tc>
      </w:tr>
    </w:tbl>
    <w:p w14:paraId="156686A0" w14:textId="77777777" w:rsidR="00411892" w:rsidRPr="00FF3C43" w:rsidRDefault="00411892" w:rsidP="008160D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2CB54D70"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10B09D7" w14:textId="77777777" w:rsidR="008160D6" w:rsidRPr="00272F02" w:rsidRDefault="008160D6" w:rsidP="008160D6">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F856D0D" w14:textId="7102803B" w:rsidR="008160D6" w:rsidRPr="00272F02" w:rsidRDefault="4817CA86" w:rsidP="4817CA86">
            <w:pPr>
              <w:pStyle w:val="TableCellLeft10pt"/>
              <w:rPr>
                <w:lang w:val="en-GB" w:eastAsia="ja-JP"/>
              </w:rPr>
            </w:pPr>
            <w:r w:rsidRPr="4817CA86">
              <w:rPr>
                <w:lang w:val="en-GB" w:eastAsia="ja-JP"/>
              </w:rPr>
              <w:t>&lt;</w:t>
            </w:r>
            <w:commentRangeStart w:id="424"/>
            <w:commentRangeStart w:id="425"/>
            <w:r w:rsidRPr="4817CA86">
              <w:rPr>
                <w:lang w:val="en-GB"/>
              </w:rPr>
              <w:t>IMP/NIM</w:t>
            </w:r>
            <w:commentRangeEnd w:id="424"/>
            <w:r w:rsidR="00873CFA">
              <w:commentReference w:id="424"/>
            </w:r>
            <w:commentRangeEnd w:id="425"/>
            <w:r w:rsidR="003C39C9">
              <w:rPr>
                <w:rStyle w:val="CommentReference"/>
                <w:rFonts w:eastAsia="Times New Roman"/>
              </w:rPr>
              <w:commentReference w:id="425"/>
            </w:r>
            <w:r w:rsidRPr="4817CA86">
              <w:rPr>
                <w:lang w:val="en-GB"/>
              </w:rPr>
              <w:t>P</w:t>
            </w:r>
            <w:r w:rsidRPr="4817CA86">
              <w:rPr>
                <w:lang w:val="en-GB" w:eastAsia="ja-JP"/>
              </w:rPr>
              <w:t>&gt;</w:t>
            </w:r>
          </w:p>
        </w:tc>
      </w:tr>
      <w:tr w:rsidR="00DB50C7" w:rsidRPr="00272F02" w14:paraId="3CC3D61F"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26880A1" w14:textId="77777777" w:rsidR="008160D6" w:rsidRPr="00272F02" w:rsidRDefault="008160D6" w:rsidP="008160D6">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3E1B6A25" w14:textId="630E8F0A" w:rsidR="008160D6" w:rsidRPr="00272F02" w:rsidRDefault="001F52C6" w:rsidP="008160D6">
            <w:pPr>
              <w:pStyle w:val="TableCellLeft10pt"/>
              <w:rPr>
                <w:szCs w:val="20"/>
                <w:lang w:val="en-GB"/>
              </w:rPr>
            </w:pPr>
            <w:r w:rsidRPr="00272F02">
              <w:rPr>
                <w:szCs w:val="20"/>
                <w:lang w:val="en-GB"/>
              </w:rPr>
              <w:t>Valid value</w:t>
            </w:r>
          </w:p>
        </w:tc>
      </w:tr>
      <w:tr w:rsidR="00DB50C7" w:rsidRPr="00272F02" w14:paraId="1FC54193"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3FFA4472" w14:textId="0D80E18A" w:rsidR="008160D6" w:rsidRPr="00272F02" w:rsidRDefault="008160D6" w:rsidP="008160D6">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72" w:type="pct"/>
            <w:tcBorders>
              <w:top w:val="single" w:sz="4" w:space="0" w:color="auto"/>
              <w:left w:val="single" w:sz="4" w:space="0" w:color="auto"/>
              <w:bottom w:val="single" w:sz="4" w:space="0" w:color="auto"/>
              <w:right w:val="single" w:sz="4" w:space="0" w:color="auto"/>
            </w:tcBorders>
            <w:hideMark/>
          </w:tcPr>
          <w:p w14:paraId="7F209371" w14:textId="0F3BEE7F" w:rsidR="008160D6" w:rsidRPr="00272F02" w:rsidRDefault="007B7A64" w:rsidP="008160D6">
            <w:pPr>
              <w:pStyle w:val="TableCellLeft10pt"/>
              <w:rPr>
                <w:szCs w:val="20"/>
                <w:lang w:val="en-GB"/>
              </w:rPr>
            </w:pPr>
            <w:r w:rsidRPr="00272F02">
              <w:rPr>
                <w:szCs w:val="20"/>
                <w:lang w:val="en-GB" w:eastAsia="ja-JP"/>
              </w:rPr>
              <w:t>V</w:t>
            </w:r>
          </w:p>
        </w:tc>
      </w:tr>
      <w:tr w:rsidR="00DB50C7" w:rsidRPr="00272F02" w14:paraId="23FDA4F3"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D71710D" w14:textId="77777777" w:rsidR="008160D6" w:rsidRPr="00272F02" w:rsidRDefault="008160D6" w:rsidP="008160D6">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2BB3F0A" w14:textId="77777777" w:rsidR="00C111BE" w:rsidRPr="00272F02" w:rsidRDefault="4817CA86" w:rsidP="4817CA86">
            <w:pPr>
              <w:pStyle w:val="TableCellLeft10pt"/>
              <w:rPr>
                <w:lang w:val="en-GB"/>
              </w:rPr>
            </w:pPr>
            <w:commentRangeStart w:id="426"/>
            <w:commentRangeStart w:id="427"/>
            <w:r w:rsidRPr="4817CA86">
              <w:rPr>
                <w:lang w:val="en-GB"/>
              </w:rPr>
              <w:t>CNEW</w:t>
            </w:r>
            <w:commentRangeEnd w:id="426"/>
            <w:r w:rsidR="003478D8">
              <w:commentReference w:id="426"/>
            </w:r>
            <w:commentRangeEnd w:id="427"/>
            <w:r w:rsidR="00967C39">
              <w:rPr>
                <w:rStyle w:val="CommentReference"/>
                <w:rFonts w:eastAsia="Times New Roman"/>
              </w:rPr>
              <w:commentReference w:id="427"/>
            </w:r>
          </w:p>
          <w:p w14:paraId="340AF8F5" w14:textId="072F4FF5" w:rsidR="008160D6" w:rsidRPr="00272F02" w:rsidRDefault="00C111BE" w:rsidP="008160D6">
            <w:pPr>
              <w:pStyle w:val="TableCellLeft10pt"/>
              <w:rPr>
                <w:szCs w:val="20"/>
                <w:lang w:val="en-GB"/>
              </w:rPr>
            </w:pPr>
            <w:r w:rsidRPr="00272F02">
              <w:rPr>
                <w:szCs w:val="20"/>
                <w:lang w:val="en-GB"/>
              </w:rPr>
              <w:t>For review purpose, see definition of the controlled terminology below</w:t>
            </w:r>
            <w:r w:rsidR="003478D8" w:rsidRPr="00272F02">
              <w:rPr>
                <w:szCs w:val="20"/>
                <w:lang w:val="en-GB"/>
              </w:rPr>
              <w:br/>
              <w:t>An indication as to whether the investigational intervention is an investigational medicinal product or an auxiliary medicinal product.</w:t>
            </w:r>
          </w:p>
        </w:tc>
      </w:tr>
      <w:tr w:rsidR="00DB50C7" w:rsidRPr="00272F02" w14:paraId="5491FD46"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4ADBEDD" w14:textId="77777777" w:rsidR="008160D6" w:rsidRPr="00272F02" w:rsidRDefault="008160D6" w:rsidP="008160D6">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28801428" w14:textId="0939483F" w:rsidR="008160D6" w:rsidRPr="00272F02" w:rsidRDefault="009C51CF" w:rsidP="008160D6">
            <w:pPr>
              <w:pStyle w:val="TableCellLeft10pt"/>
              <w:rPr>
                <w:szCs w:val="20"/>
                <w:lang w:val="en-GB"/>
              </w:rPr>
            </w:pPr>
            <w:r w:rsidRPr="00272F02">
              <w:rPr>
                <w:szCs w:val="20"/>
                <w:lang w:val="en-GB"/>
              </w:rPr>
              <w:t>N/A</w:t>
            </w:r>
          </w:p>
        </w:tc>
      </w:tr>
      <w:tr w:rsidR="00DB50C7" w:rsidRPr="00272F02" w14:paraId="20C8FD76"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7FAE4FDA" w14:textId="77777777" w:rsidR="008160D6" w:rsidRPr="00272F02" w:rsidRDefault="008160D6" w:rsidP="008160D6">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D3A4DD6" w14:textId="7991551F" w:rsidR="008160D6" w:rsidRPr="00272F02" w:rsidRDefault="00873CFA" w:rsidP="008160D6">
            <w:pPr>
              <w:pStyle w:val="TableCellLeft10pt"/>
              <w:rPr>
                <w:szCs w:val="20"/>
                <w:lang w:val="en-GB"/>
              </w:rPr>
            </w:pPr>
            <w:r w:rsidRPr="00272F02">
              <w:rPr>
                <w:szCs w:val="20"/>
              </w:rPr>
              <w:t>Optional</w:t>
            </w:r>
            <w:r w:rsidRPr="00272F02">
              <w:rPr>
                <w:szCs w:val="20"/>
                <w:lang w:eastAsia="ja-JP"/>
              </w:rPr>
              <w:t>:</w:t>
            </w:r>
            <w:r w:rsidRPr="00272F02">
              <w:rPr>
                <w:szCs w:val="20"/>
              </w:rPr>
              <w:t xml:space="preserve"> if the table used</w:t>
            </w:r>
          </w:p>
        </w:tc>
      </w:tr>
      <w:tr w:rsidR="00DB50C7" w:rsidRPr="00272F02" w14:paraId="16751DD5"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59B04EDD" w14:textId="77777777" w:rsidR="008160D6" w:rsidRPr="00272F02" w:rsidRDefault="008160D6" w:rsidP="008160D6">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5BCE5A90" w14:textId="47388F3B" w:rsidR="008160D6" w:rsidRPr="00272F02" w:rsidRDefault="003478D8" w:rsidP="008160D6">
            <w:pPr>
              <w:pStyle w:val="TableCellLeft10pt"/>
              <w:rPr>
                <w:szCs w:val="20"/>
                <w:lang w:val="en-GB"/>
              </w:rPr>
            </w:pPr>
            <w:r w:rsidRPr="00272F02">
              <w:rPr>
                <w:szCs w:val="20"/>
                <w:lang w:val="en-GB"/>
              </w:rPr>
              <w:t>One to each intervention</w:t>
            </w:r>
          </w:p>
        </w:tc>
      </w:tr>
      <w:tr w:rsidR="00DB50C7" w:rsidRPr="00272F02" w14:paraId="357C9E14"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26062DDA" w14:textId="77777777" w:rsidR="008160D6" w:rsidRPr="00272F02" w:rsidRDefault="008160D6" w:rsidP="008160D6">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5619C3E2" w14:textId="09D7D07B" w:rsidR="008160D6" w:rsidRPr="00272F02" w:rsidRDefault="003478D8" w:rsidP="008160D6">
            <w:pPr>
              <w:pStyle w:val="TableCellLeft10pt"/>
              <w:rPr>
                <w:szCs w:val="20"/>
                <w:lang w:val="en-GB"/>
              </w:rPr>
            </w:pPr>
            <w:r w:rsidRPr="00272F02">
              <w:rPr>
                <w:szCs w:val="20"/>
                <w:lang w:val="en-GB"/>
              </w:rPr>
              <w:t>6</w:t>
            </w:r>
          </w:p>
        </w:tc>
      </w:tr>
      <w:tr w:rsidR="00DB50C7" w:rsidRPr="00272F02" w14:paraId="06B56CFC"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1211E8FE" w14:textId="77777777" w:rsidR="008160D6" w:rsidRPr="00272F02" w:rsidRDefault="008160D6" w:rsidP="008160D6">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4241138" w14:textId="4E08E273" w:rsidR="008160D6" w:rsidRPr="00272F02" w:rsidRDefault="008160D6" w:rsidP="008160D6">
            <w:pPr>
              <w:pStyle w:val="TableCellLeft10pt"/>
              <w:rPr>
                <w:szCs w:val="20"/>
                <w:lang w:val="en-GB"/>
              </w:rPr>
            </w:pPr>
            <w:r w:rsidRPr="00272F02">
              <w:rPr>
                <w:szCs w:val="20"/>
                <w:lang w:val="en-GB"/>
              </w:rPr>
              <w:t>IMP</w:t>
            </w:r>
            <w:r w:rsidR="003C08C7" w:rsidRPr="00272F02">
              <w:rPr>
                <w:szCs w:val="20"/>
                <w:lang w:val="en-GB"/>
              </w:rPr>
              <w:t>(CNEW)</w:t>
            </w:r>
            <w:r w:rsidRPr="00272F02">
              <w:rPr>
                <w:szCs w:val="20"/>
                <w:lang w:val="en-GB"/>
              </w:rPr>
              <w:t>, NIMP</w:t>
            </w:r>
            <w:r w:rsidR="003C08C7" w:rsidRPr="00272F02">
              <w:rPr>
                <w:szCs w:val="20"/>
                <w:lang w:val="en-GB"/>
              </w:rPr>
              <w:t>(C156473)</w:t>
            </w:r>
          </w:p>
        </w:tc>
      </w:tr>
      <w:tr w:rsidR="00DB50C7" w:rsidRPr="00272F02" w14:paraId="4ED56329"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7922B8A4" w14:textId="77777777" w:rsidR="008160D6" w:rsidRPr="00272F02" w:rsidRDefault="008160D6" w:rsidP="008160D6">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125527" w14:textId="77777777" w:rsidR="008160D6" w:rsidRPr="00272F02" w:rsidRDefault="008160D6" w:rsidP="008160D6">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E599076" w14:textId="006F91B3" w:rsidR="008160D6"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428"/>
            <w:commentRangeStart w:id="429"/>
            <w:r w:rsidRPr="4817CA86">
              <w:rPr>
                <w:lang w:val="en-GB"/>
              </w:rPr>
              <w:t>One per each intervention</w:t>
            </w:r>
            <w:commentRangeEnd w:id="428"/>
            <w:r w:rsidR="008160D6">
              <w:commentReference w:id="428"/>
            </w:r>
            <w:commentRangeEnd w:id="429"/>
            <w:r w:rsidR="00D15677">
              <w:rPr>
                <w:rStyle w:val="CommentReference"/>
                <w:rFonts w:eastAsia="Times New Roman"/>
              </w:rPr>
              <w:commentReference w:id="429"/>
            </w:r>
            <w:r w:rsidRPr="4817CA86">
              <w:rPr>
                <w:lang w:val="en-GB"/>
              </w:rPr>
              <w:t xml:space="preserve"> </w:t>
            </w:r>
          </w:p>
          <w:p w14:paraId="1D07C9CC" w14:textId="4F89C942" w:rsidR="008160D6" w:rsidRPr="00272F02" w:rsidRDefault="008160D6" w:rsidP="008160D6">
            <w:pPr>
              <w:pStyle w:val="TableCellLeft10pt"/>
              <w:rPr>
                <w:szCs w:val="20"/>
                <w:lang w:val="en-GB"/>
              </w:rPr>
            </w:pPr>
            <w:r w:rsidRPr="00272F02">
              <w:rPr>
                <w:rStyle w:val="TableCellLeft10ptBoldChar"/>
                <w:szCs w:val="20"/>
              </w:rPr>
              <w:t>Concept</w:t>
            </w:r>
            <w:r w:rsidRPr="00272F02">
              <w:rPr>
                <w:szCs w:val="20"/>
                <w:lang w:val="en-GB"/>
              </w:rPr>
              <w:t xml:space="preserve">: </w:t>
            </w:r>
            <w:r w:rsidR="00B10BF9" w:rsidRPr="00272F02">
              <w:rPr>
                <w:szCs w:val="20"/>
                <w:lang w:val="en-GB"/>
              </w:rPr>
              <w:t>CNEW</w:t>
            </w:r>
          </w:p>
        </w:tc>
      </w:tr>
      <w:tr w:rsidR="00DB50C7" w:rsidRPr="00272F02" w14:paraId="3E05A31D"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B4A03BE" w14:textId="5FB49C9E" w:rsidR="008160D6" w:rsidRPr="00272F02" w:rsidRDefault="0021788E" w:rsidP="008160D6">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17E86CA" w14:textId="6DB56E36" w:rsidR="008160D6"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30"/>
            <w:commentRangeStart w:id="431"/>
            <w:r w:rsidRPr="4817CA86">
              <w:rPr>
                <w:lang w:val="en-GB"/>
              </w:rPr>
              <w:t>intervention</w:t>
            </w:r>
            <w:commentRangeEnd w:id="430"/>
            <w:r w:rsidR="00B10BF9">
              <w:commentReference w:id="430"/>
            </w:r>
            <w:commentRangeEnd w:id="431"/>
            <w:r w:rsidR="00D15677">
              <w:rPr>
                <w:rStyle w:val="CommentReference"/>
                <w:rFonts w:eastAsia="Times New Roman"/>
              </w:rPr>
              <w:commentReference w:id="431"/>
            </w:r>
            <w:r w:rsidRPr="4817CA86">
              <w:rPr>
                <w:lang w:val="en-GB"/>
              </w:rPr>
              <w:t xml:space="preserve"> per arm</w:t>
            </w:r>
          </w:p>
        </w:tc>
      </w:tr>
    </w:tbl>
    <w:p w14:paraId="02B90958" w14:textId="77777777" w:rsidR="001F52C6" w:rsidRPr="00272F02" w:rsidRDefault="001F52C6" w:rsidP="008160D6">
      <w:pPr>
        <w:rPr>
          <w:sz w:val="20"/>
          <w:szCs w:val="20"/>
        </w:rPr>
      </w:pPr>
    </w:p>
    <w:tbl>
      <w:tblPr>
        <w:tblStyle w:val="TableGrid"/>
        <w:tblW w:w="5000" w:type="pct"/>
        <w:tblLook w:val="04A0" w:firstRow="1" w:lastRow="0" w:firstColumn="1" w:lastColumn="0" w:noHBand="0" w:noVBand="1"/>
      </w:tblPr>
      <w:tblGrid>
        <w:gridCol w:w="1053"/>
        <w:gridCol w:w="1996"/>
        <w:gridCol w:w="5941"/>
      </w:tblGrid>
      <w:tr w:rsidR="00DB50C7" w:rsidRPr="00272F02" w14:paraId="5E67AEB0" w14:textId="77777777" w:rsidTr="00910BB6">
        <w:trPr>
          <w:trHeight w:val="20"/>
        </w:trPr>
        <w:tc>
          <w:tcPr>
            <w:tcW w:w="583" w:type="pct"/>
            <w:shd w:val="clear" w:color="auto" w:fill="FFFFCC"/>
            <w:hideMark/>
          </w:tcPr>
          <w:p w14:paraId="78489B16" w14:textId="77777777" w:rsidR="003C08C7" w:rsidRPr="00272F02" w:rsidRDefault="003C08C7" w:rsidP="00C824A4">
            <w:pPr>
              <w:rPr>
                <w:b/>
                <w:bCs/>
                <w:sz w:val="20"/>
                <w:szCs w:val="20"/>
              </w:rPr>
            </w:pPr>
            <w:r w:rsidRPr="00272F02">
              <w:rPr>
                <w:b/>
                <w:bCs/>
                <w:sz w:val="20"/>
                <w:szCs w:val="20"/>
              </w:rPr>
              <w:t>NCI C-Code</w:t>
            </w:r>
          </w:p>
        </w:tc>
        <w:tc>
          <w:tcPr>
            <w:tcW w:w="1110" w:type="pct"/>
            <w:shd w:val="clear" w:color="auto" w:fill="FFFFCC"/>
            <w:hideMark/>
          </w:tcPr>
          <w:p w14:paraId="1472974D" w14:textId="77777777" w:rsidR="003C08C7" w:rsidRPr="00272F02" w:rsidRDefault="003C08C7" w:rsidP="00C824A4">
            <w:pPr>
              <w:rPr>
                <w:b/>
                <w:bCs/>
                <w:sz w:val="20"/>
                <w:szCs w:val="20"/>
              </w:rPr>
            </w:pPr>
            <w:r w:rsidRPr="00272F02">
              <w:rPr>
                <w:b/>
                <w:bCs/>
                <w:sz w:val="20"/>
                <w:szCs w:val="20"/>
              </w:rPr>
              <w:t>M11 Preferred Term</w:t>
            </w:r>
          </w:p>
        </w:tc>
        <w:tc>
          <w:tcPr>
            <w:tcW w:w="3308" w:type="pct"/>
            <w:shd w:val="clear" w:color="auto" w:fill="FFFFCC"/>
            <w:hideMark/>
          </w:tcPr>
          <w:p w14:paraId="0B2325A4" w14:textId="77777777" w:rsidR="003C08C7" w:rsidRPr="00272F02" w:rsidRDefault="003C08C7" w:rsidP="00C824A4">
            <w:pPr>
              <w:rPr>
                <w:b/>
                <w:bCs/>
                <w:sz w:val="20"/>
                <w:szCs w:val="20"/>
              </w:rPr>
            </w:pPr>
            <w:r w:rsidRPr="00272F02">
              <w:rPr>
                <w:b/>
                <w:bCs/>
                <w:sz w:val="20"/>
                <w:szCs w:val="20"/>
              </w:rPr>
              <w:t>Draft Definition</w:t>
            </w:r>
          </w:p>
        </w:tc>
      </w:tr>
      <w:tr w:rsidR="00DB50C7" w:rsidRPr="00272F02" w14:paraId="0A460B02" w14:textId="77777777" w:rsidTr="00910BB6">
        <w:trPr>
          <w:trHeight w:val="20"/>
        </w:trPr>
        <w:tc>
          <w:tcPr>
            <w:tcW w:w="586" w:type="pct"/>
            <w:shd w:val="clear" w:color="auto" w:fill="EAEDF1" w:themeFill="text2" w:themeFillTint="1A"/>
            <w:hideMark/>
          </w:tcPr>
          <w:p w14:paraId="4AA572EC" w14:textId="77777777" w:rsidR="003C08C7" w:rsidRPr="00272F02" w:rsidRDefault="003C08C7" w:rsidP="00C824A4">
            <w:pPr>
              <w:rPr>
                <w:sz w:val="20"/>
                <w:szCs w:val="20"/>
              </w:rPr>
            </w:pPr>
            <w:r w:rsidRPr="00272F02">
              <w:rPr>
                <w:sz w:val="20"/>
                <w:szCs w:val="20"/>
              </w:rPr>
              <w:t>CNEW</w:t>
            </w:r>
          </w:p>
        </w:tc>
        <w:tc>
          <w:tcPr>
            <w:tcW w:w="1106" w:type="pct"/>
            <w:shd w:val="clear" w:color="auto" w:fill="EAEDF1" w:themeFill="text2" w:themeFillTint="1A"/>
            <w:hideMark/>
          </w:tcPr>
          <w:p w14:paraId="4836B188" w14:textId="77777777" w:rsidR="003C08C7" w:rsidRPr="00272F02" w:rsidRDefault="003C08C7" w:rsidP="00C824A4">
            <w:pPr>
              <w:rPr>
                <w:sz w:val="20"/>
                <w:szCs w:val="20"/>
              </w:rPr>
            </w:pPr>
            <w:r w:rsidRPr="00272F02">
              <w:rPr>
                <w:sz w:val="20"/>
                <w:szCs w:val="20"/>
              </w:rPr>
              <w:t>ICH M11 Investigational Medicinal Product Indicator Response</w:t>
            </w:r>
          </w:p>
        </w:tc>
        <w:tc>
          <w:tcPr>
            <w:tcW w:w="3308" w:type="pct"/>
            <w:shd w:val="clear" w:color="auto" w:fill="EAEDF1" w:themeFill="text2" w:themeFillTint="1A"/>
            <w:hideMark/>
          </w:tcPr>
          <w:p w14:paraId="75459A86" w14:textId="77777777" w:rsidR="003C08C7" w:rsidRPr="00272F02" w:rsidRDefault="003C08C7" w:rsidP="00C824A4">
            <w:pPr>
              <w:rPr>
                <w:sz w:val="20"/>
                <w:szCs w:val="20"/>
              </w:rPr>
            </w:pPr>
            <w:r w:rsidRPr="00272F02">
              <w:rPr>
                <w:sz w:val="20"/>
                <w:szCs w:val="20"/>
              </w:rPr>
              <w:t>A terminology value set relevant to the investigational medicinal product indicator responses within the ICH M11 Protocol model.</w:t>
            </w:r>
          </w:p>
        </w:tc>
      </w:tr>
      <w:tr w:rsidR="00DB50C7" w:rsidRPr="00272F02" w14:paraId="20ABC0E8" w14:textId="77777777" w:rsidTr="00910BB6">
        <w:trPr>
          <w:trHeight w:val="20"/>
        </w:trPr>
        <w:tc>
          <w:tcPr>
            <w:tcW w:w="586" w:type="pct"/>
            <w:hideMark/>
          </w:tcPr>
          <w:p w14:paraId="3C20F6D0" w14:textId="77777777" w:rsidR="003C08C7" w:rsidRPr="00272F02" w:rsidRDefault="003C08C7" w:rsidP="00C824A4">
            <w:pPr>
              <w:rPr>
                <w:sz w:val="20"/>
                <w:szCs w:val="20"/>
              </w:rPr>
            </w:pPr>
            <w:r w:rsidRPr="00272F02">
              <w:rPr>
                <w:sz w:val="20"/>
                <w:szCs w:val="20"/>
              </w:rPr>
              <w:t>CNEW</w:t>
            </w:r>
          </w:p>
        </w:tc>
        <w:tc>
          <w:tcPr>
            <w:tcW w:w="1106" w:type="pct"/>
            <w:hideMark/>
          </w:tcPr>
          <w:p w14:paraId="57A94E0C" w14:textId="77777777" w:rsidR="003C08C7" w:rsidRPr="00272F02" w:rsidRDefault="003C08C7" w:rsidP="00C824A4">
            <w:pPr>
              <w:rPr>
                <w:sz w:val="20"/>
                <w:szCs w:val="20"/>
              </w:rPr>
            </w:pPr>
            <w:r w:rsidRPr="00272F02">
              <w:rPr>
                <w:sz w:val="20"/>
                <w:szCs w:val="20"/>
              </w:rPr>
              <w:t>IMP</w:t>
            </w:r>
          </w:p>
        </w:tc>
        <w:tc>
          <w:tcPr>
            <w:tcW w:w="3308" w:type="pct"/>
            <w:hideMark/>
          </w:tcPr>
          <w:p w14:paraId="1523FCF3" w14:textId="07FE4E20" w:rsidR="003C08C7" w:rsidRPr="00272F02" w:rsidRDefault="003C08C7" w:rsidP="00C824A4">
            <w:pPr>
              <w:rPr>
                <w:sz w:val="20"/>
                <w:szCs w:val="20"/>
              </w:rPr>
            </w:pPr>
            <w:r w:rsidRPr="00272F02">
              <w:rPr>
                <w:sz w:val="20"/>
                <w:szCs w:val="20"/>
              </w:rPr>
              <w:t>A medicinal product which is being tested or used as a reference, including as a placebo, in a clinical trial.</w:t>
            </w:r>
          </w:p>
        </w:tc>
      </w:tr>
      <w:tr w:rsidR="00DB50C7" w:rsidRPr="00272F02" w14:paraId="0E904107" w14:textId="77777777" w:rsidTr="00910BB6">
        <w:trPr>
          <w:trHeight w:val="20"/>
        </w:trPr>
        <w:tc>
          <w:tcPr>
            <w:tcW w:w="586" w:type="pct"/>
            <w:hideMark/>
          </w:tcPr>
          <w:p w14:paraId="78145AD2" w14:textId="77777777" w:rsidR="003C08C7" w:rsidRPr="00272F02" w:rsidRDefault="003C08C7" w:rsidP="00C824A4">
            <w:pPr>
              <w:rPr>
                <w:sz w:val="20"/>
                <w:szCs w:val="20"/>
              </w:rPr>
            </w:pPr>
            <w:r w:rsidRPr="00272F02">
              <w:rPr>
                <w:sz w:val="20"/>
                <w:szCs w:val="20"/>
              </w:rPr>
              <w:t>C156473</w:t>
            </w:r>
          </w:p>
        </w:tc>
        <w:tc>
          <w:tcPr>
            <w:tcW w:w="1106" w:type="pct"/>
            <w:hideMark/>
          </w:tcPr>
          <w:p w14:paraId="3FED22A0" w14:textId="77777777" w:rsidR="003C08C7" w:rsidRPr="00272F02" w:rsidRDefault="003C08C7" w:rsidP="00C824A4">
            <w:pPr>
              <w:rPr>
                <w:sz w:val="20"/>
                <w:szCs w:val="20"/>
              </w:rPr>
            </w:pPr>
            <w:r w:rsidRPr="00272F02">
              <w:rPr>
                <w:sz w:val="20"/>
                <w:szCs w:val="20"/>
              </w:rPr>
              <w:t>NIMP (AxMP)</w:t>
            </w:r>
          </w:p>
        </w:tc>
        <w:tc>
          <w:tcPr>
            <w:tcW w:w="3308" w:type="pct"/>
            <w:hideMark/>
          </w:tcPr>
          <w:p w14:paraId="0756232E" w14:textId="4207CA50" w:rsidR="003C08C7" w:rsidRPr="00272F02" w:rsidRDefault="003C08C7" w:rsidP="00C824A4">
            <w:pPr>
              <w:rPr>
                <w:sz w:val="20"/>
                <w:szCs w:val="20"/>
              </w:rPr>
            </w:pPr>
            <w:r w:rsidRPr="00272F02">
              <w:rPr>
                <w:sz w:val="20"/>
                <w:szCs w:val="20"/>
              </w:rPr>
              <w:t>A medicinal product that is related to the specific needs of the clinical trial as described in the protocol, but not as an investigational medicinal product.</w:t>
            </w:r>
          </w:p>
        </w:tc>
      </w:tr>
    </w:tbl>
    <w:p w14:paraId="1DFD4D68" w14:textId="77777777" w:rsidR="001F52C6" w:rsidRPr="00272F02" w:rsidRDefault="001F52C6" w:rsidP="001F52C6">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CACB312"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198F48DA" w14:textId="77777777" w:rsidR="001F52C6" w:rsidRPr="00272F02" w:rsidRDefault="001F52C6"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EAA445" w14:textId="2420182A" w:rsidR="001F52C6" w:rsidRPr="00272F02" w:rsidRDefault="00873CFA" w:rsidP="00C824A4">
            <w:pPr>
              <w:pStyle w:val="TableCellLeft10pt"/>
              <w:rPr>
                <w:szCs w:val="20"/>
                <w:lang w:val="en-GB" w:eastAsia="ja-JP"/>
              </w:rPr>
            </w:pPr>
            <w:r w:rsidRPr="00272F02">
              <w:rPr>
                <w:szCs w:val="20"/>
                <w:lang w:val="en-GB" w:eastAsia="ja-JP"/>
              </w:rPr>
              <w:t>&lt;</w:t>
            </w:r>
            <w:r w:rsidR="001F52C6" w:rsidRPr="00272F02">
              <w:rPr>
                <w:szCs w:val="20"/>
                <w:lang w:val="en-GB"/>
              </w:rPr>
              <w:t>Sourcing</w:t>
            </w:r>
            <w:r w:rsidRPr="00272F02">
              <w:rPr>
                <w:szCs w:val="20"/>
                <w:lang w:val="en-GB" w:eastAsia="ja-JP"/>
              </w:rPr>
              <w:t>&gt;</w:t>
            </w:r>
          </w:p>
        </w:tc>
      </w:tr>
      <w:tr w:rsidR="00DB50C7" w:rsidRPr="00272F02" w14:paraId="69A7C3DF"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185EA8BC" w14:textId="77777777" w:rsidR="001F52C6" w:rsidRPr="00272F02" w:rsidRDefault="001F52C6"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7BFD0E" w14:textId="6BFC34E5" w:rsidR="001F52C6" w:rsidRPr="00272F02" w:rsidRDefault="001F52C6" w:rsidP="00C824A4">
            <w:pPr>
              <w:pStyle w:val="TableCellLeft10pt"/>
              <w:rPr>
                <w:szCs w:val="20"/>
                <w:lang w:val="en-GB"/>
              </w:rPr>
            </w:pPr>
            <w:r w:rsidRPr="00272F02">
              <w:rPr>
                <w:szCs w:val="20"/>
              </w:rPr>
              <w:t>Valid Value</w:t>
            </w:r>
          </w:p>
        </w:tc>
      </w:tr>
      <w:tr w:rsidR="00DB50C7" w:rsidRPr="00272F02" w14:paraId="4B5E9670"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64122E49" w14:textId="77777777" w:rsidR="001F52C6" w:rsidRPr="00272F02" w:rsidRDefault="001F52C6"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886830F" w14:textId="11814DCB" w:rsidR="001F52C6" w:rsidRPr="00272F02" w:rsidRDefault="00403EBE" w:rsidP="00C824A4">
            <w:pPr>
              <w:pStyle w:val="TableCellLeft10pt"/>
              <w:rPr>
                <w:szCs w:val="20"/>
                <w:lang w:val="en-GB"/>
              </w:rPr>
            </w:pPr>
            <w:r w:rsidRPr="00272F02">
              <w:rPr>
                <w:szCs w:val="20"/>
              </w:rPr>
              <w:t>V</w:t>
            </w:r>
          </w:p>
        </w:tc>
      </w:tr>
      <w:tr w:rsidR="00DB50C7" w:rsidRPr="00272F02" w14:paraId="1BE66718"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06BE252D" w14:textId="77777777" w:rsidR="001F52C6" w:rsidRPr="00272F02" w:rsidRDefault="001F52C6"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551B8B1" w14:textId="0577780F" w:rsidR="009157E7" w:rsidRPr="00272F02" w:rsidRDefault="009157E7" w:rsidP="00A556A0">
            <w:pPr>
              <w:pStyle w:val="TableCellLeft10pt"/>
              <w:rPr>
                <w:szCs w:val="20"/>
                <w:lang w:eastAsia="ja-JP"/>
              </w:rPr>
            </w:pPr>
            <w:r w:rsidRPr="00272F02">
              <w:rPr>
                <w:szCs w:val="20"/>
                <w:lang w:eastAsia="ja-JP"/>
              </w:rPr>
              <w:t>CNEW</w:t>
            </w:r>
          </w:p>
          <w:p w14:paraId="3B8E818E" w14:textId="4D405A55" w:rsidR="009157E7" w:rsidRPr="00272F02" w:rsidRDefault="4817CA86" w:rsidP="4817CA86">
            <w:pPr>
              <w:pStyle w:val="TableCellLeft10pt"/>
              <w:rPr>
                <w:lang w:eastAsia="ja-JP"/>
              </w:rPr>
            </w:pPr>
            <w:commentRangeStart w:id="432"/>
            <w:commentRangeStart w:id="433"/>
            <w:r w:rsidRPr="4817CA86">
              <w:rPr>
                <w:lang w:eastAsia="ja-JP"/>
              </w:rPr>
              <w:t>CNEW</w:t>
            </w:r>
            <w:commentRangeEnd w:id="432"/>
            <w:r w:rsidR="009157E7">
              <w:commentReference w:id="432"/>
            </w:r>
            <w:commentRangeEnd w:id="433"/>
            <w:r w:rsidR="00951699">
              <w:rPr>
                <w:rStyle w:val="CommentReference"/>
                <w:rFonts w:eastAsia="Times New Roman"/>
              </w:rPr>
              <w:commentReference w:id="433"/>
            </w:r>
          </w:p>
          <w:p w14:paraId="141272D9" w14:textId="045A3FE4" w:rsidR="00A556A0" w:rsidRPr="00272F02" w:rsidRDefault="00A556A0" w:rsidP="00A556A0">
            <w:pPr>
              <w:pStyle w:val="TableCellLeft10pt"/>
              <w:rPr>
                <w:szCs w:val="20"/>
              </w:rPr>
            </w:pPr>
            <w:r w:rsidRPr="00272F02">
              <w:rPr>
                <w:szCs w:val="20"/>
              </w:rPr>
              <w:t>For review purpose, see definition of the controlled terminology below</w:t>
            </w:r>
          </w:p>
          <w:p w14:paraId="47A4E4B2" w14:textId="7E4BD694" w:rsidR="001F52C6" w:rsidRPr="00272F02" w:rsidRDefault="00A556A0" w:rsidP="00A556A0">
            <w:pPr>
              <w:pStyle w:val="TableCellLeft10pt"/>
              <w:rPr>
                <w:szCs w:val="20"/>
                <w:lang w:val="en-GB"/>
              </w:rPr>
            </w:pPr>
            <w:r w:rsidRPr="00272F02">
              <w:rPr>
                <w:szCs w:val="20"/>
              </w:rPr>
              <w:t>An indication as to whether the investigational intervention is sourced from a local or central vendor.</w:t>
            </w:r>
          </w:p>
        </w:tc>
      </w:tr>
      <w:tr w:rsidR="00DB50C7" w:rsidRPr="00272F02" w14:paraId="26C96A43"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710DC2CE" w14:textId="77777777" w:rsidR="001F52C6" w:rsidRPr="00272F02" w:rsidRDefault="001F52C6"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7F756CB" w14:textId="3E73DC02" w:rsidR="001F52C6" w:rsidRPr="00272F02" w:rsidRDefault="00403EBE" w:rsidP="00C824A4">
            <w:pPr>
              <w:pStyle w:val="TableCellLeft10pt"/>
              <w:rPr>
                <w:szCs w:val="20"/>
                <w:lang w:val="en-GB"/>
              </w:rPr>
            </w:pPr>
            <w:r w:rsidRPr="00272F02">
              <w:rPr>
                <w:szCs w:val="20"/>
              </w:rPr>
              <w:t>N/</w:t>
            </w:r>
            <w:r w:rsidR="00C111BE" w:rsidRPr="00272F02">
              <w:rPr>
                <w:szCs w:val="20"/>
                <w:lang w:eastAsia="ja-JP"/>
              </w:rPr>
              <w:t>A</w:t>
            </w:r>
          </w:p>
        </w:tc>
      </w:tr>
      <w:tr w:rsidR="00DB50C7" w:rsidRPr="00272F02" w14:paraId="28CA18FF"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17FE4EE1" w14:textId="77777777" w:rsidR="001F52C6" w:rsidRPr="00272F02" w:rsidRDefault="001F52C6"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224CC9B" w14:textId="19868FA0" w:rsidR="001F52C6" w:rsidRPr="00272F02" w:rsidRDefault="001F52C6" w:rsidP="00C824A4">
            <w:pPr>
              <w:pStyle w:val="TableCellLeft10pt"/>
              <w:rPr>
                <w:szCs w:val="20"/>
                <w:lang w:val="en-GB"/>
              </w:rPr>
            </w:pPr>
            <w:r w:rsidRPr="00272F02">
              <w:rPr>
                <w:szCs w:val="20"/>
              </w:rPr>
              <w:t>Optional</w:t>
            </w:r>
            <w:r w:rsidR="00026F36" w:rsidRPr="00272F02">
              <w:rPr>
                <w:szCs w:val="20"/>
                <w:lang w:eastAsia="ja-JP"/>
              </w:rPr>
              <w:t>: i</w:t>
            </w:r>
            <w:r w:rsidRPr="00272F02">
              <w:rPr>
                <w:szCs w:val="20"/>
              </w:rPr>
              <w:t>f the table used</w:t>
            </w:r>
          </w:p>
        </w:tc>
      </w:tr>
      <w:tr w:rsidR="00DB50C7" w:rsidRPr="00272F02" w14:paraId="13F30DB1"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6C2DBB70" w14:textId="77777777" w:rsidR="001F52C6" w:rsidRPr="00272F02" w:rsidRDefault="001F52C6"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17C987F" w14:textId="77777777" w:rsidR="001F52C6" w:rsidRPr="00272F02" w:rsidRDefault="001F52C6" w:rsidP="00C824A4">
            <w:pPr>
              <w:pStyle w:val="TableCellLeft10pt"/>
              <w:rPr>
                <w:szCs w:val="20"/>
                <w:lang w:val="en-GB"/>
              </w:rPr>
            </w:pPr>
            <w:r w:rsidRPr="00272F02">
              <w:rPr>
                <w:szCs w:val="20"/>
              </w:rPr>
              <w:t>One to many</w:t>
            </w:r>
          </w:p>
        </w:tc>
      </w:tr>
      <w:tr w:rsidR="00DB50C7" w:rsidRPr="00272F02" w14:paraId="2A62AC4E"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6E60F2B3" w14:textId="77777777" w:rsidR="001F52C6" w:rsidRPr="00272F02" w:rsidRDefault="001F52C6"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4BAE19" w14:textId="77777777" w:rsidR="001F52C6" w:rsidRPr="00272F02" w:rsidRDefault="001F52C6" w:rsidP="00C824A4">
            <w:pPr>
              <w:pStyle w:val="TableCellLeft10pt"/>
              <w:rPr>
                <w:szCs w:val="20"/>
                <w:lang w:val="en-GB"/>
              </w:rPr>
            </w:pPr>
            <w:r w:rsidRPr="00272F02">
              <w:rPr>
                <w:szCs w:val="20"/>
              </w:rPr>
              <w:t>6</w:t>
            </w:r>
          </w:p>
        </w:tc>
      </w:tr>
      <w:tr w:rsidR="00DB50C7" w:rsidRPr="00272F02" w14:paraId="048EE889"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26790128" w14:textId="77777777" w:rsidR="001F52C6" w:rsidRPr="00272F02" w:rsidRDefault="001F52C6"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B2E26B0" w14:textId="7EDE704F" w:rsidR="001F52C6" w:rsidRPr="00272F02" w:rsidRDefault="00634EB0" w:rsidP="00C824A4">
            <w:pPr>
              <w:pStyle w:val="TableCellLeft10pt"/>
              <w:rPr>
                <w:szCs w:val="20"/>
                <w:lang w:val="en-GB"/>
              </w:rPr>
            </w:pPr>
            <w:r w:rsidRPr="00272F02">
              <w:rPr>
                <w:szCs w:val="20"/>
                <w:lang w:val="en-GB"/>
              </w:rPr>
              <w:t xml:space="preserve">Centrally </w:t>
            </w:r>
            <w:r w:rsidR="001F52C6" w:rsidRPr="00272F02">
              <w:rPr>
                <w:szCs w:val="20"/>
                <w:lang w:val="en-GB"/>
              </w:rPr>
              <w:t>Sourc</w:t>
            </w:r>
            <w:r w:rsidRPr="00272F02">
              <w:rPr>
                <w:szCs w:val="20"/>
                <w:lang w:val="en-GB"/>
              </w:rPr>
              <w:t>ed (CNEW); Locally Sourced (CNEW)</w:t>
            </w:r>
          </w:p>
        </w:tc>
      </w:tr>
      <w:tr w:rsidR="00DB50C7" w:rsidRPr="00272F02" w14:paraId="012B5041"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797B84E4" w14:textId="77777777" w:rsidR="001F52C6" w:rsidRPr="00272F02" w:rsidRDefault="001F52C6"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A616B7" w14:textId="5A6B1B1F" w:rsidR="001F52C6" w:rsidRPr="00272F02" w:rsidRDefault="001F52C6"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634EB0" w:rsidRPr="00272F02">
              <w:rPr>
                <w:szCs w:val="20"/>
                <w:lang w:val="en-GB"/>
              </w:rPr>
              <w:t>Yes</w:t>
            </w:r>
          </w:p>
          <w:p w14:paraId="08C235F0" w14:textId="2F497DDC" w:rsidR="001F52C6"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434"/>
            <w:commentRangeStart w:id="435"/>
            <w:r w:rsidRPr="4817CA86">
              <w:rPr>
                <w:lang w:val="en-GB"/>
              </w:rPr>
              <w:t>One per each Intervention</w:t>
            </w:r>
            <w:commentRangeEnd w:id="434"/>
            <w:r w:rsidR="001F52C6">
              <w:commentReference w:id="434"/>
            </w:r>
            <w:commentRangeEnd w:id="435"/>
            <w:r w:rsidR="00FA7B05">
              <w:rPr>
                <w:rStyle w:val="CommentReference"/>
                <w:rFonts w:eastAsia="Times New Roman"/>
              </w:rPr>
              <w:commentReference w:id="435"/>
            </w:r>
          </w:p>
          <w:p w14:paraId="1D9BE84B" w14:textId="3FE92ABE" w:rsidR="001F52C6" w:rsidRPr="00272F02" w:rsidRDefault="001F52C6"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805EB8" w:rsidRPr="00272F02">
              <w:rPr>
                <w:szCs w:val="20"/>
                <w:lang w:val="en-GB"/>
              </w:rPr>
              <w:t>CNEW</w:t>
            </w:r>
          </w:p>
        </w:tc>
      </w:tr>
      <w:tr w:rsidR="00DB50C7" w:rsidRPr="00272F02" w14:paraId="186B4A80" w14:textId="77777777" w:rsidTr="00951699">
        <w:tc>
          <w:tcPr>
            <w:tcW w:w="1215" w:type="pct"/>
            <w:tcBorders>
              <w:top w:val="single" w:sz="4" w:space="0" w:color="auto"/>
              <w:left w:val="single" w:sz="4" w:space="0" w:color="auto"/>
              <w:bottom w:val="single" w:sz="4" w:space="0" w:color="auto"/>
              <w:right w:val="single" w:sz="4" w:space="0" w:color="auto"/>
            </w:tcBorders>
            <w:hideMark/>
          </w:tcPr>
          <w:p w14:paraId="75B27A45" w14:textId="77777777" w:rsidR="001F52C6" w:rsidRPr="00272F02" w:rsidRDefault="001F52C6"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098CCC" w14:textId="5790F140" w:rsidR="001F52C6" w:rsidRPr="00272F02" w:rsidRDefault="4817CA86" w:rsidP="4817CA86">
            <w:pPr>
              <w:pStyle w:val="TableCellLeft10pt"/>
              <w:rPr>
                <w:lang w:val="en-GB"/>
              </w:rPr>
            </w:pPr>
            <w:r w:rsidRPr="4817CA86">
              <w:rPr>
                <w:lang w:val="en-GB"/>
              </w:rPr>
              <w:t>Yes</w:t>
            </w:r>
            <w:r w:rsidRPr="4817CA86">
              <w:rPr>
                <w:lang w:val="en-GB" w:eastAsia="ja-JP"/>
              </w:rPr>
              <w:t>,</w:t>
            </w:r>
            <w:r w:rsidRPr="4817CA86">
              <w:rPr>
                <w:lang w:val="en-GB"/>
              </w:rPr>
              <w:t xml:space="preserve"> </w:t>
            </w:r>
            <w:r w:rsidRPr="4817CA86">
              <w:rPr>
                <w:lang w:val="en-GB" w:eastAsia="ja-JP"/>
              </w:rPr>
              <w:t xml:space="preserve">repeatable </w:t>
            </w:r>
            <w:r w:rsidRPr="4817CA86">
              <w:rPr>
                <w:lang w:val="en-GB"/>
              </w:rPr>
              <w:t xml:space="preserve">for each </w:t>
            </w:r>
            <w:commentRangeStart w:id="436"/>
            <w:commentRangeStart w:id="437"/>
            <w:r w:rsidRPr="4817CA86">
              <w:rPr>
                <w:lang w:val="en-GB"/>
              </w:rPr>
              <w:t>intervention</w:t>
            </w:r>
            <w:commentRangeEnd w:id="436"/>
            <w:r w:rsidR="00403EBE">
              <w:commentReference w:id="436"/>
            </w:r>
            <w:commentRangeEnd w:id="437"/>
            <w:r w:rsidR="005C5AD8">
              <w:rPr>
                <w:rStyle w:val="CommentReference"/>
                <w:rFonts w:eastAsia="Times New Roman"/>
              </w:rPr>
              <w:commentReference w:id="437"/>
            </w:r>
            <w:r w:rsidRPr="4817CA86">
              <w:rPr>
                <w:lang w:val="en-GB"/>
              </w:rPr>
              <w:t xml:space="preserve"> per arm name</w:t>
            </w:r>
          </w:p>
        </w:tc>
      </w:tr>
    </w:tbl>
    <w:p w14:paraId="48C9F1B6" w14:textId="77777777" w:rsidR="001F52C6" w:rsidRPr="00272F02" w:rsidRDefault="001F52C6" w:rsidP="008160D6">
      <w:pPr>
        <w:rPr>
          <w:sz w:val="20"/>
          <w:szCs w:val="20"/>
        </w:rPr>
      </w:pPr>
    </w:p>
    <w:tbl>
      <w:tblPr>
        <w:tblStyle w:val="TableGrid"/>
        <w:tblW w:w="5000" w:type="pct"/>
        <w:tblLook w:val="04A0" w:firstRow="1" w:lastRow="0" w:firstColumn="1" w:lastColumn="0" w:noHBand="0" w:noVBand="1"/>
      </w:tblPr>
      <w:tblGrid>
        <w:gridCol w:w="1034"/>
        <w:gridCol w:w="2163"/>
        <w:gridCol w:w="5793"/>
      </w:tblGrid>
      <w:tr w:rsidR="00DB50C7" w:rsidRPr="00272F02" w14:paraId="10920CD1" w14:textId="77777777" w:rsidTr="00FF3C43">
        <w:trPr>
          <w:trHeight w:val="20"/>
        </w:trPr>
        <w:tc>
          <w:tcPr>
            <w:tcW w:w="575" w:type="pct"/>
            <w:shd w:val="clear" w:color="auto" w:fill="FFFFCC"/>
            <w:hideMark/>
          </w:tcPr>
          <w:p w14:paraId="19C0B697" w14:textId="77777777" w:rsidR="00403EBE" w:rsidRPr="00272F02" w:rsidRDefault="00403EBE" w:rsidP="00C824A4">
            <w:pPr>
              <w:rPr>
                <w:b/>
                <w:bCs/>
                <w:sz w:val="20"/>
                <w:szCs w:val="20"/>
              </w:rPr>
            </w:pPr>
            <w:r w:rsidRPr="00272F02">
              <w:rPr>
                <w:b/>
                <w:bCs/>
                <w:sz w:val="20"/>
                <w:szCs w:val="20"/>
              </w:rPr>
              <w:t>NCI C-Code</w:t>
            </w:r>
          </w:p>
        </w:tc>
        <w:tc>
          <w:tcPr>
            <w:tcW w:w="1203" w:type="pct"/>
            <w:shd w:val="clear" w:color="auto" w:fill="FFFFCC"/>
            <w:hideMark/>
          </w:tcPr>
          <w:p w14:paraId="11296CB7" w14:textId="77777777" w:rsidR="00403EBE" w:rsidRPr="00272F02" w:rsidRDefault="00403EBE" w:rsidP="00C824A4">
            <w:pPr>
              <w:rPr>
                <w:b/>
                <w:bCs/>
                <w:sz w:val="20"/>
                <w:szCs w:val="20"/>
              </w:rPr>
            </w:pPr>
            <w:r w:rsidRPr="00272F02">
              <w:rPr>
                <w:b/>
                <w:bCs/>
                <w:sz w:val="20"/>
                <w:szCs w:val="20"/>
              </w:rPr>
              <w:t>M11 Preferred Term</w:t>
            </w:r>
          </w:p>
        </w:tc>
        <w:tc>
          <w:tcPr>
            <w:tcW w:w="3222" w:type="pct"/>
            <w:shd w:val="clear" w:color="auto" w:fill="FFFFCC"/>
            <w:hideMark/>
          </w:tcPr>
          <w:p w14:paraId="7D3C623F" w14:textId="77777777" w:rsidR="00403EBE" w:rsidRPr="00272F02" w:rsidRDefault="00403EBE" w:rsidP="00C824A4">
            <w:pPr>
              <w:rPr>
                <w:b/>
                <w:bCs/>
                <w:sz w:val="20"/>
                <w:szCs w:val="20"/>
              </w:rPr>
            </w:pPr>
            <w:r w:rsidRPr="00272F02">
              <w:rPr>
                <w:b/>
                <w:bCs/>
                <w:sz w:val="20"/>
                <w:szCs w:val="20"/>
              </w:rPr>
              <w:t>Draft Definition</w:t>
            </w:r>
          </w:p>
        </w:tc>
      </w:tr>
      <w:tr w:rsidR="00DB50C7" w:rsidRPr="00272F02" w14:paraId="1F71975F" w14:textId="77777777" w:rsidTr="00FF3C43">
        <w:trPr>
          <w:trHeight w:val="20"/>
        </w:trPr>
        <w:tc>
          <w:tcPr>
            <w:tcW w:w="575" w:type="pct"/>
            <w:shd w:val="clear" w:color="auto" w:fill="EAEDF1" w:themeFill="text2" w:themeFillTint="1A"/>
            <w:hideMark/>
          </w:tcPr>
          <w:p w14:paraId="4E026034" w14:textId="77777777" w:rsidR="00403EBE" w:rsidRPr="00272F02" w:rsidRDefault="00403EBE" w:rsidP="00C824A4">
            <w:pPr>
              <w:rPr>
                <w:sz w:val="20"/>
                <w:szCs w:val="20"/>
              </w:rPr>
            </w:pPr>
            <w:r w:rsidRPr="00272F02">
              <w:rPr>
                <w:sz w:val="20"/>
                <w:szCs w:val="20"/>
              </w:rPr>
              <w:t>CNEW</w:t>
            </w:r>
          </w:p>
        </w:tc>
        <w:tc>
          <w:tcPr>
            <w:tcW w:w="1203" w:type="pct"/>
            <w:shd w:val="clear" w:color="auto" w:fill="EAEDF1" w:themeFill="text2" w:themeFillTint="1A"/>
            <w:hideMark/>
          </w:tcPr>
          <w:p w14:paraId="4C318029" w14:textId="77777777" w:rsidR="00403EBE" w:rsidRPr="00272F02" w:rsidRDefault="00403EBE" w:rsidP="00C824A4">
            <w:pPr>
              <w:rPr>
                <w:sz w:val="20"/>
                <w:szCs w:val="20"/>
              </w:rPr>
            </w:pPr>
            <w:r w:rsidRPr="00272F02">
              <w:rPr>
                <w:sz w:val="20"/>
                <w:szCs w:val="20"/>
              </w:rPr>
              <w:t>ICH M11 Investigational Intervention Sourcing Response</w:t>
            </w:r>
          </w:p>
        </w:tc>
        <w:tc>
          <w:tcPr>
            <w:tcW w:w="3222" w:type="pct"/>
            <w:shd w:val="clear" w:color="auto" w:fill="EAEDF1" w:themeFill="text2" w:themeFillTint="1A"/>
            <w:hideMark/>
          </w:tcPr>
          <w:p w14:paraId="220E737F" w14:textId="77777777" w:rsidR="00403EBE" w:rsidRPr="00272F02" w:rsidRDefault="00403EBE" w:rsidP="00C824A4">
            <w:pPr>
              <w:rPr>
                <w:sz w:val="20"/>
                <w:szCs w:val="20"/>
              </w:rPr>
            </w:pPr>
            <w:r w:rsidRPr="00272F02">
              <w:rPr>
                <w:sz w:val="20"/>
                <w:szCs w:val="20"/>
              </w:rPr>
              <w:t>A terminology value set relevant to the investigational intervention source responses within the ICH M11 Protocol model.</w:t>
            </w:r>
          </w:p>
        </w:tc>
      </w:tr>
      <w:tr w:rsidR="00DB50C7" w:rsidRPr="00272F02" w14:paraId="7DB62515" w14:textId="77777777" w:rsidTr="00FF3C43">
        <w:trPr>
          <w:trHeight w:val="20"/>
        </w:trPr>
        <w:tc>
          <w:tcPr>
            <w:tcW w:w="575" w:type="pct"/>
            <w:hideMark/>
          </w:tcPr>
          <w:p w14:paraId="63C8CEE2" w14:textId="77777777" w:rsidR="00403EBE" w:rsidRPr="00272F02" w:rsidRDefault="00403EBE" w:rsidP="00C824A4">
            <w:pPr>
              <w:rPr>
                <w:sz w:val="20"/>
                <w:szCs w:val="20"/>
              </w:rPr>
            </w:pPr>
            <w:r w:rsidRPr="00272F02">
              <w:rPr>
                <w:sz w:val="20"/>
                <w:szCs w:val="20"/>
              </w:rPr>
              <w:t>CNEW</w:t>
            </w:r>
          </w:p>
        </w:tc>
        <w:tc>
          <w:tcPr>
            <w:tcW w:w="1203" w:type="pct"/>
            <w:hideMark/>
          </w:tcPr>
          <w:p w14:paraId="29B596DC" w14:textId="77777777" w:rsidR="00403EBE" w:rsidRPr="00272F02" w:rsidRDefault="00403EBE" w:rsidP="00C824A4">
            <w:pPr>
              <w:rPr>
                <w:sz w:val="20"/>
                <w:szCs w:val="20"/>
              </w:rPr>
            </w:pPr>
            <w:r w:rsidRPr="00272F02">
              <w:rPr>
                <w:sz w:val="20"/>
                <w:szCs w:val="20"/>
              </w:rPr>
              <w:t>Centrally Sourced</w:t>
            </w:r>
          </w:p>
        </w:tc>
        <w:tc>
          <w:tcPr>
            <w:tcW w:w="3222" w:type="pct"/>
            <w:hideMark/>
          </w:tcPr>
          <w:p w14:paraId="366938D5" w14:textId="77777777" w:rsidR="00403EBE" w:rsidRPr="00272F02" w:rsidRDefault="00403EBE" w:rsidP="00C824A4">
            <w:pPr>
              <w:rPr>
                <w:sz w:val="20"/>
                <w:szCs w:val="20"/>
              </w:rPr>
            </w:pPr>
            <w:r w:rsidRPr="00272F02">
              <w:rPr>
                <w:sz w:val="20"/>
                <w:szCs w:val="20"/>
              </w:rPr>
              <w:t>An indication that the entity is obtained from a central vendor.</w:t>
            </w:r>
          </w:p>
        </w:tc>
      </w:tr>
      <w:tr w:rsidR="00DB50C7" w:rsidRPr="00272F02" w14:paraId="3102710E" w14:textId="77777777" w:rsidTr="00FF3C43">
        <w:trPr>
          <w:trHeight w:val="20"/>
        </w:trPr>
        <w:tc>
          <w:tcPr>
            <w:tcW w:w="575" w:type="pct"/>
            <w:hideMark/>
          </w:tcPr>
          <w:p w14:paraId="4FB99170" w14:textId="77777777" w:rsidR="00403EBE" w:rsidRPr="00272F02" w:rsidRDefault="00403EBE" w:rsidP="00C824A4">
            <w:pPr>
              <w:rPr>
                <w:sz w:val="20"/>
                <w:szCs w:val="20"/>
              </w:rPr>
            </w:pPr>
            <w:r w:rsidRPr="00272F02">
              <w:rPr>
                <w:sz w:val="20"/>
                <w:szCs w:val="20"/>
              </w:rPr>
              <w:t>CNEW</w:t>
            </w:r>
          </w:p>
        </w:tc>
        <w:tc>
          <w:tcPr>
            <w:tcW w:w="1203" w:type="pct"/>
            <w:hideMark/>
          </w:tcPr>
          <w:p w14:paraId="1D0D4471" w14:textId="77777777" w:rsidR="00403EBE" w:rsidRPr="00272F02" w:rsidRDefault="00403EBE" w:rsidP="00C824A4">
            <w:pPr>
              <w:rPr>
                <w:sz w:val="20"/>
                <w:szCs w:val="20"/>
              </w:rPr>
            </w:pPr>
            <w:r w:rsidRPr="00272F02">
              <w:rPr>
                <w:sz w:val="20"/>
                <w:szCs w:val="20"/>
              </w:rPr>
              <w:t>Locally Sourced</w:t>
            </w:r>
          </w:p>
        </w:tc>
        <w:tc>
          <w:tcPr>
            <w:tcW w:w="3222" w:type="pct"/>
            <w:hideMark/>
          </w:tcPr>
          <w:p w14:paraId="210752DB" w14:textId="77777777" w:rsidR="00403EBE" w:rsidRPr="00272F02" w:rsidRDefault="00403EBE" w:rsidP="00C824A4">
            <w:pPr>
              <w:rPr>
                <w:sz w:val="20"/>
                <w:szCs w:val="20"/>
              </w:rPr>
            </w:pPr>
            <w:r w:rsidRPr="00272F02">
              <w:rPr>
                <w:sz w:val="20"/>
                <w:szCs w:val="20"/>
              </w:rPr>
              <w:t>An indication that the entity is obtained from a local vendor.</w:t>
            </w:r>
          </w:p>
        </w:tc>
      </w:tr>
    </w:tbl>
    <w:p w14:paraId="329BEC9B" w14:textId="77777777" w:rsidR="001F52C6" w:rsidRPr="00272F02" w:rsidRDefault="001F52C6" w:rsidP="008160D6">
      <w:pPr>
        <w:rPr>
          <w:sz w:val="20"/>
          <w:szCs w:val="20"/>
        </w:rPr>
      </w:pPr>
    </w:p>
    <w:p w14:paraId="462DE9D8" w14:textId="77777777" w:rsidR="00EF28FC" w:rsidRPr="00272F02" w:rsidRDefault="00EF28FC" w:rsidP="007A78AC">
      <w:pPr>
        <w:pStyle w:val="Heading2"/>
        <w:rPr>
          <w:rFonts w:cs="Times New Roman"/>
        </w:rPr>
      </w:pPr>
      <w:bookmarkStart w:id="438" w:name="_Toc153780744"/>
      <w:r w:rsidRPr="00272F02">
        <w:rPr>
          <w:rFonts w:cs="Times New Roman"/>
        </w:rPr>
        <w:t>Description of Investigational Trial Intervention</w:t>
      </w:r>
      <w:bookmarkEnd w:id="4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180C812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A70DA62" w14:textId="77777777" w:rsidR="00EF28FC" w:rsidRPr="00272F02" w:rsidRDefault="00EF28FC"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0676D66B" w14:textId="77777777" w:rsidR="00EF28FC" w:rsidRPr="00272F02" w:rsidRDefault="00EF28FC" w:rsidP="00C824A4">
            <w:pPr>
              <w:pStyle w:val="TableCellLeft10pt"/>
              <w:rPr>
                <w:szCs w:val="20"/>
                <w:lang w:val="en-GB"/>
              </w:rPr>
            </w:pPr>
            <w:r w:rsidRPr="00272F02">
              <w:rPr>
                <w:szCs w:val="20"/>
                <w:lang w:val="en-GB"/>
              </w:rPr>
              <w:t>6.1 Description of Investigational Trial Intervention</w:t>
            </w:r>
          </w:p>
        </w:tc>
      </w:tr>
      <w:tr w:rsidR="00DB50C7" w:rsidRPr="00272F02" w14:paraId="3D7CA9CA"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32C40E3D" w14:textId="77777777" w:rsidR="00EF28FC" w:rsidRPr="00272F02" w:rsidRDefault="00EF28FC"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662F5CE"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5109911"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728A8EEF" w14:textId="77777777" w:rsidR="00EF28FC" w:rsidRPr="00272F02" w:rsidRDefault="00EF28FC"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489A5DE3"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6CDBE998"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8CD0594" w14:textId="77777777" w:rsidR="00EF28FC" w:rsidRPr="00272F02" w:rsidRDefault="00EF28FC"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7C5BE7E3"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2911D52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B9D6F6B" w14:textId="77777777" w:rsidR="00EF28FC" w:rsidRPr="00272F02" w:rsidRDefault="00EF28FC"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1C837CE"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4A48C466"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2C2BABDD" w14:textId="77777777" w:rsidR="00EF28FC" w:rsidRPr="00272F02" w:rsidRDefault="00EF28FC"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226CFD93"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3F732EFF"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4A34848" w14:textId="77777777" w:rsidR="00EF28FC" w:rsidRPr="00272F02" w:rsidRDefault="00EF28FC"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718DA14" w14:textId="5335300E" w:rsidR="00EF28FC" w:rsidRPr="00272F02" w:rsidRDefault="00CA701F" w:rsidP="00C824A4">
            <w:pPr>
              <w:pStyle w:val="TableCellLeft10pt"/>
              <w:rPr>
                <w:szCs w:val="20"/>
                <w:lang w:val="en-GB" w:eastAsia="ja-JP"/>
              </w:rPr>
            </w:pPr>
            <w:r w:rsidRPr="00272F02">
              <w:rPr>
                <w:szCs w:val="20"/>
                <w:lang w:val="en-GB" w:eastAsia="ja-JP"/>
              </w:rPr>
              <w:t xml:space="preserve">One to </w:t>
            </w:r>
            <w:r w:rsidR="004C3212">
              <w:rPr>
                <w:szCs w:val="20"/>
                <w:lang w:val="en-GB" w:eastAsia="ja-JP"/>
              </w:rPr>
              <w:t>one</w:t>
            </w:r>
          </w:p>
        </w:tc>
      </w:tr>
      <w:tr w:rsidR="00DB50C7" w:rsidRPr="00272F02" w14:paraId="0B249C42"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0DEBE89"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3C4055B4" w14:textId="77777777" w:rsidR="00EF28FC" w:rsidRPr="00272F02" w:rsidRDefault="00EF28FC" w:rsidP="00C824A4">
            <w:pPr>
              <w:pStyle w:val="TableCellLeft10pt"/>
              <w:rPr>
                <w:szCs w:val="20"/>
                <w:lang w:val="en-GB"/>
              </w:rPr>
            </w:pPr>
            <w:r w:rsidRPr="00272F02">
              <w:rPr>
                <w:szCs w:val="20"/>
                <w:lang w:val="en-GB"/>
              </w:rPr>
              <w:t>6.1</w:t>
            </w:r>
          </w:p>
        </w:tc>
      </w:tr>
      <w:tr w:rsidR="00DB50C7" w:rsidRPr="00272F02" w14:paraId="61924073"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1A1F9C9" w14:textId="77777777" w:rsidR="00EF28FC" w:rsidRPr="00272F02" w:rsidRDefault="00EF28FC"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1DF881A4" w14:textId="530D15AE" w:rsidR="00EF28FC" w:rsidRPr="00272F02" w:rsidRDefault="00EF28FC" w:rsidP="00C824A4">
            <w:pPr>
              <w:pStyle w:val="TableCellLeft10pt"/>
              <w:rPr>
                <w:szCs w:val="20"/>
                <w:lang w:val="en-GB"/>
              </w:rPr>
            </w:pPr>
            <w:r w:rsidRPr="00272F02">
              <w:rPr>
                <w:szCs w:val="20"/>
                <w:lang w:val="en-GB"/>
              </w:rPr>
              <w:t>Description of Investigational Trial Intervention</w:t>
            </w:r>
          </w:p>
        </w:tc>
      </w:tr>
      <w:tr w:rsidR="00DB50C7" w:rsidRPr="00272F02" w14:paraId="430AAB82"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2BF6DBE" w14:textId="77777777" w:rsidR="00EF28FC" w:rsidRPr="00272F02" w:rsidRDefault="00EF28FC"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E1F66D"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BB79CB9" w14:textId="3A81737C"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3E0438FA" w14:textId="38058F40"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5C5769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0B626828" w14:textId="77777777" w:rsidR="00EF28FC" w:rsidRPr="00272F02" w:rsidRDefault="00EF28FC"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9427669"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363F7B1" w14:textId="77777777" w:rsidR="00EF28FC" w:rsidRPr="00272F02" w:rsidRDefault="00EF28FC" w:rsidP="00EF28FC">
      <w:pPr>
        <w:pStyle w:val="Paragraph"/>
        <w:spacing w:before="0" w:after="0"/>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272F02" w14:paraId="2DAFD559"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2223E9" w14:textId="77777777" w:rsidR="00EF28FC" w:rsidRPr="00272F02" w:rsidRDefault="00EF28FC" w:rsidP="00C824A4">
            <w:pPr>
              <w:pStyle w:val="TableHeadingTextLeft10pt"/>
              <w:rPr>
                <w:szCs w:val="20"/>
                <w:lang w:val="de-DE"/>
              </w:rPr>
            </w:pPr>
            <w:r w:rsidRPr="00272F02">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71C8569E" w14:textId="77777777" w:rsidR="00EF28FC" w:rsidRPr="00272F02" w:rsidRDefault="00EF28FC" w:rsidP="00C824A4">
            <w:pPr>
              <w:pStyle w:val="TableCellLeft10pt"/>
              <w:rPr>
                <w:szCs w:val="20"/>
                <w:lang w:val="en-GB"/>
              </w:rPr>
            </w:pPr>
            <w:r w:rsidRPr="00272F02">
              <w:rPr>
                <w:szCs w:val="20"/>
                <w:lang w:val="en-GB"/>
              </w:rPr>
              <w:t>&lt;Description of Investigational Trial Intervention&gt;</w:t>
            </w:r>
          </w:p>
        </w:tc>
      </w:tr>
      <w:tr w:rsidR="00DB50C7" w:rsidRPr="00272F02" w14:paraId="1B9EED2C"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D988B2D" w14:textId="77777777" w:rsidR="00EF28FC" w:rsidRPr="00272F02" w:rsidRDefault="00EF28FC" w:rsidP="00C824A4">
            <w:pPr>
              <w:pStyle w:val="TableHeadingTextLeft10pt"/>
              <w:rPr>
                <w:szCs w:val="20"/>
                <w:lang w:val="de-DE"/>
              </w:rPr>
            </w:pPr>
            <w:r w:rsidRPr="00272F02">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70202100"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4702C1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AFD6150" w14:textId="77777777" w:rsidR="00EF28FC" w:rsidRPr="00272F02" w:rsidRDefault="00EF28FC" w:rsidP="00C824A4">
            <w:pPr>
              <w:pStyle w:val="TableHeadingTextLeft10pt"/>
              <w:rPr>
                <w:szCs w:val="20"/>
              </w:rPr>
            </w:pPr>
            <w:r w:rsidRPr="00272F02">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58B19F9"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0BF5AF0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593964" w14:textId="77777777" w:rsidR="00EF28FC" w:rsidRPr="00272F02" w:rsidRDefault="00EF28FC" w:rsidP="00C824A4">
            <w:pPr>
              <w:pStyle w:val="TableHeadingTextLeft10pt"/>
              <w:rPr>
                <w:szCs w:val="20"/>
                <w:lang w:val="de-DE"/>
              </w:rPr>
            </w:pPr>
            <w:r w:rsidRPr="00272F02">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37636903" w14:textId="01D579FE" w:rsidR="00837062" w:rsidRPr="00272F02" w:rsidRDefault="00EF28FC" w:rsidP="00C824A4">
            <w:pPr>
              <w:pStyle w:val="TableCellLeft10pt"/>
              <w:rPr>
                <w:szCs w:val="20"/>
                <w:lang w:val="en-GB" w:eastAsia="ja-JP"/>
              </w:rPr>
            </w:pPr>
            <w:r w:rsidRPr="00272F02">
              <w:rPr>
                <w:szCs w:val="20"/>
                <w:lang w:val="en-GB" w:eastAsia="ja-JP"/>
              </w:rPr>
              <w:t>CNEW</w:t>
            </w:r>
          </w:p>
          <w:p w14:paraId="7F0833F9" w14:textId="2AA7FBAF" w:rsidR="00C111BE"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3277664" w14:textId="7346D28C" w:rsidR="00EF28FC" w:rsidRPr="00272F02" w:rsidRDefault="00EF28FC" w:rsidP="00C824A4">
            <w:pPr>
              <w:pStyle w:val="TableCellLeft10pt"/>
              <w:rPr>
                <w:szCs w:val="20"/>
                <w:lang w:val="en-GB" w:eastAsia="ja-JP"/>
              </w:rPr>
            </w:pPr>
            <w:r w:rsidRPr="00272F02">
              <w:rPr>
                <w:szCs w:val="20"/>
                <w:lang w:val="en-GB" w:eastAsia="ja-JP"/>
              </w:rPr>
              <w:t>A narrative representation of the investigational trial intervention.</w:t>
            </w:r>
          </w:p>
        </w:tc>
      </w:tr>
      <w:tr w:rsidR="00DB50C7" w:rsidRPr="00272F02" w14:paraId="2AF3C5C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B475037" w14:textId="77777777" w:rsidR="00EF28FC" w:rsidRPr="00272F02" w:rsidRDefault="00EF28FC" w:rsidP="00C824A4">
            <w:pPr>
              <w:pStyle w:val="TableHeadingTextLeft10pt"/>
              <w:rPr>
                <w:szCs w:val="20"/>
                <w:lang w:val="de-DE"/>
              </w:rPr>
            </w:pPr>
            <w:r w:rsidRPr="00272F02">
              <w:rPr>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269ABA73" w14:textId="77777777" w:rsidR="00EF28FC" w:rsidRPr="00272F02" w:rsidRDefault="00EF28FC" w:rsidP="00C824A4">
            <w:pPr>
              <w:textAlignment w:val="baseline"/>
              <w:rPr>
                <w:rFonts w:eastAsia="Meiryo UI"/>
                <w:sz w:val="20"/>
                <w:szCs w:val="20"/>
                <w:lang w:eastAsia="ja-JP"/>
              </w:rPr>
            </w:pPr>
            <w:r w:rsidRPr="00272F02">
              <w:rPr>
                <w:rFonts w:eastAsia="Meiryo UI"/>
                <w:sz w:val="20"/>
                <w:szCs w:val="20"/>
                <w:lang w:eastAsia="ja-JP"/>
              </w:rPr>
              <w:t xml:space="preserve">Describe the investigational trial intervention to be administered in each arm of the trial and for each period of the trial including route and mode of administration, dose, dosage regimen, duration of intervention, use, packaging and labelling. </w:t>
            </w:r>
          </w:p>
          <w:p w14:paraId="18EFA658" w14:textId="77777777" w:rsidR="00EF28FC" w:rsidRPr="00272F02" w:rsidRDefault="00EF28FC" w:rsidP="00C824A4">
            <w:pPr>
              <w:textAlignment w:val="baseline"/>
              <w:rPr>
                <w:rFonts w:eastAsia="Meiryo UI"/>
                <w:sz w:val="20"/>
                <w:szCs w:val="20"/>
                <w:lang w:eastAsia="ja-JP"/>
              </w:rPr>
            </w:pPr>
            <w:r w:rsidRPr="00272F02">
              <w:rPr>
                <w:rFonts w:eastAsia="Meiryo UI"/>
                <w:sz w:val="20"/>
                <w:szCs w:val="20"/>
                <w:lang w:eastAsia="ja-JP"/>
              </w:rPr>
              <w:t xml:space="preserve">Refer to approved regional labelling, as appropriate. </w:t>
            </w:r>
          </w:p>
          <w:p w14:paraId="3CCD4C45"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Fonts w:ascii="Times New Roman" w:eastAsia="Meiryo UI" w:hAnsi="Times New Roman" w:cs="Times New Roman"/>
                <w:sz w:val="20"/>
                <w:szCs w:val="20"/>
              </w:rPr>
              <w:t>For drug/device combination products, include details on the configuration and use of the device and device manufacturer. A device user manual may be referenced in this section.</w:t>
            </w:r>
          </w:p>
        </w:tc>
      </w:tr>
      <w:tr w:rsidR="00DB50C7" w:rsidRPr="00272F02" w14:paraId="2EEBB8DF"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4F79E3D" w14:textId="77777777" w:rsidR="00EF28FC" w:rsidRPr="00272F02" w:rsidRDefault="00EF28FC" w:rsidP="00C824A4">
            <w:pPr>
              <w:pStyle w:val="TableHeadingTextLeft10pt"/>
              <w:rPr>
                <w:szCs w:val="20"/>
                <w:lang w:val="de-DE"/>
              </w:rPr>
            </w:pPr>
            <w:r w:rsidRPr="00272F02">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0A7E6B6C"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1BF33C3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420040D" w14:textId="77777777" w:rsidR="00EF28FC" w:rsidRPr="00272F02" w:rsidRDefault="00EF28FC" w:rsidP="00C824A4">
            <w:pPr>
              <w:pStyle w:val="TableHeadingTextLeft10pt"/>
              <w:rPr>
                <w:szCs w:val="20"/>
                <w:lang w:val="de-DE"/>
              </w:rPr>
            </w:pPr>
            <w:r w:rsidRPr="00272F02">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7B4833AC" w14:textId="00658D87"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1AC7149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D5A68E4"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7076DB47" w14:textId="77777777" w:rsidR="00EF28FC" w:rsidRPr="00272F02" w:rsidRDefault="00EF28FC" w:rsidP="00C824A4">
            <w:pPr>
              <w:pStyle w:val="TableCellLeft10pt"/>
              <w:rPr>
                <w:szCs w:val="20"/>
                <w:lang w:val="en-GB"/>
              </w:rPr>
            </w:pPr>
            <w:r w:rsidRPr="00272F02">
              <w:rPr>
                <w:szCs w:val="20"/>
                <w:lang w:val="en-GB"/>
              </w:rPr>
              <w:t>6.1</w:t>
            </w:r>
          </w:p>
        </w:tc>
      </w:tr>
      <w:tr w:rsidR="00DB50C7" w:rsidRPr="00272F02" w14:paraId="6AAEB758"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104A45" w14:textId="77777777" w:rsidR="00EF28FC" w:rsidRPr="00272F02" w:rsidRDefault="00EF28FC" w:rsidP="00C824A4">
            <w:pPr>
              <w:pStyle w:val="TableHeadingTextLeft10pt"/>
              <w:rPr>
                <w:szCs w:val="20"/>
                <w:lang w:val="de-DE"/>
              </w:rPr>
            </w:pPr>
            <w:r w:rsidRPr="00272F02">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0DFE2A70"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22FB1167"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BBC8EB3" w14:textId="77777777" w:rsidR="00EF28FC" w:rsidRPr="00272F02" w:rsidRDefault="00EF28FC" w:rsidP="00C824A4">
            <w:pPr>
              <w:pStyle w:val="TableHeadingTextLeft10pt"/>
              <w:rPr>
                <w:szCs w:val="20"/>
                <w:lang w:val="de-DE"/>
              </w:rPr>
            </w:pPr>
            <w:r w:rsidRPr="00272F02">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1BBB39CD"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8A53FF7" w14:textId="1C433171"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w:t>
            </w:r>
            <w:r w:rsidR="00A556A0" w:rsidRPr="00272F02">
              <w:rPr>
                <w:szCs w:val="20"/>
                <w:lang w:val="en-GB" w:eastAsia="ja-JP"/>
              </w:rPr>
              <w:t>1</w:t>
            </w:r>
            <w:r w:rsidRPr="00272F02">
              <w:rPr>
                <w:szCs w:val="20"/>
                <w:lang w:val="en-GB"/>
              </w:rPr>
              <w:t xml:space="preserve"> Description of Investigational Trial Intervention</w:t>
            </w:r>
          </w:p>
          <w:p w14:paraId="7693E668"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6E3E872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14D76C5F" w14:textId="77777777" w:rsidR="00EF28FC" w:rsidRPr="00272F02" w:rsidRDefault="00EF28FC" w:rsidP="00C824A4">
            <w:pPr>
              <w:pStyle w:val="TableHeadingTextLeft10pt"/>
              <w:rPr>
                <w:szCs w:val="20"/>
              </w:rPr>
            </w:pPr>
            <w:r w:rsidRPr="00272F02">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276524B9"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FD2C01F"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68D002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3215BE1" w14:textId="77777777" w:rsidR="00EF28FC" w:rsidRPr="00FF3C43" w:rsidRDefault="00EF28FC" w:rsidP="00C824A4">
            <w:pPr>
              <w:pStyle w:val="TableHeadingTextLeft10pt"/>
              <w:rPr>
                <w:szCs w:val="20"/>
                <w:shd w:val="pct15" w:color="auto" w:fill="FFFFFF"/>
                <w:lang w:val="de-DE"/>
              </w:rPr>
            </w:pPr>
            <w:r w:rsidRPr="00FF3C43">
              <w:rPr>
                <w:szCs w:val="20"/>
                <w:shd w:val="pct15" w:color="auto" w:fill="FFFFFF"/>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1CE6888" w14:textId="58CC7D50" w:rsidR="00EF28FC" w:rsidRPr="00FF3C43" w:rsidRDefault="00EF28FC" w:rsidP="4817CA86">
            <w:pPr>
              <w:pStyle w:val="TableCellLeft10pt"/>
              <w:rPr>
                <w:shd w:val="pct15" w:color="auto" w:fill="FFFFFF"/>
                <w:lang w:val="en-GB"/>
              </w:rPr>
            </w:pPr>
            <w:commentRangeStart w:id="439"/>
            <w:r w:rsidRPr="00FF3C43">
              <w:rPr>
                <w:rStyle w:val="normaltextrun"/>
                <w:shd w:val="pct15" w:color="auto" w:fill="FFFFFF"/>
              </w:rPr>
              <w:t>&lt;Additional Text, if Needed&gt;</w:t>
            </w:r>
            <w:commentRangeEnd w:id="439"/>
            <w:r>
              <w:commentReference w:id="439"/>
            </w:r>
          </w:p>
        </w:tc>
      </w:tr>
      <w:tr w:rsidR="00DB50C7" w:rsidRPr="00272F02" w14:paraId="099CA80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A4C95DC" w14:textId="77777777" w:rsidR="00EF28FC" w:rsidRPr="00FF3C43" w:rsidRDefault="00EF28FC" w:rsidP="00C824A4">
            <w:pPr>
              <w:pStyle w:val="TableHeadingTextLeft10pt"/>
              <w:rPr>
                <w:szCs w:val="20"/>
                <w:shd w:val="pct15" w:color="auto" w:fill="FFFFFF"/>
                <w:lang w:val="de-DE"/>
              </w:rPr>
            </w:pPr>
            <w:r w:rsidRPr="00FF3C43">
              <w:rPr>
                <w:szCs w:val="20"/>
                <w:shd w:val="pct15" w:color="auto" w:fill="FFFFFF"/>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1E1F1E" w14:textId="77777777" w:rsidR="00EF28FC" w:rsidRPr="00FF3C43" w:rsidRDefault="00EF28FC" w:rsidP="00C824A4">
            <w:pPr>
              <w:pStyle w:val="TableCellLeft10pt"/>
              <w:rPr>
                <w:szCs w:val="20"/>
                <w:shd w:val="pct15" w:color="auto" w:fill="FFFFFF"/>
                <w:lang w:val="en-GB"/>
              </w:rPr>
            </w:pPr>
            <w:r w:rsidRPr="00FF3C43">
              <w:rPr>
                <w:szCs w:val="20"/>
                <w:shd w:val="pct15" w:color="auto" w:fill="FFFFFF"/>
                <w:lang w:val="en-GB"/>
              </w:rPr>
              <w:t>Text</w:t>
            </w:r>
          </w:p>
        </w:tc>
      </w:tr>
      <w:tr w:rsidR="00DB50C7" w:rsidRPr="00272F02" w14:paraId="35924F8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9E6DE1F" w14:textId="77777777" w:rsidR="00EF28FC" w:rsidRPr="00FF3C43" w:rsidRDefault="00EF28FC" w:rsidP="00C824A4">
            <w:pPr>
              <w:pStyle w:val="TableHeadingTextLeft10pt"/>
              <w:rPr>
                <w:szCs w:val="20"/>
                <w:shd w:val="pct15" w:color="auto" w:fill="FFFFFF"/>
              </w:rPr>
            </w:pPr>
            <w:r w:rsidRPr="00FF3C43">
              <w:rPr>
                <w:szCs w:val="20"/>
                <w:shd w:val="pct15" w:color="auto" w:fill="FFFFFF"/>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8E43357" w14:textId="77777777" w:rsidR="00EF28FC" w:rsidRPr="00FF3C43" w:rsidRDefault="00EF28FC" w:rsidP="00C824A4">
            <w:pPr>
              <w:pStyle w:val="TableCellLeft10pt"/>
              <w:rPr>
                <w:szCs w:val="20"/>
                <w:shd w:val="pct15" w:color="auto" w:fill="FFFFFF"/>
                <w:lang w:val="en-GB"/>
              </w:rPr>
            </w:pPr>
            <w:r w:rsidRPr="00FF3C43">
              <w:rPr>
                <w:szCs w:val="20"/>
                <w:shd w:val="pct15" w:color="auto" w:fill="FFFFFF"/>
                <w:lang w:val="en-GB"/>
              </w:rPr>
              <w:t>D</w:t>
            </w:r>
          </w:p>
        </w:tc>
      </w:tr>
      <w:tr w:rsidR="00DB50C7" w:rsidRPr="00272F02" w14:paraId="5702FFD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9027783" w14:textId="77777777" w:rsidR="00EF28FC" w:rsidRPr="00FF3C43" w:rsidRDefault="00EF28FC" w:rsidP="00C824A4">
            <w:pPr>
              <w:pStyle w:val="TableHeadingTextLeft10pt"/>
              <w:rPr>
                <w:szCs w:val="20"/>
                <w:shd w:val="pct15" w:color="auto" w:fill="FFFFFF"/>
                <w:lang w:val="de-DE"/>
              </w:rPr>
            </w:pPr>
            <w:r w:rsidRPr="00FF3C43">
              <w:rPr>
                <w:szCs w:val="20"/>
                <w:shd w:val="pct15" w:color="auto" w:fill="FFFFFF"/>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BC06676" w14:textId="6E74B8D9" w:rsidR="00837062" w:rsidRPr="00FF3C43" w:rsidRDefault="00EF28FC" w:rsidP="00C824A4">
            <w:pPr>
              <w:pStyle w:val="TableCellLeft10pt"/>
              <w:rPr>
                <w:szCs w:val="20"/>
                <w:shd w:val="pct15" w:color="auto" w:fill="FFFFFF"/>
                <w:lang w:val="en-GB" w:eastAsia="ja-JP"/>
              </w:rPr>
            </w:pPr>
            <w:r w:rsidRPr="00FF3C43">
              <w:rPr>
                <w:szCs w:val="20"/>
                <w:shd w:val="pct15" w:color="auto" w:fill="FFFFFF"/>
                <w:lang w:val="en-GB" w:eastAsia="ja-JP"/>
              </w:rPr>
              <w:t>CNEW</w:t>
            </w:r>
          </w:p>
          <w:p w14:paraId="7807D4C1" w14:textId="71380005" w:rsidR="00C111BE" w:rsidRPr="00FF3C43" w:rsidRDefault="00C111BE" w:rsidP="00C824A4">
            <w:pPr>
              <w:pStyle w:val="TableCellLeft10pt"/>
              <w:rPr>
                <w:szCs w:val="20"/>
                <w:shd w:val="pct15" w:color="auto" w:fill="FFFFFF"/>
                <w:lang w:val="en-GB" w:eastAsia="ja-JP"/>
              </w:rPr>
            </w:pPr>
            <w:r w:rsidRPr="00FF3C43">
              <w:rPr>
                <w:szCs w:val="20"/>
                <w:shd w:val="pct15" w:color="auto" w:fill="FFFFFF"/>
                <w:lang w:val="en-GB"/>
              </w:rPr>
              <w:t>For review purpose, see definition of the controlled terminology below</w:t>
            </w:r>
          </w:p>
          <w:p w14:paraId="402B4501" w14:textId="0D2FA634" w:rsidR="00EF28FC" w:rsidRPr="00FF3C43" w:rsidRDefault="00EF28FC" w:rsidP="00C824A4">
            <w:pPr>
              <w:pStyle w:val="TableCellLeft10pt"/>
              <w:rPr>
                <w:szCs w:val="20"/>
                <w:shd w:val="pct15" w:color="auto" w:fill="FFFFFF"/>
                <w:lang w:val="en-GB" w:eastAsia="ja-JP"/>
              </w:rPr>
            </w:pPr>
            <w:r w:rsidRPr="00FF3C43">
              <w:rPr>
                <w:szCs w:val="20"/>
                <w:shd w:val="pct15" w:color="auto" w:fill="FFFFFF"/>
                <w:lang w:val="en-GB" w:eastAsia="ja-JP"/>
              </w:rPr>
              <w:t>Extra or further descriptive text that is optionally added as needed.</w:t>
            </w:r>
          </w:p>
        </w:tc>
      </w:tr>
      <w:tr w:rsidR="00DB50C7" w:rsidRPr="00272F02" w14:paraId="0F60829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91CE791" w14:textId="77777777" w:rsidR="00EF28FC" w:rsidRPr="00FF3C43" w:rsidRDefault="00EF28FC" w:rsidP="00C824A4">
            <w:pPr>
              <w:pStyle w:val="TableHeadingTextLeft10pt"/>
              <w:rPr>
                <w:szCs w:val="20"/>
                <w:shd w:val="pct15" w:color="auto" w:fill="FFFFFF"/>
                <w:lang w:val="de-DE"/>
              </w:rPr>
            </w:pPr>
            <w:r w:rsidRPr="00FF3C43">
              <w:rPr>
                <w:szCs w:val="20"/>
                <w:shd w:val="pct15" w:color="auto" w:fill="FFFFFF"/>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4EC7C11" w14:textId="77777777" w:rsidR="00EF28FC" w:rsidRPr="00FF3C43" w:rsidRDefault="00EF28FC" w:rsidP="00C824A4">
            <w:pPr>
              <w:pStyle w:val="paragraph0"/>
              <w:spacing w:before="0" w:beforeAutospacing="0" w:after="0" w:afterAutospacing="0"/>
              <w:textAlignment w:val="baseline"/>
              <w:rPr>
                <w:rFonts w:ascii="Times New Roman" w:eastAsia="Meiryo UI" w:hAnsi="Times New Roman" w:cs="Times New Roman"/>
                <w:sz w:val="20"/>
                <w:szCs w:val="20"/>
                <w:shd w:val="pct15" w:color="auto" w:fill="FFFFFF"/>
              </w:rPr>
            </w:pPr>
            <w:r w:rsidRPr="00FF3C43">
              <w:rPr>
                <w:rStyle w:val="normaltextrun"/>
                <w:rFonts w:ascii="Times New Roman" w:eastAsia="Meiryo UI" w:hAnsi="Times New Roman" w:cs="Times New Roman"/>
                <w:sz w:val="20"/>
                <w:szCs w:val="20"/>
                <w:shd w:val="pct15" w:color="auto" w:fill="FFFFFF"/>
              </w:rPr>
              <w:t>N/A</w:t>
            </w:r>
          </w:p>
        </w:tc>
      </w:tr>
      <w:tr w:rsidR="00DB50C7" w:rsidRPr="00272F02" w14:paraId="7E4FD27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47E188C" w14:textId="77777777" w:rsidR="00EF28FC" w:rsidRPr="00FF3C43" w:rsidRDefault="00EF28FC" w:rsidP="00C824A4">
            <w:pPr>
              <w:pStyle w:val="TableHeadingTextLeft10pt"/>
              <w:rPr>
                <w:szCs w:val="20"/>
                <w:shd w:val="pct15" w:color="auto" w:fill="FFFFFF"/>
                <w:lang w:val="de-DE"/>
              </w:rPr>
            </w:pPr>
            <w:r w:rsidRPr="00FF3C43">
              <w:rPr>
                <w:szCs w:val="20"/>
                <w:shd w:val="pct15" w:color="auto" w:fill="FFFFFF"/>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4806FD9" w14:textId="77777777" w:rsidR="00EF28FC" w:rsidRPr="00FF3C43" w:rsidRDefault="00EF28FC" w:rsidP="00C824A4">
            <w:pPr>
              <w:pStyle w:val="TableCellLeft10pt"/>
              <w:rPr>
                <w:szCs w:val="20"/>
                <w:shd w:val="pct15" w:color="auto" w:fill="FFFFFF"/>
                <w:lang w:val="en-GB"/>
              </w:rPr>
            </w:pPr>
            <w:r w:rsidRPr="00FF3C43">
              <w:rPr>
                <w:szCs w:val="20"/>
                <w:shd w:val="pct15" w:color="auto" w:fill="FFFFFF"/>
                <w:lang w:val="en-GB"/>
              </w:rPr>
              <w:t>Optional</w:t>
            </w:r>
          </w:p>
        </w:tc>
      </w:tr>
      <w:tr w:rsidR="00DB50C7" w:rsidRPr="00272F02" w14:paraId="2428968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74AEC96" w14:textId="77777777" w:rsidR="00EF28FC" w:rsidRPr="00FF3C43" w:rsidRDefault="00EF28FC" w:rsidP="00C824A4">
            <w:pPr>
              <w:pStyle w:val="TableHeadingTextLeft10pt"/>
              <w:rPr>
                <w:szCs w:val="20"/>
                <w:shd w:val="pct15" w:color="auto" w:fill="FFFFFF"/>
                <w:lang w:val="de-DE"/>
              </w:rPr>
            </w:pPr>
            <w:r w:rsidRPr="00FF3C43">
              <w:rPr>
                <w:szCs w:val="20"/>
                <w:shd w:val="pct15" w:color="auto" w:fill="FFFFFF"/>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06314F9" w14:textId="066324A6" w:rsidR="00EF28FC" w:rsidRPr="00FF3C43" w:rsidRDefault="00EF28FC" w:rsidP="00C824A4">
            <w:pPr>
              <w:pStyle w:val="TableCellLeft10pt"/>
              <w:rPr>
                <w:szCs w:val="20"/>
                <w:shd w:val="pct15" w:color="auto" w:fill="FFFFFF"/>
                <w:lang w:val="en-GB" w:eastAsia="ja-JP"/>
              </w:rPr>
            </w:pPr>
            <w:r w:rsidRPr="00FF3C43">
              <w:rPr>
                <w:szCs w:val="20"/>
                <w:shd w:val="pct15" w:color="auto" w:fill="FFFFFF"/>
                <w:lang w:val="en-GB" w:eastAsia="ja-JP"/>
              </w:rPr>
              <w:t>One</w:t>
            </w:r>
            <w:r w:rsidR="00313671" w:rsidRPr="00FF3C43">
              <w:rPr>
                <w:szCs w:val="20"/>
                <w:shd w:val="pct15" w:color="auto" w:fill="FFFFFF"/>
                <w:lang w:val="en-GB" w:eastAsia="ja-JP"/>
              </w:rPr>
              <w:t xml:space="preserve"> </w:t>
            </w:r>
            <w:r w:rsidRPr="00FF3C43">
              <w:rPr>
                <w:szCs w:val="20"/>
                <w:shd w:val="pct15" w:color="auto" w:fill="FFFFFF"/>
                <w:lang w:val="en-GB" w:eastAsia="ja-JP"/>
              </w:rPr>
              <w:t>to</w:t>
            </w:r>
            <w:r w:rsidR="00313671" w:rsidRPr="00FF3C43">
              <w:rPr>
                <w:szCs w:val="20"/>
                <w:shd w:val="pct15" w:color="auto" w:fill="FFFFFF"/>
                <w:lang w:val="en-GB" w:eastAsia="ja-JP"/>
              </w:rPr>
              <w:t xml:space="preserve"> </w:t>
            </w:r>
            <w:r w:rsidRPr="00FF3C43">
              <w:rPr>
                <w:szCs w:val="20"/>
                <w:shd w:val="pct15" w:color="auto" w:fill="FFFFFF"/>
                <w:lang w:val="en-GB" w:eastAsia="ja-JP"/>
              </w:rPr>
              <w:t>one</w:t>
            </w:r>
          </w:p>
        </w:tc>
      </w:tr>
      <w:tr w:rsidR="00DB50C7" w:rsidRPr="00272F02" w14:paraId="04DAFFF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423C5D5" w14:textId="77777777" w:rsidR="00EF28FC" w:rsidRPr="00FF3C43" w:rsidRDefault="00EF28FC" w:rsidP="00C824A4">
            <w:pPr>
              <w:pStyle w:val="TableHeadingTextLeft10pt"/>
              <w:rPr>
                <w:szCs w:val="20"/>
                <w:shd w:val="pct15" w:color="auto" w:fill="FFFFFF"/>
              </w:rPr>
            </w:pPr>
            <w:r w:rsidRPr="00FF3C43">
              <w:rPr>
                <w:szCs w:val="20"/>
                <w:shd w:val="pct15" w:color="auto" w:fill="FFFFFF"/>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6961D5" w14:textId="77777777" w:rsidR="00EF28FC" w:rsidRPr="00FF3C43" w:rsidRDefault="00EF28FC" w:rsidP="00C824A4">
            <w:pPr>
              <w:pStyle w:val="TableCellLeft10pt"/>
              <w:rPr>
                <w:szCs w:val="20"/>
                <w:shd w:val="pct15" w:color="auto" w:fill="FFFFFF"/>
                <w:lang w:val="en-GB"/>
              </w:rPr>
            </w:pPr>
            <w:r w:rsidRPr="00FF3C43">
              <w:rPr>
                <w:szCs w:val="20"/>
                <w:shd w:val="pct15" w:color="auto" w:fill="FFFFFF"/>
                <w:lang w:val="en-GB"/>
              </w:rPr>
              <w:t>6.1</w:t>
            </w:r>
          </w:p>
        </w:tc>
      </w:tr>
      <w:tr w:rsidR="00DB50C7" w:rsidRPr="00272F02" w14:paraId="1966A09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09AB3E5" w14:textId="77777777" w:rsidR="00EF28FC" w:rsidRPr="00FF3C43" w:rsidRDefault="00EF28FC" w:rsidP="00C824A4">
            <w:pPr>
              <w:pStyle w:val="TableHeadingTextLeft10pt"/>
              <w:rPr>
                <w:szCs w:val="20"/>
                <w:shd w:val="pct15" w:color="auto" w:fill="FFFFFF"/>
                <w:lang w:val="de-DE"/>
              </w:rPr>
            </w:pPr>
            <w:r w:rsidRPr="00FF3C43">
              <w:rPr>
                <w:szCs w:val="20"/>
                <w:shd w:val="pct15" w:color="auto" w:fill="FFFFFF"/>
                <w:lang w:val="de-DE"/>
              </w:rPr>
              <w:t>Value</w:t>
            </w:r>
          </w:p>
        </w:tc>
        <w:tc>
          <w:tcPr>
            <w:tcW w:w="3785" w:type="pct"/>
            <w:tcBorders>
              <w:top w:val="single" w:sz="4" w:space="0" w:color="auto"/>
              <w:left w:val="single" w:sz="4" w:space="0" w:color="auto"/>
              <w:bottom w:val="single" w:sz="4" w:space="0" w:color="auto"/>
              <w:right w:val="single" w:sz="4" w:space="0" w:color="auto"/>
            </w:tcBorders>
          </w:tcPr>
          <w:p w14:paraId="29F43A20" w14:textId="77777777" w:rsidR="00EF28FC" w:rsidRPr="00FF3C43" w:rsidRDefault="00EF28FC" w:rsidP="00C824A4">
            <w:pPr>
              <w:pStyle w:val="TableCellLeft10pt"/>
              <w:rPr>
                <w:szCs w:val="20"/>
                <w:shd w:val="pct15" w:color="auto" w:fill="FFFFFF"/>
                <w:lang w:val="en-GB" w:eastAsia="ja-JP"/>
              </w:rPr>
            </w:pPr>
            <w:r w:rsidRPr="00FF3C43">
              <w:rPr>
                <w:szCs w:val="20"/>
                <w:shd w:val="pct15" w:color="auto" w:fill="FFFFFF"/>
                <w:lang w:val="en-GB" w:eastAsia="ja-JP"/>
              </w:rPr>
              <w:t>Text</w:t>
            </w:r>
          </w:p>
        </w:tc>
      </w:tr>
      <w:tr w:rsidR="00DB50C7" w:rsidRPr="00272F02" w14:paraId="783E5BA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12C695A" w14:textId="77777777" w:rsidR="00EF28FC" w:rsidRPr="00FF3C43" w:rsidRDefault="00EF28FC" w:rsidP="00C824A4">
            <w:pPr>
              <w:pStyle w:val="TableHeadingTextLeft10pt"/>
              <w:rPr>
                <w:szCs w:val="20"/>
                <w:shd w:val="pct15" w:color="auto" w:fill="FFFFFF"/>
                <w:lang w:val="de-DE"/>
              </w:rPr>
            </w:pPr>
            <w:r w:rsidRPr="00FF3C43">
              <w:rPr>
                <w:szCs w:val="20"/>
                <w:shd w:val="pct15" w:color="auto" w:fill="FFFFFF"/>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FD24BA7" w14:textId="77777777" w:rsidR="00EF28FC" w:rsidRPr="00FF3C43" w:rsidRDefault="00EF28FC" w:rsidP="00C824A4">
            <w:pPr>
              <w:pStyle w:val="TableCellLeft10pt"/>
              <w:rPr>
                <w:szCs w:val="20"/>
                <w:shd w:val="pct15" w:color="auto" w:fill="FFFFFF"/>
                <w:lang w:val="en-GB"/>
              </w:rPr>
            </w:pPr>
            <w:r w:rsidRPr="00FF3C43">
              <w:rPr>
                <w:rStyle w:val="TableCellLeft10ptBoldChar"/>
                <w:szCs w:val="20"/>
                <w:shd w:val="pct15" w:color="auto" w:fill="FFFFFF"/>
              </w:rPr>
              <w:t>Value</w:t>
            </w:r>
            <w:r w:rsidRPr="00FF3C43">
              <w:rPr>
                <w:szCs w:val="20"/>
                <w:shd w:val="pct15" w:color="auto" w:fill="FFFFFF"/>
                <w:lang w:val="en-GB"/>
              </w:rPr>
              <w:t xml:space="preserve"> </w:t>
            </w:r>
            <w:r w:rsidRPr="00FF3C43">
              <w:rPr>
                <w:rStyle w:val="TableCellLeft10ptBoldChar"/>
                <w:szCs w:val="20"/>
                <w:shd w:val="pct15" w:color="auto" w:fill="FFFFFF"/>
              </w:rPr>
              <w:t>Allowed</w:t>
            </w:r>
            <w:r w:rsidRPr="00FF3C43">
              <w:rPr>
                <w:szCs w:val="20"/>
                <w:shd w:val="pct15" w:color="auto" w:fill="FFFFFF"/>
                <w:lang w:val="en-GB"/>
              </w:rPr>
              <w:t>: Yes</w:t>
            </w:r>
          </w:p>
          <w:p w14:paraId="71AD3B14" w14:textId="0C65B6CE" w:rsidR="00EF28FC" w:rsidRPr="00FF3C43" w:rsidRDefault="00EF28FC" w:rsidP="00C824A4">
            <w:pPr>
              <w:pStyle w:val="TableCellLeft10pt"/>
              <w:rPr>
                <w:szCs w:val="20"/>
                <w:shd w:val="pct15" w:color="auto" w:fill="FFFFFF"/>
                <w:lang w:val="en-GB"/>
              </w:rPr>
            </w:pPr>
            <w:r w:rsidRPr="00FF3C43">
              <w:rPr>
                <w:rStyle w:val="TableCellLeft10ptBoldChar"/>
                <w:szCs w:val="20"/>
                <w:shd w:val="pct15" w:color="auto" w:fill="FFFFFF"/>
              </w:rPr>
              <w:t>Relationship</w:t>
            </w:r>
            <w:r w:rsidRPr="00FF3C43">
              <w:rPr>
                <w:szCs w:val="20"/>
                <w:shd w:val="pct15" w:color="auto" w:fill="FFFFFF"/>
                <w:lang w:val="en-GB"/>
              </w:rPr>
              <w:t>: 6.</w:t>
            </w:r>
            <w:r w:rsidR="00A556A0" w:rsidRPr="00FF3C43">
              <w:rPr>
                <w:szCs w:val="20"/>
                <w:shd w:val="pct15" w:color="auto" w:fill="FFFFFF"/>
                <w:lang w:val="en-GB" w:eastAsia="ja-JP"/>
              </w:rPr>
              <w:t>1</w:t>
            </w:r>
            <w:r w:rsidRPr="00FF3C43">
              <w:rPr>
                <w:szCs w:val="20"/>
                <w:shd w:val="pct15" w:color="auto" w:fill="FFFFFF"/>
                <w:lang w:val="en-GB"/>
              </w:rPr>
              <w:t xml:space="preserve"> Description of Investigational Trial Intervention</w:t>
            </w:r>
          </w:p>
          <w:p w14:paraId="1DC06062" w14:textId="77777777" w:rsidR="00EF28FC" w:rsidRPr="00FF3C43" w:rsidRDefault="00EF28FC" w:rsidP="00C824A4">
            <w:pPr>
              <w:pStyle w:val="TableCellLeft10pt"/>
              <w:rPr>
                <w:szCs w:val="20"/>
                <w:shd w:val="pct15" w:color="auto" w:fill="FFFFFF"/>
                <w:lang w:val="en-GB"/>
              </w:rPr>
            </w:pPr>
            <w:r w:rsidRPr="00FF3C43">
              <w:rPr>
                <w:rStyle w:val="TableCellLeft10ptBoldChar"/>
                <w:szCs w:val="20"/>
                <w:shd w:val="pct15" w:color="auto" w:fill="FFFFFF"/>
              </w:rPr>
              <w:t>Concept</w:t>
            </w:r>
            <w:r w:rsidRPr="00FF3C43">
              <w:rPr>
                <w:szCs w:val="20"/>
                <w:shd w:val="pct15" w:color="auto" w:fill="FFFFFF"/>
                <w:lang w:val="en-GB"/>
              </w:rPr>
              <w:t>: CNEW</w:t>
            </w:r>
          </w:p>
        </w:tc>
      </w:tr>
      <w:tr w:rsidR="00DB50C7" w:rsidRPr="00272F02" w14:paraId="4714AD3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B4EFD86" w14:textId="77777777" w:rsidR="00EF28FC" w:rsidRPr="00FF3C43" w:rsidRDefault="00EF28FC" w:rsidP="00C824A4">
            <w:pPr>
              <w:pStyle w:val="TableHeadingTextLeft10pt"/>
              <w:rPr>
                <w:szCs w:val="20"/>
                <w:shd w:val="pct15" w:color="auto" w:fill="FFFFFF"/>
              </w:rPr>
            </w:pPr>
            <w:r w:rsidRPr="00FF3C43">
              <w:rPr>
                <w:szCs w:val="20"/>
                <w:shd w:val="pct15" w:color="auto" w:fill="FFFFFF"/>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060A7DD" w14:textId="77777777" w:rsidR="00EF28FC" w:rsidRPr="00FF3C43" w:rsidRDefault="00EF28FC" w:rsidP="00C824A4">
            <w:pPr>
              <w:pStyle w:val="TableCellLeft10pt"/>
              <w:rPr>
                <w:szCs w:val="20"/>
                <w:shd w:val="pct15" w:color="auto" w:fill="FFFFFF"/>
                <w:lang w:val="en-GB" w:eastAsia="ja-JP"/>
              </w:rPr>
            </w:pPr>
            <w:r w:rsidRPr="00FF3C43">
              <w:rPr>
                <w:szCs w:val="20"/>
                <w:shd w:val="pct15" w:color="auto" w:fill="FFFFFF"/>
                <w:lang w:val="en-GB" w:eastAsia="ja-JP"/>
              </w:rPr>
              <w:t>No</w:t>
            </w:r>
          </w:p>
        </w:tc>
      </w:tr>
    </w:tbl>
    <w:p w14:paraId="7F46E2FC" w14:textId="77777777" w:rsidR="00EF28FC" w:rsidRPr="00272F02" w:rsidRDefault="00EF28FC" w:rsidP="00A2044E"/>
    <w:p w14:paraId="5D7ED7FA" w14:textId="77777777" w:rsidR="00EF28FC" w:rsidRPr="00272F02" w:rsidRDefault="00EF28FC" w:rsidP="007A78AC">
      <w:pPr>
        <w:pStyle w:val="Heading2"/>
        <w:rPr>
          <w:rFonts w:cs="Times New Roman"/>
        </w:rPr>
      </w:pPr>
      <w:r w:rsidRPr="00272F02">
        <w:rPr>
          <w:rFonts w:cs="Times New Roman"/>
        </w:rPr>
        <w:t>Rationale for Investigational Trial Intervention Dose and Regimen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ABE44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308A87"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3F4EC8" w14:textId="77777777" w:rsidR="00EF28FC" w:rsidRPr="00272F02" w:rsidRDefault="00EF28FC" w:rsidP="00C824A4">
            <w:pPr>
              <w:pStyle w:val="TableCellLeft10pt"/>
              <w:rPr>
                <w:szCs w:val="20"/>
                <w:lang w:val="en-GB"/>
              </w:rPr>
            </w:pPr>
            <w:r w:rsidRPr="00272F02">
              <w:rPr>
                <w:szCs w:val="20"/>
                <w:lang w:val="en-GB"/>
              </w:rPr>
              <w:t>6.2 Rationale for Investigational Trial Intervention Dose and Regimen</w:t>
            </w:r>
          </w:p>
        </w:tc>
      </w:tr>
      <w:tr w:rsidR="00DB50C7" w:rsidRPr="00272F02" w14:paraId="0FF7D3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577185"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AAAE91"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FFE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856B97"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7D4CF4"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143502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841239"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9BBC9AE"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7A1E7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0B29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FF02093"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24DD5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606A4"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D9C814"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7F25F6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3F997"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FAFF6D" w14:textId="5F6630A9"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35D628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206AB"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A6C4BC" w14:textId="77777777" w:rsidR="00EF28FC" w:rsidRPr="00272F02" w:rsidRDefault="00EF28FC" w:rsidP="00C824A4">
            <w:pPr>
              <w:pStyle w:val="TableCellLeft10pt"/>
              <w:rPr>
                <w:szCs w:val="20"/>
                <w:lang w:val="en-GB"/>
              </w:rPr>
            </w:pPr>
            <w:r w:rsidRPr="00272F02">
              <w:rPr>
                <w:szCs w:val="20"/>
                <w:lang w:val="en-GB"/>
              </w:rPr>
              <w:t>6.2</w:t>
            </w:r>
          </w:p>
        </w:tc>
      </w:tr>
      <w:tr w:rsidR="00DB50C7" w:rsidRPr="00272F02" w14:paraId="215551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3A2F0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2C3761" w14:textId="3522C165" w:rsidR="00EF28FC" w:rsidRPr="00272F02" w:rsidRDefault="00EF28FC" w:rsidP="00C824A4">
            <w:pPr>
              <w:pStyle w:val="TableCellLeft10pt"/>
              <w:rPr>
                <w:szCs w:val="20"/>
                <w:lang w:val="en-GB"/>
              </w:rPr>
            </w:pPr>
            <w:r w:rsidRPr="00272F02">
              <w:rPr>
                <w:szCs w:val="20"/>
                <w:lang w:val="en-GB"/>
              </w:rPr>
              <w:t>Rationale for Investigational Trial Intervention Dose and Regimen</w:t>
            </w:r>
          </w:p>
        </w:tc>
      </w:tr>
      <w:tr w:rsidR="00DB50C7" w:rsidRPr="00272F02" w14:paraId="249092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212CCB"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C0470E"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B72BFB8" w14:textId="13383EA8"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7C31FBAA" w14:textId="11622140"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C9B25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05DE9"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2F9CB1"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16F9271E" w14:textId="77777777" w:rsidR="00EF28FC" w:rsidRPr="00272F02" w:rsidRDefault="00EF28FC" w:rsidP="00EF28FC">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53AC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5E5820"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167C69A" w14:textId="77777777"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Rationale for Investigational Trial Intervention Dose and Regimen</w:t>
            </w:r>
            <w:r w:rsidRPr="00272F02">
              <w:rPr>
                <w:szCs w:val="20"/>
                <w:lang w:val="en-GB"/>
              </w:rPr>
              <w:t>&gt;</w:t>
            </w:r>
          </w:p>
        </w:tc>
      </w:tr>
      <w:tr w:rsidR="00DB50C7" w:rsidRPr="00272F02" w14:paraId="4F949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2048"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F5463F"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425A7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1B9BD0"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352DAA"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54C35D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90346"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F27BCEC" w14:textId="2A6DC054" w:rsidR="00837062" w:rsidRPr="00272F02" w:rsidRDefault="00EF28FC" w:rsidP="00C824A4">
            <w:pPr>
              <w:pStyle w:val="TableCellLeft10pt"/>
              <w:rPr>
                <w:szCs w:val="20"/>
                <w:lang w:val="en-GB" w:eastAsia="ja-JP"/>
              </w:rPr>
            </w:pPr>
            <w:r w:rsidRPr="00272F02">
              <w:rPr>
                <w:szCs w:val="20"/>
                <w:lang w:val="en-GB" w:eastAsia="ja-JP"/>
              </w:rPr>
              <w:t>CNEW</w:t>
            </w:r>
          </w:p>
          <w:p w14:paraId="5B0A2F71" w14:textId="3D996B68" w:rsidR="00C111BE"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7F3CA643" w14:textId="4C0E48C3" w:rsidR="00EF28FC" w:rsidRPr="00272F02" w:rsidRDefault="00EF28FC" w:rsidP="00C824A4">
            <w:pPr>
              <w:pStyle w:val="TableCellLeft10pt"/>
              <w:rPr>
                <w:szCs w:val="20"/>
                <w:lang w:val="en-GB" w:eastAsia="ja-JP"/>
              </w:rPr>
            </w:pPr>
            <w:r w:rsidRPr="00272F02">
              <w:rPr>
                <w:szCs w:val="20"/>
                <w:lang w:val="en-GB" w:eastAsia="ja-JP"/>
              </w:rPr>
              <w:t>An explanation as to the scientific reasons for the choice of the trial intervention dose and dose regimen.</w:t>
            </w:r>
          </w:p>
        </w:tc>
      </w:tr>
      <w:tr w:rsidR="00DB50C7" w:rsidRPr="00272F02" w14:paraId="23212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DDB62B"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A27FDE" w14:textId="33595129"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lang w:val="en-CA"/>
              </w:rPr>
              <w:t>Provide a rationale for the selection of the dose(s) or dose range, pharmaceutical dose form</w:t>
            </w:r>
            <w:r w:rsidRPr="00272F02">
              <w:rPr>
                <w:rStyle w:val="normaltextrun"/>
                <w:rFonts w:ascii="Times New Roman" w:eastAsia="Meiryo UI" w:hAnsi="Times New Roman" w:cs="Times New Roman"/>
                <w:sz w:val="20"/>
                <w:szCs w:val="20"/>
              </w:rPr>
              <w:t xml:space="preserve">, </w:t>
            </w:r>
            <w:r w:rsidRPr="00272F02">
              <w:rPr>
                <w:rStyle w:val="normaltextrun"/>
                <w:rFonts w:ascii="Times New Roman" w:eastAsia="Meiryo UI" w:hAnsi="Times New Roman" w:cs="Times New Roman"/>
                <w:sz w:val="20"/>
                <w:szCs w:val="20"/>
                <w:lang w:val="en-CA"/>
              </w:rPr>
              <w:t>the route of administration, and dosing regimen of the investigational trial intervention, as applicable. This rationale should include relevant results from previous nonclinical</w:t>
            </w:r>
            <w:r w:rsidRPr="00272F02">
              <w:rPr>
                <w:rStyle w:val="normaltextrun"/>
                <w:rFonts w:ascii="Times New Roman" w:eastAsia="Meiryo UI" w:hAnsi="Times New Roman" w:cs="Times New Roman"/>
                <w:sz w:val="20"/>
                <w:szCs w:val="20"/>
              </w:rPr>
              <w:t xml:space="preserve"> </w:t>
            </w:r>
            <w:r w:rsidRPr="00272F02">
              <w:rPr>
                <w:rStyle w:val="normaltextrun"/>
                <w:rFonts w:ascii="Times New Roman" w:eastAsia="Meiryo UI" w:hAnsi="Times New Roman" w:cs="Times New Roman"/>
                <w:sz w:val="20"/>
                <w:szCs w:val="20"/>
                <w:lang w:val="en-CA"/>
              </w:rPr>
              <w:t>studies and clinical trials</w:t>
            </w:r>
            <w:r w:rsidRPr="00272F02">
              <w:rPr>
                <w:rStyle w:val="normaltextrun"/>
                <w:rFonts w:ascii="Times New Roman" w:eastAsia="Meiryo UI" w:hAnsi="Times New Roman" w:cs="Times New Roman"/>
                <w:sz w:val="20"/>
                <w:szCs w:val="20"/>
              </w:rPr>
              <w:t xml:space="preserve"> </w:t>
            </w:r>
            <w:r w:rsidRPr="00272F02">
              <w:rPr>
                <w:rStyle w:val="normaltextrun"/>
                <w:rFonts w:ascii="Times New Roman" w:eastAsia="Meiryo UI" w:hAnsi="Times New Roman" w:cs="Times New Roman"/>
                <w:sz w:val="20"/>
                <w:szCs w:val="20"/>
                <w:lang w:val="en-CA"/>
              </w:rPr>
              <w:t>that support selection of the dose and regimen. Discuss impact of differences in study population characteristics (for example, age, sex and/or race) which could lead to differences in pharmacokinetics and pharmacodynamics in this study as compared to previous studies. If applicable, justify any differences in dose regimen or therapeutic use relative to approved labelling</w:t>
            </w:r>
            <w:r w:rsidRPr="00272F02">
              <w:rPr>
                <w:rStyle w:val="normaltextrun"/>
                <w:rFonts w:ascii="Times New Roman" w:eastAsia="Meiryo UI" w:hAnsi="Times New Roman" w:cs="Times New Roman"/>
                <w:sz w:val="20"/>
                <w:szCs w:val="20"/>
              </w:rPr>
              <w:t xml:space="preserve">. </w:t>
            </w:r>
            <w:r w:rsidRPr="00272F02">
              <w:rPr>
                <w:rStyle w:val="normaltextrun"/>
                <w:rFonts w:ascii="Times New Roman" w:eastAsia="Meiryo UI" w:hAnsi="Times New Roman" w:cs="Times New Roman"/>
                <w:sz w:val="20"/>
                <w:szCs w:val="20"/>
                <w:lang w:val="en-CA"/>
              </w:rPr>
              <w:t>Describe prior trials and other information that support the dose and/or dose regimen of the investigational intervention.</w:t>
            </w:r>
          </w:p>
          <w:p w14:paraId="737D25D4" w14:textId="74F2A2B2" w:rsidR="00EF28FC" w:rsidRPr="00272F02" w:rsidRDefault="00EF28FC" w:rsidP="00FE19CE">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lang w:val="en-CA"/>
              </w:rPr>
              <w:t>Include a rationale for prospective dose adjustments incorporated in the trial, if any</w:t>
            </w:r>
            <w:r w:rsidRPr="00272F02">
              <w:rPr>
                <w:rStyle w:val="normaltextrun"/>
                <w:rFonts w:ascii="Times New Roman" w:eastAsia="Meiryo UI" w:hAnsi="Times New Roman" w:cs="Times New Roman"/>
                <w:sz w:val="20"/>
                <w:szCs w:val="20"/>
              </w:rPr>
              <w:t>.</w:t>
            </w:r>
            <w:r w:rsidRPr="00272F02">
              <w:rPr>
                <w:rStyle w:val="eop"/>
                <w:rFonts w:ascii="Times New Roman" w:eastAsia="Meiryo UI" w:hAnsi="Times New Roman" w:cs="Times New Roman"/>
                <w:sz w:val="20"/>
                <w:szCs w:val="20"/>
              </w:rPr>
              <w:t> </w:t>
            </w:r>
          </w:p>
        </w:tc>
      </w:tr>
      <w:tr w:rsidR="00DB50C7" w:rsidRPr="00272F02" w14:paraId="30300C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66D70"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D14426"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6DB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69864C"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151E48D" w14:textId="79FBF751"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04931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794361"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1A9A02" w14:textId="77777777" w:rsidR="00EF28FC" w:rsidRPr="00272F02" w:rsidRDefault="00EF28FC" w:rsidP="00C824A4">
            <w:pPr>
              <w:pStyle w:val="TableCellLeft10pt"/>
              <w:rPr>
                <w:szCs w:val="20"/>
                <w:lang w:val="en-GB"/>
              </w:rPr>
            </w:pPr>
            <w:r w:rsidRPr="00272F02">
              <w:rPr>
                <w:szCs w:val="20"/>
                <w:lang w:val="en-GB"/>
              </w:rPr>
              <w:t>6.2</w:t>
            </w:r>
          </w:p>
        </w:tc>
      </w:tr>
      <w:tr w:rsidR="00DB50C7" w:rsidRPr="00272F02" w14:paraId="2F9C33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46160"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7F86736"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35093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10D91"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4523218"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05881F6"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6.2 Rationale for Investigational Trial Intervention Dose and Regimen</w:t>
            </w:r>
          </w:p>
          <w:p w14:paraId="5E7E7988"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9908C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41D8CC"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26E79F"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496F324F" w14:textId="77777777" w:rsidR="00EF28FC" w:rsidRPr="00272F02" w:rsidRDefault="00EF28FC" w:rsidP="00EF28FC">
      <w:pPr>
        <w:rPr>
          <w:rFonts w:eastAsiaTheme="minorEastAsia"/>
          <w:sz w:val="20"/>
          <w:szCs w:val="20"/>
          <w:lang w:eastAsia="ja-JP"/>
        </w:rPr>
      </w:pPr>
    </w:p>
    <w:p w14:paraId="49E9E148" w14:textId="77777777" w:rsidR="00EF28FC" w:rsidRPr="00272F02" w:rsidRDefault="00EF28FC" w:rsidP="007A78AC">
      <w:pPr>
        <w:pStyle w:val="Heading2"/>
        <w:rPr>
          <w:rFonts w:cs="Times New Roman"/>
        </w:rPr>
      </w:pPr>
      <w:r w:rsidRPr="00272F02">
        <w:rPr>
          <w:rFonts w:cs="Times New Roman"/>
        </w:rPr>
        <w:t>Investigational Trial Intervention Administration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B0C82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74662B"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803F64" w14:textId="77777777" w:rsidR="00EF28FC" w:rsidRPr="00272F02" w:rsidRDefault="00EF28FC" w:rsidP="00C824A4">
            <w:pPr>
              <w:pStyle w:val="TableCellLeft10pt"/>
              <w:rPr>
                <w:szCs w:val="20"/>
                <w:lang w:val="en-GB"/>
              </w:rPr>
            </w:pPr>
            <w:r w:rsidRPr="00272F02">
              <w:rPr>
                <w:szCs w:val="20"/>
                <w:lang w:val="en-GB"/>
              </w:rPr>
              <w:t>6.3 Investigational Trial Intervention Administration</w:t>
            </w:r>
          </w:p>
        </w:tc>
      </w:tr>
      <w:tr w:rsidR="00DB50C7" w:rsidRPr="00272F02" w14:paraId="2C370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F8F692"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82458"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FC3D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127BCE"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246F04"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5C7600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FC35FD"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1B01DDB"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7ADDBC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EE9900"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D705E48"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1B3D6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8FE4D9"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4B20FD"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045556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2B3BA"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EA5A91C" w14:textId="3728670B"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24AFF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D28051"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919698" w14:textId="77777777" w:rsidR="00EF28FC" w:rsidRPr="00272F02" w:rsidRDefault="00EF28FC" w:rsidP="00C824A4">
            <w:pPr>
              <w:pStyle w:val="TableCellLeft10pt"/>
              <w:rPr>
                <w:szCs w:val="20"/>
                <w:lang w:val="en-GB"/>
              </w:rPr>
            </w:pPr>
            <w:r w:rsidRPr="00272F02">
              <w:rPr>
                <w:szCs w:val="20"/>
                <w:lang w:val="en-GB"/>
              </w:rPr>
              <w:t>6.3</w:t>
            </w:r>
          </w:p>
        </w:tc>
      </w:tr>
      <w:tr w:rsidR="00DB50C7" w:rsidRPr="00272F02" w14:paraId="6239BF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3357"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893818" w14:textId="1B5888F8" w:rsidR="00EF28FC" w:rsidRPr="00272F02" w:rsidRDefault="00EF28FC" w:rsidP="00C824A4">
            <w:pPr>
              <w:pStyle w:val="TableCellLeft10pt"/>
              <w:rPr>
                <w:szCs w:val="20"/>
                <w:lang w:val="en-GB"/>
              </w:rPr>
            </w:pPr>
            <w:r w:rsidRPr="00272F02">
              <w:rPr>
                <w:szCs w:val="20"/>
                <w:lang w:val="en-GB"/>
              </w:rPr>
              <w:t>Investigational Trial Intervention Administration</w:t>
            </w:r>
          </w:p>
        </w:tc>
      </w:tr>
      <w:tr w:rsidR="00DB50C7" w:rsidRPr="00272F02" w14:paraId="1493F0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75F5B"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6213C1"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D9CA9F4" w14:textId="6FC86801"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5E30E37C" w14:textId="2E8B40C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848CE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8AB442"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320725"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2C2C25E6"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973B4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6A480"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D181F6" w14:textId="764AD84F"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Investigational Trial Intervention Administration</w:t>
            </w:r>
            <w:r w:rsidRPr="00272F02">
              <w:rPr>
                <w:szCs w:val="20"/>
                <w:lang w:val="en-GB"/>
              </w:rPr>
              <w:t>&gt;</w:t>
            </w:r>
          </w:p>
        </w:tc>
      </w:tr>
      <w:tr w:rsidR="00DB50C7" w:rsidRPr="00272F02" w14:paraId="4F93D0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BEEAA"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42FF9ED"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205314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BF967A"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4FCC65F"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5A4B79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4D6640"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876D8B" w14:textId="179D699F" w:rsidR="00837062" w:rsidRPr="00272F02" w:rsidRDefault="00EF28FC" w:rsidP="00C824A4">
            <w:pPr>
              <w:pStyle w:val="TableCellLeft10pt"/>
              <w:rPr>
                <w:szCs w:val="20"/>
                <w:lang w:val="en-GB" w:eastAsia="ja-JP"/>
              </w:rPr>
            </w:pPr>
            <w:r w:rsidRPr="00272F02">
              <w:rPr>
                <w:szCs w:val="20"/>
                <w:lang w:val="en-GB" w:eastAsia="ja-JP"/>
              </w:rPr>
              <w:t>CNEW</w:t>
            </w:r>
          </w:p>
          <w:p w14:paraId="0C7ED545" w14:textId="09F2799C" w:rsidR="00C111BE"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E4AE54C" w14:textId="1B61A836" w:rsidR="00EF28FC" w:rsidRPr="00272F02" w:rsidRDefault="00EF28FC" w:rsidP="00C824A4">
            <w:pPr>
              <w:pStyle w:val="TableCellLeft10pt"/>
              <w:rPr>
                <w:szCs w:val="20"/>
                <w:lang w:val="en-GB" w:eastAsia="ja-JP"/>
              </w:rPr>
            </w:pPr>
            <w:r w:rsidRPr="00272F02">
              <w:rPr>
                <w:szCs w:val="20"/>
                <w:lang w:val="en-GB" w:eastAsia="ja-JP"/>
              </w:rPr>
              <w:t>An explanation as to the scientific reasons for the choice of the trial intervention dose and dose regimen.</w:t>
            </w:r>
          </w:p>
        </w:tc>
      </w:tr>
      <w:tr w:rsidR="00DB50C7" w:rsidRPr="00272F02" w14:paraId="6FC118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5502F"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61CDE0" w14:textId="58C014AF"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Describe the detailed procedures for administration of each participant’s dose of each investigational trial intervention. This may include the timing of dosing (for example, time of day, interval), the duration (for example, the length of time participants will be administered the investigational trial intervention), and the timing of dosing relative to meals.</w:t>
            </w:r>
            <w:r w:rsidR="00F77B38" w:rsidRPr="00272F02">
              <w:rPr>
                <w:rStyle w:val="normaltextrun"/>
                <w:rFonts w:ascii="Times New Roman" w:eastAsia="Meiryo UI" w:hAnsi="Times New Roman" w:cs="Times New Roman"/>
                <w:sz w:val="20"/>
                <w:szCs w:val="20"/>
              </w:rPr>
              <w:t xml:space="preserve"> </w:t>
            </w:r>
          </w:p>
          <w:p w14:paraId="6023EA0F" w14:textId="327D0399"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Include any specific instructions to trial participants about when or how to prepare and take the dose(s) and how delayed or missed doses should be handled.</w:t>
            </w:r>
            <w:r w:rsidR="00F77B38" w:rsidRPr="00272F02">
              <w:rPr>
                <w:rStyle w:val="normaltextrun"/>
                <w:rFonts w:ascii="Times New Roman" w:eastAsia="Meiryo UI" w:hAnsi="Times New Roman" w:cs="Times New Roman"/>
                <w:sz w:val="20"/>
                <w:szCs w:val="20"/>
              </w:rPr>
              <w:t xml:space="preserve"> </w:t>
            </w:r>
          </w:p>
          <w:p w14:paraId="5CD71990"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Dose escalation or cohort expansion as part of the overall design should be covered in Section 4.1 Description of Trial Design.</w:t>
            </w:r>
            <w:r w:rsidRPr="00272F02">
              <w:rPr>
                <w:rStyle w:val="eop"/>
                <w:rFonts w:ascii="Times New Roman" w:eastAsia="Meiryo UI" w:hAnsi="Times New Roman" w:cs="Times New Roman"/>
                <w:sz w:val="20"/>
                <w:szCs w:val="20"/>
              </w:rPr>
              <w:t> </w:t>
            </w:r>
          </w:p>
          <w:p w14:paraId="42FC9A87"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p>
        </w:tc>
      </w:tr>
      <w:tr w:rsidR="00DB50C7" w:rsidRPr="00272F02" w14:paraId="1DA96D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D55F61"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DB902B3"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195B8F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BF8D0"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50773" w14:textId="2E91399D"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87F4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AF7BC7"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2C7B34" w14:textId="77777777" w:rsidR="00EF28FC" w:rsidRPr="00272F02" w:rsidRDefault="00EF28FC" w:rsidP="00C824A4">
            <w:pPr>
              <w:pStyle w:val="TableCellLeft10pt"/>
              <w:rPr>
                <w:szCs w:val="20"/>
                <w:lang w:val="en-GB"/>
              </w:rPr>
            </w:pPr>
            <w:r w:rsidRPr="00272F02">
              <w:rPr>
                <w:szCs w:val="20"/>
                <w:lang w:val="en-GB"/>
              </w:rPr>
              <w:t>6.3</w:t>
            </w:r>
          </w:p>
        </w:tc>
      </w:tr>
      <w:tr w:rsidR="00DB50C7" w:rsidRPr="00272F02" w14:paraId="365D75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73DC6"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1D9AA0D"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5652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D2770"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ED0AD"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9E84048"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6.3 Investigational Trial Intervention Administration</w:t>
            </w:r>
          </w:p>
          <w:p w14:paraId="0DF6F648"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54D50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5EC069"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08590F"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52261140" w14:textId="77777777" w:rsidR="00EF28FC" w:rsidRPr="00272F02" w:rsidRDefault="00EF28FC" w:rsidP="00EF28FC">
      <w:pPr>
        <w:rPr>
          <w:sz w:val="20"/>
          <w:szCs w:val="20"/>
        </w:rPr>
      </w:pPr>
    </w:p>
    <w:p w14:paraId="1970B8D7" w14:textId="77777777" w:rsidR="00EF28FC" w:rsidRPr="00272F02" w:rsidRDefault="00EF28FC" w:rsidP="00C54684">
      <w:pPr>
        <w:pStyle w:val="Heading2"/>
        <w:rPr>
          <w:rFonts w:cs="Times New Roman"/>
        </w:rPr>
      </w:pPr>
      <w:r w:rsidRPr="00272F02">
        <w:rPr>
          <w:rFonts w:cs="Times New Roman"/>
        </w:rPr>
        <w:t>Investigational Trial Intervention Dose Modification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B432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FDBDC"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5252E7" w14:textId="77777777" w:rsidR="00EF28FC" w:rsidRPr="00272F02" w:rsidRDefault="00EF28FC" w:rsidP="00C824A4">
            <w:pPr>
              <w:pStyle w:val="TableCellLeft10pt"/>
              <w:rPr>
                <w:szCs w:val="20"/>
                <w:lang w:val="en-GB"/>
              </w:rPr>
            </w:pPr>
            <w:r w:rsidRPr="00272F02">
              <w:rPr>
                <w:szCs w:val="20"/>
                <w:lang w:val="en-GB"/>
              </w:rPr>
              <w:t xml:space="preserve">6.4 </w:t>
            </w:r>
            <w:r w:rsidRPr="00272F02">
              <w:rPr>
                <w:szCs w:val="20"/>
              </w:rPr>
              <w:t>Investigational Trial Intervention Dose Modification</w:t>
            </w:r>
            <w:r w:rsidRPr="00272F02">
              <w:rPr>
                <w:szCs w:val="20"/>
                <w:lang w:val="en-GB"/>
              </w:rPr>
              <w:t xml:space="preserve"> </w:t>
            </w:r>
          </w:p>
        </w:tc>
      </w:tr>
      <w:tr w:rsidR="00DB50C7" w:rsidRPr="00272F02" w14:paraId="42281F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8CF734"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F481E5"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74BA53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5263D8"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CD0EB7"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26F881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271677"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5959818"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137D49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9E89F"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ADF42E"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217AC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6938DD"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7B763C2"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0AD603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A7559"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DD4E15A" w14:textId="1AEE5F43"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16573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6DBDC"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3D579E" w14:textId="77777777" w:rsidR="00EF28FC" w:rsidRPr="00272F02" w:rsidRDefault="00EF28FC" w:rsidP="00C824A4">
            <w:pPr>
              <w:pStyle w:val="TableCellLeft10pt"/>
              <w:rPr>
                <w:szCs w:val="20"/>
                <w:lang w:val="en-GB"/>
              </w:rPr>
            </w:pPr>
            <w:r w:rsidRPr="00272F02">
              <w:rPr>
                <w:szCs w:val="20"/>
                <w:lang w:val="en-GB"/>
              </w:rPr>
              <w:t>6.4</w:t>
            </w:r>
          </w:p>
        </w:tc>
      </w:tr>
      <w:tr w:rsidR="00DB50C7" w:rsidRPr="00272F02" w14:paraId="0F981F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64065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533EAC" w14:textId="362FFA63" w:rsidR="00EF28FC" w:rsidRPr="00272F02" w:rsidRDefault="00EF28FC" w:rsidP="00C824A4">
            <w:pPr>
              <w:pStyle w:val="TableCellLeft10pt"/>
              <w:rPr>
                <w:szCs w:val="20"/>
                <w:lang w:val="en-GB"/>
              </w:rPr>
            </w:pPr>
            <w:r w:rsidRPr="00272F02">
              <w:rPr>
                <w:szCs w:val="20"/>
              </w:rPr>
              <w:t>Investigational Trial Intervention Dose Modification</w:t>
            </w:r>
          </w:p>
        </w:tc>
      </w:tr>
      <w:tr w:rsidR="00DB50C7" w:rsidRPr="00272F02" w14:paraId="566BE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0BDAF2"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DB5873"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0DCE1C8" w14:textId="6C491044"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14CEA3BB" w14:textId="69A581F4"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DB6B4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F8A912"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27AD7D4"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7524A251" w14:textId="77777777" w:rsidR="00EF28FC" w:rsidRPr="00272F02" w:rsidRDefault="00EF28FC" w:rsidP="00EF28FC">
      <w:pPr>
        <w:rPr>
          <w:sz w:val="20"/>
          <w:szCs w:val="20"/>
        </w:rPr>
      </w:pPr>
      <w:bookmarkStart w:id="440" w:name="_mioConsistencyCheck282"/>
      <w:bookmarkEnd w:id="440"/>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32A68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73E55B" w14:textId="77777777" w:rsidR="00EF28FC" w:rsidRPr="00272F02" w:rsidRDefault="00EF28FC" w:rsidP="00C824A4">
            <w:pPr>
              <w:pStyle w:val="TableHeadingTextLeft10pt"/>
              <w:rPr>
                <w:szCs w:val="20"/>
                <w:lang w:val="de-DE"/>
              </w:rPr>
            </w:pPr>
            <w:bookmarkStart w:id="441" w:name="_mioConsistencyCheck304"/>
            <w:bookmarkStart w:id="442" w:name="_mioConsistencyCheck305"/>
            <w:bookmarkEnd w:id="441"/>
            <w:bookmarkEnd w:id="442"/>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E328524" w14:textId="77777777"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Investigational Trial Intervention Dose Modification</w:t>
            </w:r>
            <w:r w:rsidRPr="00272F02">
              <w:rPr>
                <w:szCs w:val="20"/>
                <w:lang w:val="en-GB"/>
              </w:rPr>
              <w:t>&gt;</w:t>
            </w:r>
          </w:p>
        </w:tc>
      </w:tr>
      <w:tr w:rsidR="00DB50C7" w:rsidRPr="00272F02" w14:paraId="45A228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FADFF0"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6DE2C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F72F5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01ADD4"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FAE"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BB225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34BFED"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0825619" w14:textId="04A395AD" w:rsidR="00837062" w:rsidRPr="00272F02" w:rsidRDefault="00EF28FC" w:rsidP="00C824A4">
            <w:pPr>
              <w:pStyle w:val="TableCellLeft10pt"/>
              <w:rPr>
                <w:szCs w:val="20"/>
                <w:lang w:val="en-GB" w:eastAsia="ja-JP"/>
              </w:rPr>
            </w:pPr>
            <w:r w:rsidRPr="00272F02">
              <w:rPr>
                <w:szCs w:val="20"/>
                <w:lang w:val="en-GB" w:eastAsia="ja-JP"/>
              </w:rPr>
              <w:t>CNEW</w:t>
            </w:r>
          </w:p>
          <w:p w14:paraId="628FB25E" w14:textId="12B1BF27"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DBAA0A8" w14:textId="77777777" w:rsidR="00EF28FC" w:rsidRPr="00272F02" w:rsidRDefault="00EF28FC" w:rsidP="00C824A4">
            <w:pPr>
              <w:pStyle w:val="TableCellLeft10pt"/>
              <w:rPr>
                <w:szCs w:val="20"/>
                <w:lang w:val="en-GB" w:eastAsia="ja-JP"/>
              </w:rPr>
            </w:pPr>
            <w:r w:rsidRPr="00272F02">
              <w:rPr>
                <w:szCs w:val="20"/>
                <w:lang w:val="en-GB" w:eastAsia="ja-JP"/>
              </w:rPr>
              <w:t>A change, alteration, or adjustment to the dose of a investigational trial intervention.</w:t>
            </w:r>
          </w:p>
        </w:tc>
      </w:tr>
      <w:tr w:rsidR="00DB50C7" w:rsidRPr="00272F02" w14:paraId="1EB592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450DCA"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2EC797" w14:textId="77777777" w:rsidR="00EF28FC" w:rsidRPr="00272F02" w:rsidRDefault="00EF28FC" w:rsidP="00C824A4">
            <w:pPr>
              <w:pStyle w:val="paragraph0"/>
              <w:textAlignment w:val="baseline"/>
              <w:rPr>
                <w:rFonts w:ascii="Times New Roman" w:eastAsia="Meiryo UI" w:hAnsi="Times New Roman" w:cs="Times New Roman"/>
                <w:sz w:val="20"/>
                <w:szCs w:val="20"/>
              </w:rPr>
            </w:pPr>
            <w:r w:rsidRPr="00272F02">
              <w:rPr>
                <w:rFonts w:ascii="Times New Roman" w:eastAsia="Meiryo UI" w:hAnsi="Times New Roman" w:cs="Times New Roman"/>
                <w:sz w:val="20"/>
                <w:szCs w:val="20"/>
              </w:rPr>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whether it is permissible to start and stop treatment and how dose reductions (if permitted) are to be managed. </w:t>
            </w:r>
          </w:p>
          <w:p w14:paraId="5DABB116"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Fonts w:ascii="Times New Roman" w:eastAsia="Meiryo UI" w:hAnsi="Times New Roman" w:cs="Times New Roman"/>
                <w:sz w:val="20"/>
                <w:szCs w:val="20"/>
              </w:rPr>
              <w:t>Information on stopping investigational trial intervention for participants due to safety/other reasons should be detailed in Section 7 Participant Discontinuation of Trial Intervention and Discontinuation or Withdrawal from Trial.</w:t>
            </w:r>
          </w:p>
        </w:tc>
      </w:tr>
      <w:tr w:rsidR="00DB50C7" w:rsidRPr="00272F02" w14:paraId="5693F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16FB3"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B70052"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443291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2D387"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8698C27" w14:textId="57240965"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846BA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76EF7"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68E5DA" w14:textId="77777777" w:rsidR="00EF28FC" w:rsidRPr="00272F02" w:rsidRDefault="00EF28FC" w:rsidP="00C824A4">
            <w:pPr>
              <w:pStyle w:val="TableCellLeft10pt"/>
              <w:rPr>
                <w:szCs w:val="20"/>
                <w:lang w:val="en-GB"/>
              </w:rPr>
            </w:pPr>
            <w:r w:rsidRPr="00272F02">
              <w:rPr>
                <w:szCs w:val="20"/>
                <w:lang w:val="en-GB"/>
              </w:rPr>
              <w:t>6.4</w:t>
            </w:r>
          </w:p>
        </w:tc>
      </w:tr>
      <w:tr w:rsidR="00DB50C7" w:rsidRPr="00272F02" w14:paraId="78960C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061D4"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895DEEE"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3EC9D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7AD057"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977758"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ECA275C"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6.4 </w:t>
            </w:r>
            <w:r w:rsidRPr="00272F02">
              <w:rPr>
                <w:szCs w:val="20"/>
              </w:rPr>
              <w:t>Investigational Trial Intervention Dose Modification</w:t>
            </w:r>
          </w:p>
          <w:p w14:paraId="5C54DDB2"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B2746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5B0BD3"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18E92"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1CCCCB21" w14:textId="77777777" w:rsidR="00EF28FC" w:rsidRPr="00272F02" w:rsidRDefault="00EF28FC" w:rsidP="00EF28FC">
      <w:pPr>
        <w:rPr>
          <w:sz w:val="20"/>
          <w:szCs w:val="20"/>
          <w:lang w:val="en-GB"/>
        </w:rPr>
      </w:pPr>
    </w:p>
    <w:p w14:paraId="56BDAC37" w14:textId="6E72C457" w:rsidR="00EF28FC" w:rsidRPr="00272F02" w:rsidRDefault="00EF28FC">
      <w:pPr>
        <w:pStyle w:val="Heading2"/>
        <w:rPr>
          <w:rFonts w:cs="Times New Roman"/>
          <w:lang w:eastAsia="ja-JP"/>
        </w:rPr>
      </w:pPr>
      <w:r w:rsidRPr="00272F02">
        <w:rPr>
          <w:rFonts w:cs="Times New Roman"/>
        </w:rPr>
        <w:t>Management of Investigational Trial Intervention Overdose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6291E" w:rsidRPr="00272F02" w14:paraId="33D83B2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9473E5B" w14:textId="77777777" w:rsidR="00C6291E" w:rsidRPr="00272F02" w:rsidRDefault="00C6291E" w:rsidP="00DC42D3">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2FF508" w14:textId="0C7B0512" w:rsidR="00C6291E" w:rsidRPr="00272F02" w:rsidRDefault="00C6291E" w:rsidP="00DC42D3">
            <w:pPr>
              <w:pStyle w:val="TableCellLeft10pt"/>
              <w:rPr>
                <w:szCs w:val="20"/>
                <w:lang w:val="en-GB"/>
              </w:rPr>
            </w:pPr>
            <w:r w:rsidRPr="00272F02">
              <w:rPr>
                <w:rStyle w:val="normaltextrun"/>
                <w:szCs w:val="20"/>
                <w:lang w:eastAsia="ja-JP"/>
              </w:rPr>
              <w:t>6</w:t>
            </w:r>
            <w:r w:rsidRPr="00272F02">
              <w:rPr>
                <w:rStyle w:val="normaltextrun"/>
                <w:lang w:eastAsia="ja-JP"/>
              </w:rPr>
              <w:t xml:space="preserve">.5 </w:t>
            </w:r>
            <w:r w:rsidRPr="00272F02">
              <w:rPr>
                <w:rStyle w:val="normaltextrun"/>
                <w:szCs w:val="20"/>
              </w:rPr>
              <w:t>Management of Investigational Trial Intervention Overdose</w:t>
            </w:r>
          </w:p>
        </w:tc>
      </w:tr>
      <w:tr w:rsidR="00C6291E" w:rsidRPr="00272F02" w14:paraId="297BFD1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9621BC4" w14:textId="77777777" w:rsidR="00C6291E" w:rsidRPr="00272F02" w:rsidRDefault="00C6291E" w:rsidP="00DC42D3">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CFE474" w14:textId="77777777" w:rsidR="00C6291E" w:rsidRPr="00272F02" w:rsidRDefault="00C6291E" w:rsidP="00DC42D3">
            <w:pPr>
              <w:pStyle w:val="TableCellLeft10pt"/>
              <w:rPr>
                <w:szCs w:val="20"/>
                <w:lang w:val="en-GB"/>
              </w:rPr>
            </w:pPr>
            <w:r w:rsidRPr="00272F02">
              <w:rPr>
                <w:szCs w:val="20"/>
                <w:lang w:val="en-GB"/>
              </w:rPr>
              <w:t>Text</w:t>
            </w:r>
          </w:p>
        </w:tc>
      </w:tr>
      <w:tr w:rsidR="00C6291E" w:rsidRPr="00272F02" w14:paraId="42D7B068"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4A98273" w14:textId="77777777" w:rsidR="00C6291E" w:rsidRPr="00272F02" w:rsidRDefault="00C6291E" w:rsidP="00DC42D3">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FE2B80" w14:textId="1F36509F" w:rsidR="00C6291E" w:rsidRPr="00272F02" w:rsidRDefault="00C6291E" w:rsidP="00DC42D3">
            <w:pPr>
              <w:pStyle w:val="TableCellLeft10pt"/>
              <w:rPr>
                <w:szCs w:val="20"/>
                <w:lang w:val="en-GB" w:eastAsia="ja-JP"/>
              </w:rPr>
            </w:pPr>
            <w:r w:rsidRPr="00272F02">
              <w:rPr>
                <w:szCs w:val="20"/>
                <w:lang w:val="en-GB" w:eastAsia="ja-JP"/>
              </w:rPr>
              <w:t>H</w:t>
            </w:r>
          </w:p>
        </w:tc>
      </w:tr>
      <w:tr w:rsidR="00C6291E" w:rsidRPr="00272F02" w14:paraId="2A5D643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79756A0" w14:textId="77777777" w:rsidR="00C6291E" w:rsidRPr="00272F02" w:rsidRDefault="00C6291E" w:rsidP="00DC42D3">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71DB95F" w14:textId="5E9B73BB" w:rsidR="00C6291E" w:rsidRPr="00272F02" w:rsidRDefault="00C6291E" w:rsidP="00DC42D3">
            <w:pPr>
              <w:pStyle w:val="TableCellLeft10pt"/>
              <w:rPr>
                <w:szCs w:val="20"/>
                <w:lang w:val="en-GB"/>
              </w:rPr>
            </w:pPr>
            <w:r w:rsidRPr="00272F02">
              <w:rPr>
                <w:szCs w:val="20"/>
                <w:lang w:val="en-GB" w:eastAsia="ja-JP"/>
              </w:rPr>
              <w:t>Heading</w:t>
            </w:r>
          </w:p>
        </w:tc>
      </w:tr>
      <w:tr w:rsidR="00C6291E" w:rsidRPr="00272F02" w14:paraId="270407A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5BDAE26E" w14:textId="77777777" w:rsidR="00C6291E" w:rsidRPr="00272F02" w:rsidRDefault="00C6291E" w:rsidP="00DC42D3">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72D7C3C" w14:textId="3063590A" w:rsidR="00C6291E" w:rsidRPr="00272F02" w:rsidRDefault="00C6291E" w:rsidP="00DC42D3">
            <w:pPr>
              <w:pStyle w:val="TableCellLeft10pt"/>
              <w:rPr>
                <w:szCs w:val="20"/>
                <w:lang w:val="en-GB" w:eastAsia="ja-JP"/>
              </w:rPr>
            </w:pPr>
            <w:r w:rsidRPr="00272F02">
              <w:rPr>
                <w:rStyle w:val="normaltextrun"/>
                <w:szCs w:val="20"/>
                <w:shd w:val="clear" w:color="auto" w:fill="FFFFFF"/>
                <w:lang w:eastAsia="ja-JP"/>
              </w:rPr>
              <w:t>N</w:t>
            </w:r>
            <w:r w:rsidRPr="00272F02">
              <w:rPr>
                <w:rStyle w:val="normaltextrun"/>
                <w:shd w:val="clear" w:color="auto" w:fill="FFFFFF"/>
                <w:lang w:eastAsia="ja-JP"/>
              </w:rPr>
              <w:t>/A</w:t>
            </w:r>
          </w:p>
        </w:tc>
      </w:tr>
      <w:tr w:rsidR="00C6291E" w:rsidRPr="00272F02" w14:paraId="18D3B75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0A757AE" w14:textId="77777777" w:rsidR="00C6291E" w:rsidRPr="00272F02" w:rsidRDefault="00C6291E" w:rsidP="00DC42D3">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DB9444" w14:textId="77777777" w:rsidR="00C6291E" w:rsidRPr="00272F02" w:rsidRDefault="00C6291E" w:rsidP="00DC42D3">
            <w:pPr>
              <w:pStyle w:val="TableCellLeft10pt"/>
              <w:rPr>
                <w:szCs w:val="20"/>
                <w:lang w:val="en-GB"/>
              </w:rPr>
            </w:pPr>
            <w:r w:rsidRPr="00272F02">
              <w:rPr>
                <w:szCs w:val="20"/>
                <w:lang w:val="en-GB"/>
              </w:rPr>
              <w:t xml:space="preserve">Required </w:t>
            </w:r>
          </w:p>
        </w:tc>
      </w:tr>
      <w:tr w:rsidR="00C6291E" w:rsidRPr="00272F02" w14:paraId="0DD4BD76"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D2C6443" w14:textId="77777777" w:rsidR="00C6291E" w:rsidRPr="00272F02" w:rsidRDefault="00C6291E" w:rsidP="00DC42D3">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0F1CE7" w14:textId="77777777" w:rsidR="00C6291E" w:rsidRPr="00272F02" w:rsidRDefault="00C6291E" w:rsidP="00DC42D3">
            <w:pPr>
              <w:pStyle w:val="TableCellLeft10pt"/>
              <w:rPr>
                <w:szCs w:val="20"/>
                <w:lang w:val="en-GB" w:eastAsia="ja-JP"/>
              </w:rPr>
            </w:pPr>
            <w:r w:rsidRPr="00272F02">
              <w:rPr>
                <w:szCs w:val="20"/>
                <w:lang w:val="en-GB" w:eastAsia="ja-JP"/>
              </w:rPr>
              <w:t>One to one</w:t>
            </w:r>
          </w:p>
        </w:tc>
      </w:tr>
      <w:tr w:rsidR="00C6291E" w:rsidRPr="00272F02" w14:paraId="13F647B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750EF1" w14:textId="77777777" w:rsidR="00C6291E" w:rsidRPr="00272F02" w:rsidRDefault="00C6291E" w:rsidP="00DC42D3">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6CAFA6E" w14:textId="77777777" w:rsidR="00C6291E" w:rsidRPr="00272F02" w:rsidRDefault="00C6291E" w:rsidP="00DC42D3">
            <w:pPr>
              <w:pStyle w:val="TableCellLeft10pt"/>
              <w:rPr>
                <w:szCs w:val="20"/>
                <w:lang w:val="en-GB"/>
              </w:rPr>
            </w:pPr>
            <w:r w:rsidRPr="00272F02">
              <w:rPr>
                <w:szCs w:val="20"/>
                <w:lang w:val="en-GB"/>
              </w:rPr>
              <w:t>6.5</w:t>
            </w:r>
          </w:p>
        </w:tc>
      </w:tr>
      <w:tr w:rsidR="00C6291E" w:rsidRPr="00272F02" w14:paraId="7008A0F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A2A3E0D" w14:textId="77777777" w:rsidR="00C6291E" w:rsidRPr="00272F02" w:rsidRDefault="00C6291E" w:rsidP="00DC42D3">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19B5B40" w14:textId="560BEA61" w:rsidR="00C6291E" w:rsidRPr="00272F02" w:rsidRDefault="00C6291E" w:rsidP="00DC42D3">
            <w:pPr>
              <w:pStyle w:val="TableCellLeft10pt"/>
              <w:rPr>
                <w:szCs w:val="20"/>
                <w:lang w:val="en-GB" w:eastAsia="ja-JP"/>
              </w:rPr>
            </w:pPr>
            <w:r w:rsidRPr="00272F02">
              <w:rPr>
                <w:szCs w:val="20"/>
                <w:lang w:val="en-GB" w:eastAsia="ja-JP"/>
              </w:rPr>
              <w:t>Management of Investigational Trial Intervention Overdose</w:t>
            </w:r>
          </w:p>
        </w:tc>
      </w:tr>
      <w:tr w:rsidR="00C6291E" w:rsidRPr="00272F02" w14:paraId="71D8292A"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614AB68" w14:textId="77777777" w:rsidR="00C6291E" w:rsidRPr="00272F02" w:rsidRDefault="00C6291E" w:rsidP="00DC42D3">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006FC0" w14:textId="5BDE1CDB" w:rsidR="00C6291E" w:rsidRPr="00272F02" w:rsidRDefault="00C6291E" w:rsidP="00DC42D3">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szCs w:val="20"/>
                <w:lang w:val="en-GB" w:eastAsia="ja-JP"/>
              </w:rPr>
              <w:t>No</w:t>
            </w:r>
          </w:p>
          <w:p w14:paraId="735B1A54" w14:textId="4A020015" w:rsidR="00C6291E" w:rsidRPr="00272F02" w:rsidRDefault="00C6291E" w:rsidP="00C6291E">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eastAsia="ja-JP"/>
              </w:rPr>
              <w:t xml:space="preserve"> and Table of Contents</w:t>
            </w:r>
            <w:r w:rsidRPr="00272F02">
              <w:rPr>
                <w:szCs w:val="20"/>
                <w:lang w:val="en-GB"/>
              </w:rPr>
              <w:t xml:space="preserve"> </w:t>
            </w:r>
          </w:p>
          <w:p w14:paraId="0BDE7FC4" w14:textId="14F76E9C" w:rsidR="00C6291E" w:rsidRPr="00272F02" w:rsidRDefault="00C6291E" w:rsidP="00C6291E">
            <w:pPr>
              <w:pStyle w:val="TableCellLeft10pt"/>
              <w:rPr>
                <w:szCs w:val="20"/>
                <w:lang w:val="en-GB" w:eastAsia="ja-JP"/>
              </w:rPr>
            </w:pPr>
            <w:r w:rsidRPr="00272F02">
              <w:rPr>
                <w:rStyle w:val="TableCellLeft10ptBoldChar"/>
                <w:szCs w:val="20"/>
              </w:rPr>
              <w:t>Concept</w:t>
            </w:r>
            <w:r w:rsidRPr="00272F02">
              <w:rPr>
                <w:szCs w:val="20"/>
                <w:lang w:val="en-GB"/>
              </w:rPr>
              <w:t xml:space="preserve">: </w:t>
            </w:r>
            <w:r w:rsidRPr="00272F02">
              <w:rPr>
                <w:szCs w:val="20"/>
                <w:lang w:val="en-GB" w:eastAsia="ja-JP"/>
              </w:rPr>
              <w:t>Heading</w:t>
            </w:r>
          </w:p>
        </w:tc>
      </w:tr>
      <w:tr w:rsidR="00C6291E" w:rsidRPr="00272F02" w14:paraId="38FAC6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CB01B7C" w14:textId="77777777" w:rsidR="00C6291E" w:rsidRPr="00272F02" w:rsidRDefault="00C6291E" w:rsidP="00DC42D3">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1B14D3" w14:textId="77777777" w:rsidR="00C6291E" w:rsidRPr="00272F02" w:rsidRDefault="00C6291E" w:rsidP="00DC42D3">
            <w:pPr>
              <w:pStyle w:val="TableCellLeft10pt"/>
              <w:rPr>
                <w:szCs w:val="20"/>
                <w:lang w:val="en-GB" w:eastAsia="ja-JP"/>
              </w:rPr>
            </w:pPr>
            <w:r w:rsidRPr="00272F02">
              <w:rPr>
                <w:szCs w:val="20"/>
                <w:lang w:val="en-GB" w:eastAsia="ja-JP"/>
              </w:rPr>
              <w:t>No</w:t>
            </w:r>
          </w:p>
        </w:tc>
      </w:tr>
    </w:tbl>
    <w:p w14:paraId="6A8B2EE0" w14:textId="77777777" w:rsidR="00C6291E" w:rsidRPr="00272F02" w:rsidRDefault="00C6291E" w:rsidP="00910BB6">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5715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49BE9"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B5E22FF" w14:textId="77777777"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Management of Investigational Trial Intervention Overdose</w:t>
            </w:r>
            <w:r w:rsidRPr="00272F02">
              <w:rPr>
                <w:szCs w:val="20"/>
                <w:lang w:val="en-GB"/>
              </w:rPr>
              <w:t>&gt;</w:t>
            </w:r>
          </w:p>
        </w:tc>
      </w:tr>
      <w:tr w:rsidR="00DB50C7" w:rsidRPr="00272F02" w14:paraId="6B874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880499"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556FF"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1C5AB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B286F"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0B0F67"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C4FCD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5DF73"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2DC671" w14:textId="7B6C5AEF" w:rsidR="00837062" w:rsidRPr="00272F02" w:rsidRDefault="00EF28FC" w:rsidP="00C824A4">
            <w:pPr>
              <w:pStyle w:val="TableCellLeft10pt"/>
              <w:rPr>
                <w:szCs w:val="20"/>
                <w:lang w:val="en-GB" w:eastAsia="ja-JP"/>
              </w:rPr>
            </w:pPr>
            <w:r w:rsidRPr="00272F02">
              <w:rPr>
                <w:szCs w:val="20"/>
                <w:lang w:val="en-GB" w:eastAsia="ja-JP"/>
              </w:rPr>
              <w:t>CNEW</w:t>
            </w:r>
          </w:p>
          <w:p w14:paraId="1214DBDB" w14:textId="06E96FEC"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45432784" w14:textId="77777777" w:rsidR="00EF28FC" w:rsidRPr="00272F02" w:rsidRDefault="00EF28FC" w:rsidP="00C824A4">
            <w:pPr>
              <w:pStyle w:val="TableCellLeft10pt"/>
              <w:rPr>
                <w:szCs w:val="20"/>
                <w:lang w:val="en-GB"/>
              </w:rPr>
            </w:pPr>
            <w:r w:rsidRPr="00272F02">
              <w:rPr>
                <w:szCs w:val="20"/>
                <w:lang w:val="en-GB"/>
              </w:rPr>
              <w:t>A description of how a potential investigational trial intervention overdose will be handled.</w:t>
            </w:r>
          </w:p>
        </w:tc>
      </w:tr>
      <w:tr w:rsidR="00DB50C7" w:rsidRPr="00272F02" w14:paraId="422204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47883"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101C7E" w14:textId="48A79760" w:rsidR="00EF28FC" w:rsidRPr="00272F02" w:rsidRDefault="00EF28FC" w:rsidP="00C824A4">
            <w:pPr>
              <w:pStyle w:val="TableCellLeft10pt"/>
              <w:rPr>
                <w:szCs w:val="20"/>
                <w:lang w:val="en-GB"/>
              </w:rPr>
            </w:pPr>
            <w:r w:rsidRPr="00272F02">
              <w:rPr>
                <w:rStyle w:val="normaltextrun"/>
                <w:szCs w:val="20"/>
                <w:shd w:val="clear" w:color="auto" w:fill="FFFFFF"/>
              </w:rPr>
              <w:t>Describe what is meant by investigational trial intervention overdose. Provide any available information on managing the overdose and ensure it is consistent with the Investigator’s Brochure or product labelling. Cross-references these documents as applicable.</w:t>
            </w:r>
            <w:r w:rsidR="00F77B38" w:rsidRPr="00272F02">
              <w:rPr>
                <w:rStyle w:val="normaltextrun"/>
                <w:szCs w:val="20"/>
                <w:shd w:val="clear" w:color="auto" w:fill="FFFFFF"/>
              </w:rPr>
              <w:t xml:space="preserve"> </w:t>
            </w:r>
          </w:p>
        </w:tc>
      </w:tr>
      <w:tr w:rsidR="00DB50C7" w:rsidRPr="00272F02" w14:paraId="6D0B39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261103"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67754A"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15AC53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C5985"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32320C1" w14:textId="39A03590"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27E296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8D409"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AEB171C" w14:textId="77777777" w:rsidR="00EF28FC" w:rsidRPr="00272F02" w:rsidRDefault="00EF28FC" w:rsidP="00C824A4">
            <w:pPr>
              <w:pStyle w:val="TableCellLeft10pt"/>
              <w:rPr>
                <w:szCs w:val="20"/>
                <w:lang w:val="en-GB"/>
              </w:rPr>
            </w:pPr>
            <w:r w:rsidRPr="00272F02">
              <w:rPr>
                <w:szCs w:val="20"/>
                <w:lang w:val="en-GB"/>
              </w:rPr>
              <w:t>6.5</w:t>
            </w:r>
          </w:p>
        </w:tc>
      </w:tr>
      <w:tr w:rsidR="00DB50C7" w:rsidRPr="00272F02" w14:paraId="247E2B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594114"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227F65"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407C4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5581AB"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5C3B03"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B50BD47"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6.5 Management of Investigational Trial Intervention Overdose</w:t>
            </w:r>
          </w:p>
          <w:p w14:paraId="437A28CE"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2116C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1A7AE5"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E9A2A4"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21852524" w14:textId="77777777" w:rsidR="00EF28FC" w:rsidRPr="00272F02" w:rsidRDefault="00EF28FC" w:rsidP="00EF28FC">
      <w:pPr>
        <w:rPr>
          <w:sz w:val="20"/>
          <w:szCs w:val="20"/>
        </w:rPr>
      </w:pPr>
    </w:p>
    <w:p w14:paraId="7B80A430" w14:textId="49C9F760" w:rsidR="00837062" w:rsidRPr="00272F02" w:rsidRDefault="00EF28FC" w:rsidP="00FE19CE">
      <w:pPr>
        <w:pStyle w:val="Heading2"/>
        <w:rPr>
          <w:rFonts w:cs="Times New Roman"/>
        </w:rPr>
      </w:pPr>
      <w:r w:rsidRPr="00272F02">
        <w:rPr>
          <w:rFonts w:cs="Times New Roman"/>
        </w:rPr>
        <w:t>Preparation, Storage, Handling and Accountability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24E40" w:rsidRPr="00272F02" w14:paraId="48224B8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2489792C" w14:textId="77777777" w:rsidR="00E24E40" w:rsidRPr="00272F02" w:rsidRDefault="00E24E40" w:rsidP="00DC42D3">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FA5F2E" w14:textId="6423FE3B" w:rsidR="00E24E40" w:rsidRPr="00272F02" w:rsidRDefault="00E24E40" w:rsidP="00DC42D3">
            <w:pPr>
              <w:pStyle w:val="TableCellLeft10pt"/>
              <w:rPr>
                <w:szCs w:val="20"/>
                <w:lang w:val="en-GB"/>
              </w:rPr>
            </w:pPr>
            <w:r w:rsidRPr="00272F02">
              <w:rPr>
                <w:szCs w:val="20"/>
                <w:lang w:val="en-GB"/>
              </w:rPr>
              <w:t>6.6</w:t>
            </w:r>
            <w:r w:rsidR="00937241" w:rsidRPr="00272F02">
              <w:rPr>
                <w:szCs w:val="20"/>
                <w:lang w:val="en-GB"/>
              </w:rPr>
              <w:t xml:space="preserve"> </w:t>
            </w:r>
            <w:r w:rsidRPr="00272F02">
              <w:rPr>
                <w:szCs w:val="20"/>
                <w:lang w:val="en-GB"/>
              </w:rPr>
              <w:t>Preparation, Storage, Handling and Accountability of Investigational Trial Intervention</w:t>
            </w:r>
          </w:p>
        </w:tc>
      </w:tr>
      <w:tr w:rsidR="00E24E40" w:rsidRPr="00272F02" w14:paraId="5BEB565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6B7DEB1" w14:textId="77777777" w:rsidR="00E24E40" w:rsidRPr="00272F02" w:rsidRDefault="00E24E40" w:rsidP="00DC42D3">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E7210A" w14:textId="77777777" w:rsidR="00E24E40" w:rsidRPr="00272F02" w:rsidRDefault="00E24E40" w:rsidP="00DC42D3">
            <w:pPr>
              <w:pStyle w:val="TableCellLeft10pt"/>
              <w:rPr>
                <w:szCs w:val="20"/>
                <w:lang w:val="en-GB"/>
              </w:rPr>
            </w:pPr>
            <w:r w:rsidRPr="00272F02">
              <w:rPr>
                <w:szCs w:val="20"/>
                <w:lang w:val="en-GB"/>
              </w:rPr>
              <w:t>Text</w:t>
            </w:r>
          </w:p>
        </w:tc>
      </w:tr>
      <w:tr w:rsidR="00E24E40" w:rsidRPr="00272F02" w14:paraId="6876D3A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E5B71E3" w14:textId="77777777" w:rsidR="00E24E40" w:rsidRPr="00272F02" w:rsidRDefault="00E24E40" w:rsidP="00DC42D3">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2CF319" w14:textId="77777777" w:rsidR="00E24E40" w:rsidRPr="00272F02" w:rsidRDefault="00E24E40" w:rsidP="00DC42D3">
            <w:pPr>
              <w:pStyle w:val="TableCellLeft10pt"/>
              <w:rPr>
                <w:szCs w:val="20"/>
                <w:lang w:val="en-GB"/>
              </w:rPr>
            </w:pPr>
            <w:r w:rsidRPr="00272F02">
              <w:rPr>
                <w:szCs w:val="20"/>
                <w:lang w:val="en-GB"/>
              </w:rPr>
              <w:t>H</w:t>
            </w:r>
          </w:p>
        </w:tc>
      </w:tr>
      <w:tr w:rsidR="00E24E40" w:rsidRPr="00272F02" w14:paraId="421099F5"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1A1C79E" w14:textId="77777777" w:rsidR="00E24E40" w:rsidRPr="00272F02" w:rsidRDefault="00E24E40" w:rsidP="00DC42D3">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673C31B" w14:textId="77777777" w:rsidR="00E24E40" w:rsidRPr="00272F02" w:rsidRDefault="00E24E40" w:rsidP="00DC42D3">
            <w:pPr>
              <w:pStyle w:val="TableCellLeft10pt"/>
              <w:rPr>
                <w:szCs w:val="20"/>
                <w:lang w:val="en-GB"/>
              </w:rPr>
            </w:pPr>
            <w:r w:rsidRPr="00272F02">
              <w:rPr>
                <w:szCs w:val="20"/>
                <w:lang w:val="en-GB" w:eastAsia="ja-JP"/>
              </w:rPr>
              <w:t>Heading</w:t>
            </w:r>
          </w:p>
        </w:tc>
      </w:tr>
      <w:tr w:rsidR="00E24E40" w:rsidRPr="00272F02" w14:paraId="01AF8CF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1EF19DC" w14:textId="77777777" w:rsidR="00E24E40" w:rsidRPr="00272F02" w:rsidRDefault="00E24E40" w:rsidP="00DC42D3">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CBFB5D6" w14:textId="77777777" w:rsidR="00E24E40" w:rsidRPr="00272F02" w:rsidRDefault="00E24E40" w:rsidP="00DC42D3">
            <w:pPr>
              <w:pStyle w:val="TableCellLeft10pt"/>
              <w:rPr>
                <w:szCs w:val="20"/>
                <w:lang w:val="en-GB"/>
              </w:rPr>
            </w:pPr>
            <w:r w:rsidRPr="00272F02">
              <w:rPr>
                <w:szCs w:val="20"/>
                <w:lang w:val="en-GB" w:eastAsia="ja-JP"/>
              </w:rPr>
              <w:t>N/A</w:t>
            </w:r>
          </w:p>
        </w:tc>
      </w:tr>
      <w:tr w:rsidR="00E24E40" w:rsidRPr="00272F02" w14:paraId="6872E3F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46BF9860" w14:textId="77777777" w:rsidR="00E24E40" w:rsidRPr="00272F02" w:rsidRDefault="00E24E40" w:rsidP="00DC42D3">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458101" w14:textId="77777777" w:rsidR="00E24E40" w:rsidRPr="00272F02" w:rsidRDefault="00E24E40" w:rsidP="00DC42D3">
            <w:pPr>
              <w:pStyle w:val="TableCellLeft10pt"/>
              <w:rPr>
                <w:szCs w:val="20"/>
                <w:lang w:val="en-GB"/>
              </w:rPr>
            </w:pPr>
            <w:r w:rsidRPr="00272F02">
              <w:rPr>
                <w:szCs w:val="20"/>
                <w:lang w:val="en-GB"/>
              </w:rPr>
              <w:t>Required</w:t>
            </w:r>
          </w:p>
        </w:tc>
      </w:tr>
      <w:tr w:rsidR="00E24E40" w:rsidRPr="00272F02" w14:paraId="07EC5FD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A9F99ED" w14:textId="77777777" w:rsidR="00E24E40" w:rsidRPr="00272F02" w:rsidRDefault="00E24E40" w:rsidP="00DC42D3">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E0D8DC" w14:textId="77777777" w:rsidR="00E24E40" w:rsidRPr="00272F02" w:rsidRDefault="00E24E40" w:rsidP="00DC42D3">
            <w:pPr>
              <w:pStyle w:val="TableCellLeft10pt"/>
              <w:rPr>
                <w:szCs w:val="20"/>
                <w:lang w:val="en-GB"/>
              </w:rPr>
            </w:pPr>
            <w:r w:rsidRPr="00272F02">
              <w:rPr>
                <w:szCs w:val="20"/>
                <w:lang w:val="en-GB" w:eastAsia="ja-JP"/>
              </w:rPr>
              <w:t>One to one</w:t>
            </w:r>
          </w:p>
        </w:tc>
      </w:tr>
      <w:tr w:rsidR="00E24E40" w:rsidRPr="00272F02" w14:paraId="30A144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2268983" w14:textId="77777777" w:rsidR="00E24E40" w:rsidRPr="00272F02" w:rsidRDefault="00E24E40" w:rsidP="00DC42D3">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763377" w14:textId="23108597" w:rsidR="00E24E40" w:rsidRPr="00272F02" w:rsidRDefault="00E24E40" w:rsidP="00DC42D3">
            <w:pPr>
              <w:pStyle w:val="TableCellLeft10pt"/>
              <w:rPr>
                <w:szCs w:val="20"/>
                <w:lang w:val="en-GB"/>
              </w:rPr>
            </w:pPr>
            <w:r w:rsidRPr="00272F02">
              <w:rPr>
                <w:szCs w:val="20"/>
                <w:lang w:val="en-GB"/>
              </w:rPr>
              <w:t>6.6</w:t>
            </w:r>
          </w:p>
        </w:tc>
      </w:tr>
      <w:tr w:rsidR="00E24E40" w:rsidRPr="00272F02" w14:paraId="7820098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BACA3B" w14:textId="77777777" w:rsidR="00E24E40" w:rsidRPr="00272F02" w:rsidRDefault="00E24E40" w:rsidP="00DC42D3">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ED1A8A" w14:textId="53DD0DE6" w:rsidR="00E24E40" w:rsidRPr="00272F02" w:rsidRDefault="00E24E40" w:rsidP="00DC42D3">
            <w:pPr>
              <w:pStyle w:val="TableCellLeft10pt"/>
              <w:rPr>
                <w:szCs w:val="20"/>
                <w:lang w:val="en-GB"/>
              </w:rPr>
            </w:pPr>
            <w:r w:rsidRPr="00272F02">
              <w:rPr>
                <w:szCs w:val="20"/>
                <w:lang w:val="en-GB"/>
              </w:rPr>
              <w:t>Preparation, Storage, Handling and Accountability of Investigational Trial Intervention</w:t>
            </w:r>
          </w:p>
        </w:tc>
      </w:tr>
      <w:tr w:rsidR="00E24E40" w:rsidRPr="00272F02" w14:paraId="0A9E20A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01B7C3C" w14:textId="77777777" w:rsidR="00E24E40" w:rsidRPr="00272F02" w:rsidRDefault="00E24E40" w:rsidP="00DC42D3">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9AFC9" w14:textId="77777777" w:rsidR="00E24E40" w:rsidRPr="00272F02" w:rsidRDefault="00E24E40" w:rsidP="00DC42D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C598F63" w14:textId="626B230B" w:rsidR="00E24E40" w:rsidRPr="00272F02" w:rsidRDefault="00E24E40" w:rsidP="00DC42D3">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6 TRIAL INTERVENTION</w:t>
            </w:r>
            <w:r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62DE70E6" w14:textId="1EC1AA38" w:rsidR="00E24E40" w:rsidRPr="00272F02" w:rsidRDefault="00E24E40" w:rsidP="00DC42D3">
            <w:pPr>
              <w:pStyle w:val="TableCellLeft10pt"/>
              <w:rPr>
                <w:szCs w:val="20"/>
                <w:lang w:val="en-GB"/>
              </w:rPr>
            </w:pPr>
            <w:r w:rsidRPr="00272F02">
              <w:rPr>
                <w:rStyle w:val="TableCellLeft10ptBoldChar"/>
                <w:szCs w:val="20"/>
              </w:rPr>
              <w:t>Concept</w:t>
            </w:r>
            <w:r w:rsidRPr="00272F02">
              <w:rPr>
                <w:szCs w:val="20"/>
                <w:lang w:val="en-GB"/>
              </w:rPr>
              <w:t>: Heading</w:t>
            </w:r>
          </w:p>
        </w:tc>
      </w:tr>
      <w:tr w:rsidR="00E24E40" w:rsidRPr="00272F02" w14:paraId="3DE7CF4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F56FB6F" w14:textId="77777777" w:rsidR="00E24E40" w:rsidRPr="00272F02" w:rsidRDefault="00E24E40" w:rsidP="00DC42D3">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F8B294" w14:textId="77777777" w:rsidR="00E24E40" w:rsidRPr="00272F02" w:rsidRDefault="00E24E40" w:rsidP="00DC42D3">
            <w:pPr>
              <w:pStyle w:val="TableCellLeft10pt"/>
              <w:rPr>
                <w:szCs w:val="20"/>
                <w:lang w:val="en-GB" w:eastAsia="ja-JP"/>
              </w:rPr>
            </w:pPr>
            <w:r w:rsidRPr="00272F02">
              <w:rPr>
                <w:szCs w:val="20"/>
                <w:lang w:val="en-GB" w:eastAsia="ja-JP"/>
              </w:rPr>
              <w:t>No</w:t>
            </w:r>
          </w:p>
        </w:tc>
      </w:tr>
    </w:tbl>
    <w:p w14:paraId="466629C4" w14:textId="77777777" w:rsidR="007A78AC" w:rsidRPr="00272F02" w:rsidRDefault="007A78AC" w:rsidP="00910BB6"/>
    <w:p w14:paraId="5BF43DAB" w14:textId="432C4BD1" w:rsidR="00EF28FC" w:rsidRPr="00272F02" w:rsidRDefault="00EF28FC" w:rsidP="007A78AC">
      <w:pPr>
        <w:pStyle w:val="Heading3"/>
        <w:rPr>
          <w:rFonts w:cs="Times New Roman"/>
        </w:rPr>
      </w:pPr>
      <w:r w:rsidRPr="00272F02">
        <w:rPr>
          <w:rFonts w:cs="Times New Roman"/>
        </w:rPr>
        <w:t>Preparation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67EB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E9FD0"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475CE79" w14:textId="15655D35" w:rsidR="00EF28FC" w:rsidRPr="00272F02" w:rsidRDefault="00EF28FC" w:rsidP="00C824A4">
            <w:pPr>
              <w:pStyle w:val="TableCellLeft10pt"/>
              <w:rPr>
                <w:szCs w:val="20"/>
                <w:lang w:val="en-GB"/>
              </w:rPr>
            </w:pPr>
            <w:r w:rsidRPr="00272F02">
              <w:rPr>
                <w:szCs w:val="20"/>
                <w:lang w:val="en-GB"/>
              </w:rPr>
              <w:t>6.6.1 Preparation of Investigational Trial Intervention</w:t>
            </w:r>
          </w:p>
        </w:tc>
      </w:tr>
      <w:tr w:rsidR="00DB50C7" w:rsidRPr="00272F02" w14:paraId="596280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371E3"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14FE0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72E71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F4BC8"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3B16D1"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33936B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86AD4"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BD7097A"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12949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92FA16"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690F85B"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2BEB3A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74958"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5AC2F" w14:textId="5D817D2F" w:rsidR="00EF28FC" w:rsidRPr="00272F02" w:rsidRDefault="00EF28FC" w:rsidP="00C824A4">
            <w:pPr>
              <w:pStyle w:val="TableCellLeft10pt"/>
              <w:rPr>
                <w:szCs w:val="20"/>
                <w:lang w:val="en-GB"/>
              </w:rPr>
            </w:pPr>
            <w:r w:rsidRPr="00272F02">
              <w:rPr>
                <w:szCs w:val="20"/>
                <w:lang w:val="en-GB"/>
              </w:rPr>
              <w:t>Required</w:t>
            </w:r>
          </w:p>
        </w:tc>
      </w:tr>
      <w:tr w:rsidR="00DB50C7" w:rsidRPr="00272F02" w14:paraId="453CF7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3A58A"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4928D21" w14:textId="7CBDB79E"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75378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E9A1F7"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F76701" w14:textId="77777777" w:rsidR="00EF28FC" w:rsidRPr="00272F02" w:rsidRDefault="00EF28FC" w:rsidP="00C824A4">
            <w:pPr>
              <w:pStyle w:val="TableCellLeft10pt"/>
              <w:rPr>
                <w:szCs w:val="20"/>
                <w:lang w:val="en-GB"/>
              </w:rPr>
            </w:pPr>
            <w:r w:rsidRPr="00272F02">
              <w:rPr>
                <w:szCs w:val="20"/>
                <w:lang w:val="en-GB"/>
              </w:rPr>
              <w:t>6.6.1</w:t>
            </w:r>
          </w:p>
        </w:tc>
      </w:tr>
      <w:tr w:rsidR="00DB50C7" w:rsidRPr="00272F02" w14:paraId="018B5C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B2B279"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75B41C" w14:textId="6CB56A48" w:rsidR="00EF28FC" w:rsidRPr="00272F02" w:rsidRDefault="00EF28FC" w:rsidP="00C824A4">
            <w:pPr>
              <w:pStyle w:val="TableCellLeft10pt"/>
              <w:rPr>
                <w:szCs w:val="20"/>
                <w:lang w:val="en-GB"/>
              </w:rPr>
            </w:pPr>
            <w:r w:rsidRPr="00272F02">
              <w:rPr>
                <w:szCs w:val="20"/>
                <w:lang w:val="en-GB"/>
              </w:rPr>
              <w:t>Preparation of Investigational Trial Intervention</w:t>
            </w:r>
          </w:p>
        </w:tc>
      </w:tr>
      <w:tr w:rsidR="00DB50C7" w:rsidRPr="00272F02" w14:paraId="44929F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5729"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14AF51"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6967930" w14:textId="5728BCBA"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6.6 Preparation, Storage, Handling and Accountability of Investigational Trial Intervention, </w:t>
            </w:r>
            <w:r w:rsidR="00AD6BE9">
              <w:rPr>
                <w:szCs w:val="20"/>
                <w:lang w:val="en-GB"/>
              </w:rPr>
              <w:t>6 TRIAL INTERVENTION</w:t>
            </w:r>
            <w:r w:rsidR="00A556A0" w:rsidRPr="00272F02">
              <w:rPr>
                <w:szCs w:val="20"/>
                <w:lang w:val="en-GB"/>
              </w:rPr>
              <w:t xml:space="preserve"> </w:t>
            </w:r>
            <w:r w:rsidR="00AD6BE9" w:rsidRPr="00272F02">
              <w:rPr>
                <w:szCs w:val="20"/>
                <w:lang w:val="en-GB"/>
              </w:rPr>
              <w:t>AND CONCOMITANT THERAPY</w:t>
            </w:r>
            <w:r w:rsidR="002664E4" w:rsidRPr="00272F02">
              <w:rPr>
                <w:szCs w:val="20"/>
                <w:lang w:val="en-GB"/>
              </w:rPr>
              <w:t xml:space="preserve"> and Table of Contents</w:t>
            </w:r>
          </w:p>
          <w:p w14:paraId="65B3FA35" w14:textId="4E189DA5"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FE0F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0EAE7A"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48548F"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41B2F78"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75DC3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8B269" w14:textId="77777777" w:rsidR="00EF28FC" w:rsidRPr="00272F02" w:rsidRDefault="00EF28FC" w:rsidP="00C824A4">
            <w:pPr>
              <w:pStyle w:val="TableHeadingTextLeft10pt"/>
              <w:rPr>
                <w:szCs w:val="20"/>
                <w:lang w:val="de-DE"/>
              </w:rPr>
            </w:pPr>
            <w:bookmarkStart w:id="443" w:name="_mioConsistencyCheck320"/>
            <w:bookmarkStart w:id="444" w:name="_mioConsistencyCheck307"/>
            <w:bookmarkEnd w:id="443"/>
            <w:bookmarkEnd w:id="444"/>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E1393D" w14:textId="3651773C"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Preparation of Investigational Trial Intervention</w:t>
            </w:r>
            <w:r w:rsidRPr="00272F02">
              <w:rPr>
                <w:szCs w:val="20"/>
                <w:lang w:val="en-GB"/>
              </w:rPr>
              <w:t>&gt;</w:t>
            </w:r>
          </w:p>
        </w:tc>
      </w:tr>
      <w:tr w:rsidR="00DB50C7" w:rsidRPr="00272F02" w14:paraId="5DEC38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2F9B92"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02947"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783F06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3B7B77"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FC4DBC"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3F30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586D8"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27BE13" w14:textId="61B6D11F" w:rsidR="00837062" w:rsidRPr="00272F02" w:rsidRDefault="00EF28FC" w:rsidP="00C824A4">
            <w:pPr>
              <w:pStyle w:val="TableCellLeft10pt"/>
              <w:rPr>
                <w:szCs w:val="20"/>
                <w:lang w:val="en-GB" w:eastAsia="ja-JP"/>
              </w:rPr>
            </w:pPr>
            <w:r w:rsidRPr="00272F02">
              <w:rPr>
                <w:szCs w:val="20"/>
                <w:lang w:val="en-GB" w:eastAsia="ja-JP"/>
              </w:rPr>
              <w:t>C176274</w:t>
            </w:r>
          </w:p>
          <w:p w14:paraId="5381B3F4" w14:textId="3D816A01"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1E18689" w14:textId="77777777" w:rsidR="00EF28FC" w:rsidRPr="00272F02" w:rsidRDefault="00EF28FC" w:rsidP="00C824A4">
            <w:pPr>
              <w:pStyle w:val="TableCellLeft10pt"/>
              <w:rPr>
                <w:szCs w:val="20"/>
                <w:lang w:val="en-GB"/>
              </w:rPr>
            </w:pPr>
            <w:r w:rsidRPr="00272F02">
              <w:rPr>
                <w:szCs w:val="20"/>
                <w:lang w:val="en-GB"/>
              </w:rPr>
              <w:t>The way in which the investigational trial intervention is prepared for use or administration to the study participant.</w:t>
            </w:r>
          </w:p>
        </w:tc>
      </w:tr>
      <w:tr w:rsidR="00DB50C7" w:rsidRPr="00272F02" w14:paraId="49B8F8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ADB0BA"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B6193FA"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Describe any preparation of the investigational trial intervention, and when necessary, by whom. When applicable, describe the maximum hold time once thawed/mixed before administration. Include thawing, diluting, mixing, and reconstitution/preparation instructions. For drug/device combination products, include any relevant assembly or use instructions and reference the package insert that is provided separately.</w:t>
            </w:r>
            <w:r w:rsidRPr="00272F02">
              <w:rPr>
                <w:rStyle w:val="eop"/>
                <w:rFonts w:ascii="Times New Roman" w:eastAsia="Meiryo UI" w:hAnsi="Times New Roman" w:cs="Times New Roman"/>
                <w:sz w:val="20"/>
                <w:szCs w:val="20"/>
              </w:rPr>
              <w:t> </w:t>
            </w:r>
          </w:p>
          <w:p w14:paraId="4976D7CE"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a separate document(s) provided to the site (for example, a pharmacy manual). If the latter, reference the separate documents.</w:t>
            </w:r>
            <w:r w:rsidRPr="00272F02">
              <w:rPr>
                <w:rStyle w:val="eop"/>
                <w:rFonts w:ascii="Times New Roman" w:eastAsia="Meiryo UI" w:hAnsi="Times New Roman" w:cs="Times New Roman"/>
                <w:sz w:val="20"/>
                <w:szCs w:val="20"/>
              </w:rPr>
              <w:t> </w:t>
            </w:r>
          </w:p>
          <w:p w14:paraId="6F41C895" w14:textId="77777777" w:rsidR="00EF28FC" w:rsidRPr="00272F02" w:rsidRDefault="00EF28FC" w:rsidP="00C824A4">
            <w:pPr>
              <w:pStyle w:val="TableCellLeft10pt"/>
              <w:rPr>
                <w:szCs w:val="20"/>
                <w:lang w:val="en-GB"/>
              </w:rPr>
            </w:pPr>
          </w:p>
        </w:tc>
      </w:tr>
      <w:tr w:rsidR="00DB50C7" w:rsidRPr="00272F02" w14:paraId="7CED0B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84109"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53E7B7" w14:textId="261328ED"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01E57A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FEA6B"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60DC05" w14:textId="540099B7"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B52C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A48274"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2D8BA3" w14:textId="77777777" w:rsidR="00EF28FC" w:rsidRPr="00272F02" w:rsidRDefault="00EF28FC" w:rsidP="00C824A4">
            <w:pPr>
              <w:pStyle w:val="TableCellLeft10pt"/>
              <w:rPr>
                <w:szCs w:val="20"/>
                <w:lang w:val="en-GB"/>
              </w:rPr>
            </w:pPr>
            <w:r w:rsidRPr="00272F02">
              <w:rPr>
                <w:szCs w:val="20"/>
                <w:lang w:val="en-GB"/>
              </w:rPr>
              <w:t>6.6.1</w:t>
            </w:r>
          </w:p>
        </w:tc>
      </w:tr>
      <w:tr w:rsidR="00DB50C7" w:rsidRPr="00272F02" w14:paraId="65E0E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580A6"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9B52889"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74A99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4509F"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5A6AD"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127F632" w14:textId="50DD0EED"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6.6.1 Preparation of Investigational Trial Intervention</w:t>
            </w:r>
          </w:p>
          <w:p w14:paraId="451C95BF" w14:textId="77777777" w:rsidR="00EF28FC" w:rsidRPr="00272F02" w:rsidRDefault="00EF28FC" w:rsidP="00C824A4">
            <w:pPr>
              <w:pStyle w:val="TableCellLeft10pt"/>
              <w:rPr>
                <w:szCs w:val="20"/>
                <w:lang w:val="en-GB" w:eastAsia="ja-JP"/>
              </w:rPr>
            </w:pPr>
            <w:r w:rsidRPr="00272F02">
              <w:rPr>
                <w:rStyle w:val="TableCellLeft10ptBoldChar"/>
                <w:szCs w:val="20"/>
              </w:rPr>
              <w:t>Concept</w:t>
            </w:r>
            <w:r w:rsidRPr="00272F02">
              <w:rPr>
                <w:szCs w:val="20"/>
                <w:lang w:val="en-GB"/>
              </w:rPr>
              <w:t xml:space="preserve">: </w:t>
            </w:r>
            <w:r w:rsidRPr="00272F02">
              <w:rPr>
                <w:szCs w:val="20"/>
                <w:lang w:val="en-GB" w:eastAsia="ja-JP"/>
              </w:rPr>
              <w:t>C176274</w:t>
            </w:r>
          </w:p>
        </w:tc>
      </w:tr>
      <w:tr w:rsidR="00DB50C7" w:rsidRPr="00272F02" w14:paraId="1607AA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141EB1"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EA428B"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3F365863" w14:textId="77777777" w:rsidR="00EF28FC" w:rsidRPr="00272F02" w:rsidRDefault="00EF28FC" w:rsidP="00EF28FC">
      <w:pPr>
        <w:rPr>
          <w:sz w:val="20"/>
          <w:szCs w:val="20"/>
        </w:rPr>
      </w:pPr>
    </w:p>
    <w:p w14:paraId="22E9B093" w14:textId="77777777" w:rsidR="00EF28FC" w:rsidRPr="00272F02" w:rsidRDefault="00EF28FC" w:rsidP="007A78AC">
      <w:pPr>
        <w:pStyle w:val="Heading3"/>
        <w:rPr>
          <w:rFonts w:cs="Times New Roman"/>
        </w:rPr>
      </w:pPr>
      <w:r w:rsidRPr="00272F02">
        <w:rPr>
          <w:rFonts w:cs="Times New Roman"/>
        </w:rPr>
        <w:t>Storage and Handling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881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7AC60"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0CC8D2" w14:textId="77777777" w:rsidR="00EF28FC" w:rsidRPr="00272F02" w:rsidRDefault="00EF28FC" w:rsidP="00C824A4">
            <w:pPr>
              <w:pStyle w:val="TableCellLeft10pt"/>
              <w:rPr>
                <w:szCs w:val="20"/>
                <w:lang w:val="en-GB"/>
              </w:rPr>
            </w:pPr>
            <w:r w:rsidRPr="00272F02">
              <w:rPr>
                <w:szCs w:val="20"/>
                <w:lang w:val="en-GB"/>
              </w:rPr>
              <w:t>6.</w:t>
            </w:r>
            <w:r w:rsidRPr="00272F02">
              <w:rPr>
                <w:szCs w:val="20"/>
                <w:lang w:val="en-GB" w:eastAsia="ja-JP"/>
              </w:rPr>
              <w:t>6</w:t>
            </w:r>
            <w:r w:rsidRPr="00272F02">
              <w:rPr>
                <w:szCs w:val="20"/>
                <w:lang w:val="en-GB"/>
              </w:rPr>
              <w:t>.2 Storage and Handling of Investigational Trial Intervention</w:t>
            </w:r>
          </w:p>
        </w:tc>
      </w:tr>
      <w:tr w:rsidR="00DB50C7" w:rsidRPr="00272F02" w14:paraId="0A163D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E25DCA"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34FE8E"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DCF8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F3A0C"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72A924"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1DB01C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A8AFE4"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B70B3D7"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736241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35680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E4962F"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20861E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63723"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5E022C"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78FD3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3C6BB"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BDE55" w14:textId="3DD1C5B3"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3F81A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A7B52C"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DE2D6E" w14:textId="77777777" w:rsidR="00EF28FC" w:rsidRPr="00272F02" w:rsidRDefault="00EF28FC" w:rsidP="00C824A4">
            <w:pPr>
              <w:pStyle w:val="TableCellLeft10pt"/>
              <w:rPr>
                <w:szCs w:val="20"/>
                <w:lang w:val="en-GB"/>
              </w:rPr>
            </w:pPr>
            <w:r w:rsidRPr="00272F02">
              <w:rPr>
                <w:szCs w:val="20"/>
                <w:lang w:val="en-GB"/>
              </w:rPr>
              <w:t>6.6.2</w:t>
            </w:r>
          </w:p>
        </w:tc>
      </w:tr>
      <w:tr w:rsidR="00DB50C7" w:rsidRPr="00272F02" w14:paraId="27D21F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6F7369"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AB8320" w14:textId="28CC76BD" w:rsidR="00EF28FC" w:rsidRPr="00272F02" w:rsidRDefault="00EF28FC" w:rsidP="00C824A4">
            <w:pPr>
              <w:pStyle w:val="TableCellLeft10pt"/>
              <w:rPr>
                <w:szCs w:val="20"/>
                <w:lang w:val="en-GB"/>
              </w:rPr>
            </w:pPr>
            <w:r w:rsidRPr="00272F02">
              <w:rPr>
                <w:szCs w:val="20"/>
                <w:lang w:val="en-GB"/>
              </w:rPr>
              <w:t>Storage and Handling of Investigational Trial Intervention</w:t>
            </w:r>
          </w:p>
        </w:tc>
      </w:tr>
      <w:tr w:rsidR="00DB50C7" w:rsidRPr="00272F02" w14:paraId="3449EB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B2515"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A63BC"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6F0D340" w14:textId="155DD049"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6.6 Preparation, Storage, Handling and Accountability of Investigational Trial Intervention,</w:t>
            </w:r>
            <w:r w:rsidR="00A556A0" w:rsidRPr="00272F02">
              <w:rPr>
                <w:szCs w:val="20"/>
                <w:lang w:val="en-GB"/>
              </w:rPr>
              <w:t xml:space="preserve"> </w:t>
            </w:r>
            <w:r w:rsidR="007620D5">
              <w:rPr>
                <w:szCs w:val="20"/>
                <w:lang w:val="en-GB"/>
              </w:rPr>
              <w:t xml:space="preserve">6 TRIAL INTERVENTION AND CONCOMITANT THERAPY </w:t>
            </w:r>
            <w:r w:rsidR="002664E4" w:rsidRPr="00272F02">
              <w:rPr>
                <w:szCs w:val="20"/>
                <w:lang w:val="en-GB"/>
              </w:rPr>
              <w:t>and Table of Contents</w:t>
            </w:r>
          </w:p>
          <w:p w14:paraId="1FE521AF" w14:textId="1B3DE26F"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5DD9E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63F1"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95C602"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BE79A53"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0E43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182643"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80B673" w14:textId="77777777" w:rsidR="00EF28FC" w:rsidRPr="00272F02" w:rsidRDefault="00EF28FC" w:rsidP="00C824A4">
            <w:pPr>
              <w:pStyle w:val="TableCellLeft10pt"/>
              <w:rPr>
                <w:szCs w:val="20"/>
                <w:lang w:val="en-GB"/>
              </w:rPr>
            </w:pPr>
            <w:r w:rsidRPr="00272F02">
              <w:rPr>
                <w:rStyle w:val="normaltextrun"/>
                <w:szCs w:val="20"/>
              </w:rPr>
              <w:t>&lt;Storage and Handling of Investigational Trial Intervention&gt;</w:t>
            </w:r>
          </w:p>
        </w:tc>
      </w:tr>
      <w:tr w:rsidR="00DB50C7" w:rsidRPr="00272F02" w14:paraId="11ECA6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BFCD5"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FCF61ED"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71F76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5A734"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DC42B1"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64A66F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53CB9"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B3A376" w14:textId="2885A85C" w:rsidR="00837062" w:rsidRPr="00272F02" w:rsidRDefault="00EF28FC" w:rsidP="00C824A4">
            <w:pPr>
              <w:pStyle w:val="TableCellLeft10pt"/>
              <w:rPr>
                <w:szCs w:val="20"/>
                <w:lang w:val="en-GB"/>
              </w:rPr>
            </w:pPr>
            <w:r w:rsidRPr="00272F02">
              <w:rPr>
                <w:szCs w:val="20"/>
                <w:lang w:val="en-GB"/>
              </w:rPr>
              <w:t>C115525</w:t>
            </w:r>
          </w:p>
          <w:p w14:paraId="3DBE0972" w14:textId="2A988FC4"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E7D36A7" w14:textId="77777777" w:rsidR="00EF28FC" w:rsidRPr="00272F02" w:rsidRDefault="00EF28FC" w:rsidP="00C824A4">
            <w:pPr>
              <w:pStyle w:val="TableCellLeft10pt"/>
              <w:rPr>
                <w:szCs w:val="20"/>
                <w:lang w:val="en-GB"/>
              </w:rPr>
            </w:pPr>
            <w:r w:rsidRPr="00272F02">
              <w:rPr>
                <w:szCs w:val="20"/>
                <w:lang w:val="en-GB"/>
              </w:rPr>
              <w:t>The safe handling, storage, distribution, and return of unused investigational trial intervention.</w:t>
            </w:r>
          </w:p>
        </w:tc>
      </w:tr>
      <w:tr w:rsidR="00DB50C7" w:rsidRPr="00272F02" w14:paraId="54DEF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2CD69"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8F0F5B" w14:textId="79925D49"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i/>
                <w:iCs/>
                <w:sz w:val="20"/>
                <w:szCs w:val="20"/>
              </w:rPr>
            </w:pPr>
            <w:r w:rsidRPr="00272F02">
              <w:rPr>
                <w:rStyle w:val="normaltextrun"/>
                <w:rFonts w:ascii="Times New Roman" w:eastAsia="Meiryo UI" w:hAnsi="Times New Roman" w:cs="Times New Roman"/>
                <w:sz w:val="20"/>
                <w:szCs w:val="20"/>
              </w:rPr>
              <w:t>Describe storage and handling requirements (for example, protection from light, temperature, humidity) for the investigational trial intervention(s).</w:t>
            </w:r>
            <w:r w:rsidR="00F77B38" w:rsidRPr="00272F02">
              <w:rPr>
                <w:rStyle w:val="normaltextrun"/>
                <w:rFonts w:ascii="Times New Roman" w:eastAsia="Meiryo UI" w:hAnsi="Times New Roman" w:cs="Times New Roman"/>
                <w:sz w:val="20"/>
                <w:szCs w:val="20"/>
              </w:rPr>
              <w:t xml:space="preserve"> </w:t>
            </w:r>
            <w:r w:rsidRPr="00272F02">
              <w:rPr>
                <w:rStyle w:val="normaltextrun"/>
                <w:rFonts w:ascii="Times New Roman" w:eastAsia="Meiryo UI" w:hAnsi="Times New Roman" w:cs="Times New Roman"/>
                <w:sz w:val="20"/>
                <w:szCs w:val="20"/>
              </w:rPr>
              <w:t>For trials in which multi-dose vials are utilised, provide additional information regarding stability and expiration time after initial use (for example, the seal is broken).</w:t>
            </w:r>
            <w:r w:rsidRPr="00272F02">
              <w:rPr>
                <w:rStyle w:val="eop"/>
                <w:rFonts w:ascii="Times New Roman" w:eastAsia="Meiryo UI" w:hAnsi="Times New Roman" w:cs="Times New Roman"/>
                <w:i/>
                <w:iCs/>
                <w:sz w:val="20"/>
                <w:szCs w:val="20"/>
              </w:rPr>
              <w:t> </w:t>
            </w:r>
          </w:p>
          <w:p w14:paraId="194D0A93" w14:textId="77777777"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State how the investigational trial intervention(s) will be provided to the Investigator. If applicable, describe the kits, packaging, or other material of the investigational trial intervention for blinding purposes.</w:t>
            </w:r>
            <w:r w:rsidRPr="00272F02">
              <w:rPr>
                <w:rStyle w:val="eop"/>
                <w:rFonts w:ascii="Times New Roman" w:eastAsia="Meiryo UI" w:hAnsi="Times New Roman" w:cs="Times New Roman"/>
                <w:sz w:val="20"/>
                <w:szCs w:val="20"/>
              </w:rPr>
              <w:t> </w:t>
            </w:r>
          </w:p>
          <w:p w14:paraId="3B9B6E30" w14:textId="2D7072CE" w:rsidR="00EF28FC" w:rsidRPr="00272F02"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272F02">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a separate document(s) provided to the site (for example, a pharmacy manual). If the latter, reference the separate documents.</w:t>
            </w:r>
            <w:r w:rsidR="00F77B38" w:rsidRPr="00272F02">
              <w:rPr>
                <w:rStyle w:val="normaltextrun"/>
                <w:rFonts w:ascii="Times New Roman" w:eastAsia="Meiryo UI" w:hAnsi="Times New Roman" w:cs="Times New Roman"/>
                <w:sz w:val="20"/>
                <w:szCs w:val="20"/>
              </w:rPr>
              <w:t xml:space="preserve"> </w:t>
            </w:r>
          </w:p>
        </w:tc>
      </w:tr>
      <w:tr w:rsidR="00DB50C7" w:rsidRPr="00272F02" w14:paraId="6C4BF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B2348"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41532D5"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408CF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9A8CD8"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1A0DB7" w14:textId="7CB4D58A"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3BE0A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96B85"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6EC74D" w14:textId="7741B38B" w:rsidR="00EF28FC" w:rsidRPr="00272F02" w:rsidRDefault="0044653A" w:rsidP="00C824A4">
            <w:pPr>
              <w:pStyle w:val="TableCellLeft10pt"/>
              <w:rPr>
                <w:szCs w:val="20"/>
                <w:lang w:val="en-GB"/>
              </w:rPr>
            </w:pPr>
            <w:r w:rsidRPr="00272F02">
              <w:rPr>
                <w:szCs w:val="20"/>
                <w:lang w:val="en-GB"/>
              </w:rPr>
              <w:t>6.6.2</w:t>
            </w:r>
          </w:p>
        </w:tc>
      </w:tr>
      <w:tr w:rsidR="00DB50C7" w:rsidRPr="00272F02" w14:paraId="7774C7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5C660"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6C8265D"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DBFAB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1C33E6"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FFDD7E" w14:textId="2E91E18B"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4653A" w:rsidRPr="00272F02">
              <w:rPr>
                <w:szCs w:val="20"/>
                <w:lang w:val="en-GB"/>
              </w:rPr>
              <w:t>Yes</w:t>
            </w:r>
          </w:p>
          <w:p w14:paraId="7CE0E391"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6.6.2 Storage and Handling of Investigational Trial Intervention</w:t>
            </w:r>
          </w:p>
          <w:p w14:paraId="5A8725BD"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C115525</w:t>
            </w:r>
          </w:p>
        </w:tc>
      </w:tr>
      <w:tr w:rsidR="00DB50C7" w:rsidRPr="00272F02" w14:paraId="03E99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B11F"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37A60A"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32FEDED5" w14:textId="77777777" w:rsidR="00EF28FC" w:rsidRPr="00272F02" w:rsidRDefault="00EF28FC" w:rsidP="00EF28FC">
      <w:pPr>
        <w:rPr>
          <w:sz w:val="20"/>
          <w:szCs w:val="20"/>
        </w:rPr>
      </w:pPr>
    </w:p>
    <w:p w14:paraId="76B76119" w14:textId="77777777" w:rsidR="00EF28FC" w:rsidRPr="00272F02" w:rsidRDefault="4817CA86" w:rsidP="007A78AC">
      <w:pPr>
        <w:pStyle w:val="Heading3"/>
        <w:rPr>
          <w:rFonts w:cs="Times New Roman"/>
        </w:rPr>
      </w:pPr>
      <w:commentRangeStart w:id="445"/>
      <w:r w:rsidRPr="4817CA86">
        <w:rPr>
          <w:rFonts w:cs="Times New Roman"/>
        </w:rPr>
        <w:t>Accountability of Trial Intervention</w:t>
      </w:r>
      <w:commentRangeEnd w:id="445"/>
      <w:r w:rsidR="00EF28FC">
        <w:commentReference w:id="445"/>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572A84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4150679"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A63CAD" w14:textId="77777777" w:rsidR="00EF28FC" w:rsidRPr="00272F02" w:rsidRDefault="4817CA86" w:rsidP="4817CA86">
            <w:pPr>
              <w:pStyle w:val="TableCellLeft10pt"/>
              <w:rPr>
                <w:lang w:val="en-GB"/>
              </w:rPr>
            </w:pPr>
            <w:commentRangeStart w:id="446"/>
            <w:r w:rsidRPr="4817CA86">
              <w:rPr>
                <w:lang w:val="en-GB"/>
              </w:rPr>
              <w:t>6.6.3 Accountability of Trial Intervention</w:t>
            </w:r>
            <w:commentRangeEnd w:id="446"/>
            <w:r w:rsidR="00EF28FC">
              <w:commentReference w:id="446"/>
            </w:r>
          </w:p>
        </w:tc>
      </w:tr>
      <w:tr w:rsidR="00DB50C7" w:rsidRPr="00272F02" w14:paraId="40EDD36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AAE165E"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9CC992"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7FA881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ED52AA7"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D246FF"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2D971DF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142CF71"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CDEAB"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51CE95E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9645589"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93217FA"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112AC32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D5AA991"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282547"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0512BF2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08E5989"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00D9B7C" w14:textId="5ADA9EF6"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720E9C7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B3C5CF0"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5C64340" w14:textId="77777777" w:rsidR="00EF28FC" w:rsidRPr="00272F02" w:rsidRDefault="00EF28FC" w:rsidP="00C824A4">
            <w:pPr>
              <w:pStyle w:val="TableCellLeft10pt"/>
              <w:rPr>
                <w:szCs w:val="20"/>
                <w:lang w:val="en-GB"/>
              </w:rPr>
            </w:pPr>
            <w:r w:rsidRPr="00272F02">
              <w:rPr>
                <w:szCs w:val="20"/>
                <w:lang w:val="en-GB"/>
              </w:rPr>
              <w:t>6.6.3</w:t>
            </w:r>
          </w:p>
        </w:tc>
      </w:tr>
      <w:tr w:rsidR="00DB50C7" w:rsidRPr="00272F02" w14:paraId="1C3FC60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595F74C"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53CE591" w14:textId="39D00A7A" w:rsidR="00EF28FC" w:rsidRPr="00272F02" w:rsidRDefault="4817CA86" w:rsidP="4817CA86">
            <w:pPr>
              <w:pStyle w:val="TableCellLeft10pt"/>
              <w:rPr>
                <w:lang w:val="en-GB"/>
              </w:rPr>
            </w:pPr>
            <w:commentRangeStart w:id="447"/>
            <w:r>
              <w:t>Accountability of Trial Intervention</w:t>
            </w:r>
            <w:commentRangeEnd w:id="447"/>
            <w:r w:rsidR="0041529C">
              <w:commentReference w:id="447"/>
            </w:r>
          </w:p>
        </w:tc>
      </w:tr>
      <w:tr w:rsidR="00DB50C7" w:rsidRPr="00272F02" w14:paraId="17F6948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59D49B8"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21FAC1"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89D6899" w14:textId="7432C3C8"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6.6 Preparation, Storage, Handling and Accountability of Investigational Trial Intervention, </w:t>
            </w:r>
            <w:r w:rsidR="007620D5">
              <w:rPr>
                <w:szCs w:val="20"/>
                <w:lang w:val="en-GB"/>
              </w:rPr>
              <w:t xml:space="preserve">6 TRIAL INTERVENTION AND CONCOMITANT THERAPY </w:t>
            </w:r>
            <w:r w:rsidR="002664E4" w:rsidRPr="00272F02">
              <w:rPr>
                <w:szCs w:val="20"/>
                <w:lang w:val="en-GB"/>
              </w:rPr>
              <w:t>and Table of Contents</w:t>
            </w:r>
          </w:p>
          <w:p w14:paraId="59C28F0C" w14:textId="02C6F17F"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523BA50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9ADD337"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8CD7B2" w14:textId="77777777" w:rsidR="00EF28FC" w:rsidRPr="00272F02" w:rsidRDefault="00EF28FC" w:rsidP="00C824A4">
            <w:pPr>
              <w:pStyle w:val="TableCellLeft10pt"/>
              <w:rPr>
                <w:szCs w:val="20"/>
                <w:lang w:val="en-GB"/>
              </w:rPr>
            </w:pPr>
            <w:r w:rsidRPr="00272F02">
              <w:rPr>
                <w:szCs w:val="20"/>
                <w:lang w:val="en-GB" w:eastAsia="ja-JP"/>
              </w:rPr>
              <w:t>No</w:t>
            </w:r>
          </w:p>
        </w:tc>
      </w:tr>
    </w:tbl>
    <w:p w14:paraId="5536BD75"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1259A5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00F0905"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D9E4A6" w14:textId="77777777" w:rsidR="00EF28FC" w:rsidRPr="00272F02" w:rsidRDefault="00EF28FC" w:rsidP="00C824A4">
            <w:pPr>
              <w:pStyle w:val="TableCellLeft10pt"/>
              <w:rPr>
                <w:szCs w:val="20"/>
                <w:lang w:val="en-GB"/>
              </w:rPr>
            </w:pPr>
            <w:r w:rsidRPr="00272F02">
              <w:rPr>
                <w:szCs w:val="20"/>
                <w:lang w:val="en-GB"/>
              </w:rPr>
              <w:t>&lt;</w:t>
            </w:r>
            <w:r w:rsidRPr="00272F02">
              <w:rPr>
                <w:rStyle w:val="normaltextrun"/>
                <w:szCs w:val="20"/>
              </w:rPr>
              <w:t>Accountability of Investigational Trial Intervention</w:t>
            </w:r>
            <w:r w:rsidRPr="00272F02">
              <w:rPr>
                <w:szCs w:val="20"/>
                <w:lang w:val="en-GB"/>
              </w:rPr>
              <w:t>&gt;</w:t>
            </w:r>
          </w:p>
        </w:tc>
      </w:tr>
      <w:tr w:rsidR="00DB50C7" w:rsidRPr="00272F02" w14:paraId="310C06E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A9F7E09"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3B2E51A"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5F1708F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5709B50"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C032108"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2269AA5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1C0F75B"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92C76C" w14:textId="2E4B0B12" w:rsidR="00837062" w:rsidRPr="00272F02" w:rsidRDefault="00EF28FC" w:rsidP="00C824A4">
            <w:pPr>
              <w:pStyle w:val="TableCellLeft10pt"/>
              <w:rPr>
                <w:szCs w:val="20"/>
                <w:lang w:val="en-GB"/>
              </w:rPr>
            </w:pPr>
            <w:r w:rsidRPr="00272F02">
              <w:rPr>
                <w:szCs w:val="20"/>
                <w:lang w:val="en-GB"/>
              </w:rPr>
              <w:t>C176267</w:t>
            </w:r>
          </w:p>
          <w:p w14:paraId="4426B2F1" w14:textId="0FF48F81"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1BABA1C4" w14:textId="77777777" w:rsidR="00EF28FC" w:rsidRPr="00272F02" w:rsidRDefault="00EF28FC" w:rsidP="00C824A4">
            <w:pPr>
              <w:pStyle w:val="TableCellLeft10pt"/>
              <w:rPr>
                <w:szCs w:val="20"/>
                <w:lang w:val="en-GB"/>
              </w:rPr>
            </w:pPr>
            <w:r w:rsidRPr="00272F02">
              <w:rPr>
                <w:szCs w:val="20"/>
                <w:lang w:val="en-GB"/>
              </w:rPr>
              <w:t>The act or process for documenting the storage, inventory tracking, and disposition of the investigational trial intervention.</w:t>
            </w:r>
          </w:p>
        </w:tc>
      </w:tr>
      <w:tr w:rsidR="00DB50C7" w:rsidRPr="00272F02" w14:paraId="56BC214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AB929D8"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C871391" w14:textId="77777777" w:rsidR="00EF28FC" w:rsidRPr="00272F02" w:rsidRDefault="00EF28FC" w:rsidP="00C824A4">
            <w:pPr>
              <w:pStyle w:val="TableCellLeft10pt"/>
              <w:rPr>
                <w:szCs w:val="20"/>
                <w:lang w:val="en-GB"/>
              </w:rPr>
            </w:pPr>
            <w:r w:rsidRPr="00272F02">
              <w:rPr>
                <w:szCs w:val="20"/>
                <w:lang w:val="en-GB"/>
              </w:rPr>
              <w:t>Describe the method by which the accountability will be achieved, including trial intervention will be distributed and related details, including:</w:t>
            </w:r>
          </w:p>
          <w:p w14:paraId="2506822F" w14:textId="77777777" w:rsidR="00EF28FC" w:rsidRPr="00272F02" w:rsidRDefault="00EF28FC" w:rsidP="00C824A4">
            <w:pPr>
              <w:pStyle w:val="TableListBullet10pt"/>
              <w:rPr>
                <w:szCs w:val="20"/>
                <w:lang w:val="en-GB"/>
              </w:rPr>
            </w:pPr>
            <w:r w:rsidRPr="00272F02">
              <w:rPr>
                <w:szCs w:val="20"/>
                <w:lang w:val="en-GB"/>
              </w:rPr>
              <w:t>how and by whom the trial intervention will be distributed</w:t>
            </w:r>
          </w:p>
          <w:p w14:paraId="05BD1D1E" w14:textId="77777777" w:rsidR="00EF28FC" w:rsidRPr="00272F02" w:rsidRDefault="00EF28FC" w:rsidP="00C824A4">
            <w:pPr>
              <w:pStyle w:val="TableListBullet10pt"/>
              <w:rPr>
                <w:szCs w:val="20"/>
                <w:lang w:val="en-GB"/>
              </w:rPr>
            </w:pPr>
            <w:r w:rsidRPr="00272F02">
              <w:rPr>
                <w:szCs w:val="20"/>
                <w:lang w:val="en-GB"/>
              </w:rPr>
              <w:t xml:space="preserve">participation of a drug repository or pharmacy, if applicable, </w:t>
            </w:r>
          </w:p>
          <w:p w14:paraId="4312CBC9" w14:textId="3431F2CC" w:rsidR="00EF28FC" w:rsidRPr="00272F02" w:rsidRDefault="00EF28FC" w:rsidP="00C824A4">
            <w:pPr>
              <w:pStyle w:val="TableListBullet10pt"/>
              <w:rPr>
                <w:szCs w:val="20"/>
                <w:lang w:val="en-GB"/>
              </w:rPr>
            </w:pPr>
            <w:r w:rsidRPr="00272F02">
              <w:rPr>
                <w:szCs w:val="20"/>
                <w:lang w:val="en-GB"/>
              </w:rPr>
              <w:t>plans for disposal or return of unused product</w:t>
            </w:r>
          </w:p>
          <w:p w14:paraId="4320A739" w14:textId="24057988" w:rsidR="00EF28FC" w:rsidRPr="00272F02" w:rsidRDefault="00E24E40" w:rsidP="00444021">
            <w:pPr>
              <w:pStyle w:val="TableListBullet10pt"/>
              <w:rPr>
                <w:szCs w:val="20"/>
                <w:lang w:val="en-GB"/>
              </w:rPr>
            </w:pPr>
            <w:r w:rsidRPr="00272F02">
              <w:rPr>
                <w:szCs w:val="20"/>
                <w:lang w:val="en-GB"/>
              </w:rPr>
              <w:t>if applicable, plans for reconciliation of investigational trial intervention</w:t>
            </w:r>
          </w:p>
        </w:tc>
      </w:tr>
      <w:tr w:rsidR="00DB50C7" w:rsidRPr="00272F02" w14:paraId="62092963"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A5680E2"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9B25E2"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06C4318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485B673"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8B51A70" w14:textId="15B8A4B3"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3AD58B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FACBEAB"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B698F" w14:textId="77777777" w:rsidR="00EF28FC" w:rsidRPr="00272F02" w:rsidRDefault="00EF28FC" w:rsidP="00C824A4">
            <w:pPr>
              <w:pStyle w:val="TableCellLeft10pt"/>
              <w:rPr>
                <w:szCs w:val="20"/>
                <w:lang w:val="en-GB"/>
              </w:rPr>
            </w:pPr>
            <w:r w:rsidRPr="00272F02">
              <w:rPr>
                <w:szCs w:val="20"/>
                <w:lang w:val="en-GB"/>
              </w:rPr>
              <w:t>6.6.3</w:t>
            </w:r>
          </w:p>
        </w:tc>
      </w:tr>
      <w:tr w:rsidR="00DB50C7" w:rsidRPr="00272F02" w14:paraId="7428353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C30F5B8"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4F3EC7"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C321DA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58DEEB9"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0BF929"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3627E72" w14:textId="77777777" w:rsidR="00EF28FC" w:rsidRPr="00272F02" w:rsidRDefault="4817CA86" w:rsidP="4817CA86">
            <w:pPr>
              <w:pStyle w:val="TableCellLeft10pt"/>
              <w:rPr>
                <w:lang w:val="en-GB"/>
              </w:rPr>
            </w:pPr>
            <w:r w:rsidRPr="4817CA86">
              <w:rPr>
                <w:rStyle w:val="TableCellLeft10ptBoldChar"/>
              </w:rPr>
              <w:t>Relationship</w:t>
            </w:r>
            <w:r w:rsidRPr="4817CA86">
              <w:rPr>
                <w:lang w:val="en-GB"/>
              </w:rPr>
              <w:t xml:space="preserve">: 6.6.3 </w:t>
            </w:r>
            <w:commentRangeStart w:id="448"/>
            <w:r w:rsidRPr="4817CA86">
              <w:rPr>
                <w:lang w:val="en-GB"/>
              </w:rPr>
              <w:t>Accountability of Trial Intervention</w:t>
            </w:r>
            <w:commentRangeEnd w:id="448"/>
            <w:r w:rsidR="00EF28FC">
              <w:commentReference w:id="448"/>
            </w:r>
          </w:p>
          <w:p w14:paraId="2499D2A1"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C176267</w:t>
            </w:r>
          </w:p>
        </w:tc>
      </w:tr>
      <w:tr w:rsidR="00DB50C7" w:rsidRPr="00272F02" w14:paraId="63F4889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9A8DEEB"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E7CC740"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3F9671A" w14:textId="77777777" w:rsidR="00837062" w:rsidRPr="00272F02" w:rsidRDefault="00837062" w:rsidP="00EF28FC">
      <w:pPr>
        <w:rPr>
          <w:sz w:val="20"/>
          <w:szCs w:val="20"/>
        </w:rPr>
      </w:pPr>
    </w:p>
    <w:p w14:paraId="3E10A4C0" w14:textId="77777777" w:rsidR="00EF28FC" w:rsidRPr="00272F02" w:rsidRDefault="00EF28FC" w:rsidP="007A78AC">
      <w:pPr>
        <w:pStyle w:val="Heading2"/>
        <w:rPr>
          <w:rFonts w:cs="Times New Roman"/>
        </w:rPr>
      </w:pPr>
      <w:r w:rsidRPr="00272F02">
        <w:rPr>
          <w:rFonts w:cs="Times New Roman"/>
        </w:rPr>
        <w:t>Investigational Trial Intervention Assignment, Randomisation and Blinding</w:t>
      </w:r>
      <w:r w:rsidRPr="00272F02" w:rsidDel="00323145">
        <w:rPr>
          <w:rFonts w:cs="Times New Roman"/>
        </w:rPr>
        <w:t xml:space="preserve">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6CF6C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D27FA"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5436D94" w14:textId="77777777" w:rsidR="00EF28FC" w:rsidRPr="00272F02" w:rsidRDefault="00EF28FC" w:rsidP="00C824A4">
            <w:pPr>
              <w:pStyle w:val="TableCellLeft10pt"/>
              <w:rPr>
                <w:szCs w:val="20"/>
                <w:lang w:val="en-GB"/>
              </w:rPr>
            </w:pPr>
            <w:r w:rsidRPr="00272F02">
              <w:rPr>
                <w:szCs w:val="20"/>
                <w:lang w:val="en-GB"/>
              </w:rPr>
              <w:t>6.7 Investigational Trial Intervention Assignment, Randomisation and Blinding</w:t>
            </w:r>
          </w:p>
        </w:tc>
      </w:tr>
      <w:tr w:rsidR="00DB50C7" w:rsidRPr="00272F02" w14:paraId="56AF19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DA61E"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55AC7C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19F7B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A6A0E"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B734EB7"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055511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A5FB8"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C16E4D2" w14:textId="77777777" w:rsidR="00EF28FC" w:rsidRPr="00272F02" w:rsidRDefault="00EF28FC" w:rsidP="00C824A4">
            <w:pPr>
              <w:pStyle w:val="TableCellLeft10pt"/>
              <w:rPr>
                <w:szCs w:val="20"/>
                <w:lang w:val="en-GB"/>
              </w:rPr>
            </w:pPr>
            <w:r w:rsidRPr="00272F02">
              <w:rPr>
                <w:szCs w:val="20"/>
                <w:lang w:val="en-GB" w:eastAsia="ja-JP"/>
              </w:rPr>
              <w:t xml:space="preserve">Heading </w:t>
            </w:r>
          </w:p>
        </w:tc>
      </w:tr>
      <w:tr w:rsidR="00DB50C7" w:rsidRPr="00272F02" w14:paraId="4DC369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9F622"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0E4349F"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681FB2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A27895"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FF8D567"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628204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014A12"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3836338" w14:textId="2D8669B0" w:rsidR="00EF28FC" w:rsidRPr="00272F02" w:rsidRDefault="00EF28FC" w:rsidP="00C824A4">
            <w:pPr>
              <w:pStyle w:val="TableCellLeft10pt"/>
              <w:rPr>
                <w:szCs w:val="20"/>
                <w:lang w:val="en-GB"/>
              </w:rPr>
            </w:pPr>
            <w:r w:rsidRPr="00272F02">
              <w:rPr>
                <w:szCs w:val="20"/>
                <w:lang w:val="en-GB" w:eastAsia="ja-JP"/>
              </w:rPr>
              <w:t>One</w:t>
            </w:r>
            <w:r w:rsidR="00B7460E" w:rsidRPr="00272F02">
              <w:rPr>
                <w:szCs w:val="20"/>
                <w:lang w:val="en-GB" w:eastAsia="ja-JP"/>
              </w:rPr>
              <w:t xml:space="preserve"> </w:t>
            </w:r>
            <w:r w:rsidRPr="00272F02">
              <w:rPr>
                <w:szCs w:val="20"/>
                <w:lang w:val="en-GB" w:eastAsia="ja-JP"/>
              </w:rPr>
              <w:t>to</w:t>
            </w:r>
            <w:r w:rsidR="00B7460E" w:rsidRPr="00272F02">
              <w:rPr>
                <w:szCs w:val="20"/>
                <w:lang w:val="en-GB" w:eastAsia="ja-JP"/>
              </w:rPr>
              <w:t xml:space="preserve"> </w:t>
            </w:r>
            <w:r w:rsidR="00BA585C" w:rsidRPr="00272F02">
              <w:rPr>
                <w:szCs w:val="20"/>
                <w:lang w:val="en-GB" w:eastAsia="ja-JP"/>
              </w:rPr>
              <w:t>m</w:t>
            </w:r>
            <w:r w:rsidRPr="00272F02">
              <w:rPr>
                <w:szCs w:val="20"/>
                <w:lang w:val="en-GB" w:eastAsia="ja-JP"/>
              </w:rPr>
              <w:t>any</w:t>
            </w:r>
          </w:p>
        </w:tc>
      </w:tr>
      <w:tr w:rsidR="00DB50C7" w:rsidRPr="00272F02" w14:paraId="190D18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73254"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0827D49" w14:textId="77777777" w:rsidR="00EF28FC" w:rsidRPr="00272F02" w:rsidRDefault="00EF28FC" w:rsidP="00C824A4">
            <w:pPr>
              <w:pStyle w:val="TableCellLeft10pt"/>
              <w:rPr>
                <w:szCs w:val="20"/>
                <w:lang w:val="en-GB"/>
              </w:rPr>
            </w:pPr>
            <w:r w:rsidRPr="00272F02">
              <w:rPr>
                <w:szCs w:val="20"/>
                <w:lang w:val="en-GB"/>
              </w:rPr>
              <w:t>6.7</w:t>
            </w:r>
          </w:p>
        </w:tc>
      </w:tr>
      <w:tr w:rsidR="00DB50C7" w:rsidRPr="00272F02" w14:paraId="3C288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16FB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EA8C8B4" w14:textId="4A0AEAFC" w:rsidR="00EF28FC" w:rsidRPr="00272F02" w:rsidRDefault="00EF28FC" w:rsidP="00C824A4">
            <w:pPr>
              <w:pStyle w:val="TableCellLeft10pt"/>
              <w:rPr>
                <w:szCs w:val="20"/>
                <w:lang w:val="en-GB"/>
              </w:rPr>
            </w:pPr>
            <w:r w:rsidRPr="00272F02">
              <w:rPr>
                <w:szCs w:val="20"/>
                <w:lang w:val="en-GB"/>
              </w:rPr>
              <w:t>Investigational Trial Intervention Assignment, Randomisation and Blinding</w:t>
            </w:r>
          </w:p>
        </w:tc>
      </w:tr>
      <w:tr w:rsidR="00DB50C7" w:rsidRPr="00272F02" w14:paraId="27D73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7C478C"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FD1CF34"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F06D5C9" w14:textId="0B3E55C3"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AD6BE9">
              <w:rPr>
                <w:szCs w:val="20"/>
                <w:lang w:val="en-GB"/>
              </w:rPr>
              <w:t xml:space="preserve">6 TRIAL INTERVENTION AND CONCOMITANT THERAPY </w:t>
            </w:r>
            <w:r w:rsidR="002664E4" w:rsidRPr="00272F02">
              <w:rPr>
                <w:szCs w:val="20"/>
                <w:lang w:val="en-GB"/>
              </w:rPr>
              <w:t>and Table of Contents</w:t>
            </w:r>
          </w:p>
          <w:p w14:paraId="644435F7" w14:textId="1FE5912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5ED63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3A64FC"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0CBC5" w14:textId="77777777" w:rsidR="00EF28FC" w:rsidRPr="00272F02" w:rsidRDefault="00EF28FC" w:rsidP="00C824A4">
            <w:pPr>
              <w:pStyle w:val="TableCellLeft10pt"/>
              <w:rPr>
                <w:szCs w:val="20"/>
                <w:lang w:val="en-GB"/>
              </w:rPr>
            </w:pPr>
            <w:r w:rsidRPr="00272F02">
              <w:rPr>
                <w:szCs w:val="20"/>
                <w:lang w:val="en-GB" w:eastAsia="ja-JP"/>
              </w:rPr>
              <w:t>No</w:t>
            </w:r>
          </w:p>
        </w:tc>
      </w:tr>
    </w:tbl>
    <w:p w14:paraId="72BA0C14" w14:textId="77777777" w:rsidR="00C54684" w:rsidRPr="00272F02" w:rsidRDefault="00C54684" w:rsidP="00C54684">
      <w:pPr>
        <w:pStyle w:val="BodyText"/>
      </w:pPr>
    </w:p>
    <w:p w14:paraId="5AD1857D" w14:textId="5DFDF558" w:rsidR="00EF28FC" w:rsidRPr="00272F02" w:rsidRDefault="00EF28FC" w:rsidP="007A78AC">
      <w:pPr>
        <w:pStyle w:val="Heading3"/>
        <w:rPr>
          <w:rFonts w:cs="Times New Roman"/>
        </w:rPr>
      </w:pPr>
      <w:r w:rsidRPr="00272F02">
        <w:rPr>
          <w:rFonts w:cs="Times New Roman"/>
        </w:rPr>
        <w:t>Participant Assignment to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482EE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FB04BF"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2F1E249" w14:textId="77777777" w:rsidR="00EF28FC" w:rsidRPr="00272F02" w:rsidRDefault="00EF28FC" w:rsidP="00C824A4">
            <w:pPr>
              <w:pStyle w:val="TableCellLeft10pt"/>
              <w:rPr>
                <w:szCs w:val="20"/>
                <w:lang w:val="en-GB"/>
              </w:rPr>
            </w:pPr>
            <w:bookmarkStart w:id="449" w:name="_Toc158228372"/>
            <w:r w:rsidRPr="00272F02">
              <w:rPr>
                <w:szCs w:val="20"/>
                <w:lang w:val="en-GB"/>
              </w:rPr>
              <w:t xml:space="preserve">6.7.1 </w:t>
            </w:r>
            <w:r w:rsidRPr="00272F02">
              <w:rPr>
                <w:szCs w:val="20"/>
              </w:rPr>
              <w:t>Participant Assignment to Investigational Trial Intervention</w:t>
            </w:r>
            <w:bookmarkEnd w:id="449"/>
            <w:r w:rsidRPr="00272F02" w:rsidDel="0071514C">
              <w:rPr>
                <w:szCs w:val="20"/>
                <w:lang w:val="en-GB"/>
              </w:rPr>
              <w:t xml:space="preserve"> </w:t>
            </w:r>
          </w:p>
        </w:tc>
      </w:tr>
      <w:tr w:rsidR="00DB50C7" w:rsidRPr="00272F02" w14:paraId="2AD15D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093D60"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847035"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EADC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EB6D40"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CB0C90"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56428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EF1A53"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1D1BCBE"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403A64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D036"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797997"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44C4BC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2438"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D24598"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19ECFA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7F4925"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25EC75" w14:textId="3AE600D7"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7DC3F1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A63C"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F024E4" w14:textId="77777777" w:rsidR="00EF28FC" w:rsidRPr="00272F02" w:rsidRDefault="00EF28FC" w:rsidP="00C824A4">
            <w:pPr>
              <w:pStyle w:val="TableCellLeft10pt"/>
              <w:rPr>
                <w:szCs w:val="20"/>
                <w:lang w:val="en-GB"/>
              </w:rPr>
            </w:pPr>
            <w:r w:rsidRPr="00272F02">
              <w:rPr>
                <w:szCs w:val="20"/>
                <w:lang w:val="en-GB"/>
              </w:rPr>
              <w:t>6.7.1</w:t>
            </w:r>
            <w:r w:rsidRPr="00272F02" w:rsidDel="0071514C">
              <w:rPr>
                <w:szCs w:val="20"/>
                <w:lang w:val="en-GB"/>
              </w:rPr>
              <w:t xml:space="preserve"> </w:t>
            </w:r>
          </w:p>
        </w:tc>
      </w:tr>
      <w:tr w:rsidR="00DB50C7" w:rsidRPr="00272F02" w14:paraId="0D221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84DF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6A32DD5" w14:textId="44FE4335" w:rsidR="00EF28FC" w:rsidRPr="00272F02" w:rsidRDefault="00EF28FC" w:rsidP="00C824A4">
            <w:pPr>
              <w:pStyle w:val="TableCellLeft10pt"/>
              <w:rPr>
                <w:szCs w:val="20"/>
                <w:lang w:val="en-GB"/>
              </w:rPr>
            </w:pPr>
            <w:r w:rsidRPr="00272F02">
              <w:rPr>
                <w:szCs w:val="20"/>
              </w:rPr>
              <w:t>Participant Assignment to Investigational Trial Intervention</w:t>
            </w:r>
          </w:p>
        </w:tc>
      </w:tr>
      <w:tr w:rsidR="00DB50C7" w:rsidRPr="00272F02" w14:paraId="177C20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44DBB"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06F3D2"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3C4A6EB" w14:textId="716CCDB0"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6.7 Investigational Trial Intervention Assignment, Randomisation and Blinding, </w:t>
            </w:r>
            <w:r w:rsidR="00E42737" w:rsidRPr="00272F02">
              <w:rPr>
                <w:szCs w:val="20"/>
                <w:lang w:val="en-GB"/>
              </w:rPr>
              <w:t xml:space="preserve">6 </w:t>
            </w:r>
            <w:r w:rsidR="000A1297" w:rsidRPr="00272F02">
              <w:rPr>
                <w:szCs w:val="20"/>
                <w:lang w:val="en-GB"/>
              </w:rPr>
              <w:t>TRIAL INTERVENTION AND CONCOMITANT THERAPY</w:t>
            </w:r>
            <w:r w:rsidR="002664E4" w:rsidRPr="00272F02">
              <w:rPr>
                <w:szCs w:val="20"/>
                <w:lang w:val="en-GB"/>
              </w:rPr>
              <w:t xml:space="preserve"> and Table of Contents</w:t>
            </w:r>
          </w:p>
          <w:p w14:paraId="2A4440F1" w14:textId="086C6B6B"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060E2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91073"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F8B5BC" w14:textId="77777777" w:rsidR="00EF28FC" w:rsidRPr="00272F02" w:rsidRDefault="00EF28FC" w:rsidP="00C824A4">
            <w:pPr>
              <w:pStyle w:val="TableCellLeft10pt"/>
              <w:rPr>
                <w:szCs w:val="20"/>
                <w:lang w:val="en-GB"/>
              </w:rPr>
            </w:pPr>
            <w:r w:rsidRPr="00272F02">
              <w:rPr>
                <w:szCs w:val="20"/>
                <w:lang w:val="en-GB" w:eastAsia="ja-JP"/>
              </w:rPr>
              <w:t>No</w:t>
            </w:r>
          </w:p>
        </w:tc>
      </w:tr>
    </w:tbl>
    <w:p w14:paraId="5FE62BCB"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48B8F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AF61F"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C1E7" w14:textId="77777777" w:rsidR="00EF28FC" w:rsidRPr="00272F02" w:rsidRDefault="00EF28FC" w:rsidP="00C824A4">
            <w:pPr>
              <w:pStyle w:val="TableCellLeft10pt"/>
              <w:rPr>
                <w:szCs w:val="20"/>
                <w:lang w:val="en-GB"/>
              </w:rPr>
            </w:pPr>
            <w:r w:rsidRPr="00272F02">
              <w:rPr>
                <w:szCs w:val="20"/>
                <w:lang w:val="en-GB"/>
              </w:rPr>
              <w:t>&lt;Participant Assignment to Investigational Trial Intervention&gt;</w:t>
            </w:r>
          </w:p>
        </w:tc>
      </w:tr>
      <w:tr w:rsidR="00DB50C7" w:rsidRPr="00272F02" w14:paraId="125CE3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FC31FA"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62381"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CF323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A2DF0A"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5347B7"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4ED9FE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3E92A"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F54DB9" w14:textId="37C89447" w:rsidR="00837062" w:rsidRPr="00272F02" w:rsidRDefault="00EF28FC" w:rsidP="00C824A4">
            <w:pPr>
              <w:pStyle w:val="TableCellLeft10pt"/>
              <w:rPr>
                <w:szCs w:val="20"/>
                <w:lang w:val="en-GB"/>
              </w:rPr>
            </w:pPr>
            <w:r w:rsidRPr="00272F02">
              <w:rPr>
                <w:szCs w:val="20"/>
                <w:lang w:val="en-GB"/>
              </w:rPr>
              <w:t>CNEW</w:t>
            </w:r>
          </w:p>
          <w:p w14:paraId="760907F0" w14:textId="24ED2B61"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53827547" w14:textId="77777777" w:rsidR="00EF28FC" w:rsidRPr="00272F02" w:rsidRDefault="00EF28FC" w:rsidP="00C824A4">
            <w:pPr>
              <w:pStyle w:val="TableCellLeft10pt"/>
              <w:rPr>
                <w:szCs w:val="20"/>
                <w:lang w:val="en-GB"/>
              </w:rPr>
            </w:pPr>
            <w:r w:rsidRPr="00272F02">
              <w:rPr>
                <w:szCs w:val="20"/>
                <w:lang w:val="en-GB"/>
              </w:rPr>
              <w:t>The technique used to assign trial participants to a trial arm.</w:t>
            </w:r>
          </w:p>
        </w:tc>
      </w:tr>
      <w:tr w:rsidR="00DB50C7" w:rsidRPr="00272F02" w14:paraId="0B005E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0A5E8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4D91411" w14:textId="77777777" w:rsidR="00EF28FC" w:rsidRPr="00272F02" w:rsidRDefault="00EF28FC" w:rsidP="00C824A4">
            <w:pPr>
              <w:pStyle w:val="TableCellLeft10pt"/>
              <w:rPr>
                <w:szCs w:val="20"/>
                <w:lang w:val="en-GB"/>
              </w:rPr>
            </w:pPr>
            <w:r w:rsidRPr="00272F02">
              <w:rPr>
                <w:szCs w:val="20"/>
                <w:lang w:val="en-GB"/>
              </w:rPr>
              <w:t xml:space="preserve">Describe the method of assigning participants to investigational trial intervention without being so specific that blinding or randomisation might be compromised. If assignment to investigational trial intervention is by randomisation, describe when randomisation occurs relative to screening. State that at enrollment, participant identification codes should be assigned. </w:t>
            </w:r>
          </w:p>
          <w:p w14:paraId="26E3C4C4" w14:textId="77777777" w:rsidR="00EF28FC" w:rsidRPr="00272F02" w:rsidRDefault="00EF28FC" w:rsidP="00C824A4">
            <w:pPr>
              <w:pStyle w:val="TableCellLeft10pt"/>
              <w:rPr>
                <w:szCs w:val="20"/>
                <w:lang w:val="en-GB"/>
              </w:rPr>
            </w:pPr>
            <w:r w:rsidRPr="00272F02">
              <w:rPr>
                <w:szCs w:val="20"/>
                <w:lang w:val="en-GB"/>
              </w:rPr>
              <w:t>If adaptive randomisation or other methods of covariate balancing/minimisation are employed, include a cross-reference to the methods of analysis in Section 10 Statistical Considerations. As applicable, details regarding the implementation of procedures to minimise bias should be described.</w:t>
            </w:r>
          </w:p>
        </w:tc>
      </w:tr>
      <w:tr w:rsidR="00DB50C7" w:rsidRPr="00272F02" w14:paraId="5A660E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7A8FC"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2A8610"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1EF081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E984F"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35D9C8" w14:textId="435134AE"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360F1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C86C5"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EADE5B" w14:textId="77777777" w:rsidR="00EF28FC" w:rsidRPr="00272F02" w:rsidRDefault="00EF28FC" w:rsidP="00C824A4">
            <w:pPr>
              <w:pStyle w:val="TableCellLeft10pt"/>
              <w:rPr>
                <w:szCs w:val="20"/>
                <w:lang w:val="en-GB"/>
              </w:rPr>
            </w:pPr>
            <w:r w:rsidRPr="00272F02">
              <w:rPr>
                <w:szCs w:val="20"/>
                <w:lang w:val="en-GB"/>
              </w:rPr>
              <w:t>6.7.1</w:t>
            </w:r>
          </w:p>
        </w:tc>
      </w:tr>
      <w:tr w:rsidR="00DB50C7" w:rsidRPr="00272F02" w14:paraId="3F0EC4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24183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8C0FF4C"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592005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39D0B"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3CC7668"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5E72B3A"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6.7.1 </w:t>
            </w:r>
            <w:r w:rsidRPr="00272F02">
              <w:rPr>
                <w:szCs w:val="20"/>
              </w:rPr>
              <w:t>Participant Assignment to Investigational Trial Intervention</w:t>
            </w:r>
          </w:p>
          <w:p w14:paraId="207239CC"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3379F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F2AA3"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638023" w14:textId="77777777" w:rsidR="00EF28FC" w:rsidRPr="00272F02" w:rsidRDefault="00EF28FC" w:rsidP="00C824A4">
            <w:pPr>
              <w:pStyle w:val="TableCellLeft10pt"/>
              <w:rPr>
                <w:szCs w:val="20"/>
                <w:lang w:val="en-GB"/>
              </w:rPr>
            </w:pPr>
            <w:r w:rsidRPr="00272F02">
              <w:rPr>
                <w:szCs w:val="20"/>
                <w:lang w:val="en-GB" w:eastAsia="ja-JP"/>
              </w:rPr>
              <w:t>No</w:t>
            </w:r>
          </w:p>
        </w:tc>
      </w:tr>
    </w:tbl>
    <w:p w14:paraId="57E145E0" w14:textId="77777777" w:rsidR="00EF28FC" w:rsidRPr="00272F02" w:rsidRDefault="00EF28FC" w:rsidP="00EF28FC">
      <w:pPr>
        <w:rPr>
          <w:sz w:val="20"/>
          <w:szCs w:val="20"/>
        </w:rPr>
      </w:pPr>
    </w:p>
    <w:p w14:paraId="784290BE" w14:textId="77777777" w:rsidR="00EF28FC" w:rsidRPr="00272F02" w:rsidRDefault="00EF28FC" w:rsidP="007A78AC">
      <w:pPr>
        <w:pStyle w:val="Heading3"/>
        <w:rPr>
          <w:rFonts w:cs="Times New Roman"/>
        </w:rPr>
      </w:pPr>
      <w:r w:rsidRPr="00272F02">
        <w:rPr>
          <w:rFonts w:cs="Times New Roman"/>
        </w:rPr>
        <w:t>Randomisation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D87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B7B838" w14:textId="77777777" w:rsidR="00EF28FC" w:rsidRPr="00272F02" w:rsidRDefault="00EF28FC" w:rsidP="00C824A4">
            <w:pPr>
              <w:pStyle w:val="TableHeadingTextLeft10pt"/>
              <w:rPr>
                <w:szCs w:val="20"/>
                <w:lang w:val="de-DE"/>
              </w:rPr>
            </w:pPr>
            <w:bookmarkStart w:id="450" w:name="_mioConsistencyCheck325"/>
            <w:bookmarkEnd w:id="450"/>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23051A" w14:textId="32076D4E" w:rsidR="00EF28FC" w:rsidRPr="00272F02" w:rsidRDefault="00EF28FC" w:rsidP="00C824A4">
            <w:pPr>
              <w:pStyle w:val="TableCellLeft10pt"/>
              <w:rPr>
                <w:szCs w:val="20"/>
                <w:lang w:val="en-GB"/>
              </w:rPr>
            </w:pPr>
            <w:r w:rsidRPr="00272F02">
              <w:rPr>
                <w:szCs w:val="20"/>
                <w:lang w:val="en-GB"/>
              </w:rPr>
              <w:t>6.</w:t>
            </w:r>
            <w:r w:rsidR="002A6BA0" w:rsidRPr="00272F02">
              <w:rPr>
                <w:szCs w:val="20"/>
                <w:lang w:val="en-GB" w:eastAsia="ja-JP"/>
              </w:rPr>
              <w:t>7</w:t>
            </w:r>
            <w:r w:rsidRPr="00272F02">
              <w:rPr>
                <w:szCs w:val="20"/>
                <w:lang w:val="en-GB"/>
              </w:rPr>
              <w:t xml:space="preserve">.2 </w:t>
            </w:r>
            <w:r w:rsidR="005E63CF">
              <w:rPr>
                <w:szCs w:val="20"/>
                <w:lang w:val="en-GB"/>
              </w:rPr>
              <w:t>{</w:t>
            </w:r>
            <w:r w:rsidRPr="00272F02">
              <w:rPr>
                <w:szCs w:val="20"/>
                <w:lang w:val="en-GB"/>
              </w:rPr>
              <w:t>Randomisation</w:t>
            </w:r>
            <w:r w:rsidR="005E63CF">
              <w:rPr>
                <w:rFonts w:hint="eastAsia"/>
                <w:szCs w:val="20"/>
                <w:lang w:val="en-GB" w:eastAsia="ja-JP"/>
              </w:rPr>
              <w:t>}</w:t>
            </w:r>
          </w:p>
        </w:tc>
      </w:tr>
      <w:tr w:rsidR="00DB50C7" w:rsidRPr="00272F02" w14:paraId="080683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1C5BB4"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F6F44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0337D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006BD8"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4363F9F"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4E8F1A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7095F3"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4355F20"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3553C7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0E758"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EE7FFF9"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242FCE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1D381C"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E69DA" w14:textId="189156C3"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 xml:space="preserve">: </w:t>
            </w:r>
            <w:r w:rsidRPr="00272F02">
              <w:rPr>
                <w:szCs w:val="20"/>
                <w:lang w:val="en-GB"/>
              </w:rPr>
              <w:t xml:space="preserve"> when randomised trial</w:t>
            </w:r>
          </w:p>
        </w:tc>
      </w:tr>
      <w:tr w:rsidR="00DB50C7" w:rsidRPr="00272F02" w14:paraId="2622C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188DB3"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E00F77A" w14:textId="1DF693A4"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0BF1FE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3227D"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EC897" w14:textId="77777777" w:rsidR="00EF28FC" w:rsidRPr="00272F02" w:rsidRDefault="00EF28FC" w:rsidP="00C824A4">
            <w:pPr>
              <w:pStyle w:val="TableCellLeft10pt"/>
              <w:rPr>
                <w:szCs w:val="20"/>
                <w:lang w:val="en-GB"/>
              </w:rPr>
            </w:pPr>
            <w:r w:rsidRPr="00272F02">
              <w:rPr>
                <w:szCs w:val="20"/>
                <w:lang w:val="en-GB"/>
              </w:rPr>
              <w:t>6.7.2</w:t>
            </w:r>
          </w:p>
        </w:tc>
      </w:tr>
      <w:tr w:rsidR="00DB50C7" w:rsidRPr="00272F02" w14:paraId="7B5647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C3368A"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5103F3A" w14:textId="4713078B" w:rsidR="00EF28FC" w:rsidRPr="00272F02" w:rsidRDefault="00EF28FC" w:rsidP="00C824A4">
            <w:pPr>
              <w:pStyle w:val="TableCellLeft10pt"/>
              <w:rPr>
                <w:szCs w:val="20"/>
                <w:lang w:val="en-GB"/>
              </w:rPr>
            </w:pPr>
            <w:r w:rsidRPr="00272F02">
              <w:rPr>
                <w:szCs w:val="20"/>
                <w:lang w:val="en-GB"/>
              </w:rPr>
              <w:t>Randomisation</w:t>
            </w:r>
          </w:p>
        </w:tc>
      </w:tr>
      <w:tr w:rsidR="00DB50C7" w:rsidRPr="00272F02" w14:paraId="1C8D6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9788"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D915F1"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r w:rsidRPr="00272F02" w:rsidDel="00FD01C8">
              <w:rPr>
                <w:szCs w:val="20"/>
                <w:lang w:val="en-GB"/>
              </w:rPr>
              <w:t xml:space="preserve"> </w:t>
            </w:r>
          </w:p>
          <w:p w14:paraId="2F2BC114" w14:textId="23A5A000"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6.7 Investigational Trial Intervention Assignment, Randomisation and Blinding, </w:t>
            </w:r>
            <w:r w:rsidR="00AD6BE9">
              <w:rPr>
                <w:szCs w:val="20"/>
                <w:lang w:val="en-GB"/>
              </w:rPr>
              <w:t xml:space="preserve">6 TRIAL INTERVENTION AND CONCOMITANT THERAPY </w:t>
            </w:r>
            <w:r w:rsidR="002664E4" w:rsidRPr="00272F02">
              <w:rPr>
                <w:szCs w:val="20"/>
                <w:lang w:val="en-GB"/>
              </w:rPr>
              <w:t>and Table of Contents</w:t>
            </w:r>
          </w:p>
          <w:p w14:paraId="3C9ADFED" w14:textId="08AD10C6"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2C312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C476F"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7D661B" w14:textId="77777777" w:rsidR="00EF28FC" w:rsidRPr="00272F02" w:rsidRDefault="00EF28FC" w:rsidP="00C824A4">
            <w:pPr>
              <w:pStyle w:val="TableCellLeft10pt"/>
              <w:rPr>
                <w:szCs w:val="20"/>
                <w:lang w:val="en-GB"/>
              </w:rPr>
            </w:pPr>
            <w:r w:rsidRPr="00272F02">
              <w:rPr>
                <w:szCs w:val="20"/>
                <w:lang w:val="en-GB" w:eastAsia="ja-JP"/>
              </w:rPr>
              <w:t>No</w:t>
            </w:r>
          </w:p>
        </w:tc>
      </w:tr>
    </w:tbl>
    <w:p w14:paraId="30AA43B2"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41F9F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3D32B"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8C162" w14:textId="77777777" w:rsidR="00EF28FC" w:rsidRPr="00272F02" w:rsidRDefault="00EF28FC" w:rsidP="00C824A4">
            <w:pPr>
              <w:pStyle w:val="TableCellLeft10pt"/>
              <w:rPr>
                <w:szCs w:val="20"/>
                <w:lang w:val="en-GB"/>
              </w:rPr>
            </w:pPr>
            <w:r w:rsidRPr="00272F02">
              <w:rPr>
                <w:szCs w:val="20"/>
                <w:lang w:val="en-GB"/>
              </w:rPr>
              <w:t>{&lt;Randomisation&gt;}</w:t>
            </w:r>
          </w:p>
        </w:tc>
      </w:tr>
      <w:tr w:rsidR="00DB50C7" w:rsidRPr="00272F02" w14:paraId="135E7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2D1B22"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976F33E"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27A109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01982F"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37FAE5"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01AA17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2383D"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B3A705" w14:textId="126D05BF" w:rsidR="00837062" w:rsidRPr="00272F02" w:rsidRDefault="00EF28FC" w:rsidP="00C824A4">
            <w:pPr>
              <w:pStyle w:val="TableCellLeft10pt"/>
              <w:rPr>
                <w:szCs w:val="20"/>
                <w:lang w:val="en-GB"/>
              </w:rPr>
            </w:pPr>
            <w:r w:rsidRPr="00272F02">
              <w:rPr>
                <w:szCs w:val="20"/>
                <w:lang w:val="en-GB"/>
              </w:rPr>
              <w:t>C25196</w:t>
            </w:r>
          </w:p>
          <w:p w14:paraId="6B3BEA1C" w14:textId="7B821FF6"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749134F9" w14:textId="4BFFB9EF" w:rsidR="00EF28FC" w:rsidRPr="00272F02" w:rsidRDefault="00EF28FC" w:rsidP="00C824A4">
            <w:pPr>
              <w:pStyle w:val="TableCellLeft10pt"/>
              <w:rPr>
                <w:szCs w:val="20"/>
                <w:lang w:val="en-GB"/>
              </w:rPr>
            </w:pPr>
            <w:r w:rsidRPr="00272F02">
              <w:rPr>
                <w:szCs w:val="20"/>
                <w:lang w:val="en-GB"/>
              </w:rPr>
              <w:t>The process of assigning trial subjects to treatment or control groups using an element of chance to determine the assignments in order to reduce bias.</w:t>
            </w:r>
            <w:r w:rsidR="002D2FB9" w:rsidRPr="00272F02">
              <w:rPr>
                <w:szCs w:val="20"/>
                <w:lang w:val="en-GB"/>
              </w:rPr>
              <w:t xml:space="preserve"> [ICH E6 1.48]</w:t>
            </w:r>
          </w:p>
        </w:tc>
      </w:tr>
      <w:tr w:rsidR="00DB50C7" w:rsidRPr="00272F02" w14:paraId="198C3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7BB51"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BA0CDC" w14:textId="77777777" w:rsidR="00EF28FC" w:rsidRPr="00272F02" w:rsidRDefault="00EF28FC" w:rsidP="00C824A4">
            <w:pPr>
              <w:pStyle w:val="TableCellLeft10pt"/>
              <w:rPr>
                <w:szCs w:val="20"/>
                <w:lang w:val="en-GB"/>
              </w:rPr>
            </w:pPr>
            <w:r w:rsidRPr="00272F02">
              <w:rPr>
                <w:szCs w:val="20"/>
                <w:lang w:val="en-GB"/>
              </w:rPr>
              <w:t xml:space="preserve">Describe the randomisation procedures (for example, central randomisation procedures), the method used to generate the randomisation schedule (for example, computer generated), the source of the randomisation schedule (for example, sponsor, investigator, or other), and whether IxRS will be used. To maintain the integrity of the blinding, do not include the block size. </w:t>
            </w:r>
          </w:p>
        </w:tc>
      </w:tr>
      <w:tr w:rsidR="00DB50C7" w:rsidRPr="00272F02" w14:paraId="60E3C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59DCCA"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C77F44B" w14:textId="1ABA37CE"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randomised trial</w:t>
            </w:r>
          </w:p>
        </w:tc>
      </w:tr>
      <w:tr w:rsidR="00DB50C7" w:rsidRPr="00272F02" w14:paraId="3A37F8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ADF16"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0D1DAB" w14:textId="7EA5DD3E"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002FD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E3B68"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79C18C" w14:textId="77777777" w:rsidR="00EF28FC" w:rsidRPr="00272F02" w:rsidRDefault="00EF28FC" w:rsidP="00C824A4">
            <w:pPr>
              <w:pStyle w:val="TableCellLeft10pt"/>
              <w:rPr>
                <w:szCs w:val="20"/>
                <w:lang w:val="en-GB"/>
              </w:rPr>
            </w:pPr>
            <w:r w:rsidRPr="00272F02">
              <w:rPr>
                <w:szCs w:val="20"/>
                <w:lang w:val="en-GB"/>
              </w:rPr>
              <w:t>6.7.2</w:t>
            </w:r>
            <w:r w:rsidRPr="00272F02" w:rsidDel="00CE7730">
              <w:rPr>
                <w:szCs w:val="20"/>
                <w:lang w:val="en-GB"/>
              </w:rPr>
              <w:t xml:space="preserve"> </w:t>
            </w:r>
          </w:p>
        </w:tc>
      </w:tr>
      <w:tr w:rsidR="00DB50C7" w:rsidRPr="00272F02" w14:paraId="29FE9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83D2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5DE3E08"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21C187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C06A82"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C2B9D9"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Pr="00272F02">
              <w:rPr>
                <w:szCs w:val="20"/>
                <w:lang w:val="en-GB" w:eastAsia="ja-JP"/>
              </w:rPr>
              <w:t xml:space="preserve"> Yes</w:t>
            </w:r>
          </w:p>
          <w:p w14:paraId="18606B4A"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6.7.2 Randomisation</w:t>
            </w:r>
          </w:p>
          <w:p w14:paraId="4600A4DD"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C25196</w:t>
            </w:r>
          </w:p>
        </w:tc>
      </w:tr>
      <w:tr w:rsidR="00DB50C7" w:rsidRPr="00272F02" w14:paraId="76D01C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5A0AC"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9719E3B"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28E8A0CB" w14:textId="77777777" w:rsidR="00EF28FC" w:rsidRPr="00272F02" w:rsidRDefault="00EF28FC" w:rsidP="00EF28FC">
      <w:pPr>
        <w:rPr>
          <w:sz w:val="20"/>
          <w:szCs w:val="20"/>
        </w:rPr>
      </w:pPr>
    </w:p>
    <w:p w14:paraId="7F6D491C" w14:textId="0318B9A6" w:rsidR="00EF28FC" w:rsidRPr="00272F02" w:rsidRDefault="00F42F4E" w:rsidP="007A78AC">
      <w:pPr>
        <w:pStyle w:val="Heading3"/>
        <w:rPr>
          <w:rFonts w:cs="Times New Roman"/>
        </w:rPr>
      </w:pPr>
      <w:r w:rsidRPr="00F42F4E">
        <w:rPr>
          <w:rFonts w:cs="Times New Roman"/>
        </w:rPr>
        <w:t xml:space="preserve">Measures to Maintain </w:t>
      </w:r>
      <w:r w:rsidR="00EF28FC" w:rsidRPr="00272F02">
        <w:rPr>
          <w:rFonts w:cs="Times New Roman"/>
        </w:rPr>
        <w:t>Blinding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80E1A3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E9AAE4F" w14:textId="77777777" w:rsidR="00EF28FC" w:rsidRPr="00272F02" w:rsidRDefault="00EF28FC" w:rsidP="00C824A4">
            <w:pPr>
              <w:pStyle w:val="TableHeadingTextLeft10pt"/>
              <w:rPr>
                <w:szCs w:val="20"/>
                <w:lang w:val="de-DE"/>
              </w:rPr>
            </w:pPr>
            <w:bookmarkStart w:id="451" w:name="_mioConsistencyCheck326"/>
            <w:bookmarkEnd w:id="451"/>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1DDF59" w14:textId="471F5C33" w:rsidR="00EF28FC" w:rsidRPr="00272F02" w:rsidRDefault="00EF28FC" w:rsidP="00C824A4">
            <w:pPr>
              <w:pStyle w:val="TableCellLeft10pt"/>
              <w:rPr>
                <w:szCs w:val="20"/>
                <w:lang w:val="en-GB"/>
              </w:rPr>
            </w:pPr>
            <w:r w:rsidRPr="00272F02">
              <w:rPr>
                <w:szCs w:val="20"/>
                <w:lang w:val="en-GB"/>
              </w:rPr>
              <w:t xml:space="preserve">6.7.3 </w:t>
            </w:r>
            <w:r w:rsidR="00F42F4E">
              <w:rPr>
                <w:szCs w:val="20"/>
                <w:lang w:val="en-GB"/>
              </w:rPr>
              <w:t>{</w:t>
            </w:r>
            <w:r w:rsidR="00F42F4E">
              <w:t xml:space="preserve">Measures to Maintain </w:t>
            </w:r>
            <w:r w:rsidRPr="00272F02">
              <w:rPr>
                <w:szCs w:val="20"/>
                <w:lang w:val="en-GB"/>
              </w:rPr>
              <w:t>Blinding</w:t>
            </w:r>
            <w:r w:rsidR="00F42F4E">
              <w:rPr>
                <w:szCs w:val="20"/>
                <w:lang w:val="en-GB"/>
              </w:rPr>
              <w:t>}</w:t>
            </w:r>
          </w:p>
        </w:tc>
      </w:tr>
      <w:tr w:rsidR="00DB50C7" w:rsidRPr="00272F02" w14:paraId="296E47F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010BBB9"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FE78D4"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2AA7D41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6CAA3BF"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F89CE5"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666A76D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38104A0"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9B286C"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0BEC420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D5E44D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483B60F"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7E9AED0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1ACF111"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A8BE57" w14:textId="74FB9FD1"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blind trial</w:t>
            </w:r>
          </w:p>
        </w:tc>
      </w:tr>
      <w:tr w:rsidR="00DB50C7" w:rsidRPr="00272F02" w14:paraId="734DC0D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8849CE2"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2835482" w14:textId="5FDDB144"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74046F4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8ECBCA0"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0CED9C" w14:textId="77777777" w:rsidR="00EF28FC" w:rsidRPr="00272F02" w:rsidRDefault="00EF28FC" w:rsidP="00C824A4">
            <w:pPr>
              <w:pStyle w:val="TableCellLeft10pt"/>
              <w:rPr>
                <w:szCs w:val="20"/>
                <w:lang w:val="en-GB"/>
              </w:rPr>
            </w:pPr>
            <w:r w:rsidRPr="00272F02">
              <w:rPr>
                <w:szCs w:val="20"/>
                <w:lang w:val="en-GB"/>
              </w:rPr>
              <w:t>6.7.3</w:t>
            </w:r>
            <w:r w:rsidRPr="00272F02" w:rsidDel="002C17D0">
              <w:rPr>
                <w:szCs w:val="20"/>
                <w:lang w:val="en-GB"/>
              </w:rPr>
              <w:t xml:space="preserve"> </w:t>
            </w:r>
          </w:p>
        </w:tc>
      </w:tr>
      <w:tr w:rsidR="00DB50C7" w:rsidRPr="00272F02" w14:paraId="18A2240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92F0A6E"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CB00AFB" w14:textId="2B690C1E" w:rsidR="00EF28FC" w:rsidRPr="00272F02" w:rsidRDefault="4817CA86" w:rsidP="4817CA86">
            <w:pPr>
              <w:pStyle w:val="TableCellLeft10pt"/>
              <w:rPr>
                <w:lang w:val="en-GB"/>
              </w:rPr>
            </w:pPr>
            <w:commentRangeStart w:id="452"/>
            <w:r w:rsidRPr="4817CA86">
              <w:rPr>
                <w:lang w:val="en-GB"/>
              </w:rPr>
              <w:t>Blinding</w:t>
            </w:r>
            <w:commentRangeEnd w:id="452"/>
            <w:r w:rsidR="00EF28FC">
              <w:commentReference w:id="452"/>
            </w:r>
          </w:p>
        </w:tc>
      </w:tr>
      <w:tr w:rsidR="00DB50C7" w:rsidRPr="00272F02" w14:paraId="509CD2A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F4D59D8"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57C6E82"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r w:rsidRPr="00272F02" w:rsidDel="002C17D0">
              <w:rPr>
                <w:szCs w:val="20"/>
                <w:lang w:val="en-GB"/>
              </w:rPr>
              <w:t xml:space="preserve"> </w:t>
            </w:r>
          </w:p>
          <w:p w14:paraId="41A87686" w14:textId="7AD1036E"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6.7 Investigational Trial Intervention Assignment, Randomisation and Blinding, </w:t>
            </w:r>
            <w:r w:rsidR="00AD6BE9">
              <w:rPr>
                <w:szCs w:val="20"/>
                <w:lang w:val="en-GB"/>
              </w:rPr>
              <w:t xml:space="preserve">6 TRIAL INTERVENTION AND CONCOMITANT THERAPY </w:t>
            </w:r>
            <w:r w:rsidR="002664E4" w:rsidRPr="00272F02">
              <w:rPr>
                <w:szCs w:val="20"/>
                <w:lang w:val="en-GB"/>
              </w:rPr>
              <w:t>and Table of Contents</w:t>
            </w:r>
          </w:p>
          <w:p w14:paraId="76D7D1E9" w14:textId="16367DE0"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EB530A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B4B1A94"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477089"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81769E2"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76C77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5AB0B"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BF715A" w14:textId="0845CC64" w:rsidR="00EF28FC" w:rsidRPr="00272F02" w:rsidRDefault="004D449C" w:rsidP="00C824A4">
            <w:pPr>
              <w:pStyle w:val="TableCellLeft10pt"/>
              <w:rPr>
                <w:szCs w:val="20"/>
                <w:lang w:val="en-GB" w:eastAsia="ja-JP"/>
              </w:rPr>
            </w:pPr>
            <w:r w:rsidRPr="00272F02">
              <w:rPr>
                <w:szCs w:val="20"/>
                <w:lang w:val="en-GB" w:eastAsia="ja-JP"/>
              </w:rPr>
              <w:t>{</w:t>
            </w:r>
            <w:r w:rsidR="00EF28FC" w:rsidRPr="00272F02">
              <w:rPr>
                <w:szCs w:val="20"/>
                <w:lang w:val="en-GB"/>
              </w:rPr>
              <w:t>&lt;</w:t>
            </w:r>
            <w:r w:rsidR="0014373C">
              <w:t xml:space="preserve">Measures to Maintain </w:t>
            </w:r>
            <w:r w:rsidR="00EF28FC" w:rsidRPr="00272F02">
              <w:rPr>
                <w:szCs w:val="20"/>
                <w:lang w:val="en-GB"/>
              </w:rPr>
              <w:t>Blinding&gt;</w:t>
            </w:r>
            <w:r w:rsidRPr="00272F02">
              <w:rPr>
                <w:szCs w:val="20"/>
                <w:lang w:val="en-GB" w:eastAsia="ja-JP"/>
              </w:rPr>
              <w:t>}</w:t>
            </w:r>
          </w:p>
        </w:tc>
      </w:tr>
      <w:tr w:rsidR="00DB50C7" w:rsidRPr="00272F02" w14:paraId="100E6C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412D43"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25AB3"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4E813A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284EA"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91CD64"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0FE80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359BA"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1B4B8D" w14:textId="4815ADBF" w:rsidR="00837062" w:rsidRPr="00272F02" w:rsidRDefault="00EF28FC" w:rsidP="00C824A4">
            <w:pPr>
              <w:pStyle w:val="TableCellLeft10pt"/>
              <w:rPr>
                <w:szCs w:val="20"/>
                <w:lang w:val="en-GB"/>
              </w:rPr>
            </w:pPr>
            <w:r w:rsidRPr="00272F02">
              <w:rPr>
                <w:szCs w:val="20"/>
                <w:lang w:val="en-GB"/>
              </w:rPr>
              <w:t>C189349</w:t>
            </w:r>
          </w:p>
          <w:p w14:paraId="2979BAB3" w14:textId="02B746FE"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3DFC3773" w14:textId="77777777" w:rsidR="00EF28FC" w:rsidRPr="00272F02" w:rsidRDefault="00EF28FC" w:rsidP="00C824A4">
            <w:pPr>
              <w:pStyle w:val="TableCellLeft10pt"/>
              <w:rPr>
                <w:szCs w:val="20"/>
                <w:lang w:val="en-GB"/>
              </w:rPr>
            </w:pPr>
            <w:r w:rsidRPr="00272F02">
              <w:rPr>
                <w:szCs w:val="20"/>
                <w:lang w:val="en-GB"/>
              </w:rPr>
              <w:t>The methodology used for enacting trial blinding.</w:t>
            </w:r>
          </w:p>
        </w:tc>
      </w:tr>
      <w:tr w:rsidR="00DB50C7" w:rsidRPr="00272F02" w14:paraId="24D93C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B2DC01"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FAEE1DE" w14:textId="4C2B2024" w:rsidR="00EF28FC" w:rsidRPr="00272F02" w:rsidRDefault="00EF28FC" w:rsidP="3FAC1DFE">
            <w:pPr>
              <w:pStyle w:val="TableHeadingTextLeft10pt"/>
              <w:rPr>
                <w:b w:val="0"/>
              </w:rPr>
            </w:pPr>
            <w:r w:rsidRPr="00272F02">
              <w:rPr>
                <w:b w:val="0"/>
              </w:rPr>
              <w:t>Describe efforts to ensure that the investigational trial intervention(s) are as indistinguishable as possible. Plans for the maintenance of randomisation codes and appropriate blinding for the trial should be described. Procedures for planned (</w:t>
            </w:r>
            <w:r w:rsidR="78D884C2" w:rsidRPr="00272F02">
              <w:rPr>
                <w:b w:val="0"/>
              </w:rPr>
              <w:t>e.g.</w:t>
            </w:r>
            <w:r w:rsidRPr="00272F02">
              <w:rPr>
                <w:b w:val="0"/>
              </w:rPr>
              <w:t xml:space="preserve"> Interim Analysis), and unintentional (</w:t>
            </w:r>
            <w:r w:rsidR="78D884C2" w:rsidRPr="00272F02">
              <w:rPr>
                <w:b w:val="0"/>
              </w:rPr>
              <w:t>e.g.</w:t>
            </w:r>
            <w:r w:rsidRPr="00272F02">
              <w:rPr>
                <w:b w:val="0"/>
              </w:rPr>
              <w:t xml:space="preserve"> breach of procedure) breaking of randomisation codes should be provided. For unplanned but intentional actions (</w:t>
            </w:r>
            <w:r w:rsidR="78D884C2" w:rsidRPr="00272F02">
              <w:rPr>
                <w:b w:val="0"/>
              </w:rPr>
              <w:t>e.g.</w:t>
            </w:r>
            <w:r w:rsidRPr="00272F02">
              <w:rPr>
                <w:b w:val="0"/>
              </w:rPr>
              <w:t xml:space="preserve"> safety events), </w:t>
            </w:r>
            <w:r w:rsidR="630570A5" w:rsidRPr="00272F02">
              <w:rPr>
                <w:b w:val="0"/>
              </w:rPr>
              <w:t>refer to Section 6.7.4 Emergency Unblinding at the Site.</w:t>
            </w:r>
          </w:p>
          <w:p w14:paraId="176550CB" w14:textId="7167752A" w:rsidR="00EF28FC" w:rsidRPr="00272F02" w:rsidRDefault="00EF28FC" w:rsidP="00444021">
            <w:pPr>
              <w:pStyle w:val="TableHeadingTextLeft10pt"/>
              <w:rPr>
                <w:szCs w:val="20"/>
                <w:lang w:val="en-GB"/>
              </w:rPr>
            </w:pPr>
            <w:r w:rsidRPr="00272F02">
              <w:rPr>
                <w:b w:val="0"/>
                <w:szCs w:val="20"/>
              </w:rPr>
              <w:t xml:space="preserve">If the trial allows for some investigators or other designated staff to remain unblinded (for example, to allow them to adjust investigational trial intervention), the means of maintaining the blinding for other investigators or staff should be explained. Measures to prevent unblinding by laboratory measurements or while performing study assessments, if used, should be described. </w:t>
            </w:r>
          </w:p>
        </w:tc>
      </w:tr>
      <w:tr w:rsidR="00DB50C7" w:rsidRPr="00272F02" w14:paraId="21A6C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F7F83B"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FAC00F" w14:textId="040CC622"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blind trial </w:t>
            </w:r>
          </w:p>
        </w:tc>
      </w:tr>
      <w:tr w:rsidR="00DB50C7" w:rsidRPr="00272F02" w14:paraId="3F8650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6249"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A595107" w14:textId="5F483448"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61734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98D52"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3F3D16" w14:textId="77777777" w:rsidR="00EF28FC" w:rsidRPr="00272F02" w:rsidRDefault="00EF28FC" w:rsidP="00C824A4">
            <w:pPr>
              <w:pStyle w:val="TableCellLeft10pt"/>
              <w:rPr>
                <w:szCs w:val="20"/>
                <w:lang w:val="en-GB"/>
              </w:rPr>
            </w:pPr>
            <w:r w:rsidRPr="00272F02">
              <w:rPr>
                <w:szCs w:val="20"/>
                <w:lang w:val="en-GB"/>
              </w:rPr>
              <w:t>6.7.3</w:t>
            </w:r>
          </w:p>
        </w:tc>
      </w:tr>
      <w:tr w:rsidR="00DB50C7" w:rsidRPr="00272F02" w14:paraId="2D7186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A0050"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8FAED61"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2141E3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CEA71"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CAE2F1" w14:textId="742F07CA"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44653A" w:rsidRPr="00272F02">
              <w:rPr>
                <w:szCs w:val="20"/>
                <w:lang w:val="en-GB"/>
              </w:rPr>
              <w:t>Yes</w:t>
            </w:r>
          </w:p>
          <w:p w14:paraId="6E7114FC" w14:textId="77777777" w:rsidR="00EF28FC" w:rsidRPr="00272F02" w:rsidRDefault="00EF28FC" w:rsidP="00C824A4">
            <w:pPr>
              <w:pStyle w:val="TableCellLeft10pt"/>
              <w:tabs>
                <w:tab w:val="left" w:pos="1796"/>
              </w:tabs>
              <w:rPr>
                <w:szCs w:val="20"/>
                <w:lang w:val="en-GB"/>
              </w:rPr>
            </w:pPr>
            <w:r w:rsidRPr="00272F02">
              <w:rPr>
                <w:rStyle w:val="TableCellLeft10ptBoldChar"/>
                <w:szCs w:val="20"/>
              </w:rPr>
              <w:t>Relationship</w:t>
            </w:r>
            <w:r w:rsidRPr="00272F02">
              <w:rPr>
                <w:szCs w:val="20"/>
                <w:lang w:val="en-GB"/>
              </w:rPr>
              <w:t>: 6.7.3 Blinding</w:t>
            </w:r>
          </w:p>
          <w:p w14:paraId="033EF4CC"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C189349</w:t>
            </w:r>
          </w:p>
        </w:tc>
      </w:tr>
      <w:tr w:rsidR="00DB50C7" w:rsidRPr="00272F02" w14:paraId="77FE22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97C07"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1D809D6"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B89AD98" w14:textId="77777777" w:rsidR="00EF28FC" w:rsidRPr="00272F02" w:rsidRDefault="00EF28FC" w:rsidP="00EF28FC">
      <w:pPr>
        <w:rPr>
          <w:sz w:val="20"/>
          <w:szCs w:val="20"/>
        </w:rPr>
      </w:pPr>
    </w:p>
    <w:p w14:paraId="1BD59722" w14:textId="77777777" w:rsidR="00EF28FC" w:rsidRPr="00272F02" w:rsidRDefault="00EF28FC" w:rsidP="007A78AC">
      <w:pPr>
        <w:pStyle w:val="Heading3"/>
        <w:rPr>
          <w:rFonts w:cs="Times New Roman"/>
        </w:rPr>
      </w:pPr>
      <w:r w:rsidRPr="00272F02">
        <w:rPr>
          <w:rFonts w:cs="Times New Roman"/>
        </w:rPr>
        <w:t>Emergency Unblinding at the Site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5014E9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C13B104" w14:textId="77777777" w:rsidR="00EF28FC" w:rsidRPr="00272F02" w:rsidRDefault="00EF28FC" w:rsidP="00C824A4">
            <w:pPr>
              <w:pStyle w:val="TableHeadingTextLeft10pt"/>
              <w:rPr>
                <w:szCs w:val="20"/>
                <w:lang w:val="de-DE"/>
              </w:rPr>
            </w:pPr>
            <w:bookmarkStart w:id="453" w:name="_mioConsistencyCheck327"/>
            <w:bookmarkEnd w:id="453"/>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A7AD319" w14:textId="77777777" w:rsidR="00EF28FC" w:rsidRPr="00272F02" w:rsidRDefault="4817CA86" w:rsidP="4817CA86">
            <w:pPr>
              <w:pStyle w:val="TableCellLeft10pt"/>
              <w:rPr>
                <w:lang w:val="en-GB"/>
              </w:rPr>
            </w:pPr>
            <w:r w:rsidRPr="4817CA86">
              <w:rPr>
                <w:lang w:val="en-GB" w:eastAsia="ja-JP"/>
              </w:rPr>
              <w:t>6.7.4</w:t>
            </w:r>
            <w:r w:rsidRPr="4817CA86">
              <w:rPr>
                <w:lang w:val="en-GB"/>
              </w:rPr>
              <w:t xml:space="preserve"> </w:t>
            </w:r>
            <w:commentRangeStart w:id="454"/>
            <w:r w:rsidRPr="4817CA86">
              <w:rPr>
                <w:lang w:val="en-GB"/>
              </w:rPr>
              <w:t>Emergency Unblinding at the Site</w:t>
            </w:r>
            <w:commentRangeEnd w:id="454"/>
            <w:r w:rsidR="00EF28FC">
              <w:commentReference w:id="454"/>
            </w:r>
          </w:p>
        </w:tc>
      </w:tr>
      <w:tr w:rsidR="00DB50C7" w:rsidRPr="00272F02" w14:paraId="0F15430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E31790E"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FE0BBE"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11AD74C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DB93690"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6F160C"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692FF83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6657C10"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E554B21"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17615F8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05358C2"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0FC71"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51A680D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D9AAE24"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217445E" w14:textId="4B4ABBC1"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blind trial</w:t>
            </w:r>
          </w:p>
        </w:tc>
      </w:tr>
      <w:tr w:rsidR="00DB50C7" w:rsidRPr="00272F02" w14:paraId="1CB6A0D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BA9CF3C"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802FCD" w14:textId="1ACA67C9"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1F229F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544477F"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77973F" w14:textId="77777777" w:rsidR="00EF28FC" w:rsidRPr="00272F02" w:rsidRDefault="00EF28FC" w:rsidP="00C824A4">
            <w:pPr>
              <w:pStyle w:val="TableCellLeft10pt"/>
              <w:rPr>
                <w:szCs w:val="20"/>
                <w:lang w:val="en-GB"/>
              </w:rPr>
            </w:pPr>
            <w:r w:rsidRPr="00272F02">
              <w:rPr>
                <w:szCs w:val="20"/>
                <w:lang w:val="en-GB" w:eastAsia="ja-JP"/>
              </w:rPr>
              <w:t>6.7.4</w:t>
            </w:r>
            <w:r w:rsidRPr="00272F02" w:rsidDel="00CB418A">
              <w:rPr>
                <w:szCs w:val="20"/>
                <w:lang w:val="en-GB"/>
              </w:rPr>
              <w:t xml:space="preserve"> </w:t>
            </w:r>
          </w:p>
        </w:tc>
      </w:tr>
      <w:tr w:rsidR="00DB50C7" w:rsidRPr="00272F02" w14:paraId="29AD23C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241FAD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4211AE" w14:textId="71DB4819" w:rsidR="00EF28FC" w:rsidRPr="00272F02" w:rsidRDefault="00EF28FC" w:rsidP="00C824A4">
            <w:pPr>
              <w:pStyle w:val="TableCellLeft10pt"/>
              <w:rPr>
                <w:szCs w:val="20"/>
                <w:lang w:val="en-GB"/>
              </w:rPr>
            </w:pPr>
            <w:r w:rsidRPr="00272F02">
              <w:rPr>
                <w:szCs w:val="20"/>
                <w:lang w:val="en-GB"/>
              </w:rPr>
              <w:t>Emergency Unblinding at the Site</w:t>
            </w:r>
          </w:p>
        </w:tc>
      </w:tr>
      <w:tr w:rsidR="00DB50C7" w:rsidRPr="00272F02" w14:paraId="45C902C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242E594"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6E5FDF"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r w:rsidRPr="00272F02" w:rsidDel="00CB418A">
              <w:rPr>
                <w:szCs w:val="20"/>
                <w:lang w:val="en-GB"/>
              </w:rPr>
              <w:t xml:space="preserve"> </w:t>
            </w:r>
          </w:p>
          <w:p w14:paraId="2460A04A" w14:textId="4EAECD93"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6.7 Investigational Trial Intervention Assignment, Randomisation and Blinding, </w:t>
            </w:r>
            <w:r w:rsidR="00AD6BE9">
              <w:rPr>
                <w:szCs w:val="20"/>
                <w:lang w:val="en-GB"/>
              </w:rPr>
              <w:t xml:space="preserve">6 TRIAL INTERVENTION AND CONCOMITANT THERAPY </w:t>
            </w:r>
            <w:r w:rsidR="002664E4" w:rsidRPr="00272F02">
              <w:rPr>
                <w:szCs w:val="20"/>
                <w:lang w:val="en-GB"/>
              </w:rPr>
              <w:t>and Table of Contents</w:t>
            </w:r>
          </w:p>
          <w:p w14:paraId="29F20C27" w14:textId="6D7BD19B"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7AFB133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B7C07CC"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043FAD8"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D1D5B22" w14:textId="77777777" w:rsidR="00EF28FC" w:rsidRPr="00272F02" w:rsidRDefault="00EF28FC" w:rsidP="00EF28FC">
      <w:pPr>
        <w:rPr>
          <w:sz w:val="20"/>
          <w:szCs w:val="20"/>
        </w:rPr>
      </w:pPr>
      <w:bookmarkStart w:id="455" w:name="_mioConsistencyCheck328"/>
      <w:bookmarkEnd w:id="45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B70A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3DF0B5"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4822EC" w14:textId="77777777" w:rsidR="00EF28FC" w:rsidRPr="00272F02" w:rsidRDefault="00EF28FC" w:rsidP="00C824A4">
            <w:pPr>
              <w:pStyle w:val="00Paragraph"/>
              <w:spacing w:before="0" w:after="0"/>
              <w:rPr>
                <w:sz w:val="20"/>
                <w:szCs w:val="20"/>
                <w:lang w:val="en-GB"/>
              </w:rPr>
            </w:pPr>
            <w:r w:rsidRPr="00272F02">
              <w:rPr>
                <w:sz w:val="20"/>
                <w:szCs w:val="20"/>
                <w:lang w:val="en-GB"/>
              </w:rPr>
              <w:t>{&lt;Emergency Unblinding at the Site&gt;}</w:t>
            </w:r>
          </w:p>
        </w:tc>
      </w:tr>
      <w:tr w:rsidR="00DB50C7" w:rsidRPr="00272F02" w14:paraId="4858D5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1F9D06"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3D7C978"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18457A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8E26"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58F1EA"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9AD6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C4C13"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E26CD" w14:textId="10E591FB" w:rsidR="00837062" w:rsidRPr="00272F02" w:rsidRDefault="00EF28FC" w:rsidP="00C824A4">
            <w:pPr>
              <w:pStyle w:val="TableCellLeft10pt"/>
              <w:rPr>
                <w:szCs w:val="20"/>
                <w:lang w:val="en-GB"/>
              </w:rPr>
            </w:pPr>
            <w:r w:rsidRPr="00272F02">
              <w:rPr>
                <w:szCs w:val="20"/>
                <w:lang w:val="en-GB"/>
              </w:rPr>
              <w:t>CNEW</w:t>
            </w:r>
          </w:p>
          <w:p w14:paraId="3A46CB82" w14:textId="521E11AA"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48F9FEB6" w14:textId="77777777" w:rsidR="00EF28FC" w:rsidRPr="00272F02" w:rsidRDefault="00EF28FC" w:rsidP="00C824A4">
            <w:pPr>
              <w:pStyle w:val="TableCellLeft10pt"/>
              <w:rPr>
                <w:szCs w:val="20"/>
                <w:lang w:val="en-GB"/>
              </w:rPr>
            </w:pPr>
            <w:r w:rsidRPr="00272F02">
              <w:rPr>
                <w:szCs w:val="20"/>
                <w:lang w:val="en-GB"/>
              </w:rPr>
              <w:t>A description of the methodology used for unblinding of the trial treatment in the case of a sudden unforeseen crisis that requires immediate medical care of the participant.</w:t>
            </w:r>
            <w:r w:rsidRPr="00272F02" w:rsidDel="00B13762">
              <w:rPr>
                <w:szCs w:val="20"/>
                <w:lang w:val="en-GB"/>
              </w:rPr>
              <w:t xml:space="preserve"> </w:t>
            </w:r>
          </w:p>
        </w:tc>
      </w:tr>
      <w:tr w:rsidR="00DB50C7" w:rsidRPr="00272F02" w14:paraId="1421C3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9F862"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CA9E25" w14:textId="77777777" w:rsidR="00EF28FC" w:rsidRPr="00272F02" w:rsidRDefault="00EF28FC" w:rsidP="00C824A4">
            <w:pPr>
              <w:pStyle w:val="TableHeadingTextLeft10pt"/>
              <w:rPr>
                <w:szCs w:val="20"/>
              </w:rPr>
            </w:pPr>
            <w:r w:rsidRPr="00272F02">
              <w:rPr>
                <w:b w:val="0"/>
                <w:szCs w:val="20"/>
              </w:rPr>
              <w:t>Describe the criteria for breaking the trial blind or participant code. Describe the circumstances in which the blinding would be broken for an individual or for all participants and who has responsibility. Include the procedure for emergency unblinding such as via IxRS or code envelopes as well as documentation of unblinding. Indicate to whom the intentional and unplanned unblinding should be reported.</w:t>
            </w:r>
          </w:p>
        </w:tc>
      </w:tr>
      <w:tr w:rsidR="00DB50C7" w:rsidRPr="00272F02" w14:paraId="33B18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528868"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F47E1E2" w14:textId="0D11C032"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blind trial </w:t>
            </w:r>
          </w:p>
        </w:tc>
      </w:tr>
      <w:tr w:rsidR="00DB50C7" w:rsidRPr="00272F02" w14:paraId="0775F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CE6CF"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EF755C" w14:textId="1336E7F8"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0A8BB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F7597"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5EF34E" w14:textId="77777777" w:rsidR="00EF28FC" w:rsidRPr="00272F02" w:rsidRDefault="00EF28FC" w:rsidP="00C824A4">
            <w:pPr>
              <w:pStyle w:val="TableCellLeft10pt"/>
              <w:rPr>
                <w:szCs w:val="20"/>
                <w:lang w:val="en-GB"/>
              </w:rPr>
            </w:pPr>
            <w:r w:rsidRPr="00272F02">
              <w:rPr>
                <w:szCs w:val="20"/>
                <w:lang w:val="en-GB" w:eastAsia="ja-JP"/>
              </w:rPr>
              <w:t>6.7.4</w:t>
            </w:r>
            <w:r w:rsidRPr="00272F02" w:rsidDel="007407EE">
              <w:rPr>
                <w:szCs w:val="20"/>
                <w:lang w:val="en-GB"/>
              </w:rPr>
              <w:t xml:space="preserve"> </w:t>
            </w:r>
          </w:p>
        </w:tc>
      </w:tr>
      <w:tr w:rsidR="00DB50C7" w:rsidRPr="00272F02" w14:paraId="75062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3A41E1"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9FE1F5F"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3B8615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606B47"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3002B7A"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890D95C"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lang w:val="en-GB" w:eastAsia="ja-JP"/>
              </w:rPr>
              <w:t>6.7.4</w:t>
            </w:r>
            <w:r w:rsidRPr="00272F02">
              <w:rPr>
                <w:szCs w:val="20"/>
                <w:lang w:val="en-GB"/>
              </w:rPr>
              <w:t xml:space="preserve"> Emergency Unblinding at the Site</w:t>
            </w:r>
          </w:p>
          <w:p w14:paraId="77EF89CB"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651D4E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D3AE6"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C93C5C" w14:textId="77777777" w:rsidR="00EF28FC" w:rsidRPr="00272F02" w:rsidRDefault="00EF28FC" w:rsidP="00C824A4">
            <w:pPr>
              <w:pStyle w:val="TableCellLeft10pt"/>
              <w:rPr>
                <w:szCs w:val="20"/>
                <w:lang w:val="en-GB"/>
              </w:rPr>
            </w:pPr>
            <w:r w:rsidRPr="00272F02">
              <w:rPr>
                <w:szCs w:val="20"/>
                <w:lang w:val="en-GB" w:eastAsia="ja-JP"/>
              </w:rPr>
              <w:t>No</w:t>
            </w:r>
          </w:p>
        </w:tc>
      </w:tr>
    </w:tbl>
    <w:p w14:paraId="3062A724" w14:textId="77777777" w:rsidR="00EF28FC" w:rsidRPr="00272F02" w:rsidRDefault="00EF28FC" w:rsidP="00EF28FC">
      <w:pPr>
        <w:rPr>
          <w:sz w:val="20"/>
          <w:szCs w:val="20"/>
        </w:rPr>
      </w:pPr>
    </w:p>
    <w:p w14:paraId="53B2DAEE" w14:textId="23115ED0" w:rsidR="00EF28FC" w:rsidRPr="00272F02" w:rsidRDefault="00EF28FC" w:rsidP="007A78AC">
      <w:pPr>
        <w:pStyle w:val="Heading2"/>
        <w:rPr>
          <w:rFonts w:cs="Times New Roman"/>
        </w:rPr>
      </w:pPr>
      <w:bookmarkStart w:id="456" w:name="_Toc158228376"/>
      <w:r w:rsidRPr="00272F02">
        <w:rPr>
          <w:rFonts w:cs="Times New Roman"/>
        </w:rPr>
        <w:t>Investigational Trial Intervention</w:t>
      </w:r>
      <w:r w:rsidR="00E714B1" w:rsidRPr="00272F02">
        <w:rPr>
          <w:rFonts w:cs="Times New Roman"/>
        </w:rPr>
        <w:t xml:space="preserve"> </w:t>
      </w:r>
      <w:r w:rsidR="00E714B1">
        <w:t>Adherence</w:t>
      </w:r>
      <w:bookmarkEnd w:id="45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C7DBCA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F85C7E9"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52FB41" w14:textId="07E13EE7" w:rsidR="00EF28FC" w:rsidRPr="00272F02" w:rsidRDefault="00EF28FC" w:rsidP="00C824A4">
            <w:pPr>
              <w:pStyle w:val="TableCellLeft10pt"/>
              <w:rPr>
                <w:szCs w:val="20"/>
                <w:lang w:val="en-GB"/>
              </w:rPr>
            </w:pPr>
            <w:r w:rsidRPr="00272F02">
              <w:rPr>
                <w:szCs w:val="20"/>
                <w:lang w:val="en-GB"/>
              </w:rPr>
              <w:t xml:space="preserve">6.8 </w:t>
            </w:r>
            <w:r w:rsidRPr="00272F02">
              <w:rPr>
                <w:szCs w:val="20"/>
              </w:rPr>
              <w:t xml:space="preserve">Investigational Trial Intervention </w:t>
            </w:r>
            <w:r w:rsidR="00E714B1">
              <w:t>Adherence</w:t>
            </w:r>
          </w:p>
        </w:tc>
      </w:tr>
      <w:tr w:rsidR="00DB50C7" w:rsidRPr="00272F02" w14:paraId="593E913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EBA92C0"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CD25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1DEC7CE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05713D3"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A05BBF"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4403E61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480DE46"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EDBDEED"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2B801E9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49FD354"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27B33D3"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04D7AD3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D2240C6"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1BD56D"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1602DBA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11CB8B2"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5E67AD4" w14:textId="24B39138"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338B5E7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6B157D5"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C8348C4" w14:textId="77777777" w:rsidR="00EF28FC" w:rsidRPr="00272F02" w:rsidRDefault="00EF28FC" w:rsidP="00C824A4">
            <w:pPr>
              <w:pStyle w:val="TableCellLeft10pt"/>
              <w:rPr>
                <w:szCs w:val="20"/>
                <w:lang w:val="en-GB"/>
              </w:rPr>
            </w:pPr>
            <w:r w:rsidRPr="00272F02">
              <w:rPr>
                <w:szCs w:val="20"/>
                <w:lang w:val="en-GB"/>
              </w:rPr>
              <w:t>6.8</w:t>
            </w:r>
          </w:p>
        </w:tc>
      </w:tr>
      <w:tr w:rsidR="00DB50C7" w:rsidRPr="00272F02" w14:paraId="4BA511E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4B4F91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C3CD3B" w14:textId="052DEC60" w:rsidR="00EF28FC" w:rsidRPr="00272F02" w:rsidRDefault="4817CA86" w:rsidP="4817CA86">
            <w:pPr>
              <w:pStyle w:val="TableCellLeft10pt"/>
              <w:rPr>
                <w:lang w:val="en-GB"/>
              </w:rPr>
            </w:pPr>
            <w:r>
              <w:t xml:space="preserve">Investigational Trial Intervention </w:t>
            </w:r>
            <w:commentRangeStart w:id="457"/>
            <w:r>
              <w:t>Compliance</w:t>
            </w:r>
            <w:commentRangeEnd w:id="457"/>
            <w:r w:rsidR="00EF28FC">
              <w:commentReference w:id="457"/>
            </w:r>
          </w:p>
        </w:tc>
      </w:tr>
      <w:tr w:rsidR="00DB50C7" w:rsidRPr="00272F02" w14:paraId="48108F3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6AD5B23"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8DFD5F"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93DED11" w14:textId="3E456B9D"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00AD6BE9">
              <w:rPr>
                <w:szCs w:val="20"/>
                <w:lang w:val="en-GB"/>
              </w:rPr>
              <w:t xml:space="preserve">6 TRIAL INTERVENTION AND CONCOMITANT THERAPY </w:t>
            </w:r>
            <w:r w:rsidR="002664E4" w:rsidRPr="00272F02">
              <w:rPr>
                <w:szCs w:val="20"/>
                <w:lang w:val="en-GB"/>
              </w:rPr>
              <w:t>and Table of Contents</w:t>
            </w:r>
          </w:p>
          <w:p w14:paraId="67BC90EC" w14:textId="4DD1DE0A"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1AFBAE2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E5316E2"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A1B724"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4454F259"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9E08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E2148E"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3B455B" w14:textId="083E3B02" w:rsidR="00EF28FC" w:rsidRPr="00272F02" w:rsidRDefault="00EF28FC" w:rsidP="00C824A4">
            <w:pPr>
              <w:pStyle w:val="TableCellLeft10pt"/>
              <w:rPr>
                <w:szCs w:val="20"/>
                <w:lang w:val="en-GB"/>
              </w:rPr>
            </w:pPr>
            <w:r w:rsidRPr="00272F02">
              <w:rPr>
                <w:szCs w:val="20"/>
                <w:lang w:val="en-GB"/>
              </w:rPr>
              <w:t xml:space="preserve">&lt;Investigational Trial Intervention </w:t>
            </w:r>
            <w:r w:rsidR="00E714B1" w:rsidRPr="00E714B1">
              <w:rPr>
                <w:szCs w:val="20"/>
                <w:lang w:val="en-GB"/>
              </w:rPr>
              <w:t>Adherence</w:t>
            </w:r>
            <w:r w:rsidRPr="00272F02">
              <w:rPr>
                <w:szCs w:val="20"/>
                <w:lang w:val="en-GB"/>
              </w:rPr>
              <w:t xml:space="preserve">&gt; </w:t>
            </w:r>
          </w:p>
        </w:tc>
      </w:tr>
      <w:tr w:rsidR="00DB50C7" w:rsidRPr="00272F02" w14:paraId="4ED8E5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29F40"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D447F2"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56707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F30AF5"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3F83DC9"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F8F33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13460"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0938AB9" w14:textId="41A0CB21" w:rsidR="00837062" w:rsidRPr="00272F02" w:rsidRDefault="00EF28FC" w:rsidP="00C824A4">
            <w:pPr>
              <w:pStyle w:val="TableCellLeft10pt"/>
              <w:rPr>
                <w:szCs w:val="20"/>
                <w:lang w:val="en-GB"/>
              </w:rPr>
            </w:pPr>
            <w:r w:rsidRPr="00272F02">
              <w:rPr>
                <w:szCs w:val="20"/>
                <w:lang w:val="en-GB"/>
              </w:rPr>
              <w:t>CNEW</w:t>
            </w:r>
          </w:p>
          <w:p w14:paraId="573CA6D5" w14:textId="509D94DE"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4CD9188A" w14:textId="77777777" w:rsidR="00EF28FC" w:rsidRPr="00272F02" w:rsidRDefault="00EF28FC" w:rsidP="00C824A4">
            <w:pPr>
              <w:pStyle w:val="TableCellLeft10pt"/>
              <w:rPr>
                <w:szCs w:val="20"/>
                <w:lang w:val="en-GB"/>
              </w:rPr>
            </w:pPr>
            <w:r w:rsidRPr="00272F02">
              <w:rPr>
                <w:szCs w:val="20"/>
                <w:lang w:val="en-GB"/>
              </w:rPr>
              <w:t>A textual description of the measures taken to ensure trial intervention compliance, including mandatory documentation to be filled out and the source data that will be used to document investigational trial intervention compliance.</w:t>
            </w:r>
          </w:p>
        </w:tc>
      </w:tr>
      <w:tr w:rsidR="00DB50C7" w:rsidRPr="00272F02" w14:paraId="48DF4E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C45A14"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C09A17" w14:textId="63588D23" w:rsidR="00EF28FC" w:rsidRPr="00272F02" w:rsidRDefault="00EF28FC" w:rsidP="00C824A4">
            <w:pPr>
              <w:pStyle w:val="TableCellLeft10pt"/>
              <w:rPr>
                <w:szCs w:val="20"/>
                <w:lang w:val="en-GB"/>
              </w:rPr>
            </w:pPr>
            <w:r w:rsidRPr="00272F02">
              <w:rPr>
                <w:szCs w:val="20"/>
                <w:lang w:val="en-GB"/>
              </w:rPr>
              <w:t>Describe the measures to monitor and document participants’ compliance with investigational intervention (</w:t>
            </w:r>
            <w:r w:rsidR="009310DE" w:rsidRPr="00272F02">
              <w:rPr>
                <w:szCs w:val="20"/>
                <w:lang w:val="en-GB"/>
              </w:rPr>
              <w:t>e.g.</w:t>
            </w:r>
            <w:r w:rsidRPr="00272F02">
              <w:rPr>
                <w:szCs w:val="20"/>
                <w:lang w:val="en-GB"/>
              </w:rPr>
              <w:t xml:space="preserve"> study intervention accountability records, diary cards, or investigational intervention concentration measurements).</w:t>
            </w:r>
          </w:p>
          <w:p w14:paraId="4DE442B1" w14:textId="60534134" w:rsidR="00EF28FC" w:rsidRPr="00272F02" w:rsidRDefault="00EF28FC" w:rsidP="00C824A4">
            <w:pPr>
              <w:pStyle w:val="TableCellLeft10pt"/>
              <w:rPr>
                <w:szCs w:val="20"/>
                <w:lang w:val="en-GB"/>
              </w:rPr>
            </w:pPr>
            <w:r w:rsidRPr="00272F02">
              <w:rPr>
                <w:szCs w:val="20"/>
                <w:lang w:val="en-GB"/>
              </w:rPr>
              <w:t>List what documents are mandatory to complete (for example, participant drug log) and what source data/records will be used to document investigational intervention compliance.</w:t>
            </w:r>
            <w:r w:rsidR="00F77B38" w:rsidRPr="00272F02">
              <w:rPr>
                <w:szCs w:val="20"/>
                <w:lang w:val="en-GB"/>
              </w:rPr>
              <w:t xml:space="preserve"> </w:t>
            </w:r>
          </w:p>
        </w:tc>
      </w:tr>
      <w:tr w:rsidR="00DB50C7" w:rsidRPr="00272F02" w14:paraId="29A3A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31D92"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524EBF"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5F873C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9EFAF"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A7CC465" w14:textId="0EEBD93C"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2031F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37EDBD"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A84F9E" w14:textId="77777777" w:rsidR="00EF28FC" w:rsidRPr="00272F02" w:rsidRDefault="00EF28FC" w:rsidP="00C824A4">
            <w:pPr>
              <w:pStyle w:val="TableCellLeft10pt"/>
              <w:rPr>
                <w:szCs w:val="20"/>
                <w:lang w:val="en-GB"/>
              </w:rPr>
            </w:pPr>
            <w:r w:rsidRPr="00272F02">
              <w:rPr>
                <w:szCs w:val="20"/>
                <w:lang w:val="en-GB"/>
              </w:rPr>
              <w:t>6.8</w:t>
            </w:r>
          </w:p>
        </w:tc>
      </w:tr>
      <w:tr w:rsidR="00DB50C7" w:rsidRPr="00272F02" w14:paraId="427D1F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E4759D"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380E279"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2CF51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B94E0"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2B269A" w14:textId="4864E75C" w:rsidR="00EF28FC" w:rsidRPr="00272F02" w:rsidRDefault="00EF28FC" w:rsidP="00C824A4">
            <w:pPr>
              <w:pStyle w:val="TableCellLeft10pt"/>
              <w:rPr>
                <w:szCs w:val="20"/>
                <w:lang w:val="en-GB"/>
              </w:rPr>
            </w:pPr>
            <w:r w:rsidRPr="00272F02">
              <w:rPr>
                <w:rStyle w:val="TableCellLeft10ptBoldChar"/>
                <w:szCs w:val="20"/>
              </w:rPr>
              <w:t>Value Allowed</w:t>
            </w:r>
            <w:r w:rsidRPr="00272F02">
              <w:rPr>
                <w:szCs w:val="20"/>
                <w:lang w:val="en-GB"/>
              </w:rPr>
              <w:t xml:space="preserve">: </w:t>
            </w:r>
            <w:r w:rsidR="00580FDE" w:rsidRPr="00272F02">
              <w:rPr>
                <w:szCs w:val="20"/>
                <w:lang w:val="en-GB" w:eastAsia="ja-JP"/>
              </w:rPr>
              <w:t>Yes</w:t>
            </w:r>
          </w:p>
          <w:p w14:paraId="78749186" w14:textId="566A6E74"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6.8 </w:t>
            </w:r>
            <w:r w:rsidRPr="00272F02">
              <w:rPr>
                <w:szCs w:val="20"/>
              </w:rPr>
              <w:t xml:space="preserve">Investigational Trial Intervention </w:t>
            </w:r>
            <w:r w:rsidR="00E714B1">
              <w:t>Adherence</w:t>
            </w:r>
          </w:p>
          <w:p w14:paraId="2AFFA8A2"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C40A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9FBE8"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701D476"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6C4067F" w14:textId="77777777" w:rsidR="00EF28FC" w:rsidRPr="00272F02" w:rsidRDefault="00EF28FC" w:rsidP="00EF28FC">
      <w:pPr>
        <w:rPr>
          <w:sz w:val="20"/>
          <w:szCs w:val="20"/>
        </w:rPr>
      </w:pPr>
    </w:p>
    <w:p w14:paraId="093A2915" w14:textId="4C1C30DB" w:rsidR="00EF28FC" w:rsidRPr="00272F02" w:rsidRDefault="00EF28FC" w:rsidP="007A78AC">
      <w:pPr>
        <w:pStyle w:val="Heading2"/>
        <w:rPr>
          <w:rFonts w:cs="Times New Roman"/>
        </w:rPr>
      </w:pPr>
      <w:r w:rsidRPr="00272F02">
        <w:rPr>
          <w:rFonts w:cs="Times New Roman"/>
        </w:rPr>
        <w:t>Description of Non</w:t>
      </w:r>
      <w:r w:rsidR="005B6CFB">
        <w:rPr>
          <w:rFonts w:cs="Times New Roman"/>
        </w:rPr>
        <w:t>i</w:t>
      </w:r>
      <w:r w:rsidRPr="00272F02">
        <w:rPr>
          <w:rFonts w:cs="Times New Roman"/>
        </w:rPr>
        <w:t>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4B5CF6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746B02C"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E13B8A" w14:textId="708B1DCB" w:rsidR="00EF28FC" w:rsidRPr="00272F02" w:rsidRDefault="00EF28FC" w:rsidP="00C824A4">
            <w:pPr>
              <w:pStyle w:val="TableCellLeft10pt"/>
              <w:rPr>
                <w:szCs w:val="20"/>
                <w:lang w:val="en-GB"/>
              </w:rPr>
            </w:pPr>
            <w:r w:rsidRPr="00272F02">
              <w:rPr>
                <w:szCs w:val="20"/>
                <w:lang w:val="en-GB"/>
              </w:rPr>
              <w:t>6.9 Description of Non</w:t>
            </w:r>
            <w:r w:rsidR="005B6CFB">
              <w:rPr>
                <w:szCs w:val="20"/>
                <w:lang w:val="en-GB"/>
              </w:rPr>
              <w:t>i</w:t>
            </w:r>
            <w:r w:rsidRPr="00272F02">
              <w:rPr>
                <w:szCs w:val="20"/>
                <w:lang w:val="en-GB"/>
              </w:rPr>
              <w:t>nvestigational Trial Intervention</w:t>
            </w:r>
          </w:p>
        </w:tc>
      </w:tr>
      <w:tr w:rsidR="00DB50C7" w:rsidRPr="00272F02" w14:paraId="54832B6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DE2C46A"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F95E51C"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AD3250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724EC27"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E8476EC"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1702530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13F9F82"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0D719B7"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4F104DB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F3718D1"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BFE065"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40DB421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F8178AF"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FFB54D"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7035F2F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683FEAB"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CDBF71" w14:textId="01216C5B" w:rsidR="00EF28FC" w:rsidRPr="00272F02" w:rsidRDefault="00EF28FC" w:rsidP="00C824A4">
            <w:pPr>
              <w:pStyle w:val="TableCellLeft10pt"/>
              <w:rPr>
                <w:szCs w:val="20"/>
                <w:lang w:val="en-GB" w:eastAsia="ja-JP"/>
              </w:rPr>
            </w:pPr>
            <w:r w:rsidRPr="00272F02">
              <w:rPr>
                <w:szCs w:val="20"/>
                <w:lang w:val="en-GB" w:eastAsia="ja-JP"/>
              </w:rPr>
              <w:t>One</w:t>
            </w:r>
            <w:r w:rsidR="0044653A" w:rsidRPr="00272F02">
              <w:rPr>
                <w:szCs w:val="20"/>
                <w:lang w:val="en-GB" w:eastAsia="ja-JP"/>
              </w:rPr>
              <w:t xml:space="preserve"> to one</w:t>
            </w:r>
          </w:p>
        </w:tc>
      </w:tr>
      <w:tr w:rsidR="00DB50C7" w:rsidRPr="00272F02" w14:paraId="6D9EC90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0B5FDCA"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D60586" w14:textId="77777777" w:rsidR="00EF28FC" w:rsidRPr="00272F02" w:rsidRDefault="00EF28FC" w:rsidP="00C824A4">
            <w:pPr>
              <w:pStyle w:val="TableCellLeft10pt"/>
              <w:rPr>
                <w:szCs w:val="20"/>
                <w:lang w:val="en-GB"/>
              </w:rPr>
            </w:pPr>
            <w:r w:rsidRPr="00272F02">
              <w:rPr>
                <w:szCs w:val="20"/>
                <w:lang w:val="en-GB"/>
              </w:rPr>
              <w:t>6.9</w:t>
            </w:r>
          </w:p>
        </w:tc>
      </w:tr>
      <w:tr w:rsidR="00DB50C7" w:rsidRPr="00272F02" w14:paraId="39648AE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F93328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07A57D" w14:textId="620C7EAD" w:rsidR="00EF28FC" w:rsidRPr="00272F02" w:rsidRDefault="4817CA86" w:rsidP="4817CA86">
            <w:pPr>
              <w:pStyle w:val="TableCellLeft10pt"/>
              <w:rPr>
                <w:lang w:val="en-GB"/>
              </w:rPr>
            </w:pPr>
            <w:r w:rsidRPr="4817CA86">
              <w:rPr>
                <w:lang w:val="en-GB"/>
              </w:rPr>
              <w:t xml:space="preserve">Description of </w:t>
            </w:r>
            <w:commentRangeStart w:id="458"/>
            <w:r w:rsidRPr="4817CA86">
              <w:rPr>
                <w:lang w:val="en-GB"/>
              </w:rPr>
              <w:t>Non-Investigational</w:t>
            </w:r>
            <w:commentRangeEnd w:id="458"/>
            <w:r w:rsidR="00EF28FC">
              <w:commentReference w:id="458"/>
            </w:r>
            <w:r w:rsidRPr="4817CA86">
              <w:rPr>
                <w:lang w:val="en-GB"/>
              </w:rPr>
              <w:t xml:space="preserve"> Trial Intervention</w:t>
            </w:r>
          </w:p>
        </w:tc>
      </w:tr>
      <w:tr w:rsidR="00DB50C7" w:rsidRPr="00272F02" w14:paraId="5A47728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1314EE7"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ACDA58" w14:textId="0FF4F806"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Pr="00272F02">
              <w:rPr>
                <w:szCs w:val="20"/>
                <w:lang w:val="en-GB"/>
              </w:rPr>
              <w:t>No</w:t>
            </w:r>
          </w:p>
          <w:p w14:paraId="7141476B" w14:textId="7CE87B14"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00AD6BE9">
              <w:rPr>
                <w:szCs w:val="20"/>
                <w:lang w:val="en-GB"/>
              </w:rPr>
              <w:t xml:space="preserve">6 TRIAL INTERVENTION AND CONCOMITANT THERAPY </w:t>
            </w:r>
            <w:r w:rsidR="002664E4" w:rsidRPr="00272F02">
              <w:rPr>
                <w:szCs w:val="20"/>
                <w:lang w:val="en-GB"/>
              </w:rPr>
              <w:t>and Table of Contents</w:t>
            </w:r>
          </w:p>
          <w:p w14:paraId="705DD1D3" w14:textId="14648CEA"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1BDB943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2018E06"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B21BA7"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51D2A5FA"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B5DD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363C0B"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AA2BC4" w14:textId="7DC6A2C7" w:rsidR="00EF28FC" w:rsidRPr="00272F02" w:rsidRDefault="00EF28FC" w:rsidP="00C824A4">
            <w:pPr>
              <w:pStyle w:val="TableCellLeft10pt"/>
              <w:rPr>
                <w:szCs w:val="20"/>
                <w:lang w:val="en-GB"/>
              </w:rPr>
            </w:pPr>
            <w:r w:rsidRPr="00272F02">
              <w:rPr>
                <w:szCs w:val="20"/>
                <w:lang w:val="en-GB"/>
              </w:rPr>
              <w:t>&lt;Description of Non</w:t>
            </w:r>
            <w:r w:rsidR="005B6CFB">
              <w:rPr>
                <w:szCs w:val="20"/>
                <w:lang w:val="en-GB"/>
              </w:rPr>
              <w:t>i</w:t>
            </w:r>
            <w:r w:rsidRPr="00272F02">
              <w:rPr>
                <w:szCs w:val="20"/>
                <w:lang w:val="en-GB"/>
              </w:rPr>
              <w:t>nvestigational Trial Intervention&gt;</w:t>
            </w:r>
          </w:p>
        </w:tc>
      </w:tr>
      <w:tr w:rsidR="00DB50C7" w:rsidRPr="00272F02" w14:paraId="60B7407A" w14:textId="77777777" w:rsidTr="00910BB6">
        <w:trPr>
          <w:trHeight w:val="224"/>
        </w:trPr>
        <w:tc>
          <w:tcPr>
            <w:tcW w:w="1215" w:type="pct"/>
            <w:tcBorders>
              <w:top w:val="single" w:sz="4" w:space="0" w:color="auto"/>
              <w:left w:val="single" w:sz="4" w:space="0" w:color="auto"/>
              <w:bottom w:val="single" w:sz="4" w:space="0" w:color="auto"/>
              <w:right w:val="single" w:sz="4" w:space="0" w:color="auto"/>
            </w:tcBorders>
            <w:hideMark/>
          </w:tcPr>
          <w:p w14:paraId="4A780CB1"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BCFFE"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2660BE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1763D"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91EDE9"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57972A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88E47B"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3DA59C" w14:textId="24A205E6" w:rsidR="00837062" w:rsidRPr="00272F02" w:rsidRDefault="00EF28FC" w:rsidP="00C824A4">
            <w:pPr>
              <w:pStyle w:val="TableCellLeft10pt"/>
              <w:rPr>
                <w:szCs w:val="20"/>
                <w:lang w:val="en-GB"/>
              </w:rPr>
            </w:pPr>
            <w:r w:rsidRPr="00272F02">
              <w:rPr>
                <w:szCs w:val="20"/>
                <w:lang w:val="en-GB"/>
              </w:rPr>
              <w:t>CNEW</w:t>
            </w:r>
          </w:p>
          <w:p w14:paraId="6BAEC661" w14:textId="76C90E9C"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2AFD6EFA" w14:textId="1A427082" w:rsidR="00EF28FC" w:rsidRPr="00272F02" w:rsidRDefault="006530CB" w:rsidP="00C824A4">
            <w:pPr>
              <w:pStyle w:val="TableCellLeft10pt"/>
              <w:rPr>
                <w:szCs w:val="20"/>
                <w:lang w:val="en-GB"/>
              </w:rPr>
            </w:pPr>
            <w:r w:rsidRPr="00272F02">
              <w:rPr>
                <w:szCs w:val="20"/>
                <w:lang w:val="en-GB"/>
              </w:rPr>
              <w:t>A narrative representation of the non-investigational trial intervention</w:t>
            </w:r>
          </w:p>
        </w:tc>
      </w:tr>
      <w:tr w:rsidR="00DB50C7" w:rsidRPr="00272F02" w14:paraId="45A6A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45C3B1"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87145AD" w14:textId="77777777" w:rsidR="00EF28FC" w:rsidRPr="00272F02" w:rsidRDefault="00EF28FC" w:rsidP="00C824A4">
            <w:pPr>
              <w:pStyle w:val="TableCellLeft10pt"/>
              <w:rPr>
                <w:szCs w:val="20"/>
                <w:lang w:val="en-GB"/>
              </w:rPr>
            </w:pPr>
            <w:r w:rsidRPr="00272F02">
              <w:rPr>
                <w:szCs w:val="20"/>
                <w:lang w:val="en-GB"/>
              </w:rPr>
              <w:t xml:space="preserve">As stated in Section 6, non-investigational interventions are products used in the trial but are not part of trial objectives and hence, are not investigational trial interventions. </w:t>
            </w:r>
          </w:p>
          <w:p w14:paraId="0C8AD8AA" w14:textId="77777777" w:rsidR="00EF28FC" w:rsidRPr="00272F02" w:rsidRDefault="00EF28FC" w:rsidP="00C824A4">
            <w:pPr>
              <w:pStyle w:val="TableCellLeft10pt"/>
              <w:rPr>
                <w:szCs w:val="20"/>
                <w:lang w:val="en-GB"/>
              </w:rPr>
            </w:pPr>
            <w:r w:rsidRPr="00272F02">
              <w:rPr>
                <w:szCs w:val="20"/>
                <w:lang w:val="en-GB"/>
              </w:rPr>
              <w:t>The non-investigational trial intervention(s) may be described concisely in a table or in the following sections as applicable.</w:t>
            </w:r>
          </w:p>
        </w:tc>
      </w:tr>
      <w:tr w:rsidR="00DB50C7" w:rsidRPr="00272F02" w14:paraId="5EA12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F836A4"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E5504AD"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11AEF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C48B9"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31EDA71" w14:textId="08757456"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2A6D57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40957D"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B387CB" w14:textId="77777777" w:rsidR="00EF28FC" w:rsidRPr="00272F02" w:rsidRDefault="00EF28FC" w:rsidP="00C824A4">
            <w:pPr>
              <w:pStyle w:val="TableCellLeft10pt"/>
              <w:rPr>
                <w:szCs w:val="20"/>
                <w:lang w:val="en-GB"/>
              </w:rPr>
            </w:pPr>
            <w:r w:rsidRPr="00272F02">
              <w:rPr>
                <w:szCs w:val="20"/>
                <w:lang w:val="en-GB"/>
              </w:rPr>
              <w:t>6.9</w:t>
            </w:r>
          </w:p>
        </w:tc>
      </w:tr>
      <w:tr w:rsidR="00DB50C7" w:rsidRPr="00272F02" w14:paraId="58A5AB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B37F4D"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427744D"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1A42CC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4CB31"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B13FB94"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8A7425F" w14:textId="485F9784"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6.9 Description of Non</w:t>
            </w:r>
            <w:r w:rsidR="005B6CFB">
              <w:rPr>
                <w:szCs w:val="20"/>
                <w:lang w:val="en-GB"/>
              </w:rPr>
              <w:t>i</w:t>
            </w:r>
            <w:r w:rsidRPr="00272F02">
              <w:rPr>
                <w:szCs w:val="20"/>
                <w:lang w:val="en-GB"/>
              </w:rPr>
              <w:t>nvestigational Trial Intervention</w:t>
            </w:r>
          </w:p>
          <w:p w14:paraId="33A9F5AD"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B545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A89477"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54552C"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5EC625A1" w14:textId="77777777" w:rsidR="00EF28FC" w:rsidRPr="00272F02" w:rsidRDefault="00EF28FC" w:rsidP="00EF28FC">
      <w:pPr>
        <w:rPr>
          <w:sz w:val="20"/>
          <w:szCs w:val="20"/>
        </w:rPr>
      </w:pPr>
    </w:p>
    <w:p w14:paraId="729E8A0C" w14:textId="77777777" w:rsidR="00EF28FC" w:rsidRPr="00272F02" w:rsidRDefault="4817CA86" w:rsidP="007A78AC">
      <w:pPr>
        <w:pStyle w:val="Heading3"/>
        <w:rPr>
          <w:rFonts w:cs="Times New Roman"/>
        </w:rPr>
      </w:pPr>
      <w:commentRangeStart w:id="459"/>
      <w:r w:rsidRPr="4817CA86">
        <w:rPr>
          <w:rFonts w:cs="Times New Roman"/>
        </w:rPr>
        <w:t>Bac</w:t>
      </w:r>
      <w:commentRangeEnd w:id="459"/>
      <w:r w:rsidR="00EF28FC">
        <w:commentReference w:id="459"/>
      </w:r>
      <w:r w:rsidRPr="4817CA86">
        <w:rPr>
          <w:rFonts w:cs="Times New Roman"/>
        </w:rPr>
        <w:t>kground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59367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2D22A"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E56D00" w14:textId="36645E3D" w:rsidR="00EF28FC" w:rsidRPr="00272F02" w:rsidRDefault="00EF28FC" w:rsidP="00C824A4">
            <w:pPr>
              <w:pStyle w:val="TableCellLeft10pt"/>
              <w:rPr>
                <w:szCs w:val="20"/>
                <w:lang w:val="en-GB"/>
              </w:rPr>
            </w:pPr>
            <w:r w:rsidRPr="00272F02">
              <w:rPr>
                <w:szCs w:val="20"/>
              </w:rPr>
              <w:t xml:space="preserve">6.9.1 </w:t>
            </w:r>
            <w:r w:rsidR="0077567A">
              <w:rPr>
                <w:szCs w:val="20"/>
              </w:rPr>
              <w:t>{</w:t>
            </w:r>
            <w:r w:rsidRPr="00272F02">
              <w:rPr>
                <w:szCs w:val="20"/>
              </w:rPr>
              <w:t xml:space="preserve">Background </w:t>
            </w:r>
            <w:r w:rsidR="002A6BA0" w:rsidRPr="00272F02">
              <w:rPr>
                <w:szCs w:val="20"/>
                <w:lang w:eastAsia="ja-JP"/>
              </w:rPr>
              <w:t xml:space="preserve">Trial </w:t>
            </w:r>
            <w:r w:rsidRPr="00272F02">
              <w:rPr>
                <w:szCs w:val="20"/>
              </w:rPr>
              <w:t>Intervention</w:t>
            </w:r>
            <w:r w:rsidR="0077567A">
              <w:rPr>
                <w:szCs w:val="20"/>
              </w:rPr>
              <w:t>}</w:t>
            </w:r>
          </w:p>
        </w:tc>
      </w:tr>
      <w:tr w:rsidR="00DB50C7" w:rsidRPr="00272F02" w14:paraId="665F82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F1A791"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B6296A"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237B32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8F0C2"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A949A6"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7B85FE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5AD553"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FB69BDB"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371B0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0C663"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777B9AE"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0BF2FB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468F2"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27ACC0E" w14:textId="70B762DA"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background interventions are defined</w:t>
            </w:r>
          </w:p>
        </w:tc>
      </w:tr>
      <w:tr w:rsidR="00DB50C7" w:rsidRPr="00272F02" w14:paraId="7839F8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998DEA"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E60AD2" w14:textId="40559776"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026DC4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06BFC5"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F7D331" w14:textId="77777777" w:rsidR="00EF28FC" w:rsidRPr="00272F02" w:rsidRDefault="00EF28FC" w:rsidP="00C824A4">
            <w:pPr>
              <w:pStyle w:val="TableCellLeft10pt"/>
              <w:rPr>
                <w:szCs w:val="20"/>
                <w:lang w:val="en-GB"/>
              </w:rPr>
            </w:pPr>
            <w:r w:rsidRPr="00272F02">
              <w:rPr>
                <w:szCs w:val="20"/>
              </w:rPr>
              <w:t>6.9.1</w:t>
            </w:r>
          </w:p>
        </w:tc>
      </w:tr>
      <w:tr w:rsidR="00DB50C7" w:rsidRPr="00272F02" w14:paraId="7B8E6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17A00A"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63750E" w14:textId="798BD9C8" w:rsidR="00EF28FC" w:rsidRPr="00272F02" w:rsidRDefault="00EF28FC" w:rsidP="00C824A4">
            <w:pPr>
              <w:pStyle w:val="TableCellLeft10pt"/>
              <w:rPr>
                <w:szCs w:val="20"/>
                <w:lang w:val="en-GB"/>
              </w:rPr>
            </w:pPr>
            <w:r w:rsidRPr="00272F02">
              <w:rPr>
                <w:szCs w:val="20"/>
              </w:rPr>
              <w:t xml:space="preserve">Background </w:t>
            </w:r>
            <w:r w:rsidR="002A6BA0" w:rsidRPr="00272F02">
              <w:rPr>
                <w:szCs w:val="20"/>
                <w:lang w:eastAsia="ja-JP"/>
              </w:rPr>
              <w:t xml:space="preserve">Trial </w:t>
            </w:r>
            <w:r w:rsidRPr="00272F02">
              <w:rPr>
                <w:szCs w:val="20"/>
              </w:rPr>
              <w:t>Intervention</w:t>
            </w:r>
          </w:p>
        </w:tc>
      </w:tr>
      <w:tr w:rsidR="00DB50C7" w:rsidRPr="00272F02" w14:paraId="0D3F78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1C52A1"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9AA382"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57F94D6" w14:textId="724A8332"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Pr="00272F02">
              <w:rPr>
                <w:szCs w:val="20"/>
                <w:lang w:val="en-GB"/>
              </w:rPr>
              <w:t>6.9 Description of Non</w:t>
            </w:r>
            <w:r w:rsidR="005B6CFB">
              <w:rPr>
                <w:szCs w:val="20"/>
                <w:lang w:val="en-GB"/>
              </w:rPr>
              <w:t>i</w:t>
            </w:r>
            <w:r w:rsidRPr="00272F02">
              <w:rPr>
                <w:szCs w:val="20"/>
                <w:lang w:val="en-GB"/>
              </w:rPr>
              <w:t>nvestigational Trial Intervention,</w:t>
            </w:r>
            <w:r w:rsidRPr="00272F02">
              <w:rPr>
                <w:rStyle w:val="TableCellLeft10ptBoldChar"/>
                <w:b w:val="0"/>
                <w:bCs/>
                <w:szCs w:val="20"/>
              </w:rPr>
              <w:t xml:space="preserve"> </w:t>
            </w:r>
            <w:r w:rsidR="00AD6BE9">
              <w:rPr>
                <w:szCs w:val="20"/>
                <w:lang w:val="en-GB"/>
              </w:rPr>
              <w:t xml:space="preserve">6 TRIAL INTERVENTION AND CONCOMITANT THERAPY </w:t>
            </w:r>
            <w:r w:rsidR="002664E4" w:rsidRPr="00272F02">
              <w:rPr>
                <w:szCs w:val="20"/>
                <w:lang w:val="en-GB"/>
              </w:rPr>
              <w:t>and Table of Contents</w:t>
            </w:r>
          </w:p>
          <w:p w14:paraId="0A7D8AB8" w14:textId="6D9CB09D"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3A97B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BE7A8"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8F2EDC0"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86657FA"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67F44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49F1CE"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4CE3976" w14:textId="2B199FEA" w:rsidR="00EF28FC" w:rsidRPr="00272F02" w:rsidRDefault="00EF28FC" w:rsidP="00C824A4">
            <w:pPr>
              <w:pStyle w:val="TableCellLeft10pt"/>
              <w:rPr>
                <w:szCs w:val="20"/>
                <w:lang w:val="en-GB"/>
              </w:rPr>
            </w:pPr>
            <w:r w:rsidRPr="00272F02">
              <w:rPr>
                <w:szCs w:val="20"/>
              </w:rPr>
              <w:t xml:space="preserve">{&lt;Background </w:t>
            </w:r>
            <w:r w:rsidR="002A6BA0" w:rsidRPr="00272F02">
              <w:rPr>
                <w:szCs w:val="20"/>
                <w:lang w:eastAsia="ja-JP"/>
              </w:rPr>
              <w:t xml:space="preserve">Trial </w:t>
            </w:r>
            <w:r w:rsidRPr="00272F02">
              <w:rPr>
                <w:szCs w:val="20"/>
              </w:rPr>
              <w:t>Intervention&gt;}</w:t>
            </w:r>
          </w:p>
        </w:tc>
      </w:tr>
      <w:tr w:rsidR="00DB50C7" w:rsidRPr="00272F02" w14:paraId="767AAA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78E87"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4A3AEED"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A2D7D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F9C849"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8576DB"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6BD97A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2E148D"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0739AD" w14:textId="3518AA14" w:rsidR="00837062" w:rsidRPr="00272F02" w:rsidRDefault="00EF28FC" w:rsidP="00C824A4">
            <w:pPr>
              <w:pStyle w:val="TableCellLeft10pt"/>
              <w:rPr>
                <w:szCs w:val="20"/>
                <w:lang w:val="en-GB"/>
              </w:rPr>
            </w:pPr>
            <w:r w:rsidRPr="00272F02">
              <w:rPr>
                <w:szCs w:val="20"/>
                <w:lang w:val="en-GB"/>
              </w:rPr>
              <w:t>C165822</w:t>
            </w:r>
          </w:p>
          <w:p w14:paraId="06621291" w14:textId="0E419962"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7B6EFC7E" w14:textId="4E5FAD02" w:rsidR="00EF28FC" w:rsidRPr="00272F02" w:rsidRDefault="00EF28FC" w:rsidP="00C824A4">
            <w:pPr>
              <w:pStyle w:val="TableCellLeft10pt"/>
              <w:rPr>
                <w:szCs w:val="20"/>
                <w:lang w:val="en-GB"/>
              </w:rPr>
            </w:pPr>
            <w:r w:rsidRPr="00272F02">
              <w:rPr>
                <w:szCs w:val="20"/>
                <w:lang w:val="en-GB"/>
              </w:rPr>
              <w:t xml:space="preserve">Medicinal products that are administered to each clinical trial subject, regardless of randomization group, a) to treat the indication which is the object of the study, or b) required in the protocol as part of standard care for a condition that is not the indication under investigation, and is relevant for the clinical trial design. </w:t>
            </w:r>
            <w:r w:rsidR="00E95A56" w:rsidRPr="00272F02">
              <w:rPr>
                <w:szCs w:val="20"/>
                <w:lang w:val="en-GB"/>
              </w:rPr>
              <w:t>[After Recommendations from the expert group on clinical trials for the implementation of Regulation (EU) No 536/2014' dd 28 June 2017]</w:t>
            </w:r>
          </w:p>
        </w:tc>
      </w:tr>
      <w:tr w:rsidR="00DB50C7" w:rsidRPr="00272F02" w14:paraId="4C9842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72C28"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A5B833" w14:textId="77777777" w:rsidR="00EF28FC" w:rsidRPr="00272F02" w:rsidRDefault="00EF28FC" w:rsidP="00C824A4">
            <w:pPr>
              <w:pStyle w:val="TableCellLeft10pt"/>
              <w:rPr>
                <w:szCs w:val="20"/>
                <w:lang w:val="en-GB"/>
              </w:rPr>
            </w:pPr>
            <w:r w:rsidRPr="00272F02">
              <w:rPr>
                <w:szCs w:val="20"/>
                <w:lang w:val="en-GB"/>
              </w:rPr>
              <w:t>Describe permitted background intervention(s), including administration and any conditions for use.</w:t>
            </w:r>
          </w:p>
        </w:tc>
      </w:tr>
      <w:tr w:rsidR="00DB50C7" w:rsidRPr="00272F02" w14:paraId="134C96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7E794"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8BCD37" w14:textId="4658471F"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background interventions are defined </w:t>
            </w:r>
          </w:p>
        </w:tc>
      </w:tr>
      <w:tr w:rsidR="00DB50C7" w:rsidRPr="00272F02" w14:paraId="378DEF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71021"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772BB72" w14:textId="7959DA30"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6872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1DD80E"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F68633" w14:textId="77777777" w:rsidR="00EF28FC" w:rsidRPr="00272F02" w:rsidRDefault="00EF28FC" w:rsidP="00C824A4">
            <w:pPr>
              <w:pStyle w:val="TableCellLeft10pt"/>
              <w:rPr>
                <w:szCs w:val="20"/>
                <w:lang w:val="en-GB"/>
              </w:rPr>
            </w:pPr>
            <w:r w:rsidRPr="00272F02">
              <w:rPr>
                <w:szCs w:val="20"/>
              </w:rPr>
              <w:t>6.9.1</w:t>
            </w:r>
          </w:p>
        </w:tc>
      </w:tr>
      <w:tr w:rsidR="00DB50C7" w:rsidRPr="00272F02" w14:paraId="49592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10A28"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5F8408"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7E90AA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0206E"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769217C" w14:textId="4EABC096" w:rsidR="00EF28FC" w:rsidRPr="00272F02" w:rsidRDefault="00EF28FC" w:rsidP="00C824A4">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8563D7" w:rsidRPr="00272F02">
              <w:rPr>
                <w:szCs w:val="20"/>
                <w:lang w:val="en-GB" w:eastAsia="ja-JP"/>
              </w:rPr>
              <w:t>Yes</w:t>
            </w:r>
          </w:p>
          <w:p w14:paraId="57365FE5" w14:textId="09B87342"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8563D7" w:rsidRPr="00272F02">
              <w:rPr>
                <w:szCs w:val="20"/>
              </w:rPr>
              <w:t>6.9.1 Background Trial Intervention</w:t>
            </w:r>
          </w:p>
          <w:p w14:paraId="5C09C9D4"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C165822</w:t>
            </w:r>
          </w:p>
        </w:tc>
      </w:tr>
      <w:tr w:rsidR="00DB50C7" w:rsidRPr="00272F02" w14:paraId="4958B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ED8E98"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841CFB"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D303266" w14:textId="77777777" w:rsidR="00416556" w:rsidRPr="00272F02" w:rsidRDefault="00416556" w:rsidP="00910BB6"/>
    <w:p w14:paraId="6BC2E8B3" w14:textId="0E5926BF" w:rsidR="00EF28FC" w:rsidRPr="00272F02" w:rsidRDefault="00EF28FC" w:rsidP="007A78AC">
      <w:pPr>
        <w:pStyle w:val="Heading3"/>
        <w:rPr>
          <w:rFonts w:cs="Times New Roman"/>
        </w:rPr>
      </w:pPr>
      <w:r w:rsidRPr="00272F02">
        <w:rPr>
          <w:rFonts w:cs="Times New Roman"/>
        </w:rPr>
        <w:t>Rescue Therapy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4260FE7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F660055" w14:textId="77777777" w:rsidR="00EF28FC" w:rsidRPr="00272F02" w:rsidRDefault="00EF28FC" w:rsidP="00C824A4">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77278688" w14:textId="55E5CCE1" w:rsidR="00EF28FC" w:rsidRPr="00272F02" w:rsidRDefault="00EF28FC" w:rsidP="00C824A4">
            <w:pPr>
              <w:pStyle w:val="TableCellLeft10pt"/>
              <w:rPr>
                <w:szCs w:val="20"/>
                <w:lang w:val="en-GB"/>
              </w:rPr>
            </w:pPr>
            <w:r w:rsidRPr="00272F02">
              <w:rPr>
                <w:szCs w:val="20"/>
                <w:lang w:val="en-GB"/>
              </w:rPr>
              <w:t xml:space="preserve">6.9.2 </w:t>
            </w:r>
            <w:r w:rsidR="00B26FB7">
              <w:rPr>
                <w:szCs w:val="20"/>
                <w:lang w:val="en-GB"/>
              </w:rPr>
              <w:t>{</w:t>
            </w:r>
            <w:r w:rsidRPr="00272F02">
              <w:rPr>
                <w:szCs w:val="20"/>
              </w:rPr>
              <w:t>Rescue Therapy</w:t>
            </w:r>
            <w:r w:rsidR="00B26FB7">
              <w:rPr>
                <w:szCs w:val="20"/>
              </w:rPr>
              <w:t>}</w:t>
            </w:r>
          </w:p>
        </w:tc>
      </w:tr>
      <w:tr w:rsidR="00DB50C7" w:rsidRPr="00272F02" w14:paraId="0D217F0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E0E631D" w14:textId="77777777" w:rsidR="00EF28FC" w:rsidRPr="00272F02" w:rsidRDefault="00EF28FC" w:rsidP="00C824A4">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FD0124"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744F0E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911C9F6" w14:textId="77777777" w:rsidR="00EF28FC" w:rsidRPr="00272F02" w:rsidRDefault="00EF28FC" w:rsidP="00C824A4">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A7DCD98"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7297769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ADB6A1F" w14:textId="77777777" w:rsidR="00EF28FC" w:rsidRPr="00272F02" w:rsidRDefault="00EF28FC" w:rsidP="00C824A4">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2E82FFAE"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710F6EA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7ACC05E" w14:textId="77777777" w:rsidR="00EF28FC" w:rsidRPr="00272F02" w:rsidRDefault="00EF28FC" w:rsidP="00C824A4">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95C9D67"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26ADD77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814EEC8" w14:textId="77777777" w:rsidR="00EF28FC" w:rsidRPr="00272F02" w:rsidRDefault="00EF28FC" w:rsidP="00C824A4">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6196112" w14:textId="43AD48E7"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rescue therapies are defined </w:t>
            </w:r>
          </w:p>
        </w:tc>
      </w:tr>
      <w:tr w:rsidR="00DB50C7" w:rsidRPr="00272F02" w14:paraId="4FE3D8B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62FC798" w14:textId="77777777" w:rsidR="00EF28FC" w:rsidRPr="00272F02" w:rsidRDefault="00EF28FC" w:rsidP="00C824A4">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2090A7B" w14:textId="4EDD229B"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7858F008"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2FCC721"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6702C1B" w14:textId="77777777" w:rsidR="00EF28FC" w:rsidRPr="00272F02" w:rsidRDefault="00EF28FC" w:rsidP="00C824A4">
            <w:pPr>
              <w:pStyle w:val="TableCellLeft10pt"/>
              <w:rPr>
                <w:szCs w:val="20"/>
                <w:lang w:val="en-GB"/>
              </w:rPr>
            </w:pPr>
            <w:r w:rsidRPr="00272F02">
              <w:rPr>
                <w:szCs w:val="20"/>
                <w:lang w:val="en-GB" w:eastAsia="ja-JP"/>
              </w:rPr>
              <w:t>6.9.2</w:t>
            </w:r>
          </w:p>
        </w:tc>
      </w:tr>
      <w:tr w:rsidR="00DB50C7" w:rsidRPr="00272F02" w14:paraId="5D473A8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06FD5626" w14:textId="77777777" w:rsidR="00EF28FC" w:rsidRPr="00272F02" w:rsidRDefault="00EF28FC" w:rsidP="00C824A4">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FDEB15E" w14:textId="686ADA54" w:rsidR="00EF28FC" w:rsidRPr="00272F02" w:rsidRDefault="00EF28FC" w:rsidP="00C824A4">
            <w:pPr>
              <w:pStyle w:val="TableCellLeft10pt"/>
              <w:rPr>
                <w:szCs w:val="20"/>
                <w:lang w:val="en-GB"/>
              </w:rPr>
            </w:pPr>
            <w:r w:rsidRPr="00272F02">
              <w:rPr>
                <w:szCs w:val="20"/>
              </w:rPr>
              <w:t>Rescue Therapy</w:t>
            </w:r>
          </w:p>
        </w:tc>
      </w:tr>
      <w:tr w:rsidR="00DB50C7" w:rsidRPr="00272F02" w14:paraId="64E0975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09CABDA" w14:textId="77777777" w:rsidR="00EF28FC" w:rsidRPr="00272F02" w:rsidRDefault="00EF28FC" w:rsidP="00C824A4">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5799220"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3E7BDDB" w14:textId="7501284E"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szCs w:val="20"/>
                <w:lang w:val="en-GB"/>
              </w:rPr>
              <w:t xml:space="preserve"> 6.9 Description of Non</w:t>
            </w:r>
            <w:r w:rsidR="005B6CFB">
              <w:rPr>
                <w:szCs w:val="20"/>
                <w:lang w:val="en-GB"/>
              </w:rPr>
              <w:t>i</w:t>
            </w:r>
            <w:r w:rsidRPr="00272F02">
              <w:rPr>
                <w:szCs w:val="20"/>
                <w:lang w:val="en-GB"/>
              </w:rPr>
              <w:t>nvestigational Trial Intervention,</w:t>
            </w:r>
            <w:r w:rsidRPr="00272F02">
              <w:rPr>
                <w:rStyle w:val="TableCellLeft10ptBoldChar"/>
                <w:b w:val="0"/>
                <w:bCs/>
                <w:szCs w:val="20"/>
              </w:rPr>
              <w:t xml:space="preserve"> </w:t>
            </w:r>
            <w:r w:rsidR="00AD6BE9">
              <w:rPr>
                <w:szCs w:val="20"/>
                <w:lang w:val="en-GB"/>
              </w:rPr>
              <w:t xml:space="preserve">6 TRIAL INTERVENTION AND CONCOMITANT THERAPY </w:t>
            </w:r>
            <w:r w:rsidR="002664E4" w:rsidRPr="00272F02">
              <w:rPr>
                <w:szCs w:val="20"/>
                <w:lang w:val="en-GB"/>
              </w:rPr>
              <w:t>and Table of Contents</w:t>
            </w:r>
          </w:p>
          <w:p w14:paraId="6C6B2112" w14:textId="4136730E"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548F621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719C7EF" w14:textId="77777777" w:rsidR="00EF28FC" w:rsidRPr="00272F02" w:rsidRDefault="00EF28FC" w:rsidP="00C824A4">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317D691"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1BB348BA"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8B8C53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7F9D3C6"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63E225A" w14:textId="48742282" w:rsidR="00EF28FC" w:rsidRPr="00272F02" w:rsidRDefault="00EF28FC" w:rsidP="00C824A4">
            <w:pPr>
              <w:pStyle w:val="TableCellLeft10pt"/>
              <w:rPr>
                <w:szCs w:val="20"/>
                <w:lang w:val="en-GB"/>
              </w:rPr>
            </w:pPr>
            <w:r w:rsidRPr="00272F02">
              <w:rPr>
                <w:szCs w:val="20"/>
                <w:lang w:val="en-GB"/>
              </w:rPr>
              <w:t>{&lt;</w:t>
            </w:r>
            <w:r w:rsidRPr="00272F02">
              <w:rPr>
                <w:szCs w:val="20"/>
              </w:rPr>
              <w:t>Rescue Therapy</w:t>
            </w:r>
            <w:r w:rsidRPr="00272F02">
              <w:rPr>
                <w:szCs w:val="20"/>
                <w:lang w:val="en-GB"/>
              </w:rPr>
              <w:t>&gt;}</w:t>
            </w:r>
          </w:p>
        </w:tc>
      </w:tr>
      <w:tr w:rsidR="00DB50C7" w:rsidRPr="00272F02" w14:paraId="66E52E3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372A5BF"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04D7743"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4AD7C04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12BBF64"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5A2205"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1C6F46D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1F769EB"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73C59D2" w14:textId="0970216B" w:rsidR="00837062" w:rsidRPr="00272F02" w:rsidRDefault="4817CA86" w:rsidP="4817CA86">
            <w:pPr>
              <w:pStyle w:val="TableCellLeft10pt"/>
              <w:rPr>
                <w:lang w:val="en-GB"/>
              </w:rPr>
            </w:pPr>
            <w:commentRangeStart w:id="460"/>
            <w:r w:rsidRPr="4817CA86">
              <w:rPr>
                <w:lang w:val="en-GB"/>
              </w:rPr>
              <w:t>C165835</w:t>
            </w:r>
            <w:commentRangeEnd w:id="460"/>
            <w:r w:rsidR="00EF28FC">
              <w:commentReference w:id="460"/>
            </w:r>
          </w:p>
          <w:p w14:paraId="582D06ED" w14:textId="09E790DA"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526F8C89" w14:textId="5AE33264" w:rsidR="00EF28FC" w:rsidRPr="00272F02" w:rsidRDefault="00EF28FC" w:rsidP="00C824A4">
            <w:pPr>
              <w:pStyle w:val="TableCellLeft10pt"/>
              <w:rPr>
                <w:szCs w:val="20"/>
                <w:lang w:val="en-GB"/>
              </w:rPr>
            </w:pPr>
            <w:r w:rsidRPr="00272F02">
              <w:rPr>
                <w:szCs w:val="20"/>
                <w:lang w:val="en-GB"/>
              </w:rPr>
              <w:t>Medicinal products identified in the protocol as those that may be administered to subjects when the efficacy of the investigational medicinal product (IMP) is not satisfactory, the effect of the IMP is too great and is likely to cause a hazard to the patient, or to manage an emergency situation.</w:t>
            </w:r>
            <w:r w:rsidR="008563D7" w:rsidRPr="00272F02">
              <w:rPr>
                <w:szCs w:val="20"/>
                <w:lang w:val="en-GB"/>
              </w:rPr>
              <w:t xml:space="preserve"> [After EU-CTR Recommendations from the expert group on clinical trials for the implementation of Regulation (EU) No 536/2014' dd 28 June 2017]</w:t>
            </w:r>
          </w:p>
        </w:tc>
      </w:tr>
      <w:tr w:rsidR="00DB50C7" w:rsidRPr="00272F02" w14:paraId="69B6D97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3FCEB6F"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E0F8E9" w14:textId="77777777" w:rsidR="00EF28FC" w:rsidRPr="00272F02" w:rsidRDefault="00EF28FC" w:rsidP="00C824A4">
            <w:pPr>
              <w:pStyle w:val="TableCellLeft10pt"/>
              <w:rPr>
                <w:szCs w:val="20"/>
                <w:lang w:val="en-GB"/>
              </w:rPr>
            </w:pPr>
            <w:r w:rsidRPr="00272F02">
              <w:rPr>
                <w:szCs w:val="20"/>
                <w:lang w:val="en-GB"/>
              </w:rPr>
              <w:t xml:space="preserve">List all permitted rescue medications, treatments, and/or procedures, including any relevant instructions about administration and any conditions for use. </w:t>
            </w:r>
          </w:p>
          <w:p w14:paraId="79B9D896" w14:textId="77777777" w:rsidR="00EF28FC" w:rsidRPr="00272F02" w:rsidRDefault="00EF28FC" w:rsidP="00C824A4">
            <w:pPr>
              <w:pStyle w:val="TableCellLeft10pt"/>
              <w:rPr>
                <w:szCs w:val="20"/>
                <w:lang w:val="en-GB"/>
              </w:rPr>
            </w:pPr>
            <w:r w:rsidRPr="00272F02">
              <w:rPr>
                <w:szCs w:val="20"/>
                <w:lang w:val="en-GB"/>
              </w:rPr>
              <w:t xml:space="preserve">If administration of rescue therapy leads to the temporary discontinuation of trial intervention or a participant’s withdrawal from the trial, refer to Section 7 Participant Discontinuation of Trial Intervention and Withdrawal from Trial. </w:t>
            </w:r>
          </w:p>
        </w:tc>
      </w:tr>
      <w:tr w:rsidR="00DB50C7" w:rsidRPr="00272F02" w14:paraId="3A28488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6C0B412"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C8DF38" w14:textId="69D29B2F"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rescue therapies are defined </w:t>
            </w:r>
          </w:p>
        </w:tc>
      </w:tr>
      <w:tr w:rsidR="00DB50C7" w:rsidRPr="00272F02" w14:paraId="1CD6ED6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6732D13"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94F70F" w14:textId="4C127603"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5AA0F8E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C5DE161"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9C2E17" w14:textId="77777777" w:rsidR="00EF28FC" w:rsidRPr="00272F02" w:rsidRDefault="00EF28FC" w:rsidP="00C824A4">
            <w:pPr>
              <w:pStyle w:val="TableCellLeft10pt"/>
              <w:rPr>
                <w:szCs w:val="20"/>
                <w:lang w:val="en-GB"/>
              </w:rPr>
            </w:pPr>
            <w:r w:rsidRPr="00272F02">
              <w:rPr>
                <w:szCs w:val="20"/>
              </w:rPr>
              <w:t>6.9.2</w:t>
            </w:r>
          </w:p>
        </w:tc>
      </w:tr>
      <w:tr w:rsidR="00DB50C7" w:rsidRPr="00272F02" w14:paraId="73487D8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C7999D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010E5B1"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13F049D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F03C5A2"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C1B6CA"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88E1C2E"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lang w:val="en-GB" w:eastAsia="ja-JP"/>
              </w:rPr>
              <w:t xml:space="preserve">6.9.2 </w:t>
            </w:r>
            <w:r w:rsidRPr="00272F02">
              <w:rPr>
                <w:szCs w:val="20"/>
              </w:rPr>
              <w:t>Rescue Therapy</w:t>
            </w:r>
          </w:p>
          <w:p w14:paraId="3EDBDE69"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C165835</w:t>
            </w:r>
          </w:p>
        </w:tc>
      </w:tr>
      <w:tr w:rsidR="00DB50C7" w:rsidRPr="00272F02" w14:paraId="0B953D0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44DCC4C"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7A33782" w14:textId="77777777" w:rsidR="00EF28FC" w:rsidRPr="00272F02" w:rsidRDefault="00EF28FC" w:rsidP="00C824A4">
            <w:pPr>
              <w:pStyle w:val="TableCellLeft10pt"/>
              <w:rPr>
                <w:szCs w:val="20"/>
                <w:lang w:val="en-GB"/>
              </w:rPr>
            </w:pPr>
            <w:r w:rsidRPr="00272F02">
              <w:rPr>
                <w:szCs w:val="20"/>
                <w:lang w:val="en-GB" w:eastAsia="ja-JP"/>
              </w:rPr>
              <w:t>No</w:t>
            </w:r>
          </w:p>
        </w:tc>
      </w:tr>
    </w:tbl>
    <w:p w14:paraId="44370CA9" w14:textId="77777777" w:rsidR="00416556" w:rsidRPr="00272F02" w:rsidRDefault="00416556" w:rsidP="00910BB6"/>
    <w:p w14:paraId="77534EB1" w14:textId="2A5CBDE7" w:rsidR="00EF28FC" w:rsidRPr="00272F02" w:rsidRDefault="00EF28FC" w:rsidP="007A78AC">
      <w:pPr>
        <w:pStyle w:val="Heading3"/>
        <w:rPr>
          <w:rFonts w:cs="Times New Roman"/>
        </w:rPr>
      </w:pPr>
      <w:r w:rsidRPr="00272F02">
        <w:rPr>
          <w:rFonts w:cs="Times New Roman"/>
        </w:rPr>
        <w:t>Other Noninvestigational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77EB3B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1FEE6FE"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08081" w14:textId="2C99BB6D" w:rsidR="00EF28FC" w:rsidRPr="00272F02" w:rsidRDefault="00EF28FC" w:rsidP="00C824A4">
            <w:pPr>
              <w:pStyle w:val="TableCellLeft10pt"/>
              <w:rPr>
                <w:szCs w:val="20"/>
                <w:lang w:val="en-GB"/>
              </w:rPr>
            </w:pPr>
            <w:r w:rsidRPr="00272F02">
              <w:rPr>
                <w:szCs w:val="20"/>
                <w:lang w:val="en-GB"/>
              </w:rPr>
              <w:t xml:space="preserve">6.9.3 </w:t>
            </w:r>
            <w:r w:rsidR="005B6CFB">
              <w:rPr>
                <w:szCs w:val="20"/>
                <w:lang w:val="en-GB"/>
              </w:rPr>
              <w:t>{</w:t>
            </w:r>
            <w:r w:rsidRPr="00272F02">
              <w:rPr>
                <w:szCs w:val="20"/>
              </w:rPr>
              <w:t>Other Noninvestigational Intervention</w:t>
            </w:r>
            <w:r w:rsidR="005B6CFB">
              <w:rPr>
                <w:szCs w:val="20"/>
              </w:rPr>
              <w:t>}</w:t>
            </w:r>
          </w:p>
        </w:tc>
      </w:tr>
      <w:tr w:rsidR="00DB50C7" w:rsidRPr="00272F02" w14:paraId="2F7842B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2C19867"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0052E1"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6F16A22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3A3B960"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0B6461"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7DF9E64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2585005"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102A829"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6A35756B"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70483F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4787E8"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4DA90D9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FE6752C"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729E7A8" w14:textId="42EE173E"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other noninvestigational interventions are defined</w:t>
            </w:r>
          </w:p>
        </w:tc>
      </w:tr>
      <w:tr w:rsidR="00DB50C7" w:rsidRPr="00272F02" w14:paraId="6A8917FA"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97B59D5"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322382" w14:textId="4FD355EF"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46B0902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869C549"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C257D5" w14:textId="77777777" w:rsidR="00EF28FC" w:rsidRPr="00272F02" w:rsidRDefault="00EF28FC" w:rsidP="00C824A4">
            <w:pPr>
              <w:pStyle w:val="TableCellLeft10pt"/>
              <w:rPr>
                <w:szCs w:val="20"/>
                <w:lang w:val="en-GB"/>
              </w:rPr>
            </w:pPr>
            <w:r w:rsidRPr="00272F02">
              <w:rPr>
                <w:szCs w:val="20"/>
                <w:lang w:val="en-GB"/>
              </w:rPr>
              <w:t>6.9.3</w:t>
            </w:r>
          </w:p>
        </w:tc>
      </w:tr>
      <w:tr w:rsidR="00DB50C7" w:rsidRPr="00272F02" w14:paraId="1E01C88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E97C352"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2D0ABD" w14:textId="7015799A" w:rsidR="00EF28FC" w:rsidRPr="00272F02" w:rsidRDefault="4817CA86" w:rsidP="4817CA86">
            <w:pPr>
              <w:pStyle w:val="TableCellLeft10pt"/>
              <w:rPr>
                <w:lang w:val="en-GB"/>
              </w:rPr>
            </w:pPr>
            <w:r>
              <w:t>Other Non</w:t>
            </w:r>
            <w:commentRangeStart w:id="461"/>
            <w:r>
              <w:t>-</w:t>
            </w:r>
            <w:commentRangeEnd w:id="461"/>
            <w:r w:rsidR="00EF28FC">
              <w:commentReference w:id="461"/>
            </w:r>
            <w:r>
              <w:t>investigational Intervention</w:t>
            </w:r>
          </w:p>
        </w:tc>
      </w:tr>
      <w:tr w:rsidR="00DB50C7" w:rsidRPr="00272F02" w14:paraId="33B938F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575E085"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33181F"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13133E2" w14:textId="2375A5A4"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Pr="00272F02">
              <w:rPr>
                <w:szCs w:val="20"/>
                <w:lang w:val="en-GB"/>
              </w:rPr>
              <w:t>6.9 Description of Non</w:t>
            </w:r>
            <w:r w:rsidR="005B6CFB">
              <w:rPr>
                <w:szCs w:val="20"/>
                <w:lang w:val="en-GB"/>
              </w:rPr>
              <w:t>i</w:t>
            </w:r>
            <w:r w:rsidRPr="00272F02">
              <w:rPr>
                <w:szCs w:val="20"/>
                <w:lang w:val="en-GB"/>
              </w:rPr>
              <w:t>nvestigational Trial Intervention,</w:t>
            </w:r>
            <w:r w:rsidR="00275D43" w:rsidRPr="00272F02">
              <w:rPr>
                <w:szCs w:val="20"/>
                <w:lang w:val="en-GB" w:eastAsia="ja-JP"/>
              </w:rPr>
              <w:t xml:space="preserve"> </w:t>
            </w:r>
            <w:r w:rsidR="00AD6BE9">
              <w:rPr>
                <w:szCs w:val="20"/>
                <w:lang w:val="en-GB"/>
              </w:rPr>
              <w:t xml:space="preserve">6 TRIAL INTERVENTION AND CONCOMITANT THERAPY </w:t>
            </w:r>
            <w:r w:rsidR="002664E4" w:rsidRPr="00272F02">
              <w:rPr>
                <w:szCs w:val="20"/>
                <w:lang w:val="en-GB"/>
              </w:rPr>
              <w:t>and Table of Contents</w:t>
            </w:r>
          </w:p>
          <w:p w14:paraId="57A017AD" w14:textId="7309578D"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68F71C5E"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3CC31DA"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BA16046"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6B08322A"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0FCEB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79644D"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09BF4E" w14:textId="3D3087A6" w:rsidR="00EF28FC" w:rsidRPr="00272F02" w:rsidRDefault="00EF28FC" w:rsidP="00C824A4">
            <w:pPr>
              <w:pStyle w:val="TableCellLeft10pt"/>
              <w:rPr>
                <w:szCs w:val="20"/>
                <w:lang w:val="en-GB"/>
              </w:rPr>
            </w:pPr>
            <w:r w:rsidRPr="00272F02">
              <w:rPr>
                <w:szCs w:val="20"/>
                <w:lang w:val="en-GB"/>
              </w:rPr>
              <w:t xml:space="preserve">{&lt;Other </w:t>
            </w:r>
            <w:r w:rsidRPr="00272F02">
              <w:rPr>
                <w:szCs w:val="20"/>
              </w:rPr>
              <w:t>Noninvestigational</w:t>
            </w:r>
            <w:r w:rsidRPr="00272F02">
              <w:rPr>
                <w:szCs w:val="20"/>
                <w:lang w:val="en-GB"/>
              </w:rPr>
              <w:t xml:space="preserve"> </w:t>
            </w:r>
            <w:r w:rsidR="005B6CFB" w:rsidRPr="00272F02">
              <w:rPr>
                <w:szCs w:val="20"/>
              </w:rPr>
              <w:t>Intervention</w:t>
            </w:r>
            <w:r w:rsidRPr="00272F02">
              <w:rPr>
                <w:szCs w:val="20"/>
                <w:lang w:val="en-GB"/>
              </w:rPr>
              <w:t>&gt;}</w:t>
            </w:r>
          </w:p>
        </w:tc>
      </w:tr>
      <w:tr w:rsidR="00DB50C7" w:rsidRPr="00272F02" w14:paraId="3A0C3B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DBCC42"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37A6F0"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7894D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32866"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1180DC"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372E9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6BD604"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14E9B12" w14:textId="7D342A65" w:rsidR="00837062" w:rsidRPr="00272F02" w:rsidRDefault="00EF28FC" w:rsidP="00C824A4">
            <w:pPr>
              <w:pStyle w:val="TableCellLeft10pt"/>
              <w:rPr>
                <w:szCs w:val="20"/>
                <w:lang w:val="en-GB"/>
              </w:rPr>
            </w:pPr>
            <w:r w:rsidRPr="00272F02">
              <w:rPr>
                <w:szCs w:val="20"/>
                <w:lang w:val="en-GB"/>
              </w:rPr>
              <w:t>CNEW</w:t>
            </w:r>
          </w:p>
          <w:p w14:paraId="5D48E6D1" w14:textId="554B609F"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50CBD81C" w14:textId="77777777" w:rsidR="00EF28FC" w:rsidRPr="00272F02" w:rsidRDefault="00EF28FC" w:rsidP="00C824A4">
            <w:pPr>
              <w:pStyle w:val="TableCellLeft10pt"/>
              <w:rPr>
                <w:szCs w:val="20"/>
                <w:lang w:val="en-GB"/>
              </w:rPr>
            </w:pPr>
            <w:r w:rsidRPr="00272F02">
              <w:rPr>
                <w:szCs w:val="20"/>
                <w:lang w:val="en-GB"/>
              </w:rPr>
              <w:t>A non-investigational trial therapy that is different than the one(s) previously specified or mentioned.</w:t>
            </w:r>
          </w:p>
        </w:tc>
      </w:tr>
      <w:tr w:rsidR="00DB50C7" w:rsidRPr="00272F02" w14:paraId="05598C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90A17C"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78FDE8D" w14:textId="77777777" w:rsidR="00EF28FC" w:rsidRPr="00272F02" w:rsidRDefault="00EF28FC" w:rsidP="00C824A4">
            <w:pPr>
              <w:pStyle w:val="TableCellLeft10pt"/>
              <w:rPr>
                <w:szCs w:val="20"/>
                <w:lang w:val="en-GB"/>
              </w:rPr>
            </w:pPr>
            <w:r w:rsidRPr="00272F02">
              <w:rPr>
                <w:szCs w:val="20"/>
                <w:lang w:val="en-GB"/>
              </w:rPr>
              <w:t>If applicable, describe the use of any other non-investigational intervention, for example, challenge agents or diagnostics.</w:t>
            </w:r>
          </w:p>
        </w:tc>
      </w:tr>
      <w:tr w:rsidR="00DB50C7" w:rsidRPr="00272F02" w14:paraId="5EC678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2B891"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4F6AF2" w14:textId="211CFADE"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other non-investigational interventions are defined</w:t>
            </w:r>
          </w:p>
        </w:tc>
      </w:tr>
      <w:tr w:rsidR="00DB50C7" w:rsidRPr="00272F02" w14:paraId="4FDB2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384CF"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50AF162" w14:textId="39D48386"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2BC85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FE2772"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53C0CEA" w14:textId="77777777" w:rsidR="00EF28FC" w:rsidRPr="00272F02" w:rsidRDefault="00EF28FC" w:rsidP="00C824A4">
            <w:pPr>
              <w:pStyle w:val="TableCellLeft10pt"/>
              <w:rPr>
                <w:szCs w:val="20"/>
                <w:lang w:val="en-GB"/>
              </w:rPr>
            </w:pPr>
            <w:r w:rsidRPr="00272F02">
              <w:rPr>
                <w:szCs w:val="20"/>
                <w:lang w:val="en-GB"/>
              </w:rPr>
              <w:t>6.9.3</w:t>
            </w:r>
          </w:p>
        </w:tc>
      </w:tr>
      <w:tr w:rsidR="00DB50C7" w:rsidRPr="00272F02" w14:paraId="39C02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0865F"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95FC2C8"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07C49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5B79D6"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CD1A"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C92276C" w14:textId="09D0D1F6"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6.9.3 </w:t>
            </w:r>
            <w:r w:rsidRPr="00272F02">
              <w:rPr>
                <w:szCs w:val="20"/>
              </w:rPr>
              <w:t>Other Noninvestigational Intervention</w:t>
            </w:r>
          </w:p>
          <w:p w14:paraId="3DFF574A"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6E192E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CBF47"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E2C12A"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5726CBFD" w14:textId="77777777" w:rsidR="00EF28FC" w:rsidRPr="00272F02" w:rsidRDefault="00EF28FC" w:rsidP="00EF28FC">
      <w:pPr>
        <w:rPr>
          <w:sz w:val="20"/>
          <w:szCs w:val="20"/>
        </w:rPr>
      </w:pPr>
      <w:bookmarkStart w:id="462" w:name="_mioConsistencyCheck329"/>
      <w:bookmarkStart w:id="463" w:name="_mioConsistencyCheck332"/>
      <w:bookmarkEnd w:id="462"/>
      <w:bookmarkEnd w:id="463"/>
    </w:p>
    <w:p w14:paraId="066C99AE" w14:textId="77777777" w:rsidR="00EF28FC" w:rsidRPr="00272F02" w:rsidRDefault="00EF28FC" w:rsidP="007A78AC">
      <w:pPr>
        <w:pStyle w:val="Heading2"/>
        <w:rPr>
          <w:rFonts w:cs="Times New Roman"/>
        </w:rPr>
      </w:pPr>
      <w:r w:rsidRPr="00272F02">
        <w:rPr>
          <w:rFonts w:cs="Times New Roman"/>
        </w:rPr>
        <w:t>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1E9A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069DA"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F9882B" w14:textId="77777777" w:rsidR="00EF28FC" w:rsidRPr="00272F02" w:rsidRDefault="00EF28FC" w:rsidP="00C824A4">
            <w:pPr>
              <w:pStyle w:val="TableCellLeft10pt"/>
              <w:rPr>
                <w:szCs w:val="20"/>
                <w:lang w:eastAsia="ja-JP"/>
              </w:rPr>
            </w:pPr>
            <w:bookmarkStart w:id="464" w:name="_Toc158228381"/>
            <w:r w:rsidRPr="00272F02">
              <w:rPr>
                <w:szCs w:val="20"/>
                <w:lang w:eastAsia="ja-JP"/>
              </w:rPr>
              <w:t xml:space="preserve">6.10 </w:t>
            </w:r>
            <w:r w:rsidRPr="00272F02">
              <w:rPr>
                <w:szCs w:val="20"/>
              </w:rPr>
              <w:t>Concomitant Therapy</w:t>
            </w:r>
            <w:bookmarkEnd w:id="464"/>
          </w:p>
        </w:tc>
      </w:tr>
      <w:tr w:rsidR="00DB50C7" w:rsidRPr="00272F02" w14:paraId="03385C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7BC5D"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91FA34"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10578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334385"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DB1FD83"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56B347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A4AAC"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68F68C6"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708E3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B1A54"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E8DCA15"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358F04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F70C0"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353DC2" w14:textId="77777777" w:rsidR="00EF28FC" w:rsidRPr="00272F02" w:rsidRDefault="00EF28FC" w:rsidP="00C824A4">
            <w:pPr>
              <w:pStyle w:val="TableCellLeft10pt"/>
              <w:rPr>
                <w:szCs w:val="20"/>
                <w:lang w:val="en-GB"/>
              </w:rPr>
            </w:pPr>
            <w:r w:rsidRPr="00272F02">
              <w:rPr>
                <w:szCs w:val="20"/>
                <w:lang w:val="en-GB"/>
              </w:rPr>
              <w:t>Required</w:t>
            </w:r>
          </w:p>
        </w:tc>
      </w:tr>
      <w:tr w:rsidR="00DB50C7" w:rsidRPr="00272F02" w14:paraId="1BB7D0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A51374"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9E8314B" w14:textId="0829B721"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23CC8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B95410"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DAD93B" w14:textId="77777777" w:rsidR="00EF28FC" w:rsidRPr="00272F02" w:rsidRDefault="00EF28FC" w:rsidP="00C824A4">
            <w:pPr>
              <w:pStyle w:val="TableCellLeft10pt"/>
              <w:rPr>
                <w:szCs w:val="20"/>
                <w:lang w:val="en-GB"/>
              </w:rPr>
            </w:pPr>
            <w:r w:rsidRPr="00272F02">
              <w:rPr>
                <w:szCs w:val="20"/>
                <w:lang w:val="en-GB"/>
              </w:rPr>
              <w:t>6.10</w:t>
            </w:r>
          </w:p>
        </w:tc>
      </w:tr>
      <w:tr w:rsidR="00DB50C7" w:rsidRPr="00272F02" w14:paraId="7144D5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D7660"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132A26" w14:textId="29B701A6" w:rsidR="00EF28FC" w:rsidRPr="00272F02" w:rsidRDefault="00EF28FC" w:rsidP="00C824A4">
            <w:pPr>
              <w:pStyle w:val="TableCellLeft10pt"/>
              <w:rPr>
                <w:szCs w:val="20"/>
                <w:lang w:val="en-GB"/>
              </w:rPr>
            </w:pPr>
            <w:r w:rsidRPr="00272F02">
              <w:rPr>
                <w:szCs w:val="20"/>
              </w:rPr>
              <w:t>Concomitant Therapy</w:t>
            </w:r>
          </w:p>
        </w:tc>
      </w:tr>
      <w:tr w:rsidR="00DB50C7" w:rsidRPr="00272F02" w14:paraId="54D7A0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C2B6E7"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EFACD5"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5C65D64" w14:textId="24EF633B"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00AD6BE9">
              <w:rPr>
                <w:szCs w:val="20"/>
                <w:lang w:val="en-GB"/>
              </w:rPr>
              <w:t xml:space="preserve">6 TRIAL INTERVENTION AND CONCOMITANT THERAPY </w:t>
            </w:r>
            <w:r w:rsidR="002664E4" w:rsidRPr="00272F02">
              <w:rPr>
                <w:szCs w:val="20"/>
                <w:lang w:val="en-GB"/>
              </w:rPr>
              <w:t>and Table of Contents</w:t>
            </w:r>
          </w:p>
          <w:p w14:paraId="05F9A265" w14:textId="6CC7144B"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100DB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3E0DEE"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A96829" w14:textId="77777777" w:rsidR="00EF28FC" w:rsidRPr="00272F02" w:rsidRDefault="00EF28FC" w:rsidP="00C824A4">
            <w:pPr>
              <w:pStyle w:val="TableCellLeft10pt"/>
              <w:rPr>
                <w:szCs w:val="20"/>
                <w:lang w:val="en-GB"/>
              </w:rPr>
            </w:pPr>
            <w:r w:rsidRPr="00272F02">
              <w:rPr>
                <w:szCs w:val="20"/>
                <w:lang w:val="en-GB" w:eastAsia="ja-JP"/>
              </w:rPr>
              <w:t>No</w:t>
            </w:r>
          </w:p>
        </w:tc>
      </w:tr>
    </w:tbl>
    <w:p w14:paraId="79C200A8"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78577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033FB"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F6DCE7" w14:textId="77777777" w:rsidR="00EF28FC" w:rsidRPr="00272F02" w:rsidRDefault="00EF28FC" w:rsidP="00C824A4">
            <w:pPr>
              <w:pStyle w:val="TableCellLeft10pt"/>
              <w:rPr>
                <w:szCs w:val="20"/>
                <w:lang w:val="en-GB"/>
              </w:rPr>
            </w:pPr>
            <w:r w:rsidRPr="00272F02">
              <w:rPr>
                <w:szCs w:val="20"/>
                <w:lang w:val="en-GB"/>
              </w:rPr>
              <w:t>&lt;</w:t>
            </w:r>
            <w:r w:rsidRPr="00272F02">
              <w:rPr>
                <w:szCs w:val="20"/>
              </w:rPr>
              <w:t>Concomitant Therapy</w:t>
            </w:r>
            <w:r w:rsidRPr="00272F02">
              <w:rPr>
                <w:szCs w:val="20"/>
                <w:lang w:val="en-GB"/>
              </w:rPr>
              <w:t>&gt;</w:t>
            </w:r>
          </w:p>
        </w:tc>
      </w:tr>
      <w:tr w:rsidR="00DB50C7" w:rsidRPr="00272F02" w14:paraId="023D22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399E9"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4A4682C"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3B273C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C6DCD"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ED42C4"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2476C1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426EA1"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F9FA37B" w14:textId="4B36D4FD" w:rsidR="00837062" w:rsidRPr="00272F02" w:rsidRDefault="00EF28FC" w:rsidP="00C824A4">
            <w:pPr>
              <w:pStyle w:val="TableCellLeft10pt"/>
              <w:rPr>
                <w:szCs w:val="20"/>
                <w:lang w:val="en-GB"/>
              </w:rPr>
            </w:pPr>
            <w:r w:rsidRPr="00272F02">
              <w:rPr>
                <w:szCs w:val="20"/>
                <w:lang w:val="en-GB"/>
              </w:rPr>
              <w:t>C53630</w:t>
            </w:r>
          </w:p>
          <w:p w14:paraId="55A99961" w14:textId="3BDA6E60"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666DFC59" w14:textId="77777777" w:rsidR="00EF28FC" w:rsidRPr="00272F02" w:rsidRDefault="00EF28FC" w:rsidP="00C824A4">
            <w:pPr>
              <w:pStyle w:val="TableCellLeft10pt"/>
              <w:rPr>
                <w:szCs w:val="20"/>
                <w:lang w:val="en-GB"/>
              </w:rPr>
            </w:pPr>
            <w:r w:rsidRPr="00272F02">
              <w:rPr>
                <w:szCs w:val="20"/>
                <w:lang w:val="en-GB"/>
              </w:rPr>
              <w:t>Any pharmaceutical agent, other than the trial interventions, that is administered to or used by the subject prior to or during a specified time period.</w:t>
            </w:r>
          </w:p>
        </w:tc>
      </w:tr>
      <w:tr w:rsidR="00DB50C7" w:rsidRPr="00272F02" w14:paraId="2E69B4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ECAC57"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49C8F8C" w14:textId="25E44A82" w:rsidR="00EF28FC" w:rsidRPr="00272F02" w:rsidRDefault="00EF28FC" w:rsidP="00C824A4">
            <w:pPr>
              <w:pStyle w:val="TableCellLeft10pt"/>
              <w:rPr>
                <w:szCs w:val="20"/>
                <w:lang w:val="en-GB"/>
              </w:rPr>
            </w:pPr>
            <w:r w:rsidRPr="00272F02">
              <w:rPr>
                <w:szCs w:val="20"/>
                <w:lang w:val="en-GB"/>
              </w:rPr>
              <w:t>Describe the concomitant medications, supplements, complementary and alternative therapies, treatments, and/or procedures which are prohibited or permitted during the trial and include details about when the information will be collected (for example, screening, all visits).</w:t>
            </w:r>
            <w:r w:rsidR="00F77B38" w:rsidRPr="00272F02">
              <w:rPr>
                <w:szCs w:val="20"/>
                <w:lang w:val="en-GB"/>
              </w:rPr>
              <w:t xml:space="preserve"> </w:t>
            </w:r>
          </w:p>
          <w:p w14:paraId="653BD722" w14:textId="40D3F54D" w:rsidR="00EF28FC" w:rsidRPr="00272F02" w:rsidRDefault="00EF28FC" w:rsidP="00C824A4">
            <w:pPr>
              <w:pStyle w:val="TableCellLeft10pt"/>
              <w:rPr>
                <w:szCs w:val="20"/>
                <w:lang w:val="en-GB"/>
              </w:rPr>
            </w:pPr>
            <w:r w:rsidRPr="00272F02">
              <w:rPr>
                <w:szCs w:val="20"/>
                <w:lang w:val="en-GB"/>
              </w:rPr>
              <w:t>This section should be consistent with the medication restrictions in the inclusion/exclusion criteria.</w:t>
            </w:r>
            <w:r w:rsidR="00F77B38" w:rsidRPr="00272F02">
              <w:rPr>
                <w:szCs w:val="20"/>
                <w:lang w:val="en-GB"/>
              </w:rPr>
              <w:t xml:space="preserve"> </w:t>
            </w:r>
          </w:p>
          <w:p w14:paraId="43B9150F" w14:textId="77777777" w:rsidR="00EF28FC" w:rsidRPr="00272F02" w:rsidRDefault="00EF28FC" w:rsidP="00C824A4">
            <w:pPr>
              <w:pStyle w:val="TableCellLeft10pt"/>
              <w:rPr>
                <w:szCs w:val="20"/>
                <w:lang w:val="en-GB"/>
              </w:rPr>
            </w:pPr>
            <w:r w:rsidRPr="00272F02">
              <w:rPr>
                <w:szCs w:val="20"/>
                <w:lang w:val="en-GB"/>
              </w:rPr>
              <w:t>When appropriate to separate the content, subheadings may be used.</w:t>
            </w:r>
          </w:p>
        </w:tc>
      </w:tr>
      <w:tr w:rsidR="00DB50C7" w:rsidRPr="00272F02" w14:paraId="6D4F20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D83DE"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C8AAD9" w14:textId="77777777" w:rsidR="00EF28FC" w:rsidRPr="00272F02" w:rsidRDefault="00EF28FC" w:rsidP="00C824A4">
            <w:pPr>
              <w:pStyle w:val="TableCellLeft10pt"/>
              <w:rPr>
                <w:szCs w:val="20"/>
                <w:lang w:val="en-GB"/>
              </w:rPr>
            </w:pPr>
            <w:r w:rsidRPr="00272F02">
              <w:rPr>
                <w:szCs w:val="20"/>
                <w:lang w:val="en-GB"/>
              </w:rPr>
              <w:t xml:space="preserve">Required </w:t>
            </w:r>
          </w:p>
        </w:tc>
      </w:tr>
      <w:tr w:rsidR="00DB50C7" w:rsidRPr="00272F02" w14:paraId="3E212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9C988C"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594F254" w14:textId="24BF81A6"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41D78F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712E8"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9D0BB9" w14:textId="77777777" w:rsidR="00EF28FC" w:rsidRPr="00272F02" w:rsidRDefault="00EF28FC" w:rsidP="00C824A4">
            <w:pPr>
              <w:pStyle w:val="TableCellLeft10pt"/>
              <w:rPr>
                <w:szCs w:val="20"/>
                <w:lang w:val="en-GB"/>
              </w:rPr>
            </w:pPr>
            <w:r w:rsidRPr="00272F02">
              <w:rPr>
                <w:szCs w:val="20"/>
                <w:lang w:val="en-GB"/>
              </w:rPr>
              <w:t>6.10</w:t>
            </w:r>
          </w:p>
        </w:tc>
      </w:tr>
      <w:tr w:rsidR="00DB50C7" w:rsidRPr="00272F02" w14:paraId="1D07B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A2BA8"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297F5B" w14:textId="77777777" w:rsidR="00EF28FC" w:rsidRPr="00272F02" w:rsidRDefault="00EF28FC" w:rsidP="00C824A4">
            <w:pPr>
              <w:pStyle w:val="TableCellLeft10pt"/>
              <w:rPr>
                <w:szCs w:val="20"/>
                <w:lang w:val="en-GB" w:eastAsia="ja-JP"/>
              </w:rPr>
            </w:pPr>
            <w:r w:rsidRPr="00272F02">
              <w:rPr>
                <w:szCs w:val="20"/>
                <w:lang w:val="en-GB" w:eastAsia="ja-JP"/>
              </w:rPr>
              <w:t>Text</w:t>
            </w:r>
          </w:p>
        </w:tc>
      </w:tr>
      <w:tr w:rsidR="00DB50C7" w:rsidRPr="00272F02" w14:paraId="49DA9B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FDD02A"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27A8BD"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A810718"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lang w:eastAsia="ja-JP"/>
              </w:rPr>
              <w:t xml:space="preserve">6.10 </w:t>
            </w:r>
            <w:r w:rsidRPr="00272F02">
              <w:rPr>
                <w:szCs w:val="20"/>
              </w:rPr>
              <w:t>Concomitant Therapy</w:t>
            </w:r>
          </w:p>
          <w:p w14:paraId="02F9F28C"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C53630</w:t>
            </w:r>
          </w:p>
        </w:tc>
      </w:tr>
      <w:tr w:rsidR="00DB50C7" w:rsidRPr="00272F02" w14:paraId="39E7A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16739"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31F096" w14:textId="77777777" w:rsidR="00EF28FC" w:rsidRPr="00272F02" w:rsidRDefault="00EF28FC" w:rsidP="00C824A4">
            <w:pPr>
              <w:pStyle w:val="TableCellLeft10pt"/>
              <w:rPr>
                <w:szCs w:val="20"/>
                <w:lang w:val="en-GB"/>
              </w:rPr>
            </w:pPr>
            <w:r w:rsidRPr="00272F02">
              <w:rPr>
                <w:szCs w:val="20"/>
                <w:lang w:val="en-GB" w:eastAsia="ja-JP"/>
              </w:rPr>
              <w:t>No</w:t>
            </w:r>
          </w:p>
        </w:tc>
      </w:tr>
    </w:tbl>
    <w:p w14:paraId="06EB47A8" w14:textId="77777777" w:rsidR="00EF28FC" w:rsidRPr="00272F02" w:rsidRDefault="00EF28FC" w:rsidP="00EF28FC">
      <w:pPr>
        <w:rPr>
          <w:sz w:val="20"/>
          <w:szCs w:val="20"/>
        </w:rPr>
      </w:pPr>
      <w:bookmarkStart w:id="465" w:name="_mioConsistencyCheck333"/>
      <w:bookmarkStart w:id="466" w:name="_mioConsistencyCheck339"/>
      <w:bookmarkEnd w:id="465"/>
      <w:bookmarkEnd w:id="466"/>
    </w:p>
    <w:p w14:paraId="0B28B2A1" w14:textId="77777777" w:rsidR="00EF28FC" w:rsidRPr="00272F02" w:rsidRDefault="00EF28FC" w:rsidP="007A78AC">
      <w:pPr>
        <w:pStyle w:val="Heading3"/>
        <w:rPr>
          <w:rFonts w:cs="Times New Roman"/>
        </w:rPr>
      </w:pPr>
      <w:r w:rsidRPr="00272F02">
        <w:rPr>
          <w:rFonts w:cs="Times New Roman"/>
        </w:rPr>
        <w:t>Prohibited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16DE8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597F9D"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B817B90" w14:textId="72F25332" w:rsidR="00EF28FC" w:rsidRPr="00272F02" w:rsidRDefault="00EF28FC" w:rsidP="00C824A4">
            <w:pPr>
              <w:pStyle w:val="TableCellLeft10pt"/>
              <w:rPr>
                <w:szCs w:val="20"/>
                <w:lang w:val="en-GB"/>
              </w:rPr>
            </w:pPr>
            <w:r w:rsidRPr="00272F02">
              <w:rPr>
                <w:szCs w:val="20"/>
              </w:rPr>
              <w:t xml:space="preserve">6.10.1 </w:t>
            </w:r>
            <w:r w:rsidR="0072239D">
              <w:rPr>
                <w:szCs w:val="20"/>
              </w:rPr>
              <w:t>{</w:t>
            </w:r>
            <w:r w:rsidRPr="00272F02">
              <w:rPr>
                <w:szCs w:val="20"/>
              </w:rPr>
              <w:t>Prohibited Concomitant Therapy</w:t>
            </w:r>
            <w:r w:rsidR="0072239D">
              <w:rPr>
                <w:szCs w:val="20"/>
              </w:rPr>
              <w:t>}</w:t>
            </w:r>
          </w:p>
        </w:tc>
      </w:tr>
      <w:tr w:rsidR="00DB50C7" w:rsidRPr="00272F02" w14:paraId="2D62C2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798DE2"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450879"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0A1D2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214B9"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0A1CC07"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596572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F7372"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36CA0E6" w14:textId="77777777" w:rsidR="00EF28FC" w:rsidRPr="00272F02" w:rsidRDefault="00EF28FC" w:rsidP="00C824A4">
            <w:pPr>
              <w:pStyle w:val="TableCellLeft10pt"/>
              <w:rPr>
                <w:szCs w:val="20"/>
                <w:lang w:val="en-GB" w:eastAsia="ja-JP"/>
              </w:rPr>
            </w:pPr>
            <w:r w:rsidRPr="00272F02">
              <w:rPr>
                <w:szCs w:val="20"/>
                <w:lang w:val="en-GB" w:eastAsia="ja-JP"/>
              </w:rPr>
              <w:t>Heading</w:t>
            </w:r>
          </w:p>
        </w:tc>
      </w:tr>
      <w:tr w:rsidR="00DB50C7" w:rsidRPr="00272F02" w14:paraId="28F97C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8C012"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D4D4915" w14:textId="77777777" w:rsidR="00EF28FC" w:rsidRPr="00272F02" w:rsidRDefault="00EF28FC" w:rsidP="00C824A4">
            <w:pPr>
              <w:pStyle w:val="TableCellLeft10pt"/>
              <w:rPr>
                <w:szCs w:val="20"/>
                <w:lang w:val="en-GB" w:eastAsia="ja-JP"/>
              </w:rPr>
            </w:pPr>
            <w:r w:rsidRPr="00272F02">
              <w:rPr>
                <w:szCs w:val="20"/>
                <w:lang w:val="en-GB" w:eastAsia="ja-JP"/>
              </w:rPr>
              <w:t>N/A</w:t>
            </w:r>
          </w:p>
        </w:tc>
      </w:tr>
      <w:tr w:rsidR="00DB50C7" w:rsidRPr="00272F02" w14:paraId="0725AC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2DEED9"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B30B893" w14:textId="6FD0CE05"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w:t>
            </w:r>
            <w:r w:rsidRPr="00272F02">
              <w:rPr>
                <w:szCs w:val="20"/>
              </w:rPr>
              <w:t xml:space="preserve">prohibited concomitant therapies </w:t>
            </w:r>
            <w:r w:rsidRPr="00272F02">
              <w:rPr>
                <w:szCs w:val="20"/>
                <w:lang w:val="en-GB"/>
              </w:rPr>
              <w:t>are defined</w:t>
            </w:r>
          </w:p>
        </w:tc>
      </w:tr>
      <w:tr w:rsidR="00DB50C7" w:rsidRPr="00272F02" w14:paraId="5EA7A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D66EC"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4246EC" w14:textId="4A660823" w:rsidR="00EF28FC" w:rsidRPr="00272F02" w:rsidRDefault="00EF28FC" w:rsidP="00C824A4">
            <w:pPr>
              <w:pStyle w:val="TableCellLeft10pt"/>
              <w:rPr>
                <w:szCs w:val="20"/>
                <w:lang w:val="en-GB" w:eastAsia="ja-JP"/>
              </w:rPr>
            </w:pPr>
            <w:r w:rsidRPr="00272F02">
              <w:rPr>
                <w:szCs w:val="20"/>
                <w:lang w:val="en-GB" w:eastAsia="ja-JP"/>
              </w:rPr>
              <w:t>One</w:t>
            </w:r>
            <w:r w:rsidR="0044653A" w:rsidRPr="00272F02">
              <w:rPr>
                <w:szCs w:val="20"/>
                <w:lang w:val="en-GB" w:eastAsia="ja-JP"/>
              </w:rPr>
              <w:t xml:space="preserve"> to one</w:t>
            </w:r>
          </w:p>
        </w:tc>
      </w:tr>
      <w:tr w:rsidR="00DB50C7" w:rsidRPr="00272F02" w14:paraId="649C65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DB2652"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5A131F" w14:textId="77777777" w:rsidR="00EF28FC" w:rsidRPr="00272F02" w:rsidRDefault="00EF28FC" w:rsidP="00C824A4">
            <w:pPr>
              <w:pStyle w:val="TableCellLeft10pt"/>
              <w:rPr>
                <w:szCs w:val="20"/>
                <w:lang w:val="en-GB"/>
              </w:rPr>
            </w:pPr>
            <w:r w:rsidRPr="00272F02">
              <w:rPr>
                <w:szCs w:val="20"/>
              </w:rPr>
              <w:t>6.10.1</w:t>
            </w:r>
          </w:p>
        </w:tc>
      </w:tr>
      <w:tr w:rsidR="00DB50C7" w:rsidRPr="00272F02" w14:paraId="3B7268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E90669"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CA7C662" w14:textId="549CB1C7" w:rsidR="00EF28FC" w:rsidRPr="00272F02" w:rsidRDefault="00EF28FC" w:rsidP="00C824A4">
            <w:pPr>
              <w:pStyle w:val="TableCellLeft10pt"/>
              <w:rPr>
                <w:szCs w:val="20"/>
                <w:lang w:val="en-GB"/>
              </w:rPr>
            </w:pPr>
            <w:r w:rsidRPr="00272F02">
              <w:rPr>
                <w:szCs w:val="20"/>
              </w:rPr>
              <w:t>Prohibited Concomitant Therapy</w:t>
            </w:r>
          </w:p>
        </w:tc>
      </w:tr>
      <w:tr w:rsidR="00DB50C7" w:rsidRPr="00272F02" w14:paraId="5BF5F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0FB63C"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CEF604"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6C09F3E" w14:textId="3FA70101"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Pr="00272F02">
              <w:rPr>
                <w:szCs w:val="20"/>
                <w:lang w:eastAsia="ja-JP"/>
              </w:rPr>
              <w:t xml:space="preserve">6.10 </w:t>
            </w:r>
            <w:r w:rsidRPr="00272F02">
              <w:rPr>
                <w:szCs w:val="20"/>
              </w:rPr>
              <w:t>Concomitant Therapy,</w:t>
            </w:r>
            <w:r w:rsidRPr="00272F02">
              <w:rPr>
                <w:szCs w:val="20"/>
                <w:lang w:val="en-GB"/>
              </w:rPr>
              <w:t xml:space="preserve"> </w:t>
            </w:r>
            <w:r w:rsidR="00AD6BE9">
              <w:rPr>
                <w:szCs w:val="20"/>
                <w:lang w:val="en-GB"/>
              </w:rPr>
              <w:t xml:space="preserve">6 TRIAL INTERVENTION AND CONCOMITANT THERAPY </w:t>
            </w:r>
            <w:r w:rsidR="002664E4" w:rsidRPr="00272F02">
              <w:rPr>
                <w:szCs w:val="20"/>
                <w:lang w:val="en-GB"/>
              </w:rPr>
              <w:t>and Table of Contents</w:t>
            </w:r>
          </w:p>
          <w:p w14:paraId="26A9D24F" w14:textId="620FE1EF"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18B435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23A29F"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3225F70"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54860164"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E7880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044ED"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910BA5" w14:textId="77777777" w:rsidR="00EF28FC" w:rsidRPr="00272F02" w:rsidRDefault="00EF28FC" w:rsidP="00C824A4">
            <w:pPr>
              <w:pStyle w:val="TableCellLeft10pt"/>
              <w:rPr>
                <w:szCs w:val="20"/>
                <w:lang w:val="en-GB"/>
              </w:rPr>
            </w:pPr>
            <w:r w:rsidRPr="00272F02">
              <w:rPr>
                <w:szCs w:val="20"/>
              </w:rPr>
              <w:t>{&lt;Prohibited Concomitant Therapy&gt;}</w:t>
            </w:r>
          </w:p>
        </w:tc>
      </w:tr>
      <w:tr w:rsidR="00DB50C7" w:rsidRPr="00272F02" w14:paraId="1134D8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EF137F"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BC441"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503AF8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67DC0D"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71BBB6"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5D03A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5E2559"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F8A63" w14:textId="62A7F2F5" w:rsidR="00837062" w:rsidRPr="00272F02" w:rsidRDefault="00EF28FC" w:rsidP="00C824A4">
            <w:pPr>
              <w:pStyle w:val="TableCellLeft10pt"/>
              <w:rPr>
                <w:szCs w:val="20"/>
                <w:lang w:val="en-GB"/>
              </w:rPr>
            </w:pPr>
            <w:r w:rsidRPr="00272F02">
              <w:rPr>
                <w:szCs w:val="20"/>
                <w:lang w:val="en-GB"/>
              </w:rPr>
              <w:t>CNEW</w:t>
            </w:r>
          </w:p>
          <w:p w14:paraId="76D497E3" w14:textId="602080B0"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54D3D0F2" w14:textId="77777777" w:rsidR="00EF28FC" w:rsidRPr="00272F02" w:rsidRDefault="00EF28FC" w:rsidP="00C824A4">
            <w:pPr>
              <w:pStyle w:val="TableCellLeft10pt"/>
              <w:rPr>
                <w:szCs w:val="20"/>
                <w:lang w:val="en-GB"/>
              </w:rPr>
            </w:pPr>
            <w:r w:rsidRPr="00272F02">
              <w:rPr>
                <w:szCs w:val="20"/>
                <w:lang w:val="en-GB"/>
              </w:rPr>
              <w:t>Concomitant therapy that is banned from use in the trial.</w:t>
            </w:r>
          </w:p>
        </w:tc>
      </w:tr>
      <w:tr w:rsidR="00DB50C7" w:rsidRPr="00272F02" w14:paraId="16F87D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925DC4"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A242050" w14:textId="77777777" w:rsidR="00EF28FC" w:rsidRPr="00272F02" w:rsidRDefault="00EF28FC" w:rsidP="00C824A4">
            <w:pPr>
              <w:pStyle w:val="TableCellLeft10pt"/>
              <w:rPr>
                <w:szCs w:val="20"/>
                <w:lang w:val="en-GB"/>
              </w:rPr>
            </w:pPr>
            <w:r w:rsidRPr="00272F02">
              <w:rPr>
                <w:szCs w:val="20"/>
                <w:lang w:val="en-GB"/>
              </w:rPr>
              <w:t>If applicable, describe any prohibited concomitant therapy.</w:t>
            </w:r>
          </w:p>
        </w:tc>
      </w:tr>
      <w:tr w:rsidR="00DB50C7" w:rsidRPr="00272F02" w14:paraId="5C8C97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34235"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03FD99F" w14:textId="387C7893"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w:t>
            </w:r>
            <w:r w:rsidRPr="00272F02">
              <w:rPr>
                <w:szCs w:val="20"/>
              </w:rPr>
              <w:t xml:space="preserve">prohibited concomitant therapies </w:t>
            </w:r>
            <w:r w:rsidRPr="00272F02">
              <w:rPr>
                <w:szCs w:val="20"/>
                <w:lang w:val="en-GB"/>
              </w:rPr>
              <w:t>are defined</w:t>
            </w:r>
          </w:p>
        </w:tc>
      </w:tr>
      <w:tr w:rsidR="00DB50C7" w:rsidRPr="00272F02" w14:paraId="73D762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E5AC3"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DCACA0" w14:textId="707703DB" w:rsidR="00EF28FC" w:rsidRPr="00272F02" w:rsidRDefault="00EF28FC" w:rsidP="00C824A4">
            <w:pPr>
              <w:pStyle w:val="TableCellLeft10pt"/>
              <w:rPr>
                <w:szCs w:val="20"/>
                <w:lang w:val="en-GB" w:eastAsia="ja-JP"/>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60E1F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6A8AA"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E151DB" w14:textId="77777777" w:rsidR="00EF28FC" w:rsidRPr="00272F02" w:rsidRDefault="00EF28FC" w:rsidP="00C824A4">
            <w:pPr>
              <w:pStyle w:val="TableCellLeft10pt"/>
              <w:rPr>
                <w:szCs w:val="20"/>
                <w:lang w:val="en-GB"/>
              </w:rPr>
            </w:pPr>
            <w:r w:rsidRPr="00272F02">
              <w:rPr>
                <w:szCs w:val="20"/>
              </w:rPr>
              <w:t>6.10.1</w:t>
            </w:r>
          </w:p>
        </w:tc>
      </w:tr>
      <w:tr w:rsidR="00DB50C7" w:rsidRPr="00272F02" w14:paraId="611D47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CAA737"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77DD33A"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4F401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5223D0"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34B61B"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63B17F4"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6.10.1 Prohibited Concomitant Therapy</w:t>
            </w:r>
          </w:p>
          <w:p w14:paraId="3412C5EE"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DC111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8E4CA"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0FE1039"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162DA604" w14:textId="77777777" w:rsidR="00416556" w:rsidRPr="00272F02" w:rsidRDefault="00416556" w:rsidP="00910BB6"/>
    <w:p w14:paraId="02C2AD52" w14:textId="65735FC3" w:rsidR="00EF28FC" w:rsidRPr="00272F02" w:rsidRDefault="00EF28FC" w:rsidP="007A78AC">
      <w:pPr>
        <w:pStyle w:val="Heading3"/>
        <w:rPr>
          <w:rFonts w:cs="Times New Roman"/>
        </w:rPr>
      </w:pPr>
      <w:r w:rsidRPr="00272F02">
        <w:rPr>
          <w:rFonts w:cs="Times New Roman"/>
        </w:rPr>
        <w:t>Permitted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369389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17FC230"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49630A" w14:textId="77777777" w:rsidR="00EF28FC" w:rsidRPr="00272F02" w:rsidRDefault="4817CA86" w:rsidP="4817CA86">
            <w:pPr>
              <w:pStyle w:val="TableCellLeft10pt"/>
              <w:rPr>
                <w:lang w:val="en-GB"/>
              </w:rPr>
            </w:pPr>
            <w:r w:rsidRPr="4817CA86">
              <w:rPr>
                <w:lang w:val="en-GB"/>
              </w:rPr>
              <w:t xml:space="preserve">6.10.2 </w:t>
            </w:r>
            <w:commentRangeStart w:id="467"/>
            <w:r>
              <w:t>Permitted Concomitant Therapy</w:t>
            </w:r>
            <w:commentRangeEnd w:id="467"/>
            <w:r w:rsidR="00EF28FC">
              <w:commentReference w:id="467"/>
            </w:r>
          </w:p>
        </w:tc>
      </w:tr>
      <w:tr w:rsidR="00DB50C7" w:rsidRPr="00272F02" w14:paraId="15A2EE33"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6ABD361"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D8F103"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48C6F72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698DE1D"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8DD23B" w14:textId="77777777" w:rsidR="00EF28FC" w:rsidRPr="00272F02" w:rsidRDefault="00EF28FC" w:rsidP="00C824A4">
            <w:pPr>
              <w:pStyle w:val="TableCellLeft10pt"/>
              <w:rPr>
                <w:szCs w:val="20"/>
                <w:lang w:val="en-GB"/>
              </w:rPr>
            </w:pPr>
            <w:r w:rsidRPr="00272F02">
              <w:rPr>
                <w:szCs w:val="20"/>
                <w:lang w:val="en-GB"/>
              </w:rPr>
              <w:t>H</w:t>
            </w:r>
          </w:p>
        </w:tc>
      </w:tr>
      <w:tr w:rsidR="00DB50C7" w:rsidRPr="00272F02" w14:paraId="63AB98D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4046538"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ABC4DA" w14:textId="77777777" w:rsidR="00EF28FC" w:rsidRPr="00272F02" w:rsidRDefault="00EF28FC" w:rsidP="00C824A4">
            <w:pPr>
              <w:pStyle w:val="TableCellLeft10pt"/>
              <w:rPr>
                <w:szCs w:val="20"/>
                <w:lang w:val="en-GB"/>
              </w:rPr>
            </w:pPr>
            <w:r w:rsidRPr="00272F02">
              <w:rPr>
                <w:szCs w:val="20"/>
                <w:lang w:val="en-GB" w:eastAsia="ja-JP"/>
              </w:rPr>
              <w:t>Heading</w:t>
            </w:r>
          </w:p>
        </w:tc>
      </w:tr>
      <w:tr w:rsidR="00DB50C7" w:rsidRPr="00272F02" w14:paraId="5553299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912578D"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B59CF4" w14:textId="77777777" w:rsidR="00EF28FC" w:rsidRPr="00272F02" w:rsidRDefault="00EF28FC" w:rsidP="00C824A4">
            <w:pPr>
              <w:pStyle w:val="TableCellLeft10pt"/>
              <w:rPr>
                <w:szCs w:val="20"/>
                <w:lang w:val="en-GB"/>
              </w:rPr>
            </w:pPr>
            <w:r w:rsidRPr="00272F02">
              <w:rPr>
                <w:szCs w:val="20"/>
                <w:lang w:val="en-GB" w:eastAsia="ja-JP"/>
              </w:rPr>
              <w:t>N/A</w:t>
            </w:r>
          </w:p>
        </w:tc>
      </w:tr>
      <w:tr w:rsidR="00DB50C7" w:rsidRPr="00272F02" w14:paraId="7EC1A7B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26F3D60"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927C92" w14:textId="38471FD3"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w:t>
            </w:r>
            <w:r w:rsidRPr="00272F02">
              <w:rPr>
                <w:szCs w:val="20"/>
              </w:rPr>
              <w:t xml:space="preserve">permitted concomitant therapies </w:t>
            </w:r>
            <w:r w:rsidRPr="00272F02">
              <w:rPr>
                <w:szCs w:val="20"/>
                <w:lang w:val="en-GB"/>
              </w:rPr>
              <w:t xml:space="preserve">are defined </w:t>
            </w:r>
          </w:p>
        </w:tc>
      </w:tr>
      <w:tr w:rsidR="00DB50C7" w:rsidRPr="00272F02" w14:paraId="4ECC516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64BAD35"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40BE2C" w14:textId="0AA78FB8"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2AEC99E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F5B0DAC"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284505" w14:textId="77777777" w:rsidR="00EF28FC" w:rsidRPr="00272F02" w:rsidRDefault="00EF28FC" w:rsidP="00C824A4">
            <w:pPr>
              <w:pStyle w:val="TableCellLeft10pt"/>
              <w:rPr>
                <w:szCs w:val="20"/>
                <w:lang w:val="en-GB"/>
              </w:rPr>
            </w:pPr>
            <w:r w:rsidRPr="00272F02">
              <w:rPr>
                <w:szCs w:val="20"/>
                <w:lang w:val="en-GB" w:eastAsia="ja-JP"/>
              </w:rPr>
              <w:t>6.10.2</w:t>
            </w:r>
          </w:p>
        </w:tc>
      </w:tr>
      <w:tr w:rsidR="00DB50C7" w:rsidRPr="00272F02" w14:paraId="37D1A37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1D7DDAC"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5FEB45" w14:textId="1B9CB1C1" w:rsidR="00EF28FC" w:rsidRPr="00272F02" w:rsidRDefault="00EF28FC" w:rsidP="00C824A4">
            <w:pPr>
              <w:pStyle w:val="TableCellLeft10pt"/>
              <w:rPr>
                <w:szCs w:val="20"/>
                <w:lang w:val="en-GB"/>
              </w:rPr>
            </w:pPr>
            <w:r w:rsidRPr="00272F02">
              <w:rPr>
                <w:szCs w:val="20"/>
              </w:rPr>
              <w:t>Permitted Concomitant Therapy</w:t>
            </w:r>
          </w:p>
        </w:tc>
      </w:tr>
      <w:tr w:rsidR="00DB50C7" w:rsidRPr="00272F02" w14:paraId="79B8018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078C734"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7EC77F"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7EB8100D" w14:textId="6079B345" w:rsidR="00EF28FC" w:rsidRPr="00272F02" w:rsidRDefault="00EF28FC" w:rsidP="00C824A4">
            <w:pPr>
              <w:pStyle w:val="TableCellLeft10pt"/>
              <w:rPr>
                <w:rStyle w:val="TableCellLeft10ptBoldChar"/>
                <w:szCs w:val="20"/>
              </w:rPr>
            </w:pPr>
            <w:r w:rsidRPr="00272F02">
              <w:rPr>
                <w:rStyle w:val="TableCellLeft10ptBoldChar"/>
                <w:szCs w:val="20"/>
              </w:rPr>
              <w:t>Relationship:</w:t>
            </w:r>
            <w:r w:rsidRPr="00272F02">
              <w:rPr>
                <w:rStyle w:val="TableCellLeft10ptBoldChar"/>
                <w:b w:val="0"/>
                <w:bCs/>
                <w:szCs w:val="20"/>
              </w:rPr>
              <w:t xml:space="preserve"> </w:t>
            </w:r>
            <w:r w:rsidRPr="00272F02">
              <w:rPr>
                <w:szCs w:val="20"/>
                <w:lang w:eastAsia="ja-JP"/>
              </w:rPr>
              <w:t xml:space="preserve">6.10 </w:t>
            </w:r>
            <w:r w:rsidRPr="00272F02">
              <w:rPr>
                <w:szCs w:val="20"/>
              </w:rPr>
              <w:t>Concomitant Therapy,</w:t>
            </w:r>
            <w:r w:rsidRPr="00272F02">
              <w:rPr>
                <w:szCs w:val="20"/>
                <w:lang w:val="en-GB"/>
              </w:rPr>
              <w:t xml:space="preserve"> </w:t>
            </w:r>
            <w:r w:rsidR="00AD6BE9">
              <w:rPr>
                <w:szCs w:val="20"/>
                <w:lang w:val="en-GB"/>
              </w:rPr>
              <w:t xml:space="preserve">6 TRIAL INTERVENTION AND CONCOMITANT THERAPY </w:t>
            </w:r>
            <w:r w:rsidR="002664E4" w:rsidRPr="00272F02">
              <w:rPr>
                <w:szCs w:val="20"/>
                <w:lang w:val="en-GB"/>
              </w:rPr>
              <w:t>and Table of Contents</w:t>
            </w:r>
          </w:p>
          <w:p w14:paraId="764CC1E9" w14:textId="16D09AB4" w:rsidR="00EF28FC" w:rsidRPr="00272F02" w:rsidRDefault="00EF28FC" w:rsidP="00C824A4">
            <w:pPr>
              <w:pStyle w:val="TableCellLeft10pt"/>
              <w:rPr>
                <w:szCs w:val="20"/>
                <w:lang w:val="en-GB"/>
              </w:rPr>
            </w:pPr>
            <w:r w:rsidRPr="00272F02">
              <w:rPr>
                <w:rStyle w:val="TableCellLeft10ptBoldChar"/>
                <w:szCs w:val="20"/>
              </w:rPr>
              <w:t xml:space="preserve">Concept: </w:t>
            </w:r>
            <w:r w:rsidRPr="00272F02">
              <w:rPr>
                <w:rStyle w:val="TableCellLeft10ptBoldChar"/>
                <w:b w:val="0"/>
                <w:bCs/>
                <w:szCs w:val="20"/>
              </w:rPr>
              <w:t>Heading</w:t>
            </w:r>
          </w:p>
        </w:tc>
      </w:tr>
      <w:tr w:rsidR="00DB50C7" w:rsidRPr="00272F02" w14:paraId="7A00E39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3206C72"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ED0C62" w14:textId="77777777" w:rsidR="00EF28FC" w:rsidRPr="00272F02" w:rsidRDefault="00EF28FC" w:rsidP="00C824A4">
            <w:pPr>
              <w:pStyle w:val="TableCellLeft10pt"/>
              <w:rPr>
                <w:szCs w:val="20"/>
                <w:lang w:val="en-GB" w:eastAsia="ja-JP"/>
              </w:rPr>
            </w:pPr>
            <w:r w:rsidRPr="00272F02">
              <w:rPr>
                <w:szCs w:val="20"/>
                <w:lang w:val="en-GB" w:eastAsia="ja-JP"/>
              </w:rPr>
              <w:t>No</w:t>
            </w:r>
          </w:p>
        </w:tc>
      </w:tr>
    </w:tbl>
    <w:p w14:paraId="0F2714F6" w14:textId="77777777" w:rsidR="00EF28FC" w:rsidRPr="00272F02"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E9178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BC867" w14:textId="77777777" w:rsidR="00EF28FC" w:rsidRPr="00272F02" w:rsidRDefault="00EF28FC"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24099D" w14:textId="77777777" w:rsidR="00EF28FC" w:rsidRPr="00272F02" w:rsidRDefault="00EF28FC" w:rsidP="00C824A4">
            <w:pPr>
              <w:pStyle w:val="TableCellLeft10pt"/>
              <w:rPr>
                <w:szCs w:val="20"/>
                <w:lang w:val="en-GB"/>
              </w:rPr>
            </w:pPr>
            <w:r w:rsidRPr="00272F02">
              <w:rPr>
                <w:szCs w:val="20"/>
                <w:lang w:val="en-GB"/>
              </w:rPr>
              <w:t>{&lt;</w:t>
            </w:r>
            <w:r w:rsidRPr="00272F02">
              <w:rPr>
                <w:szCs w:val="20"/>
              </w:rPr>
              <w:t>Permitted Concomitant Therapy</w:t>
            </w:r>
            <w:r w:rsidRPr="00272F02">
              <w:rPr>
                <w:szCs w:val="20"/>
                <w:lang w:val="en-GB"/>
              </w:rPr>
              <w:t xml:space="preserve">&gt;} </w:t>
            </w:r>
          </w:p>
        </w:tc>
      </w:tr>
      <w:tr w:rsidR="00DB50C7" w:rsidRPr="00272F02" w14:paraId="69E70A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CD222A" w14:textId="77777777" w:rsidR="00EF28FC" w:rsidRPr="00272F02" w:rsidRDefault="00EF28FC"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A45F41" w14:textId="77777777" w:rsidR="00EF28FC" w:rsidRPr="00272F02" w:rsidRDefault="00EF28FC" w:rsidP="00C824A4">
            <w:pPr>
              <w:pStyle w:val="TableCellLeft10pt"/>
              <w:rPr>
                <w:szCs w:val="20"/>
                <w:lang w:val="en-GB"/>
              </w:rPr>
            </w:pPr>
            <w:r w:rsidRPr="00272F02">
              <w:rPr>
                <w:szCs w:val="20"/>
                <w:lang w:val="en-GB"/>
              </w:rPr>
              <w:t>Text</w:t>
            </w:r>
          </w:p>
        </w:tc>
      </w:tr>
      <w:tr w:rsidR="00DB50C7" w:rsidRPr="00272F02" w14:paraId="7D5D95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300F8" w14:textId="77777777" w:rsidR="00EF28FC" w:rsidRPr="00272F02" w:rsidRDefault="00EF28FC"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9918EA" w14:textId="77777777" w:rsidR="00EF28FC" w:rsidRPr="00272F02" w:rsidRDefault="00EF28FC" w:rsidP="00C824A4">
            <w:pPr>
              <w:pStyle w:val="TableCellLeft10pt"/>
              <w:rPr>
                <w:szCs w:val="20"/>
                <w:lang w:val="en-GB"/>
              </w:rPr>
            </w:pPr>
            <w:r w:rsidRPr="00272F02">
              <w:rPr>
                <w:szCs w:val="20"/>
                <w:lang w:val="en-GB"/>
              </w:rPr>
              <w:t>D</w:t>
            </w:r>
          </w:p>
        </w:tc>
      </w:tr>
      <w:tr w:rsidR="00DB50C7" w:rsidRPr="00272F02" w14:paraId="05FA4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4E7EA" w14:textId="77777777" w:rsidR="00EF28FC" w:rsidRPr="00272F02" w:rsidRDefault="00EF28FC"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7CE211" w14:textId="3E44DB65" w:rsidR="00837062" w:rsidRPr="00272F02" w:rsidRDefault="00EF28FC" w:rsidP="00C824A4">
            <w:pPr>
              <w:pStyle w:val="TableCellLeft10pt"/>
              <w:rPr>
                <w:szCs w:val="20"/>
              </w:rPr>
            </w:pPr>
            <w:r w:rsidRPr="00272F02">
              <w:rPr>
                <w:szCs w:val="20"/>
                <w:lang w:val="en-GB"/>
              </w:rPr>
              <w:t>CNEW</w:t>
            </w:r>
          </w:p>
          <w:p w14:paraId="0479B4F7" w14:textId="72A198B7" w:rsidR="00EF28FC" w:rsidRPr="00272F02" w:rsidRDefault="00C111BE" w:rsidP="00C824A4">
            <w:pPr>
              <w:pStyle w:val="TableCellLeft10pt"/>
              <w:rPr>
                <w:szCs w:val="20"/>
                <w:lang w:val="en-GB" w:eastAsia="ja-JP"/>
              </w:rPr>
            </w:pPr>
            <w:r w:rsidRPr="00272F02">
              <w:rPr>
                <w:szCs w:val="20"/>
                <w:lang w:val="en-GB"/>
              </w:rPr>
              <w:t>For review purpose, see definition of the controlled terminology below</w:t>
            </w:r>
          </w:p>
          <w:p w14:paraId="4C20160A" w14:textId="77777777" w:rsidR="00EF28FC" w:rsidRPr="00272F02" w:rsidRDefault="00EF28FC" w:rsidP="00C824A4">
            <w:pPr>
              <w:pStyle w:val="TableCellLeft10pt"/>
              <w:rPr>
                <w:szCs w:val="20"/>
                <w:lang w:val="en-GB"/>
              </w:rPr>
            </w:pPr>
            <w:r w:rsidRPr="00272F02">
              <w:rPr>
                <w:szCs w:val="20"/>
                <w:lang w:val="en-GB"/>
              </w:rPr>
              <w:t>Concomitant therapy that is approved for use in the trial.</w:t>
            </w:r>
          </w:p>
        </w:tc>
      </w:tr>
      <w:tr w:rsidR="00DB50C7" w:rsidRPr="00272F02" w14:paraId="521F71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D7DD41" w14:textId="77777777" w:rsidR="00EF28FC" w:rsidRPr="00272F02" w:rsidRDefault="00EF28FC"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D5006BE" w14:textId="3C6C9B51" w:rsidR="00EF28FC" w:rsidRPr="00272F02" w:rsidRDefault="630570A5" w:rsidP="3FAC1DFE">
            <w:pPr>
              <w:pStyle w:val="TableCellLeft10pt"/>
              <w:rPr>
                <w:lang w:val="en-GB"/>
              </w:rPr>
            </w:pPr>
            <w:r w:rsidRPr="00272F02">
              <w:rPr>
                <w:lang w:val="en-GB"/>
              </w:rPr>
              <w:t>If applicable, describe any permitted concomitant therapy.</w:t>
            </w:r>
          </w:p>
        </w:tc>
      </w:tr>
      <w:tr w:rsidR="00DB50C7" w:rsidRPr="00272F02" w14:paraId="0BFFBF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089D3" w14:textId="77777777" w:rsidR="00EF28FC" w:rsidRPr="00272F02" w:rsidRDefault="00EF28FC"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1942942" w14:textId="1A2A6277" w:rsidR="00EF28FC" w:rsidRPr="00272F02" w:rsidRDefault="00EF28FC" w:rsidP="00C824A4">
            <w:pPr>
              <w:pStyle w:val="TableCellLeft10pt"/>
              <w:rPr>
                <w:szCs w:val="20"/>
                <w:lang w:val="en-GB"/>
              </w:rPr>
            </w:pPr>
            <w:r w:rsidRPr="00272F02">
              <w:rPr>
                <w:szCs w:val="20"/>
                <w:lang w:val="en-GB"/>
              </w:rPr>
              <w:t>Conditional</w:t>
            </w:r>
            <w:r w:rsidR="004876F0" w:rsidRPr="00272F02">
              <w:rPr>
                <w:szCs w:val="20"/>
                <w:lang w:val="en-GB" w:eastAsia="ja-JP"/>
              </w:rPr>
              <w:t>:</w:t>
            </w:r>
            <w:r w:rsidRPr="00272F02">
              <w:rPr>
                <w:szCs w:val="20"/>
                <w:lang w:val="en-GB"/>
              </w:rPr>
              <w:t xml:space="preserve"> when any </w:t>
            </w:r>
            <w:r w:rsidRPr="00272F02">
              <w:rPr>
                <w:szCs w:val="20"/>
              </w:rPr>
              <w:t xml:space="preserve">permitted concomitant therapies </w:t>
            </w:r>
            <w:r w:rsidRPr="00272F02">
              <w:rPr>
                <w:szCs w:val="20"/>
                <w:lang w:val="en-GB"/>
              </w:rPr>
              <w:t xml:space="preserve">are defined </w:t>
            </w:r>
          </w:p>
        </w:tc>
      </w:tr>
      <w:tr w:rsidR="00DB50C7" w:rsidRPr="00272F02" w14:paraId="30350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D2C52" w14:textId="77777777" w:rsidR="00EF28FC" w:rsidRPr="00272F02" w:rsidRDefault="00EF28FC"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A7A4851" w14:textId="3AFF5C65" w:rsidR="00EF28FC" w:rsidRPr="00272F02" w:rsidRDefault="00EF28FC" w:rsidP="00C824A4">
            <w:pPr>
              <w:pStyle w:val="TableCellLeft10pt"/>
              <w:rPr>
                <w:szCs w:val="20"/>
                <w:lang w:val="en-GB"/>
              </w:rPr>
            </w:pPr>
            <w:r w:rsidRPr="00272F02">
              <w:rPr>
                <w:szCs w:val="20"/>
                <w:lang w:val="en-GB" w:eastAsia="ja-JP"/>
              </w:rPr>
              <w:t>One</w:t>
            </w:r>
            <w:r w:rsidR="00313671" w:rsidRPr="00272F02">
              <w:rPr>
                <w:szCs w:val="20"/>
                <w:lang w:val="en-GB" w:eastAsia="ja-JP"/>
              </w:rPr>
              <w:t xml:space="preserve"> </w:t>
            </w:r>
            <w:r w:rsidRPr="00272F02">
              <w:rPr>
                <w:szCs w:val="20"/>
                <w:lang w:val="en-GB" w:eastAsia="ja-JP"/>
              </w:rPr>
              <w:t>to</w:t>
            </w:r>
            <w:r w:rsidR="00313671" w:rsidRPr="00272F02">
              <w:rPr>
                <w:szCs w:val="20"/>
                <w:lang w:val="en-GB" w:eastAsia="ja-JP"/>
              </w:rPr>
              <w:t xml:space="preserve"> </w:t>
            </w:r>
            <w:r w:rsidRPr="00272F02">
              <w:rPr>
                <w:szCs w:val="20"/>
                <w:lang w:val="en-GB" w:eastAsia="ja-JP"/>
              </w:rPr>
              <w:t>one</w:t>
            </w:r>
          </w:p>
        </w:tc>
      </w:tr>
      <w:tr w:rsidR="00DB50C7" w:rsidRPr="00272F02" w14:paraId="632359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099A7" w14:textId="77777777" w:rsidR="00EF28FC" w:rsidRPr="00272F02" w:rsidRDefault="00EF28FC"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6393A2" w14:textId="77777777" w:rsidR="00EF28FC" w:rsidRPr="00272F02" w:rsidRDefault="00EF28FC" w:rsidP="00C824A4">
            <w:pPr>
              <w:pStyle w:val="TableCellLeft10pt"/>
              <w:rPr>
                <w:szCs w:val="20"/>
                <w:lang w:val="en-GB"/>
              </w:rPr>
            </w:pPr>
            <w:r w:rsidRPr="00272F02">
              <w:rPr>
                <w:szCs w:val="20"/>
              </w:rPr>
              <w:t>6.10.2</w:t>
            </w:r>
          </w:p>
        </w:tc>
      </w:tr>
      <w:tr w:rsidR="00DB50C7" w:rsidRPr="00272F02" w14:paraId="4EED0E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FF1DC" w14:textId="77777777" w:rsidR="00EF28FC" w:rsidRPr="00272F02" w:rsidRDefault="00EF28FC"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62E728A" w14:textId="77777777" w:rsidR="00EF28FC" w:rsidRPr="00272F02" w:rsidRDefault="00EF28FC" w:rsidP="00C824A4">
            <w:pPr>
              <w:pStyle w:val="TableCellLeft10pt"/>
              <w:rPr>
                <w:szCs w:val="20"/>
                <w:lang w:val="en-GB"/>
              </w:rPr>
            </w:pPr>
            <w:r w:rsidRPr="00272F02">
              <w:rPr>
                <w:szCs w:val="20"/>
                <w:lang w:val="en-GB" w:eastAsia="ja-JP"/>
              </w:rPr>
              <w:t>Text</w:t>
            </w:r>
          </w:p>
        </w:tc>
      </w:tr>
      <w:tr w:rsidR="00DB50C7" w:rsidRPr="00272F02" w14:paraId="500DE2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D1E1C" w14:textId="77777777" w:rsidR="00EF28FC" w:rsidRPr="00272F02" w:rsidRDefault="00EF28FC"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48922F0" w14:textId="77777777" w:rsidR="00EF28FC" w:rsidRPr="00272F02" w:rsidRDefault="00EF28FC"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C0E3A4F" w14:textId="77777777" w:rsidR="00EF28FC" w:rsidRPr="00272F02" w:rsidRDefault="00EF28FC"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lang w:val="en-GB" w:eastAsia="ja-JP"/>
              </w:rPr>
              <w:t xml:space="preserve">6.10.2 </w:t>
            </w:r>
            <w:r w:rsidRPr="00272F02">
              <w:rPr>
                <w:szCs w:val="20"/>
              </w:rPr>
              <w:t>Permitted Concomitant Therapy</w:t>
            </w:r>
          </w:p>
          <w:p w14:paraId="48DFE2D5" w14:textId="77777777" w:rsidR="00EF28FC" w:rsidRPr="00272F02" w:rsidRDefault="00EF28FC"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BEADF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C33D8" w14:textId="77777777" w:rsidR="00EF28FC" w:rsidRPr="00272F02" w:rsidRDefault="00EF28FC"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4DB378" w14:textId="77777777" w:rsidR="00EF28FC" w:rsidRPr="00272F02" w:rsidRDefault="00EF28FC" w:rsidP="00C824A4">
            <w:pPr>
              <w:pStyle w:val="TableCellLeft10pt"/>
              <w:rPr>
                <w:szCs w:val="20"/>
                <w:lang w:val="en-GB"/>
              </w:rPr>
            </w:pPr>
            <w:r w:rsidRPr="00272F02">
              <w:rPr>
                <w:szCs w:val="20"/>
                <w:lang w:val="en-GB" w:eastAsia="ja-JP"/>
              </w:rPr>
              <w:t>No</w:t>
            </w:r>
          </w:p>
        </w:tc>
      </w:tr>
    </w:tbl>
    <w:p w14:paraId="5C98BA2D" w14:textId="77777777" w:rsidR="00EF28FC" w:rsidRPr="00272F02" w:rsidRDefault="00EF28FC" w:rsidP="00EF28FC">
      <w:pPr>
        <w:rPr>
          <w:sz w:val="20"/>
          <w:szCs w:val="20"/>
        </w:rPr>
      </w:pPr>
    </w:p>
    <w:p w14:paraId="7C3E21A3" w14:textId="0B987820" w:rsidR="00F24EE4" w:rsidRPr="00272F02" w:rsidRDefault="007C3402" w:rsidP="00910BB6">
      <w:pPr>
        <w:pStyle w:val="Heading1"/>
        <w:rPr>
          <w:rFonts w:cs="Times New Roman"/>
        </w:rPr>
      </w:pPr>
      <w:r w:rsidRPr="00272F02">
        <w:rPr>
          <w:rFonts w:cs="Times New Roman"/>
        </w:rPr>
        <w:t xml:space="preserve">Participant </w:t>
      </w:r>
      <w:r w:rsidR="00BE1148" w:rsidRPr="00272F02">
        <w:rPr>
          <w:rFonts w:cs="Times New Roman"/>
        </w:rPr>
        <w:t xml:space="preserve">Discontinuation </w:t>
      </w:r>
      <w:r w:rsidRPr="00272F02">
        <w:rPr>
          <w:rFonts w:cs="Times New Roman"/>
        </w:rPr>
        <w:t xml:space="preserve">of Trial Intervention and Discontinuation </w:t>
      </w:r>
      <w:r w:rsidR="00957F38">
        <w:rPr>
          <w:rFonts w:cs="Times New Roman"/>
        </w:rPr>
        <w:t xml:space="preserve">Or </w:t>
      </w:r>
      <w:r w:rsidRPr="00272F02">
        <w:rPr>
          <w:rFonts w:cs="Times New Roman"/>
        </w:rPr>
        <w:t>Withdrawal from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0C674CA" w14:textId="77777777" w:rsidTr="19DB19D3">
        <w:trPr>
          <w:trHeight w:val="555"/>
        </w:trPr>
        <w:tc>
          <w:tcPr>
            <w:tcW w:w="1215" w:type="pct"/>
            <w:tcBorders>
              <w:top w:val="single" w:sz="4" w:space="0" w:color="auto"/>
              <w:left w:val="single" w:sz="4" w:space="0" w:color="auto"/>
              <w:bottom w:val="single" w:sz="4" w:space="0" w:color="auto"/>
              <w:right w:val="single" w:sz="4" w:space="0" w:color="auto"/>
            </w:tcBorders>
            <w:hideMark/>
          </w:tcPr>
          <w:p w14:paraId="16104C11"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A42D3DD" w14:textId="70CF84EF"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 PARTICIPANT DISCONTINUATION OF TRIAL INTERVENTION AND DISCONTINUATION OR WITHDRAWAL FROM TRIAL</w:t>
            </w:r>
          </w:p>
        </w:tc>
      </w:tr>
      <w:tr w:rsidR="00DB50C7" w:rsidRPr="00272F02" w14:paraId="265254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7B495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BA68C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Text </w:t>
            </w:r>
          </w:p>
        </w:tc>
      </w:tr>
      <w:tr w:rsidR="00DB50C7" w:rsidRPr="00272F02" w14:paraId="67567B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86C457"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271B7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67DABE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BD7579" w14:textId="77777777" w:rsidR="00CC3FBF" w:rsidRPr="00272F02" w:rsidRDefault="00CC3FBF" w:rsidP="00CC3FBF">
            <w:pPr>
              <w:rPr>
                <w:rFonts w:eastAsia="MS Gothic"/>
                <w:b/>
                <w:sz w:val="20"/>
                <w:szCs w:val="20"/>
                <w:lang w:val="en-GB"/>
                <w14:ligatures w14:val="none"/>
              </w:rPr>
            </w:pPr>
            <w:r w:rsidRPr="00272F02">
              <w:rPr>
                <w:rFonts w:eastAsia="MS Gothic"/>
                <w:b/>
                <w:sz w:val="20"/>
                <w:szCs w:val="20"/>
                <w:lang w:val="en-GB"/>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50ABC7" w14:textId="77777777" w:rsidR="00CC3FBF" w:rsidRPr="00272F02" w:rsidRDefault="00CC3FBF" w:rsidP="00CC3FBF">
            <w:pPr>
              <w:keepLines/>
              <w:spacing w:line="240" w:lineRule="exact"/>
              <w:rPr>
                <w:rFonts w:eastAsia="MS Gothic"/>
                <w:sz w:val="20"/>
                <w:szCs w:val="20"/>
                <w14:ligatures w14:val="none"/>
              </w:rPr>
            </w:pPr>
            <w:r w:rsidRPr="00272F02">
              <w:rPr>
                <w:rFonts w:eastAsia="MS Gothic"/>
                <w:sz w:val="20"/>
                <w:szCs w:val="20"/>
                <w14:ligatures w14:val="none"/>
              </w:rPr>
              <w:t>Heading</w:t>
            </w:r>
          </w:p>
        </w:tc>
      </w:tr>
      <w:tr w:rsidR="00DB50C7" w:rsidRPr="00272F02" w14:paraId="57E4D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D83E3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D84E7F" w14:textId="07244BD1" w:rsidR="00CC3FBF" w:rsidRPr="00272F02" w:rsidRDefault="00CC3FBF"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This section must align with the intercurrent events</w:t>
            </w:r>
            <w:r w:rsidR="34CBD68D" w:rsidRPr="00272F02">
              <w:rPr>
                <w:rFonts w:eastAsia="MS Gothic"/>
                <w:sz w:val="20"/>
                <w:szCs w:val="20"/>
                <w:lang w:val="en-GB"/>
                <w14:ligatures w14:val="none"/>
              </w:rPr>
              <w:t>,</w:t>
            </w:r>
            <w:r w:rsidRPr="00272F02">
              <w:rPr>
                <w:rFonts w:eastAsia="MS Gothic"/>
                <w:sz w:val="20"/>
                <w:szCs w:val="20"/>
                <w:lang w:val="en-GB"/>
                <w14:ligatures w14:val="none"/>
              </w:rPr>
              <w:t xml:space="preserve"> and their handling strategies introduced in Section 3 Trial Objectives and </w:t>
            </w:r>
            <w:r w:rsidR="06FB16B1" w:rsidRPr="00272F02">
              <w:rPr>
                <w:rFonts w:eastAsia="MS Gothic"/>
                <w:sz w:val="20"/>
                <w:szCs w:val="20"/>
                <w:lang w:val="en-GB"/>
                <w14:ligatures w14:val="none"/>
              </w:rPr>
              <w:t xml:space="preserve">Associated </w:t>
            </w:r>
            <w:r w:rsidRPr="00272F02">
              <w:rPr>
                <w:rFonts w:eastAsia="MS Gothic"/>
                <w:sz w:val="20"/>
                <w:szCs w:val="20"/>
                <w:lang w:val="en-GB"/>
                <w14:ligatures w14:val="none"/>
              </w:rPr>
              <w:t>Estimands, and the investigational trial intervention described in Section 6 Trial Intervention and Concomitant Therapy.</w:t>
            </w:r>
          </w:p>
          <w:p w14:paraId="34486203" w14:textId="7CA5C122" w:rsidR="00CC3FBF" w:rsidRPr="00272F02" w:rsidRDefault="00CC3FBF" w:rsidP="00CC3FBF">
            <w:pPr>
              <w:keepLines/>
              <w:spacing w:line="240" w:lineRule="exact"/>
              <w:rPr>
                <w:rFonts w:eastAsia="MS Gothic"/>
                <w:sz w:val="20"/>
                <w:szCs w:val="20"/>
                <w14:ligatures w14:val="none"/>
              </w:rPr>
            </w:pPr>
            <w:r w:rsidRPr="00272F02">
              <w:rPr>
                <w:rFonts w:eastAsia="MS Gothic"/>
                <w:sz w:val="20"/>
                <w:szCs w:val="20"/>
                <w:lang w:val="en-GB"/>
                <w14:ligatures w14:val="none"/>
              </w:rPr>
              <w:t>No text is intended here (</w:t>
            </w:r>
            <w:r w:rsidR="007F108F" w:rsidRPr="00272F02">
              <w:rPr>
                <w:rFonts w:eastAsia="MS Gothic"/>
                <w:sz w:val="20"/>
                <w:szCs w:val="20"/>
                <w:lang w:val="en-GB"/>
                <w14:ligatures w14:val="none"/>
              </w:rPr>
              <w:t xml:space="preserve">heading </w:t>
            </w:r>
            <w:r w:rsidRPr="00272F02">
              <w:rPr>
                <w:rFonts w:eastAsia="MS Gothic"/>
                <w:sz w:val="20"/>
                <w:szCs w:val="20"/>
                <w:lang w:val="en-GB"/>
                <w14:ligatures w14:val="none"/>
              </w:rPr>
              <w:t xml:space="preserve">only). </w:t>
            </w:r>
          </w:p>
        </w:tc>
      </w:tr>
      <w:tr w:rsidR="00DB50C7" w:rsidRPr="00272F02" w14:paraId="50878DC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B01ED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9B653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FEDD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5814F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D292E9B" w14:textId="7DEF3553"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3C1E27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58B6D"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98F9130" w14:textId="6FD826A2" w:rsidR="00CC3FBF" w:rsidRPr="00272F02" w:rsidRDefault="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w:t>
            </w:r>
          </w:p>
        </w:tc>
      </w:tr>
      <w:tr w:rsidR="00DB50C7" w:rsidRPr="00272F02" w14:paraId="64D382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19A4C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D447CE" w14:textId="73452509" w:rsidR="00CC3FBF" w:rsidRPr="00272F02" w:rsidRDefault="0044653A"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PARTICIPANT DISCONTINUATION OF TRIAL INTERVENTION AND DISCONTINUATION OR WITHDRAWAL FROM TRIAL</w:t>
            </w:r>
          </w:p>
        </w:tc>
      </w:tr>
      <w:tr w:rsidR="00DB50C7" w:rsidRPr="00272F02" w14:paraId="227D0A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5296D1"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87085C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FC9D3F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of Contents</w:t>
            </w:r>
          </w:p>
          <w:p w14:paraId="4CD5006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Heading </w:t>
            </w:r>
          </w:p>
        </w:tc>
      </w:tr>
      <w:tr w:rsidR="00DB50C7" w:rsidRPr="00272F02" w14:paraId="21F040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5C661"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8683CC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70071BA" w14:textId="77777777" w:rsidR="00416556" w:rsidRPr="00272F02" w:rsidRDefault="00416556" w:rsidP="00416556">
      <w:pPr>
        <w:rPr>
          <w:lang w:eastAsia="ja-JP"/>
        </w:rPr>
      </w:pPr>
    </w:p>
    <w:p w14:paraId="4CD0E0E0" w14:textId="69C89FD9" w:rsidR="00CC3FBF" w:rsidRPr="00272F02" w:rsidRDefault="007A78AC" w:rsidP="00910BB6">
      <w:pPr>
        <w:pStyle w:val="Heading2"/>
        <w:rPr>
          <w:rFonts w:eastAsia="Times New Roman" w:cs="Times New Roman"/>
          <w:b w:val="0"/>
        </w:rPr>
      </w:pPr>
      <w:r w:rsidRPr="00272F02">
        <w:rPr>
          <w:rFonts w:cs="Times New Roman"/>
          <w:lang w:val="en-GB"/>
        </w:rPr>
        <w:t xml:space="preserve">Discontinuation of Trial Intervention for Individual Participants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BF1C8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4FC96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3EED1C3"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7.1 Discontinuation of Trial Intervention for Individual Participants </w:t>
            </w:r>
          </w:p>
        </w:tc>
      </w:tr>
      <w:tr w:rsidR="00DB50C7" w:rsidRPr="00272F02" w14:paraId="414335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CA6D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8826B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E196E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B8CE9"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99BC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FE2F7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BF0B1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1A816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2E96BC2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3AF47B" w14:textId="77777777" w:rsidR="00CC3FBF" w:rsidRPr="00272F02" w:rsidRDefault="00CC3FBF" w:rsidP="00CC3FBF">
            <w:pPr>
              <w:rPr>
                <w:rFonts w:eastAsia="MS Gothic"/>
                <w:b/>
                <w:sz w:val="20"/>
                <w:szCs w:val="20"/>
                <w:lang w:val="en-GB"/>
                <w14:ligatures w14:val="none"/>
              </w:rPr>
            </w:pPr>
            <w:r w:rsidRPr="00272F02">
              <w:rPr>
                <w:rFonts w:eastAsia="MS Gothic"/>
                <w:b/>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DC1CB08" w14:textId="793B7DBD" w:rsidR="00CC3FBF" w:rsidRPr="00272F02" w:rsidRDefault="00CC3FBF"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No text is intended here (</w:t>
            </w:r>
            <w:r w:rsidR="007F108F" w:rsidRPr="00272F02">
              <w:rPr>
                <w:rFonts w:eastAsia="MS Gothic"/>
                <w:sz w:val="20"/>
                <w:szCs w:val="20"/>
                <w:lang w:val="en-GB"/>
                <w14:ligatures w14:val="none"/>
              </w:rPr>
              <w:t xml:space="preserve">heading </w:t>
            </w:r>
            <w:r w:rsidRPr="00272F02">
              <w:rPr>
                <w:rFonts w:eastAsia="MS Gothic"/>
                <w:sz w:val="20"/>
                <w:szCs w:val="20"/>
                <w:lang w:val="en-GB"/>
                <w14:ligatures w14:val="none"/>
              </w:rPr>
              <w:t>only).</w:t>
            </w:r>
          </w:p>
        </w:tc>
      </w:tr>
      <w:tr w:rsidR="00DB50C7" w:rsidRPr="00272F02" w14:paraId="42B84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BD4AF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F17F9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B76FDC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B81E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527C4A" w14:textId="7A53B617"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492D7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F25512"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98160D" w14:textId="36572308" w:rsidR="00CC3FBF" w:rsidRPr="00272F02" w:rsidRDefault="00CC3FBF" w:rsidP="009271B1">
            <w:pPr>
              <w:keepLines/>
              <w:spacing w:line="240" w:lineRule="exact"/>
              <w:rPr>
                <w:rFonts w:eastAsia="MS Gothic"/>
                <w:sz w:val="20"/>
                <w:szCs w:val="20"/>
                <w:lang w:val="en-GB"/>
                <w14:ligatures w14:val="none"/>
              </w:rPr>
            </w:pPr>
            <w:r w:rsidRPr="00272F02">
              <w:rPr>
                <w:rFonts w:eastAsia="MS Gothic"/>
                <w:sz w:val="20"/>
                <w:szCs w:val="20"/>
                <w:lang w:val="en-GB"/>
                <w14:ligatures w14:val="none"/>
              </w:rPr>
              <w:t>7.1</w:t>
            </w:r>
          </w:p>
        </w:tc>
      </w:tr>
      <w:tr w:rsidR="00DB50C7" w:rsidRPr="00272F02" w14:paraId="4951DE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71710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B0A685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Discontinuation of Trial Intervention for Individual Participants</w:t>
            </w:r>
          </w:p>
        </w:tc>
      </w:tr>
      <w:tr w:rsidR="00DB50C7" w:rsidRPr="00272F02" w14:paraId="00FD1E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CDAE2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9E990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C61AEB4" w14:textId="5167AAA6" w:rsidR="00CC3FBF" w:rsidRPr="00272F02" w:rsidRDefault="00CC3FBF"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7 PARTICIPANT DISCONTINUATION OF TRIAL INTERVENTION AND DISCONTINUATION OR WITHDRAWAL FROM TRIAL</w:t>
            </w:r>
            <w:r w:rsidR="6C9DB081"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4A7837A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Heading </w:t>
            </w:r>
          </w:p>
        </w:tc>
      </w:tr>
      <w:tr w:rsidR="00DB50C7" w:rsidRPr="00272F02" w14:paraId="15C0895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74AF49"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75295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48DFB0B" w14:textId="77777777" w:rsidR="00416556" w:rsidRPr="00272F02" w:rsidRDefault="00416556" w:rsidP="00910BB6"/>
    <w:p w14:paraId="1661F21A" w14:textId="532F3195" w:rsidR="00CC3FBF" w:rsidRPr="00272F02" w:rsidRDefault="00CC3FBF" w:rsidP="00910BB6">
      <w:pPr>
        <w:pStyle w:val="Heading3"/>
        <w:rPr>
          <w:rFonts w:cs="Times New Roman"/>
          <w:b w:val="0"/>
          <w:bCs w:val="0"/>
        </w:rPr>
      </w:pPr>
      <w:r w:rsidRPr="00272F02">
        <w:rPr>
          <w:rFonts w:cs="Times New Roman"/>
        </w:rPr>
        <w:t>Permanent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9AC8D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918FF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4C92E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7.1.1 Permanent Discontinuation of Trial Intervention</w:t>
            </w:r>
          </w:p>
        </w:tc>
      </w:tr>
      <w:tr w:rsidR="00DB50C7" w:rsidRPr="00272F02" w14:paraId="2C20F3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AFAD7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F8793"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D356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2C2C"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EE476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5BC48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705CA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E80B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3EC3F8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3C8257"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361399D" w14:textId="77777777" w:rsidR="00CC3FBF" w:rsidRPr="00272F02" w:rsidRDefault="00CC3FBF" w:rsidP="07707FEB">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2A8823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4E3C37"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68F4E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D1F9B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C5C5D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5432CEF" w14:textId="75634A9D"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2CEAE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94AD16"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2C10AF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7.1.1</w:t>
            </w:r>
          </w:p>
        </w:tc>
      </w:tr>
      <w:tr w:rsidR="00DB50C7" w:rsidRPr="00272F02" w14:paraId="655737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F9E56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6E25EA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Permanent Discontinuation of Trial Intervention</w:t>
            </w:r>
          </w:p>
        </w:tc>
      </w:tr>
      <w:tr w:rsidR="00DB50C7" w:rsidRPr="00272F02" w14:paraId="48C37A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F1ECE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5192E0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5207CEE2" w14:textId="2975CFFF" w:rsidR="00CC3FBF" w:rsidRPr="00272F02" w:rsidRDefault="00CC3FBF"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 xml:space="preserve">7.1 Discontinuation of Trial Intervention for Individual Participants, </w:t>
            </w:r>
            <w:r w:rsidRPr="00272F02">
              <w:rPr>
                <w:rFonts w:eastAsia="MS Gothic"/>
                <w:sz w:val="20"/>
                <w:szCs w:val="20"/>
                <w:lang w:val="en-GB"/>
                <w14:ligatures w14:val="none"/>
              </w:rPr>
              <w:t>7 PARTICIPANT DISCONTINUATION OF TRIAL INTERVENTION AND DISCONTINUATION OR WITHDRAWAL FROM TRIAL</w:t>
            </w:r>
            <w:r w:rsidR="330372D6"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1098961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F17D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31022F"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92D6F6A"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12CD5EC" w14:textId="77777777" w:rsidR="00CC3FBF" w:rsidRPr="00272F02"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D1639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17859D"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DD1CB" w14:textId="77777777" w:rsidR="00CC3FBF" w:rsidRPr="00272F02" w:rsidRDefault="00CC3FBF"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&lt;Permanent Discontinuation of Trial Intervention&gt;</w:t>
            </w:r>
          </w:p>
        </w:tc>
      </w:tr>
      <w:tr w:rsidR="00DB50C7" w:rsidRPr="00272F02" w14:paraId="746659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96AB0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C953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5014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64EE5"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25D6BE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0A44A40" w14:textId="77777777" w:rsidTr="00910BB6">
        <w:trPr>
          <w:trHeight w:val="480"/>
        </w:trPr>
        <w:tc>
          <w:tcPr>
            <w:tcW w:w="1215" w:type="pct"/>
            <w:tcBorders>
              <w:top w:val="single" w:sz="4" w:space="0" w:color="auto"/>
              <w:left w:val="single" w:sz="4" w:space="0" w:color="auto"/>
              <w:bottom w:val="single" w:sz="4" w:space="0" w:color="auto"/>
              <w:right w:val="single" w:sz="4" w:space="0" w:color="auto"/>
            </w:tcBorders>
            <w:hideMark/>
          </w:tcPr>
          <w:p w14:paraId="6CE91EFC"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F1C1FE4" w14:textId="414BDFE2" w:rsidR="00837062" w:rsidRPr="00272F02" w:rsidRDefault="000F6F05"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CC3FBF"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737E558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The requirements that must be met in order to permanently discontinue the administration of trial intervention.</w:t>
            </w:r>
          </w:p>
        </w:tc>
      </w:tr>
      <w:tr w:rsidR="00DB50C7" w:rsidRPr="00272F02" w14:paraId="34CEC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C15F3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A7DE342" w14:textId="77777777" w:rsidR="005C7335" w:rsidRPr="00272F02" w:rsidRDefault="00CC3FBF" w:rsidP="00444021">
            <w:pPr>
              <w:keepLines/>
              <w:rPr>
                <w:rFonts w:eastAsia="MS Gothic"/>
                <w:sz w:val="20"/>
                <w:szCs w:val="20"/>
                <w:lang w:val="en-GB"/>
                <w14:ligatures w14:val="none"/>
              </w:rPr>
            </w:pPr>
            <w:r w:rsidRPr="00272F02">
              <w:rPr>
                <w:rFonts w:eastAsia="MS Gothic"/>
                <w:sz w:val="20"/>
                <w:szCs w:val="20"/>
                <w:lang w:val="en-GB"/>
                <w14:ligatures w14:val="none"/>
              </w:rPr>
              <w:t>Describe</w:t>
            </w:r>
            <w:r w:rsidR="005C7335" w:rsidRPr="00272F02">
              <w:rPr>
                <w:rFonts w:eastAsia="MS Gothic"/>
                <w:sz w:val="20"/>
                <w:szCs w:val="20"/>
                <w:lang w:val="en-GB"/>
                <w14:ligatures w14:val="none"/>
              </w:rPr>
              <w:t>:</w:t>
            </w:r>
            <w:r w:rsidRPr="00272F02">
              <w:rPr>
                <w:rFonts w:eastAsia="MS Gothic"/>
                <w:sz w:val="20"/>
                <w:szCs w:val="20"/>
                <w:lang w:val="en-GB"/>
                <w14:ligatures w14:val="none"/>
              </w:rPr>
              <w:t xml:space="preserve"> </w:t>
            </w:r>
          </w:p>
          <w:p w14:paraId="1A6F1614" w14:textId="39C5F612" w:rsidR="00CC3FBF" w:rsidRPr="00272F02" w:rsidRDefault="00CC3FBF"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the criteria for discontinuation of a participant from any trial intervention, carefully evaluating which are appropriate for the trial population and therapy being studied.</w:t>
            </w:r>
          </w:p>
          <w:p w14:paraId="4EEE148E" w14:textId="36B0D1F4" w:rsidR="00CC3FBF" w:rsidRPr="00272F02" w:rsidRDefault="007E2371" w:rsidP="00444021">
            <w:pPr>
              <w:numPr>
                <w:ilvl w:val="0"/>
                <w:numId w:val="45"/>
              </w:numPr>
              <w:rPr>
                <w:rFonts w:eastAsiaTheme="minorEastAsia"/>
                <w:sz w:val="20"/>
                <w:szCs w:val="20"/>
                <w:lang w:eastAsia="ja-JP"/>
                <w14:ligatures w14:val="none"/>
              </w:rPr>
            </w:pPr>
            <w:r>
              <w:rPr>
                <w:rFonts w:eastAsiaTheme="minorEastAsia" w:hint="eastAsia"/>
                <w:sz w:val="20"/>
                <w:szCs w:val="20"/>
                <w:lang w:eastAsia="ja-JP"/>
                <w14:ligatures w14:val="none"/>
              </w:rPr>
              <w:t>how</w:t>
            </w:r>
            <w:r w:rsidRPr="00272F02">
              <w:rPr>
                <w:rFonts w:eastAsiaTheme="minorEastAsia"/>
                <w:sz w:val="20"/>
                <w:szCs w:val="20"/>
                <w:lang w:eastAsia="ja-JP"/>
                <w14:ligatures w14:val="none"/>
              </w:rPr>
              <w:t xml:space="preserve"> </w:t>
            </w:r>
            <w:r w:rsidR="00CC3FBF" w:rsidRPr="00272F02">
              <w:rPr>
                <w:rFonts w:eastAsiaTheme="minorEastAsia"/>
                <w:sz w:val="20"/>
                <w:szCs w:val="20"/>
                <w:lang w:eastAsia="ja-JP"/>
                <w14:ligatures w14:val="none"/>
              </w:rPr>
              <w:t>participants who discontinue trial intervention</w:t>
            </w:r>
            <w:r>
              <w:t xml:space="preserve"> </w:t>
            </w:r>
            <w:r w:rsidRPr="007E2371">
              <w:rPr>
                <w:rFonts w:eastAsiaTheme="minorEastAsia"/>
                <w:sz w:val="20"/>
                <w:szCs w:val="20"/>
                <w:lang w:eastAsia="ja-JP"/>
                <w14:ligatures w14:val="none"/>
              </w:rPr>
              <w:t>will be followed after discontinuation</w:t>
            </w:r>
            <w:r w:rsidR="00CC3FBF" w:rsidRPr="00272F02">
              <w:rPr>
                <w:rFonts w:eastAsiaTheme="minorEastAsia"/>
                <w:sz w:val="20"/>
                <w:szCs w:val="20"/>
                <w:lang w:eastAsia="ja-JP"/>
                <w14:ligatures w14:val="none"/>
              </w:rPr>
              <w:t>. Depending on the chosen intercurrent event handling strategy, it will be important to continue to follow and ascertain outcomes in participants who discontinue treatment through the end of the trial to prevent missing data in important analyses. Refer to the Section 1.3 Schedule of Activities for assessments to be performed at the time of and following discontinuation of trial intervention.</w:t>
            </w:r>
          </w:p>
          <w:p w14:paraId="08D02958" w14:textId="09D4D284" w:rsidR="00CC3FBF" w:rsidRPr="00272F02" w:rsidRDefault="00CC3FBF" w:rsidP="00444021">
            <w:pPr>
              <w:numPr>
                <w:ilvl w:val="0"/>
                <w:numId w:val="41"/>
              </w:numPr>
              <w:rPr>
                <w:rFonts w:eastAsia="MS Gothic"/>
                <w:sz w:val="20"/>
                <w:szCs w:val="20"/>
                <w:lang w:val="en-GB"/>
                <w14:ligatures w14:val="none"/>
              </w:rPr>
            </w:pPr>
            <w:r w:rsidRPr="00272F02">
              <w:rPr>
                <w:rFonts w:eastAsia="MS Gothic"/>
                <w:sz w:val="20"/>
                <w:szCs w:val="20"/>
                <w:lang w:val="en-GB"/>
                <w14:ligatures w14:val="none"/>
              </w:rPr>
              <w:t>the process for collecting and recording the detailed reasons for discontinuing trial intervention if not described elsewhere.</w:t>
            </w:r>
          </w:p>
        </w:tc>
      </w:tr>
      <w:tr w:rsidR="00DB50C7" w:rsidRPr="00272F02" w14:paraId="761A1D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9CA2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ADD03B"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A81D1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EEA9A9"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8EF9707" w14:textId="449CD923"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A0381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32324"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A7C37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7.1.1</w:t>
            </w:r>
          </w:p>
        </w:tc>
      </w:tr>
      <w:tr w:rsidR="00DB50C7" w:rsidRPr="00272F02" w14:paraId="61A6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7BCC7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F6004D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9053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631B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5DCF4A"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79E5F7E3"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7.1.1 Permanent Discontinuation of Trial Intervention</w:t>
            </w:r>
          </w:p>
          <w:p w14:paraId="0663AD8A" w14:textId="77777777" w:rsidR="00CC3FBF" w:rsidRPr="00272F02" w:rsidRDefault="00CC3FBF"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CNEW</w:t>
            </w:r>
          </w:p>
        </w:tc>
      </w:tr>
      <w:tr w:rsidR="00DB50C7" w:rsidRPr="00272F02" w14:paraId="0C024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AF0F78"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1F12AC3"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FA59253" w14:textId="77777777" w:rsidR="00CC3FBF" w:rsidRPr="00272F02" w:rsidRDefault="00CC3FBF" w:rsidP="00CC3FBF">
      <w:pPr>
        <w:rPr>
          <w:sz w:val="20"/>
          <w:szCs w:val="20"/>
          <w14:ligatures w14:val="none"/>
        </w:rPr>
      </w:pPr>
    </w:p>
    <w:p w14:paraId="1DEB4D7A" w14:textId="77777777" w:rsidR="00CC3FBF" w:rsidRPr="00272F02" w:rsidRDefault="00CC3FBF" w:rsidP="00910BB6">
      <w:pPr>
        <w:pStyle w:val="Heading3"/>
        <w:rPr>
          <w:rFonts w:cs="Times New Roman"/>
          <w:b w:val="0"/>
          <w:bCs w:val="0"/>
        </w:rPr>
      </w:pPr>
      <w:r w:rsidRPr="00272F02">
        <w:rPr>
          <w:rFonts w:cs="Times New Roman"/>
        </w:rPr>
        <w:t>Temporary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8CF0D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07F43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08D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7.1.2 Temporary Discontinuation of Trial Intervention</w:t>
            </w:r>
          </w:p>
        </w:tc>
      </w:tr>
      <w:tr w:rsidR="00DB50C7" w:rsidRPr="00272F02" w14:paraId="02F54E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5E1F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CA824B"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C9CC1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D5AEEF"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A4CEC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637EF0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B210E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E404AB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C786D55" w14:textId="77777777" w:rsidTr="19DB19D3">
        <w:trPr>
          <w:trHeight w:val="315"/>
        </w:trPr>
        <w:tc>
          <w:tcPr>
            <w:tcW w:w="1215" w:type="pct"/>
            <w:tcBorders>
              <w:top w:val="single" w:sz="4" w:space="0" w:color="auto"/>
              <w:left w:val="single" w:sz="4" w:space="0" w:color="auto"/>
              <w:bottom w:val="single" w:sz="4" w:space="0" w:color="auto"/>
              <w:right w:val="single" w:sz="4" w:space="0" w:color="auto"/>
            </w:tcBorders>
            <w:hideMark/>
          </w:tcPr>
          <w:p w14:paraId="17D1A45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99EF26" w14:textId="77777777" w:rsidR="00CC3FBF" w:rsidRPr="00272F02" w:rsidRDefault="00CC3FBF" w:rsidP="07707FEB">
            <w:pPr>
              <w:keepLines/>
              <w:spacing w:line="240" w:lineRule="exact"/>
              <w:rPr>
                <w:rFonts w:eastAsia="MS Gothic"/>
                <w:sz w:val="20"/>
                <w:szCs w:val="20"/>
                <w14:ligatures w14:val="none"/>
              </w:rPr>
            </w:pPr>
            <w:r w:rsidRPr="00272F02">
              <w:rPr>
                <w:rFonts w:eastAsia="MS Gothic"/>
                <w:sz w:val="20"/>
                <w:szCs w:val="20"/>
                <w:lang w:val="en-GB"/>
                <w14:ligatures w14:val="none"/>
              </w:rPr>
              <w:t>N/A</w:t>
            </w:r>
          </w:p>
        </w:tc>
      </w:tr>
      <w:tr w:rsidR="00DB50C7" w:rsidRPr="00272F02" w14:paraId="62E464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7184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3ABFF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28771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F2F1B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93071B7" w14:textId="5042DC9F"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F6B06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0C4F11"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42029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7.1.2</w:t>
            </w:r>
          </w:p>
        </w:tc>
      </w:tr>
      <w:tr w:rsidR="00DB50C7" w:rsidRPr="00272F02" w14:paraId="72FFC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F077B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F2D2C0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Temporary Discontinuation of Trial Intervention</w:t>
            </w:r>
          </w:p>
        </w:tc>
      </w:tr>
      <w:tr w:rsidR="00DB50C7" w:rsidRPr="00272F02" w14:paraId="28FF69C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A33E8A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4724B8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FC85E98" w14:textId="387344D3" w:rsidR="00CC3FBF" w:rsidRPr="00272F02" w:rsidRDefault="00CC3FBF"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7.1 Discontinuation of Trial Intervention for Individual Participants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7 PARTICIPANT DISCONTINUATION OF TRIAL INTERVENTION AND DISCONTINUATION OR WITHDRAWAL FROM TRIAL</w:t>
            </w:r>
            <w:r w:rsidR="08B03888"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commentRangeStart w:id="468"/>
            <w:commentRangeEnd w:id="468"/>
            <w:r w:rsidR="00161A56">
              <w:rPr>
                <w:rStyle w:val="CommentReference"/>
              </w:rPr>
              <w:commentReference w:id="468"/>
            </w:r>
          </w:p>
          <w:p w14:paraId="44E1E44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17345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891BE1"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BFF6FD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E2D06C5" w14:textId="77777777" w:rsidR="00CC3FBF" w:rsidRPr="00272F02"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DCA5E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69A7DC"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05952CC" w14:textId="506E723D" w:rsidR="00CC3FBF" w:rsidRPr="00272F02" w:rsidRDefault="005C7335"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CC3FBF" w:rsidRPr="00272F02">
              <w:rPr>
                <w:rFonts w:eastAsia="MS Gothic"/>
                <w:sz w:val="20"/>
                <w:szCs w:val="20"/>
                <w:lang w:val="en-GB"/>
                <w14:ligatures w14:val="none"/>
              </w:rPr>
              <w:t>Temporary Discontinuation of Trial Intervention&gt;</w:t>
            </w:r>
          </w:p>
        </w:tc>
      </w:tr>
      <w:tr w:rsidR="00DB50C7" w:rsidRPr="00272F02" w14:paraId="516DEB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A8E498"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56790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5AF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E774DC"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A7AD7A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B5D71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B3D6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00409F" w14:textId="6A243AA6" w:rsidR="00837062" w:rsidRPr="00272F02" w:rsidRDefault="000F6F05"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CC3FBF"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733D8D2A"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The requirements that must be met in order to temporarily discontinue the administration of trial intervention.</w:t>
            </w:r>
          </w:p>
        </w:tc>
      </w:tr>
      <w:tr w:rsidR="00DB50C7" w:rsidRPr="00272F02" w14:paraId="537BE2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4F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600CD8F7" w14:textId="0AE42033" w:rsidR="00CC3FBF" w:rsidRPr="00272F02" w:rsidRDefault="00CC3FBF" w:rsidP="00444021">
            <w:pPr>
              <w:keepLines/>
              <w:rPr>
                <w:rFonts w:eastAsia="MS Gothic"/>
                <w:sz w:val="20"/>
                <w:szCs w:val="20"/>
                <w:lang w:val="en-GB"/>
                <w14:ligatures w14:val="none"/>
              </w:rPr>
            </w:pPr>
            <w:r w:rsidRPr="00272F02">
              <w:rPr>
                <w:rFonts w:eastAsia="MS Gothic"/>
                <w:sz w:val="20"/>
                <w:szCs w:val="20"/>
                <w:lang w:val="en-GB"/>
                <w14:ligatures w14:val="none"/>
              </w:rPr>
              <w:t>Describe</w:t>
            </w:r>
            <w:r w:rsidR="005C7335" w:rsidRPr="00272F02">
              <w:rPr>
                <w:rFonts w:eastAsia="MS Gothic"/>
                <w:sz w:val="20"/>
                <w:szCs w:val="20"/>
                <w:lang w:val="en-GB"/>
                <w14:ligatures w14:val="none"/>
              </w:rPr>
              <w:t>:</w:t>
            </w:r>
          </w:p>
          <w:p w14:paraId="67EC5F28" w14:textId="58C5B1CA" w:rsidR="00CC3FBF" w:rsidRPr="00272F02" w:rsidRDefault="00CC3FBF"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the criteria for temporary discontinuation or interruption of trial intervention for an individual participant</w:t>
            </w:r>
          </w:p>
          <w:p w14:paraId="720B8328" w14:textId="0AEADDAE" w:rsidR="00CC3FBF" w:rsidRPr="00272F02" w:rsidRDefault="00CC3FBF"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 xml:space="preserve">what to do and which restrictions still apply if the participant </w:t>
            </w:r>
            <w:r w:rsidR="005C7335" w:rsidRPr="00272F02">
              <w:rPr>
                <w:rFonts w:eastAsiaTheme="minorEastAsia"/>
                <w:sz w:val="20"/>
                <w:szCs w:val="20"/>
                <w:lang w:eastAsia="ja-JP"/>
                <w14:ligatures w14:val="none"/>
              </w:rPr>
              <w:t xml:space="preserve">has </w:t>
            </w:r>
            <w:r w:rsidRPr="00272F02">
              <w:rPr>
                <w:rFonts w:eastAsiaTheme="minorEastAsia"/>
                <w:sz w:val="20"/>
                <w:szCs w:val="20"/>
                <w:lang w:eastAsia="ja-JP"/>
                <w14:ligatures w14:val="none"/>
              </w:rPr>
              <w:t>to temporarily discontinue or interrupt trial intervention</w:t>
            </w:r>
          </w:p>
          <w:p w14:paraId="3EB37883" w14:textId="15DDF158" w:rsidR="00CC3FBF" w:rsidRPr="00272F02" w:rsidRDefault="00CC3FBF"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 xml:space="preserve">whether </w:t>
            </w:r>
            <w:r w:rsidR="005C7335" w:rsidRPr="00272F02">
              <w:rPr>
                <w:rFonts w:eastAsiaTheme="minorEastAsia"/>
                <w:sz w:val="20"/>
                <w:szCs w:val="20"/>
                <w:lang w:eastAsia="ja-JP"/>
                <w14:ligatures w14:val="none"/>
              </w:rPr>
              <w:t>the participant</w:t>
            </w:r>
            <w:r w:rsidRPr="00272F02">
              <w:rPr>
                <w:rFonts w:eastAsiaTheme="minorEastAsia"/>
                <w:sz w:val="20"/>
                <w:szCs w:val="20"/>
                <w:lang w:eastAsia="ja-JP"/>
                <w14:ligatures w14:val="none"/>
              </w:rPr>
              <w:t xml:space="preserve"> will continue in the trial</w:t>
            </w:r>
          </w:p>
          <w:p w14:paraId="0623117C" w14:textId="288BB168" w:rsidR="00CC3FBF" w:rsidRPr="00272F02" w:rsidRDefault="00CC3FBF"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which assessments will be performed for the stated duration of the trial</w:t>
            </w:r>
          </w:p>
          <w:p w14:paraId="098F249A" w14:textId="05330C57" w:rsidR="00CC3FBF" w:rsidRPr="00272F02" w:rsidRDefault="00CC3FBF" w:rsidP="00444021">
            <w:pPr>
              <w:keepLines/>
              <w:rPr>
                <w:rFonts w:eastAsia="MS Gothic"/>
                <w:sz w:val="20"/>
                <w:szCs w:val="20"/>
                <w:lang w:val="en-GB"/>
                <w14:ligatures w14:val="none"/>
              </w:rPr>
            </w:pPr>
            <w:r w:rsidRPr="00272F02">
              <w:rPr>
                <w:rFonts w:eastAsia="MS Gothic"/>
                <w:sz w:val="20"/>
                <w:szCs w:val="20"/>
                <w:lang w:val="en-GB"/>
                <w14:ligatures w14:val="none"/>
              </w:rPr>
              <w:t xml:space="preserve">Details of any rechallenge or restart after a safety-related event should be included in Section 7.1.3 </w:t>
            </w:r>
            <w:sdt>
              <w:sdtPr>
                <w:rPr>
                  <w:rFonts w:eastAsia="MS Gothic"/>
                  <w:sz w:val="20"/>
                  <w:szCs w:val="20"/>
                  <w:lang w:val="en-GB"/>
                  <w14:ligatures w14:val="none"/>
                </w:rPr>
                <w:tag w:val="goog_rdk_208"/>
                <w:id w:val="268284223"/>
              </w:sdtPr>
              <w:sdtContent/>
            </w:sdt>
            <w:r w:rsidRPr="00272F02">
              <w:rPr>
                <w:rFonts w:eastAsia="MS Gothic"/>
                <w:sz w:val="20"/>
                <w:szCs w:val="20"/>
                <w:lang w:val="en-GB"/>
                <w14:ligatures w14:val="none"/>
              </w:rPr>
              <w:t>Rechallenge.</w:t>
            </w:r>
          </w:p>
        </w:tc>
      </w:tr>
      <w:tr w:rsidR="00DB50C7" w:rsidRPr="00272F02" w14:paraId="6B8BE8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A231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E183D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1D5B4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2F6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1D47E1" w14:textId="126D0BD2"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512AA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6F144E"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6ACBA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7.1.2</w:t>
            </w:r>
          </w:p>
        </w:tc>
      </w:tr>
      <w:tr w:rsidR="00DB50C7" w:rsidRPr="00272F02" w14:paraId="604101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096EC"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54AC3A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04250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D67BD"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B18598"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635EDA1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7.1.2 Temporary Discontinuation of Trial Intervention</w:t>
            </w:r>
          </w:p>
          <w:p w14:paraId="48E12481" w14:textId="77777777" w:rsidR="00CC3FBF" w:rsidRPr="00272F02" w:rsidRDefault="0D8372DC" w:rsidP="1EE6A692">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CNEW</w:t>
            </w:r>
          </w:p>
        </w:tc>
      </w:tr>
      <w:tr w:rsidR="00DB50C7" w:rsidRPr="00272F02" w14:paraId="6B637D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1C6D03"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8EBFD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62C73571" w14:textId="77777777" w:rsidR="00CC3FBF" w:rsidRPr="00272F02" w:rsidRDefault="00CC3FBF" w:rsidP="00CC3FBF">
      <w:pPr>
        <w:rPr>
          <w:sz w:val="20"/>
          <w:szCs w:val="20"/>
          <w14:ligatures w14:val="none"/>
        </w:rPr>
      </w:pPr>
    </w:p>
    <w:p w14:paraId="0F5A0C24" w14:textId="77777777" w:rsidR="00CC3FBF" w:rsidRPr="00272F02" w:rsidRDefault="00CC3FBF" w:rsidP="00910BB6">
      <w:pPr>
        <w:pStyle w:val="Heading3"/>
        <w:rPr>
          <w:rFonts w:cs="Times New Roman"/>
          <w:b w:val="0"/>
          <w:bCs w:val="0"/>
        </w:rPr>
      </w:pPr>
      <w:r w:rsidRPr="00272F02">
        <w:rPr>
          <w:rFonts w:cs="Times New Roman"/>
        </w:rPr>
        <w:t>Rechallenge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486F3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907DA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300D9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7.1.3 Rechallenge</w:t>
            </w:r>
          </w:p>
        </w:tc>
      </w:tr>
      <w:tr w:rsidR="00DB50C7" w:rsidRPr="00272F02" w14:paraId="1389C4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2A5AE9"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EE644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2827F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369CCE"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2A4AB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531E5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59338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1AF4E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2A6CF29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30316D"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E507E6" w14:textId="77777777" w:rsidR="00CC3FBF" w:rsidRPr="00272F02" w:rsidRDefault="00CC3FBF" w:rsidP="07707FEB">
            <w:pPr>
              <w:keepLines/>
              <w:spacing w:line="240" w:lineRule="exact"/>
              <w:rPr>
                <w:rFonts w:eastAsia="MS Gothic"/>
                <w:b/>
                <w:bCs/>
                <w:sz w:val="20"/>
                <w:szCs w:val="20"/>
                <w14:ligatures w14:val="none"/>
              </w:rPr>
            </w:pPr>
            <w:r w:rsidRPr="00272F02">
              <w:rPr>
                <w:rFonts w:eastAsia="MS Gothic"/>
                <w:sz w:val="20"/>
                <w:szCs w:val="20"/>
                <w:lang w:val="en-GB"/>
                <w14:ligatures w14:val="none"/>
              </w:rPr>
              <w:t>N/A</w:t>
            </w:r>
          </w:p>
        </w:tc>
      </w:tr>
      <w:tr w:rsidR="00DB50C7" w:rsidRPr="00272F02" w14:paraId="69F82D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A2BA1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998C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0FFDCB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9E56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DE186D1" w14:textId="7C6B4330"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5F5F71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871DAC"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8A1FE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7.1.3</w:t>
            </w:r>
          </w:p>
        </w:tc>
      </w:tr>
      <w:tr w:rsidR="00DB50C7" w:rsidRPr="00272F02" w14:paraId="58766FF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1627D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0268A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Rechallenge</w:t>
            </w:r>
          </w:p>
        </w:tc>
      </w:tr>
      <w:tr w:rsidR="00DB50C7" w:rsidRPr="00272F02" w14:paraId="0BC02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23CA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CEDE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20E576FC" w14:textId="611FBC3C"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7.1 Discontinuation of Trial Intervention for Individual Participants</w:t>
            </w:r>
            <w:r w:rsidR="17FE7417" w:rsidRPr="00272F02">
              <w:rPr>
                <w:rFonts w:eastAsia="MS Gothic"/>
                <w:sz w:val="20"/>
                <w:szCs w:val="20"/>
                <w:lang w:val="en-GB" w:eastAsia="ja-JP"/>
                <w14:ligatures w14:val="none"/>
              </w:rPr>
              <w:t xml:space="preserve">, </w:t>
            </w:r>
            <w:r w:rsidRPr="00272F02">
              <w:rPr>
                <w:rFonts w:eastAsia="MS Gothic"/>
                <w:sz w:val="20"/>
                <w:szCs w:val="20"/>
                <w:lang w:val="en-GB"/>
                <w14:ligatures w14:val="none"/>
              </w:rPr>
              <w:t>7 PARTICIPANT DISCONTINUATION OF TRIAL INTERVENTION AND DISCONTINUATION OR WITHDRAWAL FROM TRIAL</w:t>
            </w:r>
            <w:r w:rsidR="27261A7B"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1CEEAF1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7F66F8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8A381B"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973F60"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C4505B3" w14:textId="77777777" w:rsidR="00CC3FBF" w:rsidRPr="00272F02"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F615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6B9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41EE0"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&lt;Rechallenge&gt;</w:t>
            </w:r>
          </w:p>
        </w:tc>
      </w:tr>
      <w:tr w:rsidR="00DB50C7" w:rsidRPr="00272F02" w14:paraId="05DC5E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A06F3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D6F0B0"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451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2C3BF9"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05B73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098CC4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CFA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5BC08F3" w14:textId="19374ABE" w:rsidR="00837062" w:rsidRPr="00272F02" w:rsidRDefault="000F6F05"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CC3FBF"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0F6AA6C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The requirements that must be met in order to reintroduce previously withdrawn or </w:t>
            </w:r>
            <w:r w:rsidRPr="00272F02">
              <w:rPr>
                <w:rFonts w:eastAsia="MS Gothic"/>
                <w:sz w:val="20"/>
                <w:szCs w:val="20"/>
                <w14:ligatures w14:val="none"/>
              </w:rPr>
              <w:t>temporarily discontinued</w:t>
            </w:r>
            <w:r w:rsidRPr="00272F02">
              <w:rPr>
                <w:rFonts w:eastAsia="MS Gothic"/>
                <w:sz w:val="20"/>
                <w:szCs w:val="20"/>
                <w:lang w:val="en-GB"/>
                <w14:ligatures w14:val="none"/>
              </w:rPr>
              <w:t xml:space="preserve"> medical intervention in the same patient.</w:t>
            </w:r>
          </w:p>
        </w:tc>
      </w:tr>
      <w:tr w:rsidR="00DB50C7" w:rsidRPr="00272F02" w14:paraId="6AF67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4C394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170CC12" w14:textId="5BAA05CB" w:rsidR="00CC3FBF" w:rsidRPr="00272F02" w:rsidRDefault="00CC3FBF"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Describe the criteria for rechallenge/restarting trial intervention, how </w:t>
            </w:r>
            <w:commentRangeStart w:id="469"/>
            <w:r w:rsidR="00161A56" w:rsidRPr="00161A56">
              <w:rPr>
                <w:rFonts w:eastAsia="MS Gothic"/>
                <w:sz w:val="20"/>
                <w:szCs w:val="20"/>
                <w:lang w:val="en-GB"/>
                <w14:ligatures w14:val="none"/>
              </w:rPr>
              <w:t>and when</w:t>
            </w:r>
            <w:commentRangeEnd w:id="469"/>
            <w:r w:rsidR="00161A56">
              <w:rPr>
                <w:rStyle w:val="CommentReference"/>
              </w:rPr>
              <w:commentReference w:id="469"/>
            </w:r>
            <w:r w:rsidR="00161A56">
              <w:rPr>
                <w:rFonts w:eastAsia="MS Gothic" w:hint="eastAsia"/>
                <w:sz w:val="20"/>
                <w:szCs w:val="20"/>
                <w:lang w:val="en-GB" w:eastAsia="ja-JP"/>
                <w14:ligatures w14:val="none"/>
              </w:rPr>
              <w:t xml:space="preserve"> </w:t>
            </w:r>
            <w:r w:rsidRPr="00272F02">
              <w:rPr>
                <w:rFonts w:eastAsia="MS Gothic"/>
                <w:sz w:val="20"/>
                <w:szCs w:val="20"/>
                <w:lang w:val="en-GB"/>
                <w14:ligatures w14:val="none"/>
              </w:rPr>
              <w:t>to perform rechallenge, number of rechallenges allowed during the trial, and whether all, or specify which, assessments will be performed for the stated duration of the trial.</w:t>
            </w:r>
          </w:p>
          <w:p w14:paraId="4738D955" w14:textId="178C33D0" w:rsidR="00CC3FBF" w:rsidRPr="00272F02" w:rsidRDefault="00CC3FBF" w:rsidP="00CC3FBF">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If rechallenge is not allowed, state this.</w:t>
            </w:r>
          </w:p>
        </w:tc>
      </w:tr>
      <w:tr w:rsidR="00DB50C7" w:rsidRPr="00272F02" w14:paraId="18F1C9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63A2E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E34F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1AFE2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A1CB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4EB4B2E" w14:textId="78AC77A5"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DCACF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9F89EF"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A7B788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7.1.3</w:t>
            </w:r>
          </w:p>
        </w:tc>
      </w:tr>
      <w:tr w:rsidR="00DB50C7" w:rsidRPr="00272F02" w14:paraId="64B774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7D6A51"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E649BB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C2BF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2DBB7"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E3E4FB"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0D4416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7.1.3 Rechallenge</w:t>
            </w:r>
          </w:p>
          <w:p w14:paraId="59DF076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49F05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948C4"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29495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5412810" w14:textId="77777777" w:rsidR="00CC3FBF" w:rsidRPr="00272F02" w:rsidRDefault="00CC3FBF" w:rsidP="00CC3FBF">
      <w:pPr>
        <w:rPr>
          <w:sz w:val="20"/>
          <w:szCs w:val="20"/>
          <w14:ligatures w14:val="none"/>
        </w:rPr>
      </w:pPr>
    </w:p>
    <w:p w14:paraId="4FAAB8BD" w14:textId="72A47B48" w:rsidR="00CC3FBF" w:rsidRPr="00272F02" w:rsidRDefault="007F108F" w:rsidP="00910BB6">
      <w:pPr>
        <w:pStyle w:val="Heading2"/>
        <w:rPr>
          <w:rFonts w:cs="Times New Roman"/>
          <w:b w:val="0"/>
          <w:bCs w:val="0"/>
          <w:iCs w:val="0"/>
        </w:rPr>
      </w:pPr>
      <w:r w:rsidRPr="00272F02">
        <w:rPr>
          <w:rFonts w:cs="Times New Roman"/>
        </w:rPr>
        <w:t xml:space="preserve">Participant </w:t>
      </w:r>
      <w:r w:rsidR="00CC3FBF" w:rsidRPr="00272F02">
        <w:rPr>
          <w:rFonts w:cs="Times New Roman"/>
        </w:rPr>
        <w:t>Discontinuation or Withdrawal from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2D041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7E1D13"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2E49C0" w14:textId="41861DD4"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7.2 Participant Discontinuation or Withdrawal from </w:t>
            </w:r>
            <w:r w:rsidR="005C7335" w:rsidRPr="00272F02">
              <w:rPr>
                <w:rFonts w:eastAsia="MS Gothic"/>
                <w:sz w:val="20"/>
                <w:szCs w:val="20"/>
                <w:lang w:val="en-GB" w:eastAsia="ja-JP"/>
                <w14:ligatures w14:val="none"/>
              </w:rPr>
              <w:t xml:space="preserve">the </w:t>
            </w:r>
            <w:r w:rsidRPr="00272F02">
              <w:rPr>
                <w:rFonts w:eastAsia="MS Gothic"/>
                <w:sz w:val="20"/>
                <w:szCs w:val="20"/>
                <w:lang w:val="en-GB"/>
                <w14:ligatures w14:val="none"/>
              </w:rPr>
              <w:t>Trial</w:t>
            </w:r>
          </w:p>
        </w:tc>
      </w:tr>
      <w:tr w:rsidR="00DB50C7" w:rsidRPr="00272F02" w14:paraId="44A042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A6E14A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1C4C1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404498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2BFB9C"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60720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FFE0F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85434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A725A45" w14:textId="77777777" w:rsidR="00CC3FBF" w:rsidRPr="00272F02" w:rsidRDefault="00CC3FBF" w:rsidP="00CC3FBF">
            <w:pPr>
              <w:keepLines/>
              <w:spacing w:line="240" w:lineRule="exact"/>
              <w:rPr>
                <w:rFonts w:eastAsia="MS Gothic"/>
                <w:sz w:val="20"/>
                <w:szCs w:val="20"/>
                <w:lang w:val="en-CA"/>
                <w14:ligatures w14:val="none"/>
              </w:rPr>
            </w:pPr>
            <w:r w:rsidRPr="00272F02">
              <w:rPr>
                <w:rFonts w:eastAsia="MS Gothic"/>
                <w:sz w:val="20"/>
                <w:szCs w:val="20"/>
                <w:lang w:val="en-CA"/>
                <w14:ligatures w14:val="none"/>
              </w:rPr>
              <w:t>Heading</w:t>
            </w:r>
          </w:p>
        </w:tc>
      </w:tr>
      <w:tr w:rsidR="00DB50C7" w:rsidRPr="00272F02" w14:paraId="0729AD4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ADA2B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473785" w14:textId="77777777" w:rsidR="00CC3FBF" w:rsidRPr="00272F02" w:rsidRDefault="00CC3FBF" w:rsidP="07707FEB">
            <w:pPr>
              <w:keepLines/>
              <w:spacing w:line="240" w:lineRule="exact"/>
              <w:rPr>
                <w:rFonts w:eastAsia="MS Gothic"/>
                <w:sz w:val="20"/>
                <w:szCs w:val="20"/>
                <w14:ligatures w14:val="none"/>
              </w:rPr>
            </w:pPr>
            <w:r w:rsidRPr="00272F02">
              <w:rPr>
                <w:rFonts w:eastAsia="MS Gothic"/>
                <w:sz w:val="20"/>
                <w:szCs w:val="20"/>
                <w:lang w:val="en-CA"/>
                <w14:ligatures w14:val="none"/>
              </w:rPr>
              <w:t>N/A</w:t>
            </w:r>
          </w:p>
        </w:tc>
      </w:tr>
      <w:tr w:rsidR="00DB50C7" w:rsidRPr="00272F02" w14:paraId="1161D0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E94CF7"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3A873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D946A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7C129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2E2B05A" w14:textId="0B76E0EB"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1FDC4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BB09E2"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F76F76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7.2</w:t>
            </w:r>
          </w:p>
        </w:tc>
      </w:tr>
      <w:tr w:rsidR="00DB50C7" w:rsidRPr="00272F02" w14:paraId="445F85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3773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BB0454D" w14:textId="1CF844FF"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Participant Discontinuation or Withdrawal from </w:t>
            </w:r>
            <w:r w:rsidR="005C7335" w:rsidRPr="00272F02">
              <w:rPr>
                <w:rFonts w:eastAsia="MS Gothic"/>
                <w:sz w:val="20"/>
                <w:szCs w:val="20"/>
                <w:lang w:val="en-GB" w:eastAsia="ja-JP"/>
                <w14:ligatures w14:val="none"/>
              </w:rPr>
              <w:t xml:space="preserve">the </w:t>
            </w:r>
            <w:r w:rsidRPr="00272F02">
              <w:rPr>
                <w:rFonts w:eastAsia="MS Gothic"/>
                <w:sz w:val="20"/>
                <w:szCs w:val="20"/>
                <w:lang w:val="en-GB"/>
                <w14:ligatures w14:val="none"/>
              </w:rPr>
              <w:t>Trial</w:t>
            </w:r>
          </w:p>
        </w:tc>
      </w:tr>
      <w:tr w:rsidR="00DB50C7" w:rsidRPr="00272F02" w14:paraId="1FF8D32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83C50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2B005A"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lang w:val="en-GB"/>
                <w14:ligatures w14:val="none"/>
              </w:rPr>
              <w:t>Value</w:t>
            </w:r>
            <w:r w:rsidRPr="00272F02">
              <w:rPr>
                <w:rFonts w:eastAsia="MS Gothic"/>
                <w:sz w:val="20"/>
                <w:szCs w:val="20"/>
                <w:lang w:val="en-GB"/>
                <w14:ligatures w14:val="none"/>
              </w:rPr>
              <w:t xml:space="preserve"> </w:t>
            </w:r>
            <w:r w:rsidRPr="00272F02">
              <w:rPr>
                <w:rFonts w:eastAsia="MS Gothic"/>
                <w:b/>
                <w:sz w:val="20"/>
                <w:szCs w:val="20"/>
                <w:lang w:val="en-GB"/>
                <w14:ligatures w14:val="none"/>
              </w:rPr>
              <w:t>Allowed</w:t>
            </w:r>
            <w:r w:rsidRPr="00272F02">
              <w:rPr>
                <w:rFonts w:eastAsia="MS Gothic"/>
                <w:sz w:val="20"/>
                <w:szCs w:val="20"/>
                <w:lang w:val="en-GB"/>
                <w14:ligatures w14:val="none"/>
              </w:rPr>
              <w:t>: No</w:t>
            </w:r>
          </w:p>
          <w:p w14:paraId="15B94FDE" w14:textId="1985322D" w:rsidR="00CC3FBF" w:rsidRPr="00272F02" w:rsidRDefault="00CC3FBF" w:rsidP="07707FEB">
            <w:pPr>
              <w:keepLines/>
              <w:spacing w:line="240" w:lineRule="exact"/>
              <w:rPr>
                <w:rFonts w:eastAsia="MS Gothic"/>
                <w:sz w:val="20"/>
                <w:szCs w:val="20"/>
                <w:lang w:val="en-GB"/>
                <w14:ligatures w14:val="none"/>
              </w:rPr>
            </w:pPr>
            <w:r w:rsidRPr="00272F02">
              <w:rPr>
                <w:rFonts w:eastAsia="MS Gothic"/>
                <w:b/>
                <w:bCs/>
                <w:sz w:val="20"/>
                <w:szCs w:val="20"/>
                <w:lang w:val="en-GB"/>
                <w14:ligatures w14:val="none"/>
              </w:rPr>
              <w:t>Relationship</w:t>
            </w:r>
            <w:r w:rsidRPr="00272F02">
              <w:rPr>
                <w:rFonts w:eastAsia="MS Gothic"/>
                <w:sz w:val="20"/>
                <w:szCs w:val="20"/>
                <w:lang w:val="en-GB"/>
                <w14:ligatures w14:val="none"/>
              </w:rPr>
              <w:t>: 7 PARTICIPANT DISCONTINUATION OF TRIAL INTERVENTION AND DISCONTINUATION OR WITHDRAWAL FROM TRIAL</w:t>
            </w:r>
            <w:r w:rsidR="19C468E7"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0139C2F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lang w:val="en-GB"/>
                <w14:ligatures w14:val="none"/>
              </w:rPr>
              <w:t>Concept</w:t>
            </w:r>
            <w:r w:rsidRPr="00272F02">
              <w:rPr>
                <w:rFonts w:eastAsia="MS Gothic"/>
                <w:sz w:val="20"/>
                <w:szCs w:val="20"/>
                <w:lang w:val="en-GB"/>
                <w14:ligatures w14:val="none"/>
              </w:rPr>
              <w:t>: Heading</w:t>
            </w:r>
          </w:p>
        </w:tc>
      </w:tr>
      <w:tr w:rsidR="00DB50C7" w:rsidRPr="00272F02" w14:paraId="05C7A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CA123C"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E2A3F3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76A7C18" w14:textId="77777777" w:rsidR="00CC3FBF" w:rsidRPr="00272F02"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68A65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27869D"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6407C2" w14:textId="119E2726"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&lt;Participant Discontinuation or Withdrawal from Trial&gt;</w:t>
            </w:r>
          </w:p>
        </w:tc>
      </w:tr>
      <w:tr w:rsidR="00DB50C7" w:rsidRPr="00272F02" w14:paraId="1050A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E4F2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0EC2B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5EB5A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76646"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5B2D7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39E80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EBE3F8"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9B02F6A" w14:textId="42E0A2FC" w:rsidR="00837062" w:rsidRPr="00272F02" w:rsidRDefault="33245896"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CC3FBF" w:rsidRPr="00272F02">
              <w:rPr>
                <w:rFonts w:eastAsia="MS Gothic"/>
                <w:sz w:val="20"/>
                <w:szCs w:val="20"/>
                <w:lang w:val="en-GB"/>
                <w14:ligatures w14:val="none"/>
              </w:rPr>
              <w:br/>
            </w:r>
            <w:r w:rsidR="010EAC16" w:rsidRPr="00272F02">
              <w:rPr>
                <w:rFonts w:eastAsia="MS Gothic"/>
                <w:sz w:val="20"/>
                <w:szCs w:val="20"/>
                <w:lang w:val="en-GB"/>
                <w14:ligatures w14:val="none"/>
              </w:rPr>
              <w:t>For review purpose, see definition of the controlled terminology below</w:t>
            </w:r>
          </w:p>
          <w:p w14:paraId="52409B9C" w14:textId="3ED972F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The</w:t>
            </w:r>
            <w:r w:rsidR="001E2F35" w:rsidRPr="00272F02">
              <w:t xml:space="preserve"> </w:t>
            </w:r>
            <w:r w:rsidR="001E2F35" w:rsidRPr="00272F02">
              <w:rPr>
                <w:rFonts w:eastAsia="MS Gothic"/>
                <w:sz w:val="20"/>
                <w:szCs w:val="20"/>
                <w:lang w:val="en-GB"/>
                <w14:ligatures w14:val="none"/>
              </w:rPr>
              <w:t>rationale for why the participant either discontinued or</w:t>
            </w:r>
            <w:r w:rsidRPr="00272F02">
              <w:rPr>
                <w:rFonts w:eastAsia="MS Gothic"/>
                <w:sz w:val="20"/>
                <w:szCs w:val="20"/>
                <w:lang w:val="en-GB"/>
                <w14:ligatures w14:val="none"/>
              </w:rPr>
              <w:t xml:space="preserve"> withdrawal from the trial.</w:t>
            </w:r>
          </w:p>
        </w:tc>
      </w:tr>
      <w:tr w:rsidR="00DB50C7" w:rsidRPr="00272F02" w14:paraId="5087BA1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AF880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938C7D9" w14:textId="40D0676C" w:rsidR="00CC3FBF" w:rsidRPr="00272F02" w:rsidRDefault="5C475F3F"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Describe the criteria for participant discontinuation or withdrawal from the trial.</w:t>
            </w:r>
          </w:p>
          <w:p w14:paraId="745B3A1E" w14:textId="371C4A45" w:rsidR="00CC3FBF" w:rsidRPr="00272F02" w:rsidRDefault="5C475F3F"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Describe the reason for withdrawal and the type </w:t>
            </w:r>
            <w:r w:rsidR="005C7335" w:rsidRPr="00272F02">
              <w:rPr>
                <w:rFonts w:eastAsia="MS Gothic"/>
                <w:sz w:val="20"/>
                <w:szCs w:val="20"/>
                <w:lang w:val="en-GB"/>
                <w14:ligatures w14:val="none"/>
              </w:rPr>
              <w:t xml:space="preserve">of </w:t>
            </w:r>
            <w:r w:rsidRPr="00272F02">
              <w:rPr>
                <w:rFonts w:eastAsia="MS Gothic"/>
                <w:sz w:val="20"/>
                <w:szCs w:val="20"/>
                <w:lang w:val="en-GB"/>
                <w14:ligatures w14:val="none"/>
              </w:rPr>
              <w:t>data to be collected for the final assessments with reference to the schedule of activities for the participant</w:t>
            </w:r>
            <w:r w:rsidR="005C7335" w:rsidRPr="00272F02">
              <w:rPr>
                <w:rFonts w:eastAsia="MS Gothic"/>
                <w:sz w:val="20"/>
                <w:szCs w:val="20"/>
                <w:lang w:val="en-GB"/>
                <w14:ligatures w14:val="none"/>
              </w:rPr>
              <w:t>’s</w:t>
            </w:r>
            <w:r w:rsidRPr="00272F02">
              <w:rPr>
                <w:rFonts w:eastAsia="MS Gothic"/>
                <w:sz w:val="20"/>
                <w:szCs w:val="20"/>
                <w:lang w:val="en-GB"/>
                <w14:ligatures w14:val="none"/>
              </w:rPr>
              <w:t xml:space="preserve"> end of study visit unless provided in another section. </w:t>
            </w:r>
          </w:p>
          <w:p w14:paraId="0D3BF737" w14:textId="25E29CCD" w:rsidR="00CC3FBF" w:rsidRPr="00272F02" w:rsidRDefault="5C475F3F" w:rsidP="001E2F35">
            <w:pPr>
              <w:keepLines/>
              <w:rPr>
                <w:rFonts w:eastAsia="MS Gothic"/>
                <w:sz w:val="20"/>
                <w:szCs w:val="20"/>
                <w:lang w:val="en-GB"/>
                <w14:ligatures w14:val="none"/>
              </w:rPr>
            </w:pPr>
            <w:r w:rsidRPr="00272F02">
              <w:rPr>
                <w:rFonts w:eastAsia="MS Gothic"/>
                <w:sz w:val="20"/>
                <w:szCs w:val="20"/>
                <w:lang w:val="en-GB"/>
                <w14:ligatures w14:val="none"/>
              </w:rPr>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w:t>
            </w:r>
            <w:commentRangeStart w:id="470"/>
            <w:r w:rsidRPr="00272F02">
              <w:rPr>
                <w:rFonts w:eastAsia="MS Gothic"/>
                <w:sz w:val="20"/>
                <w:szCs w:val="20"/>
                <w:lang w:val="en-GB"/>
                <w14:ligatures w14:val="none"/>
              </w:rPr>
              <w:t>continue</w:t>
            </w:r>
            <w:commentRangeEnd w:id="470"/>
            <w:r w:rsidR="00C12643">
              <w:rPr>
                <w:rStyle w:val="CommentReference"/>
              </w:rPr>
              <w:commentReference w:id="470"/>
            </w:r>
            <w:r w:rsidRPr="00272F02">
              <w:rPr>
                <w:rFonts w:eastAsia="MS Gothic"/>
                <w:sz w:val="20"/>
                <w:szCs w:val="20"/>
                <w:lang w:val="en-GB"/>
                <w14:ligatures w14:val="none"/>
              </w:rPr>
              <w:t xml:space="preserve"> to be followed to prevent missing data in important analyses. </w:t>
            </w:r>
            <w:r w:rsidR="009132E0" w:rsidRPr="00272F02">
              <w:rPr>
                <w:rFonts w:eastAsia="MS Gothic"/>
                <w:sz w:val="20"/>
                <w:szCs w:val="20"/>
                <w:lang w:val="en-GB"/>
                <w14:ligatures w14:val="none"/>
              </w:rPr>
              <w:t>R</w:t>
            </w:r>
            <w:r w:rsidRPr="00272F02">
              <w:rPr>
                <w:rFonts w:eastAsia="MS Gothic"/>
                <w:sz w:val="20"/>
                <w:szCs w:val="20"/>
                <w:lang w:val="en-GB"/>
                <w14:ligatures w14:val="none"/>
              </w:rPr>
              <w:t xml:space="preserve">efer to Section 10 </w:t>
            </w:r>
            <w:r w:rsidR="009132E0" w:rsidRPr="00272F02">
              <w:rPr>
                <w:rFonts w:eastAsia="MS Gothic"/>
                <w:sz w:val="20"/>
                <w:szCs w:val="20"/>
                <w:lang w:val="en-GB"/>
                <w14:ligatures w14:val="none"/>
              </w:rPr>
              <w:t>Statistical Considerations for</w:t>
            </w:r>
            <w:r w:rsidRPr="00272F02">
              <w:rPr>
                <w:rFonts w:eastAsia="MS Gothic"/>
                <w:sz w:val="20"/>
                <w:szCs w:val="20"/>
                <w:lang w:val="en-GB"/>
                <w14:ligatures w14:val="none"/>
              </w:rPr>
              <w:t xml:space="preserve"> the data that </w:t>
            </w:r>
            <w:r w:rsidR="009132E0" w:rsidRPr="00272F02">
              <w:rPr>
                <w:rFonts w:eastAsia="MS Gothic"/>
                <w:sz w:val="20"/>
                <w:szCs w:val="20"/>
                <w:lang w:val="en-GB"/>
                <w14:ligatures w14:val="none"/>
              </w:rPr>
              <w:t xml:space="preserve">must </w:t>
            </w:r>
            <w:r w:rsidRPr="00272F02">
              <w:rPr>
                <w:rFonts w:eastAsia="MS Gothic"/>
                <w:sz w:val="20"/>
                <w:szCs w:val="20"/>
                <w:lang w:val="en-GB"/>
                <w14:ligatures w14:val="none"/>
              </w:rPr>
              <w:t>be collected for the trial estimands.</w:t>
            </w:r>
          </w:p>
        </w:tc>
      </w:tr>
      <w:tr w:rsidR="00DB50C7" w:rsidRPr="00272F02" w14:paraId="603F06C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AFEA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079DD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92C88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F46160"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6489296" w14:textId="0CB6D7CE"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F0256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756C35"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C4E141"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7.2</w:t>
            </w:r>
          </w:p>
        </w:tc>
      </w:tr>
      <w:tr w:rsidR="00DB50C7" w:rsidRPr="00272F02" w14:paraId="31C0E7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C4F3E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9CEE8AD"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Text </w:t>
            </w:r>
          </w:p>
        </w:tc>
      </w:tr>
      <w:tr w:rsidR="00DB50C7" w:rsidRPr="00272F02" w14:paraId="28FAAF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8F2A78"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2B9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545E0C35" w14:textId="5D81AB10"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7.2 Participants Discontinuation </w:t>
            </w:r>
            <w:r w:rsidR="007F108F" w:rsidRPr="00272F02">
              <w:rPr>
                <w:rFonts w:eastAsia="MS Gothic"/>
                <w:sz w:val="20"/>
                <w:szCs w:val="20"/>
                <w:lang w:val="en-GB"/>
                <w14:ligatures w14:val="none"/>
              </w:rPr>
              <w:t>or Withdrawal from the Trial</w:t>
            </w:r>
          </w:p>
          <w:p w14:paraId="37072A9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46D6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246794"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3A67899"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676E47A" w14:textId="77777777" w:rsidR="00CC3FBF" w:rsidRPr="00272F02" w:rsidRDefault="00CC3FBF" w:rsidP="00CC3FBF">
      <w:pPr>
        <w:rPr>
          <w:sz w:val="20"/>
          <w:szCs w:val="20"/>
          <w14:ligatures w14:val="none"/>
        </w:rPr>
      </w:pPr>
    </w:p>
    <w:p w14:paraId="5A27F8C8" w14:textId="01A61DA6" w:rsidR="00CC3FBF" w:rsidRPr="00272F02" w:rsidRDefault="00877806" w:rsidP="00910BB6">
      <w:pPr>
        <w:pStyle w:val="Heading2"/>
        <w:rPr>
          <w:rFonts w:cs="Times New Roman"/>
          <w:b w:val="0"/>
          <w:bCs w:val="0"/>
          <w:iCs w:val="0"/>
        </w:rPr>
      </w:pPr>
      <w:r>
        <w:rPr>
          <w:rFonts w:cs="Times New Roman"/>
        </w:rPr>
        <w:t xml:space="preserve">Management of Loss </w:t>
      </w:r>
      <w:r w:rsidR="00CC3FBF" w:rsidRPr="00272F02">
        <w:rPr>
          <w:rFonts w:cs="Times New Roman"/>
        </w:rPr>
        <w:t>to Follow-Up</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47F09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7FF00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28923D" w14:textId="5CCC0D1E"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7.3 </w:t>
            </w:r>
            <w:r w:rsidR="009D28A4">
              <w:rPr>
                <w:rFonts w:eastAsia="MS Gothic"/>
                <w:sz w:val="20"/>
                <w:szCs w:val="20"/>
                <w:lang w:val="en-GB"/>
                <w14:ligatures w14:val="none"/>
              </w:rPr>
              <w:t xml:space="preserve">Management of </w:t>
            </w:r>
            <w:r w:rsidRPr="00272F02">
              <w:rPr>
                <w:rFonts w:eastAsia="MS Gothic"/>
                <w:sz w:val="20"/>
                <w:szCs w:val="20"/>
                <w:lang w:val="en-GB"/>
                <w14:ligatures w14:val="none"/>
              </w:rPr>
              <w:t>Los</w:t>
            </w:r>
            <w:r w:rsidR="009D28A4">
              <w:rPr>
                <w:rFonts w:eastAsia="MS Gothic"/>
                <w:sz w:val="20"/>
                <w:szCs w:val="20"/>
                <w:lang w:val="en-GB"/>
                <w14:ligatures w14:val="none"/>
              </w:rPr>
              <w:t>s</w:t>
            </w:r>
            <w:r w:rsidRPr="00272F02">
              <w:rPr>
                <w:rFonts w:eastAsia="MS Gothic"/>
                <w:sz w:val="20"/>
                <w:szCs w:val="20"/>
                <w:lang w:val="en-GB"/>
                <w14:ligatures w14:val="none"/>
              </w:rPr>
              <w:t xml:space="preserve"> to Follow-Up</w:t>
            </w:r>
          </w:p>
        </w:tc>
      </w:tr>
      <w:tr w:rsidR="00DB50C7" w:rsidRPr="00272F02" w14:paraId="54DEA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9C3715"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FA1AB0"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859D37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D2AA13"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D3972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8A9D6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13179D"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C7D942A"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1C93EF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69A35B3"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0ADB82" w14:textId="30676EEF" w:rsidR="00CC3FBF" w:rsidRPr="00272F02" w:rsidRDefault="00CC3FBF" w:rsidP="00CC3FBF">
            <w:pPr>
              <w:keepLines/>
              <w:spacing w:line="240" w:lineRule="exact"/>
              <w:rPr>
                <w:rFonts w:eastAsia="MS Gothic"/>
                <w:sz w:val="20"/>
                <w:szCs w:val="20"/>
                <w14:ligatures w14:val="none"/>
              </w:rPr>
            </w:pPr>
            <w:r w:rsidRPr="00272F02">
              <w:rPr>
                <w:rFonts w:eastAsia="MS Gothic"/>
                <w:sz w:val="20"/>
                <w:szCs w:val="20"/>
                <w14:ligatures w14:val="none"/>
              </w:rPr>
              <w:t>N</w:t>
            </w:r>
            <w:r w:rsidR="007F3257" w:rsidRPr="00272F02">
              <w:rPr>
                <w:rFonts w:eastAsia="MS Gothic"/>
                <w:sz w:val="20"/>
                <w:szCs w:val="20"/>
                <w14:ligatures w14:val="none"/>
              </w:rPr>
              <w:t>/A</w:t>
            </w:r>
          </w:p>
        </w:tc>
      </w:tr>
      <w:tr w:rsidR="00DB50C7" w:rsidRPr="00272F02" w14:paraId="16C6B5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244DEF7"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2A8F4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D890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320B52"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E926F8" w14:textId="70D20449"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02A926B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8497F1"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C5DC8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7.3</w:t>
            </w:r>
          </w:p>
        </w:tc>
      </w:tr>
      <w:tr w:rsidR="00DB50C7" w:rsidRPr="00272F02" w14:paraId="026598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3E285F"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19F96B6" w14:textId="1B20315C" w:rsidR="00CC3FBF" w:rsidRPr="00272F02" w:rsidRDefault="009D28A4" w:rsidP="00CC3FBF">
            <w:pPr>
              <w:keepLines/>
              <w:spacing w:line="240" w:lineRule="exact"/>
              <w:rPr>
                <w:rFonts w:eastAsia="MS Gothic"/>
                <w:sz w:val="20"/>
                <w:szCs w:val="20"/>
                <w:lang w:val="en-GB"/>
                <w14:ligatures w14:val="none"/>
              </w:rPr>
            </w:pPr>
            <w:r>
              <w:rPr>
                <w:rFonts w:eastAsia="MS Gothic"/>
                <w:sz w:val="20"/>
                <w:szCs w:val="20"/>
                <w:lang w:val="en-GB"/>
                <w14:ligatures w14:val="none"/>
              </w:rPr>
              <w:t xml:space="preserve">Management of </w:t>
            </w:r>
            <w:r w:rsidR="00CC3FBF" w:rsidRPr="00272F02">
              <w:rPr>
                <w:rFonts w:eastAsia="MS Gothic"/>
                <w:sz w:val="20"/>
                <w:szCs w:val="20"/>
                <w:lang w:val="en-GB"/>
                <w14:ligatures w14:val="none"/>
              </w:rPr>
              <w:t>Los</w:t>
            </w:r>
            <w:r>
              <w:rPr>
                <w:rFonts w:eastAsia="MS Gothic"/>
                <w:sz w:val="20"/>
                <w:szCs w:val="20"/>
                <w:lang w:val="en-GB"/>
                <w14:ligatures w14:val="none"/>
              </w:rPr>
              <w:t>s</w:t>
            </w:r>
            <w:r w:rsidR="00CC3FBF" w:rsidRPr="00272F02">
              <w:rPr>
                <w:rFonts w:eastAsia="MS Gothic"/>
                <w:sz w:val="20"/>
                <w:szCs w:val="20"/>
                <w:lang w:val="en-GB"/>
                <w14:ligatures w14:val="none"/>
              </w:rPr>
              <w:t xml:space="preserve"> to Follow-Up</w:t>
            </w:r>
          </w:p>
        </w:tc>
      </w:tr>
      <w:tr w:rsidR="00DB50C7" w:rsidRPr="00272F02" w14:paraId="28A347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9A9AFE"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38AB1C"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50941CB" w14:textId="05E85D58"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007F108F" w:rsidRPr="00272F02">
              <w:rPr>
                <w:rFonts w:eastAsia="MS Gothic"/>
                <w:sz w:val="20"/>
                <w:szCs w:val="20"/>
                <w:lang w:val="en-GB"/>
                <w14:ligatures w14:val="none"/>
              </w:rPr>
              <w:t>7 PARTICIPANT DISCONTINUATION OF TRIAL INTERVENTION AND DISCONTINUATION OR WITHDRAWAL FROM TRIAL</w:t>
            </w:r>
            <w:r w:rsidR="5200C18E" w:rsidRPr="00272F02">
              <w:rPr>
                <w:rFonts w:eastAsia="MS Gothic"/>
                <w:sz w:val="20"/>
                <w:szCs w:val="20"/>
                <w:lang w:val="en-GB"/>
                <w14:ligatures w14:val="none"/>
              </w:rPr>
              <w:t xml:space="preserve"> and</w:t>
            </w:r>
            <w:r w:rsidR="007F108F" w:rsidRPr="00272F02">
              <w:rPr>
                <w:rFonts w:eastAsia="MS Gothic"/>
                <w:sz w:val="20"/>
                <w:szCs w:val="20"/>
                <w:lang w:val="en-GB"/>
                <w14:ligatures w14:val="none"/>
              </w:rPr>
              <w:t xml:space="preserve"> </w:t>
            </w:r>
            <w:r w:rsidRPr="00272F02">
              <w:rPr>
                <w:rFonts w:eastAsia="MS Gothic"/>
                <w:sz w:val="20"/>
                <w:szCs w:val="20"/>
                <w:lang w:val="en-GB"/>
                <w14:ligatures w14:val="none"/>
              </w:rPr>
              <w:t xml:space="preserve">Table </w:t>
            </w:r>
            <w:commentRangeStart w:id="471"/>
            <w:r w:rsidR="00161A56">
              <w:rPr>
                <w:rFonts w:eastAsia="MS Gothic" w:hint="eastAsia"/>
                <w:sz w:val="20"/>
                <w:szCs w:val="20"/>
                <w:lang w:val="en-GB" w:eastAsia="ja-JP"/>
                <w14:ligatures w14:val="none"/>
              </w:rPr>
              <w:t>of</w:t>
            </w:r>
            <w:r w:rsidR="00161A56" w:rsidRPr="00272F02">
              <w:rPr>
                <w:rFonts w:eastAsia="MS Gothic"/>
                <w:sz w:val="20"/>
                <w:szCs w:val="20"/>
                <w:lang w:val="en-GB"/>
                <w14:ligatures w14:val="none"/>
              </w:rPr>
              <w:t xml:space="preserve"> </w:t>
            </w:r>
            <w:commentRangeEnd w:id="471"/>
            <w:r w:rsidR="00161A56">
              <w:rPr>
                <w:rStyle w:val="CommentReference"/>
              </w:rPr>
              <w:commentReference w:id="471"/>
            </w:r>
            <w:r w:rsidRPr="00272F02">
              <w:rPr>
                <w:rFonts w:eastAsia="MS Gothic"/>
                <w:sz w:val="20"/>
                <w:szCs w:val="20"/>
                <w:lang w:val="en-GB"/>
                <w14:ligatures w14:val="none"/>
              </w:rPr>
              <w:t>Contents</w:t>
            </w:r>
          </w:p>
          <w:p w14:paraId="4F2DBC72"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3AE86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0DA84D"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5FE6152" w14:textId="6072A126" w:rsidR="00CC3FBF" w:rsidRPr="00272F02" w:rsidRDefault="3E8669EC" w:rsidP="00CC3FBF">
            <w:pPr>
              <w:keepLines/>
              <w:spacing w:line="240" w:lineRule="exact"/>
              <w:rPr>
                <w:rFonts w:eastAsia="MS Gothic"/>
                <w:sz w:val="20"/>
                <w:szCs w:val="20"/>
                <w:lang w:val="en-GB" w:eastAsia="ja-JP"/>
                <w14:ligatures w14:val="none"/>
              </w:rPr>
            </w:pPr>
            <w:r w:rsidRPr="00272F02">
              <w:rPr>
                <w:rFonts w:eastAsia="MS Gothic"/>
                <w:sz w:val="20"/>
                <w:szCs w:val="20"/>
                <w:lang w:val="en-GB" w:eastAsia="ja-JP"/>
              </w:rPr>
              <w:t>No</w:t>
            </w:r>
          </w:p>
        </w:tc>
      </w:tr>
    </w:tbl>
    <w:p w14:paraId="01DDDAA6" w14:textId="77777777" w:rsidR="00CC3FBF" w:rsidRPr="00272F02"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71EA5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19BA0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020FA2" w14:textId="3E51BB22"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A912AA">
              <w:rPr>
                <w:rFonts w:eastAsia="MS Gothic"/>
                <w:sz w:val="20"/>
                <w:szCs w:val="20"/>
                <w:lang w:val="en-GB"/>
                <w14:ligatures w14:val="none"/>
              </w:rPr>
              <w:t xml:space="preserve">Management of </w:t>
            </w:r>
            <w:r w:rsidRPr="00272F02">
              <w:rPr>
                <w:rFonts w:eastAsia="MS Gothic"/>
                <w:sz w:val="20"/>
                <w:szCs w:val="20"/>
                <w:lang w:val="en-GB"/>
                <w14:ligatures w14:val="none"/>
              </w:rPr>
              <w:t>Los</w:t>
            </w:r>
            <w:r w:rsidR="00A912AA">
              <w:rPr>
                <w:rFonts w:eastAsia="MS Gothic"/>
                <w:sz w:val="20"/>
                <w:szCs w:val="20"/>
                <w:lang w:val="en-GB"/>
                <w14:ligatures w14:val="none"/>
              </w:rPr>
              <w:t>s</w:t>
            </w:r>
            <w:r w:rsidRPr="00272F02">
              <w:rPr>
                <w:rFonts w:eastAsia="MS Gothic"/>
                <w:sz w:val="20"/>
                <w:szCs w:val="20"/>
                <w:lang w:val="en-GB"/>
                <w14:ligatures w14:val="none"/>
              </w:rPr>
              <w:t xml:space="preserve"> to Follow-Up&gt;</w:t>
            </w:r>
          </w:p>
        </w:tc>
      </w:tr>
      <w:tr w:rsidR="00DB50C7" w:rsidRPr="00272F02" w14:paraId="7F7D5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AFA10B"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C2066E"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9EB92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E0C7"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4EDFC7"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2F6D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634E4C"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EED511C" w14:textId="27697C72" w:rsidR="00837062" w:rsidRPr="00272F02" w:rsidRDefault="000F6F05"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CC3FBF"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7D2C9902" w14:textId="14D7F809"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The mitigation strategies to be employed for the loss or lack of continuation of a </w:t>
            </w:r>
            <w:r w:rsidR="001E2F35" w:rsidRPr="00272F02">
              <w:rPr>
                <w:rFonts w:eastAsia="MS Gothic"/>
                <w:sz w:val="20"/>
                <w:szCs w:val="20"/>
                <w:lang w:val="en-GB"/>
                <w14:ligatures w14:val="none"/>
              </w:rPr>
              <w:t>participant</w:t>
            </w:r>
            <w:r w:rsidRPr="00272F02">
              <w:rPr>
                <w:rFonts w:eastAsia="MS Gothic"/>
                <w:sz w:val="20"/>
                <w:szCs w:val="20"/>
                <w:lang w:val="en-GB"/>
                <w14:ligatures w14:val="none"/>
              </w:rPr>
              <w:t xml:space="preserve"> to follow-up, including the frequency by which follow-up occurs.</w:t>
            </w:r>
          </w:p>
        </w:tc>
      </w:tr>
      <w:tr w:rsidR="00DB50C7" w:rsidRPr="00272F02" w14:paraId="3985C9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7CF74"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4C520BD" w14:textId="6084C9BD" w:rsidR="00CC3FBF" w:rsidRPr="00272F02" w:rsidRDefault="33277432" w:rsidP="07707FEB">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 xml:space="preserve">Describe how the trial will define how participants are lost to follow-up. In general, participants should be considered lost to follow-up only if they cannot be reached despite multiple attempts </w:t>
            </w:r>
            <w:commentRangeStart w:id="472"/>
            <w:r w:rsidR="00161A56">
              <w:rPr>
                <w:rFonts w:eastAsia="MS Gothic" w:hint="eastAsia"/>
                <w:sz w:val="20"/>
                <w:szCs w:val="20"/>
                <w:lang w:val="en-GB" w:eastAsia="ja-JP"/>
                <w14:ligatures w14:val="none"/>
              </w:rPr>
              <w:t>to</w:t>
            </w:r>
            <w:commentRangeEnd w:id="472"/>
            <w:r w:rsidR="00161A56">
              <w:rPr>
                <w:rStyle w:val="CommentReference"/>
              </w:rPr>
              <w:commentReference w:id="472"/>
            </w:r>
            <w:r w:rsidR="00161A56" w:rsidRPr="00272F02">
              <w:rPr>
                <w:rFonts w:eastAsia="MS Gothic"/>
                <w:sz w:val="20"/>
                <w:szCs w:val="20"/>
                <w:lang w:val="en-GB"/>
                <w14:ligatures w14:val="none"/>
              </w:rPr>
              <w:t xml:space="preserve"> </w:t>
            </w:r>
            <w:r w:rsidRPr="00272F02">
              <w:rPr>
                <w:rFonts w:eastAsia="MS Gothic"/>
                <w:sz w:val="20"/>
                <w:szCs w:val="20"/>
                <w:lang w:val="en-GB"/>
                <w14:ligatures w14:val="none"/>
              </w:rPr>
              <w:t xml:space="preserve">contact. Also describe approaches that will be used to </w:t>
            </w:r>
            <w:r w:rsidR="009132E0" w:rsidRPr="00272F02">
              <w:rPr>
                <w:rFonts w:eastAsia="MS Gothic"/>
                <w:sz w:val="20"/>
                <w:szCs w:val="20"/>
                <w:lang w:val="en-GB"/>
                <w14:ligatures w14:val="none"/>
              </w:rPr>
              <w:t xml:space="preserve">minimise </w:t>
            </w:r>
            <w:r w:rsidRPr="00272F02">
              <w:rPr>
                <w:rFonts w:eastAsia="MS Gothic"/>
                <w:sz w:val="20"/>
                <w:szCs w:val="20"/>
                <w:lang w:val="en-GB"/>
                <w14:ligatures w14:val="none"/>
              </w:rPr>
              <w:t>loss to follow-up, such as multiple, diverse methods to remain in contact with participants (e.g., telephone calls, texts, and emails to the participant) and how contacts will be recorded.</w:t>
            </w:r>
          </w:p>
        </w:tc>
      </w:tr>
      <w:tr w:rsidR="00DB50C7" w:rsidRPr="00272F02" w14:paraId="1452F2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9BA0D3"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75B94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6FA0FB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979EA"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106DEE0" w14:textId="5C93069C" w:rsidR="00CC3FBF" w:rsidRPr="00272F02" w:rsidRDefault="00267362"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4766E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122AD"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C1034"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7.3</w:t>
            </w:r>
          </w:p>
        </w:tc>
      </w:tr>
      <w:tr w:rsidR="00DB50C7" w:rsidRPr="00272F02" w14:paraId="5C48B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271D"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30E726F"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543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5F886" w14:textId="77777777" w:rsidR="00CC3FBF" w:rsidRPr="00272F02" w:rsidRDefault="00CC3FBF" w:rsidP="00CC3FBF">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4C2E7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C9F0910" w14:textId="613C2EF3"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7.3 </w:t>
            </w:r>
            <w:r w:rsidR="0060020F">
              <w:rPr>
                <w:rFonts w:eastAsia="MS Gothic"/>
                <w:sz w:val="20"/>
                <w:szCs w:val="20"/>
                <w:lang w:val="en-GB"/>
                <w14:ligatures w14:val="none"/>
              </w:rPr>
              <w:t xml:space="preserve">Management of </w:t>
            </w:r>
            <w:r w:rsidRPr="00272F02">
              <w:rPr>
                <w:rFonts w:eastAsia="MS Gothic"/>
                <w:sz w:val="20"/>
                <w:szCs w:val="20"/>
                <w:lang w:val="en-GB"/>
                <w14:ligatures w14:val="none"/>
              </w:rPr>
              <w:t>Los</w:t>
            </w:r>
            <w:r w:rsidR="0060020F">
              <w:rPr>
                <w:rFonts w:eastAsia="MS Gothic"/>
                <w:sz w:val="20"/>
                <w:szCs w:val="20"/>
                <w:lang w:val="en-GB"/>
                <w14:ligatures w14:val="none"/>
              </w:rPr>
              <w:t>s</w:t>
            </w:r>
            <w:r w:rsidRPr="00272F02">
              <w:rPr>
                <w:rFonts w:eastAsia="MS Gothic"/>
                <w:sz w:val="20"/>
                <w:szCs w:val="20"/>
                <w:lang w:val="en-GB"/>
                <w14:ligatures w14:val="none"/>
              </w:rPr>
              <w:t xml:space="preserve"> to Follow-up</w:t>
            </w:r>
          </w:p>
          <w:p w14:paraId="4C2B5406"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14D8CD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58BF4" w14:textId="77777777" w:rsidR="00CC3FBF" w:rsidRPr="00272F02" w:rsidRDefault="00CC3FBF" w:rsidP="00CC3FBF">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FD6F745" w14:textId="77777777" w:rsidR="00CC3FBF" w:rsidRPr="00272F02" w:rsidRDefault="00CC3FBF" w:rsidP="00CC3FBF">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133EBAB" w14:textId="77777777" w:rsidR="00416556" w:rsidRPr="00272F02" w:rsidRDefault="00416556" w:rsidP="00416556">
      <w:pPr>
        <w:rPr>
          <w:lang w:eastAsia="ja-JP"/>
        </w:rPr>
      </w:pPr>
    </w:p>
    <w:p w14:paraId="579FB0D5" w14:textId="2F57079C" w:rsidR="00000E84" w:rsidRPr="00272F02" w:rsidRDefault="007C3402" w:rsidP="00C54684">
      <w:pPr>
        <w:pStyle w:val="Heading1"/>
        <w:rPr>
          <w:rFonts w:cs="Times New Roman"/>
        </w:rPr>
      </w:pPr>
      <w:r w:rsidRPr="00272F02">
        <w:rPr>
          <w:rFonts w:cs="Times New Roman"/>
        </w:rPr>
        <w:t>Trial Asses</w:t>
      </w:r>
      <w:r w:rsidR="11D67E45" w:rsidRPr="00272F02">
        <w:rPr>
          <w:rFonts w:cs="Times New Roman"/>
        </w:rPr>
        <w:t>s</w:t>
      </w:r>
      <w:r w:rsidRPr="00272F02">
        <w:rPr>
          <w:rFonts w:cs="Times New Roman"/>
        </w:rPr>
        <w:t>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4AD65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5EBB8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4C5D8C" w14:textId="55211DED"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 TRIAL ASSESSMENTS AND PROCEDURES</w:t>
            </w:r>
          </w:p>
        </w:tc>
      </w:tr>
      <w:tr w:rsidR="00DB50C7" w:rsidRPr="00272F02" w14:paraId="098AD0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2D0DE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7BC6E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BDB1A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7FFC1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F695B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3CCB5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6511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4B2A0B8"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14:ligatures w14:val="none"/>
              </w:rPr>
              <w:t>Heading</w:t>
            </w:r>
          </w:p>
        </w:tc>
      </w:tr>
      <w:tr w:rsidR="00DB50C7" w:rsidRPr="00272F02" w14:paraId="41AC38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53E13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F445E3" w14:textId="7285F2EC" w:rsidR="00DC456D" w:rsidRPr="00272F02" w:rsidRDefault="007208D9" w:rsidP="00444021">
            <w:pPr>
              <w:keepLines/>
              <w:rPr>
                <w:rFonts w:eastAsia="MS Gothic"/>
                <w:sz w:val="20"/>
                <w:szCs w:val="20"/>
                <w:lang w:val="en-GB"/>
                <w14:ligatures w14:val="none"/>
              </w:rPr>
            </w:pPr>
            <w:r w:rsidRPr="00272F02">
              <w:rPr>
                <w:rFonts w:eastAsia="MS Gothic"/>
                <w:sz w:val="20"/>
                <w:szCs w:val="20"/>
                <w:lang w:val="en-GB"/>
                <w14:ligatures w14:val="none"/>
              </w:rPr>
              <w:t xml:space="preserve">In this section: </w:t>
            </w:r>
          </w:p>
          <w:p w14:paraId="4929EACF" w14:textId="44443489" w:rsidR="00DC456D"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Describe the assessments and procedures required during each phase of the trial that are relevant to the stated endpoints and related intercurrent events (</w:t>
            </w:r>
            <w:r w:rsidR="006932F1" w:rsidRPr="00272F02">
              <w:rPr>
                <w:rFonts w:eastAsiaTheme="minorEastAsia"/>
                <w:sz w:val="20"/>
                <w:szCs w:val="20"/>
                <w:lang w:eastAsia="ja-JP"/>
                <w14:ligatures w14:val="none"/>
              </w:rPr>
              <w:t>e.g.</w:t>
            </w:r>
            <w:r w:rsidR="007F108F" w:rsidRPr="00272F02">
              <w:rPr>
                <w:rFonts w:eastAsiaTheme="minorEastAsia"/>
                <w:sz w:val="20"/>
                <w:szCs w:val="20"/>
                <w:lang w:eastAsia="ja-JP"/>
                <w14:ligatures w14:val="none"/>
              </w:rPr>
              <w:t>,</w:t>
            </w:r>
            <w:r w:rsidRPr="00272F02">
              <w:rPr>
                <w:rFonts w:eastAsiaTheme="minorEastAsia"/>
                <w:sz w:val="20"/>
                <w:szCs w:val="20"/>
                <w:lang w:eastAsia="ja-JP"/>
                <w14:ligatures w14:val="none"/>
              </w:rPr>
              <w:t xml:space="preserve"> surgery or use of rescue therapy). Provide details that are not already presented in the SoA, taking care not to duplicate information.</w:t>
            </w:r>
          </w:p>
          <w:p w14:paraId="0FEC6130" w14:textId="77777777" w:rsidR="00391546"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Ensure alignment with every other section of the protocol. In particular, this section must align with</w:t>
            </w:r>
            <w:r w:rsidR="00391546" w:rsidRPr="00272F02">
              <w:rPr>
                <w:rFonts w:eastAsiaTheme="minorEastAsia"/>
                <w:sz w:val="20"/>
                <w:szCs w:val="20"/>
                <w:lang w:eastAsia="ja-JP"/>
                <w14:ligatures w14:val="none"/>
              </w:rPr>
              <w:t>:</w:t>
            </w:r>
          </w:p>
          <w:p w14:paraId="5B1CB4DF" w14:textId="77777777" w:rsidR="00391546" w:rsidRPr="00272F02" w:rsidRDefault="00391546" w:rsidP="00444021">
            <w:pPr>
              <w:numPr>
                <w:ilvl w:val="1"/>
                <w:numId w:val="39"/>
              </w:numPr>
              <w:rPr>
                <w:rFonts w:eastAsia="MS Mincho"/>
                <w:sz w:val="20"/>
                <w:szCs w:val="20"/>
                <w14:ligatures w14:val="none"/>
              </w:rPr>
            </w:pPr>
            <w:r w:rsidRPr="00272F02">
              <w:rPr>
                <w:rFonts w:eastAsia="MS Mincho"/>
                <w:sz w:val="20"/>
                <w:szCs w:val="20"/>
                <w14:ligatures w14:val="none"/>
              </w:rPr>
              <w:t>the intercurrent events and associated strategies for handling them described in Section 3 Trial Objectives and Associated Estimands</w:t>
            </w:r>
          </w:p>
          <w:p w14:paraId="7753B5F6" w14:textId="77777777" w:rsidR="00391546" w:rsidRPr="00272F02" w:rsidRDefault="00391546" w:rsidP="00444021">
            <w:pPr>
              <w:numPr>
                <w:ilvl w:val="1"/>
                <w:numId w:val="39"/>
              </w:numPr>
              <w:rPr>
                <w:rFonts w:eastAsia="MS Mincho"/>
                <w:sz w:val="20"/>
                <w:szCs w:val="20"/>
                <w14:ligatures w14:val="none"/>
              </w:rPr>
            </w:pPr>
            <w:r w:rsidRPr="00272F02">
              <w:rPr>
                <w:rFonts w:eastAsia="MS Mincho"/>
                <w:sz w:val="20"/>
                <w:szCs w:val="20"/>
                <w14:ligatures w14:val="none"/>
              </w:rPr>
              <w:t>trial intervention and therapies outlined in Section 6 Trial Intervention and Concomitant Therapy</w:t>
            </w:r>
          </w:p>
          <w:p w14:paraId="61788E3C" w14:textId="77777777" w:rsidR="00391546" w:rsidRPr="00272F02" w:rsidRDefault="00391546" w:rsidP="00444021">
            <w:pPr>
              <w:numPr>
                <w:ilvl w:val="1"/>
                <w:numId w:val="39"/>
              </w:numPr>
              <w:rPr>
                <w:rFonts w:eastAsia="MS Mincho"/>
                <w:sz w:val="20"/>
                <w:szCs w:val="20"/>
                <w14:ligatures w14:val="none"/>
              </w:rPr>
            </w:pPr>
            <w:r w:rsidRPr="00272F02">
              <w:rPr>
                <w:rFonts w:eastAsia="MS Mincho"/>
                <w:sz w:val="20"/>
                <w:szCs w:val="20"/>
                <w14:ligatures w14:val="none"/>
              </w:rPr>
              <w:t>discontinuation and withdrawal procedures in Section 7 Participant Discontinuation of Trial Intervention and Discontinuation or Withdrawal From Trial</w:t>
            </w:r>
          </w:p>
          <w:p w14:paraId="6821DCC4" w14:textId="68F574FA" w:rsidR="00DC456D" w:rsidRPr="00272F02" w:rsidRDefault="00391546" w:rsidP="00444021">
            <w:pPr>
              <w:numPr>
                <w:ilvl w:val="1"/>
                <w:numId w:val="39"/>
              </w:numPr>
              <w:rPr>
                <w:rFonts w:eastAsia="MS Mincho"/>
                <w:sz w:val="20"/>
                <w:szCs w:val="20"/>
                <w14:ligatures w14:val="none"/>
              </w:rPr>
            </w:pPr>
            <w:r w:rsidRPr="00272F02">
              <w:rPr>
                <w:rFonts w:eastAsia="MS Mincho"/>
                <w:sz w:val="20"/>
                <w:szCs w:val="20"/>
                <w14:ligatures w14:val="none"/>
              </w:rPr>
              <w:t>the statistical analysis that is defined in Section 10 Statistical Considerations</w:t>
            </w:r>
          </w:p>
          <w:p w14:paraId="761F35AC" w14:textId="77777777" w:rsidR="00DC456D"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Reference the literature for the validation of scales/instruments/questionnaires/assays.</w:t>
            </w:r>
          </w:p>
          <w:p w14:paraId="265B0BF6" w14:textId="17C54DA2" w:rsidR="00DC456D"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Instructions or protocols for specialised tests and scales/instruments/questionnaires/assays may be presented in an appendix or a separate document and cross</w:t>
            </w:r>
            <w:r w:rsidR="007F108F" w:rsidRPr="00272F02">
              <w:rPr>
                <w:rFonts w:eastAsiaTheme="minorEastAsia"/>
                <w:sz w:val="20"/>
                <w:szCs w:val="20"/>
                <w:lang w:eastAsia="ja-JP"/>
                <w14:ligatures w14:val="none"/>
              </w:rPr>
              <w:t xml:space="preserve"> </w:t>
            </w:r>
            <w:r w:rsidRPr="00272F02">
              <w:rPr>
                <w:rFonts w:eastAsiaTheme="minorEastAsia"/>
                <w:sz w:val="20"/>
                <w:szCs w:val="20"/>
                <w:lang w:eastAsia="ja-JP"/>
                <w14:ligatures w14:val="none"/>
              </w:rPr>
              <w:t>referenced.</w:t>
            </w:r>
          </w:p>
          <w:p w14:paraId="0DE6953E" w14:textId="77777777" w:rsidR="00DC456D"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If the trial includes qualitative interviews, describe these evaluations.</w:t>
            </w:r>
          </w:p>
          <w:p w14:paraId="0603BD99" w14:textId="07400A1C" w:rsidR="00DC456D" w:rsidRPr="00272F02" w:rsidRDefault="00DC456D"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Include minimums and limits for procedures (</w:t>
            </w:r>
            <w:r w:rsidR="007F108F" w:rsidRPr="00272F02">
              <w:rPr>
                <w:rFonts w:eastAsiaTheme="minorEastAsia"/>
                <w:sz w:val="20"/>
                <w:szCs w:val="20"/>
                <w:lang w:eastAsia="ja-JP"/>
                <w14:ligatures w14:val="none"/>
              </w:rPr>
              <w:t>e.g.</w:t>
            </w:r>
            <w:r w:rsidRPr="00272F02">
              <w:rPr>
                <w:rFonts w:eastAsiaTheme="minorEastAsia"/>
                <w:sz w:val="20"/>
                <w:szCs w:val="20"/>
                <w:lang w:eastAsia="ja-JP"/>
                <w14:ligatures w14:val="none"/>
              </w:rPr>
              <w:t>, number of imaging procedures/biopsies, radiation exposure, etc.) if appropriate to the trial.</w:t>
            </w:r>
          </w:p>
          <w:p w14:paraId="588D596B" w14:textId="60F95C96" w:rsidR="00DC456D" w:rsidRPr="00272F02" w:rsidRDefault="007208D9" w:rsidP="00444021">
            <w:pPr>
              <w:keepLines/>
              <w:rPr>
                <w:rFonts w:eastAsia="MS Gothic"/>
                <w:sz w:val="20"/>
                <w:szCs w:val="20"/>
                <w14:ligatures w14:val="none"/>
              </w:rPr>
            </w:pPr>
            <w:r w:rsidRPr="00272F02">
              <w:rPr>
                <w:sz w:val="20"/>
                <w:szCs w:val="20"/>
                <w14:ligatures w14:val="none"/>
              </w:rPr>
              <w:t>No text is intended here (</w:t>
            </w:r>
            <w:r w:rsidR="007F108F" w:rsidRPr="00272F02">
              <w:rPr>
                <w:rFonts w:eastAsiaTheme="minorEastAsia"/>
                <w:sz w:val="20"/>
                <w:szCs w:val="20"/>
                <w:lang w:eastAsia="ja-JP"/>
                <w14:ligatures w14:val="none"/>
              </w:rPr>
              <w:t>h</w:t>
            </w:r>
            <w:r w:rsidRPr="00272F02">
              <w:rPr>
                <w:sz w:val="20"/>
                <w:szCs w:val="20"/>
                <w14:ligatures w14:val="none"/>
              </w:rPr>
              <w:t>eading only).</w:t>
            </w:r>
          </w:p>
        </w:tc>
      </w:tr>
      <w:tr w:rsidR="00DB50C7" w:rsidRPr="00272F02" w14:paraId="44A644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4913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449F7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16F5A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A21CB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345360" w14:textId="5961D9E1"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1E92E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E046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FC2376"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14:ligatures w14:val="none"/>
              </w:rPr>
              <w:t>8</w:t>
            </w:r>
          </w:p>
        </w:tc>
      </w:tr>
      <w:tr w:rsidR="00DB50C7" w:rsidRPr="00272F02" w14:paraId="773AE2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A0128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CF4D277" w14:textId="304EF5FB" w:rsidR="00DC456D" w:rsidRPr="00272F02" w:rsidRDefault="0044653A" w:rsidP="00DC456D">
            <w:pPr>
              <w:keepLines/>
              <w:spacing w:line="240" w:lineRule="exact"/>
              <w:rPr>
                <w:rFonts w:eastAsia="MS Gothic"/>
                <w:sz w:val="20"/>
                <w:szCs w:val="20"/>
                <w:lang w:val="en-GB"/>
                <w14:ligatures w14:val="none"/>
              </w:rPr>
            </w:pPr>
            <w:r w:rsidRPr="00272F02">
              <w:rPr>
                <w:rFonts w:eastAsia="MS Gothic"/>
                <w:sz w:val="20"/>
                <w:szCs w:val="20"/>
                <w:lang w:val="en-GB"/>
              </w:rPr>
              <w:t>TRIAL ASSESSMENTS AND PROCEDURES</w:t>
            </w:r>
          </w:p>
        </w:tc>
      </w:tr>
      <w:tr w:rsidR="00DB50C7" w:rsidRPr="00272F02" w14:paraId="3A7506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F1F7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07F68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E892CA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of Contents</w:t>
            </w:r>
          </w:p>
          <w:p w14:paraId="3F83B2F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3C4A64E6" w14:textId="77777777" w:rsidTr="00910BB6">
        <w:trPr>
          <w:trHeight w:val="705"/>
        </w:trPr>
        <w:tc>
          <w:tcPr>
            <w:tcW w:w="1215" w:type="pct"/>
            <w:tcBorders>
              <w:top w:val="single" w:sz="4" w:space="0" w:color="auto"/>
              <w:left w:val="single" w:sz="4" w:space="0" w:color="auto"/>
              <w:bottom w:val="single" w:sz="4" w:space="0" w:color="auto"/>
              <w:right w:val="single" w:sz="4" w:space="0" w:color="auto"/>
            </w:tcBorders>
            <w:hideMark/>
          </w:tcPr>
          <w:p w14:paraId="36917C0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4FBE7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DF79BFE" w14:textId="77777777" w:rsidR="00DC456D" w:rsidRPr="00272F02" w:rsidRDefault="00DC456D" w:rsidP="00DC456D">
      <w:pPr>
        <w:rPr>
          <w:rFonts w:eastAsiaTheme="minorEastAsia"/>
          <w:sz w:val="20"/>
          <w:szCs w:val="20"/>
          <w:lang w:eastAsia="ja-JP"/>
          <w14:ligatures w14:val="none"/>
        </w:rPr>
      </w:pPr>
    </w:p>
    <w:p w14:paraId="0F283392" w14:textId="77777777" w:rsidR="00DC456D" w:rsidRPr="00272F02" w:rsidRDefault="00DC456D" w:rsidP="00910BB6">
      <w:pPr>
        <w:pStyle w:val="Heading2"/>
        <w:rPr>
          <w:rFonts w:cs="Times New Roman"/>
          <w:b w:val="0"/>
          <w:bCs w:val="0"/>
          <w:iCs w:val="0"/>
        </w:rPr>
      </w:pPr>
      <w:r w:rsidRPr="00272F02">
        <w:rPr>
          <w:rFonts w:cs="Times New Roman"/>
        </w:rPr>
        <w:t>Trial Assessments and Procedures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96CD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F28C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BDC31B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8.1 Trial Assessments and Procedures Considerations</w:t>
            </w:r>
          </w:p>
        </w:tc>
      </w:tr>
      <w:tr w:rsidR="00DB50C7" w:rsidRPr="00272F02" w14:paraId="0939A0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C7591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0B0C9C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8215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D4D37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1BAA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9A6CF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B99B4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886E25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A2A85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60C65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EA6A592"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40E6D8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6229D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C50D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7312A6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0877D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E9D164" w14:textId="6D70D54A"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66596F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9D4AE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65001E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8.1</w:t>
            </w:r>
          </w:p>
        </w:tc>
      </w:tr>
      <w:tr w:rsidR="00DB50C7" w:rsidRPr="00272F02" w14:paraId="17597C1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5C72D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FAE936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Trial Assessments and Procedures Considerations</w:t>
            </w:r>
          </w:p>
        </w:tc>
      </w:tr>
      <w:tr w:rsidR="00DB50C7" w:rsidRPr="00272F02" w14:paraId="184B8A9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FFB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E31A6A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1D399A8" w14:textId="67C8DA1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0799D542"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1DBA89F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Heading </w:t>
            </w:r>
          </w:p>
        </w:tc>
      </w:tr>
      <w:tr w:rsidR="00DB50C7" w:rsidRPr="00272F02" w14:paraId="1D9B37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0B61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D269E7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66AF8FD0"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6B76A11"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82D0C1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3365713"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lang w:val="en-GB"/>
                <w14:ligatures w14:val="none"/>
              </w:rPr>
              <w:t>&lt;Trial Assessments and Procedures Considerations&gt;</w:t>
            </w:r>
          </w:p>
        </w:tc>
      </w:tr>
      <w:tr w:rsidR="00DB50C7" w:rsidRPr="00272F02" w14:paraId="750D06D8"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456CD2E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E3179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1ED46DB"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FCC8A9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ECF7D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D272D02"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6C3FF2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6B2C67B" w14:textId="64AD3C67" w:rsidR="00837062" w:rsidRPr="00272F02" w:rsidRDefault="33245896"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DC456D" w:rsidRPr="00272F02">
              <w:rPr>
                <w:rFonts w:eastAsia="MS Gothic"/>
                <w:sz w:val="20"/>
                <w:szCs w:val="20"/>
                <w:lang w:val="en-GB"/>
                <w14:ligatures w14:val="none"/>
              </w:rPr>
              <w:br/>
            </w:r>
            <w:r w:rsidR="010EAC16" w:rsidRPr="00272F02">
              <w:rPr>
                <w:rFonts w:eastAsia="MS Gothic"/>
                <w:sz w:val="20"/>
                <w:szCs w:val="20"/>
                <w:lang w:val="en-GB"/>
                <w14:ligatures w14:val="none"/>
              </w:rPr>
              <w:t>For review purpose, see definition of the controlled terminology below</w:t>
            </w:r>
          </w:p>
          <w:p w14:paraId="6407DFF2" w14:textId="61433FF1" w:rsidR="00DC456D" w:rsidRPr="00272F02" w:rsidRDefault="001E2F3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 description of general considerations applicable across trial assessments and procedures.</w:t>
            </w:r>
          </w:p>
        </w:tc>
      </w:tr>
      <w:tr w:rsidR="00DB50C7" w:rsidRPr="00272F02" w14:paraId="16FB15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2F658A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4D278" w14:textId="77777777" w:rsidR="00DC456D" w:rsidRPr="00272F02" w:rsidRDefault="00DC456D" w:rsidP="001E2F35">
            <w:pPr>
              <w:keepLines/>
              <w:spacing w:line="240" w:lineRule="exact"/>
              <w:rPr>
                <w:rFonts w:eastAsia="MS Gothic"/>
                <w:sz w:val="20"/>
                <w:szCs w:val="20"/>
                <w14:ligatures w14:val="none"/>
              </w:rPr>
            </w:pPr>
            <w:r w:rsidRPr="00272F02">
              <w:rPr>
                <w:rFonts w:eastAsia="MS Gothic"/>
                <w:sz w:val="20"/>
                <w:szCs w:val="20"/>
                <w:lang w:val="en-GB"/>
                <w14:ligatures w14:val="none"/>
              </w:rPr>
              <w:t>Describe general considerations applicable across trial assessments and procedures.</w:t>
            </w:r>
          </w:p>
        </w:tc>
      </w:tr>
      <w:tr w:rsidR="00DB50C7" w:rsidRPr="00272F02" w14:paraId="1DEBE23C"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39737F3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EE3A2D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1D68B1D3"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D52EB7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121167D" w14:textId="6BF8EF71"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9E858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47A9B3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EA20D6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8.1</w:t>
            </w:r>
          </w:p>
        </w:tc>
      </w:tr>
      <w:tr w:rsidR="00DB50C7" w:rsidRPr="00272F02" w14:paraId="62AC554F"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196D4C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26DA05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F347AFA"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851AAA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0C217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C6D459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8.1 Trial Assessments and Procedures Considerations</w:t>
            </w:r>
          </w:p>
          <w:p w14:paraId="7713D73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299AD0C0"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2B5E979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E99234" w14:textId="33D1CE6A" w:rsidR="00DC456D" w:rsidRPr="00272F02" w:rsidRDefault="00F26DF3" w:rsidP="00DC456D">
            <w:pPr>
              <w:keepLines/>
              <w:spacing w:line="240" w:lineRule="exact"/>
              <w:rPr>
                <w:rFonts w:eastAsia="MS Gothic"/>
                <w:sz w:val="20"/>
                <w:szCs w:val="20"/>
                <w:lang w:val="en-GB" w:eastAsia="ja-JP"/>
                <w14:ligatures w14:val="none"/>
              </w:rPr>
            </w:pPr>
            <w:r w:rsidRPr="00272F02">
              <w:rPr>
                <w:rFonts w:eastAsia="MS Gothic"/>
                <w:sz w:val="20"/>
                <w:szCs w:val="20"/>
                <w:lang w:val="en-GB" w:eastAsia="ja-JP"/>
                <w14:ligatures w14:val="none"/>
              </w:rPr>
              <w:t>No</w:t>
            </w:r>
          </w:p>
        </w:tc>
      </w:tr>
    </w:tbl>
    <w:p w14:paraId="31CD19DF" w14:textId="77777777" w:rsidR="00416556" w:rsidRPr="00272F02" w:rsidRDefault="00416556" w:rsidP="00910BB6">
      <w:pPr>
        <w:rPr>
          <w:rFonts w:eastAsia="MS Gothic"/>
        </w:rPr>
      </w:pPr>
    </w:p>
    <w:p w14:paraId="334712E5" w14:textId="13E420DA" w:rsidR="00DC456D" w:rsidRPr="00272F02" w:rsidRDefault="00DC456D" w:rsidP="00C54684">
      <w:pPr>
        <w:pStyle w:val="Heading2"/>
        <w:rPr>
          <w:rFonts w:cs="Times New Roman"/>
        </w:rPr>
      </w:pPr>
      <w:r w:rsidRPr="00272F02">
        <w:rPr>
          <w:rFonts w:cs="Times New Roman"/>
        </w:rPr>
        <w:t>Screening/Baseline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2082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C970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2BF95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8.2 Screening/Baseline Assessments and Procedures </w:t>
            </w:r>
          </w:p>
        </w:tc>
      </w:tr>
      <w:tr w:rsidR="00DB50C7" w:rsidRPr="00272F02" w14:paraId="6DD8E2D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55B3A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D9CEA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E9802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82F86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F800DA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35A63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B705B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630F9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825AFA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2CB8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367B52" w14:textId="33CC0B19"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w:t>
            </w:r>
            <w:r w:rsidR="16A59D65" w:rsidRPr="00272F02">
              <w:rPr>
                <w:rFonts w:eastAsia="MS Gothic"/>
                <w:sz w:val="20"/>
                <w:szCs w:val="20"/>
                <w14:ligatures w14:val="none"/>
              </w:rPr>
              <w:t>/A</w:t>
            </w:r>
          </w:p>
        </w:tc>
      </w:tr>
      <w:tr w:rsidR="00DB50C7" w:rsidRPr="00272F02" w14:paraId="2DF4D2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CFD88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B39F5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6571E1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2B29D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F022C0" w14:textId="4806BBA9"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25AC3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F1B08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0DE01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8.2</w:t>
            </w:r>
          </w:p>
        </w:tc>
      </w:tr>
      <w:tr w:rsidR="00DB50C7" w:rsidRPr="00272F02" w14:paraId="458027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02240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2C107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Screening/Baseline Assessments and Procedures</w:t>
            </w:r>
          </w:p>
        </w:tc>
      </w:tr>
      <w:tr w:rsidR="00DB50C7" w:rsidRPr="00272F02" w14:paraId="3581B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61F2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C6967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587A8B4" w14:textId="1F638C35"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37C4665D"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405FC7D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17F122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BA1B8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ABE773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6186B29" w14:textId="77777777" w:rsidR="00DC456D" w:rsidRPr="00272F02"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272F02" w14:paraId="70222A72"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1D3EEE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78" w:type="pct"/>
            <w:tcBorders>
              <w:top w:val="single" w:sz="4" w:space="0" w:color="auto"/>
              <w:left w:val="single" w:sz="4" w:space="0" w:color="auto"/>
              <w:bottom w:val="single" w:sz="4" w:space="0" w:color="auto"/>
              <w:right w:val="single" w:sz="4" w:space="0" w:color="auto"/>
            </w:tcBorders>
            <w:hideMark/>
          </w:tcPr>
          <w:p w14:paraId="3A80895B" w14:textId="40EB7605"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&lt;Screening Assessments and Procedures&gt;</w:t>
            </w:r>
          </w:p>
        </w:tc>
      </w:tr>
      <w:tr w:rsidR="00DB50C7" w:rsidRPr="00272F02" w14:paraId="1909221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9C345B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78" w:type="pct"/>
            <w:tcBorders>
              <w:top w:val="single" w:sz="4" w:space="0" w:color="auto"/>
              <w:left w:val="single" w:sz="4" w:space="0" w:color="auto"/>
              <w:bottom w:val="single" w:sz="4" w:space="0" w:color="auto"/>
              <w:right w:val="single" w:sz="4" w:space="0" w:color="auto"/>
            </w:tcBorders>
            <w:hideMark/>
          </w:tcPr>
          <w:p w14:paraId="035618F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F77A3A3"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E6C813A"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78" w:type="pct"/>
            <w:tcBorders>
              <w:top w:val="single" w:sz="4" w:space="0" w:color="auto"/>
              <w:left w:val="single" w:sz="4" w:space="0" w:color="auto"/>
              <w:bottom w:val="single" w:sz="4" w:space="0" w:color="auto"/>
              <w:right w:val="single" w:sz="4" w:space="0" w:color="auto"/>
            </w:tcBorders>
            <w:hideMark/>
          </w:tcPr>
          <w:p w14:paraId="73A6577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0F6DF38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3BCD91D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78" w:type="pct"/>
            <w:tcBorders>
              <w:top w:val="single" w:sz="4" w:space="0" w:color="auto"/>
              <w:left w:val="single" w:sz="4" w:space="0" w:color="auto"/>
              <w:bottom w:val="single" w:sz="4" w:space="0" w:color="auto"/>
              <w:right w:val="single" w:sz="4" w:space="0" w:color="auto"/>
            </w:tcBorders>
          </w:tcPr>
          <w:p w14:paraId="76E6D43D" w14:textId="3A9FD680"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DC456D"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7FE8576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Trial assessments and procedures related to the screening epoch of the trial.</w:t>
            </w:r>
          </w:p>
        </w:tc>
      </w:tr>
      <w:tr w:rsidR="00DB50C7" w:rsidRPr="00272F02" w14:paraId="023D551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824EF5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78" w:type="pct"/>
            <w:tcBorders>
              <w:top w:val="single" w:sz="4" w:space="0" w:color="auto"/>
              <w:left w:val="single" w:sz="4" w:space="0" w:color="auto"/>
              <w:bottom w:val="single" w:sz="4" w:space="0" w:color="auto"/>
              <w:right w:val="single" w:sz="4" w:space="0" w:color="auto"/>
            </w:tcBorders>
            <w:hideMark/>
          </w:tcPr>
          <w:p w14:paraId="78B2E663" w14:textId="496091E0" w:rsidR="00DC456D" w:rsidRPr="00272F02" w:rsidRDefault="00DC456D" w:rsidP="00DC456D">
            <w:pPr>
              <w:keepLines/>
              <w:spacing w:line="240" w:lineRule="exact"/>
              <w:rPr>
                <w:rFonts w:eastAsia="MS Gothic"/>
                <w:sz w:val="20"/>
                <w:szCs w:val="20"/>
                <w:lang w:eastAsia="ja-JP"/>
                <w14:ligatures w14:val="none"/>
              </w:rPr>
            </w:pPr>
            <w:r w:rsidRPr="00272F02">
              <w:rPr>
                <w:rFonts w:eastAsia="MS Gothic"/>
                <w:sz w:val="20"/>
                <w:szCs w:val="20"/>
                <w:lang w:val="en-GB"/>
                <w14:ligatures w14:val="none"/>
              </w:rPr>
              <w:t>Describe any assessments and procedures that are unique to screening/baseline (</w:t>
            </w:r>
            <w:r w:rsidR="006B3AAA" w:rsidRPr="00272F02">
              <w:rPr>
                <w:rFonts w:eastAsia="MS Gothic"/>
                <w:sz w:val="20"/>
                <w:szCs w:val="20"/>
                <w:lang w:val="en-GB"/>
                <w14:ligatures w14:val="none"/>
              </w:rPr>
              <w:t>e.g.,</w:t>
            </w:r>
            <w:r w:rsidRPr="00272F02">
              <w:rPr>
                <w:rFonts w:eastAsia="MS Gothic"/>
                <w:sz w:val="20"/>
                <w:szCs w:val="20"/>
                <w:lang w:val="en-GB"/>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272F02" w14:paraId="30B4BA76"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5F6D17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78" w:type="pct"/>
            <w:tcBorders>
              <w:top w:val="single" w:sz="4" w:space="0" w:color="auto"/>
              <w:left w:val="single" w:sz="4" w:space="0" w:color="auto"/>
              <w:bottom w:val="single" w:sz="4" w:space="0" w:color="auto"/>
              <w:right w:val="single" w:sz="4" w:space="0" w:color="auto"/>
            </w:tcBorders>
            <w:hideMark/>
          </w:tcPr>
          <w:p w14:paraId="68CD8D5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7BCDA3B9"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062065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78" w:type="pct"/>
            <w:tcBorders>
              <w:top w:val="single" w:sz="4" w:space="0" w:color="auto"/>
              <w:left w:val="single" w:sz="4" w:space="0" w:color="auto"/>
              <w:bottom w:val="single" w:sz="4" w:space="0" w:color="auto"/>
              <w:right w:val="single" w:sz="4" w:space="0" w:color="auto"/>
            </w:tcBorders>
            <w:hideMark/>
          </w:tcPr>
          <w:p w14:paraId="6B99869A" w14:textId="18C92734"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2AA440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1B0EF20F"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78" w:type="pct"/>
            <w:tcBorders>
              <w:top w:val="single" w:sz="4" w:space="0" w:color="auto"/>
              <w:left w:val="single" w:sz="4" w:space="0" w:color="auto"/>
              <w:bottom w:val="single" w:sz="4" w:space="0" w:color="auto"/>
              <w:right w:val="single" w:sz="4" w:space="0" w:color="auto"/>
            </w:tcBorders>
          </w:tcPr>
          <w:p w14:paraId="0173CDC9" w14:textId="09F9554E" w:rsidR="00DC456D" w:rsidRPr="00272F02" w:rsidRDefault="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8.2</w:t>
            </w:r>
          </w:p>
        </w:tc>
      </w:tr>
      <w:tr w:rsidR="00DB50C7" w:rsidRPr="00272F02" w14:paraId="64116504"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8FFA5B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78" w:type="pct"/>
            <w:tcBorders>
              <w:top w:val="single" w:sz="4" w:space="0" w:color="auto"/>
              <w:left w:val="single" w:sz="4" w:space="0" w:color="auto"/>
              <w:bottom w:val="single" w:sz="4" w:space="0" w:color="auto"/>
              <w:right w:val="single" w:sz="4" w:space="0" w:color="auto"/>
            </w:tcBorders>
            <w:hideMark/>
          </w:tcPr>
          <w:p w14:paraId="328644F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61B7B38"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A5D32C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78" w:type="pct"/>
            <w:tcBorders>
              <w:top w:val="single" w:sz="4" w:space="0" w:color="auto"/>
              <w:left w:val="single" w:sz="4" w:space="0" w:color="auto"/>
              <w:bottom w:val="single" w:sz="4" w:space="0" w:color="auto"/>
              <w:right w:val="single" w:sz="4" w:space="0" w:color="auto"/>
            </w:tcBorders>
            <w:hideMark/>
          </w:tcPr>
          <w:p w14:paraId="3470E9F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6ACC3FA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8.2 Screening/Baseline Assessments and Procedures</w:t>
            </w:r>
          </w:p>
          <w:p w14:paraId="38B3003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464FAE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752F34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78" w:type="pct"/>
            <w:tcBorders>
              <w:top w:val="single" w:sz="4" w:space="0" w:color="auto"/>
              <w:left w:val="single" w:sz="4" w:space="0" w:color="auto"/>
              <w:bottom w:val="single" w:sz="4" w:space="0" w:color="auto"/>
              <w:right w:val="single" w:sz="4" w:space="0" w:color="auto"/>
            </w:tcBorders>
            <w:hideMark/>
          </w:tcPr>
          <w:p w14:paraId="344ACB4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0FAF5F2" w14:textId="77777777" w:rsidR="00DC456D" w:rsidRPr="00272F02"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6771"/>
      </w:tblGrid>
      <w:tr w:rsidR="00DB50C7" w:rsidRPr="00272F02" w14:paraId="029E2E5A"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56B9FFF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66" w:type="pct"/>
            <w:tcBorders>
              <w:top w:val="single" w:sz="4" w:space="0" w:color="auto"/>
              <w:left w:val="single" w:sz="4" w:space="0" w:color="auto"/>
              <w:bottom w:val="single" w:sz="4" w:space="0" w:color="auto"/>
              <w:right w:val="single" w:sz="4" w:space="0" w:color="auto"/>
            </w:tcBorders>
            <w:hideMark/>
          </w:tcPr>
          <w:p w14:paraId="389D38F0" w14:textId="3D4A5645"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w:t>
            </w:r>
            <w:r w:rsidRPr="00272F02">
              <w:rPr>
                <w:rFonts w:eastAsia="MS Gothic"/>
                <w:sz w:val="20"/>
                <w:szCs w:val="20"/>
                <w:lang w:val="en-GB"/>
                <w14:ligatures w14:val="none"/>
              </w:rPr>
              <w:t>&lt;Baseline Assessments and Procedures&gt;</w:t>
            </w:r>
            <w:r w:rsidRPr="00272F02">
              <w:rPr>
                <w:rFonts w:eastAsia="MS Gothic"/>
                <w:sz w:val="20"/>
                <w:szCs w:val="20"/>
                <w14:ligatures w14:val="none"/>
              </w:rPr>
              <w:t>}</w:t>
            </w:r>
          </w:p>
        </w:tc>
      </w:tr>
      <w:tr w:rsidR="00DB50C7" w:rsidRPr="00272F02" w14:paraId="0240D62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964DA0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66" w:type="pct"/>
            <w:tcBorders>
              <w:top w:val="single" w:sz="4" w:space="0" w:color="auto"/>
              <w:left w:val="single" w:sz="4" w:space="0" w:color="auto"/>
              <w:bottom w:val="single" w:sz="4" w:space="0" w:color="auto"/>
              <w:right w:val="single" w:sz="4" w:space="0" w:color="auto"/>
            </w:tcBorders>
            <w:hideMark/>
          </w:tcPr>
          <w:p w14:paraId="7D0D4C9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D4C2C2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C63760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66" w:type="pct"/>
            <w:tcBorders>
              <w:top w:val="single" w:sz="4" w:space="0" w:color="auto"/>
              <w:left w:val="single" w:sz="4" w:space="0" w:color="auto"/>
              <w:bottom w:val="single" w:sz="4" w:space="0" w:color="auto"/>
              <w:right w:val="single" w:sz="4" w:space="0" w:color="auto"/>
            </w:tcBorders>
            <w:hideMark/>
          </w:tcPr>
          <w:p w14:paraId="5EB47DD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6F1E8B0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7E47F37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66" w:type="pct"/>
            <w:tcBorders>
              <w:top w:val="single" w:sz="4" w:space="0" w:color="auto"/>
              <w:left w:val="single" w:sz="4" w:space="0" w:color="auto"/>
              <w:bottom w:val="single" w:sz="4" w:space="0" w:color="auto"/>
              <w:right w:val="single" w:sz="4" w:space="0" w:color="auto"/>
            </w:tcBorders>
          </w:tcPr>
          <w:p w14:paraId="2D6C4777" w14:textId="383A8902"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00DC456D"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001CE23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Trial assessments and procedures related to the baseline epoch of the trial.</w:t>
            </w:r>
          </w:p>
        </w:tc>
      </w:tr>
      <w:tr w:rsidR="00DB50C7" w:rsidRPr="00272F02" w14:paraId="0E32409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C876D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66" w:type="pct"/>
            <w:tcBorders>
              <w:top w:val="single" w:sz="4" w:space="0" w:color="auto"/>
              <w:left w:val="single" w:sz="4" w:space="0" w:color="auto"/>
              <w:bottom w:val="single" w:sz="4" w:space="0" w:color="auto"/>
              <w:right w:val="single" w:sz="4" w:space="0" w:color="auto"/>
            </w:tcBorders>
            <w:hideMark/>
          </w:tcPr>
          <w:p w14:paraId="480BF7E7" w14:textId="5A32BDA4" w:rsidR="00DC456D" w:rsidRPr="00272F02" w:rsidRDefault="00DC456D" w:rsidP="00DC456D">
            <w:pPr>
              <w:keepLines/>
              <w:spacing w:line="240" w:lineRule="exact"/>
              <w:rPr>
                <w:rFonts w:eastAsia="MS Gothic"/>
                <w:sz w:val="20"/>
                <w:szCs w:val="20"/>
                <w:lang w:eastAsia="ja-JP"/>
                <w14:ligatures w14:val="none"/>
              </w:rPr>
            </w:pPr>
            <w:r w:rsidRPr="00272F02">
              <w:rPr>
                <w:sz w:val="20"/>
                <w:szCs w:val="20"/>
                <w14:ligatures w14:val="none"/>
              </w:rPr>
              <w:t xml:space="preserve">Describe any assessments and procedures that are unique to </w:t>
            </w:r>
            <w:r w:rsidR="007F108F" w:rsidRPr="00272F02">
              <w:rPr>
                <w:sz w:val="20"/>
                <w:szCs w:val="20"/>
                <w14:ligatures w14:val="none"/>
              </w:rPr>
              <w:t>screening/</w:t>
            </w:r>
            <w:r w:rsidRPr="00272F02">
              <w:rPr>
                <w:sz w:val="20"/>
                <w:szCs w:val="20"/>
                <w14:ligatures w14:val="none"/>
              </w:rPr>
              <w:t>baseline (</w:t>
            </w:r>
            <w:r w:rsidR="006B3AAA" w:rsidRPr="00272F02">
              <w:rPr>
                <w:sz w:val="20"/>
                <w:szCs w:val="20"/>
                <w14:ligatures w14:val="none"/>
              </w:rPr>
              <w:t>e.g.,</w:t>
            </w:r>
            <w:r w:rsidRPr="00272F02">
              <w:rPr>
                <w:sz w:val="20"/>
                <w:szCs w:val="20"/>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272F02" w14:paraId="24DBBEE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8E5D63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66" w:type="pct"/>
            <w:tcBorders>
              <w:top w:val="single" w:sz="4" w:space="0" w:color="auto"/>
              <w:left w:val="single" w:sz="4" w:space="0" w:color="auto"/>
              <w:bottom w:val="single" w:sz="4" w:space="0" w:color="auto"/>
              <w:right w:val="single" w:sz="4" w:space="0" w:color="auto"/>
            </w:tcBorders>
            <w:hideMark/>
          </w:tcPr>
          <w:p w14:paraId="645826F7" w14:textId="7D2318E7" w:rsidR="00DC456D" w:rsidRPr="00272F02" w:rsidRDefault="007F108F"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t>
            </w:r>
            <w:r w:rsidR="00DC456D" w:rsidRPr="00272F02">
              <w:rPr>
                <w:rFonts w:eastAsia="MS Gothic"/>
                <w:sz w:val="20"/>
                <w:szCs w:val="20"/>
                <w:lang w:val="en-GB"/>
                <w14:ligatures w14:val="none"/>
              </w:rPr>
              <w:t>when the Baseline Assessments and Procedures are different from Screening</w:t>
            </w:r>
          </w:p>
        </w:tc>
      </w:tr>
      <w:tr w:rsidR="00DB50C7" w:rsidRPr="00272F02" w14:paraId="40C079C4"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D37705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66" w:type="pct"/>
            <w:tcBorders>
              <w:top w:val="single" w:sz="4" w:space="0" w:color="auto"/>
              <w:left w:val="single" w:sz="4" w:space="0" w:color="auto"/>
              <w:bottom w:val="single" w:sz="4" w:space="0" w:color="auto"/>
              <w:right w:val="single" w:sz="4" w:space="0" w:color="auto"/>
            </w:tcBorders>
            <w:hideMark/>
          </w:tcPr>
          <w:p w14:paraId="72DDC44C" w14:textId="354DEF2F"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2FDE52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30C2C3F"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66" w:type="pct"/>
            <w:tcBorders>
              <w:top w:val="single" w:sz="4" w:space="0" w:color="auto"/>
              <w:left w:val="single" w:sz="4" w:space="0" w:color="auto"/>
              <w:bottom w:val="single" w:sz="4" w:space="0" w:color="auto"/>
              <w:right w:val="single" w:sz="4" w:space="0" w:color="auto"/>
            </w:tcBorders>
          </w:tcPr>
          <w:p w14:paraId="750A30C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8.2</w:t>
            </w:r>
          </w:p>
        </w:tc>
      </w:tr>
      <w:tr w:rsidR="00DB50C7" w:rsidRPr="00272F02" w14:paraId="4C9CCD5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4C350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66" w:type="pct"/>
            <w:tcBorders>
              <w:top w:val="single" w:sz="4" w:space="0" w:color="auto"/>
              <w:left w:val="single" w:sz="4" w:space="0" w:color="auto"/>
              <w:bottom w:val="single" w:sz="4" w:space="0" w:color="auto"/>
              <w:right w:val="single" w:sz="4" w:space="0" w:color="auto"/>
            </w:tcBorders>
            <w:hideMark/>
          </w:tcPr>
          <w:p w14:paraId="639B01B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43EAA95"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67DCF4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66" w:type="pct"/>
            <w:tcBorders>
              <w:top w:val="single" w:sz="4" w:space="0" w:color="auto"/>
              <w:left w:val="single" w:sz="4" w:space="0" w:color="auto"/>
              <w:bottom w:val="single" w:sz="4" w:space="0" w:color="auto"/>
              <w:right w:val="single" w:sz="4" w:space="0" w:color="auto"/>
            </w:tcBorders>
            <w:hideMark/>
          </w:tcPr>
          <w:p w14:paraId="1385C6BD" w14:textId="2D7CBD58"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E26026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8.2 Screening/Baseline Assessments and Procedures</w:t>
            </w:r>
          </w:p>
          <w:p w14:paraId="6335DBD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7779ED0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322DED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66" w:type="pct"/>
            <w:tcBorders>
              <w:top w:val="single" w:sz="4" w:space="0" w:color="auto"/>
              <w:left w:val="single" w:sz="4" w:space="0" w:color="auto"/>
              <w:bottom w:val="single" w:sz="4" w:space="0" w:color="auto"/>
              <w:right w:val="single" w:sz="4" w:space="0" w:color="auto"/>
            </w:tcBorders>
            <w:hideMark/>
          </w:tcPr>
          <w:p w14:paraId="647855A1" w14:textId="67C8870A" w:rsidR="00DC456D" w:rsidRPr="00272F02" w:rsidRDefault="00DC456D" w:rsidP="0022735C">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16A8FEB" w14:textId="77777777" w:rsidR="00416556" w:rsidRPr="00272F02" w:rsidRDefault="00416556" w:rsidP="00416556">
      <w:pPr>
        <w:rPr>
          <w:lang w:eastAsia="ja-JP"/>
        </w:rPr>
      </w:pPr>
    </w:p>
    <w:p w14:paraId="22340019" w14:textId="77777777" w:rsidR="00DC456D" w:rsidRPr="00272F02" w:rsidRDefault="00DC456D" w:rsidP="00910BB6">
      <w:pPr>
        <w:pStyle w:val="Heading2"/>
        <w:rPr>
          <w:rFonts w:cs="Times New Roman"/>
          <w:b w:val="0"/>
          <w:bCs w:val="0"/>
          <w:iCs w:val="0"/>
        </w:rPr>
      </w:pPr>
      <w:r w:rsidRPr="00272F02">
        <w:rPr>
          <w:rFonts w:cs="Times New Roman"/>
        </w:rPr>
        <w:t>Efficacy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ABDEC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F486A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DE06F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8.3 Efficacy Assessments and Procedures</w:t>
            </w:r>
          </w:p>
        </w:tc>
      </w:tr>
      <w:tr w:rsidR="00DB50C7" w:rsidRPr="00272F02" w14:paraId="0E0B12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3426B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2BED55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D670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CA919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B40BB8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748930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FE3BE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84D322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2D45F6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05133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BE7973"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14AF59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01646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749CC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2CF8C3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02DFF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7568352" w14:textId="66503548"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DD23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76E48A"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22A5A2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8.3</w:t>
            </w:r>
          </w:p>
        </w:tc>
      </w:tr>
      <w:tr w:rsidR="00DB50C7" w:rsidRPr="00272F02" w14:paraId="347943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2AAB0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3EF0AA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Efficacy Assessments and Procedures</w:t>
            </w:r>
          </w:p>
        </w:tc>
      </w:tr>
      <w:tr w:rsidR="00DB50C7" w:rsidRPr="00272F02" w14:paraId="3155AA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C1AA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67A01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474310C" w14:textId="49069DA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6241D5F1"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388A6BC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356296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67B3B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674F8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2402F7C"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C1E61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6A68F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487E3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&lt;Efficacy Assessments and Procedures&gt;</w:t>
            </w:r>
          </w:p>
        </w:tc>
      </w:tr>
      <w:tr w:rsidR="00DB50C7" w:rsidRPr="00272F02" w14:paraId="4C9DE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FC98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B32882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5B21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333FA"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8DDF2A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53F9E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68E5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195A4F9" w14:textId="2482396B" w:rsidR="00837062"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r w:rsidRPr="00272F02">
              <w:rPr>
                <w:rFonts w:eastAsia="MS Gothic"/>
                <w:sz w:val="20"/>
                <w:szCs w:val="20"/>
                <w:lang w:val="en-GB"/>
                <w14:ligatures w14:val="none"/>
              </w:rPr>
              <w:br/>
            </w:r>
            <w:r w:rsidR="00F330A8" w:rsidRPr="00272F02">
              <w:rPr>
                <w:rFonts w:eastAsia="MS Gothic"/>
                <w:sz w:val="20"/>
                <w:szCs w:val="20"/>
                <w:lang w:val="en-GB"/>
                <w14:ligatures w14:val="none"/>
              </w:rPr>
              <w:t>For review purpose, see definition of the controlled terminology below</w:t>
            </w:r>
          </w:p>
          <w:p w14:paraId="6FA7D91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Trial assessments and procedures related to trial intervention efficacy.</w:t>
            </w:r>
          </w:p>
        </w:tc>
      </w:tr>
      <w:tr w:rsidR="00DB50C7" w:rsidRPr="00272F02" w14:paraId="417B2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88EC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26D985F" w14:textId="1DDAE5B0" w:rsidR="00DC456D" w:rsidRPr="00272F02" w:rsidRDefault="00DC456D" w:rsidP="00DC456D">
            <w:pPr>
              <w:keepLines/>
              <w:spacing w:line="240" w:lineRule="exact"/>
              <w:rPr>
                <w:rFonts w:eastAsia="MS Gothic"/>
                <w:sz w:val="20"/>
                <w:szCs w:val="20"/>
                <w:lang w:eastAsia="ja-JP"/>
                <w14:ligatures w14:val="none"/>
              </w:rPr>
            </w:pPr>
            <w:r w:rsidRPr="00272F02">
              <w:rPr>
                <w:sz w:val="20"/>
                <w:szCs w:val="20"/>
                <w14:ligatures w14:val="none"/>
              </w:rPr>
              <w:t xml:space="preserve">Describe efficacy assessments and procedures in this section. Cross </w:t>
            </w:r>
            <w:r w:rsidR="003905C1">
              <w:rPr>
                <w:sz w:val="20"/>
                <w:szCs w:val="20"/>
                <w14:ligatures w14:val="none"/>
              </w:rPr>
              <w:t>reference</w:t>
            </w:r>
            <w:r w:rsidRPr="00272F02">
              <w:rPr>
                <w:sz w:val="20"/>
                <w:szCs w:val="20"/>
                <w14:ligatures w14:val="none"/>
              </w:rPr>
              <w:t xml:space="preserve"> Section 8.7</w:t>
            </w:r>
            <w:r w:rsidR="006B3AAA" w:rsidRPr="00272F02">
              <w:rPr>
                <w:sz w:val="20"/>
                <w:szCs w:val="20"/>
                <w14:ligatures w14:val="none"/>
              </w:rPr>
              <w:t xml:space="preserve"> Immunogenicity Assessments</w:t>
            </w:r>
            <w:r w:rsidRPr="00272F02">
              <w:rPr>
                <w:sz w:val="20"/>
                <w:szCs w:val="20"/>
                <w14:ligatures w14:val="none"/>
              </w:rPr>
              <w:t xml:space="preserve"> if immunogenicity assessments are used in efficacy determination.</w:t>
            </w:r>
          </w:p>
        </w:tc>
      </w:tr>
      <w:tr w:rsidR="00DB50C7" w:rsidRPr="00272F02" w14:paraId="6DCE48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160DF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223EC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0F0ED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B7C7A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E730EE3" w14:textId="1C0FF8A5"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01AC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ADB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B0F7A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8.3</w:t>
            </w:r>
          </w:p>
        </w:tc>
      </w:tr>
      <w:tr w:rsidR="00DB50C7" w:rsidRPr="00272F02" w14:paraId="456BD4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B2DE1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FF2CF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66E0B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C4CA4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C910F7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40A090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8.3 Efficacy Assessments and Procedures</w:t>
            </w:r>
          </w:p>
          <w:p w14:paraId="1008A35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08D61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ADCD6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ACB44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AE678A3" w14:textId="77777777" w:rsidR="00DC456D" w:rsidRPr="00272F02" w:rsidRDefault="00DC456D" w:rsidP="00DC456D">
      <w:pPr>
        <w:rPr>
          <w:sz w:val="20"/>
          <w:szCs w:val="20"/>
          <w14:ligatures w14:val="none"/>
        </w:rPr>
      </w:pPr>
    </w:p>
    <w:p w14:paraId="36AECC53" w14:textId="77777777" w:rsidR="00DC456D" w:rsidRPr="00272F02" w:rsidRDefault="00DC456D" w:rsidP="00910BB6">
      <w:pPr>
        <w:pStyle w:val="Heading2"/>
        <w:rPr>
          <w:rFonts w:cs="Times New Roman"/>
          <w:b w:val="0"/>
          <w:bCs w:val="0"/>
          <w:iCs w:val="0"/>
        </w:rPr>
      </w:pPr>
      <w:r w:rsidRPr="00272F02">
        <w:rPr>
          <w:rFonts w:cs="Times New Roman"/>
        </w:rPr>
        <w:t>Safety Assessments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272F02" w14:paraId="4DDE3442"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AE14E1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6769" w:type="dxa"/>
            <w:tcBorders>
              <w:top w:val="single" w:sz="4" w:space="0" w:color="auto"/>
              <w:left w:val="single" w:sz="4" w:space="0" w:color="auto"/>
              <w:bottom w:val="single" w:sz="4" w:space="0" w:color="auto"/>
              <w:right w:val="single" w:sz="4" w:space="0" w:color="auto"/>
            </w:tcBorders>
            <w:hideMark/>
          </w:tcPr>
          <w:p w14:paraId="607D9C3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 Safety Assessments and Procedures</w:t>
            </w:r>
          </w:p>
        </w:tc>
      </w:tr>
      <w:tr w:rsidR="00DB50C7" w:rsidRPr="00272F02" w14:paraId="7370DA3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08798B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6769" w:type="dxa"/>
            <w:tcBorders>
              <w:top w:val="single" w:sz="4" w:space="0" w:color="auto"/>
              <w:left w:val="single" w:sz="4" w:space="0" w:color="auto"/>
              <w:bottom w:val="single" w:sz="4" w:space="0" w:color="auto"/>
              <w:right w:val="single" w:sz="4" w:space="0" w:color="auto"/>
            </w:tcBorders>
            <w:hideMark/>
          </w:tcPr>
          <w:p w14:paraId="4CFBD03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A7D7FB0"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6FC42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6769" w:type="dxa"/>
            <w:tcBorders>
              <w:top w:val="single" w:sz="4" w:space="0" w:color="auto"/>
              <w:left w:val="single" w:sz="4" w:space="0" w:color="auto"/>
              <w:bottom w:val="single" w:sz="4" w:space="0" w:color="auto"/>
              <w:right w:val="single" w:sz="4" w:space="0" w:color="auto"/>
            </w:tcBorders>
            <w:hideMark/>
          </w:tcPr>
          <w:p w14:paraId="19C4B5C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7411AB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B983CD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6769" w:type="dxa"/>
            <w:tcBorders>
              <w:top w:val="single" w:sz="4" w:space="0" w:color="auto"/>
              <w:left w:val="single" w:sz="4" w:space="0" w:color="auto"/>
              <w:bottom w:val="single" w:sz="4" w:space="0" w:color="auto"/>
              <w:right w:val="single" w:sz="4" w:space="0" w:color="auto"/>
            </w:tcBorders>
            <w:hideMark/>
          </w:tcPr>
          <w:p w14:paraId="0A63871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39A2A718"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7AA0D1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6769" w:type="dxa"/>
            <w:tcBorders>
              <w:top w:val="single" w:sz="4" w:space="0" w:color="auto"/>
              <w:left w:val="single" w:sz="4" w:space="0" w:color="auto"/>
              <w:bottom w:val="single" w:sz="4" w:space="0" w:color="auto"/>
              <w:right w:val="single" w:sz="4" w:space="0" w:color="auto"/>
            </w:tcBorders>
            <w:hideMark/>
          </w:tcPr>
          <w:p w14:paraId="21C5BAF9" w14:textId="77777777" w:rsidR="00DC456D" w:rsidRPr="00272F02" w:rsidRDefault="5194B8A3" w:rsidP="1EE6A692">
            <w:pPr>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36BD9FB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FF105E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6769" w:type="dxa"/>
            <w:tcBorders>
              <w:top w:val="single" w:sz="4" w:space="0" w:color="auto"/>
              <w:left w:val="single" w:sz="4" w:space="0" w:color="auto"/>
              <w:bottom w:val="single" w:sz="4" w:space="0" w:color="auto"/>
              <w:right w:val="single" w:sz="4" w:space="0" w:color="auto"/>
            </w:tcBorders>
            <w:hideMark/>
          </w:tcPr>
          <w:p w14:paraId="4C7B717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5940BFF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3A4875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6769" w:type="dxa"/>
            <w:tcBorders>
              <w:top w:val="single" w:sz="4" w:space="0" w:color="auto"/>
              <w:left w:val="single" w:sz="4" w:space="0" w:color="auto"/>
              <w:bottom w:val="single" w:sz="4" w:space="0" w:color="auto"/>
              <w:right w:val="single" w:sz="4" w:space="0" w:color="auto"/>
            </w:tcBorders>
            <w:hideMark/>
          </w:tcPr>
          <w:p w14:paraId="79E820D7" w14:textId="2BC2A2F1"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7372F06"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410EA8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6769" w:type="dxa"/>
            <w:tcBorders>
              <w:top w:val="single" w:sz="4" w:space="0" w:color="auto"/>
              <w:left w:val="single" w:sz="4" w:space="0" w:color="auto"/>
              <w:bottom w:val="single" w:sz="4" w:space="0" w:color="auto"/>
              <w:right w:val="single" w:sz="4" w:space="0" w:color="auto"/>
            </w:tcBorders>
          </w:tcPr>
          <w:p w14:paraId="3803072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w:t>
            </w:r>
          </w:p>
        </w:tc>
      </w:tr>
      <w:tr w:rsidR="00DB50C7" w:rsidRPr="00272F02" w14:paraId="3767EB9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13E5A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6769" w:type="dxa"/>
            <w:tcBorders>
              <w:top w:val="single" w:sz="4" w:space="0" w:color="auto"/>
              <w:left w:val="single" w:sz="4" w:space="0" w:color="auto"/>
              <w:bottom w:val="single" w:sz="4" w:space="0" w:color="auto"/>
              <w:right w:val="single" w:sz="4" w:space="0" w:color="auto"/>
            </w:tcBorders>
            <w:hideMark/>
          </w:tcPr>
          <w:p w14:paraId="555EF84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Safety Assessments and Procedures</w:t>
            </w:r>
          </w:p>
        </w:tc>
      </w:tr>
      <w:tr w:rsidR="00DB50C7" w:rsidRPr="00272F02" w14:paraId="726E39AA"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8C5453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6769" w:type="dxa"/>
            <w:tcBorders>
              <w:top w:val="single" w:sz="4" w:space="0" w:color="auto"/>
              <w:left w:val="single" w:sz="4" w:space="0" w:color="auto"/>
              <w:bottom w:val="single" w:sz="4" w:space="0" w:color="auto"/>
              <w:right w:val="single" w:sz="4" w:space="0" w:color="auto"/>
            </w:tcBorders>
            <w:hideMark/>
          </w:tcPr>
          <w:p w14:paraId="32FC13A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B8B1057" w14:textId="71AA587E"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7A7161AE"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70FE9A3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C456D" w:rsidRPr="00272F02" w14:paraId="6645732D"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9A7364F"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6769" w:type="dxa"/>
            <w:tcBorders>
              <w:top w:val="single" w:sz="4" w:space="0" w:color="auto"/>
              <w:left w:val="single" w:sz="4" w:space="0" w:color="auto"/>
              <w:bottom w:val="single" w:sz="4" w:space="0" w:color="auto"/>
              <w:right w:val="single" w:sz="4" w:space="0" w:color="auto"/>
            </w:tcBorders>
            <w:hideMark/>
          </w:tcPr>
          <w:p w14:paraId="6EDB187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160742B" w14:textId="77777777" w:rsidR="00DC456D" w:rsidRPr="00272F02" w:rsidRDefault="00DC456D" w:rsidP="00DC456D">
      <w:pPr>
        <w:rPr>
          <w:sz w:val="20"/>
          <w:szCs w:val="2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6785"/>
      </w:tblGrid>
      <w:tr w:rsidR="00DB50C7" w:rsidRPr="00272F02" w14:paraId="47745050"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3C5561E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6785" w:type="dxa"/>
            <w:tcBorders>
              <w:top w:val="single" w:sz="4" w:space="0" w:color="auto"/>
              <w:left w:val="single" w:sz="4" w:space="0" w:color="auto"/>
              <w:bottom w:val="single" w:sz="4" w:space="0" w:color="auto"/>
              <w:right w:val="single" w:sz="4" w:space="0" w:color="auto"/>
            </w:tcBorders>
            <w:hideMark/>
          </w:tcPr>
          <w:p w14:paraId="32998AF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&lt;Safety Assessments and Procedures&gt;</w:t>
            </w:r>
          </w:p>
        </w:tc>
      </w:tr>
      <w:tr w:rsidR="00DB50C7" w:rsidRPr="00272F02" w14:paraId="7E357F2D"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5439E43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6785" w:type="dxa"/>
            <w:tcBorders>
              <w:top w:val="single" w:sz="4" w:space="0" w:color="auto"/>
              <w:left w:val="single" w:sz="4" w:space="0" w:color="auto"/>
              <w:bottom w:val="single" w:sz="4" w:space="0" w:color="auto"/>
              <w:right w:val="single" w:sz="4" w:space="0" w:color="auto"/>
            </w:tcBorders>
            <w:hideMark/>
          </w:tcPr>
          <w:p w14:paraId="4BF4823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628F43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55CEECF"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6785" w:type="dxa"/>
            <w:tcBorders>
              <w:top w:val="single" w:sz="4" w:space="0" w:color="auto"/>
              <w:left w:val="single" w:sz="4" w:space="0" w:color="auto"/>
              <w:bottom w:val="single" w:sz="4" w:space="0" w:color="auto"/>
              <w:right w:val="single" w:sz="4" w:space="0" w:color="auto"/>
            </w:tcBorders>
            <w:hideMark/>
          </w:tcPr>
          <w:p w14:paraId="3942790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D2B8EA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C2E3F3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6785" w:type="dxa"/>
            <w:tcBorders>
              <w:top w:val="single" w:sz="4" w:space="0" w:color="auto"/>
              <w:left w:val="single" w:sz="4" w:space="0" w:color="auto"/>
              <w:bottom w:val="single" w:sz="4" w:space="0" w:color="auto"/>
              <w:right w:val="single" w:sz="4" w:space="0" w:color="auto"/>
            </w:tcBorders>
            <w:hideMark/>
          </w:tcPr>
          <w:p w14:paraId="6594BEF5" w14:textId="4657AAA8" w:rsidR="00837062" w:rsidRPr="00272F02" w:rsidRDefault="7174F7B4" w:rsidP="1EE6A692">
            <w:pPr>
              <w:keepLines/>
              <w:spacing w:line="240" w:lineRule="exact"/>
              <w:rPr>
                <w:rFonts w:eastAsia="MS Gothic"/>
                <w:sz w:val="20"/>
                <w:szCs w:val="20"/>
                <w:lang w:val="en-GB"/>
                <w14:ligatures w14:val="none"/>
              </w:rPr>
            </w:pPr>
            <w:r w:rsidRPr="00272F02">
              <w:rPr>
                <w:rFonts w:eastAsia="MS Gothic"/>
                <w:sz w:val="20"/>
                <w:szCs w:val="20"/>
                <w:lang w:val="en-GB"/>
              </w:rPr>
              <w:t>CNEW</w:t>
            </w:r>
            <w:r w:rsidR="0823149B" w:rsidRPr="00272F02">
              <w:br/>
            </w:r>
            <w:r w:rsidR="010EAC16" w:rsidRPr="00272F02">
              <w:rPr>
                <w:rFonts w:eastAsia="MS Gothic"/>
                <w:sz w:val="20"/>
                <w:szCs w:val="20"/>
                <w:lang w:val="en-GB"/>
              </w:rPr>
              <w:t>For review purpose, see definition of the controlled terminology below</w:t>
            </w:r>
          </w:p>
          <w:p w14:paraId="61037850" w14:textId="1BD37E0D" w:rsidR="00DC456D" w:rsidRPr="00272F02" w:rsidRDefault="0823149B" w:rsidP="00F330A8">
            <w:pPr>
              <w:keepLines/>
              <w:spacing w:line="240" w:lineRule="exact"/>
              <w:rPr>
                <w:rFonts w:eastAsia="MS Gothic"/>
                <w:sz w:val="20"/>
                <w:szCs w:val="20"/>
                <w:lang w:val="en-GB"/>
                <w14:ligatures w14:val="none"/>
              </w:rPr>
            </w:pPr>
            <w:r w:rsidRPr="00272F02">
              <w:rPr>
                <w:rFonts w:eastAsia="MS Gothic"/>
                <w:sz w:val="20"/>
                <w:szCs w:val="20"/>
                <w:lang w:val="en-GB"/>
              </w:rPr>
              <w:t>A description of the assessments and procedures related to participant safety within the trial.</w:t>
            </w:r>
          </w:p>
        </w:tc>
      </w:tr>
      <w:tr w:rsidR="00DB50C7" w:rsidRPr="00272F02" w14:paraId="7DDF501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B0D2EC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6785" w:type="dxa"/>
            <w:tcBorders>
              <w:top w:val="single" w:sz="4" w:space="0" w:color="auto"/>
              <w:left w:val="single" w:sz="4" w:space="0" w:color="auto"/>
              <w:bottom w:val="single" w:sz="4" w:space="0" w:color="auto"/>
              <w:right w:val="single" w:sz="4" w:space="0" w:color="auto"/>
            </w:tcBorders>
          </w:tcPr>
          <w:p w14:paraId="73C78CE2" w14:textId="17946D69" w:rsidR="00DC456D" w:rsidRPr="00272F02" w:rsidRDefault="00DC456D"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Describe safety assessments and procedures </w:t>
            </w:r>
            <w:r w:rsidR="004701B1" w:rsidRPr="00272F02">
              <w:rPr>
                <w:rFonts w:eastAsia="MS Gothic"/>
                <w:sz w:val="20"/>
                <w:szCs w:val="20"/>
                <w:lang w:val="en-GB"/>
                <w14:ligatures w14:val="none"/>
              </w:rPr>
              <w:t xml:space="preserve">utilizing </w:t>
            </w:r>
            <w:r w:rsidRPr="00272F02">
              <w:rPr>
                <w:rFonts w:eastAsia="MS Gothic"/>
                <w:sz w:val="20"/>
                <w:szCs w:val="20"/>
                <w:lang w:val="en-GB"/>
                <w14:ligatures w14:val="none"/>
              </w:rPr>
              <w:t xml:space="preserve">the following subsections as applicable. Add </w:t>
            </w:r>
            <w:r w:rsidR="007F108F" w:rsidRPr="00272F02">
              <w:rPr>
                <w:rFonts w:eastAsia="MS Gothic"/>
                <w:sz w:val="20"/>
                <w:szCs w:val="20"/>
                <w:lang w:val="en-GB"/>
                <w14:ligatures w14:val="none"/>
              </w:rPr>
              <w:t xml:space="preserve">level </w:t>
            </w:r>
            <w:r w:rsidRPr="00272F02">
              <w:rPr>
                <w:rFonts w:eastAsia="MS Gothic"/>
                <w:sz w:val="20"/>
                <w:szCs w:val="20"/>
                <w:lang w:val="en-GB"/>
                <w14:ligatures w14:val="none"/>
              </w:rPr>
              <w:t>3 headings as needed.</w:t>
            </w:r>
          </w:p>
          <w:p w14:paraId="4974B429" w14:textId="68C81298" w:rsidR="00DC456D" w:rsidRPr="00272F02" w:rsidRDefault="00DC456D"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Identify any noninvestigator party responsible for evaluation of laboratory or other safety assessments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xml:space="preserve"> Sponsor or external Independent Data Monitoring Committee; cross</w:t>
            </w:r>
            <w:r w:rsidR="007F108F" w:rsidRPr="00272F02">
              <w:rPr>
                <w:rFonts w:eastAsiaTheme="minorEastAsia"/>
                <w:sz w:val="20"/>
                <w:szCs w:val="20"/>
                <w:lang w:eastAsia="ja-JP"/>
                <w14:ligatures w14:val="none"/>
              </w:rPr>
              <w:t xml:space="preserve"> </w:t>
            </w:r>
            <w:r w:rsidRPr="00272F02">
              <w:rPr>
                <w:rFonts w:eastAsiaTheme="minorEastAsia"/>
                <w:sz w:val="20"/>
                <w:szCs w:val="20"/>
                <w:lang w:eastAsia="ja-JP"/>
                <w14:ligatures w14:val="none"/>
              </w:rPr>
              <w:t xml:space="preserve">refer to Section 11.4 </w:t>
            </w:r>
            <w:r w:rsidR="008B3E34" w:rsidRPr="00272F02">
              <w:rPr>
                <w:rFonts w:eastAsiaTheme="minorEastAsia"/>
                <w:sz w:val="20"/>
                <w:szCs w:val="20"/>
                <w:lang w:eastAsia="ja-JP"/>
                <w14:ligatures w14:val="none"/>
              </w:rPr>
              <w:t xml:space="preserve">Committees </w:t>
            </w:r>
            <w:r w:rsidRPr="00272F02">
              <w:rPr>
                <w:rFonts w:eastAsiaTheme="minorEastAsia"/>
                <w:sz w:val="20"/>
                <w:szCs w:val="20"/>
                <w:lang w:eastAsia="ja-JP"/>
                <w14:ligatures w14:val="none"/>
              </w:rPr>
              <w:t>for details as applicable</w:t>
            </w:r>
            <w:r w:rsidR="002D3425" w:rsidRPr="00272F02">
              <w:rPr>
                <w:rFonts w:eastAsiaTheme="minorEastAsia"/>
                <w:sz w:val="20"/>
                <w:szCs w:val="20"/>
                <w:lang w:eastAsia="ja-JP"/>
                <w14:ligatures w14:val="none"/>
              </w:rPr>
              <w:t>)</w:t>
            </w:r>
            <w:r w:rsidR="007F108F" w:rsidRPr="00272F02">
              <w:rPr>
                <w:rFonts w:eastAsiaTheme="minorEastAsia"/>
                <w:sz w:val="20"/>
                <w:szCs w:val="20"/>
                <w:lang w:eastAsia="ja-JP"/>
                <w14:ligatures w14:val="none"/>
              </w:rPr>
              <w:t>.</w:t>
            </w:r>
          </w:p>
          <w:p w14:paraId="1D305EB1" w14:textId="77777777" w:rsidR="00DC456D" w:rsidRPr="00272F02" w:rsidRDefault="00DC456D"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Include guidelines for the medical management of relevant laboratory or other safety assessment abnormalities.</w:t>
            </w:r>
          </w:p>
          <w:p w14:paraId="5C212041" w14:textId="77777777" w:rsidR="00DC456D" w:rsidRPr="00272F02" w:rsidRDefault="00DC456D" w:rsidP="000B0480">
            <w:pPr>
              <w:keepLines/>
              <w:spacing w:line="240" w:lineRule="exact"/>
              <w:rPr>
                <w:rFonts w:eastAsia="MS Gothic"/>
                <w:sz w:val="20"/>
                <w:szCs w:val="20"/>
                <w:lang w:val="en-GB"/>
                <w14:ligatures w14:val="none"/>
              </w:rPr>
            </w:pPr>
          </w:p>
        </w:tc>
      </w:tr>
      <w:tr w:rsidR="00DB50C7" w:rsidRPr="00272F02" w14:paraId="108DE38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7B10E44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6785" w:type="dxa"/>
            <w:tcBorders>
              <w:top w:val="single" w:sz="4" w:space="0" w:color="auto"/>
              <w:left w:val="single" w:sz="4" w:space="0" w:color="auto"/>
              <w:bottom w:val="single" w:sz="4" w:space="0" w:color="auto"/>
              <w:right w:val="single" w:sz="4" w:space="0" w:color="auto"/>
            </w:tcBorders>
            <w:hideMark/>
          </w:tcPr>
          <w:p w14:paraId="5211D10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4A89CCF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E5E529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6785" w:type="dxa"/>
            <w:tcBorders>
              <w:top w:val="single" w:sz="4" w:space="0" w:color="auto"/>
              <w:left w:val="single" w:sz="4" w:space="0" w:color="auto"/>
              <w:bottom w:val="single" w:sz="4" w:space="0" w:color="auto"/>
              <w:right w:val="single" w:sz="4" w:space="0" w:color="auto"/>
            </w:tcBorders>
            <w:hideMark/>
          </w:tcPr>
          <w:p w14:paraId="739231B4" w14:textId="6C179549"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C1E1B27"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388DBE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6785" w:type="dxa"/>
            <w:tcBorders>
              <w:top w:val="single" w:sz="4" w:space="0" w:color="auto"/>
              <w:left w:val="single" w:sz="4" w:space="0" w:color="auto"/>
              <w:bottom w:val="single" w:sz="4" w:space="0" w:color="auto"/>
              <w:right w:val="single" w:sz="4" w:space="0" w:color="auto"/>
            </w:tcBorders>
          </w:tcPr>
          <w:p w14:paraId="55A37DCE" w14:textId="47E7CE82" w:rsidR="00DC456D" w:rsidRPr="00272F02" w:rsidRDefault="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w:t>
            </w:r>
          </w:p>
        </w:tc>
      </w:tr>
      <w:tr w:rsidR="00DB50C7" w:rsidRPr="00272F02" w14:paraId="0BBDAA3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A04A6C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6785" w:type="dxa"/>
            <w:tcBorders>
              <w:top w:val="single" w:sz="4" w:space="0" w:color="auto"/>
              <w:left w:val="single" w:sz="4" w:space="0" w:color="auto"/>
              <w:bottom w:val="single" w:sz="4" w:space="0" w:color="auto"/>
              <w:right w:val="single" w:sz="4" w:space="0" w:color="auto"/>
            </w:tcBorders>
            <w:hideMark/>
          </w:tcPr>
          <w:p w14:paraId="0F7EBA4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50F91F8"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637A0B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6785" w:type="dxa"/>
            <w:tcBorders>
              <w:top w:val="single" w:sz="4" w:space="0" w:color="auto"/>
              <w:left w:val="single" w:sz="4" w:space="0" w:color="auto"/>
              <w:bottom w:val="single" w:sz="4" w:space="0" w:color="auto"/>
              <w:right w:val="single" w:sz="4" w:space="0" w:color="auto"/>
            </w:tcBorders>
            <w:hideMark/>
          </w:tcPr>
          <w:p w14:paraId="1F1DC18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53956C1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 Safety Assessments and Procedures</w:t>
            </w:r>
          </w:p>
          <w:p w14:paraId="265FD23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714223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15FADB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6785" w:type="dxa"/>
            <w:tcBorders>
              <w:top w:val="single" w:sz="4" w:space="0" w:color="auto"/>
              <w:left w:val="single" w:sz="4" w:space="0" w:color="auto"/>
              <w:bottom w:val="single" w:sz="4" w:space="0" w:color="auto"/>
              <w:right w:val="single" w:sz="4" w:space="0" w:color="auto"/>
            </w:tcBorders>
            <w:hideMark/>
          </w:tcPr>
          <w:p w14:paraId="4E97F80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9C372EC" w14:textId="77777777" w:rsidR="00416556" w:rsidRPr="00272F02" w:rsidRDefault="00416556" w:rsidP="00910BB6"/>
    <w:p w14:paraId="1A71FB04" w14:textId="473BBCB6" w:rsidR="00DC456D" w:rsidRPr="00272F02" w:rsidRDefault="00DC456D" w:rsidP="00910BB6">
      <w:pPr>
        <w:pStyle w:val="Heading3"/>
        <w:rPr>
          <w:rFonts w:cs="Times New Roman"/>
          <w:b w:val="0"/>
          <w:bCs w:val="0"/>
        </w:rPr>
      </w:pPr>
      <w:r w:rsidRPr="00272F02">
        <w:rPr>
          <w:rFonts w:cs="Times New Roman"/>
        </w:rPr>
        <w:t>{Physical Examination}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A3827F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B78A2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93C5290" w14:textId="376F58EE"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8.4.1 {</w:t>
            </w:r>
            <w:r w:rsidRPr="00272F02">
              <w:rPr>
                <w:rFonts w:eastAsia="MS Gothic"/>
                <w:sz w:val="20"/>
                <w:szCs w:val="20"/>
                <w:lang w:val="en-GB"/>
                <w14:ligatures w14:val="none"/>
              </w:rPr>
              <w:t xml:space="preserve">Physical Examination} </w:t>
            </w:r>
          </w:p>
        </w:tc>
      </w:tr>
      <w:tr w:rsidR="00DB50C7" w:rsidRPr="00272F02" w14:paraId="38E620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621DC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D161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FB112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7C1FD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DE215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77FFC1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2CA9F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780EC8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57F0AA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A5A0E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21A59B7"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7420AC8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BF70B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545A80" w14:textId="22EA3F26"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Physical Exams are required </w:t>
            </w:r>
          </w:p>
        </w:tc>
      </w:tr>
      <w:tr w:rsidR="00DB50C7" w:rsidRPr="00272F02" w14:paraId="7745F1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88851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65FA74" w14:textId="0F855A31"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3F95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57789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3BAE53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8.4.1</w:t>
            </w:r>
          </w:p>
        </w:tc>
      </w:tr>
      <w:tr w:rsidR="00DB50C7" w:rsidRPr="00272F02" w14:paraId="497F32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6EF56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BC902D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Physical Examination</w:t>
            </w:r>
          </w:p>
        </w:tc>
      </w:tr>
      <w:tr w:rsidR="00DB50C7" w:rsidRPr="00272F02" w14:paraId="2ADB9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D062E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86EADA7" w14:textId="74BE2AD5"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xml:space="preserve">: </w:t>
            </w:r>
            <w:r w:rsidRPr="00272F02">
              <w:rPr>
                <w:rFonts w:eastAsia="MS Gothic"/>
                <w:sz w:val="20"/>
                <w:szCs w:val="20"/>
                <w14:ligatures w14:val="none"/>
              </w:rPr>
              <w:t>No</w:t>
            </w:r>
          </w:p>
          <w:p w14:paraId="7908BDED" w14:textId="2F11C586"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1E3C04BF"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5F6B1A4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1DE4E6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05C6F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9AF1C7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DBCD569" w14:textId="77777777" w:rsidR="00DC456D" w:rsidRPr="00272F02" w:rsidRDefault="00DC456D" w:rsidP="00DC456D">
      <w:pPr>
        <w:rPr>
          <w:rFonts w:eastAsiaTheme="minorEastAsia"/>
          <w:sz w:val="20"/>
          <w:szCs w:val="20"/>
          <w:lang w:eastAsia="ja-JP"/>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B3A73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3E62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B0305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{&lt;Physical Examination&gt;}</w:t>
            </w:r>
          </w:p>
        </w:tc>
      </w:tr>
      <w:tr w:rsidR="00DB50C7" w:rsidRPr="00272F02" w14:paraId="5DE2B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6770E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630C7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9D497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A86DF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E90889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A438D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F19B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46EF7E" w14:textId="34973629" w:rsidR="00837062"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C20989</w:t>
            </w:r>
          </w:p>
          <w:p w14:paraId="725E7C8D" w14:textId="4E8857A8"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7B34F90E" w14:textId="39DDD846"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The procedures for a systemic evaluation of the body and its functions using visual inspection, palpation, percussion and auscultation.</w:t>
            </w:r>
          </w:p>
        </w:tc>
      </w:tr>
      <w:tr w:rsidR="00DB50C7" w:rsidRPr="00272F02" w14:paraId="7511F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6DFF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B5F60D0" w14:textId="3770B58D" w:rsidR="00DC456D" w:rsidRPr="00272F02" w:rsidRDefault="5194B8A3" w:rsidP="00DC456D">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Include any specific instructions for the collection and interpretation of physical examinations</w:t>
            </w:r>
            <w:r w:rsidR="2F14DB8C" w:rsidRPr="00272F02">
              <w:rPr>
                <w:rFonts w:eastAsia="MS Gothic"/>
                <w:sz w:val="20"/>
                <w:szCs w:val="20"/>
                <w:lang w:val="en-GB"/>
                <w14:ligatures w14:val="none"/>
              </w:rPr>
              <w:t>.</w:t>
            </w:r>
          </w:p>
        </w:tc>
      </w:tr>
      <w:tr w:rsidR="00DB50C7" w:rsidRPr="00272F02" w14:paraId="3FBA21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4C278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95CBD9" w14:textId="0EBECD8C"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Physical Exams are required </w:t>
            </w:r>
          </w:p>
        </w:tc>
      </w:tr>
      <w:tr w:rsidR="00DB50C7" w:rsidRPr="00272F02" w14:paraId="1BC4E9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83B1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51F45C9" w14:textId="48E03EB6"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046F5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3E467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2205D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8.4.1</w:t>
            </w:r>
          </w:p>
        </w:tc>
      </w:tr>
      <w:tr w:rsidR="00DB50C7" w:rsidRPr="00272F02" w14:paraId="39A7CC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404FC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74127F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78280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1E90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266120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0CE77E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8.4.1 Physical Examination</w:t>
            </w:r>
          </w:p>
          <w:p w14:paraId="0BD9A45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C20989</w:t>
            </w:r>
          </w:p>
        </w:tc>
      </w:tr>
      <w:tr w:rsidR="00DB50C7" w:rsidRPr="00272F02" w14:paraId="62C728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975D4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DE2D9B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CC38703" w14:textId="77777777" w:rsidR="00416556" w:rsidRPr="00272F02" w:rsidRDefault="00416556" w:rsidP="00910BB6"/>
    <w:p w14:paraId="0D6F9372" w14:textId="20E5037D" w:rsidR="00DC456D" w:rsidRPr="00272F02" w:rsidRDefault="00DC456D" w:rsidP="00910BB6">
      <w:pPr>
        <w:pStyle w:val="Heading3"/>
        <w:rPr>
          <w:rFonts w:cs="Times New Roman"/>
          <w:b w:val="0"/>
          <w:bCs w:val="0"/>
        </w:rPr>
      </w:pPr>
      <w:r w:rsidRPr="00272F02">
        <w:rPr>
          <w:rFonts w:cs="Times New Roman"/>
        </w:rPr>
        <w:t>{Vital Signs}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FF55A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782AC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0E984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8.4.2{</w:t>
            </w:r>
            <w:r w:rsidRPr="00272F02">
              <w:rPr>
                <w:rFonts w:eastAsia="MS Gothic"/>
                <w:sz w:val="20"/>
                <w:szCs w:val="20"/>
                <w:lang w:val="en-GB"/>
                <w14:ligatures w14:val="none"/>
              </w:rPr>
              <w:t>Vital Signs}</w:t>
            </w:r>
          </w:p>
        </w:tc>
      </w:tr>
      <w:tr w:rsidR="00DB50C7" w:rsidRPr="00272F02" w14:paraId="4FE05F5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96FD5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81CE9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0067B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B63B3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30A5FB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E3280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BE66B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A76E4C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46877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6641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D197349"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lang w:val="en-GB"/>
                <w14:ligatures w14:val="none"/>
              </w:rPr>
              <w:t>N/A</w:t>
            </w:r>
          </w:p>
        </w:tc>
      </w:tr>
      <w:tr w:rsidR="00DB50C7" w:rsidRPr="00272F02" w14:paraId="3C039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B22C3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7B691" w14:textId="5DD2B790"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Vital Signs are required </w:t>
            </w:r>
          </w:p>
        </w:tc>
      </w:tr>
      <w:tr w:rsidR="00DB50C7" w:rsidRPr="00272F02" w14:paraId="2F9490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0712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319100" w14:textId="77D8FB48"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E92D10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86E67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43940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8.4.2</w:t>
            </w:r>
          </w:p>
        </w:tc>
      </w:tr>
      <w:tr w:rsidR="00DB50C7" w:rsidRPr="00272F02" w14:paraId="50BEC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6A808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DD21D6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Vital Signs</w:t>
            </w:r>
          </w:p>
        </w:tc>
      </w:tr>
      <w:tr w:rsidR="00DB50C7" w:rsidRPr="00272F02" w14:paraId="3D5BC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10F11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FE857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xml:space="preserve">: </w:t>
            </w:r>
            <w:r w:rsidRPr="00272F02">
              <w:rPr>
                <w:rFonts w:eastAsia="MS Gothic"/>
                <w:sz w:val="20"/>
                <w:szCs w:val="20"/>
                <w14:ligatures w14:val="none"/>
              </w:rPr>
              <w:t>No</w:t>
            </w:r>
          </w:p>
          <w:p w14:paraId="25529B85" w14:textId="57D360CC"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Assessments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499D5DFF"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6D24F1C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63AFEB1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3DBE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A387A1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6EDBAAFF"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41D37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BF55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3F07D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{&lt;Vital Signs&gt;}</w:t>
            </w:r>
          </w:p>
        </w:tc>
      </w:tr>
      <w:tr w:rsidR="00DB50C7" w:rsidRPr="00272F02" w14:paraId="5D473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6362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87D6C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77D3B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61955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7AB739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D3F05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A03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DDD2DE0" w14:textId="53C23122" w:rsidR="00837062"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C154628</w:t>
            </w:r>
          </w:p>
          <w:p w14:paraId="002FCAAA" w14:textId="7DA52555" w:rsidR="00F330A8"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r w:rsidRPr="00272F02" w:rsidDel="00F330A8">
              <w:rPr>
                <w:rFonts w:eastAsia="MS Gothic"/>
                <w:sz w:val="20"/>
                <w:szCs w:val="20"/>
                <w:lang w:val="en-GB"/>
                <w14:ligatures w14:val="none"/>
              </w:rPr>
              <w:t xml:space="preserve"> </w:t>
            </w:r>
          </w:p>
          <w:p w14:paraId="56686030" w14:textId="641C4480"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The procedures for measurements of the body's basic functions that provide insight into the health status of the person.</w:t>
            </w:r>
          </w:p>
        </w:tc>
      </w:tr>
      <w:tr w:rsidR="00DB50C7" w:rsidRPr="00272F02" w14:paraId="38B05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C8A6F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DB94C49" w14:textId="2B7CDD9C" w:rsidR="00DC456D" w:rsidRPr="00272F02" w:rsidRDefault="5194B8A3"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any specific instructions for the collection and interpretation of vital signs.</w:t>
            </w:r>
            <w:r w:rsidR="7C41CC13" w:rsidRPr="00272F02">
              <w:rPr>
                <w:rFonts w:eastAsia="MS Gothic"/>
                <w:sz w:val="20"/>
                <w:szCs w:val="20"/>
                <w:lang w:val="en-GB"/>
                <w14:ligatures w14:val="none"/>
              </w:rPr>
              <w:t xml:space="preserve"> </w:t>
            </w:r>
          </w:p>
        </w:tc>
      </w:tr>
      <w:tr w:rsidR="00DB50C7" w:rsidRPr="00272F02" w14:paraId="231AE7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73CA3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820F318" w14:textId="704E6DDB"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Vital Signs are required</w:t>
            </w:r>
          </w:p>
        </w:tc>
      </w:tr>
      <w:tr w:rsidR="00DB50C7" w:rsidRPr="00272F02" w14:paraId="71439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2F855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C1B6020" w14:textId="0BD94FA4"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277B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520AB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71D7F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8.4.2</w:t>
            </w:r>
          </w:p>
        </w:tc>
      </w:tr>
      <w:tr w:rsidR="00DB50C7" w:rsidRPr="00272F02" w14:paraId="581491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0531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80890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18755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13475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A3B69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51A048E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8.4.2 Vital Signs</w:t>
            </w:r>
          </w:p>
          <w:p w14:paraId="0D19601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C154628</w:t>
            </w:r>
          </w:p>
        </w:tc>
      </w:tr>
      <w:tr w:rsidR="00DB50C7" w:rsidRPr="00272F02" w14:paraId="28BBB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79F2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009E0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3B92D35" w14:textId="77777777" w:rsidR="00DC456D" w:rsidRPr="00272F02" w:rsidRDefault="00DC456D" w:rsidP="00DC456D">
      <w:pPr>
        <w:rPr>
          <w:sz w:val="20"/>
          <w:szCs w:val="20"/>
          <w14:ligatures w14:val="none"/>
        </w:rPr>
      </w:pPr>
    </w:p>
    <w:p w14:paraId="32081EC6" w14:textId="77777777" w:rsidR="00DC456D" w:rsidRPr="00272F02" w:rsidRDefault="00DC456D" w:rsidP="00910BB6">
      <w:pPr>
        <w:pStyle w:val="Heading3"/>
        <w:rPr>
          <w:rFonts w:cs="Times New Roman"/>
          <w:b w:val="0"/>
          <w:bCs w:val="0"/>
        </w:rPr>
      </w:pPr>
      <w:r w:rsidRPr="00272F02">
        <w:rPr>
          <w:rFonts w:cs="Times New Roman"/>
        </w:rPr>
        <w:t>{Electrocardiograms}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22671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1679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3F3D7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8.4.3{</w:t>
            </w:r>
            <w:r w:rsidRPr="00272F02">
              <w:rPr>
                <w:rFonts w:eastAsia="MS Gothic"/>
                <w:sz w:val="20"/>
                <w:szCs w:val="20"/>
                <w:lang w:val="en-GB"/>
                <w14:ligatures w14:val="none"/>
              </w:rPr>
              <w:t>Electrocardiograms}</w:t>
            </w:r>
          </w:p>
        </w:tc>
      </w:tr>
      <w:tr w:rsidR="00DB50C7" w:rsidRPr="00272F02" w14:paraId="5E87CDE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E972E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EA248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52841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394C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9F590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1596A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734B3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61A7DD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5FC2D1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633D4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0336BFE"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02E178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FA801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1042DA" w14:textId="2AD0FB6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Electrocardiograms are required</w:t>
            </w:r>
          </w:p>
        </w:tc>
      </w:tr>
      <w:tr w:rsidR="00DB50C7" w:rsidRPr="00272F02" w14:paraId="21CD25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E7988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5D404E9" w14:textId="2E497A6E"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E9B61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617201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36BA7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8.4.3</w:t>
            </w:r>
          </w:p>
        </w:tc>
      </w:tr>
      <w:tr w:rsidR="00DB50C7" w:rsidRPr="00272F02" w14:paraId="5444A48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0042B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70CE1F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Electrocardiograms</w:t>
            </w:r>
          </w:p>
        </w:tc>
      </w:tr>
      <w:tr w:rsidR="00DB50C7" w:rsidRPr="00272F02" w14:paraId="60B8FD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7CD6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40529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xml:space="preserve">: </w:t>
            </w:r>
            <w:r w:rsidRPr="00272F02">
              <w:rPr>
                <w:rFonts w:eastAsia="MS Gothic"/>
                <w:sz w:val="20"/>
                <w:szCs w:val="20"/>
                <w14:ligatures w14:val="none"/>
              </w:rPr>
              <w:t>No</w:t>
            </w:r>
          </w:p>
          <w:p w14:paraId="4BAC7691" w14:textId="63355803"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Assessments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1CFA95E3"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324D761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0B4A4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DEC54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442A1E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C0C74B8"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6AE3FB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E67E8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91BA8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{&lt;Electrocardiograms&gt;}</w:t>
            </w:r>
          </w:p>
        </w:tc>
      </w:tr>
      <w:tr w:rsidR="00DB50C7" w:rsidRPr="00272F02" w14:paraId="4E572B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FF5F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1B3F4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3252F6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2B3F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2E956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27F604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98A29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3E030BAC" w14:textId="468F1E03" w:rsidR="00837062"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C168186</w:t>
            </w:r>
          </w:p>
          <w:p w14:paraId="15E391D7" w14:textId="648CE7F9"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069F4A67" w14:textId="6D78091B" w:rsidR="00DC456D" w:rsidRPr="00272F02" w:rsidRDefault="00DC456D" w:rsidP="19DB19D3">
            <w:pPr>
              <w:keepLines/>
              <w:spacing w:line="240" w:lineRule="exact"/>
              <w:rPr>
                <w:rFonts w:eastAsia="MS Gothic"/>
                <w:sz w:val="20"/>
                <w:szCs w:val="20"/>
                <w:lang w:val="en-GB"/>
                <w14:ligatures w14:val="none"/>
              </w:rPr>
            </w:pPr>
            <w:r w:rsidRPr="00272F02">
              <w:rPr>
                <w:rFonts w:eastAsia="MS Gothic"/>
                <w:sz w:val="20"/>
                <w:szCs w:val="20"/>
                <w:lang w:val="en-GB"/>
                <w14:ligatures w14:val="none"/>
              </w:rPr>
              <w:t>The procedures for the recordings produced by the variations in electrical potential caused by electrical activity of the heart muscle and detected at the body surface, as a method for studying the action of the heart muscle.</w:t>
            </w:r>
          </w:p>
        </w:tc>
      </w:tr>
      <w:tr w:rsidR="00DB50C7" w:rsidRPr="00272F02" w14:paraId="02C35A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1557A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61CFFA54" w14:textId="3F66A339" w:rsidR="00DC456D" w:rsidRPr="00272F02" w:rsidRDefault="5194B8A3" w:rsidP="001E2F35">
            <w:pPr>
              <w:keepLines/>
              <w:spacing w:line="240" w:lineRule="exact"/>
              <w:rPr>
                <w:rFonts w:eastAsia="MS Mincho"/>
                <w:sz w:val="20"/>
                <w:szCs w:val="20"/>
                <w14:ligatures w14:val="none"/>
              </w:rPr>
            </w:pPr>
            <w:r w:rsidRPr="00272F02">
              <w:rPr>
                <w:rFonts w:eastAsia="MS Gothic"/>
                <w:sz w:val="20"/>
                <w:szCs w:val="20"/>
                <w:lang w:val="en-GB"/>
                <w14:ligatures w14:val="none"/>
              </w:rPr>
              <w:t>Include any specific instructions for the collection, interpretation, and archiving of ECGs.</w:t>
            </w:r>
          </w:p>
        </w:tc>
      </w:tr>
      <w:tr w:rsidR="00DB50C7" w:rsidRPr="00272F02" w14:paraId="1B5028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81647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F71792" w14:textId="064B797E"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2EDAF6AF"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3DAC4C58" w:rsidRPr="00272F02">
              <w:rPr>
                <w:rFonts w:eastAsia="MS Gothic"/>
                <w:sz w:val="20"/>
                <w:szCs w:val="20"/>
                <w:lang w:val="en-GB" w:eastAsia="ja-JP"/>
                <w14:ligatures w14:val="none"/>
              </w:rPr>
              <w:t xml:space="preserve"> </w:t>
            </w:r>
            <w:r w:rsidRPr="00272F02">
              <w:rPr>
                <w:rFonts w:eastAsia="MS Gothic"/>
                <w:sz w:val="20"/>
                <w:szCs w:val="20"/>
                <w:lang w:val="en-GB"/>
                <w14:ligatures w14:val="none"/>
              </w:rPr>
              <w:t>when Electrocardiograms are required</w:t>
            </w:r>
          </w:p>
        </w:tc>
      </w:tr>
      <w:tr w:rsidR="00DB50C7" w:rsidRPr="00272F02" w14:paraId="401B1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35A9F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EC5AA17" w14:textId="46BDDD49"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020F3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D6DC0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A961FD" w14:textId="697D0CC2" w:rsidR="00DC456D" w:rsidRPr="00272F02" w:rsidRDefault="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8.4.3</w:t>
            </w:r>
          </w:p>
        </w:tc>
      </w:tr>
      <w:tr w:rsidR="00DB50C7" w:rsidRPr="00272F02" w14:paraId="59311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CAE2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C2316D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6B69A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01FA6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EF111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870500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8.4.3 Electrocardiograms</w:t>
            </w:r>
          </w:p>
          <w:p w14:paraId="77BA720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C168186</w:t>
            </w:r>
          </w:p>
        </w:tc>
      </w:tr>
      <w:tr w:rsidR="00DB50C7" w:rsidRPr="00272F02" w14:paraId="6F95C5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8574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1931B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FBB0F71" w14:textId="77777777" w:rsidR="00DC456D" w:rsidRPr="00272F02" w:rsidRDefault="00DC456D" w:rsidP="00910BB6">
      <w:pPr>
        <w:pStyle w:val="Heading3"/>
        <w:rPr>
          <w:rFonts w:cs="Times New Roman"/>
          <w:b w:val="0"/>
          <w:bCs w:val="0"/>
        </w:rPr>
      </w:pPr>
      <w:r w:rsidRPr="00272F02">
        <w:rPr>
          <w:rFonts w:cs="Times New Roman"/>
        </w:rPr>
        <w:t>{Clinical Laboratory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E9C48A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4C3AB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5746D9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8.4.4 {</w:t>
            </w:r>
            <w:r w:rsidRPr="00272F02">
              <w:rPr>
                <w:rFonts w:eastAsia="MS Gothic"/>
                <w:sz w:val="20"/>
                <w:szCs w:val="20"/>
                <w:lang w:val="en-GB"/>
                <w14:ligatures w14:val="none"/>
              </w:rPr>
              <w:t>Clinical Laboratory Assessments</w:t>
            </w:r>
            <w:r w:rsidRPr="00272F02">
              <w:rPr>
                <w:rFonts w:eastAsia="MS Gothic"/>
                <w:sz w:val="20"/>
                <w:szCs w:val="20"/>
                <w14:ligatures w14:val="none"/>
              </w:rPr>
              <w:t>}</w:t>
            </w:r>
          </w:p>
        </w:tc>
      </w:tr>
      <w:tr w:rsidR="00DB50C7" w:rsidRPr="00272F02" w14:paraId="607EA8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B83C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1C79E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08D2C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8FEF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FAEE1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H </w:t>
            </w:r>
          </w:p>
        </w:tc>
      </w:tr>
      <w:tr w:rsidR="00DB50C7" w:rsidRPr="00272F02" w14:paraId="65F5B5B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E912B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27FA55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E1B79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483A0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3E688D0"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6D8FD84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E04A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A42799" w14:textId="512E7A7E"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Clinical Laboratory Assessments are required</w:t>
            </w:r>
          </w:p>
        </w:tc>
      </w:tr>
      <w:tr w:rsidR="00DB50C7" w:rsidRPr="00272F02" w14:paraId="4F5EE0D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8B80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6943E7" w14:textId="7F1E273C"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14C564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E37AF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F1CCD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8.4.4</w:t>
            </w:r>
          </w:p>
        </w:tc>
      </w:tr>
      <w:tr w:rsidR="00DB50C7" w:rsidRPr="00272F02" w14:paraId="58D836B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95E90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A18EA0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Clinical Laboratory Assessments</w:t>
            </w:r>
          </w:p>
        </w:tc>
      </w:tr>
      <w:tr w:rsidR="00DB50C7" w:rsidRPr="00272F02" w14:paraId="183D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C83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88FFF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xml:space="preserve">: </w:t>
            </w:r>
            <w:r w:rsidRPr="00272F02">
              <w:rPr>
                <w:rFonts w:eastAsia="MS Gothic"/>
                <w:sz w:val="20"/>
                <w:szCs w:val="20"/>
                <w14:ligatures w14:val="none"/>
              </w:rPr>
              <w:t>No</w:t>
            </w:r>
          </w:p>
          <w:p w14:paraId="14D03E56" w14:textId="58458D06"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Assessments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503D175D"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13F4250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34EB2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2DB3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A2051B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CD8ADF7"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70BB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6A75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19F4AF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{&lt;Clinical Safety Laboratory Assessments&gt;</w:t>
            </w:r>
            <w:r w:rsidRPr="00272F02">
              <w:rPr>
                <w:rFonts w:eastAsia="MS Gothic"/>
                <w:sz w:val="20"/>
                <w:szCs w:val="20"/>
                <w14:ligatures w14:val="none"/>
              </w:rPr>
              <w:t>}</w:t>
            </w:r>
          </w:p>
        </w:tc>
      </w:tr>
      <w:tr w:rsidR="00DB50C7" w:rsidRPr="00272F02" w14:paraId="4A1B24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93434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8951F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AF68D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71D2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3615F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B13C1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97057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65E9C1A" w14:textId="54C69BEA"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069777BA" w14:textId="61ED771F"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095E208F" w14:textId="1C3658D7" w:rsidR="00DC456D" w:rsidRPr="00272F02" w:rsidRDefault="001E2F35"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Trial-related laboratory assessments and procedures</w:t>
            </w:r>
            <w:r w:rsidR="00DC456D" w:rsidRPr="00272F02">
              <w:rPr>
                <w:rFonts w:eastAsia="MS Gothic"/>
                <w:sz w:val="20"/>
                <w:szCs w:val="20"/>
                <w:lang w:val="en-GB"/>
                <w14:ligatures w14:val="none"/>
              </w:rPr>
              <w:t xml:space="preserve"> related to participant safety.</w:t>
            </w:r>
          </w:p>
        </w:tc>
      </w:tr>
      <w:tr w:rsidR="00DB50C7" w:rsidRPr="00272F02" w14:paraId="147335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EA3A0" w14:textId="77777777" w:rsidR="00DC456D" w:rsidRPr="00272F02" w:rsidRDefault="00DC456D" w:rsidP="00DC456D">
            <w:pPr>
              <w:keepLines/>
              <w:spacing w:line="240" w:lineRule="exact"/>
              <w:rPr>
                <w:rFonts w:eastAsia="MS Gothic"/>
                <w:b/>
                <w:bCs/>
                <w:sz w:val="20"/>
                <w:szCs w:val="20"/>
                <w:lang w:val="en-GB"/>
                <w14:ligatures w14:val="none"/>
              </w:rPr>
            </w:pPr>
            <w:r w:rsidRPr="00272F02">
              <w:rPr>
                <w:rFonts w:eastAsia="MS Gothic"/>
                <w:b/>
                <w:bCs/>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6D7F5FC" w14:textId="12BA5FA6" w:rsidR="00DC456D" w:rsidRPr="00272F02" w:rsidRDefault="006D309A"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Describe</w:t>
            </w:r>
            <w:r w:rsidR="003224B3" w:rsidRPr="00272F02">
              <w:rPr>
                <w:rFonts w:eastAsia="MS Gothic"/>
                <w:sz w:val="20"/>
                <w:szCs w:val="20"/>
                <w:lang w:val="en-GB"/>
                <w14:ligatures w14:val="none"/>
              </w:rPr>
              <w:t xml:space="preserve"> </w:t>
            </w:r>
            <w:r w:rsidR="00DC456D" w:rsidRPr="00272F02">
              <w:rPr>
                <w:rFonts w:eastAsia="MS Gothic"/>
                <w:sz w:val="20"/>
                <w:szCs w:val="20"/>
                <w:lang w:val="en-GB"/>
                <w14:ligatures w14:val="none"/>
              </w:rPr>
              <w:t>any specific instructions for the collection and interpretation of clinical laboratory assessments</w:t>
            </w:r>
            <w:r w:rsidR="003224B3" w:rsidRPr="00272F02">
              <w:rPr>
                <w:rFonts w:eastAsia="MS Gothic"/>
                <w:sz w:val="20"/>
                <w:szCs w:val="20"/>
                <w:lang w:val="en-GB"/>
                <w14:ligatures w14:val="none"/>
              </w:rPr>
              <w:t>, including:</w:t>
            </w:r>
          </w:p>
          <w:p w14:paraId="46049B9D" w14:textId="12F42445" w:rsidR="00DC456D" w:rsidRPr="00272F02" w:rsidRDefault="007F108F"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w:t>
            </w:r>
            <w:r w:rsidR="00DC456D" w:rsidRPr="00272F02">
              <w:rPr>
                <w:rFonts w:eastAsiaTheme="minorEastAsia"/>
                <w:sz w:val="20"/>
                <w:szCs w:val="20"/>
                <w:lang w:eastAsia="ja-JP"/>
                <w14:ligatures w14:val="none"/>
              </w:rPr>
              <w:t>ype of laboratory (central/local/hybrid)</w:t>
            </w:r>
          </w:p>
          <w:p w14:paraId="39D2B26C"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acceptability of additional tests deemed necessary by the investigator or local regulations</w:t>
            </w:r>
          </w:p>
          <w:p w14:paraId="6313B1A6" w14:textId="3B20310D"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instructions for situations in which central laboratory results are not available in time for trial intervention and/or response evaluation, or in the event of a severe disruption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xml:space="preserve"> a pandemic or natural disaster)</w:t>
            </w:r>
          </w:p>
          <w:p w14:paraId="05931409"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treatment algorithms for results out of normal range</w:t>
            </w:r>
          </w:p>
          <w:p w14:paraId="52DA1C0E" w14:textId="107E4622" w:rsidR="00DC456D" w:rsidRPr="00272F02" w:rsidRDefault="003224B3" w:rsidP="00444021">
            <w:pPr>
              <w:numPr>
                <w:ilvl w:val="0"/>
                <w:numId w:val="37"/>
              </w:numPr>
              <w:spacing w:before="120" w:after="120" w:line="280" w:lineRule="atLeast"/>
              <w:rPr>
                <w:rFonts w:eastAsia="MS Gothic"/>
                <w:sz w:val="20"/>
                <w:szCs w:val="20"/>
                <w:lang w:val="en-GB"/>
                <w14:ligatures w14:val="none"/>
              </w:rPr>
            </w:pPr>
            <w:r w:rsidRPr="00272F02">
              <w:rPr>
                <w:rFonts w:eastAsiaTheme="minorEastAsia"/>
                <w:sz w:val="20"/>
                <w:szCs w:val="20"/>
                <w:lang w:eastAsia="ja-JP"/>
                <w14:ligatures w14:val="none"/>
              </w:rPr>
              <w:t xml:space="preserve">cross </w:t>
            </w:r>
            <w:r w:rsidR="00244A5A">
              <w:rPr>
                <w:rFonts w:eastAsiaTheme="minorEastAsia"/>
                <w:sz w:val="20"/>
                <w:szCs w:val="20"/>
                <w:lang w:eastAsia="ja-JP"/>
                <w14:ligatures w14:val="none"/>
              </w:rPr>
              <w:t>reference</w:t>
            </w:r>
            <w:r w:rsidR="00DC456D" w:rsidRPr="00272F02">
              <w:rPr>
                <w:rFonts w:eastAsiaTheme="minorEastAsia"/>
                <w:sz w:val="20"/>
                <w:szCs w:val="20"/>
                <w:lang w:eastAsia="ja-JP"/>
                <w14:ligatures w14:val="none"/>
              </w:rPr>
              <w:t xml:space="preserve"> Section 12.1 Clinical Laboratory Tests for lab</w:t>
            </w:r>
            <w:r w:rsidRPr="00272F02">
              <w:rPr>
                <w:rFonts w:eastAsiaTheme="minorEastAsia"/>
                <w:sz w:val="20"/>
                <w:szCs w:val="20"/>
                <w:lang w:eastAsia="ja-JP"/>
                <w14:ligatures w14:val="none"/>
              </w:rPr>
              <w:t>oratory</w:t>
            </w:r>
            <w:r w:rsidR="00DC456D" w:rsidRPr="00272F02">
              <w:rPr>
                <w:rFonts w:eastAsiaTheme="minorEastAsia"/>
                <w:sz w:val="20"/>
                <w:szCs w:val="20"/>
                <w:lang w:eastAsia="ja-JP"/>
                <w14:ligatures w14:val="none"/>
              </w:rPr>
              <w:t xml:space="preserve"> assessment panels</w:t>
            </w:r>
          </w:p>
        </w:tc>
      </w:tr>
      <w:tr w:rsidR="00DB50C7" w:rsidRPr="00272F02" w14:paraId="2D3FEB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DD349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3722D4" w14:textId="53B0047F"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Clinical Laboratory Assessments are required</w:t>
            </w:r>
          </w:p>
        </w:tc>
      </w:tr>
      <w:tr w:rsidR="00DB50C7" w:rsidRPr="00272F02" w14:paraId="4EE20C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0D1F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C4D311" w14:textId="22A96B08"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0C72A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A858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5E22C3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8.4.4</w:t>
            </w:r>
          </w:p>
        </w:tc>
      </w:tr>
      <w:tr w:rsidR="00DB50C7" w:rsidRPr="00272F02" w14:paraId="33A94B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B449E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68411B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5484E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30C9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96742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5F3466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8.4.4 Clinical Laboratory Assessments</w:t>
            </w:r>
          </w:p>
          <w:p w14:paraId="30E0A5E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29024B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E331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F9B0D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82972E3" w14:textId="77777777" w:rsidR="00DC456D" w:rsidRPr="00272F02" w:rsidRDefault="00DC456D" w:rsidP="00DC456D">
      <w:pPr>
        <w:rPr>
          <w:sz w:val="20"/>
          <w:szCs w:val="20"/>
          <w14:ligatures w14:val="none"/>
        </w:rPr>
      </w:pPr>
    </w:p>
    <w:p w14:paraId="492949BA" w14:textId="77777777" w:rsidR="00DC456D" w:rsidRPr="00272F02" w:rsidRDefault="00DC456D" w:rsidP="00910BB6">
      <w:pPr>
        <w:pStyle w:val="Heading3"/>
        <w:rPr>
          <w:rFonts w:cs="Times New Roman"/>
          <w:b w:val="0"/>
          <w:bCs w:val="0"/>
        </w:rPr>
      </w:pPr>
      <w:r w:rsidRPr="00272F02">
        <w:rPr>
          <w:rFonts w:cs="Times New Roman"/>
        </w:rPr>
        <w:t>{Pregnancy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272F02" w14:paraId="036C88F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FFE478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690BC409"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14:ligatures w14:val="none"/>
              </w:rPr>
              <w:t>8.4.5 {Pregnancy Testing}</w:t>
            </w:r>
          </w:p>
        </w:tc>
      </w:tr>
      <w:tr w:rsidR="00DB50C7" w:rsidRPr="00272F02" w14:paraId="36AABAE0"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5CFB46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3C48247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AAB6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ECFE33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184C858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H </w:t>
            </w:r>
          </w:p>
        </w:tc>
      </w:tr>
      <w:tr w:rsidR="00DB50C7" w:rsidRPr="00272F02" w14:paraId="01A314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DF46F5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155F3C9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27B2FBA2"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851FD0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C64879A" w14:textId="77777777" w:rsidR="00DC456D" w:rsidRPr="00272F02" w:rsidRDefault="5194B8A3"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N/A</w:t>
            </w:r>
          </w:p>
        </w:tc>
      </w:tr>
      <w:tr w:rsidR="00DB50C7" w:rsidRPr="00272F02" w14:paraId="6608073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86C43C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0C70FF8A" w14:textId="2412DB71"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w:t>
            </w:r>
            <w:r w:rsidRPr="00272F02">
              <w:rPr>
                <w:rFonts w:eastAsia="MS Gothic"/>
                <w:sz w:val="20"/>
                <w:szCs w:val="20"/>
                <w14:ligatures w14:val="none"/>
              </w:rPr>
              <w:t xml:space="preserve">Pregnancy Testing is required </w:t>
            </w:r>
          </w:p>
        </w:tc>
      </w:tr>
      <w:tr w:rsidR="00DB50C7" w:rsidRPr="00272F02" w14:paraId="27F229B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0A41D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6D8BD187" w14:textId="02794277"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D82EAC7"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038480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5A30CF0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8.4.5</w:t>
            </w:r>
          </w:p>
        </w:tc>
      </w:tr>
      <w:tr w:rsidR="00DB50C7" w:rsidRPr="00272F02" w14:paraId="55EC6C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275A6B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36898CD4" w14:textId="00F77C7E"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14:ligatures w14:val="none"/>
              </w:rPr>
              <w:t>Pregnancy Testing</w:t>
            </w:r>
          </w:p>
        </w:tc>
      </w:tr>
      <w:tr w:rsidR="00DB50C7" w:rsidRPr="00272F02" w14:paraId="1A4414C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A072E3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3083DCE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DBF42BE" w14:textId="57552E10"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Assessments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31E8343B"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3D705A4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C86912C"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0DF19D3"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49EE783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17C31DB" w14:textId="77777777" w:rsidR="00DC456D" w:rsidRPr="00272F02"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272F02" w14:paraId="574F413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491757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5B5497C5" w14:textId="6A16F1D3"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{&lt;Pregnancy Testing&gt;</w:t>
            </w:r>
            <w:r w:rsidRPr="00272F02">
              <w:rPr>
                <w:rFonts w:eastAsia="MS Gothic"/>
                <w:sz w:val="20"/>
                <w:szCs w:val="20"/>
                <w14:ligatures w14:val="none"/>
              </w:rPr>
              <w:t>}</w:t>
            </w:r>
          </w:p>
        </w:tc>
      </w:tr>
      <w:tr w:rsidR="00DB50C7" w:rsidRPr="00272F02" w14:paraId="2033221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6860DB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2FC7D49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A6C8A7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64AF642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7A32FC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F676B47"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0887F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tcPr>
          <w:p w14:paraId="7BD8CBB8" w14:textId="770E2127" w:rsidR="00837062"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C92949</w:t>
            </w:r>
          </w:p>
          <w:p w14:paraId="470C580A" w14:textId="0DF8B9FB"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5A80EF4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Any examination performed to assess if a female is gravid.</w:t>
            </w:r>
          </w:p>
        </w:tc>
      </w:tr>
      <w:tr w:rsidR="00DB50C7" w:rsidRPr="00272F02" w14:paraId="0A387728"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8B546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5EF22313" w14:textId="22E73A77" w:rsidR="00DC456D" w:rsidRPr="00272F02" w:rsidRDefault="00DC456D" w:rsidP="00910BB6">
            <w:pPr>
              <w:keepLines/>
              <w:spacing w:line="240" w:lineRule="exact"/>
              <w:rPr>
                <w:rFonts w:eastAsia="MS Gothic"/>
                <w:sz w:val="20"/>
                <w:szCs w:val="20"/>
                <w14:ligatures w14:val="none"/>
              </w:rPr>
            </w:pPr>
            <w:r w:rsidRPr="00272F02">
              <w:rPr>
                <w:rFonts w:eastAsia="MS Mincho"/>
                <w:sz w:val="20"/>
                <w:szCs w:val="20"/>
                <w:lang w:eastAsia="ja-JP"/>
                <w14:ligatures w14:val="none"/>
              </w:rPr>
              <w:t xml:space="preserve">Include any specific instructions for the collection and interpretation of pregnancy testing. </w:t>
            </w:r>
          </w:p>
        </w:tc>
      </w:tr>
      <w:tr w:rsidR="00DB50C7" w:rsidRPr="00272F02" w14:paraId="79D9D09A"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33FF88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382EE37C" w14:textId="1BBAA952"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w:t>
            </w:r>
            <w:r w:rsidRPr="00272F02">
              <w:rPr>
                <w:rFonts w:eastAsia="MS Gothic"/>
                <w:sz w:val="20"/>
                <w:szCs w:val="20"/>
                <w14:ligatures w14:val="none"/>
              </w:rPr>
              <w:t>Pregnancy Testing is required</w:t>
            </w:r>
          </w:p>
        </w:tc>
      </w:tr>
      <w:tr w:rsidR="00DB50C7" w:rsidRPr="00272F02" w14:paraId="687DD730"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424ABD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7DE22A4D" w14:textId="62FE6A35"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E9B4211"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EB5392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495EA2E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8.4.5</w:t>
            </w:r>
          </w:p>
        </w:tc>
      </w:tr>
      <w:tr w:rsidR="00DB50C7" w:rsidRPr="00272F02" w14:paraId="4318652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542661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4F5320A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9F90082"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9ED9C1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4B8A72D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964F422" w14:textId="2BFFC0AD"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8.4.5 Pregnancy Testing</w:t>
            </w:r>
          </w:p>
          <w:p w14:paraId="50F6752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C92949</w:t>
            </w:r>
          </w:p>
        </w:tc>
      </w:tr>
      <w:tr w:rsidR="00DB50C7" w:rsidRPr="00272F02" w14:paraId="7B9FA1F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0953C9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7841492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0614E5F" w14:textId="77777777" w:rsidR="00DC456D" w:rsidRPr="00272F02" w:rsidRDefault="00DC456D" w:rsidP="00DC456D">
      <w:pPr>
        <w:rPr>
          <w:sz w:val="20"/>
          <w:szCs w:val="20"/>
          <w14:ligatures w14:val="none"/>
        </w:rPr>
      </w:pPr>
    </w:p>
    <w:p w14:paraId="00085DAB" w14:textId="77777777" w:rsidR="00DC456D" w:rsidRPr="00272F02" w:rsidRDefault="00DC456D" w:rsidP="00910BB6">
      <w:pPr>
        <w:pStyle w:val="Heading3"/>
        <w:rPr>
          <w:rFonts w:cs="Times New Roman"/>
          <w:b w:val="0"/>
          <w:bCs w:val="0"/>
        </w:rPr>
      </w:pPr>
      <w:r w:rsidRPr="00272F02">
        <w:rPr>
          <w:rFonts w:cs="Times New Roman"/>
        </w:rPr>
        <w:t>{Suicidal Ideation and Behaviour Risk Monitoring}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ABE4F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FE23B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FACFEF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8.4.6 {Suicidal Ideation and Behaviour Risk Monitoring}</w:t>
            </w:r>
          </w:p>
        </w:tc>
      </w:tr>
      <w:tr w:rsidR="00DB50C7" w:rsidRPr="00272F02" w14:paraId="23CEA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F33E5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AA6AC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466BB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698F0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1A0799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2690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35F48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4F3A76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9F5FC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032A4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7A9D6C" w14:textId="77777777" w:rsidR="00DC456D" w:rsidRPr="00272F02" w:rsidRDefault="5194B8A3"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N/A</w:t>
            </w:r>
          </w:p>
        </w:tc>
      </w:tr>
      <w:tr w:rsidR="00DB50C7" w:rsidRPr="00272F02" w14:paraId="13D104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ECF96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29E207" w14:textId="139ED2D6"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Suicidal Ideation and Behaviour Risk Monitoring are required </w:t>
            </w:r>
          </w:p>
        </w:tc>
      </w:tr>
      <w:tr w:rsidR="00DB50C7" w:rsidRPr="00272F02" w14:paraId="0F3C7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4983AC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F14E25A" w14:textId="4F0B17C2"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D100D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C71D4F"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BC18C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8.4.6</w:t>
            </w:r>
          </w:p>
        </w:tc>
      </w:tr>
      <w:tr w:rsidR="00DB50C7" w:rsidRPr="00272F02" w14:paraId="131C94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DBDA1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C4A229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Suicidal Ideation and Behaviour Risk Monitoring</w:t>
            </w:r>
          </w:p>
        </w:tc>
      </w:tr>
      <w:tr w:rsidR="00DB50C7" w:rsidRPr="00272F02" w14:paraId="4D79FE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66ABD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DB9A9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6C68F3E" w14:textId="79D4FFFD"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8.4 Safety Assessments and Procedures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2363A4D9"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0A71DEB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4E03C9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1AD88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F27F2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25C4CD6" w14:textId="77777777" w:rsidR="00DC456D" w:rsidRPr="00272F02"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338065C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9FC6B8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3B7212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{&lt;Suicidal Ideation and Behaviour Risk Monitoring&gt;}</w:t>
            </w:r>
          </w:p>
        </w:tc>
      </w:tr>
      <w:tr w:rsidR="00DB50C7" w:rsidRPr="00272F02" w14:paraId="5B1B552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FCC95F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46A24AC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839782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9FE25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AB9E2A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441BBD8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6FC3A60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200BCB6C" w14:textId="65394A69"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7F87AFF1" w14:textId="719637CC"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1E692E23" w14:textId="3A83C6A7" w:rsidR="00DC456D" w:rsidRPr="00272F02" w:rsidRDefault="00DC456D" w:rsidP="00910BB6">
            <w:pPr>
              <w:keepLines/>
              <w:tabs>
                <w:tab w:val="left" w:pos="2230"/>
              </w:tabs>
              <w:spacing w:line="240" w:lineRule="exact"/>
              <w:rPr>
                <w:rFonts w:eastAsia="MS Gothic"/>
                <w:sz w:val="20"/>
                <w:szCs w:val="20"/>
                <w:lang w:val="en-GB"/>
                <w14:ligatures w14:val="none"/>
              </w:rPr>
            </w:pPr>
            <w:r w:rsidRPr="00272F02">
              <w:rPr>
                <w:rFonts w:eastAsia="MS Gothic"/>
                <w:sz w:val="20"/>
                <w:szCs w:val="20"/>
                <w:lang w:val="en-GB"/>
                <w14:ligatures w14:val="none"/>
              </w:rPr>
              <w:t>A description of data collection procedures and analysis related to suicidal ideation and behaviour risk monitoring.</w:t>
            </w:r>
          </w:p>
        </w:tc>
      </w:tr>
      <w:tr w:rsidR="00DB50C7" w:rsidRPr="00272F02" w14:paraId="7330D65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7436C9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tcPr>
          <w:p w14:paraId="7349D9AE" w14:textId="4A137C89" w:rsidR="00DC456D" w:rsidRPr="00272F02" w:rsidRDefault="286BFEFF" w:rsidP="001E2F35">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 xml:space="preserve">If the trial meets any of the criteria requiring suicidal ideation and behaviour risk monitoring by the guidance/guideline in each region, include justification for the need for suicidal ideation and behaviour risk monitoring in the study and add any specific instructions for the collection and interpretation of the assessment. In case this is an AESI in the study, justification </w:t>
            </w:r>
            <w:r w:rsidR="006D309A" w:rsidRPr="00272F02">
              <w:rPr>
                <w:rFonts w:eastAsia="MS Gothic"/>
                <w:sz w:val="20"/>
                <w:szCs w:val="20"/>
                <w:lang w:val="en-GB"/>
                <w14:ligatures w14:val="none"/>
              </w:rPr>
              <w:t xml:space="preserve">should </w:t>
            </w:r>
            <w:r w:rsidRPr="00272F02">
              <w:rPr>
                <w:rFonts w:eastAsia="MS Gothic"/>
                <w:sz w:val="20"/>
                <w:szCs w:val="20"/>
                <w:lang w:val="en-GB"/>
                <w14:ligatures w14:val="none"/>
              </w:rPr>
              <w:t xml:space="preserve">also be provided in </w:t>
            </w:r>
            <w:r w:rsidR="006D309A" w:rsidRPr="00272F02">
              <w:rPr>
                <w:rFonts w:eastAsia="MS Gothic"/>
                <w:sz w:val="20"/>
                <w:szCs w:val="20"/>
                <w:lang w:val="en-GB"/>
                <w14:ligatures w14:val="none"/>
              </w:rPr>
              <w:t>Section 9.2.4 Adverse Events of Special Interest</w:t>
            </w:r>
            <w:r w:rsidRPr="00272F02">
              <w:rPr>
                <w:rFonts w:eastAsia="MS Gothic"/>
                <w:sz w:val="20"/>
                <w:szCs w:val="20"/>
                <w:lang w:val="en-GB"/>
                <w14:ligatures w14:val="none"/>
              </w:rPr>
              <w:t>.</w:t>
            </w:r>
          </w:p>
        </w:tc>
      </w:tr>
      <w:tr w:rsidR="00DB50C7" w:rsidRPr="00272F02" w14:paraId="14CAC875"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39C3B8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BA35A45" w14:textId="689D600B"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Suicidal Ideation and Behaviour Risk Monitoring are required</w:t>
            </w:r>
          </w:p>
        </w:tc>
      </w:tr>
      <w:tr w:rsidR="00DB50C7" w:rsidRPr="00272F02" w14:paraId="1866528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78FD9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36A5F9A0" w14:textId="787A82C0"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6EABA6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879ECDA"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23C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8.4.6</w:t>
            </w:r>
          </w:p>
        </w:tc>
      </w:tr>
      <w:tr w:rsidR="00DB50C7" w:rsidRPr="00272F02" w14:paraId="6FCBEC2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5FCF09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3A659B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BEB568D"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D2ED8D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940F5E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C25DA3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8.4.6 Suicidal Ideation and Behaviour Risk Monitoring</w:t>
            </w:r>
          </w:p>
          <w:p w14:paraId="73310DC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04899C7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E643A6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7621AA2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E447CA4" w14:textId="77777777" w:rsidR="00DC456D" w:rsidRPr="00272F02" w:rsidRDefault="00DC456D" w:rsidP="00DC456D">
      <w:pPr>
        <w:rPr>
          <w:sz w:val="20"/>
          <w:szCs w:val="20"/>
          <w14:ligatures w14:val="none"/>
        </w:rPr>
      </w:pPr>
    </w:p>
    <w:p w14:paraId="146E5947" w14:textId="066F8F9E" w:rsidR="00DC456D" w:rsidRPr="00272F02" w:rsidRDefault="00DC456D" w:rsidP="00910BB6">
      <w:pPr>
        <w:pStyle w:val="Heading2"/>
        <w:rPr>
          <w:rFonts w:cs="Times New Roman"/>
          <w:b w:val="0"/>
          <w:bCs w:val="0"/>
          <w:iCs w:val="0"/>
        </w:rPr>
      </w:pPr>
      <w:r w:rsidRPr="00272F02">
        <w:rPr>
          <w:rFonts w:cs="Times New Roman"/>
        </w:rPr>
        <w:t>Pharmacokinetics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B7FCB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3A70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20B6DC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8.5 Pharmacokinetics</w:t>
            </w:r>
          </w:p>
        </w:tc>
      </w:tr>
      <w:tr w:rsidR="00DB50C7" w:rsidRPr="00272F02" w14:paraId="0414D17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B692C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728D23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3AA7D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B3602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57D517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24BCC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AF811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F81BB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9F5F04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E53AA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091EF9"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031126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109C8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750D53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49095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04B5E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3C4161A" w14:textId="0EF6EA27"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845095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B5B08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A415AC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8.5</w:t>
            </w:r>
          </w:p>
        </w:tc>
      </w:tr>
      <w:tr w:rsidR="00DB50C7" w:rsidRPr="00272F02" w14:paraId="173B81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84488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CDEB7B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Pharmacokinetics</w:t>
            </w:r>
          </w:p>
        </w:tc>
      </w:tr>
      <w:tr w:rsidR="00DB50C7" w:rsidRPr="00272F02" w14:paraId="7E444D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CEC5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34177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5759AE7" w14:textId="7B6D877D"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40DFAEB9"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3BC48C3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7D0C1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66F5C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EF63B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A01268E" w14:textId="77777777" w:rsidR="00DC456D" w:rsidRPr="00272F02"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796"/>
      </w:tblGrid>
      <w:tr w:rsidR="00DB50C7" w:rsidRPr="00272F02" w14:paraId="0820F93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930DFD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0" w:type="pct"/>
            <w:tcBorders>
              <w:top w:val="single" w:sz="4" w:space="0" w:color="auto"/>
              <w:left w:val="single" w:sz="4" w:space="0" w:color="auto"/>
              <w:bottom w:val="single" w:sz="4" w:space="0" w:color="auto"/>
              <w:right w:val="single" w:sz="4" w:space="0" w:color="auto"/>
            </w:tcBorders>
            <w:hideMark/>
          </w:tcPr>
          <w:p w14:paraId="2308152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&lt;Pharmacokinetics&gt;</w:t>
            </w:r>
          </w:p>
        </w:tc>
      </w:tr>
      <w:tr w:rsidR="00DB50C7" w:rsidRPr="00272F02" w14:paraId="557D4C73"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7404E68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0" w:type="pct"/>
            <w:tcBorders>
              <w:top w:val="single" w:sz="4" w:space="0" w:color="auto"/>
              <w:left w:val="single" w:sz="4" w:space="0" w:color="auto"/>
              <w:bottom w:val="single" w:sz="4" w:space="0" w:color="auto"/>
              <w:right w:val="single" w:sz="4" w:space="0" w:color="auto"/>
            </w:tcBorders>
            <w:hideMark/>
          </w:tcPr>
          <w:p w14:paraId="7B0DA4E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5D2541F"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2EAB9B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0" w:type="pct"/>
            <w:tcBorders>
              <w:top w:val="single" w:sz="4" w:space="0" w:color="auto"/>
              <w:left w:val="single" w:sz="4" w:space="0" w:color="auto"/>
              <w:bottom w:val="single" w:sz="4" w:space="0" w:color="auto"/>
              <w:right w:val="single" w:sz="4" w:space="0" w:color="auto"/>
            </w:tcBorders>
            <w:hideMark/>
          </w:tcPr>
          <w:p w14:paraId="41E33E1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B312D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0F1F99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0" w:type="pct"/>
            <w:tcBorders>
              <w:top w:val="single" w:sz="4" w:space="0" w:color="auto"/>
              <w:left w:val="single" w:sz="4" w:space="0" w:color="auto"/>
              <w:bottom w:val="single" w:sz="4" w:space="0" w:color="auto"/>
              <w:right w:val="single" w:sz="4" w:space="0" w:color="auto"/>
            </w:tcBorders>
          </w:tcPr>
          <w:p w14:paraId="1375BC38" w14:textId="576ECBC7"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26C27A00" w14:textId="5A554554"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2A0BAF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 narrative description containing information about the collection, use, and retention of biospecimens, and their use in pharmacokinetic assessments within the trial.</w:t>
            </w:r>
          </w:p>
        </w:tc>
      </w:tr>
      <w:tr w:rsidR="00DB50C7" w:rsidRPr="00272F02" w14:paraId="3F44BF6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8B1E77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0" w:type="pct"/>
            <w:tcBorders>
              <w:top w:val="single" w:sz="4" w:space="0" w:color="auto"/>
              <w:left w:val="single" w:sz="4" w:space="0" w:color="auto"/>
              <w:bottom w:val="single" w:sz="4" w:space="0" w:color="auto"/>
              <w:right w:val="single" w:sz="4" w:space="0" w:color="auto"/>
            </w:tcBorders>
          </w:tcPr>
          <w:p w14:paraId="3BAB9288" w14:textId="6D12DC4E" w:rsidR="00DC456D" w:rsidRPr="00272F02" w:rsidRDefault="7C4BD1D1" w:rsidP="00910BB6">
            <w:pPr>
              <w:keepLines/>
              <w:spacing w:line="240" w:lineRule="exact"/>
              <w:rPr>
                <w:rFonts w:eastAsia="Calibri"/>
                <w:sz w:val="20"/>
                <w:szCs w:val="20"/>
              </w:rPr>
            </w:pPr>
            <w:r w:rsidRPr="00272F02">
              <w:rPr>
                <w:rFonts w:eastAsia="Calibri"/>
                <w:sz w:val="20"/>
                <w:szCs w:val="20"/>
              </w:rPr>
              <w:t>Include any specific instructions for the collection and assay of samples and interpretation of PK assessments.</w:t>
            </w:r>
          </w:p>
          <w:p w14:paraId="3B36DA69" w14:textId="17662004" w:rsidR="00DC456D" w:rsidRPr="00272F02" w:rsidRDefault="7C4BD1D1"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biological samples collected, the handling of samples, and the assay method.</w:t>
            </w:r>
          </w:p>
          <w:p w14:paraId="5373057F" w14:textId="43E6F758" w:rsidR="00DC456D" w:rsidRPr="00272F02" w:rsidRDefault="7C4BD1D1" w:rsidP="00910BB6">
            <w:pPr>
              <w:numPr>
                <w:ilvl w:val="1"/>
                <w:numId w:val="39"/>
              </w:numPr>
              <w:spacing w:line="300" w:lineRule="atLeast"/>
              <w:rPr>
                <w:rFonts w:eastAsia="MS Mincho"/>
                <w:sz w:val="20"/>
                <w:szCs w:val="20"/>
                <w14:ligatures w14:val="none"/>
              </w:rPr>
            </w:pPr>
            <w:r w:rsidRPr="00272F02">
              <w:rPr>
                <w:rFonts w:eastAsia="MS Mincho"/>
                <w:sz w:val="20"/>
                <w:szCs w:val="20"/>
                <w14:ligatures w14:val="none"/>
              </w:rPr>
              <w:t>Specific sample collection and processing instructions can be described in an appendix or a separate document and cross</w:t>
            </w:r>
            <w:r w:rsidR="00AA2D38" w:rsidRPr="00272F02">
              <w:rPr>
                <w:rFonts w:eastAsia="MS Mincho"/>
                <w:sz w:val="20"/>
                <w:szCs w:val="20"/>
                <w14:ligatures w14:val="none"/>
              </w:rPr>
              <w:t xml:space="preserve"> </w:t>
            </w:r>
            <w:r w:rsidRPr="00272F02">
              <w:rPr>
                <w:rFonts w:eastAsia="MS Mincho"/>
                <w:sz w:val="20"/>
                <w:szCs w:val="20"/>
                <w14:ligatures w14:val="none"/>
              </w:rPr>
              <w:t>referenced.</w:t>
            </w:r>
          </w:p>
          <w:p w14:paraId="46E78018" w14:textId="789622D5" w:rsidR="00DC456D" w:rsidRPr="00272F02" w:rsidRDefault="7C4BD1D1"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retention time for the samples (ensuring alignment with the ICF).</w:t>
            </w:r>
          </w:p>
          <w:p w14:paraId="128B89F2" w14:textId="0EABC629" w:rsidR="00DC456D" w:rsidRPr="00272F02" w:rsidRDefault="7C4BD1D1"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Indicate the types of analyses for each sample.</w:t>
            </w:r>
          </w:p>
          <w:p w14:paraId="1EE12B3E" w14:textId="77446F5D" w:rsidR="00DC456D" w:rsidRPr="00272F02" w:rsidRDefault="7C4BD1D1" w:rsidP="00910BB6">
            <w:pPr>
              <w:numPr>
                <w:ilvl w:val="0"/>
                <w:numId w:val="39"/>
              </w:numPr>
              <w:spacing w:line="300" w:lineRule="atLeast"/>
              <w:rPr>
                <w:rFonts w:eastAsia="MS Gothic"/>
                <w:sz w:val="20"/>
                <w:szCs w:val="20"/>
                <w:lang w:eastAsia="ja-JP"/>
                <w14:ligatures w14:val="none"/>
              </w:rPr>
            </w:pPr>
            <w:r w:rsidRPr="00272F02">
              <w:rPr>
                <w:rFonts w:eastAsiaTheme="minorEastAsia"/>
                <w:sz w:val="20"/>
                <w:szCs w:val="20"/>
                <w:lang w:eastAsia="ja-JP"/>
                <w14:ligatures w14:val="none"/>
              </w:rPr>
              <w:t>Define the PK parameters to be calculated and the calculation methods.</w:t>
            </w:r>
          </w:p>
        </w:tc>
      </w:tr>
      <w:tr w:rsidR="00DB50C7" w:rsidRPr="00272F02" w14:paraId="7E0019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B6F3F5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0" w:type="pct"/>
            <w:tcBorders>
              <w:top w:val="single" w:sz="4" w:space="0" w:color="auto"/>
              <w:left w:val="single" w:sz="4" w:space="0" w:color="auto"/>
              <w:bottom w:val="single" w:sz="4" w:space="0" w:color="auto"/>
              <w:right w:val="single" w:sz="4" w:space="0" w:color="auto"/>
            </w:tcBorders>
            <w:hideMark/>
          </w:tcPr>
          <w:p w14:paraId="05DCADB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850A3E2"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tcPr>
          <w:p w14:paraId="64E5A211" w14:textId="54F249F6" w:rsidR="00DC456D" w:rsidRPr="00272F02" w:rsidRDefault="004E3E74"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0" w:type="pct"/>
            <w:tcBorders>
              <w:top w:val="single" w:sz="4" w:space="0" w:color="auto"/>
              <w:left w:val="single" w:sz="4" w:space="0" w:color="auto"/>
              <w:bottom w:val="single" w:sz="4" w:space="0" w:color="auto"/>
              <w:right w:val="single" w:sz="4" w:space="0" w:color="auto"/>
            </w:tcBorders>
            <w:hideMark/>
          </w:tcPr>
          <w:p w14:paraId="58874436" w14:textId="17714936"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7304AA1"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28ABEDE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0" w:type="pct"/>
            <w:tcBorders>
              <w:top w:val="single" w:sz="4" w:space="0" w:color="auto"/>
              <w:left w:val="single" w:sz="4" w:space="0" w:color="auto"/>
              <w:bottom w:val="single" w:sz="4" w:space="0" w:color="auto"/>
              <w:right w:val="single" w:sz="4" w:space="0" w:color="auto"/>
            </w:tcBorders>
          </w:tcPr>
          <w:p w14:paraId="66D2270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8.5</w:t>
            </w:r>
          </w:p>
        </w:tc>
      </w:tr>
      <w:tr w:rsidR="00DB50C7" w:rsidRPr="00272F02" w14:paraId="6B377D6E"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2ABCB7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0" w:type="pct"/>
            <w:tcBorders>
              <w:top w:val="single" w:sz="4" w:space="0" w:color="auto"/>
              <w:left w:val="single" w:sz="4" w:space="0" w:color="auto"/>
              <w:bottom w:val="single" w:sz="4" w:space="0" w:color="auto"/>
              <w:right w:val="single" w:sz="4" w:space="0" w:color="auto"/>
            </w:tcBorders>
            <w:hideMark/>
          </w:tcPr>
          <w:p w14:paraId="13A9914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9BB1749"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AD3C29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0" w:type="pct"/>
            <w:tcBorders>
              <w:top w:val="single" w:sz="4" w:space="0" w:color="auto"/>
              <w:left w:val="single" w:sz="4" w:space="0" w:color="auto"/>
              <w:bottom w:val="single" w:sz="4" w:space="0" w:color="auto"/>
              <w:right w:val="single" w:sz="4" w:space="0" w:color="auto"/>
            </w:tcBorders>
            <w:hideMark/>
          </w:tcPr>
          <w:p w14:paraId="38DE29B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DF28CF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8.5 Pharmacokinetics</w:t>
            </w:r>
          </w:p>
          <w:p w14:paraId="1D17EBB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7AF90A9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597927C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0" w:type="pct"/>
            <w:tcBorders>
              <w:top w:val="single" w:sz="4" w:space="0" w:color="auto"/>
              <w:left w:val="single" w:sz="4" w:space="0" w:color="auto"/>
              <w:bottom w:val="single" w:sz="4" w:space="0" w:color="auto"/>
              <w:right w:val="single" w:sz="4" w:space="0" w:color="auto"/>
            </w:tcBorders>
            <w:hideMark/>
          </w:tcPr>
          <w:p w14:paraId="17F707F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F18DCE3" w14:textId="77777777" w:rsidR="00DC456D" w:rsidRPr="00272F02" w:rsidRDefault="00DC456D" w:rsidP="00DC456D">
      <w:pPr>
        <w:rPr>
          <w:sz w:val="20"/>
          <w:szCs w:val="20"/>
          <w14:ligatures w14:val="none"/>
        </w:rPr>
      </w:pPr>
    </w:p>
    <w:p w14:paraId="37DEBE9E" w14:textId="77777777" w:rsidR="00DC456D" w:rsidRPr="00272F02" w:rsidRDefault="00DC456D" w:rsidP="00910BB6">
      <w:pPr>
        <w:pStyle w:val="Heading2"/>
        <w:rPr>
          <w:rFonts w:cs="Times New Roman"/>
          <w:b w:val="0"/>
          <w:bCs w:val="0"/>
          <w:iCs w:val="0"/>
        </w:rPr>
      </w:pPr>
      <w:r w:rsidRPr="00272F02">
        <w:rPr>
          <w:rFonts w:cs="Times New Roman"/>
        </w:rPr>
        <w:t>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F5D3F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43782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266732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 Biomarkers</w:t>
            </w:r>
          </w:p>
        </w:tc>
      </w:tr>
      <w:tr w:rsidR="00DB50C7" w:rsidRPr="00272F02" w14:paraId="5867C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C7CC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22B0B9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169D5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049F6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962E14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56570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367EF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9B0FFE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123D39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47634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C46C15E" w14:textId="77777777" w:rsidR="007F108F" w:rsidRPr="00272F02" w:rsidRDefault="007F108F" w:rsidP="007F108F">
            <w:pPr>
              <w:keepLines/>
              <w:spacing w:line="240" w:lineRule="exact"/>
              <w:rPr>
                <w:rFonts w:eastAsia="MS Gothic"/>
                <w:sz w:val="20"/>
                <w:szCs w:val="20"/>
                <w14:ligatures w14:val="none"/>
              </w:rPr>
            </w:pPr>
            <w:r w:rsidRPr="00272F02">
              <w:rPr>
                <w:rFonts w:eastAsia="MS Gothic"/>
                <w:sz w:val="20"/>
                <w:szCs w:val="20"/>
                <w14:ligatures w14:val="none"/>
              </w:rPr>
              <w:t xml:space="preserve">Include any specific instructions for the collection of samples and interpretation of biomarkers in the subsections below as applicable. Safety biomarkers should be included in Section 8.4 Safety Assessments and Procedures and immunogenicity markers in Section 8.7 Immunogenicity Assessments. </w:t>
            </w:r>
          </w:p>
          <w:p w14:paraId="44B9429C" w14:textId="70124AFF" w:rsidR="00DC456D" w:rsidRPr="00272F02" w:rsidRDefault="007F108F" w:rsidP="007F108F">
            <w:pPr>
              <w:keepLines/>
              <w:spacing w:line="240" w:lineRule="exact"/>
              <w:rPr>
                <w:rFonts w:eastAsia="MS Gothic"/>
                <w:sz w:val="20"/>
                <w:szCs w:val="20"/>
                <w14:ligatures w14:val="none"/>
              </w:rPr>
            </w:pPr>
            <w:r w:rsidRPr="00272F02">
              <w:rPr>
                <w:rFonts w:eastAsia="MS Gothic"/>
                <w:sz w:val="20"/>
                <w:szCs w:val="20"/>
                <w14:ligatures w14:val="none"/>
              </w:rPr>
              <w:t>No text is intended here (heading only).</w:t>
            </w:r>
          </w:p>
        </w:tc>
      </w:tr>
      <w:tr w:rsidR="00DB50C7" w:rsidRPr="00272F02" w14:paraId="344166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C0CF8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5502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3363A2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BFF5CC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E9774AC" w14:textId="08D40330"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393AD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56708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282EA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w:t>
            </w:r>
          </w:p>
        </w:tc>
      </w:tr>
      <w:tr w:rsidR="00DB50C7" w:rsidRPr="00272F02" w14:paraId="1C66DE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6709E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F5025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Biomarkers</w:t>
            </w:r>
          </w:p>
        </w:tc>
      </w:tr>
      <w:tr w:rsidR="00DB50C7" w:rsidRPr="00272F02" w14:paraId="7AF97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683A2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8ABC6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136AD95F" w14:textId="33F3CCE8"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20AE5E02"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0521C11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649F0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3C7E3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EC2721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No </w:t>
            </w:r>
          </w:p>
        </w:tc>
      </w:tr>
    </w:tbl>
    <w:p w14:paraId="0DCF1AAF" w14:textId="77777777" w:rsidR="00837062" w:rsidRPr="00272F02" w:rsidRDefault="00837062" w:rsidP="00DC456D">
      <w:pPr>
        <w:rPr>
          <w:sz w:val="20"/>
          <w:szCs w:val="20"/>
          <w14:ligatures w14:val="none"/>
        </w:rPr>
      </w:pPr>
    </w:p>
    <w:p w14:paraId="7C712086" w14:textId="00E5432B" w:rsidR="00DC456D" w:rsidRPr="00272F02" w:rsidRDefault="00DC456D" w:rsidP="00910BB6">
      <w:pPr>
        <w:pStyle w:val="Heading3"/>
        <w:rPr>
          <w:rFonts w:cs="Times New Roman"/>
          <w:b w:val="0"/>
          <w:bCs w:val="0"/>
        </w:rPr>
      </w:pPr>
      <w:r w:rsidRPr="00272F02">
        <w:rPr>
          <w:rFonts w:cs="Times New Roman"/>
        </w:rPr>
        <w:t>Genetics and Pharmacogenomics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B52D6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9B4F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9FF3A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8.6.1 Genetics and Pharmacogenomics </w:t>
            </w:r>
          </w:p>
        </w:tc>
      </w:tr>
      <w:tr w:rsidR="00DB50C7" w:rsidRPr="00272F02" w14:paraId="2FED78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0A45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DE805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F6F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44B2E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A8F1D9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16ED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23C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543B47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A81B2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CF8C3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9429603"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68BC71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B827A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D5D0E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EA31F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49197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F620694" w14:textId="3162B9EA"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D2A03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F3B38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A3ACF2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8.6.1</w:t>
            </w:r>
          </w:p>
        </w:tc>
      </w:tr>
      <w:tr w:rsidR="00DB50C7" w:rsidRPr="00272F02" w14:paraId="1CB0865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C9BB4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922876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Genetics and Pharmacogenomics</w:t>
            </w:r>
          </w:p>
        </w:tc>
      </w:tr>
      <w:tr w:rsidR="00DB50C7" w:rsidRPr="00272F02" w14:paraId="048D3B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1F1D0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A9C32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12B083B1" w14:textId="1BA38498"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8.6 Biomarkers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0540FD1E"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18B8CC9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C67B57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253A3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383C2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No </w:t>
            </w:r>
          </w:p>
        </w:tc>
      </w:tr>
    </w:tbl>
    <w:p w14:paraId="11AABE7A"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44AB4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A130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98E309" w14:textId="0B4B02D2"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&lt;Genetics and Pharmacogenomics&gt;</w:t>
            </w:r>
          </w:p>
        </w:tc>
      </w:tr>
      <w:tr w:rsidR="00DB50C7" w:rsidRPr="00272F02" w14:paraId="60898B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AB33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8A591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CC66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3A43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1AEDFA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DC85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556B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D3F6664" w14:textId="0B3525F4"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6447FAB8" w14:textId="72C58CD4"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6BA6EC69" w14:textId="40616595"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Arial"/>
                <w:sz w:val="20"/>
                <w:szCs w:val="20"/>
                <w:lang w:val="en-GB"/>
                <w14:ligatures w14:val="none"/>
              </w:rPr>
              <w:t>A narrative description containing information about the collection, use, and retention of biospecimens, and their use in genetic and pharmacogenomic biomarker assessments within the trial.</w:t>
            </w:r>
          </w:p>
        </w:tc>
      </w:tr>
      <w:tr w:rsidR="00DB50C7" w:rsidRPr="00272F02" w14:paraId="38B3DF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AC5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E6D2917" w14:textId="77777777" w:rsidR="00DC456D" w:rsidRPr="00272F02" w:rsidRDefault="00DC456D"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any specific instructions for the collection and assay of samples for genetic and/or pharmacogenomic analysis.</w:t>
            </w:r>
          </w:p>
          <w:p w14:paraId="4CCE41C1" w14:textId="05E31790"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biological samples that will be collected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tissue, serum, plasma), handling of samples, and the assay method.</w:t>
            </w:r>
          </w:p>
          <w:p w14:paraId="1FBD6042" w14:textId="740BB48B" w:rsidR="00DC456D" w:rsidRPr="00272F02" w:rsidRDefault="00DC456D" w:rsidP="001E2F35">
            <w:pPr>
              <w:keepLines/>
              <w:numPr>
                <w:ilvl w:val="1"/>
                <w:numId w:val="39"/>
              </w:numPr>
              <w:spacing w:line="240" w:lineRule="exact"/>
              <w:rPr>
                <w:rFonts w:eastAsia="MS Gothic"/>
                <w:sz w:val="20"/>
                <w:szCs w:val="20"/>
                <w:lang w:val="en-GB"/>
                <w14:ligatures w14:val="none"/>
              </w:rPr>
            </w:pPr>
            <w:r w:rsidRPr="00272F02">
              <w:rPr>
                <w:rFonts w:eastAsia="MS Gothic"/>
                <w:sz w:val="20"/>
                <w:szCs w:val="20"/>
                <w:lang w:val="en-GB"/>
                <w14:ligatures w14:val="none"/>
              </w:rPr>
              <w:t>Specific sample collection and processing instructions can be described in an appendix or a separate document and cross</w:t>
            </w:r>
            <w:r w:rsidR="00AA2D38" w:rsidRPr="00272F02">
              <w:rPr>
                <w:rFonts w:eastAsia="MS Gothic"/>
                <w:sz w:val="20"/>
                <w:szCs w:val="20"/>
                <w:lang w:val="en-GB"/>
                <w14:ligatures w14:val="none"/>
              </w:rPr>
              <w:t xml:space="preserve"> </w:t>
            </w:r>
            <w:r w:rsidRPr="00272F02">
              <w:rPr>
                <w:rFonts w:eastAsia="MS Gothic"/>
                <w:sz w:val="20"/>
                <w:szCs w:val="20"/>
                <w:lang w:val="en-GB"/>
                <w14:ligatures w14:val="none"/>
              </w:rPr>
              <w:t>referenced.</w:t>
            </w:r>
          </w:p>
          <w:p w14:paraId="3F2280F8"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retention time for the samples (ensuring alignment with the ICF).</w:t>
            </w:r>
          </w:p>
          <w:p w14:paraId="5414B014" w14:textId="4BFA395A" w:rsidR="00DC456D" w:rsidRPr="00272F02" w:rsidRDefault="00DC456D" w:rsidP="008D49F7">
            <w:pPr>
              <w:numPr>
                <w:ilvl w:val="0"/>
                <w:numId w:val="45"/>
              </w:numPr>
              <w:spacing w:line="300" w:lineRule="atLeast"/>
              <w:rPr>
                <w:rFonts w:eastAsia="MS Gothic"/>
                <w:sz w:val="20"/>
                <w:szCs w:val="20"/>
                <w:lang w:val="en-GB"/>
                <w14:ligatures w14:val="none"/>
              </w:rPr>
            </w:pPr>
            <w:r w:rsidRPr="00272F02">
              <w:rPr>
                <w:rFonts w:eastAsiaTheme="minorEastAsia"/>
                <w:sz w:val="20"/>
                <w:szCs w:val="20"/>
                <w:lang w:eastAsia="ja-JP"/>
                <w14:ligatures w14:val="none"/>
              </w:rPr>
              <w:t>Indicate the types of analyses that may be studied for each sample</w:t>
            </w:r>
            <w:r w:rsidR="55EDA896" w:rsidRPr="00272F02">
              <w:rPr>
                <w:rFonts w:eastAsiaTheme="minorEastAsia"/>
                <w:sz w:val="20"/>
                <w:szCs w:val="20"/>
                <w:lang w:eastAsia="ja-JP"/>
                <w14:ligatures w14:val="none"/>
              </w:rPr>
              <w:t>.</w:t>
            </w:r>
          </w:p>
        </w:tc>
      </w:tr>
      <w:tr w:rsidR="00DB50C7" w:rsidRPr="00272F02" w14:paraId="3F974D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8C9C1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4C3B9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2E189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7F375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7A9636" w14:textId="001A3269"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0F459B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9FE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BFA601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8.6.1</w:t>
            </w:r>
          </w:p>
        </w:tc>
      </w:tr>
      <w:tr w:rsidR="00DB50C7" w:rsidRPr="00272F02" w14:paraId="2B0797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7E0AE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A744F0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70F0C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F93E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AF19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3B32FC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8.6.1 Genetics and Pharmacogenomics</w:t>
            </w:r>
          </w:p>
          <w:p w14:paraId="0C3CE44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0BB44E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6DE25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D90EBD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F338114" w14:textId="77777777" w:rsidR="00DC456D" w:rsidRPr="00272F02" w:rsidRDefault="00DC456D" w:rsidP="00DC456D">
      <w:pPr>
        <w:rPr>
          <w:sz w:val="20"/>
          <w:szCs w:val="20"/>
          <w14:ligatures w14:val="none"/>
        </w:rPr>
      </w:pPr>
    </w:p>
    <w:p w14:paraId="15EB9F2E" w14:textId="77777777" w:rsidR="00DC456D" w:rsidRPr="00272F02" w:rsidRDefault="00DC456D" w:rsidP="00910BB6">
      <w:pPr>
        <w:pStyle w:val="Heading3"/>
        <w:rPr>
          <w:rFonts w:cs="Times New Roman"/>
          <w:b w:val="0"/>
          <w:bCs w:val="0"/>
        </w:rPr>
      </w:pPr>
      <w:r w:rsidRPr="00272F02">
        <w:rPr>
          <w:rFonts w:cs="Times New Roman"/>
        </w:rPr>
        <w:t>Pharmacodynamic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51604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46630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52E48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8.6.2 Pharmacodynamic Biomarkers</w:t>
            </w:r>
          </w:p>
        </w:tc>
      </w:tr>
      <w:tr w:rsidR="00DB50C7" w:rsidRPr="00272F02" w14:paraId="550711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768D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96D66A1"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404DE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3BC028"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47654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1F82B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D4390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D9CC32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C9250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8AC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4B1302F"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lang w:val="en-GB"/>
                <w14:ligatures w14:val="none"/>
              </w:rPr>
              <w:t>N/A</w:t>
            </w:r>
          </w:p>
        </w:tc>
      </w:tr>
      <w:tr w:rsidR="00DB50C7" w:rsidRPr="00272F02" w14:paraId="238C28D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2F6DE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98D0B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74236A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6AB1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1DDC6E1" w14:textId="080C87A4"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B7600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786E9"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BF56E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8.6.2</w:t>
            </w:r>
          </w:p>
        </w:tc>
      </w:tr>
      <w:tr w:rsidR="00DB50C7" w:rsidRPr="00272F02" w14:paraId="7DFB12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F6C47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DDC0D6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Pharmacodynamic Biomarkers</w:t>
            </w:r>
          </w:p>
        </w:tc>
      </w:tr>
      <w:tr w:rsidR="00DB50C7" w:rsidRPr="00272F02" w14:paraId="1DDE13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3D44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249D7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3B98BA4" w14:textId="68411E34"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8.6 Biomarkers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8 TRIAL ASSESSMENTS AND PROCEDURES</w:t>
            </w:r>
            <w:r w:rsidR="2C25A298"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002EC8E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EFB81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AC1BB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4AFFFF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1A2B12A"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72D27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73403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7290E3" w14:textId="7A826CDA"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&lt;Pharmacodynamic Biomarkers&gt;</w:t>
            </w:r>
          </w:p>
        </w:tc>
      </w:tr>
      <w:tr w:rsidR="00DB50C7" w:rsidRPr="00272F02" w14:paraId="7996D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C234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C181A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59DE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F4D5A"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773E4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279B9A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2E019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86A505E" w14:textId="5D450F6F"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6199F2B9" w14:textId="7BFF113F"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0D483EB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Arial"/>
                <w:sz w:val="20"/>
                <w:szCs w:val="20"/>
                <w:lang w:val="en-GB"/>
                <w14:ligatures w14:val="none"/>
              </w:rPr>
              <w:t>A narrative description containing information about the collection, use, and retention of biospecimens, and their use in pharmacodynamic biomarker assessments within the trial.</w:t>
            </w:r>
          </w:p>
        </w:tc>
      </w:tr>
      <w:tr w:rsidR="00DB50C7" w:rsidRPr="00272F02" w14:paraId="2504A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8F530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0717DEC" w14:textId="3D998A22" w:rsidR="00DC456D" w:rsidRPr="00272F02" w:rsidRDefault="00DC456D"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any specific instructions for the collection of samples and assessment of pharmacodynamic biomarkers.</w:t>
            </w:r>
          </w:p>
          <w:p w14:paraId="4CF8B807" w14:textId="1E3C67CC"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biological samples that will be collected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tissue, serum, plasma).</w:t>
            </w:r>
          </w:p>
          <w:p w14:paraId="7CB8B098" w14:textId="0E66AEB8" w:rsidR="00DC456D" w:rsidRPr="00272F02" w:rsidRDefault="00DC456D" w:rsidP="001E2F35">
            <w:pPr>
              <w:keepLines/>
              <w:numPr>
                <w:ilvl w:val="1"/>
                <w:numId w:val="39"/>
              </w:numPr>
              <w:spacing w:line="240" w:lineRule="exact"/>
              <w:rPr>
                <w:rFonts w:eastAsia="MS Gothic"/>
                <w:sz w:val="20"/>
                <w:szCs w:val="20"/>
                <w:lang w:val="en-GB"/>
                <w14:ligatures w14:val="none"/>
              </w:rPr>
            </w:pPr>
            <w:r w:rsidRPr="00272F02">
              <w:rPr>
                <w:rFonts w:eastAsia="MS Gothic"/>
                <w:sz w:val="20"/>
                <w:szCs w:val="20"/>
                <w:lang w:val="en-GB"/>
                <w14:ligatures w14:val="none"/>
              </w:rPr>
              <w:t>Specific sample collection and processing instructions can be described in an appendix or a separate document and cross</w:t>
            </w:r>
            <w:r w:rsidR="00AA2D38" w:rsidRPr="00272F02">
              <w:rPr>
                <w:rFonts w:eastAsia="MS Gothic"/>
                <w:sz w:val="20"/>
                <w:szCs w:val="20"/>
                <w:lang w:val="en-GB"/>
                <w14:ligatures w14:val="none"/>
              </w:rPr>
              <w:t xml:space="preserve"> </w:t>
            </w:r>
            <w:r w:rsidRPr="00272F02">
              <w:rPr>
                <w:rFonts w:eastAsia="MS Gothic"/>
                <w:sz w:val="20"/>
                <w:szCs w:val="20"/>
                <w:lang w:val="en-GB"/>
                <w14:ligatures w14:val="none"/>
              </w:rPr>
              <w:t>referenced.</w:t>
            </w:r>
          </w:p>
          <w:p w14:paraId="545B9F12"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retention time for the samples (ensuring alignment with the ICF).</w:t>
            </w:r>
          </w:p>
          <w:p w14:paraId="59F24616"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Indicate the types of biomarkers that will be studied for each sample.</w:t>
            </w:r>
          </w:p>
          <w:p w14:paraId="7D22397E" w14:textId="013C4222" w:rsidR="00DC456D" w:rsidRPr="00272F02" w:rsidRDefault="00DC456D" w:rsidP="008D49F7">
            <w:pPr>
              <w:numPr>
                <w:ilvl w:val="0"/>
                <w:numId w:val="45"/>
              </w:numPr>
              <w:spacing w:line="300" w:lineRule="atLeast"/>
              <w:rPr>
                <w:rFonts w:eastAsia="MS Gothic"/>
                <w:sz w:val="20"/>
                <w:szCs w:val="20"/>
                <w:lang w:val="en-GB"/>
                <w14:ligatures w14:val="none"/>
              </w:rPr>
            </w:pPr>
            <w:r w:rsidRPr="00272F02">
              <w:rPr>
                <w:rFonts w:eastAsiaTheme="minorEastAsia"/>
                <w:sz w:val="20"/>
                <w:szCs w:val="20"/>
                <w:lang w:eastAsia="ja-JP"/>
                <w14:ligatures w14:val="none"/>
              </w:rPr>
              <w:t>Specify whether each sample is optional or required. Required samples must be based on a protocol objective</w:t>
            </w:r>
            <w:r w:rsidR="394B8E70" w:rsidRPr="00272F02">
              <w:rPr>
                <w:rFonts w:eastAsiaTheme="minorEastAsia"/>
                <w:sz w:val="20"/>
                <w:szCs w:val="20"/>
                <w:lang w:eastAsia="ja-JP"/>
                <w14:ligatures w14:val="none"/>
              </w:rPr>
              <w:t>.</w:t>
            </w:r>
          </w:p>
        </w:tc>
      </w:tr>
      <w:tr w:rsidR="00DB50C7" w:rsidRPr="00272F02" w14:paraId="6AFD25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7D00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293CBC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FCEC7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9E00C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90BDD1" w14:textId="14497667"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1390F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86BC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5DB181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8.6.2</w:t>
            </w:r>
          </w:p>
        </w:tc>
      </w:tr>
      <w:tr w:rsidR="00DB50C7" w:rsidRPr="00272F02" w14:paraId="346034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5F66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69A9C0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7F466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8E1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8D117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54E4383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8.6.2 Pharmacodynamic Biomarkers</w:t>
            </w:r>
          </w:p>
          <w:p w14:paraId="524E112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4B7D60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0DF15B"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FF0FF4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3EF63FD" w14:textId="77777777" w:rsidR="00DC456D" w:rsidRPr="00272F02" w:rsidRDefault="00DC456D" w:rsidP="00DC456D">
      <w:pPr>
        <w:rPr>
          <w:sz w:val="20"/>
          <w:szCs w:val="20"/>
          <w14:ligatures w14:val="none"/>
        </w:rPr>
      </w:pPr>
    </w:p>
    <w:p w14:paraId="31DBA04D" w14:textId="77777777" w:rsidR="00DC456D" w:rsidRPr="00272F02" w:rsidRDefault="00DC456D" w:rsidP="00910BB6">
      <w:pPr>
        <w:pStyle w:val="Heading3"/>
        <w:rPr>
          <w:rFonts w:cs="Times New Roman"/>
          <w:b w:val="0"/>
          <w:bCs w:val="0"/>
        </w:rPr>
      </w:pPr>
      <w:bookmarkStart w:id="473" w:name="_mioConsistencyCheck340"/>
      <w:bookmarkStart w:id="474" w:name="_mioConsistencyCheck341"/>
      <w:bookmarkStart w:id="475" w:name="_mioConsistencyCheck342"/>
      <w:bookmarkStart w:id="476" w:name="_mioConsistencyCheck343"/>
      <w:bookmarkStart w:id="477" w:name="_mioConsistencyCheck344"/>
      <w:bookmarkEnd w:id="473"/>
      <w:bookmarkEnd w:id="474"/>
      <w:bookmarkEnd w:id="475"/>
      <w:bookmarkEnd w:id="476"/>
      <w:bookmarkEnd w:id="477"/>
      <w:r w:rsidRPr="00272F02">
        <w:rPr>
          <w:rFonts w:cs="Times New Roman"/>
        </w:rPr>
        <w:t>{Other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96349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A17713"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61EA3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8.6.3 {Other Biomarkers}</w:t>
            </w:r>
          </w:p>
        </w:tc>
      </w:tr>
      <w:tr w:rsidR="00DB50C7" w:rsidRPr="00272F02" w14:paraId="60274E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120C3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6A96C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17590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4D4C"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374588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BDBD0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39686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67B01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FEECA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DC9BC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50B9A5" w14:textId="77777777" w:rsidR="00DC456D" w:rsidRPr="00272F02" w:rsidRDefault="5194B8A3"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N/A</w:t>
            </w:r>
          </w:p>
        </w:tc>
      </w:tr>
      <w:tr w:rsidR="00DB50C7" w:rsidRPr="00272F02" w14:paraId="079CBA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CA502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70E20B" w14:textId="615011AD"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Other Biomarkers are required</w:t>
            </w:r>
          </w:p>
        </w:tc>
      </w:tr>
      <w:tr w:rsidR="00DB50C7" w:rsidRPr="00272F02" w14:paraId="598FE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CFF41"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7992792" w14:textId="57C305E5"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D1DB2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86D98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530CC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8.6.3</w:t>
            </w:r>
          </w:p>
        </w:tc>
      </w:tr>
      <w:tr w:rsidR="00DB50C7" w:rsidRPr="00272F02" w14:paraId="5532D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2717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D6A2D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Other Biomarkers</w:t>
            </w:r>
          </w:p>
        </w:tc>
      </w:tr>
      <w:tr w:rsidR="00DB50C7" w:rsidRPr="00272F02" w14:paraId="03DDC2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38215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642EF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C6ABF8D" w14:textId="10968C38"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8.6 Biomarkers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718A0221" w:rsidRPr="00272F02">
              <w:rPr>
                <w:rFonts w:eastAsia="MS Gothic"/>
                <w:sz w:val="20"/>
                <w:szCs w:val="20"/>
                <w:lang w:val="en-GB" w:eastAsia="ja-JP"/>
                <w14:ligatures w14:val="none"/>
              </w:rPr>
              <w:t xml:space="preserve">8 </w:t>
            </w:r>
            <w:r w:rsidRPr="00272F02">
              <w:rPr>
                <w:rFonts w:eastAsia="MS Gothic"/>
                <w:sz w:val="20"/>
                <w:szCs w:val="20"/>
                <w:lang w:val="en-GB"/>
                <w14:ligatures w14:val="none"/>
              </w:rPr>
              <w:t>TRIAL ASSESSMENTS AND PROCEDURES</w:t>
            </w:r>
            <w:r w:rsidR="413220AC"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26436DF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42AB344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6DC820"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A366C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D00E939"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7F53D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0055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6DA18C7" w14:textId="4F35800D"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{&lt;Other Biomarkers&gt;}</w:t>
            </w:r>
          </w:p>
        </w:tc>
      </w:tr>
      <w:tr w:rsidR="00DB50C7" w:rsidRPr="00272F02" w14:paraId="7230F8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53FF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84515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E7B8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7AE4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5564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0BB41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03CD4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3E7F11E" w14:textId="527E5135" w:rsidR="00DC456D"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6A019578" w14:textId="245166DC"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5B6FF29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 narrative description containing information about the collection, use, and retention of biospecimens, and their use in other biomarker assessments within the trial.</w:t>
            </w:r>
          </w:p>
        </w:tc>
      </w:tr>
      <w:tr w:rsidR="00DB50C7" w:rsidRPr="00272F02" w14:paraId="057D3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D51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22E6C74" w14:textId="77777777" w:rsidR="00DC456D" w:rsidRPr="00272F02" w:rsidRDefault="00DC456D"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any specific instructions for the collection of samples and assessment of other biomarkers.</w:t>
            </w:r>
          </w:p>
          <w:p w14:paraId="7A039892" w14:textId="6F367096"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biological samples that will be collected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tissue, serum, plasma).</w:t>
            </w:r>
          </w:p>
          <w:p w14:paraId="770111BF" w14:textId="168A1FC2" w:rsidR="00DC456D" w:rsidRPr="00272F02" w:rsidRDefault="00DC456D" w:rsidP="001E2F35">
            <w:pPr>
              <w:keepLines/>
              <w:numPr>
                <w:ilvl w:val="1"/>
                <w:numId w:val="39"/>
              </w:numPr>
              <w:spacing w:line="240" w:lineRule="exact"/>
              <w:rPr>
                <w:rFonts w:eastAsia="MS Gothic"/>
                <w:sz w:val="20"/>
                <w:szCs w:val="20"/>
                <w:lang w:val="en-GB"/>
                <w14:ligatures w14:val="none"/>
              </w:rPr>
            </w:pPr>
            <w:r w:rsidRPr="00272F02">
              <w:rPr>
                <w:rFonts w:eastAsia="MS Gothic"/>
                <w:sz w:val="20"/>
                <w:szCs w:val="20"/>
                <w:lang w:val="en-GB"/>
                <w14:ligatures w14:val="none"/>
              </w:rPr>
              <w:t>Specific sample collection and processing instructions can be described in an appendix or a separate document and cross</w:t>
            </w:r>
            <w:r w:rsidR="00AA2D38" w:rsidRPr="00272F02">
              <w:rPr>
                <w:rFonts w:eastAsia="MS Gothic"/>
                <w:sz w:val="20"/>
                <w:szCs w:val="20"/>
                <w:lang w:val="en-GB"/>
                <w14:ligatures w14:val="none"/>
              </w:rPr>
              <w:t xml:space="preserve"> </w:t>
            </w:r>
            <w:r w:rsidRPr="00272F02">
              <w:rPr>
                <w:rFonts w:eastAsia="MS Gothic"/>
                <w:sz w:val="20"/>
                <w:szCs w:val="20"/>
                <w:lang w:val="en-GB"/>
                <w14:ligatures w14:val="none"/>
              </w:rPr>
              <w:t>referenced.</w:t>
            </w:r>
          </w:p>
          <w:p w14:paraId="7F12BE33"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retention time for the samples (ensuring alignment with the ICF).</w:t>
            </w:r>
          </w:p>
          <w:p w14:paraId="0D17A770"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Indicate the types of biomarkers that will be studied for each sample.</w:t>
            </w:r>
          </w:p>
          <w:p w14:paraId="2B5F639C" w14:textId="42D58907" w:rsidR="00DC456D" w:rsidRPr="00272F02" w:rsidRDefault="00DC456D" w:rsidP="008D49F7">
            <w:pPr>
              <w:numPr>
                <w:ilvl w:val="0"/>
                <w:numId w:val="45"/>
              </w:numPr>
              <w:spacing w:line="300" w:lineRule="atLeast"/>
              <w:rPr>
                <w:rFonts w:eastAsia="MS Gothic"/>
                <w:sz w:val="20"/>
                <w:szCs w:val="20"/>
                <w:lang w:val="en-GB"/>
                <w14:ligatures w14:val="none"/>
              </w:rPr>
            </w:pPr>
            <w:r w:rsidRPr="00272F02">
              <w:rPr>
                <w:rFonts w:eastAsiaTheme="minorEastAsia"/>
                <w:sz w:val="20"/>
                <w:szCs w:val="20"/>
                <w:lang w:eastAsia="ja-JP"/>
                <w14:ligatures w14:val="none"/>
              </w:rPr>
              <w:t>Specify whether each sample is optional or required. Required samples must be based on a protocol objective.</w:t>
            </w:r>
          </w:p>
        </w:tc>
      </w:tr>
      <w:tr w:rsidR="00DB50C7" w:rsidRPr="00272F02" w14:paraId="4AFCF4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7A5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122AB3" w14:textId="4BF1134B"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007F108F"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when Other Biomarkers are required</w:t>
            </w:r>
          </w:p>
        </w:tc>
      </w:tr>
      <w:tr w:rsidR="00DB50C7" w:rsidRPr="00272F02" w14:paraId="2810D5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C229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0904FA" w14:textId="7A7DF876"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10507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CDBC9E"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7C9BA8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8.6.3</w:t>
            </w:r>
          </w:p>
        </w:tc>
      </w:tr>
      <w:tr w:rsidR="00DB50C7" w:rsidRPr="00272F02" w14:paraId="52E1AE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FDF0D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10DA0E2"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E201C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F9115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C1B863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6F96BC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8.6.3 Other Biomarkers</w:t>
            </w:r>
          </w:p>
          <w:p w14:paraId="79A8DC8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067A3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F519D5"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5ECBF7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97D8FE1" w14:textId="77777777" w:rsidR="00DC456D" w:rsidRPr="00272F02" w:rsidRDefault="00DC456D" w:rsidP="00DC456D">
      <w:pPr>
        <w:rPr>
          <w:sz w:val="20"/>
          <w:szCs w:val="20"/>
          <w14:ligatures w14:val="none"/>
        </w:rPr>
      </w:pPr>
    </w:p>
    <w:p w14:paraId="0105664F" w14:textId="47EBF95F" w:rsidR="00DC456D" w:rsidRPr="00272F02" w:rsidRDefault="00DC456D" w:rsidP="00910BB6">
      <w:pPr>
        <w:pStyle w:val="Heading2"/>
        <w:rPr>
          <w:rFonts w:cs="Times New Roman"/>
          <w:b w:val="0"/>
          <w:bCs w:val="0"/>
          <w:iCs w:val="0"/>
        </w:rPr>
      </w:pPr>
      <w:r w:rsidRPr="00272F02">
        <w:rPr>
          <w:rFonts w:cs="Times New Roman"/>
        </w:rPr>
        <w:t>Immunogenicity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C69EC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32A7A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7CD3F" w14:textId="790CD35B"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8.7 Immunogenicity Assessment</w:t>
            </w:r>
            <w:r w:rsidR="007F108F" w:rsidRPr="00272F02">
              <w:rPr>
                <w:rFonts w:eastAsia="MS Gothic"/>
                <w:sz w:val="20"/>
                <w:szCs w:val="20"/>
                <w:lang w:val="en-GB" w:eastAsia="ja-JP"/>
                <w14:ligatures w14:val="none"/>
              </w:rPr>
              <w:t>s</w:t>
            </w:r>
          </w:p>
        </w:tc>
      </w:tr>
      <w:tr w:rsidR="00DB50C7" w:rsidRPr="00272F02" w14:paraId="3C1C55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9102B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22F4F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AD25B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FDDC4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F8333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CBFF41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9CA7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A8688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7E66B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310E9"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AC813A" w14:textId="77777777" w:rsidR="00DC456D" w:rsidRPr="00272F02" w:rsidRDefault="5194B8A3" w:rsidP="1EE6A692">
            <w:pPr>
              <w:keepLines/>
              <w:spacing w:line="240" w:lineRule="exact"/>
              <w:rPr>
                <w:rFonts w:eastAsia="MS Gothic"/>
                <w:sz w:val="20"/>
                <w:szCs w:val="20"/>
                <w14:ligatures w14:val="none"/>
              </w:rPr>
            </w:pPr>
            <w:r w:rsidRPr="00272F02">
              <w:rPr>
                <w:rFonts w:eastAsia="MS Gothic"/>
                <w:sz w:val="20"/>
                <w:szCs w:val="20"/>
                <w:lang w:val="en-GB"/>
                <w14:ligatures w14:val="none"/>
              </w:rPr>
              <w:t>N/A</w:t>
            </w:r>
          </w:p>
        </w:tc>
      </w:tr>
      <w:tr w:rsidR="00DB50C7" w:rsidRPr="00272F02" w14:paraId="41FF36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86056"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247DE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0BADA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CB50F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EF2066" w14:textId="4DB1CD5D"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41D1B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54749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209916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8.7</w:t>
            </w:r>
          </w:p>
        </w:tc>
      </w:tr>
      <w:tr w:rsidR="00DB50C7" w:rsidRPr="00272F02" w14:paraId="231393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AA59F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14AF130" w14:textId="0054CFA5"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Immunogenicity Assessment</w:t>
            </w:r>
            <w:r w:rsidR="007F108F" w:rsidRPr="00272F02">
              <w:rPr>
                <w:rFonts w:eastAsia="MS Gothic"/>
                <w:sz w:val="20"/>
                <w:szCs w:val="20"/>
                <w:lang w:val="en-GB" w:eastAsia="ja-JP"/>
                <w14:ligatures w14:val="none"/>
              </w:rPr>
              <w:t>s</w:t>
            </w:r>
          </w:p>
        </w:tc>
      </w:tr>
      <w:tr w:rsidR="00DB50C7" w:rsidRPr="00272F02" w14:paraId="013821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16555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D54C4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1DC909E" w14:textId="3E904500"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4E8B9111"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65A4E02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4165B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67CDC1"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D5FE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6BEEA8E"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0D903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3938D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6F95B" w14:textId="60E30D9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&lt;Immunogenicity Assessment</w:t>
            </w:r>
            <w:r w:rsidR="007F108F" w:rsidRPr="00272F02">
              <w:rPr>
                <w:rFonts w:eastAsia="MS Gothic"/>
                <w:sz w:val="20"/>
                <w:szCs w:val="20"/>
                <w:lang w:val="en-GB" w:eastAsia="ja-JP"/>
                <w14:ligatures w14:val="none"/>
              </w:rPr>
              <w:t>s</w:t>
            </w:r>
            <w:r w:rsidRPr="00272F02">
              <w:rPr>
                <w:rFonts w:eastAsia="MS Gothic"/>
                <w:sz w:val="20"/>
                <w:szCs w:val="20"/>
                <w:lang w:val="en-GB"/>
                <w14:ligatures w14:val="none"/>
              </w:rPr>
              <w:t>&gt;</w:t>
            </w:r>
          </w:p>
        </w:tc>
      </w:tr>
      <w:tr w:rsidR="00DB50C7" w:rsidRPr="00272F02" w14:paraId="233E43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89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8017F"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A3C42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C66D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EF2F8B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87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DF19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9D01CDF" w14:textId="40333D8A"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1FF06FA7" w14:textId="667AAB10"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6D084A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 narrative description containing information about the collection, use, and retention of biospecimens, and their use in immunogenicity assessments within the trial.</w:t>
            </w:r>
          </w:p>
        </w:tc>
      </w:tr>
      <w:tr w:rsidR="00DB50C7" w:rsidRPr="00272F02" w14:paraId="714D55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67A96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DDAC93A" w14:textId="0B01779B" w:rsidR="00DC456D" w:rsidRPr="00272F02" w:rsidRDefault="00DC456D"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any specific instructions for the collection of samples and interpretation of immunogenicity. If immunogenicity assessments are included within Efficacy Assessments or Safety Assessments, cross</w:t>
            </w:r>
            <w:r w:rsidR="00AA2D38" w:rsidRPr="00272F02">
              <w:rPr>
                <w:rFonts w:eastAsia="MS Gothic"/>
                <w:sz w:val="20"/>
                <w:szCs w:val="20"/>
                <w:lang w:val="en-GB"/>
                <w14:ligatures w14:val="none"/>
              </w:rPr>
              <w:t xml:space="preserve"> </w:t>
            </w:r>
            <w:r w:rsidRPr="00272F02">
              <w:rPr>
                <w:rFonts w:eastAsia="MS Gothic"/>
                <w:sz w:val="20"/>
                <w:szCs w:val="20"/>
                <w:lang w:val="en-GB"/>
                <w14:ligatures w14:val="none"/>
              </w:rPr>
              <w:t>reference to that section.</w:t>
            </w:r>
          </w:p>
          <w:p w14:paraId="4D66BD17" w14:textId="4FF9E696"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biological samples that will be collected (</w:t>
            </w:r>
            <w:r w:rsidR="00AA2D38" w:rsidRPr="00272F02">
              <w:rPr>
                <w:rFonts w:eastAsiaTheme="minorEastAsia"/>
                <w:sz w:val="20"/>
                <w:szCs w:val="20"/>
                <w:lang w:eastAsia="ja-JP"/>
                <w14:ligatures w14:val="none"/>
              </w:rPr>
              <w:t>e.g.</w:t>
            </w:r>
            <w:r w:rsidRPr="00272F02">
              <w:rPr>
                <w:rFonts w:eastAsiaTheme="minorEastAsia"/>
                <w:sz w:val="20"/>
                <w:szCs w:val="20"/>
                <w:lang w:eastAsia="ja-JP"/>
                <w14:ligatures w14:val="none"/>
              </w:rPr>
              <w:t>, tissue, serum, plasma).</w:t>
            </w:r>
          </w:p>
          <w:p w14:paraId="7971017B" w14:textId="410FE062" w:rsidR="00DC456D" w:rsidRPr="00272F02" w:rsidRDefault="00DC456D" w:rsidP="001E2F35">
            <w:pPr>
              <w:keepLines/>
              <w:numPr>
                <w:ilvl w:val="1"/>
                <w:numId w:val="39"/>
              </w:numPr>
              <w:spacing w:line="240" w:lineRule="exact"/>
              <w:rPr>
                <w:rFonts w:eastAsia="MS Gothic"/>
                <w:sz w:val="20"/>
                <w:szCs w:val="20"/>
                <w:lang w:val="en-GB"/>
                <w14:ligatures w14:val="none"/>
              </w:rPr>
            </w:pPr>
            <w:r w:rsidRPr="00272F02">
              <w:rPr>
                <w:rFonts w:eastAsia="MS Gothic"/>
                <w:sz w:val="20"/>
                <w:szCs w:val="20"/>
                <w:lang w:val="en-GB"/>
                <w14:ligatures w14:val="none"/>
              </w:rPr>
              <w:t>Specific sample collection and processing instructions can be described in an appendix or a separate document and cross</w:t>
            </w:r>
            <w:r w:rsidR="00AA2D38" w:rsidRPr="00272F02">
              <w:rPr>
                <w:rFonts w:eastAsia="MS Gothic"/>
                <w:sz w:val="20"/>
                <w:szCs w:val="20"/>
                <w:lang w:val="en-GB"/>
                <w14:ligatures w14:val="none"/>
              </w:rPr>
              <w:t xml:space="preserve"> </w:t>
            </w:r>
            <w:r w:rsidRPr="00272F02">
              <w:rPr>
                <w:rFonts w:eastAsia="MS Gothic"/>
                <w:sz w:val="20"/>
                <w:szCs w:val="20"/>
                <w:lang w:val="en-GB"/>
                <w14:ligatures w14:val="none"/>
              </w:rPr>
              <w:t>referenced.</w:t>
            </w:r>
          </w:p>
          <w:p w14:paraId="7F52BB9F"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Describe the retention time for the samples (ensuring alignment with the ICF).</w:t>
            </w:r>
          </w:p>
          <w:p w14:paraId="23F4D15A" w14:textId="77777777" w:rsidR="00DC456D" w:rsidRPr="00272F02" w:rsidRDefault="00DC456D"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Indicate the types of biomarkers that will be studied for each sample.</w:t>
            </w:r>
          </w:p>
          <w:p w14:paraId="358CB01F" w14:textId="6E6A50DD" w:rsidR="00DC456D" w:rsidRPr="00272F02" w:rsidRDefault="00DC456D" w:rsidP="008D49F7">
            <w:pPr>
              <w:numPr>
                <w:ilvl w:val="0"/>
                <w:numId w:val="45"/>
              </w:numPr>
              <w:spacing w:line="300" w:lineRule="atLeast"/>
              <w:rPr>
                <w:rFonts w:eastAsia="MS Gothic"/>
                <w:sz w:val="20"/>
                <w:szCs w:val="20"/>
                <w:lang w:val="en-GB"/>
                <w14:ligatures w14:val="none"/>
              </w:rPr>
            </w:pPr>
            <w:r w:rsidRPr="00272F02">
              <w:rPr>
                <w:rFonts w:eastAsiaTheme="minorEastAsia"/>
                <w:sz w:val="20"/>
                <w:szCs w:val="20"/>
                <w:lang w:eastAsia="ja-JP"/>
                <w14:ligatures w14:val="none"/>
              </w:rPr>
              <w:t>Specify whether each sample is optional or required. Required samples must be based on a protocol objective.</w:t>
            </w:r>
          </w:p>
        </w:tc>
      </w:tr>
      <w:tr w:rsidR="00DB50C7" w:rsidRPr="00272F02" w14:paraId="63B8EE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C63AF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D1911D"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7E2172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13CC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2756E9E" w14:textId="191FEBEA"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10BF8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307174"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17D5AA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8.7</w:t>
            </w:r>
          </w:p>
        </w:tc>
      </w:tr>
      <w:tr w:rsidR="00DB50C7" w:rsidRPr="00272F02" w14:paraId="31206B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C72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3DEB05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C497F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0874C"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1E33D3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75B008D8" w14:textId="63D314E7" w:rsidR="00DC456D" w:rsidRPr="00272F02" w:rsidRDefault="00DC456D" w:rsidP="00DC456D">
            <w:pPr>
              <w:keepLines/>
              <w:spacing w:line="240" w:lineRule="exact"/>
              <w:rPr>
                <w:rFonts w:eastAsia="MS Gothic"/>
                <w:sz w:val="20"/>
                <w:szCs w:val="20"/>
                <w:lang w:val="en-GB" w:eastAsia="ja-JP"/>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8.7 Immunogenicity Assessment</w:t>
            </w:r>
            <w:r w:rsidR="007F108F" w:rsidRPr="00272F02">
              <w:rPr>
                <w:rFonts w:eastAsia="MS Gothic"/>
                <w:sz w:val="20"/>
                <w:szCs w:val="20"/>
                <w:lang w:val="en-GB" w:eastAsia="ja-JP"/>
                <w14:ligatures w14:val="none"/>
              </w:rPr>
              <w:t>s</w:t>
            </w:r>
          </w:p>
          <w:p w14:paraId="7D504A9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10BAE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AD682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982914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83430B0" w14:textId="77777777" w:rsidR="00DC456D" w:rsidRPr="00272F02" w:rsidRDefault="00DC456D" w:rsidP="00DC456D">
      <w:pPr>
        <w:rPr>
          <w:sz w:val="20"/>
          <w:szCs w:val="20"/>
          <w14:ligatures w14:val="none"/>
        </w:rPr>
      </w:pPr>
    </w:p>
    <w:p w14:paraId="153CA522" w14:textId="77777777" w:rsidR="00DC456D" w:rsidRPr="00272F02" w:rsidRDefault="00DC456D" w:rsidP="00910BB6">
      <w:pPr>
        <w:pStyle w:val="Heading2"/>
        <w:rPr>
          <w:rFonts w:cs="Times New Roman"/>
          <w:b w:val="0"/>
          <w:bCs w:val="0"/>
          <w:iCs w:val="0"/>
        </w:rPr>
      </w:pPr>
      <w:r w:rsidRPr="00272F02">
        <w:rPr>
          <w:rFonts w:cs="Times New Roman"/>
        </w:rPr>
        <w:t>Medical Resource Utilisation and Health Economics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272F02" w14:paraId="1B8997E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297D0FB"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25391FE7"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8.8 Medical Resource Utilisation and Health Economics </w:t>
            </w:r>
          </w:p>
        </w:tc>
      </w:tr>
      <w:tr w:rsidR="00DB50C7" w:rsidRPr="00272F02" w14:paraId="020DC31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895D24A"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76B1120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0635E43"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502A29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123AAFC"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BC3BD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F240C9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6503543E" w14:textId="77777777" w:rsidR="00DC456D" w:rsidRPr="00272F02" w:rsidRDefault="00DC456D" w:rsidP="00DC456D">
            <w:pPr>
              <w:keepLines/>
              <w:spacing w:line="240" w:lineRule="exact"/>
              <w:rPr>
                <w:rFonts w:eastAsia="MS Gothic"/>
                <w:sz w:val="20"/>
                <w:szCs w:val="20"/>
                <w14:ligatures w14:val="none"/>
              </w:rPr>
            </w:pPr>
            <w:r w:rsidRPr="00272F02">
              <w:rPr>
                <w:rFonts w:eastAsia="MS Gothic"/>
                <w:sz w:val="20"/>
                <w:szCs w:val="20"/>
                <w14:ligatures w14:val="none"/>
              </w:rPr>
              <w:t>Heading</w:t>
            </w:r>
          </w:p>
        </w:tc>
      </w:tr>
      <w:tr w:rsidR="00DB50C7" w:rsidRPr="00272F02" w14:paraId="6F3F8698"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F4964F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DB40C10" w14:textId="77777777" w:rsidR="00DC456D" w:rsidRPr="00272F02" w:rsidRDefault="5194B8A3"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33E994D5"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31B6BA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7DFED2C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07B091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2FF763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3D65DBDD" w14:textId="78AA4174"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34CBB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BCF1632"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72932DB0"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8.8</w:t>
            </w:r>
          </w:p>
        </w:tc>
      </w:tr>
      <w:tr w:rsidR="00DB50C7" w:rsidRPr="00272F02" w14:paraId="5CD34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C6477D"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2EB12488"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Medical Resource Utilisation and Health Economics</w:t>
            </w:r>
          </w:p>
        </w:tc>
      </w:tr>
      <w:tr w:rsidR="00DB50C7" w:rsidRPr="00272F02" w14:paraId="1DE179AD"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1B0CB45"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6672E38A"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0901E4A" w14:textId="3120A59B"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8 TRIAL ASSESSMENTS AND PROCEDURES</w:t>
            </w:r>
            <w:r w:rsidR="33FF9D23"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13E6F21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3F211C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E05B338"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tcPr>
          <w:p w14:paraId="6BB94F39"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44EDF11" w14:textId="77777777" w:rsidR="00DC456D" w:rsidRPr="00272F02"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B15B2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0927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8F289C" w14:textId="1CDF8250"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&lt;Medical Resource Utilisation and Health Economics&gt;</w:t>
            </w:r>
          </w:p>
        </w:tc>
      </w:tr>
      <w:tr w:rsidR="00DB50C7" w:rsidRPr="00272F02" w14:paraId="450AA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FA8CF"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E20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8C8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79F0D"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4D9136"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65FE30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34AE88"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F82EEF" w14:textId="649F1034" w:rsidR="00837062" w:rsidRPr="00272F02" w:rsidRDefault="000F6F0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7D2D7BC9" w14:textId="6FC4CE51" w:rsidR="00837062" w:rsidRPr="00272F02" w:rsidRDefault="00F330A8"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0C20EBAE" w14:textId="5E1F8ACB" w:rsidR="00DC456D" w:rsidRPr="00272F02" w:rsidRDefault="001E2F35"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A narrative description containing information about medical resource utilization and the health outcome measures, collection method and participant burden.</w:t>
            </w:r>
          </w:p>
        </w:tc>
      </w:tr>
      <w:tr w:rsidR="00DB50C7" w:rsidRPr="00272F02" w14:paraId="5D8A3A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4EF57"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7217A38" w14:textId="77777777" w:rsidR="00DC456D" w:rsidRPr="00272F02" w:rsidRDefault="00DC456D"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This section does not apply to COAs. Include this section only for any value evidence and outcomes assessments not included in either the efficacy or safety sections.</w:t>
            </w:r>
          </w:p>
          <w:p w14:paraId="17C78D73" w14:textId="7B1C84E1" w:rsidR="00DC456D" w:rsidRPr="00272F02" w:rsidRDefault="00DC456D" w:rsidP="001E2F35">
            <w:pPr>
              <w:keepLines/>
              <w:spacing w:line="240" w:lineRule="exact"/>
              <w:rPr>
                <w:rFonts w:eastAsia="MS Mincho"/>
                <w:sz w:val="20"/>
                <w:szCs w:val="20"/>
                <w14:ligatures w14:val="none"/>
              </w:rPr>
            </w:pPr>
            <w:r w:rsidRPr="00272F02">
              <w:rPr>
                <w:rFonts w:eastAsia="MS Gothic"/>
                <w:sz w:val="20"/>
                <w:szCs w:val="20"/>
                <w:lang w:val="en-GB"/>
                <w14:ligatures w14:val="none"/>
              </w:rPr>
              <w:t>Describe the health outcome measures, collection method (</w:t>
            </w:r>
            <w:r w:rsidR="00AA2D38" w:rsidRPr="00272F02">
              <w:rPr>
                <w:rFonts w:eastAsia="MS Gothic"/>
                <w:sz w:val="20"/>
                <w:szCs w:val="20"/>
                <w:lang w:val="en-GB"/>
                <w14:ligatures w14:val="none"/>
              </w:rPr>
              <w:t>e.g.</w:t>
            </w:r>
            <w:r w:rsidRPr="00272F02">
              <w:rPr>
                <w:rFonts w:eastAsia="MS Gothic"/>
                <w:sz w:val="20"/>
                <w:szCs w:val="20"/>
                <w:lang w:val="en-GB"/>
                <w14:ligatures w14:val="none"/>
              </w:rPr>
              <w:t>, diary, physician interview), and participant burden.</w:t>
            </w:r>
          </w:p>
        </w:tc>
      </w:tr>
      <w:tr w:rsidR="00DB50C7" w:rsidRPr="00272F02" w14:paraId="71099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EB7FE"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153E7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E6B4B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FCEA10"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AC349D" w14:textId="1022A49A" w:rsidR="00DC456D" w:rsidRPr="00272F02" w:rsidRDefault="00267362"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36D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96B06"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9B7895"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8.8</w:t>
            </w:r>
          </w:p>
        </w:tc>
      </w:tr>
      <w:tr w:rsidR="00DB50C7" w:rsidRPr="00272F02" w14:paraId="4B2C90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E6E4"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AA586A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70B12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C5A2" w14:textId="77777777" w:rsidR="00DC456D" w:rsidRPr="00272F02" w:rsidRDefault="00DC456D" w:rsidP="00DC456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3D907E"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DDD3E44"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8.8 Medical Resource Utilisation and Health Economics</w:t>
            </w:r>
          </w:p>
          <w:p w14:paraId="6BAA805B"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4A7359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C250C7" w14:textId="77777777" w:rsidR="00DC456D" w:rsidRPr="00272F02" w:rsidRDefault="00DC456D" w:rsidP="00DC456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A1BA43" w14:textId="77777777" w:rsidR="00DC456D" w:rsidRPr="00272F02" w:rsidRDefault="00DC456D" w:rsidP="00DC456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2D2C1D2" w14:textId="77777777" w:rsidR="00DC456D" w:rsidRPr="00272F02" w:rsidRDefault="00DC456D" w:rsidP="00000E84">
      <w:pPr>
        <w:rPr>
          <w:sz w:val="20"/>
          <w:szCs w:val="20"/>
        </w:rPr>
      </w:pPr>
    </w:p>
    <w:p w14:paraId="31FB9A28" w14:textId="1A0E8512" w:rsidR="00000E84" w:rsidRPr="00272F02" w:rsidRDefault="6700BBF7" w:rsidP="00910BB6">
      <w:pPr>
        <w:pStyle w:val="Heading1"/>
        <w:rPr>
          <w:rFonts w:cs="Times New Roman"/>
        </w:rPr>
      </w:pPr>
      <w:r w:rsidRPr="00272F02">
        <w:rPr>
          <w:rFonts w:cs="Times New Roman"/>
        </w:rPr>
        <w:t>Adverse</w:t>
      </w:r>
      <w:r w:rsidR="007C3402" w:rsidRPr="00272F02">
        <w:rPr>
          <w:rFonts w:cs="Times New Roman"/>
        </w:rPr>
        <w:t xml:space="preserve"> events, Serious Adverse events, Product Compl</w:t>
      </w:r>
      <w:r w:rsidR="002409D3">
        <w:rPr>
          <w:rFonts w:cs="Times New Roman"/>
        </w:rPr>
        <w:t>ai</w:t>
      </w:r>
      <w:r w:rsidR="007C3402" w:rsidRPr="00272F02">
        <w:rPr>
          <w:rFonts w:cs="Times New Roman"/>
        </w:rPr>
        <w:t>n</w:t>
      </w:r>
      <w:r w:rsidR="00DB35E6">
        <w:rPr>
          <w:rFonts w:cs="Times New Roman"/>
        </w:rPr>
        <w:t>ts</w:t>
      </w:r>
      <w:r w:rsidR="007C3402" w:rsidRPr="00272F02">
        <w:rPr>
          <w:rFonts w:cs="Times New Roman"/>
        </w:rPr>
        <w:t>, Pregnancy and Postpartum information</w:t>
      </w:r>
      <w:r w:rsidR="009F3406">
        <w:rPr>
          <w:rFonts w:cs="Times New Roman"/>
        </w:rPr>
        <w:t>,</w:t>
      </w:r>
      <w:r w:rsidR="005E4E33" w:rsidRPr="005E4E33">
        <w:rPr>
          <w:rFonts w:cs="Times New Roman"/>
        </w:rPr>
        <w:t xml:space="preserve"> </w:t>
      </w:r>
      <w:r w:rsidR="00C56A70">
        <w:rPr>
          <w:rFonts w:cs="Times New Roman"/>
        </w:rPr>
        <w:t>and</w:t>
      </w:r>
      <w:r w:rsidR="005E4E33" w:rsidRPr="005E4E33">
        <w:rPr>
          <w:rFonts w:cs="Times New Roman"/>
        </w:rPr>
        <w:t xml:space="preserve"> S</w:t>
      </w:r>
      <w:r w:rsidR="0022772E">
        <w:rPr>
          <w:rFonts w:cs="Times New Roman"/>
        </w:rPr>
        <w:t>pecial</w:t>
      </w:r>
      <w:r w:rsidR="005E4E33" w:rsidRPr="005E4E33">
        <w:rPr>
          <w:rFonts w:cs="Times New Roman"/>
        </w:rPr>
        <w:t xml:space="preserve"> S</w:t>
      </w:r>
      <w:r w:rsidR="0022772E">
        <w:rPr>
          <w:rFonts w:cs="Times New Roman"/>
        </w:rPr>
        <w:t>afety</w:t>
      </w:r>
      <w:r w:rsidR="005E4E33" w:rsidRPr="005E4E33">
        <w:rPr>
          <w:rFonts w:cs="Times New Roman"/>
        </w:rPr>
        <w:t xml:space="preserve"> S</w:t>
      </w:r>
      <w:r w:rsidR="0022772E">
        <w:rPr>
          <w:rFonts w:cs="Times New Roman"/>
        </w:rPr>
        <w:t>ituations</w:t>
      </w:r>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90"/>
      </w:tblGrid>
      <w:tr w:rsidR="00DB50C7" w:rsidRPr="00272F02" w14:paraId="44247B1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5CC515C4" w14:textId="77777777" w:rsidR="00FA7C31" w:rsidRPr="00272F02" w:rsidRDefault="00FA7C31" w:rsidP="002D3425">
            <w:pPr>
              <w:pStyle w:val="TableHeadingTextLeft10pt"/>
              <w:rPr>
                <w:szCs w:val="20"/>
                <w:lang w:val="de-DE"/>
              </w:rPr>
            </w:pPr>
            <w:r w:rsidRPr="00272F02">
              <w:rPr>
                <w:szCs w:val="20"/>
                <w:lang w:val="de-DE"/>
              </w:rPr>
              <w:t>Term (Variable)</w:t>
            </w:r>
          </w:p>
        </w:tc>
        <w:tc>
          <w:tcPr>
            <w:tcW w:w="3802" w:type="pct"/>
            <w:tcBorders>
              <w:top w:val="single" w:sz="4" w:space="0" w:color="auto"/>
              <w:left w:val="single" w:sz="4" w:space="0" w:color="auto"/>
              <w:bottom w:val="single" w:sz="4" w:space="0" w:color="auto"/>
              <w:right w:val="single" w:sz="4" w:space="0" w:color="auto"/>
            </w:tcBorders>
            <w:hideMark/>
          </w:tcPr>
          <w:p w14:paraId="0FE0F505" w14:textId="0417E935" w:rsidR="00FA7C31" w:rsidRPr="00272F02" w:rsidRDefault="00FA7C31" w:rsidP="002D3425">
            <w:pPr>
              <w:pStyle w:val="TableCellLeft10pt"/>
              <w:rPr>
                <w:szCs w:val="20"/>
                <w:lang w:val="en-GB"/>
              </w:rPr>
            </w:pPr>
            <w:r w:rsidRPr="00272F02">
              <w:rPr>
                <w:szCs w:val="20"/>
                <w:lang w:val="en-GB"/>
              </w:rPr>
              <w:t>9 ADVERSE EVENTS, SERIOUS ADVERSE EVENTS, PRODUCT COMPLAINTS, PREGNANCY AND POSTPARTUM INFORMATION</w:t>
            </w:r>
            <w:r w:rsidR="003345E6">
              <w:rPr>
                <w:szCs w:val="20"/>
                <w:lang w:val="en-GB"/>
              </w:rPr>
              <w:t>,</w:t>
            </w:r>
            <w:r w:rsidR="005E4E33" w:rsidRPr="005E4E33">
              <w:rPr>
                <w:szCs w:val="20"/>
                <w:lang w:val="en-GB"/>
              </w:rPr>
              <w:t xml:space="preserve"> AND SPECIAL SAFETY SITUATIONS</w:t>
            </w:r>
          </w:p>
        </w:tc>
      </w:tr>
      <w:tr w:rsidR="00DB50C7" w:rsidRPr="00272F02" w14:paraId="2FAF9B85"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693C726" w14:textId="77777777" w:rsidR="00FA7C31" w:rsidRPr="00272F02" w:rsidRDefault="00FA7C31" w:rsidP="002D3425">
            <w:pPr>
              <w:pStyle w:val="TableHeadingTextLeft10pt"/>
              <w:rPr>
                <w:szCs w:val="20"/>
                <w:lang w:val="de-DE"/>
              </w:rPr>
            </w:pPr>
            <w:r w:rsidRPr="00272F02">
              <w:rPr>
                <w:szCs w:val="20"/>
                <w:lang w:val="de-DE"/>
              </w:rPr>
              <w:t>Data Type</w:t>
            </w:r>
          </w:p>
        </w:tc>
        <w:tc>
          <w:tcPr>
            <w:tcW w:w="3802" w:type="pct"/>
            <w:tcBorders>
              <w:top w:val="single" w:sz="4" w:space="0" w:color="auto"/>
              <w:left w:val="single" w:sz="4" w:space="0" w:color="auto"/>
              <w:bottom w:val="single" w:sz="4" w:space="0" w:color="auto"/>
              <w:right w:val="single" w:sz="4" w:space="0" w:color="auto"/>
            </w:tcBorders>
            <w:hideMark/>
          </w:tcPr>
          <w:p w14:paraId="2E4BDED0" w14:textId="77777777" w:rsidR="00FA7C31" w:rsidRPr="00272F02" w:rsidRDefault="00FA7C31" w:rsidP="002D3425">
            <w:pPr>
              <w:pStyle w:val="TableCellLeft10pt"/>
              <w:rPr>
                <w:szCs w:val="20"/>
                <w:lang w:val="en-GB"/>
              </w:rPr>
            </w:pPr>
            <w:r w:rsidRPr="00272F02">
              <w:rPr>
                <w:szCs w:val="20"/>
                <w:lang w:val="en-GB"/>
              </w:rPr>
              <w:t>Text</w:t>
            </w:r>
          </w:p>
        </w:tc>
      </w:tr>
      <w:tr w:rsidR="00DB50C7" w:rsidRPr="00272F02" w14:paraId="6136A1B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7EEDFB81" w14:textId="77777777" w:rsidR="00FA7C31" w:rsidRPr="00272F02" w:rsidRDefault="00FA7C31" w:rsidP="002D3425">
            <w:pPr>
              <w:pStyle w:val="TableHeadingTextLeft10pt"/>
              <w:rPr>
                <w:szCs w:val="20"/>
              </w:rPr>
            </w:pPr>
            <w:r w:rsidRPr="00272F02">
              <w:rPr>
                <w:szCs w:val="20"/>
              </w:rPr>
              <w:t>Data (D), Value (V) or Heading (H)</w:t>
            </w:r>
          </w:p>
        </w:tc>
        <w:tc>
          <w:tcPr>
            <w:tcW w:w="3802" w:type="pct"/>
            <w:tcBorders>
              <w:top w:val="single" w:sz="4" w:space="0" w:color="auto"/>
              <w:left w:val="single" w:sz="4" w:space="0" w:color="auto"/>
              <w:bottom w:val="single" w:sz="4" w:space="0" w:color="auto"/>
              <w:right w:val="single" w:sz="4" w:space="0" w:color="auto"/>
            </w:tcBorders>
            <w:hideMark/>
          </w:tcPr>
          <w:p w14:paraId="0AD67AEE" w14:textId="77777777" w:rsidR="00FA7C31" w:rsidRPr="00272F02" w:rsidRDefault="00FA7C31" w:rsidP="002D3425">
            <w:pPr>
              <w:pStyle w:val="TableCellLeft10pt"/>
              <w:rPr>
                <w:szCs w:val="20"/>
                <w:lang w:val="en-GB"/>
              </w:rPr>
            </w:pPr>
            <w:r w:rsidRPr="00272F02">
              <w:rPr>
                <w:szCs w:val="20"/>
                <w:lang w:val="en-GB"/>
              </w:rPr>
              <w:t>H</w:t>
            </w:r>
          </w:p>
        </w:tc>
      </w:tr>
      <w:tr w:rsidR="00DB50C7" w:rsidRPr="00272F02" w14:paraId="45DEA4C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7E6346F" w14:textId="77777777" w:rsidR="00FA7C31" w:rsidRPr="00272F02" w:rsidRDefault="00FA7C31" w:rsidP="002D3425">
            <w:pPr>
              <w:pStyle w:val="TableHeadingTextLeft10pt"/>
              <w:rPr>
                <w:szCs w:val="20"/>
                <w:lang w:val="de-DE"/>
              </w:rPr>
            </w:pPr>
            <w:r w:rsidRPr="00272F02">
              <w:rPr>
                <w:szCs w:val="20"/>
                <w:lang w:val="de-DE"/>
              </w:rPr>
              <w:t>Definition</w:t>
            </w:r>
          </w:p>
        </w:tc>
        <w:tc>
          <w:tcPr>
            <w:tcW w:w="3802" w:type="pct"/>
            <w:tcBorders>
              <w:top w:val="single" w:sz="4" w:space="0" w:color="auto"/>
              <w:left w:val="single" w:sz="4" w:space="0" w:color="auto"/>
              <w:bottom w:val="single" w:sz="4" w:space="0" w:color="auto"/>
              <w:right w:val="single" w:sz="4" w:space="0" w:color="auto"/>
            </w:tcBorders>
            <w:hideMark/>
          </w:tcPr>
          <w:p w14:paraId="25764916" w14:textId="77777777" w:rsidR="00FA7C31" w:rsidRPr="00272F02" w:rsidRDefault="00FA7C31" w:rsidP="002D3425">
            <w:pPr>
              <w:pStyle w:val="TableCellLeft10pt"/>
              <w:rPr>
                <w:szCs w:val="20"/>
              </w:rPr>
            </w:pPr>
            <w:r w:rsidRPr="00272F02">
              <w:rPr>
                <w:szCs w:val="20"/>
              </w:rPr>
              <w:t>Heading</w:t>
            </w:r>
          </w:p>
        </w:tc>
      </w:tr>
      <w:tr w:rsidR="00DB50C7" w:rsidRPr="00272F02" w14:paraId="67669956"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963A988" w14:textId="77777777" w:rsidR="00FA7C31" w:rsidRPr="00272F02" w:rsidRDefault="00FA7C31" w:rsidP="002D3425">
            <w:pPr>
              <w:pStyle w:val="TableHeadingTextLeft10pt"/>
              <w:rPr>
                <w:szCs w:val="20"/>
                <w:lang w:val="de-DE"/>
              </w:rPr>
            </w:pPr>
            <w:r w:rsidRPr="00272F02">
              <w:rPr>
                <w:szCs w:val="20"/>
                <w:lang w:val="de-DE"/>
              </w:rPr>
              <w:t>User Guidance</w:t>
            </w:r>
          </w:p>
        </w:tc>
        <w:tc>
          <w:tcPr>
            <w:tcW w:w="3802" w:type="pct"/>
            <w:tcBorders>
              <w:top w:val="single" w:sz="4" w:space="0" w:color="auto"/>
              <w:left w:val="single" w:sz="4" w:space="0" w:color="auto"/>
              <w:bottom w:val="single" w:sz="4" w:space="0" w:color="auto"/>
              <w:right w:val="single" w:sz="4" w:space="0" w:color="auto"/>
            </w:tcBorders>
            <w:hideMark/>
          </w:tcPr>
          <w:p w14:paraId="4F6B6DF8" w14:textId="77777777" w:rsidR="00FA7C31" w:rsidRPr="00272F02" w:rsidRDefault="00FA7C31" w:rsidP="002D3425">
            <w:pPr>
              <w:pStyle w:val="TableCellLeft10pt"/>
              <w:rPr>
                <w:bCs/>
                <w:szCs w:val="20"/>
                <w:lang w:val="de-DE"/>
              </w:rPr>
            </w:pPr>
            <w:r w:rsidRPr="00272F02">
              <w:rPr>
                <w:bCs/>
                <w:szCs w:val="20"/>
                <w:lang w:val="de-DE"/>
              </w:rPr>
              <w:t>N/A</w:t>
            </w:r>
          </w:p>
        </w:tc>
      </w:tr>
      <w:tr w:rsidR="00DB50C7" w:rsidRPr="00272F02" w14:paraId="7476FA88"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61554B4" w14:textId="77777777" w:rsidR="00FA7C31" w:rsidRPr="00272F02" w:rsidRDefault="00FA7C31" w:rsidP="002D3425">
            <w:pPr>
              <w:pStyle w:val="TableHeadingTextLeft10pt"/>
              <w:rPr>
                <w:szCs w:val="20"/>
                <w:lang w:val="de-DE"/>
              </w:rPr>
            </w:pPr>
            <w:r w:rsidRPr="00272F02">
              <w:rPr>
                <w:szCs w:val="20"/>
                <w:lang w:val="de-DE"/>
              </w:rPr>
              <w:t>Conformance</w:t>
            </w:r>
          </w:p>
        </w:tc>
        <w:tc>
          <w:tcPr>
            <w:tcW w:w="3802" w:type="pct"/>
            <w:tcBorders>
              <w:top w:val="single" w:sz="4" w:space="0" w:color="auto"/>
              <w:left w:val="single" w:sz="4" w:space="0" w:color="auto"/>
              <w:bottom w:val="single" w:sz="4" w:space="0" w:color="auto"/>
              <w:right w:val="single" w:sz="4" w:space="0" w:color="auto"/>
            </w:tcBorders>
            <w:hideMark/>
          </w:tcPr>
          <w:p w14:paraId="5B5F5CC6" w14:textId="77777777" w:rsidR="00FA7C31" w:rsidRPr="00272F02" w:rsidRDefault="00FA7C31" w:rsidP="002D3425">
            <w:pPr>
              <w:pStyle w:val="TableCellLeft10pt"/>
              <w:rPr>
                <w:szCs w:val="20"/>
                <w:lang w:val="en-GB"/>
              </w:rPr>
            </w:pPr>
            <w:r w:rsidRPr="00272F02">
              <w:rPr>
                <w:szCs w:val="20"/>
                <w:lang w:val="en-GB"/>
              </w:rPr>
              <w:t xml:space="preserve">Required </w:t>
            </w:r>
          </w:p>
        </w:tc>
      </w:tr>
      <w:tr w:rsidR="00DB50C7" w:rsidRPr="00272F02" w14:paraId="0CA4640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376351C" w14:textId="77777777" w:rsidR="00FA7C31" w:rsidRPr="00272F02" w:rsidRDefault="00FA7C31" w:rsidP="002D3425">
            <w:pPr>
              <w:pStyle w:val="TableHeadingTextLeft10pt"/>
              <w:rPr>
                <w:szCs w:val="20"/>
                <w:lang w:val="de-DE"/>
              </w:rPr>
            </w:pPr>
            <w:r w:rsidRPr="00272F02">
              <w:rPr>
                <w:szCs w:val="20"/>
                <w:lang w:val="de-DE"/>
              </w:rPr>
              <w:t>Cardinality</w:t>
            </w:r>
          </w:p>
        </w:tc>
        <w:tc>
          <w:tcPr>
            <w:tcW w:w="3802" w:type="pct"/>
            <w:tcBorders>
              <w:top w:val="single" w:sz="4" w:space="0" w:color="auto"/>
              <w:left w:val="single" w:sz="4" w:space="0" w:color="auto"/>
              <w:bottom w:val="single" w:sz="4" w:space="0" w:color="auto"/>
              <w:right w:val="single" w:sz="4" w:space="0" w:color="auto"/>
            </w:tcBorders>
            <w:hideMark/>
          </w:tcPr>
          <w:p w14:paraId="38E036D5" w14:textId="3DF441BF" w:rsidR="00FA7C31" w:rsidRPr="00272F02" w:rsidRDefault="00267362" w:rsidP="002D3425">
            <w:pPr>
              <w:pStyle w:val="TableCellLeft10pt"/>
              <w:rPr>
                <w:szCs w:val="20"/>
                <w:lang w:val="en-GB"/>
              </w:rPr>
            </w:pPr>
            <w:r w:rsidRPr="00272F02">
              <w:rPr>
                <w:szCs w:val="20"/>
                <w:lang w:val="en-GB"/>
              </w:rPr>
              <w:t>One to one</w:t>
            </w:r>
          </w:p>
        </w:tc>
      </w:tr>
      <w:tr w:rsidR="00DB50C7" w:rsidRPr="00272F02" w14:paraId="0E565DE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99ECB98" w14:textId="77777777" w:rsidR="00FA7C31" w:rsidRPr="00272F02" w:rsidRDefault="00FA7C31" w:rsidP="002D3425">
            <w:pPr>
              <w:pStyle w:val="TableHeadingTextLeft10pt"/>
              <w:rPr>
                <w:szCs w:val="20"/>
              </w:rPr>
            </w:pPr>
            <w:r w:rsidRPr="00272F02">
              <w:rPr>
                <w:szCs w:val="20"/>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hideMark/>
          </w:tcPr>
          <w:p w14:paraId="7BF558A3" w14:textId="77777777" w:rsidR="00FA7C31" w:rsidRPr="00272F02" w:rsidRDefault="00FA7C31" w:rsidP="002D3425">
            <w:pPr>
              <w:pStyle w:val="TableCellLeft10pt"/>
              <w:rPr>
                <w:szCs w:val="20"/>
                <w:lang w:val="en-GB"/>
              </w:rPr>
            </w:pPr>
            <w:r w:rsidRPr="00272F02">
              <w:rPr>
                <w:szCs w:val="20"/>
                <w:lang w:val="en-GB"/>
              </w:rPr>
              <w:t>9</w:t>
            </w:r>
          </w:p>
        </w:tc>
      </w:tr>
      <w:tr w:rsidR="00DB50C7" w:rsidRPr="00272F02" w14:paraId="5CC0E44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225E188D" w14:textId="77777777" w:rsidR="00FA7C31" w:rsidRPr="00272F02" w:rsidRDefault="00FA7C31" w:rsidP="002D3425">
            <w:pPr>
              <w:pStyle w:val="TableHeadingTextLeft10pt"/>
              <w:rPr>
                <w:szCs w:val="20"/>
                <w:lang w:val="de-DE"/>
              </w:rPr>
            </w:pPr>
            <w:r w:rsidRPr="00272F02">
              <w:rPr>
                <w:szCs w:val="20"/>
                <w:lang w:val="de-DE"/>
              </w:rPr>
              <w:t>Value</w:t>
            </w:r>
          </w:p>
        </w:tc>
        <w:tc>
          <w:tcPr>
            <w:tcW w:w="3802" w:type="pct"/>
            <w:tcBorders>
              <w:top w:val="single" w:sz="4" w:space="0" w:color="auto"/>
              <w:left w:val="single" w:sz="4" w:space="0" w:color="auto"/>
              <w:bottom w:val="single" w:sz="4" w:space="0" w:color="auto"/>
              <w:right w:val="single" w:sz="4" w:space="0" w:color="auto"/>
            </w:tcBorders>
            <w:hideMark/>
          </w:tcPr>
          <w:p w14:paraId="0EE0AFB1" w14:textId="2FCA3341" w:rsidR="00FA7C31" w:rsidRPr="00272F02" w:rsidRDefault="0044653A" w:rsidP="002D3425">
            <w:pPr>
              <w:pStyle w:val="TableCellLeft10pt"/>
              <w:rPr>
                <w:szCs w:val="20"/>
                <w:lang w:val="en-GB"/>
              </w:rPr>
            </w:pPr>
            <w:r w:rsidRPr="00272F02">
              <w:rPr>
                <w:szCs w:val="20"/>
                <w:lang w:val="en-GB"/>
              </w:rPr>
              <w:t>ADVERSE EVENTS, SERIOUS ADVERSE EVENTS, PRODUCT COMPLAINTS, PREGNANCY AND POSTPARTUM INFORMATION</w:t>
            </w:r>
            <w:r w:rsidR="00B1026D">
              <w:rPr>
                <w:szCs w:val="20"/>
                <w:lang w:val="en-GB"/>
              </w:rPr>
              <w:t xml:space="preserve">, </w:t>
            </w:r>
            <w:r w:rsidR="00B1026D" w:rsidRPr="005E4E33">
              <w:rPr>
                <w:szCs w:val="20"/>
                <w:lang w:val="en-GB"/>
              </w:rPr>
              <w:t>AND SPECIAL SAFETY SITUATIONS</w:t>
            </w:r>
          </w:p>
        </w:tc>
      </w:tr>
      <w:tr w:rsidR="00DB50C7" w:rsidRPr="00272F02" w14:paraId="443507B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F03575B" w14:textId="77777777" w:rsidR="00FA7C31" w:rsidRPr="00272F02" w:rsidRDefault="00FA7C31" w:rsidP="002D3425">
            <w:pPr>
              <w:pStyle w:val="TableHeadingTextLeft10pt"/>
              <w:rPr>
                <w:szCs w:val="20"/>
                <w:lang w:val="de-DE"/>
              </w:rPr>
            </w:pPr>
            <w:r w:rsidRPr="00272F02">
              <w:rPr>
                <w:szCs w:val="20"/>
                <w:lang w:val="de-DE"/>
              </w:rPr>
              <w:t>Business rules</w:t>
            </w:r>
          </w:p>
        </w:tc>
        <w:tc>
          <w:tcPr>
            <w:tcW w:w="3802" w:type="pct"/>
            <w:tcBorders>
              <w:top w:val="single" w:sz="4" w:space="0" w:color="auto"/>
              <w:left w:val="single" w:sz="4" w:space="0" w:color="auto"/>
              <w:bottom w:val="single" w:sz="4" w:space="0" w:color="auto"/>
              <w:right w:val="single" w:sz="4" w:space="0" w:color="auto"/>
            </w:tcBorders>
            <w:hideMark/>
          </w:tcPr>
          <w:p w14:paraId="6E3B21C9" w14:textId="77777777" w:rsidR="00FA7C31" w:rsidRPr="00272F02" w:rsidRDefault="00FA7C3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D8C133A" w14:textId="1570E852" w:rsidR="00FA7C31" w:rsidRPr="00272F02" w:rsidRDefault="00FA7C31" w:rsidP="002D3425">
            <w:pPr>
              <w:pStyle w:val="TableCellLeft10pt"/>
              <w:rPr>
                <w:szCs w:val="20"/>
                <w:lang w:val="en-GB"/>
              </w:rPr>
            </w:pPr>
            <w:r w:rsidRPr="00272F02">
              <w:rPr>
                <w:rStyle w:val="TableCellLeft10ptBoldChar"/>
                <w:szCs w:val="20"/>
              </w:rPr>
              <w:t>Relationship</w:t>
            </w:r>
            <w:r w:rsidRPr="00272F02">
              <w:rPr>
                <w:szCs w:val="20"/>
                <w:lang w:val="en-GB"/>
              </w:rPr>
              <w:t>: Table of</w:t>
            </w:r>
            <w:r w:rsidR="007F108F" w:rsidRPr="00272F02">
              <w:rPr>
                <w:szCs w:val="20"/>
                <w:lang w:val="en-GB" w:eastAsia="ja-JP"/>
              </w:rPr>
              <w:t xml:space="preserve"> </w:t>
            </w:r>
            <w:r w:rsidRPr="00272F02">
              <w:rPr>
                <w:szCs w:val="20"/>
                <w:lang w:val="en-GB"/>
              </w:rPr>
              <w:t>Contents</w:t>
            </w:r>
          </w:p>
          <w:p w14:paraId="31CA97F9" w14:textId="77777777" w:rsidR="00FA7C31" w:rsidRPr="00272F02" w:rsidRDefault="00FA7C31"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E87BC9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1750225" w14:textId="77777777" w:rsidR="00FA7C31" w:rsidRPr="00272F02" w:rsidRDefault="00FA7C31" w:rsidP="002D3425">
            <w:pPr>
              <w:pStyle w:val="TableHeadingTextLeft10pt"/>
              <w:rPr>
                <w:szCs w:val="20"/>
              </w:rPr>
            </w:pPr>
            <w:r w:rsidRPr="00272F02">
              <w:rPr>
                <w:szCs w:val="20"/>
              </w:rPr>
              <w:t>Repeating and/or Reuse Rules</w:t>
            </w:r>
          </w:p>
        </w:tc>
        <w:tc>
          <w:tcPr>
            <w:tcW w:w="3802" w:type="pct"/>
            <w:tcBorders>
              <w:top w:val="single" w:sz="4" w:space="0" w:color="auto"/>
              <w:left w:val="single" w:sz="4" w:space="0" w:color="auto"/>
              <w:bottom w:val="single" w:sz="4" w:space="0" w:color="auto"/>
              <w:right w:val="single" w:sz="4" w:space="0" w:color="auto"/>
            </w:tcBorders>
            <w:hideMark/>
          </w:tcPr>
          <w:p w14:paraId="40E00E0C" w14:textId="77777777" w:rsidR="00FA7C31" w:rsidRPr="00272F02" w:rsidRDefault="00FA7C31" w:rsidP="002D3425">
            <w:pPr>
              <w:pStyle w:val="TableCellLeft10pt"/>
              <w:rPr>
                <w:szCs w:val="20"/>
                <w:lang w:val="en-GB"/>
              </w:rPr>
            </w:pPr>
            <w:r w:rsidRPr="00272F02">
              <w:rPr>
                <w:szCs w:val="20"/>
                <w:lang w:val="en-GB"/>
              </w:rPr>
              <w:t>No</w:t>
            </w:r>
          </w:p>
        </w:tc>
      </w:tr>
    </w:tbl>
    <w:p w14:paraId="099C5853" w14:textId="77777777" w:rsidR="00837062" w:rsidRPr="00272F02" w:rsidRDefault="00837062" w:rsidP="00FA7C31">
      <w:pPr>
        <w:rPr>
          <w:sz w:val="20"/>
          <w:szCs w:val="20"/>
        </w:rPr>
      </w:pPr>
    </w:p>
    <w:p w14:paraId="1D29DE2E" w14:textId="62B050F7" w:rsidR="00F06437" w:rsidRPr="00272F02" w:rsidRDefault="00000E84" w:rsidP="00910BB6">
      <w:pPr>
        <w:pStyle w:val="Heading2"/>
        <w:rPr>
          <w:rFonts w:cs="Times New Roman"/>
          <w:sz w:val="20"/>
          <w:szCs w:val="20"/>
        </w:rPr>
      </w:pPr>
      <w:r w:rsidRPr="00272F02">
        <w:rPr>
          <w:rFonts w:cs="Times New Roman"/>
        </w:rPr>
        <w:t>Definitions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90220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656B5E" w14:textId="77777777" w:rsidR="00F06437" w:rsidRPr="00272F02" w:rsidRDefault="00F06437"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B3CA" w14:textId="77777777" w:rsidR="00F06437" w:rsidRPr="00272F02" w:rsidRDefault="00F06437" w:rsidP="002D3425">
            <w:pPr>
              <w:pStyle w:val="TableCellLeft10pt"/>
              <w:rPr>
                <w:szCs w:val="20"/>
                <w:lang w:val="en-GB"/>
              </w:rPr>
            </w:pPr>
            <w:r w:rsidRPr="00272F02">
              <w:rPr>
                <w:szCs w:val="20"/>
                <w:lang w:val="en-GB"/>
              </w:rPr>
              <w:t xml:space="preserve">9.1 Definitions </w:t>
            </w:r>
          </w:p>
        </w:tc>
      </w:tr>
      <w:tr w:rsidR="00DB50C7" w:rsidRPr="00272F02" w14:paraId="2367B36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6B434" w14:textId="77777777" w:rsidR="00F06437" w:rsidRPr="00272F02" w:rsidRDefault="00F06437"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5C34F0" w14:textId="77777777" w:rsidR="00F06437" w:rsidRPr="00272F02" w:rsidRDefault="00F06437" w:rsidP="002D3425">
            <w:pPr>
              <w:pStyle w:val="TableCellLeft10pt"/>
              <w:rPr>
                <w:szCs w:val="20"/>
                <w:lang w:val="en-GB"/>
              </w:rPr>
            </w:pPr>
            <w:r w:rsidRPr="00272F02">
              <w:rPr>
                <w:szCs w:val="20"/>
                <w:lang w:val="en-GB"/>
              </w:rPr>
              <w:t>Text</w:t>
            </w:r>
          </w:p>
        </w:tc>
      </w:tr>
      <w:tr w:rsidR="00DB50C7" w:rsidRPr="00272F02" w14:paraId="4CD758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59620F" w14:textId="77777777" w:rsidR="00F06437" w:rsidRPr="00272F02" w:rsidRDefault="00F06437" w:rsidP="002D3425">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13C0C6" w14:textId="77777777" w:rsidR="00F06437" w:rsidRPr="00272F02" w:rsidRDefault="00F06437" w:rsidP="002D3425">
            <w:pPr>
              <w:pStyle w:val="TableCellLeft10pt"/>
              <w:rPr>
                <w:szCs w:val="20"/>
                <w:lang w:val="en-GB"/>
              </w:rPr>
            </w:pPr>
            <w:r w:rsidRPr="00272F02">
              <w:rPr>
                <w:szCs w:val="20"/>
                <w:lang w:val="en-GB"/>
              </w:rPr>
              <w:t>H</w:t>
            </w:r>
          </w:p>
        </w:tc>
      </w:tr>
      <w:tr w:rsidR="00DB50C7" w:rsidRPr="00272F02" w14:paraId="4D70B6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626871" w14:textId="77777777" w:rsidR="00F06437" w:rsidRPr="00272F02" w:rsidRDefault="00F06437"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64DB048" w14:textId="77777777" w:rsidR="00F06437" w:rsidRPr="00272F02" w:rsidRDefault="00F06437" w:rsidP="002D3425">
            <w:pPr>
              <w:pStyle w:val="TableCellLeft10pt"/>
              <w:rPr>
                <w:szCs w:val="20"/>
              </w:rPr>
            </w:pPr>
            <w:r w:rsidRPr="00272F02">
              <w:rPr>
                <w:szCs w:val="20"/>
              </w:rPr>
              <w:t>Heading</w:t>
            </w:r>
          </w:p>
        </w:tc>
      </w:tr>
      <w:tr w:rsidR="00DB50C7" w:rsidRPr="00272F02" w14:paraId="294C74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14B3D1" w14:textId="77777777" w:rsidR="00F06437" w:rsidRPr="00272F02" w:rsidRDefault="00F06437"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348CB" w14:textId="211F0CE4" w:rsidR="00F06437" w:rsidRPr="00272F02" w:rsidRDefault="55A3FCAC" w:rsidP="00444021">
            <w:pPr>
              <w:tabs>
                <w:tab w:val="left" w:pos="0"/>
              </w:tabs>
              <w:rPr>
                <w:szCs w:val="20"/>
                <w:lang w:val="en-GB"/>
                <w14:ligatures w14:val="none"/>
              </w:rPr>
            </w:pPr>
            <w:r w:rsidRPr="00272F02">
              <w:rPr>
                <w:sz w:val="20"/>
                <w:szCs w:val="20"/>
                <w:lang w:val="en-GB"/>
                <w14:ligatures w14:val="none"/>
              </w:rPr>
              <w:t>No text is intended here (</w:t>
            </w:r>
            <w:r w:rsidR="007F108F" w:rsidRPr="00272F02">
              <w:rPr>
                <w:rFonts w:eastAsiaTheme="minorEastAsia"/>
                <w:sz w:val="20"/>
                <w:szCs w:val="20"/>
                <w:lang w:val="en-GB" w:eastAsia="ja-JP"/>
                <w14:ligatures w14:val="none"/>
              </w:rPr>
              <w:t>h</w:t>
            </w:r>
            <w:r w:rsidR="007F108F" w:rsidRPr="00272F02">
              <w:rPr>
                <w:sz w:val="20"/>
                <w:szCs w:val="20"/>
                <w:lang w:val="en-GB"/>
                <w14:ligatures w14:val="none"/>
              </w:rPr>
              <w:t xml:space="preserve">eading </w:t>
            </w:r>
            <w:r w:rsidRPr="00272F02">
              <w:rPr>
                <w:sz w:val="20"/>
                <w:szCs w:val="20"/>
                <w:lang w:val="en-GB"/>
                <w14:ligatures w14:val="none"/>
              </w:rPr>
              <w:t xml:space="preserve">only). </w:t>
            </w:r>
          </w:p>
        </w:tc>
      </w:tr>
      <w:tr w:rsidR="00DB50C7" w:rsidRPr="00272F02" w14:paraId="782143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E987D" w14:textId="77777777" w:rsidR="00F06437" w:rsidRPr="00272F02" w:rsidRDefault="00F06437"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79CDEEF" w14:textId="77777777" w:rsidR="00F06437" w:rsidRPr="00272F02" w:rsidRDefault="00F06437" w:rsidP="00444021">
            <w:pPr>
              <w:pStyle w:val="TableCellLeft10pt"/>
              <w:spacing w:line="240" w:lineRule="auto"/>
              <w:rPr>
                <w:szCs w:val="20"/>
                <w:lang w:val="en-GB"/>
              </w:rPr>
            </w:pPr>
            <w:r w:rsidRPr="00272F02">
              <w:rPr>
                <w:szCs w:val="20"/>
                <w:lang w:val="en-GB"/>
              </w:rPr>
              <w:t xml:space="preserve">Required </w:t>
            </w:r>
          </w:p>
        </w:tc>
      </w:tr>
      <w:tr w:rsidR="00DB50C7" w:rsidRPr="00272F02" w14:paraId="65853A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267231" w14:textId="77777777" w:rsidR="00F06437" w:rsidRPr="00272F02" w:rsidRDefault="00F06437"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F797BE" w14:textId="5568C4CE" w:rsidR="00F06437" w:rsidRPr="00272F02" w:rsidRDefault="00F06437" w:rsidP="00444021">
            <w:pPr>
              <w:pStyle w:val="TableCellLeft10pt"/>
              <w:spacing w:line="240" w:lineRule="auto"/>
              <w:rPr>
                <w:szCs w:val="20"/>
                <w:lang w:val="en-GB" w:eastAsia="ja-JP"/>
              </w:rPr>
            </w:pPr>
            <w:r w:rsidRPr="00272F02">
              <w:rPr>
                <w:szCs w:val="20"/>
                <w:lang w:val="en-GB"/>
              </w:rPr>
              <w:t xml:space="preserve">One to </w:t>
            </w:r>
            <w:r w:rsidR="001E2F35" w:rsidRPr="00272F02">
              <w:rPr>
                <w:szCs w:val="20"/>
                <w:lang w:val="en-GB" w:eastAsia="ja-JP"/>
              </w:rPr>
              <w:t>o</w:t>
            </w:r>
            <w:r w:rsidR="007F108F" w:rsidRPr="00272F02">
              <w:rPr>
                <w:szCs w:val="20"/>
                <w:lang w:val="en-GB" w:eastAsia="ja-JP"/>
              </w:rPr>
              <w:t>ne</w:t>
            </w:r>
          </w:p>
        </w:tc>
      </w:tr>
      <w:tr w:rsidR="00DB50C7" w:rsidRPr="00272F02" w14:paraId="247A70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4527A" w14:textId="77777777" w:rsidR="00F06437" w:rsidRPr="00272F02" w:rsidRDefault="00F06437"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CDB00" w14:textId="77777777" w:rsidR="00F06437" w:rsidRPr="00272F02" w:rsidRDefault="00F06437" w:rsidP="002D3425">
            <w:pPr>
              <w:pStyle w:val="TableCellLeft10pt"/>
              <w:rPr>
                <w:szCs w:val="20"/>
                <w:lang w:val="en-GB"/>
              </w:rPr>
            </w:pPr>
            <w:r w:rsidRPr="00272F02">
              <w:rPr>
                <w:szCs w:val="20"/>
                <w:lang w:val="en-GB"/>
              </w:rPr>
              <w:t>9.1</w:t>
            </w:r>
          </w:p>
        </w:tc>
      </w:tr>
      <w:tr w:rsidR="00DB50C7" w:rsidRPr="00272F02" w14:paraId="6EE4F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2E851B" w14:textId="77777777" w:rsidR="00F06437" w:rsidRPr="00272F02" w:rsidRDefault="00F06437"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B521F7" w14:textId="77777777" w:rsidR="00F06437" w:rsidRPr="00272F02" w:rsidRDefault="00F06437" w:rsidP="002D3425">
            <w:pPr>
              <w:pStyle w:val="TableCellLeft10pt"/>
              <w:rPr>
                <w:szCs w:val="20"/>
                <w:lang w:val="en-GB"/>
              </w:rPr>
            </w:pPr>
            <w:r w:rsidRPr="00272F02">
              <w:rPr>
                <w:szCs w:val="20"/>
                <w:lang w:val="en-GB"/>
              </w:rPr>
              <w:t xml:space="preserve">Definitions </w:t>
            </w:r>
          </w:p>
        </w:tc>
      </w:tr>
      <w:tr w:rsidR="00DB50C7" w:rsidRPr="00272F02" w14:paraId="7F34B1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4D989" w14:textId="77777777" w:rsidR="00F06437" w:rsidRPr="00272F02" w:rsidRDefault="00F06437"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FA44B3" w14:textId="4CB38192" w:rsidR="00F06437" w:rsidRPr="00272F02" w:rsidRDefault="00F06437" w:rsidP="002D3425">
            <w:pPr>
              <w:pStyle w:val="TableCellLeft10pt"/>
              <w:rPr>
                <w:szCs w:val="20"/>
                <w:lang w:val="en-GB"/>
              </w:rPr>
            </w:pPr>
            <w:r w:rsidRPr="00272F02">
              <w:rPr>
                <w:rStyle w:val="TableCellLeft10ptBoldChar"/>
                <w:szCs w:val="20"/>
              </w:rPr>
              <w:t>Value Allowed</w:t>
            </w:r>
            <w:r w:rsidRPr="00272F02">
              <w:rPr>
                <w:szCs w:val="20"/>
                <w:lang w:val="en-GB"/>
              </w:rPr>
              <w:t>: No</w:t>
            </w:r>
          </w:p>
          <w:p w14:paraId="772A3807" w14:textId="1C6E6017" w:rsidR="00F06437" w:rsidRPr="00272F02" w:rsidRDefault="439B693B" w:rsidP="19DB19D3">
            <w:pPr>
              <w:pStyle w:val="TableCellLeft10pt"/>
              <w:rPr>
                <w:lang w:val="en-GB"/>
              </w:rPr>
            </w:pPr>
            <w:r w:rsidRPr="00272F02">
              <w:rPr>
                <w:rStyle w:val="TableCellLeft10ptBoldChar"/>
              </w:rPr>
              <w:t>Relationship</w:t>
            </w:r>
            <w:r w:rsidRPr="00272F02">
              <w:rPr>
                <w:lang w:val="en-GB"/>
              </w:rPr>
              <w:t>: 9 ADVERSE EVENTS, SERIOUS ADVERSE EVENTS, PRODUCT COMPLAINTS, PREGNANCY AND POSTPARTUM INFORMATION</w:t>
            </w:r>
            <w:r w:rsidR="001261F6">
              <w:rPr>
                <w:lang w:val="en-GB"/>
              </w:rPr>
              <w:t xml:space="preserve">, </w:t>
            </w:r>
            <w:r w:rsidR="001261F6" w:rsidRPr="001261F6">
              <w:rPr>
                <w:lang w:val="en-GB"/>
              </w:rPr>
              <w:t>AND SPECIAL SAFETY SITUATIONS</w:t>
            </w:r>
            <w:r w:rsidR="557514B6" w:rsidRPr="00272F02">
              <w:rPr>
                <w:lang w:val="en-GB"/>
              </w:rPr>
              <w:t xml:space="preserve"> and</w:t>
            </w:r>
            <w:r w:rsidRPr="00272F02">
              <w:rPr>
                <w:lang w:val="en-GB"/>
              </w:rPr>
              <w:t xml:space="preserve"> Table of Contents</w:t>
            </w:r>
          </w:p>
          <w:p w14:paraId="075912D9" w14:textId="57621250" w:rsidR="00F06437" w:rsidRPr="00272F02" w:rsidRDefault="00F06437" w:rsidP="00416556">
            <w:pPr>
              <w:pStyle w:val="TableCellLeft10pt"/>
              <w:rPr>
                <w:szCs w:val="20"/>
                <w:lang w:val="en-GB"/>
              </w:rPr>
            </w:pPr>
            <w:r w:rsidRPr="00272F02">
              <w:rPr>
                <w:rStyle w:val="TableCellLeft10ptBoldChar"/>
                <w:szCs w:val="20"/>
              </w:rPr>
              <w:t>Concept</w:t>
            </w:r>
            <w:r w:rsidRPr="00272F02">
              <w:rPr>
                <w:szCs w:val="20"/>
                <w:lang w:val="en-GB"/>
              </w:rPr>
              <w:t xml:space="preserve">: Heading </w:t>
            </w:r>
          </w:p>
        </w:tc>
      </w:tr>
      <w:tr w:rsidR="00DB50C7" w:rsidRPr="00272F02" w14:paraId="787780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829FBB" w14:textId="77777777" w:rsidR="00F06437" w:rsidRPr="00272F02" w:rsidRDefault="00F06437"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5368ACB" w14:textId="77777777" w:rsidR="00F06437" w:rsidRPr="00272F02" w:rsidRDefault="00F06437" w:rsidP="002D3425">
            <w:pPr>
              <w:pStyle w:val="TableCellLeft10pt"/>
              <w:rPr>
                <w:szCs w:val="20"/>
                <w:lang w:val="en-GB"/>
              </w:rPr>
            </w:pPr>
            <w:r w:rsidRPr="00272F02">
              <w:rPr>
                <w:szCs w:val="20"/>
                <w:lang w:val="en-GB"/>
              </w:rPr>
              <w:t>No</w:t>
            </w:r>
          </w:p>
        </w:tc>
      </w:tr>
    </w:tbl>
    <w:p w14:paraId="2CA39A78" w14:textId="77777777" w:rsidR="00413959" w:rsidRPr="00272F02" w:rsidRDefault="00413959" w:rsidP="00413959">
      <w:pPr>
        <w:rPr>
          <w:sz w:val="20"/>
          <w:szCs w:val="20"/>
          <w14:ligatures w14:val="none"/>
        </w:rPr>
      </w:pPr>
    </w:p>
    <w:p w14:paraId="1B69B514" w14:textId="788CA2B0" w:rsidR="00413959" w:rsidRPr="00272F02" w:rsidRDefault="00413959" w:rsidP="00910BB6">
      <w:pPr>
        <w:pStyle w:val="Heading3"/>
        <w:rPr>
          <w:rFonts w:cs="Times New Roman"/>
          <w:b w:val="0"/>
          <w:bCs w:val="0"/>
        </w:rPr>
      </w:pPr>
      <w:r w:rsidRPr="00272F02">
        <w:rPr>
          <w:rFonts w:cs="Times New Roman"/>
        </w:rPr>
        <w:t>Definitions of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F811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547EA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18CBED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9.1.1 Definitions of Adverse Events</w:t>
            </w:r>
          </w:p>
        </w:tc>
      </w:tr>
      <w:tr w:rsidR="00DB50C7" w:rsidRPr="00272F02" w14:paraId="11068B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5FABE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312D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71A9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5202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1E8D2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8A8C1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E4CBA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6612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2D36B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1C996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D367516" w14:textId="21A2F176" w:rsidR="00413959" w:rsidRPr="00272F02" w:rsidRDefault="00413959" w:rsidP="00413959">
            <w:pPr>
              <w:keepLines/>
              <w:spacing w:line="240" w:lineRule="exact"/>
              <w:rPr>
                <w:rFonts w:eastAsia="MS Gothic"/>
                <w:sz w:val="20"/>
                <w:szCs w:val="20"/>
                <w14:ligatures w14:val="none"/>
              </w:rPr>
            </w:pPr>
            <w:r w:rsidRPr="00272F02">
              <w:rPr>
                <w:rFonts w:eastAsia="MS Gothic"/>
                <w:sz w:val="20"/>
                <w:szCs w:val="20"/>
                <w14:ligatures w14:val="none"/>
              </w:rPr>
              <w:t>N/</w:t>
            </w:r>
            <w:r w:rsidR="00537FD4" w:rsidRPr="00272F02">
              <w:rPr>
                <w:rFonts w:eastAsia="MS Gothic"/>
                <w:sz w:val="20"/>
                <w:szCs w:val="20"/>
                <w14:ligatures w14:val="none"/>
              </w:rPr>
              <w:t>A</w:t>
            </w:r>
          </w:p>
        </w:tc>
      </w:tr>
      <w:tr w:rsidR="00DB50C7" w:rsidRPr="00272F02" w14:paraId="2BFF3C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236EA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59AAE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749AC8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9AF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C12AFC" w14:textId="5B710B41"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 xml:space="preserve">One to </w:t>
            </w:r>
            <w:r w:rsidR="001E2F35" w:rsidRPr="00272F02">
              <w:rPr>
                <w:rFonts w:eastAsia="MS Gothic"/>
                <w:sz w:val="20"/>
                <w:szCs w:val="20"/>
                <w:lang w:val="en-GB" w:eastAsia="ja-JP"/>
                <w14:ligatures w14:val="none"/>
              </w:rPr>
              <w:t>o</w:t>
            </w:r>
            <w:r w:rsidR="007F108F" w:rsidRPr="00272F02">
              <w:rPr>
                <w:rFonts w:eastAsia="MS Gothic"/>
                <w:sz w:val="20"/>
                <w:szCs w:val="20"/>
                <w:lang w:val="en-GB" w:eastAsia="ja-JP"/>
                <w14:ligatures w14:val="none"/>
              </w:rPr>
              <w:t>ne</w:t>
            </w:r>
          </w:p>
        </w:tc>
      </w:tr>
      <w:tr w:rsidR="00DB50C7" w:rsidRPr="00272F02" w14:paraId="5955F1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7D2F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E65FAD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9.1.1</w:t>
            </w:r>
          </w:p>
        </w:tc>
      </w:tr>
      <w:tr w:rsidR="00DB50C7" w:rsidRPr="00272F02" w14:paraId="546C81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0EBC1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D53D704" w14:textId="301788F5"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Definitions</w:t>
            </w:r>
            <w:r w:rsidR="00657880" w:rsidRPr="00272F02">
              <w:rPr>
                <w:rFonts w:eastAsia="MS Gothic"/>
                <w:sz w:val="20"/>
                <w:szCs w:val="20"/>
                <w:lang w:val="en-GB" w:eastAsia="ja-JP"/>
                <w14:ligatures w14:val="none"/>
              </w:rPr>
              <w:t xml:space="preserve"> of Adverse Events</w:t>
            </w:r>
          </w:p>
        </w:tc>
      </w:tr>
      <w:tr w:rsidR="00DB50C7" w:rsidRPr="00272F02" w14:paraId="6C6C56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B2FAE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5053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69A5898" w14:textId="0914C4C1"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9.1 Definitions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1261F6">
              <w:rPr>
                <w:rFonts w:eastAsia="MS Gothic"/>
                <w:sz w:val="20"/>
                <w:szCs w:val="20"/>
                <w:lang w:val="en-GB"/>
                <w14:ligatures w14:val="none"/>
              </w:rPr>
              <w:t xml:space="preserve">, </w:t>
            </w:r>
            <w:r w:rsidR="001261F6" w:rsidRPr="00FF3C43">
              <w:rPr>
                <w:rFonts w:eastAsia="MS Gothic"/>
                <w:sz w:val="20"/>
                <w:szCs w:val="20"/>
                <w:lang w:val="en-GB"/>
                <w14:ligatures w14:val="none"/>
              </w:rPr>
              <w:t>AND SPECIAL SAFETY SITUATIONS</w:t>
            </w:r>
            <w:r w:rsidR="4BC515FB"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4A45A23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7DC4CFD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394351"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D829B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265F85F" w14:textId="77777777" w:rsidR="00413959" w:rsidRPr="00272F02"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71DF5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60DD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7D7C80" w14:textId="1882D42F"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657880" w:rsidRPr="00272F02">
              <w:rPr>
                <w:rFonts w:eastAsia="MS Gothic"/>
                <w:sz w:val="20"/>
                <w:szCs w:val="20"/>
                <w:lang w:val="en-GB"/>
                <w14:ligatures w14:val="none"/>
              </w:rPr>
              <w:t>Definitions of Adverse Events</w:t>
            </w:r>
            <w:r w:rsidRPr="00272F02">
              <w:rPr>
                <w:rFonts w:eastAsia="MS Gothic"/>
                <w:sz w:val="20"/>
                <w:szCs w:val="20"/>
                <w:lang w:val="en-GB"/>
                <w14:ligatures w14:val="none"/>
              </w:rPr>
              <w:t>&gt;</w:t>
            </w:r>
          </w:p>
        </w:tc>
      </w:tr>
      <w:tr w:rsidR="00DB50C7" w:rsidRPr="00272F02" w14:paraId="09A1B7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72F3A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FA3A7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BA8B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FD324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B7ED47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F35E8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21FB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187A642" w14:textId="0AB81709" w:rsidR="00837062"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5C02248A" w14:textId="295DB268" w:rsidR="00837062"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B53F6F5" w14:textId="10D7E3A9" w:rsidR="00413959" w:rsidRPr="00272F02" w:rsidRDefault="09E9028B" w:rsidP="1EE6A692">
            <w:pPr>
              <w:keepLines/>
              <w:spacing w:line="240" w:lineRule="exact"/>
              <w:rPr>
                <w:rFonts w:eastAsia="MS Gothic"/>
                <w:sz w:val="20"/>
                <w:szCs w:val="20"/>
                <w:lang w:val="en-GB"/>
                <w14:ligatures w14:val="none"/>
              </w:rPr>
            </w:pPr>
            <w:r w:rsidRPr="00272F02">
              <w:rPr>
                <w:rFonts w:eastAsia="MS Gothic"/>
                <w:sz w:val="20"/>
                <w:szCs w:val="20"/>
                <w:lang w:val="en-GB"/>
              </w:rPr>
              <w:t>A concise explanation of the meaning of adverse events within the context of the trial.</w:t>
            </w:r>
            <w:r w:rsidR="4A535AE6" w:rsidRPr="00272F02">
              <w:rPr>
                <w:rFonts w:eastAsia="MS Gothic"/>
                <w:sz w:val="20"/>
                <w:szCs w:val="20"/>
                <w:lang w:val="en-GB"/>
                <w14:ligatures w14:val="none"/>
              </w:rPr>
              <w:t xml:space="preserve"> </w:t>
            </w:r>
          </w:p>
        </w:tc>
      </w:tr>
      <w:tr w:rsidR="00DB50C7" w:rsidRPr="00272F02" w14:paraId="781A5D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35905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EFDF1C" w14:textId="77777777" w:rsidR="00413959" w:rsidRPr="00272F02" w:rsidRDefault="00413959" w:rsidP="00444021">
            <w:pPr>
              <w:keepLines/>
              <w:rPr>
                <w:rFonts w:eastAsia="MS Gothic"/>
                <w:sz w:val="20"/>
                <w:szCs w:val="20"/>
                <w:lang w:val="en-GB"/>
                <w14:ligatures w14:val="none"/>
              </w:rPr>
            </w:pPr>
            <w:r w:rsidRPr="00272F02">
              <w:rPr>
                <w:rFonts w:eastAsia="MS Gothic"/>
                <w:sz w:val="20"/>
                <w:szCs w:val="20"/>
                <w:lang w:val="en-GB"/>
                <w14:ligatures w14:val="none"/>
              </w:rPr>
              <w:t>Specify the AE definitions, including:</w:t>
            </w:r>
          </w:p>
          <w:p w14:paraId="0C4EE5F4" w14:textId="1CCEF569" w:rsidR="00413959" w:rsidRPr="00272F02" w:rsidRDefault="00657880"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a</w:t>
            </w:r>
            <w:r w:rsidR="00413959" w:rsidRPr="00272F02">
              <w:rPr>
                <w:rFonts w:eastAsiaTheme="minorEastAsia"/>
                <w:sz w:val="20"/>
                <w:szCs w:val="20"/>
                <w:lang w:eastAsia="ja-JP"/>
                <w14:ligatures w14:val="none"/>
              </w:rPr>
              <w:t xml:space="preserve">ny relevant regional AE </w:t>
            </w:r>
            <w:r w:rsidR="002D3425" w:rsidRPr="00272F02">
              <w:rPr>
                <w:rFonts w:eastAsiaTheme="minorEastAsia"/>
                <w:sz w:val="20"/>
                <w:szCs w:val="20"/>
                <w:lang w:eastAsia="ja-JP"/>
                <w14:ligatures w14:val="none"/>
              </w:rPr>
              <w:t>requirements</w:t>
            </w:r>
          </w:p>
          <w:p w14:paraId="49D87EA2" w14:textId="612A173E" w:rsidR="00413959" w:rsidRPr="00272F02" w:rsidRDefault="00657880"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a</w:t>
            </w:r>
            <w:r w:rsidR="00413959" w:rsidRPr="00272F02">
              <w:rPr>
                <w:rFonts w:eastAsiaTheme="minorEastAsia"/>
                <w:sz w:val="20"/>
                <w:szCs w:val="20"/>
                <w:lang w:eastAsia="ja-JP"/>
                <w14:ligatures w14:val="none"/>
              </w:rPr>
              <w:t xml:space="preserve">ny events that meet and do not meet the AE </w:t>
            </w:r>
            <w:r w:rsidR="002D3425" w:rsidRPr="00272F02">
              <w:rPr>
                <w:rFonts w:eastAsiaTheme="minorEastAsia"/>
                <w:sz w:val="20"/>
                <w:szCs w:val="20"/>
                <w:lang w:eastAsia="ja-JP"/>
                <w14:ligatures w14:val="none"/>
              </w:rPr>
              <w:t>definition</w:t>
            </w:r>
          </w:p>
          <w:p w14:paraId="117EE126" w14:textId="445943DE" w:rsidR="00413959" w:rsidRPr="00272F02" w:rsidRDefault="00657880"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a</w:t>
            </w:r>
            <w:r w:rsidR="00413959" w:rsidRPr="00272F02">
              <w:rPr>
                <w:rFonts w:eastAsiaTheme="minorEastAsia"/>
                <w:sz w:val="20"/>
                <w:szCs w:val="20"/>
                <w:lang w:eastAsia="ja-JP"/>
                <w14:ligatures w14:val="none"/>
              </w:rPr>
              <w:t xml:space="preserve">ny trial-specific AE </w:t>
            </w:r>
            <w:r w:rsidR="002D3425" w:rsidRPr="00272F02">
              <w:rPr>
                <w:rFonts w:eastAsiaTheme="minorEastAsia"/>
                <w:sz w:val="20"/>
                <w:szCs w:val="20"/>
                <w:lang w:eastAsia="ja-JP"/>
                <w14:ligatures w14:val="none"/>
              </w:rPr>
              <w:t>clarifications</w:t>
            </w:r>
          </w:p>
          <w:p w14:paraId="2B29A7E2" w14:textId="7CC88BBA" w:rsidR="008D49F7" w:rsidRPr="00272F02" w:rsidRDefault="00657880" w:rsidP="00444021">
            <w:pPr>
              <w:numPr>
                <w:ilvl w:val="0"/>
                <w:numId w:val="45"/>
              </w:numPr>
              <w:rPr>
                <w:rFonts w:eastAsia="MS Gothic"/>
                <w:lang w:val="en-GB"/>
              </w:rPr>
            </w:pPr>
            <w:r w:rsidRPr="00272F02">
              <w:rPr>
                <w:rFonts w:eastAsiaTheme="minorEastAsia"/>
                <w:sz w:val="20"/>
                <w:szCs w:val="20"/>
                <w:lang w:eastAsia="ja-JP"/>
                <w14:ligatures w14:val="none"/>
              </w:rPr>
              <w:t>i</w:t>
            </w:r>
            <w:r w:rsidR="00413959" w:rsidRPr="00272F02">
              <w:rPr>
                <w:rFonts w:eastAsiaTheme="minorEastAsia"/>
                <w:sz w:val="20"/>
                <w:szCs w:val="20"/>
                <w:lang w:eastAsia="ja-JP"/>
                <w14:ligatures w14:val="none"/>
              </w:rPr>
              <w:t>f applicable, any clarifications on the AE and SAE definitions for efficacy trials (</w:t>
            </w:r>
            <w:r w:rsidRPr="00272F02">
              <w:rPr>
                <w:rFonts w:eastAsiaTheme="minorEastAsia"/>
                <w:sz w:val="20"/>
                <w:szCs w:val="20"/>
                <w:lang w:eastAsia="ja-JP"/>
                <w14:ligatures w14:val="none"/>
              </w:rPr>
              <w:t>e.g.</w:t>
            </w:r>
            <w:r w:rsidR="00413959" w:rsidRPr="00272F02">
              <w:rPr>
                <w:rFonts w:eastAsiaTheme="minorEastAsia"/>
                <w:sz w:val="20"/>
                <w:szCs w:val="20"/>
                <w:lang w:eastAsia="ja-JP"/>
                <w14:ligatures w14:val="none"/>
              </w:rPr>
              <w:t>, lack of efficacy or failure of pharmacological actions reporting)</w:t>
            </w:r>
          </w:p>
        </w:tc>
      </w:tr>
      <w:tr w:rsidR="00DB50C7" w:rsidRPr="00272F02" w14:paraId="201692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F737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CAC7BD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5390C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2003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AFE34B7" w14:textId="34A56AE9"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56164F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2902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5512C1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9.1.1</w:t>
            </w:r>
          </w:p>
        </w:tc>
      </w:tr>
      <w:tr w:rsidR="00DB50C7" w:rsidRPr="00272F02" w14:paraId="4D9E8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D110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781E79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89B3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F2A5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8F8911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2E3FE3F" w14:textId="72EC46D0"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9.1.1 Definition</w:t>
            </w:r>
            <w:r w:rsidR="007F108F" w:rsidRPr="00272F02">
              <w:rPr>
                <w:rFonts w:eastAsia="MS Gothic"/>
                <w:sz w:val="20"/>
                <w:szCs w:val="20"/>
                <w:lang w:val="en-GB" w:eastAsia="ja-JP"/>
                <w14:ligatures w14:val="none"/>
              </w:rPr>
              <w:t>s</w:t>
            </w:r>
            <w:r w:rsidRPr="00272F02">
              <w:rPr>
                <w:rFonts w:eastAsia="MS Gothic"/>
                <w:sz w:val="20"/>
                <w:szCs w:val="20"/>
                <w:lang w:val="en-GB"/>
                <w14:ligatures w14:val="none"/>
              </w:rPr>
              <w:t xml:space="preserve"> of Adverse Events</w:t>
            </w:r>
          </w:p>
          <w:p w14:paraId="4F9D8244" w14:textId="3446D298" w:rsidR="00413959" w:rsidRPr="00272F02" w:rsidRDefault="4A535AE6" w:rsidP="1EE6A692">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w:t>
            </w:r>
            <w:r w:rsidR="7A22A329" w:rsidRPr="00272F02">
              <w:rPr>
                <w:rFonts w:eastAsia="MS Gothic"/>
                <w:sz w:val="20"/>
                <w:szCs w:val="20"/>
                <w:lang w:val="en-GB"/>
                <w14:ligatures w14:val="none"/>
              </w:rPr>
              <w:t>NEW</w:t>
            </w:r>
          </w:p>
        </w:tc>
      </w:tr>
      <w:tr w:rsidR="00DB50C7" w:rsidRPr="00272F02" w14:paraId="6A2FE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4AC0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17E81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2DC024E" w14:textId="77777777" w:rsidR="00416556" w:rsidRPr="00272F02" w:rsidRDefault="00416556" w:rsidP="00910BB6"/>
    <w:p w14:paraId="4BD71842" w14:textId="0C19BFB4" w:rsidR="00413959" w:rsidRPr="00272F02" w:rsidRDefault="00413959" w:rsidP="00910BB6">
      <w:pPr>
        <w:pStyle w:val="Heading3"/>
        <w:rPr>
          <w:rFonts w:cs="Times New Roman"/>
          <w:b w:val="0"/>
          <w:bCs w:val="0"/>
        </w:rPr>
      </w:pPr>
      <w:r w:rsidRPr="00272F02">
        <w:rPr>
          <w:rFonts w:cs="Times New Roman"/>
        </w:rPr>
        <w:t>Definitions of Serious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95176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CA839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278CC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9.1.2 Definitions of Serious Adverse Events </w:t>
            </w:r>
          </w:p>
        </w:tc>
      </w:tr>
      <w:tr w:rsidR="00DB50C7" w:rsidRPr="00272F02" w14:paraId="66DE9A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4975F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40613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D355F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D1761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2ABA06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63F82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A3EB4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85D99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145297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96C8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765974" w14:textId="77777777" w:rsidR="00413959" w:rsidRPr="00272F02" w:rsidRDefault="4A535AE6" w:rsidP="1EE6A692">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0E60D9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C744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849BF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00BBAD6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76A4E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9FEFB4" w14:textId="49034EBA"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76F4B1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F8EAB1"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5055B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9.1.2</w:t>
            </w:r>
          </w:p>
        </w:tc>
      </w:tr>
      <w:tr w:rsidR="00DB50C7" w:rsidRPr="00272F02" w14:paraId="248A7B9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51519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EB36DD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Definitions of Serious Adverse Events</w:t>
            </w:r>
          </w:p>
        </w:tc>
      </w:tr>
      <w:tr w:rsidR="00DB50C7" w:rsidRPr="00272F02" w14:paraId="69DFA1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B54F6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B4686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915272F" w14:textId="3A13C939"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9.1 Definitions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597BE5">
              <w:rPr>
                <w:rFonts w:eastAsia="MS Gothic"/>
                <w:sz w:val="20"/>
                <w:szCs w:val="20"/>
                <w:lang w:val="en-GB"/>
                <w14:ligatures w14:val="none"/>
              </w:rPr>
              <w:t xml:space="preserve">, </w:t>
            </w:r>
            <w:r w:rsidR="00597BE5" w:rsidRPr="00505BBB">
              <w:rPr>
                <w:rFonts w:eastAsia="MS Gothic"/>
                <w:sz w:val="20"/>
                <w:szCs w:val="20"/>
                <w:lang w:val="en-GB"/>
                <w14:ligatures w14:val="none"/>
              </w:rPr>
              <w:t>AND SPECIAL SAFETY SITUATIONS</w:t>
            </w:r>
            <w:r w:rsidR="00597BE5">
              <w:rPr>
                <w:rFonts w:eastAsia="MS Gothic"/>
                <w:sz w:val="20"/>
                <w:szCs w:val="20"/>
                <w:lang w:val="en-GB"/>
                <w14:ligatures w14:val="none"/>
              </w:rPr>
              <w:t xml:space="preserve"> </w:t>
            </w:r>
            <w:r w:rsidR="5652FE2D" w:rsidRPr="00272F02">
              <w:rPr>
                <w:rFonts w:eastAsia="MS Gothic"/>
                <w:sz w:val="20"/>
                <w:szCs w:val="20"/>
                <w:lang w:val="en-GB"/>
                <w14:ligatures w14:val="none"/>
              </w:rPr>
              <w:t>and</w:t>
            </w:r>
            <w:r w:rsidRPr="00272F02">
              <w:rPr>
                <w:rFonts w:eastAsia="MS Gothic"/>
                <w:sz w:val="20"/>
                <w:szCs w:val="20"/>
                <w:lang w:val="en-GB"/>
                <w14:ligatures w14:val="none"/>
              </w:rPr>
              <w:t xml:space="preserve"> Table of Contents</w:t>
            </w:r>
          </w:p>
          <w:p w14:paraId="7B8CF6A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6B059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A688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C8A6B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65DC55F" w14:textId="77777777" w:rsidR="00413959" w:rsidRPr="00272F02"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E5374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9996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2F516B" w14:textId="5D65C540"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657880" w:rsidRPr="00272F02">
              <w:rPr>
                <w:rFonts w:eastAsia="MS Gothic"/>
                <w:sz w:val="20"/>
                <w:szCs w:val="20"/>
                <w:lang w:val="en-GB"/>
                <w14:ligatures w14:val="none"/>
              </w:rPr>
              <w:t>Definitions of Serious Adverse Events</w:t>
            </w:r>
            <w:r w:rsidRPr="00272F02">
              <w:rPr>
                <w:rFonts w:eastAsia="MS Gothic"/>
                <w:sz w:val="20"/>
                <w:szCs w:val="20"/>
                <w:lang w:val="en-GB"/>
                <w14:ligatures w14:val="none"/>
              </w:rPr>
              <w:t>&gt;</w:t>
            </w:r>
          </w:p>
        </w:tc>
      </w:tr>
      <w:tr w:rsidR="00DB50C7" w:rsidRPr="00272F02" w14:paraId="213AA8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B78AB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6518A7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B8317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E9D6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2C931A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11C3C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8EE4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CBB0F12" w14:textId="3B4A2786" w:rsidR="00413959"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5940B7EB" w14:textId="300FCA8B" w:rsidR="00837062"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1D26B5E1" w14:textId="2549D4E9" w:rsidR="00413959" w:rsidRPr="00272F02" w:rsidRDefault="37FBA1A3" w:rsidP="1EE6A692">
            <w:pPr>
              <w:keepLines/>
              <w:spacing w:line="240" w:lineRule="exact"/>
              <w:rPr>
                <w:rFonts w:eastAsia="MS Gothic"/>
                <w:sz w:val="20"/>
                <w:szCs w:val="20"/>
                <w14:ligatures w14:val="none"/>
              </w:rPr>
            </w:pPr>
            <w:r w:rsidRPr="00272F02">
              <w:rPr>
                <w:rFonts w:eastAsia="MS Gothic"/>
                <w:sz w:val="20"/>
                <w:szCs w:val="20"/>
              </w:rPr>
              <w:t>A concise explanation of the meaning of serious adverse events within the context of the trial.</w:t>
            </w:r>
          </w:p>
        </w:tc>
      </w:tr>
      <w:tr w:rsidR="00DB50C7" w:rsidRPr="00272F02" w14:paraId="772C80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A703C" w14:textId="77777777" w:rsidR="00413959" w:rsidRPr="00272F02" w:rsidRDefault="00413959" w:rsidP="00444021">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111D2B6" w14:textId="3EF43014" w:rsidR="00413959" w:rsidRPr="00272F02" w:rsidRDefault="4A09AA5C" w:rsidP="00444021">
            <w:pPr>
              <w:keepLines/>
              <w:rPr>
                <w:sz w:val="20"/>
                <w:szCs w:val="20"/>
              </w:rPr>
            </w:pPr>
            <w:r w:rsidRPr="00272F02">
              <w:rPr>
                <w:rFonts w:eastAsia="Calibri"/>
                <w:sz w:val="20"/>
                <w:szCs w:val="20"/>
              </w:rPr>
              <w:t>Specify the SAE definitions, including:</w:t>
            </w:r>
          </w:p>
          <w:p w14:paraId="7A5EA0DF" w14:textId="0E951D3B" w:rsidR="00413959" w:rsidRPr="00272F02" w:rsidRDefault="00657880"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a</w:t>
            </w:r>
            <w:r w:rsidR="4A09AA5C" w:rsidRPr="00272F02">
              <w:rPr>
                <w:rFonts w:eastAsiaTheme="minorEastAsia"/>
                <w:sz w:val="20"/>
                <w:szCs w:val="20"/>
                <w:lang w:eastAsia="ja-JP"/>
                <w14:ligatures w14:val="none"/>
              </w:rPr>
              <w:t>ny relevant regional SAE requirements</w:t>
            </w:r>
          </w:p>
          <w:p w14:paraId="6C87731E" w14:textId="5209D729" w:rsidR="00413959" w:rsidRPr="00272F02" w:rsidRDefault="00657880" w:rsidP="00444021">
            <w:pPr>
              <w:numPr>
                <w:ilvl w:val="0"/>
                <w:numId w:val="45"/>
              </w:numPr>
              <w:rPr>
                <w:rFonts w:eastAsiaTheme="minorEastAsia"/>
                <w:sz w:val="20"/>
                <w:szCs w:val="20"/>
                <w:lang w:eastAsia="ja-JP"/>
                <w14:ligatures w14:val="none"/>
              </w:rPr>
            </w:pPr>
            <w:r w:rsidRPr="00272F02">
              <w:rPr>
                <w:rFonts w:eastAsiaTheme="minorEastAsia"/>
                <w:sz w:val="20"/>
                <w:szCs w:val="20"/>
                <w:lang w:eastAsia="ja-JP"/>
                <w14:ligatures w14:val="none"/>
              </w:rPr>
              <w:t>a</w:t>
            </w:r>
            <w:r w:rsidR="4A09AA5C" w:rsidRPr="00272F02">
              <w:rPr>
                <w:rFonts w:eastAsiaTheme="minorEastAsia"/>
                <w:sz w:val="20"/>
                <w:szCs w:val="20"/>
                <w:lang w:eastAsia="ja-JP"/>
                <w14:ligatures w14:val="none"/>
              </w:rPr>
              <w:t>ny events that meet and do not meet the SAE definition</w:t>
            </w:r>
          </w:p>
          <w:p w14:paraId="6283D919" w14:textId="22457A23" w:rsidR="00413959" w:rsidRPr="00FF3C43" w:rsidRDefault="00657880" w:rsidP="00FF3C43">
            <w:pPr>
              <w:numPr>
                <w:ilvl w:val="0"/>
                <w:numId w:val="45"/>
              </w:numPr>
              <w:rPr>
                <w:rFonts w:eastAsiaTheme="minorEastAsia"/>
                <w:sz w:val="20"/>
                <w:szCs w:val="20"/>
                <w:lang w:eastAsia="ja-JP"/>
              </w:rPr>
            </w:pPr>
            <w:r w:rsidRPr="00272F02">
              <w:rPr>
                <w:rFonts w:eastAsiaTheme="minorEastAsia"/>
                <w:sz w:val="20"/>
                <w:szCs w:val="20"/>
                <w:lang w:eastAsia="ja-JP"/>
                <w14:ligatures w14:val="none"/>
              </w:rPr>
              <w:t>a</w:t>
            </w:r>
            <w:r w:rsidR="4A09AA5C" w:rsidRPr="00272F02">
              <w:rPr>
                <w:rFonts w:eastAsiaTheme="minorEastAsia"/>
                <w:sz w:val="20"/>
                <w:szCs w:val="20"/>
                <w:lang w:eastAsia="ja-JP"/>
                <w14:ligatures w14:val="none"/>
              </w:rPr>
              <w:t>ny trial-specific SAE clarifications</w:t>
            </w:r>
          </w:p>
        </w:tc>
      </w:tr>
      <w:tr w:rsidR="00DB50C7" w:rsidRPr="00272F02" w14:paraId="381403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C87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E2423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3D10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CA41D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44DB2CB" w14:textId="5E6B4EFB"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22C464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A5EF9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9E49F6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9.1.2</w:t>
            </w:r>
          </w:p>
        </w:tc>
      </w:tr>
      <w:tr w:rsidR="00DB50C7" w:rsidRPr="00272F02" w14:paraId="7CA686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42D9F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6B0187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Text </w:t>
            </w:r>
          </w:p>
        </w:tc>
      </w:tr>
      <w:tr w:rsidR="00DB50C7" w:rsidRPr="00272F02" w14:paraId="18491A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8BB26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48575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474C4FDE" w14:textId="57D6289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9.1.2 Definitions of Serious Adverse Events</w:t>
            </w:r>
          </w:p>
          <w:p w14:paraId="55A0E39E" w14:textId="691B582F" w:rsidR="00413959" w:rsidRPr="00272F02" w:rsidRDefault="4A535AE6" w:rsidP="1EE6A692">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w:t>
            </w:r>
            <w:r w:rsidR="574649A3" w:rsidRPr="00272F02">
              <w:rPr>
                <w:rFonts w:eastAsia="MS Gothic"/>
                <w:sz w:val="20"/>
                <w:szCs w:val="20"/>
                <w:lang w:val="en-GB"/>
                <w14:ligatures w14:val="none"/>
              </w:rPr>
              <w:t>NEW</w:t>
            </w:r>
          </w:p>
        </w:tc>
      </w:tr>
      <w:tr w:rsidR="00DB50C7" w:rsidRPr="00272F02" w14:paraId="271438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56A8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A25CC1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DB6F116" w14:textId="77777777" w:rsidR="00413959" w:rsidRPr="00272F02" w:rsidRDefault="00413959" w:rsidP="00413959">
      <w:pPr>
        <w:rPr>
          <w:sz w:val="20"/>
          <w:szCs w:val="20"/>
          <w14:ligatures w14:val="none"/>
        </w:rPr>
      </w:pPr>
    </w:p>
    <w:p w14:paraId="38E4AF60" w14:textId="2B2C76B2" w:rsidR="005E4E33" w:rsidRPr="00FF3C43" w:rsidRDefault="005E4E33" w:rsidP="00910BB6">
      <w:pPr>
        <w:pStyle w:val="Heading3"/>
        <w:rPr>
          <w:rFonts w:cs="Times New Roman"/>
          <w:lang w:eastAsia="ja-JP"/>
        </w:rPr>
      </w:pPr>
      <w:commentRangeStart w:id="478"/>
      <w:commentRangeStart w:id="479"/>
      <w:commentRangeEnd w:id="478"/>
      <w:r>
        <w:rPr>
          <w:rStyle w:val="CommentReference"/>
          <w:rFonts w:eastAsia="Times New Roman" w:cs="Times New Roman"/>
          <w:b w:val="0"/>
          <w:bCs w:val="0"/>
        </w:rPr>
        <w:commentReference w:id="478"/>
      </w:r>
      <w:commentRangeEnd w:id="479"/>
      <w:r w:rsidR="007044E3">
        <w:rPr>
          <w:rStyle w:val="CommentReference"/>
          <w:rFonts w:eastAsia="Times New Roman" w:cs="Times New Roman"/>
          <w:b w:val="0"/>
          <w:bCs w:val="0"/>
        </w:rPr>
        <w:commentReference w:id="479"/>
      </w:r>
      <w:r w:rsidR="007E19DB" w:rsidRPr="00FF3C43">
        <w:rPr>
          <w:rFonts w:cs="Times New Roman"/>
          <w:lang w:eastAsia="ja-JP"/>
        </w:rPr>
        <w:t xml:space="preserve">Definitions of </w:t>
      </w:r>
      <w:r w:rsidR="007C424A" w:rsidRPr="00FF3C43">
        <w:rPr>
          <w:rFonts w:cs="Times New Roman"/>
          <w:lang w:eastAsia="ja-JP"/>
        </w:rPr>
        <w:t>Product Complaints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7E19DB" w:rsidRPr="00272F02" w14:paraId="22A10CB7" w14:textId="77777777">
        <w:tc>
          <w:tcPr>
            <w:tcW w:w="1215" w:type="pct"/>
            <w:tcBorders>
              <w:top w:val="single" w:sz="4" w:space="0" w:color="auto"/>
              <w:left w:val="single" w:sz="4" w:space="0" w:color="auto"/>
              <w:bottom w:val="single" w:sz="4" w:space="0" w:color="auto"/>
              <w:right w:val="single" w:sz="4" w:space="0" w:color="auto"/>
            </w:tcBorders>
            <w:hideMark/>
          </w:tcPr>
          <w:p w14:paraId="45601AB1"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2ECD481" w14:textId="1C7624CC"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9.1.3</w:t>
            </w:r>
            <w:r w:rsidR="009F434D">
              <w:rPr>
                <w:rFonts w:eastAsia="MS Gothic"/>
                <w:sz w:val="20"/>
                <w:szCs w:val="20"/>
                <w:lang w:val="en-GB"/>
                <w14:ligatures w14:val="none"/>
              </w:rPr>
              <w:t xml:space="preserve"> </w:t>
            </w:r>
            <w:r w:rsidRPr="00272F02">
              <w:rPr>
                <w:rFonts w:eastAsia="MS Gothic"/>
                <w:sz w:val="20"/>
                <w:szCs w:val="20"/>
                <w:lang w:val="en-GB"/>
                <w14:ligatures w14:val="none"/>
              </w:rPr>
              <w:t>Definition of Product Complaint</w:t>
            </w:r>
            <w:r w:rsidR="009F434D">
              <w:rPr>
                <w:rFonts w:eastAsia="MS Gothic"/>
                <w:sz w:val="20"/>
                <w:szCs w:val="20"/>
                <w:lang w:val="en-GB"/>
                <w14:ligatures w14:val="none"/>
              </w:rPr>
              <w:t>s</w:t>
            </w:r>
          </w:p>
        </w:tc>
      </w:tr>
      <w:tr w:rsidR="007E19DB" w:rsidRPr="00272F02" w14:paraId="25290251" w14:textId="77777777">
        <w:tc>
          <w:tcPr>
            <w:tcW w:w="1215" w:type="pct"/>
            <w:tcBorders>
              <w:top w:val="single" w:sz="4" w:space="0" w:color="auto"/>
              <w:left w:val="single" w:sz="4" w:space="0" w:color="auto"/>
              <w:bottom w:val="single" w:sz="4" w:space="0" w:color="auto"/>
              <w:right w:val="single" w:sz="4" w:space="0" w:color="auto"/>
            </w:tcBorders>
            <w:hideMark/>
          </w:tcPr>
          <w:p w14:paraId="177196A2"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AC89A2"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7E19DB" w:rsidRPr="00272F02" w14:paraId="7A751767" w14:textId="77777777">
        <w:tc>
          <w:tcPr>
            <w:tcW w:w="1215" w:type="pct"/>
            <w:tcBorders>
              <w:top w:val="single" w:sz="4" w:space="0" w:color="auto"/>
              <w:left w:val="single" w:sz="4" w:space="0" w:color="auto"/>
              <w:bottom w:val="single" w:sz="4" w:space="0" w:color="auto"/>
              <w:right w:val="single" w:sz="4" w:space="0" w:color="auto"/>
            </w:tcBorders>
            <w:hideMark/>
          </w:tcPr>
          <w:p w14:paraId="314A97A5" w14:textId="77777777" w:rsidR="007E19DB" w:rsidRPr="00272F02" w:rsidRDefault="007E19DB">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5A873F4"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7E19DB" w:rsidRPr="00272F02" w14:paraId="59C90441" w14:textId="77777777">
        <w:tc>
          <w:tcPr>
            <w:tcW w:w="1215" w:type="pct"/>
            <w:tcBorders>
              <w:top w:val="single" w:sz="4" w:space="0" w:color="auto"/>
              <w:left w:val="single" w:sz="4" w:space="0" w:color="auto"/>
              <w:bottom w:val="single" w:sz="4" w:space="0" w:color="auto"/>
              <w:right w:val="single" w:sz="4" w:space="0" w:color="auto"/>
            </w:tcBorders>
            <w:hideMark/>
          </w:tcPr>
          <w:p w14:paraId="790FBA5C"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B6D43A5"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7E19DB" w:rsidRPr="00272F02" w14:paraId="40FF0057" w14:textId="77777777">
        <w:tc>
          <w:tcPr>
            <w:tcW w:w="1215" w:type="pct"/>
            <w:tcBorders>
              <w:top w:val="single" w:sz="4" w:space="0" w:color="auto"/>
              <w:left w:val="single" w:sz="4" w:space="0" w:color="auto"/>
              <w:bottom w:val="single" w:sz="4" w:space="0" w:color="auto"/>
              <w:right w:val="single" w:sz="4" w:space="0" w:color="auto"/>
            </w:tcBorders>
            <w:hideMark/>
          </w:tcPr>
          <w:p w14:paraId="0FB5206F"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AA0E9A" w14:textId="77777777" w:rsidR="007E19DB" w:rsidRPr="00272F02" w:rsidRDefault="007E19DB">
            <w:pPr>
              <w:keepLines/>
              <w:spacing w:line="240" w:lineRule="exact"/>
              <w:rPr>
                <w:rFonts w:eastAsia="MS Gothic"/>
                <w:sz w:val="20"/>
                <w:szCs w:val="20"/>
                <w14:ligatures w14:val="none"/>
              </w:rPr>
            </w:pPr>
            <w:r w:rsidRPr="00272F02">
              <w:rPr>
                <w:rFonts w:eastAsia="MS Gothic"/>
                <w:sz w:val="20"/>
                <w:szCs w:val="20"/>
                <w14:ligatures w14:val="none"/>
              </w:rPr>
              <w:t>N/A</w:t>
            </w:r>
          </w:p>
        </w:tc>
      </w:tr>
      <w:tr w:rsidR="007E19DB" w:rsidRPr="00272F02" w14:paraId="4911ED33" w14:textId="77777777">
        <w:tc>
          <w:tcPr>
            <w:tcW w:w="1215" w:type="pct"/>
            <w:tcBorders>
              <w:top w:val="single" w:sz="4" w:space="0" w:color="auto"/>
              <w:left w:val="single" w:sz="4" w:space="0" w:color="auto"/>
              <w:bottom w:val="single" w:sz="4" w:space="0" w:color="auto"/>
              <w:right w:val="single" w:sz="4" w:space="0" w:color="auto"/>
            </w:tcBorders>
            <w:hideMark/>
          </w:tcPr>
          <w:p w14:paraId="11BCCDA5"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29E3B9" w14:textId="3BF26D72" w:rsidR="007E19DB" w:rsidRPr="00272F02" w:rsidRDefault="009F434D">
            <w:pPr>
              <w:keepLines/>
              <w:spacing w:line="240" w:lineRule="exact"/>
              <w:rPr>
                <w:rFonts w:eastAsia="MS Gothic"/>
                <w:sz w:val="20"/>
                <w:szCs w:val="20"/>
                <w:lang w:val="en-GB"/>
                <w14:ligatures w14:val="none"/>
              </w:rPr>
            </w:pPr>
            <w:r>
              <w:rPr>
                <w:rFonts w:eastAsia="MS Gothic"/>
                <w:sz w:val="20"/>
                <w:szCs w:val="20"/>
                <w:lang w:val="en-GB"/>
                <w14:ligatures w14:val="none"/>
              </w:rPr>
              <w:t>Required</w:t>
            </w:r>
          </w:p>
        </w:tc>
      </w:tr>
      <w:tr w:rsidR="007E19DB" w:rsidRPr="00272F02" w14:paraId="3D802FC5" w14:textId="77777777">
        <w:tc>
          <w:tcPr>
            <w:tcW w:w="1215" w:type="pct"/>
            <w:tcBorders>
              <w:top w:val="single" w:sz="4" w:space="0" w:color="auto"/>
              <w:left w:val="single" w:sz="4" w:space="0" w:color="auto"/>
              <w:bottom w:val="single" w:sz="4" w:space="0" w:color="auto"/>
              <w:right w:val="single" w:sz="4" w:space="0" w:color="auto"/>
            </w:tcBorders>
            <w:hideMark/>
          </w:tcPr>
          <w:p w14:paraId="4FC591D2"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9780C63"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7E19DB" w:rsidRPr="00272F02" w14:paraId="24C6C807" w14:textId="77777777">
        <w:tc>
          <w:tcPr>
            <w:tcW w:w="1215" w:type="pct"/>
            <w:tcBorders>
              <w:top w:val="single" w:sz="4" w:space="0" w:color="auto"/>
              <w:left w:val="single" w:sz="4" w:space="0" w:color="auto"/>
              <w:bottom w:val="single" w:sz="4" w:space="0" w:color="auto"/>
              <w:right w:val="single" w:sz="4" w:space="0" w:color="auto"/>
            </w:tcBorders>
            <w:hideMark/>
          </w:tcPr>
          <w:p w14:paraId="79B5716E" w14:textId="77777777" w:rsidR="007E19DB" w:rsidRPr="00272F02" w:rsidRDefault="007E19DB">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CD7322" w14:textId="7F8B9C5F" w:rsidR="007E19DB" w:rsidRPr="00272F02" w:rsidRDefault="007E19DB">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9.1.3</w:t>
            </w:r>
          </w:p>
        </w:tc>
      </w:tr>
      <w:tr w:rsidR="007E19DB" w:rsidRPr="00272F02" w14:paraId="4B2629C8" w14:textId="77777777">
        <w:tc>
          <w:tcPr>
            <w:tcW w:w="1215" w:type="pct"/>
            <w:tcBorders>
              <w:top w:val="single" w:sz="4" w:space="0" w:color="auto"/>
              <w:left w:val="single" w:sz="4" w:space="0" w:color="auto"/>
              <w:bottom w:val="single" w:sz="4" w:space="0" w:color="auto"/>
              <w:right w:val="single" w:sz="4" w:space="0" w:color="auto"/>
            </w:tcBorders>
            <w:hideMark/>
          </w:tcPr>
          <w:p w14:paraId="78F484DD"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79A07B2" w14:textId="5E72147E" w:rsidR="007E19DB" w:rsidRPr="00272F02" w:rsidRDefault="00EE4470">
            <w:pPr>
              <w:keepLines/>
              <w:spacing w:line="240" w:lineRule="exact"/>
              <w:rPr>
                <w:rFonts w:eastAsia="MS Gothic"/>
                <w:sz w:val="20"/>
                <w:szCs w:val="20"/>
                <w:lang w:val="en-GB"/>
                <w14:ligatures w14:val="none"/>
              </w:rPr>
            </w:pPr>
            <w:r w:rsidRPr="00272F02">
              <w:rPr>
                <w:rFonts w:eastAsia="MS Gothic"/>
                <w:sz w:val="20"/>
                <w:szCs w:val="20"/>
                <w:lang w:val="en-GB"/>
                <w14:ligatures w14:val="none"/>
              </w:rPr>
              <w:t>Definition of Product Complaint</w:t>
            </w:r>
            <w:r>
              <w:rPr>
                <w:rFonts w:eastAsia="MS Gothic"/>
                <w:sz w:val="20"/>
                <w:szCs w:val="20"/>
                <w:lang w:val="en-GB"/>
                <w14:ligatures w14:val="none"/>
              </w:rPr>
              <w:t>s</w:t>
            </w:r>
          </w:p>
        </w:tc>
      </w:tr>
      <w:tr w:rsidR="007E19DB" w:rsidRPr="00272F02" w14:paraId="2C8F931E" w14:textId="77777777">
        <w:tc>
          <w:tcPr>
            <w:tcW w:w="1215" w:type="pct"/>
            <w:tcBorders>
              <w:top w:val="single" w:sz="4" w:space="0" w:color="auto"/>
              <w:left w:val="single" w:sz="4" w:space="0" w:color="auto"/>
              <w:bottom w:val="single" w:sz="4" w:space="0" w:color="auto"/>
              <w:right w:val="single" w:sz="4" w:space="0" w:color="auto"/>
            </w:tcBorders>
            <w:hideMark/>
          </w:tcPr>
          <w:p w14:paraId="121DA9A3" w14:textId="77777777" w:rsidR="007E19DB" w:rsidRPr="00272F02" w:rsidRDefault="007E19DB">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018CBD"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180DCD1" w14:textId="241B66B3" w:rsidR="007E19DB" w:rsidRPr="00272F02" w:rsidRDefault="007E19DB">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w:t>
            </w:r>
            <w:r w:rsidR="00EE4470">
              <w:rPr>
                <w:rFonts w:eastAsia="MS Gothic"/>
                <w:sz w:val="20"/>
                <w:szCs w:val="20"/>
                <w:lang w:val="en-GB"/>
                <w14:ligatures w14:val="none"/>
              </w:rPr>
              <w:t xml:space="preserve"> </w:t>
            </w:r>
            <w:r w:rsidRPr="00272F02">
              <w:rPr>
                <w:rFonts w:eastAsia="MS Gothic"/>
                <w:sz w:val="20"/>
                <w:szCs w:val="20"/>
                <w:lang w:val="en-GB"/>
                <w14:ligatures w14:val="none"/>
              </w:rPr>
              <w:t>9.1 Definitions</w:t>
            </w:r>
            <w:r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9 ADVERSE EVENTS, SERIOUS ADVERSE EVENTS, PRODUCT COMPLAINTS, PREGNANCY AND POSTPARTUM INFORMATION</w:t>
            </w:r>
            <w:r w:rsidR="00EE4470">
              <w:rPr>
                <w:rFonts w:eastAsia="MS Gothic"/>
                <w:sz w:val="20"/>
                <w:szCs w:val="20"/>
                <w:lang w:val="en-GB"/>
                <w14:ligatures w14:val="none"/>
              </w:rPr>
              <w:t xml:space="preserve">, </w:t>
            </w:r>
            <w:r w:rsidR="00EE4470" w:rsidRPr="00505BBB">
              <w:rPr>
                <w:rFonts w:eastAsia="MS Gothic"/>
                <w:sz w:val="20"/>
                <w:szCs w:val="20"/>
                <w:lang w:val="en-GB"/>
                <w14:ligatures w14:val="none"/>
              </w:rPr>
              <w:t>AND SPECIAL SAFETY SITUATIONS</w:t>
            </w:r>
            <w:r w:rsidRPr="00272F02">
              <w:rPr>
                <w:rFonts w:eastAsia="MS Gothic"/>
                <w:sz w:val="20"/>
                <w:szCs w:val="20"/>
                <w:lang w:val="en-GB"/>
                <w14:ligatures w14:val="none"/>
              </w:rPr>
              <w:t xml:space="preserve"> and Table of Contents</w:t>
            </w:r>
          </w:p>
          <w:p w14:paraId="37A41392"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7E19DB" w:rsidRPr="00272F02" w14:paraId="5A2C750C" w14:textId="77777777">
        <w:tc>
          <w:tcPr>
            <w:tcW w:w="1215" w:type="pct"/>
            <w:tcBorders>
              <w:top w:val="single" w:sz="4" w:space="0" w:color="auto"/>
              <w:left w:val="single" w:sz="4" w:space="0" w:color="auto"/>
              <w:bottom w:val="single" w:sz="4" w:space="0" w:color="auto"/>
              <w:right w:val="single" w:sz="4" w:space="0" w:color="auto"/>
            </w:tcBorders>
            <w:hideMark/>
          </w:tcPr>
          <w:p w14:paraId="1B0BBFE4" w14:textId="77777777" w:rsidR="007E19DB" w:rsidRPr="00272F02" w:rsidRDefault="007E19DB">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CCD4713" w14:textId="77777777" w:rsidR="007E19DB" w:rsidRPr="00272F02" w:rsidRDefault="007E19DB">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3B82EA8" w14:textId="77777777" w:rsidR="007E19DB" w:rsidRDefault="007E19DB" w:rsidP="007E19DB">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162FBB" w:rsidRPr="00272F02" w14:paraId="2C43AB8E" w14:textId="77777777">
        <w:tc>
          <w:tcPr>
            <w:tcW w:w="1215" w:type="pct"/>
            <w:tcBorders>
              <w:top w:val="single" w:sz="4" w:space="0" w:color="auto"/>
              <w:left w:val="single" w:sz="4" w:space="0" w:color="auto"/>
              <w:bottom w:val="single" w:sz="4" w:space="0" w:color="auto"/>
              <w:right w:val="single" w:sz="4" w:space="0" w:color="auto"/>
            </w:tcBorders>
            <w:hideMark/>
          </w:tcPr>
          <w:p w14:paraId="7379F5ED"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DC7365" w14:textId="2529374A" w:rsidR="00162FBB" w:rsidRPr="00272F02" w:rsidRDefault="00162FBB">
            <w:pPr>
              <w:keepLines/>
              <w:spacing w:line="240" w:lineRule="exact"/>
              <w:rPr>
                <w:rFonts w:eastAsia="MS Gothic"/>
                <w:sz w:val="20"/>
                <w:szCs w:val="20"/>
                <w:lang w:val="en-GB"/>
                <w14:ligatures w14:val="none"/>
              </w:rPr>
            </w:pPr>
            <w:r>
              <w:rPr>
                <w:rFonts w:eastAsia="MS Gothic"/>
                <w:sz w:val="20"/>
                <w:szCs w:val="20"/>
                <w:lang w:val="en-GB"/>
                <w14:ligatures w14:val="none"/>
              </w:rPr>
              <w:t>&lt;</w:t>
            </w:r>
            <w:r w:rsidRPr="00272F02">
              <w:rPr>
                <w:rFonts w:eastAsia="MS Gothic"/>
                <w:sz w:val="20"/>
                <w:szCs w:val="20"/>
                <w:lang w:val="en-GB"/>
                <w14:ligatures w14:val="none"/>
              </w:rPr>
              <w:t>Definition of Product Complaint</w:t>
            </w:r>
            <w:r>
              <w:rPr>
                <w:rFonts w:eastAsia="MS Gothic"/>
                <w:sz w:val="20"/>
                <w:szCs w:val="20"/>
                <w:lang w:val="en-GB"/>
                <w14:ligatures w14:val="none"/>
              </w:rPr>
              <w:t>s&gt;</w:t>
            </w:r>
          </w:p>
        </w:tc>
      </w:tr>
      <w:tr w:rsidR="00162FBB" w:rsidRPr="00272F02" w14:paraId="0DF60C60" w14:textId="77777777">
        <w:tc>
          <w:tcPr>
            <w:tcW w:w="1215" w:type="pct"/>
            <w:tcBorders>
              <w:top w:val="single" w:sz="4" w:space="0" w:color="auto"/>
              <w:left w:val="single" w:sz="4" w:space="0" w:color="auto"/>
              <w:bottom w:val="single" w:sz="4" w:space="0" w:color="auto"/>
              <w:right w:val="single" w:sz="4" w:space="0" w:color="auto"/>
            </w:tcBorders>
            <w:hideMark/>
          </w:tcPr>
          <w:p w14:paraId="3B193377"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D81DA4" w14:textId="77777777" w:rsidR="00162FBB" w:rsidRPr="00272F02" w:rsidRDefault="00162FBB">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162FBB" w:rsidRPr="00272F02" w14:paraId="29076F1A" w14:textId="77777777">
        <w:tc>
          <w:tcPr>
            <w:tcW w:w="1215" w:type="pct"/>
            <w:tcBorders>
              <w:top w:val="single" w:sz="4" w:space="0" w:color="auto"/>
              <w:left w:val="single" w:sz="4" w:space="0" w:color="auto"/>
              <w:bottom w:val="single" w:sz="4" w:space="0" w:color="auto"/>
              <w:right w:val="single" w:sz="4" w:space="0" w:color="auto"/>
            </w:tcBorders>
            <w:hideMark/>
          </w:tcPr>
          <w:p w14:paraId="334572A7" w14:textId="77777777" w:rsidR="00162FBB" w:rsidRPr="00272F02" w:rsidRDefault="00162FBB">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A4C37DA" w14:textId="3E5136F5" w:rsidR="00162FBB" w:rsidRPr="00272F02" w:rsidRDefault="00162FBB">
            <w:pPr>
              <w:keepLines/>
              <w:spacing w:line="240" w:lineRule="exact"/>
              <w:rPr>
                <w:rFonts w:eastAsia="MS Gothic"/>
                <w:sz w:val="20"/>
                <w:szCs w:val="20"/>
                <w:lang w:val="en-GB"/>
                <w14:ligatures w14:val="none"/>
              </w:rPr>
            </w:pPr>
            <w:r>
              <w:rPr>
                <w:rFonts w:eastAsia="MS Gothic"/>
                <w:sz w:val="20"/>
                <w:szCs w:val="20"/>
                <w:lang w:val="en-GB"/>
                <w14:ligatures w14:val="none"/>
              </w:rPr>
              <w:t>D</w:t>
            </w:r>
          </w:p>
        </w:tc>
      </w:tr>
      <w:tr w:rsidR="00162FBB" w:rsidRPr="00272F02" w14:paraId="0965F5F4" w14:textId="77777777">
        <w:tc>
          <w:tcPr>
            <w:tcW w:w="1215" w:type="pct"/>
            <w:tcBorders>
              <w:top w:val="single" w:sz="4" w:space="0" w:color="auto"/>
              <w:left w:val="single" w:sz="4" w:space="0" w:color="auto"/>
              <w:bottom w:val="single" w:sz="4" w:space="0" w:color="auto"/>
              <w:right w:val="single" w:sz="4" w:space="0" w:color="auto"/>
            </w:tcBorders>
            <w:hideMark/>
          </w:tcPr>
          <w:p w14:paraId="1D3E082C"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FCC3DA6" w14:textId="25CD9A01" w:rsidR="00162FBB" w:rsidRPr="00272F02" w:rsidRDefault="00162FBB">
            <w:pPr>
              <w:keepLines/>
              <w:spacing w:line="240" w:lineRule="exact"/>
              <w:rPr>
                <w:rFonts w:eastAsia="MS Gothic"/>
                <w:sz w:val="20"/>
                <w:szCs w:val="20"/>
                <w:lang w:val="en-GB"/>
                <w14:ligatures w14:val="none"/>
              </w:rPr>
            </w:pPr>
          </w:p>
        </w:tc>
      </w:tr>
      <w:tr w:rsidR="00162FBB" w:rsidRPr="00272F02" w14:paraId="2A7E0A00" w14:textId="77777777">
        <w:tc>
          <w:tcPr>
            <w:tcW w:w="1215" w:type="pct"/>
            <w:tcBorders>
              <w:top w:val="single" w:sz="4" w:space="0" w:color="auto"/>
              <w:left w:val="single" w:sz="4" w:space="0" w:color="auto"/>
              <w:bottom w:val="single" w:sz="4" w:space="0" w:color="auto"/>
              <w:right w:val="single" w:sz="4" w:space="0" w:color="auto"/>
            </w:tcBorders>
            <w:hideMark/>
          </w:tcPr>
          <w:p w14:paraId="279953CE"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665363F" w14:textId="77777777" w:rsidR="00FE765A" w:rsidRPr="00FF3C43" w:rsidRDefault="00FE765A" w:rsidP="00FF3C43">
            <w:pPr>
              <w:keepLines/>
              <w:spacing w:line="240" w:lineRule="exact"/>
              <w:rPr>
                <w:rFonts w:eastAsia="MS Gothic"/>
                <w:sz w:val="20"/>
                <w:szCs w:val="20"/>
                <w:lang w:val="en-GB"/>
                <w14:ligatures w14:val="none"/>
              </w:rPr>
            </w:pPr>
            <w:r w:rsidRPr="00FF3C43">
              <w:rPr>
                <w:rFonts w:eastAsia="MS Gothic"/>
                <w:sz w:val="20"/>
                <w:szCs w:val="20"/>
                <w:lang w:val="en-GB"/>
                <w14:ligatures w14:val="none"/>
              </w:rPr>
              <w:t xml:space="preserve">Specify the definition of product complaints in the context of the trial. </w:t>
            </w:r>
          </w:p>
          <w:p w14:paraId="4030C839" w14:textId="53CEF645" w:rsidR="00162FBB" w:rsidRPr="00272F02" w:rsidRDefault="00162FBB">
            <w:pPr>
              <w:keepLines/>
              <w:spacing w:line="240" w:lineRule="exact"/>
              <w:rPr>
                <w:rFonts w:eastAsia="MS Gothic"/>
                <w:sz w:val="20"/>
                <w:szCs w:val="20"/>
                <w14:ligatures w14:val="none"/>
              </w:rPr>
            </w:pPr>
          </w:p>
        </w:tc>
      </w:tr>
      <w:tr w:rsidR="00162FBB" w:rsidRPr="00272F02" w14:paraId="1BB23371" w14:textId="77777777">
        <w:tc>
          <w:tcPr>
            <w:tcW w:w="1215" w:type="pct"/>
            <w:tcBorders>
              <w:top w:val="single" w:sz="4" w:space="0" w:color="auto"/>
              <w:left w:val="single" w:sz="4" w:space="0" w:color="auto"/>
              <w:bottom w:val="single" w:sz="4" w:space="0" w:color="auto"/>
              <w:right w:val="single" w:sz="4" w:space="0" w:color="auto"/>
            </w:tcBorders>
            <w:hideMark/>
          </w:tcPr>
          <w:p w14:paraId="40526CEE"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29B284" w14:textId="77777777" w:rsidR="00162FBB" w:rsidRPr="00272F02" w:rsidRDefault="00162FBB">
            <w:pPr>
              <w:keepLines/>
              <w:spacing w:line="240" w:lineRule="exact"/>
              <w:rPr>
                <w:rFonts w:eastAsia="MS Gothic"/>
                <w:sz w:val="20"/>
                <w:szCs w:val="20"/>
                <w:lang w:val="en-GB"/>
                <w14:ligatures w14:val="none"/>
              </w:rPr>
            </w:pPr>
            <w:r>
              <w:rPr>
                <w:rFonts w:eastAsia="MS Gothic"/>
                <w:sz w:val="20"/>
                <w:szCs w:val="20"/>
                <w:lang w:val="en-GB"/>
                <w14:ligatures w14:val="none"/>
              </w:rPr>
              <w:t>Required</w:t>
            </w:r>
          </w:p>
        </w:tc>
      </w:tr>
      <w:tr w:rsidR="00162FBB" w:rsidRPr="00272F02" w14:paraId="784E7CAA" w14:textId="77777777">
        <w:tc>
          <w:tcPr>
            <w:tcW w:w="1215" w:type="pct"/>
            <w:tcBorders>
              <w:top w:val="single" w:sz="4" w:space="0" w:color="auto"/>
              <w:left w:val="single" w:sz="4" w:space="0" w:color="auto"/>
              <w:bottom w:val="single" w:sz="4" w:space="0" w:color="auto"/>
              <w:right w:val="single" w:sz="4" w:space="0" w:color="auto"/>
            </w:tcBorders>
            <w:hideMark/>
          </w:tcPr>
          <w:p w14:paraId="1E6C4674"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D77FCC" w14:textId="77777777" w:rsidR="00162FBB" w:rsidRPr="00272F02" w:rsidRDefault="00162FBB">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162FBB" w:rsidRPr="00272F02" w14:paraId="20F62CB1" w14:textId="77777777">
        <w:tc>
          <w:tcPr>
            <w:tcW w:w="1215" w:type="pct"/>
            <w:tcBorders>
              <w:top w:val="single" w:sz="4" w:space="0" w:color="auto"/>
              <w:left w:val="single" w:sz="4" w:space="0" w:color="auto"/>
              <w:bottom w:val="single" w:sz="4" w:space="0" w:color="auto"/>
              <w:right w:val="single" w:sz="4" w:space="0" w:color="auto"/>
            </w:tcBorders>
            <w:hideMark/>
          </w:tcPr>
          <w:p w14:paraId="76117180" w14:textId="77777777" w:rsidR="00162FBB" w:rsidRPr="00272F02" w:rsidRDefault="00162FBB">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3C437F" w14:textId="77777777" w:rsidR="00162FBB" w:rsidRPr="00272F02" w:rsidRDefault="00162FBB">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9.1.3</w:t>
            </w:r>
          </w:p>
        </w:tc>
      </w:tr>
      <w:tr w:rsidR="00162FBB" w:rsidRPr="00272F02" w14:paraId="68AA473A" w14:textId="77777777">
        <w:tc>
          <w:tcPr>
            <w:tcW w:w="1215" w:type="pct"/>
            <w:tcBorders>
              <w:top w:val="single" w:sz="4" w:space="0" w:color="auto"/>
              <w:left w:val="single" w:sz="4" w:space="0" w:color="auto"/>
              <w:bottom w:val="single" w:sz="4" w:space="0" w:color="auto"/>
              <w:right w:val="single" w:sz="4" w:space="0" w:color="auto"/>
            </w:tcBorders>
            <w:hideMark/>
          </w:tcPr>
          <w:p w14:paraId="1F1D35B4"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EA20518" w14:textId="7D12510D" w:rsidR="00162FBB" w:rsidRPr="00272F02" w:rsidRDefault="001E7542">
            <w:pPr>
              <w:keepLines/>
              <w:spacing w:line="240" w:lineRule="exact"/>
              <w:rPr>
                <w:rFonts w:eastAsia="MS Gothic"/>
                <w:sz w:val="20"/>
                <w:szCs w:val="20"/>
                <w:lang w:val="en-GB"/>
                <w14:ligatures w14:val="none"/>
              </w:rPr>
            </w:pPr>
            <w:r>
              <w:rPr>
                <w:rFonts w:eastAsia="MS Gothic"/>
                <w:sz w:val="20"/>
                <w:szCs w:val="20"/>
                <w:lang w:val="en-GB"/>
                <w14:ligatures w14:val="none"/>
              </w:rPr>
              <w:t>Text</w:t>
            </w:r>
          </w:p>
        </w:tc>
      </w:tr>
      <w:tr w:rsidR="00162FBB" w:rsidRPr="00272F02" w14:paraId="625E52CE" w14:textId="77777777">
        <w:tc>
          <w:tcPr>
            <w:tcW w:w="1215" w:type="pct"/>
            <w:tcBorders>
              <w:top w:val="single" w:sz="4" w:space="0" w:color="auto"/>
              <w:left w:val="single" w:sz="4" w:space="0" w:color="auto"/>
              <w:bottom w:val="single" w:sz="4" w:space="0" w:color="auto"/>
              <w:right w:val="single" w:sz="4" w:space="0" w:color="auto"/>
            </w:tcBorders>
            <w:hideMark/>
          </w:tcPr>
          <w:p w14:paraId="677B7048" w14:textId="77777777" w:rsidR="00162FBB" w:rsidRPr="00272F02" w:rsidRDefault="00162FBB">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58F6FCC" w14:textId="5CFCBF95" w:rsidR="00162FBB" w:rsidRPr="00272F02" w:rsidRDefault="00162FBB">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xml:space="preserve">: </w:t>
            </w:r>
            <w:r w:rsidR="001E7542">
              <w:rPr>
                <w:rFonts w:eastAsia="MS Gothic"/>
                <w:sz w:val="20"/>
                <w:szCs w:val="20"/>
                <w:lang w:val="en-GB"/>
                <w14:ligatures w14:val="none"/>
              </w:rPr>
              <w:t>Yes</w:t>
            </w:r>
          </w:p>
          <w:p w14:paraId="6AC09F54" w14:textId="60ADF594" w:rsidR="00162FBB" w:rsidRPr="00272F02" w:rsidRDefault="00162FBB">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w:t>
            </w:r>
            <w:r>
              <w:rPr>
                <w:rFonts w:eastAsia="MS Gothic"/>
                <w:sz w:val="20"/>
                <w:szCs w:val="20"/>
                <w:lang w:val="en-GB"/>
                <w14:ligatures w14:val="none"/>
              </w:rPr>
              <w:t xml:space="preserve"> </w:t>
            </w:r>
            <w:r w:rsidRPr="00272F02">
              <w:rPr>
                <w:rFonts w:eastAsia="MS Gothic"/>
                <w:sz w:val="20"/>
                <w:szCs w:val="20"/>
                <w:lang w:val="en-GB"/>
                <w14:ligatures w14:val="none"/>
              </w:rPr>
              <w:t>9.1</w:t>
            </w:r>
            <w:r w:rsidR="001E7542">
              <w:rPr>
                <w:rFonts w:eastAsia="MS Gothic"/>
                <w:sz w:val="20"/>
                <w:szCs w:val="20"/>
                <w:lang w:val="en-GB"/>
                <w14:ligatures w14:val="none"/>
              </w:rPr>
              <w:t xml:space="preserve">.3 </w:t>
            </w:r>
            <w:r w:rsidR="001E7542" w:rsidRPr="00272F02">
              <w:rPr>
                <w:rFonts w:eastAsia="MS Gothic"/>
                <w:sz w:val="20"/>
                <w:szCs w:val="20"/>
                <w:lang w:val="en-GB"/>
                <w14:ligatures w14:val="none"/>
              </w:rPr>
              <w:t>Definition of Product Complaint</w:t>
            </w:r>
            <w:r w:rsidR="001E7542">
              <w:rPr>
                <w:rFonts w:eastAsia="MS Gothic"/>
                <w:sz w:val="20"/>
                <w:szCs w:val="20"/>
                <w:lang w:val="en-GB"/>
                <w14:ligatures w14:val="none"/>
              </w:rPr>
              <w:t>s</w:t>
            </w:r>
          </w:p>
          <w:p w14:paraId="7AAD3885" w14:textId="57E8FADD" w:rsidR="00162FBB" w:rsidRPr="00272F02" w:rsidRDefault="00162FBB">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w:t>
            </w:r>
            <w:r w:rsidR="001E7542">
              <w:rPr>
                <w:rFonts w:eastAsia="MS Gothic"/>
                <w:sz w:val="20"/>
                <w:szCs w:val="20"/>
                <w:lang w:val="en-GB"/>
                <w14:ligatures w14:val="none"/>
              </w:rPr>
              <w:t>CNEW</w:t>
            </w:r>
          </w:p>
        </w:tc>
      </w:tr>
      <w:tr w:rsidR="00162FBB" w:rsidRPr="00272F02" w14:paraId="4FE54F57" w14:textId="77777777">
        <w:tc>
          <w:tcPr>
            <w:tcW w:w="1215" w:type="pct"/>
            <w:tcBorders>
              <w:top w:val="single" w:sz="4" w:space="0" w:color="auto"/>
              <w:left w:val="single" w:sz="4" w:space="0" w:color="auto"/>
              <w:bottom w:val="single" w:sz="4" w:space="0" w:color="auto"/>
              <w:right w:val="single" w:sz="4" w:space="0" w:color="auto"/>
            </w:tcBorders>
            <w:hideMark/>
          </w:tcPr>
          <w:p w14:paraId="579B98DA" w14:textId="77777777" w:rsidR="00162FBB" w:rsidRPr="00272F02" w:rsidRDefault="00162FBB">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43D23E" w14:textId="77777777" w:rsidR="00162FBB" w:rsidRPr="00272F02" w:rsidRDefault="00162FBB">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F95DD09" w14:textId="77777777" w:rsidR="00162FBB" w:rsidRPr="007C424A" w:rsidRDefault="00162FBB" w:rsidP="00FF3C43">
      <w:pPr>
        <w:pStyle w:val="Paragraph"/>
        <w:rPr>
          <w:lang w:eastAsia="ja-JP"/>
        </w:rPr>
      </w:pPr>
    </w:p>
    <w:p w14:paraId="36B4C329" w14:textId="77777777" w:rsidR="005E4E33" w:rsidRPr="00FF3C43" w:rsidRDefault="005E4E33" w:rsidP="00FF3C43">
      <w:pPr>
        <w:pStyle w:val="Paragraph"/>
        <w:rPr>
          <w:lang w:eastAsia="ja-JP"/>
        </w:rPr>
      </w:pPr>
    </w:p>
    <w:p w14:paraId="7E4BB2D4" w14:textId="09470FF4" w:rsidR="00413959" w:rsidRPr="00272F02" w:rsidRDefault="00623D8E" w:rsidP="00FF3C43">
      <w:pPr>
        <w:pStyle w:val="Heading4"/>
      </w:pPr>
      <w:r>
        <w:t>{</w:t>
      </w:r>
      <w:r w:rsidR="00413959" w:rsidRPr="00272F02">
        <w:t>Definition of Medical Device Product Complaints</w:t>
      </w:r>
      <w:r>
        <w: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2F2E1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18670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363742" w14:textId="556E3E49"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9.1.3</w:t>
            </w:r>
            <w:r w:rsidR="005E4E33">
              <w:rPr>
                <w:rFonts w:eastAsia="MS Gothic" w:hint="eastAsia"/>
                <w:sz w:val="20"/>
                <w:szCs w:val="20"/>
                <w:lang w:val="en-GB" w:eastAsia="ja-JP"/>
                <w14:ligatures w14:val="none"/>
              </w:rPr>
              <w:t>.1</w:t>
            </w:r>
            <w:r w:rsidRPr="00272F02">
              <w:rPr>
                <w:rFonts w:eastAsia="MS Gothic"/>
                <w:sz w:val="20"/>
                <w:szCs w:val="20"/>
                <w:lang w:val="en-GB"/>
                <w14:ligatures w14:val="none"/>
              </w:rPr>
              <w:t xml:space="preserve"> {Definition of Medical Device Product Complaints}</w:t>
            </w:r>
          </w:p>
        </w:tc>
      </w:tr>
      <w:tr w:rsidR="00DB50C7" w:rsidRPr="00272F02" w14:paraId="10FC11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C1D58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2950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E15F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3ABA1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02236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30A2C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CB1F1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7751DE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E3CFA7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858DED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469E9D8" w14:textId="77777777" w:rsidR="00413959" w:rsidRPr="00272F02" w:rsidRDefault="00413959" w:rsidP="00413959">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095625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611F1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F18A5E" w14:textId="0137B1A4" w:rsidR="00413959" w:rsidRPr="00272F02" w:rsidRDefault="007F108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Pr="00272F02">
              <w:rPr>
                <w:rFonts w:eastAsia="MS Gothic"/>
                <w:sz w:val="20"/>
                <w:szCs w:val="20"/>
                <w:lang w:val="en-GB" w:eastAsia="ja-JP"/>
                <w14:ligatures w14:val="none"/>
              </w:rPr>
              <w:t>:</w:t>
            </w:r>
            <w:r w:rsidRPr="00272F02">
              <w:rPr>
                <w:rFonts w:eastAsia="MS Gothic"/>
                <w:sz w:val="20"/>
                <w:szCs w:val="20"/>
                <w:lang w:val="en-GB"/>
                <w14:ligatures w14:val="none"/>
              </w:rPr>
              <w:t xml:space="preserve"> </w:t>
            </w:r>
            <w:r w:rsidR="00413959" w:rsidRPr="00272F02">
              <w:rPr>
                <w:rFonts w:eastAsia="MS Gothic"/>
                <w:sz w:val="20"/>
                <w:szCs w:val="20"/>
                <w:lang w:val="en-GB"/>
                <w14:ligatures w14:val="none"/>
              </w:rPr>
              <w:t>when there is Medical Device Product Complaints</w:t>
            </w:r>
          </w:p>
        </w:tc>
      </w:tr>
      <w:tr w:rsidR="00DB50C7" w:rsidRPr="00272F02" w14:paraId="266E3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D707C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C53659D" w14:textId="068FD49B"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D8CAE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7C94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A5081B5" w14:textId="04E47B26"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9.1.3</w:t>
            </w:r>
            <w:r w:rsidR="005E4E33">
              <w:rPr>
                <w:rFonts w:eastAsia="MS Gothic" w:hint="eastAsia"/>
                <w:sz w:val="20"/>
                <w:szCs w:val="20"/>
                <w:lang w:val="en-GB" w:eastAsia="ja-JP"/>
                <w14:ligatures w14:val="none"/>
              </w:rPr>
              <w:t>.1</w:t>
            </w:r>
          </w:p>
        </w:tc>
      </w:tr>
      <w:tr w:rsidR="00DB50C7" w:rsidRPr="00272F02" w14:paraId="6BE2FF1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011CB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AB7E543" w14:textId="3DCCD5F9" w:rsidR="00413959" w:rsidRPr="00272F02" w:rsidRDefault="00D30F7C"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{Definition of Medical Device Product Complaints}</w:t>
            </w:r>
          </w:p>
        </w:tc>
      </w:tr>
      <w:tr w:rsidR="00DB50C7" w:rsidRPr="00272F02" w14:paraId="1923F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05D8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F11E5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2A2509A1" w14:textId="4C3B0906"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commentRangeStart w:id="480"/>
            <w:r w:rsidR="00161A56">
              <w:rPr>
                <w:rFonts w:eastAsia="MS Gothic" w:hint="eastAsia"/>
                <w:sz w:val="20"/>
                <w:szCs w:val="20"/>
                <w:lang w:val="en-GB" w:eastAsia="ja-JP"/>
                <w14:ligatures w14:val="none"/>
              </w:rPr>
              <w:t>9.1.3</w:t>
            </w:r>
            <w:commentRangeEnd w:id="480"/>
            <w:r w:rsidR="00161A56">
              <w:rPr>
                <w:rStyle w:val="CommentReference"/>
              </w:rPr>
              <w:commentReference w:id="480"/>
            </w:r>
            <w:r w:rsidR="00A53090">
              <w:rPr>
                <w:rFonts w:eastAsia="MS Gothic"/>
                <w:sz w:val="20"/>
                <w:szCs w:val="20"/>
                <w:lang w:val="en-GB" w:eastAsia="ja-JP"/>
                <w14:ligatures w14:val="none"/>
              </w:rPr>
              <w:t xml:space="preserve"> </w:t>
            </w:r>
            <w:r w:rsidR="00A53090" w:rsidRPr="00272F02">
              <w:rPr>
                <w:rFonts w:eastAsia="MS Gothic"/>
                <w:sz w:val="20"/>
                <w:szCs w:val="20"/>
                <w:lang w:val="en-GB"/>
                <w14:ligatures w14:val="none"/>
              </w:rPr>
              <w:t>Definition of Product Complaint</w:t>
            </w:r>
            <w:r w:rsidR="00A53090">
              <w:rPr>
                <w:rFonts w:eastAsia="MS Gothic"/>
                <w:sz w:val="20"/>
                <w:szCs w:val="20"/>
                <w:lang w:val="en-GB"/>
                <w14:ligatures w14:val="none"/>
              </w:rPr>
              <w:t>s,</w:t>
            </w:r>
            <w:r w:rsidR="005E4E33">
              <w:rPr>
                <w:rFonts w:eastAsia="MS Gothic" w:hint="eastAsia"/>
                <w:sz w:val="20"/>
                <w:szCs w:val="20"/>
                <w:lang w:val="en-GB" w:eastAsia="ja-JP"/>
                <w14:ligatures w14:val="none"/>
              </w:rPr>
              <w:t xml:space="preserve"> </w:t>
            </w:r>
            <w:r w:rsidR="17FE7417" w:rsidRPr="00272F02">
              <w:rPr>
                <w:rFonts w:eastAsia="MS Gothic"/>
                <w:sz w:val="20"/>
                <w:szCs w:val="20"/>
                <w:lang w:val="en-GB"/>
                <w14:ligatures w14:val="none"/>
              </w:rPr>
              <w:t>9.1 Definitions</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D83223">
              <w:rPr>
                <w:rFonts w:eastAsia="MS Gothic"/>
                <w:sz w:val="20"/>
                <w:szCs w:val="20"/>
                <w:lang w:val="en-GB"/>
                <w14:ligatures w14:val="none"/>
              </w:rPr>
              <w:t xml:space="preserve">, </w:t>
            </w:r>
            <w:r w:rsidR="00D83223" w:rsidRPr="00505BBB">
              <w:rPr>
                <w:rFonts w:eastAsia="MS Gothic"/>
                <w:sz w:val="20"/>
                <w:szCs w:val="20"/>
                <w:lang w:val="en-GB"/>
                <w14:ligatures w14:val="none"/>
              </w:rPr>
              <w:t>AND SPECIAL SAFETY SITUATIONS</w:t>
            </w:r>
            <w:r w:rsidR="00D83223">
              <w:rPr>
                <w:rFonts w:eastAsia="MS Gothic"/>
                <w:sz w:val="20"/>
                <w:szCs w:val="20"/>
                <w:lang w:val="en-GB"/>
                <w14:ligatures w14:val="none"/>
              </w:rPr>
              <w:t xml:space="preserve"> </w:t>
            </w:r>
            <w:r w:rsidR="3BECE380" w:rsidRPr="00272F02">
              <w:rPr>
                <w:rFonts w:eastAsia="MS Gothic"/>
                <w:sz w:val="20"/>
                <w:szCs w:val="20"/>
                <w:lang w:val="en-GB"/>
                <w14:ligatures w14:val="none"/>
              </w:rPr>
              <w:t xml:space="preserve">and </w:t>
            </w:r>
            <w:r w:rsidRPr="00272F02">
              <w:rPr>
                <w:rFonts w:eastAsia="MS Gothic"/>
                <w:sz w:val="20"/>
                <w:szCs w:val="20"/>
                <w:lang w:val="en-GB"/>
                <w14:ligatures w14:val="none"/>
              </w:rPr>
              <w:t>Table of Contents</w:t>
            </w:r>
          </w:p>
          <w:p w14:paraId="69EF372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01261B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1F33B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10F22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672A69D" w14:textId="77777777" w:rsidR="00413959" w:rsidRPr="00272F02"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BC9F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EB62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4FDC7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{&lt;Definition of Medical Device Product Complaints&gt;}</w:t>
            </w:r>
          </w:p>
        </w:tc>
      </w:tr>
      <w:tr w:rsidR="00DB50C7" w:rsidRPr="00272F02" w14:paraId="59C341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4966B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DF5622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6FD1B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B26CA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FE61D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620A08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38B4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04080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22DCA0E4" w14:textId="3F1BC7E1"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5E0ADE9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A concise explanation of the meaning of medical device product complaints within the context of the trial.</w:t>
            </w:r>
          </w:p>
        </w:tc>
      </w:tr>
      <w:tr w:rsidR="00DB50C7" w:rsidRPr="00272F02" w14:paraId="51F05D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A67D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26EDBB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N/A</w:t>
            </w:r>
          </w:p>
        </w:tc>
      </w:tr>
      <w:tr w:rsidR="00DB50C7" w:rsidRPr="00272F02" w14:paraId="78D5E8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2909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810CD4" w14:textId="2248663A" w:rsidR="00413959" w:rsidRPr="00272F02" w:rsidRDefault="007F108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Condition</w:t>
            </w:r>
            <w:r w:rsidR="001E2F35" w:rsidRPr="00272F02">
              <w:rPr>
                <w:rFonts w:eastAsia="MS Gothic"/>
                <w:sz w:val="20"/>
                <w:szCs w:val="20"/>
                <w:lang w:val="en-GB" w:eastAsia="ja-JP"/>
                <w14:ligatures w14:val="none"/>
              </w:rPr>
              <w:t>al</w:t>
            </w:r>
            <w:r w:rsidRPr="00272F02">
              <w:rPr>
                <w:rFonts w:eastAsia="MS Gothic"/>
                <w:sz w:val="20"/>
                <w:szCs w:val="20"/>
                <w:lang w:val="en-GB" w:eastAsia="ja-JP"/>
                <w14:ligatures w14:val="none"/>
              </w:rPr>
              <w:t>:</w:t>
            </w:r>
            <w:r w:rsidR="00413959" w:rsidRPr="00272F02">
              <w:rPr>
                <w:rFonts w:eastAsia="MS Gothic"/>
                <w:sz w:val="20"/>
                <w:szCs w:val="20"/>
                <w:lang w:val="en-GB"/>
                <w14:ligatures w14:val="none"/>
              </w:rPr>
              <w:t xml:space="preserve"> when there is Medical Device Product Complaints</w:t>
            </w:r>
          </w:p>
        </w:tc>
      </w:tr>
      <w:tr w:rsidR="00DB50C7" w:rsidRPr="00272F02" w14:paraId="290776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3F5B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1655F58" w14:textId="69CA0867"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075324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6778C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90C7F1" w14:textId="7DC15C3F"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9.1.3</w:t>
            </w:r>
            <w:r w:rsidR="005E4E33">
              <w:rPr>
                <w:rFonts w:eastAsia="MS Gothic" w:hint="eastAsia"/>
                <w:sz w:val="20"/>
                <w:szCs w:val="20"/>
                <w:lang w:val="en-GB" w:eastAsia="ja-JP"/>
                <w14:ligatures w14:val="none"/>
              </w:rPr>
              <w:t>.1</w:t>
            </w:r>
          </w:p>
        </w:tc>
      </w:tr>
      <w:tr w:rsidR="00DB50C7" w:rsidRPr="00272F02" w14:paraId="09A64A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A78BC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5AAEF2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06703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8B5A3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11A10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B5ADB8A" w14:textId="7BFDA18E"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9.1.3</w:t>
            </w:r>
            <w:r w:rsidR="005E4E33">
              <w:rPr>
                <w:rFonts w:eastAsia="MS Gothic" w:hint="eastAsia"/>
                <w:sz w:val="20"/>
                <w:szCs w:val="20"/>
                <w:lang w:val="en-GB" w:eastAsia="ja-JP"/>
                <w14:ligatures w14:val="none"/>
              </w:rPr>
              <w:t>.1</w:t>
            </w:r>
            <w:r w:rsidRPr="00272F02">
              <w:rPr>
                <w:rFonts w:eastAsia="MS Gothic"/>
                <w:sz w:val="20"/>
                <w:szCs w:val="20"/>
                <w:lang w:val="en-GB"/>
                <w14:ligatures w14:val="none"/>
              </w:rPr>
              <w:t xml:space="preserve"> Definition of Medical Device Product Complaints</w:t>
            </w:r>
          </w:p>
          <w:p w14:paraId="37A502B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05719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CBCE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179FB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87484CA" w14:textId="77777777" w:rsidR="00413959" w:rsidRPr="00272F02" w:rsidRDefault="00413959" w:rsidP="00413959">
      <w:pPr>
        <w:rPr>
          <w:sz w:val="20"/>
          <w:szCs w:val="20"/>
          <w14:ligatures w14:val="none"/>
        </w:rPr>
      </w:pPr>
    </w:p>
    <w:p w14:paraId="4916ECDC" w14:textId="68700D48" w:rsidR="00413959" w:rsidRPr="00272F02" w:rsidRDefault="00413959" w:rsidP="00910BB6">
      <w:pPr>
        <w:pStyle w:val="Heading2"/>
        <w:rPr>
          <w:rFonts w:cs="Times New Roman"/>
          <w:b w:val="0"/>
          <w:bCs w:val="0"/>
          <w:iCs w:val="0"/>
        </w:rPr>
      </w:pPr>
      <w:r w:rsidRPr="00272F02">
        <w:rPr>
          <w:rFonts w:cs="Times New Roman"/>
        </w:rPr>
        <w:t>Timing and Procedures for Collection and Reporting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5FFBB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9859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D6F19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 Timing and Procedures for Collection and Reporting</w:t>
            </w:r>
          </w:p>
        </w:tc>
      </w:tr>
      <w:tr w:rsidR="00DB50C7" w:rsidRPr="00272F02" w14:paraId="4DCEE9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D8324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0ECCA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9669C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E97F7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B5AC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444B9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7F451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89A32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3E391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9EA01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717241" w14:textId="1211494E" w:rsidR="00413959" w:rsidRPr="00272F02" w:rsidRDefault="00413959" w:rsidP="00413959">
            <w:pPr>
              <w:keepLines/>
              <w:spacing w:line="240" w:lineRule="exact"/>
              <w:rPr>
                <w:rFonts w:eastAsia="MS Gothic"/>
                <w:sz w:val="20"/>
                <w:szCs w:val="20"/>
                <w14:ligatures w14:val="none"/>
              </w:rPr>
            </w:pPr>
            <w:r w:rsidRPr="00272F02">
              <w:rPr>
                <w:rFonts w:eastAsia="MS Gothic"/>
                <w:sz w:val="20"/>
                <w:szCs w:val="20"/>
                <w:lang w:val="en-GB"/>
                <w14:ligatures w14:val="none"/>
              </w:rPr>
              <w:t>N/A</w:t>
            </w:r>
          </w:p>
        </w:tc>
      </w:tr>
      <w:tr w:rsidR="00DB50C7" w:rsidRPr="00272F02" w14:paraId="7B765B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481AC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C3795A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6BB1E5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6A214C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02C0FA" w14:textId="328A7CD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3F6011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59FF3"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C5E7F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583F36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8736E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527AD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Timing and Procedures for Collection and Reporting</w:t>
            </w:r>
          </w:p>
        </w:tc>
      </w:tr>
      <w:tr w:rsidR="00DB50C7" w:rsidRPr="00272F02" w14:paraId="2CA758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21DAB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CFD9E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5E804DC" w14:textId="7648769E"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9 ADVERSE EVENTS, SERIOUS ADVERSE EVENTS, PRODUCT COMPLAINTS, PREGNANCY AND POSTPARTUM INFORMATION,</w:t>
            </w:r>
            <w:r w:rsidR="002D1E44" w:rsidRPr="00272F02">
              <w:rPr>
                <w:rFonts w:eastAsia="MS Gothic"/>
                <w:sz w:val="20"/>
                <w:szCs w:val="20"/>
                <w:lang w:val="en-GB"/>
                <w14:ligatures w14:val="none"/>
              </w:rPr>
              <w:t xml:space="preserve"> </w:t>
            </w:r>
            <w:r w:rsidR="00D83223" w:rsidRPr="00505BBB">
              <w:rPr>
                <w:rFonts w:eastAsia="MS Gothic"/>
                <w:sz w:val="20"/>
                <w:szCs w:val="20"/>
                <w:lang w:val="en-GB"/>
                <w14:ligatures w14:val="none"/>
              </w:rPr>
              <w:t>AND SPECIAL SAFETY SITUATIONS</w:t>
            </w:r>
            <w:r w:rsidR="002D1E44"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310F226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7C30A1B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2AFD0D9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8FF10B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30BFF8A" w14:textId="77777777" w:rsidR="00413959" w:rsidRPr="00272F02"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5C8E4F0"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E56FF8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3E36CB" w14:textId="452449AC" w:rsidR="00413959" w:rsidRPr="00272F02" w:rsidRDefault="00413959" w:rsidP="00910BB6">
            <w:pPr>
              <w:pStyle w:val="00Paragraph"/>
              <w:spacing w:before="0" w:after="0" w:line="240" w:lineRule="auto"/>
              <w:rPr>
                <w:lang w:eastAsia="ja-JP"/>
              </w:rPr>
            </w:pPr>
            <w:r w:rsidRPr="00272F02">
              <w:rPr>
                <w:sz w:val="20"/>
                <w:szCs w:val="20"/>
                <w14:ligatures w14:val="none"/>
              </w:rPr>
              <w:t>This table describes the timing and procedures for collecting events.</w:t>
            </w:r>
          </w:p>
        </w:tc>
      </w:tr>
      <w:tr w:rsidR="00DB50C7" w:rsidRPr="00272F02" w14:paraId="0CE6812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70380D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726DAE" w14:textId="310EBC8E" w:rsidR="00413959" w:rsidRPr="00272F02" w:rsidRDefault="4817CA86" w:rsidP="00910BB6">
            <w:pPr>
              <w:keepLines/>
              <w:rPr>
                <w:rFonts w:eastAsia="MS Gothic"/>
                <w:sz w:val="20"/>
                <w:szCs w:val="20"/>
                <w:lang w:val="en-GB"/>
                <w14:ligatures w14:val="none"/>
              </w:rPr>
            </w:pPr>
            <w:commentRangeStart w:id="481"/>
            <w:commentRangeStart w:id="482"/>
            <w:r w:rsidRPr="4817CA86">
              <w:rPr>
                <w:rFonts w:eastAsia="MS Gothic"/>
                <w:sz w:val="20"/>
                <w:szCs w:val="20"/>
                <w:lang w:val="en-GB"/>
              </w:rPr>
              <w:t xml:space="preserve">Universal </w:t>
            </w:r>
            <w:commentRangeEnd w:id="481"/>
            <w:r w:rsidR="00161A56">
              <w:rPr>
                <w:rStyle w:val="CommentReference"/>
              </w:rPr>
              <w:commentReference w:id="481"/>
            </w:r>
            <w:commentRangeEnd w:id="482"/>
            <w:r w:rsidR="00AE6CC9">
              <w:rPr>
                <w:rStyle w:val="CommentReference"/>
              </w:rPr>
              <w:commentReference w:id="482"/>
            </w:r>
            <w:r w:rsidR="00413959" w:rsidRPr="00272F02">
              <w:rPr>
                <w:rFonts w:eastAsia="MS Gothic"/>
                <w:sz w:val="20"/>
                <w:szCs w:val="20"/>
                <w:lang w:val="en-GB"/>
                <w14:ligatures w14:val="none"/>
              </w:rPr>
              <w:t>Text</w:t>
            </w:r>
          </w:p>
        </w:tc>
      </w:tr>
      <w:tr w:rsidR="00DB50C7" w:rsidRPr="00272F02" w14:paraId="71BEA4A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1F69AC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9D832F" w14:textId="6625DF5D"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A30C1C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9C0625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FCCBC0" w14:textId="77777777" w:rsidR="006A053C" w:rsidRPr="00272F02" w:rsidRDefault="006A053C">
            <w:pPr>
              <w:keepLines/>
              <w:rPr>
                <w:rFonts w:eastAsia="MS Gothic"/>
                <w:sz w:val="20"/>
                <w:szCs w:val="20"/>
                <w:lang w:val="en-GB" w:eastAsia="ja-JP"/>
                <w14:ligatures w14:val="none"/>
              </w:rPr>
            </w:pPr>
            <w:r w:rsidRPr="00272F02">
              <w:rPr>
                <w:rFonts w:eastAsia="MS Gothic"/>
                <w:sz w:val="20"/>
                <w:szCs w:val="20"/>
                <w:lang w:val="en-GB" w:eastAsia="ja-JP"/>
                <w14:ligatures w14:val="none"/>
              </w:rPr>
              <w:t>CNEW</w:t>
            </w:r>
          </w:p>
          <w:p w14:paraId="77C42962" w14:textId="63EC5A32" w:rsidR="006A053C" w:rsidRPr="00272F02" w:rsidRDefault="006A053C">
            <w:pPr>
              <w:keepLines/>
              <w:rPr>
                <w:rFonts w:eastAsia="MS Gothic"/>
                <w:sz w:val="20"/>
                <w:szCs w:val="20"/>
                <w:lang w:val="en-GB" w:eastAsia="ja-JP"/>
                <w14:ligatures w14:val="none"/>
              </w:rPr>
            </w:pPr>
            <w:r w:rsidRPr="00272F02">
              <w:rPr>
                <w:rFonts w:eastAsia="MS Gothic"/>
                <w:sz w:val="20"/>
                <w:szCs w:val="20"/>
                <w:lang w:val="en-GB" w:eastAsia="ja-JP"/>
                <w14:ligatures w14:val="none"/>
              </w:rPr>
              <w:t>For review purpose, see definition of the controlled terminology below</w:t>
            </w:r>
          </w:p>
          <w:p w14:paraId="2489167F" w14:textId="0D71AEAA" w:rsidR="001E2F35" w:rsidRPr="00272F02" w:rsidRDefault="001E2F35" w:rsidP="00910BB6">
            <w:pPr>
              <w:keepLines/>
              <w:rPr>
                <w:rFonts w:eastAsia="MS Gothic"/>
                <w:sz w:val="20"/>
                <w:szCs w:val="20"/>
                <w:lang w:val="en-GB"/>
                <w14:ligatures w14:val="none"/>
              </w:rPr>
            </w:pPr>
            <w:r w:rsidRPr="00272F02">
              <w:rPr>
                <w:rFonts w:eastAsia="MS Gothic"/>
                <w:sz w:val="20"/>
                <w:szCs w:val="20"/>
                <w:lang w:val="en-GB"/>
                <w14:ligatures w14:val="none"/>
              </w:rPr>
              <w:t>A table containing the timing and procedures for collection and reporting of adverse events, serious adverse events, medical device product complaints, and pregnancy and postpartum information.</w:t>
            </w:r>
          </w:p>
        </w:tc>
      </w:tr>
      <w:tr w:rsidR="00DB50C7" w:rsidRPr="00272F02" w14:paraId="496B75D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B86DF9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A08A9EB" w14:textId="0FD60DDD" w:rsidR="00413959" w:rsidRPr="00272F02" w:rsidRDefault="00413959" w:rsidP="00910BB6">
            <w:pPr>
              <w:keepLines/>
              <w:rPr>
                <w:rFonts w:eastAsia="MS Gothic"/>
                <w:sz w:val="20"/>
                <w:szCs w:val="20"/>
                <w14:ligatures w14:val="none"/>
              </w:rPr>
            </w:pPr>
            <w:r w:rsidRPr="00272F02">
              <w:rPr>
                <w:rFonts w:eastAsia="Calibri"/>
                <w:sz w:val="20"/>
                <w:szCs w:val="20"/>
              </w:rPr>
              <w:t>Specify timing and procedures for collection and reporting of AEs, SAEs, product complaints</w:t>
            </w:r>
            <w:r w:rsidR="005E4E33">
              <w:rPr>
                <w:rFonts w:eastAsiaTheme="minorEastAsia" w:hint="eastAsia"/>
                <w:sz w:val="20"/>
                <w:szCs w:val="20"/>
                <w:lang w:eastAsia="ja-JP"/>
              </w:rPr>
              <w:t xml:space="preserve"> (including</w:t>
            </w:r>
            <w:r w:rsidR="008E2AB6" w:rsidRPr="00272F02">
              <w:rPr>
                <w:rFonts w:eastAsia="Calibri"/>
                <w:sz w:val="20"/>
                <w:szCs w:val="20"/>
              </w:rPr>
              <w:t xml:space="preserve"> medical device product complaints</w:t>
            </w:r>
            <w:r w:rsidR="005E4E33">
              <w:rPr>
                <w:rFonts w:eastAsia="Calibri"/>
              </w:rPr>
              <w:t xml:space="preserve"> </w:t>
            </w:r>
            <w:r w:rsidR="005E4E33" w:rsidRPr="005E4E33">
              <w:rPr>
                <w:rFonts w:eastAsia="Calibri"/>
                <w:sz w:val="20"/>
                <w:szCs w:val="20"/>
              </w:rPr>
              <w:t>if applicable)</w:t>
            </w:r>
            <w:r w:rsidRPr="00272F02">
              <w:rPr>
                <w:rFonts w:eastAsia="Calibri"/>
                <w:sz w:val="20"/>
                <w:szCs w:val="20"/>
              </w:rPr>
              <w:t xml:space="preserve"> and pregnancy and postpartum information in the sections below. This information may be summari</w:t>
            </w:r>
            <w:r w:rsidR="008E2AB6" w:rsidRPr="00272F02">
              <w:rPr>
                <w:rFonts w:eastAsiaTheme="minorEastAsia"/>
                <w:sz w:val="20"/>
                <w:szCs w:val="20"/>
                <w:lang w:eastAsia="ja-JP"/>
              </w:rPr>
              <w:t>z</w:t>
            </w:r>
            <w:r w:rsidRPr="00272F02">
              <w:rPr>
                <w:rFonts w:eastAsia="Calibri"/>
                <w:sz w:val="20"/>
                <w:szCs w:val="20"/>
              </w:rPr>
              <w:t>ed in a tabular format as shown in the example table below.</w:t>
            </w:r>
          </w:p>
        </w:tc>
      </w:tr>
      <w:tr w:rsidR="00DB50C7" w:rsidRPr="00272F02" w14:paraId="547494A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A947653" w14:textId="3D9334A0"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8C10FC"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Optional</w:t>
            </w:r>
          </w:p>
        </w:tc>
      </w:tr>
      <w:tr w:rsidR="00DB50C7" w:rsidRPr="00272F02" w14:paraId="6CFC4AAC"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7777CF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E01252E" w14:textId="753CFB0D" w:rsidR="00413959" w:rsidRPr="00272F02" w:rsidRDefault="00267362" w:rsidP="00910BB6">
            <w:pPr>
              <w:keepLines/>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7360BAC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5C9971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1B5B800"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0B3D870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0E9676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B1D4CC" w14:textId="3CB6C4FC" w:rsidR="00413959" w:rsidRPr="00272F02" w:rsidRDefault="00413959" w:rsidP="00910BB6">
            <w:pPr>
              <w:keepLines/>
              <w:rPr>
                <w:rFonts w:eastAsia="MS Gothic"/>
                <w:sz w:val="20"/>
                <w:szCs w:val="20"/>
                <w:lang w:val="en-GB" w:eastAsia="ja-JP"/>
                <w14:ligatures w14:val="none"/>
              </w:rPr>
            </w:pPr>
            <w:r w:rsidRPr="00272F02">
              <w:rPr>
                <w:rFonts w:eastAsia="MS Gothic"/>
                <w:sz w:val="20"/>
                <w:szCs w:val="20"/>
                <w:lang w:val="en-GB"/>
                <w14:ligatures w14:val="none"/>
              </w:rPr>
              <w:t>This table describes the timing and procedures for collecting events.</w:t>
            </w:r>
          </w:p>
        </w:tc>
      </w:tr>
      <w:tr w:rsidR="00DB50C7" w:rsidRPr="00272F02" w14:paraId="48A58C2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271E71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C3FFD" w14:textId="77777777" w:rsidR="00413959" w:rsidRPr="00272F02" w:rsidRDefault="00413959" w:rsidP="00910BB6">
            <w:pPr>
              <w:keepLines/>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B5C0C54" w14:textId="1AC4D6BF" w:rsidR="00994562" w:rsidRPr="00272F02" w:rsidRDefault="00413959" w:rsidP="00821FA0">
            <w:pPr>
              <w:keepLines/>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w:t>
            </w:r>
            <w:commentRangeStart w:id="483"/>
            <w:r w:rsidRPr="00272F02">
              <w:rPr>
                <w:rFonts w:eastAsia="MS Gothic"/>
                <w:sz w:val="20"/>
                <w:szCs w:val="20"/>
                <w:lang w:val="en-GB"/>
                <w14:ligatures w14:val="none"/>
              </w:rPr>
              <w:t xml:space="preserve"> </w:t>
            </w:r>
            <w:r w:rsidR="4817CA86" w:rsidRPr="4817CA86">
              <w:rPr>
                <w:rFonts w:eastAsia="MS Gothic"/>
                <w:sz w:val="20"/>
                <w:szCs w:val="20"/>
                <w:lang w:val="en-GB" w:eastAsia="ja-JP"/>
              </w:rPr>
              <w:t>9.2</w:t>
            </w:r>
            <w:r w:rsidR="17FE7417" w:rsidRPr="00272F02">
              <w:rPr>
                <w:rFonts w:eastAsia="MS Gothic"/>
                <w:sz w:val="20"/>
                <w:szCs w:val="20"/>
                <w:lang w:val="en-GB"/>
              </w:rPr>
              <w:t xml:space="preserve"> Timing</w:t>
            </w:r>
            <w:commentRangeEnd w:id="483"/>
            <w:r w:rsidR="000A6F42">
              <w:rPr>
                <w:rStyle w:val="CommentReference"/>
              </w:rPr>
              <w:commentReference w:id="483"/>
            </w:r>
            <w:r w:rsidR="17FE7417" w:rsidRPr="00272F02">
              <w:rPr>
                <w:rFonts w:eastAsia="MS Gothic"/>
                <w:sz w:val="20"/>
                <w:szCs w:val="20"/>
                <w:lang w:val="en-GB"/>
              </w:rPr>
              <w:t xml:space="preserve"> and Procedures for Collection and Reporting</w:t>
            </w:r>
          </w:p>
          <w:p w14:paraId="3EEA96BC" w14:textId="0C6F10B7" w:rsidR="00413959" w:rsidRPr="00272F02" w:rsidRDefault="00413959" w:rsidP="00910BB6">
            <w:pPr>
              <w:keepLines/>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w:t>
            </w:r>
            <w:r w:rsidR="00821FA0">
              <w:rPr>
                <w:rFonts w:eastAsia="MS Gothic"/>
                <w:sz w:val="20"/>
                <w:szCs w:val="20"/>
                <w:lang w:val="en-GB" w:eastAsia="ja-JP"/>
                <w14:ligatures w14:val="none"/>
              </w:rPr>
              <w:t>Universal Text</w:t>
            </w:r>
          </w:p>
        </w:tc>
      </w:tr>
      <w:tr w:rsidR="00DB50C7" w:rsidRPr="00272F02" w14:paraId="7E62ADFA" w14:textId="77777777" w:rsidTr="4817CA86">
        <w:trPr>
          <w:trHeight w:val="450"/>
        </w:trPr>
        <w:tc>
          <w:tcPr>
            <w:tcW w:w="1215" w:type="pct"/>
            <w:tcBorders>
              <w:top w:val="single" w:sz="4" w:space="0" w:color="auto"/>
              <w:left w:val="single" w:sz="4" w:space="0" w:color="auto"/>
              <w:bottom w:val="single" w:sz="4" w:space="0" w:color="auto"/>
              <w:right w:val="single" w:sz="4" w:space="0" w:color="auto"/>
            </w:tcBorders>
            <w:hideMark/>
          </w:tcPr>
          <w:p w14:paraId="11FE968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E265A7"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No</w:t>
            </w:r>
          </w:p>
        </w:tc>
      </w:tr>
    </w:tbl>
    <w:p w14:paraId="05152199" w14:textId="77777777" w:rsidR="00837062" w:rsidRPr="00272F02" w:rsidRDefault="00837062" w:rsidP="00413959">
      <w:pPr>
        <w:rPr>
          <w:sz w:val="20"/>
          <w:szCs w:val="20"/>
          <w14:ligatures w14:val="none"/>
        </w:rPr>
      </w:pPr>
    </w:p>
    <w:p w14:paraId="07C53B30" w14:textId="77777777" w:rsidR="00413959" w:rsidRPr="00272F02" w:rsidRDefault="00413959" w:rsidP="00413959">
      <w:pPr>
        <w:rPr>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272F02" w14:paraId="6EE0EE8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47C50C5"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2033661B"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Event Type</w:t>
            </w:r>
          </w:p>
        </w:tc>
      </w:tr>
      <w:tr w:rsidR="00DB50C7" w:rsidRPr="00272F02" w14:paraId="36D3A7E4"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62B11D6"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D5812BC"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 xml:space="preserve">Text </w:t>
            </w:r>
          </w:p>
        </w:tc>
      </w:tr>
      <w:tr w:rsidR="00DB50C7" w:rsidRPr="00272F02" w14:paraId="3742B4B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0DC9763" w14:textId="77777777" w:rsidR="00413959" w:rsidRPr="00272F02" w:rsidRDefault="00413959">
            <w:pPr>
              <w:rPr>
                <w:rFonts w:eastAsia="MS Gothic"/>
                <w:b/>
                <w:sz w:val="20"/>
                <w:szCs w:val="20"/>
                <w14:ligatures w14:val="none"/>
              </w:rPr>
            </w:pPr>
            <w:r w:rsidRPr="00272F02">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59A8AEB1"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1121D0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51B7FFD"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B09C687" w14:textId="3A6A1374" w:rsidR="00413959" w:rsidRPr="00272F02" w:rsidRDefault="0044653A" w:rsidP="00910BB6">
            <w:pPr>
              <w:keepLines/>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051730C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F09CA3"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7FB60628" w14:textId="5F94ECAB" w:rsidR="00413959" w:rsidRPr="00272F02" w:rsidRDefault="00413959" w:rsidP="00910BB6">
            <w:pPr>
              <w:keepLines/>
              <w:rPr>
                <w:rFonts w:eastAsia="MS Gothic"/>
                <w:bCs/>
                <w:sz w:val="20"/>
                <w:szCs w:val="20"/>
                <w:lang w:val="de-DE"/>
                <w14:ligatures w14:val="none"/>
              </w:rPr>
            </w:pPr>
            <w:r w:rsidRPr="00272F02">
              <w:rPr>
                <w:rFonts w:eastAsia="MS Gothic"/>
                <w:bCs/>
                <w:sz w:val="20"/>
                <w:szCs w:val="20"/>
                <w:lang w:val="de-DE"/>
                <w14:ligatures w14:val="none"/>
              </w:rPr>
              <w:t>N/A</w:t>
            </w:r>
          </w:p>
        </w:tc>
      </w:tr>
      <w:tr w:rsidR="00DB50C7" w:rsidRPr="00272F02" w14:paraId="59E750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65B7330F" w14:textId="6F48404C"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402EAE73" w14:textId="28041F00"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Optional</w:t>
            </w:r>
            <w:r w:rsidR="0044653A" w:rsidRPr="00272F02">
              <w:rPr>
                <w:rFonts w:eastAsia="MS Gothic"/>
                <w:sz w:val="20"/>
                <w:szCs w:val="20"/>
                <w:lang w:val="en-GB"/>
                <w14:ligatures w14:val="none"/>
              </w:rPr>
              <w:t>: If the table is used</w:t>
            </w:r>
            <w:r w:rsidR="009A504E" w:rsidRPr="00272F02">
              <w:rPr>
                <w:rFonts w:eastAsia="MS Gothic"/>
                <w:sz w:val="20"/>
                <w:szCs w:val="20"/>
                <w:lang w:val="en-GB"/>
                <w14:ligatures w14:val="none"/>
              </w:rPr>
              <w:t>.</w:t>
            </w:r>
          </w:p>
        </w:tc>
      </w:tr>
      <w:tr w:rsidR="00DB50C7" w:rsidRPr="00272F02" w14:paraId="4BE1F1D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9F93650"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08A5635F" w14:textId="07DC9DF0" w:rsidR="00413959" w:rsidRPr="00272F02" w:rsidRDefault="00413959" w:rsidP="00910BB6">
            <w:pPr>
              <w:keepLines/>
              <w:rPr>
                <w:rFonts w:eastAsia="MS Gothic"/>
                <w:sz w:val="20"/>
                <w:szCs w:val="20"/>
                <w:lang w:val="en-GB" w:eastAsia="ja-JP"/>
                <w14:ligatures w14:val="none"/>
              </w:rPr>
            </w:pPr>
            <w:r w:rsidRPr="00272F02">
              <w:rPr>
                <w:rFonts w:eastAsia="MS Gothic"/>
                <w:sz w:val="20"/>
                <w:szCs w:val="20"/>
                <w:lang w:val="en-GB"/>
                <w14:ligatures w14:val="none"/>
              </w:rPr>
              <w:t xml:space="preserve">One to </w:t>
            </w:r>
            <w:r w:rsidR="001E2F35" w:rsidRPr="00272F02">
              <w:rPr>
                <w:rFonts w:eastAsia="MS Gothic"/>
                <w:sz w:val="20"/>
                <w:szCs w:val="20"/>
                <w:lang w:val="en-GB" w:eastAsia="ja-JP"/>
                <w14:ligatures w14:val="none"/>
              </w:rPr>
              <w:t>o</w:t>
            </w:r>
            <w:r w:rsidR="00CF580F" w:rsidRPr="00272F02">
              <w:rPr>
                <w:rFonts w:eastAsia="MS Gothic"/>
                <w:sz w:val="20"/>
                <w:szCs w:val="20"/>
                <w:lang w:val="en-GB" w:eastAsia="ja-JP"/>
                <w14:ligatures w14:val="none"/>
              </w:rPr>
              <w:t>ne</w:t>
            </w:r>
          </w:p>
        </w:tc>
      </w:tr>
      <w:tr w:rsidR="00DB50C7" w:rsidRPr="00272F02" w14:paraId="6ACCD3F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60816D5" w14:textId="77777777" w:rsidR="00413959" w:rsidRPr="00272F02" w:rsidRDefault="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F60ACA9"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630B47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EBAAD4"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42055E9B"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Event Type</w:t>
            </w:r>
          </w:p>
        </w:tc>
      </w:tr>
      <w:tr w:rsidR="00DB50C7" w:rsidRPr="00272F02" w14:paraId="6663E8F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2B3DF1A" w14:textId="77777777" w:rsidR="00413959" w:rsidRPr="00272F02" w:rsidRDefault="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0982D1CC" w14:textId="77777777" w:rsidR="00413959" w:rsidRPr="00272F02" w:rsidRDefault="00413959" w:rsidP="00910BB6">
            <w:pPr>
              <w:keepLines/>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AB7416B" w14:textId="52775263" w:rsidR="00413959" w:rsidRPr="00272F02" w:rsidRDefault="00413959" w:rsidP="00910BB6">
            <w:pPr>
              <w:keepLines/>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63559C8E" w14:textId="77777777" w:rsidR="00413959" w:rsidRPr="00272F02" w:rsidRDefault="00413959" w:rsidP="00910BB6">
            <w:pPr>
              <w:keepLines/>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7927B158"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1EE70AE" w14:textId="77777777" w:rsidR="00413959" w:rsidRPr="00272F02" w:rsidRDefault="00413959">
            <w:pPr>
              <w:rPr>
                <w:rFonts w:eastAsia="MS Gothic"/>
                <w:b/>
                <w:sz w:val="20"/>
                <w:szCs w:val="20"/>
                <w14:ligatures w14:val="none"/>
              </w:rPr>
            </w:pPr>
            <w:r w:rsidRPr="00272F02">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3658838" w14:textId="77777777" w:rsidR="00413959" w:rsidRPr="00272F02" w:rsidRDefault="00413959" w:rsidP="00910BB6">
            <w:pPr>
              <w:keepLines/>
              <w:rPr>
                <w:rFonts w:eastAsia="MS Gothic"/>
                <w:sz w:val="20"/>
                <w:szCs w:val="20"/>
                <w:lang w:val="en-GB"/>
                <w14:ligatures w14:val="none"/>
              </w:rPr>
            </w:pPr>
            <w:r w:rsidRPr="00272F02">
              <w:rPr>
                <w:rFonts w:eastAsia="MS Gothic"/>
                <w:sz w:val="20"/>
                <w:szCs w:val="20"/>
                <w:lang w:val="en-GB"/>
                <w14:ligatures w14:val="none"/>
              </w:rPr>
              <w:t>No</w:t>
            </w:r>
          </w:p>
        </w:tc>
      </w:tr>
    </w:tbl>
    <w:p w14:paraId="0CD3BEF2" w14:textId="77777777" w:rsidR="00413959" w:rsidRPr="00272F02" w:rsidRDefault="00413959" w:rsidP="00413959">
      <w:pPr>
        <w:rPr>
          <w:rFonts w:eastAsiaTheme="minorEastAsia"/>
          <w:sz w:val="20"/>
          <w:szCs w:val="20"/>
          <w:lang w:eastAsia="ja-JP"/>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272F02" w14:paraId="2791B64C"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A491DA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120366F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&lt;Event Type&gt;</w:t>
            </w:r>
          </w:p>
        </w:tc>
      </w:tr>
      <w:tr w:rsidR="00DB50C7" w:rsidRPr="00272F02" w14:paraId="74742548"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1C0B4DA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8AF343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Valid Value</w:t>
            </w:r>
          </w:p>
        </w:tc>
      </w:tr>
      <w:tr w:rsidR="00DB50C7" w:rsidRPr="00272F02" w14:paraId="6AFB457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6C7379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43AD50A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V</w:t>
            </w:r>
          </w:p>
        </w:tc>
      </w:tr>
      <w:tr w:rsidR="00DB50C7" w:rsidRPr="00272F02" w14:paraId="5B3C21E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A4042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7BFD15F" w14:textId="4EF3E095" w:rsidR="00F330A8"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78CEA09D" w14:textId="6152D616"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566E2988" w14:textId="7BD62CA0" w:rsidR="00413959" w:rsidRPr="00272F02" w:rsidRDefault="1EC057B0" w:rsidP="1EE6A692">
            <w:pPr>
              <w:keepLines/>
              <w:spacing w:line="240" w:lineRule="exact"/>
              <w:rPr>
                <w:rFonts w:eastAsia="MS Gothic"/>
                <w:sz w:val="20"/>
                <w:szCs w:val="20"/>
                <w:lang w:val="en-GB" w:eastAsia="ja-JP"/>
                <w14:ligatures w14:val="none"/>
              </w:rPr>
            </w:pPr>
            <w:r w:rsidRPr="00272F02">
              <w:rPr>
                <w:rFonts w:eastAsia="MS Gothic"/>
                <w:sz w:val="20"/>
                <w:szCs w:val="20"/>
                <w:lang w:val="en-GB"/>
              </w:rPr>
              <w:t>A categorization or classification of trial-related safety events, such as adverse events, serious adverse events, product complaints, medical device product complaints, and pregnancy and postpartum events.</w:t>
            </w:r>
          </w:p>
        </w:tc>
      </w:tr>
      <w:tr w:rsidR="00DB50C7" w:rsidRPr="00272F02" w14:paraId="6806F94A"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CED1FB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1FE67AEF" w14:textId="77777777" w:rsidR="00413959" w:rsidRPr="00272F02" w:rsidRDefault="00413959" w:rsidP="00413959">
            <w:pPr>
              <w:keepLines/>
              <w:spacing w:line="240" w:lineRule="exact"/>
              <w:rPr>
                <w:rFonts w:eastAsia="MS Gothic"/>
                <w:bCs/>
                <w:sz w:val="20"/>
                <w:szCs w:val="20"/>
                <w:lang w:val="de-DE"/>
                <w14:ligatures w14:val="none"/>
              </w:rPr>
            </w:pPr>
            <w:r w:rsidRPr="00272F02">
              <w:rPr>
                <w:rFonts w:eastAsia="MS Gothic"/>
                <w:bCs/>
                <w:sz w:val="20"/>
                <w:szCs w:val="20"/>
                <w:lang w:val="de-DE"/>
                <w14:ligatures w14:val="none"/>
              </w:rPr>
              <w:t>N/A</w:t>
            </w:r>
          </w:p>
        </w:tc>
      </w:tr>
      <w:tr w:rsidR="00DB50C7" w:rsidRPr="00272F02" w14:paraId="7768E1CB"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E967D3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1E4FD346" w14:textId="57C683DD"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A879EF" w:rsidRPr="54180289">
              <w:rPr>
                <w:rFonts w:eastAsia="MS Gothic"/>
                <w:sz w:val="20"/>
                <w:szCs w:val="20"/>
                <w:lang w:val="en-GB"/>
              </w:rPr>
              <w:t xml:space="preserve"> if </w:t>
            </w:r>
            <w:r w:rsidR="00737090" w:rsidRPr="54180289">
              <w:rPr>
                <w:rFonts w:eastAsia="MS Gothic"/>
                <w:sz w:val="20"/>
                <w:szCs w:val="20"/>
                <w:lang w:val="en-GB"/>
              </w:rPr>
              <w:t>the</w:t>
            </w:r>
            <w:r w:rsidR="00A879EF" w:rsidRPr="54180289">
              <w:rPr>
                <w:rFonts w:eastAsia="MS Gothic"/>
                <w:sz w:val="20"/>
                <w:szCs w:val="20"/>
                <w:lang w:val="en-GB"/>
              </w:rPr>
              <w:t xml:space="preserve"> table </w:t>
            </w:r>
            <w:r w:rsidR="6567F5D6" w:rsidRPr="216CFD91">
              <w:rPr>
                <w:rFonts w:eastAsia="MS Gothic"/>
                <w:sz w:val="20"/>
                <w:szCs w:val="20"/>
                <w:lang w:val="en-GB"/>
              </w:rPr>
              <w:t>is</w:t>
            </w:r>
            <w:r w:rsidR="00A879EF" w:rsidRPr="54180289">
              <w:rPr>
                <w:rFonts w:eastAsia="MS Gothic"/>
                <w:sz w:val="20"/>
                <w:szCs w:val="20"/>
                <w:lang w:val="en-GB"/>
              </w:rPr>
              <w:t xml:space="preserve"> used</w:t>
            </w:r>
          </w:p>
        </w:tc>
      </w:tr>
      <w:tr w:rsidR="00DB50C7" w:rsidRPr="00272F02" w14:paraId="1B7DCDA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0DAB1FE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8F2F3BF" w14:textId="627AE218"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many</w:t>
            </w:r>
          </w:p>
        </w:tc>
      </w:tr>
      <w:tr w:rsidR="00DB50C7" w:rsidRPr="00272F02" w14:paraId="708634CF"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46CBB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B03169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2C04192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7A4CB9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3822D9A3" w14:textId="535F4527" w:rsidR="00413959" w:rsidRPr="00272F02" w:rsidRDefault="1FFF7C67"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A</w:t>
            </w:r>
            <w:r w:rsidR="798A5EEE" w:rsidRPr="00272F02">
              <w:rPr>
                <w:rFonts w:eastAsia="MS Gothic"/>
                <w:sz w:val="20"/>
                <w:szCs w:val="20"/>
                <w:lang w:val="en-GB"/>
                <w14:ligatures w14:val="none"/>
              </w:rPr>
              <w:t>dverse Event</w:t>
            </w:r>
            <w:r w:rsidR="5761D815" w:rsidRPr="00272F02">
              <w:rPr>
                <w:rFonts w:eastAsia="MS Gothic"/>
                <w:sz w:val="20"/>
                <w:szCs w:val="20"/>
                <w:lang w:val="en-GB"/>
                <w14:ligatures w14:val="none"/>
              </w:rPr>
              <w:t xml:space="preserve"> (C4133</w:t>
            </w:r>
            <w:r w:rsidR="2E6C3975" w:rsidRPr="00272F02">
              <w:rPr>
                <w:rFonts w:eastAsia="MS Gothic"/>
                <w:sz w:val="20"/>
                <w:szCs w:val="20"/>
                <w:lang w:val="en-GB" w:eastAsia="ja-JP"/>
                <w14:ligatures w14:val="none"/>
              </w:rPr>
              <w:t>1</w:t>
            </w:r>
            <w:r w:rsidR="5761D815" w:rsidRPr="00272F02">
              <w:rPr>
                <w:rFonts w:eastAsia="MS Gothic"/>
                <w:sz w:val="20"/>
                <w:szCs w:val="20"/>
                <w:lang w:val="en-GB"/>
                <w14:ligatures w14:val="none"/>
              </w:rPr>
              <w:t>)</w:t>
            </w:r>
            <w:r w:rsidR="798A5EEE" w:rsidRPr="00272F02">
              <w:rPr>
                <w:rFonts w:eastAsia="MS Gothic"/>
                <w:sz w:val="20"/>
                <w:szCs w:val="20"/>
                <w:lang w:val="en-GB"/>
                <w14:ligatures w14:val="none"/>
              </w:rPr>
              <w:t>, Serious Adverse Event</w:t>
            </w:r>
            <w:r w:rsidR="5761D815" w:rsidRPr="00272F02">
              <w:rPr>
                <w:rFonts w:eastAsia="MS Gothic"/>
                <w:sz w:val="20"/>
                <w:szCs w:val="20"/>
                <w:lang w:val="en-GB"/>
                <w14:ligatures w14:val="none"/>
              </w:rPr>
              <w:t>(C41335)</w:t>
            </w:r>
            <w:r w:rsidR="798A5EEE" w:rsidRPr="00272F02">
              <w:rPr>
                <w:rFonts w:eastAsia="MS Gothic"/>
                <w:sz w:val="20"/>
                <w:szCs w:val="20"/>
                <w:lang w:val="en-GB"/>
                <w14:ligatures w14:val="none"/>
              </w:rPr>
              <w:t>, Trial Intervention Complaint</w:t>
            </w:r>
            <w:r w:rsidR="5761D815" w:rsidRPr="00272F02">
              <w:rPr>
                <w:rFonts w:eastAsia="MS Gothic"/>
                <w:sz w:val="20"/>
                <w:szCs w:val="20"/>
                <w:lang w:val="en-GB"/>
                <w14:ligatures w14:val="none"/>
              </w:rPr>
              <w:t xml:space="preserve"> (CNEW)</w:t>
            </w:r>
            <w:r w:rsidR="798A5EEE" w:rsidRPr="00272F02">
              <w:rPr>
                <w:rFonts w:eastAsia="MS Gothic"/>
                <w:sz w:val="20"/>
                <w:szCs w:val="20"/>
                <w:lang w:val="en-GB"/>
                <w14:ligatures w14:val="none"/>
              </w:rPr>
              <w:t>, Medical Device Product Complaint</w:t>
            </w:r>
            <w:r w:rsidR="5761D815" w:rsidRPr="00272F02">
              <w:rPr>
                <w:rFonts w:eastAsia="MS Gothic"/>
                <w:sz w:val="20"/>
                <w:szCs w:val="20"/>
                <w:lang w:val="en-GB"/>
                <w14:ligatures w14:val="none"/>
              </w:rPr>
              <w:t xml:space="preserve"> (C54026)</w:t>
            </w:r>
            <w:r w:rsidR="798A5EEE" w:rsidRPr="00272F02">
              <w:rPr>
                <w:rFonts w:eastAsia="MS Gothic"/>
                <w:sz w:val="20"/>
                <w:szCs w:val="20"/>
                <w:lang w:val="en-GB"/>
                <w14:ligatures w14:val="none"/>
              </w:rPr>
              <w:t xml:space="preserve">, </w:t>
            </w:r>
            <w:r w:rsidR="43292ABE" w:rsidRPr="00272F02">
              <w:rPr>
                <w:rFonts w:eastAsia="MS Gothic"/>
                <w:sz w:val="20"/>
                <w:szCs w:val="20"/>
                <w:lang w:val="en-GB"/>
                <w14:ligatures w14:val="none"/>
              </w:rPr>
              <w:t>Pregnancy Event</w:t>
            </w:r>
            <w:r w:rsidR="5761D815" w:rsidRPr="00272F02">
              <w:rPr>
                <w:rFonts w:eastAsia="MS Gothic"/>
                <w:sz w:val="20"/>
                <w:szCs w:val="20"/>
                <w:lang w:val="en-GB"/>
                <w14:ligatures w14:val="none"/>
              </w:rPr>
              <w:t xml:space="preserve"> (C25742)</w:t>
            </w:r>
            <w:r w:rsidR="43292ABE" w:rsidRPr="00272F02">
              <w:rPr>
                <w:rFonts w:eastAsia="MS Gothic"/>
                <w:sz w:val="20"/>
                <w:szCs w:val="20"/>
                <w:lang w:val="en-GB"/>
                <w14:ligatures w14:val="none"/>
              </w:rPr>
              <w:t xml:space="preserve">, Lactation </w:t>
            </w:r>
            <w:r w:rsidR="27676B3C" w:rsidRPr="00272F02">
              <w:rPr>
                <w:rFonts w:eastAsia="MS Gothic"/>
                <w:sz w:val="20"/>
                <w:szCs w:val="20"/>
                <w:lang w:val="en-GB"/>
                <w14:ligatures w14:val="none"/>
              </w:rPr>
              <w:t>Event (</w:t>
            </w:r>
            <w:r w:rsidR="5761D815" w:rsidRPr="00272F02">
              <w:rPr>
                <w:rFonts w:eastAsia="MS Gothic"/>
                <w:sz w:val="20"/>
                <w:szCs w:val="20"/>
                <w:lang w:val="en-GB"/>
                <w14:ligatures w14:val="none"/>
              </w:rPr>
              <w:t>CNEW)</w:t>
            </w:r>
            <w:r w:rsidR="43292ABE" w:rsidRPr="00272F02">
              <w:rPr>
                <w:rFonts w:eastAsia="MS Gothic"/>
                <w:sz w:val="20"/>
                <w:szCs w:val="20"/>
                <w:lang w:val="en-GB"/>
                <w14:ligatures w14:val="none"/>
              </w:rPr>
              <w:t xml:space="preserve">, Post-Partum </w:t>
            </w:r>
            <w:r w:rsidR="17A08173" w:rsidRPr="00272F02">
              <w:rPr>
                <w:rFonts w:eastAsia="MS Gothic"/>
                <w:sz w:val="20"/>
                <w:szCs w:val="20"/>
                <w:lang w:val="en-GB"/>
                <w14:ligatures w14:val="none"/>
              </w:rPr>
              <w:t>Event (</w:t>
            </w:r>
            <w:r w:rsidR="5761D815" w:rsidRPr="00272F02">
              <w:rPr>
                <w:rFonts w:eastAsia="MS Gothic"/>
                <w:sz w:val="20"/>
                <w:szCs w:val="20"/>
                <w:lang w:val="en-GB"/>
                <w14:ligatures w14:val="none"/>
              </w:rPr>
              <w:t>CNEW)</w:t>
            </w:r>
            <w:r w:rsidR="43292ABE" w:rsidRPr="00272F02">
              <w:rPr>
                <w:rFonts w:eastAsia="MS Gothic"/>
                <w:sz w:val="20"/>
                <w:szCs w:val="20"/>
                <w:lang w:val="en-GB"/>
                <w14:ligatures w14:val="none"/>
              </w:rPr>
              <w:t>, Reportable Adverse Event of Special Interest</w:t>
            </w:r>
            <w:r w:rsidR="4DDA7730" w:rsidRPr="00272F02">
              <w:rPr>
                <w:rFonts w:eastAsia="MS Gothic"/>
                <w:sz w:val="20"/>
                <w:szCs w:val="20"/>
                <w:lang w:val="en-GB" w:eastAsia="ja-JP"/>
                <w14:ligatures w14:val="none"/>
              </w:rPr>
              <w:t xml:space="preserve"> </w:t>
            </w:r>
            <w:r w:rsidR="5761D815" w:rsidRPr="00272F02">
              <w:rPr>
                <w:rFonts w:eastAsia="MS Gothic"/>
                <w:sz w:val="20"/>
                <w:szCs w:val="20"/>
                <w:lang w:val="en-GB"/>
                <w14:ligatures w14:val="none"/>
              </w:rPr>
              <w:t>(CNEW)</w:t>
            </w:r>
            <w:r w:rsidR="61714323" w:rsidRPr="00272F02">
              <w:rPr>
                <w:rFonts w:eastAsia="MS Gothic"/>
                <w:sz w:val="20"/>
                <w:szCs w:val="20"/>
                <w:lang w:val="en-GB"/>
                <w14:ligatures w14:val="none"/>
              </w:rPr>
              <w:t>, Not Reportable Adverse Event of Special Interest</w:t>
            </w:r>
            <w:r w:rsidR="3A4FA3E7" w:rsidRPr="00272F02">
              <w:rPr>
                <w:rFonts w:eastAsia="MS Gothic"/>
                <w:sz w:val="20"/>
                <w:szCs w:val="20"/>
                <w:lang w:val="en-GB"/>
                <w14:ligatures w14:val="none"/>
              </w:rPr>
              <w:t xml:space="preserve"> </w:t>
            </w:r>
            <w:r w:rsidR="5761D815" w:rsidRPr="00272F02">
              <w:rPr>
                <w:rFonts w:eastAsia="MS Gothic"/>
                <w:sz w:val="20"/>
                <w:szCs w:val="20"/>
                <w:lang w:val="en-GB"/>
                <w14:ligatures w14:val="none"/>
              </w:rPr>
              <w:t>(CNEW)</w:t>
            </w:r>
          </w:p>
        </w:tc>
      </w:tr>
      <w:tr w:rsidR="00DB50C7" w:rsidRPr="00272F02" w14:paraId="39B4049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3444FBC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557CC82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F167FF8" w14:textId="1BE10038"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p>
          <w:p w14:paraId="0D3808B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103371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A21DF9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108B748E" w14:textId="1591B922"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Yes,</w:t>
            </w:r>
            <w:r w:rsidR="00C17997" w:rsidRPr="00272F02">
              <w:rPr>
                <w:rFonts w:eastAsia="MS Gothic"/>
                <w:sz w:val="20"/>
                <w:szCs w:val="20"/>
                <w:lang w:val="en-GB" w:eastAsia="ja-JP"/>
                <w14:ligatures w14:val="none"/>
              </w:rPr>
              <w:t xml:space="preserve">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 xml:space="preserve">ype </w:t>
            </w:r>
          </w:p>
        </w:tc>
      </w:tr>
    </w:tbl>
    <w:p w14:paraId="036630FA" w14:textId="77777777" w:rsidR="00413959" w:rsidRPr="00272F02" w:rsidRDefault="00413959" w:rsidP="00413959">
      <w:pPr>
        <w:rPr>
          <w:b/>
          <w:bCs/>
          <w:sz w:val="20"/>
          <w:szCs w:val="20"/>
          <w14:ligatures w14:val="none"/>
        </w:rPr>
      </w:pPr>
    </w:p>
    <w:tbl>
      <w:tblPr>
        <w:tblStyle w:val="TableGrid"/>
        <w:tblW w:w="5000" w:type="pct"/>
        <w:tblLook w:val="04A0" w:firstRow="1" w:lastRow="0" w:firstColumn="1" w:lastColumn="0" w:noHBand="0" w:noVBand="1"/>
      </w:tblPr>
      <w:tblGrid>
        <w:gridCol w:w="1034"/>
        <w:gridCol w:w="2163"/>
        <w:gridCol w:w="5793"/>
      </w:tblGrid>
      <w:tr w:rsidR="00DB50C7" w:rsidRPr="00272F02" w14:paraId="11E3356C" w14:textId="77777777" w:rsidTr="00910BB6">
        <w:trPr>
          <w:trHeight w:val="20"/>
        </w:trPr>
        <w:tc>
          <w:tcPr>
            <w:tcW w:w="575" w:type="pct"/>
            <w:shd w:val="clear" w:color="auto" w:fill="FFFFCC"/>
            <w:hideMark/>
          </w:tcPr>
          <w:p w14:paraId="7DE49A77" w14:textId="77777777" w:rsidR="00E47738" w:rsidRPr="00272F02" w:rsidRDefault="00E47738" w:rsidP="00C824A4">
            <w:pPr>
              <w:rPr>
                <w:b/>
                <w:bCs/>
                <w:sz w:val="20"/>
                <w:szCs w:val="20"/>
              </w:rPr>
            </w:pPr>
            <w:r w:rsidRPr="00272F02">
              <w:rPr>
                <w:b/>
                <w:bCs/>
                <w:sz w:val="20"/>
                <w:szCs w:val="20"/>
              </w:rPr>
              <w:t>NCI C-Code</w:t>
            </w:r>
          </w:p>
        </w:tc>
        <w:tc>
          <w:tcPr>
            <w:tcW w:w="1203" w:type="pct"/>
            <w:shd w:val="clear" w:color="auto" w:fill="FFFFCC"/>
            <w:hideMark/>
          </w:tcPr>
          <w:p w14:paraId="4606CEB3" w14:textId="77777777" w:rsidR="00E47738" w:rsidRPr="00272F02" w:rsidRDefault="00E47738" w:rsidP="00C824A4">
            <w:pPr>
              <w:rPr>
                <w:b/>
                <w:bCs/>
                <w:sz w:val="20"/>
                <w:szCs w:val="20"/>
              </w:rPr>
            </w:pPr>
            <w:r w:rsidRPr="00272F02">
              <w:rPr>
                <w:b/>
                <w:bCs/>
                <w:sz w:val="20"/>
                <w:szCs w:val="20"/>
              </w:rPr>
              <w:t>M11 Preferred Term</w:t>
            </w:r>
          </w:p>
        </w:tc>
        <w:tc>
          <w:tcPr>
            <w:tcW w:w="3223" w:type="pct"/>
            <w:shd w:val="clear" w:color="auto" w:fill="FFFFCC"/>
            <w:hideMark/>
          </w:tcPr>
          <w:p w14:paraId="0E349274" w14:textId="77777777" w:rsidR="00E47738" w:rsidRPr="00272F02" w:rsidRDefault="00E47738" w:rsidP="00C824A4">
            <w:pPr>
              <w:rPr>
                <w:b/>
                <w:bCs/>
                <w:sz w:val="20"/>
                <w:szCs w:val="20"/>
              </w:rPr>
            </w:pPr>
            <w:r w:rsidRPr="00272F02">
              <w:rPr>
                <w:b/>
                <w:bCs/>
                <w:sz w:val="20"/>
                <w:szCs w:val="20"/>
              </w:rPr>
              <w:t>Draft Definition</w:t>
            </w:r>
          </w:p>
        </w:tc>
      </w:tr>
      <w:tr w:rsidR="00DB50C7" w:rsidRPr="00272F02" w14:paraId="380E8112" w14:textId="77777777" w:rsidTr="00910BB6">
        <w:trPr>
          <w:trHeight w:val="20"/>
        </w:trPr>
        <w:tc>
          <w:tcPr>
            <w:tcW w:w="575" w:type="pct"/>
            <w:shd w:val="clear" w:color="auto" w:fill="EAEDF1" w:themeFill="text2" w:themeFillTint="1A"/>
            <w:hideMark/>
          </w:tcPr>
          <w:p w14:paraId="54853C6F" w14:textId="77777777" w:rsidR="00E47738" w:rsidRPr="00272F02" w:rsidRDefault="00E47738" w:rsidP="00C824A4">
            <w:pPr>
              <w:rPr>
                <w:sz w:val="20"/>
                <w:szCs w:val="20"/>
              </w:rPr>
            </w:pPr>
            <w:r w:rsidRPr="00272F02">
              <w:rPr>
                <w:sz w:val="20"/>
                <w:szCs w:val="20"/>
              </w:rPr>
              <w:t>CNEW</w:t>
            </w:r>
          </w:p>
        </w:tc>
        <w:tc>
          <w:tcPr>
            <w:tcW w:w="1203" w:type="pct"/>
            <w:shd w:val="clear" w:color="auto" w:fill="EAEDF1" w:themeFill="text2" w:themeFillTint="1A"/>
            <w:hideMark/>
          </w:tcPr>
          <w:p w14:paraId="166C641D" w14:textId="77777777" w:rsidR="00E47738" w:rsidRPr="00272F02" w:rsidRDefault="00E47738" w:rsidP="00C824A4">
            <w:pPr>
              <w:rPr>
                <w:sz w:val="20"/>
                <w:szCs w:val="20"/>
              </w:rPr>
            </w:pPr>
            <w:r w:rsidRPr="00272F02">
              <w:rPr>
                <w:sz w:val="20"/>
                <w:szCs w:val="20"/>
              </w:rPr>
              <w:t>ICH M11 Event Type Response</w:t>
            </w:r>
          </w:p>
        </w:tc>
        <w:tc>
          <w:tcPr>
            <w:tcW w:w="3223" w:type="pct"/>
            <w:shd w:val="clear" w:color="auto" w:fill="EAEDF1" w:themeFill="text2" w:themeFillTint="1A"/>
            <w:hideMark/>
          </w:tcPr>
          <w:p w14:paraId="574974B1" w14:textId="77777777" w:rsidR="00E47738" w:rsidRPr="00272F02" w:rsidRDefault="00E47738" w:rsidP="00C824A4">
            <w:pPr>
              <w:rPr>
                <w:sz w:val="20"/>
                <w:szCs w:val="20"/>
              </w:rPr>
            </w:pPr>
            <w:r w:rsidRPr="00272F02">
              <w:rPr>
                <w:sz w:val="20"/>
                <w:szCs w:val="20"/>
              </w:rPr>
              <w:t>A terminology value set relevant to the safety event type responses within the ICH M11 Protocol model.</w:t>
            </w:r>
          </w:p>
        </w:tc>
      </w:tr>
      <w:tr w:rsidR="00DB50C7" w:rsidRPr="00272F02" w14:paraId="22162DF6" w14:textId="77777777" w:rsidTr="00910BB6">
        <w:trPr>
          <w:trHeight w:val="20"/>
        </w:trPr>
        <w:tc>
          <w:tcPr>
            <w:tcW w:w="575" w:type="pct"/>
            <w:hideMark/>
          </w:tcPr>
          <w:p w14:paraId="1F7A500E" w14:textId="77777777" w:rsidR="00E47738" w:rsidRPr="00272F02" w:rsidRDefault="00E47738" w:rsidP="00C824A4">
            <w:pPr>
              <w:rPr>
                <w:sz w:val="20"/>
                <w:szCs w:val="20"/>
              </w:rPr>
            </w:pPr>
            <w:r w:rsidRPr="00272F02">
              <w:rPr>
                <w:sz w:val="20"/>
                <w:szCs w:val="20"/>
              </w:rPr>
              <w:t>C41331</w:t>
            </w:r>
          </w:p>
        </w:tc>
        <w:tc>
          <w:tcPr>
            <w:tcW w:w="1203" w:type="pct"/>
            <w:hideMark/>
          </w:tcPr>
          <w:p w14:paraId="325DEBA0" w14:textId="77777777" w:rsidR="00E47738" w:rsidRPr="00272F02" w:rsidRDefault="00E47738" w:rsidP="00C824A4">
            <w:pPr>
              <w:rPr>
                <w:sz w:val="20"/>
                <w:szCs w:val="20"/>
              </w:rPr>
            </w:pPr>
            <w:r w:rsidRPr="00272F02">
              <w:rPr>
                <w:sz w:val="20"/>
                <w:szCs w:val="20"/>
              </w:rPr>
              <w:t>Adverse Event</w:t>
            </w:r>
          </w:p>
        </w:tc>
        <w:tc>
          <w:tcPr>
            <w:tcW w:w="3223" w:type="pct"/>
            <w:hideMark/>
          </w:tcPr>
          <w:p w14:paraId="582517FD" w14:textId="1277FC1C" w:rsidR="00E47738" w:rsidRPr="00272F02" w:rsidRDefault="00E47738" w:rsidP="00C824A4">
            <w:pPr>
              <w:rPr>
                <w:sz w:val="20"/>
                <w:szCs w:val="20"/>
              </w:rPr>
            </w:pPr>
            <w:r w:rsidRPr="00272F02">
              <w:rPr>
                <w:sz w:val="20"/>
                <w:szCs w:val="20"/>
              </w:rPr>
              <w:t xml:space="preserve">Any untoward medical occurrence in a patient or clinical investigation subject administered a pharmaceutical product and which does </w:t>
            </w:r>
            <w:r w:rsidR="007A0878" w:rsidRPr="00272F02">
              <w:rPr>
                <w:sz w:val="20"/>
                <w:szCs w:val="20"/>
              </w:rPr>
              <w:t>not necessarily</w:t>
            </w:r>
            <w:r w:rsidRPr="00272F02">
              <w:rPr>
                <w:sz w:val="20"/>
                <w:szCs w:val="20"/>
              </w:rPr>
              <w:t xml:space="preserve"> have to have a causal relationship with this treatment.</w:t>
            </w:r>
          </w:p>
        </w:tc>
      </w:tr>
      <w:tr w:rsidR="00DB50C7" w:rsidRPr="00272F02" w14:paraId="544D715A" w14:textId="77777777" w:rsidTr="00910BB6">
        <w:trPr>
          <w:trHeight w:val="20"/>
        </w:trPr>
        <w:tc>
          <w:tcPr>
            <w:tcW w:w="575" w:type="pct"/>
            <w:hideMark/>
          </w:tcPr>
          <w:p w14:paraId="47EE032B" w14:textId="77777777" w:rsidR="00E47738" w:rsidRPr="00272F02" w:rsidRDefault="00E47738" w:rsidP="00C824A4">
            <w:pPr>
              <w:rPr>
                <w:sz w:val="20"/>
                <w:szCs w:val="20"/>
              </w:rPr>
            </w:pPr>
            <w:r w:rsidRPr="00272F02">
              <w:rPr>
                <w:sz w:val="20"/>
                <w:szCs w:val="20"/>
              </w:rPr>
              <w:t>C41335</w:t>
            </w:r>
          </w:p>
        </w:tc>
        <w:tc>
          <w:tcPr>
            <w:tcW w:w="1203" w:type="pct"/>
            <w:hideMark/>
          </w:tcPr>
          <w:p w14:paraId="10FC696F" w14:textId="77777777" w:rsidR="00E47738" w:rsidRPr="00272F02" w:rsidRDefault="00E47738" w:rsidP="00C824A4">
            <w:pPr>
              <w:rPr>
                <w:sz w:val="20"/>
                <w:szCs w:val="20"/>
              </w:rPr>
            </w:pPr>
            <w:r w:rsidRPr="00272F02">
              <w:rPr>
                <w:sz w:val="20"/>
                <w:szCs w:val="20"/>
              </w:rPr>
              <w:t>Serious Adverse Event</w:t>
            </w:r>
          </w:p>
        </w:tc>
        <w:tc>
          <w:tcPr>
            <w:tcW w:w="3223" w:type="pct"/>
            <w:hideMark/>
          </w:tcPr>
          <w:p w14:paraId="3E656E83" w14:textId="77777777" w:rsidR="00E47738" w:rsidRPr="00272F02" w:rsidRDefault="00E47738" w:rsidP="00C824A4">
            <w:pPr>
              <w:rPr>
                <w:sz w:val="20"/>
                <w:szCs w:val="20"/>
              </w:rPr>
            </w:pPr>
            <w:r w:rsidRPr="00272F02">
              <w:rPr>
                <w:sz w:val="20"/>
                <w:szCs w:val="20"/>
              </w:rPr>
              <w:t xml:space="preserve">Any untoward medical occurrence that at any dose: results in death, is life-threatening, requires inpatient hospitalization or prolongation of existing hospitalization, results in persistent or significant disability/ incapacity, or is a congenital anomaly/ birth defect. </w:t>
            </w:r>
          </w:p>
        </w:tc>
      </w:tr>
      <w:tr w:rsidR="00DB50C7" w:rsidRPr="00272F02" w14:paraId="4A505422" w14:textId="77777777" w:rsidTr="00910BB6">
        <w:trPr>
          <w:trHeight w:val="20"/>
        </w:trPr>
        <w:tc>
          <w:tcPr>
            <w:tcW w:w="575" w:type="pct"/>
            <w:hideMark/>
          </w:tcPr>
          <w:p w14:paraId="3A027AC3" w14:textId="77777777" w:rsidR="00E47738" w:rsidRPr="00272F02" w:rsidRDefault="00E47738" w:rsidP="00C824A4">
            <w:pPr>
              <w:rPr>
                <w:sz w:val="20"/>
                <w:szCs w:val="20"/>
              </w:rPr>
            </w:pPr>
            <w:r w:rsidRPr="00272F02">
              <w:rPr>
                <w:sz w:val="20"/>
                <w:szCs w:val="20"/>
              </w:rPr>
              <w:t>CNEW</w:t>
            </w:r>
          </w:p>
        </w:tc>
        <w:tc>
          <w:tcPr>
            <w:tcW w:w="1203" w:type="pct"/>
            <w:hideMark/>
          </w:tcPr>
          <w:p w14:paraId="0C2C685B" w14:textId="77777777" w:rsidR="00E47738" w:rsidRPr="00272F02" w:rsidRDefault="00E47738" w:rsidP="00C824A4">
            <w:pPr>
              <w:rPr>
                <w:sz w:val="20"/>
                <w:szCs w:val="20"/>
              </w:rPr>
            </w:pPr>
            <w:r w:rsidRPr="00272F02">
              <w:rPr>
                <w:sz w:val="20"/>
                <w:szCs w:val="20"/>
              </w:rPr>
              <w:t>Trial Intervention Complaint</w:t>
            </w:r>
          </w:p>
        </w:tc>
        <w:tc>
          <w:tcPr>
            <w:tcW w:w="3223" w:type="pct"/>
            <w:hideMark/>
          </w:tcPr>
          <w:p w14:paraId="1EAC128C" w14:textId="77777777" w:rsidR="00E47738" w:rsidRPr="00272F02" w:rsidRDefault="00E47738" w:rsidP="00C824A4">
            <w:pPr>
              <w:rPr>
                <w:sz w:val="20"/>
                <w:szCs w:val="20"/>
              </w:rPr>
            </w:pPr>
            <w:r w:rsidRPr="00272F02">
              <w:rPr>
                <w:sz w:val="20"/>
                <w:szCs w:val="20"/>
              </w:rPr>
              <w:t>Any concern about the safety and/or quality of any trial-related interventions.</w:t>
            </w:r>
          </w:p>
        </w:tc>
      </w:tr>
      <w:tr w:rsidR="00DB50C7" w:rsidRPr="00272F02" w14:paraId="735504E1" w14:textId="77777777" w:rsidTr="00910BB6">
        <w:trPr>
          <w:trHeight w:val="20"/>
        </w:trPr>
        <w:tc>
          <w:tcPr>
            <w:tcW w:w="575" w:type="pct"/>
            <w:hideMark/>
          </w:tcPr>
          <w:p w14:paraId="06B87CF0" w14:textId="77777777" w:rsidR="00E47738" w:rsidRPr="00272F02" w:rsidRDefault="00E47738" w:rsidP="00C824A4">
            <w:pPr>
              <w:rPr>
                <w:sz w:val="20"/>
                <w:szCs w:val="20"/>
              </w:rPr>
            </w:pPr>
            <w:r w:rsidRPr="00272F02">
              <w:rPr>
                <w:sz w:val="20"/>
                <w:szCs w:val="20"/>
              </w:rPr>
              <w:t>C54026</w:t>
            </w:r>
          </w:p>
        </w:tc>
        <w:tc>
          <w:tcPr>
            <w:tcW w:w="1203" w:type="pct"/>
            <w:hideMark/>
          </w:tcPr>
          <w:p w14:paraId="6E9DBBD5" w14:textId="77777777" w:rsidR="00E47738" w:rsidRPr="00272F02" w:rsidRDefault="00E47738" w:rsidP="00C824A4">
            <w:pPr>
              <w:rPr>
                <w:sz w:val="20"/>
                <w:szCs w:val="20"/>
              </w:rPr>
            </w:pPr>
            <w:r w:rsidRPr="00272F02">
              <w:rPr>
                <w:sz w:val="20"/>
                <w:szCs w:val="20"/>
              </w:rPr>
              <w:t>Medical Device Product Complaint</w:t>
            </w:r>
          </w:p>
        </w:tc>
        <w:tc>
          <w:tcPr>
            <w:tcW w:w="3223" w:type="pct"/>
            <w:hideMark/>
          </w:tcPr>
          <w:p w14:paraId="343BC082" w14:textId="77777777" w:rsidR="00E47738" w:rsidRPr="00272F02" w:rsidRDefault="00E47738" w:rsidP="00C824A4">
            <w:pPr>
              <w:rPr>
                <w:sz w:val="20"/>
                <w:szCs w:val="20"/>
              </w:rPr>
            </w:pPr>
            <w:r w:rsidRPr="00272F02">
              <w:rPr>
                <w:sz w:val="20"/>
                <w:szCs w:val="20"/>
              </w:rPr>
              <w:t>Any concern about the safety, quality, and/or performance of a trial-related drug-device combination.</w:t>
            </w:r>
          </w:p>
        </w:tc>
      </w:tr>
      <w:tr w:rsidR="00DB50C7" w:rsidRPr="00272F02" w14:paraId="0BBB74A9" w14:textId="77777777" w:rsidTr="00910BB6">
        <w:trPr>
          <w:trHeight w:val="20"/>
        </w:trPr>
        <w:tc>
          <w:tcPr>
            <w:tcW w:w="575" w:type="pct"/>
            <w:hideMark/>
          </w:tcPr>
          <w:p w14:paraId="1FA91AC9" w14:textId="77777777" w:rsidR="00E47738" w:rsidRPr="00272F02" w:rsidRDefault="00E47738" w:rsidP="00C824A4">
            <w:pPr>
              <w:rPr>
                <w:sz w:val="20"/>
                <w:szCs w:val="20"/>
              </w:rPr>
            </w:pPr>
            <w:r w:rsidRPr="00272F02">
              <w:rPr>
                <w:sz w:val="20"/>
                <w:szCs w:val="20"/>
              </w:rPr>
              <w:t>C25742</w:t>
            </w:r>
          </w:p>
        </w:tc>
        <w:tc>
          <w:tcPr>
            <w:tcW w:w="1203" w:type="pct"/>
            <w:hideMark/>
          </w:tcPr>
          <w:p w14:paraId="35754BFD" w14:textId="77777777" w:rsidR="00E47738" w:rsidRPr="00272F02" w:rsidRDefault="00E47738" w:rsidP="00C824A4">
            <w:pPr>
              <w:rPr>
                <w:sz w:val="20"/>
                <w:szCs w:val="20"/>
              </w:rPr>
            </w:pPr>
            <w:r w:rsidRPr="00272F02">
              <w:rPr>
                <w:sz w:val="20"/>
                <w:szCs w:val="20"/>
              </w:rPr>
              <w:t>Pregnancy Event</w:t>
            </w:r>
          </w:p>
        </w:tc>
        <w:tc>
          <w:tcPr>
            <w:tcW w:w="3223" w:type="pct"/>
            <w:hideMark/>
          </w:tcPr>
          <w:p w14:paraId="6FF100E0" w14:textId="77777777" w:rsidR="00E47738" w:rsidRPr="00272F02" w:rsidRDefault="00E47738" w:rsidP="00C824A4">
            <w:pPr>
              <w:rPr>
                <w:sz w:val="20"/>
                <w:szCs w:val="20"/>
              </w:rPr>
            </w:pPr>
            <w:r w:rsidRPr="00272F02">
              <w:rPr>
                <w:sz w:val="20"/>
                <w:szCs w:val="20"/>
              </w:rPr>
              <w:t>Any event that occurs when the participant is pregnant.</w:t>
            </w:r>
          </w:p>
        </w:tc>
      </w:tr>
      <w:tr w:rsidR="00DB50C7" w:rsidRPr="00272F02" w14:paraId="0D50484D" w14:textId="77777777" w:rsidTr="00910BB6">
        <w:trPr>
          <w:trHeight w:val="20"/>
        </w:trPr>
        <w:tc>
          <w:tcPr>
            <w:tcW w:w="575" w:type="pct"/>
            <w:hideMark/>
          </w:tcPr>
          <w:p w14:paraId="31771E6F" w14:textId="77777777" w:rsidR="00E47738" w:rsidRPr="00272F02" w:rsidRDefault="00E47738" w:rsidP="00C824A4">
            <w:pPr>
              <w:rPr>
                <w:sz w:val="20"/>
                <w:szCs w:val="20"/>
              </w:rPr>
            </w:pPr>
            <w:r w:rsidRPr="00272F02">
              <w:rPr>
                <w:sz w:val="20"/>
                <w:szCs w:val="20"/>
              </w:rPr>
              <w:t>CNEW</w:t>
            </w:r>
          </w:p>
        </w:tc>
        <w:tc>
          <w:tcPr>
            <w:tcW w:w="1203" w:type="pct"/>
            <w:hideMark/>
          </w:tcPr>
          <w:p w14:paraId="41D75427" w14:textId="77777777" w:rsidR="00E47738" w:rsidRPr="00272F02" w:rsidRDefault="00E47738" w:rsidP="00C824A4">
            <w:pPr>
              <w:rPr>
                <w:sz w:val="20"/>
                <w:szCs w:val="20"/>
              </w:rPr>
            </w:pPr>
            <w:r w:rsidRPr="00272F02">
              <w:rPr>
                <w:sz w:val="20"/>
                <w:szCs w:val="20"/>
              </w:rPr>
              <w:t>Lactation Event</w:t>
            </w:r>
          </w:p>
        </w:tc>
        <w:tc>
          <w:tcPr>
            <w:tcW w:w="3223" w:type="pct"/>
            <w:hideMark/>
          </w:tcPr>
          <w:p w14:paraId="7CC42F1C" w14:textId="77777777" w:rsidR="00E47738" w:rsidRPr="00272F02" w:rsidRDefault="00E47738" w:rsidP="00C824A4">
            <w:pPr>
              <w:rPr>
                <w:sz w:val="20"/>
                <w:szCs w:val="20"/>
              </w:rPr>
            </w:pPr>
            <w:r w:rsidRPr="00272F02">
              <w:rPr>
                <w:sz w:val="20"/>
                <w:szCs w:val="20"/>
              </w:rPr>
              <w:t>Any event that occurs when the participant is lactating.</w:t>
            </w:r>
          </w:p>
        </w:tc>
      </w:tr>
      <w:tr w:rsidR="00DB50C7" w:rsidRPr="00272F02" w14:paraId="2FE001F2" w14:textId="77777777" w:rsidTr="00910BB6">
        <w:trPr>
          <w:trHeight w:val="20"/>
        </w:trPr>
        <w:tc>
          <w:tcPr>
            <w:tcW w:w="575" w:type="pct"/>
            <w:hideMark/>
          </w:tcPr>
          <w:p w14:paraId="5BF260A7" w14:textId="77777777" w:rsidR="00E47738" w:rsidRPr="00272F02" w:rsidRDefault="00E47738" w:rsidP="00C824A4">
            <w:pPr>
              <w:rPr>
                <w:sz w:val="20"/>
                <w:szCs w:val="20"/>
              </w:rPr>
            </w:pPr>
            <w:r w:rsidRPr="00272F02">
              <w:rPr>
                <w:sz w:val="20"/>
                <w:szCs w:val="20"/>
              </w:rPr>
              <w:t>CNEW</w:t>
            </w:r>
          </w:p>
        </w:tc>
        <w:tc>
          <w:tcPr>
            <w:tcW w:w="1203" w:type="pct"/>
            <w:hideMark/>
          </w:tcPr>
          <w:p w14:paraId="7C72C6B9" w14:textId="77777777" w:rsidR="00E47738" w:rsidRPr="00272F02" w:rsidRDefault="00E47738" w:rsidP="00C824A4">
            <w:pPr>
              <w:rPr>
                <w:sz w:val="20"/>
                <w:szCs w:val="20"/>
              </w:rPr>
            </w:pPr>
            <w:r w:rsidRPr="00272F02">
              <w:rPr>
                <w:sz w:val="20"/>
                <w:szCs w:val="20"/>
              </w:rPr>
              <w:t>Post-Partum Event</w:t>
            </w:r>
          </w:p>
        </w:tc>
        <w:tc>
          <w:tcPr>
            <w:tcW w:w="3223" w:type="pct"/>
            <w:hideMark/>
          </w:tcPr>
          <w:p w14:paraId="5A3EA22A" w14:textId="77777777" w:rsidR="00E47738" w:rsidRPr="00272F02" w:rsidRDefault="00E47738" w:rsidP="00C824A4">
            <w:pPr>
              <w:rPr>
                <w:sz w:val="20"/>
                <w:szCs w:val="20"/>
              </w:rPr>
            </w:pPr>
            <w:r w:rsidRPr="00272F02">
              <w:rPr>
                <w:sz w:val="20"/>
                <w:szCs w:val="20"/>
              </w:rPr>
              <w:t>Any event that occurs when the participant is in the stages of recovery post pregnancy and birth event.</w:t>
            </w:r>
          </w:p>
        </w:tc>
      </w:tr>
      <w:tr w:rsidR="00DB50C7" w:rsidRPr="00272F02" w14:paraId="19569948" w14:textId="77777777" w:rsidTr="00910BB6">
        <w:trPr>
          <w:trHeight w:val="20"/>
        </w:trPr>
        <w:tc>
          <w:tcPr>
            <w:tcW w:w="575" w:type="pct"/>
            <w:hideMark/>
          </w:tcPr>
          <w:p w14:paraId="3FB76ED7" w14:textId="77777777" w:rsidR="00E47738" w:rsidRPr="00272F02" w:rsidRDefault="00E47738" w:rsidP="00C824A4">
            <w:pPr>
              <w:rPr>
                <w:sz w:val="20"/>
                <w:szCs w:val="20"/>
              </w:rPr>
            </w:pPr>
            <w:r w:rsidRPr="00272F02">
              <w:rPr>
                <w:sz w:val="20"/>
                <w:szCs w:val="20"/>
              </w:rPr>
              <w:t>CNEW</w:t>
            </w:r>
          </w:p>
        </w:tc>
        <w:tc>
          <w:tcPr>
            <w:tcW w:w="1203" w:type="pct"/>
            <w:hideMark/>
          </w:tcPr>
          <w:p w14:paraId="7B240458" w14:textId="77777777" w:rsidR="00E47738" w:rsidRPr="00272F02" w:rsidRDefault="00E47738" w:rsidP="00C824A4">
            <w:pPr>
              <w:rPr>
                <w:sz w:val="20"/>
                <w:szCs w:val="20"/>
              </w:rPr>
            </w:pPr>
            <w:r w:rsidRPr="00272F02">
              <w:rPr>
                <w:sz w:val="20"/>
                <w:szCs w:val="20"/>
              </w:rPr>
              <w:t>Reportable Adverse Event of Special Interest</w:t>
            </w:r>
          </w:p>
        </w:tc>
        <w:tc>
          <w:tcPr>
            <w:tcW w:w="3223" w:type="pct"/>
            <w:hideMark/>
          </w:tcPr>
          <w:p w14:paraId="2FC7A6CB" w14:textId="77777777" w:rsidR="00E47738" w:rsidRPr="00272F02" w:rsidRDefault="00E47738" w:rsidP="00C824A4">
            <w:pPr>
              <w:rPr>
                <w:sz w:val="20"/>
                <w:szCs w:val="20"/>
              </w:rPr>
            </w:pPr>
            <w:r w:rsidRPr="00272F02">
              <w:rPr>
                <w:sz w:val="20"/>
                <w:szCs w:val="20"/>
              </w:rPr>
              <w:t>An adverse event of special interest (serious or non-serious) is one of scientific and medical concern specific to the sponsor’s product or programme, for which ongoing monitoring and rapid communication by the investigator to the sponsor could be appropriate, and which is deemed to be reportable to the appropriate regulatory authority.</w:t>
            </w:r>
          </w:p>
        </w:tc>
      </w:tr>
      <w:tr w:rsidR="00DB50C7" w:rsidRPr="00272F02" w14:paraId="6AE41633" w14:textId="77777777" w:rsidTr="00910BB6">
        <w:trPr>
          <w:trHeight w:val="20"/>
        </w:trPr>
        <w:tc>
          <w:tcPr>
            <w:tcW w:w="575" w:type="pct"/>
            <w:hideMark/>
          </w:tcPr>
          <w:p w14:paraId="2A432956" w14:textId="77777777" w:rsidR="00E47738" w:rsidRPr="00272F02" w:rsidRDefault="00E47738" w:rsidP="00C824A4">
            <w:pPr>
              <w:rPr>
                <w:sz w:val="20"/>
                <w:szCs w:val="20"/>
              </w:rPr>
            </w:pPr>
            <w:r w:rsidRPr="00272F02">
              <w:rPr>
                <w:sz w:val="20"/>
                <w:szCs w:val="20"/>
              </w:rPr>
              <w:t>CNEW</w:t>
            </w:r>
          </w:p>
        </w:tc>
        <w:tc>
          <w:tcPr>
            <w:tcW w:w="1203" w:type="pct"/>
            <w:hideMark/>
          </w:tcPr>
          <w:p w14:paraId="6D959B56" w14:textId="77777777" w:rsidR="00E47738" w:rsidRPr="00272F02" w:rsidRDefault="00E47738" w:rsidP="00C824A4">
            <w:pPr>
              <w:rPr>
                <w:sz w:val="20"/>
                <w:szCs w:val="20"/>
              </w:rPr>
            </w:pPr>
            <w:r w:rsidRPr="00272F02">
              <w:rPr>
                <w:sz w:val="20"/>
                <w:szCs w:val="20"/>
              </w:rPr>
              <w:t>Not Reportable Adverse Event of Special Interest</w:t>
            </w:r>
          </w:p>
        </w:tc>
        <w:tc>
          <w:tcPr>
            <w:tcW w:w="3223" w:type="pct"/>
            <w:hideMark/>
          </w:tcPr>
          <w:p w14:paraId="1F751CF1" w14:textId="77777777" w:rsidR="00E47738" w:rsidRPr="00272F02" w:rsidRDefault="00E47738" w:rsidP="00C824A4">
            <w:pPr>
              <w:rPr>
                <w:sz w:val="20"/>
                <w:szCs w:val="20"/>
              </w:rPr>
            </w:pPr>
            <w:r w:rsidRPr="00272F02">
              <w:rPr>
                <w:sz w:val="20"/>
                <w:szCs w:val="20"/>
              </w:rPr>
              <w:t>An adverse event of special interest (serious or non-serious) is one of scientific and medical concern specific to the sponsor’s product or programme, for which ongoing monitoring and rapid communication by the investigator to the sponsor could be appropriate, and which is deemed to be not reportable to the appropriate regulatory authority.</w:t>
            </w:r>
          </w:p>
        </w:tc>
      </w:tr>
    </w:tbl>
    <w:p w14:paraId="3898204B" w14:textId="77777777" w:rsidR="00E47738" w:rsidRPr="00272F02" w:rsidRDefault="00E47738" w:rsidP="00413959">
      <w:pPr>
        <w:rPr>
          <w:rFonts w:eastAsiaTheme="minorEastAsia"/>
          <w:b/>
          <w:bCs/>
          <w:sz w:val="20"/>
          <w:szCs w:val="20"/>
          <w:lang w:eastAsia="ja-JP"/>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272F02" w14:paraId="1D2972C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861E80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3F0E283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Situational Scope</w:t>
            </w:r>
          </w:p>
        </w:tc>
      </w:tr>
      <w:tr w:rsidR="00DB50C7" w:rsidRPr="00272F02" w14:paraId="40C720D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A257AA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6AE07A7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16790D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3243AA7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8EEEF8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93F477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D2B710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369CD25F" w14:textId="6032C9FB" w:rsidR="00413959" w:rsidRPr="00272F02" w:rsidRDefault="00EB04B9" w:rsidP="00413959">
            <w:pPr>
              <w:keepLines/>
              <w:spacing w:line="240" w:lineRule="exact"/>
              <w:rPr>
                <w:rFonts w:eastAsia="MS Gothic"/>
                <w:bCs/>
                <w:sz w:val="20"/>
                <w:szCs w:val="20"/>
                <w:lang w:val="de-DE"/>
                <w14:ligatures w14:val="none"/>
              </w:rPr>
            </w:pPr>
            <w:r w:rsidRPr="00272F02">
              <w:rPr>
                <w:rFonts w:eastAsia="MS Gothic"/>
                <w:sz w:val="20"/>
                <w:szCs w:val="20"/>
                <w:lang w:val="en-GB"/>
                <w14:ligatures w14:val="none"/>
              </w:rPr>
              <w:t xml:space="preserve">Table Column </w:t>
            </w:r>
            <w:r w:rsidR="00413959" w:rsidRPr="00272F02">
              <w:rPr>
                <w:rFonts w:eastAsia="MS Gothic"/>
                <w:bCs/>
                <w:sz w:val="20"/>
                <w:szCs w:val="20"/>
                <w:lang w:val="de-DE"/>
                <w14:ligatures w14:val="none"/>
              </w:rPr>
              <w:t>Heading</w:t>
            </w:r>
          </w:p>
        </w:tc>
      </w:tr>
      <w:tr w:rsidR="00DB50C7" w:rsidRPr="00272F02" w14:paraId="52E66A0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BA5D94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348E51D7" w14:textId="77777777" w:rsidR="00413959" w:rsidRPr="00272F02" w:rsidRDefault="00413959" w:rsidP="00413959">
            <w:pPr>
              <w:keepLines/>
              <w:spacing w:line="240" w:lineRule="exact"/>
              <w:rPr>
                <w:rFonts w:eastAsia="MS Gothic"/>
                <w:bCs/>
                <w:sz w:val="20"/>
                <w:szCs w:val="20"/>
                <w:lang w:val="de-DE"/>
                <w14:ligatures w14:val="none"/>
              </w:rPr>
            </w:pPr>
            <w:r w:rsidRPr="00272F02">
              <w:rPr>
                <w:rFonts w:eastAsia="MS Gothic"/>
                <w:bCs/>
                <w:sz w:val="20"/>
                <w:szCs w:val="20"/>
                <w:lang w:val="de-DE"/>
                <w14:ligatures w14:val="none"/>
              </w:rPr>
              <w:t>N/A</w:t>
            </w:r>
          </w:p>
        </w:tc>
      </w:tr>
      <w:tr w:rsidR="00DB50C7" w:rsidRPr="00272F02" w14:paraId="69255DE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C7EDFA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5A577B63" w14:textId="6971DDA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A534D7">
              <w:rPr>
                <w:rFonts w:eastAsia="MS Gothic"/>
                <w:sz w:val="20"/>
                <w:szCs w:val="20"/>
                <w:lang w:val="en-GB"/>
                <w14:ligatures w14:val="none"/>
              </w:rPr>
              <w:t xml:space="preserve"> if table used</w:t>
            </w:r>
          </w:p>
        </w:tc>
      </w:tr>
      <w:tr w:rsidR="00DB50C7" w:rsidRPr="00272F02" w14:paraId="3A2F433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99058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118F1BEE" w14:textId="4B2E1CA4"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18DA882"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2317E73"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7FCCDED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00FDA353"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2866B4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59CF4E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Situational Scope</w:t>
            </w:r>
          </w:p>
        </w:tc>
      </w:tr>
      <w:tr w:rsidR="00DB50C7" w:rsidRPr="00272F02" w14:paraId="771F147E"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1D6F455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50C448E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152D24D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7FEB0B5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011491C"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7E622AC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170FB14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1C57783" w14:textId="77777777" w:rsidR="00413959" w:rsidRPr="00272F02"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272F02" w14:paraId="101BAF0E"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86970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95D01D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&lt;Situational Scope&gt;</w:t>
            </w:r>
          </w:p>
        </w:tc>
      </w:tr>
      <w:tr w:rsidR="00DB50C7" w:rsidRPr="00272F02" w14:paraId="28701F0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11776C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4C3500E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9E2326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063B84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3CA10FA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B35952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45B3ED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787B40C5" w14:textId="77777777" w:rsidR="00413959" w:rsidRPr="00272F02" w:rsidRDefault="72941FCB" w:rsidP="1EE6A692">
            <w:pPr>
              <w:keepLines/>
              <w:spacing w:line="240" w:lineRule="exact"/>
              <w:rPr>
                <w:rFonts w:eastAsia="MS Gothic"/>
                <w:sz w:val="20"/>
                <w:szCs w:val="20"/>
                <w:lang w:val="en-GB"/>
              </w:rPr>
            </w:pPr>
            <w:r w:rsidRPr="00272F02">
              <w:rPr>
                <w:rFonts w:eastAsia="MS Gothic"/>
                <w:sz w:val="20"/>
                <w:szCs w:val="20"/>
                <w:lang w:val="en-GB"/>
              </w:rPr>
              <w:t>CNEW</w:t>
            </w:r>
          </w:p>
          <w:p w14:paraId="2B758D40" w14:textId="55EADC51" w:rsidR="00837062" w:rsidRPr="00272F02" w:rsidRDefault="00F330A8" w:rsidP="1EE6A692">
            <w:pPr>
              <w:keepLines/>
              <w:spacing w:line="240" w:lineRule="exact"/>
              <w:rPr>
                <w:rFonts w:eastAsia="MS Gothic"/>
                <w:sz w:val="20"/>
                <w:szCs w:val="20"/>
                <w:lang w:val="en-GB"/>
              </w:rPr>
            </w:pPr>
            <w:r w:rsidRPr="00272F02">
              <w:rPr>
                <w:rFonts w:eastAsia="MS Gothic"/>
                <w:sz w:val="20"/>
                <w:szCs w:val="20"/>
                <w:lang w:val="en-GB"/>
              </w:rPr>
              <w:t>For review purpose, see definition of the controlled terminology below</w:t>
            </w:r>
          </w:p>
          <w:p w14:paraId="7F7D0BAB" w14:textId="1FF9C1E5" w:rsidR="00413959" w:rsidRPr="00272F02" w:rsidRDefault="6FC74A4C" w:rsidP="00413959">
            <w:pPr>
              <w:keepLines/>
              <w:spacing w:line="240" w:lineRule="exact"/>
              <w:rPr>
                <w:rFonts w:eastAsia="MS Gothic"/>
                <w:sz w:val="20"/>
                <w:szCs w:val="20"/>
                <w:lang w:val="en-GB"/>
                <w14:ligatures w14:val="none"/>
              </w:rPr>
            </w:pPr>
            <w:r w:rsidRPr="00272F02">
              <w:rPr>
                <w:rFonts w:eastAsia="MS Gothic"/>
                <w:sz w:val="20"/>
                <w:szCs w:val="20"/>
              </w:rPr>
              <w:t>A description of the specific circumstances and context in which safety events are collected and monitored.</w:t>
            </w:r>
          </w:p>
        </w:tc>
      </w:tr>
      <w:tr w:rsidR="00DB50C7" w:rsidRPr="00272F02" w14:paraId="05D9DE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1A7167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2168ADC" w14:textId="77777777" w:rsidR="00413959" w:rsidRPr="00272F02" w:rsidRDefault="00413959" w:rsidP="07707FEB">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1BA30C9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236165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40050524" w14:textId="1A3EB71C"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A534D7">
              <w:rPr>
                <w:rFonts w:eastAsia="MS Gothic"/>
                <w:sz w:val="20"/>
                <w:szCs w:val="20"/>
                <w:lang w:val="en-GB"/>
                <w14:ligatures w14:val="none"/>
              </w:rPr>
              <w:t xml:space="preserve"> if table used</w:t>
            </w:r>
          </w:p>
        </w:tc>
      </w:tr>
      <w:tr w:rsidR="00DB50C7" w:rsidRPr="00272F02" w14:paraId="565F5A4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92801B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ED75832" w14:textId="4B90440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D347F6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316D65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3E28C5A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46C27D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208481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32C1901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2762AF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E5596F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48CE75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4C946A4B" w14:textId="15139784"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A534D7">
              <w:rPr>
                <w:rFonts w:eastAsia="MS Gothic"/>
                <w:sz w:val="20"/>
                <w:szCs w:val="20"/>
                <w:lang w:val="en-GB"/>
                <w14:ligatures w14:val="none"/>
              </w:rPr>
              <w:t xml:space="preserve">Situational </w:t>
            </w:r>
            <w:r w:rsidR="000A6F42">
              <w:rPr>
                <w:rFonts w:eastAsia="MS Gothic" w:hint="eastAsia"/>
                <w:sz w:val="20"/>
                <w:szCs w:val="20"/>
                <w:lang w:val="en-GB" w:eastAsia="ja-JP"/>
                <w14:ligatures w14:val="none"/>
              </w:rPr>
              <w:t>S</w:t>
            </w:r>
            <w:r w:rsidR="00A534D7">
              <w:rPr>
                <w:rFonts w:eastAsia="MS Gothic"/>
                <w:sz w:val="20"/>
                <w:szCs w:val="20"/>
                <w:lang w:val="en-GB"/>
                <w14:ligatures w14:val="none"/>
              </w:rPr>
              <w:t>cope</w:t>
            </w:r>
          </w:p>
          <w:p w14:paraId="74BEB01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E6FD3D5"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A5AF9A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2F287727" w14:textId="18104903"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ype</w:t>
            </w:r>
          </w:p>
        </w:tc>
      </w:tr>
    </w:tbl>
    <w:p w14:paraId="1FC3222F" w14:textId="77777777" w:rsidR="00413959" w:rsidRPr="00272F02"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272F02" w14:paraId="702C074A"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C03288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035EF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Reportable Period Start</w:t>
            </w:r>
          </w:p>
        </w:tc>
      </w:tr>
      <w:tr w:rsidR="00DB50C7" w:rsidRPr="00272F02" w14:paraId="4C2FC6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420998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51AF467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0A537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DE48C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D9BE4C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52F1061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D4B6DC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41BEE201" w14:textId="1D52BAB5" w:rsidR="00413959" w:rsidRPr="00272F02" w:rsidRDefault="00C56EFD"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6653684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384B13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48FA902" w14:textId="77777777" w:rsidR="00413959" w:rsidRPr="00272F02" w:rsidRDefault="00413959" w:rsidP="07707FEB">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5DF3ADE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8D4284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6E195C37" w14:textId="1AD36C82"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0022A3">
              <w:rPr>
                <w:rFonts w:eastAsia="MS Gothic"/>
                <w:sz w:val="20"/>
                <w:szCs w:val="20"/>
                <w:lang w:val="en-GB"/>
                <w14:ligatures w14:val="none"/>
              </w:rPr>
              <w:t xml:space="preserve"> if table used</w:t>
            </w:r>
          </w:p>
        </w:tc>
      </w:tr>
      <w:tr w:rsidR="00DB50C7" w:rsidRPr="00272F02" w14:paraId="14CF5A8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864585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C9E6D2D" w14:textId="184CC8D8"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20A0B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1D188C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0E79CF1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0DB8CE40"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6683A8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6799AE1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Reportable Period Start</w:t>
            </w:r>
          </w:p>
        </w:tc>
      </w:tr>
      <w:tr w:rsidR="00DB50C7" w:rsidRPr="00272F02" w14:paraId="4E387B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5CD269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A4D872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B46D462" w14:textId="3FFAA3D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674E9F0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D3C9313"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7E5FBA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7CF3BA3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9F89265"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308DFC2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14E3E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C785CD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&lt;Reportable Period Start&gt;</w:t>
            </w:r>
          </w:p>
        </w:tc>
      </w:tr>
      <w:tr w:rsidR="00DB50C7" w:rsidRPr="00272F02" w14:paraId="5FC88C0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20FDEA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5DD8F2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6CE2C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BB0B45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04737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09F90CD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E85019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3C26B8" w14:textId="77777777" w:rsidR="00413959" w:rsidRPr="00272F02" w:rsidRDefault="56BF3744" w:rsidP="1EE6A692">
            <w:pPr>
              <w:keepLines/>
              <w:spacing w:line="240" w:lineRule="exact"/>
              <w:rPr>
                <w:rFonts w:eastAsia="MS Gothic"/>
                <w:sz w:val="20"/>
                <w:szCs w:val="20"/>
                <w:lang w:val="en-GB"/>
              </w:rPr>
            </w:pPr>
            <w:r w:rsidRPr="00272F02">
              <w:rPr>
                <w:rFonts w:eastAsia="MS Gothic"/>
                <w:sz w:val="20"/>
                <w:szCs w:val="20"/>
                <w:lang w:val="en-GB"/>
              </w:rPr>
              <w:t>CNEW</w:t>
            </w:r>
          </w:p>
          <w:p w14:paraId="61793080" w14:textId="46BD1236" w:rsidR="00837062" w:rsidRPr="00272F02" w:rsidRDefault="00F330A8" w:rsidP="1EE6A692">
            <w:pPr>
              <w:keepLines/>
              <w:spacing w:line="240" w:lineRule="exact"/>
              <w:rPr>
                <w:rFonts w:eastAsia="MS Gothic"/>
                <w:sz w:val="20"/>
                <w:szCs w:val="20"/>
                <w:lang w:val="en-GB"/>
              </w:rPr>
            </w:pPr>
            <w:r w:rsidRPr="00272F02">
              <w:rPr>
                <w:rFonts w:eastAsia="MS Gothic"/>
                <w:sz w:val="20"/>
                <w:szCs w:val="20"/>
                <w:lang w:val="en-GB"/>
              </w:rPr>
              <w:t>For review purpose, see definition of the controlled terminology below</w:t>
            </w:r>
          </w:p>
          <w:p w14:paraId="3AC746EF" w14:textId="7C4971AC" w:rsidR="00413959" w:rsidRPr="00272F02" w:rsidRDefault="56BF3744" w:rsidP="1EE6A692">
            <w:pPr>
              <w:keepLines/>
              <w:spacing w:line="240" w:lineRule="exact"/>
              <w:rPr>
                <w:rFonts w:eastAsia="MS Gothic"/>
                <w:sz w:val="20"/>
                <w:szCs w:val="20"/>
                <w:lang w:val="en-GB" w:eastAsia="ja-JP"/>
                <w14:ligatures w14:val="none"/>
              </w:rPr>
            </w:pPr>
            <w:r w:rsidRPr="00272F02">
              <w:rPr>
                <w:rFonts w:eastAsia="MS Gothic"/>
                <w:sz w:val="20"/>
                <w:szCs w:val="20"/>
                <w:lang w:val="en-GB"/>
              </w:rPr>
              <w:t>The date on which reporting will begin for trial related events such as adverse events, serious adverse events, product complaints, medical device product complaints, and pregnancy and postpartum events.</w:t>
            </w:r>
          </w:p>
        </w:tc>
      </w:tr>
      <w:tr w:rsidR="00DB50C7" w:rsidRPr="00272F02" w14:paraId="665406E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26DD7D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AFF11A0"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5AB3F87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98EB3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583572B" w14:textId="206CF99D"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1B6D46">
              <w:rPr>
                <w:rFonts w:eastAsia="MS Gothic"/>
                <w:sz w:val="20"/>
                <w:szCs w:val="20"/>
                <w:lang w:val="en-GB"/>
                <w14:ligatures w14:val="none"/>
              </w:rPr>
              <w:t xml:space="preserve"> if table used</w:t>
            </w:r>
          </w:p>
        </w:tc>
      </w:tr>
      <w:tr w:rsidR="00DB50C7" w:rsidRPr="00272F02" w14:paraId="3A8A1C9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54EEF8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046E349" w14:textId="289AD291"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B8E760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F76D79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D39C02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53558F2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35207B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CFEBAE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407F15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60D9F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2962DD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66AA1BF" w14:textId="0906BD86"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0A6F42">
              <w:rPr>
                <w:rFonts w:eastAsia="MS Gothic" w:hint="eastAsia"/>
                <w:sz w:val="20"/>
                <w:szCs w:val="20"/>
                <w:lang w:val="en-GB" w:eastAsia="ja-JP"/>
              </w:rPr>
              <w:t>S</w:t>
            </w:r>
            <w:commentRangeStart w:id="484"/>
            <w:commentRangeStart w:id="485"/>
            <w:commentRangeStart w:id="486"/>
            <w:r w:rsidR="000022A3" w:rsidRPr="7596A873">
              <w:rPr>
                <w:rFonts w:eastAsia="MS Gothic"/>
                <w:sz w:val="20"/>
                <w:szCs w:val="20"/>
                <w:lang w:val="en-GB"/>
              </w:rPr>
              <w:t>ituation</w:t>
            </w:r>
            <w:r w:rsidR="00874367" w:rsidRPr="7596A873">
              <w:rPr>
                <w:rFonts w:eastAsia="MS Gothic"/>
                <w:sz w:val="20"/>
                <w:szCs w:val="20"/>
                <w:lang w:val="en-GB"/>
              </w:rPr>
              <w:t xml:space="preserve">al </w:t>
            </w:r>
            <w:r w:rsidR="000A6F42">
              <w:rPr>
                <w:rFonts w:eastAsia="MS Gothic" w:hint="eastAsia"/>
                <w:sz w:val="20"/>
                <w:szCs w:val="20"/>
                <w:lang w:val="en-GB" w:eastAsia="ja-JP"/>
              </w:rPr>
              <w:t>S</w:t>
            </w:r>
            <w:r w:rsidR="00874367" w:rsidRPr="7596A873">
              <w:rPr>
                <w:rFonts w:eastAsia="MS Gothic"/>
                <w:sz w:val="20"/>
                <w:szCs w:val="20"/>
                <w:lang w:val="en-GB"/>
              </w:rPr>
              <w:t>cope</w:t>
            </w:r>
            <w:commentRangeEnd w:id="484"/>
            <w:r w:rsidR="006C081C">
              <w:rPr>
                <w:rStyle w:val="CommentReference"/>
              </w:rPr>
              <w:commentReference w:id="484"/>
            </w:r>
            <w:commentRangeEnd w:id="485"/>
            <w:r>
              <w:rPr>
                <w:rStyle w:val="CommentReference"/>
              </w:rPr>
              <w:commentReference w:id="485"/>
            </w:r>
            <w:commentRangeEnd w:id="486"/>
            <w:r w:rsidR="00C16F60">
              <w:rPr>
                <w:rStyle w:val="CommentReference"/>
              </w:rPr>
              <w:commentReference w:id="486"/>
            </w:r>
          </w:p>
          <w:p w14:paraId="33CBFF2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62EDC6F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FC2EB6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3CDA2DC" w14:textId="692B065B"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w:t>
            </w:r>
            <w:r w:rsidR="00B97689" w:rsidRPr="00272F02">
              <w:rPr>
                <w:rFonts w:eastAsia="MS Gothic"/>
                <w:sz w:val="20"/>
                <w:szCs w:val="20"/>
                <w:lang w:val="en-GB" w:eastAsia="ja-JP"/>
                <w14:ligatures w14:val="none"/>
              </w:rPr>
              <w:t xml:space="preserve">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 xml:space="preserve">ype </w:t>
            </w:r>
            <w:r w:rsidR="00874367">
              <w:rPr>
                <w:rFonts w:eastAsia="MS Gothic"/>
                <w:sz w:val="20"/>
                <w:szCs w:val="20"/>
                <w:lang w:val="en-GB"/>
                <w14:ligatures w14:val="none"/>
              </w:rPr>
              <w:t>and situational scope</w:t>
            </w:r>
          </w:p>
        </w:tc>
      </w:tr>
    </w:tbl>
    <w:p w14:paraId="4D94864A"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68120B9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0A80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C6A60D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Reportable Period End</w:t>
            </w:r>
          </w:p>
        </w:tc>
      </w:tr>
      <w:tr w:rsidR="00DB50C7" w:rsidRPr="00272F02" w14:paraId="0DF52A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752B65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2AA47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29AFDB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172EB7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0C00C0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CCA1EC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F03B7F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CB527F0" w14:textId="0539A4C9" w:rsidR="00413959" w:rsidRPr="00272F02" w:rsidRDefault="009E27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19616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10C2E4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B586682"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120D28C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8D4984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E353A8" w14:textId="7925DE74"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Optional </w:t>
            </w:r>
            <w:r w:rsidR="001B6D46">
              <w:rPr>
                <w:rFonts w:eastAsia="MS Gothic"/>
                <w:sz w:val="20"/>
                <w:szCs w:val="20"/>
                <w:lang w:val="en-GB"/>
                <w14:ligatures w14:val="none"/>
              </w:rPr>
              <w:t>if table used</w:t>
            </w:r>
          </w:p>
        </w:tc>
      </w:tr>
      <w:tr w:rsidR="00DB50C7" w:rsidRPr="00272F02" w14:paraId="5ECD0B2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21E7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6B81367" w14:textId="1B580947"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BB9A8A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B3245A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2A76AD1" w14:textId="1B68A663"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58DB326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8892A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6F8F5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Reportable Period End</w:t>
            </w:r>
          </w:p>
        </w:tc>
      </w:tr>
      <w:tr w:rsidR="00DB50C7" w:rsidRPr="00272F02" w14:paraId="0B11C2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8A66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E849E3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0B6E49E" w14:textId="0D6CCB06"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336D819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1F6C63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66E0A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5CC57D7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ADCE334" w14:textId="77777777" w:rsidR="00413959" w:rsidRPr="00272F02" w:rsidRDefault="00413959" w:rsidP="00413959">
      <w:pPr>
        <w:rPr>
          <w:rFonts w:eastAsiaTheme="minorEastAsia"/>
          <w:b/>
          <w:bCs/>
          <w:sz w:val="20"/>
          <w:szCs w:val="20"/>
          <w:lang w:eastAsia="ja-JP"/>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0BEA20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05010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60654A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&lt;Reportable Period End&gt;</w:t>
            </w:r>
          </w:p>
        </w:tc>
      </w:tr>
      <w:tr w:rsidR="00DB50C7" w:rsidRPr="00272F02" w14:paraId="79F18A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FF815C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6983C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5A6CD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268254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06A360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251A33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A517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B7A25A1" w14:textId="439B5014" w:rsidR="00837062"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21B84967" w14:textId="385BD985" w:rsidR="00413959"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5E4C9B0" w14:textId="7555B6F3" w:rsidR="00413959" w:rsidRPr="00272F02" w:rsidRDefault="6E662404" w:rsidP="00416556">
            <w:pPr>
              <w:keepLines/>
              <w:spacing w:line="240" w:lineRule="exact"/>
              <w:rPr>
                <w:rFonts w:eastAsia="MS Gothic"/>
                <w:sz w:val="20"/>
                <w:szCs w:val="20"/>
                <w:lang w:val="en-GB"/>
                <w14:ligatures w14:val="none"/>
              </w:rPr>
            </w:pPr>
            <w:r w:rsidRPr="00272F02">
              <w:rPr>
                <w:rFonts w:eastAsia="MS Gothic"/>
                <w:sz w:val="20"/>
                <w:szCs w:val="20"/>
                <w:lang w:val="en-GB"/>
              </w:rPr>
              <w:t>The date on which reporting will cease for trial related events such as adverse events, serious adverse events, product complaints, medical device product complaints, and pregnancy and postpartum events.</w:t>
            </w:r>
          </w:p>
        </w:tc>
      </w:tr>
      <w:tr w:rsidR="00DB50C7" w:rsidRPr="00272F02" w14:paraId="3409EF2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37FD5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73FFB685"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2331FCC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C284EC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1624D08" w14:textId="72DB1185"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Optional </w:t>
            </w:r>
            <w:r w:rsidR="001B6D46">
              <w:rPr>
                <w:rFonts w:eastAsia="MS Gothic"/>
                <w:sz w:val="20"/>
                <w:szCs w:val="20"/>
                <w:lang w:val="en-GB"/>
                <w14:ligatures w14:val="none"/>
              </w:rPr>
              <w:t>if table used</w:t>
            </w:r>
          </w:p>
        </w:tc>
      </w:tr>
      <w:tr w:rsidR="00DB50C7" w:rsidRPr="00272F02" w14:paraId="3F4BF80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FBA519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9D86FF6" w14:textId="74587DFD"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EE1B5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75E45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5C62E0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9.2 </w:t>
            </w:r>
          </w:p>
        </w:tc>
      </w:tr>
      <w:tr w:rsidR="00DB50C7" w:rsidRPr="00272F02" w14:paraId="5761B1F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F7884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A34D1C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927163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F51A6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2B0210A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9456B21" w14:textId="653CEBB0"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874367">
              <w:rPr>
                <w:rFonts w:eastAsia="MS Gothic"/>
                <w:sz w:val="20"/>
                <w:szCs w:val="20"/>
                <w:lang w:val="en-GB"/>
                <w14:ligatures w14:val="none"/>
              </w:rPr>
              <w:t>Situational Scope</w:t>
            </w:r>
            <w:r w:rsidR="003315CC">
              <w:rPr>
                <w:rFonts w:eastAsia="MS Gothic"/>
                <w:sz w:val="20"/>
                <w:szCs w:val="20"/>
                <w:lang w:val="en-GB"/>
                <w14:ligatures w14:val="none"/>
              </w:rPr>
              <w:t>,</w:t>
            </w:r>
            <w:r w:rsidR="001B6D46">
              <w:rPr>
                <w:rFonts w:eastAsia="MS Gothic"/>
                <w:sz w:val="20"/>
                <w:szCs w:val="20"/>
                <w:lang w:val="en-GB"/>
                <w14:ligatures w14:val="none"/>
              </w:rPr>
              <w:t xml:space="preserve"> </w:t>
            </w:r>
            <w:r w:rsidR="003315CC">
              <w:rPr>
                <w:rFonts w:eastAsia="MS Gothic"/>
                <w:sz w:val="20"/>
                <w:szCs w:val="20"/>
                <w:lang w:val="en-GB"/>
                <w14:ligatures w14:val="none"/>
              </w:rPr>
              <w:t>R</w:t>
            </w:r>
            <w:r w:rsidR="001B6D46">
              <w:rPr>
                <w:rFonts w:eastAsia="MS Gothic"/>
                <w:sz w:val="20"/>
                <w:szCs w:val="20"/>
                <w:lang w:val="en-GB"/>
                <w14:ligatures w14:val="none"/>
              </w:rPr>
              <w:t>eportable Period Start</w:t>
            </w:r>
          </w:p>
          <w:p w14:paraId="472B74A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8F5D1F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8B2261"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3B2AF24" w14:textId="16509AAD"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w:t>
            </w:r>
            <w:r w:rsidR="00B97689" w:rsidRPr="00272F02">
              <w:rPr>
                <w:rFonts w:eastAsia="MS Gothic"/>
                <w:sz w:val="20"/>
                <w:szCs w:val="20"/>
                <w:lang w:val="en-GB" w:eastAsia="ja-JP"/>
                <w14:ligatures w14:val="none"/>
              </w:rPr>
              <w:t xml:space="preserve">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ype</w:t>
            </w:r>
            <w:r w:rsidR="00B14433">
              <w:rPr>
                <w:rFonts w:eastAsia="MS Gothic"/>
                <w:sz w:val="20"/>
                <w:szCs w:val="20"/>
                <w:lang w:val="en-GB"/>
                <w14:ligatures w14:val="none"/>
              </w:rPr>
              <w:t>,</w:t>
            </w:r>
            <w:r w:rsidR="001B6D46">
              <w:rPr>
                <w:rFonts w:eastAsia="MS Gothic"/>
                <w:sz w:val="20"/>
                <w:szCs w:val="20"/>
                <w:lang w:val="en-GB"/>
                <w14:ligatures w14:val="none"/>
              </w:rPr>
              <w:t xml:space="preserve"> </w:t>
            </w:r>
            <w:r w:rsidR="00B14433">
              <w:rPr>
                <w:rFonts w:eastAsia="MS Gothic"/>
                <w:sz w:val="20"/>
                <w:szCs w:val="20"/>
                <w:lang w:val="en-GB"/>
                <w14:ligatures w14:val="none"/>
              </w:rPr>
              <w:t>s</w:t>
            </w:r>
            <w:r w:rsidR="001B6D46">
              <w:rPr>
                <w:rFonts w:eastAsia="MS Gothic"/>
                <w:sz w:val="20"/>
                <w:szCs w:val="20"/>
                <w:lang w:val="en-GB"/>
                <w14:ligatures w14:val="none"/>
              </w:rPr>
              <w:t>ituation scope, reportable period start</w:t>
            </w:r>
          </w:p>
        </w:tc>
      </w:tr>
    </w:tbl>
    <w:p w14:paraId="4985D5EA"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49FB13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E6C474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AF73D6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Timing for Reporting to Sponsor or Designee</w:t>
            </w:r>
          </w:p>
        </w:tc>
      </w:tr>
      <w:tr w:rsidR="00DB50C7" w:rsidRPr="00272F02" w14:paraId="4571979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38227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48F38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773CE3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D1F70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EFE28E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C1BB4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0BB7CA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3A92C78" w14:textId="53B11C8E" w:rsidR="00413959" w:rsidRPr="00272F02" w:rsidRDefault="009E27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212A7C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3132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B637273"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2BEC70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5E7882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E5EF511" w14:textId="7FF7EEE1"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1B6D46">
              <w:rPr>
                <w:rFonts w:eastAsia="MS Gothic"/>
                <w:sz w:val="20"/>
                <w:szCs w:val="20"/>
                <w:lang w:val="en-GB"/>
                <w14:ligatures w14:val="none"/>
              </w:rPr>
              <w:t xml:space="preserve"> if table used</w:t>
            </w:r>
          </w:p>
        </w:tc>
      </w:tr>
      <w:tr w:rsidR="00DB50C7" w:rsidRPr="00272F02" w14:paraId="138937D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9D461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496AD75" w14:textId="620241A0"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CBD6AC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F56B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1EAC1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705A0C9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9B69F3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E063CE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Timing for Reporting to Sponsor or Designee</w:t>
            </w:r>
          </w:p>
        </w:tc>
      </w:tr>
      <w:tr w:rsidR="00DB50C7" w:rsidRPr="00272F02" w14:paraId="37D111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A1743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1F5265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4CCE42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035A3C8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6516E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A93DC1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56F979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4CC4240"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3A5A1A9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B16673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581A9C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&lt;Timing for Reporting to Sponsor or Designee&gt;</w:t>
            </w:r>
          </w:p>
        </w:tc>
      </w:tr>
      <w:tr w:rsidR="00DB50C7" w:rsidRPr="00272F02" w14:paraId="739E66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BC008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6C3E4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2A2B84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C2257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23EF5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345B6C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4281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A813061" w14:textId="0AEE00B5" w:rsidR="00837062"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35F0FC8F" w14:textId="73E3D4BE" w:rsidR="00413959"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7915C579" w14:textId="61D50A64" w:rsidR="00413959" w:rsidRPr="00272F02" w:rsidRDefault="133DC54D" w:rsidP="00F330A8">
            <w:pPr>
              <w:keepLines/>
              <w:spacing w:line="240" w:lineRule="exact"/>
              <w:rPr>
                <w:rFonts w:eastAsia="MS Gothic"/>
                <w:sz w:val="20"/>
                <w:szCs w:val="20"/>
                <w:lang w:val="en-GB"/>
                <w14:ligatures w14:val="none"/>
              </w:rPr>
            </w:pPr>
            <w:r w:rsidRPr="00272F02">
              <w:rPr>
                <w:rFonts w:eastAsia="MS Gothic"/>
                <w:sz w:val="20"/>
                <w:szCs w:val="20"/>
                <w:lang w:val="en-GB"/>
              </w:rPr>
              <w:t>A description of the timing window between trial related events and their reporting to the sponsor or designee.</w:t>
            </w:r>
          </w:p>
        </w:tc>
      </w:tr>
      <w:tr w:rsidR="00DB50C7" w:rsidRPr="00272F02" w14:paraId="0DE2370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80F76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2A137B0"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0BCA21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65C41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D2050D6" w14:textId="382B7DEA"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1B6D46">
              <w:rPr>
                <w:rFonts w:eastAsia="MS Gothic"/>
                <w:sz w:val="20"/>
                <w:szCs w:val="20"/>
                <w:lang w:val="en-GB"/>
                <w14:ligatures w14:val="none"/>
              </w:rPr>
              <w:t xml:space="preserve"> if table used</w:t>
            </w:r>
          </w:p>
        </w:tc>
      </w:tr>
      <w:tr w:rsidR="00DB50C7" w:rsidRPr="00272F02" w14:paraId="1A2A38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76B36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8CC8C2C" w14:textId="44FC9B89"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243BD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B6CED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0297A3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3E4D65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D9C3F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C3F2A7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238EDD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2AC90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66E6CC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54EFAD6" w14:textId="683E264C"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0A6F42">
              <w:rPr>
                <w:rFonts w:eastAsia="MS Gothic" w:hint="eastAsia"/>
                <w:sz w:val="20"/>
                <w:szCs w:val="20"/>
                <w:lang w:val="en-GB" w:eastAsia="ja-JP"/>
                <w14:ligatures w14:val="none"/>
              </w:rPr>
              <w:t>S</w:t>
            </w:r>
            <w:r w:rsidR="00E16F6F">
              <w:rPr>
                <w:rFonts w:eastAsia="MS Gothic"/>
                <w:sz w:val="20"/>
                <w:szCs w:val="20"/>
                <w:lang w:val="en-GB"/>
                <w14:ligatures w14:val="none"/>
              </w:rPr>
              <w:t>ituational</w:t>
            </w:r>
            <w:r w:rsidR="001B6D46">
              <w:rPr>
                <w:rFonts w:eastAsia="MS Gothic"/>
                <w:sz w:val="20"/>
                <w:szCs w:val="20"/>
                <w:lang w:val="en-GB"/>
                <w14:ligatures w14:val="none"/>
              </w:rPr>
              <w:t xml:space="preserve"> </w:t>
            </w:r>
            <w:r w:rsidR="000A6F42">
              <w:rPr>
                <w:rFonts w:eastAsia="MS Gothic" w:hint="eastAsia"/>
                <w:sz w:val="20"/>
                <w:szCs w:val="20"/>
                <w:lang w:val="en-GB" w:eastAsia="ja-JP"/>
                <w14:ligatures w14:val="none"/>
              </w:rPr>
              <w:t>S</w:t>
            </w:r>
            <w:r w:rsidR="001B6D46">
              <w:rPr>
                <w:rFonts w:eastAsia="MS Gothic"/>
                <w:sz w:val="20"/>
                <w:szCs w:val="20"/>
                <w:lang w:val="en-GB"/>
                <w14:ligatures w14:val="none"/>
              </w:rPr>
              <w:t>cope</w:t>
            </w:r>
          </w:p>
          <w:p w14:paraId="61F9AB9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6D51FC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09221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26E26DA" w14:textId="7BC363A1"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 xml:space="preserve">ype </w:t>
            </w:r>
            <w:r w:rsidR="001B6D46">
              <w:rPr>
                <w:rFonts w:eastAsia="MS Gothic"/>
                <w:sz w:val="20"/>
                <w:szCs w:val="20"/>
                <w:lang w:val="en-GB"/>
                <w14:ligatures w14:val="none"/>
              </w:rPr>
              <w:t>and situational scope</w:t>
            </w:r>
          </w:p>
        </w:tc>
      </w:tr>
    </w:tbl>
    <w:p w14:paraId="49312A67" w14:textId="77777777" w:rsidR="00413959" w:rsidRPr="00272F02"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272F02" w14:paraId="1F37442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E348DB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412E106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Method for Reporting</w:t>
            </w:r>
          </w:p>
        </w:tc>
      </w:tr>
      <w:tr w:rsidR="00DB50C7" w:rsidRPr="00272F02" w14:paraId="0B9C493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63EBA7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4F83BAA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996686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5B1DE2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13A4853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195E7F7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A308C8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170441D6" w14:textId="76ACB95C" w:rsidR="00413959" w:rsidRPr="00272F02" w:rsidRDefault="009E2705">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2C2B15C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94BDD9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4E805433"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7E8CDBF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BEF205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FB7F05C" w14:textId="78E1D44A" w:rsidR="00413959" w:rsidRPr="00272F02" w:rsidRDefault="00413959" w:rsidP="00413959">
            <w:pPr>
              <w:keepLines/>
              <w:spacing w:line="240" w:lineRule="exact"/>
              <w:rPr>
                <w:rFonts w:eastAsia="MS Gothic"/>
                <w:bCs/>
                <w:sz w:val="20"/>
                <w:szCs w:val="20"/>
                <w:lang w:val="en-GB"/>
                <w14:ligatures w14:val="none"/>
              </w:rPr>
            </w:pPr>
            <w:r w:rsidRPr="00272F02">
              <w:rPr>
                <w:rFonts w:eastAsia="MS Gothic"/>
                <w:bCs/>
                <w:sz w:val="20"/>
                <w:szCs w:val="20"/>
                <w:lang w:val="en-GB"/>
                <w14:ligatures w14:val="none"/>
              </w:rPr>
              <w:t xml:space="preserve">Optional </w:t>
            </w:r>
            <w:r w:rsidR="001B6D46">
              <w:rPr>
                <w:rFonts w:eastAsia="MS Gothic"/>
                <w:bCs/>
                <w:sz w:val="20"/>
                <w:szCs w:val="20"/>
                <w:lang w:val="en-GB"/>
                <w14:ligatures w14:val="none"/>
              </w:rPr>
              <w:t>if table used</w:t>
            </w:r>
          </w:p>
        </w:tc>
      </w:tr>
      <w:tr w:rsidR="00DB50C7" w:rsidRPr="00272F02" w14:paraId="05105545"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CDEF41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1046BEBF" w14:textId="3D71500B"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0C3962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EA3EE2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51F4A0A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258C3E6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A65646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7EC9FA1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Method for Reporting</w:t>
            </w:r>
          </w:p>
        </w:tc>
      </w:tr>
      <w:tr w:rsidR="00DB50C7" w:rsidRPr="00272F02" w14:paraId="60A4BA4D"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0433E4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7EB9E8F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D2C03A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5C95247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0FC0733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A8C0A5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9759AC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B81D76D" w14:textId="77777777" w:rsidR="00413959" w:rsidRPr="00272F02"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272F02" w14:paraId="42570BE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F3251E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687DEF6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&lt;Method for Reporting&gt;</w:t>
            </w:r>
          </w:p>
        </w:tc>
      </w:tr>
      <w:tr w:rsidR="00DB50C7" w:rsidRPr="00272F02" w14:paraId="7DA74155"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206F841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12A450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D438C4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4825CC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682E24B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64742146"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336A173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225771AD" w14:textId="2B7D7D82" w:rsidR="00837062"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0FB0BB57" w14:textId="37BDFA44" w:rsidR="00837062"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3371D84" w14:textId="18E4504D" w:rsidR="00413959" w:rsidRPr="00272F02" w:rsidRDefault="57621BC7" w:rsidP="1EE6A692">
            <w:pPr>
              <w:keepLines/>
              <w:spacing w:line="240" w:lineRule="exact"/>
              <w:rPr>
                <w:rFonts w:eastAsia="MS Gothic"/>
                <w:sz w:val="20"/>
                <w:szCs w:val="20"/>
                <w:lang w:val="en-GB"/>
                <w14:ligatures w14:val="none"/>
              </w:rPr>
            </w:pPr>
            <w:r w:rsidRPr="00272F02">
              <w:rPr>
                <w:rFonts w:eastAsia="MS Gothic"/>
                <w:sz w:val="20"/>
                <w:szCs w:val="20"/>
                <w:lang w:val="en-GB"/>
              </w:rPr>
              <w:t>A description of the technique by which trial related events, such as adverse events, serious adverse events, product complaints, medical device product complaints, and pregnancy and postpartum events, are reported to the sponsor and/or regulatory authority.</w:t>
            </w:r>
          </w:p>
        </w:tc>
      </w:tr>
      <w:tr w:rsidR="00DB50C7" w:rsidRPr="00272F02" w14:paraId="3455DFD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62D6FD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28287D26"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4E1BD27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D78139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29375D2" w14:textId="4173130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Optional </w:t>
            </w:r>
            <w:r w:rsidR="00990B68">
              <w:rPr>
                <w:rFonts w:eastAsia="MS Gothic"/>
                <w:sz w:val="20"/>
                <w:szCs w:val="20"/>
                <w:lang w:val="en-GB"/>
                <w14:ligatures w14:val="none"/>
              </w:rPr>
              <w:t>if used</w:t>
            </w:r>
          </w:p>
        </w:tc>
      </w:tr>
      <w:tr w:rsidR="00DB50C7" w:rsidRPr="00272F02" w14:paraId="0C2E516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C658BD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EB1F5C4" w14:textId="0E36C6AB"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EC61EF7"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67F6616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72032C4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0F30602E"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19EEA1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1887075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5DE390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4DE68F9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211E72C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8256873" w14:textId="2204129A"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0A6F42">
              <w:rPr>
                <w:rFonts w:eastAsia="MS Gothic" w:hint="eastAsia"/>
                <w:sz w:val="20"/>
                <w:szCs w:val="20"/>
                <w:lang w:val="en-GB" w:eastAsia="ja-JP"/>
                <w14:ligatures w14:val="none"/>
              </w:rPr>
              <w:t>S</w:t>
            </w:r>
            <w:r w:rsidR="00216279">
              <w:rPr>
                <w:rFonts w:eastAsia="MS Gothic"/>
                <w:sz w:val="20"/>
                <w:szCs w:val="20"/>
                <w:lang w:val="en-GB"/>
                <w14:ligatures w14:val="none"/>
              </w:rPr>
              <w:t>ituational</w:t>
            </w:r>
            <w:r w:rsidR="00990B68">
              <w:rPr>
                <w:rFonts w:eastAsia="MS Gothic"/>
                <w:sz w:val="20"/>
                <w:szCs w:val="20"/>
                <w:lang w:val="en-GB"/>
                <w14:ligatures w14:val="none"/>
              </w:rPr>
              <w:t xml:space="preserve"> </w:t>
            </w:r>
            <w:r w:rsidR="000A6F42">
              <w:rPr>
                <w:rFonts w:eastAsia="MS Gothic" w:hint="eastAsia"/>
                <w:sz w:val="20"/>
                <w:szCs w:val="20"/>
                <w:lang w:val="en-GB" w:eastAsia="ja-JP"/>
                <w14:ligatures w14:val="none"/>
              </w:rPr>
              <w:t>S</w:t>
            </w:r>
            <w:r w:rsidR="00990B68">
              <w:rPr>
                <w:rFonts w:eastAsia="MS Gothic"/>
                <w:sz w:val="20"/>
                <w:szCs w:val="20"/>
                <w:lang w:val="en-GB"/>
                <w14:ligatures w14:val="none"/>
              </w:rPr>
              <w:t>cope</w:t>
            </w:r>
          </w:p>
          <w:p w14:paraId="3E24D3C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2009995B"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93E044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3B35F520" w14:textId="114A5386"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ype</w:t>
            </w:r>
            <w:r w:rsidR="00990B68">
              <w:rPr>
                <w:rFonts w:eastAsia="MS Gothic"/>
                <w:sz w:val="20"/>
                <w:szCs w:val="20"/>
                <w:lang w:val="en-GB"/>
                <w14:ligatures w14:val="none"/>
              </w:rPr>
              <w:t xml:space="preserve"> </w:t>
            </w:r>
            <w:r w:rsidR="0070347D">
              <w:rPr>
                <w:rFonts w:eastAsia="MS Gothic"/>
                <w:sz w:val="20"/>
                <w:szCs w:val="20"/>
                <w:lang w:val="en-GB"/>
                <w14:ligatures w14:val="none"/>
              </w:rPr>
              <w:t xml:space="preserve">and </w:t>
            </w:r>
            <w:r w:rsidR="00990B68">
              <w:rPr>
                <w:rFonts w:eastAsia="MS Gothic"/>
                <w:sz w:val="20"/>
                <w:szCs w:val="20"/>
                <w:lang w:val="en-GB"/>
                <w14:ligatures w14:val="none"/>
              </w:rPr>
              <w:t>situational scope</w:t>
            </w:r>
          </w:p>
        </w:tc>
      </w:tr>
    </w:tbl>
    <w:p w14:paraId="2B4CEB89"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549BDD4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4B87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54A07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Back-up Method for Reporting</w:t>
            </w:r>
          </w:p>
        </w:tc>
      </w:tr>
      <w:tr w:rsidR="00DB50C7" w:rsidRPr="00272F02" w14:paraId="6FE258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A84B88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0A89ED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BC80EB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74866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54518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CDB38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E9738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4EA8CD5D" w14:textId="0B95E76B" w:rsidR="00413959" w:rsidRPr="00272F02" w:rsidRDefault="009E27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Table Column </w:t>
            </w:r>
            <w:r w:rsidR="00413959" w:rsidRPr="00272F02">
              <w:rPr>
                <w:rFonts w:eastAsia="MS Gothic"/>
                <w:sz w:val="20"/>
                <w:szCs w:val="20"/>
                <w:lang w:val="en-GB"/>
                <w14:ligatures w14:val="none"/>
              </w:rPr>
              <w:t>Heading</w:t>
            </w:r>
          </w:p>
        </w:tc>
      </w:tr>
      <w:tr w:rsidR="00DB50C7" w:rsidRPr="00272F02" w14:paraId="6B5A5C2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102780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6C3A9EB"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161673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48D744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1B34979" w14:textId="416B2D3F"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Optional </w:t>
            </w:r>
            <w:r w:rsidR="00FC37C8">
              <w:rPr>
                <w:rFonts w:eastAsia="MS Gothic"/>
                <w:sz w:val="20"/>
                <w:szCs w:val="20"/>
                <w:lang w:val="en-GB"/>
                <w14:ligatures w14:val="none"/>
              </w:rPr>
              <w:t>if table is used</w:t>
            </w:r>
          </w:p>
        </w:tc>
      </w:tr>
      <w:tr w:rsidR="00DB50C7" w:rsidRPr="00272F02" w14:paraId="56CEEC8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669A2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934B9F6" w14:textId="000A07B1"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3EFD67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B53FE6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1817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17925C3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30299B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5CF2A3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Back-up Method for Reporting</w:t>
            </w:r>
          </w:p>
        </w:tc>
      </w:tr>
      <w:tr w:rsidR="00DB50C7" w:rsidRPr="00272F02" w14:paraId="754DA61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E774B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E75F4D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2E3F8E57" w14:textId="21B55D14"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Table Column Heading</w:t>
            </w:r>
          </w:p>
          <w:p w14:paraId="5744611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xml:space="preserve">: Heading </w:t>
            </w:r>
          </w:p>
        </w:tc>
      </w:tr>
      <w:tr w:rsidR="00DB50C7" w:rsidRPr="00272F02" w14:paraId="1926E7D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EEAA2E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A78D8E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311922F" w14:textId="77777777" w:rsidR="00413959" w:rsidRPr="00272F02"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1C04D1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21C9B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2F4598D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&lt;Back-up Method for Reporting&gt;</w:t>
            </w:r>
          </w:p>
        </w:tc>
      </w:tr>
      <w:tr w:rsidR="00DB50C7" w:rsidRPr="00272F02" w14:paraId="27A888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F2C9E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38372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ACF49B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73683"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94302C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9CC36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4ACF4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A0FA2A5" w14:textId="122D49BC" w:rsidR="00837062"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14DF4399" w14:textId="5D42A05D" w:rsidR="00837062"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23B53558" w14:textId="7F1F3D3B" w:rsidR="00413959" w:rsidRPr="00272F02" w:rsidRDefault="1423BA83" w:rsidP="00416556">
            <w:pPr>
              <w:keepLines/>
              <w:spacing w:line="240" w:lineRule="exact"/>
              <w:rPr>
                <w:rFonts w:eastAsia="MS Gothic"/>
                <w:sz w:val="20"/>
                <w:szCs w:val="20"/>
                <w:lang w:val="en-GB"/>
                <w14:ligatures w14:val="none"/>
              </w:rPr>
            </w:pPr>
            <w:r w:rsidRPr="00272F02">
              <w:rPr>
                <w:rFonts w:eastAsia="MS Gothic"/>
                <w:sz w:val="20"/>
                <w:szCs w:val="20"/>
                <w:lang w:val="en-GB"/>
              </w:rPr>
              <w:t>A description of alternative techniques by which trial related events, such as adverse events, serious adverse events, product complaints, medical device product complaints, and pregnancy and postpartum events, are reported to the sponsor and/or regulatory authority.</w:t>
            </w:r>
          </w:p>
        </w:tc>
      </w:tr>
      <w:tr w:rsidR="00DB50C7" w:rsidRPr="00272F02" w14:paraId="370C02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597BA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5E9D7E3"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10EC744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2DAC65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F73D02" w14:textId="56D526C9"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Optional</w:t>
            </w:r>
            <w:r w:rsidR="00FC37C8">
              <w:rPr>
                <w:rFonts w:eastAsia="MS Gothic"/>
                <w:sz w:val="20"/>
                <w:szCs w:val="20"/>
                <w:lang w:val="en-GB"/>
                <w14:ligatures w14:val="none"/>
              </w:rPr>
              <w:t xml:space="preserve"> if table is used</w:t>
            </w:r>
          </w:p>
        </w:tc>
      </w:tr>
      <w:tr w:rsidR="00DB50C7" w:rsidRPr="00272F02" w14:paraId="67CEFE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35C00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B15A104" w14:textId="6C7D03A1"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2762F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0D261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13FFAC0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w:t>
            </w:r>
          </w:p>
        </w:tc>
      </w:tr>
      <w:tr w:rsidR="00DB50C7" w:rsidRPr="00272F02" w14:paraId="2E52B9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3AC7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CCC8D3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B4B275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6AE84C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0288C9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EA5CBC8" w14:textId="4499F876"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Event Type, </w:t>
            </w:r>
            <w:r w:rsidR="000A6F42">
              <w:rPr>
                <w:rFonts w:eastAsia="MS Gothic" w:hint="eastAsia"/>
                <w:sz w:val="20"/>
                <w:szCs w:val="20"/>
                <w:lang w:val="en-GB" w:eastAsia="ja-JP"/>
                <w14:ligatures w14:val="none"/>
              </w:rPr>
              <w:t>S</w:t>
            </w:r>
            <w:r w:rsidR="00FC37C8">
              <w:rPr>
                <w:rFonts w:eastAsia="MS Gothic"/>
                <w:sz w:val="20"/>
                <w:szCs w:val="20"/>
                <w:lang w:val="en-GB"/>
                <w14:ligatures w14:val="none"/>
              </w:rPr>
              <w:t xml:space="preserve">ituational </w:t>
            </w:r>
            <w:r w:rsidR="000A6F42">
              <w:rPr>
                <w:rFonts w:eastAsia="MS Gothic" w:hint="eastAsia"/>
                <w:sz w:val="20"/>
                <w:szCs w:val="20"/>
                <w:lang w:val="en-GB" w:eastAsia="ja-JP"/>
                <w14:ligatures w14:val="none"/>
              </w:rPr>
              <w:t>S</w:t>
            </w:r>
            <w:r w:rsidR="00FC37C8">
              <w:rPr>
                <w:rFonts w:eastAsia="MS Gothic"/>
                <w:sz w:val="20"/>
                <w:szCs w:val="20"/>
                <w:lang w:val="en-GB"/>
                <w14:ligatures w14:val="none"/>
              </w:rPr>
              <w:t>cope</w:t>
            </w:r>
          </w:p>
          <w:p w14:paraId="09876C1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F68635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D31252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16AF5E6" w14:textId="687570E8" w:rsidR="00413959" w:rsidRPr="00272F02" w:rsidRDefault="0022735C"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Yes, </w:t>
            </w:r>
            <w:r w:rsidR="006A48FC" w:rsidRPr="00272F02">
              <w:rPr>
                <w:rFonts w:eastAsia="MS Gothic"/>
                <w:sz w:val="20"/>
                <w:szCs w:val="20"/>
                <w:lang w:val="en-GB" w:eastAsia="ja-JP"/>
                <w14:ligatures w14:val="none"/>
              </w:rPr>
              <w:t>r</w:t>
            </w:r>
            <w:r w:rsidR="006A48FC" w:rsidRPr="00272F02">
              <w:rPr>
                <w:rFonts w:eastAsia="MS Gothic"/>
                <w:sz w:val="20"/>
                <w:szCs w:val="20"/>
                <w:lang w:val="en-GB"/>
                <w14:ligatures w14:val="none"/>
              </w:rPr>
              <w:t xml:space="preserve">epeatable </w:t>
            </w:r>
            <w:r w:rsidR="00413959" w:rsidRPr="00272F02">
              <w:rPr>
                <w:rFonts w:eastAsia="MS Gothic"/>
                <w:sz w:val="20"/>
                <w:szCs w:val="20"/>
                <w:lang w:val="en-GB"/>
                <w14:ligatures w14:val="none"/>
              </w:rPr>
              <w:t xml:space="preserve">for each </w:t>
            </w:r>
            <w:r w:rsidR="00833022" w:rsidRPr="00272F02">
              <w:rPr>
                <w:rFonts w:eastAsia="MS Gothic"/>
                <w:sz w:val="20"/>
                <w:szCs w:val="20"/>
                <w:lang w:val="en-GB" w:eastAsia="ja-JP"/>
                <w14:ligatures w14:val="none"/>
              </w:rPr>
              <w:t>e</w:t>
            </w:r>
            <w:r w:rsidR="00833022" w:rsidRPr="00272F02">
              <w:rPr>
                <w:rFonts w:eastAsia="MS Gothic"/>
                <w:sz w:val="20"/>
                <w:szCs w:val="20"/>
                <w:lang w:val="en-GB"/>
                <w14:ligatures w14:val="none"/>
              </w:rPr>
              <w:t xml:space="preserve">vent </w:t>
            </w:r>
            <w:r w:rsidR="00833022" w:rsidRPr="00272F02">
              <w:rPr>
                <w:rFonts w:eastAsia="MS Gothic"/>
                <w:sz w:val="20"/>
                <w:szCs w:val="20"/>
                <w:lang w:val="en-GB" w:eastAsia="ja-JP"/>
                <w14:ligatures w14:val="none"/>
              </w:rPr>
              <w:t>t</w:t>
            </w:r>
            <w:r w:rsidR="00833022" w:rsidRPr="00272F02">
              <w:rPr>
                <w:rFonts w:eastAsia="MS Gothic"/>
                <w:sz w:val="20"/>
                <w:szCs w:val="20"/>
                <w:lang w:val="en-GB"/>
                <w14:ligatures w14:val="none"/>
              </w:rPr>
              <w:t>ype</w:t>
            </w:r>
            <w:r w:rsidR="00FC37C8">
              <w:rPr>
                <w:rFonts w:eastAsia="MS Gothic"/>
                <w:sz w:val="20"/>
                <w:szCs w:val="20"/>
                <w:lang w:val="en-GB"/>
                <w14:ligatures w14:val="none"/>
              </w:rPr>
              <w:t xml:space="preserve"> </w:t>
            </w:r>
            <w:r w:rsidR="0070347D">
              <w:rPr>
                <w:rFonts w:eastAsia="MS Gothic"/>
                <w:sz w:val="20"/>
                <w:szCs w:val="20"/>
                <w:lang w:val="en-GB"/>
                <w14:ligatures w14:val="none"/>
              </w:rPr>
              <w:t>and</w:t>
            </w:r>
            <w:r w:rsidR="00FC37C8">
              <w:rPr>
                <w:rFonts w:eastAsia="MS Gothic"/>
                <w:sz w:val="20"/>
                <w:szCs w:val="20"/>
                <w:lang w:val="en-GB"/>
                <w14:ligatures w14:val="none"/>
              </w:rPr>
              <w:t xml:space="preserve"> si</w:t>
            </w:r>
            <w:r w:rsidR="00E17027">
              <w:rPr>
                <w:rFonts w:eastAsia="MS Gothic"/>
                <w:sz w:val="20"/>
                <w:szCs w:val="20"/>
                <w:lang w:val="en-GB"/>
                <w14:ligatures w14:val="none"/>
              </w:rPr>
              <w:t>tuational scope</w:t>
            </w:r>
          </w:p>
        </w:tc>
      </w:tr>
    </w:tbl>
    <w:p w14:paraId="42338D66" w14:textId="77777777" w:rsidR="00413959" w:rsidRPr="00272F02" w:rsidRDefault="00413959" w:rsidP="00413959">
      <w:pPr>
        <w:rPr>
          <w:rFonts w:eastAsiaTheme="minorEastAsia"/>
          <w:sz w:val="20"/>
          <w:szCs w:val="20"/>
          <w:lang w:eastAsia="ja-JP"/>
          <w14:ligatures w14:val="none"/>
        </w:rPr>
      </w:pPr>
    </w:p>
    <w:p w14:paraId="4EC4578C" w14:textId="7971EDD1" w:rsidR="00413959" w:rsidRPr="00272F02" w:rsidRDefault="00413959" w:rsidP="00910BB6">
      <w:pPr>
        <w:pStyle w:val="Heading3"/>
        <w:rPr>
          <w:rFonts w:cs="Times New Roman"/>
        </w:rPr>
      </w:pPr>
      <w:r w:rsidRPr="00272F02">
        <w:rPr>
          <w:rFonts w:cs="Times New Roman"/>
        </w:rPr>
        <w:t>Timing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564BAC4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2BFC70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242C35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9.2.1 Timing</w:t>
            </w:r>
          </w:p>
        </w:tc>
      </w:tr>
      <w:tr w:rsidR="00DB50C7" w:rsidRPr="00272F02" w14:paraId="09CCA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01C0B7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EEF9FA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29F76B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C13B39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ADE062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60F6072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A991A7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997A4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3776EEC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7E71D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2E2F251"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6708343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2607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2AB25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CC5ED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C79A1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470219A" w14:textId="6FF7C175"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545807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02EAE4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9E159F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9.2.1</w:t>
            </w:r>
          </w:p>
        </w:tc>
      </w:tr>
      <w:tr w:rsidR="00DB50C7" w:rsidRPr="00272F02" w14:paraId="4C651B5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5F563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27B39C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Timing</w:t>
            </w:r>
          </w:p>
        </w:tc>
      </w:tr>
      <w:tr w:rsidR="00DB50C7" w:rsidRPr="00272F02" w14:paraId="31E68CB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D645A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03AE3E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E44B16F" w14:textId="77E1FE2D"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2AACA6E2" w:rsidRPr="00272F02">
              <w:rPr>
                <w:rFonts w:eastAsia="MS Gothic"/>
                <w:sz w:val="20"/>
                <w:szCs w:val="20"/>
                <w:lang w:val="en-GB"/>
                <w14:ligatures w14:val="none"/>
              </w:rPr>
              <w:t>9.2 Timing and Procedures for Collection and Reporting</w:t>
            </w:r>
            <w:r w:rsidR="2AACA6E2" w:rsidRPr="00272F02">
              <w:rPr>
                <w:rFonts w:eastAsia="MS Gothic"/>
                <w:sz w:val="20"/>
                <w:szCs w:val="20"/>
                <w:lang w:val="en-GB" w:eastAsia="ja-JP"/>
                <w14:ligatures w14:val="none"/>
              </w:rPr>
              <w:t>,</w:t>
            </w:r>
            <w:r w:rsidR="2AACA6E2"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6D442C">
              <w:rPr>
                <w:rFonts w:eastAsia="MS Gothic"/>
                <w:sz w:val="20"/>
                <w:szCs w:val="20"/>
                <w:lang w:val="en-GB"/>
                <w14:ligatures w14:val="none"/>
              </w:rPr>
              <w:t xml:space="preserve">, </w:t>
            </w:r>
            <w:r w:rsidR="006D442C" w:rsidRPr="00505BBB">
              <w:rPr>
                <w:rFonts w:eastAsia="MS Gothic"/>
                <w:sz w:val="20"/>
                <w:szCs w:val="20"/>
                <w:lang w:val="en-GB"/>
                <w14:ligatures w14:val="none"/>
              </w:rPr>
              <w:t>AND SPECIAL SAFETY SITUATIONS</w:t>
            </w:r>
            <w:r w:rsidR="18A6594A" w:rsidRPr="00272F02">
              <w:rPr>
                <w:rFonts w:eastAsia="MS Gothic"/>
                <w:sz w:val="20"/>
                <w:szCs w:val="20"/>
                <w:lang w:val="en-GB"/>
                <w14:ligatures w14:val="none"/>
              </w:rPr>
              <w:t xml:space="preserve"> and Table of Contents </w:t>
            </w:r>
          </w:p>
          <w:p w14:paraId="5C57DDD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220190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B071B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007464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46D6927"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7A2FAD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67D2D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E0F40A5" w14:textId="09EFF15A"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5E4E33" w:rsidRPr="005E4E33">
              <w:rPr>
                <w:rFonts w:eastAsia="MS Gothic"/>
                <w:sz w:val="20"/>
                <w:szCs w:val="20"/>
                <w:lang w:val="en-GB"/>
                <w14:ligatures w14:val="none"/>
              </w:rPr>
              <w:t xml:space="preserve">Event Collection and Reporting </w:t>
            </w:r>
            <w:r w:rsidRPr="00272F02">
              <w:rPr>
                <w:rFonts w:eastAsia="MS Gothic"/>
                <w:sz w:val="20"/>
                <w:szCs w:val="20"/>
                <w:lang w:val="en-GB"/>
                <w14:ligatures w14:val="none"/>
              </w:rPr>
              <w:t>Timing&gt;</w:t>
            </w:r>
          </w:p>
        </w:tc>
      </w:tr>
      <w:tr w:rsidR="00DB50C7" w:rsidRPr="00272F02" w14:paraId="7260D71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2734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EAD88A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A2547E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289EC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609AF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5C1F5A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432FE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8AB8675" w14:textId="77E56527" w:rsidR="00837062"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4728B175" w14:textId="3666821A" w:rsidR="00413959"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7218A013" w14:textId="184B3C14" w:rsidR="00413959" w:rsidRPr="00272F02" w:rsidRDefault="3C7C9E20" w:rsidP="00413959">
            <w:pPr>
              <w:keepLines/>
              <w:spacing w:line="240" w:lineRule="exact"/>
              <w:rPr>
                <w:rFonts w:eastAsia="MS Gothic"/>
                <w:sz w:val="20"/>
                <w:szCs w:val="20"/>
                <w:lang w:val="en-GB" w:eastAsia="ja-JP"/>
                <w14:ligatures w14:val="none"/>
              </w:rPr>
            </w:pPr>
            <w:r w:rsidRPr="00272F02">
              <w:rPr>
                <w:rFonts w:eastAsia="MS Gothic"/>
                <w:sz w:val="20"/>
                <w:szCs w:val="20"/>
                <w:lang w:val="en-GB"/>
              </w:rPr>
              <w:t>A description of the timing window between trial related events and their reporting to the sponsor or designee.</w:t>
            </w:r>
          </w:p>
        </w:tc>
      </w:tr>
      <w:tr w:rsidR="00DB50C7" w:rsidRPr="00272F02" w14:paraId="447A38A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FA188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18AEAF9" w14:textId="77777777"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timing for collection and reporting, including:</w:t>
            </w:r>
          </w:p>
          <w:p w14:paraId="596531B1" w14:textId="4FFA2BCF" w:rsidR="00413959" w:rsidRPr="00272F02" w:rsidRDefault="00B9768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s</w:t>
            </w:r>
            <w:r w:rsidR="00413959" w:rsidRPr="00272F02">
              <w:rPr>
                <w:rFonts w:eastAsiaTheme="minorEastAsia"/>
                <w:sz w:val="20"/>
                <w:szCs w:val="20"/>
                <w:lang w:eastAsia="ja-JP"/>
                <w14:ligatures w14:val="none"/>
              </w:rPr>
              <w:t>tart and end dates for collection and reporting</w:t>
            </w:r>
          </w:p>
          <w:p w14:paraId="06E36EBB" w14:textId="1256B3DF" w:rsidR="00B97689" w:rsidRPr="00272F02" w:rsidRDefault="00B9768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f</w:t>
            </w:r>
            <w:r w:rsidR="00413959" w:rsidRPr="00272F02">
              <w:rPr>
                <w:rFonts w:eastAsiaTheme="minorEastAsia"/>
                <w:sz w:val="20"/>
                <w:szCs w:val="20"/>
                <w:lang w:eastAsia="ja-JP"/>
                <w14:ligatures w14:val="none"/>
              </w:rPr>
              <w:t>requency of collection</w:t>
            </w:r>
            <w:r w:rsidRPr="00272F02">
              <w:rPr>
                <w:rFonts w:eastAsiaTheme="minorEastAsia"/>
                <w:sz w:val="20"/>
                <w:szCs w:val="20"/>
                <w:lang w:eastAsia="ja-JP"/>
                <w14:ligatures w14:val="none"/>
              </w:rPr>
              <w:t xml:space="preserve"> and reporting</w:t>
            </w:r>
          </w:p>
          <w:p w14:paraId="1A3027F9" w14:textId="7DD67C00" w:rsidR="008D49F7" w:rsidRPr="002B11AA" w:rsidRDefault="00413959" w:rsidP="000A6F42">
            <w:pPr>
              <w:numPr>
                <w:ilvl w:val="0"/>
                <w:numId w:val="45"/>
              </w:numPr>
              <w:spacing w:line="300" w:lineRule="atLeast"/>
              <w:rPr>
                <w:rFonts w:eastAsiaTheme="minorEastAsia"/>
                <w:sz w:val="20"/>
                <w:szCs w:val="20"/>
                <w:lang w:eastAsia="ja-JP"/>
                <w14:ligatures w14:val="none"/>
              </w:rPr>
            </w:pPr>
            <w:r w:rsidRPr="000A6F42">
              <w:rPr>
                <w:rFonts w:eastAsiaTheme="minorEastAsia"/>
                <w:sz w:val="20"/>
                <w:szCs w:val="20"/>
                <w:lang w:eastAsia="ja-JP"/>
                <w14:ligatures w14:val="none"/>
              </w:rPr>
              <w:t>cross</w:t>
            </w:r>
            <w:r w:rsidR="00B97689" w:rsidRPr="000A6F42">
              <w:rPr>
                <w:rFonts w:eastAsiaTheme="minorEastAsia"/>
                <w:sz w:val="20"/>
                <w:szCs w:val="20"/>
                <w:lang w:eastAsia="ja-JP"/>
                <w14:ligatures w14:val="none"/>
              </w:rPr>
              <w:t xml:space="preserve"> </w:t>
            </w:r>
            <w:r w:rsidRPr="000A6F42">
              <w:rPr>
                <w:rFonts w:eastAsiaTheme="minorEastAsia"/>
                <w:sz w:val="20"/>
                <w:szCs w:val="20"/>
                <w:lang w:eastAsia="ja-JP"/>
                <w14:ligatures w14:val="none"/>
              </w:rPr>
              <w:t>reference to the Schedule of Assessments as appropriate</w:t>
            </w:r>
          </w:p>
        </w:tc>
      </w:tr>
      <w:tr w:rsidR="00DB50C7" w:rsidRPr="00272F02" w14:paraId="30F898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FDD07B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7C9F4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52535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0426F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656A5D8" w14:textId="4393A9D2"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E9482F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80386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501513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9.2.1</w:t>
            </w:r>
          </w:p>
        </w:tc>
      </w:tr>
      <w:tr w:rsidR="00DB50C7" w:rsidRPr="00272F02" w14:paraId="7B30D9F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2721AF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E818DF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Text </w:t>
            </w:r>
          </w:p>
        </w:tc>
      </w:tr>
      <w:tr w:rsidR="00DB50C7" w:rsidRPr="00272F02" w14:paraId="2AA844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27766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0F74AB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19FAA993" w14:textId="45C08F13"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9.2.1 Timing</w:t>
            </w:r>
          </w:p>
          <w:p w14:paraId="40482460" w14:textId="77777777" w:rsidR="00413959" w:rsidRPr="00272F02" w:rsidRDefault="4A535AE6" w:rsidP="1EE6A692">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CNEW</w:t>
            </w:r>
          </w:p>
        </w:tc>
      </w:tr>
      <w:tr w:rsidR="00DB50C7" w:rsidRPr="00272F02" w14:paraId="325C568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5E82F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8D36F2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92EC24F" w14:textId="77777777" w:rsidR="00837062" w:rsidRPr="00272F02" w:rsidRDefault="00837062" w:rsidP="00413959">
      <w:pPr>
        <w:rPr>
          <w:sz w:val="20"/>
          <w:szCs w:val="20"/>
          <w:lang w:val="en-GB"/>
          <w14:ligatures w14:val="none"/>
        </w:rPr>
      </w:pPr>
    </w:p>
    <w:p w14:paraId="24ED8ACD" w14:textId="77BC4E4F" w:rsidR="00413959" w:rsidRPr="00272F02" w:rsidRDefault="00971DDE" w:rsidP="00910BB6">
      <w:pPr>
        <w:pStyle w:val="Heading3"/>
        <w:rPr>
          <w:rFonts w:cs="Times New Roman"/>
          <w:b w:val="0"/>
          <w:bCs w:val="0"/>
        </w:rPr>
      </w:pPr>
      <w:r w:rsidRPr="00272F02">
        <w:rPr>
          <w:rFonts w:cs="Times New Roman"/>
        </w:rPr>
        <w:t>Collection Procedures</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26F2C83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F28EE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61D34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 Collection Procedures</w:t>
            </w:r>
          </w:p>
        </w:tc>
      </w:tr>
      <w:tr w:rsidR="00DB50C7" w:rsidRPr="00272F02" w14:paraId="748338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F8EBF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A81E6E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8937D5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92516F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EF977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6AB405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D3D224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1D5951F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11DC599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2CFEC8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DB19CE2" w14:textId="61DDAA12" w:rsidR="00413959" w:rsidRPr="00FF3C43" w:rsidRDefault="001961D9" w:rsidP="1EE6A692">
            <w:pPr>
              <w:keepLines/>
              <w:spacing w:line="240" w:lineRule="exact"/>
              <w:rPr>
                <w:rFonts w:eastAsia="MS Gothic"/>
                <w:sz w:val="20"/>
                <w:szCs w:val="20"/>
                <w14:ligatures w14:val="none"/>
              </w:rPr>
            </w:pPr>
            <w:commentRangeStart w:id="487"/>
            <w:r w:rsidRPr="00FF3C43">
              <w:rPr>
                <w:rFonts w:eastAsia="MS Gothic"/>
                <w:sz w:val="20"/>
                <w:szCs w:val="20"/>
                <w14:ligatures w14:val="none"/>
              </w:rPr>
              <w:t>Specify</w:t>
            </w:r>
            <w:commentRangeEnd w:id="487"/>
            <w:r>
              <w:rPr>
                <w:rStyle w:val="CommentReference"/>
              </w:rPr>
              <w:commentReference w:id="487"/>
            </w:r>
            <w:r w:rsidRPr="00FF3C43">
              <w:rPr>
                <w:rFonts w:eastAsia="MS Gothic"/>
                <w:sz w:val="20"/>
                <w:szCs w:val="20"/>
                <w14:ligatures w14:val="none"/>
              </w:rPr>
              <w:t xml:space="preserve"> procedures for collection and recording of AEs, SAEs, product complaints (including medical device product complaints if applicable) and pregnancy and postpartum information in the sections below.</w:t>
            </w:r>
          </w:p>
        </w:tc>
      </w:tr>
      <w:tr w:rsidR="00DB50C7" w:rsidRPr="00272F02" w14:paraId="420F3B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D66381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581DD2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A92057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63C48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7776607" w14:textId="65D18117"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 xml:space="preserve">One to </w:t>
            </w:r>
            <w:r w:rsidR="001E2F35" w:rsidRPr="00272F02">
              <w:rPr>
                <w:rFonts w:eastAsia="MS Gothic"/>
                <w:sz w:val="20"/>
                <w:szCs w:val="20"/>
                <w:lang w:val="en-GB" w:eastAsia="ja-JP"/>
                <w14:ligatures w14:val="none"/>
              </w:rPr>
              <w:t>o</w:t>
            </w:r>
            <w:r w:rsidR="0085466C" w:rsidRPr="00272F02">
              <w:rPr>
                <w:rFonts w:eastAsia="MS Gothic"/>
                <w:sz w:val="20"/>
                <w:szCs w:val="20"/>
                <w:lang w:val="en-GB" w:eastAsia="ja-JP"/>
                <w14:ligatures w14:val="none"/>
              </w:rPr>
              <w:t>ne</w:t>
            </w:r>
          </w:p>
        </w:tc>
      </w:tr>
      <w:tr w:rsidR="00DB50C7" w:rsidRPr="00272F02" w14:paraId="56B0FFD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EE887C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E16E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0B54F93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2F0B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BE92C4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Collection Procedures</w:t>
            </w:r>
          </w:p>
        </w:tc>
      </w:tr>
      <w:tr w:rsidR="00DB50C7" w:rsidRPr="00272F02" w14:paraId="52469DA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EA514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93D12D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5709B513" w14:textId="14EA1053"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 xml:space="preserve">9.2 Timing and Procedures for Collection and </w:t>
            </w:r>
            <w:r w:rsidR="17FE7417" w:rsidRPr="00272F02">
              <w:rPr>
                <w:rFonts w:eastAsia="MS Gothic"/>
                <w:sz w:val="20"/>
                <w:szCs w:val="20"/>
                <w:lang w:val="en-GB" w:eastAsia="ja-JP"/>
                <w14:ligatures w14:val="none"/>
              </w:rPr>
              <w:t>R</w:t>
            </w:r>
            <w:r w:rsidR="17FE7417" w:rsidRPr="00272F02">
              <w:rPr>
                <w:rFonts w:eastAsia="MS Gothic"/>
                <w:sz w:val="20"/>
                <w:szCs w:val="20"/>
                <w:lang w:val="en-GB"/>
                <w14:ligatures w14:val="none"/>
              </w:rPr>
              <w:t>eporting</w:t>
            </w:r>
            <w:r w:rsidR="17FE7417" w:rsidRPr="00272F02">
              <w:rPr>
                <w:rFonts w:eastAsia="MS Gothic"/>
                <w:sz w:val="20"/>
                <w:szCs w:val="20"/>
                <w:lang w:val="en-GB" w:eastAsia="ja-JP"/>
                <w14:ligatures w14:val="none"/>
              </w:rPr>
              <w:t>,</w:t>
            </w:r>
            <w:r w:rsidR="17FE7417"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00E07673">
              <w:rPr>
                <w:rFonts w:eastAsia="MS Gothic"/>
                <w:sz w:val="20"/>
                <w:szCs w:val="20"/>
                <w:lang w:val="en-GB"/>
                <w14:ligatures w14:val="none"/>
              </w:rPr>
              <w:t xml:space="preserve"> </w:t>
            </w:r>
            <w:r w:rsidR="385B62FD" w:rsidRPr="00272F02">
              <w:rPr>
                <w:rFonts w:eastAsia="MS Gothic"/>
                <w:sz w:val="20"/>
                <w:szCs w:val="20"/>
                <w:lang w:val="en-GB"/>
                <w14:ligatures w14:val="none"/>
              </w:rPr>
              <w:t>and Table of Contents</w:t>
            </w:r>
          </w:p>
          <w:p w14:paraId="2A747F5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4E1AA5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A1AD01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1AE7DB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8342B95" w14:textId="77777777" w:rsidR="00DA79AD" w:rsidRDefault="00DA79AD"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A79AD" w:rsidRPr="00272F02" w14:paraId="2105F973"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7A8C081"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EDCE09"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Identification</w:t>
            </w:r>
          </w:p>
        </w:tc>
      </w:tr>
      <w:tr w:rsidR="00DA79AD" w:rsidRPr="00272F02" w14:paraId="532FCEC5"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3F83DF"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8B2ECB7"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A79AD" w:rsidRPr="00272F02" w14:paraId="5C6BCBC6"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6C1C2E6F" w14:textId="77777777" w:rsidR="00DA79AD" w:rsidRPr="00272F02" w:rsidRDefault="00DA79AD">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02E547C"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A79AD" w:rsidRPr="00272F02" w14:paraId="1587C83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2E7543A5"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B0ED2D"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A79AD" w:rsidRPr="00272F02" w14:paraId="03555FC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517C869"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C7017FF" w14:textId="77777777" w:rsidR="00DA79AD" w:rsidRPr="00272F02" w:rsidRDefault="00DA79AD">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A79AD" w:rsidRPr="00272F02" w14:paraId="6DDCDC5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488D2A"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35C7AB8"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A79AD" w:rsidRPr="00272F02" w14:paraId="68C47D0E"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4CFE5E08"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56A4421"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A79AD" w:rsidRPr="00272F02" w14:paraId="3795C33D"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54FE5E79" w14:textId="77777777" w:rsidR="00DA79AD" w:rsidRPr="00272F02" w:rsidRDefault="00DA79AD">
            <w:pPr>
              <w:rPr>
                <w:rFonts w:eastAsia="MS Gothic"/>
                <w:b/>
                <w:bCs/>
                <w:sz w:val="20"/>
                <w:szCs w:val="20"/>
                <w14:ligatures w14:val="none"/>
              </w:rPr>
            </w:pPr>
            <w:r w:rsidRPr="00272F02">
              <w:rPr>
                <w:rFonts w:eastAsia="MS Gothic"/>
                <w:b/>
                <w:bCs/>
                <w:sz w:val="20"/>
                <w:szCs w:val="20"/>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7B205F"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eastAsia="ja-JP"/>
              </w:rPr>
              <w:t>9.2.2</w:t>
            </w:r>
          </w:p>
        </w:tc>
      </w:tr>
      <w:tr w:rsidR="00DA79AD" w:rsidRPr="00272F02" w14:paraId="1E03FE3C"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076FD620"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7650BB"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Identification</w:t>
            </w:r>
          </w:p>
        </w:tc>
      </w:tr>
      <w:tr w:rsidR="00DA79AD" w:rsidRPr="00272F02" w14:paraId="5EC2C840"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A3D17A5" w14:textId="77777777" w:rsidR="00DA79AD" w:rsidRPr="00272F02" w:rsidRDefault="00DA79A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4C0D23C"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44E1199" w14:textId="7280F07A" w:rsidR="00DA79AD" w:rsidRPr="00272F02" w:rsidRDefault="00DA79A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Pr="00272F02">
              <w:rPr>
                <w:rFonts w:eastAsia="MS Gothic"/>
                <w:sz w:val="20"/>
                <w:szCs w:val="20"/>
                <w:lang w:val="en-GB"/>
              </w:rPr>
              <w:t>9.2.2 Collection Procedures</w:t>
            </w:r>
            <w:r w:rsidRPr="00272F02">
              <w:rPr>
                <w:rFonts w:eastAsia="MS Gothic"/>
                <w:sz w:val="20"/>
                <w:szCs w:val="20"/>
                <w:lang w:val="en-GB"/>
                <w14:ligatures w14:val="none"/>
              </w:rPr>
              <w:t xml:space="preserve">, 9.2 Timing and Procedures for Collection and </w:t>
            </w:r>
            <w:r w:rsidRPr="00272F02">
              <w:rPr>
                <w:rFonts w:eastAsia="MS Gothic"/>
                <w:sz w:val="20"/>
                <w:szCs w:val="20"/>
                <w:lang w:val="en-GB" w:eastAsia="ja-JP"/>
              </w:rPr>
              <w:t>R</w:t>
            </w:r>
            <w:r w:rsidRPr="00272F02">
              <w:rPr>
                <w:rFonts w:eastAsia="MS Gothic"/>
                <w:sz w:val="20"/>
                <w:szCs w:val="20"/>
                <w:lang w:val="en-GB"/>
                <w14:ligatures w14:val="none"/>
              </w:rPr>
              <w:t>eporting</w:t>
            </w:r>
            <w:r w:rsidRPr="00272F02">
              <w:rPr>
                <w:rFonts w:eastAsia="MS Gothic"/>
                <w:sz w:val="20"/>
                <w:szCs w:val="20"/>
                <w:lang w:val="en-GB"/>
              </w:rPr>
              <w:t>,</w:t>
            </w:r>
            <w:r w:rsidRPr="00272F02">
              <w:rPr>
                <w:rFonts w:eastAsia="MS Gothic"/>
                <w:sz w:val="20"/>
                <w:szCs w:val="20"/>
                <w:lang w:val="en-GB"/>
                <w14:ligatures w14:val="none"/>
              </w:rPr>
              <w:t xml:space="preserve"> 9 ADVERSE EVENTS, SERIOUS ADVERSE EVENTS, PRODUCT COMPLAINTS, PREGNANCY AND POSTPARTUM INFORMATION</w:t>
            </w:r>
            <w:r>
              <w:rPr>
                <w:rFonts w:eastAsia="MS Gothic"/>
                <w:sz w:val="20"/>
                <w:szCs w:val="20"/>
                <w:lang w:val="en-GB"/>
                <w14:ligatures w14:val="none"/>
              </w:rPr>
              <w:t xml:space="preserve">, </w:t>
            </w:r>
            <w:r w:rsidRPr="00505BBB">
              <w:rPr>
                <w:rFonts w:eastAsia="MS Gothic"/>
                <w:sz w:val="20"/>
                <w:szCs w:val="20"/>
                <w:lang w:val="en-GB"/>
                <w14:ligatures w14:val="none"/>
              </w:rPr>
              <w:t>AND SPECIAL SAFETY SITUATIONS</w:t>
            </w:r>
            <w:r w:rsidRPr="00272F02">
              <w:rPr>
                <w:rFonts w:eastAsia="MS Gothic"/>
                <w:sz w:val="20"/>
                <w:szCs w:val="20"/>
                <w:lang w:val="en-GB"/>
                <w14:ligatures w14:val="none"/>
              </w:rPr>
              <w:t xml:space="preserve"> and Table of Contents</w:t>
            </w:r>
          </w:p>
          <w:p w14:paraId="22061791"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A79AD" w:rsidRPr="00272F02" w14:paraId="54B2DF0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1893064" w14:textId="77777777" w:rsidR="00DA79AD" w:rsidRPr="00272F02" w:rsidRDefault="00DA79AD">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71250CF" w14:textId="77777777" w:rsidR="00DA79AD" w:rsidRPr="00272F02" w:rsidRDefault="00DA79A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CBD93C8"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4F87EF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FE8F7" w14:textId="77777777" w:rsidR="00413959" w:rsidRPr="00272F02" w:rsidRDefault="00413959" w:rsidP="07707FEB">
            <w:pPr>
              <w:rPr>
                <w:rFonts w:eastAsia="MS Gothic"/>
                <w:b/>
                <w:bCs/>
                <w:sz w:val="20"/>
                <w:szCs w:val="20"/>
                <w:lang w:val="de-DE"/>
                <w14:ligatures w14:val="none"/>
              </w:rPr>
            </w:pPr>
            <w:r w:rsidRPr="00272F02">
              <w:rPr>
                <w:rFonts w:eastAsia="MS Gothic"/>
                <w:b/>
                <w:bCs/>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5094425" w14:textId="438353E0" w:rsidR="00413959" w:rsidRPr="00272F02" w:rsidRDefault="11AEBFB2"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&lt;</w:t>
            </w:r>
            <w:r w:rsidR="00E24E40" w:rsidRPr="00272F02">
              <w:rPr>
                <w:rFonts w:eastAsia="MS Gothic"/>
                <w:sz w:val="20"/>
                <w:szCs w:val="20"/>
                <w:lang w:val="en-GB"/>
                <w14:ligatures w14:val="none"/>
              </w:rPr>
              <w:t>Identification</w:t>
            </w:r>
            <w:r w:rsidRPr="00272F02">
              <w:rPr>
                <w:rFonts w:eastAsia="MS Gothic"/>
                <w:sz w:val="20"/>
                <w:szCs w:val="20"/>
                <w:lang w:val="en-GB"/>
                <w14:ligatures w14:val="none"/>
              </w:rPr>
              <w:t>&gt;</w:t>
            </w:r>
          </w:p>
        </w:tc>
      </w:tr>
      <w:tr w:rsidR="00DB50C7" w:rsidRPr="00272F02" w14:paraId="29CD47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CE979C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F1441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D58A9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426E5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90D56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1C3D62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5E7FA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EF7EB62" w14:textId="605AB325" w:rsidR="00837062" w:rsidRPr="00272F02" w:rsidRDefault="000F6F05"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4914E9E7" w14:textId="5B015FB3" w:rsidR="00413959" w:rsidRPr="00272F02" w:rsidRDefault="00F330A8" w:rsidP="1EE6A692">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425E2BD1" w14:textId="1B3A670D" w:rsidR="00413959" w:rsidRPr="00272F02" w:rsidRDefault="001E2F3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A summary of the identification, recording, assessments of severity and causality, and follow-up of adverse events, serious adverse events, pregnancy and postpartum events, and medical device product complaints.</w:t>
            </w:r>
          </w:p>
        </w:tc>
      </w:tr>
      <w:tr w:rsidR="00DB50C7" w:rsidRPr="00272F02" w14:paraId="11C194C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B7F3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0A44F041" w14:textId="716F212B" w:rsidR="00413959" w:rsidRPr="00272F02" w:rsidRDefault="00413959" w:rsidP="00413959">
            <w:pPr>
              <w:keepLines/>
              <w:spacing w:line="240" w:lineRule="exact"/>
              <w:rPr>
                <w:rFonts w:eastAsia="MS Gothic"/>
                <w:bCs/>
                <w:sz w:val="20"/>
                <w:szCs w:val="20"/>
                <w:lang w:val="en-GB" w:eastAsia="ja-JP"/>
                <w14:ligatures w14:val="none"/>
              </w:rPr>
            </w:pPr>
            <w:r w:rsidRPr="00272F02">
              <w:rPr>
                <w:rFonts w:eastAsia="MS Mincho"/>
                <w:sz w:val="20"/>
                <w:szCs w:val="20"/>
                <w14:ligatures w14:val="none"/>
              </w:rPr>
              <w:t xml:space="preserve">Specify </w:t>
            </w:r>
            <w:commentRangeStart w:id="488"/>
            <w:r w:rsidR="001961D9" w:rsidRPr="001961D9">
              <w:rPr>
                <w:rFonts w:eastAsia="MS Mincho"/>
                <w:sz w:val="20"/>
                <w:szCs w:val="20"/>
                <w14:ligatures w14:val="none"/>
              </w:rPr>
              <w:t>how information will be identified (e.g., spontaneous reporting, solicited questions)</w:t>
            </w:r>
            <w:commentRangeEnd w:id="488"/>
            <w:r w:rsidR="001961D9">
              <w:rPr>
                <w:rStyle w:val="CommentReference"/>
              </w:rPr>
              <w:commentReference w:id="488"/>
            </w:r>
            <w:r w:rsidR="002F7EC7" w:rsidRPr="00272F02">
              <w:rPr>
                <w:rFonts w:eastAsia="MS Mincho"/>
                <w:sz w:val="20"/>
                <w:szCs w:val="20"/>
                <w14:ligatures w14:val="none"/>
              </w:rPr>
              <w:t>.</w:t>
            </w:r>
          </w:p>
        </w:tc>
      </w:tr>
      <w:tr w:rsidR="00DB50C7" w:rsidRPr="00272F02" w14:paraId="31E0F7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A76563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8D72CD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66465A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8F1AF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30A1EA3" w14:textId="07596FF1"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30410D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3FDB5F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73B24E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74C0EE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E067D7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A08200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5283D54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8D754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5D9635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FC4B0B6" w14:textId="71C1F773"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w:t>
            </w:r>
            <w:r w:rsidR="00656867">
              <w:rPr>
                <w:rFonts w:eastAsia="MS Gothic"/>
                <w:sz w:val="20"/>
                <w:szCs w:val="20"/>
                <w:lang w:val="en-GB"/>
                <w14:ligatures w14:val="none"/>
              </w:rPr>
              <w:t xml:space="preserve">Identification and </w:t>
            </w:r>
            <w:r w:rsidRPr="00272F02">
              <w:rPr>
                <w:rFonts w:eastAsia="MS Gothic"/>
                <w:sz w:val="20"/>
                <w:szCs w:val="20"/>
                <w:lang w:val="en-GB"/>
                <w14:ligatures w14:val="none"/>
              </w:rPr>
              <w:t>9.2.2 Collection Procedures</w:t>
            </w:r>
          </w:p>
          <w:p w14:paraId="07BC012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6C0255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69A0EE3"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F39EB3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9AD83A1" w14:textId="77777777" w:rsidR="00413959" w:rsidRPr="00272F02" w:rsidRDefault="00413959" w:rsidP="00413959">
      <w:pPr>
        <w:rPr>
          <w:rFonts w:eastAsiaTheme="minorEastAsia"/>
          <w:sz w:val="20"/>
          <w:szCs w:val="20"/>
          <w:lang w:val="en-GB" w:eastAsia="ja-JP"/>
          <w14:ligatures w14:val="none"/>
        </w:rPr>
      </w:pPr>
    </w:p>
    <w:p w14:paraId="2F86468D" w14:textId="77777777" w:rsidR="00413959" w:rsidRPr="00272F02" w:rsidRDefault="00413959" w:rsidP="00413959">
      <w:pPr>
        <w:rPr>
          <w:sz w:val="20"/>
          <w:szCs w:val="20"/>
          <w:lang w:val="en-GB"/>
          <w14:ligatures w14:val="none"/>
        </w:rPr>
      </w:pPr>
    </w:p>
    <w:p w14:paraId="5CD72C73"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729556F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122B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32D0E9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Severity </w:t>
            </w:r>
          </w:p>
        </w:tc>
      </w:tr>
      <w:tr w:rsidR="00DB50C7" w:rsidRPr="00272F02" w14:paraId="1EC63B1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63771E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81A29E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81EC42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5D6AA5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752A20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52C137A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F56FAC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6E0A25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81AF98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80DD2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FB1190E"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4800644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DE3F99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EB53F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177840B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2149B5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B982960" w14:textId="1A228376"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761FA0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B5845AF" w14:textId="25A73EBB" w:rsidR="00413959" w:rsidRPr="00272F02" w:rsidRDefault="00363F6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04763F2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3DFB0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4C1111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4DB89A0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Severity</w:t>
            </w:r>
          </w:p>
        </w:tc>
      </w:tr>
      <w:tr w:rsidR="00DB50C7" w:rsidRPr="00272F02" w14:paraId="7CFF322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20D0B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FF4ADB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08BA05A7" w14:textId="7B2CFF2E"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17FE7417" w:rsidRPr="00272F02">
              <w:rPr>
                <w:rFonts w:eastAsia="MS Gothic"/>
                <w:sz w:val="20"/>
                <w:szCs w:val="20"/>
                <w:lang w:val="en-GB"/>
                <w14:ligatures w14:val="none"/>
              </w:rPr>
              <w:t xml:space="preserve">9.2.2 Collection Procedures, 9.2 Timing and Procedures for Collection and </w:t>
            </w:r>
            <w:r w:rsidR="17FE7417" w:rsidRPr="00272F02">
              <w:rPr>
                <w:rFonts w:eastAsia="MS Gothic"/>
                <w:sz w:val="20"/>
                <w:szCs w:val="20"/>
                <w:lang w:val="en-GB" w:eastAsia="ja-JP"/>
                <w14:ligatures w14:val="none"/>
              </w:rPr>
              <w:t>R</w:t>
            </w:r>
            <w:r w:rsidR="17FE7417" w:rsidRPr="00272F02">
              <w:rPr>
                <w:rFonts w:eastAsia="MS Gothic"/>
                <w:sz w:val="20"/>
                <w:szCs w:val="20"/>
                <w:lang w:val="en-GB"/>
                <w14:ligatures w14:val="none"/>
              </w:rPr>
              <w:t xml:space="preserve">eporting,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4F21C0C7" w:rsidRPr="00272F02">
              <w:rPr>
                <w:rFonts w:eastAsia="MS Gothic"/>
                <w:sz w:val="20"/>
                <w:szCs w:val="20"/>
                <w:lang w:val="en-GB"/>
                <w14:ligatures w14:val="none"/>
              </w:rPr>
              <w:t xml:space="preserve"> </w:t>
            </w:r>
            <w:r w:rsidR="5B8217A7" w:rsidRPr="00272F02">
              <w:rPr>
                <w:rFonts w:eastAsia="MS Gothic"/>
                <w:sz w:val="20"/>
                <w:szCs w:val="20"/>
                <w:lang w:val="en-GB"/>
                <w14:ligatures w14:val="none"/>
              </w:rPr>
              <w:t>and Table of Contents</w:t>
            </w:r>
          </w:p>
          <w:p w14:paraId="637790E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B6F520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33F781"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15AAFB1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58ABE5D6"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193B22F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9D1B2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27B44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&lt;Severity&gt;</w:t>
            </w:r>
          </w:p>
        </w:tc>
      </w:tr>
      <w:tr w:rsidR="00DB50C7" w:rsidRPr="00272F02" w14:paraId="637BDFB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CB83EA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489B5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1DF67F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429FD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70FBAB1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3CF44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2A4946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88F7ED" w14:textId="30C4AC49" w:rsidR="00837062" w:rsidRPr="00272F02" w:rsidRDefault="00413959"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C</w:t>
            </w:r>
            <w:r w:rsidR="0C0DDDA7" w:rsidRPr="00272F02">
              <w:rPr>
                <w:rFonts w:eastAsia="MS Gothic"/>
                <w:sz w:val="20"/>
                <w:szCs w:val="20"/>
                <w:lang w:val="en-GB"/>
                <w14:ligatures w14:val="none"/>
              </w:rPr>
              <w:t>25676</w:t>
            </w:r>
          </w:p>
          <w:p w14:paraId="640AEC53" w14:textId="5E7F3746" w:rsidR="00F330A8" w:rsidRPr="00272F02" w:rsidRDefault="00F330A8" w:rsidP="07707FEB">
            <w:pPr>
              <w:keepLines/>
              <w:spacing w:line="240" w:lineRule="exact"/>
              <w:rPr>
                <w:rFonts w:eastAsiaTheme="minorEastAsia"/>
                <w:sz w:val="20"/>
                <w:szCs w:val="20"/>
                <w:lang w:val="en-GB" w:eastAsia="ja-JP"/>
              </w:rPr>
            </w:pPr>
            <w:r w:rsidRPr="00272F02">
              <w:rPr>
                <w:rFonts w:eastAsia="MS Gothic"/>
                <w:sz w:val="20"/>
                <w:szCs w:val="20"/>
                <w:lang w:val="en-GB"/>
                <w14:ligatures w14:val="none"/>
              </w:rPr>
              <w:t>For review purpose, see definition of the controlled terminology below</w:t>
            </w:r>
            <w:r w:rsidRPr="00272F02" w:rsidDel="00F330A8">
              <w:rPr>
                <w:rFonts w:eastAsia="MS Gothic"/>
                <w:sz w:val="20"/>
                <w:szCs w:val="20"/>
                <w:lang w:val="en-GB"/>
                <w14:ligatures w14:val="none"/>
              </w:rPr>
              <w:t xml:space="preserve"> </w:t>
            </w:r>
          </w:p>
          <w:p w14:paraId="6C397876" w14:textId="0D392346" w:rsidR="00413959" w:rsidRPr="00272F02" w:rsidRDefault="001AA9C2" w:rsidP="07707FEB">
            <w:pPr>
              <w:keepLines/>
              <w:spacing w:line="240" w:lineRule="exact"/>
              <w:rPr>
                <w:sz w:val="20"/>
                <w:szCs w:val="20"/>
                <w:lang w:val="en-GB"/>
                <w14:ligatures w14:val="none"/>
              </w:rPr>
            </w:pPr>
            <w:r w:rsidRPr="00272F02">
              <w:rPr>
                <w:rFonts w:eastAsia="Arial"/>
                <w:sz w:val="20"/>
                <w:szCs w:val="20"/>
                <w:lang w:val="en-GB"/>
              </w:rPr>
              <w:t>The evaluation of the intensity (severity) of an event.</w:t>
            </w:r>
          </w:p>
        </w:tc>
      </w:tr>
      <w:tr w:rsidR="00DB50C7" w:rsidRPr="00272F02" w14:paraId="4E34C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18D333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0E5AD89D" w14:textId="7F5CB0BB"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the intensity rating categories/scale.</w:t>
            </w:r>
          </w:p>
        </w:tc>
      </w:tr>
      <w:tr w:rsidR="00DB50C7" w:rsidRPr="00272F02" w14:paraId="7400B9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E98A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937BC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208127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DAD61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185362F5" w14:textId="21F4F072"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11F4FF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BA3C2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A33A00" w14:textId="4CB8F84A"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60952F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0AC63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B622E4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3EC43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63FE1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BA9E51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6FC7CCF2" w14:textId="5A09E48D"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w:t>
            </w:r>
            <w:r w:rsidR="00AC5FA6" w:rsidRPr="00272F02">
              <w:rPr>
                <w:rFonts w:eastAsia="MS Gothic"/>
                <w:sz w:val="20"/>
                <w:szCs w:val="20"/>
                <w:lang w:val="en-GB"/>
                <w14:ligatures w14:val="none"/>
              </w:rPr>
              <w:t>Severity</w:t>
            </w:r>
            <w:r w:rsidR="00732F7A">
              <w:rPr>
                <w:rFonts w:eastAsia="MS Gothic"/>
                <w:sz w:val="20"/>
                <w:szCs w:val="20"/>
                <w:lang w:val="en-GB"/>
                <w14:ligatures w14:val="none"/>
              </w:rPr>
              <w:t xml:space="preserve"> and </w:t>
            </w:r>
            <w:r w:rsidR="00732F7A" w:rsidRPr="00272F02">
              <w:rPr>
                <w:rFonts w:eastAsia="MS Gothic"/>
                <w:sz w:val="20"/>
                <w:szCs w:val="20"/>
                <w:lang w:val="en-GB"/>
                <w14:ligatures w14:val="none"/>
              </w:rPr>
              <w:t>9.2.2 Collection Procedures</w:t>
            </w:r>
          </w:p>
          <w:p w14:paraId="5F0E5553" w14:textId="5A149010" w:rsidR="00413959" w:rsidRPr="00272F02" w:rsidRDefault="00413959"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C</w:t>
            </w:r>
            <w:r w:rsidR="4B6AC6D3" w:rsidRPr="00272F02">
              <w:rPr>
                <w:rFonts w:eastAsia="MS Gothic"/>
                <w:sz w:val="20"/>
                <w:szCs w:val="20"/>
                <w:lang w:val="en-GB"/>
                <w14:ligatures w14:val="none"/>
              </w:rPr>
              <w:t>25676</w:t>
            </w:r>
          </w:p>
        </w:tc>
      </w:tr>
      <w:tr w:rsidR="00DB50C7" w:rsidRPr="00272F02" w14:paraId="2F50044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D7A0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09FD8E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BC02D9F"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7A6AF1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6A2F7D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50ACD1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Causality</w:t>
            </w:r>
          </w:p>
        </w:tc>
      </w:tr>
      <w:tr w:rsidR="00DB50C7" w:rsidRPr="00272F02" w14:paraId="1B1F8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3B8F4A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98EECC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41E2C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46F389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9DBE64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20D62F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A4BE7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F2CB2D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AFDD97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E2BD8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8CA760"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375B33B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78D01B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787FF5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92275D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DC23F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85B7EF6" w14:textId="756E22B8"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212361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107899" w14:textId="60F624EE" w:rsidR="00413959" w:rsidRPr="00272F02" w:rsidRDefault="00413959" w:rsidP="00413959">
            <w:pPr>
              <w:rPr>
                <w:rFonts w:eastAsia="MS Gothic"/>
                <w:b/>
                <w:sz w:val="20"/>
                <w:szCs w:val="20"/>
                <w14:ligatures w14:val="none"/>
              </w:rPr>
            </w:pPr>
            <w:r w:rsidRPr="00272F02">
              <w:rPr>
                <w:rFonts w:eastAsia="MS Gothic"/>
                <w:b/>
                <w:sz w:val="20"/>
                <w:szCs w:val="20"/>
                <w14:ligatures w14:val="none"/>
              </w:rPr>
              <w:t>R</w:t>
            </w:r>
            <w:r w:rsidR="00EF1EEA" w:rsidRPr="00272F02">
              <w:rPr>
                <w:rFonts w:eastAsia="MS Gothic"/>
                <w:b/>
                <w:sz w:val="20"/>
                <w:szCs w:val="20"/>
                <w14:ligatures w14:val="none"/>
              </w:rPr>
              <w:t>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4EF733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5D10971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6A67F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22EDF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Causality</w:t>
            </w:r>
          </w:p>
        </w:tc>
      </w:tr>
      <w:tr w:rsidR="00DB50C7" w:rsidRPr="00272F02" w14:paraId="2F1643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0803BB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27EF14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AFC2EC7" w14:textId="4F585652"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 xml:space="preserve">9.2.2 Collection Procedures, 9.2 Timing and Procedures for Collection and </w:t>
            </w:r>
            <w:r w:rsidR="7C615378" w:rsidRPr="00272F02">
              <w:rPr>
                <w:rFonts w:eastAsia="MS Gothic"/>
                <w:sz w:val="20"/>
                <w:szCs w:val="20"/>
                <w:lang w:val="en-GB" w:eastAsia="ja-JP"/>
                <w14:ligatures w14:val="none"/>
              </w:rPr>
              <w:t>R</w:t>
            </w:r>
            <w:r w:rsidR="7C615378" w:rsidRPr="00272F02">
              <w:rPr>
                <w:rFonts w:eastAsia="MS Gothic"/>
                <w:sz w:val="20"/>
                <w:szCs w:val="20"/>
                <w:lang w:val="en-GB"/>
                <w14:ligatures w14:val="none"/>
              </w:rPr>
              <w:t xml:space="preserve">eporting,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2B8E88CE" w:rsidRPr="00272F02">
              <w:rPr>
                <w:rFonts w:eastAsia="MS Gothic"/>
                <w:sz w:val="20"/>
                <w:szCs w:val="20"/>
                <w:lang w:val="en-GB"/>
                <w14:ligatures w14:val="none"/>
              </w:rPr>
              <w:t xml:space="preserve"> and Table of Contents</w:t>
            </w:r>
          </w:p>
          <w:p w14:paraId="479B624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D2CC93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32875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17F56A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38EBDDF"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11F4C7F9"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4617120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E1BF78D" w14:textId="1EC2642B"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&lt;Causality&gt;</w:t>
            </w:r>
          </w:p>
        </w:tc>
      </w:tr>
      <w:tr w:rsidR="00DB50C7" w:rsidRPr="00272F02" w14:paraId="1E2CFE4F"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76A856B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313EB0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6BA5AF2"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3F24D31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2C33AF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0CC462F4"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063FAC6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2A6D33" w14:textId="22476736" w:rsidR="00837062" w:rsidRPr="00272F02" w:rsidRDefault="00413959"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C</w:t>
            </w:r>
            <w:r w:rsidR="6BA50208" w:rsidRPr="00272F02">
              <w:rPr>
                <w:rFonts w:eastAsia="MS Gothic"/>
                <w:sz w:val="20"/>
                <w:szCs w:val="20"/>
                <w:lang w:val="en-GB"/>
                <w14:ligatures w14:val="none"/>
              </w:rPr>
              <w:t>82552</w:t>
            </w:r>
          </w:p>
          <w:p w14:paraId="6DAC30B1" w14:textId="4008A4DB" w:rsidR="00837062" w:rsidRPr="00272F02" w:rsidRDefault="00F330A8"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40801578" w14:textId="5C019737" w:rsidR="00413959" w:rsidRPr="00272F02" w:rsidRDefault="1D37CCAA" w:rsidP="07707FEB">
            <w:pPr>
              <w:keepLines/>
              <w:spacing w:line="240" w:lineRule="exact"/>
              <w:rPr>
                <w:sz w:val="20"/>
                <w:szCs w:val="20"/>
                <w:lang w:val="en-GB"/>
                <w14:ligatures w14:val="none"/>
              </w:rPr>
            </w:pPr>
            <w:r w:rsidRPr="00272F02">
              <w:rPr>
                <w:rFonts w:eastAsia="Arial"/>
                <w:sz w:val="20"/>
                <w:szCs w:val="20"/>
                <w:lang w:val="en-GB"/>
              </w:rPr>
              <w:t>The evaluation of the degree of causality (attributability) between a trial intervention and an event.</w:t>
            </w:r>
          </w:p>
        </w:tc>
      </w:tr>
      <w:tr w:rsidR="00DB50C7" w:rsidRPr="00272F02" w14:paraId="05D4A0EE"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6514F39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FD2F173" w14:textId="77777777" w:rsidR="00413959" w:rsidRPr="00272F02" w:rsidRDefault="00413959"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w:t>
            </w:r>
          </w:p>
          <w:p w14:paraId="0A85CF0D" w14:textId="0AF4709E" w:rsidR="00413959" w:rsidRPr="00272F02" w:rsidRDefault="00413959" w:rsidP="001E2F35">
            <w:pPr>
              <w:keepLines/>
              <w:numPr>
                <w:ilvl w:val="0"/>
                <w:numId w:val="47"/>
              </w:numPr>
              <w:spacing w:line="240" w:lineRule="exact"/>
              <w:rPr>
                <w:rFonts w:eastAsia="MS Gothic"/>
                <w:sz w:val="20"/>
                <w:szCs w:val="20"/>
                <w:lang w:val="en-GB"/>
                <w14:ligatures w14:val="none"/>
              </w:rPr>
            </w:pPr>
            <w:r w:rsidRPr="00272F02">
              <w:rPr>
                <w:rFonts w:eastAsia="MS Gothic"/>
                <w:sz w:val="20"/>
                <w:szCs w:val="20"/>
                <w:lang w:val="en-GB"/>
                <w14:ligatures w14:val="none"/>
              </w:rPr>
              <w:t>the causality categories/</w:t>
            </w:r>
            <w:r w:rsidR="002D3425" w:rsidRPr="00272F02">
              <w:rPr>
                <w:rFonts w:eastAsia="MS Gothic"/>
                <w:sz w:val="20"/>
                <w:szCs w:val="20"/>
                <w:lang w:val="en-GB"/>
                <w14:ligatures w14:val="none"/>
              </w:rPr>
              <w:t>scale</w:t>
            </w:r>
          </w:p>
          <w:p w14:paraId="1CCD2A18" w14:textId="5E91154B" w:rsidR="00413959" w:rsidRPr="00272F02" w:rsidRDefault="00413959" w:rsidP="00444021">
            <w:pPr>
              <w:keepLines/>
              <w:numPr>
                <w:ilvl w:val="0"/>
                <w:numId w:val="47"/>
              </w:numPr>
              <w:spacing w:line="240" w:lineRule="exact"/>
              <w:rPr>
                <w:rFonts w:eastAsia="MS Gothic"/>
                <w:sz w:val="20"/>
                <w:szCs w:val="20"/>
                <w:lang w:val="en-GB" w:eastAsia="ja-JP"/>
                <w14:ligatures w14:val="none"/>
              </w:rPr>
            </w:pPr>
            <w:r w:rsidRPr="00272F02">
              <w:rPr>
                <w:rFonts w:eastAsia="MS Gothic"/>
                <w:sz w:val="20"/>
                <w:szCs w:val="20"/>
                <w:lang w:val="en-GB"/>
                <w14:ligatures w14:val="none"/>
              </w:rPr>
              <w:t>procedures for assessing causality</w:t>
            </w:r>
          </w:p>
        </w:tc>
      </w:tr>
      <w:tr w:rsidR="00DB50C7" w:rsidRPr="00272F02" w14:paraId="46276545"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492E858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8C484C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5B5B31BE"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7064D5C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6769A7E7" w14:textId="15D66510"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23A121F2"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5490244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8CCCB54" w14:textId="5CEFE13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72F72C3B"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779FFEE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001DFE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071CD0F"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0F68BDA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041ABE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26D9CA2" w14:textId="15E41B2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w:t>
            </w:r>
            <w:r w:rsidR="00A30923" w:rsidRPr="00272F02">
              <w:rPr>
                <w:rFonts w:eastAsia="MS Gothic"/>
                <w:sz w:val="20"/>
                <w:szCs w:val="20"/>
                <w:lang w:val="en-GB"/>
                <w14:ligatures w14:val="none"/>
              </w:rPr>
              <w:t>Causality</w:t>
            </w:r>
            <w:r w:rsidR="00732F7A">
              <w:rPr>
                <w:rFonts w:eastAsia="MS Gothic"/>
                <w:sz w:val="20"/>
                <w:szCs w:val="20"/>
                <w:lang w:val="en-GB"/>
                <w14:ligatures w14:val="none"/>
              </w:rPr>
              <w:t xml:space="preserve"> and </w:t>
            </w:r>
            <w:r w:rsidR="00732F7A" w:rsidRPr="00272F02">
              <w:rPr>
                <w:rFonts w:eastAsia="MS Gothic"/>
                <w:sz w:val="20"/>
                <w:szCs w:val="20"/>
                <w:lang w:val="en-GB"/>
                <w14:ligatures w14:val="none"/>
              </w:rPr>
              <w:t>9.2.2 Collection Procedures</w:t>
            </w:r>
          </w:p>
          <w:p w14:paraId="321EBE28" w14:textId="69C857A9" w:rsidR="00413959" w:rsidRPr="00272F02" w:rsidRDefault="00413959" w:rsidP="07707FEB">
            <w:pPr>
              <w:keepLines/>
              <w:spacing w:line="240" w:lineRule="exact"/>
              <w:rPr>
                <w:rFonts w:eastAsia="MS Gothic"/>
                <w:sz w:val="20"/>
                <w:szCs w:val="20"/>
                <w:lang w:val="en-GB"/>
                <w14:ligatures w14:val="none"/>
              </w:rPr>
            </w:pPr>
            <w:r w:rsidRPr="00272F02">
              <w:rPr>
                <w:rFonts w:eastAsia="MS Gothic"/>
                <w:b/>
                <w:bCs/>
                <w:sz w:val="20"/>
                <w:szCs w:val="20"/>
                <w14:ligatures w14:val="none"/>
              </w:rPr>
              <w:t>Concept</w:t>
            </w:r>
            <w:r w:rsidRPr="00272F02">
              <w:rPr>
                <w:rFonts w:eastAsia="MS Gothic"/>
                <w:sz w:val="20"/>
                <w:szCs w:val="20"/>
                <w:lang w:val="en-GB"/>
                <w14:ligatures w14:val="none"/>
              </w:rPr>
              <w:t xml:space="preserve">: </w:t>
            </w:r>
            <w:r w:rsidR="3A8B363A" w:rsidRPr="00272F02">
              <w:rPr>
                <w:rFonts w:eastAsia="MS Gothic"/>
                <w:sz w:val="20"/>
                <w:szCs w:val="20"/>
                <w:lang w:val="en-GB"/>
              </w:rPr>
              <w:t>C82552</w:t>
            </w:r>
          </w:p>
        </w:tc>
      </w:tr>
      <w:tr w:rsidR="00DB50C7" w:rsidRPr="00272F02" w14:paraId="70916C9D" w14:textId="77777777" w:rsidTr="345437D0">
        <w:trPr>
          <w:trHeight w:val="144"/>
        </w:trPr>
        <w:tc>
          <w:tcPr>
            <w:tcW w:w="1198" w:type="pct"/>
            <w:tcBorders>
              <w:top w:val="single" w:sz="4" w:space="0" w:color="auto"/>
              <w:left w:val="single" w:sz="4" w:space="0" w:color="auto"/>
              <w:bottom w:val="single" w:sz="4" w:space="0" w:color="auto"/>
              <w:right w:val="single" w:sz="4" w:space="0" w:color="auto"/>
            </w:tcBorders>
          </w:tcPr>
          <w:p w14:paraId="08D4B21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2BFBBB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No </w:t>
            </w:r>
          </w:p>
        </w:tc>
      </w:tr>
    </w:tbl>
    <w:p w14:paraId="35603791"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7D7B6AD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408BD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241B2F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Recording</w:t>
            </w:r>
          </w:p>
        </w:tc>
      </w:tr>
      <w:tr w:rsidR="00DB50C7" w:rsidRPr="00272F02" w14:paraId="71ADD3A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FCF3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7E5C7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2EA3E2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49E057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2D445E8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68F36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F15F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DB711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3A59F6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F1AA79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9BE4CF"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456D75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3E13A3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282225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6D6EFB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348153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F6193C6" w14:textId="37662551"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8552BB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BCF95F" w14:textId="0E237D4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w:t>
            </w:r>
            <w:r w:rsidR="00B17ED8" w:rsidRPr="00272F02">
              <w:rPr>
                <w:rFonts w:eastAsia="MS Gothic"/>
                <w:b/>
                <w:sz w:val="20"/>
                <w:szCs w:val="20"/>
                <w14:ligatures w14:val="none"/>
              </w:rPr>
              <w:t>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DB79ED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2FD9051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67BF41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C50B91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Recording</w:t>
            </w:r>
          </w:p>
        </w:tc>
      </w:tr>
      <w:tr w:rsidR="00DB50C7" w:rsidRPr="00272F02" w14:paraId="1114923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A6030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2CDEC3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0EB01CC" w14:textId="108A944D"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 xml:space="preserve">9.2.2 Collection Procedures, 9.2 Timing and Procedures for Collection and </w:t>
            </w:r>
            <w:r w:rsidR="7C615378" w:rsidRPr="00272F02">
              <w:rPr>
                <w:rFonts w:eastAsia="MS Gothic"/>
                <w:sz w:val="20"/>
                <w:szCs w:val="20"/>
                <w:lang w:val="en-GB" w:eastAsia="ja-JP"/>
                <w14:ligatures w14:val="none"/>
              </w:rPr>
              <w:t>R</w:t>
            </w:r>
            <w:r w:rsidR="7C615378" w:rsidRPr="00272F02">
              <w:rPr>
                <w:rFonts w:eastAsia="MS Gothic"/>
                <w:sz w:val="20"/>
                <w:szCs w:val="20"/>
                <w:lang w:val="en-GB"/>
                <w14:ligatures w14:val="none"/>
              </w:rPr>
              <w:t xml:space="preserve">eporting,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00E07673">
              <w:rPr>
                <w:rFonts w:eastAsia="MS Gothic"/>
                <w:sz w:val="20"/>
                <w:szCs w:val="20"/>
                <w:lang w:val="en-GB"/>
                <w14:ligatures w14:val="none"/>
              </w:rPr>
              <w:t xml:space="preserve"> </w:t>
            </w:r>
            <w:r w:rsidR="31EBE960" w:rsidRPr="00272F02">
              <w:rPr>
                <w:rFonts w:eastAsia="MS Gothic"/>
                <w:sz w:val="20"/>
                <w:szCs w:val="20"/>
                <w:lang w:val="en-GB"/>
                <w14:ligatures w14:val="none"/>
              </w:rPr>
              <w:t>and Table of Contents</w:t>
            </w:r>
          </w:p>
          <w:p w14:paraId="42B0BB7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ECEE1E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3ABEA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1B0984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1BDAD18"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34BBF90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4A6387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7D07F9A" w14:textId="40CF1335"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&lt;Recording&gt;</w:t>
            </w:r>
          </w:p>
        </w:tc>
      </w:tr>
      <w:tr w:rsidR="00DB50C7" w:rsidRPr="00272F02" w14:paraId="7722473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4D89B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BA800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9D854C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1431E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6CB21B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28414F7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B380E3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D4D71D" w14:textId="32895005" w:rsidR="00837062"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67939BC2" w14:textId="58CFAB14" w:rsidR="00413959" w:rsidRPr="00272F02" w:rsidRDefault="00F330A8"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24CB59D0" w14:textId="42E8BFBC" w:rsidR="00413959" w:rsidRPr="00272F02" w:rsidRDefault="001E2F35" w:rsidP="001E2F35">
            <w:pPr>
              <w:keepLines/>
              <w:spacing w:line="240" w:lineRule="exact"/>
              <w:rPr>
                <w:rFonts w:eastAsia="MS Gothic"/>
                <w:sz w:val="20"/>
                <w:szCs w:val="20"/>
                <w:lang w:val="en-GB"/>
                <w14:ligatures w14:val="none"/>
              </w:rPr>
            </w:pPr>
            <w:r w:rsidRPr="00272F02">
              <w:rPr>
                <w:rFonts w:eastAsiaTheme="minorEastAsia"/>
                <w:sz w:val="20"/>
                <w:szCs w:val="20"/>
                <w:lang w:val="en-GB" w:eastAsia="ja-JP"/>
              </w:rPr>
              <w:t xml:space="preserve">A </w:t>
            </w:r>
            <w:r w:rsidR="5A3D88E2" w:rsidRPr="00272F02">
              <w:rPr>
                <w:rFonts w:eastAsia="Arial"/>
                <w:sz w:val="20"/>
                <w:szCs w:val="20"/>
                <w:lang w:val="en-GB"/>
              </w:rPr>
              <w:t>description for the procedures used to document an event.</w:t>
            </w:r>
          </w:p>
        </w:tc>
      </w:tr>
      <w:tr w:rsidR="00DB50C7" w:rsidRPr="00272F02" w14:paraId="29B699C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9245F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373BA16" w14:textId="77777777" w:rsidR="00413959" w:rsidRPr="00272F02" w:rsidRDefault="00413959" w:rsidP="00910BB6">
            <w:pPr>
              <w:keepLines/>
              <w:spacing w:line="240" w:lineRule="exact"/>
              <w:rPr>
                <w:rFonts w:eastAsia="MS Mincho"/>
                <w:sz w:val="20"/>
                <w:szCs w:val="20"/>
                <w14:ligatures w14:val="none"/>
              </w:rPr>
            </w:pPr>
            <w:r w:rsidRPr="00272F02">
              <w:rPr>
                <w:rFonts w:eastAsia="MS Gothic"/>
                <w:sz w:val="20"/>
                <w:szCs w:val="20"/>
                <w:lang w:val="en-GB"/>
                <w14:ligatures w14:val="none"/>
              </w:rPr>
              <w:t>Specify procedures for recording.</w:t>
            </w:r>
          </w:p>
        </w:tc>
      </w:tr>
      <w:tr w:rsidR="00DB50C7" w:rsidRPr="00272F02" w14:paraId="3C62997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368BE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0A245F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6300E1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A5BBA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A1BC3B7" w14:textId="761064F0"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1118450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9A1EB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F992473" w14:textId="6DFD3CA0"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787E25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1D74B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41443E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4F17AE2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83A39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728961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7B124126" w14:textId="60C58986"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xml:space="preserve">: </w:t>
            </w:r>
            <w:r w:rsidR="00A30923" w:rsidRPr="00272F02">
              <w:rPr>
                <w:rFonts w:eastAsia="MS Gothic"/>
                <w:sz w:val="20"/>
                <w:szCs w:val="20"/>
                <w:lang w:val="en-GB"/>
                <w14:ligatures w14:val="none"/>
              </w:rPr>
              <w:t>Recording</w:t>
            </w:r>
            <w:r w:rsidR="00732F7A">
              <w:rPr>
                <w:rFonts w:eastAsia="MS Gothic"/>
                <w:sz w:val="20"/>
                <w:szCs w:val="20"/>
                <w:lang w:val="en-GB"/>
                <w14:ligatures w14:val="none"/>
              </w:rPr>
              <w:t xml:space="preserve"> and </w:t>
            </w:r>
            <w:r w:rsidR="00732F7A" w:rsidRPr="00272F02">
              <w:rPr>
                <w:rFonts w:eastAsia="MS Gothic"/>
                <w:sz w:val="20"/>
                <w:szCs w:val="20"/>
                <w:lang w:val="en-GB"/>
                <w14:ligatures w14:val="none"/>
              </w:rPr>
              <w:t>9.2.2 Collection Procedures</w:t>
            </w:r>
          </w:p>
          <w:p w14:paraId="065A3E6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7AEA29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821B9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C69338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No </w:t>
            </w:r>
          </w:p>
        </w:tc>
      </w:tr>
    </w:tbl>
    <w:p w14:paraId="5B480022"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02C3FD3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39F1A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DF8F460" w14:textId="756ED24A"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Follow-up</w:t>
            </w:r>
          </w:p>
        </w:tc>
      </w:tr>
      <w:tr w:rsidR="00DB50C7" w:rsidRPr="00272F02" w14:paraId="09F2251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4ED1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A9825E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A535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986DDD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F886AC" w14:textId="4E867A1D" w:rsidR="00413959" w:rsidRPr="00272F02" w:rsidRDefault="00CC0D2A"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1CF8FE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A15CAA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0B83E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EB5EA4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D0751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2291FCE" w14:textId="77777777" w:rsidR="00413959" w:rsidRPr="00272F02" w:rsidRDefault="00413959" w:rsidP="00413959">
            <w:pPr>
              <w:keepLines/>
              <w:spacing w:line="240" w:lineRule="exact"/>
              <w:rPr>
                <w:rFonts w:eastAsia="MS Gothic"/>
                <w:bCs/>
                <w:sz w:val="20"/>
                <w:szCs w:val="20"/>
                <w:lang w:val="de-DE"/>
                <w14:ligatures w14:val="none"/>
              </w:rPr>
            </w:pPr>
            <w:r w:rsidRPr="00272F02">
              <w:rPr>
                <w:rFonts w:eastAsia="MS Gothic"/>
                <w:bCs/>
                <w:sz w:val="20"/>
                <w:szCs w:val="20"/>
                <w:lang w:val="de-DE"/>
                <w14:ligatures w14:val="none"/>
              </w:rPr>
              <w:t>N/A</w:t>
            </w:r>
          </w:p>
        </w:tc>
      </w:tr>
      <w:tr w:rsidR="00DB50C7" w:rsidRPr="00272F02" w14:paraId="1794E33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E8B29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1182D7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64498C6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D2BD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0E7B64D" w14:textId="3786631C"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87F716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9B27F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F5A5BC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20D695A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C2E585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900700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Follow-up</w:t>
            </w:r>
          </w:p>
        </w:tc>
      </w:tr>
      <w:tr w:rsidR="00DB50C7" w:rsidRPr="00272F02" w14:paraId="25B3603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33740A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9B7B6C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7EC0360" w14:textId="2F680BF1"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 xml:space="preserve">9.2.2 Collection Procedures, 9.2 Timing and Procedures for Collection and Reporting,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71BFD4D5" w:rsidRPr="00272F02">
              <w:rPr>
                <w:rFonts w:eastAsia="MS Gothic"/>
                <w:sz w:val="20"/>
                <w:szCs w:val="20"/>
                <w:lang w:val="en-GB"/>
                <w14:ligatures w14:val="none"/>
              </w:rPr>
              <w:t xml:space="preserve"> and Table of Contents</w:t>
            </w:r>
          </w:p>
          <w:p w14:paraId="344A693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7FB5B7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D7DD8EB"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FF7942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0F16A2D"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37F383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883412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5E6731EF" w14:textId="4B3F2D74"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&lt;Follow-up&gt;</w:t>
            </w:r>
          </w:p>
        </w:tc>
      </w:tr>
      <w:tr w:rsidR="00DB50C7" w:rsidRPr="00272F02" w14:paraId="4C3B82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0E71B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92E31D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41DF0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05018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18666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A564DA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A2880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4D1AB9" w14:textId="23CD2630" w:rsidR="00837062"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720704F9" w14:textId="0D0965FD"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5F2C1CB6" w14:textId="4972DCF7" w:rsidR="00413959" w:rsidRPr="00272F02" w:rsidRDefault="61AF299F" w:rsidP="00416556">
            <w:pPr>
              <w:keepLines/>
              <w:spacing w:line="240" w:lineRule="exact"/>
              <w:rPr>
                <w:rFonts w:eastAsia="Arial"/>
                <w:sz w:val="20"/>
                <w:szCs w:val="20"/>
                <w:lang w:val="en-GB"/>
                <w14:ligatures w14:val="none"/>
              </w:rPr>
            </w:pPr>
            <w:r w:rsidRPr="00272F02">
              <w:rPr>
                <w:rFonts w:eastAsia="Arial"/>
                <w:sz w:val="20"/>
                <w:szCs w:val="20"/>
                <w:lang w:val="en-GB"/>
              </w:rPr>
              <w:t>A description of the procedures for follow-up, including the assessment tools that will be used to monitor an event and the duration of follow-up.</w:t>
            </w:r>
          </w:p>
        </w:tc>
      </w:tr>
      <w:tr w:rsidR="00DB50C7" w:rsidRPr="00272F02" w14:paraId="02EB3E3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EEE4B4" w14:textId="77777777" w:rsidR="00413959" w:rsidRPr="00272F02" w:rsidRDefault="00413959" w:rsidP="00416556">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7FE540C" w14:textId="0B9FE045"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the procedures for follow-up. Include</w:t>
            </w:r>
            <w:r w:rsidRPr="00272F02" w:rsidDel="00803436">
              <w:rPr>
                <w:rFonts w:eastAsia="MS Gothic"/>
                <w:sz w:val="20"/>
                <w:szCs w:val="20"/>
                <w:lang w:val="en-GB"/>
                <w14:ligatures w14:val="none"/>
              </w:rPr>
              <w:t xml:space="preserve"> </w:t>
            </w:r>
            <w:r w:rsidRPr="00272F02">
              <w:rPr>
                <w:rFonts w:eastAsia="MS Gothic"/>
                <w:sz w:val="20"/>
                <w:szCs w:val="20"/>
                <w:lang w:val="en-GB"/>
                <w14:ligatures w14:val="none"/>
              </w:rPr>
              <w:t>the assessment tools that will be used to monitor the events and the duration of follow-up after appearance of the events.</w:t>
            </w:r>
          </w:p>
        </w:tc>
      </w:tr>
      <w:tr w:rsidR="00DB50C7" w:rsidRPr="00272F02" w14:paraId="3A5DA3B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5BE35A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D1DC6B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6ABB2E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55F5F2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6D23EAD" w14:textId="0F6B6C1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413959" w:rsidRPr="00272F02">
              <w:rPr>
                <w:rFonts w:eastAsia="MS Gothic"/>
                <w:sz w:val="20"/>
                <w:szCs w:val="20"/>
                <w:lang w:val="en-GB"/>
                <w14:ligatures w14:val="none"/>
              </w:rPr>
              <w:t xml:space="preserve"> </w:t>
            </w:r>
          </w:p>
        </w:tc>
      </w:tr>
      <w:tr w:rsidR="00DB50C7" w:rsidRPr="00272F02" w14:paraId="0D91E9E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9FC015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3CC3ECC" w14:textId="271F90F5"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9.2.2</w:t>
            </w:r>
          </w:p>
        </w:tc>
      </w:tr>
      <w:tr w:rsidR="00DB50C7" w:rsidRPr="00272F02" w14:paraId="0D7047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C836C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EAA95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6A5A9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779969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E936FF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793BC872" w14:textId="7DF9052C"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Follow-up</w:t>
            </w:r>
            <w:r w:rsidR="00732F7A">
              <w:rPr>
                <w:rFonts w:eastAsia="MS Gothic"/>
                <w:sz w:val="20"/>
                <w:szCs w:val="20"/>
                <w:lang w:val="en-GB"/>
                <w14:ligatures w14:val="none"/>
              </w:rPr>
              <w:t xml:space="preserve"> and </w:t>
            </w:r>
            <w:r w:rsidR="00732F7A" w:rsidRPr="00272F02">
              <w:rPr>
                <w:rFonts w:eastAsia="MS Gothic"/>
                <w:sz w:val="20"/>
                <w:szCs w:val="20"/>
                <w:lang w:val="en-GB"/>
                <w14:ligatures w14:val="none"/>
              </w:rPr>
              <w:t>9.2.2 Collection Procedures</w:t>
            </w:r>
          </w:p>
          <w:p w14:paraId="0585BCB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7856A6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6BFD1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5DA074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No </w:t>
            </w:r>
          </w:p>
        </w:tc>
      </w:tr>
    </w:tbl>
    <w:p w14:paraId="3409B10E" w14:textId="77777777" w:rsidR="00413959" w:rsidRPr="00272F02" w:rsidRDefault="00413959" w:rsidP="00413959">
      <w:pPr>
        <w:rPr>
          <w:sz w:val="20"/>
          <w:szCs w:val="20"/>
          <w:lang w:val="en-GB"/>
          <w14:ligatures w14:val="none"/>
        </w:rPr>
      </w:pPr>
    </w:p>
    <w:p w14:paraId="36D0DB6E" w14:textId="5F4EDC54" w:rsidR="00413959" w:rsidRPr="00272F02" w:rsidRDefault="00413959" w:rsidP="00C54684">
      <w:pPr>
        <w:pStyle w:val="Heading3"/>
        <w:rPr>
          <w:rFonts w:cs="Times New Roman"/>
        </w:rPr>
      </w:pPr>
      <w:r w:rsidRPr="00272F02">
        <w:rPr>
          <w:rFonts w:cs="Times New Roman"/>
        </w:rPr>
        <w:t>Reporting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4C86371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57EDC6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EDA6CA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9.2.3 Reporting</w:t>
            </w:r>
          </w:p>
        </w:tc>
      </w:tr>
      <w:tr w:rsidR="00DB50C7" w:rsidRPr="00272F02" w14:paraId="75BB772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FBC4F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CC03B9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035A4A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72F3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13C452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527EB88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FAC9C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241B9DB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6FBAB4E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7998E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DEB1CBF"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6E061FF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A38B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1E8CA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4D02E28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C05C7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4B2736D" w14:textId="6F676EB6"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8C835D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85AC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7EB3E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9.2.3</w:t>
            </w:r>
          </w:p>
        </w:tc>
      </w:tr>
      <w:tr w:rsidR="00DB50C7" w:rsidRPr="00272F02" w14:paraId="2AAFD66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C6DF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F682DC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Reporting</w:t>
            </w:r>
          </w:p>
        </w:tc>
      </w:tr>
      <w:tr w:rsidR="00DB50C7" w:rsidRPr="00272F02" w14:paraId="744ECF7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C1C58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2C2984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E593217" w14:textId="459ED858"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9.2 Timing and Procedures for Collection and Reporting</w:t>
            </w:r>
            <w:r w:rsidR="7C615378" w:rsidRPr="00272F02">
              <w:rPr>
                <w:rFonts w:eastAsia="MS Gothic"/>
                <w:sz w:val="20"/>
                <w:szCs w:val="20"/>
                <w:lang w:val="en-GB" w:eastAsia="ja-JP"/>
                <w14:ligatures w14:val="none"/>
              </w:rPr>
              <w:t>,</w:t>
            </w:r>
            <w:r w:rsidR="7C615378"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7569614B" w:rsidRPr="00272F02">
              <w:rPr>
                <w:rFonts w:eastAsia="MS Gothic"/>
                <w:sz w:val="20"/>
                <w:szCs w:val="20"/>
                <w:lang w:val="en-GB"/>
                <w14:ligatures w14:val="none"/>
              </w:rPr>
              <w:t xml:space="preserve"> and Table of Contents</w:t>
            </w:r>
          </w:p>
          <w:p w14:paraId="7EE362B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6D0AE33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E79B8B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EAFE5AC" w14:textId="042A0B6D" w:rsidR="00413959" w:rsidRPr="00272F02" w:rsidRDefault="001E2F35" w:rsidP="00413959">
            <w:pPr>
              <w:keepLines/>
              <w:spacing w:line="240" w:lineRule="exact"/>
              <w:rPr>
                <w:rFonts w:eastAsia="MS Gothic"/>
                <w:sz w:val="20"/>
                <w:szCs w:val="20"/>
                <w:lang w:val="en-GB" w:eastAsia="ja-JP"/>
                <w14:ligatures w14:val="none"/>
              </w:rPr>
            </w:pPr>
            <w:r w:rsidRPr="00272F02">
              <w:rPr>
                <w:rFonts w:eastAsia="MS Gothic"/>
                <w:sz w:val="20"/>
                <w:szCs w:val="20"/>
                <w:lang w:val="en-GB" w:eastAsia="ja-JP"/>
                <w14:ligatures w14:val="none"/>
              </w:rPr>
              <w:t>No</w:t>
            </w:r>
          </w:p>
        </w:tc>
      </w:tr>
    </w:tbl>
    <w:p w14:paraId="2F8CC9BA" w14:textId="77777777" w:rsidR="00413959" w:rsidRPr="00272F02"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272F02" w14:paraId="4389286D"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4723BE5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4149B3F2" w14:textId="68CC575E" w:rsidR="00413959" w:rsidRPr="00272F02" w:rsidRDefault="11AEBFB2"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&lt;Reporting&gt;</w:t>
            </w:r>
          </w:p>
        </w:tc>
      </w:tr>
      <w:tr w:rsidR="00DB50C7" w:rsidRPr="00272F02" w14:paraId="45401575"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7FE0AB7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691E2A0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BEAD712"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4683F016"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9E59E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7B177705"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6B49883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FB3BB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21316DB4" w14:textId="5E16F996"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259FB60A" w14:textId="07914278" w:rsidR="00413959" w:rsidRPr="00272F02" w:rsidRDefault="0767BBB0" w:rsidP="07707FEB">
            <w:pPr>
              <w:keepLines/>
              <w:spacing w:line="240" w:lineRule="exact"/>
              <w:rPr>
                <w:sz w:val="20"/>
                <w:szCs w:val="20"/>
                <w:lang w:val="en-GB"/>
                <w14:ligatures w14:val="none"/>
              </w:rPr>
            </w:pPr>
            <w:r w:rsidRPr="00272F02">
              <w:rPr>
                <w:rFonts w:eastAsia="Arial"/>
                <w:sz w:val="20"/>
                <w:szCs w:val="20"/>
                <w:lang w:val="en-GB"/>
              </w:rPr>
              <w:t>A description of the method and timelines for reporting an event to the sponsor.</w:t>
            </w:r>
          </w:p>
        </w:tc>
      </w:tr>
      <w:tr w:rsidR="00DB50C7" w:rsidRPr="00272F02" w14:paraId="48AADA96"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4E3DEF6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B697B44" w14:textId="06FD5A14" w:rsidR="00413959" w:rsidRPr="00272F02" w:rsidRDefault="00413959" w:rsidP="00AC5FA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the reporting method (</w:t>
            </w:r>
            <w:r w:rsidR="007E3916" w:rsidRPr="00272F02">
              <w:rPr>
                <w:rFonts w:eastAsia="MS Gothic"/>
                <w:sz w:val="20"/>
                <w:szCs w:val="20"/>
                <w:lang w:val="en-GB"/>
                <w14:ligatures w14:val="none"/>
              </w:rPr>
              <w:t>e.g.</w:t>
            </w:r>
            <w:r w:rsidRPr="00272F02">
              <w:rPr>
                <w:rFonts w:eastAsia="MS Gothic"/>
                <w:sz w:val="20"/>
                <w:szCs w:val="20"/>
                <w:lang w:val="en-GB"/>
                <w14:ligatures w14:val="none"/>
              </w:rPr>
              <w:t xml:space="preserve">, an electronic data collection tool or a paper CRF), </w:t>
            </w:r>
            <w:r w:rsidR="52DA8CFE" w:rsidRPr="52DA8CFE">
              <w:rPr>
                <w:rFonts w:eastAsia="MS Gothic"/>
                <w:sz w:val="20"/>
                <w:szCs w:val="20"/>
                <w:lang w:val="en-GB"/>
              </w:rPr>
              <w:t xml:space="preserve">backup reporting method if applicable </w:t>
            </w:r>
            <w:r w:rsidRPr="00272F02">
              <w:rPr>
                <w:rFonts w:eastAsia="MS Gothic"/>
                <w:sz w:val="20"/>
                <w:szCs w:val="20"/>
                <w:lang w:val="en-GB"/>
                <w14:ligatures w14:val="none"/>
              </w:rPr>
              <w:t>and reporting timeline to the Sponsor.</w:t>
            </w:r>
          </w:p>
        </w:tc>
      </w:tr>
      <w:tr w:rsidR="00DB50C7" w:rsidRPr="00272F02" w14:paraId="427E9CBC"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5D90822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BDD43C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2B361AF0"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0E4FB7E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34F106E" w14:textId="5B712483"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181B334"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55B42DE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C5199A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9.2.3</w:t>
            </w:r>
          </w:p>
        </w:tc>
      </w:tr>
      <w:tr w:rsidR="00DB50C7" w:rsidRPr="00272F02" w14:paraId="19D9DCC3"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47C4A9A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EAC7A3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8DFCEA5"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55F6E89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C45310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0576F3C0" w14:textId="6BB63C26"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9.2.3 Reporting</w:t>
            </w:r>
          </w:p>
          <w:p w14:paraId="3F71B95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62FC2E1A" w14:textId="77777777" w:rsidTr="52DA8CFE">
        <w:trPr>
          <w:trHeight w:val="144"/>
        </w:trPr>
        <w:tc>
          <w:tcPr>
            <w:tcW w:w="1198" w:type="pct"/>
            <w:tcBorders>
              <w:top w:val="single" w:sz="4" w:space="0" w:color="auto"/>
              <w:left w:val="single" w:sz="4" w:space="0" w:color="auto"/>
              <w:bottom w:val="single" w:sz="4" w:space="0" w:color="auto"/>
              <w:right w:val="single" w:sz="4" w:space="0" w:color="auto"/>
            </w:tcBorders>
          </w:tcPr>
          <w:p w14:paraId="0D073E7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9F47A1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07A9860" w14:textId="77777777" w:rsidR="00837062" w:rsidRPr="00272F02" w:rsidRDefault="00837062" w:rsidP="00413959">
      <w:pPr>
        <w:rPr>
          <w:sz w:val="20"/>
          <w:szCs w:val="20"/>
          <w:lang w:val="en-GB"/>
          <w14:ligatures w14:val="none"/>
        </w:rPr>
      </w:pPr>
    </w:p>
    <w:p w14:paraId="16128F27" w14:textId="3B39C6A0" w:rsidR="00413959" w:rsidRPr="00272F02" w:rsidRDefault="00413959" w:rsidP="00910BB6">
      <w:pPr>
        <w:pStyle w:val="Heading4"/>
        <w:rPr>
          <w:b w:val="0"/>
          <w:lang w:val="en-GB"/>
        </w:rPr>
      </w:pPr>
      <w:r w:rsidRPr="00272F02">
        <w:rPr>
          <w:lang w:val="en-GB"/>
        </w:rPr>
        <w:t>Regulatory Reporting Requirements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3AD1C09"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6B80E7E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DD339" w14:textId="77777777" w:rsidR="00413959" w:rsidRPr="00272F02" w:rsidRDefault="00413959" w:rsidP="07707FEB">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9.2.3.1 Regulatory Reporting Requirements </w:t>
            </w:r>
          </w:p>
        </w:tc>
      </w:tr>
      <w:tr w:rsidR="00DB50C7" w:rsidRPr="00272F02" w14:paraId="038CC1F2"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3192F1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FF9B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6AC0AE5"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9F9252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613F50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BA91A63"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12AEF0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72182F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6FF9244D"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16622B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64E2BF5" w14:textId="77777777" w:rsidR="00413959" w:rsidRPr="00272F02" w:rsidRDefault="00413959" w:rsidP="00413959">
            <w:pPr>
              <w:keepLines/>
              <w:spacing w:line="240" w:lineRule="exact"/>
              <w:rPr>
                <w:rFonts w:eastAsia="MS Gothic"/>
                <w:bCs/>
                <w:sz w:val="20"/>
                <w:szCs w:val="20"/>
                <w:lang w:val="de-DE"/>
                <w14:ligatures w14:val="none"/>
              </w:rPr>
            </w:pPr>
            <w:r w:rsidRPr="00272F02">
              <w:rPr>
                <w:rFonts w:eastAsia="MS Gothic"/>
                <w:bCs/>
                <w:sz w:val="20"/>
                <w:szCs w:val="20"/>
                <w:lang w:val="de-DE"/>
                <w14:ligatures w14:val="none"/>
              </w:rPr>
              <w:t>N/A</w:t>
            </w:r>
          </w:p>
        </w:tc>
      </w:tr>
      <w:tr w:rsidR="00DB50C7" w:rsidRPr="00272F02" w14:paraId="468BAB98"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F297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C99E24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02C49C8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7742B737"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57BA061" w14:textId="7E3EB9B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54206E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B6BBF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55DE6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9.2.3.1</w:t>
            </w:r>
          </w:p>
        </w:tc>
      </w:tr>
      <w:tr w:rsidR="00DB50C7" w:rsidRPr="00272F02" w14:paraId="10FB77F7"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110DFC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F65D72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Regulatory Reporting Requirements</w:t>
            </w:r>
          </w:p>
        </w:tc>
      </w:tr>
      <w:tr w:rsidR="00DB50C7" w:rsidRPr="00272F02" w14:paraId="5CFF950B"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A360A3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31838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54903680" w14:textId="0C7AD527" w:rsidR="00413959" w:rsidRPr="00272F02" w:rsidRDefault="00413959" w:rsidP="00413959">
            <w:pPr>
              <w:keepLines/>
              <w:spacing w:line="240" w:lineRule="exact"/>
              <w:rPr>
                <w:rFonts w:eastAsia="MS Gothic"/>
                <w:sz w:val="20"/>
                <w:szCs w:val="20"/>
                <w:lang w:val="en-GB"/>
                <w14:ligatures w14:val="none"/>
              </w:rPr>
            </w:pPr>
            <w:commentRangeStart w:id="489"/>
            <w:r w:rsidRPr="00272F02">
              <w:rPr>
                <w:rFonts w:eastAsia="MS Gothic"/>
                <w:b/>
                <w:bCs/>
                <w:sz w:val="20"/>
                <w:szCs w:val="20"/>
                <w14:ligatures w14:val="none"/>
              </w:rPr>
              <w:t>Relationship</w:t>
            </w:r>
            <w:commentRangeEnd w:id="489"/>
            <w:r w:rsidR="00640F65">
              <w:rPr>
                <w:rStyle w:val="CommentReference"/>
              </w:rPr>
              <w:commentReference w:id="489"/>
            </w:r>
            <w:r w:rsidRPr="00272F02">
              <w:rPr>
                <w:rFonts w:eastAsia="MS Gothic"/>
                <w:sz w:val="20"/>
                <w:szCs w:val="20"/>
                <w:lang w:val="en-GB"/>
                <w14:ligatures w14:val="none"/>
              </w:rPr>
              <w:t xml:space="preserve">: </w:t>
            </w:r>
            <w:r w:rsidR="00640F65" w:rsidRPr="00640F65">
              <w:rPr>
                <w:rFonts w:eastAsia="MS Gothic"/>
                <w:sz w:val="20"/>
                <w:szCs w:val="20"/>
                <w:lang w:val="en-GB"/>
                <w14:ligatures w14:val="none"/>
              </w:rPr>
              <w:t>9.2.3 Reporting,</w:t>
            </w:r>
            <w:r w:rsidR="00640F65">
              <w:rPr>
                <w:rFonts w:eastAsia="MS Gothic" w:hint="eastAsia"/>
                <w:sz w:val="20"/>
                <w:szCs w:val="20"/>
                <w:lang w:val="en-GB" w:eastAsia="ja-JP"/>
                <w14:ligatures w14:val="none"/>
              </w:rPr>
              <w:t xml:space="preserve"> </w:t>
            </w:r>
            <w:r w:rsidR="7C615378" w:rsidRPr="00272F02">
              <w:rPr>
                <w:rFonts w:eastAsia="MS Gothic"/>
                <w:sz w:val="20"/>
                <w:szCs w:val="20"/>
                <w:lang w:val="en-GB"/>
                <w14:ligatures w14:val="none"/>
              </w:rPr>
              <w:t>9.2 Timing and Procedures for Collection and Reporting</w:t>
            </w:r>
            <w:r w:rsidR="7C615378" w:rsidRPr="00272F02">
              <w:rPr>
                <w:rFonts w:eastAsia="MS Gothic"/>
                <w:sz w:val="20"/>
                <w:szCs w:val="20"/>
                <w:lang w:val="en-GB"/>
              </w:rPr>
              <w:t>,</w:t>
            </w:r>
            <w:r w:rsidR="7C615378"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00688577" w:rsidRPr="00272F02">
              <w:rPr>
                <w:rFonts w:eastAsia="MS Gothic"/>
                <w:sz w:val="20"/>
                <w:szCs w:val="20"/>
                <w:lang w:val="en-GB"/>
                <w14:ligatures w14:val="none"/>
              </w:rPr>
              <w:t xml:space="preserve"> and Table of Contents</w:t>
            </w:r>
          </w:p>
          <w:p w14:paraId="3B879F8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11338E26"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5405BE2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B5BF0D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01E10F11" w14:textId="77777777" w:rsidR="00413959" w:rsidRPr="00272F02" w:rsidRDefault="00413959" w:rsidP="00413959">
      <w:pPr>
        <w:rPr>
          <w:sz w:val="20"/>
          <w:szCs w:val="20"/>
          <w:lang w:val="en-GB"/>
          <w14:ligatures w14:val="none"/>
        </w:rPr>
      </w:pP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36"/>
      </w:tblGrid>
      <w:tr w:rsidR="00413959" w:rsidRPr="00272F02" w14:paraId="06ED308B"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320BA8B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6835" w:type="dxa"/>
            <w:tcBorders>
              <w:top w:val="single" w:sz="4" w:space="0" w:color="auto"/>
              <w:left w:val="single" w:sz="4" w:space="0" w:color="auto"/>
              <w:bottom w:val="single" w:sz="4" w:space="0" w:color="auto"/>
              <w:right w:val="single" w:sz="4" w:space="0" w:color="auto"/>
            </w:tcBorders>
            <w:hideMark/>
          </w:tcPr>
          <w:p w14:paraId="0453338C" w14:textId="198F3819"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&lt;Regulatory Reporting Requirements&gt;</w:t>
            </w:r>
          </w:p>
        </w:tc>
      </w:tr>
      <w:tr w:rsidR="00413959" w:rsidRPr="00272F02" w14:paraId="7548694D"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546BFE3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6835" w:type="dxa"/>
            <w:tcBorders>
              <w:top w:val="single" w:sz="4" w:space="0" w:color="auto"/>
              <w:left w:val="single" w:sz="4" w:space="0" w:color="auto"/>
              <w:bottom w:val="single" w:sz="4" w:space="0" w:color="auto"/>
              <w:right w:val="single" w:sz="4" w:space="0" w:color="auto"/>
            </w:tcBorders>
            <w:hideMark/>
          </w:tcPr>
          <w:p w14:paraId="4E03726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413959" w:rsidRPr="00272F02" w14:paraId="0CD3F3B5"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75FC9C4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6835" w:type="dxa"/>
            <w:tcBorders>
              <w:top w:val="single" w:sz="4" w:space="0" w:color="auto"/>
              <w:left w:val="single" w:sz="4" w:space="0" w:color="auto"/>
              <w:bottom w:val="single" w:sz="4" w:space="0" w:color="auto"/>
              <w:right w:val="single" w:sz="4" w:space="0" w:color="auto"/>
            </w:tcBorders>
            <w:hideMark/>
          </w:tcPr>
          <w:p w14:paraId="7704C3A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413959" w:rsidRPr="00272F02" w14:paraId="428062A8"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3A39263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6835" w:type="dxa"/>
            <w:tcBorders>
              <w:top w:val="single" w:sz="4" w:space="0" w:color="auto"/>
              <w:left w:val="single" w:sz="4" w:space="0" w:color="auto"/>
              <w:bottom w:val="single" w:sz="4" w:space="0" w:color="auto"/>
              <w:right w:val="single" w:sz="4" w:space="0" w:color="auto"/>
            </w:tcBorders>
          </w:tcPr>
          <w:p w14:paraId="3D7C066A" w14:textId="6C664C71" w:rsidR="00413959"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3A34747E" w14:textId="04FE3432"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33E710E8" w14:textId="76BF35F5" w:rsidR="00413959" w:rsidRPr="00272F02" w:rsidRDefault="62B31099" w:rsidP="07707FEB">
            <w:pPr>
              <w:keepLines/>
              <w:spacing w:line="240" w:lineRule="exact"/>
              <w:rPr>
                <w:rFonts w:eastAsiaTheme="minorEastAsia"/>
                <w:sz w:val="20"/>
                <w:szCs w:val="20"/>
                <w:lang w:val="en-GB" w:eastAsia="ja-JP"/>
                <w14:ligatures w14:val="none"/>
              </w:rPr>
            </w:pPr>
            <w:r w:rsidRPr="00272F02">
              <w:rPr>
                <w:rFonts w:eastAsia="Arial"/>
                <w:sz w:val="20"/>
                <w:szCs w:val="20"/>
                <w:lang w:val="en-GB"/>
              </w:rPr>
              <w:t xml:space="preserve">A description of the requirements for the sponsor/designee to report </w:t>
            </w:r>
            <w:r w:rsidR="001E2F35" w:rsidRPr="00272F02">
              <w:rPr>
                <w:rFonts w:eastAsia="Arial"/>
                <w:sz w:val="20"/>
                <w:szCs w:val="20"/>
                <w:lang w:val="en-GB"/>
              </w:rPr>
              <w:t>a serious adverse</w:t>
            </w:r>
            <w:r w:rsidRPr="00272F02">
              <w:rPr>
                <w:rFonts w:eastAsia="Arial"/>
                <w:sz w:val="20"/>
                <w:szCs w:val="20"/>
                <w:lang w:val="en-GB"/>
              </w:rPr>
              <w:t xml:space="preserve"> event, including the criteria for reporting, to the relevant regulatory authority.</w:t>
            </w:r>
          </w:p>
        </w:tc>
      </w:tr>
      <w:tr w:rsidR="00413959" w:rsidRPr="00272F02" w14:paraId="1A966DB7"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5255A0B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6835" w:type="dxa"/>
            <w:tcBorders>
              <w:top w:val="single" w:sz="4" w:space="0" w:color="auto"/>
              <w:left w:val="single" w:sz="4" w:space="0" w:color="auto"/>
              <w:bottom w:val="single" w:sz="4" w:space="0" w:color="auto"/>
              <w:right w:val="single" w:sz="4" w:space="0" w:color="auto"/>
            </w:tcBorders>
            <w:hideMark/>
          </w:tcPr>
          <w:p w14:paraId="3A039CF1" w14:textId="77777777"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w:t>
            </w:r>
          </w:p>
          <w:p w14:paraId="37A8AB2F" w14:textId="2667CE4E" w:rsidR="00413959" w:rsidRPr="00272F02" w:rsidRDefault="002E1574"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w:t>
            </w:r>
            <w:r w:rsidR="00413959" w:rsidRPr="00272F02">
              <w:rPr>
                <w:rFonts w:eastAsiaTheme="minorEastAsia"/>
                <w:sz w:val="20"/>
                <w:szCs w:val="20"/>
                <w:lang w:eastAsia="ja-JP"/>
                <w14:ligatures w14:val="none"/>
              </w:rPr>
              <w:t>he investigators’ responsibilities for reporting to the Sponsor</w:t>
            </w:r>
            <w:r w:rsidR="00413959" w:rsidRPr="00272F02" w:rsidDel="00AB1572">
              <w:rPr>
                <w:rFonts w:eastAsiaTheme="minorEastAsia"/>
                <w:sz w:val="20"/>
                <w:szCs w:val="20"/>
                <w:lang w:eastAsia="ja-JP"/>
                <w14:ligatures w14:val="none"/>
              </w:rPr>
              <w:t xml:space="preserve"> </w:t>
            </w:r>
            <w:r w:rsidR="00413959" w:rsidRPr="00272F02">
              <w:rPr>
                <w:rFonts w:eastAsiaTheme="minorEastAsia"/>
                <w:sz w:val="20"/>
                <w:szCs w:val="20"/>
                <w:lang w:eastAsia="ja-JP"/>
                <w14:ligatures w14:val="none"/>
              </w:rPr>
              <w:t xml:space="preserve">(and to Ethics Committees, where required), specifying timing of reporting </w:t>
            </w:r>
            <w:r w:rsidR="00413959" w:rsidRPr="00272F02" w:rsidDel="00AB1572">
              <w:rPr>
                <w:rFonts w:eastAsiaTheme="minorEastAsia"/>
                <w:sz w:val="20"/>
                <w:szCs w:val="20"/>
                <w:lang w:eastAsia="ja-JP"/>
                <w14:ligatures w14:val="none"/>
              </w:rPr>
              <w:t xml:space="preserve">to allow </w:t>
            </w:r>
            <w:r w:rsidR="00413959" w:rsidRPr="00272F02">
              <w:rPr>
                <w:rFonts w:eastAsiaTheme="minorEastAsia"/>
                <w:sz w:val="20"/>
                <w:szCs w:val="20"/>
                <w:lang w:eastAsia="ja-JP"/>
                <w14:ligatures w14:val="none"/>
              </w:rPr>
              <w:t xml:space="preserve">the Sponsor to meet </w:t>
            </w:r>
            <w:r w:rsidR="00413959" w:rsidRPr="00272F02" w:rsidDel="00AB1572">
              <w:rPr>
                <w:rFonts w:eastAsiaTheme="minorEastAsia"/>
                <w:sz w:val="20"/>
                <w:szCs w:val="20"/>
                <w:lang w:eastAsia="ja-JP"/>
                <w14:ligatures w14:val="none"/>
              </w:rPr>
              <w:t>their</w:t>
            </w:r>
            <w:r w:rsidR="00413959" w:rsidRPr="00272F02">
              <w:rPr>
                <w:rFonts w:eastAsiaTheme="minorEastAsia"/>
                <w:sz w:val="20"/>
                <w:szCs w:val="20"/>
                <w:lang w:eastAsia="ja-JP"/>
                <w14:ligatures w14:val="none"/>
              </w:rPr>
              <w:t xml:space="preserve"> responsibilities</w:t>
            </w:r>
          </w:p>
          <w:p w14:paraId="5CBBF78C" w14:textId="77625B27" w:rsidR="00413959" w:rsidRDefault="002E1574" w:rsidP="4817CA86">
            <w:pPr>
              <w:numPr>
                <w:ilvl w:val="0"/>
                <w:numId w:val="45"/>
              </w:numPr>
              <w:spacing w:line="300" w:lineRule="atLeast"/>
              <w:rPr>
                <w:rFonts w:eastAsiaTheme="minorEastAsia"/>
                <w:sz w:val="20"/>
                <w:szCs w:val="20"/>
                <w:lang w:eastAsia="ja-JP"/>
                <w14:ligatures w14:val="none"/>
              </w:rPr>
            </w:pPr>
            <w:r w:rsidRPr="4817CA86">
              <w:rPr>
                <w:rFonts w:eastAsiaTheme="minorEastAsia"/>
                <w:sz w:val="20"/>
                <w:szCs w:val="20"/>
                <w:lang w:eastAsia="ja-JP"/>
                <w14:ligatures w14:val="none"/>
              </w:rPr>
              <w:t>t</w:t>
            </w:r>
            <w:r w:rsidR="00413959" w:rsidRPr="4817CA86">
              <w:rPr>
                <w:rFonts w:eastAsiaTheme="minorEastAsia"/>
                <w:sz w:val="20"/>
                <w:szCs w:val="20"/>
                <w:lang w:eastAsia="ja-JP"/>
                <w14:ligatures w14:val="none"/>
              </w:rPr>
              <w:t>he Sponsor’s legal/regulatory responsibilities to report  to regulatory authorities, ethics committees, and investigators</w:t>
            </w:r>
          </w:p>
          <w:p w14:paraId="5E8B21A4" w14:textId="6440FDB2" w:rsidR="00413959" w:rsidRPr="00640F65" w:rsidRDefault="00640F65" w:rsidP="00FF3C43">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serious and unexpected adverse reaction reporting</w:t>
            </w:r>
          </w:p>
        </w:tc>
      </w:tr>
      <w:tr w:rsidR="00413959" w:rsidRPr="00272F02" w14:paraId="298FB09D"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17FBD6D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6835" w:type="dxa"/>
            <w:tcBorders>
              <w:top w:val="single" w:sz="4" w:space="0" w:color="auto"/>
              <w:left w:val="single" w:sz="4" w:space="0" w:color="auto"/>
              <w:bottom w:val="single" w:sz="4" w:space="0" w:color="auto"/>
              <w:right w:val="single" w:sz="4" w:space="0" w:color="auto"/>
            </w:tcBorders>
            <w:hideMark/>
          </w:tcPr>
          <w:p w14:paraId="336E4D1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413959" w:rsidRPr="00272F02" w14:paraId="3022637E"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0877414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6835" w:type="dxa"/>
            <w:tcBorders>
              <w:top w:val="single" w:sz="4" w:space="0" w:color="auto"/>
              <w:left w:val="single" w:sz="4" w:space="0" w:color="auto"/>
              <w:bottom w:val="single" w:sz="4" w:space="0" w:color="auto"/>
              <w:right w:val="single" w:sz="4" w:space="0" w:color="auto"/>
            </w:tcBorders>
            <w:hideMark/>
          </w:tcPr>
          <w:p w14:paraId="62108DF2" w14:textId="1F5CC34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413959" w:rsidRPr="00272F02" w14:paraId="585FF7D7"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324FA5C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6835" w:type="dxa"/>
            <w:tcBorders>
              <w:top w:val="single" w:sz="4" w:space="0" w:color="auto"/>
              <w:left w:val="single" w:sz="4" w:space="0" w:color="auto"/>
              <w:bottom w:val="single" w:sz="4" w:space="0" w:color="auto"/>
              <w:right w:val="single" w:sz="4" w:space="0" w:color="auto"/>
            </w:tcBorders>
          </w:tcPr>
          <w:p w14:paraId="349878D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9.2.3.1</w:t>
            </w:r>
          </w:p>
        </w:tc>
      </w:tr>
      <w:tr w:rsidR="00413959" w:rsidRPr="00272F02" w14:paraId="5FB6EB59"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74B3CDF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6835" w:type="dxa"/>
            <w:tcBorders>
              <w:top w:val="single" w:sz="4" w:space="0" w:color="auto"/>
              <w:left w:val="single" w:sz="4" w:space="0" w:color="auto"/>
              <w:bottom w:val="single" w:sz="4" w:space="0" w:color="auto"/>
              <w:right w:val="single" w:sz="4" w:space="0" w:color="auto"/>
            </w:tcBorders>
            <w:hideMark/>
          </w:tcPr>
          <w:p w14:paraId="30F26FC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413959" w:rsidRPr="00272F02" w14:paraId="3ECA202E"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076FAF2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6835" w:type="dxa"/>
            <w:tcBorders>
              <w:top w:val="single" w:sz="4" w:space="0" w:color="auto"/>
              <w:left w:val="single" w:sz="4" w:space="0" w:color="auto"/>
              <w:bottom w:val="single" w:sz="4" w:space="0" w:color="auto"/>
              <w:right w:val="single" w:sz="4" w:space="0" w:color="auto"/>
            </w:tcBorders>
            <w:hideMark/>
          </w:tcPr>
          <w:p w14:paraId="629FC56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66611BC" w14:textId="17C1A32F"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9.2.3.1 Regulatory Reporting Requirements</w:t>
            </w:r>
          </w:p>
          <w:p w14:paraId="34C32E0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413959" w:rsidRPr="00272F02" w14:paraId="386AEE2E" w14:textId="77777777" w:rsidTr="4817CA86">
        <w:tc>
          <w:tcPr>
            <w:tcW w:w="2203" w:type="dxa"/>
            <w:tcBorders>
              <w:top w:val="single" w:sz="4" w:space="0" w:color="auto"/>
              <w:left w:val="single" w:sz="4" w:space="0" w:color="auto"/>
              <w:bottom w:val="single" w:sz="4" w:space="0" w:color="auto"/>
              <w:right w:val="single" w:sz="4" w:space="0" w:color="auto"/>
            </w:tcBorders>
            <w:hideMark/>
          </w:tcPr>
          <w:p w14:paraId="6B4169C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6835" w:type="dxa"/>
            <w:tcBorders>
              <w:top w:val="single" w:sz="4" w:space="0" w:color="auto"/>
              <w:left w:val="single" w:sz="4" w:space="0" w:color="auto"/>
              <w:bottom w:val="single" w:sz="4" w:space="0" w:color="auto"/>
              <w:right w:val="single" w:sz="4" w:space="0" w:color="auto"/>
            </w:tcBorders>
            <w:hideMark/>
          </w:tcPr>
          <w:p w14:paraId="4784457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9403AC4" w14:textId="77777777" w:rsidR="00413959" w:rsidRPr="00272F02" w:rsidRDefault="00413959" w:rsidP="00413959">
      <w:pPr>
        <w:rPr>
          <w:sz w:val="20"/>
          <w:szCs w:val="20"/>
          <w:lang w:val="en-GB"/>
          <w14:ligatures w14:val="none"/>
        </w:rPr>
      </w:pPr>
    </w:p>
    <w:p w14:paraId="27113D95" w14:textId="7474D0F7" w:rsidR="00413959" w:rsidRPr="00272F02" w:rsidRDefault="00413959" w:rsidP="00C54684">
      <w:pPr>
        <w:pStyle w:val="Heading3"/>
        <w:rPr>
          <w:rFonts w:cs="Times New Roman"/>
        </w:rPr>
      </w:pPr>
      <w:r w:rsidRPr="00272F02">
        <w:rPr>
          <w:rFonts w:cs="Times New Roman"/>
        </w:rPr>
        <w:t>Adverse Events of Special Interest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5AE28F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744B0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702E5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9.2.4 Adverse Events of Special Interest </w:t>
            </w:r>
          </w:p>
        </w:tc>
      </w:tr>
      <w:tr w:rsidR="00DB50C7" w:rsidRPr="00272F02" w14:paraId="14FB0A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66DE3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67538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E1BFC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CDADE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9570F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26F5B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6EC0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E8A807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0A84E0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769B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4109085"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38D4DD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A1E86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E4DA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0EEC71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4334D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24E3FA6" w14:textId="4081871F"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3D316C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C0F1E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0CF30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9.2.4</w:t>
            </w:r>
          </w:p>
        </w:tc>
      </w:tr>
      <w:tr w:rsidR="00DB50C7" w:rsidRPr="00272F02" w14:paraId="3637DC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1E7B1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065A35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Adverse Events of Special Interest</w:t>
            </w:r>
          </w:p>
        </w:tc>
      </w:tr>
      <w:tr w:rsidR="00DB50C7" w:rsidRPr="00272F02" w14:paraId="5CA68A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17E3C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78A3A9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3CF6588B" w14:textId="36DD63E9"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9.2 Timing and Procedures for Collection and Reporting</w:t>
            </w:r>
            <w:r w:rsidR="7C615378" w:rsidRPr="00272F02">
              <w:rPr>
                <w:rFonts w:eastAsia="MS Gothic"/>
                <w:sz w:val="20"/>
                <w:szCs w:val="20"/>
                <w:lang w:val="en-GB" w:eastAsia="ja-JP"/>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4149F66F"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51AFB45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9E506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24FDF3"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2F413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63CED6C" w14:textId="77777777" w:rsidR="00413959" w:rsidRPr="00272F02" w:rsidRDefault="00413959" w:rsidP="00413959">
      <w:pPr>
        <w:rPr>
          <w:sz w:val="20"/>
          <w:szCs w:val="20"/>
          <w:lang w:val="en-GB"/>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272F02" w14:paraId="61CC3C7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A6CFD4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23DA414" w14:textId="6D63F64D"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&lt;Adverse Events of Special Interest or state </w:t>
            </w:r>
            <w:r w:rsidR="00C223E2" w:rsidRPr="00272F02">
              <w:rPr>
                <w:rFonts w:eastAsia="MS Gothic"/>
                <w:sz w:val="20"/>
                <w:szCs w:val="20"/>
                <w:lang w:val="en-GB" w:eastAsia="ja-JP"/>
                <w14:ligatures w14:val="none"/>
              </w:rPr>
              <w:t>“N</w:t>
            </w:r>
            <w:r w:rsidRPr="00272F02">
              <w:rPr>
                <w:rFonts w:eastAsia="MS Gothic"/>
                <w:sz w:val="20"/>
                <w:szCs w:val="20"/>
                <w:lang w:val="en-GB"/>
                <w14:ligatures w14:val="none"/>
              </w:rPr>
              <w:t xml:space="preserve">ot </w:t>
            </w:r>
            <w:r w:rsidR="00FC1923" w:rsidRPr="00272F02">
              <w:rPr>
                <w:rFonts w:eastAsia="MS Gothic"/>
                <w:sz w:val="20"/>
                <w:szCs w:val="20"/>
                <w:lang w:val="en-GB"/>
                <w14:ligatures w14:val="none"/>
              </w:rPr>
              <w:t>a</w:t>
            </w:r>
            <w:r w:rsidRPr="00272F02">
              <w:rPr>
                <w:rFonts w:eastAsia="MS Gothic"/>
                <w:sz w:val="20"/>
                <w:szCs w:val="20"/>
                <w:lang w:val="en-GB"/>
                <w14:ligatures w14:val="none"/>
              </w:rPr>
              <w:t>pplicable</w:t>
            </w:r>
            <w:r w:rsidR="00C223E2" w:rsidRPr="00272F02">
              <w:rPr>
                <w:rFonts w:eastAsia="MS Gothic"/>
                <w:sz w:val="20"/>
                <w:szCs w:val="20"/>
                <w:lang w:val="en-GB" w:eastAsia="ja-JP"/>
                <w14:ligatures w14:val="none"/>
              </w:rPr>
              <w:t>”</w:t>
            </w:r>
            <w:r w:rsidRPr="00272F02">
              <w:rPr>
                <w:rFonts w:eastAsia="MS Gothic"/>
                <w:sz w:val="20"/>
                <w:szCs w:val="20"/>
                <w:lang w:val="en-GB"/>
                <w14:ligatures w14:val="none"/>
              </w:rPr>
              <w:t>&gt;</w:t>
            </w:r>
          </w:p>
        </w:tc>
      </w:tr>
      <w:tr w:rsidR="00DB50C7" w:rsidRPr="00272F02" w14:paraId="49322188"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338EA6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6985B30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CDB7BA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33D404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FD72CB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C626DB1"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B23128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0965D0EE" w14:textId="4FDE7D0B" w:rsidR="00837062"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220CF50F" w14:textId="6BB00280"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10E8571B" w14:textId="6442F509" w:rsidR="00413959" w:rsidRPr="00272F02" w:rsidRDefault="41640268" w:rsidP="07707FEB">
            <w:pPr>
              <w:keepLines/>
              <w:spacing w:line="240" w:lineRule="exact"/>
              <w:rPr>
                <w:sz w:val="20"/>
                <w:szCs w:val="20"/>
                <w:lang w:val="en-GB"/>
                <w14:ligatures w14:val="none"/>
              </w:rPr>
            </w:pPr>
            <w:r w:rsidRPr="00272F02">
              <w:rPr>
                <w:rFonts w:eastAsia="Arial"/>
                <w:sz w:val="20"/>
                <w:szCs w:val="20"/>
                <w:lang w:val="en-GB"/>
              </w:rPr>
              <w:t>A description of the processes and procedures used to define, measure, confirm, and report the occurrence of adverse events that are of special interest to the specific trial, or state not applicable.</w:t>
            </w:r>
          </w:p>
        </w:tc>
      </w:tr>
      <w:tr w:rsidR="00DB50C7" w:rsidRPr="00272F02" w14:paraId="68596CD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716F2B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366976DF" w14:textId="36081937"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any AESI:</w:t>
            </w:r>
          </w:p>
          <w:p w14:paraId="5FB8A394" w14:textId="77777777" w:rsidR="00B559C9" w:rsidRPr="00B559C9" w:rsidRDefault="00B559C9" w:rsidP="00B559C9">
            <w:pPr>
              <w:pStyle w:val="ListParagraph"/>
              <w:numPr>
                <w:ilvl w:val="0"/>
                <w:numId w:val="45"/>
              </w:numPr>
              <w:rPr>
                <w:rFonts w:eastAsiaTheme="minorEastAsia"/>
                <w:sz w:val="20"/>
                <w:szCs w:val="20"/>
                <w:lang w:eastAsia="ja-JP"/>
                <w14:ligatures w14:val="none"/>
              </w:rPr>
            </w:pPr>
            <w:r w:rsidRPr="00B559C9">
              <w:rPr>
                <w:rFonts w:eastAsiaTheme="minorEastAsia"/>
                <w:sz w:val="20"/>
                <w:szCs w:val="20"/>
                <w:lang w:eastAsia="ja-JP"/>
                <w14:ligatures w14:val="none"/>
              </w:rPr>
              <w:t>any event (serious or nonserious) of scientific and medical concern relative to the trial intervention, for which ongoing monitoring and rapid communication by the investigator to the sponsor can be appropriate</w:t>
            </w:r>
          </w:p>
          <w:p w14:paraId="07022B8C" w14:textId="0A5D26C5" w:rsidR="00413959" w:rsidRPr="00272F02" w:rsidRDefault="00575E2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o</w:t>
            </w:r>
            <w:r w:rsidR="00413959" w:rsidRPr="00272F02">
              <w:rPr>
                <w:rFonts w:eastAsiaTheme="minorEastAsia"/>
                <w:sz w:val="20"/>
                <w:szCs w:val="20"/>
                <w:lang w:eastAsia="ja-JP"/>
                <w14:ligatures w14:val="none"/>
              </w:rPr>
              <w:t>ther events that merit reporting to the Sponsor, trial leadership, IRB, and regulatory agencies</w:t>
            </w:r>
          </w:p>
          <w:p w14:paraId="24CAD75B" w14:textId="77777777"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Include the following for each AESI:</w:t>
            </w:r>
          </w:p>
          <w:p w14:paraId="00040B76" w14:textId="030AF51E" w:rsidR="00B559C9" w:rsidRDefault="00575E29" w:rsidP="00B559C9">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w:t>
            </w:r>
            <w:r w:rsidR="00413959" w:rsidRPr="00272F02">
              <w:rPr>
                <w:rFonts w:eastAsiaTheme="minorEastAsia"/>
                <w:sz w:val="20"/>
                <w:szCs w:val="20"/>
                <w:lang w:eastAsia="ja-JP"/>
                <w14:ligatures w14:val="none"/>
              </w:rPr>
              <w:t>he definition</w:t>
            </w:r>
          </w:p>
          <w:p w14:paraId="26C4DC3F" w14:textId="184C0490" w:rsidR="00B559C9" w:rsidRPr="00B559C9" w:rsidRDefault="00B559C9" w:rsidP="00B559C9">
            <w:pPr>
              <w:numPr>
                <w:ilvl w:val="0"/>
                <w:numId w:val="45"/>
              </w:numPr>
              <w:spacing w:line="300" w:lineRule="atLeast"/>
              <w:rPr>
                <w:rFonts w:eastAsiaTheme="minorEastAsia"/>
                <w:sz w:val="20"/>
                <w:szCs w:val="20"/>
                <w:lang w:eastAsia="ja-JP"/>
                <w14:ligatures w14:val="none"/>
              </w:rPr>
            </w:pPr>
            <w:r w:rsidRPr="00B559C9">
              <w:rPr>
                <w:rFonts w:eastAsiaTheme="minorEastAsia"/>
                <w:sz w:val="20"/>
                <w:szCs w:val="20"/>
                <w:lang w:eastAsia="ja-JP"/>
                <w14:ligatures w14:val="none"/>
              </w:rPr>
              <w:t>the approach for ascertaining information</w:t>
            </w:r>
          </w:p>
          <w:p w14:paraId="769C619B" w14:textId="507D18F2" w:rsidR="00413959" w:rsidRPr="00272F02" w:rsidRDefault="00B559C9" w:rsidP="00FF3C43">
            <w:pPr>
              <w:numPr>
                <w:ilvl w:val="0"/>
                <w:numId w:val="45"/>
              </w:numPr>
              <w:spacing w:line="300" w:lineRule="atLeast"/>
              <w:rPr>
                <w:rFonts w:eastAsia="MS Gothic"/>
                <w:lang w:val="en-GB"/>
              </w:rPr>
            </w:pPr>
            <w:r w:rsidRPr="00B559C9">
              <w:rPr>
                <w:rFonts w:eastAsiaTheme="minorEastAsia"/>
                <w:sz w:val="20"/>
                <w:szCs w:val="20"/>
                <w:lang w:eastAsia="ja-JP"/>
                <w14:ligatures w14:val="none"/>
              </w:rPr>
              <w:t>if applicable, any approach to confirm or adjudicate the occurrence</w:t>
            </w:r>
          </w:p>
        </w:tc>
      </w:tr>
      <w:tr w:rsidR="00DB50C7" w:rsidRPr="00272F02" w14:paraId="0435D64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49B280B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0003D2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B50C7" w:rsidRPr="00272F02" w14:paraId="0B9CD104"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0696F7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07E587F1" w14:textId="78B9BD3B"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6515F1E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A0B3D3A"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3C38AB7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9.2.4</w:t>
            </w:r>
          </w:p>
        </w:tc>
      </w:tr>
      <w:tr w:rsidR="00DB50C7" w:rsidRPr="00272F02" w14:paraId="77A2DE3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5EF162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032603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AAA9400"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3E34174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F6E189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6DB36214" w14:textId="4AD0B64C"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9.2.4 Adverse Events of Special Interest</w:t>
            </w:r>
          </w:p>
          <w:p w14:paraId="15C67CB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0C45E3FF"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CFCADF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04AA172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6621F592" w14:textId="77777777" w:rsidR="00837062" w:rsidRPr="00272F02" w:rsidRDefault="00837062" w:rsidP="00413959">
      <w:pPr>
        <w:rPr>
          <w:sz w:val="20"/>
          <w:szCs w:val="20"/>
          <w:lang w:val="en-GB"/>
          <w14:ligatures w14:val="none"/>
        </w:rPr>
      </w:pPr>
    </w:p>
    <w:p w14:paraId="4679F1BF" w14:textId="7B5BF0D8" w:rsidR="00413959" w:rsidRPr="00272F02" w:rsidRDefault="00413959" w:rsidP="00910BB6">
      <w:pPr>
        <w:pStyle w:val="Heading3"/>
        <w:rPr>
          <w:rFonts w:cs="Times New Roman"/>
          <w:b w:val="0"/>
          <w:bCs w:val="0"/>
        </w:rPr>
      </w:pPr>
      <w:r w:rsidRPr="00272F02">
        <w:rPr>
          <w:rFonts w:cs="Times New Roman"/>
        </w:rPr>
        <w:t xml:space="preserve">Disease-related Events or Outcomes Not Qualifying as AEs or </w:t>
      </w:r>
      <w:commentRangeStart w:id="490"/>
      <w:r w:rsidRPr="00272F02">
        <w:rPr>
          <w:rFonts w:cs="Times New Roman"/>
        </w:rPr>
        <w:t>SAEs</w:t>
      </w:r>
      <w:commentRangeEnd w:id="490"/>
      <w:r w:rsidR="00F51455">
        <w:rPr>
          <w:rStyle w:val="CommentReference"/>
          <w:rFonts w:eastAsia="Times New Roman" w:cs="Times New Roman"/>
          <w:b w:val="0"/>
          <w:bCs w:val="0"/>
        </w:rPr>
        <w:commentReference w:id="490"/>
      </w:r>
    </w:p>
    <w:tbl>
      <w:tblPr>
        <w:tblpPr w:leftFromText="180" w:rightFromText="180" w:vertAnchor="text" w:tblpY="348"/>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7"/>
      </w:tblGrid>
      <w:tr w:rsidR="00DB50C7" w:rsidRPr="00272F02" w14:paraId="559C08E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20DEE09E" w14:textId="77777777" w:rsidR="00413959" w:rsidRPr="00272F02" w:rsidRDefault="00413959" w:rsidP="00413959">
            <w:pPr>
              <w:keepLines/>
              <w:spacing w:line="240" w:lineRule="exact"/>
              <w:rPr>
                <w:rFonts w:eastAsia="MS Gothic"/>
                <w:b/>
                <w:bCs/>
                <w:sz w:val="20"/>
                <w:szCs w:val="20"/>
                <w:lang w:val="en-GB"/>
                <w14:ligatures w14:val="none"/>
              </w:rPr>
            </w:pPr>
            <w:r w:rsidRPr="00272F02">
              <w:rPr>
                <w:rFonts w:eastAsia="MS Gothic"/>
                <w:b/>
                <w:bCs/>
                <w:sz w:val="20"/>
                <w:szCs w:val="20"/>
                <w:lang w:val="en-GB"/>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15BD97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9.2.5 Disease-related Events or Outcomes Not Qualifying as AEs or SAEs</w:t>
            </w:r>
          </w:p>
          <w:p w14:paraId="5BB1F8A0" w14:textId="77777777" w:rsidR="00413959" w:rsidRPr="00272F02" w:rsidRDefault="00413959" w:rsidP="00413959">
            <w:pPr>
              <w:keepLines/>
              <w:spacing w:line="240" w:lineRule="exact"/>
              <w:rPr>
                <w:rFonts w:eastAsia="MS Gothic"/>
                <w:sz w:val="20"/>
                <w:szCs w:val="20"/>
                <w:lang w:val="en-GB"/>
                <w14:ligatures w14:val="none"/>
              </w:rPr>
            </w:pPr>
          </w:p>
        </w:tc>
      </w:tr>
      <w:tr w:rsidR="00DB50C7" w:rsidRPr="00272F02" w14:paraId="5C37BDB1"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E0DC27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50EAD69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8627EFD"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17510C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311AE8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3CA283C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5AE7DF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hideMark/>
          </w:tcPr>
          <w:p w14:paraId="022410B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3A55EBBE"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41A6BC85"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349B0685" w14:textId="77777777" w:rsidR="00413959" w:rsidRPr="00272F02" w:rsidRDefault="4A535AE6" w:rsidP="1EE6A692">
            <w:pPr>
              <w:keepLines/>
              <w:spacing w:line="240" w:lineRule="exact"/>
              <w:rPr>
                <w:rFonts w:eastAsia="MS Gothic"/>
                <w:sz w:val="20"/>
                <w:szCs w:val="20"/>
                <w:lang w:val="de-DE"/>
                <w14:ligatures w14:val="none"/>
              </w:rPr>
            </w:pPr>
            <w:r w:rsidRPr="00272F02">
              <w:rPr>
                <w:rFonts w:eastAsia="MS Gothic"/>
                <w:sz w:val="20"/>
                <w:szCs w:val="20"/>
                <w:lang w:val="de-DE"/>
                <w14:ligatures w14:val="none"/>
              </w:rPr>
              <w:t>N/A</w:t>
            </w:r>
          </w:p>
        </w:tc>
      </w:tr>
      <w:tr w:rsidR="00DB50C7" w:rsidRPr="00272F02" w14:paraId="1AB2BE3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0D41A02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29AADB7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24BC3CAF"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6376D1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275FE40B" w14:textId="7ECFDF50" w:rsidR="00413959" w:rsidRPr="00272F02" w:rsidRDefault="0026736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59F4020"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470D26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57438DA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9.2.5</w:t>
            </w:r>
          </w:p>
        </w:tc>
      </w:tr>
      <w:tr w:rsidR="00DB50C7" w:rsidRPr="00272F02" w14:paraId="12565EB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96BE56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4C77286B" w14:textId="7651EBEC"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Disease-related Events or Outcomes Not Qualifying as AEs or SAEs</w:t>
            </w:r>
          </w:p>
        </w:tc>
      </w:tr>
      <w:tr w:rsidR="00DB50C7" w:rsidRPr="00272F02" w14:paraId="4B849677"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167CAE7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83E854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218B60B7" w14:textId="566A35FF"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9.2 Timing and Procedures for Collection and Reporting</w:t>
            </w:r>
            <w:r w:rsidR="7C615378" w:rsidRPr="00272F02">
              <w:rPr>
                <w:rFonts w:eastAsia="MS Gothic"/>
                <w:sz w:val="20"/>
                <w:szCs w:val="20"/>
                <w:lang w:val="en-GB" w:eastAsia="ja-JP"/>
                <w14:ligatures w14:val="none"/>
              </w:rPr>
              <w:t>,</w:t>
            </w:r>
            <w:r w:rsidR="7C615378"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00E07673" w:rsidRPr="00272F02">
              <w:rPr>
                <w:rFonts w:eastAsia="MS Gothic"/>
                <w:sz w:val="20"/>
                <w:szCs w:val="20"/>
                <w:lang w:val="en-GB"/>
                <w14:ligatures w14:val="none"/>
              </w:rPr>
              <w:t xml:space="preserve"> </w:t>
            </w:r>
            <w:r w:rsidR="6B655051" w:rsidRPr="00272F02">
              <w:rPr>
                <w:rFonts w:eastAsia="MS Gothic"/>
                <w:sz w:val="20"/>
                <w:szCs w:val="20"/>
                <w:lang w:val="en-GB"/>
                <w14:ligatures w14:val="none"/>
              </w:rPr>
              <w:t>and</w:t>
            </w:r>
            <w:r w:rsidRPr="00272F02">
              <w:rPr>
                <w:rFonts w:eastAsia="MS Gothic"/>
                <w:sz w:val="20"/>
                <w:szCs w:val="20"/>
                <w:lang w:val="en-GB"/>
                <w14:ligatures w14:val="none"/>
              </w:rPr>
              <w:t xml:space="preserve"> Table of Contents</w:t>
            </w:r>
          </w:p>
          <w:p w14:paraId="7B0A0C3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2630A504"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88D3B75"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D2EC46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146B382D" w14:textId="6F539600" w:rsidR="00C23A9E" w:rsidRPr="00272F02" w:rsidRDefault="00C23A9E">
      <w:pPr>
        <w:rPr>
          <w:rFonts w:eastAsiaTheme="minorEastAsia"/>
          <w:lang w:eastAsia="ja-JP"/>
        </w:rPr>
      </w:pPr>
    </w:p>
    <w:p w14:paraId="09E1D83A" w14:textId="77777777" w:rsidR="00413959" w:rsidRPr="00272F02" w:rsidRDefault="00413959" w:rsidP="00413959">
      <w:pPr>
        <w:rPr>
          <w:sz w:val="20"/>
          <w:szCs w:val="20"/>
          <w:lang w:val="en-GB"/>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8533C" w:rsidRPr="00272F02" w14:paraId="7459566E" w14:textId="77777777">
        <w:tc>
          <w:tcPr>
            <w:tcW w:w="1215" w:type="pct"/>
            <w:tcBorders>
              <w:top w:val="single" w:sz="4" w:space="0" w:color="auto"/>
              <w:left w:val="single" w:sz="4" w:space="0" w:color="auto"/>
              <w:bottom w:val="single" w:sz="4" w:space="0" w:color="auto"/>
              <w:right w:val="single" w:sz="4" w:space="0" w:color="auto"/>
            </w:tcBorders>
            <w:hideMark/>
          </w:tcPr>
          <w:p w14:paraId="5F8AF06D"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03675FD"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&lt;Disease-related Events or Outcomes Not Qualifying as AEs or SAEs&gt;</w:t>
            </w:r>
          </w:p>
        </w:tc>
      </w:tr>
      <w:tr w:rsidR="00D8533C" w:rsidRPr="00272F02" w14:paraId="7C84CCF6" w14:textId="77777777">
        <w:tc>
          <w:tcPr>
            <w:tcW w:w="1215" w:type="pct"/>
            <w:tcBorders>
              <w:top w:val="single" w:sz="4" w:space="0" w:color="auto"/>
              <w:left w:val="single" w:sz="4" w:space="0" w:color="auto"/>
              <w:bottom w:val="single" w:sz="4" w:space="0" w:color="auto"/>
              <w:right w:val="single" w:sz="4" w:space="0" w:color="auto"/>
            </w:tcBorders>
            <w:hideMark/>
          </w:tcPr>
          <w:p w14:paraId="2255ACFA"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D9C5C4"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8533C" w:rsidRPr="00272F02" w14:paraId="0E51DD99" w14:textId="77777777">
        <w:tc>
          <w:tcPr>
            <w:tcW w:w="1215" w:type="pct"/>
            <w:tcBorders>
              <w:top w:val="single" w:sz="4" w:space="0" w:color="auto"/>
              <w:left w:val="single" w:sz="4" w:space="0" w:color="auto"/>
              <w:bottom w:val="single" w:sz="4" w:space="0" w:color="auto"/>
              <w:right w:val="single" w:sz="4" w:space="0" w:color="auto"/>
            </w:tcBorders>
            <w:hideMark/>
          </w:tcPr>
          <w:p w14:paraId="0DB7F4A1" w14:textId="77777777" w:rsidR="00D8533C" w:rsidRPr="00272F02" w:rsidRDefault="00D8533C">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307052"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8533C" w:rsidRPr="00272F02" w14:paraId="68A2B364" w14:textId="77777777">
        <w:tc>
          <w:tcPr>
            <w:tcW w:w="1215" w:type="pct"/>
            <w:tcBorders>
              <w:top w:val="single" w:sz="4" w:space="0" w:color="auto"/>
              <w:left w:val="single" w:sz="4" w:space="0" w:color="auto"/>
              <w:bottom w:val="single" w:sz="4" w:space="0" w:color="auto"/>
              <w:right w:val="single" w:sz="4" w:space="0" w:color="auto"/>
            </w:tcBorders>
            <w:hideMark/>
          </w:tcPr>
          <w:p w14:paraId="75AEE7F5"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20596BE"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3B74D0DD"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0B7D7FF6" w14:textId="77777777" w:rsidR="00D8533C" w:rsidRPr="00272F02" w:rsidRDefault="00D8533C">
            <w:pPr>
              <w:keepLines/>
              <w:spacing w:line="240" w:lineRule="exact"/>
              <w:rPr>
                <w:rFonts w:eastAsia="Arial"/>
                <w:sz w:val="20"/>
                <w:szCs w:val="20"/>
                <w:lang w:val="en-GB"/>
                <w14:ligatures w14:val="none"/>
              </w:rPr>
            </w:pPr>
            <w:r w:rsidRPr="00272F02">
              <w:rPr>
                <w:rFonts w:eastAsia="Arial"/>
                <w:sz w:val="20"/>
                <w:szCs w:val="20"/>
                <w:lang w:val="en-GB"/>
              </w:rPr>
              <w:t>A description of events or outcomes related to the trial disease indication but not qualifying as adverse events or serious adverse events within the trial, or state not applicable.</w:t>
            </w:r>
          </w:p>
        </w:tc>
      </w:tr>
      <w:tr w:rsidR="00D8533C" w:rsidRPr="00272F02" w14:paraId="45199D9A" w14:textId="77777777">
        <w:tc>
          <w:tcPr>
            <w:tcW w:w="1215" w:type="pct"/>
            <w:tcBorders>
              <w:top w:val="single" w:sz="4" w:space="0" w:color="auto"/>
              <w:left w:val="single" w:sz="4" w:space="0" w:color="auto"/>
              <w:bottom w:val="single" w:sz="4" w:space="0" w:color="auto"/>
              <w:right w:val="single" w:sz="4" w:space="0" w:color="auto"/>
            </w:tcBorders>
            <w:hideMark/>
          </w:tcPr>
          <w:p w14:paraId="44C8F7EB"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CDBBE1F" w14:textId="77777777" w:rsidR="00D8533C" w:rsidRPr="00272F02" w:rsidRDefault="00D8533C">
            <w:pPr>
              <w:keepLines/>
              <w:rPr>
                <w:rFonts w:eastAsia="MS Gothic"/>
                <w:sz w:val="20"/>
                <w:szCs w:val="20"/>
                <w14:ligatures w14:val="none"/>
              </w:rPr>
            </w:pPr>
            <w:r w:rsidRPr="00272F02">
              <w:rPr>
                <w:rFonts w:eastAsia="MS Mincho"/>
                <w:sz w:val="20"/>
                <w:szCs w:val="20"/>
                <w14:ligatures w14:val="none"/>
              </w:rPr>
              <w:t>S</w:t>
            </w:r>
            <w:r w:rsidRPr="00272F02">
              <w:rPr>
                <w:rFonts w:eastAsia="Calibri"/>
                <w:sz w:val="20"/>
                <w:szCs w:val="20"/>
                <w:lang w:eastAsia="ja-JP"/>
                <w14:ligatures w14:val="none"/>
              </w:rPr>
              <w:t xml:space="preserve">pecify any </w:t>
            </w:r>
            <w:r w:rsidRPr="00272F02">
              <w:rPr>
                <w:rFonts w:eastAsia="Calibri"/>
                <w:sz w:val="20"/>
                <w:szCs w:val="20"/>
                <w14:ligatures w14:val="none"/>
              </w:rPr>
              <w:t>DREs</w:t>
            </w:r>
            <w:r w:rsidRPr="00272F02">
              <w:rPr>
                <w:rFonts w:eastAsia="Calibri"/>
                <w:sz w:val="20"/>
                <w:szCs w:val="20"/>
                <w:lang w:eastAsia="ja-JP"/>
                <w14:ligatures w14:val="none"/>
              </w:rPr>
              <w:t xml:space="preserve">, DROs, or both that will </w:t>
            </w:r>
            <w:r w:rsidRPr="00272F02">
              <w:rPr>
                <w:rFonts w:eastAsia="Calibri"/>
                <w:b/>
                <w:sz w:val="20"/>
                <w:szCs w:val="20"/>
                <w:lang w:eastAsia="ja-JP"/>
                <w14:ligatures w14:val="none"/>
              </w:rPr>
              <w:t>not</w:t>
            </w:r>
            <w:r w:rsidRPr="00272F02">
              <w:rPr>
                <w:rFonts w:eastAsia="Calibri"/>
                <w:sz w:val="20"/>
                <w:szCs w:val="20"/>
                <w:lang w:eastAsia="ja-JP"/>
                <w14:ligatures w14:val="none"/>
              </w:rPr>
              <w:t xml:space="preserve"> be reported as AEs or SAEs (</w:t>
            </w:r>
            <w:r w:rsidRPr="00272F02">
              <w:rPr>
                <w:rFonts w:eastAsia="MS Mincho"/>
                <w:sz w:val="20"/>
                <w:szCs w:val="20"/>
                <w:lang w:eastAsia="ja-JP"/>
                <w14:ligatures w14:val="none"/>
              </w:rPr>
              <w:t>e.g.</w:t>
            </w:r>
            <w:r w:rsidRPr="00272F02">
              <w:rPr>
                <w:rFonts w:eastAsia="Calibri"/>
                <w:sz w:val="20"/>
                <w:szCs w:val="20"/>
                <w:lang w:eastAsia="ja-JP"/>
                <w14:ligatures w14:val="none"/>
              </w:rPr>
              <w:t>,</w:t>
            </w:r>
            <w:r w:rsidRPr="00272F02">
              <w:rPr>
                <w:rFonts w:eastAsia="MS Mincho"/>
                <w:sz w:val="20"/>
                <w:szCs w:val="20"/>
                <w14:ligatures w14:val="none"/>
              </w:rPr>
              <w:t xml:space="preserve"> seizures in anticonvulsant trials) or state </w:t>
            </w:r>
            <w:r w:rsidRPr="00272F02">
              <w:rPr>
                <w:rFonts w:eastAsia="MS Mincho"/>
                <w:sz w:val="20"/>
                <w:szCs w:val="20"/>
                <w:lang w:eastAsia="ja-JP"/>
                <w14:ligatures w14:val="none"/>
              </w:rPr>
              <w:t>“</w:t>
            </w:r>
            <w:r w:rsidRPr="00272F02">
              <w:rPr>
                <w:rFonts w:eastAsia="MS Mincho"/>
                <w:sz w:val="20"/>
                <w:szCs w:val="20"/>
                <w14:ligatures w14:val="none"/>
              </w:rPr>
              <w:t>Not applicable.”</w:t>
            </w:r>
          </w:p>
        </w:tc>
      </w:tr>
      <w:tr w:rsidR="00D8533C" w:rsidRPr="00272F02" w14:paraId="1F1E6B33" w14:textId="77777777">
        <w:tc>
          <w:tcPr>
            <w:tcW w:w="1215" w:type="pct"/>
            <w:tcBorders>
              <w:top w:val="single" w:sz="4" w:space="0" w:color="auto"/>
              <w:left w:val="single" w:sz="4" w:space="0" w:color="auto"/>
              <w:bottom w:val="single" w:sz="4" w:space="0" w:color="auto"/>
              <w:right w:val="single" w:sz="4" w:space="0" w:color="auto"/>
            </w:tcBorders>
            <w:hideMark/>
          </w:tcPr>
          <w:p w14:paraId="02BFFDFB"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7F4247"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Required </w:t>
            </w:r>
          </w:p>
        </w:tc>
      </w:tr>
      <w:tr w:rsidR="00D8533C" w:rsidRPr="00272F02" w14:paraId="0CB71CB1" w14:textId="77777777">
        <w:tc>
          <w:tcPr>
            <w:tcW w:w="1215" w:type="pct"/>
            <w:tcBorders>
              <w:top w:val="single" w:sz="4" w:space="0" w:color="auto"/>
              <w:left w:val="single" w:sz="4" w:space="0" w:color="auto"/>
              <w:bottom w:val="single" w:sz="4" w:space="0" w:color="auto"/>
              <w:right w:val="single" w:sz="4" w:space="0" w:color="auto"/>
            </w:tcBorders>
            <w:hideMark/>
          </w:tcPr>
          <w:p w14:paraId="6D033FFE"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BAE384"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One to one </w:t>
            </w:r>
          </w:p>
        </w:tc>
      </w:tr>
      <w:tr w:rsidR="00D8533C" w:rsidRPr="00272F02" w14:paraId="3FF09A1C" w14:textId="77777777">
        <w:tc>
          <w:tcPr>
            <w:tcW w:w="1215" w:type="pct"/>
            <w:tcBorders>
              <w:top w:val="single" w:sz="4" w:space="0" w:color="auto"/>
              <w:left w:val="single" w:sz="4" w:space="0" w:color="auto"/>
              <w:bottom w:val="single" w:sz="4" w:space="0" w:color="auto"/>
              <w:right w:val="single" w:sz="4" w:space="0" w:color="auto"/>
            </w:tcBorders>
            <w:hideMark/>
          </w:tcPr>
          <w:p w14:paraId="67D46EB1" w14:textId="77777777" w:rsidR="00D8533C" w:rsidRPr="00272F02" w:rsidRDefault="00D8533C">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BA76593"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9.2.5</w:t>
            </w:r>
          </w:p>
        </w:tc>
      </w:tr>
      <w:tr w:rsidR="00D8533C" w:rsidRPr="00272F02" w14:paraId="53876C1A" w14:textId="77777777">
        <w:tc>
          <w:tcPr>
            <w:tcW w:w="1215" w:type="pct"/>
            <w:tcBorders>
              <w:top w:val="single" w:sz="4" w:space="0" w:color="auto"/>
              <w:left w:val="single" w:sz="4" w:space="0" w:color="auto"/>
              <w:bottom w:val="single" w:sz="4" w:space="0" w:color="auto"/>
              <w:right w:val="single" w:sz="4" w:space="0" w:color="auto"/>
            </w:tcBorders>
            <w:hideMark/>
          </w:tcPr>
          <w:p w14:paraId="0C54F89F"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2D29413"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8533C" w:rsidRPr="00272F02" w14:paraId="77634E2F" w14:textId="77777777">
        <w:tc>
          <w:tcPr>
            <w:tcW w:w="1215" w:type="pct"/>
            <w:tcBorders>
              <w:top w:val="single" w:sz="4" w:space="0" w:color="auto"/>
              <w:left w:val="single" w:sz="4" w:space="0" w:color="auto"/>
              <w:bottom w:val="single" w:sz="4" w:space="0" w:color="auto"/>
              <w:right w:val="single" w:sz="4" w:space="0" w:color="auto"/>
            </w:tcBorders>
            <w:hideMark/>
          </w:tcPr>
          <w:p w14:paraId="0D4AFB10" w14:textId="77777777" w:rsidR="00D8533C" w:rsidRPr="00272F02" w:rsidRDefault="00D8533C">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E5195"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EDC8085"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9.2.5 Disease-related Events or Outcomes Not Qualifying as AEs or SAEs</w:t>
            </w:r>
          </w:p>
          <w:p w14:paraId="2C3B3B6B"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8533C" w:rsidRPr="00272F02" w14:paraId="08F62A80" w14:textId="77777777">
        <w:tc>
          <w:tcPr>
            <w:tcW w:w="1215" w:type="pct"/>
            <w:tcBorders>
              <w:top w:val="single" w:sz="4" w:space="0" w:color="auto"/>
              <w:left w:val="single" w:sz="4" w:space="0" w:color="auto"/>
              <w:bottom w:val="single" w:sz="4" w:space="0" w:color="auto"/>
              <w:right w:val="single" w:sz="4" w:space="0" w:color="auto"/>
            </w:tcBorders>
            <w:hideMark/>
          </w:tcPr>
          <w:p w14:paraId="37BB6ADE" w14:textId="77777777" w:rsidR="00D8533C" w:rsidRPr="00272F02" w:rsidRDefault="00D8533C">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FFA1FD" w14:textId="77777777" w:rsidR="00D8533C" w:rsidRPr="00272F02" w:rsidRDefault="00D8533C">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2D59170" w14:textId="77777777" w:rsidR="00D8533C" w:rsidRPr="00272F02" w:rsidRDefault="00D8533C" w:rsidP="00413959">
      <w:pPr>
        <w:rPr>
          <w:sz w:val="20"/>
          <w:szCs w:val="20"/>
          <w:lang w:val="en-GB"/>
          <w14:ligatures w14:val="none"/>
        </w:rPr>
      </w:pPr>
    </w:p>
    <w:p w14:paraId="3830EF47" w14:textId="77777777" w:rsidR="00413959" w:rsidRPr="00272F02" w:rsidRDefault="00413959" w:rsidP="00910BB6">
      <w:pPr>
        <w:pStyle w:val="Heading2"/>
        <w:rPr>
          <w:rFonts w:cs="Times New Roman"/>
          <w:b w:val="0"/>
          <w:bCs w:val="0"/>
          <w:iCs w:val="0"/>
        </w:rPr>
      </w:pPr>
      <w:r w:rsidRPr="00272F02">
        <w:rPr>
          <w:rFonts w:cs="Times New Roman"/>
        </w:rPr>
        <w:t>Pregnancy and Postpartum Information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B593D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58583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03C7B77" w14:textId="4FAB06B9"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w:t>
            </w:r>
            <w:r w:rsidR="00575E29" w:rsidRPr="00272F02">
              <w:rPr>
                <w:rFonts w:eastAsia="MS Gothic"/>
                <w:sz w:val="20"/>
                <w:szCs w:val="20"/>
                <w:lang w:val="en-GB" w:eastAsia="ja-JP"/>
                <w14:ligatures w14:val="none"/>
              </w:rPr>
              <w:t>3</w:t>
            </w:r>
            <w:r w:rsidR="00575E29" w:rsidRPr="00272F02">
              <w:rPr>
                <w:rFonts w:eastAsia="MS Gothic"/>
                <w:sz w:val="20"/>
                <w:szCs w:val="20"/>
                <w:lang w:val="en-GB"/>
                <w14:ligatures w14:val="none"/>
              </w:rPr>
              <w:t xml:space="preserve"> </w:t>
            </w:r>
            <w:r w:rsidRPr="00272F02">
              <w:rPr>
                <w:rFonts w:eastAsia="MS Gothic"/>
                <w:sz w:val="20"/>
                <w:szCs w:val="20"/>
                <w:lang w:val="en-GB"/>
                <w14:ligatures w14:val="none"/>
              </w:rPr>
              <w:t>Pregnancy and Postpartum Information</w:t>
            </w:r>
          </w:p>
        </w:tc>
      </w:tr>
      <w:tr w:rsidR="00DB50C7" w:rsidRPr="00272F02" w14:paraId="34F1DF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87033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94579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1B7EC4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1FC2C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37F08B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5166A9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4A0E0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90935E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1FEDC4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A92BBD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DFBE418" w14:textId="772FF3B0" w:rsidR="00413959" w:rsidRPr="00272F02" w:rsidRDefault="00413959" w:rsidP="00910BB6">
            <w:pPr>
              <w:rPr>
                <w:rFonts w:eastAsia="MS Mincho"/>
                <w:sz w:val="20"/>
                <w:szCs w:val="20"/>
                <w14:ligatures w14:val="none"/>
              </w:rPr>
            </w:pPr>
            <w:r w:rsidRPr="00272F02">
              <w:rPr>
                <w:rFonts w:eastAsia="MS Mincho"/>
                <w:sz w:val="20"/>
                <w:szCs w:val="20"/>
                <w14:ligatures w14:val="none"/>
              </w:rPr>
              <w:t>While pregnancy itself is not considered to be an AE or SAE, if negative or consequential outcome occurs in the participant or child/f</w:t>
            </w:r>
            <w:r w:rsidR="00575E29" w:rsidRPr="00272F02">
              <w:rPr>
                <w:rFonts w:eastAsia="MS Mincho"/>
                <w:sz w:val="20"/>
                <w:szCs w:val="20"/>
                <w:lang w:eastAsia="ja-JP"/>
                <w14:ligatures w14:val="none"/>
              </w:rPr>
              <w:t>o</w:t>
            </w:r>
            <w:r w:rsidR="006932F1" w:rsidRPr="00272F02">
              <w:rPr>
                <w:rFonts w:eastAsia="MS Mincho"/>
                <w:sz w:val="20"/>
                <w:szCs w:val="20"/>
                <w14:ligatures w14:val="none"/>
              </w:rPr>
              <w:t>etus</w:t>
            </w:r>
            <w:r w:rsidRPr="00272F02">
              <w:rPr>
                <w:rFonts w:eastAsia="MS Mincho"/>
                <w:sz w:val="20"/>
                <w:szCs w:val="20"/>
                <w14:ligatures w14:val="none"/>
              </w:rPr>
              <w:t xml:space="preserve">, it will be reported as an AE or SAE. Refer to Section 9.2 </w:t>
            </w:r>
            <w:r w:rsidR="00E339A7" w:rsidRPr="00272F02">
              <w:rPr>
                <w:rFonts w:eastAsia="MS Mincho"/>
                <w:sz w:val="20"/>
                <w:szCs w:val="20"/>
                <w14:ligatures w14:val="none"/>
              </w:rPr>
              <w:t>Timing and Procedures for Collection and Reporting</w:t>
            </w:r>
            <w:r w:rsidRPr="00272F02">
              <w:rPr>
                <w:rFonts w:eastAsia="MS Mincho"/>
                <w:sz w:val="20"/>
                <w:szCs w:val="20"/>
                <w14:ligatures w14:val="none"/>
              </w:rPr>
              <w:t xml:space="preserve"> for AE and SAE related procedures as applicable. If the negative event meets the seriousness criteria, then this is considered an SAE (</w:t>
            </w:r>
            <w:r w:rsidR="007E3916" w:rsidRPr="00272F02">
              <w:rPr>
                <w:rFonts w:eastAsia="MS Mincho"/>
                <w:sz w:val="20"/>
                <w:szCs w:val="20"/>
                <w:lang w:eastAsia="ja-JP"/>
                <w14:ligatures w14:val="none"/>
              </w:rPr>
              <w:t>e.g.</w:t>
            </w:r>
            <w:r w:rsidRPr="00272F02">
              <w:rPr>
                <w:rFonts w:eastAsia="MS Mincho"/>
                <w:sz w:val="20"/>
                <w:szCs w:val="20"/>
                <w14:ligatures w14:val="none"/>
              </w:rPr>
              <w:t xml:space="preserve">, spontaneous abortion, foetal death, stillbirth, congenital anomalies, ectopic pregnancy, or pre-eclampsia) and reported per Section </w:t>
            </w:r>
            <w:r w:rsidR="00E339A7" w:rsidRPr="00272F02">
              <w:rPr>
                <w:rFonts w:eastAsia="MS Mincho"/>
                <w:sz w:val="20"/>
                <w:szCs w:val="20"/>
                <w14:ligatures w14:val="none"/>
              </w:rPr>
              <w:t>9.2.3 Reporting</w:t>
            </w:r>
            <w:r w:rsidRPr="00272F02">
              <w:rPr>
                <w:rFonts w:eastAsia="MS Mincho"/>
                <w:sz w:val="20"/>
                <w:szCs w:val="20"/>
                <w14:ligatures w14:val="none"/>
              </w:rPr>
              <w:t>.</w:t>
            </w:r>
          </w:p>
          <w:p w14:paraId="036A4BE2" w14:textId="1E3A6DA6" w:rsidR="00413959" w:rsidRPr="00272F02" w:rsidRDefault="00E339A7" w:rsidP="00910BB6">
            <w:pPr>
              <w:spacing w:line="300" w:lineRule="atLeast"/>
              <w:rPr>
                <w:rFonts w:eastAsia="MS Gothic"/>
                <w:sz w:val="20"/>
                <w:szCs w:val="20"/>
                <w14:ligatures w14:val="none"/>
              </w:rPr>
            </w:pPr>
            <w:r w:rsidRPr="00272F02">
              <w:rPr>
                <w:rFonts w:eastAsia="MS Mincho"/>
                <w:sz w:val="20"/>
                <w:szCs w:val="20"/>
                <w14:ligatures w14:val="none"/>
              </w:rPr>
              <w:t>No text is intended here (</w:t>
            </w:r>
            <w:r w:rsidR="00B62D50" w:rsidRPr="00272F02">
              <w:rPr>
                <w:rFonts w:eastAsia="MS Mincho"/>
                <w:sz w:val="20"/>
                <w:szCs w:val="20"/>
                <w:lang w:eastAsia="ja-JP"/>
                <w14:ligatures w14:val="none"/>
              </w:rPr>
              <w:t>h</w:t>
            </w:r>
            <w:r w:rsidRPr="00272F02">
              <w:rPr>
                <w:rFonts w:eastAsia="MS Mincho"/>
                <w:sz w:val="20"/>
                <w:szCs w:val="20"/>
                <w14:ligatures w14:val="none"/>
              </w:rPr>
              <w:t>eading only).</w:t>
            </w:r>
          </w:p>
        </w:tc>
      </w:tr>
      <w:tr w:rsidR="00DB50C7" w:rsidRPr="00272F02" w14:paraId="04772D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F95E46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6792C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70935D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1B99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7DAD112" w14:textId="428D43B5"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1FBAB8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883F3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5EF130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w:t>
            </w:r>
          </w:p>
        </w:tc>
      </w:tr>
      <w:tr w:rsidR="00DB50C7" w:rsidRPr="00272F02" w14:paraId="6092FA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3C84D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1C0E80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Pregnancy and Postpartum Information</w:t>
            </w:r>
          </w:p>
        </w:tc>
      </w:tr>
      <w:tr w:rsidR="00DB50C7" w:rsidRPr="00272F02" w14:paraId="3C1FB9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94D78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1C7F6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E515356" w14:textId="5EC8C15C"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008F69D6">
              <w:rPr>
                <w:rFonts w:eastAsia="MS Gothic"/>
                <w:sz w:val="20"/>
                <w:szCs w:val="20"/>
                <w:lang w:val="en-GB"/>
                <w14:ligatures w14:val="none"/>
              </w:rPr>
              <w:t xml:space="preserve"> </w:t>
            </w:r>
            <w:r w:rsidR="55B82B36" w:rsidRPr="00272F02">
              <w:rPr>
                <w:rFonts w:eastAsia="MS Gothic"/>
                <w:sz w:val="20"/>
                <w:szCs w:val="20"/>
                <w:lang w:val="en-GB"/>
                <w14:ligatures w14:val="none"/>
              </w:rPr>
              <w:t>and</w:t>
            </w:r>
            <w:r w:rsidRPr="00272F02">
              <w:rPr>
                <w:rFonts w:eastAsia="MS Gothic"/>
                <w:sz w:val="20"/>
                <w:szCs w:val="20"/>
                <w:lang w:val="en-GB"/>
                <w14:ligatures w14:val="none"/>
              </w:rPr>
              <w:t xml:space="preserve"> Table of Contents</w:t>
            </w:r>
          </w:p>
          <w:p w14:paraId="20F6EE4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6A3B61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24637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709B39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FD6D9ED" w14:textId="77777777" w:rsidR="00837062" w:rsidRPr="00272F02" w:rsidRDefault="00837062" w:rsidP="00413959">
      <w:pPr>
        <w:rPr>
          <w:sz w:val="20"/>
          <w:szCs w:val="20"/>
          <w14:ligatures w14:val="none"/>
        </w:rPr>
      </w:pPr>
    </w:p>
    <w:p w14:paraId="06673BAD" w14:textId="77777777" w:rsidR="00413959" w:rsidRPr="00272F02" w:rsidRDefault="00413959" w:rsidP="00EE1B62">
      <w:pPr>
        <w:keepNext/>
        <w:keepLines/>
        <w:numPr>
          <w:ilvl w:val="2"/>
          <w:numId w:val="11"/>
        </w:numPr>
        <w:tabs>
          <w:tab w:val="left" w:pos="960"/>
        </w:tabs>
        <w:spacing w:before="60" w:after="240"/>
        <w:outlineLvl w:val="2"/>
        <w:rPr>
          <w:rFonts w:eastAsia="MS Gothic"/>
          <w:b/>
          <w:bCs/>
          <w:sz w:val="20"/>
          <w:szCs w:val="20"/>
          <w14:ligatures w14:val="none"/>
        </w:rPr>
      </w:pPr>
      <w:r w:rsidRPr="00272F02">
        <w:rPr>
          <w:rFonts w:eastAsia="MS Gothic"/>
          <w:b/>
          <w:bCs/>
          <w:sz w:val="20"/>
          <w:szCs w:val="20"/>
          <w14:ligatures w14:val="none"/>
        </w:rPr>
        <w:t>{Participants Who Become Pregnant During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D970BB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69192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7F643E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9.3.1 {Participants Who Become Pregnant During the Trial}</w:t>
            </w:r>
          </w:p>
        </w:tc>
      </w:tr>
      <w:tr w:rsidR="00DB50C7" w:rsidRPr="00272F02" w14:paraId="1C9E55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A96AC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726BC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E7007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464B9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0CE8925"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9B565F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ACEC5F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98E0DD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4CE6F0F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4A5E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62DFA45" w14:textId="4E1B3272" w:rsidR="00413959" w:rsidRPr="00272F02" w:rsidRDefault="00DD3D0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N/A</w:t>
            </w:r>
          </w:p>
        </w:tc>
      </w:tr>
      <w:tr w:rsidR="00DB50C7" w:rsidRPr="00272F02" w14:paraId="01EEA9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84ED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B6412A" w14:textId="5E8CCE52" w:rsidR="00413959" w:rsidRPr="00272F02" w:rsidRDefault="09FE3450" w:rsidP="00413959">
            <w:pPr>
              <w:keepLines/>
              <w:spacing w:line="240" w:lineRule="exact"/>
              <w:rPr>
                <w:rFonts w:eastAsia="MS Gothic"/>
                <w:sz w:val="20"/>
                <w:szCs w:val="20"/>
                <w:lang w:val="en-GB"/>
                <w14:ligatures w14:val="none"/>
              </w:rPr>
            </w:pPr>
            <w:r w:rsidRPr="00272F02">
              <w:rPr>
                <w:rFonts w:eastAsia="MS Gothic"/>
                <w:sz w:val="20"/>
                <w:szCs w:val="20"/>
                <w:lang w:val="en-GB"/>
              </w:rPr>
              <w:t>Condition</w:t>
            </w:r>
            <w:r w:rsidR="2EDAF6AF" w:rsidRPr="00272F02">
              <w:rPr>
                <w:rFonts w:eastAsia="MS Gothic"/>
                <w:sz w:val="20"/>
                <w:szCs w:val="20"/>
                <w:lang w:val="en-GB" w:eastAsia="ja-JP"/>
                <w14:ligatures w14:val="none"/>
              </w:rPr>
              <w:t>al</w:t>
            </w:r>
            <w:r w:rsidRPr="00272F02">
              <w:rPr>
                <w:rFonts w:eastAsia="MS Gothic"/>
                <w:sz w:val="20"/>
                <w:szCs w:val="20"/>
                <w:lang w:val="en-GB" w:eastAsia="ja-JP"/>
              </w:rPr>
              <w:t>:</w:t>
            </w:r>
            <w:r w:rsidRPr="00272F02">
              <w:rPr>
                <w:rFonts w:eastAsia="MS Gothic"/>
                <w:sz w:val="20"/>
                <w:szCs w:val="20"/>
                <w:lang w:val="en-GB"/>
              </w:rPr>
              <w:t xml:space="preserve"> </w:t>
            </w:r>
            <w:r w:rsidR="00413959" w:rsidRPr="00272F02">
              <w:rPr>
                <w:rFonts w:eastAsia="MS Gothic"/>
                <w:sz w:val="20"/>
                <w:szCs w:val="20"/>
                <w:lang w:val="en-GB"/>
                <w14:ligatures w14:val="none"/>
              </w:rPr>
              <w:t xml:space="preserve">when </w:t>
            </w:r>
            <w:r w:rsidR="57216779" w:rsidRPr="00272F02">
              <w:rPr>
                <w:rFonts w:eastAsia="MS Gothic"/>
                <w:sz w:val="20"/>
                <w:szCs w:val="20"/>
                <w:lang w:val="en-GB"/>
                <w14:ligatures w14:val="none"/>
              </w:rPr>
              <w:t>collecting pregnancy data for a trial participant who becomes pregnan</w:t>
            </w:r>
            <w:r w:rsidR="59972DC3" w:rsidRPr="00272F02">
              <w:rPr>
                <w:rFonts w:eastAsia="MS Gothic"/>
                <w:sz w:val="20"/>
                <w:szCs w:val="20"/>
                <w:lang w:val="en-GB"/>
                <w14:ligatures w14:val="none"/>
              </w:rPr>
              <w:t>t</w:t>
            </w:r>
            <w:r w:rsidR="00C663DF">
              <w:rPr>
                <w:rFonts w:eastAsia="MS Gothic"/>
                <w:sz w:val="20"/>
                <w:szCs w:val="20"/>
                <w:lang w:val="en-GB"/>
                <w14:ligatures w14:val="none"/>
              </w:rPr>
              <w:t xml:space="preserve"> during the trial</w:t>
            </w:r>
            <w:r w:rsidR="003E62CA">
              <w:rPr>
                <w:rFonts w:eastAsia="MS Gothic"/>
                <w:sz w:val="20"/>
                <w:szCs w:val="20"/>
                <w:lang w:val="en-GB"/>
                <w14:ligatures w14:val="none"/>
              </w:rPr>
              <w:t>.</w:t>
            </w:r>
          </w:p>
        </w:tc>
      </w:tr>
      <w:tr w:rsidR="00DB50C7" w:rsidRPr="00272F02" w14:paraId="5AE782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EFF4E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F938F25" w14:textId="1ADA2E1E" w:rsidR="00413959" w:rsidRPr="00272F02" w:rsidRDefault="00DD3D02"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433332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990A2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8AAF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9.3.1</w:t>
            </w:r>
          </w:p>
        </w:tc>
      </w:tr>
      <w:tr w:rsidR="00DB50C7" w:rsidRPr="00272F02" w14:paraId="162742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24320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D9F5FB3" w14:textId="43399B06"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Participants Who Become Pregnant During the Trial</w:t>
            </w:r>
          </w:p>
        </w:tc>
      </w:tr>
      <w:tr w:rsidR="00DB50C7" w:rsidRPr="00272F02" w14:paraId="3419296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2469A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F55F6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66595CC3" w14:textId="420A0582"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9.3 Pregnancy and Postpartum Information</w:t>
            </w:r>
            <w:r w:rsidR="7C615378" w:rsidRPr="00272F02">
              <w:rPr>
                <w:rFonts w:eastAsia="MS Gothic"/>
                <w:sz w:val="20"/>
                <w:szCs w:val="20"/>
                <w:lang w:val="en-GB" w:eastAsia="ja-JP"/>
                <w14:ligatures w14:val="none"/>
              </w:rPr>
              <w:t>,</w:t>
            </w:r>
            <w:r w:rsidR="7C615378"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71C70EFE"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0D48921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54F5A1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559B2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32EC98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6E3AB4DB" w14:textId="77777777" w:rsidR="00413959" w:rsidRPr="00272F02" w:rsidRDefault="00413959" w:rsidP="004A488C">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5FFBD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92F3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D636C3" w14:textId="098643E8" w:rsidR="00413959" w:rsidRPr="00272F02" w:rsidRDefault="00B62D50"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w:t>
            </w:r>
            <w:r w:rsidR="00413959" w:rsidRPr="00272F02">
              <w:rPr>
                <w:rFonts w:eastAsia="MS Gothic"/>
                <w:sz w:val="20"/>
                <w:szCs w:val="20"/>
                <w:lang w:val="en-GB"/>
                <w14:ligatures w14:val="none"/>
              </w:rPr>
              <w:t>&lt;Participants Who Become Pregnant During the Trial&gt;</w:t>
            </w:r>
            <w:r w:rsidRPr="00272F02">
              <w:rPr>
                <w:rFonts w:eastAsia="MS Gothic"/>
                <w:sz w:val="20"/>
                <w:szCs w:val="20"/>
                <w:lang w:val="en-GB"/>
                <w14:ligatures w14:val="none"/>
              </w:rPr>
              <w:t>}</w:t>
            </w:r>
          </w:p>
        </w:tc>
      </w:tr>
      <w:tr w:rsidR="00DB50C7" w:rsidRPr="00272F02" w14:paraId="7E2405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155EEB"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E7368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B6789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F20B4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EA6ADD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1A0BE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115FD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7B968B33" w14:textId="7EE7E442" w:rsidR="00413959"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3073248D" w14:textId="2DBB2129"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7756A264" w14:textId="5113A055"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shd w:val="clear" w:color="auto" w:fill="FFFFFF"/>
                <w14:ligatures w14:val="none"/>
              </w:rPr>
              <w:t>A description of the processes and procedures used to collect pregnancy data for a trial participant who becomes pregnant while the participant is in the trial, as well as data collection about the child.</w:t>
            </w:r>
          </w:p>
        </w:tc>
      </w:tr>
      <w:tr w:rsidR="00DB50C7" w:rsidRPr="00272F02" w14:paraId="19A5EA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3BA3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CC060E" w14:textId="42CF0578"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w:t>
            </w:r>
            <w:r w:rsidR="00B310EA" w:rsidRPr="00272F02">
              <w:rPr>
                <w:rFonts w:eastAsia="MS Gothic"/>
                <w:sz w:val="20"/>
                <w:szCs w:val="20"/>
                <w:lang w:val="en-GB"/>
                <w14:ligatures w14:val="none"/>
              </w:rPr>
              <w:t>:</w:t>
            </w:r>
          </w:p>
          <w:p w14:paraId="0F112FC4" w14:textId="7EF3DC8F"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the assessments to be performed</w:t>
            </w:r>
          </w:p>
          <w:p w14:paraId="21621C2A" w14:textId="6C6162C4"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type and duration of monitoring</w:t>
            </w:r>
          </w:p>
          <w:p w14:paraId="4BDF464F" w14:textId="0D48FF24"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whether participants who become pregnant during the trial</w:t>
            </w:r>
            <w:r w:rsidR="005E4E33">
              <w:rPr>
                <w:rFonts w:eastAsiaTheme="minorEastAsia"/>
              </w:rPr>
              <w:t xml:space="preserve"> </w:t>
            </w:r>
            <w:r w:rsidR="005E4E33" w:rsidRPr="005E4E33">
              <w:rPr>
                <w:rFonts w:eastAsiaTheme="minorEastAsia"/>
                <w:sz w:val="20"/>
                <w:szCs w:val="20"/>
                <w:lang w:eastAsia="ja-JP"/>
                <w14:ligatures w14:val="none"/>
              </w:rPr>
              <w:t>may continue with trial intervention or</w:t>
            </w:r>
            <w:r w:rsidRPr="00272F02">
              <w:rPr>
                <w:rFonts w:eastAsiaTheme="minorEastAsia"/>
                <w:sz w:val="20"/>
                <w:szCs w:val="20"/>
                <w:lang w:eastAsia="ja-JP"/>
                <w14:ligatures w14:val="none"/>
              </w:rPr>
              <w:t xml:space="preserve"> must be discontinued from trial intervention (refer to Section 7 </w:t>
            </w:r>
            <w:r w:rsidR="00B310EA" w:rsidRPr="00272F02">
              <w:rPr>
                <w:rFonts w:eastAsiaTheme="minorEastAsia"/>
                <w:sz w:val="20"/>
                <w:szCs w:val="20"/>
                <w:lang w:eastAsia="ja-JP"/>
                <w14:ligatures w14:val="none"/>
              </w:rPr>
              <w:t xml:space="preserve">Participant Discontinuation of Trial Intervention and Discontinuation or Withdrawal from Trial </w:t>
            </w:r>
            <w:r w:rsidRPr="00272F02">
              <w:rPr>
                <w:rFonts w:eastAsiaTheme="minorEastAsia"/>
                <w:sz w:val="20"/>
                <w:szCs w:val="20"/>
                <w:lang w:eastAsia="ja-JP"/>
                <w14:ligatures w14:val="none"/>
              </w:rPr>
              <w:t>as applicable)</w:t>
            </w:r>
          </w:p>
          <w:p w14:paraId="3F8A1086" w14:textId="77777777" w:rsidR="005E4E33" w:rsidRPr="005E4E33" w:rsidRDefault="005E4E33" w:rsidP="005E4E33">
            <w:pPr>
              <w:pStyle w:val="ListParagraph"/>
              <w:numPr>
                <w:ilvl w:val="0"/>
                <w:numId w:val="45"/>
              </w:numPr>
              <w:rPr>
                <w:rFonts w:eastAsiaTheme="minorEastAsia"/>
                <w:sz w:val="20"/>
                <w:szCs w:val="20"/>
                <w:lang w:eastAsia="ja-JP"/>
                <w14:ligatures w14:val="none"/>
              </w:rPr>
            </w:pPr>
            <w:r w:rsidRPr="005E4E33">
              <w:rPr>
                <w:rFonts w:eastAsiaTheme="minorEastAsia"/>
                <w:sz w:val="20"/>
                <w:szCs w:val="20"/>
                <w:lang w:eastAsia="ja-JP"/>
                <w14:ligatures w14:val="none"/>
              </w:rPr>
              <w:t>any trial modifications that need to be made for participants who become pregnant</w:t>
            </w:r>
          </w:p>
          <w:p w14:paraId="4F991060" w14:textId="7C7F3167"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what information will be collected about a participant who becomes pregnant during the trial (</w:t>
            </w:r>
            <w:r w:rsidR="007E3916" w:rsidRPr="00272F02">
              <w:rPr>
                <w:rFonts w:eastAsiaTheme="minorEastAsia"/>
                <w:sz w:val="20"/>
                <w:szCs w:val="20"/>
                <w:lang w:eastAsia="ja-JP"/>
                <w14:ligatures w14:val="none"/>
              </w:rPr>
              <w:t>e.g.</w:t>
            </w:r>
            <w:r w:rsidRPr="00272F02">
              <w:rPr>
                <w:rFonts w:eastAsiaTheme="minorEastAsia"/>
                <w:sz w:val="20"/>
                <w:szCs w:val="20"/>
                <w:lang w:eastAsia="ja-JP"/>
                <w14:ligatures w14:val="none"/>
              </w:rPr>
              <w:t>, recording and reporting to the Sponsor, postpartum follow-up, trial intervention discontinuation or continuation, or trial withdrawal)</w:t>
            </w:r>
          </w:p>
          <w:p w14:paraId="3E161E3F" w14:textId="36974324"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postpartum follow-up, include the time period (</w:t>
            </w:r>
            <w:r w:rsidR="007E3916" w:rsidRPr="00272F02">
              <w:rPr>
                <w:rFonts w:eastAsia="MS Gothic"/>
                <w:sz w:val="20"/>
                <w:szCs w:val="20"/>
                <w:lang w:val="en-GB"/>
                <w14:ligatures w14:val="none"/>
              </w:rPr>
              <w:t>e.g.</w:t>
            </w:r>
            <w:r w:rsidRPr="00272F02">
              <w:rPr>
                <w:rFonts w:eastAsia="MS Gothic"/>
                <w:sz w:val="20"/>
                <w:szCs w:val="20"/>
                <w:lang w:val="en-GB"/>
                <w14:ligatures w14:val="none"/>
              </w:rPr>
              <w:t>, initial child development) with the justification.</w:t>
            </w:r>
          </w:p>
          <w:p w14:paraId="71933BE3" w14:textId="7DC8B694"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If exposure to trial intervention during breastfeeding is applicable, specify</w:t>
            </w:r>
            <w:r w:rsidR="00B310EA" w:rsidRPr="00272F02">
              <w:rPr>
                <w:rFonts w:eastAsia="MS Gothic"/>
                <w:sz w:val="20"/>
                <w:szCs w:val="20"/>
                <w:lang w:val="en-GB"/>
                <w14:ligatures w14:val="none"/>
              </w:rPr>
              <w:t>:</w:t>
            </w:r>
          </w:p>
          <w:p w14:paraId="386D6DF9" w14:textId="63F78655"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 xml:space="preserve">the assessments to be </w:t>
            </w:r>
            <w:r w:rsidR="002D3425" w:rsidRPr="00272F02">
              <w:rPr>
                <w:rFonts w:eastAsiaTheme="minorEastAsia"/>
                <w:sz w:val="20"/>
                <w:szCs w:val="20"/>
                <w:lang w:eastAsia="ja-JP"/>
                <w14:ligatures w14:val="none"/>
              </w:rPr>
              <w:t>performed</w:t>
            </w:r>
          </w:p>
          <w:p w14:paraId="5920C2B2" w14:textId="29E944F2" w:rsidR="00413959" w:rsidRPr="00272F02" w:rsidRDefault="00413959"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type and duration of monitoring</w:t>
            </w:r>
          </w:p>
          <w:p w14:paraId="403DB06C" w14:textId="7B797F23" w:rsidR="00413959" w:rsidRPr="00272F02" w:rsidRDefault="00413959" w:rsidP="00444021">
            <w:pPr>
              <w:numPr>
                <w:ilvl w:val="0"/>
                <w:numId w:val="45"/>
              </w:numPr>
              <w:spacing w:line="300" w:lineRule="atLeast"/>
              <w:rPr>
                <w:rFonts w:eastAsia="MS Gothic"/>
                <w:lang w:val="en-GB"/>
              </w:rPr>
            </w:pPr>
            <w:r w:rsidRPr="00272F02">
              <w:rPr>
                <w:rFonts w:eastAsiaTheme="minorEastAsia"/>
                <w:sz w:val="20"/>
                <w:szCs w:val="20"/>
                <w:lang w:eastAsia="ja-JP"/>
                <w14:ligatures w14:val="none"/>
              </w:rPr>
              <w:t>what information will be collected for both the participant and child</w:t>
            </w:r>
          </w:p>
        </w:tc>
      </w:tr>
      <w:tr w:rsidR="00DB50C7" w:rsidRPr="00272F02" w14:paraId="2C89D9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98C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6927B1D" w14:textId="02B1024C" w:rsidR="00413959" w:rsidRPr="00272F02" w:rsidRDefault="003E62CA" w:rsidP="00413959">
            <w:pPr>
              <w:keepLines/>
              <w:spacing w:line="240" w:lineRule="exact"/>
              <w:rPr>
                <w:rFonts w:eastAsia="MS Gothic"/>
                <w:sz w:val="20"/>
                <w:szCs w:val="20"/>
                <w:lang w:val="en-GB"/>
                <w14:ligatures w14:val="none"/>
              </w:rPr>
            </w:pPr>
            <w:r w:rsidRPr="00272F02">
              <w:rPr>
                <w:rFonts w:eastAsia="MS Gothic"/>
                <w:sz w:val="20"/>
                <w:szCs w:val="20"/>
                <w:lang w:val="en-GB"/>
              </w:rPr>
              <w:t>Condition</w:t>
            </w:r>
            <w:r w:rsidRPr="00272F02">
              <w:rPr>
                <w:rFonts w:eastAsia="MS Gothic"/>
                <w:sz w:val="20"/>
                <w:szCs w:val="20"/>
                <w:lang w:val="en-GB" w:eastAsia="ja-JP"/>
                <w14:ligatures w14:val="none"/>
              </w:rPr>
              <w:t>al</w:t>
            </w:r>
            <w:r w:rsidRPr="00272F02">
              <w:rPr>
                <w:rFonts w:eastAsia="MS Gothic"/>
                <w:sz w:val="20"/>
                <w:szCs w:val="20"/>
                <w:lang w:val="en-GB" w:eastAsia="ja-JP"/>
              </w:rPr>
              <w:t>:</w:t>
            </w:r>
            <w:r w:rsidRPr="00272F02">
              <w:rPr>
                <w:rFonts w:eastAsia="MS Gothic"/>
                <w:sz w:val="20"/>
                <w:szCs w:val="20"/>
                <w:lang w:val="en-GB"/>
              </w:rPr>
              <w:t xml:space="preserve"> </w:t>
            </w:r>
            <w:r w:rsidRPr="00272F02">
              <w:rPr>
                <w:rFonts w:eastAsia="MS Gothic"/>
                <w:sz w:val="20"/>
                <w:szCs w:val="20"/>
                <w:lang w:val="en-GB"/>
                <w14:ligatures w14:val="none"/>
              </w:rPr>
              <w:t>when collecting pregnancy data for a trial participant who becomes pregnant</w:t>
            </w:r>
            <w:r>
              <w:rPr>
                <w:rFonts w:eastAsia="MS Gothic"/>
                <w:sz w:val="20"/>
                <w:szCs w:val="20"/>
                <w:lang w:val="en-GB"/>
                <w14:ligatures w14:val="none"/>
              </w:rPr>
              <w:t xml:space="preserve"> during the trial.</w:t>
            </w:r>
          </w:p>
        </w:tc>
      </w:tr>
      <w:tr w:rsidR="00DB50C7" w:rsidRPr="00272F02" w14:paraId="51786C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673F41"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6F288D6" w14:textId="0A99D83A"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093D4E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F9C11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722689"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9.3.1</w:t>
            </w:r>
          </w:p>
        </w:tc>
      </w:tr>
      <w:tr w:rsidR="00DB50C7" w:rsidRPr="00272F02" w14:paraId="0872A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750E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3817E9D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3D5174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1D11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CE8BD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50D6701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9.3.1 Participants Who Become Pregnant During the Trial</w:t>
            </w:r>
          </w:p>
          <w:p w14:paraId="4D97382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3DF158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A62A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D7DAC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C4E0BB1" w14:textId="77777777" w:rsidR="00837062" w:rsidRPr="00272F02" w:rsidRDefault="00837062" w:rsidP="00910BB6">
      <w:pPr>
        <w:rPr>
          <w:rFonts w:eastAsia="MS Gothic"/>
        </w:rPr>
      </w:pPr>
    </w:p>
    <w:p w14:paraId="7B22AE10" w14:textId="314967D4" w:rsidR="00413959" w:rsidRPr="00272F02" w:rsidRDefault="00413959" w:rsidP="00EE1B62">
      <w:pPr>
        <w:keepNext/>
        <w:keepLines/>
        <w:numPr>
          <w:ilvl w:val="2"/>
          <w:numId w:val="11"/>
        </w:numPr>
        <w:tabs>
          <w:tab w:val="left" w:pos="960"/>
        </w:tabs>
        <w:spacing w:before="60" w:after="240"/>
        <w:outlineLvl w:val="2"/>
        <w:rPr>
          <w:rFonts w:eastAsia="MS Gothic"/>
          <w:b/>
          <w:bCs/>
          <w:sz w:val="20"/>
          <w:szCs w:val="20"/>
          <w14:ligatures w14:val="none"/>
        </w:rPr>
      </w:pPr>
      <w:bookmarkStart w:id="491" w:name="_mioConsistencyCheck349"/>
      <w:bookmarkEnd w:id="491"/>
      <w:r w:rsidRPr="00272F02">
        <w:rPr>
          <w:rFonts w:eastAsia="MS Gothic"/>
          <w:b/>
          <w:bCs/>
          <w:sz w:val="20"/>
          <w:szCs w:val="20"/>
          <w14:ligatures w14:val="none"/>
        </w:rPr>
        <w:t xml:space="preserve">{Participants Whose Partners Become Pregnant </w:t>
      </w:r>
      <w:r w:rsidR="52DA8CFE" w:rsidRPr="52DA8CFE">
        <w:rPr>
          <w:rFonts w:eastAsia="MS Gothic"/>
          <w:b/>
          <w:bCs/>
          <w:sz w:val="20"/>
          <w:szCs w:val="20"/>
        </w:rPr>
        <w:t>During the Trial</w:t>
      </w:r>
      <w:r w:rsidRPr="00272F02">
        <w:rPr>
          <w:rFonts w:eastAsia="MS Gothic"/>
          <w:b/>
          <w:bCs/>
          <w:sz w:val="20"/>
          <w:szCs w:val="20"/>
          <w14:ligatures w14:val="none"/>
        </w:rPr>
        <w: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23A9E" w:rsidRPr="00272F02" w14:paraId="6EAFF04B"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7C7C8E13"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36F41" w14:textId="5BB1C0C0" w:rsidR="00413959" w:rsidRPr="00272F02" w:rsidRDefault="000B216F" w:rsidP="00413959">
            <w:pPr>
              <w:keepLines/>
              <w:spacing w:line="240" w:lineRule="exact"/>
              <w:rPr>
                <w:rFonts w:eastAsia="MS Gothic"/>
                <w:sz w:val="20"/>
                <w:szCs w:val="20"/>
                <w:lang w:val="en-GB"/>
                <w14:ligatures w14:val="none"/>
              </w:rPr>
            </w:pPr>
            <w:r w:rsidRPr="00272F02">
              <w:rPr>
                <w:rFonts w:eastAsia="MS Gothic"/>
                <w:sz w:val="20"/>
                <w:szCs w:val="20"/>
                <w:lang w:val="en-GB" w:eastAsia="ja-JP"/>
                <w14:ligatures w14:val="none"/>
              </w:rPr>
              <w:t xml:space="preserve">9.3.2 </w:t>
            </w:r>
            <w:r w:rsidR="00413959" w:rsidRPr="00272F02">
              <w:rPr>
                <w:rFonts w:eastAsia="MS Gothic"/>
                <w:sz w:val="20"/>
                <w:szCs w:val="20"/>
                <w:lang w:val="en-GB"/>
                <w14:ligatures w14:val="none"/>
              </w:rPr>
              <w:t>{Participants Whose Partners Become Pregnant</w:t>
            </w:r>
            <w:r w:rsidR="52DA8CFE">
              <w:t xml:space="preserve"> </w:t>
            </w:r>
            <w:r w:rsidR="52DA8CFE" w:rsidRPr="52DA8CFE">
              <w:rPr>
                <w:rFonts w:eastAsia="MS Gothic"/>
                <w:sz w:val="20"/>
                <w:szCs w:val="20"/>
                <w:lang w:val="en-GB"/>
              </w:rPr>
              <w:t>During the Trial</w:t>
            </w:r>
            <w:r w:rsidR="00413959" w:rsidRPr="00272F02">
              <w:rPr>
                <w:rFonts w:eastAsia="MS Gothic"/>
                <w:sz w:val="20"/>
                <w:szCs w:val="20"/>
                <w:lang w:val="en-GB"/>
                <w14:ligatures w14:val="none"/>
              </w:rPr>
              <w:t>}</w:t>
            </w:r>
          </w:p>
        </w:tc>
      </w:tr>
      <w:tr w:rsidR="00C23A9E" w:rsidRPr="00272F02" w14:paraId="1DA3DFC2"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6EA26BB9"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0B896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C23A9E" w:rsidRPr="00272F02" w14:paraId="2B6209D3"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32CBE20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ABFEF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C23A9E" w:rsidRPr="00272F02" w14:paraId="5341BCB4" w14:textId="77777777" w:rsidTr="52DA8CFE">
        <w:trPr>
          <w:trHeight w:val="54"/>
        </w:trPr>
        <w:tc>
          <w:tcPr>
            <w:tcW w:w="1215" w:type="pct"/>
            <w:tcBorders>
              <w:top w:val="single" w:sz="4" w:space="0" w:color="auto"/>
              <w:left w:val="single" w:sz="4" w:space="0" w:color="auto"/>
              <w:bottom w:val="single" w:sz="4" w:space="0" w:color="auto"/>
              <w:right w:val="single" w:sz="4" w:space="0" w:color="auto"/>
            </w:tcBorders>
            <w:hideMark/>
          </w:tcPr>
          <w:p w14:paraId="6B1FBC4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B875E8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C23A9E" w:rsidRPr="00272F02" w14:paraId="22BF5C8F"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1BF11B90"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BB1272" w14:textId="77777777" w:rsidR="00413959" w:rsidRPr="00272F02" w:rsidRDefault="00413959" w:rsidP="00413959">
            <w:pPr>
              <w:keepLines/>
              <w:spacing w:line="240" w:lineRule="exact"/>
              <w:rPr>
                <w:rFonts w:eastAsia="MS Gothic"/>
                <w:sz w:val="20"/>
                <w:szCs w:val="20"/>
                <w14:ligatures w14:val="none"/>
              </w:rPr>
            </w:pPr>
            <w:r w:rsidRPr="00272F02">
              <w:rPr>
                <w:rFonts w:eastAsia="MS Gothic"/>
                <w:sz w:val="20"/>
                <w:szCs w:val="20"/>
                <w14:ligatures w14:val="none"/>
              </w:rPr>
              <w:t>N/A</w:t>
            </w:r>
          </w:p>
        </w:tc>
      </w:tr>
      <w:tr w:rsidR="00C23A9E" w:rsidRPr="00272F02" w14:paraId="280C6436"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224E95D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D651C9" w14:textId="56E9E304" w:rsidR="00413959" w:rsidRPr="00272F02" w:rsidRDefault="09FE3450" w:rsidP="00413959">
            <w:pPr>
              <w:keepLines/>
              <w:spacing w:line="240" w:lineRule="exact"/>
              <w:rPr>
                <w:rFonts w:eastAsia="MS Gothic"/>
                <w:sz w:val="20"/>
                <w:szCs w:val="20"/>
                <w:lang w:val="en-GB"/>
                <w14:ligatures w14:val="none"/>
              </w:rPr>
            </w:pPr>
            <w:r w:rsidRPr="00272F02">
              <w:rPr>
                <w:rFonts w:eastAsia="MS Gothic"/>
                <w:sz w:val="20"/>
                <w:szCs w:val="20"/>
                <w:lang w:val="en-GB"/>
              </w:rPr>
              <w:t>Condition</w:t>
            </w:r>
            <w:r w:rsidR="2EDAF6AF" w:rsidRPr="00272F02">
              <w:rPr>
                <w:rFonts w:eastAsia="MS Gothic"/>
                <w:sz w:val="20"/>
                <w:szCs w:val="20"/>
                <w:lang w:val="en-GB" w:eastAsia="ja-JP"/>
                <w14:ligatures w14:val="none"/>
              </w:rPr>
              <w:t>al</w:t>
            </w:r>
            <w:r w:rsidRPr="00272F02">
              <w:rPr>
                <w:rFonts w:eastAsia="MS Gothic"/>
                <w:sz w:val="20"/>
                <w:szCs w:val="20"/>
                <w:lang w:val="en-GB" w:eastAsia="ja-JP"/>
              </w:rPr>
              <w:t>:</w:t>
            </w:r>
            <w:r w:rsidRPr="00272F02">
              <w:rPr>
                <w:rFonts w:eastAsia="MS Gothic"/>
                <w:sz w:val="20"/>
                <w:szCs w:val="20"/>
                <w:lang w:val="en-GB"/>
              </w:rPr>
              <w:t xml:space="preserve"> </w:t>
            </w:r>
            <w:r w:rsidR="008B43F1" w:rsidRPr="00FF3C43">
              <w:rPr>
                <w:rFonts w:eastAsia="MS Gothic"/>
                <w:sz w:val="20"/>
                <w:szCs w:val="20"/>
                <w:lang w:val="en-GB"/>
                <w14:ligatures w14:val="none"/>
              </w:rPr>
              <w:t>w</w:t>
            </w:r>
            <w:r w:rsidR="00DE0385" w:rsidRPr="003C5EA2">
              <w:rPr>
                <w:rFonts w:eastAsia="MS Gothic"/>
                <w:sz w:val="20"/>
                <w:szCs w:val="20"/>
                <w:lang w:val="en-GB"/>
                <w14:ligatures w14:val="none"/>
              </w:rPr>
              <w:t xml:space="preserve">hen </w:t>
            </w:r>
            <w:r w:rsidR="00222029" w:rsidRPr="003C5EA2">
              <w:rPr>
                <w:rFonts w:eastAsia="MS Gothic"/>
                <w:sz w:val="20"/>
                <w:szCs w:val="20"/>
                <w:lang w:val="en-GB"/>
                <w14:ligatures w14:val="none"/>
              </w:rPr>
              <w:t>collecting pregnancy data for the partner of a trial participant who becomes pregnant</w:t>
            </w:r>
            <w:r w:rsidR="003C5EA2">
              <w:rPr>
                <w:rFonts w:eastAsia="MS Gothic"/>
                <w:sz w:val="20"/>
                <w:szCs w:val="20"/>
                <w:lang w:val="en-GB"/>
                <w14:ligatures w14:val="none"/>
              </w:rPr>
              <w:t xml:space="preserve"> during the trial</w:t>
            </w:r>
            <w:r w:rsidR="00222029">
              <w:rPr>
                <w:rFonts w:eastAsia="MS Gothic"/>
                <w:sz w:val="20"/>
                <w:szCs w:val="20"/>
                <w:lang w:val="en-GB"/>
                <w14:ligatures w14:val="none"/>
              </w:rPr>
              <w:t>.</w:t>
            </w:r>
          </w:p>
        </w:tc>
      </w:tr>
      <w:tr w:rsidR="00C23A9E" w:rsidRPr="00272F02" w14:paraId="49C43483"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7E6D3D6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3FDAD904" w14:textId="40DC13F9"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C23A9E" w:rsidRPr="00272F02" w14:paraId="529B8789"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071F591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A87BA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9.3.2</w:t>
            </w:r>
          </w:p>
        </w:tc>
      </w:tr>
      <w:tr w:rsidR="00C23A9E" w:rsidRPr="00272F02" w14:paraId="404BDECB"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33AB678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AEF723" w14:textId="3D7B203C"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 xml:space="preserve">Participants Whose Partners Become Pregnant </w:t>
            </w:r>
            <w:r w:rsidR="52DA8CFE" w:rsidRPr="52DA8CFE">
              <w:rPr>
                <w:rFonts w:eastAsia="MS Gothic"/>
                <w:sz w:val="20"/>
                <w:szCs w:val="20"/>
                <w:lang w:val="en-GB"/>
              </w:rPr>
              <w:t>During the Trial</w:t>
            </w:r>
          </w:p>
        </w:tc>
      </w:tr>
      <w:tr w:rsidR="00C23A9E" w:rsidRPr="00272F02" w14:paraId="575A4B6E"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39AEECD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188F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49B04BCA" w14:textId="399D8665"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xml:space="preserve">: </w:t>
            </w:r>
            <w:r w:rsidR="7C615378" w:rsidRPr="00272F02">
              <w:rPr>
                <w:rFonts w:eastAsia="MS Gothic"/>
                <w:sz w:val="20"/>
                <w:szCs w:val="20"/>
                <w:lang w:val="en-GB"/>
                <w14:ligatures w14:val="none"/>
              </w:rPr>
              <w:t>9.3 Pregnancy and Postpartum Information</w:t>
            </w:r>
            <w:r w:rsidR="7C615378" w:rsidRPr="00272F02">
              <w:rPr>
                <w:rFonts w:eastAsia="MS Gothic"/>
                <w:sz w:val="20"/>
                <w:szCs w:val="20"/>
                <w:lang w:val="en-GB" w:eastAsia="ja-JP"/>
                <w14:ligatures w14:val="none"/>
              </w:rPr>
              <w:t>,</w:t>
            </w:r>
            <w:r w:rsidR="7C615378" w:rsidRPr="00272F02">
              <w:rPr>
                <w:rFonts w:eastAsia="MS Gothic"/>
                <w:sz w:val="20"/>
                <w:szCs w:val="20"/>
                <w:lang w:val="en-GB"/>
                <w14:ligatures w14:val="none"/>
              </w:rPr>
              <w:t xml:space="preserve"> </w:t>
            </w:r>
            <w:r w:rsidRPr="00272F02">
              <w:rPr>
                <w:rFonts w:eastAsia="MS Gothic"/>
                <w:sz w:val="20"/>
                <w:szCs w:val="20"/>
                <w:lang w:val="en-GB"/>
                <w14:ligatures w14:val="none"/>
              </w:rPr>
              <w:t>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26CF80B6"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0B5858F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C23A9E" w:rsidRPr="00272F02" w14:paraId="5D074667" w14:textId="77777777" w:rsidTr="52DA8CFE">
        <w:tc>
          <w:tcPr>
            <w:tcW w:w="1215" w:type="pct"/>
            <w:tcBorders>
              <w:top w:val="single" w:sz="4" w:space="0" w:color="auto"/>
              <w:left w:val="single" w:sz="4" w:space="0" w:color="auto"/>
              <w:bottom w:val="single" w:sz="4" w:space="0" w:color="auto"/>
              <w:right w:val="single" w:sz="4" w:space="0" w:color="auto"/>
            </w:tcBorders>
            <w:hideMark/>
          </w:tcPr>
          <w:p w14:paraId="3E0CA84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A0AC8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33D00499" w14:textId="77777777" w:rsidR="00BA3615" w:rsidRPr="00272F02" w:rsidRDefault="00BA3615">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16C04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B284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Term (Variable)</w:t>
            </w:r>
          </w:p>
        </w:tc>
        <w:tc>
          <w:tcPr>
            <w:tcW w:w="3785" w:type="pct"/>
            <w:tcBorders>
              <w:top w:val="single" w:sz="4" w:space="0" w:color="auto"/>
              <w:left w:val="single" w:sz="4" w:space="0" w:color="auto"/>
              <w:bottom w:val="single" w:sz="4" w:space="0" w:color="auto"/>
              <w:right w:val="single" w:sz="4" w:space="0" w:color="auto"/>
            </w:tcBorders>
          </w:tcPr>
          <w:p w14:paraId="3895AF1F" w14:textId="16069125" w:rsidR="00413959" w:rsidRPr="00272F02" w:rsidRDefault="00B62D50"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w:t>
            </w:r>
            <w:r w:rsidR="00413959" w:rsidRPr="00272F02">
              <w:rPr>
                <w:rFonts w:eastAsia="MS Gothic"/>
                <w:sz w:val="20"/>
                <w:szCs w:val="20"/>
                <w:lang w:val="en-GB"/>
                <w14:ligatures w14:val="none"/>
              </w:rPr>
              <w:t>&lt;Participants Whose Partners Become Pregnant</w:t>
            </w:r>
            <w:r w:rsidR="005E4E33">
              <w:rPr>
                <w:rFonts w:eastAsia="MS Gothic" w:hint="eastAsia"/>
                <w:sz w:val="20"/>
                <w:szCs w:val="20"/>
                <w:lang w:val="en-GB" w:eastAsia="ja-JP"/>
                <w14:ligatures w14:val="none"/>
              </w:rPr>
              <w:t xml:space="preserve"> </w:t>
            </w:r>
            <w:r w:rsidR="005E4E33">
              <w:rPr>
                <w:rFonts w:eastAsia="MS Gothic"/>
                <w:sz w:val="20"/>
                <w:szCs w:val="20"/>
                <w:lang w:val="en-GB" w:eastAsia="ja-JP"/>
                <w14:ligatures w14:val="none"/>
              </w:rPr>
              <w:t>During</w:t>
            </w:r>
            <w:r w:rsidR="005E4E33">
              <w:rPr>
                <w:rFonts w:eastAsia="MS Gothic" w:hint="eastAsia"/>
                <w:sz w:val="20"/>
                <w:szCs w:val="20"/>
                <w:lang w:val="en-GB" w:eastAsia="ja-JP"/>
                <w14:ligatures w14:val="none"/>
              </w:rPr>
              <w:t xml:space="preserve"> the Trial</w:t>
            </w:r>
            <w:r w:rsidR="00413959" w:rsidRPr="00272F02">
              <w:rPr>
                <w:rFonts w:eastAsia="MS Gothic"/>
                <w:sz w:val="20"/>
                <w:szCs w:val="20"/>
                <w:lang w:val="en-GB"/>
                <w14:ligatures w14:val="none"/>
              </w:rPr>
              <w:t>&gt;</w:t>
            </w:r>
            <w:r w:rsidRPr="00272F02">
              <w:rPr>
                <w:rFonts w:eastAsia="MS Gothic"/>
                <w:sz w:val="20"/>
                <w:szCs w:val="20"/>
                <w:lang w:val="en-GB"/>
                <w14:ligatures w14:val="none"/>
              </w:rPr>
              <w:t>}</w:t>
            </w:r>
          </w:p>
        </w:tc>
      </w:tr>
      <w:tr w:rsidR="00DB50C7" w:rsidRPr="00272F02" w14:paraId="0DB11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0837C1"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Type</w:t>
            </w:r>
          </w:p>
        </w:tc>
        <w:tc>
          <w:tcPr>
            <w:tcW w:w="3785" w:type="pct"/>
            <w:tcBorders>
              <w:top w:val="single" w:sz="4" w:space="0" w:color="auto"/>
              <w:left w:val="single" w:sz="4" w:space="0" w:color="auto"/>
              <w:bottom w:val="single" w:sz="4" w:space="0" w:color="auto"/>
              <w:right w:val="single" w:sz="4" w:space="0" w:color="auto"/>
            </w:tcBorders>
          </w:tcPr>
          <w:p w14:paraId="3E4F926C"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A6891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45259"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5578127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306526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C7A0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0C02B40C" w14:textId="643C77EC" w:rsidR="00413959" w:rsidRPr="00272F02" w:rsidRDefault="000F6F05"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6923504D" w14:textId="0FC4E309" w:rsidR="00837062" w:rsidRPr="00272F02" w:rsidRDefault="00F330A8"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54D95380" w14:textId="1137F530" w:rsidR="00413959" w:rsidRPr="00272F02" w:rsidRDefault="00413959" w:rsidP="00413959">
            <w:pPr>
              <w:keepLines/>
              <w:spacing w:line="240" w:lineRule="exact"/>
              <w:rPr>
                <w:rFonts w:eastAsia="MS Gothic"/>
                <w:sz w:val="20"/>
                <w:szCs w:val="20"/>
                <w:lang w:val="en-GB" w:eastAsia="ja-JP"/>
                <w14:ligatures w14:val="none"/>
              </w:rPr>
            </w:pPr>
            <w:r w:rsidRPr="00272F02">
              <w:rPr>
                <w:rFonts w:eastAsia="MS Gothic"/>
                <w:sz w:val="20"/>
                <w:szCs w:val="20"/>
                <w:shd w:val="clear" w:color="auto" w:fill="FFFFFF"/>
                <w14:ligatures w14:val="none"/>
              </w:rPr>
              <w:t>A description of the processes and procedures used to collect pregnancy data for a trial participant's partner, who becomes pregnant while the participant is in the trial.</w:t>
            </w:r>
          </w:p>
        </w:tc>
      </w:tr>
      <w:tr w:rsidR="00DB50C7" w:rsidRPr="00272F02" w14:paraId="2CDF0E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7CFDCC"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D21504D" w14:textId="77777777"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w:t>
            </w:r>
          </w:p>
          <w:p w14:paraId="621287F7" w14:textId="07429A77"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i</w:t>
            </w:r>
            <w:r w:rsidR="00413959" w:rsidRPr="00272F02">
              <w:rPr>
                <w:rFonts w:eastAsiaTheme="minorEastAsia"/>
                <w:sz w:val="20"/>
                <w:szCs w:val="20"/>
                <w:lang w:eastAsia="ja-JP"/>
                <w14:ligatures w14:val="none"/>
              </w:rPr>
              <w:t>f</w:t>
            </w:r>
            <w:r w:rsidR="00413959" w:rsidRPr="00272F02" w:rsidDel="00C619FA">
              <w:rPr>
                <w:rFonts w:eastAsiaTheme="minorEastAsia"/>
                <w:sz w:val="20"/>
                <w:szCs w:val="20"/>
                <w:lang w:eastAsia="ja-JP"/>
                <w14:ligatures w14:val="none"/>
              </w:rPr>
              <w:t xml:space="preserve"> </w:t>
            </w:r>
            <w:r w:rsidR="00413959" w:rsidRPr="00272F02">
              <w:rPr>
                <w:rFonts w:eastAsiaTheme="minorEastAsia"/>
                <w:sz w:val="20"/>
                <w:szCs w:val="20"/>
                <w:lang w:eastAsia="ja-JP"/>
                <w14:ligatures w14:val="none"/>
              </w:rPr>
              <w:t xml:space="preserve">the investigator will attempt to collect pregnancy information about a participant’s partner, who becomes pregnant during the specified period in the </w:t>
            </w:r>
            <w:r w:rsidR="002D3425" w:rsidRPr="00272F02">
              <w:rPr>
                <w:rFonts w:eastAsiaTheme="minorEastAsia"/>
                <w:sz w:val="20"/>
                <w:szCs w:val="20"/>
                <w:lang w:eastAsia="ja-JP"/>
                <w14:ligatures w14:val="none"/>
              </w:rPr>
              <w:t>trial</w:t>
            </w:r>
          </w:p>
          <w:p w14:paraId="7BF70171" w14:textId="42A8A0B6"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w</w:t>
            </w:r>
            <w:r w:rsidR="00413959" w:rsidRPr="00272F02">
              <w:rPr>
                <w:rFonts w:eastAsiaTheme="minorEastAsia"/>
                <w:sz w:val="20"/>
                <w:szCs w:val="20"/>
                <w:lang w:eastAsia="ja-JP"/>
                <w14:ligatures w14:val="none"/>
              </w:rPr>
              <w:t xml:space="preserve">hether the participant whose partner becomes pregnant should be discontinued from trial intervention (refer to Section 7 </w:t>
            </w:r>
            <w:r w:rsidRPr="00272F02">
              <w:rPr>
                <w:rFonts w:eastAsiaTheme="minorEastAsia"/>
                <w:sz w:val="20"/>
                <w:szCs w:val="20"/>
                <w:lang w:eastAsia="ja-JP"/>
                <w14:ligatures w14:val="none"/>
              </w:rPr>
              <w:t xml:space="preserve">Participant Discontinuation of Trial Intervention and Discontinuation or Withdrawal from Trial </w:t>
            </w:r>
            <w:r w:rsidR="00413959" w:rsidRPr="00272F02">
              <w:rPr>
                <w:rFonts w:eastAsiaTheme="minorEastAsia"/>
                <w:sz w:val="20"/>
                <w:szCs w:val="20"/>
                <w:lang w:eastAsia="ja-JP"/>
                <w14:ligatures w14:val="none"/>
              </w:rPr>
              <w:t>as applicable)</w:t>
            </w:r>
          </w:p>
          <w:p w14:paraId="4DFF4FC6" w14:textId="0A0FF79C" w:rsidR="00413959" w:rsidRPr="00272F02" w:rsidRDefault="000B216F" w:rsidP="008D49F7">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t</w:t>
            </w:r>
            <w:r w:rsidR="00413959" w:rsidRPr="00272F02">
              <w:rPr>
                <w:rFonts w:eastAsiaTheme="minorEastAsia"/>
                <w:sz w:val="20"/>
                <w:szCs w:val="20"/>
                <w:lang w:eastAsia="ja-JP"/>
                <w14:ligatures w14:val="none"/>
              </w:rPr>
              <w:t xml:space="preserve">he assessments to be performed, type and duration of monitoring, and </w:t>
            </w:r>
            <w:r w:rsidR="0077369C" w:rsidRPr="00272F02">
              <w:rPr>
                <w:rFonts w:eastAsiaTheme="minorEastAsia"/>
                <w:sz w:val="20"/>
                <w:szCs w:val="20"/>
                <w:lang w:eastAsia="ja-JP"/>
                <w14:ligatures w14:val="none"/>
              </w:rPr>
              <w:t xml:space="preserve">the </w:t>
            </w:r>
            <w:r w:rsidR="00413959" w:rsidRPr="00272F02">
              <w:rPr>
                <w:rFonts w:eastAsiaTheme="minorEastAsia"/>
                <w:sz w:val="20"/>
                <w:szCs w:val="20"/>
                <w:lang w:eastAsia="ja-JP"/>
                <w14:ligatures w14:val="none"/>
              </w:rPr>
              <w:t xml:space="preserve">information </w:t>
            </w:r>
            <w:r w:rsidR="0077369C" w:rsidRPr="00272F02">
              <w:rPr>
                <w:rFonts w:eastAsiaTheme="minorEastAsia"/>
                <w:sz w:val="20"/>
                <w:szCs w:val="20"/>
                <w:lang w:eastAsia="ja-JP"/>
                <w14:ligatures w14:val="none"/>
              </w:rPr>
              <w:t xml:space="preserve">to </w:t>
            </w:r>
            <w:r w:rsidR="00413959" w:rsidRPr="00272F02">
              <w:rPr>
                <w:rFonts w:eastAsiaTheme="minorEastAsia"/>
                <w:sz w:val="20"/>
                <w:szCs w:val="20"/>
                <w:lang w:eastAsia="ja-JP"/>
                <w14:ligatures w14:val="none"/>
              </w:rPr>
              <w:t>be collected</w:t>
            </w:r>
          </w:p>
          <w:p w14:paraId="77059982" w14:textId="77777777" w:rsidR="00413959" w:rsidRPr="00272F02" w:rsidRDefault="00413959" w:rsidP="00910BB6">
            <w:pPr>
              <w:rPr>
                <w:rFonts w:eastAsia="MS Gothic"/>
                <w:lang w:val="en-GB"/>
              </w:rPr>
            </w:pPr>
          </w:p>
        </w:tc>
      </w:tr>
      <w:tr w:rsidR="00DB50C7" w:rsidRPr="00272F02" w14:paraId="395D81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2FE19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Conformance</w:t>
            </w:r>
          </w:p>
        </w:tc>
        <w:tc>
          <w:tcPr>
            <w:tcW w:w="3785" w:type="pct"/>
            <w:tcBorders>
              <w:top w:val="single" w:sz="4" w:space="0" w:color="auto"/>
              <w:left w:val="single" w:sz="4" w:space="0" w:color="auto"/>
              <w:bottom w:val="single" w:sz="4" w:space="0" w:color="auto"/>
              <w:right w:val="single" w:sz="4" w:space="0" w:color="auto"/>
            </w:tcBorders>
          </w:tcPr>
          <w:p w14:paraId="3BEE2064" w14:textId="65B6F801" w:rsidR="00413959" w:rsidRPr="00FF3C43" w:rsidRDefault="00B62D50" w:rsidP="00413959">
            <w:pPr>
              <w:keepLines/>
              <w:spacing w:line="240" w:lineRule="exact"/>
              <w:rPr>
                <w:rFonts w:eastAsia="MS Gothic"/>
                <w:sz w:val="20"/>
                <w:szCs w:val="20"/>
                <w:highlight w:val="yellow"/>
                <w:lang w:val="en-GB"/>
                <w14:ligatures w14:val="none"/>
              </w:rPr>
            </w:pPr>
            <w:r w:rsidRPr="003C5EA2">
              <w:rPr>
                <w:rFonts w:eastAsia="MS Gothic"/>
                <w:sz w:val="20"/>
                <w:szCs w:val="20"/>
                <w:lang w:val="en-GB"/>
                <w14:ligatures w14:val="none"/>
              </w:rPr>
              <w:t>Condition</w:t>
            </w:r>
            <w:r w:rsidR="001E2F35" w:rsidRPr="003C5EA2">
              <w:rPr>
                <w:rFonts w:eastAsia="MS Gothic"/>
                <w:sz w:val="20"/>
                <w:szCs w:val="20"/>
                <w:lang w:val="en-GB" w:eastAsia="ja-JP"/>
                <w14:ligatures w14:val="none"/>
              </w:rPr>
              <w:t>al</w:t>
            </w:r>
            <w:r w:rsidRPr="003C5EA2">
              <w:rPr>
                <w:rFonts w:eastAsia="MS Gothic"/>
                <w:sz w:val="20"/>
                <w:szCs w:val="20"/>
                <w:lang w:val="en-GB" w:eastAsia="ja-JP"/>
                <w14:ligatures w14:val="none"/>
              </w:rPr>
              <w:t>:</w:t>
            </w:r>
            <w:r w:rsidRPr="003C5EA2">
              <w:rPr>
                <w:rFonts w:eastAsia="MS Gothic"/>
                <w:sz w:val="20"/>
                <w:szCs w:val="20"/>
                <w:lang w:val="en-GB"/>
                <w14:ligatures w14:val="none"/>
              </w:rPr>
              <w:t xml:space="preserve"> </w:t>
            </w:r>
            <w:r w:rsidR="003C5EA2" w:rsidRPr="00505BBB">
              <w:rPr>
                <w:rFonts w:eastAsia="MS Gothic"/>
                <w:sz w:val="20"/>
                <w:szCs w:val="20"/>
                <w:lang w:val="en-GB"/>
                <w14:ligatures w14:val="none"/>
              </w:rPr>
              <w:t>w</w:t>
            </w:r>
            <w:r w:rsidR="003C5EA2" w:rsidRPr="003C5EA2">
              <w:rPr>
                <w:rFonts w:eastAsia="MS Gothic"/>
                <w:sz w:val="20"/>
                <w:szCs w:val="20"/>
                <w:lang w:val="en-GB"/>
                <w14:ligatures w14:val="none"/>
              </w:rPr>
              <w:t>hen collecting pregnancy data for the partner of a trial participant who becomes pregnant</w:t>
            </w:r>
            <w:r w:rsidR="003C5EA2">
              <w:rPr>
                <w:rFonts w:eastAsia="MS Gothic"/>
                <w:sz w:val="20"/>
                <w:szCs w:val="20"/>
                <w:lang w:val="en-GB"/>
                <w14:ligatures w14:val="none"/>
              </w:rPr>
              <w:t xml:space="preserve"> during the trial.</w:t>
            </w:r>
          </w:p>
        </w:tc>
      </w:tr>
      <w:tr w:rsidR="00DB50C7" w:rsidRPr="00272F02" w14:paraId="5812C1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00DA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5B57F304" w14:textId="5E5F9A2C"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729F99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8CF4E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9BA89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9.3.2</w:t>
            </w:r>
          </w:p>
        </w:tc>
      </w:tr>
      <w:tr w:rsidR="00DB50C7" w:rsidRPr="00272F02" w14:paraId="4084F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E0D03E"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1EA1CEB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168AE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B4C47"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401A1AA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Value Allowed: Yes</w:t>
            </w:r>
          </w:p>
          <w:p w14:paraId="447E6BB7" w14:textId="29ECE3C1"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Relationship: 9.3.2 Participants Whose Partners Become Pregnant</w:t>
            </w:r>
            <w:r w:rsidR="005E4E33">
              <w:t xml:space="preserve"> </w:t>
            </w:r>
            <w:r w:rsidR="005E4E33" w:rsidRPr="005E4E33">
              <w:rPr>
                <w:rFonts w:eastAsia="MS Gothic"/>
                <w:sz w:val="20"/>
                <w:szCs w:val="20"/>
                <w:lang w:val="en-GB"/>
                <w14:ligatures w14:val="none"/>
              </w:rPr>
              <w:t>During the Trial</w:t>
            </w:r>
          </w:p>
          <w:p w14:paraId="40F7118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Concept: CNEW</w:t>
            </w:r>
          </w:p>
        </w:tc>
      </w:tr>
      <w:tr w:rsidR="00DB50C7" w:rsidRPr="00272F02" w14:paraId="477FAB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F3120"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0C50A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07C247B" w14:textId="77777777" w:rsidR="00413959" w:rsidRPr="00272F02" w:rsidRDefault="00413959" w:rsidP="00413959">
      <w:pPr>
        <w:rPr>
          <w:sz w:val="20"/>
          <w:szCs w:val="20"/>
          <w14:ligatures w14:val="none"/>
        </w:rPr>
      </w:pPr>
      <w:bookmarkStart w:id="492" w:name="_mioConsistencyCheck351"/>
      <w:bookmarkStart w:id="493" w:name="_mioConsistencyCheck352"/>
      <w:bookmarkEnd w:id="492"/>
      <w:bookmarkEnd w:id="493"/>
    </w:p>
    <w:p w14:paraId="5590376F" w14:textId="77777777" w:rsidR="00413959" w:rsidRPr="00272F02" w:rsidRDefault="00413959" w:rsidP="00910BB6">
      <w:pPr>
        <w:pStyle w:val="Heading2"/>
        <w:rPr>
          <w:rFonts w:cs="Times New Roman"/>
          <w:b w:val="0"/>
          <w:bCs w:val="0"/>
          <w:iCs w:val="0"/>
        </w:rPr>
      </w:pPr>
      <w:r w:rsidRPr="00272F02">
        <w:rPr>
          <w:rFonts w:cs="Times New Roman"/>
        </w:rPr>
        <w:t>Special Safety Situations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42AA5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AB725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44F603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9.4 Special Safety Situations</w:t>
            </w:r>
          </w:p>
        </w:tc>
      </w:tr>
      <w:tr w:rsidR="00DB50C7" w:rsidRPr="00272F02" w14:paraId="2E9764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295272"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4CA660"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E3F2B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05C17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DBC5C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4D6FC5AB"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28645DA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69C32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32EAB8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FF148D"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C4407B" w14:textId="77777777" w:rsidR="00413959" w:rsidRPr="00272F02" w:rsidRDefault="00413959" w:rsidP="00413959">
            <w:pPr>
              <w:keepLines/>
              <w:spacing w:line="240" w:lineRule="exact"/>
              <w:rPr>
                <w:rFonts w:eastAsia="MS Gothic"/>
                <w:sz w:val="20"/>
                <w:szCs w:val="20"/>
                <w14:ligatures w14:val="none"/>
              </w:rPr>
            </w:pPr>
            <w:r w:rsidRPr="00272F02">
              <w:rPr>
                <w:rFonts w:eastAsia="MS Gothic"/>
                <w:sz w:val="20"/>
                <w:szCs w:val="20"/>
                <w14:ligatures w14:val="none"/>
              </w:rPr>
              <w:t>N/A</w:t>
            </w:r>
          </w:p>
        </w:tc>
      </w:tr>
      <w:tr w:rsidR="00DB50C7" w:rsidRPr="00272F02" w14:paraId="7721A0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2BC6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B23CAA4"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031521E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1D5E3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61B54B43" w14:textId="6A1D2C4B"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57EB9F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C28F94"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0B19D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9.4</w:t>
            </w:r>
          </w:p>
        </w:tc>
      </w:tr>
      <w:tr w:rsidR="00DB50C7" w:rsidRPr="00272F02" w14:paraId="5C82435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41B44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4ADD99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Special Safety Situations</w:t>
            </w:r>
          </w:p>
        </w:tc>
      </w:tr>
      <w:tr w:rsidR="00DB50C7" w:rsidRPr="00272F02" w14:paraId="079F60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5F0CC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79AE12"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1817AD7A" w14:textId="29586F38"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9 ADVERSE EVENTS, SERIOUS ADVERSE EVENTS, PRODUCT COMPLAINTS, PREGNANCY AND POSTPARTUM INFORMATION</w:t>
            </w:r>
            <w:r w:rsidR="00E07673">
              <w:rPr>
                <w:rFonts w:eastAsia="MS Gothic"/>
                <w:sz w:val="20"/>
                <w:szCs w:val="20"/>
                <w:lang w:val="en-GB"/>
                <w14:ligatures w14:val="none"/>
              </w:rPr>
              <w:t xml:space="preserve">, </w:t>
            </w:r>
            <w:r w:rsidR="00E07673" w:rsidRPr="00505BBB">
              <w:rPr>
                <w:rFonts w:eastAsia="MS Gothic"/>
                <w:sz w:val="20"/>
                <w:szCs w:val="20"/>
                <w:lang w:val="en-GB"/>
                <w14:ligatures w14:val="none"/>
              </w:rPr>
              <w:t>AND SPECIAL SAFETY SITUATIONS</w:t>
            </w:r>
            <w:r w:rsidR="726C3767" w:rsidRPr="00272F02">
              <w:rPr>
                <w:rFonts w:eastAsia="MS Gothic"/>
                <w:sz w:val="20"/>
                <w:szCs w:val="20"/>
                <w:lang w:val="en-GB"/>
                <w14:ligatures w14:val="none"/>
              </w:rPr>
              <w:t xml:space="preserve"> and</w:t>
            </w:r>
            <w:r w:rsidRPr="00272F02">
              <w:rPr>
                <w:rFonts w:eastAsia="MS Gothic"/>
                <w:sz w:val="20"/>
                <w:szCs w:val="20"/>
                <w:lang w:val="en-GB"/>
                <w14:ligatures w14:val="none"/>
              </w:rPr>
              <w:t xml:space="preserve"> Table of Contents</w:t>
            </w:r>
          </w:p>
          <w:p w14:paraId="5F66D8FE"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759539E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4766ED"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44EF1"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78DB689F" w14:textId="77777777" w:rsidR="00413959" w:rsidRPr="00272F02" w:rsidRDefault="00413959" w:rsidP="00910BB6">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110B1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998F8"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7E29A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&lt;Special Safety Situations&gt;</w:t>
            </w:r>
          </w:p>
        </w:tc>
      </w:tr>
      <w:tr w:rsidR="00DB50C7" w:rsidRPr="00272F02" w14:paraId="23931F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652134"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B7ADCA"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A5907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373018"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3CECE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1DE0C14F" w14:textId="77777777" w:rsidTr="19DB19D3">
        <w:trPr>
          <w:trHeight w:val="399"/>
        </w:trPr>
        <w:tc>
          <w:tcPr>
            <w:tcW w:w="1215" w:type="pct"/>
            <w:tcBorders>
              <w:top w:val="single" w:sz="4" w:space="0" w:color="auto"/>
              <w:left w:val="single" w:sz="4" w:space="0" w:color="auto"/>
              <w:bottom w:val="single" w:sz="4" w:space="0" w:color="auto"/>
              <w:right w:val="single" w:sz="4" w:space="0" w:color="auto"/>
            </w:tcBorders>
            <w:hideMark/>
          </w:tcPr>
          <w:p w14:paraId="748C170F"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3DEDC9" w14:textId="298FEFD2" w:rsidR="00837062"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11C9EA92" w14:textId="0E1EBE42" w:rsidR="001E2F35" w:rsidRPr="00272F02" w:rsidRDefault="001E2F35" w:rsidP="001E2F35">
            <w:pPr>
              <w:keepLines/>
              <w:spacing w:line="240" w:lineRule="exact"/>
              <w:rPr>
                <w:rFonts w:eastAsia="MS Gothic"/>
                <w:sz w:val="20"/>
                <w:szCs w:val="20"/>
                <w:lang w:val="en-GB" w:eastAsia="ja-JP"/>
                <w14:ligatures w14:val="none"/>
              </w:rPr>
            </w:pPr>
            <w:r w:rsidRPr="00272F02">
              <w:rPr>
                <w:rFonts w:eastAsia="MS Gothic"/>
                <w:sz w:val="20"/>
                <w:szCs w:val="20"/>
                <w:lang w:val="en-GB"/>
                <w14:ligatures w14:val="none"/>
              </w:rPr>
              <w:t>For review purpose, see definition of the controlled terminology below</w:t>
            </w:r>
          </w:p>
          <w:p w14:paraId="2D728839" w14:textId="4C75A40C" w:rsidR="00413959" w:rsidRPr="00272F02" w:rsidRDefault="001E2F35" w:rsidP="001E2F35">
            <w:pPr>
              <w:keepLines/>
              <w:spacing w:line="240" w:lineRule="exact"/>
              <w:rPr>
                <w:rFonts w:eastAsia="MS Gothic"/>
                <w:sz w:val="20"/>
                <w:szCs w:val="20"/>
                <w:lang w:val="en-GB"/>
                <w14:ligatures w14:val="none"/>
              </w:rPr>
            </w:pPr>
            <w:r w:rsidRPr="00272F02">
              <w:rPr>
                <w:rFonts w:eastAsia="MS Gothic"/>
                <w:sz w:val="20"/>
                <w:szCs w:val="20"/>
                <w:lang w:val="en-GB"/>
                <w14:ligatures w14:val="none"/>
              </w:rPr>
              <w:t>A characterization or classification of those trial specific situations that are associated with the trial intervention(s) and require regulatory reporting, but that do not qualify as an adverse event or serious adverse event for the given trial.</w:t>
            </w:r>
          </w:p>
        </w:tc>
      </w:tr>
      <w:tr w:rsidR="00DB50C7" w:rsidRPr="00272F02" w14:paraId="421A81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64BBEE"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D8A7731" w14:textId="41B2999E" w:rsidR="00413959" w:rsidRPr="00272F02" w:rsidRDefault="00413959" w:rsidP="00910BB6">
            <w:pPr>
              <w:keepLines/>
              <w:spacing w:line="240" w:lineRule="exact"/>
              <w:rPr>
                <w:rFonts w:eastAsia="MS Gothic"/>
                <w:sz w:val="20"/>
                <w:szCs w:val="20"/>
                <w:lang w:val="en-GB"/>
                <w14:ligatures w14:val="none"/>
              </w:rPr>
            </w:pPr>
            <w:r w:rsidRPr="00272F02">
              <w:rPr>
                <w:rFonts w:eastAsia="MS Gothic"/>
                <w:sz w:val="20"/>
                <w:szCs w:val="20"/>
                <w:lang w:val="en-GB"/>
                <w14:ligatures w14:val="none"/>
              </w:rPr>
              <w:t>Specify special safety situations associated with the trial intervention(s) that do not qualify as an AE or SAE</w:t>
            </w:r>
            <w:r w:rsidR="00640F65">
              <w:rPr>
                <w:rFonts w:eastAsia="MS Gothic" w:hint="eastAsia"/>
                <w:sz w:val="20"/>
                <w:szCs w:val="20"/>
                <w:lang w:val="en-GB" w:eastAsia="ja-JP"/>
                <w14:ligatures w14:val="none"/>
              </w:rPr>
              <w:t>,</w:t>
            </w:r>
            <w:r w:rsidR="0CD76D42" w:rsidRPr="00272F02">
              <w:rPr>
                <w:rFonts w:eastAsia="MS Gothic"/>
                <w:sz w:val="20"/>
                <w:szCs w:val="20"/>
                <w:lang w:val="en-GB"/>
                <w14:ligatures w14:val="none"/>
              </w:rPr>
              <w:t xml:space="preserve"> </w:t>
            </w:r>
            <w:r w:rsidRPr="00272F02">
              <w:rPr>
                <w:rFonts w:eastAsia="MS Gothic"/>
                <w:sz w:val="20"/>
                <w:szCs w:val="20"/>
                <w:lang w:val="en-GB"/>
                <w14:ligatures w14:val="none"/>
              </w:rPr>
              <w:t>but require regulatory reporting. Examples include:</w:t>
            </w:r>
          </w:p>
          <w:p w14:paraId="440B9BEB" w14:textId="592C3754"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m</w:t>
            </w:r>
            <w:r w:rsidR="00413959" w:rsidRPr="00272F02">
              <w:rPr>
                <w:rFonts w:eastAsiaTheme="minorEastAsia"/>
                <w:sz w:val="20"/>
                <w:szCs w:val="20"/>
                <w:lang w:eastAsia="ja-JP"/>
                <w14:ligatures w14:val="none"/>
              </w:rPr>
              <w:t>isuse or abuse</w:t>
            </w:r>
          </w:p>
          <w:p w14:paraId="0C696FCC" w14:textId="6E7D8EDF"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o</w:t>
            </w:r>
            <w:r w:rsidR="00413959" w:rsidRPr="00272F02">
              <w:rPr>
                <w:rFonts w:eastAsiaTheme="minorEastAsia"/>
                <w:sz w:val="20"/>
                <w:szCs w:val="20"/>
                <w:lang w:eastAsia="ja-JP"/>
                <w14:ligatures w14:val="none"/>
              </w:rPr>
              <w:t xml:space="preserve">ff-label use (if </w:t>
            </w:r>
            <w:r w:rsidR="002D3425" w:rsidRPr="00272F02">
              <w:rPr>
                <w:rFonts w:eastAsiaTheme="minorEastAsia"/>
                <w:sz w:val="20"/>
                <w:szCs w:val="20"/>
                <w:lang w:eastAsia="ja-JP"/>
                <w14:ligatures w14:val="none"/>
              </w:rPr>
              <w:t>applicable)</w:t>
            </w:r>
          </w:p>
          <w:p w14:paraId="43F2AE64" w14:textId="3FA3B651"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m</w:t>
            </w:r>
            <w:r w:rsidR="00413959" w:rsidRPr="00272F02">
              <w:rPr>
                <w:rFonts w:eastAsiaTheme="minorEastAsia"/>
                <w:sz w:val="20"/>
                <w:szCs w:val="20"/>
                <w:lang w:eastAsia="ja-JP"/>
                <w14:ligatures w14:val="none"/>
              </w:rPr>
              <w:t xml:space="preserve">edication error (prescription or dispensing </w:t>
            </w:r>
            <w:r w:rsidR="002D3425" w:rsidRPr="00272F02">
              <w:rPr>
                <w:rFonts w:eastAsiaTheme="minorEastAsia"/>
                <w:sz w:val="20"/>
                <w:szCs w:val="20"/>
                <w:lang w:eastAsia="ja-JP"/>
                <w14:ligatures w14:val="none"/>
              </w:rPr>
              <w:t>error)</w:t>
            </w:r>
          </w:p>
          <w:p w14:paraId="5018FE88" w14:textId="46AC7C5E"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o</w:t>
            </w:r>
            <w:r w:rsidR="00413959" w:rsidRPr="00272F02">
              <w:rPr>
                <w:rFonts w:eastAsiaTheme="minorEastAsia"/>
                <w:sz w:val="20"/>
                <w:szCs w:val="20"/>
                <w:lang w:eastAsia="ja-JP"/>
                <w14:ligatures w14:val="none"/>
              </w:rPr>
              <w:t>ccupational exposure</w:t>
            </w:r>
          </w:p>
          <w:p w14:paraId="69E976D4" w14:textId="4D1E42B1"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u</w:t>
            </w:r>
            <w:r w:rsidR="00413959" w:rsidRPr="00272F02">
              <w:rPr>
                <w:rFonts w:eastAsiaTheme="minorEastAsia"/>
                <w:sz w:val="20"/>
                <w:szCs w:val="20"/>
                <w:lang w:eastAsia="ja-JP"/>
                <w14:ligatures w14:val="none"/>
              </w:rPr>
              <w:t>se outside of what is foreseen in the protocol</w:t>
            </w:r>
          </w:p>
          <w:p w14:paraId="3C809189" w14:textId="37551941" w:rsidR="00413959" w:rsidRPr="00272F02" w:rsidRDefault="005E4E33" w:rsidP="00910BB6">
            <w:pPr>
              <w:numPr>
                <w:ilvl w:val="0"/>
                <w:numId w:val="45"/>
              </w:numPr>
              <w:spacing w:line="300" w:lineRule="atLeast"/>
              <w:rPr>
                <w:rFonts w:eastAsiaTheme="minorEastAsia"/>
                <w:sz w:val="20"/>
                <w:szCs w:val="20"/>
                <w:lang w:eastAsia="ja-JP"/>
                <w14:ligatures w14:val="none"/>
              </w:rPr>
            </w:pPr>
            <w:r>
              <w:rPr>
                <w:rFonts w:eastAsiaTheme="minorEastAsia" w:hint="eastAsia"/>
                <w:sz w:val="20"/>
                <w:szCs w:val="20"/>
                <w:lang w:eastAsia="ja-JP"/>
                <w14:ligatures w14:val="none"/>
              </w:rPr>
              <w:t xml:space="preserve">unintended </w:t>
            </w:r>
            <w:r w:rsidR="000B216F" w:rsidRPr="00272F02">
              <w:rPr>
                <w:rFonts w:eastAsiaTheme="minorEastAsia"/>
                <w:sz w:val="20"/>
                <w:szCs w:val="20"/>
                <w:lang w:eastAsia="ja-JP"/>
                <w14:ligatures w14:val="none"/>
              </w:rPr>
              <w:t>e</w:t>
            </w:r>
            <w:r w:rsidR="00413959" w:rsidRPr="00272F02">
              <w:rPr>
                <w:rFonts w:eastAsiaTheme="minorEastAsia"/>
                <w:sz w:val="20"/>
                <w:szCs w:val="20"/>
                <w:lang w:eastAsia="ja-JP"/>
                <w14:ligatures w14:val="none"/>
              </w:rPr>
              <w:t>xposure of embryo, f</w:t>
            </w:r>
            <w:r>
              <w:rPr>
                <w:rFonts w:eastAsiaTheme="minorEastAsia" w:hint="eastAsia"/>
                <w:sz w:val="20"/>
                <w:szCs w:val="20"/>
                <w:lang w:eastAsia="ja-JP"/>
                <w14:ligatures w14:val="none"/>
              </w:rPr>
              <w:t>o</w:t>
            </w:r>
            <w:r w:rsidR="00413959" w:rsidRPr="00272F02">
              <w:rPr>
                <w:rFonts w:eastAsiaTheme="minorEastAsia"/>
                <w:sz w:val="20"/>
                <w:szCs w:val="20"/>
                <w:lang w:eastAsia="ja-JP"/>
                <w14:ligatures w14:val="none"/>
              </w:rPr>
              <w:t xml:space="preserve">etus, or child via </w:t>
            </w:r>
            <w:r w:rsidRPr="00272F02">
              <w:rPr>
                <w:rFonts w:eastAsiaTheme="minorEastAsia"/>
                <w:sz w:val="20"/>
                <w:szCs w:val="20"/>
                <w:lang w:eastAsia="ja-JP"/>
                <w14:ligatures w14:val="none"/>
              </w:rPr>
              <w:t>m</w:t>
            </w:r>
            <w:r>
              <w:rPr>
                <w:rFonts w:eastAsiaTheme="minorEastAsia" w:hint="eastAsia"/>
                <w:sz w:val="20"/>
                <w:szCs w:val="20"/>
                <w:lang w:eastAsia="ja-JP"/>
                <w14:ligatures w14:val="none"/>
              </w:rPr>
              <w:t>e</w:t>
            </w:r>
            <w:r w:rsidRPr="00272F02">
              <w:rPr>
                <w:rFonts w:eastAsiaTheme="minorEastAsia"/>
                <w:sz w:val="20"/>
                <w:szCs w:val="20"/>
                <w:lang w:eastAsia="ja-JP"/>
                <w14:ligatures w14:val="none"/>
              </w:rPr>
              <w:t xml:space="preserve">terial </w:t>
            </w:r>
            <w:r w:rsidR="00413959" w:rsidRPr="00272F02">
              <w:rPr>
                <w:rFonts w:eastAsiaTheme="minorEastAsia"/>
                <w:sz w:val="20"/>
                <w:szCs w:val="20"/>
                <w:lang w:eastAsia="ja-JP"/>
                <w14:ligatures w14:val="none"/>
              </w:rPr>
              <w:t>exposure (pregnancy or breastfeeding) or via paternal exposure (semen)</w:t>
            </w:r>
          </w:p>
          <w:p w14:paraId="2B5C0B8A" w14:textId="5075FB85"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l</w:t>
            </w:r>
            <w:r w:rsidR="00413959" w:rsidRPr="00272F02">
              <w:rPr>
                <w:rFonts w:eastAsiaTheme="minorEastAsia"/>
                <w:sz w:val="20"/>
                <w:szCs w:val="20"/>
                <w:lang w:eastAsia="ja-JP"/>
                <w14:ligatures w14:val="none"/>
              </w:rPr>
              <w:t>ack of therapeutic efficacy</w:t>
            </w:r>
            <w:r w:rsidRPr="00272F02">
              <w:rPr>
                <w:rFonts w:eastAsiaTheme="minorEastAsia"/>
                <w:sz w:val="20"/>
                <w:szCs w:val="20"/>
                <w:lang w:eastAsia="ja-JP"/>
                <w14:ligatures w14:val="none"/>
              </w:rPr>
              <w:t>;</w:t>
            </w:r>
            <w:r w:rsidR="00413959" w:rsidRPr="00272F02">
              <w:rPr>
                <w:rFonts w:eastAsiaTheme="minorEastAsia"/>
                <w:sz w:val="20"/>
                <w:szCs w:val="20"/>
                <w:lang w:eastAsia="ja-JP"/>
                <w14:ligatures w14:val="none"/>
              </w:rPr>
              <w:t xml:space="preserve"> </w:t>
            </w:r>
            <w:r w:rsidRPr="00272F02">
              <w:rPr>
                <w:rFonts w:eastAsiaTheme="minorEastAsia"/>
                <w:sz w:val="20"/>
                <w:szCs w:val="20"/>
                <w:lang w:eastAsia="ja-JP"/>
                <w14:ligatures w14:val="none"/>
              </w:rPr>
              <w:t>t</w:t>
            </w:r>
            <w:r w:rsidR="00413959" w:rsidRPr="00272F02">
              <w:rPr>
                <w:rFonts w:eastAsiaTheme="minorEastAsia"/>
                <w:sz w:val="20"/>
                <w:szCs w:val="20"/>
                <w:lang w:eastAsia="ja-JP"/>
                <w14:ligatures w14:val="none"/>
              </w:rPr>
              <w:t>his is not applicable for studies that measure efficacy as a study endpoint</w:t>
            </w:r>
          </w:p>
          <w:p w14:paraId="05336DA6" w14:textId="6D355035"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s</w:t>
            </w:r>
            <w:r w:rsidR="00413959" w:rsidRPr="00272F02">
              <w:rPr>
                <w:rFonts w:eastAsiaTheme="minorEastAsia"/>
                <w:sz w:val="20"/>
                <w:szCs w:val="20"/>
                <w:lang w:eastAsia="ja-JP"/>
                <w14:ligatures w14:val="none"/>
              </w:rPr>
              <w:t>uspected transmission of an infectious agent</w:t>
            </w:r>
            <w:r w:rsidRPr="00272F02">
              <w:rPr>
                <w:rFonts w:eastAsiaTheme="minorEastAsia"/>
                <w:sz w:val="20"/>
                <w:szCs w:val="20"/>
                <w:lang w:eastAsia="ja-JP"/>
                <w14:ligatures w14:val="none"/>
              </w:rPr>
              <w:t>;</w:t>
            </w:r>
            <w:r w:rsidR="00413959" w:rsidRPr="00272F02">
              <w:rPr>
                <w:rFonts w:eastAsiaTheme="minorEastAsia"/>
                <w:sz w:val="20"/>
                <w:szCs w:val="20"/>
                <w:lang w:eastAsia="ja-JP"/>
                <w14:ligatures w14:val="none"/>
              </w:rPr>
              <w:t xml:space="preserve"> </w:t>
            </w:r>
            <w:r w:rsidRPr="00272F02">
              <w:rPr>
                <w:rFonts w:eastAsiaTheme="minorEastAsia"/>
                <w:sz w:val="20"/>
                <w:szCs w:val="20"/>
                <w:lang w:eastAsia="ja-JP"/>
                <w14:ligatures w14:val="none"/>
              </w:rPr>
              <w:t>t</w:t>
            </w:r>
            <w:r w:rsidR="00413959" w:rsidRPr="00272F02">
              <w:rPr>
                <w:rFonts w:eastAsiaTheme="minorEastAsia"/>
                <w:sz w:val="20"/>
                <w:szCs w:val="20"/>
                <w:lang w:eastAsia="ja-JP"/>
                <w14:ligatures w14:val="none"/>
              </w:rPr>
              <w:t>his is only applicable for injected or biologic medicinal products</w:t>
            </w:r>
          </w:p>
          <w:p w14:paraId="21023BD8" w14:textId="315301FB" w:rsidR="00413959" w:rsidRPr="00272F02" w:rsidRDefault="000B216F" w:rsidP="00910BB6">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p</w:t>
            </w:r>
            <w:r w:rsidR="00413959" w:rsidRPr="00272F02">
              <w:rPr>
                <w:rFonts w:eastAsiaTheme="minorEastAsia"/>
                <w:sz w:val="20"/>
                <w:szCs w:val="20"/>
                <w:lang w:eastAsia="ja-JP"/>
                <w14:ligatures w14:val="none"/>
              </w:rPr>
              <w:t>roduct complaint, including falsified or counterfeit products</w:t>
            </w:r>
          </w:p>
          <w:p w14:paraId="6DBE8C55" w14:textId="60CD1634" w:rsidR="000B0480" w:rsidRPr="00272F02" w:rsidRDefault="0078448A" w:rsidP="00444021">
            <w:pPr>
              <w:numPr>
                <w:ilvl w:val="0"/>
                <w:numId w:val="45"/>
              </w:numPr>
              <w:spacing w:line="300" w:lineRule="atLeast"/>
              <w:rPr>
                <w:rFonts w:eastAsiaTheme="minorEastAsia"/>
                <w:sz w:val="20"/>
                <w:szCs w:val="20"/>
                <w:lang w:eastAsia="ja-JP"/>
                <w14:ligatures w14:val="none"/>
              </w:rPr>
            </w:pPr>
            <w:r w:rsidRPr="00272F02">
              <w:rPr>
                <w:rFonts w:eastAsiaTheme="minorEastAsia"/>
                <w:sz w:val="20"/>
                <w:szCs w:val="20"/>
                <w:lang w:eastAsia="ja-JP"/>
                <w14:ligatures w14:val="none"/>
              </w:rPr>
              <w:t>s</w:t>
            </w:r>
            <w:r w:rsidR="00413959" w:rsidRPr="00272F02">
              <w:rPr>
                <w:rFonts w:eastAsiaTheme="minorEastAsia"/>
                <w:sz w:val="20"/>
                <w:szCs w:val="20"/>
                <w:lang w:eastAsia="ja-JP"/>
                <w14:ligatures w14:val="none"/>
              </w:rPr>
              <w:t>uspected drug-food or drug-drug interaction</w:t>
            </w:r>
          </w:p>
        </w:tc>
      </w:tr>
      <w:tr w:rsidR="00DB50C7" w:rsidRPr="00272F02" w14:paraId="7209A6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F7546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6E2EE3"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0176A1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37673A"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3800619" w14:textId="36D9BD68" w:rsidR="00413959" w:rsidRPr="00272F02" w:rsidRDefault="00CA701F"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3C5EE4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1CDE12"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8026D7"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9.4</w:t>
            </w:r>
          </w:p>
        </w:tc>
      </w:tr>
      <w:tr w:rsidR="00DB50C7" w:rsidRPr="00272F02" w14:paraId="4EBCD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68D116"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32A098B"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20DABB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D944CAC" w14:textId="77777777" w:rsidR="00413959" w:rsidRPr="00272F02" w:rsidRDefault="00413959" w:rsidP="00413959">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4E289D"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3A790FD6"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9.4 Special Safety Situations</w:t>
            </w:r>
          </w:p>
          <w:p w14:paraId="516167DF"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08E8CB1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21B4F" w14:textId="77777777" w:rsidR="00413959" w:rsidRPr="00272F02" w:rsidRDefault="00413959" w:rsidP="00413959">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8BE55A8" w14:textId="77777777" w:rsidR="00413959" w:rsidRPr="00272F02" w:rsidRDefault="00413959" w:rsidP="00413959">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3243102" w14:textId="77777777" w:rsidR="00413959" w:rsidRPr="00272F02" w:rsidRDefault="00413959" w:rsidP="00416556"/>
    <w:p w14:paraId="7F9FA0B3" w14:textId="03F747D8" w:rsidR="00910C68" w:rsidRPr="00272F02" w:rsidRDefault="00291746">
      <w:pPr>
        <w:pStyle w:val="Heading1"/>
        <w:rPr>
          <w:rFonts w:cs="Times New Roman"/>
        </w:rPr>
      </w:pPr>
      <w:r w:rsidRPr="00272F02">
        <w:rPr>
          <w:rFonts w:cs="Times New Roman"/>
        </w:rPr>
        <w:t>S</w:t>
      </w:r>
      <w:r w:rsidR="00EA0C2C" w:rsidRPr="00272F02">
        <w:rPr>
          <w:rFonts w:cs="Times New Roman"/>
        </w:rPr>
        <w:t>tatistical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14CB3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4F986" w14:textId="77777777" w:rsidR="00910C68" w:rsidRPr="00272F02" w:rsidRDefault="00910C68" w:rsidP="00B07FAA">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456551" w14:textId="670463B0" w:rsidR="00910C68" w:rsidRPr="00272F02" w:rsidRDefault="0083558A" w:rsidP="00B07FAA">
            <w:pPr>
              <w:pStyle w:val="TableCellLeft10pt"/>
              <w:rPr>
                <w:szCs w:val="20"/>
                <w:lang w:val="en-GB"/>
              </w:rPr>
            </w:pPr>
            <w:r w:rsidRPr="00272F02">
              <w:rPr>
                <w:szCs w:val="20"/>
                <w:lang w:val="en-GB"/>
              </w:rPr>
              <w:t>10 STATISTICAL CONSIDERATION</w:t>
            </w:r>
            <w:r w:rsidR="0099189C" w:rsidRPr="00272F02">
              <w:rPr>
                <w:szCs w:val="20"/>
                <w:lang w:val="en-GB"/>
              </w:rPr>
              <w:t>S</w:t>
            </w:r>
          </w:p>
        </w:tc>
      </w:tr>
      <w:tr w:rsidR="00DB50C7" w:rsidRPr="00272F02" w14:paraId="5E3942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9DCEAD" w14:textId="77777777" w:rsidR="00910C68" w:rsidRPr="00272F02" w:rsidRDefault="00910C68" w:rsidP="00B07FAA">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F0E9A11" w14:textId="77777777" w:rsidR="00910C68" w:rsidRPr="00272F02" w:rsidRDefault="00910C68" w:rsidP="00B07FAA">
            <w:pPr>
              <w:pStyle w:val="TableCellLeft10pt"/>
              <w:rPr>
                <w:szCs w:val="20"/>
                <w:lang w:val="en-GB"/>
              </w:rPr>
            </w:pPr>
            <w:r w:rsidRPr="00272F02">
              <w:rPr>
                <w:szCs w:val="20"/>
                <w:lang w:val="en-GB"/>
              </w:rPr>
              <w:t>Text</w:t>
            </w:r>
          </w:p>
        </w:tc>
      </w:tr>
      <w:tr w:rsidR="00DB50C7" w:rsidRPr="00272F02" w14:paraId="724F98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AB08E3" w14:textId="0C0AA02B" w:rsidR="00910C68" w:rsidRPr="00272F02" w:rsidRDefault="00910C68" w:rsidP="00B07FA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D80D3F1" w14:textId="13278B31" w:rsidR="00910C68" w:rsidRPr="00272F02" w:rsidRDefault="0083558A" w:rsidP="00B07FAA">
            <w:pPr>
              <w:pStyle w:val="TableCellLeft10pt"/>
              <w:rPr>
                <w:szCs w:val="20"/>
                <w:lang w:val="en-GB"/>
              </w:rPr>
            </w:pPr>
            <w:r w:rsidRPr="00272F02">
              <w:rPr>
                <w:szCs w:val="20"/>
                <w:lang w:val="en-GB"/>
              </w:rPr>
              <w:t>H</w:t>
            </w:r>
          </w:p>
        </w:tc>
      </w:tr>
      <w:tr w:rsidR="00DB50C7" w:rsidRPr="00272F02" w14:paraId="7D5B9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91E37" w14:textId="77777777" w:rsidR="00910C68" w:rsidRPr="00272F02" w:rsidRDefault="00910C68" w:rsidP="00B07FAA">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91019" w14:textId="7527D87B" w:rsidR="00910C68" w:rsidRPr="00272F02" w:rsidRDefault="0083558A" w:rsidP="00B07FAA">
            <w:pPr>
              <w:pStyle w:val="TableCellLeft10pt"/>
              <w:rPr>
                <w:szCs w:val="20"/>
                <w:lang w:val="en-GB"/>
              </w:rPr>
            </w:pPr>
            <w:r w:rsidRPr="00272F02">
              <w:rPr>
                <w:szCs w:val="20"/>
                <w:lang w:val="en-GB"/>
              </w:rPr>
              <w:t>Heading</w:t>
            </w:r>
          </w:p>
        </w:tc>
      </w:tr>
      <w:tr w:rsidR="00DB50C7" w:rsidRPr="00272F02" w14:paraId="26B059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5AE06" w14:textId="77777777" w:rsidR="00910C68" w:rsidRPr="00272F02" w:rsidRDefault="00910C68" w:rsidP="00B07FAA">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9A57108" w14:textId="77777777" w:rsidR="0099189C" w:rsidRPr="00272F02" w:rsidRDefault="0099189C" w:rsidP="0099189C">
            <w:pPr>
              <w:pStyle w:val="TableCellLeft10pt"/>
              <w:rPr>
                <w:szCs w:val="20"/>
                <w:lang w:val="en-GB"/>
              </w:rPr>
            </w:pPr>
            <w:r w:rsidRPr="00272F02">
              <w:rPr>
                <w:szCs w:val="20"/>
                <w:lang w:val="en-GB"/>
              </w:rPr>
              <w:t>Ensure that the data analysis complies with ICH E9 Guideline and ICH E9(R1) Guideline.</w:t>
            </w:r>
          </w:p>
          <w:p w14:paraId="3AEE1B18" w14:textId="77777777" w:rsidR="0099189C" w:rsidRPr="00272F02" w:rsidRDefault="0099189C" w:rsidP="0099189C">
            <w:pPr>
              <w:pStyle w:val="TableCellLeft10pt"/>
              <w:rPr>
                <w:szCs w:val="20"/>
                <w:lang w:val="en-GB"/>
              </w:rPr>
            </w:pPr>
            <w:r w:rsidRPr="00272F02">
              <w:rPr>
                <w:szCs w:val="20"/>
                <w:lang w:val="en-GB"/>
              </w:rPr>
              <w:t>In general, all relevant data collected in the trial should be considered in this section.</w:t>
            </w:r>
          </w:p>
          <w:p w14:paraId="754301FE" w14:textId="74F4E202" w:rsidR="00910C68" w:rsidRPr="00272F02" w:rsidRDefault="0099189C" w:rsidP="0099189C">
            <w:pPr>
              <w:pStyle w:val="TableCellLeft10pt"/>
              <w:rPr>
                <w:szCs w:val="20"/>
                <w:lang w:val="en-GB"/>
              </w:rPr>
            </w:pPr>
            <w:r w:rsidRPr="00272F02">
              <w:rPr>
                <w:szCs w:val="20"/>
                <w:lang w:val="en-GB"/>
              </w:rPr>
              <w:t>No text is intended here (</w:t>
            </w:r>
            <w:r w:rsidR="00072CB1" w:rsidRPr="00272F02">
              <w:rPr>
                <w:szCs w:val="20"/>
                <w:lang w:val="en-GB"/>
              </w:rPr>
              <w:t>Heading</w:t>
            </w:r>
            <w:r w:rsidRPr="00272F02">
              <w:rPr>
                <w:szCs w:val="20"/>
                <w:lang w:val="en-GB"/>
              </w:rPr>
              <w:t xml:space="preserve"> only)</w:t>
            </w:r>
          </w:p>
        </w:tc>
      </w:tr>
      <w:tr w:rsidR="00DB50C7" w:rsidRPr="00272F02" w14:paraId="62EBC8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59B60A" w14:textId="77777777" w:rsidR="00910C68" w:rsidRPr="00272F02" w:rsidRDefault="00910C68" w:rsidP="00B07FAA">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AA97B4B" w14:textId="3108CFBF" w:rsidR="00910C68" w:rsidRPr="00272F02" w:rsidRDefault="0083558A" w:rsidP="00B07FAA">
            <w:pPr>
              <w:pStyle w:val="TableCellLeft10pt"/>
              <w:rPr>
                <w:szCs w:val="20"/>
                <w:lang w:val="en-GB"/>
              </w:rPr>
            </w:pPr>
            <w:r w:rsidRPr="00272F02">
              <w:rPr>
                <w:szCs w:val="20"/>
                <w:lang w:val="en-GB"/>
              </w:rPr>
              <w:t>Required</w:t>
            </w:r>
          </w:p>
        </w:tc>
      </w:tr>
      <w:tr w:rsidR="00DB50C7" w:rsidRPr="00272F02" w14:paraId="196B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5C84E" w14:textId="77777777" w:rsidR="00910C68" w:rsidRPr="00272F02" w:rsidRDefault="00910C68" w:rsidP="00B07FAA">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DC2134D" w14:textId="408BCBA3" w:rsidR="00910C68" w:rsidRPr="00272F02" w:rsidRDefault="00CA701F" w:rsidP="00B07FAA">
            <w:pPr>
              <w:pStyle w:val="TableCellLeft10pt"/>
              <w:rPr>
                <w:szCs w:val="20"/>
                <w:lang w:val="en-GB"/>
              </w:rPr>
            </w:pPr>
            <w:r w:rsidRPr="00272F02">
              <w:rPr>
                <w:szCs w:val="20"/>
                <w:lang w:val="en-GB"/>
              </w:rPr>
              <w:t>One to one</w:t>
            </w:r>
          </w:p>
        </w:tc>
      </w:tr>
      <w:tr w:rsidR="00DB50C7" w:rsidRPr="00272F02" w14:paraId="33E198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99C067" w14:textId="77777777" w:rsidR="00910C68" w:rsidRPr="00272F02" w:rsidRDefault="00910C68" w:rsidP="00B07FAA">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A770AAF" w14:textId="4820F59C" w:rsidR="00910C68" w:rsidRPr="00272F02" w:rsidRDefault="0083558A" w:rsidP="00B07FAA">
            <w:pPr>
              <w:pStyle w:val="TableCellLeft10pt"/>
              <w:rPr>
                <w:szCs w:val="20"/>
                <w:lang w:val="en-GB"/>
              </w:rPr>
            </w:pPr>
            <w:r w:rsidRPr="00272F02">
              <w:rPr>
                <w:szCs w:val="20"/>
                <w:lang w:val="en-GB"/>
              </w:rPr>
              <w:t>10</w:t>
            </w:r>
          </w:p>
        </w:tc>
      </w:tr>
      <w:tr w:rsidR="00DB50C7" w:rsidRPr="00272F02" w14:paraId="1E2F2C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133C85" w14:textId="77777777" w:rsidR="00910C68" w:rsidRPr="00272F02" w:rsidRDefault="00910C68" w:rsidP="00B07FAA">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A05738F" w14:textId="4E0FFF76" w:rsidR="00910C68" w:rsidRPr="00272F02" w:rsidRDefault="404E7551" w:rsidP="2D72C741">
            <w:pPr>
              <w:pStyle w:val="TableCellLeft10pt"/>
              <w:rPr>
                <w:lang w:val="en-GB"/>
              </w:rPr>
            </w:pPr>
            <w:r w:rsidRPr="00272F02">
              <w:rPr>
                <w:lang w:val="en-GB"/>
              </w:rPr>
              <w:t>STATISTICAL CONSIDERATION</w:t>
            </w:r>
            <w:r w:rsidR="2CBB6CEF" w:rsidRPr="00272F02">
              <w:rPr>
                <w:lang w:val="en-GB"/>
              </w:rPr>
              <w:t>S</w:t>
            </w:r>
          </w:p>
        </w:tc>
      </w:tr>
      <w:tr w:rsidR="00DB50C7" w:rsidRPr="00272F02" w14:paraId="296534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9854F" w14:textId="77777777" w:rsidR="00910C68" w:rsidRPr="00272F02" w:rsidRDefault="00910C68" w:rsidP="00B07FAA">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0BE464" w14:textId="56C82423" w:rsidR="00910C68" w:rsidRPr="00272F02" w:rsidRDefault="00910C68">
            <w:pPr>
              <w:pStyle w:val="TableCellLeft10pt"/>
              <w:rPr>
                <w:rStyle w:val="TableCellLeft10ptBoldChar"/>
                <w:b w:val="0"/>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024A575F" w:rsidRPr="00272F02">
              <w:rPr>
                <w:rStyle w:val="TableCellLeft10ptBoldChar"/>
              </w:rPr>
              <w:t>No</w:t>
            </w:r>
          </w:p>
          <w:p w14:paraId="5B45AF1C" w14:textId="571F3D7D" w:rsidR="00910C68" w:rsidRPr="00272F02" w:rsidRDefault="00910C68" w:rsidP="614FE646">
            <w:pPr>
              <w:pStyle w:val="TableCellLeft10pt"/>
              <w:rPr>
                <w:lang w:val="en-GB"/>
              </w:rPr>
            </w:pPr>
            <w:r w:rsidRPr="00272F02">
              <w:rPr>
                <w:rStyle w:val="TableCellLeft10ptBoldChar"/>
              </w:rPr>
              <w:t>Relationship</w:t>
            </w:r>
            <w:r w:rsidRPr="00272F02">
              <w:rPr>
                <w:lang w:val="en-GB"/>
              </w:rPr>
              <w:t xml:space="preserve">: </w:t>
            </w:r>
            <w:r w:rsidR="5EFBD0A2" w:rsidRPr="00272F02">
              <w:rPr>
                <w:lang w:val="en-GB"/>
              </w:rPr>
              <w:t>Table of Contents</w:t>
            </w:r>
          </w:p>
          <w:p w14:paraId="1B5BBCC3" w14:textId="5198D08F" w:rsidR="00910C68" w:rsidRPr="00272F02" w:rsidRDefault="00910C68" w:rsidP="00B07FAA">
            <w:pPr>
              <w:pStyle w:val="TableCellLeft10pt"/>
              <w:rPr>
                <w:szCs w:val="20"/>
                <w:lang w:val="en-GB"/>
              </w:rPr>
            </w:pPr>
            <w:r w:rsidRPr="00272F02">
              <w:rPr>
                <w:rStyle w:val="TableCellLeft10ptBoldChar"/>
                <w:szCs w:val="20"/>
              </w:rPr>
              <w:t>Concept</w:t>
            </w:r>
            <w:r w:rsidRPr="00272F02">
              <w:rPr>
                <w:szCs w:val="20"/>
                <w:lang w:val="en-GB"/>
              </w:rPr>
              <w:t xml:space="preserve">: </w:t>
            </w:r>
            <w:r w:rsidR="0083558A" w:rsidRPr="00272F02">
              <w:rPr>
                <w:szCs w:val="20"/>
                <w:lang w:val="en-GB"/>
              </w:rPr>
              <w:t>Heading</w:t>
            </w:r>
          </w:p>
        </w:tc>
      </w:tr>
      <w:tr w:rsidR="00DB50C7" w:rsidRPr="00272F02" w14:paraId="446952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98D3D3" w14:textId="2BB004F0" w:rsidR="00910C68" w:rsidRPr="00272F02" w:rsidRDefault="0021788E" w:rsidP="00B07FAA">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030F28" w14:textId="2C39ABD6" w:rsidR="00910C68" w:rsidRPr="00272F02" w:rsidRDefault="0083558A" w:rsidP="00B07FAA">
            <w:pPr>
              <w:pStyle w:val="TableCellLeft10pt"/>
              <w:rPr>
                <w:szCs w:val="20"/>
                <w:lang w:val="en-GB"/>
              </w:rPr>
            </w:pPr>
            <w:r w:rsidRPr="00272F02">
              <w:rPr>
                <w:szCs w:val="20"/>
                <w:lang w:val="en-GB"/>
              </w:rPr>
              <w:t>No</w:t>
            </w:r>
          </w:p>
        </w:tc>
      </w:tr>
    </w:tbl>
    <w:p w14:paraId="179420A4" w14:textId="77777777" w:rsidR="00910C68" w:rsidRPr="00272F02" w:rsidRDefault="00910C68" w:rsidP="00910C68">
      <w:pPr>
        <w:rPr>
          <w:sz w:val="20"/>
          <w:szCs w:val="20"/>
        </w:rPr>
      </w:pPr>
    </w:p>
    <w:p w14:paraId="28B4FCDC" w14:textId="65273C96" w:rsidR="00910C68" w:rsidRPr="00272F02" w:rsidRDefault="00D64A7A" w:rsidP="007A78AC">
      <w:pPr>
        <w:pStyle w:val="Heading2"/>
        <w:rPr>
          <w:rFonts w:cs="Times New Roman"/>
        </w:rPr>
      </w:pPr>
      <w:bookmarkStart w:id="494" w:name="_mioConsistencyCheck346"/>
      <w:bookmarkEnd w:id="494"/>
      <w:r w:rsidRPr="00272F02">
        <w:rPr>
          <w:rFonts w:cs="Times New Roman"/>
        </w:rPr>
        <w:t xml:space="preserve">General </w:t>
      </w:r>
      <w:r w:rsidR="00910C68" w:rsidRPr="00272F02">
        <w:rPr>
          <w:rFonts w:cs="Times New Roman"/>
        </w:rPr>
        <w:t>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E81D9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55020" w14:textId="77777777" w:rsidR="00910C68" w:rsidRPr="00272F02" w:rsidRDefault="00910C68" w:rsidP="00CD660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EFAB0C" w14:textId="7D4B25E0" w:rsidR="00910C68" w:rsidRPr="00272F02" w:rsidRDefault="00D64A7A" w:rsidP="00CD6604">
            <w:pPr>
              <w:pStyle w:val="TableCellLeft10pt"/>
              <w:rPr>
                <w:szCs w:val="20"/>
                <w:lang w:val="en-GB"/>
              </w:rPr>
            </w:pPr>
            <w:r w:rsidRPr="00272F02">
              <w:rPr>
                <w:szCs w:val="20"/>
                <w:lang w:val="en-GB"/>
              </w:rPr>
              <w:t xml:space="preserve">10.1 General </w:t>
            </w:r>
            <w:r w:rsidR="00910C68" w:rsidRPr="00272F02">
              <w:rPr>
                <w:szCs w:val="20"/>
                <w:lang w:val="en-GB"/>
              </w:rPr>
              <w:t>Considerations</w:t>
            </w:r>
          </w:p>
        </w:tc>
      </w:tr>
      <w:tr w:rsidR="00DB50C7" w:rsidRPr="00272F02" w14:paraId="3C156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906381" w14:textId="77777777" w:rsidR="00910C68" w:rsidRPr="00272F02" w:rsidRDefault="00910C68" w:rsidP="00CD660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4632BD" w14:textId="77777777" w:rsidR="00910C68" w:rsidRPr="00272F02" w:rsidRDefault="00910C68" w:rsidP="00CD6604">
            <w:pPr>
              <w:pStyle w:val="TableCellLeft10pt"/>
              <w:rPr>
                <w:szCs w:val="20"/>
                <w:lang w:val="en-GB"/>
              </w:rPr>
            </w:pPr>
            <w:r w:rsidRPr="00272F02">
              <w:rPr>
                <w:szCs w:val="20"/>
                <w:lang w:val="en-GB"/>
              </w:rPr>
              <w:t>Text</w:t>
            </w:r>
          </w:p>
        </w:tc>
      </w:tr>
      <w:tr w:rsidR="00DB50C7" w:rsidRPr="00272F02" w14:paraId="1096E4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E6042E" w14:textId="26977CC2" w:rsidR="00910C68" w:rsidRPr="00272F02" w:rsidRDefault="00910C68" w:rsidP="00CD6604">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23B1B65" w14:textId="77777777" w:rsidR="00910C68" w:rsidRPr="00272F02" w:rsidRDefault="00910C68" w:rsidP="00CD6604">
            <w:pPr>
              <w:pStyle w:val="TableCellLeft10pt"/>
              <w:rPr>
                <w:szCs w:val="20"/>
                <w:lang w:val="en-GB"/>
              </w:rPr>
            </w:pPr>
            <w:r w:rsidRPr="00272F02">
              <w:rPr>
                <w:szCs w:val="20"/>
                <w:lang w:val="en-GB"/>
              </w:rPr>
              <w:t>H</w:t>
            </w:r>
          </w:p>
        </w:tc>
      </w:tr>
      <w:tr w:rsidR="00DB50C7" w:rsidRPr="00272F02" w14:paraId="73FB59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6865F" w14:textId="77777777" w:rsidR="00910C68" w:rsidRPr="00272F02" w:rsidRDefault="00910C68" w:rsidP="00CD660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BED91B3" w14:textId="1AD6B57A" w:rsidR="00910C68" w:rsidRPr="00272F02" w:rsidRDefault="00910C68" w:rsidP="00CD6604">
            <w:pPr>
              <w:pStyle w:val="TableCellLeft10pt"/>
              <w:rPr>
                <w:szCs w:val="20"/>
                <w:lang w:val="en-GB"/>
              </w:rPr>
            </w:pPr>
            <w:r w:rsidRPr="00272F02">
              <w:rPr>
                <w:szCs w:val="20"/>
                <w:lang w:val="en-GB"/>
              </w:rPr>
              <w:t>Heading</w:t>
            </w:r>
          </w:p>
        </w:tc>
      </w:tr>
      <w:tr w:rsidR="00DB50C7" w:rsidRPr="00272F02" w14:paraId="541691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08B74" w14:textId="77777777" w:rsidR="00910C68" w:rsidRPr="00272F02" w:rsidRDefault="00910C68" w:rsidP="00CD660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FBFC9A" w14:textId="6486B807" w:rsidR="00910C68" w:rsidRPr="00272F02" w:rsidRDefault="180DE2CC" w:rsidP="00CD6604">
            <w:pPr>
              <w:pStyle w:val="TableCellLeft10pt"/>
            </w:pPr>
            <w:r w:rsidRPr="00272F02">
              <w:t>N/A</w:t>
            </w:r>
          </w:p>
        </w:tc>
      </w:tr>
      <w:tr w:rsidR="00DB50C7" w:rsidRPr="00272F02" w14:paraId="56E70E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73CE7" w14:textId="77777777" w:rsidR="00910C68" w:rsidRPr="00272F02" w:rsidRDefault="00910C68" w:rsidP="00CD660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482602" w14:textId="77777777" w:rsidR="00910C68" w:rsidRPr="00272F02" w:rsidRDefault="00910C68" w:rsidP="00CD6604">
            <w:pPr>
              <w:pStyle w:val="TableCellLeft10pt"/>
              <w:rPr>
                <w:szCs w:val="20"/>
                <w:lang w:val="en-GB"/>
              </w:rPr>
            </w:pPr>
            <w:r w:rsidRPr="00272F02">
              <w:rPr>
                <w:szCs w:val="20"/>
                <w:lang w:val="en-GB"/>
              </w:rPr>
              <w:t>Required</w:t>
            </w:r>
          </w:p>
        </w:tc>
      </w:tr>
      <w:tr w:rsidR="00DB50C7" w:rsidRPr="00272F02" w14:paraId="347DF9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3CF10" w14:textId="77777777" w:rsidR="00910C68" w:rsidRPr="00272F02" w:rsidRDefault="00910C68" w:rsidP="00CD660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CB8A1A" w14:textId="1F4ED9A9" w:rsidR="00910C68" w:rsidRPr="00272F02" w:rsidRDefault="00CA701F" w:rsidP="00CD6604">
            <w:pPr>
              <w:pStyle w:val="TableCellLeft10pt"/>
              <w:rPr>
                <w:szCs w:val="20"/>
                <w:lang w:val="en-GB"/>
              </w:rPr>
            </w:pPr>
            <w:r w:rsidRPr="00272F02">
              <w:rPr>
                <w:szCs w:val="20"/>
                <w:lang w:val="en-GB"/>
              </w:rPr>
              <w:t>One to one</w:t>
            </w:r>
          </w:p>
        </w:tc>
      </w:tr>
      <w:tr w:rsidR="00DB50C7" w:rsidRPr="00272F02" w14:paraId="77DBD6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E754D9" w14:textId="77777777" w:rsidR="00910C68" w:rsidRPr="00272F02" w:rsidRDefault="00910C68" w:rsidP="00CD660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AEE033" w14:textId="6A22D82C" w:rsidR="00910C68" w:rsidRPr="00272F02" w:rsidRDefault="1882EEED" w:rsidP="614FE646">
            <w:pPr>
              <w:pStyle w:val="TableCellLeft10pt"/>
              <w:rPr>
                <w:lang w:val="en-GB"/>
              </w:rPr>
            </w:pPr>
            <w:r w:rsidRPr="00272F02">
              <w:rPr>
                <w:lang w:val="en-GB"/>
              </w:rPr>
              <w:t>1</w:t>
            </w:r>
            <w:r w:rsidR="6E1FAAF2" w:rsidRPr="00272F02">
              <w:rPr>
                <w:lang w:val="en-GB"/>
              </w:rPr>
              <w:t>0</w:t>
            </w:r>
            <w:r w:rsidR="00DD3D02" w:rsidRPr="00272F02">
              <w:rPr>
                <w:lang w:val="en-GB"/>
              </w:rPr>
              <w:t>.1</w:t>
            </w:r>
          </w:p>
        </w:tc>
      </w:tr>
      <w:tr w:rsidR="00DB50C7" w:rsidRPr="00272F02" w14:paraId="7D368F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737E53" w14:textId="7CDF7723" w:rsidR="00910C68" w:rsidRPr="00272F02" w:rsidRDefault="16D08A09" w:rsidP="614FE646">
            <w:pPr>
              <w:pStyle w:val="TableHeadingTextLeft10pt"/>
              <w:rPr>
                <w:lang w:val="de-DE"/>
              </w:rPr>
            </w:pPr>
            <w:r w:rsidRPr="00272F02">
              <w:rPr>
                <w:lang w:val="de-DE"/>
              </w:rPr>
              <w:t>V</w:t>
            </w:r>
            <w:r w:rsidR="00910C68" w:rsidRPr="00272F02">
              <w:rPr>
                <w:lang w:val="de-DE"/>
              </w:rPr>
              <w:t>alue</w:t>
            </w:r>
          </w:p>
        </w:tc>
        <w:tc>
          <w:tcPr>
            <w:tcW w:w="3785" w:type="pct"/>
            <w:tcBorders>
              <w:top w:val="single" w:sz="4" w:space="0" w:color="auto"/>
              <w:left w:val="single" w:sz="4" w:space="0" w:color="auto"/>
              <w:bottom w:val="single" w:sz="4" w:space="0" w:color="auto"/>
              <w:right w:val="single" w:sz="4" w:space="0" w:color="auto"/>
            </w:tcBorders>
            <w:hideMark/>
          </w:tcPr>
          <w:p w14:paraId="52C225F2" w14:textId="2ABB8D53" w:rsidR="00910C68" w:rsidRPr="00272F02" w:rsidRDefault="7D3BBECE" w:rsidP="614FE646">
            <w:pPr>
              <w:pStyle w:val="TableCellLeft10pt"/>
              <w:rPr>
                <w:lang w:val="en-GB"/>
              </w:rPr>
            </w:pPr>
            <w:r w:rsidRPr="00272F02">
              <w:rPr>
                <w:lang w:val="en-GB"/>
              </w:rPr>
              <w:t xml:space="preserve">General </w:t>
            </w:r>
            <w:r w:rsidR="00910C68" w:rsidRPr="00272F02">
              <w:rPr>
                <w:lang w:val="en-GB"/>
              </w:rPr>
              <w:t>Considerations</w:t>
            </w:r>
          </w:p>
        </w:tc>
      </w:tr>
      <w:tr w:rsidR="00DB50C7" w:rsidRPr="00272F02" w14:paraId="0A1945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AD345" w14:textId="77777777" w:rsidR="00910C68" w:rsidRPr="00272F02" w:rsidRDefault="00910C68" w:rsidP="00CD660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27C71E" w14:textId="1C2D0B1B" w:rsidR="00910C68" w:rsidRPr="00272F02" w:rsidRDefault="00910C68" w:rsidP="00CD660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D64A7A" w:rsidRPr="00272F02">
              <w:rPr>
                <w:szCs w:val="20"/>
                <w:lang w:val="en-GB"/>
              </w:rPr>
              <w:t>No</w:t>
            </w:r>
          </w:p>
          <w:p w14:paraId="2A0ECDEC" w14:textId="79B9A45A" w:rsidR="00910C68" w:rsidRPr="00272F02" w:rsidRDefault="6686AC57" w:rsidP="614FE646">
            <w:pPr>
              <w:pStyle w:val="TableCellLeft10pt"/>
              <w:rPr>
                <w:lang w:val="en-GB"/>
              </w:rPr>
            </w:pPr>
            <w:r w:rsidRPr="00272F02">
              <w:rPr>
                <w:rStyle w:val="TableCellLeft10ptBoldChar"/>
              </w:rPr>
              <w:t>Relationship</w:t>
            </w:r>
            <w:r w:rsidRPr="00272F02">
              <w:rPr>
                <w:lang w:val="en-GB"/>
              </w:rPr>
              <w:t>:</w:t>
            </w:r>
            <w:r w:rsidR="211A3F34" w:rsidRPr="00272F02">
              <w:rPr>
                <w:lang w:val="en-GB"/>
              </w:rPr>
              <w:t xml:space="preserve">10 STATISTICAL </w:t>
            </w:r>
            <w:r w:rsidR="007A0878" w:rsidRPr="00272F02">
              <w:rPr>
                <w:lang w:val="en-GB"/>
              </w:rPr>
              <w:t>CONSIDERATIONS</w:t>
            </w:r>
            <w:r w:rsidR="00AB2E20" w:rsidRPr="00272F02">
              <w:rPr>
                <w:lang w:val="en-GB"/>
              </w:rPr>
              <w:t xml:space="preserve"> and Table of Contents</w:t>
            </w:r>
          </w:p>
          <w:p w14:paraId="14FEB2AD" w14:textId="3B7B03A4" w:rsidR="00910C68" w:rsidRPr="00272F02" w:rsidRDefault="00910C68" w:rsidP="00CD6604">
            <w:pPr>
              <w:pStyle w:val="TableCellLeft10pt"/>
              <w:rPr>
                <w:szCs w:val="20"/>
                <w:lang w:val="en-GB"/>
              </w:rPr>
            </w:pPr>
            <w:r w:rsidRPr="00272F02">
              <w:rPr>
                <w:rStyle w:val="TableCellLeft10ptBoldChar"/>
                <w:szCs w:val="20"/>
              </w:rPr>
              <w:t>Concept</w:t>
            </w:r>
            <w:r w:rsidRPr="00272F02">
              <w:rPr>
                <w:szCs w:val="20"/>
                <w:lang w:val="en-GB"/>
              </w:rPr>
              <w:t xml:space="preserve">: </w:t>
            </w:r>
            <w:r w:rsidR="00D64A7A" w:rsidRPr="00272F02">
              <w:rPr>
                <w:szCs w:val="20"/>
                <w:lang w:val="en-GB"/>
              </w:rPr>
              <w:t>Heading</w:t>
            </w:r>
          </w:p>
        </w:tc>
      </w:tr>
      <w:tr w:rsidR="00DB50C7" w:rsidRPr="00272F02" w14:paraId="1AC52A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8A4C3C" w14:textId="75E01BC2" w:rsidR="00910C68" w:rsidRPr="00272F02" w:rsidRDefault="0021788E" w:rsidP="00CD660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9B4C27" w14:textId="1280CC04" w:rsidR="00910C68" w:rsidRPr="00272F02" w:rsidRDefault="00D64A7A" w:rsidP="00CD6604">
            <w:pPr>
              <w:pStyle w:val="TableCellLeft10pt"/>
              <w:rPr>
                <w:szCs w:val="20"/>
                <w:lang w:val="en-GB"/>
              </w:rPr>
            </w:pPr>
            <w:r w:rsidRPr="00272F02">
              <w:rPr>
                <w:szCs w:val="20"/>
                <w:lang w:val="en-GB"/>
              </w:rPr>
              <w:t>No</w:t>
            </w:r>
          </w:p>
        </w:tc>
      </w:tr>
    </w:tbl>
    <w:p w14:paraId="18EAB27B"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FE8F7B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ECDD1ED" w14:textId="77777777" w:rsidR="00910C68" w:rsidRPr="00272F02" w:rsidRDefault="00910C68" w:rsidP="00FC5CA2">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FB689C" w14:textId="63C251C6" w:rsidR="00910C68" w:rsidRPr="00272F02" w:rsidRDefault="00DD3D02" w:rsidP="00FC5CA2">
            <w:pPr>
              <w:pStyle w:val="TableCellLeft10pt"/>
              <w:rPr>
                <w:szCs w:val="20"/>
                <w:lang w:val="en-GB"/>
              </w:rPr>
            </w:pPr>
            <w:r w:rsidRPr="00272F02">
              <w:rPr>
                <w:szCs w:val="20"/>
                <w:lang w:val="en-GB"/>
              </w:rPr>
              <w:t>&lt;</w:t>
            </w:r>
            <w:r w:rsidR="00D62F37" w:rsidRPr="00272F02">
              <w:rPr>
                <w:szCs w:val="20"/>
                <w:lang w:val="en-GB"/>
              </w:rPr>
              <w:t xml:space="preserve">General </w:t>
            </w:r>
            <w:r w:rsidR="00910C68" w:rsidRPr="00272F02">
              <w:rPr>
                <w:szCs w:val="20"/>
                <w:lang w:val="en-GB"/>
              </w:rPr>
              <w:t>Considerations</w:t>
            </w:r>
            <w:r w:rsidRPr="00272F02">
              <w:rPr>
                <w:szCs w:val="20"/>
                <w:lang w:val="en-GB"/>
              </w:rPr>
              <w:t>&gt;</w:t>
            </w:r>
          </w:p>
        </w:tc>
      </w:tr>
      <w:tr w:rsidR="00DB50C7" w:rsidRPr="00272F02" w14:paraId="5ABC82F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7743FE2" w14:textId="77777777" w:rsidR="00910C68" w:rsidRPr="00272F02" w:rsidRDefault="00910C68" w:rsidP="00FC5CA2">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3AC79" w14:textId="77777777" w:rsidR="00910C68" w:rsidRPr="00272F02" w:rsidRDefault="00910C68" w:rsidP="00FC5CA2">
            <w:pPr>
              <w:pStyle w:val="TableCellLeft10pt"/>
              <w:rPr>
                <w:szCs w:val="20"/>
                <w:lang w:val="en-GB"/>
              </w:rPr>
            </w:pPr>
            <w:r w:rsidRPr="00272F02">
              <w:rPr>
                <w:szCs w:val="20"/>
                <w:lang w:val="en-GB"/>
              </w:rPr>
              <w:t>Text</w:t>
            </w:r>
          </w:p>
        </w:tc>
      </w:tr>
      <w:tr w:rsidR="00DB50C7" w:rsidRPr="00272F02" w14:paraId="1201A0C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CF8EB84" w14:textId="59D80D19" w:rsidR="00910C68" w:rsidRPr="00272F02" w:rsidRDefault="00910C68" w:rsidP="00FC5CA2">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46FD9C1" w14:textId="77777777" w:rsidR="00910C68" w:rsidRPr="00272F02" w:rsidRDefault="00910C68" w:rsidP="00FC5CA2">
            <w:pPr>
              <w:pStyle w:val="TableCellLeft10pt"/>
              <w:rPr>
                <w:szCs w:val="20"/>
                <w:lang w:val="en-GB"/>
              </w:rPr>
            </w:pPr>
            <w:r w:rsidRPr="00272F02">
              <w:rPr>
                <w:szCs w:val="20"/>
                <w:lang w:val="en-GB"/>
              </w:rPr>
              <w:t>D</w:t>
            </w:r>
          </w:p>
        </w:tc>
      </w:tr>
      <w:tr w:rsidR="00DB50C7" w:rsidRPr="00272F02" w14:paraId="19A0522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3828A39" w14:textId="77777777" w:rsidR="00910C68" w:rsidRPr="00272F02" w:rsidRDefault="00910C68" w:rsidP="00FC5CA2">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CF9389" w14:textId="37FCE758" w:rsidR="004D329B" w:rsidRPr="00272F02" w:rsidRDefault="00D62F37" w:rsidP="00FC5CA2">
            <w:pPr>
              <w:pStyle w:val="TableCellLeft10pt"/>
              <w:rPr>
                <w:szCs w:val="20"/>
                <w:lang w:val="en-GB"/>
              </w:rPr>
            </w:pPr>
            <w:r w:rsidRPr="00272F02">
              <w:rPr>
                <w:szCs w:val="20"/>
                <w:lang w:val="en-GB"/>
              </w:rPr>
              <w:t>C164387</w:t>
            </w:r>
          </w:p>
          <w:p w14:paraId="40372FE6" w14:textId="77777777" w:rsidR="004D329B" w:rsidRPr="00272F02" w:rsidRDefault="004D329B" w:rsidP="00FC5CA2">
            <w:pPr>
              <w:pStyle w:val="TableCellLeft10pt"/>
              <w:rPr>
                <w:szCs w:val="20"/>
                <w:lang w:val="en-GB"/>
              </w:rPr>
            </w:pPr>
            <w:r w:rsidRPr="00272F02">
              <w:rPr>
                <w:szCs w:val="20"/>
                <w:lang w:val="en-GB"/>
              </w:rPr>
              <w:t>For review purpose, see definition of the controlled terminology below</w:t>
            </w:r>
          </w:p>
          <w:p w14:paraId="21FD9DED" w14:textId="06387D9A" w:rsidR="00910C68" w:rsidRPr="00272F02" w:rsidRDefault="00D62F37" w:rsidP="00FC5CA2">
            <w:pPr>
              <w:pStyle w:val="TableCellLeft10pt"/>
              <w:rPr>
                <w:szCs w:val="20"/>
                <w:lang w:val="en-GB"/>
              </w:rPr>
            </w:pPr>
            <w:r w:rsidRPr="00272F02">
              <w:rPr>
                <w:szCs w:val="20"/>
                <w:lang w:val="en-GB"/>
              </w:rPr>
              <w:t>Careful thought or deliberation related to the planned conduct of statistical analyses within the context of the trial.</w:t>
            </w:r>
          </w:p>
        </w:tc>
      </w:tr>
      <w:tr w:rsidR="00DB50C7" w:rsidRPr="00272F02" w14:paraId="72ED1C1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67D9AAF" w14:textId="77777777" w:rsidR="00910C68" w:rsidRPr="00272F02" w:rsidRDefault="00910C68" w:rsidP="00FC5CA2">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A9DF6D" w14:textId="53D5948E" w:rsidR="00910C68" w:rsidRPr="00272F02" w:rsidRDefault="4C38FA08" w:rsidP="4C38FA08">
            <w:pPr>
              <w:pStyle w:val="TableCellLeft10pt"/>
            </w:pPr>
            <w:commentRangeStart w:id="495"/>
            <w:r>
              <w:t>Provide statements relevant to statistical considerations in general. For example, this might include statements indicating whether there is a separate statistical analysis plan, which general summary statistics will be provided, and when the analyses will be conducted (e.g. “The analysis will be conducted on all participant data at the time the trial ends.”).</w:t>
            </w:r>
            <w:commentRangeEnd w:id="495"/>
            <w:r w:rsidR="003166B3">
              <w:commentReference w:id="495"/>
            </w:r>
          </w:p>
        </w:tc>
      </w:tr>
      <w:tr w:rsidR="00DB50C7" w:rsidRPr="00272F02" w14:paraId="5FB15B5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D5C2AE7" w14:textId="77777777" w:rsidR="00910C68" w:rsidRPr="00272F02" w:rsidRDefault="00910C68" w:rsidP="00FC5CA2">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3E69365" w14:textId="77777777" w:rsidR="00910C68" w:rsidRPr="00272F02" w:rsidRDefault="00910C68" w:rsidP="00FC5CA2">
            <w:pPr>
              <w:pStyle w:val="TableCellLeft10pt"/>
              <w:rPr>
                <w:szCs w:val="20"/>
                <w:lang w:val="en-GB"/>
              </w:rPr>
            </w:pPr>
            <w:r w:rsidRPr="00272F02">
              <w:rPr>
                <w:szCs w:val="20"/>
                <w:lang w:val="en-GB"/>
              </w:rPr>
              <w:t>Required</w:t>
            </w:r>
          </w:p>
        </w:tc>
      </w:tr>
      <w:tr w:rsidR="00DB50C7" w:rsidRPr="00272F02" w14:paraId="4C00472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20AD82D" w14:textId="77777777" w:rsidR="00910C68" w:rsidRPr="00272F02" w:rsidRDefault="00910C68" w:rsidP="00FC5CA2">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5140492" w14:textId="7C43F674" w:rsidR="00910C68" w:rsidRPr="00272F02" w:rsidRDefault="00CA701F" w:rsidP="00FC5CA2">
            <w:pPr>
              <w:pStyle w:val="TableCellLeft10pt"/>
              <w:rPr>
                <w:szCs w:val="20"/>
                <w:lang w:val="en-GB"/>
              </w:rPr>
            </w:pPr>
            <w:r w:rsidRPr="00272F02">
              <w:rPr>
                <w:szCs w:val="20"/>
                <w:lang w:val="en-GB"/>
              </w:rPr>
              <w:t>One to one</w:t>
            </w:r>
          </w:p>
        </w:tc>
      </w:tr>
      <w:tr w:rsidR="00DB50C7" w:rsidRPr="00272F02" w14:paraId="52D66FB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1B69582" w14:textId="77777777" w:rsidR="00910C68" w:rsidRPr="00272F02" w:rsidRDefault="00910C68" w:rsidP="00FC5CA2">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927D1D" w14:textId="6DF0CC3C" w:rsidR="00910C68" w:rsidRPr="00272F02" w:rsidRDefault="003C7959" w:rsidP="00FC5CA2">
            <w:pPr>
              <w:pStyle w:val="TableCellLeft10pt"/>
              <w:rPr>
                <w:szCs w:val="20"/>
                <w:lang w:val="en-GB"/>
              </w:rPr>
            </w:pPr>
            <w:r w:rsidRPr="00272F02">
              <w:rPr>
                <w:szCs w:val="20"/>
                <w:lang w:val="en-GB"/>
              </w:rPr>
              <w:t>10.1</w:t>
            </w:r>
          </w:p>
        </w:tc>
      </w:tr>
      <w:tr w:rsidR="00DB50C7" w:rsidRPr="00272F02" w14:paraId="7BEB047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DC25007" w14:textId="77777777" w:rsidR="00910C68" w:rsidRPr="00272F02" w:rsidRDefault="00910C68" w:rsidP="00FC5CA2">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284CE4C" w14:textId="7AFCB3F3" w:rsidR="00910C68" w:rsidRPr="00272F02" w:rsidRDefault="003C7959" w:rsidP="00FC5CA2">
            <w:pPr>
              <w:pStyle w:val="TableCellLeft10pt"/>
              <w:rPr>
                <w:szCs w:val="20"/>
                <w:lang w:val="en-GB"/>
              </w:rPr>
            </w:pPr>
            <w:r w:rsidRPr="00272F02">
              <w:rPr>
                <w:szCs w:val="20"/>
                <w:lang w:val="en-GB"/>
              </w:rPr>
              <w:t>Text</w:t>
            </w:r>
          </w:p>
        </w:tc>
      </w:tr>
      <w:tr w:rsidR="00DB50C7" w:rsidRPr="00272F02" w14:paraId="1D963DE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2170E52" w14:textId="77777777" w:rsidR="00910C68" w:rsidRPr="00272F02" w:rsidRDefault="00910C68" w:rsidP="00FC5CA2">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98CFF2F" w14:textId="71F41E0B" w:rsidR="00910C68" w:rsidRPr="00272F02" w:rsidRDefault="00910C68" w:rsidP="00FC5CA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3C7959" w:rsidRPr="00272F02">
              <w:rPr>
                <w:szCs w:val="20"/>
                <w:lang w:val="en-GB"/>
              </w:rPr>
              <w:t>Yes</w:t>
            </w:r>
          </w:p>
          <w:p w14:paraId="71C4FAA6" w14:textId="5DA7B4E0" w:rsidR="614FE646" w:rsidRPr="00272F02" w:rsidRDefault="6686AC57" w:rsidP="614FE646">
            <w:pPr>
              <w:pStyle w:val="TableCellLeft10pt"/>
              <w:rPr>
                <w:lang w:val="en-GB"/>
              </w:rPr>
            </w:pPr>
            <w:r w:rsidRPr="00272F02">
              <w:rPr>
                <w:rStyle w:val="TableCellLeft10ptBoldChar"/>
              </w:rPr>
              <w:t>Relationship</w:t>
            </w:r>
            <w:r w:rsidRPr="00272F02">
              <w:rPr>
                <w:lang w:val="en-GB"/>
              </w:rPr>
              <w:t xml:space="preserve">: </w:t>
            </w:r>
            <w:r w:rsidR="2A362AE4" w:rsidRPr="00272F02">
              <w:rPr>
                <w:lang w:val="en-GB"/>
              </w:rPr>
              <w:t>10.1 General Considerations</w:t>
            </w:r>
            <w:r w:rsidR="592C7581" w:rsidRPr="00272F02">
              <w:rPr>
                <w:lang w:val="en-GB"/>
              </w:rPr>
              <w:t>, 10 STATISTICAL CONSIDERATIONS</w:t>
            </w:r>
            <w:r w:rsidR="00AB2E20" w:rsidRPr="00272F02">
              <w:rPr>
                <w:lang w:val="en-GB"/>
              </w:rPr>
              <w:t xml:space="preserve"> and Table of Contents</w:t>
            </w:r>
          </w:p>
          <w:p w14:paraId="7ED71D91" w14:textId="2518E3DF" w:rsidR="00910C68" w:rsidRPr="00272F02" w:rsidRDefault="00910C68" w:rsidP="00FC5CA2">
            <w:pPr>
              <w:pStyle w:val="TableCellLeft10pt"/>
              <w:rPr>
                <w:szCs w:val="20"/>
                <w:lang w:val="en-GB"/>
              </w:rPr>
            </w:pPr>
            <w:r w:rsidRPr="00272F02">
              <w:rPr>
                <w:rStyle w:val="TableCellLeft10ptBoldChar"/>
                <w:szCs w:val="20"/>
              </w:rPr>
              <w:t>Concept</w:t>
            </w:r>
            <w:r w:rsidRPr="00272F02">
              <w:rPr>
                <w:szCs w:val="20"/>
                <w:lang w:val="en-GB"/>
              </w:rPr>
              <w:t xml:space="preserve">: </w:t>
            </w:r>
            <w:r w:rsidR="003C7959" w:rsidRPr="00272F02">
              <w:rPr>
                <w:szCs w:val="20"/>
                <w:lang w:val="en-GB"/>
              </w:rPr>
              <w:t>C164387</w:t>
            </w:r>
          </w:p>
        </w:tc>
      </w:tr>
      <w:tr w:rsidR="00DB50C7" w:rsidRPr="00272F02" w14:paraId="3404B0A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7D0EAD5" w14:textId="5A98A911" w:rsidR="00910C68" w:rsidRPr="00272F02" w:rsidRDefault="0021788E" w:rsidP="00FC5CA2">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DBE28" w14:textId="24D181B2" w:rsidR="00910C68" w:rsidRPr="00272F02" w:rsidRDefault="003C7959" w:rsidP="00FC5CA2">
            <w:pPr>
              <w:pStyle w:val="TableCellLeft10pt"/>
              <w:rPr>
                <w:szCs w:val="20"/>
                <w:lang w:val="en-GB"/>
              </w:rPr>
            </w:pPr>
            <w:r w:rsidRPr="00272F02">
              <w:rPr>
                <w:szCs w:val="20"/>
                <w:lang w:val="en-GB"/>
              </w:rPr>
              <w:t>No</w:t>
            </w:r>
          </w:p>
        </w:tc>
      </w:tr>
    </w:tbl>
    <w:p w14:paraId="32FA4313" w14:textId="77777777" w:rsidR="00910C68" w:rsidRPr="00272F02" w:rsidRDefault="00910C68" w:rsidP="00910C68">
      <w:pPr>
        <w:rPr>
          <w:sz w:val="20"/>
          <w:szCs w:val="20"/>
        </w:rPr>
      </w:pPr>
    </w:p>
    <w:p w14:paraId="45EBF729" w14:textId="77777777" w:rsidR="00910C68" w:rsidRPr="00272F02" w:rsidRDefault="00910C68" w:rsidP="007A78AC">
      <w:pPr>
        <w:pStyle w:val="Heading2"/>
        <w:rPr>
          <w:rFonts w:cs="Times New Roman"/>
        </w:rPr>
      </w:pPr>
      <w:r w:rsidRPr="00272F02">
        <w:rPr>
          <w:rFonts w:cs="Times New Roman"/>
        </w:rPr>
        <w:t>Analysis Sets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9122A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5AFC6" w14:textId="77777777" w:rsidR="00910C68" w:rsidRPr="00272F02" w:rsidRDefault="00910C68" w:rsidP="0082439B">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5E4E42C" w14:textId="2C487140" w:rsidR="00910C68" w:rsidRPr="00272F02" w:rsidRDefault="00546CFC" w:rsidP="0082439B">
            <w:pPr>
              <w:pStyle w:val="TableCellLeft10pt"/>
              <w:rPr>
                <w:szCs w:val="20"/>
                <w:lang w:val="en-GB"/>
              </w:rPr>
            </w:pPr>
            <w:r w:rsidRPr="00272F02">
              <w:rPr>
                <w:szCs w:val="20"/>
                <w:lang w:val="en-GB"/>
              </w:rPr>
              <w:t xml:space="preserve">10.2 </w:t>
            </w:r>
            <w:r w:rsidR="00910C68" w:rsidRPr="00272F02">
              <w:rPr>
                <w:szCs w:val="20"/>
                <w:lang w:val="en-GB"/>
              </w:rPr>
              <w:t>Analysis Sets</w:t>
            </w:r>
          </w:p>
        </w:tc>
      </w:tr>
      <w:tr w:rsidR="00DB50C7" w:rsidRPr="00272F02" w14:paraId="036635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3114E" w14:textId="77777777" w:rsidR="00910C68" w:rsidRPr="00272F02" w:rsidRDefault="00910C68" w:rsidP="0082439B">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BB11C" w14:textId="77777777" w:rsidR="00910C68" w:rsidRPr="00272F02" w:rsidRDefault="00910C68" w:rsidP="0082439B">
            <w:pPr>
              <w:pStyle w:val="TableCellLeft10pt"/>
              <w:rPr>
                <w:szCs w:val="20"/>
                <w:lang w:val="en-GB"/>
              </w:rPr>
            </w:pPr>
            <w:r w:rsidRPr="00272F02">
              <w:rPr>
                <w:szCs w:val="20"/>
                <w:lang w:val="en-GB"/>
              </w:rPr>
              <w:t>Text</w:t>
            </w:r>
          </w:p>
        </w:tc>
      </w:tr>
      <w:tr w:rsidR="00DB50C7" w:rsidRPr="00272F02" w14:paraId="42E3D0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1F1711" w14:textId="25F15D2F" w:rsidR="00910C68" w:rsidRPr="00272F02" w:rsidRDefault="00910C68" w:rsidP="0082439B">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AC4970E" w14:textId="77777777" w:rsidR="00910C68" w:rsidRPr="00272F02" w:rsidRDefault="00910C68" w:rsidP="0082439B">
            <w:pPr>
              <w:pStyle w:val="TableCellLeft10pt"/>
              <w:rPr>
                <w:szCs w:val="20"/>
                <w:lang w:val="en-GB"/>
              </w:rPr>
            </w:pPr>
            <w:r w:rsidRPr="00272F02">
              <w:rPr>
                <w:szCs w:val="20"/>
                <w:lang w:val="en-GB"/>
              </w:rPr>
              <w:t>H</w:t>
            </w:r>
          </w:p>
        </w:tc>
      </w:tr>
      <w:tr w:rsidR="00DB50C7" w:rsidRPr="00272F02" w14:paraId="25B85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C4813F" w14:textId="77777777" w:rsidR="00910C68" w:rsidRPr="00272F02" w:rsidRDefault="00910C68" w:rsidP="0082439B">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9F276D" w14:textId="54AD1CA6" w:rsidR="00910C68" w:rsidRPr="00272F02" w:rsidRDefault="00910C68" w:rsidP="0082439B">
            <w:pPr>
              <w:pStyle w:val="TableCellLeft10pt"/>
              <w:rPr>
                <w:szCs w:val="20"/>
                <w:lang w:val="en-GB"/>
              </w:rPr>
            </w:pPr>
            <w:r w:rsidRPr="00272F02">
              <w:rPr>
                <w:szCs w:val="20"/>
                <w:lang w:val="en-GB"/>
              </w:rPr>
              <w:t>Heading</w:t>
            </w:r>
          </w:p>
        </w:tc>
      </w:tr>
      <w:tr w:rsidR="00DB50C7" w:rsidRPr="00272F02" w14:paraId="49FC36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B685A" w14:textId="77777777" w:rsidR="00910C68" w:rsidRPr="00272F02" w:rsidRDefault="00910C68" w:rsidP="0082439B">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26F116D" w14:textId="05E7FFC6" w:rsidR="00910C68" w:rsidRPr="00272F02" w:rsidRDefault="5D0FCD9D" w:rsidP="0082439B">
            <w:pPr>
              <w:pStyle w:val="TableCellLeft10pt"/>
            </w:pPr>
            <w:r w:rsidRPr="00272F02">
              <w:t>N/A</w:t>
            </w:r>
          </w:p>
        </w:tc>
      </w:tr>
      <w:tr w:rsidR="00DB50C7" w:rsidRPr="00272F02" w14:paraId="480222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B34892" w14:textId="77777777" w:rsidR="00910C68" w:rsidRPr="00272F02" w:rsidRDefault="00910C68" w:rsidP="0082439B">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F408CA" w14:textId="77777777" w:rsidR="00910C68" w:rsidRPr="00272F02" w:rsidRDefault="00910C68" w:rsidP="0082439B">
            <w:pPr>
              <w:pStyle w:val="TableCellLeft10pt"/>
              <w:rPr>
                <w:szCs w:val="20"/>
                <w:lang w:val="en-GB"/>
              </w:rPr>
            </w:pPr>
            <w:r w:rsidRPr="00272F02">
              <w:rPr>
                <w:szCs w:val="20"/>
                <w:lang w:val="en-GB"/>
              </w:rPr>
              <w:t>Required</w:t>
            </w:r>
          </w:p>
        </w:tc>
      </w:tr>
      <w:tr w:rsidR="00DB50C7" w:rsidRPr="00272F02" w14:paraId="108F1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E0F915" w14:textId="77777777" w:rsidR="00910C68" w:rsidRPr="00272F02" w:rsidRDefault="00910C68" w:rsidP="0082439B">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5C0627D" w14:textId="3BCD23B9" w:rsidR="00910C68" w:rsidRPr="00272F02" w:rsidRDefault="00047A5C" w:rsidP="0082439B">
            <w:pPr>
              <w:pStyle w:val="TableCellLeft10pt"/>
              <w:rPr>
                <w:szCs w:val="20"/>
                <w:lang w:val="en-GB"/>
              </w:rPr>
            </w:pPr>
            <w:r w:rsidRPr="00272F02">
              <w:rPr>
                <w:szCs w:val="20"/>
                <w:lang w:val="en-GB"/>
              </w:rPr>
              <w:t>One to One</w:t>
            </w:r>
          </w:p>
        </w:tc>
      </w:tr>
      <w:tr w:rsidR="00DB50C7" w:rsidRPr="00272F02" w14:paraId="2585C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715155" w14:textId="77777777" w:rsidR="00910C68" w:rsidRPr="00272F02" w:rsidRDefault="00910C68" w:rsidP="0082439B">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54A1148" w14:textId="0CA6E4AD" w:rsidR="00910C68" w:rsidRPr="00272F02" w:rsidRDefault="00047A5C" w:rsidP="0082439B">
            <w:pPr>
              <w:pStyle w:val="TableCellLeft10pt"/>
              <w:rPr>
                <w:szCs w:val="20"/>
                <w:lang w:val="en-GB"/>
              </w:rPr>
            </w:pPr>
            <w:r w:rsidRPr="00272F02">
              <w:rPr>
                <w:szCs w:val="20"/>
                <w:lang w:val="en-GB"/>
              </w:rPr>
              <w:t>10.2</w:t>
            </w:r>
          </w:p>
        </w:tc>
      </w:tr>
      <w:tr w:rsidR="00DB50C7" w:rsidRPr="00272F02" w14:paraId="263D86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9D46A" w14:textId="77777777" w:rsidR="00910C68" w:rsidRPr="00272F02" w:rsidRDefault="00910C68" w:rsidP="0082439B">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756C12D" w14:textId="304C0208" w:rsidR="00910C68" w:rsidRPr="00272F02" w:rsidRDefault="00910C68" w:rsidP="614FE646">
            <w:pPr>
              <w:pStyle w:val="TableCellLeft10pt"/>
              <w:rPr>
                <w:lang w:val="en-GB"/>
              </w:rPr>
            </w:pPr>
            <w:r w:rsidRPr="00272F02">
              <w:rPr>
                <w:lang w:val="en-GB"/>
              </w:rPr>
              <w:t>Analysis Sets</w:t>
            </w:r>
          </w:p>
        </w:tc>
      </w:tr>
      <w:tr w:rsidR="00DB50C7" w:rsidRPr="00272F02" w14:paraId="03B562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0D48D" w14:textId="77777777" w:rsidR="00910C68" w:rsidRPr="00272F02" w:rsidRDefault="00910C68" w:rsidP="0082439B">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6F792" w14:textId="1C8DFA11" w:rsidR="00910C68" w:rsidRPr="00272F02" w:rsidRDefault="00910C68" w:rsidP="0082439B">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47A5C" w:rsidRPr="00272F02">
              <w:rPr>
                <w:szCs w:val="20"/>
                <w:lang w:val="en-GB"/>
              </w:rPr>
              <w:t>No</w:t>
            </w:r>
          </w:p>
          <w:p w14:paraId="602AF1BA" w14:textId="060D8402" w:rsidR="614FE646" w:rsidRPr="00272F02" w:rsidRDefault="6686AC57" w:rsidP="614FE646">
            <w:pPr>
              <w:pStyle w:val="TableCellLeft10pt"/>
              <w:rPr>
                <w:lang w:val="en-GB" w:eastAsia="ja-JP"/>
              </w:rPr>
            </w:pPr>
            <w:r w:rsidRPr="00272F02">
              <w:rPr>
                <w:rStyle w:val="TableCellLeft10ptBoldChar"/>
              </w:rPr>
              <w:t>Relationship</w:t>
            </w:r>
            <w:r w:rsidRPr="00272F02">
              <w:rPr>
                <w:lang w:val="en-GB"/>
              </w:rPr>
              <w:t xml:space="preserve">: </w:t>
            </w:r>
            <w:r w:rsidR="1EE9228E" w:rsidRPr="00272F02">
              <w:rPr>
                <w:lang w:val="en-GB"/>
              </w:rPr>
              <w:t>10 STATISTICAL CONSIDERATIONS</w:t>
            </w:r>
            <w:r w:rsidR="00AB2E20" w:rsidRPr="00272F02">
              <w:rPr>
                <w:lang w:val="en-GB"/>
              </w:rPr>
              <w:t xml:space="preserve"> and Table of Contents</w:t>
            </w:r>
          </w:p>
          <w:p w14:paraId="4FD0435F" w14:textId="061F4708" w:rsidR="00910C68" w:rsidRPr="00272F02" w:rsidRDefault="00910C68" w:rsidP="0082439B">
            <w:pPr>
              <w:pStyle w:val="TableCellLeft10pt"/>
              <w:rPr>
                <w:szCs w:val="20"/>
                <w:lang w:val="en-GB"/>
              </w:rPr>
            </w:pPr>
            <w:r w:rsidRPr="00272F02">
              <w:rPr>
                <w:rStyle w:val="TableCellLeft10ptBoldChar"/>
                <w:szCs w:val="20"/>
              </w:rPr>
              <w:t>Concept</w:t>
            </w:r>
            <w:r w:rsidRPr="00272F02">
              <w:rPr>
                <w:szCs w:val="20"/>
                <w:lang w:val="en-GB"/>
              </w:rPr>
              <w:t xml:space="preserve">: </w:t>
            </w:r>
            <w:r w:rsidR="00047A5C" w:rsidRPr="00272F02">
              <w:rPr>
                <w:szCs w:val="20"/>
                <w:lang w:val="en-GB"/>
              </w:rPr>
              <w:t>Heading</w:t>
            </w:r>
          </w:p>
        </w:tc>
      </w:tr>
      <w:tr w:rsidR="00DB50C7" w:rsidRPr="00272F02" w14:paraId="27B3E1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95D9DC" w14:textId="2981A690" w:rsidR="00910C68" w:rsidRPr="00272F02" w:rsidRDefault="0021788E" w:rsidP="0082439B">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D3B42C" w14:textId="2122776A" w:rsidR="00910C68" w:rsidRPr="00272F02" w:rsidRDefault="00047A5C" w:rsidP="0082439B">
            <w:pPr>
              <w:pStyle w:val="TableCellLeft10pt"/>
              <w:rPr>
                <w:szCs w:val="20"/>
                <w:lang w:val="en-GB"/>
              </w:rPr>
            </w:pPr>
            <w:r w:rsidRPr="00272F02">
              <w:rPr>
                <w:szCs w:val="20"/>
                <w:lang w:val="en-GB"/>
              </w:rPr>
              <w:t>No</w:t>
            </w:r>
          </w:p>
        </w:tc>
      </w:tr>
    </w:tbl>
    <w:p w14:paraId="3AD97D7C"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11BA3F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4AFC993" w14:textId="77777777" w:rsidR="00910C68" w:rsidRPr="00272F02" w:rsidRDefault="00910C68" w:rsidP="00F802FE">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E9D7" w14:textId="7FA6DA1E" w:rsidR="00910C68" w:rsidRPr="00272F02" w:rsidRDefault="00DD3D02" w:rsidP="00F802FE">
            <w:pPr>
              <w:pStyle w:val="TableCellLeft10pt"/>
              <w:rPr>
                <w:szCs w:val="20"/>
                <w:lang w:val="en-GB"/>
              </w:rPr>
            </w:pPr>
            <w:r w:rsidRPr="00272F02">
              <w:rPr>
                <w:szCs w:val="20"/>
                <w:lang w:val="en-GB"/>
              </w:rPr>
              <w:t>&lt;</w:t>
            </w:r>
            <w:r w:rsidR="00910C68" w:rsidRPr="00272F02">
              <w:rPr>
                <w:szCs w:val="20"/>
                <w:lang w:val="en-GB"/>
              </w:rPr>
              <w:t xml:space="preserve">Analysis </w:t>
            </w:r>
            <w:r w:rsidR="00CA57B0" w:rsidRPr="00272F02">
              <w:rPr>
                <w:szCs w:val="20"/>
                <w:lang w:val="en-GB"/>
              </w:rPr>
              <w:t>S</w:t>
            </w:r>
            <w:r w:rsidR="00910C68" w:rsidRPr="00272F02">
              <w:rPr>
                <w:szCs w:val="20"/>
                <w:lang w:val="en-GB"/>
              </w:rPr>
              <w:t>ets</w:t>
            </w:r>
            <w:r w:rsidRPr="00272F02">
              <w:rPr>
                <w:szCs w:val="20"/>
                <w:lang w:val="en-GB"/>
              </w:rPr>
              <w:t>&gt;</w:t>
            </w:r>
          </w:p>
        </w:tc>
      </w:tr>
      <w:tr w:rsidR="00DB50C7" w:rsidRPr="00272F02" w14:paraId="71AF9B0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C6EF44F" w14:textId="77777777" w:rsidR="00910C68" w:rsidRPr="00272F02" w:rsidRDefault="00910C68" w:rsidP="00F802FE">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9F348B" w14:textId="77777777" w:rsidR="00910C68" w:rsidRPr="00272F02" w:rsidRDefault="00910C68" w:rsidP="00F802FE">
            <w:pPr>
              <w:pStyle w:val="TableCellLeft10pt"/>
              <w:rPr>
                <w:szCs w:val="20"/>
                <w:lang w:val="en-GB"/>
              </w:rPr>
            </w:pPr>
            <w:r w:rsidRPr="00272F02">
              <w:rPr>
                <w:szCs w:val="20"/>
                <w:lang w:val="en-GB"/>
              </w:rPr>
              <w:t>Text</w:t>
            </w:r>
          </w:p>
        </w:tc>
      </w:tr>
      <w:tr w:rsidR="00DB50C7" w:rsidRPr="00272F02" w14:paraId="5C6A5E9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8DB2FE9" w14:textId="425053FE" w:rsidR="00910C68" w:rsidRPr="00272F02" w:rsidRDefault="00910C68" w:rsidP="00F802F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BC9EBDE" w14:textId="77777777" w:rsidR="00910C68" w:rsidRPr="00272F02" w:rsidRDefault="00910C68" w:rsidP="00F802FE">
            <w:pPr>
              <w:pStyle w:val="TableCellLeft10pt"/>
              <w:rPr>
                <w:szCs w:val="20"/>
                <w:lang w:val="en-GB"/>
              </w:rPr>
            </w:pPr>
            <w:r w:rsidRPr="00272F02">
              <w:rPr>
                <w:szCs w:val="20"/>
                <w:lang w:val="en-GB"/>
              </w:rPr>
              <w:t>D</w:t>
            </w:r>
          </w:p>
        </w:tc>
      </w:tr>
      <w:tr w:rsidR="00DB50C7" w:rsidRPr="00272F02" w14:paraId="5181439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7BCAB5C" w14:textId="77777777" w:rsidR="00910C68" w:rsidRPr="00272F02" w:rsidRDefault="00910C68" w:rsidP="00F802F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730740" w14:textId="062F40E8" w:rsidR="004D329B" w:rsidRPr="00272F02" w:rsidRDefault="00037BA2" w:rsidP="00F802FE">
            <w:pPr>
              <w:pStyle w:val="TableCellLeft10pt"/>
              <w:rPr>
                <w:szCs w:val="20"/>
                <w:lang w:val="en-GB"/>
              </w:rPr>
            </w:pPr>
            <w:r w:rsidRPr="00272F02">
              <w:rPr>
                <w:szCs w:val="20"/>
                <w:lang w:val="en-GB"/>
              </w:rPr>
              <w:t>CNEW</w:t>
            </w:r>
          </w:p>
          <w:p w14:paraId="7EF35F78" w14:textId="77777777" w:rsidR="004D329B" w:rsidRPr="00272F02" w:rsidRDefault="004D329B" w:rsidP="00F802FE">
            <w:pPr>
              <w:pStyle w:val="TableCellLeft10pt"/>
              <w:rPr>
                <w:szCs w:val="20"/>
                <w:lang w:val="en-GB"/>
              </w:rPr>
            </w:pPr>
            <w:r w:rsidRPr="00272F02">
              <w:rPr>
                <w:szCs w:val="20"/>
                <w:lang w:val="en-GB"/>
              </w:rPr>
              <w:t>For review purpose, see definition of the controlled terminology below</w:t>
            </w:r>
          </w:p>
          <w:p w14:paraId="1C06F211" w14:textId="000946F2" w:rsidR="00910C68" w:rsidRPr="00272F02" w:rsidRDefault="00CA57B0" w:rsidP="00F802FE">
            <w:pPr>
              <w:pStyle w:val="TableCellLeft10pt"/>
              <w:rPr>
                <w:szCs w:val="20"/>
                <w:lang w:val="en-GB"/>
              </w:rPr>
            </w:pPr>
            <w:r w:rsidRPr="00272F02">
              <w:rPr>
                <w:szCs w:val="20"/>
                <w:lang w:val="en-GB"/>
              </w:rPr>
              <w:t>A description of the set of participants whose data are to be included in the analyses.</w:t>
            </w:r>
            <w:r w:rsidR="00910C68" w:rsidRPr="00272F02">
              <w:rPr>
                <w:szCs w:val="20"/>
                <w:lang w:val="en-GB"/>
              </w:rPr>
              <w:t xml:space="preserve"> </w:t>
            </w:r>
          </w:p>
        </w:tc>
      </w:tr>
      <w:tr w:rsidR="00DB50C7" w:rsidRPr="00272F02" w14:paraId="7406EA0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70A5097" w14:textId="77777777" w:rsidR="00910C68" w:rsidRPr="00272F02" w:rsidRDefault="00910C68" w:rsidP="00F802FE">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1C2AA2B" w14:textId="5DD9C35F" w:rsidR="00910C68" w:rsidRPr="00272F02" w:rsidRDefault="4C38FA08" w:rsidP="00F802FE">
            <w:pPr>
              <w:pStyle w:val="TableCellLeft10pt"/>
            </w:pPr>
            <w:r>
              <w:t xml:space="preserve">Describe analysis sets to be considered at the trial level, i.e. the set of participants whose data are to be included </w:t>
            </w:r>
            <w:commentRangeStart w:id="496"/>
            <w:r>
              <w:t>in the analyses.</w:t>
            </w:r>
            <w:commentRangeEnd w:id="496"/>
            <w:r w:rsidR="00037BA2">
              <w:commentReference w:id="496"/>
            </w:r>
            <w:r>
              <w:t xml:space="preserve"> For each analysis described in Section 10, it should be clear which analysis set should be used.</w:t>
            </w:r>
          </w:p>
        </w:tc>
      </w:tr>
      <w:tr w:rsidR="00DB50C7" w:rsidRPr="00272F02" w14:paraId="25195ED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84C96B6" w14:textId="77777777" w:rsidR="00910C68" w:rsidRPr="00272F02" w:rsidRDefault="00910C68" w:rsidP="00F802FE">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3E9650" w14:textId="77777777" w:rsidR="00910C68" w:rsidRPr="00272F02" w:rsidRDefault="00910C68" w:rsidP="00F802FE">
            <w:pPr>
              <w:pStyle w:val="TableCellLeft10pt"/>
              <w:rPr>
                <w:szCs w:val="20"/>
                <w:lang w:val="en-GB"/>
              </w:rPr>
            </w:pPr>
            <w:r w:rsidRPr="00272F02">
              <w:rPr>
                <w:szCs w:val="20"/>
                <w:lang w:val="en-GB"/>
              </w:rPr>
              <w:t>Required</w:t>
            </w:r>
          </w:p>
        </w:tc>
      </w:tr>
      <w:tr w:rsidR="00DB50C7" w:rsidRPr="00272F02" w14:paraId="5F0B071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9594263" w14:textId="77777777" w:rsidR="00910C68" w:rsidRPr="00272F02" w:rsidRDefault="00910C68" w:rsidP="00F802FE">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054C4B4" w14:textId="0628EB1B" w:rsidR="00910C68" w:rsidRPr="00272F02" w:rsidRDefault="00CA701F" w:rsidP="00F802FE">
            <w:pPr>
              <w:pStyle w:val="TableCellLeft10pt"/>
              <w:rPr>
                <w:szCs w:val="20"/>
                <w:lang w:val="en-GB"/>
              </w:rPr>
            </w:pPr>
            <w:r w:rsidRPr="00272F02">
              <w:rPr>
                <w:szCs w:val="20"/>
                <w:lang w:val="en-GB"/>
              </w:rPr>
              <w:t>One to one</w:t>
            </w:r>
          </w:p>
        </w:tc>
      </w:tr>
      <w:tr w:rsidR="00DB50C7" w:rsidRPr="00272F02" w14:paraId="0212D75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51B745D" w14:textId="77777777" w:rsidR="00910C68" w:rsidRPr="00272F02" w:rsidRDefault="00910C68" w:rsidP="00F802FE">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BF56B" w14:textId="00B2B0E2" w:rsidR="00910C68" w:rsidRPr="00272F02" w:rsidRDefault="00190A46" w:rsidP="00F802FE">
            <w:pPr>
              <w:pStyle w:val="TableCellLeft10pt"/>
              <w:rPr>
                <w:szCs w:val="20"/>
                <w:lang w:val="en-GB"/>
              </w:rPr>
            </w:pPr>
            <w:r w:rsidRPr="00272F02">
              <w:rPr>
                <w:szCs w:val="20"/>
                <w:lang w:val="en-GB"/>
              </w:rPr>
              <w:t>10.2</w:t>
            </w:r>
          </w:p>
        </w:tc>
      </w:tr>
      <w:tr w:rsidR="00DB50C7" w:rsidRPr="00272F02" w14:paraId="2E6179C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AE618B3" w14:textId="77777777" w:rsidR="00910C68" w:rsidRPr="00272F02" w:rsidRDefault="00910C68" w:rsidP="00F802FE">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84E495E" w14:textId="7D02A8E0" w:rsidR="00910C68" w:rsidRPr="00272F02" w:rsidRDefault="00190A46" w:rsidP="00F802FE">
            <w:pPr>
              <w:pStyle w:val="TableCellLeft10pt"/>
              <w:rPr>
                <w:szCs w:val="20"/>
                <w:lang w:val="en-GB"/>
              </w:rPr>
            </w:pPr>
            <w:r w:rsidRPr="00272F02">
              <w:rPr>
                <w:szCs w:val="20"/>
                <w:lang w:val="en-GB"/>
              </w:rPr>
              <w:t>Text</w:t>
            </w:r>
          </w:p>
        </w:tc>
      </w:tr>
      <w:tr w:rsidR="00DB50C7" w:rsidRPr="00272F02" w14:paraId="284F131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C89D74E" w14:textId="77777777" w:rsidR="00910C68" w:rsidRPr="00272F02" w:rsidRDefault="00910C68" w:rsidP="00F802FE">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F15A984" w14:textId="41B774EA" w:rsidR="00910C68" w:rsidRPr="00272F02" w:rsidRDefault="00910C68" w:rsidP="00F802F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190A46" w:rsidRPr="00272F02">
              <w:rPr>
                <w:szCs w:val="20"/>
                <w:lang w:val="en-GB"/>
              </w:rPr>
              <w:t xml:space="preserve"> Yes</w:t>
            </w:r>
          </w:p>
          <w:p w14:paraId="7D153997" w14:textId="592B0966" w:rsidR="00910C68" w:rsidRPr="00272F02" w:rsidRDefault="6686AC57" w:rsidP="614FE646">
            <w:pPr>
              <w:pStyle w:val="TableCellLeft10pt"/>
              <w:rPr>
                <w:lang w:val="en-GB"/>
              </w:rPr>
            </w:pPr>
            <w:r w:rsidRPr="00272F02">
              <w:rPr>
                <w:rStyle w:val="TableCellLeft10ptBoldChar"/>
              </w:rPr>
              <w:t>Relationship</w:t>
            </w:r>
            <w:r w:rsidRPr="00272F02">
              <w:rPr>
                <w:lang w:val="en-GB"/>
              </w:rPr>
              <w:t xml:space="preserve">: </w:t>
            </w:r>
            <w:r w:rsidR="00BA7FB2" w:rsidRPr="00272F02">
              <w:rPr>
                <w:lang w:val="en-GB"/>
              </w:rPr>
              <w:t>10.2</w:t>
            </w:r>
            <w:r w:rsidR="00DD3D02" w:rsidRPr="00272F02">
              <w:rPr>
                <w:lang w:val="en-GB"/>
              </w:rPr>
              <w:t xml:space="preserve"> Analysis Sets</w:t>
            </w:r>
            <w:r w:rsidR="00BA7FB2" w:rsidRPr="00272F02">
              <w:rPr>
                <w:lang w:val="en-GB" w:eastAsia="ja-JP"/>
              </w:rPr>
              <w:t xml:space="preserve">, </w:t>
            </w:r>
            <w:r w:rsidR="5BD92E76" w:rsidRPr="00272F02">
              <w:rPr>
                <w:lang w:val="en-GB"/>
              </w:rPr>
              <w:t>10 STATISTICAL CONSIDERATIONS</w:t>
            </w:r>
            <w:r w:rsidR="00AB2E20" w:rsidRPr="00272F02">
              <w:rPr>
                <w:lang w:val="en-GB"/>
              </w:rPr>
              <w:t xml:space="preserve"> and Table of Contents</w:t>
            </w:r>
          </w:p>
          <w:p w14:paraId="324F53D0" w14:textId="1E9EF88E" w:rsidR="00910C68" w:rsidRPr="00272F02" w:rsidRDefault="00910C68" w:rsidP="00F802FE">
            <w:pPr>
              <w:pStyle w:val="TableCellLeft10pt"/>
              <w:rPr>
                <w:szCs w:val="20"/>
                <w:lang w:val="en-GB"/>
              </w:rPr>
            </w:pPr>
            <w:r w:rsidRPr="00272F02">
              <w:rPr>
                <w:rStyle w:val="TableCellLeft10ptBoldChar"/>
                <w:szCs w:val="20"/>
              </w:rPr>
              <w:t>Concept</w:t>
            </w:r>
            <w:r w:rsidRPr="00272F02">
              <w:rPr>
                <w:szCs w:val="20"/>
                <w:lang w:val="en-GB"/>
              </w:rPr>
              <w:t xml:space="preserve">: </w:t>
            </w:r>
            <w:r w:rsidR="00190A46" w:rsidRPr="00272F02">
              <w:rPr>
                <w:szCs w:val="20"/>
                <w:lang w:val="en-GB"/>
              </w:rPr>
              <w:t>CNEW</w:t>
            </w:r>
          </w:p>
        </w:tc>
      </w:tr>
      <w:tr w:rsidR="00DB50C7" w:rsidRPr="00272F02" w14:paraId="0C8CAD2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C9BA8CC" w14:textId="38147A71" w:rsidR="00910C68" w:rsidRPr="00272F02" w:rsidRDefault="0021788E" w:rsidP="00F802FE">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AA7A5B3" w14:textId="4718D084" w:rsidR="00910C68" w:rsidRPr="00272F02" w:rsidRDefault="00190A46" w:rsidP="00F802FE">
            <w:pPr>
              <w:pStyle w:val="TableCellLeft10pt"/>
              <w:rPr>
                <w:szCs w:val="20"/>
                <w:lang w:val="en-GB"/>
              </w:rPr>
            </w:pPr>
            <w:r w:rsidRPr="00272F02">
              <w:rPr>
                <w:szCs w:val="20"/>
                <w:lang w:val="en-GB"/>
              </w:rPr>
              <w:t>No</w:t>
            </w:r>
          </w:p>
        </w:tc>
      </w:tr>
    </w:tbl>
    <w:p w14:paraId="0BDB8504" w14:textId="77777777" w:rsidR="00910C68" w:rsidRPr="00272F02" w:rsidRDefault="00910C68" w:rsidP="00910C68">
      <w:pPr>
        <w:rPr>
          <w:sz w:val="20"/>
          <w:szCs w:val="20"/>
        </w:rPr>
      </w:pPr>
    </w:p>
    <w:p w14:paraId="7F8AA7BE" w14:textId="53EE27C1" w:rsidR="00910C68" w:rsidRPr="00272F02" w:rsidRDefault="005E67BD" w:rsidP="007A78AC">
      <w:pPr>
        <w:pStyle w:val="Heading2"/>
        <w:rPr>
          <w:rFonts w:cs="Times New Roman"/>
        </w:rPr>
      </w:pPr>
      <w:r w:rsidRPr="00272F02">
        <w:rPr>
          <w:rFonts w:cs="Times New Roman"/>
        </w:rPr>
        <w:t>Analyses of Demographics and Other Baseline Variables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27E2B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521432" w14:textId="77777777" w:rsidR="00910C68" w:rsidRPr="00272F02" w:rsidRDefault="00910C68" w:rsidP="00F802FE">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DD727E" w14:textId="341CC1F8" w:rsidR="00910C68" w:rsidRPr="00272F02" w:rsidRDefault="005E67BD" w:rsidP="00F802FE">
            <w:pPr>
              <w:pStyle w:val="TableCellLeft10pt"/>
              <w:rPr>
                <w:szCs w:val="20"/>
                <w:lang w:val="en-GB"/>
              </w:rPr>
            </w:pPr>
            <w:r w:rsidRPr="00272F02">
              <w:rPr>
                <w:szCs w:val="20"/>
              </w:rPr>
              <w:t>10.3 Analyses of Demographics and Other Baseline Variables</w:t>
            </w:r>
          </w:p>
        </w:tc>
      </w:tr>
      <w:tr w:rsidR="00DB50C7" w:rsidRPr="00272F02" w14:paraId="779300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5E9F3B" w14:textId="77777777" w:rsidR="00910C68" w:rsidRPr="00272F02" w:rsidRDefault="00910C68" w:rsidP="00F802FE">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0F7F4A" w14:textId="77777777" w:rsidR="00910C68" w:rsidRPr="00272F02" w:rsidRDefault="00910C68" w:rsidP="00F802FE">
            <w:pPr>
              <w:pStyle w:val="TableCellLeft10pt"/>
              <w:rPr>
                <w:szCs w:val="20"/>
                <w:lang w:val="en-GB"/>
              </w:rPr>
            </w:pPr>
            <w:r w:rsidRPr="00272F02">
              <w:rPr>
                <w:szCs w:val="20"/>
                <w:lang w:val="en-GB"/>
              </w:rPr>
              <w:t>Text</w:t>
            </w:r>
          </w:p>
        </w:tc>
      </w:tr>
      <w:tr w:rsidR="00DB50C7" w:rsidRPr="00272F02" w14:paraId="20D611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7753C3" w14:textId="57B28B0D" w:rsidR="00910C68" w:rsidRPr="00272F02" w:rsidRDefault="00910C68" w:rsidP="00F802F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D53EC6" w14:textId="77777777" w:rsidR="00910C68" w:rsidRPr="00272F02" w:rsidRDefault="00910C68" w:rsidP="00F802FE">
            <w:pPr>
              <w:pStyle w:val="TableCellLeft10pt"/>
              <w:rPr>
                <w:szCs w:val="20"/>
                <w:lang w:val="en-GB"/>
              </w:rPr>
            </w:pPr>
            <w:r w:rsidRPr="00272F02">
              <w:rPr>
                <w:szCs w:val="20"/>
                <w:lang w:val="en-GB"/>
              </w:rPr>
              <w:t>H</w:t>
            </w:r>
          </w:p>
        </w:tc>
      </w:tr>
      <w:tr w:rsidR="00DB50C7" w:rsidRPr="00272F02" w14:paraId="0D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A6D0E" w14:textId="77777777" w:rsidR="00910C68" w:rsidRPr="00272F02" w:rsidRDefault="00910C68" w:rsidP="00F802F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B1699C9" w14:textId="40511BEA" w:rsidR="00910C68" w:rsidRPr="00272F02" w:rsidRDefault="00910C68" w:rsidP="00F802FE">
            <w:pPr>
              <w:pStyle w:val="TableCellLeft10pt"/>
              <w:rPr>
                <w:szCs w:val="20"/>
                <w:lang w:val="en-GB"/>
              </w:rPr>
            </w:pPr>
            <w:r w:rsidRPr="00272F02">
              <w:rPr>
                <w:szCs w:val="20"/>
                <w:lang w:val="en-GB"/>
              </w:rPr>
              <w:t>Heading</w:t>
            </w:r>
          </w:p>
        </w:tc>
      </w:tr>
      <w:tr w:rsidR="00DB50C7" w:rsidRPr="00272F02" w14:paraId="066489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8BE8BB" w14:textId="77777777" w:rsidR="00910C68" w:rsidRPr="00272F02" w:rsidRDefault="00910C68" w:rsidP="00F802FE">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D6C14BF" w14:textId="254B219B" w:rsidR="00910C68" w:rsidRPr="00272F02" w:rsidRDefault="72567527" w:rsidP="00F802FE">
            <w:pPr>
              <w:pStyle w:val="TableCellLeft10pt"/>
            </w:pPr>
            <w:r w:rsidRPr="00272F02">
              <w:t>N/A</w:t>
            </w:r>
          </w:p>
        </w:tc>
      </w:tr>
      <w:tr w:rsidR="00DB50C7" w:rsidRPr="00272F02" w14:paraId="71CBC1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F9E51B" w14:textId="77777777" w:rsidR="00910C68" w:rsidRPr="00272F02" w:rsidRDefault="00910C68" w:rsidP="00F802FE">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D71EF6" w14:textId="77777777" w:rsidR="00910C68" w:rsidRPr="00272F02" w:rsidRDefault="00910C68" w:rsidP="00F802FE">
            <w:pPr>
              <w:pStyle w:val="TableCellLeft10pt"/>
              <w:rPr>
                <w:szCs w:val="20"/>
                <w:lang w:val="en-GB"/>
              </w:rPr>
            </w:pPr>
            <w:r w:rsidRPr="00272F02">
              <w:rPr>
                <w:szCs w:val="20"/>
                <w:lang w:val="en-GB"/>
              </w:rPr>
              <w:t>Required</w:t>
            </w:r>
          </w:p>
        </w:tc>
      </w:tr>
      <w:tr w:rsidR="00DB50C7" w:rsidRPr="00272F02" w14:paraId="7387F8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CFCD13" w14:textId="77777777" w:rsidR="00910C68" w:rsidRPr="00272F02" w:rsidRDefault="00910C68" w:rsidP="00F802FE">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FB235A" w14:textId="2CFE1361" w:rsidR="00910C68" w:rsidRPr="00272F02" w:rsidRDefault="005E67BD" w:rsidP="00F802FE">
            <w:pPr>
              <w:pStyle w:val="TableCellLeft10pt"/>
              <w:rPr>
                <w:szCs w:val="20"/>
                <w:lang w:val="en-GB"/>
              </w:rPr>
            </w:pPr>
            <w:r w:rsidRPr="00272F02">
              <w:rPr>
                <w:szCs w:val="20"/>
                <w:lang w:val="en-GB"/>
              </w:rPr>
              <w:t>One to one</w:t>
            </w:r>
          </w:p>
        </w:tc>
      </w:tr>
      <w:tr w:rsidR="00DB50C7" w:rsidRPr="00272F02" w14:paraId="4A611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48D74D" w14:textId="77777777" w:rsidR="00910C68" w:rsidRPr="00272F02" w:rsidRDefault="00910C68" w:rsidP="00F802FE">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F786FAC" w14:textId="586386C1" w:rsidR="00910C68" w:rsidRPr="00272F02" w:rsidRDefault="005E67BD" w:rsidP="00F802FE">
            <w:pPr>
              <w:pStyle w:val="TableCellLeft10pt"/>
              <w:rPr>
                <w:szCs w:val="20"/>
                <w:lang w:val="en-GB"/>
              </w:rPr>
            </w:pPr>
            <w:r w:rsidRPr="00272F02">
              <w:rPr>
                <w:szCs w:val="20"/>
                <w:lang w:val="en-GB"/>
              </w:rPr>
              <w:t>10.3</w:t>
            </w:r>
          </w:p>
        </w:tc>
      </w:tr>
      <w:tr w:rsidR="00DB50C7" w:rsidRPr="00272F02" w14:paraId="7B9652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5077" w14:textId="77777777" w:rsidR="00910C68" w:rsidRPr="00272F02" w:rsidRDefault="00910C68" w:rsidP="00F802FE">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CB5D" w14:textId="4E54FF77" w:rsidR="00910C68" w:rsidRPr="00272F02" w:rsidRDefault="00291746" w:rsidP="614FE646">
            <w:pPr>
              <w:pStyle w:val="TableCellLeft10pt"/>
              <w:rPr>
                <w:lang w:val="en-GB"/>
              </w:rPr>
            </w:pPr>
            <w:r w:rsidRPr="00272F02">
              <w:t>Analyses of Demographics and Other Baseline Variables</w:t>
            </w:r>
          </w:p>
        </w:tc>
      </w:tr>
      <w:tr w:rsidR="00DB50C7" w:rsidRPr="00272F02" w14:paraId="28E5BA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D4B213" w14:textId="77777777" w:rsidR="00910C68" w:rsidRPr="00272F02" w:rsidRDefault="00910C68" w:rsidP="00F802FE">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C06849" w14:textId="51A126EF" w:rsidR="00910C68" w:rsidRPr="00272F02" w:rsidRDefault="00910C68" w:rsidP="00F802F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5E67BD" w:rsidRPr="00272F02">
              <w:rPr>
                <w:szCs w:val="20"/>
                <w:lang w:val="en-GB"/>
              </w:rPr>
              <w:t>No</w:t>
            </w:r>
          </w:p>
          <w:p w14:paraId="126D62C8" w14:textId="0994CC6D" w:rsidR="00910C68" w:rsidRPr="00272F02" w:rsidRDefault="6686AC57" w:rsidP="614FE646">
            <w:pPr>
              <w:pStyle w:val="TableCellLeft10pt"/>
              <w:rPr>
                <w:lang w:val="en-GB"/>
              </w:rPr>
            </w:pPr>
            <w:r w:rsidRPr="00272F02">
              <w:rPr>
                <w:rStyle w:val="TableCellLeft10ptBoldChar"/>
              </w:rPr>
              <w:t>Relationship</w:t>
            </w:r>
            <w:r w:rsidRPr="00272F02">
              <w:rPr>
                <w:lang w:val="en-GB"/>
              </w:rPr>
              <w:t xml:space="preserve">: </w:t>
            </w:r>
            <w:r w:rsidR="4E904996" w:rsidRPr="00272F02">
              <w:rPr>
                <w:lang w:val="en-GB"/>
              </w:rPr>
              <w:t>10 STATISTICAL CONSIDERATIONS</w:t>
            </w:r>
            <w:r w:rsidR="00AB2E20" w:rsidRPr="00272F02">
              <w:rPr>
                <w:lang w:val="en-GB"/>
              </w:rPr>
              <w:t xml:space="preserve"> and Table of Contents</w:t>
            </w:r>
          </w:p>
          <w:p w14:paraId="09735738" w14:textId="6B04EA3A" w:rsidR="00910C68" w:rsidRPr="00272F02" w:rsidRDefault="00910C68" w:rsidP="00F802FE">
            <w:pPr>
              <w:pStyle w:val="TableCellLeft10pt"/>
              <w:rPr>
                <w:szCs w:val="20"/>
                <w:lang w:val="en-GB"/>
              </w:rPr>
            </w:pPr>
            <w:r w:rsidRPr="00272F02">
              <w:rPr>
                <w:rStyle w:val="TableCellLeft10ptBoldChar"/>
                <w:szCs w:val="20"/>
              </w:rPr>
              <w:t>Concept</w:t>
            </w:r>
            <w:r w:rsidRPr="00272F02">
              <w:rPr>
                <w:szCs w:val="20"/>
                <w:lang w:val="en-GB"/>
              </w:rPr>
              <w:t>:</w:t>
            </w:r>
            <w:r w:rsidR="005E67BD" w:rsidRPr="00272F02">
              <w:rPr>
                <w:szCs w:val="20"/>
                <w:lang w:val="en-GB"/>
              </w:rPr>
              <w:t xml:space="preserve"> Heading</w:t>
            </w:r>
          </w:p>
        </w:tc>
      </w:tr>
      <w:tr w:rsidR="00DB50C7" w:rsidRPr="00272F02" w14:paraId="25280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206A5" w14:textId="095596DA" w:rsidR="00910C68" w:rsidRPr="00272F02" w:rsidRDefault="0021788E" w:rsidP="00F802FE">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A35987E" w14:textId="677A6A6A" w:rsidR="00910C68" w:rsidRPr="00272F02" w:rsidRDefault="005E67BD" w:rsidP="00F802FE">
            <w:pPr>
              <w:pStyle w:val="TableCellLeft10pt"/>
              <w:rPr>
                <w:szCs w:val="20"/>
                <w:lang w:val="en-GB"/>
              </w:rPr>
            </w:pPr>
            <w:r w:rsidRPr="00272F02">
              <w:rPr>
                <w:szCs w:val="20"/>
                <w:lang w:val="en-GB"/>
              </w:rPr>
              <w:t>No</w:t>
            </w:r>
          </w:p>
        </w:tc>
      </w:tr>
    </w:tbl>
    <w:p w14:paraId="0CC47127"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54539B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735A4C8" w14:textId="77777777" w:rsidR="00910C68" w:rsidRPr="00272F02" w:rsidRDefault="00910C68" w:rsidP="00F802FE">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FF6EAA" w14:textId="56B692C0" w:rsidR="00910C68" w:rsidRPr="00272F02" w:rsidRDefault="008A25E8" w:rsidP="00F802FE">
            <w:pPr>
              <w:pStyle w:val="TableCellLeft10pt"/>
              <w:rPr>
                <w:szCs w:val="20"/>
                <w:lang w:val="en-GB"/>
              </w:rPr>
            </w:pPr>
            <w:r w:rsidRPr="00272F02">
              <w:rPr>
                <w:szCs w:val="20"/>
              </w:rPr>
              <w:t>&lt;Analyses of Demographics and Other Baseline Variables&gt;</w:t>
            </w:r>
          </w:p>
        </w:tc>
      </w:tr>
      <w:tr w:rsidR="00DB50C7" w:rsidRPr="00272F02" w14:paraId="3BEFC89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BC3DFAB" w14:textId="77777777" w:rsidR="00910C68" w:rsidRPr="00272F02" w:rsidRDefault="00910C68" w:rsidP="00F802FE">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89A30" w14:textId="77777777" w:rsidR="00910C68" w:rsidRPr="00272F02" w:rsidRDefault="00910C68" w:rsidP="00F802FE">
            <w:pPr>
              <w:pStyle w:val="TableCellLeft10pt"/>
              <w:rPr>
                <w:szCs w:val="20"/>
                <w:lang w:val="en-GB"/>
              </w:rPr>
            </w:pPr>
            <w:r w:rsidRPr="00272F02">
              <w:rPr>
                <w:szCs w:val="20"/>
                <w:lang w:val="en-GB"/>
              </w:rPr>
              <w:t>Text</w:t>
            </w:r>
          </w:p>
        </w:tc>
      </w:tr>
      <w:tr w:rsidR="00DB50C7" w:rsidRPr="00272F02" w14:paraId="06B1679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8EF9961" w14:textId="01F7AC3B" w:rsidR="00910C68" w:rsidRPr="00272F02" w:rsidRDefault="00910C68" w:rsidP="00F802F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DC0B7D" w14:textId="77777777" w:rsidR="00910C68" w:rsidRPr="00272F02" w:rsidRDefault="00910C68" w:rsidP="00F802FE">
            <w:pPr>
              <w:pStyle w:val="TableCellLeft10pt"/>
              <w:rPr>
                <w:szCs w:val="20"/>
                <w:lang w:val="en-GB"/>
              </w:rPr>
            </w:pPr>
            <w:r w:rsidRPr="00272F02">
              <w:rPr>
                <w:szCs w:val="20"/>
                <w:lang w:val="en-GB"/>
              </w:rPr>
              <w:t>D</w:t>
            </w:r>
          </w:p>
        </w:tc>
      </w:tr>
      <w:tr w:rsidR="00DB50C7" w:rsidRPr="00272F02" w14:paraId="368C680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EDFFA00" w14:textId="77777777" w:rsidR="00910C68" w:rsidRPr="00272F02" w:rsidRDefault="00910C68" w:rsidP="00F802F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D7C6A4" w14:textId="6A430F43" w:rsidR="004D329B" w:rsidRPr="00272F02" w:rsidRDefault="008A25E8" w:rsidP="00F802FE">
            <w:pPr>
              <w:pStyle w:val="TableCellLeft10pt"/>
              <w:rPr>
                <w:szCs w:val="20"/>
              </w:rPr>
            </w:pPr>
            <w:r w:rsidRPr="00272F02">
              <w:rPr>
                <w:szCs w:val="20"/>
              </w:rPr>
              <w:t>CNEW</w:t>
            </w:r>
          </w:p>
          <w:p w14:paraId="6DA60C76" w14:textId="77777777" w:rsidR="004D329B" w:rsidRPr="00272F02" w:rsidRDefault="004D329B" w:rsidP="00F802FE">
            <w:pPr>
              <w:pStyle w:val="TableCellLeft10pt"/>
              <w:rPr>
                <w:szCs w:val="20"/>
              </w:rPr>
            </w:pPr>
            <w:r w:rsidRPr="00272F02">
              <w:rPr>
                <w:szCs w:val="20"/>
              </w:rPr>
              <w:t>For review purpose, see definition of the controlled terminology below</w:t>
            </w:r>
          </w:p>
          <w:p w14:paraId="5186AC4A" w14:textId="70D31A54" w:rsidR="00910C68" w:rsidRPr="00272F02" w:rsidRDefault="4C38FA08" w:rsidP="00F802FE">
            <w:pPr>
              <w:pStyle w:val="TableCellLeft10pt"/>
            </w:pPr>
            <w:r>
              <w:t xml:space="preserve">A </w:t>
            </w:r>
            <w:commentRangeStart w:id="497"/>
            <w:r>
              <w:t xml:space="preserve">textual </w:t>
            </w:r>
            <w:commentRangeEnd w:id="497"/>
            <w:r w:rsidR="008A25E8">
              <w:commentReference w:id="497"/>
            </w:r>
            <w:r>
              <w:t>description of analyses relevant to variables at baseline, for example demographics, related to the trial.</w:t>
            </w:r>
          </w:p>
        </w:tc>
      </w:tr>
      <w:tr w:rsidR="00DB50C7" w:rsidRPr="00272F02" w14:paraId="148F267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37EAF07" w14:textId="77777777" w:rsidR="00910C68" w:rsidRPr="00272F02" w:rsidRDefault="00910C68" w:rsidP="00F802FE">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974A2D5" w14:textId="34539E59" w:rsidR="00DD3D02" w:rsidRPr="00FF3C43" w:rsidRDefault="00DD3D02" w:rsidP="00DD3D02">
            <w:pPr>
              <w:pStyle w:val="InstructionalText0"/>
              <w:rPr>
                <w:rFonts w:ascii="Times New Roman" w:hAnsi="Times New Roman" w:cs="Times New Roman"/>
              </w:rPr>
            </w:pPr>
            <w:r w:rsidRPr="00272F02">
              <w:rPr>
                <w:rFonts w:ascii="Times New Roman" w:eastAsia="MS Gothic" w:hAnsi="Times New Roman" w:cs="Times New Roman"/>
                <w:color w:val="auto"/>
                <w14:ligatures w14:val="standardContextual"/>
              </w:rPr>
              <w:t xml:space="preserve">Describe the summary statistics that will be used to </w:t>
            </w:r>
            <w:commentRangeStart w:id="498"/>
            <w:r w:rsidRPr="00272F02">
              <w:rPr>
                <w:rFonts w:ascii="Times New Roman" w:eastAsia="MS Gothic" w:hAnsi="Times New Roman" w:cs="Times New Roman"/>
                <w:color w:val="auto"/>
                <w14:ligatures w14:val="standardContextual"/>
              </w:rPr>
              <w:t xml:space="preserve">describe </w:t>
            </w:r>
            <w:commentRangeEnd w:id="498"/>
            <w:r>
              <w:commentReference w:id="498"/>
            </w:r>
            <w:r w:rsidRPr="00272F02">
              <w:rPr>
                <w:rFonts w:ascii="Times New Roman" w:eastAsia="MS Gothic" w:hAnsi="Times New Roman" w:cs="Times New Roman"/>
                <w:color w:val="auto"/>
                <w14:ligatures w14:val="standardContextual"/>
              </w:rPr>
              <w:t xml:space="preserve">the distribution of demographic and other relevant variables at baseline. </w:t>
            </w:r>
            <w:commentRangeStart w:id="499"/>
            <w:r w:rsidRPr="00272F02">
              <w:rPr>
                <w:rFonts w:ascii="Times New Roman" w:eastAsia="MS Gothic" w:hAnsi="Times New Roman" w:cs="Times New Roman"/>
                <w:color w:val="auto"/>
                <w14:ligatures w14:val="standardContextual"/>
              </w:rPr>
              <w:t>Specify the timing of the measurement of the variables (e.g., at inclusion in the trial; before, or at randomisation).</w:t>
            </w:r>
            <w:commentRangeEnd w:id="499"/>
            <w:r>
              <w:commentReference w:id="499"/>
            </w:r>
            <w:r w:rsidRPr="00272F02">
              <w:rPr>
                <w:rFonts w:ascii="Times New Roman" w:eastAsia="MS Gothic" w:hAnsi="Times New Roman" w:cs="Times New Roman"/>
                <w:color w:val="auto"/>
                <w14:ligatures w14:val="standardContextual"/>
              </w:rPr>
              <w:t xml:space="preserve"> Relevant variables include but are not limited to: stratification variables specified in Section 6.7 Investigational Trial Intervention Assignment, Randomisation and Blinding, covariates for the statistical models specified in Section 10.4 Analyses Associated with the Primary Objective(s), other suspected predictive or prognostic variables, and variables used for planned subgroup analyses.</w:t>
            </w:r>
          </w:p>
          <w:p w14:paraId="6E0D7003" w14:textId="5A976991" w:rsidR="00910C68" w:rsidRPr="00272F02" w:rsidRDefault="00910C68" w:rsidP="00F802FE">
            <w:pPr>
              <w:pStyle w:val="TableCellLeft10pt"/>
              <w:rPr>
                <w:szCs w:val="20"/>
              </w:rPr>
            </w:pPr>
          </w:p>
        </w:tc>
      </w:tr>
      <w:tr w:rsidR="00DB50C7" w:rsidRPr="00272F02" w14:paraId="2428167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2C2808F" w14:textId="77777777" w:rsidR="00910C68" w:rsidRPr="00272F02" w:rsidRDefault="00910C68" w:rsidP="00F802FE">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CAE10B" w14:textId="440F055C" w:rsidR="00910C68" w:rsidRPr="00272F02" w:rsidRDefault="00910C68" w:rsidP="00F802FE">
            <w:pPr>
              <w:pStyle w:val="TableCellLeft10pt"/>
              <w:rPr>
                <w:szCs w:val="20"/>
                <w:lang w:val="en-GB"/>
              </w:rPr>
            </w:pPr>
            <w:r w:rsidRPr="00272F02">
              <w:rPr>
                <w:szCs w:val="20"/>
                <w:lang w:val="en-GB"/>
              </w:rPr>
              <w:t>Required</w:t>
            </w:r>
          </w:p>
        </w:tc>
      </w:tr>
      <w:tr w:rsidR="00DB50C7" w:rsidRPr="00272F02" w14:paraId="0E3F33F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0F2F1A1" w14:textId="77777777" w:rsidR="00910C68" w:rsidRPr="00272F02" w:rsidRDefault="00910C68" w:rsidP="00F802FE">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2C86E0" w14:textId="29AD70A8" w:rsidR="00910C68" w:rsidRPr="00272F02" w:rsidRDefault="00CA701F" w:rsidP="00F802FE">
            <w:pPr>
              <w:pStyle w:val="TableCellLeft10pt"/>
              <w:rPr>
                <w:szCs w:val="20"/>
                <w:lang w:val="en-GB"/>
              </w:rPr>
            </w:pPr>
            <w:r w:rsidRPr="00272F02">
              <w:rPr>
                <w:szCs w:val="20"/>
                <w:lang w:val="en-GB"/>
              </w:rPr>
              <w:t>One to one</w:t>
            </w:r>
          </w:p>
        </w:tc>
      </w:tr>
      <w:tr w:rsidR="00DB50C7" w:rsidRPr="00272F02" w14:paraId="5EDC8A0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9B9567C" w14:textId="77777777" w:rsidR="00910C68" w:rsidRPr="00272F02" w:rsidRDefault="00910C68" w:rsidP="00F802FE">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379F06" w14:textId="465466FE" w:rsidR="00910C68" w:rsidRPr="00272F02" w:rsidRDefault="000A6BC5" w:rsidP="00F802FE">
            <w:pPr>
              <w:pStyle w:val="TableCellLeft10pt"/>
              <w:rPr>
                <w:szCs w:val="20"/>
                <w:lang w:val="en-GB"/>
              </w:rPr>
            </w:pPr>
            <w:r w:rsidRPr="00272F02">
              <w:rPr>
                <w:szCs w:val="20"/>
                <w:lang w:val="en-GB"/>
              </w:rPr>
              <w:t>10.3</w:t>
            </w:r>
          </w:p>
        </w:tc>
      </w:tr>
      <w:tr w:rsidR="00DB50C7" w:rsidRPr="00272F02" w14:paraId="3594460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5415D9E" w14:textId="77777777" w:rsidR="00910C68" w:rsidRPr="00272F02" w:rsidRDefault="00910C68" w:rsidP="00F802FE">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7B13D96" w14:textId="3074D4D5" w:rsidR="00910C68" w:rsidRPr="00272F02" w:rsidRDefault="00681707" w:rsidP="00F802FE">
            <w:pPr>
              <w:pStyle w:val="TableCellLeft10pt"/>
              <w:rPr>
                <w:szCs w:val="20"/>
                <w:lang w:val="en-GB"/>
              </w:rPr>
            </w:pPr>
            <w:r w:rsidRPr="00272F02">
              <w:rPr>
                <w:szCs w:val="20"/>
                <w:lang w:val="en-GB"/>
              </w:rPr>
              <w:t>Text</w:t>
            </w:r>
          </w:p>
        </w:tc>
      </w:tr>
      <w:tr w:rsidR="00DB50C7" w:rsidRPr="00272F02" w14:paraId="11D787B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44F96FF" w14:textId="77777777" w:rsidR="00910C68" w:rsidRPr="00272F02" w:rsidRDefault="00910C68" w:rsidP="00F802FE">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C60724D" w14:textId="7ED6886E" w:rsidR="00910C68" w:rsidRPr="00272F02" w:rsidRDefault="00910C68" w:rsidP="00F802F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D390B" w:rsidRPr="00272F02">
              <w:rPr>
                <w:szCs w:val="20"/>
                <w:lang w:val="en-GB"/>
              </w:rPr>
              <w:t>Yes</w:t>
            </w:r>
          </w:p>
          <w:p w14:paraId="2B0DE09F" w14:textId="11248C5C" w:rsidR="00910C68" w:rsidRPr="00272F02" w:rsidRDefault="6686AC57" w:rsidP="614FE646">
            <w:pPr>
              <w:pStyle w:val="TableCellLeft10pt"/>
              <w:rPr>
                <w:lang w:val="en-GB"/>
              </w:rPr>
            </w:pPr>
            <w:r w:rsidRPr="00272F02">
              <w:rPr>
                <w:rStyle w:val="TableCellLeft10ptBoldChar"/>
              </w:rPr>
              <w:t>Relationship</w:t>
            </w:r>
            <w:r w:rsidRPr="00272F02">
              <w:rPr>
                <w:lang w:val="en-GB"/>
              </w:rPr>
              <w:t xml:space="preserve">: </w:t>
            </w:r>
            <w:r w:rsidR="00833022" w:rsidRPr="00272F02">
              <w:rPr>
                <w:lang w:val="en-GB"/>
              </w:rPr>
              <w:t>10.3 Analyses of Demographics and Other Baseline Variables</w:t>
            </w:r>
            <w:r w:rsidR="00833022" w:rsidRPr="00272F02">
              <w:rPr>
                <w:lang w:val="en-GB" w:eastAsia="ja-JP"/>
              </w:rPr>
              <w:t>,</w:t>
            </w:r>
            <w:r w:rsidR="00833022" w:rsidRPr="00272F02" w:rsidDel="6686AC57">
              <w:rPr>
                <w:lang w:val="en-GB"/>
              </w:rPr>
              <w:t xml:space="preserve"> </w:t>
            </w:r>
            <w:r w:rsidR="2025B295" w:rsidRPr="00272F02">
              <w:rPr>
                <w:lang w:val="en-GB"/>
              </w:rPr>
              <w:t>10 STATISTICAL CONSIDERATIONS</w:t>
            </w:r>
            <w:r w:rsidR="00AB2E20" w:rsidRPr="00272F02">
              <w:rPr>
                <w:lang w:val="en-GB"/>
              </w:rPr>
              <w:t xml:space="preserve"> and Table of Contents</w:t>
            </w:r>
          </w:p>
          <w:p w14:paraId="4E6EF5C6" w14:textId="0FA996A9" w:rsidR="00910C68" w:rsidRPr="00272F02" w:rsidRDefault="00910C68" w:rsidP="00F802FE">
            <w:pPr>
              <w:pStyle w:val="TableCellLeft10pt"/>
              <w:rPr>
                <w:szCs w:val="20"/>
                <w:lang w:val="en-GB"/>
              </w:rPr>
            </w:pPr>
            <w:r w:rsidRPr="00272F02">
              <w:rPr>
                <w:rStyle w:val="TableCellLeft10ptBoldChar"/>
                <w:szCs w:val="20"/>
              </w:rPr>
              <w:t>Concept</w:t>
            </w:r>
            <w:r w:rsidRPr="00272F02">
              <w:rPr>
                <w:szCs w:val="20"/>
                <w:lang w:val="en-GB"/>
              </w:rPr>
              <w:t xml:space="preserve">: </w:t>
            </w:r>
            <w:r w:rsidR="009D390B" w:rsidRPr="00272F02">
              <w:rPr>
                <w:szCs w:val="20"/>
                <w:lang w:val="en-GB"/>
              </w:rPr>
              <w:t>CNEW</w:t>
            </w:r>
          </w:p>
        </w:tc>
      </w:tr>
      <w:tr w:rsidR="00DB50C7" w:rsidRPr="00272F02" w14:paraId="0BEBD81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47F638F" w14:textId="276C22CB" w:rsidR="00910C68" w:rsidRPr="00272F02" w:rsidRDefault="0021788E" w:rsidP="00F802FE">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1B2F20" w14:textId="799AC7BB" w:rsidR="00910C68" w:rsidRPr="00272F02" w:rsidRDefault="009D390B" w:rsidP="00F802FE">
            <w:pPr>
              <w:pStyle w:val="TableCellLeft10pt"/>
              <w:rPr>
                <w:szCs w:val="20"/>
                <w:lang w:val="en-GB"/>
              </w:rPr>
            </w:pPr>
            <w:r w:rsidRPr="00272F02">
              <w:rPr>
                <w:szCs w:val="20"/>
                <w:lang w:val="en-GB"/>
              </w:rPr>
              <w:t>No</w:t>
            </w:r>
          </w:p>
        </w:tc>
      </w:tr>
    </w:tbl>
    <w:p w14:paraId="6795E406" w14:textId="77777777" w:rsidR="00837062" w:rsidRPr="00272F02" w:rsidRDefault="00837062" w:rsidP="00910C68">
      <w:pPr>
        <w:rPr>
          <w:sz w:val="20"/>
          <w:szCs w:val="20"/>
        </w:rPr>
      </w:pPr>
    </w:p>
    <w:p w14:paraId="0C8BD535" w14:textId="14B24205" w:rsidR="009D390B" w:rsidRPr="00272F02" w:rsidRDefault="009D390B" w:rsidP="007A78AC">
      <w:pPr>
        <w:pStyle w:val="Heading2"/>
        <w:rPr>
          <w:rFonts w:cs="Times New Roman"/>
        </w:rPr>
      </w:pPr>
      <w:r w:rsidRPr="00272F02">
        <w:rPr>
          <w:rFonts w:cs="Times New Roman"/>
        </w:rPr>
        <w:t xml:space="preserve">Analyses </w:t>
      </w:r>
      <w:r w:rsidR="00534491" w:rsidRPr="00272F02">
        <w:rPr>
          <w:rFonts w:cs="Times New Roman"/>
        </w:rPr>
        <w:t>Associated with Primary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66E534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B7EFDF0" w14:textId="77777777" w:rsidR="009D390B" w:rsidRPr="00272F02" w:rsidRDefault="009D390B"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E0C190" w14:textId="62CE61AD" w:rsidR="009D390B" w:rsidRPr="00272F02" w:rsidRDefault="009D390B" w:rsidP="002D3425">
            <w:pPr>
              <w:pStyle w:val="TableCellLeft10pt"/>
              <w:rPr>
                <w:szCs w:val="20"/>
                <w:lang w:val="en-GB"/>
              </w:rPr>
            </w:pPr>
            <w:r w:rsidRPr="00272F02">
              <w:rPr>
                <w:szCs w:val="20"/>
              </w:rPr>
              <w:t>10.</w:t>
            </w:r>
            <w:r w:rsidR="00534491" w:rsidRPr="00272F02">
              <w:rPr>
                <w:szCs w:val="20"/>
              </w:rPr>
              <w:t>4</w:t>
            </w:r>
            <w:r w:rsidRPr="00272F02">
              <w:rPr>
                <w:szCs w:val="20"/>
              </w:rPr>
              <w:t xml:space="preserve"> Analyses </w:t>
            </w:r>
            <w:r w:rsidR="00534491" w:rsidRPr="00272F02">
              <w:rPr>
                <w:szCs w:val="20"/>
              </w:rPr>
              <w:t>Associated with Primary Objective(</w:t>
            </w:r>
            <w:r w:rsidRPr="00272F02">
              <w:rPr>
                <w:szCs w:val="20"/>
              </w:rPr>
              <w:t>s</w:t>
            </w:r>
            <w:r w:rsidR="00534491" w:rsidRPr="00272F02">
              <w:rPr>
                <w:szCs w:val="20"/>
              </w:rPr>
              <w:t>)</w:t>
            </w:r>
          </w:p>
        </w:tc>
      </w:tr>
      <w:tr w:rsidR="00DB50C7" w:rsidRPr="00272F02" w14:paraId="5F422C8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17CC951" w14:textId="77777777" w:rsidR="009D390B" w:rsidRPr="00272F02" w:rsidRDefault="009D390B"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441E10" w14:textId="77777777" w:rsidR="009D390B" w:rsidRPr="00272F02" w:rsidRDefault="009D390B" w:rsidP="002D3425">
            <w:pPr>
              <w:pStyle w:val="TableCellLeft10pt"/>
              <w:rPr>
                <w:szCs w:val="20"/>
                <w:lang w:val="en-GB"/>
              </w:rPr>
            </w:pPr>
            <w:r w:rsidRPr="00272F02">
              <w:rPr>
                <w:szCs w:val="20"/>
                <w:lang w:val="en-GB"/>
              </w:rPr>
              <w:t>Text</w:t>
            </w:r>
          </w:p>
        </w:tc>
      </w:tr>
      <w:tr w:rsidR="00DB50C7" w:rsidRPr="00272F02" w14:paraId="6BF4428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8B3BD72" w14:textId="5DFC69CD" w:rsidR="009D390B" w:rsidRPr="00272F02" w:rsidRDefault="009D390B"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7775EF" w14:textId="77777777" w:rsidR="009D390B" w:rsidRPr="00272F02" w:rsidRDefault="009D390B" w:rsidP="002D3425">
            <w:pPr>
              <w:pStyle w:val="TableCellLeft10pt"/>
              <w:rPr>
                <w:szCs w:val="20"/>
                <w:lang w:val="en-GB"/>
              </w:rPr>
            </w:pPr>
            <w:r w:rsidRPr="00272F02">
              <w:rPr>
                <w:szCs w:val="20"/>
                <w:lang w:val="en-GB"/>
              </w:rPr>
              <w:t>H</w:t>
            </w:r>
          </w:p>
        </w:tc>
      </w:tr>
      <w:tr w:rsidR="00DB50C7" w:rsidRPr="00272F02" w14:paraId="171B53A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4A8A2FD" w14:textId="77777777" w:rsidR="009D390B" w:rsidRPr="00272F02" w:rsidRDefault="009D390B"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4818014" w14:textId="77777777" w:rsidR="009D390B" w:rsidRPr="00272F02" w:rsidRDefault="009D390B" w:rsidP="002D3425">
            <w:pPr>
              <w:pStyle w:val="TableCellLeft10pt"/>
              <w:rPr>
                <w:szCs w:val="20"/>
                <w:lang w:val="en-GB"/>
              </w:rPr>
            </w:pPr>
            <w:r w:rsidRPr="00272F02">
              <w:rPr>
                <w:szCs w:val="20"/>
                <w:lang w:val="en-GB"/>
              </w:rPr>
              <w:t>Heading</w:t>
            </w:r>
          </w:p>
        </w:tc>
      </w:tr>
      <w:tr w:rsidR="00DB50C7" w:rsidRPr="00272F02" w14:paraId="6BD1325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E645BED" w14:textId="77777777" w:rsidR="009D390B" w:rsidRPr="00272F02" w:rsidRDefault="009D390B"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B27400E" w14:textId="492A7425" w:rsidR="009D390B" w:rsidRPr="00272F02" w:rsidRDefault="4C38FA08" w:rsidP="002D3425">
            <w:pPr>
              <w:pStyle w:val="TableCellLeft10pt"/>
            </w:pPr>
            <w:commentRangeStart w:id="500"/>
            <w:r>
              <w:t>N/A</w:t>
            </w:r>
            <w:commentRangeEnd w:id="500"/>
            <w:r w:rsidR="72567527">
              <w:commentReference w:id="500"/>
            </w:r>
          </w:p>
        </w:tc>
      </w:tr>
      <w:tr w:rsidR="00DB50C7" w:rsidRPr="00272F02" w14:paraId="5C06A05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38480CE" w14:textId="77777777" w:rsidR="009D390B" w:rsidRPr="00272F02" w:rsidRDefault="009D390B"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4E32FC" w14:textId="77777777" w:rsidR="009D390B" w:rsidRPr="00272F02" w:rsidRDefault="009D390B" w:rsidP="002D3425">
            <w:pPr>
              <w:pStyle w:val="TableCellLeft10pt"/>
              <w:rPr>
                <w:szCs w:val="20"/>
                <w:lang w:val="en-GB"/>
              </w:rPr>
            </w:pPr>
            <w:r w:rsidRPr="00272F02">
              <w:rPr>
                <w:szCs w:val="20"/>
                <w:lang w:val="en-GB"/>
              </w:rPr>
              <w:t>Required</w:t>
            </w:r>
          </w:p>
        </w:tc>
      </w:tr>
      <w:tr w:rsidR="00DB50C7" w:rsidRPr="00272F02" w14:paraId="325E3EE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5425605" w14:textId="77777777" w:rsidR="009D390B" w:rsidRPr="00272F02" w:rsidRDefault="009D390B"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CEAAF91" w14:textId="4814117F" w:rsidR="009D390B" w:rsidRPr="00272F02" w:rsidRDefault="009D390B" w:rsidP="002D3425">
            <w:pPr>
              <w:pStyle w:val="TableCellLeft10pt"/>
              <w:rPr>
                <w:szCs w:val="20"/>
                <w:lang w:val="en-GB"/>
              </w:rPr>
            </w:pPr>
            <w:r w:rsidRPr="00272F02">
              <w:rPr>
                <w:szCs w:val="20"/>
                <w:lang w:val="en-GB"/>
              </w:rPr>
              <w:t xml:space="preserve">One to </w:t>
            </w:r>
            <w:r w:rsidR="00F8041D" w:rsidRPr="00272F02">
              <w:rPr>
                <w:szCs w:val="20"/>
                <w:lang w:val="en-GB"/>
              </w:rPr>
              <w:t>many</w:t>
            </w:r>
          </w:p>
        </w:tc>
      </w:tr>
      <w:tr w:rsidR="00DB50C7" w:rsidRPr="00272F02" w14:paraId="27B0E07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49F9C46" w14:textId="77777777" w:rsidR="009D390B" w:rsidRPr="00272F02" w:rsidRDefault="009D390B"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A3B1566" w14:textId="3B5D5794" w:rsidR="009D390B" w:rsidRPr="00272F02" w:rsidRDefault="009D390B" w:rsidP="002D3425">
            <w:pPr>
              <w:pStyle w:val="TableCellLeft10pt"/>
              <w:rPr>
                <w:szCs w:val="20"/>
                <w:lang w:val="en-GB"/>
              </w:rPr>
            </w:pPr>
            <w:r w:rsidRPr="00272F02">
              <w:rPr>
                <w:szCs w:val="20"/>
                <w:lang w:val="en-GB"/>
              </w:rPr>
              <w:t>10.</w:t>
            </w:r>
            <w:r w:rsidR="00534491" w:rsidRPr="00272F02">
              <w:rPr>
                <w:szCs w:val="20"/>
                <w:lang w:val="en-GB"/>
              </w:rPr>
              <w:t>4</w:t>
            </w:r>
          </w:p>
        </w:tc>
      </w:tr>
      <w:tr w:rsidR="00DB50C7" w:rsidRPr="00272F02" w14:paraId="4FFE545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79F2897" w14:textId="77777777" w:rsidR="009D390B" w:rsidRPr="00272F02" w:rsidRDefault="009D390B"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E50505" w14:textId="7CB68CA6" w:rsidR="009D390B" w:rsidRPr="00272F02" w:rsidRDefault="38484416" w:rsidP="2125773E">
            <w:pPr>
              <w:pStyle w:val="TableCellLeft10pt"/>
              <w:rPr>
                <w:lang w:val="en-GB"/>
              </w:rPr>
            </w:pPr>
            <w:r w:rsidRPr="00272F02">
              <w:rPr>
                <w:lang w:val="en-GB"/>
              </w:rPr>
              <w:t>Analyses Associated with Primary Objective(s)</w:t>
            </w:r>
          </w:p>
        </w:tc>
      </w:tr>
      <w:tr w:rsidR="00DB50C7" w:rsidRPr="00272F02" w14:paraId="0FA77A2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AF5E73D" w14:textId="77777777" w:rsidR="009D390B" w:rsidRPr="00272F02" w:rsidRDefault="009D390B"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50F5C" w14:textId="77777777" w:rsidR="009D390B" w:rsidRPr="00272F02" w:rsidRDefault="009D390B"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B1B3489" w14:textId="47330201" w:rsidR="009D390B" w:rsidRPr="00272F02" w:rsidRDefault="7BA6524F" w:rsidP="614FE646">
            <w:pPr>
              <w:pStyle w:val="TableCellLeft10pt"/>
              <w:rPr>
                <w:lang w:val="en-GB"/>
              </w:rPr>
            </w:pPr>
            <w:r w:rsidRPr="00272F02">
              <w:rPr>
                <w:rStyle w:val="TableCellLeft10ptBoldChar"/>
              </w:rPr>
              <w:t>Relationship</w:t>
            </w:r>
            <w:r w:rsidRPr="00272F02">
              <w:rPr>
                <w:lang w:val="en-GB"/>
              </w:rPr>
              <w:t xml:space="preserve">: </w:t>
            </w:r>
            <w:r w:rsidR="1F2D859C" w:rsidRPr="00272F02">
              <w:rPr>
                <w:lang w:val="en-GB"/>
              </w:rPr>
              <w:t>10 STATISTICAL CONSIDERATIONS</w:t>
            </w:r>
            <w:r w:rsidR="00AB2E20" w:rsidRPr="00272F02">
              <w:rPr>
                <w:lang w:val="en-GB"/>
              </w:rPr>
              <w:t xml:space="preserve"> and Table of Contents</w:t>
            </w:r>
          </w:p>
          <w:p w14:paraId="7DBB25D6" w14:textId="77777777" w:rsidR="009D390B" w:rsidRPr="00272F02" w:rsidRDefault="009D390B"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22E2066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706FEDE" w14:textId="08ECBF47" w:rsidR="009D390B" w:rsidRPr="00272F02" w:rsidRDefault="0021788E"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273A316" w14:textId="0EE3BC14" w:rsidR="009D390B" w:rsidRPr="00272F02" w:rsidRDefault="009D390B" w:rsidP="56BC465C">
            <w:pPr>
              <w:pStyle w:val="TableCellLeft10pt"/>
              <w:rPr>
                <w:lang w:val="en-GB"/>
              </w:rPr>
            </w:pPr>
            <w:r w:rsidRPr="56BC465C">
              <w:rPr>
                <w:lang w:val="en-GB"/>
              </w:rPr>
              <w:t>No</w:t>
            </w:r>
          </w:p>
          <w:p w14:paraId="526C616A" w14:textId="152EF1C5" w:rsidR="009D390B" w:rsidRPr="00272F02" w:rsidRDefault="009D390B" w:rsidP="002D3425">
            <w:pPr>
              <w:pStyle w:val="TableCellLeft10pt"/>
              <w:rPr>
                <w:lang w:val="en-GB"/>
              </w:rPr>
            </w:pPr>
          </w:p>
        </w:tc>
      </w:tr>
    </w:tbl>
    <w:p w14:paraId="61BC61FA" w14:textId="3AD2873E" w:rsidR="00A51457" w:rsidRPr="00FF3C43" w:rsidRDefault="00A51457" w:rsidP="00FF3C43">
      <w:pPr>
        <w:pStyle w:val="Heading3"/>
      </w:pPr>
      <w:r w:rsidRPr="00FF3C43">
        <w:t>Primary Objective X</w:t>
      </w:r>
    </w:p>
    <w:p w14:paraId="7C59B9DB" w14:textId="77777777" w:rsidR="00837062" w:rsidRPr="00272F02" w:rsidRDefault="00837062" w:rsidP="00910C6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14:paraId="5B24733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5A4EF5E" w14:textId="77777777" w:rsidR="56BC465C" w:rsidRDefault="56BC465C" w:rsidP="56BC465C">
            <w:pPr>
              <w:pStyle w:val="TableHeadingTextLeft10pt"/>
              <w:rPr>
                <w:lang w:val="de-DE"/>
              </w:rPr>
            </w:pPr>
            <w:r w:rsidRPr="56BC465C">
              <w:rPr>
                <w:lang w:val="de-DE"/>
              </w:rPr>
              <w:t>Term (Variable)</w:t>
            </w:r>
          </w:p>
        </w:tc>
        <w:tc>
          <w:tcPr>
            <w:tcW w:w="6798" w:type="dxa"/>
            <w:tcBorders>
              <w:top w:val="single" w:sz="4" w:space="0" w:color="auto"/>
              <w:left w:val="single" w:sz="4" w:space="0" w:color="auto"/>
              <w:bottom w:val="single" w:sz="4" w:space="0" w:color="auto"/>
              <w:right w:val="single" w:sz="4" w:space="0" w:color="auto"/>
            </w:tcBorders>
          </w:tcPr>
          <w:p w14:paraId="00AAD54E" w14:textId="64CD75CE" w:rsidR="56BC465C" w:rsidRDefault="56BC465C" w:rsidP="56BC465C">
            <w:pPr>
              <w:pStyle w:val="TableCellLeft10pt"/>
              <w:rPr>
                <w:lang w:val="en-GB"/>
              </w:rPr>
            </w:pPr>
            <w:r>
              <w:t>10.4.X Primary Objective</w:t>
            </w:r>
            <w:r w:rsidR="008A683D">
              <w:t xml:space="preserve"> X</w:t>
            </w:r>
          </w:p>
        </w:tc>
      </w:tr>
      <w:tr w:rsidR="56BC465C" w14:paraId="4AF4CD29"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17A3C2A0" w14:textId="77777777" w:rsidR="56BC465C" w:rsidRDefault="56BC465C" w:rsidP="56BC465C">
            <w:pPr>
              <w:pStyle w:val="TableHeadingTextLeft10pt"/>
              <w:rPr>
                <w:lang w:val="de-DE"/>
              </w:rPr>
            </w:pPr>
            <w:r w:rsidRPr="56BC465C">
              <w:rPr>
                <w:lang w:val="de-DE"/>
              </w:rPr>
              <w:t>Data Type</w:t>
            </w:r>
          </w:p>
        </w:tc>
        <w:tc>
          <w:tcPr>
            <w:tcW w:w="6798" w:type="dxa"/>
            <w:tcBorders>
              <w:top w:val="single" w:sz="4" w:space="0" w:color="auto"/>
              <w:left w:val="single" w:sz="4" w:space="0" w:color="auto"/>
              <w:bottom w:val="single" w:sz="4" w:space="0" w:color="auto"/>
              <w:right w:val="single" w:sz="4" w:space="0" w:color="auto"/>
            </w:tcBorders>
          </w:tcPr>
          <w:p w14:paraId="7975A3C7" w14:textId="77777777" w:rsidR="56BC465C" w:rsidRDefault="56BC465C" w:rsidP="56BC465C">
            <w:pPr>
              <w:pStyle w:val="TableCellLeft10pt"/>
              <w:rPr>
                <w:lang w:val="en-GB"/>
              </w:rPr>
            </w:pPr>
            <w:r w:rsidRPr="56BC465C">
              <w:rPr>
                <w:lang w:val="en-GB"/>
              </w:rPr>
              <w:t>Text</w:t>
            </w:r>
          </w:p>
        </w:tc>
      </w:tr>
      <w:tr w:rsidR="56BC465C" w14:paraId="641CDB66"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8BB7671" w14:textId="6E351F42" w:rsidR="56BC465C" w:rsidRDefault="56BC465C" w:rsidP="56BC465C">
            <w:pPr>
              <w:pStyle w:val="TableHeadingTextLeft10pt"/>
            </w:pPr>
            <w:r>
              <w:t>Data (D), Value (V) or Heading (H)</w:t>
            </w:r>
          </w:p>
        </w:tc>
        <w:tc>
          <w:tcPr>
            <w:tcW w:w="6798" w:type="dxa"/>
            <w:tcBorders>
              <w:top w:val="single" w:sz="4" w:space="0" w:color="auto"/>
              <w:left w:val="single" w:sz="4" w:space="0" w:color="auto"/>
              <w:bottom w:val="single" w:sz="4" w:space="0" w:color="auto"/>
              <w:right w:val="single" w:sz="4" w:space="0" w:color="auto"/>
            </w:tcBorders>
          </w:tcPr>
          <w:p w14:paraId="6CC6EF1C" w14:textId="06EE7967" w:rsidR="56BC465C" w:rsidRDefault="56BC465C" w:rsidP="56BC465C">
            <w:pPr>
              <w:pStyle w:val="TableCellLeft10pt"/>
              <w:rPr>
                <w:lang w:val="en-GB"/>
              </w:rPr>
            </w:pPr>
            <w:r w:rsidRPr="56BC465C">
              <w:rPr>
                <w:lang w:val="en-GB"/>
              </w:rPr>
              <w:t>H</w:t>
            </w:r>
          </w:p>
        </w:tc>
      </w:tr>
      <w:tr w:rsidR="56BC465C" w14:paraId="18F8B00D"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4960243D" w14:textId="77777777" w:rsidR="56BC465C" w:rsidRDefault="56BC465C" w:rsidP="56BC465C">
            <w:pPr>
              <w:pStyle w:val="TableHeadingTextLeft10pt"/>
              <w:rPr>
                <w:lang w:val="de-DE"/>
              </w:rPr>
            </w:pPr>
            <w:r w:rsidRPr="56BC465C">
              <w:rPr>
                <w:lang w:val="de-DE"/>
              </w:rPr>
              <w:t>Definition</w:t>
            </w:r>
          </w:p>
        </w:tc>
        <w:tc>
          <w:tcPr>
            <w:tcW w:w="6798" w:type="dxa"/>
            <w:tcBorders>
              <w:top w:val="single" w:sz="4" w:space="0" w:color="auto"/>
              <w:left w:val="single" w:sz="4" w:space="0" w:color="auto"/>
              <w:bottom w:val="single" w:sz="4" w:space="0" w:color="auto"/>
              <w:right w:val="single" w:sz="4" w:space="0" w:color="auto"/>
            </w:tcBorders>
          </w:tcPr>
          <w:p w14:paraId="253402C7" w14:textId="70BCBF44" w:rsidR="56BC465C" w:rsidRDefault="00A3104A" w:rsidP="56BC465C">
            <w:pPr>
              <w:pStyle w:val="TableCellLeft10pt"/>
              <w:rPr>
                <w:lang w:val="en-GB"/>
              </w:rPr>
            </w:pPr>
            <w:r>
              <w:rPr>
                <w:rFonts w:hint="eastAsia"/>
                <w:lang w:val="en-GB" w:eastAsia="ja-JP"/>
              </w:rPr>
              <w:t>Heading</w:t>
            </w:r>
          </w:p>
        </w:tc>
      </w:tr>
      <w:tr w:rsidR="56BC465C" w14:paraId="77E32185"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176DA0D" w14:textId="77777777" w:rsidR="56BC465C" w:rsidRDefault="56BC465C" w:rsidP="56BC465C">
            <w:pPr>
              <w:pStyle w:val="TableHeadingTextLeft10pt"/>
              <w:rPr>
                <w:lang w:val="de-DE"/>
              </w:rPr>
            </w:pPr>
            <w:r w:rsidRPr="56BC465C">
              <w:rPr>
                <w:lang w:val="de-DE"/>
              </w:rPr>
              <w:t>User Guidance</w:t>
            </w:r>
          </w:p>
        </w:tc>
        <w:tc>
          <w:tcPr>
            <w:tcW w:w="6798" w:type="dxa"/>
            <w:tcBorders>
              <w:top w:val="single" w:sz="4" w:space="0" w:color="auto"/>
              <w:left w:val="single" w:sz="4" w:space="0" w:color="auto"/>
              <w:bottom w:val="single" w:sz="4" w:space="0" w:color="auto"/>
              <w:right w:val="single" w:sz="4" w:space="0" w:color="auto"/>
            </w:tcBorders>
          </w:tcPr>
          <w:p w14:paraId="69623943" w14:textId="3528BC2C" w:rsidR="13F4A912" w:rsidRDefault="00B05DA0" w:rsidP="56BC465C">
            <w:pPr>
              <w:pStyle w:val="TableCellLeft10pt"/>
            </w:pPr>
            <w:r w:rsidRPr="002567E0">
              <w:rPr>
                <w:rFonts w:asciiTheme="minorHAnsi" w:eastAsiaTheme="minorEastAsia" w:hAnsiTheme="minorHAnsi" w:cstheme="minorHAnsi"/>
                <w:color w:val="C00000"/>
              </w:rPr>
              <w:t>No text is intended here (heading only).</w:t>
            </w:r>
          </w:p>
        </w:tc>
      </w:tr>
      <w:tr w:rsidR="56BC465C" w14:paraId="049F54E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55AC507C" w14:textId="77777777" w:rsidR="56BC465C" w:rsidRDefault="56BC465C" w:rsidP="56BC465C">
            <w:pPr>
              <w:pStyle w:val="TableHeadingTextLeft10pt"/>
              <w:rPr>
                <w:lang w:val="de-DE"/>
              </w:rPr>
            </w:pPr>
            <w:r w:rsidRPr="56BC465C">
              <w:rPr>
                <w:lang w:val="de-DE"/>
              </w:rPr>
              <w:t>Conformance</w:t>
            </w:r>
          </w:p>
        </w:tc>
        <w:tc>
          <w:tcPr>
            <w:tcW w:w="6798" w:type="dxa"/>
            <w:tcBorders>
              <w:top w:val="single" w:sz="4" w:space="0" w:color="auto"/>
              <w:left w:val="single" w:sz="4" w:space="0" w:color="auto"/>
              <w:bottom w:val="single" w:sz="4" w:space="0" w:color="auto"/>
              <w:right w:val="single" w:sz="4" w:space="0" w:color="auto"/>
            </w:tcBorders>
          </w:tcPr>
          <w:p w14:paraId="48780DFB" w14:textId="591C1D15" w:rsidR="56BC465C" w:rsidRDefault="56BC465C" w:rsidP="56BC465C">
            <w:pPr>
              <w:pStyle w:val="TableCellLeft10pt"/>
              <w:rPr>
                <w:lang w:val="en-GB"/>
              </w:rPr>
            </w:pPr>
            <w:r w:rsidRPr="56BC465C">
              <w:rPr>
                <w:lang w:val="en-GB"/>
              </w:rPr>
              <w:t>Collection for only one primary objective 10.4.1, 10.4.2, 10.4.3, 10.4.4, 10.4.5|</w:t>
            </w:r>
          </w:p>
          <w:p w14:paraId="06B6960A" w14:textId="2B84B4E0" w:rsidR="56BC465C" w:rsidRDefault="56BC465C" w:rsidP="56BC465C">
            <w:pPr>
              <w:pStyle w:val="TableCellLeft10pt"/>
              <w:rPr>
                <w:lang w:val="en-GB" w:eastAsia="ja-JP"/>
              </w:rPr>
            </w:pPr>
            <w:r w:rsidRPr="56BC465C">
              <w:rPr>
                <w:lang w:val="en-GB"/>
              </w:rPr>
              <w:t>For more than one primary objective repeat the collection as level 4 headings where X is = to the number of Primary objectives</w:t>
            </w:r>
          </w:p>
        </w:tc>
      </w:tr>
      <w:tr w:rsidR="56BC465C" w14:paraId="2AA8683E"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2C029886" w14:textId="77777777" w:rsidR="56BC465C" w:rsidRDefault="56BC465C" w:rsidP="56BC465C">
            <w:pPr>
              <w:pStyle w:val="TableHeadingTextLeft10pt"/>
              <w:rPr>
                <w:lang w:val="de-DE"/>
              </w:rPr>
            </w:pPr>
            <w:r w:rsidRPr="56BC465C">
              <w:rPr>
                <w:lang w:val="de-DE"/>
              </w:rPr>
              <w:t>Cardinality</w:t>
            </w:r>
          </w:p>
        </w:tc>
        <w:tc>
          <w:tcPr>
            <w:tcW w:w="6798" w:type="dxa"/>
            <w:tcBorders>
              <w:top w:val="single" w:sz="4" w:space="0" w:color="auto"/>
              <w:left w:val="single" w:sz="4" w:space="0" w:color="auto"/>
              <w:bottom w:val="single" w:sz="4" w:space="0" w:color="auto"/>
              <w:right w:val="single" w:sz="4" w:space="0" w:color="auto"/>
            </w:tcBorders>
          </w:tcPr>
          <w:p w14:paraId="16E95B56" w14:textId="77777777" w:rsidR="56BC465C" w:rsidRDefault="56BC465C" w:rsidP="56BC465C">
            <w:pPr>
              <w:pStyle w:val="TableCellLeft10pt"/>
              <w:rPr>
                <w:lang w:val="en-GB"/>
              </w:rPr>
            </w:pPr>
            <w:r w:rsidRPr="56BC465C">
              <w:rPr>
                <w:lang w:val="en-GB"/>
              </w:rPr>
              <w:t>One to many</w:t>
            </w:r>
          </w:p>
        </w:tc>
      </w:tr>
      <w:tr w:rsidR="56BC465C" w14:paraId="60B4C087"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6210966" w14:textId="77777777" w:rsidR="56BC465C" w:rsidRDefault="56BC465C" w:rsidP="56BC465C">
            <w:pPr>
              <w:pStyle w:val="TableHeadingTextLeft10pt"/>
            </w:pPr>
            <w:r>
              <w:t>Relationship content from ToC representing the protocol hierarchy</w:t>
            </w:r>
          </w:p>
        </w:tc>
        <w:tc>
          <w:tcPr>
            <w:tcW w:w="6798" w:type="dxa"/>
            <w:tcBorders>
              <w:top w:val="single" w:sz="4" w:space="0" w:color="auto"/>
              <w:left w:val="single" w:sz="4" w:space="0" w:color="auto"/>
              <w:bottom w:val="single" w:sz="4" w:space="0" w:color="auto"/>
              <w:right w:val="single" w:sz="4" w:space="0" w:color="auto"/>
            </w:tcBorders>
          </w:tcPr>
          <w:p w14:paraId="02901615" w14:textId="76C7B774" w:rsidR="56BC465C" w:rsidRDefault="56BC465C" w:rsidP="56BC465C">
            <w:pPr>
              <w:pStyle w:val="TableCellLeft10pt"/>
              <w:rPr>
                <w:lang w:val="en-GB"/>
              </w:rPr>
            </w:pPr>
            <w:r w:rsidRPr="56BC465C">
              <w:rPr>
                <w:lang w:val="en-GB"/>
              </w:rPr>
              <w:t>10.4</w:t>
            </w:r>
            <w:r w:rsidR="00477582">
              <w:rPr>
                <w:rFonts w:hint="eastAsia"/>
                <w:lang w:val="en-GB" w:eastAsia="ja-JP"/>
              </w:rPr>
              <w:t>.</w:t>
            </w:r>
            <w:r w:rsidR="00C27DB5">
              <w:rPr>
                <w:rFonts w:hint="eastAsia"/>
                <w:lang w:val="en-GB" w:eastAsia="ja-JP"/>
              </w:rPr>
              <w:t>X</w:t>
            </w:r>
          </w:p>
        </w:tc>
      </w:tr>
      <w:tr w:rsidR="56BC465C" w14:paraId="40473364"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DB0A745" w14:textId="77777777" w:rsidR="56BC465C" w:rsidRDefault="56BC465C" w:rsidP="56BC465C">
            <w:pPr>
              <w:pStyle w:val="TableHeadingTextLeft10pt"/>
              <w:rPr>
                <w:lang w:val="de-DE"/>
              </w:rPr>
            </w:pPr>
            <w:r w:rsidRPr="56BC465C">
              <w:rPr>
                <w:lang w:val="de-DE"/>
              </w:rPr>
              <w:t>Value</w:t>
            </w:r>
          </w:p>
        </w:tc>
        <w:tc>
          <w:tcPr>
            <w:tcW w:w="6798" w:type="dxa"/>
            <w:tcBorders>
              <w:top w:val="single" w:sz="4" w:space="0" w:color="auto"/>
              <w:left w:val="single" w:sz="4" w:space="0" w:color="auto"/>
              <w:bottom w:val="single" w:sz="4" w:space="0" w:color="auto"/>
              <w:right w:val="single" w:sz="4" w:space="0" w:color="auto"/>
            </w:tcBorders>
          </w:tcPr>
          <w:p w14:paraId="1A75A185" w14:textId="31D935E9" w:rsidR="56BC465C" w:rsidRDefault="56BC465C" w:rsidP="56BC465C">
            <w:pPr>
              <w:pStyle w:val="TableCellLeft10pt"/>
              <w:rPr>
                <w:lang w:val="en-GB"/>
              </w:rPr>
            </w:pPr>
            <w:r w:rsidRPr="56BC465C">
              <w:rPr>
                <w:lang w:val="en-GB"/>
              </w:rPr>
              <w:t>Primary Objective</w:t>
            </w:r>
            <w:r w:rsidR="002C7579">
              <w:rPr>
                <w:rFonts w:hint="eastAsia"/>
                <w:lang w:val="en-GB" w:eastAsia="ja-JP"/>
              </w:rPr>
              <w:t xml:space="preserve"> X.</w:t>
            </w:r>
            <w:r w:rsidRPr="56BC465C">
              <w:rPr>
                <w:lang w:val="en-GB"/>
              </w:rPr>
              <w:t xml:space="preserve"> </w:t>
            </w:r>
            <w:r w:rsidR="002C7579" w:rsidRPr="56BC465C">
              <w:rPr>
                <w:lang w:val="en-GB"/>
              </w:rPr>
              <w:t>If more than one primary objective</w:t>
            </w:r>
            <w:r w:rsidR="002C7579">
              <w:rPr>
                <w:rFonts w:hint="eastAsia"/>
                <w:lang w:val="en-GB" w:eastAsia="ja-JP"/>
              </w:rPr>
              <w:t xml:space="preserve">, add sequential unique </w:t>
            </w:r>
            <w:r w:rsidR="002C7579" w:rsidRPr="002C7579">
              <w:rPr>
                <w:lang w:val="en-GB" w:eastAsia="ja-JP"/>
              </w:rPr>
              <w:t>number</w:t>
            </w:r>
            <w:r w:rsidR="002C7579">
              <w:rPr>
                <w:rFonts w:hint="eastAsia"/>
                <w:lang w:val="en-GB" w:eastAsia="ja-JP"/>
              </w:rPr>
              <w:t xml:space="preserve"> for</w:t>
            </w:r>
            <w:r w:rsidR="002C7579" w:rsidRPr="002C7579">
              <w:rPr>
                <w:lang w:val="en-GB" w:eastAsia="ja-JP"/>
              </w:rPr>
              <w:t xml:space="preserve"> each objective</w:t>
            </w:r>
            <w:r w:rsidR="002C7579">
              <w:rPr>
                <w:rFonts w:hint="eastAsia"/>
                <w:lang w:val="en-GB" w:eastAsia="ja-JP"/>
              </w:rPr>
              <w:t>.</w:t>
            </w:r>
            <w:r w:rsidR="002C7579" w:rsidRPr="56BC465C">
              <w:rPr>
                <w:lang w:val="en-GB"/>
              </w:rPr>
              <w:t xml:space="preserve"> </w:t>
            </w:r>
          </w:p>
        </w:tc>
      </w:tr>
      <w:tr w:rsidR="56BC465C" w14:paraId="5B7B1AE1"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23DC113" w14:textId="77777777" w:rsidR="56BC465C" w:rsidRDefault="56BC465C" w:rsidP="56BC465C">
            <w:pPr>
              <w:pStyle w:val="TableHeadingTextLeft10pt"/>
              <w:rPr>
                <w:lang w:val="de-DE"/>
              </w:rPr>
            </w:pPr>
            <w:r w:rsidRPr="56BC465C">
              <w:rPr>
                <w:lang w:val="de-DE"/>
              </w:rPr>
              <w:t>Business rules</w:t>
            </w:r>
          </w:p>
        </w:tc>
        <w:tc>
          <w:tcPr>
            <w:tcW w:w="6798" w:type="dxa"/>
            <w:tcBorders>
              <w:top w:val="single" w:sz="4" w:space="0" w:color="auto"/>
              <w:left w:val="single" w:sz="4" w:space="0" w:color="auto"/>
              <w:bottom w:val="single" w:sz="4" w:space="0" w:color="auto"/>
              <w:right w:val="single" w:sz="4" w:space="0" w:color="auto"/>
            </w:tcBorders>
          </w:tcPr>
          <w:p w14:paraId="545BD034" w14:textId="1B9C4A21" w:rsidR="56BC465C" w:rsidRPr="00FF3C43" w:rsidRDefault="56BC465C" w:rsidP="56BC465C">
            <w:pPr>
              <w:pStyle w:val="TableCellLeft10pt"/>
              <w:rPr>
                <w:sz w:val="21"/>
                <w:szCs w:val="21"/>
                <w:lang w:val="en-GB"/>
              </w:rPr>
            </w:pPr>
            <w:r w:rsidRPr="00FF3C43">
              <w:rPr>
                <w:rStyle w:val="TableCellLeft10ptBoldChar"/>
                <w:sz w:val="21"/>
                <w:szCs w:val="21"/>
              </w:rPr>
              <w:t>Value</w:t>
            </w:r>
            <w:r w:rsidRPr="00FF3C43">
              <w:rPr>
                <w:sz w:val="21"/>
                <w:szCs w:val="21"/>
                <w:lang w:val="en-GB"/>
              </w:rPr>
              <w:t xml:space="preserve"> </w:t>
            </w:r>
            <w:r w:rsidRPr="00FF3C43">
              <w:rPr>
                <w:rStyle w:val="TableCellLeft10ptBoldChar"/>
                <w:sz w:val="21"/>
                <w:szCs w:val="21"/>
              </w:rPr>
              <w:t>Allowed</w:t>
            </w:r>
            <w:r w:rsidRPr="00FF3C43">
              <w:rPr>
                <w:sz w:val="21"/>
                <w:szCs w:val="21"/>
                <w:lang w:val="en-GB"/>
              </w:rPr>
              <w:t xml:space="preserve">: </w:t>
            </w:r>
            <w:r w:rsidR="763B6DE9" w:rsidRPr="00FF3C43">
              <w:rPr>
                <w:sz w:val="21"/>
                <w:szCs w:val="21"/>
                <w:lang w:val="en-GB"/>
              </w:rPr>
              <w:t>No</w:t>
            </w:r>
          </w:p>
          <w:p w14:paraId="262A16F5" w14:textId="1D85147D" w:rsidR="56BC465C" w:rsidRPr="00FF3C43" w:rsidRDefault="56BC465C" w:rsidP="00FF3C43">
            <w:pPr>
              <w:rPr>
                <w:sz w:val="21"/>
                <w:szCs w:val="21"/>
                <w:lang w:val="en-GB"/>
              </w:rPr>
            </w:pPr>
            <w:r w:rsidRPr="00FF3C43">
              <w:rPr>
                <w:rStyle w:val="TableCellLeft10ptBoldChar"/>
                <w:sz w:val="21"/>
                <w:szCs w:val="21"/>
              </w:rPr>
              <w:t>Relationship</w:t>
            </w:r>
            <w:r w:rsidRPr="00FF3C43">
              <w:rPr>
                <w:sz w:val="21"/>
                <w:szCs w:val="21"/>
                <w:lang w:val="en-GB"/>
              </w:rPr>
              <w:t xml:space="preserve">: </w:t>
            </w:r>
            <w:r w:rsidR="00815071">
              <w:rPr>
                <w:rFonts w:eastAsiaTheme="minorEastAsia"/>
                <w:sz w:val="21"/>
                <w:szCs w:val="21"/>
                <w:lang w:val="en-GB" w:eastAsia="ja-JP"/>
              </w:rPr>
              <w:t>3</w:t>
            </w:r>
            <w:r w:rsidR="00435DE5" w:rsidRPr="00FF3C43">
              <w:rPr>
                <w:rFonts w:eastAsiaTheme="minorEastAsia"/>
                <w:sz w:val="21"/>
                <w:szCs w:val="21"/>
                <w:lang w:val="en-GB" w:eastAsia="ja-JP"/>
              </w:rPr>
              <w:t>.1.</w:t>
            </w:r>
            <w:r w:rsidR="000A61EE">
              <w:rPr>
                <w:rFonts w:eastAsiaTheme="minorEastAsia"/>
                <w:sz w:val="21"/>
                <w:szCs w:val="21"/>
                <w:lang w:val="en-GB" w:eastAsia="ja-JP"/>
              </w:rPr>
              <w:t>X</w:t>
            </w:r>
            <w:r w:rsidR="00435DE5" w:rsidRPr="00FF3C43">
              <w:rPr>
                <w:rFonts w:eastAsiaTheme="minorEastAsia"/>
                <w:sz w:val="21"/>
                <w:szCs w:val="21"/>
                <w:lang w:val="en-GB" w:eastAsia="ja-JP"/>
              </w:rPr>
              <w:t xml:space="preserve"> </w:t>
            </w:r>
            <w:r w:rsidR="00435DE5" w:rsidRPr="00FF3C43">
              <w:rPr>
                <w:sz w:val="21"/>
                <w:szCs w:val="21"/>
              </w:rPr>
              <w:t>Primary Objective(s)</w:t>
            </w:r>
            <w:r w:rsidR="00435DE5" w:rsidRPr="00FF3C43">
              <w:rPr>
                <w:sz w:val="21"/>
                <w:szCs w:val="21"/>
                <w:lang w:eastAsia="ja-JP"/>
              </w:rPr>
              <w:t xml:space="preserve">, </w:t>
            </w:r>
            <w:r w:rsidRPr="00FF3C43">
              <w:rPr>
                <w:sz w:val="21"/>
                <w:szCs w:val="21"/>
                <w:lang w:val="en-GB"/>
              </w:rPr>
              <w:t>10.4 Analyses Associated with Primary Objective(s)</w:t>
            </w:r>
            <w:r w:rsidRPr="00FF3C43">
              <w:rPr>
                <w:sz w:val="21"/>
                <w:szCs w:val="21"/>
                <w:lang w:val="en-GB" w:eastAsia="ja-JP"/>
              </w:rPr>
              <w:t xml:space="preserve">, </w:t>
            </w:r>
            <w:r w:rsidRPr="00FF3C43">
              <w:rPr>
                <w:sz w:val="21"/>
                <w:szCs w:val="21"/>
                <w:lang w:val="en-GB"/>
              </w:rPr>
              <w:t>10 STATISTICAL CONSIDERATIONS and Table of Contents</w:t>
            </w:r>
          </w:p>
          <w:p w14:paraId="6CC5B27A" w14:textId="77777777" w:rsidR="56BC465C" w:rsidRDefault="56BC465C" w:rsidP="56BC465C">
            <w:pPr>
              <w:pStyle w:val="TableCellLeft10pt"/>
              <w:rPr>
                <w:lang w:val="en-GB"/>
              </w:rPr>
            </w:pPr>
            <w:r w:rsidRPr="56BC465C">
              <w:rPr>
                <w:rStyle w:val="TableCellLeft10ptBoldChar"/>
              </w:rPr>
              <w:t>Concept</w:t>
            </w:r>
            <w:r w:rsidRPr="56BC465C">
              <w:rPr>
                <w:lang w:val="en-GB"/>
              </w:rPr>
              <w:t>: Heading</w:t>
            </w:r>
          </w:p>
        </w:tc>
      </w:tr>
      <w:tr w:rsidR="56BC465C" w:rsidRPr="008A683D" w14:paraId="16DAFFE3"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FE67502" w14:textId="351BBDD8" w:rsidR="56BC465C" w:rsidRDefault="56BC465C" w:rsidP="56BC465C">
            <w:pPr>
              <w:pStyle w:val="TableHeadingTextLeft10pt"/>
            </w:pPr>
            <w:r>
              <w:t>Repeating and/or Reuse Rules</w:t>
            </w:r>
          </w:p>
        </w:tc>
        <w:tc>
          <w:tcPr>
            <w:tcW w:w="6798" w:type="dxa"/>
            <w:tcBorders>
              <w:top w:val="single" w:sz="4" w:space="0" w:color="auto"/>
              <w:left w:val="single" w:sz="4" w:space="0" w:color="auto"/>
              <w:bottom w:val="single" w:sz="4" w:space="0" w:color="auto"/>
              <w:right w:val="single" w:sz="4" w:space="0" w:color="auto"/>
            </w:tcBorders>
          </w:tcPr>
          <w:p w14:paraId="4DB6D326" w14:textId="156FBE94" w:rsidR="56BC465C" w:rsidRDefault="008A6853" w:rsidP="56BC465C">
            <w:pPr>
              <w:pStyle w:val="TableCellLeft10pt"/>
              <w:rPr>
                <w:lang w:val="en-GB" w:eastAsia="ja-JP"/>
              </w:rPr>
            </w:pPr>
            <w:r>
              <w:rPr>
                <w:rFonts w:hint="eastAsia"/>
                <w:lang w:val="en-GB" w:eastAsia="ja-JP"/>
              </w:rPr>
              <w:t>Yes, repeatable for each objective.</w:t>
            </w:r>
          </w:p>
        </w:tc>
      </w:tr>
    </w:tbl>
    <w:p w14:paraId="256406EE" w14:textId="74C87C70" w:rsidR="56BC465C" w:rsidRDefault="56BC465C" w:rsidP="00FF3C43">
      <w:pPr>
        <w:pStyle w:val="BodyText"/>
      </w:pPr>
    </w:p>
    <w:p w14:paraId="74F6AB09" w14:textId="7AEEEBF5" w:rsidR="00910C68" w:rsidRPr="00272F02" w:rsidRDefault="00910C68" w:rsidP="00FF3C43">
      <w:pPr>
        <w:pStyle w:val="Heading4"/>
      </w:pPr>
      <w:r w:rsidRPr="00272F02">
        <w:t xml:space="preserve">Statistical </w:t>
      </w:r>
      <w:r w:rsidR="00EE3DF9" w:rsidRPr="00272F02">
        <w:t>Analysis</w:t>
      </w:r>
      <w:r w:rsidR="00477582" w:rsidRPr="00477582">
        <w:t xml:space="preserve"> </w:t>
      </w:r>
      <w:r w:rsidR="00477582" w:rsidRPr="00272F02">
        <w:t>Method</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9252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0C6D62" w14:textId="77777777" w:rsidR="00910C68" w:rsidRPr="00272F02" w:rsidRDefault="00910C68" w:rsidP="00E40A35">
            <w:pPr>
              <w:pStyle w:val="TableHeadingTextLeft10pt"/>
              <w:rPr>
                <w:szCs w:val="20"/>
                <w:lang w:val="de-DE"/>
              </w:rPr>
            </w:pPr>
            <w:bookmarkStart w:id="501" w:name="_mioConsistencyCheck355"/>
            <w:bookmarkEnd w:id="501"/>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CD1ED9" w14:textId="03047475" w:rsidR="00910C68" w:rsidRPr="00272F02" w:rsidRDefault="00EE3DF9" w:rsidP="00E40A35">
            <w:pPr>
              <w:pStyle w:val="TableCellLeft10pt"/>
              <w:rPr>
                <w:szCs w:val="20"/>
              </w:rPr>
            </w:pPr>
            <w:r w:rsidRPr="00272F02">
              <w:rPr>
                <w:szCs w:val="20"/>
              </w:rPr>
              <w:t>10.4.</w:t>
            </w:r>
            <w:r w:rsidR="00815071">
              <w:rPr>
                <w:szCs w:val="20"/>
              </w:rPr>
              <w:t>X</w:t>
            </w:r>
            <w:r w:rsidR="006579F4">
              <w:rPr>
                <w:rFonts w:hint="eastAsia"/>
                <w:szCs w:val="20"/>
                <w:lang w:eastAsia="ja-JP"/>
              </w:rPr>
              <w:t>.1</w:t>
            </w:r>
            <w:r w:rsidRPr="00272F02">
              <w:rPr>
                <w:szCs w:val="20"/>
              </w:rPr>
              <w:t xml:space="preserve"> </w:t>
            </w:r>
            <w:r w:rsidR="00910C68" w:rsidRPr="00272F02">
              <w:rPr>
                <w:szCs w:val="20"/>
              </w:rPr>
              <w:t>Statistical Analysis</w:t>
            </w:r>
            <w:r w:rsidR="00833025" w:rsidRPr="00272F02">
              <w:rPr>
                <w:szCs w:val="20"/>
              </w:rPr>
              <w:t xml:space="preserve"> </w:t>
            </w:r>
            <w:r w:rsidR="00477582" w:rsidRPr="00272F02">
              <w:rPr>
                <w:szCs w:val="20"/>
              </w:rPr>
              <w:t>Method</w:t>
            </w:r>
          </w:p>
        </w:tc>
      </w:tr>
      <w:tr w:rsidR="00DB50C7" w:rsidRPr="00272F02" w14:paraId="56236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D29D9" w14:textId="77777777" w:rsidR="00910C68" w:rsidRPr="00272F02" w:rsidRDefault="00910C68" w:rsidP="00E40A3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EB2627" w14:textId="77777777" w:rsidR="00910C68" w:rsidRPr="00272F02" w:rsidRDefault="00910C68" w:rsidP="00E40A35">
            <w:pPr>
              <w:pStyle w:val="TableCellLeft10pt"/>
              <w:rPr>
                <w:szCs w:val="20"/>
                <w:lang w:val="de-DE"/>
              </w:rPr>
            </w:pPr>
            <w:r w:rsidRPr="00272F02">
              <w:rPr>
                <w:szCs w:val="20"/>
                <w:lang w:val="de-DE"/>
              </w:rPr>
              <w:t>Text</w:t>
            </w:r>
          </w:p>
        </w:tc>
      </w:tr>
      <w:tr w:rsidR="00DB50C7" w:rsidRPr="00272F02" w14:paraId="36954A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77B200" w14:textId="34BBB0BD" w:rsidR="00910C68" w:rsidRPr="00272F02" w:rsidRDefault="00910C68" w:rsidP="00E40A3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8F47E11" w14:textId="77777777" w:rsidR="00910C68" w:rsidRPr="00272F02" w:rsidRDefault="00910C68" w:rsidP="00E40A35">
            <w:pPr>
              <w:pStyle w:val="TableCellLeft10pt"/>
              <w:rPr>
                <w:szCs w:val="20"/>
                <w:lang w:val="de-DE"/>
              </w:rPr>
            </w:pPr>
            <w:r w:rsidRPr="00272F02">
              <w:rPr>
                <w:szCs w:val="20"/>
                <w:lang w:val="de-DE"/>
              </w:rPr>
              <w:t>H</w:t>
            </w:r>
          </w:p>
        </w:tc>
      </w:tr>
      <w:tr w:rsidR="00DB50C7" w:rsidRPr="00272F02" w14:paraId="30FEAA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60F21B" w14:textId="77777777" w:rsidR="00910C68" w:rsidRPr="00272F02" w:rsidRDefault="00910C68" w:rsidP="00E40A3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34A72F" w14:textId="4FA960AF" w:rsidR="00910C68" w:rsidRPr="00272F02" w:rsidRDefault="00EE3DF9" w:rsidP="00E40A35">
            <w:pPr>
              <w:pStyle w:val="TableCellLeft10pt"/>
              <w:rPr>
                <w:szCs w:val="20"/>
                <w:lang w:val="de-DE"/>
              </w:rPr>
            </w:pPr>
            <w:r w:rsidRPr="00272F02">
              <w:rPr>
                <w:szCs w:val="20"/>
                <w:lang w:val="de-DE"/>
              </w:rPr>
              <w:t>Heading</w:t>
            </w:r>
          </w:p>
        </w:tc>
      </w:tr>
      <w:tr w:rsidR="00DB50C7" w:rsidRPr="00272F02" w14:paraId="6D2AD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EBC741" w14:textId="77777777" w:rsidR="00910C68" w:rsidRPr="00272F02" w:rsidRDefault="00910C68" w:rsidP="00E40A3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9DCF835" w14:textId="05B41952" w:rsidR="00910C68" w:rsidRPr="00272F02" w:rsidRDefault="00B83C53" w:rsidP="00EE3DF9">
            <w:pPr>
              <w:pStyle w:val="TableCellLeft10pt"/>
              <w:rPr>
                <w:szCs w:val="20"/>
              </w:rPr>
            </w:pPr>
            <w:r w:rsidRPr="00272F02">
              <w:rPr>
                <w:szCs w:val="20"/>
              </w:rPr>
              <w:t>N</w:t>
            </w:r>
            <w:r w:rsidR="00DD3D02" w:rsidRPr="00272F02">
              <w:rPr>
                <w:szCs w:val="20"/>
              </w:rPr>
              <w:t>/A</w:t>
            </w:r>
          </w:p>
        </w:tc>
      </w:tr>
      <w:tr w:rsidR="00DB50C7" w:rsidRPr="00272F02" w14:paraId="1030F8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48AD8D" w14:textId="77777777" w:rsidR="00910C68" w:rsidRPr="00272F02" w:rsidRDefault="00910C68" w:rsidP="00E40A3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6B0FF" w14:textId="43A74DDD" w:rsidR="00910C68" w:rsidRPr="00272F02" w:rsidRDefault="00910C68" w:rsidP="00E40A35">
            <w:pPr>
              <w:pStyle w:val="TableCellLeft10pt"/>
              <w:rPr>
                <w:szCs w:val="20"/>
                <w:lang w:val="de-DE"/>
              </w:rPr>
            </w:pPr>
            <w:r w:rsidRPr="00272F02">
              <w:rPr>
                <w:szCs w:val="20"/>
                <w:lang w:val="de-DE"/>
              </w:rPr>
              <w:t>Required</w:t>
            </w:r>
          </w:p>
        </w:tc>
      </w:tr>
      <w:tr w:rsidR="00DB50C7" w:rsidRPr="00272F02" w14:paraId="176027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7489B" w14:textId="77777777" w:rsidR="00910C68" w:rsidRPr="00272F02" w:rsidRDefault="00910C68" w:rsidP="00E40A3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9994105" w14:textId="78A15DE4" w:rsidR="00910C68" w:rsidRPr="00272F02" w:rsidRDefault="00CA701F" w:rsidP="00E40A35">
            <w:pPr>
              <w:pStyle w:val="TableCellLeft10pt"/>
              <w:rPr>
                <w:szCs w:val="20"/>
                <w:lang w:val="de-DE"/>
              </w:rPr>
            </w:pPr>
            <w:r w:rsidRPr="00272F02">
              <w:rPr>
                <w:szCs w:val="20"/>
                <w:lang w:val="de-DE"/>
              </w:rPr>
              <w:t>One to one</w:t>
            </w:r>
          </w:p>
        </w:tc>
      </w:tr>
      <w:tr w:rsidR="00DB50C7" w:rsidRPr="00272F02" w14:paraId="343862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7B79A" w14:textId="77777777" w:rsidR="00910C68" w:rsidRPr="00272F02" w:rsidRDefault="00910C68" w:rsidP="00E40A3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DB7586" w14:textId="24FC1E68" w:rsidR="00910C68" w:rsidRPr="00272F02" w:rsidRDefault="00EE3DF9" w:rsidP="00E40A35">
            <w:pPr>
              <w:pStyle w:val="TableCellLeft10pt"/>
              <w:rPr>
                <w:szCs w:val="20"/>
              </w:rPr>
            </w:pPr>
            <w:r w:rsidRPr="00272F02">
              <w:rPr>
                <w:szCs w:val="20"/>
              </w:rPr>
              <w:t>10.4.</w:t>
            </w:r>
            <w:r w:rsidR="00C27DB5">
              <w:rPr>
                <w:rFonts w:hint="eastAsia"/>
                <w:szCs w:val="20"/>
                <w:lang w:eastAsia="ja-JP"/>
              </w:rPr>
              <w:t>X</w:t>
            </w:r>
            <w:r w:rsidR="00435DE5">
              <w:rPr>
                <w:rFonts w:hint="eastAsia"/>
                <w:szCs w:val="20"/>
                <w:lang w:eastAsia="ja-JP"/>
              </w:rPr>
              <w:t>.1</w:t>
            </w:r>
          </w:p>
        </w:tc>
      </w:tr>
      <w:tr w:rsidR="00DB50C7" w:rsidRPr="00272F02" w14:paraId="5BC742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FBC0ED" w14:textId="77777777" w:rsidR="00910C68" w:rsidRPr="00272F02" w:rsidRDefault="00910C68" w:rsidP="00E40A3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92501EA" w14:textId="5F73F8B3" w:rsidR="00833025" w:rsidRPr="00272F02" w:rsidRDefault="23FBA26D" w:rsidP="00E40A35">
            <w:pPr>
              <w:pStyle w:val="TableCellLeft10pt"/>
            </w:pPr>
            <w:r w:rsidRPr="00272F02">
              <w:rPr>
                <w:szCs w:val="20"/>
              </w:rPr>
              <w:t xml:space="preserve">Statistical </w:t>
            </w:r>
            <w:r w:rsidR="00477582" w:rsidRPr="00272F02">
              <w:rPr>
                <w:szCs w:val="20"/>
              </w:rPr>
              <w:t>Analysis Method</w:t>
            </w:r>
          </w:p>
        </w:tc>
      </w:tr>
      <w:tr w:rsidR="00DB50C7" w:rsidRPr="00272F02" w14:paraId="66253A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448B35" w14:textId="77777777" w:rsidR="00910C68" w:rsidRPr="00272F02" w:rsidRDefault="00910C68" w:rsidP="00E40A3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D2575" w14:textId="75CC38BB" w:rsidR="00910C68" w:rsidRPr="00272F02" w:rsidRDefault="00910C68" w:rsidP="00E40A3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833025" w:rsidRPr="00272F02">
              <w:rPr>
                <w:szCs w:val="20"/>
              </w:rPr>
              <w:t>No</w:t>
            </w:r>
          </w:p>
          <w:p w14:paraId="3DB2ABA2" w14:textId="34D1B9A7" w:rsidR="00910C68" w:rsidRPr="00272F02" w:rsidRDefault="6686AC57" w:rsidP="2D72C741">
            <w:pPr>
              <w:pStyle w:val="TableCellLeft10pt"/>
              <w:rPr>
                <w:lang w:val="en-GB"/>
              </w:rPr>
            </w:pPr>
            <w:r w:rsidRPr="00272F02">
              <w:rPr>
                <w:rStyle w:val="TableCellLeft10ptBoldChar"/>
              </w:rPr>
              <w:t>Relationship</w:t>
            </w:r>
            <w:r w:rsidRPr="00272F02">
              <w:t>:</w:t>
            </w:r>
            <w:r w:rsidR="00587FBD" w:rsidRPr="00272F02">
              <w:t xml:space="preserve"> </w:t>
            </w:r>
            <w:r w:rsidR="00BE4DF9">
              <w:t>10.4.X Primary Objective X.</w:t>
            </w:r>
            <w:r w:rsidR="00BE4DF9" w:rsidRPr="00272F02">
              <w:rPr>
                <w:lang w:val="en-GB"/>
              </w:rPr>
              <w:t xml:space="preserve"> </w:t>
            </w:r>
            <w:r w:rsidR="00587FBD" w:rsidRPr="00272F02">
              <w:rPr>
                <w:lang w:val="en-GB"/>
              </w:rPr>
              <w:t>10.4 Analyses Associated with Primary Objective(s)</w:t>
            </w:r>
            <w:r w:rsidR="00587FBD" w:rsidRPr="00272F02">
              <w:rPr>
                <w:lang w:val="en-GB" w:eastAsia="ja-JP"/>
              </w:rPr>
              <w:t>,</w:t>
            </w:r>
            <w:r w:rsidR="33C34E21" w:rsidRPr="00272F02">
              <w:rPr>
                <w:lang w:val="en-GB"/>
              </w:rPr>
              <w:t xml:space="preserve"> 10 STATISTICAL CONSIDERATIONS</w:t>
            </w:r>
            <w:r w:rsidR="00AB2E20" w:rsidRPr="00272F02">
              <w:rPr>
                <w:lang w:val="en-GB"/>
              </w:rPr>
              <w:t xml:space="preserve"> and Table of Contents</w:t>
            </w:r>
          </w:p>
          <w:p w14:paraId="0A6F2D30" w14:textId="448B3412" w:rsidR="00910C68" w:rsidRPr="00272F02" w:rsidRDefault="00910C68" w:rsidP="00E40A35">
            <w:pPr>
              <w:pStyle w:val="TableCellLeft10pt"/>
            </w:pPr>
            <w:r w:rsidRPr="00272F02">
              <w:rPr>
                <w:rStyle w:val="TableCellLeft10ptBoldChar"/>
              </w:rPr>
              <w:t>Concept</w:t>
            </w:r>
            <w:r w:rsidRPr="00272F02">
              <w:t xml:space="preserve">: </w:t>
            </w:r>
            <w:r w:rsidR="00B83C53" w:rsidRPr="00272F02">
              <w:t>Heading</w:t>
            </w:r>
          </w:p>
        </w:tc>
      </w:tr>
      <w:tr w:rsidR="00DB50C7" w:rsidRPr="00272F02" w14:paraId="6937B9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0DA" w14:textId="5EAE01D2" w:rsidR="00910C68" w:rsidRPr="00272F02" w:rsidRDefault="0021788E" w:rsidP="00E40A3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5D5FFA" w14:textId="6CCBFA61" w:rsidR="00910C68" w:rsidRPr="00272F02" w:rsidRDefault="002C7579" w:rsidP="00E40A35">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19C359FB"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DA672C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65FAA60" w14:textId="77777777" w:rsidR="00910C68" w:rsidRPr="00272F02" w:rsidRDefault="00910C68" w:rsidP="00433C6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182DEB" w14:textId="68515CB6" w:rsidR="00910C68" w:rsidRPr="00272F02" w:rsidRDefault="00157AB4" w:rsidP="00433C61">
            <w:pPr>
              <w:pStyle w:val="TableCellLeft10pt"/>
              <w:rPr>
                <w:szCs w:val="20"/>
              </w:rPr>
            </w:pPr>
            <w:r w:rsidRPr="00272F02">
              <w:rPr>
                <w:szCs w:val="20"/>
              </w:rPr>
              <w:t>&lt;</w:t>
            </w:r>
            <w:r w:rsidR="00910C68" w:rsidRPr="00272F02">
              <w:rPr>
                <w:szCs w:val="20"/>
              </w:rPr>
              <w:t>Statistical Method of Analysis</w:t>
            </w:r>
            <w:r w:rsidRPr="00272F02">
              <w:rPr>
                <w:szCs w:val="20"/>
              </w:rPr>
              <w:t>&gt;</w:t>
            </w:r>
          </w:p>
        </w:tc>
      </w:tr>
      <w:tr w:rsidR="00DB50C7" w:rsidRPr="00272F02" w14:paraId="07E535C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58D1C8C" w14:textId="77777777" w:rsidR="00910C68" w:rsidRPr="00272F02" w:rsidRDefault="00910C68" w:rsidP="00433C6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8CF6CF" w14:textId="77777777" w:rsidR="00910C68" w:rsidRPr="00272F02" w:rsidRDefault="00910C68" w:rsidP="00433C61">
            <w:pPr>
              <w:pStyle w:val="TableCellLeft10pt"/>
              <w:rPr>
                <w:szCs w:val="20"/>
                <w:lang w:val="de-DE"/>
              </w:rPr>
            </w:pPr>
            <w:r w:rsidRPr="00272F02">
              <w:rPr>
                <w:szCs w:val="20"/>
                <w:lang w:val="de-DE"/>
              </w:rPr>
              <w:t>Text</w:t>
            </w:r>
          </w:p>
        </w:tc>
      </w:tr>
      <w:tr w:rsidR="00DB50C7" w:rsidRPr="00272F02" w14:paraId="1CAAD92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F4CA6D9" w14:textId="5B636945" w:rsidR="00910C68" w:rsidRPr="00272F02" w:rsidRDefault="00910C68" w:rsidP="00433C6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AA9BC55" w14:textId="77777777" w:rsidR="00910C68" w:rsidRPr="00272F02" w:rsidRDefault="00910C68" w:rsidP="00433C61">
            <w:pPr>
              <w:pStyle w:val="TableCellLeft10pt"/>
              <w:rPr>
                <w:szCs w:val="20"/>
                <w:lang w:val="de-DE"/>
              </w:rPr>
            </w:pPr>
            <w:r w:rsidRPr="00272F02">
              <w:rPr>
                <w:szCs w:val="20"/>
                <w:lang w:val="de-DE"/>
              </w:rPr>
              <w:t>D</w:t>
            </w:r>
          </w:p>
        </w:tc>
      </w:tr>
      <w:tr w:rsidR="00DB50C7" w:rsidRPr="00272F02" w14:paraId="3E234F3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1588F11" w14:textId="77777777" w:rsidR="00910C68" w:rsidRPr="00272F02" w:rsidRDefault="00910C68" w:rsidP="00433C6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AB05284" w14:textId="6285E06C" w:rsidR="004D329B" w:rsidRPr="00272F02" w:rsidRDefault="00B83C53" w:rsidP="00433C61">
            <w:pPr>
              <w:pStyle w:val="TableCellLeft10pt"/>
              <w:rPr>
                <w:szCs w:val="20"/>
              </w:rPr>
            </w:pPr>
            <w:r w:rsidRPr="00272F02">
              <w:rPr>
                <w:szCs w:val="20"/>
              </w:rPr>
              <w:t>CNEW</w:t>
            </w:r>
          </w:p>
          <w:p w14:paraId="2F3FF70F" w14:textId="77777777" w:rsidR="004D329B" w:rsidRPr="00272F02" w:rsidRDefault="004D329B" w:rsidP="00433C61">
            <w:pPr>
              <w:pStyle w:val="TableCellLeft10pt"/>
              <w:rPr>
                <w:szCs w:val="20"/>
              </w:rPr>
            </w:pPr>
            <w:r w:rsidRPr="00272F02">
              <w:rPr>
                <w:szCs w:val="20"/>
              </w:rPr>
              <w:t>For review purpose, see definition of the controlled terminology below</w:t>
            </w:r>
          </w:p>
          <w:p w14:paraId="1D757557" w14:textId="02526D83" w:rsidR="00910C68" w:rsidRPr="00272F02" w:rsidRDefault="4C38FA08" w:rsidP="00433C61">
            <w:pPr>
              <w:pStyle w:val="TableCellLeft10pt"/>
            </w:pPr>
            <w:r>
              <w:t xml:space="preserve">A </w:t>
            </w:r>
            <w:commentRangeStart w:id="502"/>
            <w:r>
              <w:t xml:space="preserve">textual </w:t>
            </w:r>
            <w:commentRangeEnd w:id="502"/>
            <w:r w:rsidR="00157AB4">
              <w:commentReference w:id="502"/>
            </w:r>
            <w:r>
              <w:t>description of the statistical model, hypothesis, and methods of analyses for each objective within the trial.</w:t>
            </w:r>
          </w:p>
        </w:tc>
      </w:tr>
      <w:tr w:rsidR="00DB50C7" w:rsidRPr="00272F02" w14:paraId="6CE087C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BA3BFAF" w14:textId="77777777" w:rsidR="00910C68" w:rsidRPr="00272F02" w:rsidRDefault="00910C68" w:rsidP="00433C6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2007AFE" w14:textId="55F8888D" w:rsidR="00B83C53" w:rsidRPr="00272F02" w:rsidRDefault="4C38FA08" w:rsidP="4C38FA08">
            <w:pPr>
              <w:pStyle w:val="TableCellLeft10pt"/>
            </w:pPr>
            <w:commentRangeStart w:id="503"/>
            <w:r>
              <w:t>Describe the statistical analysis methods that will be used to evaluate the primary objective(s) and associated estimand(s) in Section 3.1. Ensure that the statistical hypothesis/model/analysis (and corresponding assumptions) is aligned with the primary estimand(s). If there is more than one primary objective, present each objective as a level 3 heading and present each subsequent heading in Section 10.4 as a level 4 heading.</w:t>
            </w:r>
          </w:p>
          <w:p w14:paraId="077B29D5" w14:textId="77777777" w:rsidR="00B83C53" w:rsidRPr="00272F02" w:rsidRDefault="00B83C53" w:rsidP="00B83C53">
            <w:pPr>
              <w:pStyle w:val="TableCellLeft10pt"/>
              <w:rPr>
                <w:szCs w:val="20"/>
              </w:rPr>
            </w:pPr>
            <w:r w:rsidRPr="00272F02">
              <w:rPr>
                <w:szCs w:val="20"/>
              </w:rPr>
              <w:t>For each objective,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(for example, pooling of centres).</w:t>
            </w:r>
          </w:p>
          <w:p w14:paraId="3C1AD816" w14:textId="17D03429" w:rsidR="00910C68" w:rsidRPr="00272F02" w:rsidRDefault="4C38FA08" w:rsidP="4C38FA08">
            <w:pPr>
              <w:pStyle w:val="TableCellLeft10pt"/>
            </w:pPr>
            <w:r>
              <w:t>If modelling and simulation methods are to be used, please describe the model (inputs and outputs), the underlying assumptions, and the method of model fitting.</w:t>
            </w:r>
            <w:commentRangeEnd w:id="503"/>
            <w:r w:rsidR="00B83C53">
              <w:commentReference w:id="503"/>
            </w:r>
          </w:p>
        </w:tc>
      </w:tr>
      <w:tr w:rsidR="00DB50C7" w:rsidRPr="00272F02" w14:paraId="63A1660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CC6AC12" w14:textId="77777777" w:rsidR="00910C68" w:rsidRPr="00272F02" w:rsidRDefault="00910C68" w:rsidP="00433C6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3AC99D39" w14:textId="7F644082" w:rsidR="00910C68" w:rsidRPr="00272F02" w:rsidRDefault="00910C68" w:rsidP="00433C61">
            <w:pPr>
              <w:pStyle w:val="TableCellLeft10pt"/>
              <w:rPr>
                <w:szCs w:val="20"/>
                <w:lang w:val="de-DE"/>
              </w:rPr>
            </w:pPr>
            <w:r w:rsidRPr="00272F02">
              <w:rPr>
                <w:szCs w:val="20"/>
                <w:lang w:val="de-DE"/>
              </w:rPr>
              <w:t>Required</w:t>
            </w:r>
          </w:p>
        </w:tc>
      </w:tr>
      <w:tr w:rsidR="00DB50C7" w:rsidRPr="00272F02" w14:paraId="767E6B0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1D4F277" w14:textId="77777777" w:rsidR="00910C68" w:rsidRPr="00272F02" w:rsidRDefault="00910C68" w:rsidP="00433C6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1668EBB" w14:textId="296DC49D" w:rsidR="00910C68" w:rsidRPr="00272F02" w:rsidRDefault="00CA701F" w:rsidP="00433C61">
            <w:pPr>
              <w:pStyle w:val="TableCellLeft10pt"/>
              <w:rPr>
                <w:szCs w:val="20"/>
                <w:lang w:val="de-DE"/>
              </w:rPr>
            </w:pPr>
            <w:r w:rsidRPr="00272F02">
              <w:rPr>
                <w:szCs w:val="20"/>
                <w:lang w:val="de-DE"/>
              </w:rPr>
              <w:t>One to one</w:t>
            </w:r>
          </w:p>
        </w:tc>
      </w:tr>
      <w:tr w:rsidR="00DB50C7" w:rsidRPr="00272F02" w14:paraId="753C4B6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ADDF118" w14:textId="77777777" w:rsidR="00910C68" w:rsidRPr="00272F02" w:rsidRDefault="00910C68" w:rsidP="00433C6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770D0B" w14:textId="0F33CDBE" w:rsidR="00910C68" w:rsidRPr="00272F02" w:rsidRDefault="00755499" w:rsidP="00433C61">
            <w:pPr>
              <w:pStyle w:val="TableCellLeft10pt"/>
              <w:rPr>
                <w:szCs w:val="20"/>
              </w:rPr>
            </w:pPr>
            <w:r w:rsidRPr="00272F02">
              <w:rPr>
                <w:szCs w:val="20"/>
              </w:rPr>
              <w:t>10.4.X.1</w:t>
            </w:r>
          </w:p>
        </w:tc>
      </w:tr>
      <w:tr w:rsidR="00DB50C7" w:rsidRPr="00272F02" w14:paraId="656C4A2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F7A46B3" w14:textId="77777777" w:rsidR="00910C68" w:rsidRPr="00272F02" w:rsidRDefault="00910C68" w:rsidP="00433C6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F72C53" w14:textId="05F30BC2" w:rsidR="00910C68" w:rsidRPr="00272F02" w:rsidRDefault="00157AB4" w:rsidP="00433C61">
            <w:pPr>
              <w:pStyle w:val="TableCellLeft10pt"/>
              <w:rPr>
                <w:szCs w:val="20"/>
              </w:rPr>
            </w:pPr>
            <w:r w:rsidRPr="00272F02">
              <w:rPr>
                <w:szCs w:val="20"/>
              </w:rPr>
              <w:t>Text</w:t>
            </w:r>
          </w:p>
        </w:tc>
      </w:tr>
      <w:tr w:rsidR="00DB50C7" w:rsidRPr="00272F02" w14:paraId="2D01EBE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666EBB5" w14:textId="77777777" w:rsidR="00910C68" w:rsidRPr="00272F02" w:rsidRDefault="00910C68" w:rsidP="00433C6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6D312E" w14:textId="1DC4ED1B" w:rsidR="00910C68" w:rsidRPr="00272F02" w:rsidRDefault="00910C68" w:rsidP="00433C61">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157AB4" w:rsidRPr="00272F02">
              <w:rPr>
                <w:szCs w:val="20"/>
              </w:rPr>
              <w:t>Yes</w:t>
            </w:r>
          </w:p>
          <w:p w14:paraId="390494EB" w14:textId="219D55E9" w:rsidR="00910C68" w:rsidRPr="00272F02" w:rsidRDefault="6686AC57" w:rsidP="009271B1">
            <w:pPr>
              <w:pStyle w:val="TableCellLeft10pt"/>
              <w:rPr>
                <w:lang w:val="en-GB"/>
              </w:rPr>
            </w:pPr>
            <w:r w:rsidRPr="00272F02">
              <w:rPr>
                <w:rStyle w:val="TableCellLeft10ptBoldChar"/>
              </w:rPr>
              <w:t>Relationship</w:t>
            </w:r>
            <w:r w:rsidRPr="00272F02">
              <w:t xml:space="preserve">: </w:t>
            </w:r>
            <w:r w:rsidR="7037C740" w:rsidRPr="00272F02">
              <w:rPr>
                <w:szCs w:val="20"/>
              </w:rPr>
              <w:t>10.4</w:t>
            </w:r>
            <w:r w:rsidR="004423D5" w:rsidRPr="00272F02">
              <w:rPr>
                <w:szCs w:val="20"/>
              </w:rPr>
              <w:t>.</w:t>
            </w:r>
            <w:r w:rsidR="00BE4DF9">
              <w:rPr>
                <w:szCs w:val="20"/>
              </w:rPr>
              <w:t>X</w:t>
            </w:r>
            <w:r w:rsidR="004423D5">
              <w:rPr>
                <w:rFonts w:hint="eastAsia"/>
                <w:szCs w:val="20"/>
                <w:lang w:eastAsia="ja-JP"/>
              </w:rPr>
              <w:t>.1</w:t>
            </w:r>
            <w:r w:rsidR="004423D5" w:rsidRPr="00272F02">
              <w:rPr>
                <w:szCs w:val="20"/>
              </w:rPr>
              <w:t xml:space="preserve"> Statistical Analysis Method</w:t>
            </w:r>
          </w:p>
          <w:p w14:paraId="7FD1C1BA" w14:textId="31C7FDE4" w:rsidR="00910C68" w:rsidRPr="00272F02" w:rsidRDefault="6686AC57" w:rsidP="2D72C741">
            <w:pPr>
              <w:pStyle w:val="TableCellLeft10pt"/>
              <w:rPr>
                <w:lang w:val="en-GB"/>
              </w:rPr>
            </w:pPr>
            <w:r w:rsidRPr="00272F02">
              <w:rPr>
                <w:rStyle w:val="TableCellLeft10ptBoldChar"/>
              </w:rPr>
              <w:t>Concept</w:t>
            </w:r>
            <w:r w:rsidRPr="00272F02">
              <w:t xml:space="preserve">: </w:t>
            </w:r>
            <w:r w:rsidR="3AE7BB23" w:rsidRPr="00272F02">
              <w:t>CNEW</w:t>
            </w:r>
          </w:p>
        </w:tc>
      </w:tr>
      <w:tr w:rsidR="00DB50C7" w:rsidRPr="00272F02" w14:paraId="5A5E31A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DC446DA" w14:textId="1E456D89" w:rsidR="00910C68" w:rsidRPr="00272F02" w:rsidRDefault="0021788E" w:rsidP="00433C6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DEE0AE" w14:textId="2BF582B8" w:rsidR="00910C68" w:rsidRPr="00272F02" w:rsidRDefault="002C7579" w:rsidP="00433C61">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193BF42E" w14:textId="77777777" w:rsidR="00837062" w:rsidRPr="00272F02" w:rsidRDefault="00837062" w:rsidP="00910C68">
      <w:pPr>
        <w:rPr>
          <w:sz w:val="20"/>
          <w:szCs w:val="20"/>
        </w:rPr>
      </w:pPr>
    </w:p>
    <w:p w14:paraId="08166692" w14:textId="1D2924BF" w:rsidR="00910C68" w:rsidRPr="00272F02" w:rsidRDefault="00910C68" w:rsidP="00FF3C43">
      <w:pPr>
        <w:pStyle w:val="Heading4"/>
      </w:pPr>
      <w:r w:rsidRPr="00272F02">
        <w:t xml:space="preserve">Handling of </w:t>
      </w:r>
      <w:r w:rsidR="00F8041D" w:rsidRPr="00272F02">
        <w:t xml:space="preserve">Data in Relation to </w:t>
      </w:r>
      <w:r w:rsidRPr="00272F02">
        <w:t>Primary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F6F5E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A01E" w14:textId="77777777" w:rsidR="00910C68" w:rsidRPr="00272F02" w:rsidRDefault="00910C68" w:rsidP="00433C61">
            <w:pPr>
              <w:pStyle w:val="TableHeadingTextLeft10pt"/>
              <w:rPr>
                <w:szCs w:val="20"/>
                <w:lang w:val="de-DE"/>
              </w:rPr>
            </w:pPr>
            <w:bookmarkStart w:id="504" w:name="_mioConsistencyCheck356"/>
            <w:bookmarkEnd w:id="504"/>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3077C4" w14:textId="5624F8F0" w:rsidR="00910C68" w:rsidRPr="00272F02" w:rsidRDefault="00F8041D" w:rsidP="00433C61">
            <w:pPr>
              <w:pStyle w:val="TableCellLeft10pt"/>
              <w:rPr>
                <w:szCs w:val="20"/>
              </w:rPr>
            </w:pPr>
            <w:r w:rsidRPr="00272F02">
              <w:rPr>
                <w:szCs w:val="20"/>
              </w:rPr>
              <w:t>10.4.</w:t>
            </w:r>
            <w:r w:rsidR="00CD6881">
              <w:rPr>
                <w:szCs w:val="20"/>
                <w:lang w:eastAsia="ja-JP"/>
              </w:rPr>
              <w:t>X</w:t>
            </w:r>
            <w:r w:rsidR="006579F4">
              <w:rPr>
                <w:rFonts w:hint="eastAsia"/>
                <w:szCs w:val="20"/>
                <w:lang w:eastAsia="ja-JP"/>
              </w:rPr>
              <w:t>.</w:t>
            </w:r>
            <w:r w:rsidRPr="00272F02">
              <w:rPr>
                <w:szCs w:val="20"/>
              </w:rPr>
              <w:t xml:space="preserve">2 </w:t>
            </w:r>
            <w:r w:rsidR="00910C68" w:rsidRPr="00272F02">
              <w:rPr>
                <w:szCs w:val="20"/>
              </w:rPr>
              <w:t xml:space="preserve">Handling of </w:t>
            </w:r>
            <w:r w:rsidRPr="00272F02">
              <w:rPr>
                <w:szCs w:val="20"/>
              </w:rPr>
              <w:t xml:space="preserve">Data in relation to </w:t>
            </w:r>
            <w:r w:rsidR="00910C68" w:rsidRPr="00272F02">
              <w:rPr>
                <w:szCs w:val="20"/>
              </w:rPr>
              <w:t>Primary Estimand(s)</w:t>
            </w:r>
          </w:p>
        </w:tc>
      </w:tr>
      <w:tr w:rsidR="00DB50C7" w:rsidRPr="00272F02" w14:paraId="456FFC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681B0" w14:textId="77777777" w:rsidR="00910C68" w:rsidRPr="00272F02" w:rsidRDefault="00910C68" w:rsidP="00433C6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5A2CA8" w14:textId="77777777" w:rsidR="00910C68" w:rsidRPr="00272F02" w:rsidRDefault="00910C68" w:rsidP="00433C61">
            <w:pPr>
              <w:pStyle w:val="TableCellLeft10pt"/>
              <w:rPr>
                <w:szCs w:val="20"/>
                <w:lang w:val="de-DE"/>
              </w:rPr>
            </w:pPr>
            <w:r w:rsidRPr="00272F02">
              <w:rPr>
                <w:szCs w:val="20"/>
                <w:lang w:val="de-DE"/>
              </w:rPr>
              <w:t>Text</w:t>
            </w:r>
          </w:p>
        </w:tc>
      </w:tr>
      <w:tr w:rsidR="00DB50C7" w:rsidRPr="00272F02" w14:paraId="632CF0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2E0210" w14:textId="61374C7A" w:rsidR="00910C68" w:rsidRPr="00272F02" w:rsidRDefault="00910C68" w:rsidP="00433C6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4120A96" w14:textId="77777777" w:rsidR="00910C68" w:rsidRPr="00272F02" w:rsidRDefault="00910C68" w:rsidP="00433C61">
            <w:pPr>
              <w:pStyle w:val="TableCellLeft10pt"/>
              <w:rPr>
                <w:szCs w:val="20"/>
                <w:lang w:val="de-DE"/>
              </w:rPr>
            </w:pPr>
            <w:r w:rsidRPr="00272F02">
              <w:rPr>
                <w:szCs w:val="20"/>
                <w:lang w:val="de-DE"/>
              </w:rPr>
              <w:t>H</w:t>
            </w:r>
          </w:p>
        </w:tc>
      </w:tr>
      <w:tr w:rsidR="00DB50C7" w:rsidRPr="00272F02" w14:paraId="5C1DC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073728" w14:textId="77777777" w:rsidR="00910C68" w:rsidRPr="00272F02" w:rsidRDefault="00910C68" w:rsidP="00433C6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DBCB95" w14:textId="269C19C0" w:rsidR="00910C68" w:rsidRPr="00272F02" w:rsidRDefault="00F8041D" w:rsidP="00433C61">
            <w:pPr>
              <w:pStyle w:val="TableCellLeft10pt"/>
              <w:rPr>
                <w:szCs w:val="20"/>
                <w:lang w:val="de-DE"/>
              </w:rPr>
            </w:pPr>
            <w:r w:rsidRPr="00272F02">
              <w:rPr>
                <w:szCs w:val="20"/>
                <w:lang w:val="de-DE"/>
              </w:rPr>
              <w:t>Heading</w:t>
            </w:r>
          </w:p>
        </w:tc>
      </w:tr>
      <w:tr w:rsidR="00DB50C7" w:rsidRPr="00272F02" w14:paraId="191F39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0A0D5" w14:textId="77777777" w:rsidR="00910C68" w:rsidRPr="00272F02" w:rsidRDefault="00910C68" w:rsidP="00433C6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DF99E2" w14:textId="76E81B3A" w:rsidR="00910C68" w:rsidRPr="00272F02" w:rsidRDefault="0BC6E6BD" w:rsidP="00433C61">
            <w:pPr>
              <w:pStyle w:val="TableCellLeft10pt"/>
            </w:pPr>
            <w:r w:rsidRPr="00272F02">
              <w:t>N/A</w:t>
            </w:r>
          </w:p>
        </w:tc>
      </w:tr>
      <w:tr w:rsidR="00DB50C7" w:rsidRPr="00272F02" w14:paraId="2EEC80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F4CC75" w14:textId="77777777" w:rsidR="00910C68" w:rsidRPr="00272F02" w:rsidRDefault="00910C68" w:rsidP="00433C6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549533" w14:textId="7EE653B9" w:rsidR="00910C68" w:rsidRPr="00272F02" w:rsidRDefault="00910C68" w:rsidP="00433C61">
            <w:pPr>
              <w:pStyle w:val="TableCellLeft10pt"/>
              <w:rPr>
                <w:szCs w:val="20"/>
                <w:lang w:val="de-DE"/>
              </w:rPr>
            </w:pPr>
            <w:r w:rsidRPr="00272F02">
              <w:rPr>
                <w:szCs w:val="20"/>
                <w:lang w:val="de-DE"/>
              </w:rPr>
              <w:t>Required</w:t>
            </w:r>
          </w:p>
        </w:tc>
      </w:tr>
      <w:tr w:rsidR="00DB50C7" w:rsidRPr="00272F02" w14:paraId="03C57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FEE09F" w14:textId="77777777" w:rsidR="00910C68" w:rsidRPr="00272F02" w:rsidRDefault="00910C68" w:rsidP="00433C6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FC0129" w14:textId="41697DE0" w:rsidR="00910C68" w:rsidRPr="00272F02" w:rsidRDefault="00CA701F" w:rsidP="00433C61">
            <w:pPr>
              <w:pStyle w:val="TableCellLeft10pt"/>
              <w:rPr>
                <w:szCs w:val="20"/>
                <w:lang w:val="de-DE"/>
              </w:rPr>
            </w:pPr>
            <w:r w:rsidRPr="00272F02">
              <w:rPr>
                <w:szCs w:val="20"/>
                <w:lang w:val="de-DE"/>
              </w:rPr>
              <w:t>One to one</w:t>
            </w:r>
          </w:p>
        </w:tc>
      </w:tr>
      <w:tr w:rsidR="00DB50C7" w:rsidRPr="00272F02" w14:paraId="3488B8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0342F0" w14:textId="77777777" w:rsidR="00910C68" w:rsidRPr="00272F02" w:rsidRDefault="00910C68" w:rsidP="00433C6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2BCDF4" w14:textId="74DEEA42" w:rsidR="00755499" w:rsidRPr="00272F02" w:rsidRDefault="00755499" w:rsidP="00433C61">
            <w:pPr>
              <w:pStyle w:val="TableCellLeft10pt"/>
              <w:rPr>
                <w:szCs w:val="20"/>
              </w:rPr>
            </w:pPr>
            <w:r w:rsidRPr="00272F02">
              <w:rPr>
                <w:szCs w:val="20"/>
              </w:rPr>
              <w:t>10.4.X.2</w:t>
            </w:r>
          </w:p>
        </w:tc>
      </w:tr>
      <w:tr w:rsidR="00DB50C7" w:rsidRPr="00272F02" w14:paraId="575EA6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591FB5" w14:textId="77777777" w:rsidR="00910C68" w:rsidRPr="00272F02" w:rsidRDefault="00910C68" w:rsidP="00433C6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7223BD8" w14:textId="323BF437" w:rsidR="00910C68" w:rsidRPr="00272F02" w:rsidRDefault="00C27DB5" w:rsidP="00433C61">
            <w:pPr>
              <w:pStyle w:val="TableCellLeft10pt"/>
            </w:pPr>
            <w:r w:rsidRPr="00272F02">
              <w:rPr>
                <w:szCs w:val="20"/>
              </w:rPr>
              <w:t xml:space="preserve">Handling of Data in relation to Primary Estimand(s) </w:t>
            </w:r>
          </w:p>
        </w:tc>
      </w:tr>
      <w:tr w:rsidR="00DB50C7" w:rsidRPr="00272F02" w14:paraId="4B8EF1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1A354F" w14:textId="77777777" w:rsidR="00910C68" w:rsidRPr="00272F02" w:rsidRDefault="00910C68" w:rsidP="00433C6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C088B" w14:textId="3A9B726C" w:rsidR="00910C68" w:rsidRPr="00272F02" w:rsidRDefault="00910C68" w:rsidP="00433C61">
            <w:pPr>
              <w:pStyle w:val="TableCellLeft10pt"/>
              <w:rPr>
                <w:szCs w:val="20"/>
              </w:rPr>
            </w:pPr>
            <w:r w:rsidRPr="00272F02">
              <w:rPr>
                <w:rStyle w:val="TableCellLeft10ptBoldChar"/>
                <w:szCs w:val="20"/>
              </w:rPr>
              <w:t>Value Allowed</w:t>
            </w:r>
            <w:r w:rsidRPr="00272F02">
              <w:rPr>
                <w:szCs w:val="20"/>
              </w:rPr>
              <w:t xml:space="preserve">: </w:t>
            </w:r>
            <w:r w:rsidR="00755499" w:rsidRPr="00272F02">
              <w:rPr>
                <w:szCs w:val="20"/>
              </w:rPr>
              <w:t>No X may be a number for the collection</w:t>
            </w:r>
          </w:p>
          <w:p w14:paraId="66608519" w14:textId="69078BD8" w:rsidR="00910C68" w:rsidRPr="00272F02" w:rsidRDefault="6686AC57" w:rsidP="2D72C741">
            <w:pPr>
              <w:pStyle w:val="TableCellLeft10pt"/>
              <w:rPr>
                <w:lang w:val="en-GB"/>
              </w:rPr>
            </w:pPr>
            <w:r w:rsidRPr="00272F02">
              <w:rPr>
                <w:rStyle w:val="TableCellLeft10ptBoldChar"/>
              </w:rPr>
              <w:t>Relationship</w:t>
            </w:r>
            <w:r w:rsidRPr="00272F02">
              <w:t>:</w:t>
            </w:r>
            <w:r w:rsidR="00F77B38" w:rsidRPr="00272F02">
              <w:t xml:space="preserve"> </w:t>
            </w:r>
            <w:r w:rsidR="64C334A0" w:rsidRPr="00CD6881">
              <w:rPr>
                <w:szCs w:val="20"/>
                <w:lang w:eastAsia="ja-JP"/>
              </w:rPr>
              <w:t>10.</w:t>
            </w:r>
            <w:r w:rsidR="64C334A0" w:rsidRPr="00FF3C43">
              <w:rPr>
                <w:rFonts w:eastAsiaTheme="minorEastAsia"/>
                <w:szCs w:val="20"/>
                <w:lang w:val="en-GB" w:eastAsia="ja-JP"/>
              </w:rPr>
              <w:t>4</w:t>
            </w:r>
            <w:r w:rsidR="00335E5A" w:rsidRPr="00FF3C43">
              <w:rPr>
                <w:rFonts w:eastAsiaTheme="minorEastAsia"/>
                <w:szCs w:val="20"/>
                <w:lang w:val="en-GB" w:eastAsia="ja-JP"/>
              </w:rPr>
              <w:t>.X</w:t>
            </w:r>
            <w:r w:rsidR="00C27DB5" w:rsidRPr="00FF3C43">
              <w:rPr>
                <w:rFonts w:eastAsiaTheme="minorEastAsia"/>
                <w:szCs w:val="20"/>
                <w:lang w:val="en-GB" w:eastAsia="ja-JP"/>
              </w:rPr>
              <w:t xml:space="preserve"> </w:t>
            </w:r>
            <w:r w:rsidR="00C27DB5" w:rsidRPr="00FF3C43">
              <w:rPr>
                <w:szCs w:val="20"/>
              </w:rPr>
              <w:t>Primary Objective(s)</w:t>
            </w:r>
            <w:r w:rsidR="00C27DB5" w:rsidRPr="00FF3C43">
              <w:rPr>
                <w:szCs w:val="20"/>
                <w:lang w:eastAsia="ja-JP"/>
              </w:rPr>
              <w:t>,</w:t>
            </w:r>
            <w:r w:rsidR="00C27DB5" w:rsidRPr="00070F17">
              <w:rPr>
                <w:rFonts w:hint="eastAsia"/>
                <w:sz w:val="21"/>
                <w:szCs w:val="21"/>
                <w:lang w:eastAsia="ja-JP"/>
              </w:rPr>
              <w:t xml:space="preserve"> </w:t>
            </w:r>
            <w:r w:rsidR="00587FBD" w:rsidRPr="00272F02">
              <w:t>10.4 Analyses Associated with Primary Objective(s)</w:t>
            </w:r>
            <w:r w:rsidR="00587FBD" w:rsidRPr="00272F02">
              <w:rPr>
                <w:lang w:eastAsia="ja-JP"/>
              </w:rPr>
              <w:t xml:space="preserve">, </w:t>
            </w:r>
            <w:r w:rsidR="450A4597" w:rsidRPr="00272F02">
              <w:rPr>
                <w:lang w:val="en-GB"/>
              </w:rPr>
              <w:t>10 STATISTICAL CONSIDERATIONS</w:t>
            </w:r>
            <w:r w:rsidR="00AB2E20" w:rsidRPr="00272F02">
              <w:rPr>
                <w:lang w:val="en-GB"/>
              </w:rPr>
              <w:t xml:space="preserve"> and Table of Contents</w:t>
            </w:r>
          </w:p>
          <w:p w14:paraId="1FDF10A9" w14:textId="29396EEB" w:rsidR="00910C68" w:rsidRPr="00272F02" w:rsidRDefault="00910C68" w:rsidP="13D28AC9">
            <w:pPr>
              <w:pStyle w:val="TableCellLeft10pt"/>
            </w:pPr>
            <w:r w:rsidRPr="00272F02">
              <w:rPr>
                <w:rStyle w:val="TableCellLeft10ptBoldChar"/>
              </w:rPr>
              <w:t>Concept</w:t>
            </w:r>
            <w:r w:rsidRPr="00272F02">
              <w:t xml:space="preserve">: </w:t>
            </w:r>
            <w:r w:rsidR="00755499" w:rsidRPr="00272F02">
              <w:t>Heading</w:t>
            </w:r>
          </w:p>
        </w:tc>
      </w:tr>
      <w:tr w:rsidR="00DB50C7" w:rsidRPr="00272F02" w14:paraId="0BC22E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D54CA5" w14:textId="42A90FB9" w:rsidR="00910C68" w:rsidRPr="00272F02" w:rsidRDefault="0021788E" w:rsidP="00433C6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EA260B" w14:textId="618CCF0F" w:rsidR="00910C68" w:rsidRPr="00272F02" w:rsidRDefault="002C7579" w:rsidP="00433C61">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3370F31F"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943175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F2BB026" w14:textId="77777777" w:rsidR="00910C68" w:rsidRPr="00272F02" w:rsidRDefault="00910C68" w:rsidP="00433C6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116B03" w14:textId="1250A688" w:rsidR="00910C68" w:rsidRPr="00272F02" w:rsidRDefault="007F0607" w:rsidP="00433C61">
            <w:pPr>
              <w:pStyle w:val="TableCellLeft10pt"/>
              <w:rPr>
                <w:szCs w:val="20"/>
              </w:rPr>
            </w:pPr>
            <w:r w:rsidRPr="00272F02">
              <w:rPr>
                <w:szCs w:val="20"/>
                <w:lang w:eastAsia="ja-JP"/>
              </w:rPr>
              <w:t>&lt;</w:t>
            </w:r>
            <w:r w:rsidR="00910C68" w:rsidRPr="00272F02">
              <w:rPr>
                <w:szCs w:val="20"/>
              </w:rPr>
              <w:t xml:space="preserve">Handling of </w:t>
            </w:r>
            <w:r w:rsidR="00755499" w:rsidRPr="00272F02">
              <w:rPr>
                <w:szCs w:val="20"/>
              </w:rPr>
              <w:t xml:space="preserve">Data in Relation to </w:t>
            </w:r>
            <w:r w:rsidR="00910C68" w:rsidRPr="00272F02">
              <w:rPr>
                <w:szCs w:val="20"/>
              </w:rPr>
              <w:t>Primary Estimand(s)</w:t>
            </w:r>
            <w:r w:rsidRPr="00272F02">
              <w:rPr>
                <w:szCs w:val="20"/>
                <w:lang w:eastAsia="ja-JP"/>
              </w:rPr>
              <w:t>&gt;</w:t>
            </w:r>
          </w:p>
        </w:tc>
      </w:tr>
      <w:tr w:rsidR="00DB50C7" w:rsidRPr="00272F02" w14:paraId="70FEDF7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DE29EB3" w14:textId="77777777" w:rsidR="00910C68" w:rsidRPr="00272F02" w:rsidRDefault="00910C68" w:rsidP="00433C6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9EF00CF" w14:textId="77777777" w:rsidR="00910C68" w:rsidRPr="00272F02" w:rsidRDefault="00910C68" w:rsidP="00433C61">
            <w:pPr>
              <w:pStyle w:val="TableCellLeft10pt"/>
              <w:rPr>
                <w:szCs w:val="20"/>
                <w:lang w:val="de-DE"/>
              </w:rPr>
            </w:pPr>
            <w:r w:rsidRPr="00272F02">
              <w:rPr>
                <w:szCs w:val="20"/>
                <w:lang w:val="de-DE"/>
              </w:rPr>
              <w:t>Text</w:t>
            </w:r>
          </w:p>
        </w:tc>
      </w:tr>
      <w:tr w:rsidR="00DB50C7" w:rsidRPr="00272F02" w14:paraId="0A6F481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CD09386" w14:textId="719B898E" w:rsidR="00910C68" w:rsidRPr="00272F02" w:rsidRDefault="00910C68" w:rsidP="00433C6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8B88911" w14:textId="77777777" w:rsidR="00910C68" w:rsidRPr="00272F02" w:rsidRDefault="00910C68" w:rsidP="00433C61">
            <w:pPr>
              <w:pStyle w:val="TableCellLeft10pt"/>
              <w:rPr>
                <w:szCs w:val="20"/>
                <w:lang w:val="de-DE"/>
              </w:rPr>
            </w:pPr>
            <w:r w:rsidRPr="00272F02">
              <w:rPr>
                <w:szCs w:val="20"/>
                <w:lang w:val="de-DE"/>
              </w:rPr>
              <w:t>D</w:t>
            </w:r>
          </w:p>
        </w:tc>
      </w:tr>
      <w:tr w:rsidR="00DB50C7" w:rsidRPr="00272F02" w14:paraId="07E9C15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A2D57F2" w14:textId="77777777" w:rsidR="00910C68" w:rsidRPr="00272F02" w:rsidRDefault="00910C68" w:rsidP="00433C6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2EC7FA" w14:textId="46AC05D4" w:rsidR="004D329B" w:rsidRPr="00272F02" w:rsidRDefault="00755499" w:rsidP="00433C61">
            <w:pPr>
              <w:pStyle w:val="TableCellLeft10pt"/>
              <w:rPr>
                <w:szCs w:val="20"/>
              </w:rPr>
            </w:pPr>
            <w:r w:rsidRPr="00272F02">
              <w:rPr>
                <w:szCs w:val="20"/>
              </w:rPr>
              <w:t>CNEW</w:t>
            </w:r>
          </w:p>
          <w:p w14:paraId="384DC258" w14:textId="77777777" w:rsidR="004D329B" w:rsidRPr="00272F02" w:rsidRDefault="004D329B" w:rsidP="00433C61">
            <w:pPr>
              <w:pStyle w:val="TableCellLeft10pt"/>
              <w:rPr>
                <w:szCs w:val="20"/>
              </w:rPr>
            </w:pPr>
            <w:r w:rsidRPr="00272F02">
              <w:rPr>
                <w:szCs w:val="20"/>
              </w:rPr>
              <w:t>For review purpose, see definition of the controlled terminology below</w:t>
            </w:r>
          </w:p>
          <w:p w14:paraId="6893C497" w14:textId="4690B3C7" w:rsidR="00910C68" w:rsidRPr="00272F02" w:rsidRDefault="4C38FA08" w:rsidP="00433C61">
            <w:pPr>
              <w:pStyle w:val="TableCellLeft10pt"/>
            </w:pPr>
            <w:r>
              <w:t xml:space="preserve">A </w:t>
            </w:r>
            <w:commentRangeStart w:id="505"/>
            <w:r>
              <w:t xml:space="preserve">textual </w:t>
            </w:r>
            <w:commentRangeEnd w:id="505"/>
            <w:r w:rsidR="00755499">
              <w:commentReference w:id="505"/>
            </w:r>
            <w:r>
              <w:t>description of how data will be handled for the statistical analysis in line with the primary estimand.</w:t>
            </w:r>
          </w:p>
        </w:tc>
      </w:tr>
      <w:tr w:rsidR="00DB50C7" w:rsidRPr="00272F02" w14:paraId="6D1706E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DAB7423" w14:textId="77777777" w:rsidR="00910C68" w:rsidRPr="00272F02" w:rsidRDefault="00910C68" w:rsidP="00433C6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92F448E" w14:textId="77777777" w:rsidR="00755499" w:rsidRPr="00272F02" w:rsidRDefault="4C38FA08" w:rsidP="4C38FA08">
            <w:pPr>
              <w:pStyle w:val="TableCellLeft10pt"/>
            </w:pPr>
            <w:commentRangeStart w:id="506"/>
            <w:r>
              <w:t>For each intercurrent event of the primary estimand(s) (Section 3.1, Estimand(s) for the Primary Objective(s)), explain how data will be handled for the statistical analysis in line with the primary estimand. The handling of intercurrent events in statistical analysis should be aligned with the specific estimand strategies being used.</w:t>
            </w:r>
          </w:p>
          <w:p w14:paraId="1828B791" w14:textId="3565D13B" w:rsidR="00910C68" w:rsidRPr="00272F02" w:rsidRDefault="4C38FA08" w:rsidP="4C38FA08">
            <w:pPr>
              <w:pStyle w:val="TableCellLeft10pt"/>
            </w:pPr>
            <w:r>
              <w:t>This section should describe with more detail the rationale and handling of the data rather than repeating the guidance from the preceding sections.</w:t>
            </w:r>
            <w:commentRangeEnd w:id="506"/>
            <w:r w:rsidR="00755499">
              <w:commentReference w:id="506"/>
            </w:r>
          </w:p>
        </w:tc>
      </w:tr>
      <w:tr w:rsidR="00DB50C7" w:rsidRPr="00272F02" w14:paraId="7DEBBFE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7707B80" w14:textId="77777777" w:rsidR="00910C68" w:rsidRPr="00272F02" w:rsidRDefault="00910C68" w:rsidP="00433C6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7A4681BA" w14:textId="3A6AA454" w:rsidR="00910C68" w:rsidRPr="00272F02" w:rsidRDefault="00910C68" w:rsidP="00433C61">
            <w:pPr>
              <w:pStyle w:val="TableCellLeft10pt"/>
              <w:rPr>
                <w:szCs w:val="20"/>
                <w:lang w:val="de-DE"/>
              </w:rPr>
            </w:pPr>
            <w:r w:rsidRPr="00272F02">
              <w:rPr>
                <w:szCs w:val="20"/>
                <w:lang w:val="de-DE"/>
              </w:rPr>
              <w:t>Required</w:t>
            </w:r>
          </w:p>
        </w:tc>
      </w:tr>
      <w:tr w:rsidR="00DB50C7" w:rsidRPr="00272F02" w14:paraId="4F430DB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82E843E" w14:textId="77777777" w:rsidR="00910C68" w:rsidRPr="00272F02" w:rsidRDefault="00910C68" w:rsidP="00433C6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B9431B1" w14:textId="4EAE89C0" w:rsidR="00910C68" w:rsidRPr="00272F02" w:rsidRDefault="00755499" w:rsidP="00433C61">
            <w:pPr>
              <w:pStyle w:val="TableCellLeft10pt"/>
              <w:rPr>
                <w:szCs w:val="20"/>
                <w:lang w:val="de-DE"/>
              </w:rPr>
            </w:pPr>
            <w:r w:rsidRPr="00272F02">
              <w:rPr>
                <w:szCs w:val="20"/>
                <w:lang w:val="de-DE"/>
              </w:rPr>
              <w:t>One to one</w:t>
            </w:r>
          </w:p>
        </w:tc>
      </w:tr>
      <w:tr w:rsidR="00DB50C7" w:rsidRPr="00272F02" w14:paraId="5C85F85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A7325F0" w14:textId="77777777" w:rsidR="00910C68" w:rsidRPr="00272F02" w:rsidRDefault="00910C68" w:rsidP="00433C6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8341F4" w14:textId="2CC7EC3E" w:rsidR="00755499" w:rsidRPr="00272F02" w:rsidRDefault="00CD6881" w:rsidP="00433C61">
            <w:pPr>
              <w:pStyle w:val="TableCellLeft10pt"/>
              <w:rPr>
                <w:szCs w:val="20"/>
              </w:rPr>
            </w:pPr>
            <w:r w:rsidRPr="00272F02">
              <w:rPr>
                <w:szCs w:val="20"/>
              </w:rPr>
              <w:t>10.4.</w:t>
            </w:r>
            <w:r>
              <w:rPr>
                <w:szCs w:val="20"/>
                <w:lang w:eastAsia="ja-JP"/>
              </w:rPr>
              <w:t>X</w:t>
            </w:r>
            <w:r>
              <w:rPr>
                <w:rFonts w:hint="eastAsia"/>
                <w:szCs w:val="20"/>
                <w:lang w:eastAsia="ja-JP"/>
              </w:rPr>
              <w:t>.</w:t>
            </w:r>
            <w:r w:rsidRPr="00272F02">
              <w:rPr>
                <w:szCs w:val="20"/>
              </w:rPr>
              <w:t>2 Handling of Data in relation to Primary Estimand(s)</w:t>
            </w:r>
          </w:p>
        </w:tc>
      </w:tr>
      <w:tr w:rsidR="00DB50C7" w:rsidRPr="00272F02" w14:paraId="6385140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0B8F695" w14:textId="77777777" w:rsidR="00910C68" w:rsidRPr="00272F02" w:rsidRDefault="00910C68" w:rsidP="00433C6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2D86AC7" w14:textId="4EA2FA7D" w:rsidR="00910C68" w:rsidRPr="00272F02" w:rsidRDefault="00755499" w:rsidP="00433C61">
            <w:pPr>
              <w:pStyle w:val="TableCellLeft10pt"/>
              <w:rPr>
                <w:szCs w:val="20"/>
                <w:lang w:val="de-DE"/>
              </w:rPr>
            </w:pPr>
            <w:r w:rsidRPr="00272F02">
              <w:rPr>
                <w:szCs w:val="20"/>
                <w:lang w:val="de-DE"/>
              </w:rPr>
              <w:t>Text</w:t>
            </w:r>
          </w:p>
        </w:tc>
      </w:tr>
      <w:tr w:rsidR="00DB50C7" w:rsidRPr="00272F02" w14:paraId="5FA1AF1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35F4D08" w14:textId="77777777" w:rsidR="00910C68" w:rsidRPr="00272F02" w:rsidRDefault="00910C68" w:rsidP="00433C6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1AED9D" w14:textId="5BBCAB52" w:rsidR="00910C68" w:rsidRPr="00272F02" w:rsidRDefault="00910C68" w:rsidP="00433C61">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755499" w:rsidRPr="00272F02">
              <w:rPr>
                <w:szCs w:val="20"/>
              </w:rPr>
              <w:t>Yes</w:t>
            </w:r>
          </w:p>
          <w:p w14:paraId="761AABB3" w14:textId="4BD7AE43" w:rsidR="00910C68" w:rsidRPr="00272F02" w:rsidRDefault="00910C68" w:rsidP="2D72C741">
            <w:pPr>
              <w:pStyle w:val="TableCellLeft10pt"/>
              <w:rPr>
                <w:lang w:val="en-GB"/>
              </w:rPr>
            </w:pPr>
            <w:r w:rsidRPr="00272F02">
              <w:rPr>
                <w:rStyle w:val="TableCellLeft10ptBoldChar"/>
              </w:rPr>
              <w:t>Relationship</w:t>
            </w:r>
            <w:r w:rsidRPr="00272F02">
              <w:t xml:space="preserve">: </w:t>
            </w:r>
            <w:r w:rsidR="64C334A0" w:rsidRPr="00272F02">
              <w:rPr>
                <w:szCs w:val="20"/>
              </w:rPr>
              <w:t>10.4.</w:t>
            </w:r>
            <w:r w:rsidR="000419BF">
              <w:rPr>
                <w:szCs w:val="20"/>
                <w:lang w:eastAsia="ja-JP"/>
              </w:rPr>
              <w:t>X</w:t>
            </w:r>
            <w:r w:rsidR="004423D5">
              <w:rPr>
                <w:rFonts w:hint="eastAsia"/>
                <w:szCs w:val="20"/>
                <w:lang w:eastAsia="ja-JP"/>
              </w:rPr>
              <w:t>.</w:t>
            </w:r>
            <w:r w:rsidR="004423D5" w:rsidRPr="00272F02">
              <w:rPr>
                <w:szCs w:val="20"/>
              </w:rPr>
              <w:t>2 Handling of Data in relation to Primary Estimand(s)</w:t>
            </w:r>
          </w:p>
          <w:p w14:paraId="7839E20B" w14:textId="49A560BF" w:rsidR="00910C68" w:rsidRPr="00272F02" w:rsidRDefault="00910C68" w:rsidP="00433C61">
            <w:pPr>
              <w:pStyle w:val="TableCellLeft10pt"/>
              <w:rPr>
                <w:szCs w:val="20"/>
              </w:rPr>
            </w:pPr>
            <w:r w:rsidRPr="00272F02">
              <w:rPr>
                <w:rStyle w:val="TableCellLeft10ptBoldChar"/>
                <w:szCs w:val="20"/>
              </w:rPr>
              <w:t>Concept</w:t>
            </w:r>
            <w:r w:rsidRPr="00272F02">
              <w:rPr>
                <w:szCs w:val="20"/>
              </w:rPr>
              <w:t xml:space="preserve">: </w:t>
            </w:r>
            <w:r w:rsidR="00755499" w:rsidRPr="00272F02">
              <w:rPr>
                <w:szCs w:val="20"/>
              </w:rPr>
              <w:t>CNEW</w:t>
            </w:r>
          </w:p>
        </w:tc>
      </w:tr>
      <w:tr w:rsidR="00DB50C7" w:rsidRPr="00272F02" w14:paraId="5ED5D04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8C7D3C2" w14:textId="58F76ECD" w:rsidR="00910C68" w:rsidRPr="00272F02" w:rsidRDefault="0021788E" w:rsidP="00433C6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13ACB8" w14:textId="2C451037" w:rsidR="00910C68" w:rsidRPr="00272F02" w:rsidRDefault="002C7579" w:rsidP="00433C61">
            <w:pPr>
              <w:pStyle w:val="TableCellLeft10pt"/>
              <w:rPr>
                <w:szCs w:val="20"/>
                <w:lang w:eastAsia="ja-JP"/>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4BA33D68" w14:textId="77777777" w:rsidR="00910C68" w:rsidRPr="00272F02" w:rsidRDefault="00910C68" w:rsidP="00910C68">
      <w:pPr>
        <w:rPr>
          <w:sz w:val="20"/>
          <w:szCs w:val="20"/>
        </w:rPr>
      </w:pPr>
    </w:p>
    <w:p w14:paraId="507798EB" w14:textId="33794D4E" w:rsidR="00910C68" w:rsidRPr="00272F02" w:rsidRDefault="00910C68" w:rsidP="00FF3C43">
      <w:pPr>
        <w:pStyle w:val="Heading4"/>
      </w:pPr>
      <w:r w:rsidRPr="00272F02">
        <w:t>Handling of Missing Data</w:t>
      </w:r>
      <w:r w:rsidR="00191CF1">
        <w:t xml:space="preserve"> </w:t>
      </w:r>
      <w:r w:rsidR="00191CF1" w:rsidRPr="00191CF1">
        <w:t>in Relation to Primary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3FDAF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25CEB" w14:textId="77777777" w:rsidR="00910C68" w:rsidRPr="00272F02" w:rsidRDefault="00910C68" w:rsidP="00433C6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236C48" w14:textId="40270D88" w:rsidR="00910C68" w:rsidRPr="00272F02" w:rsidRDefault="00271234" w:rsidP="00433C61">
            <w:pPr>
              <w:pStyle w:val="TableCellLeft10pt"/>
              <w:rPr>
                <w:szCs w:val="20"/>
              </w:rPr>
            </w:pPr>
            <w:r w:rsidRPr="00272F02">
              <w:rPr>
                <w:szCs w:val="20"/>
              </w:rPr>
              <w:t>10.4.</w:t>
            </w:r>
            <w:r w:rsidR="00DE6480">
              <w:rPr>
                <w:szCs w:val="20"/>
                <w:lang w:eastAsia="ja-JP"/>
              </w:rPr>
              <w:t>X</w:t>
            </w:r>
            <w:r w:rsidR="006579F4">
              <w:rPr>
                <w:rFonts w:hint="eastAsia"/>
                <w:szCs w:val="20"/>
                <w:lang w:eastAsia="ja-JP"/>
              </w:rPr>
              <w:t>.</w:t>
            </w:r>
            <w:r w:rsidRPr="00272F02">
              <w:rPr>
                <w:szCs w:val="20"/>
              </w:rPr>
              <w:t xml:space="preserve">3 </w:t>
            </w:r>
            <w:r w:rsidR="00910C68" w:rsidRPr="00272F02">
              <w:rPr>
                <w:szCs w:val="20"/>
              </w:rPr>
              <w:t>Handling of Missing Data</w:t>
            </w:r>
            <w:r w:rsidR="00191CF1">
              <w:rPr>
                <w:szCs w:val="20"/>
              </w:rPr>
              <w:t xml:space="preserve"> in Relation to Primary Estimand(s)</w:t>
            </w:r>
            <w:r w:rsidRPr="00272F02">
              <w:rPr>
                <w:szCs w:val="20"/>
              </w:rPr>
              <w:t xml:space="preserve"> </w:t>
            </w:r>
          </w:p>
        </w:tc>
      </w:tr>
      <w:tr w:rsidR="00DB50C7" w:rsidRPr="00272F02" w14:paraId="21E29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433EFC" w14:textId="77777777" w:rsidR="00910C68" w:rsidRPr="00272F02" w:rsidRDefault="00910C68" w:rsidP="00433C6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CD426D5" w14:textId="77777777" w:rsidR="00910C68" w:rsidRPr="00272F02" w:rsidRDefault="00910C68" w:rsidP="00433C61">
            <w:pPr>
              <w:pStyle w:val="TableCellLeft10pt"/>
              <w:rPr>
                <w:szCs w:val="20"/>
                <w:lang w:val="de-DE"/>
              </w:rPr>
            </w:pPr>
            <w:r w:rsidRPr="00272F02">
              <w:rPr>
                <w:szCs w:val="20"/>
                <w:lang w:val="de-DE"/>
              </w:rPr>
              <w:t>Text</w:t>
            </w:r>
          </w:p>
        </w:tc>
      </w:tr>
      <w:tr w:rsidR="00DB50C7" w:rsidRPr="00272F02" w14:paraId="6A88BA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087394" w14:textId="46CF0835" w:rsidR="00910C68" w:rsidRPr="00272F02" w:rsidRDefault="00910C68" w:rsidP="00433C6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846ADDD" w14:textId="77777777" w:rsidR="00910C68" w:rsidRPr="00272F02" w:rsidRDefault="00910C68" w:rsidP="00433C61">
            <w:pPr>
              <w:pStyle w:val="TableCellLeft10pt"/>
              <w:rPr>
                <w:szCs w:val="20"/>
                <w:lang w:val="de-DE"/>
              </w:rPr>
            </w:pPr>
            <w:r w:rsidRPr="00272F02">
              <w:rPr>
                <w:szCs w:val="20"/>
                <w:lang w:val="de-DE"/>
              </w:rPr>
              <w:t>H</w:t>
            </w:r>
          </w:p>
        </w:tc>
      </w:tr>
      <w:tr w:rsidR="00DB50C7" w:rsidRPr="00272F02" w14:paraId="4793B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7715B" w14:textId="77777777" w:rsidR="00910C68" w:rsidRPr="00272F02" w:rsidRDefault="00910C68" w:rsidP="00433C6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D747406" w14:textId="10314831" w:rsidR="00910C68" w:rsidRPr="00272F02" w:rsidRDefault="00271234" w:rsidP="00433C61">
            <w:pPr>
              <w:pStyle w:val="TableCellLeft10pt"/>
              <w:rPr>
                <w:szCs w:val="20"/>
                <w:lang w:val="de-DE"/>
              </w:rPr>
            </w:pPr>
            <w:r w:rsidRPr="00272F02">
              <w:rPr>
                <w:szCs w:val="20"/>
                <w:lang w:val="de-DE"/>
              </w:rPr>
              <w:t>Heading</w:t>
            </w:r>
          </w:p>
        </w:tc>
      </w:tr>
      <w:tr w:rsidR="00DB50C7" w:rsidRPr="00272F02" w14:paraId="162C39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6CD864" w14:textId="77777777" w:rsidR="00910C68" w:rsidRPr="00272F02" w:rsidRDefault="00910C68" w:rsidP="00433C6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12329B" w14:textId="55D3FC91" w:rsidR="00910C68" w:rsidRPr="00272F02" w:rsidRDefault="0BC6E6BD" w:rsidP="00433C61">
            <w:pPr>
              <w:pStyle w:val="TableCellLeft10pt"/>
            </w:pPr>
            <w:r w:rsidRPr="00272F02">
              <w:t>N/A</w:t>
            </w:r>
          </w:p>
        </w:tc>
      </w:tr>
      <w:tr w:rsidR="00DB50C7" w:rsidRPr="00272F02" w14:paraId="179FF6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B250FA" w14:textId="77777777" w:rsidR="00910C68" w:rsidRPr="00272F02" w:rsidRDefault="00910C68" w:rsidP="00433C6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8D9690E" w14:textId="77777777" w:rsidR="00910C68" w:rsidRPr="00272F02" w:rsidRDefault="00910C68" w:rsidP="00433C61">
            <w:pPr>
              <w:pStyle w:val="TableCellLeft10pt"/>
              <w:rPr>
                <w:szCs w:val="20"/>
                <w:lang w:val="de-DE"/>
              </w:rPr>
            </w:pPr>
            <w:r w:rsidRPr="00272F02">
              <w:rPr>
                <w:szCs w:val="20"/>
                <w:lang w:val="de-DE"/>
              </w:rPr>
              <w:t>Required</w:t>
            </w:r>
          </w:p>
        </w:tc>
      </w:tr>
      <w:tr w:rsidR="00DB50C7" w:rsidRPr="00272F02" w14:paraId="77AE70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38A51" w14:textId="77777777" w:rsidR="00910C68" w:rsidRPr="00272F02" w:rsidRDefault="00910C68" w:rsidP="00433C6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9E3D9C" w14:textId="408D27A3" w:rsidR="00910C68" w:rsidRPr="00272F02" w:rsidRDefault="00CA701F" w:rsidP="00433C61">
            <w:pPr>
              <w:pStyle w:val="TableCellLeft10pt"/>
              <w:rPr>
                <w:szCs w:val="20"/>
                <w:lang w:val="de-DE"/>
              </w:rPr>
            </w:pPr>
            <w:r w:rsidRPr="00272F02">
              <w:rPr>
                <w:szCs w:val="20"/>
                <w:lang w:val="de-DE"/>
              </w:rPr>
              <w:t>One to one</w:t>
            </w:r>
          </w:p>
        </w:tc>
      </w:tr>
      <w:tr w:rsidR="00DB50C7" w:rsidRPr="00272F02" w14:paraId="64FAA9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31D2FB" w14:textId="77777777" w:rsidR="00910C68" w:rsidRPr="00272F02" w:rsidRDefault="00910C68" w:rsidP="00433C6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477DA32" w14:textId="4D774C2D" w:rsidR="00910C68" w:rsidRPr="00272F02" w:rsidRDefault="00C27DB5" w:rsidP="00433C61">
            <w:pPr>
              <w:pStyle w:val="TableCellLeft10pt"/>
              <w:rPr>
                <w:szCs w:val="20"/>
              </w:rPr>
            </w:pPr>
            <w:r>
              <w:rPr>
                <w:rFonts w:hint="eastAsia"/>
                <w:szCs w:val="20"/>
                <w:lang w:eastAsia="ja-JP"/>
              </w:rPr>
              <w:t>1</w:t>
            </w:r>
            <w:r w:rsidR="00271234" w:rsidRPr="00272F02">
              <w:rPr>
                <w:szCs w:val="20"/>
              </w:rPr>
              <w:t>0.4.X.3</w:t>
            </w:r>
          </w:p>
        </w:tc>
      </w:tr>
      <w:tr w:rsidR="00DB50C7" w:rsidRPr="00272F02" w14:paraId="768E4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E99771" w14:textId="77777777" w:rsidR="00910C68" w:rsidRPr="00272F02" w:rsidRDefault="00910C68" w:rsidP="00433C6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638266" w14:textId="73F62231" w:rsidR="00910C68" w:rsidRPr="00272F02" w:rsidRDefault="00191CF1" w:rsidP="2125773E">
            <w:pPr>
              <w:pStyle w:val="TableCellLeft10pt"/>
            </w:pPr>
            <w:r w:rsidRPr="00272F02">
              <w:rPr>
                <w:szCs w:val="20"/>
              </w:rPr>
              <w:t>Handling of Missing Data</w:t>
            </w:r>
            <w:r>
              <w:rPr>
                <w:szCs w:val="20"/>
              </w:rPr>
              <w:t xml:space="preserve"> in Relation to Primary Estimand(s)</w:t>
            </w:r>
            <w:r w:rsidRPr="00272F02">
              <w:rPr>
                <w:szCs w:val="20"/>
              </w:rPr>
              <w:t xml:space="preserve"> </w:t>
            </w:r>
          </w:p>
        </w:tc>
      </w:tr>
      <w:tr w:rsidR="00DB50C7" w:rsidRPr="00272F02" w14:paraId="278864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38A9C3" w14:textId="77777777" w:rsidR="00910C68" w:rsidRPr="00272F02" w:rsidRDefault="00910C68" w:rsidP="00433C6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D58491" w14:textId="448AAE68" w:rsidR="00910C68" w:rsidRPr="00272F02" w:rsidRDefault="00910C68" w:rsidP="00433C61">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271234" w:rsidRPr="00272F02">
              <w:rPr>
                <w:szCs w:val="20"/>
              </w:rPr>
              <w:t>No</w:t>
            </w:r>
          </w:p>
          <w:p w14:paraId="7E4B89A3" w14:textId="00F1F702" w:rsidR="00910C68" w:rsidRPr="00272F02" w:rsidRDefault="6686AC57" w:rsidP="2D72C741">
            <w:pPr>
              <w:pStyle w:val="TableCellLeft10pt"/>
              <w:rPr>
                <w:lang w:val="en-GB"/>
              </w:rPr>
            </w:pPr>
            <w:r w:rsidRPr="00272F02">
              <w:rPr>
                <w:rStyle w:val="TableCellLeft10ptBoldChar"/>
              </w:rPr>
              <w:t>Relationship</w:t>
            </w:r>
            <w:r w:rsidRPr="00272F02">
              <w:t xml:space="preserve">: </w:t>
            </w:r>
            <w:r w:rsidR="1CB50CAB">
              <w:rPr>
                <w:lang w:eastAsia="ja-JP"/>
              </w:rPr>
              <w:t>10</w:t>
            </w:r>
            <w:r w:rsidR="1CB50CAB" w:rsidRPr="00070F17">
              <w:rPr>
                <w:rFonts w:eastAsiaTheme="minorEastAsia"/>
                <w:sz w:val="21"/>
                <w:szCs w:val="21"/>
                <w:lang w:val="en-GB" w:eastAsia="ja-JP"/>
              </w:rPr>
              <w:t>.</w:t>
            </w:r>
            <w:r w:rsidR="1CB50CAB">
              <w:rPr>
                <w:rFonts w:eastAsiaTheme="minorEastAsia"/>
                <w:sz w:val="21"/>
                <w:szCs w:val="21"/>
                <w:lang w:val="en-GB" w:eastAsia="ja-JP"/>
              </w:rPr>
              <w:t>4</w:t>
            </w:r>
            <w:r w:rsidR="1CB50CAB" w:rsidRPr="00070F17">
              <w:rPr>
                <w:rFonts w:eastAsiaTheme="minorEastAsia"/>
                <w:sz w:val="21"/>
                <w:szCs w:val="21"/>
                <w:lang w:val="en-GB" w:eastAsia="ja-JP"/>
              </w:rPr>
              <w:t>.</w:t>
            </w:r>
            <w:r w:rsidR="00191CF1">
              <w:rPr>
                <w:rFonts w:eastAsiaTheme="minorEastAsia"/>
                <w:sz w:val="21"/>
                <w:szCs w:val="21"/>
                <w:lang w:val="en-GB" w:eastAsia="ja-JP"/>
              </w:rPr>
              <w:t>X</w:t>
            </w:r>
            <w:r w:rsidR="009E73BB" w:rsidRPr="00070F17">
              <w:rPr>
                <w:rFonts w:eastAsiaTheme="minorEastAsia" w:hint="eastAsia"/>
                <w:sz w:val="21"/>
                <w:szCs w:val="21"/>
                <w:lang w:val="en-GB" w:eastAsia="ja-JP"/>
              </w:rPr>
              <w:t xml:space="preserve"> </w:t>
            </w:r>
            <w:r w:rsidR="009E73BB" w:rsidRPr="00070F17">
              <w:rPr>
                <w:sz w:val="21"/>
                <w:szCs w:val="21"/>
              </w:rPr>
              <w:t>Primary Objective(s)</w:t>
            </w:r>
            <w:r w:rsidR="009E73BB" w:rsidRPr="00070F17">
              <w:rPr>
                <w:rFonts w:hint="eastAsia"/>
                <w:sz w:val="21"/>
                <w:szCs w:val="21"/>
                <w:lang w:eastAsia="ja-JP"/>
              </w:rPr>
              <w:t xml:space="preserve">, </w:t>
            </w:r>
            <w:r w:rsidR="00587FBD" w:rsidRPr="00272F02">
              <w:t>10.4 Analyses Associated with Primary Objective(s)</w:t>
            </w:r>
            <w:r w:rsidR="509B90D0" w:rsidRPr="00272F02">
              <w:t>,</w:t>
            </w:r>
            <w:r w:rsidR="509B90D0" w:rsidRPr="00272F02">
              <w:rPr>
                <w:lang w:val="en-GB"/>
              </w:rPr>
              <w:t xml:space="preserve"> 10 STATISTICAL CONSIDERATIONS</w:t>
            </w:r>
            <w:r w:rsidR="00AB2E20" w:rsidRPr="00272F02">
              <w:rPr>
                <w:lang w:val="en-GB"/>
              </w:rPr>
              <w:t xml:space="preserve"> and Table of Contents</w:t>
            </w:r>
          </w:p>
          <w:p w14:paraId="32EC1FB0" w14:textId="62DEF4E5" w:rsidR="00910C68" w:rsidRPr="00272F02" w:rsidRDefault="00910C68" w:rsidP="00433C61">
            <w:pPr>
              <w:pStyle w:val="TableCellLeft10pt"/>
              <w:rPr>
                <w:szCs w:val="20"/>
              </w:rPr>
            </w:pPr>
            <w:r w:rsidRPr="00272F02">
              <w:rPr>
                <w:rStyle w:val="TableCellLeft10ptBoldChar"/>
              </w:rPr>
              <w:t>Concept</w:t>
            </w:r>
            <w:r w:rsidRPr="00272F02">
              <w:t xml:space="preserve">: </w:t>
            </w:r>
            <w:r w:rsidR="00271234" w:rsidRPr="00272F02">
              <w:t>Heading</w:t>
            </w:r>
          </w:p>
        </w:tc>
      </w:tr>
      <w:tr w:rsidR="00DB50C7" w:rsidRPr="00272F02" w14:paraId="508C83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59917" w14:textId="0E2A87AA" w:rsidR="00910C68" w:rsidRPr="00272F02" w:rsidRDefault="0021788E" w:rsidP="00433C6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41EE6E4" w14:textId="36B79174" w:rsidR="00910C68" w:rsidRPr="00272F02" w:rsidRDefault="00271234" w:rsidP="00433C61">
            <w:pPr>
              <w:pStyle w:val="TableCellLeft10pt"/>
              <w:rPr>
                <w:szCs w:val="20"/>
                <w:lang w:val="de-DE"/>
              </w:rPr>
            </w:pPr>
            <w:r w:rsidRPr="00272F02">
              <w:rPr>
                <w:szCs w:val="20"/>
                <w:lang w:val="de-DE"/>
              </w:rPr>
              <w:t>No</w:t>
            </w:r>
          </w:p>
        </w:tc>
      </w:tr>
    </w:tbl>
    <w:p w14:paraId="398AB6D3" w14:textId="77777777" w:rsidR="00910C68" w:rsidRPr="00272F02"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BAB052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99480FD" w14:textId="77777777" w:rsidR="00910C68" w:rsidRPr="00272F02" w:rsidRDefault="00910C68" w:rsidP="00433C61">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25368F" w14:textId="72E4248B" w:rsidR="00910C68" w:rsidRPr="00272F02" w:rsidRDefault="007F0607" w:rsidP="00433C61">
            <w:pPr>
              <w:pStyle w:val="TableCellLeft10pt"/>
              <w:rPr>
                <w:szCs w:val="20"/>
              </w:rPr>
            </w:pPr>
            <w:r w:rsidRPr="00272F02">
              <w:rPr>
                <w:szCs w:val="20"/>
                <w:lang w:eastAsia="ja-JP"/>
              </w:rPr>
              <w:t>&lt;</w:t>
            </w:r>
            <w:r w:rsidR="00271234" w:rsidRPr="00272F02">
              <w:rPr>
                <w:szCs w:val="20"/>
              </w:rPr>
              <w:t>Handling of Missing Data in Relation to Primary Estimand</w:t>
            </w:r>
            <w:r w:rsidRPr="00272F02">
              <w:rPr>
                <w:szCs w:val="20"/>
                <w:lang w:eastAsia="ja-JP"/>
              </w:rPr>
              <w:t>&gt;</w:t>
            </w:r>
          </w:p>
        </w:tc>
      </w:tr>
      <w:tr w:rsidR="00DB50C7" w:rsidRPr="00272F02" w14:paraId="23FBA14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AF2B205" w14:textId="77777777" w:rsidR="00910C68" w:rsidRPr="00272F02" w:rsidRDefault="00910C68" w:rsidP="00433C61">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A42A68" w14:textId="77777777" w:rsidR="00910C68" w:rsidRPr="00272F02" w:rsidRDefault="00910C68" w:rsidP="00433C61">
            <w:pPr>
              <w:pStyle w:val="TableCellLeft10pt"/>
              <w:rPr>
                <w:szCs w:val="20"/>
                <w:lang w:val="de-DE"/>
              </w:rPr>
            </w:pPr>
            <w:r w:rsidRPr="00272F02">
              <w:rPr>
                <w:szCs w:val="20"/>
                <w:lang w:val="de-DE"/>
              </w:rPr>
              <w:t>Text</w:t>
            </w:r>
          </w:p>
        </w:tc>
      </w:tr>
      <w:tr w:rsidR="00DB50C7" w:rsidRPr="00272F02" w14:paraId="37EC9F8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7674EA1" w14:textId="72046814" w:rsidR="00910C68" w:rsidRPr="00272F02" w:rsidRDefault="00910C68" w:rsidP="00433C61">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140398D" w14:textId="77777777" w:rsidR="00910C68" w:rsidRPr="00272F02" w:rsidRDefault="00910C68" w:rsidP="00433C61">
            <w:pPr>
              <w:pStyle w:val="TableCellLeft10pt"/>
              <w:rPr>
                <w:szCs w:val="20"/>
                <w:lang w:val="de-DE"/>
              </w:rPr>
            </w:pPr>
            <w:r w:rsidRPr="00272F02">
              <w:rPr>
                <w:szCs w:val="20"/>
                <w:lang w:val="de-DE"/>
              </w:rPr>
              <w:t>D</w:t>
            </w:r>
          </w:p>
        </w:tc>
      </w:tr>
      <w:tr w:rsidR="00DB50C7" w:rsidRPr="00272F02" w14:paraId="5BA7EF1A" w14:textId="77777777" w:rsidTr="4C38FA08">
        <w:trPr>
          <w:trHeight w:val="54"/>
        </w:trPr>
        <w:tc>
          <w:tcPr>
            <w:tcW w:w="1215" w:type="pct"/>
            <w:tcBorders>
              <w:top w:val="single" w:sz="4" w:space="0" w:color="auto"/>
              <w:left w:val="single" w:sz="4" w:space="0" w:color="auto"/>
              <w:bottom w:val="single" w:sz="4" w:space="0" w:color="auto"/>
              <w:right w:val="single" w:sz="4" w:space="0" w:color="auto"/>
            </w:tcBorders>
            <w:hideMark/>
          </w:tcPr>
          <w:p w14:paraId="0BAFE412" w14:textId="77777777" w:rsidR="00910C68" w:rsidRPr="00272F02" w:rsidRDefault="00910C68" w:rsidP="00433C61">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4D83D5F" w14:textId="76B2C8C5" w:rsidR="004D329B" w:rsidRPr="00272F02" w:rsidRDefault="00E731F8" w:rsidP="00433C61">
            <w:pPr>
              <w:pStyle w:val="TableCellLeft10pt"/>
              <w:rPr>
                <w:szCs w:val="20"/>
              </w:rPr>
            </w:pPr>
            <w:r w:rsidRPr="00272F02">
              <w:rPr>
                <w:szCs w:val="20"/>
              </w:rPr>
              <w:t>CNEW</w:t>
            </w:r>
          </w:p>
          <w:p w14:paraId="676451E8" w14:textId="77777777" w:rsidR="004D329B" w:rsidRPr="00272F02" w:rsidRDefault="004D329B" w:rsidP="00433C61">
            <w:pPr>
              <w:pStyle w:val="TableCellLeft10pt"/>
              <w:rPr>
                <w:szCs w:val="20"/>
              </w:rPr>
            </w:pPr>
            <w:r w:rsidRPr="00272F02">
              <w:rPr>
                <w:szCs w:val="20"/>
              </w:rPr>
              <w:t>For review purpose, see definition of the controlled terminology below</w:t>
            </w:r>
          </w:p>
          <w:p w14:paraId="75CD2F99" w14:textId="17DF2A3E" w:rsidR="00910C68" w:rsidRPr="00272F02" w:rsidRDefault="4C38FA08" w:rsidP="00433C61">
            <w:pPr>
              <w:pStyle w:val="TableCellLeft10pt"/>
            </w:pPr>
            <w:r>
              <w:t xml:space="preserve">A </w:t>
            </w:r>
            <w:commentRangeStart w:id="507"/>
            <w:r>
              <w:t xml:space="preserve">textual </w:t>
            </w:r>
            <w:commentRangeEnd w:id="507"/>
            <w:r w:rsidR="00E731F8">
              <w:commentReference w:id="507"/>
            </w:r>
            <w:r>
              <w:t>description of how missing data associated with the primary estimand will be handled, including the rationale for the approach.</w:t>
            </w:r>
          </w:p>
        </w:tc>
      </w:tr>
      <w:tr w:rsidR="00DB50C7" w:rsidRPr="00272F02" w14:paraId="7271748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48C8F49" w14:textId="77777777" w:rsidR="00910C68" w:rsidRPr="00272F02" w:rsidRDefault="00910C68" w:rsidP="00433C61">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97396EA" w14:textId="51C58EED" w:rsidR="00910C68" w:rsidRPr="00272F02" w:rsidRDefault="003D0142" w:rsidP="00433C61">
            <w:pPr>
              <w:pStyle w:val="TableCellLeft10pt"/>
              <w:rPr>
                <w:szCs w:val="20"/>
              </w:rPr>
            </w:pPr>
            <w:r w:rsidRPr="00272F02">
              <w:rPr>
                <w:szCs w:val="20"/>
              </w:rPr>
              <w:t>Describe how missing data will be addressed (e.g., imputation method and model), state the underlying assumptions, and provide a rationale for the approach.</w:t>
            </w:r>
          </w:p>
        </w:tc>
      </w:tr>
      <w:tr w:rsidR="00DB50C7" w:rsidRPr="00272F02" w14:paraId="45AF6F3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5908A55" w14:textId="77777777" w:rsidR="00910C68" w:rsidRPr="00272F02" w:rsidRDefault="00910C68" w:rsidP="00433C61">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179B59" w14:textId="7F887DF2" w:rsidR="00910C68" w:rsidRPr="00272F02" w:rsidRDefault="00E731F8" w:rsidP="00433C61">
            <w:pPr>
              <w:pStyle w:val="TableCellLeft10pt"/>
              <w:rPr>
                <w:szCs w:val="20"/>
                <w:lang w:val="de-DE"/>
              </w:rPr>
            </w:pPr>
            <w:r w:rsidRPr="00272F02">
              <w:rPr>
                <w:szCs w:val="20"/>
                <w:lang w:val="de-DE"/>
              </w:rPr>
              <w:t>Required</w:t>
            </w:r>
          </w:p>
        </w:tc>
      </w:tr>
      <w:tr w:rsidR="00DB50C7" w:rsidRPr="00272F02" w14:paraId="70BA5C4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64A4833" w14:textId="77777777" w:rsidR="00910C68" w:rsidRPr="00272F02" w:rsidRDefault="00910C68" w:rsidP="00433C61">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C0C7B6" w14:textId="2821C8D1" w:rsidR="00910C68" w:rsidRPr="00272F02" w:rsidRDefault="00E731F8" w:rsidP="00433C61">
            <w:pPr>
              <w:pStyle w:val="TableCellLeft10pt"/>
              <w:rPr>
                <w:szCs w:val="20"/>
                <w:lang w:val="de-DE"/>
              </w:rPr>
            </w:pPr>
            <w:r w:rsidRPr="00272F02">
              <w:rPr>
                <w:szCs w:val="20"/>
                <w:lang w:val="de-DE"/>
              </w:rPr>
              <w:t>One to one</w:t>
            </w:r>
          </w:p>
        </w:tc>
      </w:tr>
      <w:tr w:rsidR="00DB50C7" w:rsidRPr="00272F02" w14:paraId="4AE8126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872A406" w14:textId="77777777" w:rsidR="00910C68" w:rsidRPr="00272F02" w:rsidRDefault="00910C68" w:rsidP="00433C61">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10B55D2" w14:textId="43CD120C" w:rsidR="00E731F8" w:rsidRPr="00272F02" w:rsidRDefault="00E731F8" w:rsidP="00433C61">
            <w:pPr>
              <w:pStyle w:val="TableCellLeft10pt"/>
              <w:rPr>
                <w:szCs w:val="20"/>
              </w:rPr>
            </w:pPr>
            <w:r w:rsidRPr="00272F02">
              <w:rPr>
                <w:szCs w:val="20"/>
              </w:rPr>
              <w:t>10.</w:t>
            </w:r>
            <w:r w:rsidR="007A0878" w:rsidRPr="00272F02">
              <w:rPr>
                <w:szCs w:val="20"/>
              </w:rPr>
              <w:t>4.</w:t>
            </w:r>
            <w:r w:rsidRPr="00272F02">
              <w:rPr>
                <w:szCs w:val="20"/>
              </w:rPr>
              <w:t>X.3</w:t>
            </w:r>
          </w:p>
        </w:tc>
      </w:tr>
      <w:tr w:rsidR="00DB50C7" w:rsidRPr="00272F02" w14:paraId="67C3D30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088AF63" w14:textId="77777777" w:rsidR="00910C68" w:rsidRPr="00272F02" w:rsidRDefault="00910C68" w:rsidP="00433C61">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6BD5071" w14:textId="4ECBEFC4" w:rsidR="00910C68" w:rsidRPr="00272F02" w:rsidRDefault="00E731F8" w:rsidP="00433C61">
            <w:pPr>
              <w:pStyle w:val="TableCellLeft10pt"/>
              <w:rPr>
                <w:szCs w:val="20"/>
                <w:lang w:val="de-DE"/>
              </w:rPr>
            </w:pPr>
            <w:r w:rsidRPr="00272F02">
              <w:rPr>
                <w:szCs w:val="20"/>
                <w:lang w:val="de-DE"/>
              </w:rPr>
              <w:t>Text</w:t>
            </w:r>
          </w:p>
        </w:tc>
      </w:tr>
      <w:tr w:rsidR="00DB50C7" w:rsidRPr="00272F02" w14:paraId="00C2CD6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E843E96" w14:textId="77777777" w:rsidR="00910C68" w:rsidRPr="00272F02" w:rsidRDefault="00910C68" w:rsidP="00433C61">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61E86C" w14:textId="2D3A202A" w:rsidR="00910C68" w:rsidRPr="00272F02" w:rsidRDefault="00910C68" w:rsidP="00433C61">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0F6F05" w:rsidRPr="00272F02">
              <w:rPr>
                <w:szCs w:val="20"/>
                <w:lang w:eastAsia="ja-JP"/>
              </w:rPr>
              <w:t>Y</w:t>
            </w:r>
            <w:r w:rsidR="00E731F8" w:rsidRPr="00272F02">
              <w:rPr>
                <w:szCs w:val="20"/>
              </w:rPr>
              <w:t>es</w:t>
            </w:r>
          </w:p>
          <w:p w14:paraId="511E283D" w14:textId="661761BA" w:rsidR="00910C68" w:rsidRPr="00272F02" w:rsidRDefault="6686AC57" w:rsidP="2D72C741">
            <w:pPr>
              <w:pStyle w:val="TableCellLeft10pt"/>
              <w:rPr>
                <w:lang w:val="en-GB"/>
              </w:rPr>
            </w:pPr>
            <w:r w:rsidRPr="00272F02">
              <w:rPr>
                <w:rStyle w:val="TableCellLeft10ptBoldChar"/>
              </w:rPr>
              <w:t>Relationship</w:t>
            </w:r>
            <w:r w:rsidRPr="00272F02">
              <w:t xml:space="preserve">: </w:t>
            </w:r>
            <w:r w:rsidR="65A82C86" w:rsidRPr="00272F02">
              <w:rPr>
                <w:szCs w:val="20"/>
              </w:rPr>
              <w:t>10.4.</w:t>
            </w:r>
            <w:r w:rsidR="65A82C86">
              <w:rPr>
                <w:szCs w:val="20"/>
                <w:lang w:eastAsia="ja-JP"/>
              </w:rPr>
              <w:t>X</w:t>
            </w:r>
            <w:r w:rsidR="004423D5">
              <w:rPr>
                <w:rFonts w:hint="eastAsia"/>
                <w:szCs w:val="20"/>
                <w:lang w:eastAsia="ja-JP"/>
              </w:rPr>
              <w:t>.</w:t>
            </w:r>
            <w:r w:rsidR="004423D5" w:rsidRPr="00272F02">
              <w:rPr>
                <w:szCs w:val="20"/>
              </w:rPr>
              <w:t>3 Handling of Missing Data</w:t>
            </w:r>
          </w:p>
          <w:p w14:paraId="0CFA7E0F" w14:textId="7B2719F4" w:rsidR="00910C68" w:rsidRPr="00272F02" w:rsidRDefault="00910C68" w:rsidP="00433C61">
            <w:pPr>
              <w:pStyle w:val="TableCellLeft10pt"/>
              <w:rPr>
                <w:szCs w:val="20"/>
              </w:rPr>
            </w:pPr>
            <w:r w:rsidRPr="00272F02">
              <w:rPr>
                <w:rStyle w:val="TableCellLeft10ptBoldChar"/>
                <w:szCs w:val="20"/>
              </w:rPr>
              <w:t>Concept</w:t>
            </w:r>
            <w:r w:rsidRPr="00272F02">
              <w:rPr>
                <w:szCs w:val="20"/>
              </w:rPr>
              <w:t xml:space="preserve">: </w:t>
            </w:r>
            <w:r w:rsidR="00E731F8" w:rsidRPr="00272F02">
              <w:rPr>
                <w:szCs w:val="20"/>
              </w:rPr>
              <w:t>CNEW</w:t>
            </w:r>
          </w:p>
        </w:tc>
      </w:tr>
      <w:tr w:rsidR="00DB50C7" w:rsidRPr="00272F02" w14:paraId="062C930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C4DEA77" w14:textId="600A6EF8" w:rsidR="00910C68" w:rsidRPr="00272F02" w:rsidRDefault="0021788E" w:rsidP="00433C61">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28A41B" w14:textId="2A0D0C71" w:rsidR="00910C68" w:rsidRPr="00272F02" w:rsidRDefault="002C7579" w:rsidP="00433C61">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48152883" w14:textId="77777777" w:rsidR="00416556" w:rsidRPr="00272F02" w:rsidRDefault="00416556" w:rsidP="00910BB6"/>
    <w:p w14:paraId="0A64E0DD" w14:textId="37B579F9" w:rsidR="00B52E5C" w:rsidRPr="00272F02" w:rsidRDefault="00B52E5C" w:rsidP="00FF3C43">
      <w:pPr>
        <w:pStyle w:val="Heading4"/>
      </w:pPr>
      <w:r w:rsidRPr="00272F02">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5FDA77C" w14:textId="77777777"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5B1321A6" w14:textId="77777777" w:rsidR="00B52E5C" w:rsidRPr="00272F02" w:rsidRDefault="00B52E5C" w:rsidP="00397F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FED352" w14:textId="7622262B" w:rsidR="00B52E5C" w:rsidRPr="00272F02" w:rsidRDefault="0021788E" w:rsidP="00397F25">
            <w:pPr>
              <w:pStyle w:val="TableCellLeft10pt"/>
              <w:rPr>
                <w:szCs w:val="20"/>
                <w:lang w:val="de-DE"/>
              </w:rPr>
            </w:pPr>
            <w:r w:rsidRPr="00272F02">
              <w:rPr>
                <w:szCs w:val="20"/>
                <w:lang w:val="de-DE"/>
              </w:rPr>
              <w:t>10.4.</w:t>
            </w:r>
            <w:r w:rsidR="00BF0427">
              <w:rPr>
                <w:szCs w:val="20"/>
                <w:lang w:val="de-DE" w:eastAsia="ja-JP"/>
              </w:rPr>
              <w:t>X</w:t>
            </w:r>
            <w:r w:rsidR="006579F4">
              <w:rPr>
                <w:rFonts w:hint="eastAsia"/>
                <w:szCs w:val="20"/>
                <w:lang w:val="de-DE" w:eastAsia="ja-JP"/>
              </w:rPr>
              <w:t>.</w:t>
            </w:r>
            <w:r w:rsidRPr="00272F02">
              <w:rPr>
                <w:szCs w:val="20"/>
                <w:lang w:val="de-DE"/>
              </w:rPr>
              <w:t xml:space="preserve">4 </w:t>
            </w:r>
            <w:r w:rsidR="00B52E5C" w:rsidRPr="00272F02">
              <w:rPr>
                <w:szCs w:val="20"/>
                <w:lang w:val="de-DE"/>
              </w:rPr>
              <w:t>Sensitivity Analysis</w:t>
            </w:r>
          </w:p>
        </w:tc>
      </w:tr>
      <w:tr w:rsidR="00DB50C7" w:rsidRPr="00272F02" w14:paraId="4E5409A6"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7F0F30CF" w14:textId="77777777" w:rsidR="00B52E5C" w:rsidRPr="00272F02" w:rsidRDefault="00B52E5C" w:rsidP="00397F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D08391" w14:textId="77777777" w:rsidR="00B52E5C" w:rsidRPr="00272F02" w:rsidRDefault="00B52E5C" w:rsidP="00397F25">
            <w:pPr>
              <w:pStyle w:val="TableCellLeft10pt"/>
              <w:rPr>
                <w:szCs w:val="20"/>
                <w:lang w:val="de-DE"/>
              </w:rPr>
            </w:pPr>
            <w:r w:rsidRPr="00272F02">
              <w:rPr>
                <w:szCs w:val="20"/>
                <w:lang w:val="de-DE"/>
              </w:rPr>
              <w:t>Text</w:t>
            </w:r>
          </w:p>
        </w:tc>
      </w:tr>
      <w:tr w:rsidR="00DB50C7" w:rsidRPr="00272F02" w14:paraId="5ADF998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902F315" w14:textId="29BC09BF" w:rsidR="00B52E5C" w:rsidRPr="00272F02" w:rsidRDefault="00B52E5C" w:rsidP="00397F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13434EF" w14:textId="77777777" w:rsidR="00B52E5C" w:rsidRPr="00272F02" w:rsidRDefault="00B52E5C" w:rsidP="00397F25">
            <w:pPr>
              <w:pStyle w:val="TableCellLeft10pt"/>
              <w:rPr>
                <w:szCs w:val="20"/>
                <w:lang w:val="de-DE"/>
              </w:rPr>
            </w:pPr>
            <w:r w:rsidRPr="00272F02">
              <w:rPr>
                <w:szCs w:val="20"/>
                <w:lang w:val="de-DE"/>
              </w:rPr>
              <w:t>H</w:t>
            </w:r>
          </w:p>
        </w:tc>
      </w:tr>
      <w:tr w:rsidR="00DB50C7" w:rsidRPr="00272F02" w14:paraId="30574253"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11AEAD" w14:textId="77777777" w:rsidR="00B52E5C" w:rsidRPr="00272F02" w:rsidRDefault="00B52E5C" w:rsidP="00397F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4670C7E" w14:textId="5E1B120C" w:rsidR="00B52E5C" w:rsidRPr="00272F02" w:rsidRDefault="0021788E" w:rsidP="00397F25">
            <w:pPr>
              <w:pStyle w:val="TableCellLeft10pt"/>
              <w:rPr>
                <w:szCs w:val="20"/>
                <w:lang w:val="de-DE"/>
              </w:rPr>
            </w:pPr>
            <w:r w:rsidRPr="00272F02">
              <w:rPr>
                <w:szCs w:val="20"/>
                <w:lang w:val="de-DE"/>
              </w:rPr>
              <w:t>Heading</w:t>
            </w:r>
          </w:p>
        </w:tc>
      </w:tr>
      <w:tr w:rsidR="00DB50C7" w:rsidRPr="00272F02" w14:paraId="6AEB57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E982A12" w14:textId="77777777" w:rsidR="00B52E5C" w:rsidRPr="00272F02" w:rsidRDefault="00B52E5C" w:rsidP="00397F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92A5B1" w14:textId="6BB2E9D3" w:rsidR="00B52E5C" w:rsidRPr="00272F02" w:rsidRDefault="43514FA6" w:rsidP="00397F25">
            <w:pPr>
              <w:pStyle w:val="TableCellLeft10pt"/>
            </w:pPr>
            <w:r w:rsidRPr="00272F02">
              <w:t>N/A</w:t>
            </w:r>
          </w:p>
        </w:tc>
      </w:tr>
      <w:tr w:rsidR="00DB50C7" w:rsidRPr="00272F02" w14:paraId="5CB4C144"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17A9967" w14:textId="77777777" w:rsidR="00B52E5C" w:rsidRPr="00272F02" w:rsidRDefault="00B52E5C" w:rsidP="00397F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75BED8B" w14:textId="65436C0F" w:rsidR="00B52E5C" w:rsidRPr="00272F02" w:rsidRDefault="0067256B" w:rsidP="00397F25">
            <w:pPr>
              <w:pStyle w:val="TableCellLeft10pt"/>
              <w:rPr>
                <w:szCs w:val="20"/>
              </w:rPr>
            </w:pPr>
            <w:r w:rsidRPr="00272F02">
              <w:rPr>
                <w:szCs w:val="20"/>
              </w:rPr>
              <w:t>Conditional</w:t>
            </w:r>
            <w:r w:rsidR="004876F0" w:rsidRPr="00272F02">
              <w:rPr>
                <w:szCs w:val="20"/>
                <w:lang w:eastAsia="ja-JP"/>
              </w:rPr>
              <w:t xml:space="preserve">: </w:t>
            </w:r>
            <w:r w:rsidR="004D329B" w:rsidRPr="00272F02">
              <w:rPr>
                <w:szCs w:val="20"/>
                <w:lang w:eastAsia="ja-JP"/>
              </w:rPr>
              <w:t>w</w:t>
            </w:r>
            <w:r w:rsidR="004D329B" w:rsidRPr="00272F02">
              <w:rPr>
                <w:szCs w:val="20"/>
              </w:rPr>
              <w:t xml:space="preserve">hen </w:t>
            </w:r>
            <w:r w:rsidRPr="00272F02">
              <w:rPr>
                <w:szCs w:val="20"/>
              </w:rPr>
              <w:t xml:space="preserve">there is Sensitivity Analysis for a primary </w:t>
            </w:r>
            <w:r w:rsidR="00B57D0A" w:rsidRPr="00272F02">
              <w:rPr>
                <w:szCs w:val="20"/>
              </w:rPr>
              <w:t>objective</w:t>
            </w:r>
          </w:p>
        </w:tc>
      </w:tr>
      <w:tr w:rsidR="00DB50C7" w:rsidRPr="00272F02" w14:paraId="2A2CEFDB"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D672A64" w14:textId="77777777" w:rsidR="00B52E5C" w:rsidRPr="00272F02" w:rsidRDefault="00B52E5C" w:rsidP="00397F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9D20C42" w14:textId="669561B9" w:rsidR="00B52E5C" w:rsidRPr="00272F02" w:rsidRDefault="00CA701F" w:rsidP="00397F25">
            <w:pPr>
              <w:pStyle w:val="TableCellLeft10pt"/>
              <w:rPr>
                <w:szCs w:val="20"/>
                <w:lang w:val="de-DE"/>
              </w:rPr>
            </w:pPr>
            <w:r w:rsidRPr="00272F02">
              <w:rPr>
                <w:szCs w:val="20"/>
                <w:lang w:val="de-DE"/>
              </w:rPr>
              <w:t>One to one</w:t>
            </w:r>
          </w:p>
        </w:tc>
      </w:tr>
      <w:tr w:rsidR="00DB50C7" w:rsidRPr="00272F02" w14:paraId="418D93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8FA8106" w14:textId="77777777" w:rsidR="00B52E5C" w:rsidRPr="00272F02" w:rsidRDefault="00B52E5C" w:rsidP="00397F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D347C33" w14:textId="79BCD8F5" w:rsidR="0021788E" w:rsidRPr="00272F02" w:rsidRDefault="0021788E" w:rsidP="00397F25">
            <w:pPr>
              <w:pStyle w:val="TableCellLeft10pt"/>
              <w:rPr>
                <w:szCs w:val="20"/>
              </w:rPr>
            </w:pPr>
            <w:r w:rsidRPr="00272F02">
              <w:rPr>
                <w:szCs w:val="20"/>
              </w:rPr>
              <w:t>10.4.X.4</w:t>
            </w:r>
          </w:p>
        </w:tc>
      </w:tr>
      <w:tr w:rsidR="00DB50C7" w:rsidRPr="00272F02" w14:paraId="24FC5DE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9D6455A" w14:textId="77777777" w:rsidR="00B52E5C" w:rsidRPr="00272F02" w:rsidRDefault="00B52E5C" w:rsidP="00397F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C2F7DDD" w14:textId="22650FE8" w:rsidR="00B52E5C" w:rsidRPr="00272F02" w:rsidRDefault="4877510F" w:rsidP="2125773E">
            <w:pPr>
              <w:pStyle w:val="TableCellLeft10pt"/>
              <w:rPr>
                <w:lang w:val="de-DE"/>
              </w:rPr>
            </w:pPr>
            <w:r w:rsidRPr="00272F02">
              <w:rPr>
                <w:lang w:val="de-DE"/>
              </w:rPr>
              <w:t>Sensitivity Analysis</w:t>
            </w:r>
          </w:p>
        </w:tc>
      </w:tr>
      <w:tr w:rsidR="00DB50C7" w:rsidRPr="00272F02" w14:paraId="6E9FEEDD"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0AB3FDD" w14:textId="77777777" w:rsidR="00B52E5C" w:rsidRPr="00272F02" w:rsidRDefault="00B52E5C" w:rsidP="00397F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BDA5B3" w14:textId="1A2006B5" w:rsidR="00B52E5C" w:rsidRPr="00272F02" w:rsidRDefault="00B52E5C" w:rsidP="00397F2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21788E" w:rsidRPr="00272F02">
              <w:rPr>
                <w:szCs w:val="20"/>
              </w:rPr>
              <w:t>No</w:t>
            </w:r>
          </w:p>
          <w:p w14:paraId="3A8AA882" w14:textId="0BB48ECF" w:rsidR="00B52E5C" w:rsidRPr="00272F02" w:rsidRDefault="6F253CF9" w:rsidP="00587FBD">
            <w:pPr>
              <w:pStyle w:val="TableCellLeft10pt"/>
            </w:pPr>
            <w:r w:rsidRPr="00272F02">
              <w:rPr>
                <w:rStyle w:val="TableCellLeft10ptBoldChar"/>
              </w:rPr>
              <w:t>Relationship</w:t>
            </w:r>
            <w:r w:rsidRPr="00272F02">
              <w:t xml:space="preserve">: </w:t>
            </w:r>
            <w:r w:rsidR="00587FBD">
              <w:rPr>
                <w:lang w:eastAsia="ja-JP"/>
              </w:rPr>
              <w:t>10</w:t>
            </w:r>
            <w:r w:rsidR="00587FBD" w:rsidRPr="00FF3C43">
              <w:rPr>
                <w:rFonts w:eastAsiaTheme="minorEastAsia"/>
                <w:szCs w:val="20"/>
                <w:lang w:val="en-GB" w:eastAsia="ja-JP"/>
              </w:rPr>
              <w:t>.4</w:t>
            </w:r>
            <w:r w:rsidR="00D24707" w:rsidRPr="00FF3C43">
              <w:rPr>
                <w:rFonts w:eastAsiaTheme="minorEastAsia"/>
                <w:szCs w:val="20"/>
                <w:lang w:val="en-GB" w:eastAsia="ja-JP"/>
              </w:rPr>
              <w:t>.</w:t>
            </w:r>
            <w:r w:rsidR="00BF0427" w:rsidRPr="00FF3C43">
              <w:rPr>
                <w:rFonts w:eastAsiaTheme="minorEastAsia"/>
                <w:szCs w:val="20"/>
                <w:lang w:val="en-GB" w:eastAsia="ja-JP"/>
              </w:rPr>
              <w:t>X</w:t>
            </w:r>
            <w:r w:rsidR="00C27DB5" w:rsidRPr="00FF3C43">
              <w:rPr>
                <w:rFonts w:eastAsiaTheme="minorEastAsia"/>
                <w:szCs w:val="20"/>
                <w:lang w:val="en-GB" w:eastAsia="ja-JP"/>
              </w:rPr>
              <w:t xml:space="preserve"> </w:t>
            </w:r>
            <w:r w:rsidR="00C27DB5" w:rsidRPr="00FF3C43">
              <w:rPr>
                <w:szCs w:val="20"/>
              </w:rPr>
              <w:t>Primary Objective(s)</w:t>
            </w:r>
            <w:r w:rsidR="00C27DB5" w:rsidRPr="00FF3C43">
              <w:rPr>
                <w:szCs w:val="20"/>
                <w:lang w:eastAsia="ja-JP"/>
              </w:rPr>
              <w:t xml:space="preserve">, </w:t>
            </w:r>
            <w:r w:rsidR="00C27DB5" w:rsidRPr="00BF0427">
              <w:rPr>
                <w:szCs w:val="20"/>
              </w:rPr>
              <w:t>10.4 Analyses</w:t>
            </w:r>
            <w:r w:rsidR="00C27DB5" w:rsidRPr="00272F02">
              <w:t xml:space="preserve"> Associated with Primary Objective(s),</w:t>
            </w:r>
            <w:r w:rsidR="00587FBD" w:rsidRPr="00272F02">
              <w:rPr>
                <w:lang w:eastAsia="ja-JP"/>
              </w:rPr>
              <w:t xml:space="preserve"> </w:t>
            </w:r>
            <w:r w:rsidR="00B52E5C" w:rsidRPr="00272F02">
              <w:rPr>
                <w:lang w:val="en-GB"/>
              </w:rPr>
              <w:t>10 STATISTICAL CONSIDERATIONS</w:t>
            </w:r>
            <w:r w:rsidR="00AB2E20" w:rsidRPr="00272F02">
              <w:t xml:space="preserve"> and Table of Contents</w:t>
            </w:r>
          </w:p>
          <w:p w14:paraId="746F586B" w14:textId="62904E44" w:rsidR="00B52E5C" w:rsidRPr="00272F02" w:rsidRDefault="00B52E5C" w:rsidP="00397F25">
            <w:pPr>
              <w:pStyle w:val="TableCellLeft10pt"/>
              <w:rPr>
                <w:szCs w:val="20"/>
              </w:rPr>
            </w:pPr>
            <w:r w:rsidRPr="00272F02">
              <w:rPr>
                <w:rStyle w:val="TableCellLeft10ptBoldChar"/>
                <w:szCs w:val="20"/>
              </w:rPr>
              <w:t>Concept</w:t>
            </w:r>
            <w:r w:rsidRPr="00272F02">
              <w:rPr>
                <w:szCs w:val="20"/>
              </w:rPr>
              <w:t xml:space="preserve">: </w:t>
            </w:r>
            <w:r w:rsidR="0021788E" w:rsidRPr="00272F02">
              <w:rPr>
                <w:szCs w:val="20"/>
              </w:rPr>
              <w:t>Heading</w:t>
            </w:r>
          </w:p>
        </w:tc>
      </w:tr>
      <w:tr w:rsidR="00DB50C7" w:rsidRPr="00272F02" w14:paraId="255FD79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89B8701" w14:textId="3E201746" w:rsidR="00B52E5C" w:rsidRPr="00272F02" w:rsidRDefault="0021788E" w:rsidP="00397F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96E86F" w14:textId="28D741A4" w:rsidR="00B52E5C" w:rsidRPr="00272F02" w:rsidRDefault="002C7579" w:rsidP="00397F25">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68DDCF6F" w14:textId="77777777" w:rsidR="00B52E5C" w:rsidRPr="00272F02"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A6A3F8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06BB589" w14:textId="77777777" w:rsidR="00B52E5C" w:rsidRPr="00272F02" w:rsidRDefault="00B52E5C" w:rsidP="00397F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2004EF" w14:textId="29A796D0" w:rsidR="00B52E5C" w:rsidRPr="00272F02" w:rsidRDefault="42F9AF3A" w:rsidP="00397F25">
            <w:pPr>
              <w:pStyle w:val="TableCellLeft10pt"/>
              <w:rPr>
                <w:lang w:val="de-DE"/>
              </w:rPr>
            </w:pPr>
            <w:r w:rsidRPr="56BC465C">
              <w:rPr>
                <w:lang w:val="de-DE"/>
              </w:rPr>
              <w:t>{&lt;</w:t>
            </w:r>
            <w:r w:rsidR="00B52E5C" w:rsidRPr="56BC465C">
              <w:rPr>
                <w:lang w:val="de-DE"/>
              </w:rPr>
              <w:t>Sensitivity Analysis</w:t>
            </w:r>
            <w:r w:rsidR="20CBF802" w:rsidRPr="56BC465C">
              <w:rPr>
                <w:lang w:val="de-DE"/>
              </w:rPr>
              <w:t>&gt;}</w:t>
            </w:r>
          </w:p>
        </w:tc>
      </w:tr>
      <w:tr w:rsidR="00DB50C7" w:rsidRPr="00272F02" w14:paraId="38302DF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91518A9" w14:textId="77777777" w:rsidR="00B52E5C" w:rsidRPr="00272F02" w:rsidRDefault="00B52E5C" w:rsidP="00397F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5FB85B" w14:textId="77777777" w:rsidR="00B52E5C" w:rsidRPr="00272F02" w:rsidRDefault="00B52E5C" w:rsidP="00397F25">
            <w:pPr>
              <w:pStyle w:val="TableCellLeft10pt"/>
              <w:rPr>
                <w:szCs w:val="20"/>
                <w:lang w:val="de-DE"/>
              </w:rPr>
            </w:pPr>
            <w:r w:rsidRPr="00272F02">
              <w:rPr>
                <w:szCs w:val="20"/>
                <w:lang w:val="de-DE"/>
              </w:rPr>
              <w:t>Text</w:t>
            </w:r>
          </w:p>
        </w:tc>
      </w:tr>
      <w:tr w:rsidR="00DB50C7" w:rsidRPr="00272F02" w14:paraId="4001AAA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B5F107A" w14:textId="6AD29D60" w:rsidR="00B52E5C" w:rsidRPr="00272F02" w:rsidRDefault="00B52E5C" w:rsidP="00397F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907EC50" w14:textId="77777777" w:rsidR="00B52E5C" w:rsidRPr="00272F02" w:rsidRDefault="00B52E5C" w:rsidP="00397F25">
            <w:pPr>
              <w:pStyle w:val="TableCellLeft10pt"/>
              <w:rPr>
                <w:szCs w:val="20"/>
                <w:lang w:val="de-DE"/>
              </w:rPr>
            </w:pPr>
            <w:r w:rsidRPr="00272F02">
              <w:rPr>
                <w:szCs w:val="20"/>
                <w:lang w:val="de-DE"/>
              </w:rPr>
              <w:t>D</w:t>
            </w:r>
          </w:p>
        </w:tc>
      </w:tr>
      <w:tr w:rsidR="00DB50C7" w:rsidRPr="00272F02" w14:paraId="4EDDE26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AFCB099" w14:textId="77777777" w:rsidR="00B52E5C" w:rsidRPr="00272F02" w:rsidRDefault="00B52E5C" w:rsidP="00397F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A9E0D7B" w14:textId="00B0EBBD" w:rsidR="004D329B" w:rsidRPr="00272F02" w:rsidRDefault="00896E5E" w:rsidP="00397F25">
            <w:pPr>
              <w:pStyle w:val="TableCellLeft10pt"/>
              <w:rPr>
                <w:szCs w:val="20"/>
              </w:rPr>
            </w:pPr>
            <w:r w:rsidRPr="00272F02">
              <w:rPr>
                <w:szCs w:val="20"/>
              </w:rPr>
              <w:t>CNEW</w:t>
            </w:r>
          </w:p>
          <w:p w14:paraId="677A07EE" w14:textId="77777777" w:rsidR="004D329B" w:rsidRPr="00272F02" w:rsidRDefault="004D329B" w:rsidP="00397F25">
            <w:pPr>
              <w:pStyle w:val="TableCellLeft10pt"/>
              <w:rPr>
                <w:szCs w:val="20"/>
              </w:rPr>
            </w:pPr>
            <w:r w:rsidRPr="00272F02">
              <w:rPr>
                <w:szCs w:val="20"/>
              </w:rPr>
              <w:t>For review purpose, see definition of the controlled terminology below</w:t>
            </w:r>
          </w:p>
          <w:p w14:paraId="6B0F8E95" w14:textId="5D7B8A6B" w:rsidR="00B52E5C" w:rsidRPr="00272F02" w:rsidRDefault="4C38FA08" w:rsidP="00397F25">
            <w:pPr>
              <w:pStyle w:val="TableCellLeft10pt"/>
            </w:pPr>
            <w:r>
              <w:t xml:space="preserve">A </w:t>
            </w:r>
            <w:commentRangeStart w:id="508"/>
            <w:r>
              <w:t xml:space="preserve">textual </w:t>
            </w:r>
            <w:commentRangeEnd w:id="508"/>
            <w:r w:rsidR="00896E5E">
              <w:commentReference w:id="508"/>
            </w:r>
            <w:r>
              <w:t>description of the series of analyses conducted to explore the robustness of inferences from the main estimator to deviations from its underlying modelling assumptions and limitations in the data.</w:t>
            </w:r>
          </w:p>
        </w:tc>
      </w:tr>
      <w:tr w:rsidR="00DB50C7" w:rsidRPr="00272F02" w14:paraId="70516BA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142DE56" w14:textId="77777777" w:rsidR="00B52E5C" w:rsidRPr="00272F02" w:rsidRDefault="00B52E5C" w:rsidP="00397F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D585212" w14:textId="7E86DFC9" w:rsidR="00B52E5C" w:rsidRPr="00272F02" w:rsidRDefault="4C38FA08" w:rsidP="00397F25">
            <w:pPr>
              <w:pStyle w:val="TableCellLeft10pt"/>
            </w:pPr>
            <w:commentRangeStart w:id="509"/>
            <w:r>
              <w:t>Describe sensitivity analyses</w:t>
            </w:r>
            <w:commentRangeEnd w:id="509"/>
            <w:r w:rsidR="00896E5E">
              <w:commentReference w:id="509"/>
            </w:r>
            <w:r>
              <w:t>. Sensitivity analyses are a series of analyses conducted with the intent to explore the robustness of inferences from the main estimator to deviations from its underlying modelling assumptions and limitations in the data.</w:t>
            </w:r>
          </w:p>
        </w:tc>
      </w:tr>
      <w:tr w:rsidR="00DB50C7" w:rsidRPr="00272F02" w14:paraId="6824F6E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E9BF441" w14:textId="77777777" w:rsidR="00B52E5C" w:rsidRPr="00272F02" w:rsidRDefault="00B52E5C" w:rsidP="00397F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F654EE" w14:textId="28DF373C" w:rsidR="00B52E5C" w:rsidRPr="00272F02" w:rsidRDefault="0067256B" w:rsidP="00397F25">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836201" w:rsidRPr="00272F02">
              <w:rPr>
                <w:szCs w:val="20"/>
                <w:lang w:eastAsia="ja-JP"/>
              </w:rPr>
              <w:t>w</w:t>
            </w:r>
            <w:r w:rsidRPr="00272F02">
              <w:rPr>
                <w:szCs w:val="20"/>
              </w:rPr>
              <w:t xml:space="preserve">hen there is Sensitivity Analysis for a primary </w:t>
            </w:r>
            <w:r w:rsidR="00B57D0A" w:rsidRPr="00272F02">
              <w:rPr>
                <w:szCs w:val="20"/>
              </w:rPr>
              <w:t>objective</w:t>
            </w:r>
          </w:p>
        </w:tc>
      </w:tr>
      <w:tr w:rsidR="00DB50C7" w:rsidRPr="00272F02" w14:paraId="43B0DE2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D2161A5" w14:textId="77777777" w:rsidR="00B52E5C" w:rsidRPr="00272F02" w:rsidRDefault="00B52E5C" w:rsidP="00397F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ABF3B3" w14:textId="1656B08C" w:rsidR="00B52E5C" w:rsidRPr="00272F02" w:rsidRDefault="00D24707" w:rsidP="00397F25">
            <w:pPr>
              <w:pStyle w:val="TableCellLeft10pt"/>
              <w:rPr>
                <w:szCs w:val="20"/>
                <w:lang w:val="de-DE"/>
              </w:rPr>
            </w:pPr>
            <w:r w:rsidRPr="00272F02">
              <w:rPr>
                <w:szCs w:val="20"/>
                <w:lang w:val="de-DE"/>
              </w:rPr>
              <w:t>One to many</w:t>
            </w:r>
          </w:p>
        </w:tc>
      </w:tr>
      <w:tr w:rsidR="00DB50C7" w:rsidRPr="00272F02" w14:paraId="12AE943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346C2D2" w14:textId="77777777" w:rsidR="00B52E5C" w:rsidRPr="00272F02" w:rsidRDefault="00B52E5C" w:rsidP="00397F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ACF7E2" w14:textId="7C2E12BA" w:rsidR="00C05CE6" w:rsidRPr="00272F02" w:rsidRDefault="00C05CE6" w:rsidP="009271B1">
            <w:pPr>
              <w:pStyle w:val="TableCellLeft10pt"/>
              <w:rPr>
                <w:szCs w:val="20"/>
              </w:rPr>
            </w:pPr>
            <w:r w:rsidRPr="00272F02">
              <w:rPr>
                <w:szCs w:val="20"/>
              </w:rPr>
              <w:t>10.4.X.4</w:t>
            </w:r>
          </w:p>
        </w:tc>
      </w:tr>
      <w:tr w:rsidR="00DB50C7" w:rsidRPr="00272F02" w14:paraId="3FD8994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1E0F47E" w14:textId="77777777" w:rsidR="00B52E5C" w:rsidRPr="00272F02" w:rsidRDefault="00B52E5C" w:rsidP="00397F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E103BF3" w14:textId="66DE3D6B" w:rsidR="00B52E5C" w:rsidRPr="00272F02" w:rsidRDefault="00C05CE6" w:rsidP="00397F25">
            <w:pPr>
              <w:pStyle w:val="TableCellLeft10pt"/>
              <w:rPr>
                <w:szCs w:val="20"/>
                <w:lang w:val="de-DE"/>
              </w:rPr>
            </w:pPr>
            <w:r w:rsidRPr="00272F02">
              <w:rPr>
                <w:szCs w:val="20"/>
                <w:lang w:val="de-DE"/>
              </w:rPr>
              <w:t>Text</w:t>
            </w:r>
          </w:p>
        </w:tc>
      </w:tr>
      <w:tr w:rsidR="00DB50C7" w:rsidRPr="00272F02" w14:paraId="4840553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37CBB30" w14:textId="77777777" w:rsidR="00B52E5C" w:rsidRPr="00272F02" w:rsidRDefault="00B52E5C" w:rsidP="00397F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261973" w14:textId="4C9ECCB1" w:rsidR="00B52E5C" w:rsidRPr="00272F02" w:rsidRDefault="5AFF8341" w:rsidP="00397F25">
            <w:pPr>
              <w:pStyle w:val="TableCellLeft10pt"/>
            </w:pPr>
            <w:r w:rsidRPr="00272F02">
              <w:rPr>
                <w:rStyle w:val="TableCellLeft10ptBoldChar"/>
              </w:rPr>
              <w:t>Value</w:t>
            </w:r>
            <w:r w:rsidRPr="00272F02">
              <w:t xml:space="preserve"> </w:t>
            </w:r>
            <w:r w:rsidRPr="00272F02">
              <w:rPr>
                <w:rStyle w:val="TableCellLeft10ptBoldChar"/>
              </w:rPr>
              <w:t>Allowed</w:t>
            </w:r>
            <w:r w:rsidR="2B4D6E9E" w:rsidRPr="00272F02">
              <w:t xml:space="preserve"> </w:t>
            </w:r>
            <w:r w:rsidR="790C9857" w:rsidRPr="00272F02">
              <w:t>Yes</w:t>
            </w:r>
          </w:p>
          <w:p w14:paraId="40C9AC8F" w14:textId="76D74B84" w:rsidR="004423D5" w:rsidRPr="00272F02" w:rsidRDefault="6F253CF9" w:rsidP="002C7579">
            <w:pPr>
              <w:pStyle w:val="TableCellLeft10pt"/>
              <w:rPr>
                <w:lang w:val="en-GB"/>
              </w:rPr>
            </w:pPr>
            <w:r w:rsidRPr="00272F02">
              <w:rPr>
                <w:rStyle w:val="TableCellLeft10ptBoldChar"/>
              </w:rPr>
              <w:t>Relationship</w:t>
            </w:r>
            <w:r w:rsidRPr="00272F02">
              <w:t>:</w:t>
            </w:r>
            <w:r w:rsidR="79EB28F9" w:rsidRPr="00272F02">
              <w:rPr>
                <w:lang w:val="en-GB"/>
              </w:rPr>
              <w:t xml:space="preserve"> </w:t>
            </w:r>
            <w:r w:rsidR="79EB28F9" w:rsidRPr="00FF3C43">
              <w:rPr>
                <w:szCs w:val="20"/>
              </w:rPr>
              <w:t>10.4.</w:t>
            </w:r>
            <w:r w:rsidR="007A0878" w:rsidRPr="00FF3C43">
              <w:rPr>
                <w:szCs w:val="20"/>
                <w:lang w:eastAsia="ja-JP"/>
              </w:rPr>
              <w:t>X</w:t>
            </w:r>
            <w:r w:rsidR="004423D5" w:rsidRPr="00FF3C43">
              <w:rPr>
                <w:szCs w:val="20"/>
                <w:lang w:eastAsia="ja-JP"/>
              </w:rPr>
              <w:t>.</w:t>
            </w:r>
            <w:r w:rsidR="004423D5" w:rsidRPr="00FF3C43">
              <w:rPr>
                <w:szCs w:val="20"/>
              </w:rPr>
              <w:t>4 Sensitivity Analysis</w:t>
            </w:r>
          </w:p>
          <w:p w14:paraId="38D46C02" w14:textId="66F62F72" w:rsidR="00B52E5C" w:rsidRPr="00272F02" w:rsidRDefault="00B52E5C" w:rsidP="614FE646">
            <w:pPr>
              <w:pStyle w:val="TableCellLeft10pt"/>
            </w:pPr>
            <w:r w:rsidRPr="00272F02">
              <w:rPr>
                <w:rStyle w:val="TableCellLeft10ptBoldChar"/>
              </w:rPr>
              <w:t>Concept</w:t>
            </w:r>
            <w:r w:rsidRPr="00272F02">
              <w:t xml:space="preserve">: </w:t>
            </w:r>
            <w:r w:rsidR="5936012D" w:rsidRPr="00272F02">
              <w:t>CNEW</w:t>
            </w:r>
          </w:p>
        </w:tc>
      </w:tr>
      <w:tr w:rsidR="00DB50C7" w:rsidRPr="00272F02" w14:paraId="4AE3AC5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7127D5E" w14:textId="0B9A47E1" w:rsidR="00B52E5C" w:rsidRPr="00272F02" w:rsidRDefault="0021788E" w:rsidP="00397F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605D2F" w14:textId="3C7900C9" w:rsidR="00B52E5C" w:rsidRPr="00272F02" w:rsidRDefault="002C7579" w:rsidP="00397F25">
            <w:pPr>
              <w:pStyle w:val="TableCellLeft10pt"/>
              <w:rPr>
                <w:szCs w:val="20"/>
                <w:lang w:eastAsia="ja-JP"/>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326DCFE8" w14:textId="77777777" w:rsidR="00416556" w:rsidRPr="00272F02" w:rsidRDefault="00416556" w:rsidP="004A488C"/>
    <w:p w14:paraId="1B575E66" w14:textId="268E0BF7" w:rsidR="00B52E5C" w:rsidRPr="00272F02" w:rsidRDefault="00B52E5C" w:rsidP="00FF3C43">
      <w:pPr>
        <w:pStyle w:val="Heading4"/>
      </w:pPr>
      <w:r w:rsidRPr="00272F02">
        <w:t>Supplementary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63CC5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CD2BE7" w14:textId="77777777" w:rsidR="00B52E5C" w:rsidRPr="00272F02" w:rsidRDefault="00B52E5C" w:rsidP="00397F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19DCEA" w14:textId="2C9A8A93" w:rsidR="00B52E5C" w:rsidRPr="00272F02" w:rsidRDefault="00B42C54" w:rsidP="00397F25">
            <w:pPr>
              <w:pStyle w:val="TableCellLeft10pt"/>
              <w:rPr>
                <w:szCs w:val="20"/>
                <w:lang w:val="de-DE"/>
              </w:rPr>
            </w:pPr>
            <w:r w:rsidRPr="00272F02">
              <w:rPr>
                <w:szCs w:val="20"/>
                <w:lang w:val="de-DE"/>
              </w:rPr>
              <w:t>10.4.</w:t>
            </w:r>
            <w:r w:rsidR="000D2D18">
              <w:rPr>
                <w:szCs w:val="20"/>
                <w:lang w:val="de-DE" w:eastAsia="ja-JP"/>
              </w:rPr>
              <w:t>X</w:t>
            </w:r>
            <w:r w:rsidR="006579F4">
              <w:rPr>
                <w:rFonts w:hint="eastAsia"/>
                <w:szCs w:val="20"/>
                <w:lang w:val="de-DE" w:eastAsia="ja-JP"/>
              </w:rPr>
              <w:t>.</w:t>
            </w:r>
            <w:r w:rsidRPr="00272F02">
              <w:rPr>
                <w:szCs w:val="20"/>
                <w:lang w:val="de-DE"/>
              </w:rPr>
              <w:t xml:space="preserve">5 </w:t>
            </w:r>
            <w:r w:rsidR="00B52E5C" w:rsidRPr="00272F02">
              <w:rPr>
                <w:szCs w:val="20"/>
                <w:lang w:val="de-DE"/>
              </w:rPr>
              <w:t>Supplementary Analysis</w:t>
            </w:r>
          </w:p>
        </w:tc>
      </w:tr>
      <w:tr w:rsidR="00DB50C7" w:rsidRPr="00272F02" w14:paraId="46707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4689C" w14:textId="77777777" w:rsidR="00B52E5C" w:rsidRPr="00272F02" w:rsidRDefault="00B52E5C" w:rsidP="00397F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ADD927" w14:textId="77777777" w:rsidR="00B52E5C" w:rsidRPr="00272F02" w:rsidRDefault="00B52E5C" w:rsidP="00397F25">
            <w:pPr>
              <w:pStyle w:val="TableCellLeft10pt"/>
              <w:rPr>
                <w:szCs w:val="20"/>
                <w:lang w:val="de-DE"/>
              </w:rPr>
            </w:pPr>
            <w:r w:rsidRPr="00272F02">
              <w:rPr>
                <w:szCs w:val="20"/>
                <w:lang w:val="de-DE"/>
              </w:rPr>
              <w:t>Text</w:t>
            </w:r>
          </w:p>
        </w:tc>
      </w:tr>
      <w:tr w:rsidR="00DB50C7" w:rsidRPr="00272F02" w14:paraId="5676AC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7E915" w14:textId="034EC05C" w:rsidR="00B52E5C" w:rsidRPr="00272F02" w:rsidRDefault="00B52E5C" w:rsidP="00397F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F5B03B" w14:textId="77777777" w:rsidR="00B52E5C" w:rsidRPr="00272F02" w:rsidRDefault="00B52E5C" w:rsidP="00397F25">
            <w:pPr>
              <w:pStyle w:val="TableCellLeft10pt"/>
              <w:rPr>
                <w:szCs w:val="20"/>
                <w:lang w:val="de-DE"/>
              </w:rPr>
            </w:pPr>
            <w:r w:rsidRPr="00272F02">
              <w:rPr>
                <w:szCs w:val="20"/>
                <w:lang w:val="de-DE"/>
              </w:rPr>
              <w:t>H</w:t>
            </w:r>
          </w:p>
        </w:tc>
      </w:tr>
      <w:tr w:rsidR="00DB50C7" w:rsidRPr="00272F02" w14:paraId="59F65B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63801" w14:textId="77777777" w:rsidR="00B52E5C" w:rsidRPr="00272F02" w:rsidRDefault="00B52E5C" w:rsidP="00397F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22F41A6" w14:textId="4344729B" w:rsidR="00B52E5C" w:rsidRPr="00272F02" w:rsidRDefault="00B42C54" w:rsidP="00397F25">
            <w:pPr>
              <w:pStyle w:val="TableCellLeft10pt"/>
              <w:rPr>
                <w:szCs w:val="20"/>
                <w:lang w:val="de-DE"/>
              </w:rPr>
            </w:pPr>
            <w:r w:rsidRPr="00272F02">
              <w:rPr>
                <w:szCs w:val="20"/>
                <w:lang w:val="de-DE"/>
              </w:rPr>
              <w:t>Heading</w:t>
            </w:r>
          </w:p>
        </w:tc>
      </w:tr>
      <w:tr w:rsidR="00DB50C7" w:rsidRPr="00272F02" w14:paraId="1F1222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20B09C" w14:textId="77777777" w:rsidR="00B52E5C" w:rsidRPr="00272F02" w:rsidRDefault="00B52E5C" w:rsidP="00397F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DB0315" w14:textId="33835E42" w:rsidR="00B52E5C" w:rsidRPr="00272F02" w:rsidRDefault="493764D2" w:rsidP="009271B1">
            <w:pPr>
              <w:pStyle w:val="TableCellLeft10pt"/>
              <w:rPr>
                <w:szCs w:val="20"/>
              </w:rPr>
            </w:pPr>
            <w:r w:rsidRPr="00272F02">
              <w:t>N/A</w:t>
            </w:r>
          </w:p>
        </w:tc>
      </w:tr>
      <w:tr w:rsidR="00DB50C7" w:rsidRPr="00272F02" w14:paraId="4116EB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F6D6" w14:textId="77777777" w:rsidR="00B52E5C" w:rsidRPr="00272F02" w:rsidRDefault="00B52E5C" w:rsidP="00397F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9C23D1" w14:textId="7E252486" w:rsidR="00B52E5C" w:rsidRPr="00272F02" w:rsidRDefault="0067256B" w:rsidP="00397F25">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 xml:space="preserve">hen there is Supplementary Analysis for a primary </w:t>
            </w:r>
            <w:r w:rsidR="00B57D0A" w:rsidRPr="00272F02">
              <w:rPr>
                <w:szCs w:val="20"/>
              </w:rPr>
              <w:t>objective</w:t>
            </w:r>
          </w:p>
        </w:tc>
      </w:tr>
      <w:tr w:rsidR="00DB50C7" w:rsidRPr="00272F02" w14:paraId="29FF52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7DAF8" w14:textId="77777777" w:rsidR="00B52E5C" w:rsidRPr="00272F02" w:rsidRDefault="00B52E5C" w:rsidP="00397F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482D51" w14:textId="4D213AAA" w:rsidR="00B52E5C" w:rsidRPr="00272F02" w:rsidRDefault="00B42C54" w:rsidP="00397F25">
            <w:pPr>
              <w:pStyle w:val="TableCellLeft10pt"/>
              <w:rPr>
                <w:szCs w:val="20"/>
                <w:lang w:val="de-DE"/>
              </w:rPr>
            </w:pPr>
            <w:r w:rsidRPr="00272F02">
              <w:rPr>
                <w:szCs w:val="20"/>
                <w:lang w:val="de-DE"/>
              </w:rPr>
              <w:t>One to one</w:t>
            </w:r>
          </w:p>
        </w:tc>
      </w:tr>
      <w:tr w:rsidR="00DB50C7" w:rsidRPr="00272F02" w14:paraId="421AC0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7C71A" w14:textId="77777777" w:rsidR="00B52E5C" w:rsidRPr="00272F02" w:rsidRDefault="00B52E5C" w:rsidP="00397F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6DF9F4" w14:textId="36B0E662" w:rsidR="00B42C54" w:rsidRPr="00272F02" w:rsidRDefault="00B42C54" w:rsidP="00397F25">
            <w:pPr>
              <w:pStyle w:val="TableCellLeft10pt"/>
              <w:rPr>
                <w:szCs w:val="20"/>
              </w:rPr>
            </w:pPr>
            <w:r w:rsidRPr="00272F02">
              <w:rPr>
                <w:szCs w:val="20"/>
              </w:rPr>
              <w:t>10.4.X.5</w:t>
            </w:r>
          </w:p>
        </w:tc>
      </w:tr>
      <w:tr w:rsidR="00DB50C7" w:rsidRPr="00272F02" w14:paraId="7C90B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21D0E" w14:textId="77777777" w:rsidR="00B52E5C" w:rsidRPr="00272F02" w:rsidRDefault="00B52E5C" w:rsidP="00397F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F319794" w14:textId="369CBBFE" w:rsidR="00B52E5C" w:rsidRPr="00272F02" w:rsidRDefault="5AFF8341" w:rsidP="2125773E">
            <w:pPr>
              <w:pStyle w:val="TableCellLeft10pt"/>
              <w:rPr>
                <w:lang w:val="de-DE"/>
              </w:rPr>
            </w:pPr>
            <w:r w:rsidRPr="00272F02">
              <w:rPr>
                <w:lang w:val="de-DE"/>
              </w:rPr>
              <w:t>Supplementary Analysis</w:t>
            </w:r>
          </w:p>
        </w:tc>
      </w:tr>
      <w:tr w:rsidR="00DB50C7" w:rsidRPr="00272F02" w14:paraId="33D26D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E749C" w14:textId="77777777" w:rsidR="00B52E5C" w:rsidRPr="00272F02" w:rsidRDefault="00B52E5C" w:rsidP="00397F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4C4C6A33" w14:textId="23596E06" w:rsidR="00B52E5C" w:rsidRPr="00272F02" w:rsidRDefault="00B52E5C" w:rsidP="00397F2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21788E" w:rsidRPr="00272F02">
              <w:rPr>
                <w:szCs w:val="20"/>
              </w:rPr>
              <w:t>No</w:t>
            </w:r>
          </w:p>
          <w:p w14:paraId="2A930517" w14:textId="33D00457" w:rsidR="00B52E5C" w:rsidRPr="00272F02" w:rsidRDefault="00C966BC" w:rsidP="2D72C741">
            <w:pPr>
              <w:pStyle w:val="TableCellLeft10pt"/>
              <w:rPr>
                <w:lang w:eastAsia="ja-JP"/>
              </w:rPr>
            </w:pPr>
            <w:r w:rsidRPr="00272F02">
              <w:rPr>
                <w:rStyle w:val="TableCellLeft10ptBoldChar"/>
              </w:rPr>
              <w:t>Relationship</w:t>
            </w:r>
            <w:r w:rsidRPr="00272F02">
              <w:t xml:space="preserve">: </w:t>
            </w:r>
            <w:r w:rsidR="132B284C" w:rsidRPr="00272F02">
              <w:t>10.</w:t>
            </w:r>
            <w:r w:rsidR="132B284C" w:rsidRPr="000D2D18">
              <w:rPr>
                <w:szCs w:val="20"/>
              </w:rPr>
              <w:t>4.</w:t>
            </w:r>
            <w:r w:rsidR="000D2D18" w:rsidRPr="00FF3C43">
              <w:rPr>
                <w:rFonts w:eastAsiaTheme="minorEastAsia"/>
                <w:szCs w:val="20"/>
                <w:lang w:val="en-GB" w:eastAsia="ja-JP"/>
              </w:rPr>
              <w:t>X</w:t>
            </w:r>
            <w:r w:rsidR="009E73BB" w:rsidRPr="00FF3C43">
              <w:rPr>
                <w:rFonts w:eastAsiaTheme="minorEastAsia"/>
                <w:szCs w:val="20"/>
                <w:lang w:val="en-GB" w:eastAsia="ja-JP"/>
              </w:rPr>
              <w:t xml:space="preserve"> </w:t>
            </w:r>
            <w:r w:rsidR="009E73BB" w:rsidRPr="00FF3C43">
              <w:rPr>
                <w:szCs w:val="20"/>
              </w:rPr>
              <w:t>Primary Objective(s)</w:t>
            </w:r>
            <w:r w:rsidR="009E73BB" w:rsidRPr="00FF3C43">
              <w:rPr>
                <w:szCs w:val="20"/>
                <w:lang w:eastAsia="ja-JP"/>
              </w:rPr>
              <w:t xml:space="preserve">, </w:t>
            </w:r>
            <w:r w:rsidR="0D414C24" w:rsidRPr="000D2D18">
              <w:rPr>
                <w:szCs w:val="20"/>
              </w:rPr>
              <w:t>10.4</w:t>
            </w:r>
            <w:r w:rsidR="0D414C24" w:rsidRPr="00272F02">
              <w:t xml:space="preserve"> Analyses Associated with the Primary Objective(s),</w:t>
            </w:r>
            <w:r w:rsidR="000D2D18">
              <w:t xml:space="preserve"> </w:t>
            </w:r>
            <w:r w:rsidR="0D414C24" w:rsidRPr="00272F02">
              <w:t>10 STATISTICAL CONSIDERATIONS</w:t>
            </w:r>
            <w:r w:rsidR="00AB2E20" w:rsidRPr="00272F02">
              <w:t xml:space="preserve"> and Table of Contents</w:t>
            </w:r>
          </w:p>
          <w:p w14:paraId="08976A37" w14:textId="611899BF" w:rsidR="00B52E5C" w:rsidRPr="00272F02" w:rsidRDefault="00B52E5C">
            <w:pPr>
              <w:pStyle w:val="TableCellLeft10pt"/>
              <w:rPr>
                <w:szCs w:val="20"/>
              </w:rPr>
            </w:pPr>
            <w:r w:rsidRPr="00272F02">
              <w:rPr>
                <w:rStyle w:val="TableCellLeft10ptBoldChar"/>
              </w:rPr>
              <w:t>Concept</w:t>
            </w:r>
            <w:r w:rsidRPr="00272F02">
              <w:t xml:space="preserve">: </w:t>
            </w:r>
            <w:r w:rsidR="4629F9BE" w:rsidRPr="00272F02">
              <w:t>Heading</w:t>
            </w:r>
          </w:p>
        </w:tc>
      </w:tr>
      <w:tr w:rsidR="0022735C" w:rsidRPr="00272F02" w14:paraId="6AF7C5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C6CB23" w14:textId="5A32AFB8" w:rsidR="0022735C" w:rsidRPr="00272F02" w:rsidRDefault="0022735C" w:rsidP="0022735C">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6BBB28" w14:textId="4E435831" w:rsidR="0022735C" w:rsidRPr="00272F02" w:rsidRDefault="002C7579" w:rsidP="0022735C">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3E57DCCE" w14:textId="77777777" w:rsidR="00B52E5C" w:rsidRPr="00272F02"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C2A91B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BBEA4AD" w14:textId="77777777" w:rsidR="00B52E5C" w:rsidRPr="00272F02" w:rsidRDefault="00B52E5C" w:rsidP="00397F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C05284" w14:textId="2F49FA36" w:rsidR="00B52E5C" w:rsidRPr="00272F02" w:rsidRDefault="24F51B03" w:rsidP="00397F25">
            <w:pPr>
              <w:pStyle w:val="TableCellLeft10pt"/>
              <w:rPr>
                <w:lang w:val="de-DE"/>
              </w:rPr>
            </w:pPr>
            <w:r w:rsidRPr="56BC465C">
              <w:rPr>
                <w:lang w:val="de-DE"/>
              </w:rPr>
              <w:t>{&lt;</w:t>
            </w:r>
            <w:r w:rsidR="00B52E5C" w:rsidRPr="56BC465C">
              <w:rPr>
                <w:lang w:val="de-DE"/>
              </w:rPr>
              <w:t>Supplementary Analysis</w:t>
            </w:r>
            <w:r w:rsidR="01178E72" w:rsidRPr="56BC465C">
              <w:rPr>
                <w:lang w:val="de-DE"/>
              </w:rPr>
              <w:t>&gt;}</w:t>
            </w:r>
          </w:p>
        </w:tc>
      </w:tr>
      <w:tr w:rsidR="00DB50C7" w:rsidRPr="00272F02" w14:paraId="46A5DF0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8249B0F" w14:textId="77777777" w:rsidR="00B52E5C" w:rsidRPr="00272F02" w:rsidRDefault="00B52E5C" w:rsidP="00397F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5D3ACE" w14:textId="77777777" w:rsidR="00B52E5C" w:rsidRPr="00272F02" w:rsidRDefault="00B52E5C" w:rsidP="00397F25">
            <w:pPr>
              <w:pStyle w:val="TableCellLeft10pt"/>
              <w:rPr>
                <w:szCs w:val="20"/>
                <w:lang w:val="de-DE"/>
              </w:rPr>
            </w:pPr>
            <w:r w:rsidRPr="00272F02">
              <w:rPr>
                <w:szCs w:val="20"/>
                <w:lang w:val="de-DE"/>
              </w:rPr>
              <w:t>Text</w:t>
            </w:r>
          </w:p>
        </w:tc>
      </w:tr>
      <w:tr w:rsidR="00DB50C7" w:rsidRPr="00272F02" w14:paraId="676D902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46AFD57" w14:textId="60D91D90" w:rsidR="00B52E5C" w:rsidRPr="00272F02" w:rsidRDefault="00B52E5C" w:rsidP="00397F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785E9F7" w14:textId="77777777" w:rsidR="00B52E5C" w:rsidRPr="00272F02" w:rsidRDefault="00B52E5C" w:rsidP="00397F25">
            <w:pPr>
              <w:pStyle w:val="TableCellLeft10pt"/>
              <w:rPr>
                <w:szCs w:val="20"/>
                <w:lang w:val="de-DE"/>
              </w:rPr>
            </w:pPr>
            <w:r w:rsidRPr="00272F02">
              <w:rPr>
                <w:szCs w:val="20"/>
                <w:lang w:val="de-DE"/>
              </w:rPr>
              <w:t>D</w:t>
            </w:r>
          </w:p>
        </w:tc>
      </w:tr>
      <w:tr w:rsidR="00DB50C7" w:rsidRPr="00272F02" w14:paraId="349D8D4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13F354D" w14:textId="77777777" w:rsidR="00B52E5C" w:rsidRPr="00272F02" w:rsidRDefault="00B52E5C" w:rsidP="00397F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7FFFA1" w14:textId="07CF1DAA" w:rsidR="004D329B" w:rsidRPr="00272F02" w:rsidRDefault="002005EC" w:rsidP="00397F25">
            <w:pPr>
              <w:pStyle w:val="TableCellLeft10pt"/>
              <w:rPr>
                <w:szCs w:val="20"/>
              </w:rPr>
            </w:pPr>
            <w:r w:rsidRPr="00272F02">
              <w:rPr>
                <w:szCs w:val="20"/>
              </w:rPr>
              <w:t>CNEW</w:t>
            </w:r>
          </w:p>
          <w:p w14:paraId="30501B20" w14:textId="77777777" w:rsidR="004D329B" w:rsidRPr="00272F02" w:rsidRDefault="004D329B" w:rsidP="00397F25">
            <w:pPr>
              <w:pStyle w:val="TableCellLeft10pt"/>
              <w:rPr>
                <w:szCs w:val="20"/>
              </w:rPr>
            </w:pPr>
            <w:r w:rsidRPr="00272F02">
              <w:rPr>
                <w:szCs w:val="20"/>
              </w:rPr>
              <w:t>For review purpose, see definition of the controlled terminology below</w:t>
            </w:r>
          </w:p>
          <w:p w14:paraId="20ECB9B8" w14:textId="24CB8F95" w:rsidR="00B52E5C" w:rsidRPr="00272F02" w:rsidRDefault="4C38FA08" w:rsidP="00397F25">
            <w:pPr>
              <w:pStyle w:val="TableCellLeft10pt"/>
            </w:pPr>
            <w:r>
              <w:t xml:space="preserve">A </w:t>
            </w:r>
            <w:commentRangeStart w:id="510"/>
            <w:r>
              <w:t xml:space="preserve">textual </w:t>
            </w:r>
            <w:commentRangeEnd w:id="510"/>
            <w:r w:rsidR="002005EC">
              <w:commentReference w:id="510"/>
            </w:r>
            <w:r>
              <w:t>description of the analyses that are conducted in addition to the main and sensitivity analysis with the intent to provide additional insights into the understanding of the treatment effect.</w:t>
            </w:r>
          </w:p>
        </w:tc>
      </w:tr>
      <w:tr w:rsidR="00DB50C7" w:rsidRPr="00272F02" w14:paraId="6B8DE33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B42AB6D" w14:textId="77777777" w:rsidR="00B52E5C" w:rsidRPr="00272F02" w:rsidRDefault="00B52E5C" w:rsidP="00397F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9B9E4DD" w14:textId="19D3816C" w:rsidR="00B52E5C" w:rsidRPr="00272F02" w:rsidRDefault="4C38FA08" w:rsidP="00397F25">
            <w:pPr>
              <w:pStyle w:val="TableCellLeft10pt"/>
            </w:pPr>
            <w:r>
              <w:t>Describe any supplementary</w:t>
            </w:r>
            <w:commentRangeStart w:id="511"/>
            <w:r>
              <w:t xml:space="preserve"> analysis if applicable</w:t>
            </w:r>
            <w:commentRangeEnd w:id="511"/>
            <w:r w:rsidR="002005EC">
              <w:commentReference w:id="511"/>
            </w:r>
            <w:r>
              <w:t>. Supplementary analyses are conducted in addition to the main and sensitivity analysis with the intent to provide additional insights into the understanding of the treatment effect.</w:t>
            </w:r>
          </w:p>
        </w:tc>
      </w:tr>
      <w:tr w:rsidR="00DB50C7" w:rsidRPr="00272F02" w14:paraId="5BE5007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D52118A" w14:textId="77777777" w:rsidR="00B52E5C" w:rsidRPr="00272F02" w:rsidRDefault="00B52E5C" w:rsidP="00397F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077B846" w14:textId="2E75BF7A" w:rsidR="00B52E5C" w:rsidRPr="00272F02" w:rsidRDefault="0067256B" w:rsidP="00397F25">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 xml:space="preserve">hen there is Supplementary Analysis for a primary </w:t>
            </w:r>
            <w:r w:rsidR="00B57D0A" w:rsidRPr="00272F02">
              <w:rPr>
                <w:szCs w:val="20"/>
              </w:rPr>
              <w:t>objective</w:t>
            </w:r>
          </w:p>
        </w:tc>
      </w:tr>
      <w:tr w:rsidR="00DB50C7" w:rsidRPr="00272F02" w14:paraId="5324413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B4EAC90" w14:textId="77777777" w:rsidR="00B52E5C" w:rsidRPr="00272F02" w:rsidRDefault="00B52E5C" w:rsidP="00397F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43F1563" w14:textId="6D48591C" w:rsidR="00B52E5C" w:rsidRPr="00272F02" w:rsidRDefault="002005EC" w:rsidP="00397F25">
            <w:pPr>
              <w:pStyle w:val="TableCellLeft10pt"/>
              <w:rPr>
                <w:szCs w:val="20"/>
                <w:lang w:val="de-DE"/>
              </w:rPr>
            </w:pPr>
            <w:r w:rsidRPr="00272F02">
              <w:rPr>
                <w:szCs w:val="20"/>
                <w:lang w:val="de-DE"/>
              </w:rPr>
              <w:t>One to one</w:t>
            </w:r>
          </w:p>
        </w:tc>
      </w:tr>
      <w:tr w:rsidR="00DB50C7" w:rsidRPr="00272F02" w14:paraId="68CC957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0E6DB69" w14:textId="77777777" w:rsidR="00B52E5C" w:rsidRPr="00272F02" w:rsidRDefault="00B52E5C" w:rsidP="00397F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37C0B5C" w14:textId="1C25A9A5" w:rsidR="002005EC" w:rsidRPr="00272F02" w:rsidRDefault="002005EC" w:rsidP="00397F25">
            <w:pPr>
              <w:pStyle w:val="TableCellLeft10pt"/>
              <w:rPr>
                <w:szCs w:val="20"/>
              </w:rPr>
            </w:pPr>
            <w:r w:rsidRPr="00272F02">
              <w:rPr>
                <w:szCs w:val="20"/>
              </w:rPr>
              <w:t>10.4.X.5</w:t>
            </w:r>
          </w:p>
        </w:tc>
      </w:tr>
      <w:tr w:rsidR="00DB50C7" w:rsidRPr="00272F02" w14:paraId="2597F66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91DE04C" w14:textId="77777777" w:rsidR="00B52E5C" w:rsidRPr="00272F02" w:rsidRDefault="00B52E5C" w:rsidP="00397F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32B009" w14:textId="197E487B" w:rsidR="00B52E5C" w:rsidRPr="00272F02" w:rsidRDefault="002005EC" w:rsidP="00397F25">
            <w:pPr>
              <w:pStyle w:val="TableCellLeft10pt"/>
              <w:rPr>
                <w:szCs w:val="20"/>
                <w:lang w:val="de-DE"/>
              </w:rPr>
            </w:pPr>
            <w:r w:rsidRPr="00272F02">
              <w:rPr>
                <w:szCs w:val="20"/>
                <w:lang w:val="de-DE"/>
              </w:rPr>
              <w:t>Text</w:t>
            </w:r>
          </w:p>
        </w:tc>
      </w:tr>
      <w:tr w:rsidR="00DB50C7" w:rsidRPr="00272F02" w14:paraId="078AFEE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1D3A80D" w14:textId="77777777" w:rsidR="00B52E5C" w:rsidRPr="00272F02" w:rsidRDefault="00B52E5C" w:rsidP="00397F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E2D922" w14:textId="25BFF9B4" w:rsidR="00B52E5C" w:rsidRPr="00272F02" w:rsidRDefault="00B52E5C" w:rsidP="00397F2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2005EC" w:rsidRPr="00272F02">
              <w:rPr>
                <w:szCs w:val="20"/>
              </w:rPr>
              <w:t>Yes</w:t>
            </w:r>
          </w:p>
          <w:p w14:paraId="7CB0C218" w14:textId="6F2E1DFB" w:rsidR="00B52E5C" w:rsidRPr="00272F02" w:rsidRDefault="6F253CF9" w:rsidP="2D72C741">
            <w:pPr>
              <w:pStyle w:val="TableCellLeft10pt"/>
              <w:rPr>
                <w:lang w:eastAsia="ja-JP"/>
              </w:rPr>
            </w:pPr>
            <w:r w:rsidRPr="00272F02">
              <w:rPr>
                <w:rStyle w:val="TableCellLeft10ptBoldChar"/>
              </w:rPr>
              <w:t>Relationship</w:t>
            </w:r>
            <w:r w:rsidRPr="00272F02">
              <w:t xml:space="preserve">: </w:t>
            </w:r>
            <w:r w:rsidR="0BA250BA" w:rsidRPr="00FF3C43">
              <w:rPr>
                <w:szCs w:val="20"/>
              </w:rPr>
              <w:t>10.4.</w:t>
            </w:r>
            <w:r w:rsidR="0BA250BA" w:rsidRPr="00FF3C43">
              <w:rPr>
                <w:szCs w:val="20"/>
                <w:lang w:eastAsia="ja-JP"/>
              </w:rPr>
              <w:t>X</w:t>
            </w:r>
            <w:r w:rsidR="004423D5" w:rsidRPr="00FF3C43">
              <w:rPr>
                <w:szCs w:val="20"/>
                <w:lang w:eastAsia="ja-JP"/>
              </w:rPr>
              <w:t>.</w:t>
            </w:r>
            <w:r w:rsidR="004423D5" w:rsidRPr="00FF3C43">
              <w:rPr>
                <w:szCs w:val="20"/>
              </w:rPr>
              <w:t>5 Supplementary Analysis</w:t>
            </w:r>
          </w:p>
          <w:p w14:paraId="2412FD45" w14:textId="515F1212" w:rsidR="00B52E5C" w:rsidRPr="00272F02" w:rsidRDefault="00B52E5C" w:rsidP="00397F25">
            <w:pPr>
              <w:pStyle w:val="TableCellLeft10pt"/>
              <w:rPr>
                <w:szCs w:val="20"/>
              </w:rPr>
            </w:pPr>
            <w:r w:rsidRPr="00272F02">
              <w:rPr>
                <w:rStyle w:val="TableCellLeft10ptBoldChar"/>
                <w:szCs w:val="20"/>
              </w:rPr>
              <w:t>Concept</w:t>
            </w:r>
            <w:r w:rsidRPr="00272F02">
              <w:rPr>
                <w:szCs w:val="20"/>
              </w:rPr>
              <w:t xml:space="preserve">: </w:t>
            </w:r>
            <w:r w:rsidR="002005EC" w:rsidRPr="00272F02">
              <w:rPr>
                <w:szCs w:val="20"/>
              </w:rPr>
              <w:t>CNEW</w:t>
            </w:r>
          </w:p>
        </w:tc>
      </w:tr>
      <w:tr w:rsidR="00DB50C7" w:rsidRPr="00272F02" w14:paraId="3F09343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A62D982" w14:textId="4AED3F6E" w:rsidR="00B52E5C" w:rsidRPr="00272F02" w:rsidRDefault="0021788E" w:rsidP="00397F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D3F4364" w14:textId="574128DC" w:rsidR="00B52E5C" w:rsidRPr="00272F02" w:rsidRDefault="002C7579" w:rsidP="00397F25">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w:t>
            </w:r>
            <w:r>
              <w:rPr>
                <w:rFonts w:hint="eastAsia"/>
                <w:lang w:val="en-GB" w:eastAsia="ja-JP"/>
              </w:rPr>
              <w:t>4</w:t>
            </w:r>
            <w:r w:rsidRPr="004423D5">
              <w:rPr>
                <w:lang w:val="en-GB" w:eastAsia="ja-JP"/>
              </w:rPr>
              <w:t>.X.1, 10.</w:t>
            </w:r>
            <w:r>
              <w:rPr>
                <w:rFonts w:hint="eastAsia"/>
                <w:lang w:val="en-GB" w:eastAsia="ja-JP"/>
              </w:rPr>
              <w:t>4</w:t>
            </w:r>
            <w:r w:rsidRPr="004423D5">
              <w:rPr>
                <w:lang w:val="en-GB" w:eastAsia="ja-JP"/>
              </w:rPr>
              <w:t>.X.2, 10.</w:t>
            </w:r>
            <w:r>
              <w:rPr>
                <w:rFonts w:hint="eastAsia"/>
                <w:lang w:val="en-GB" w:eastAsia="ja-JP"/>
              </w:rPr>
              <w:t>4</w:t>
            </w:r>
            <w:r w:rsidRPr="004423D5">
              <w:rPr>
                <w:lang w:val="en-GB" w:eastAsia="ja-JP"/>
              </w:rPr>
              <w:t>.X.3, 10.</w:t>
            </w:r>
            <w:r>
              <w:rPr>
                <w:rFonts w:hint="eastAsia"/>
                <w:lang w:val="en-GB" w:eastAsia="ja-JP"/>
              </w:rPr>
              <w:t>4.X</w:t>
            </w:r>
            <w:r w:rsidRPr="004423D5">
              <w:rPr>
                <w:lang w:val="en-GB" w:eastAsia="ja-JP"/>
              </w:rPr>
              <w:t>.4, 10.</w:t>
            </w:r>
            <w:r>
              <w:rPr>
                <w:rFonts w:hint="eastAsia"/>
                <w:lang w:val="en-GB" w:eastAsia="ja-JP"/>
              </w:rPr>
              <w:t>4.X</w:t>
            </w:r>
            <w:r w:rsidRPr="004423D5">
              <w:rPr>
                <w:lang w:val="en-GB" w:eastAsia="ja-JP"/>
              </w:rPr>
              <w:t>.5)</w:t>
            </w:r>
            <w:r>
              <w:rPr>
                <w:rFonts w:hint="eastAsia"/>
                <w:lang w:val="en-GB" w:eastAsia="ja-JP"/>
              </w:rPr>
              <w:t>.</w:t>
            </w:r>
          </w:p>
        </w:tc>
      </w:tr>
    </w:tbl>
    <w:p w14:paraId="5F24D022" w14:textId="77777777" w:rsidR="00B52E5C" w:rsidRPr="00272F02" w:rsidRDefault="00B52E5C" w:rsidP="00B52E5C">
      <w:pPr>
        <w:rPr>
          <w:sz w:val="20"/>
          <w:szCs w:val="20"/>
        </w:rPr>
      </w:pPr>
    </w:p>
    <w:p w14:paraId="4B403761" w14:textId="763F83F5" w:rsidR="00B52E5C" w:rsidRPr="00272F02" w:rsidRDefault="2125773E" w:rsidP="00671509">
      <w:pPr>
        <w:pStyle w:val="Heading2"/>
        <w:rPr>
          <w:rFonts w:cs="Times New Roman"/>
          <w:lang w:eastAsia="ja-JP"/>
        </w:rPr>
      </w:pPr>
      <w:r w:rsidRPr="00272F02">
        <w:rPr>
          <w:rFonts w:cs="Times New Roman"/>
        </w:rPr>
        <w:t xml:space="preserve">Analysis </w:t>
      </w:r>
      <w:r w:rsidR="00671509" w:rsidRPr="00272F02">
        <w:rPr>
          <w:rFonts w:cs="Times New Roman"/>
        </w:rPr>
        <w:t xml:space="preserve">Associated with the </w:t>
      </w:r>
      <w:r w:rsidRPr="00272F02">
        <w:rPr>
          <w:rFonts w:cs="Times New Roman"/>
        </w:rPr>
        <w:t>Secondary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267DF5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54362D3" w14:textId="77777777" w:rsidR="00E176E1" w:rsidRPr="00272F02" w:rsidRDefault="00E176E1" w:rsidP="00D24707">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330C33" w14:textId="7C74A003" w:rsidR="00E176E1" w:rsidRPr="00272F02" w:rsidRDefault="00034DB4" w:rsidP="00D24707">
            <w:pPr>
              <w:pStyle w:val="TableCellLeft10pt"/>
              <w:rPr>
                <w:szCs w:val="20"/>
                <w:lang w:val="en-GB"/>
              </w:rPr>
            </w:pPr>
            <w:r w:rsidRPr="00272F02">
              <w:rPr>
                <w:szCs w:val="20"/>
              </w:rPr>
              <w:t>10.5</w:t>
            </w:r>
            <w:r w:rsidR="00E176E1" w:rsidRPr="00272F02">
              <w:rPr>
                <w:szCs w:val="20"/>
              </w:rPr>
              <w:t xml:space="preserve"> Analyses Associated with </w:t>
            </w:r>
            <w:r w:rsidR="00D24707" w:rsidRPr="00272F02">
              <w:rPr>
                <w:szCs w:val="20"/>
              </w:rPr>
              <w:t xml:space="preserve">the </w:t>
            </w:r>
            <w:r w:rsidR="000A5ED2" w:rsidRPr="00272F02">
              <w:rPr>
                <w:szCs w:val="20"/>
              </w:rPr>
              <w:t>Secondary</w:t>
            </w:r>
            <w:r w:rsidR="00E176E1" w:rsidRPr="00272F02">
              <w:rPr>
                <w:szCs w:val="20"/>
              </w:rPr>
              <w:t xml:space="preserve"> Objective(s)</w:t>
            </w:r>
          </w:p>
        </w:tc>
      </w:tr>
      <w:tr w:rsidR="00DB50C7" w:rsidRPr="00272F02" w14:paraId="51F49CE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5EED148" w14:textId="77777777" w:rsidR="00E176E1" w:rsidRPr="00272F02" w:rsidRDefault="00E176E1" w:rsidP="00D24707">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DFB376" w14:textId="77777777" w:rsidR="00E176E1" w:rsidRPr="00272F02" w:rsidRDefault="00E176E1" w:rsidP="00D24707">
            <w:pPr>
              <w:pStyle w:val="TableCellLeft10pt"/>
              <w:rPr>
                <w:szCs w:val="20"/>
                <w:lang w:val="en-GB"/>
              </w:rPr>
            </w:pPr>
            <w:r w:rsidRPr="00272F02">
              <w:rPr>
                <w:szCs w:val="20"/>
                <w:lang w:val="en-GB"/>
              </w:rPr>
              <w:t>Text</w:t>
            </w:r>
          </w:p>
        </w:tc>
      </w:tr>
      <w:tr w:rsidR="00DB50C7" w:rsidRPr="00272F02" w14:paraId="32DF95D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033CDAA" w14:textId="0A61E980" w:rsidR="00E176E1" w:rsidRPr="00272F02" w:rsidRDefault="00E176E1" w:rsidP="00D2470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E65CFBE" w14:textId="77777777" w:rsidR="00E176E1" w:rsidRPr="00272F02" w:rsidRDefault="00E176E1" w:rsidP="00D24707">
            <w:pPr>
              <w:pStyle w:val="TableCellLeft10pt"/>
              <w:rPr>
                <w:szCs w:val="20"/>
                <w:lang w:val="en-GB"/>
              </w:rPr>
            </w:pPr>
            <w:r w:rsidRPr="00272F02">
              <w:rPr>
                <w:szCs w:val="20"/>
                <w:lang w:val="en-GB"/>
              </w:rPr>
              <w:t>H</w:t>
            </w:r>
          </w:p>
        </w:tc>
      </w:tr>
      <w:tr w:rsidR="00DB50C7" w:rsidRPr="00272F02" w14:paraId="64C53C1B" w14:textId="77777777" w:rsidTr="00FF3C43">
        <w:trPr>
          <w:trHeight w:val="298"/>
        </w:trPr>
        <w:tc>
          <w:tcPr>
            <w:tcW w:w="1215" w:type="pct"/>
            <w:tcBorders>
              <w:top w:val="single" w:sz="4" w:space="0" w:color="auto"/>
              <w:left w:val="single" w:sz="4" w:space="0" w:color="auto"/>
              <w:bottom w:val="single" w:sz="4" w:space="0" w:color="auto"/>
              <w:right w:val="single" w:sz="4" w:space="0" w:color="auto"/>
            </w:tcBorders>
            <w:hideMark/>
          </w:tcPr>
          <w:p w14:paraId="46838569" w14:textId="77777777" w:rsidR="00E176E1" w:rsidRPr="00272F02" w:rsidRDefault="00E176E1" w:rsidP="00D24707">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EA1EB1B" w14:textId="77777777" w:rsidR="00E176E1" w:rsidRPr="00272F02" w:rsidRDefault="00E176E1" w:rsidP="00D24707">
            <w:pPr>
              <w:pStyle w:val="TableCellLeft10pt"/>
              <w:rPr>
                <w:szCs w:val="20"/>
                <w:lang w:val="en-GB"/>
              </w:rPr>
            </w:pPr>
            <w:r w:rsidRPr="00272F02">
              <w:rPr>
                <w:szCs w:val="20"/>
                <w:lang w:val="en-GB"/>
              </w:rPr>
              <w:t>Heading</w:t>
            </w:r>
          </w:p>
        </w:tc>
      </w:tr>
      <w:tr w:rsidR="00DB50C7" w:rsidRPr="00272F02" w14:paraId="507F8BC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D9FB4B7" w14:textId="77777777" w:rsidR="00E176E1" w:rsidRPr="00272F02" w:rsidRDefault="00E176E1" w:rsidP="00D24707">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7B0E0B2" w14:textId="53F5F6F3" w:rsidR="00D24707" w:rsidRPr="00272F02" w:rsidRDefault="4C38FA08" w:rsidP="4C38FA08">
            <w:pPr>
              <w:pStyle w:val="TableCellLeft10pt"/>
            </w:pPr>
            <w:commentRangeStart w:id="512"/>
            <w:r>
              <w:t>Describe the statistical analysis methods in alignment with the secondary objectives and associated estimands in Section 3.2 Secondary Objective(s) and Associated Estimands. Use the same section structure as Section 10.4 Analyses Associated with the Primary Objective(s).</w:t>
            </w:r>
          </w:p>
          <w:p w14:paraId="72E4D9AC" w14:textId="67A8D50B" w:rsidR="00E176E1" w:rsidRPr="00272F02" w:rsidRDefault="4C38FA08" w:rsidP="4C38FA08">
            <w:pPr>
              <w:pStyle w:val="TableCellLeft10pt"/>
            </w:pPr>
            <w:r>
              <w:t>No text is intended here (heading only) unless there is no secondary objective, in which case indicate “Not applicable.”</w:t>
            </w:r>
            <w:commentRangeEnd w:id="512"/>
            <w:r w:rsidR="00D24707">
              <w:commentReference w:id="512"/>
            </w:r>
          </w:p>
        </w:tc>
      </w:tr>
      <w:tr w:rsidR="00DB50C7" w:rsidRPr="00272F02" w14:paraId="5F70C4F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8231C1A" w14:textId="77777777" w:rsidR="00E176E1" w:rsidRPr="00272F02" w:rsidRDefault="00E176E1" w:rsidP="00D24707">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F9E91E" w14:textId="77777777" w:rsidR="00E176E1" w:rsidRPr="00272F02" w:rsidRDefault="00E176E1" w:rsidP="00D24707">
            <w:pPr>
              <w:pStyle w:val="TableCellLeft10pt"/>
              <w:rPr>
                <w:szCs w:val="20"/>
                <w:lang w:val="en-GB"/>
              </w:rPr>
            </w:pPr>
            <w:r w:rsidRPr="00272F02">
              <w:rPr>
                <w:szCs w:val="20"/>
                <w:lang w:val="en-GB"/>
              </w:rPr>
              <w:t>Required</w:t>
            </w:r>
          </w:p>
        </w:tc>
      </w:tr>
      <w:tr w:rsidR="00DB50C7" w:rsidRPr="00272F02" w14:paraId="346F5E9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4402F5D" w14:textId="77777777" w:rsidR="00E176E1" w:rsidRPr="00272F02" w:rsidRDefault="00E176E1" w:rsidP="00D24707">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D65C626" w14:textId="77777777" w:rsidR="00E176E1" w:rsidRPr="00272F02" w:rsidRDefault="00E176E1" w:rsidP="00D24707">
            <w:pPr>
              <w:pStyle w:val="TableCellLeft10pt"/>
              <w:rPr>
                <w:szCs w:val="20"/>
                <w:lang w:val="en-GB"/>
              </w:rPr>
            </w:pPr>
            <w:r w:rsidRPr="00272F02">
              <w:rPr>
                <w:szCs w:val="20"/>
                <w:lang w:val="en-GB"/>
              </w:rPr>
              <w:t>One to many</w:t>
            </w:r>
          </w:p>
        </w:tc>
      </w:tr>
      <w:tr w:rsidR="00DB50C7" w:rsidRPr="00272F02" w14:paraId="4BC56AA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F8CCF4D" w14:textId="77777777" w:rsidR="00E176E1" w:rsidRPr="00272F02" w:rsidRDefault="00E176E1" w:rsidP="00D24707">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F98DE5" w14:textId="70D4A140" w:rsidR="00E176E1" w:rsidRPr="00272F02" w:rsidRDefault="00034DB4" w:rsidP="00D24707">
            <w:pPr>
              <w:pStyle w:val="TableCellLeft10pt"/>
              <w:rPr>
                <w:szCs w:val="20"/>
                <w:lang w:val="en-GB"/>
              </w:rPr>
            </w:pPr>
            <w:r w:rsidRPr="00272F02">
              <w:rPr>
                <w:szCs w:val="20"/>
                <w:lang w:val="en-GB"/>
              </w:rPr>
              <w:t>10.5</w:t>
            </w:r>
          </w:p>
        </w:tc>
      </w:tr>
      <w:tr w:rsidR="00DB50C7" w:rsidRPr="00272F02" w14:paraId="7C0201A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F984D32" w14:textId="77777777" w:rsidR="00E176E1" w:rsidRPr="00272F02" w:rsidRDefault="00E176E1" w:rsidP="00D24707">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D66589" w14:textId="2DE85835" w:rsidR="00E176E1" w:rsidRPr="00272F02" w:rsidRDefault="6A6843E3" w:rsidP="00D24707">
            <w:pPr>
              <w:pStyle w:val="TableCellLeft10pt"/>
              <w:rPr>
                <w:lang w:val="en-GB"/>
              </w:rPr>
            </w:pPr>
            <w:r w:rsidRPr="00272F02">
              <w:rPr>
                <w:lang w:val="en-GB"/>
              </w:rPr>
              <w:t xml:space="preserve">Analyses Associated with </w:t>
            </w:r>
            <w:r w:rsidR="34CE4B0B" w:rsidRPr="00272F02">
              <w:rPr>
                <w:lang w:val="en-GB"/>
              </w:rPr>
              <w:t>Secondary</w:t>
            </w:r>
            <w:r w:rsidRPr="00272F02">
              <w:rPr>
                <w:lang w:val="en-GB"/>
              </w:rPr>
              <w:t xml:space="preserve"> Objective(s)</w:t>
            </w:r>
          </w:p>
        </w:tc>
      </w:tr>
      <w:tr w:rsidR="00DB50C7" w:rsidRPr="00272F02" w14:paraId="76F9187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4071992" w14:textId="77777777" w:rsidR="00E176E1" w:rsidRPr="00272F02" w:rsidRDefault="00E176E1" w:rsidP="00D24707">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6CDA11" w14:textId="77777777" w:rsidR="00E176E1" w:rsidRPr="00272F02" w:rsidRDefault="00E176E1" w:rsidP="00D2470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DF6AAE6" w14:textId="77692BF7" w:rsidR="00E176E1" w:rsidRPr="00272F02" w:rsidRDefault="7CD67A6B" w:rsidP="00D24707">
            <w:pPr>
              <w:pStyle w:val="TableCellLeft10pt"/>
              <w:rPr>
                <w:lang w:val="en-GB"/>
              </w:rPr>
            </w:pPr>
            <w:r w:rsidRPr="00272F02">
              <w:rPr>
                <w:rStyle w:val="TableCellLeft10ptBoldChar"/>
              </w:rPr>
              <w:t>Relationship</w:t>
            </w:r>
            <w:r w:rsidRPr="00272F02">
              <w:rPr>
                <w:lang w:val="en-GB"/>
              </w:rPr>
              <w:t xml:space="preserve">: </w:t>
            </w:r>
            <w:r w:rsidR="01AAF327" w:rsidRPr="00272F02">
              <w:rPr>
                <w:lang w:val="en-GB"/>
              </w:rPr>
              <w:t>10 STATISTICAL CONSIDERATIONS</w:t>
            </w:r>
            <w:r w:rsidR="00AB2E20" w:rsidRPr="00272F02">
              <w:rPr>
                <w:lang w:val="en-GB"/>
              </w:rPr>
              <w:t xml:space="preserve"> and Table of Contents</w:t>
            </w:r>
          </w:p>
          <w:p w14:paraId="1B07028A" w14:textId="77777777" w:rsidR="00E176E1" w:rsidRPr="00272F02" w:rsidRDefault="00E176E1" w:rsidP="00D24707">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DAB7D2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D2C46C6" w14:textId="77777777" w:rsidR="00E176E1" w:rsidRPr="00272F02" w:rsidRDefault="00E176E1" w:rsidP="00D24707">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A406F4" w14:textId="77777777" w:rsidR="00E176E1" w:rsidRPr="00272F02" w:rsidRDefault="00E176E1" w:rsidP="00D24707">
            <w:pPr>
              <w:pStyle w:val="TableCellLeft10pt"/>
              <w:rPr>
                <w:szCs w:val="20"/>
                <w:lang w:val="en-GB"/>
              </w:rPr>
            </w:pPr>
            <w:r w:rsidRPr="00272F02">
              <w:rPr>
                <w:szCs w:val="20"/>
                <w:lang w:val="en-GB"/>
              </w:rPr>
              <w:t>No</w:t>
            </w:r>
          </w:p>
        </w:tc>
      </w:tr>
    </w:tbl>
    <w:p w14:paraId="2C1358A9" w14:textId="77777777" w:rsidR="00837062" w:rsidRPr="00272F02" w:rsidRDefault="00837062" w:rsidP="00D24707">
      <w:pPr>
        <w:rPr>
          <w:sz w:val="20"/>
          <w:szCs w:val="20"/>
        </w:rPr>
      </w:pPr>
    </w:p>
    <w:p w14:paraId="4EBC1AC1" w14:textId="1FA827EF" w:rsidR="56BC465C" w:rsidRDefault="0D3BF4C6" w:rsidP="00FF3C43">
      <w:pPr>
        <w:pStyle w:val="Heading3"/>
      </w:pPr>
      <w:r w:rsidRPr="00FF3C43">
        <w:t>{Secondary Objective}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14:paraId="5FE152FA"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211D34DD" w14:textId="77777777" w:rsidR="56BC465C" w:rsidRDefault="56BC465C" w:rsidP="56BC465C">
            <w:pPr>
              <w:pStyle w:val="TableHeadingTextLeft10pt"/>
              <w:rPr>
                <w:lang w:val="de-DE"/>
              </w:rPr>
            </w:pPr>
            <w:r w:rsidRPr="56BC465C">
              <w:rPr>
                <w:lang w:val="de-DE"/>
              </w:rPr>
              <w:t>Term (Variable)</w:t>
            </w:r>
          </w:p>
        </w:tc>
        <w:tc>
          <w:tcPr>
            <w:tcW w:w="6863" w:type="dxa"/>
            <w:tcBorders>
              <w:top w:val="single" w:sz="4" w:space="0" w:color="auto"/>
              <w:left w:val="single" w:sz="4" w:space="0" w:color="auto"/>
              <w:bottom w:val="single" w:sz="4" w:space="0" w:color="auto"/>
              <w:right w:val="single" w:sz="4" w:space="0" w:color="auto"/>
            </w:tcBorders>
          </w:tcPr>
          <w:p w14:paraId="5BFA6765" w14:textId="24DFAA3A" w:rsidR="56BC465C" w:rsidRDefault="56BC465C" w:rsidP="56BC465C">
            <w:pPr>
              <w:pStyle w:val="TableCellLeft10pt"/>
              <w:rPr>
                <w:lang w:val="en-GB"/>
              </w:rPr>
            </w:pPr>
            <w:r>
              <w:t>10.</w:t>
            </w:r>
            <w:r w:rsidR="0201FC9F">
              <w:t>5</w:t>
            </w:r>
            <w:r>
              <w:t>.</w:t>
            </w:r>
            <w:r w:rsidR="00F5523E">
              <w:rPr>
                <w:lang w:eastAsia="ja-JP"/>
              </w:rPr>
              <w:t>X</w:t>
            </w:r>
            <w:r>
              <w:t xml:space="preserve"> </w:t>
            </w:r>
            <w:r w:rsidR="23A24E14">
              <w:t>Secondary</w:t>
            </w:r>
            <w:r>
              <w:t xml:space="preserve"> Objective</w:t>
            </w:r>
          </w:p>
        </w:tc>
      </w:tr>
      <w:tr w:rsidR="56BC465C" w14:paraId="0528E4ED"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37BCBA0B" w14:textId="77777777" w:rsidR="56BC465C" w:rsidRDefault="56BC465C" w:rsidP="56BC465C">
            <w:pPr>
              <w:pStyle w:val="TableHeadingTextLeft10pt"/>
              <w:rPr>
                <w:lang w:val="de-DE"/>
              </w:rPr>
            </w:pPr>
            <w:r w:rsidRPr="56BC465C">
              <w:rPr>
                <w:lang w:val="de-DE"/>
              </w:rPr>
              <w:t>Data Type</w:t>
            </w:r>
          </w:p>
        </w:tc>
        <w:tc>
          <w:tcPr>
            <w:tcW w:w="6863" w:type="dxa"/>
            <w:tcBorders>
              <w:top w:val="single" w:sz="4" w:space="0" w:color="auto"/>
              <w:left w:val="single" w:sz="4" w:space="0" w:color="auto"/>
              <w:bottom w:val="single" w:sz="4" w:space="0" w:color="auto"/>
              <w:right w:val="single" w:sz="4" w:space="0" w:color="auto"/>
            </w:tcBorders>
          </w:tcPr>
          <w:p w14:paraId="398CD78C" w14:textId="77777777" w:rsidR="56BC465C" w:rsidRDefault="56BC465C" w:rsidP="56BC465C">
            <w:pPr>
              <w:pStyle w:val="TableCellLeft10pt"/>
              <w:rPr>
                <w:lang w:val="en-GB"/>
              </w:rPr>
            </w:pPr>
            <w:r w:rsidRPr="56BC465C">
              <w:rPr>
                <w:lang w:val="en-GB"/>
              </w:rPr>
              <w:t>Text</w:t>
            </w:r>
          </w:p>
        </w:tc>
      </w:tr>
      <w:tr w:rsidR="56BC465C" w14:paraId="2D426E04"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6218C9AB" w14:textId="6E351F42" w:rsidR="56BC465C" w:rsidRDefault="56BC465C" w:rsidP="56BC465C">
            <w:pPr>
              <w:pStyle w:val="TableHeadingTextLeft10pt"/>
            </w:pPr>
            <w:r>
              <w:t>Data (D), Value (V) or Heading (H)</w:t>
            </w:r>
          </w:p>
        </w:tc>
        <w:tc>
          <w:tcPr>
            <w:tcW w:w="6863" w:type="dxa"/>
            <w:tcBorders>
              <w:top w:val="single" w:sz="4" w:space="0" w:color="auto"/>
              <w:left w:val="single" w:sz="4" w:space="0" w:color="auto"/>
              <w:bottom w:val="single" w:sz="4" w:space="0" w:color="auto"/>
              <w:right w:val="single" w:sz="4" w:space="0" w:color="auto"/>
            </w:tcBorders>
          </w:tcPr>
          <w:p w14:paraId="6F2C1DBE" w14:textId="06EE7967" w:rsidR="56BC465C" w:rsidRDefault="56BC465C" w:rsidP="56BC465C">
            <w:pPr>
              <w:pStyle w:val="TableCellLeft10pt"/>
              <w:rPr>
                <w:lang w:val="en-GB"/>
              </w:rPr>
            </w:pPr>
            <w:r w:rsidRPr="56BC465C">
              <w:rPr>
                <w:lang w:val="en-GB"/>
              </w:rPr>
              <w:t>H</w:t>
            </w:r>
          </w:p>
        </w:tc>
      </w:tr>
      <w:tr w:rsidR="56BC465C" w14:paraId="68A4196D"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79D59432" w14:textId="77777777" w:rsidR="56BC465C" w:rsidRDefault="56BC465C" w:rsidP="56BC465C">
            <w:pPr>
              <w:pStyle w:val="TableHeadingTextLeft10pt"/>
              <w:rPr>
                <w:lang w:val="de-DE"/>
              </w:rPr>
            </w:pPr>
            <w:r w:rsidRPr="56BC465C">
              <w:rPr>
                <w:lang w:val="de-DE"/>
              </w:rPr>
              <w:t>Definition</w:t>
            </w:r>
          </w:p>
        </w:tc>
        <w:tc>
          <w:tcPr>
            <w:tcW w:w="6863" w:type="dxa"/>
            <w:tcBorders>
              <w:top w:val="single" w:sz="4" w:space="0" w:color="auto"/>
              <w:left w:val="single" w:sz="4" w:space="0" w:color="auto"/>
              <w:bottom w:val="single" w:sz="4" w:space="0" w:color="auto"/>
              <w:right w:val="single" w:sz="4" w:space="0" w:color="auto"/>
            </w:tcBorders>
          </w:tcPr>
          <w:p w14:paraId="336E924A" w14:textId="43508B08" w:rsidR="56BC465C" w:rsidRDefault="56BC465C" w:rsidP="56BC465C">
            <w:pPr>
              <w:pStyle w:val="TableCellLeft10pt"/>
              <w:rPr>
                <w:lang w:val="en-GB"/>
              </w:rPr>
            </w:pPr>
            <w:r w:rsidRPr="56BC465C">
              <w:rPr>
                <w:lang w:val="en-GB"/>
              </w:rPr>
              <w:t>Data</w:t>
            </w:r>
          </w:p>
        </w:tc>
      </w:tr>
      <w:tr w:rsidR="56BC465C" w14:paraId="4036E81B"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10F2A541" w14:textId="77777777" w:rsidR="56BC465C" w:rsidRDefault="56BC465C" w:rsidP="56BC465C">
            <w:pPr>
              <w:pStyle w:val="TableHeadingTextLeft10pt"/>
              <w:rPr>
                <w:lang w:val="de-DE"/>
              </w:rPr>
            </w:pPr>
            <w:r w:rsidRPr="56BC465C">
              <w:rPr>
                <w:lang w:val="de-DE"/>
              </w:rPr>
              <w:t>User Guidance</w:t>
            </w:r>
          </w:p>
        </w:tc>
        <w:tc>
          <w:tcPr>
            <w:tcW w:w="6863" w:type="dxa"/>
            <w:tcBorders>
              <w:top w:val="single" w:sz="4" w:space="0" w:color="auto"/>
              <w:left w:val="single" w:sz="4" w:space="0" w:color="auto"/>
              <w:bottom w:val="single" w:sz="4" w:space="0" w:color="auto"/>
              <w:right w:val="single" w:sz="4" w:space="0" w:color="auto"/>
            </w:tcBorders>
          </w:tcPr>
          <w:p w14:paraId="75A0DA16" w14:textId="27B0FB02" w:rsidR="56BC465C" w:rsidRDefault="4C38FA08" w:rsidP="56BC465C">
            <w:pPr>
              <w:pStyle w:val="TableCellLeft10pt"/>
            </w:pPr>
            <w:r>
              <w:t>N</w:t>
            </w:r>
            <w:commentRangeStart w:id="513"/>
            <w:r>
              <w:t>/A</w:t>
            </w:r>
            <w:commentRangeEnd w:id="513"/>
            <w:r w:rsidR="56BC465C">
              <w:commentReference w:id="513"/>
            </w:r>
          </w:p>
        </w:tc>
      </w:tr>
      <w:tr w:rsidR="56BC465C" w14:paraId="4FCAD7C8"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48D97A96" w14:textId="77777777" w:rsidR="56BC465C" w:rsidRDefault="56BC465C" w:rsidP="56BC465C">
            <w:pPr>
              <w:pStyle w:val="TableHeadingTextLeft10pt"/>
              <w:rPr>
                <w:lang w:val="de-DE"/>
              </w:rPr>
            </w:pPr>
            <w:r w:rsidRPr="56BC465C">
              <w:rPr>
                <w:lang w:val="de-DE"/>
              </w:rPr>
              <w:t>Conformance</w:t>
            </w:r>
          </w:p>
        </w:tc>
        <w:tc>
          <w:tcPr>
            <w:tcW w:w="6863" w:type="dxa"/>
            <w:tcBorders>
              <w:top w:val="single" w:sz="4" w:space="0" w:color="auto"/>
              <w:left w:val="single" w:sz="4" w:space="0" w:color="auto"/>
              <w:bottom w:val="single" w:sz="4" w:space="0" w:color="auto"/>
              <w:right w:val="single" w:sz="4" w:space="0" w:color="auto"/>
            </w:tcBorders>
          </w:tcPr>
          <w:p w14:paraId="479060F7" w14:textId="537BFD02" w:rsidR="56BC465C" w:rsidRDefault="009D20A3" w:rsidP="56BC465C">
            <w:pPr>
              <w:pStyle w:val="TableCellLeft10pt"/>
              <w:rPr>
                <w:lang w:val="en-GB"/>
              </w:rPr>
            </w:pPr>
            <w:r>
              <w:rPr>
                <w:lang w:val="en-GB"/>
              </w:rPr>
              <w:t xml:space="preserve">Conditional: </w:t>
            </w:r>
            <w:r w:rsidR="00B2694C">
              <w:rPr>
                <w:lang w:val="en-GB"/>
              </w:rPr>
              <w:t>secondary</w:t>
            </w:r>
            <w:r w:rsidR="56BC465C" w:rsidRPr="56BC465C">
              <w:rPr>
                <w:lang w:val="en-GB"/>
              </w:rPr>
              <w:t xml:space="preserve"> objective 10</w:t>
            </w:r>
            <w:r w:rsidR="665B761E" w:rsidRPr="56BC465C">
              <w:rPr>
                <w:lang w:val="en-GB"/>
              </w:rPr>
              <w:t>.5</w:t>
            </w:r>
            <w:r w:rsidR="56BC465C" w:rsidRPr="56BC465C">
              <w:rPr>
                <w:lang w:val="en-GB"/>
              </w:rPr>
              <w:t>.1, 10.</w:t>
            </w:r>
            <w:r w:rsidR="54E54C18" w:rsidRPr="56BC465C">
              <w:rPr>
                <w:lang w:val="en-GB"/>
              </w:rPr>
              <w:t>5</w:t>
            </w:r>
            <w:r w:rsidR="56BC465C" w:rsidRPr="56BC465C">
              <w:rPr>
                <w:lang w:val="en-GB"/>
              </w:rPr>
              <w:t>.2, 10.</w:t>
            </w:r>
            <w:r w:rsidR="02C25ADC" w:rsidRPr="56BC465C">
              <w:rPr>
                <w:lang w:val="en-GB"/>
              </w:rPr>
              <w:t>5</w:t>
            </w:r>
            <w:r w:rsidR="56BC465C" w:rsidRPr="56BC465C">
              <w:rPr>
                <w:lang w:val="en-GB"/>
              </w:rPr>
              <w:t>.3, 10.</w:t>
            </w:r>
            <w:r w:rsidR="365667D8" w:rsidRPr="56BC465C">
              <w:rPr>
                <w:lang w:val="en-GB"/>
              </w:rPr>
              <w:t>5</w:t>
            </w:r>
            <w:r w:rsidR="56BC465C" w:rsidRPr="56BC465C">
              <w:rPr>
                <w:lang w:val="en-GB"/>
              </w:rPr>
              <w:t>.4, 10.</w:t>
            </w:r>
            <w:r w:rsidR="43CF3C3B" w:rsidRPr="56BC465C">
              <w:rPr>
                <w:lang w:val="en-GB"/>
              </w:rPr>
              <w:t>5</w:t>
            </w:r>
            <w:r w:rsidR="56BC465C" w:rsidRPr="56BC465C">
              <w:rPr>
                <w:lang w:val="en-GB"/>
              </w:rPr>
              <w:t>.5</w:t>
            </w:r>
          </w:p>
          <w:p w14:paraId="24EB92EB" w14:textId="3FCC1004" w:rsidR="56BC465C" w:rsidRDefault="56BC465C" w:rsidP="56BC465C">
            <w:pPr>
              <w:pStyle w:val="TableCellLeft10pt"/>
              <w:rPr>
                <w:lang w:val="en-GB"/>
              </w:rPr>
            </w:pPr>
            <w:r w:rsidRPr="56BC465C">
              <w:rPr>
                <w:lang w:val="en-GB"/>
              </w:rPr>
              <w:t xml:space="preserve">For more than one </w:t>
            </w:r>
            <w:r w:rsidR="00F44949">
              <w:rPr>
                <w:lang w:val="en-GB"/>
              </w:rPr>
              <w:t>s</w:t>
            </w:r>
            <w:r w:rsidR="4A3EF972" w:rsidRPr="56BC465C">
              <w:rPr>
                <w:lang w:val="en-GB"/>
              </w:rPr>
              <w:t>econdary</w:t>
            </w:r>
            <w:r w:rsidRPr="56BC465C">
              <w:rPr>
                <w:lang w:val="en-GB"/>
              </w:rPr>
              <w:t xml:space="preserve"> objective repeat the collection as level 4 headings where X is = to the number of</w:t>
            </w:r>
            <w:r w:rsidR="00F44949">
              <w:rPr>
                <w:lang w:val="en-GB"/>
              </w:rPr>
              <w:t xml:space="preserve"> secondary</w:t>
            </w:r>
            <w:r w:rsidRPr="56BC465C">
              <w:rPr>
                <w:lang w:val="en-GB"/>
              </w:rPr>
              <w:t xml:space="preserve"> objectives</w:t>
            </w:r>
          </w:p>
        </w:tc>
      </w:tr>
      <w:tr w:rsidR="56BC465C" w14:paraId="379C0887"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69ACF64E" w14:textId="77777777" w:rsidR="56BC465C" w:rsidRDefault="56BC465C" w:rsidP="56BC465C">
            <w:pPr>
              <w:pStyle w:val="TableHeadingTextLeft10pt"/>
              <w:rPr>
                <w:lang w:val="de-DE"/>
              </w:rPr>
            </w:pPr>
            <w:r w:rsidRPr="56BC465C">
              <w:rPr>
                <w:lang w:val="de-DE"/>
              </w:rPr>
              <w:t>Cardinality</w:t>
            </w:r>
          </w:p>
        </w:tc>
        <w:tc>
          <w:tcPr>
            <w:tcW w:w="6863" w:type="dxa"/>
            <w:tcBorders>
              <w:top w:val="single" w:sz="4" w:space="0" w:color="auto"/>
              <w:left w:val="single" w:sz="4" w:space="0" w:color="auto"/>
              <w:bottom w:val="single" w:sz="4" w:space="0" w:color="auto"/>
              <w:right w:val="single" w:sz="4" w:space="0" w:color="auto"/>
            </w:tcBorders>
          </w:tcPr>
          <w:p w14:paraId="5FF38E3D" w14:textId="77777777" w:rsidR="56BC465C" w:rsidRDefault="56BC465C" w:rsidP="56BC465C">
            <w:pPr>
              <w:pStyle w:val="TableCellLeft10pt"/>
              <w:rPr>
                <w:lang w:val="en-GB"/>
              </w:rPr>
            </w:pPr>
            <w:r w:rsidRPr="56BC465C">
              <w:rPr>
                <w:lang w:val="en-GB"/>
              </w:rPr>
              <w:t>One to many</w:t>
            </w:r>
          </w:p>
        </w:tc>
      </w:tr>
      <w:tr w:rsidR="56BC465C" w14:paraId="735377E1"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43131DFD" w14:textId="77777777" w:rsidR="56BC465C" w:rsidRDefault="56BC465C" w:rsidP="56BC465C">
            <w:pPr>
              <w:pStyle w:val="TableHeadingTextLeft10pt"/>
            </w:pPr>
            <w:r>
              <w:t>Relationship content from ToC representing the protocol hierarchy</w:t>
            </w:r>
          </w:p>
        </w:tc>
        <w:tc>
          <w:tcPr>
            <w:tcW w:w="6863" w:type="dxa"/>
            <w:tcBorders>
              <w:top w:val="single" w:sz="4" w:space="0" w:color="auto"/>
              <w:left w:val="single" w:sz="4" w:space="0" w:color="auto"/>
              <w:bottom w:val="single" w:sz="4" w:space="0" w:color="auto"/>
              <w:right w:val="single" w:sz="4" w:space="0" w:color="auto"/>
            </w:tcBorders>
          </w:tcPr>
          <w:p w14:paraId="4183F879" w14:textId="4A2CB104" w:rsidR="56BC465C" w:rsidRDefault="56BC465C" w:rsidP="56BC465C">
            <w:pPr>
              <w:pStyle w:val="TableCellLeft10pt"/>
              <w:rPr>
                <w:lang w:val="en-GB" w:eastAsia="ja-JP"/>
              </w:rPr>
            </w:pPr>
            <w:r w:rsidRPr="56BC465C">
              <w:rPr>
                <w:lang w:val="en-GB"/>
              </w:rPr>
              <w:t>10.</w:t>
            </w:r>
            <w:r w:rsidR="497F2A97" w:rsidRPr="56BC465C">
              <w:rPr>
                <w:lang w:val="en-GB"/>
              </w:rPr>
              <w:t>5</w:t>
            </w:r>
            <w:r w:rsidRPr="56BC465C">
              <w:rPr>
                <w:lang w:val="en-GB"/>
              </w:rPr>
              <w:t>.</w:t>
            </w:r>
            <w:r w:rsidR="008A6853">
              <w:rPr>
                <w:rFonts w:hint="eastAsia"/>
                <w:lang w:val="en-GB" w:eastAsia="ja-JP"/>
              </w:rPr>
              <w:t>X</w:t>
            </w:r>
          </w:p>
        </w:tc>
      </w:tr>
      <w:tr w:rsidR="56BC465C" w14:paraId="5AB502EB"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0389954C" w14:textId="77777777" w:rsidR="56BC465C" w:rsidRDefault="56BC465C" w:rsidP="56BC465C">
            <w:pPr>
              <w:pStyle w:val="TableHeadingTextLeft10pt"/>
              <w:rPr>
                <w:lang w:val="de-DE"/>
              </w:rPr>
            </w:pPr>
            <w:r w:rsidRPr="56BC465C">
              <w:rPr>
                <w:lang w:val="de-DE"/>
              </w:rPr>
              <w:t>Value</w:t>
            </w:r>
          </w:p>
        </w:tc>
        <w:tc>
          <w:tcPr>
            <w:tcW w:w="6863" w:type="dxa"/>
            <w:tcBorders>
              <w:top w:val="single" w:sz="4" w:space="0" w:color="auto"/>
              <w:left w:val="single" w:sz="4" w:space="0" w:color="auto"/>
              <w:bottom w:val="single" w:sz="4" w:space="0" w:color="auto"/>
              <w:right w:val="single" w:sz="4" w:space="0" w:color="auto"/>
            </w:tcBorders>
          </w:tcPr>
          <w:p w14:paraId="522E50C0" w14:textId="704881FF" w:rsidR="56BC465C" w:rsidRDefault="002C7579" w:rsidP="56BC465C">
            <w:pPr>
              <w:pStyle w:val="TableCellLeft10pt"/>
              <w:rPr>
                <w:lang w:val="en-GB"/>
              </w:rPr>
            </w:pPr>
            <w:r>
              <w:rPr>
                <w:rFonts w:hint="eastAsia"/>
                <w:lang w:val="en-GB" w:eastAsia="ja-JP"/>
              </w:rPr>
              <w:t xml:space="preserve">Secondary Objective X. </w:t>
            </w:r>
            <w:r w:rsidRPr="56BC465C">
              <w:rPr>
                <w:lang w:val="en-GB"/>
              </w:rPr>
              <w:t xml:space="preserve">If more than one </w:t>
            </w:r>
            <w:r w:rsidR="00F44949">
              <w:rPr>
                <w:lang w:val="en-GB"/>
              </w:rPr>
              <w:t>secondary</w:t>
            </w:r>
            <w:r w:rsidRPr="56BC465C">
              <w:rPr>
                <w:lang w:val="en-GB"/>
              </w:rPr>
              <w:t xml:space="preserve"> objective</w:t>
            </w:r>
            <w:r>
              <w:rPr>
                <w:rFonts w:hint="eastAsia"/>
                <w:lang w:val="en-GB" w:eastAsia="ja-JP"/>
              </w:rPr>
              <w:t xml:space="preserve">, add sequential unique </w:t>
            </w:r>
            <w:r w:rsidRPr="002C7579">
              <w:rPr>
                <w:lang w:val="en-GB" w:eastAsia="ja-JP"/>
              </w:rPr>
              <w:t>number</w:t>
            </w:r>
            <w:r>
              <w:rPr>
                <w:rFonts w:hint="eastAsia"/>
                <w:lang w:val="en-GB" w:eastAsia="ja-JP"/>
              </w:rPr>
              <w:t xml:space="preserve"> for</w:t>
            </w:r>
            <w:r w:rsidRPr="002C7579">
              <w:rPr>
                <w:lang w:val="en-GB" w:eastAsia="ja-JP"/>
              </w:rPr>
              <w:t xml:space="preserve"> each objective</w:t>
            </w:r>
            <w:r>
              <w:rPr>
                <w:rFonts w:hint="eastAsia"/>
                <w:lang w:val="en-GB" w:eastAsia="ja-JP"/>
              </w:rPr>
              <w:t>.</w:t>
            </w:r>
          </w:p>
        </w:tc>
      </w:tr>
      <w:tr w:rsidR="56BC465C" w14:paraId="7718BA9F"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7DD14ABE" w14:textId="77777777" w:rsidR="56BC465C" w:rsidRDefault="56BC465C" w:rsidP="56BC465C">
            <w:pPr>
              <w:pStyle w:val="TableHeadingTextLeft10pt"/>
              <w:rPr>
                <w:lang w:val="de-DE"/>
              </w:rPr>
            </w:pPr>
            <w:r w:rsidRPr="56BC465C">
              <w:rPr>
                <w:lang w:val="de-DE"/>
              </w:rPr>
              <w:t>Business rules</w:t>
            </w:r>
          </w:p>
        </w:tc>
        <w:tc>
          <w:tcPr>
            <w:tcW w:w="6863" w:type="dxa"/>
            <w:tcBorders>
              <w:top w:val="single" w:sz="4" w:space="0" w:color="auto"/>
              <w:left w:val="single" w:sz="4" w:space="0" w:color="auto"/>
              <w:bottom w:val="single" w:sz="4" w:space="0" w:color="auto"/>
              <w:right w:val="single" w:sz="4" w:space="0" w:color="auto"/>
            </w:tcBorders>
          </w:tcPr>
          <w:p w14:paraId="3951DF49" w14:textId="1B9C4A21" w:rsidR="56BC465C" w:rsidRDefault="56BC465C" w:rsidP="56BC465C">
            <w:pPr>
              <w:pStyle w:val="TableCellLeft10pt"/>
              <w:rPr>
                <w:lang w:val="en-GB"/>
              </w:rPr>
            </w:pPr>
            <w:r w:rsidRPr="56BC465C">
              <w:rPr>
                <w:rStyle w:val="TableCellLeft10ptBoldChar"/>
              </w:rPr>
              <w:t>Value</w:t>
            </w:r>
            <w:r w:rsidRPr="56BC465C">
              <w:rPr>
                <w:lang w:val="en-GB"/>
              </w:rPr>
              <w:t xml:space="preserve"> </w:t>
            </w:r>
            <w:r w:rsidRPr="56BC465C">
              <w:rPr>
                <w:rStyle w:val="TableCellLeft10ptBoldChar"/>
              </w:rPr>
              <w:t>Allowed</w:t>
            </w:r>
            <w:r w:rsidRPr="56BC465C">
              <w:rPr>
                <w:lang w:val="en-GB"/>
              </w:rPr>
              <w:t>: No</w:t>
            </w:r>
          </w:p>
          <w:p w14:paraId="3B52ED57" w14:textId="6DEF1F49" w:rsidR="56BC465C" w:rsidRDefault="56BC465C" w:rsidP="56BC465C">
            <w:pPr>
              <w:pStyle w:val="TableCellLeft10pt"/>
              <w:rPr>
                <w:lang w:val="en-GB"/>
              </w:rPr>
            </w:pPr>
            <w:r w:rsidRPr="56BC465C">
              <w:rPr>
                <w:rStyle w:val="TableCellLeft10ptBoldChar"/>
              </w:rPr>
              <w:t>Relationship</w:t>
            </w:r>
            <w:r w:rsidRPr="56BC465C">
              <w:rPr>
                <w:lang w:val="en-GB"/>
              </w:rPr>
              <w:t>: 10.</w:t>
            </w:r>
            <w:r w:rsidR="029125DF" w:rsidRPr="56BC465C">
              <w:rPr>
                <w:lang w:val="en-GB"/>
              </w:rPr>
              <w:t>5</w:t>
            </w:r>
            <w:r w:rsidRPr="56BC465C">
              <w:rPr>
                <w:lang w:val="en-GB"/>
              </w:rPr>
              <w:t xml:space="preserve"> Analyses Associated with </w:t>
            </w:r>
            <w:r w:rsidR="2ABD86E4" w:rsidRPr="56BC465C">
              <w:rPr>
                <w:lang w:val="en-GB"/>
              </w:rPr>
              <w:t>Secondary</w:t>
            </w:r>
            <w:r w:rsidRPr="56BC465C">
              <w:rPr>
                <w:lang w:val="en-GB"/>
              </w:rPr>
              <w:t xml:space="preserve"> Objective(s)</w:t>
            </w:r>
            <w:r w:rsidRPr="56BC465C">
              <w:rPr>
                <w:lang w:val="en-GB" w:eastAsia="ja-JP"/>
              </w:rPr>
              <w:t xml:space="preserve">, </w:t>
            </w:r>
            <w:r w:rsidRPr="56BC465C">
              <w:rPr>
                <w:lang w:val="en-GB"/>
              </w:rPr>
              <w:t>10 STATISTICAL CONSIDERATIONS and Table of Contents</w:t>
            </w:r>
          </w:p>
          <w:p w14:paraId="0C5B291A" w14:textId="77777777" w:rsidR="56BC465C" w:rsidRDefault="56BC465C" w:rsidP="56BC465C">
            <w:pPr>
              <w:pStyle w:val="TableCellLeft10pt"/>
              <w:rPr>
                <w:lang w:val="en-GB"/>
              </w:rPr>
            </w:pPr>
            <w:r w:rsidRPr="56BC465C">
              <w:rPr>
                <w:rStyle w:val="TableCellLeft10ptBoldChar"/>
              </w:rPr>
              <w:t>Concept</w:t>
            </w:r>
            <w:r w:rsidRPr="56BC465C">
              <w:rPr>
                <w:lang w:val="en-GB"/>
              </w:rPr>
              <w:t>: Heading</w:t>
            </w:r>
          </w:p>
        </w:tc>
      </w:tr>
      <w:tr w:rsidR="56BC465C" w14:paraId="240943BD" w14:textId="77777777" w:rsidTr="4C38FA08">
        <w:trPr>
          <w:trHeight w:val="300"/>
        </w:trPr>
        <w:tc>
          <w:tcPr>
            <w:tcW w:w="2203" w:type="dxa"/>
            <w:tcBorders>
              <w:top w:val="single" w:sz="4" w:space="0" w:color="auto"/>
              <w:left w:val="single" w:sz="4" w:space="0" w:color="auto"/>
              <w:bottom w:val="single" w:sz="4" w:space="0" w:color="auto"/>
              <w:right w:val="single" w:sz="4" w:space="0" w:color="auto"/>
            </w:tcBorders>
          </w:tcPr>
          <w:p w14:paraId="29F2C9B7" w14:textId="351BBDD8" w:rsidR="56BC465C" w:rsidRDefault="56BC465C" w:rsidP="56BC465C">
            <w:pPr>
              <w:pStyle w:val="TableHeadingTextLeft10pt"/>
            </w:pPr>
            <w:r>
              <w:t>Repeating and/or Reuse Rules</w:t>
            </w:r>
          </w:p>
        </w:tc>
        <w:tc>
          <w:tcPr>
            <w:tcW w:w="6863" w:type="dxa"/>
            <w:tcBorders>
              <w:top w:val="single" w:sz="4" w:space="0" w:color="auto"/>
              <w:left w:val="single" w:sz="4" w:space="0" w:color="auto"/>
              <w:bottom w:val="single" w:sz="4" w:space="0" w:color="auto"/>
              <w:right w:val="single" w:sz="4" w:space="0" w:color="auto"/>
            </w:tcBorders>
          </w:tcPr>
          <w:p w14:paraId="4405A546" w14:textId="28B015F0" w:rsidR="56BC465C" w:rsidRDefault="008A6853" w:rsidP="56BC465C">
            <w:pPr>
              <w:pStyle w:val="TableCellLeft10pt"/>
              <w:rPr>
                <w:lang w:val="en-GB"/>
              </w:rPr>
            </w:pPr>
            <w:r>
              <w:rPr>
                <w:rFonts w:hint="eastAsia"/>
                <w:lang w:val="en-GB" w:eastAsia="ja-JP"/>
              </w:rPr>
              <w:t>Yes, repeatable for each objective.</w:t>
            </w:r>
          </w:p>
        </w:tc>
      </w:tr>
    </w:tbl>
    <w:p w14:paraId="5E326EFF" w14:textId="3131FE32" w:rsidR="56BC465C" w:rsidRDefault="56BC465C" w:rsidP="56BC465C">
      <w:pPr>
        <w:pStyle w:val="Paragraph"/>
      </w:pPr>
    </w:p>
    <w:p w14:paraId="7B5144D5" w14:textId="69F1C65E" w:rsidR="00E176E1" w:rsidRPr="00272F02" w:rsidRDefault="00477582" w:rsidP="56BC465C">
      <w:pPr>
        <w:pStyle w:val="Heading4"/>
      </w:pPr>
      <w:r w:rsidRPr="00272F02">
        <w:rPr>
          <w:szCs w:val="20"/>
        </w:rPr>
        <w:t>Statistical Analysis Method</w:t>
      </w: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272F02" w14:paraId="5F607BB3" w14:textId="501584A8" w:rsidTr="00444021">
        <w:tc>
          <w:tcPr>
            <w:tcW w:w="2203" w:type="dxa"/>
            <w:tcBorders>
              <w:top w:val="single" w:sz="4" w:space="0" w:color="auto"/>
              <w:left w:val="single" w:sz="4" w:space="0" w:color="auto"/>
              <w:bottom w:val="single" w:sz="4" w:space="0" w:color="auto"/>
              <w:right w:val="single" w:sz="4" w:space="0" w:color="auto"/>
            </w:tcBorders>
            <w:hideMark/>
          </w:tcPr>
          <w:p w14:paraId="77CA9A42" w14:textId="2B6C9F83" w:rsidR="00E176E1" w:rsidRPr="00272F02" w:rsidRDefault="00E176E1" w:rsidP="00D24707">
            <w:pPr>
              <w:pStyle w:val="TableHeadingTextLeft10pt"/>
              <w:rPr>
                <w:szCs w:val="20"/>
                <w:lang w:val="de-DE"/>
              </w:rPr>
            </w:pPr>
            <w:r w:rsidRPr="00272F02">
              <w:rPr>
                <w:szCs w:val="20"/>
                <w:lang w:val="de-DE"/>
              </w:rPr>
              <w:t>Term (Variable)</w:t>
            </w:r>
          </w:p>
        </w:tc>
        <w:tc>
          <w:tcPr>
            <w:tcW w:w="6805" w:type="dxa"/>
            <w:tcBorders>
              <w:top w:val="single" w:sz="4" w:space="0" w:color="auto"/>
              <w:left w:val="single" w:sz="4" w:space="0" w:color="auto"/>
              <w:bottom w:val="single" w:sz="4" w:space="0" w:color="auto"/>
              <w:right w:val="single" w:sz="4" w:space="0" w:color="auto"/>
            </w:tcBorders>
            <w:hideMark/>
          </w:tcPr>
          <w:p w14:paraId="328CD1FC" w14:textId="67C2DFCA" w:rsidR="00E176E1" w:rsidRPr="00272F02" w:rsidRDefault="00FE2ED7" w:rsidP="00D24707">
            <w:pPr>
              <w:pStyle w:val="TableCellLeft10pt"/>
              <w:rPr>
                <w:lang w:eastAsia="ja-JP"/>
              </w:rPr>
            </w:pPr>
            <w:r w:rsidRPr="56BC465C">
              <w:rPr>
                <w:lang w:eastAsia="ja-JP"/>
              </w:rPr>
              <w:t>{</w:t>
            </w:r>
            <w:r w:rsidR="00034DB4">
              <w:t>10.5</w:t>
            </w:r>
            <w:r w:rsidR="00E176E1">
              <w:t>.</w:t>
            </w:r>
            <w:r w:rsidR="00F44949">
              <w:t>X</w:t>
            </w:r>
            <w:r w:rsidR="000063FE" w:rsidRPr="56BC465C">
              <w:rPr>
                <w:rFonts w:hint="eastAsia"/>
                <w:lang w:eastAsia="ja-JP"/>
              </w:rPr>
              <w:t>.1</w:t>
            </w:r>
            <w:r w:rsidR="00E176E1">
              <w:t xml:space="preserve"> Statistical </w:t>
            </w:r>
            <w:r w:rsidR="3BF01557">
              <w:t xml:space="preserve">Analysis </w:t>
            </w:r>
            <w:r w:rsidR="00E176E1">
              <w:t>Method</w:t>
            </w:r>
            <w:r w:rsidRPr="56BC465C">
              <w:rPr>
                <w:lang w:eastAsia="ja-JP"/>
              </w:rPr>
              <w:t>}</w:t>
            </w:r>
          </w:p>
        </w:tc>
      </w:tr>
      <w:tr w:rsidR="00DB50C7" w:rsidRPr="00272F02" w14:paraId="4C58DFCB" w14:textId="41BA8300" w:rsidTr="00444021">
        <w:tc>
          <w:tcPr>
            <w:tcW w:w="2203" w:type="dxa"/>
            <w:tcBorders>
              <w:top w:val="single" w:sz="4" w:space="0" w:color="auto"/>
              <w:left w:val="single" w:sz="4" w:space="0" w:color="auto"/>
              <w:bottom w:val="single" w:sz="4" w:space="0" w:color="auto"/>
              <w:right w:val="single" w:sz="4" w:space="0" w:color="auto"/>
            </w:tcBorders>
            <w:hideMark/>
          </w:tcPr>
          <w:p w14:paraId="137662FD" w14:textId="5DE19BAC" w:rsidR="00E176E1" w:rsidRPr="00272F02" w:rsidRDefault="00E176E1" w:rsidP="00D24707">
            <w:pPr>
              <w:pStyle w:val="TableHeadingTextLeft10pt"/>
              <w:rPr>
                <w:szCs w:val="20"/>
                <w:lang w:val="de-DE"/>
              </w:rPr>
            </w:pPr>
            <w:r w:rsidRPr="00272F02">
              <w:rPr>
                <w:szCs w:val="20"/>
                <w:lang w:val="de-DE"/>
              </w:rPr>
              <w:t>Data Type</w:t>
            </w:r>
          </w:p>
        </w:tc>
        <w:tc>
          <w:tcPr>
            <w:tcW w:w="6805" w:type="dxa"/>
            <w:tcBorders>
              <w:top w:val="single" w:sz="4" w:space="0" w:color="auto"/>
              <w:left w:val="single" w:sz="4" w:space="0" w:color="auto"/>
              <w:bottom w:val="single" w:sz="4" w:space="0" w:color="auto"/>
              <w:right w:val="single" w:sz="4" w:space="0" w:color="auto"/>
            </w:tcBorders>
            <w:hideMark/>
          </w:tcPr>
          <w:p w14:paraId="3FC03909" w14:textId="1F9567C4" w:rsidR="00E176E1" w:rsidRPr="00272F02" w:rsidRDefault="00E176E1" w:rsidP="00D24707">
            <w:pPr>
              <w:pStyle w:val="TableCellLeft10pt"/>
              <w:rPr>
                <w:szCs w:val="20"/>
                <w:lang w:val="de-DE"/>
              </w:rPr>
            </w:pPr>
            <w:r w:rsidRPr="00272F02">
              <w:rPr>
                <w:szCs w:val="20"/>
                <w:lang w:val="de-DE"/>
              </w:rPr>
              <w:t>Text</w:t>
            </w:r>
          </w:p>
        </w:tc>
      </w:tr>
      <w:tr w:rsidR="00DB50C7" w:rsidRPr="00272F02" w14:paraId="7A3CDDA3" w14:textId="2DEAF801" w:rsidTr="00444021">
        <w:tc>
          <w:tcPr>
            <w:tcW w:w="2203" w:type="dxa"/>
            <w:tcBorders>
              <w:top w:val="single" w:sz="4" w:space="0" w:color="auto"/>
              <w:left w:val="single" w:sz="4" w:space="0" w:color="auto"/>
              <w:bottom w:val="single" w:sz="4" w:space="0" w:color="auto"/>
              <w:right w:val="single" w:sz="4" w:space="0" w:color="auto"/>
            </w:tcBorders>
            <w:hideMark/>
          </w:tcPr>
          <w:p w14:paraId="088E3A34" w14:textId="0581A6F5" w:rsidR="00E176E1" w:rsidRPr="00272F02" w:rsidRDefault="00E176E1" w:rsidP="00D2470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6805" w:type="dxa"/>
            <w:tcBorders>
              <w:top w:val="single" w:sz="4" w:space="0" w:color="auto"/>
              <w:left w:val="single" w:sz="4" w:space="0" w:color="auto"/>
              <w:bottom w:val="single" w:sz="4" w:space="0" w:color="auto"/>
              <w:right w:val="single" w:sz="4" w:space="0" w:color="auto"/>
            </w:tcBorders>
            <w:hideMark/>
          </w:tcPr>
          <w:p w14:paraId="535B8CFE" w14:textId="3353B8F2" w:rsidR="00E176E1" w:rsidRPr="00272F02" w:rsidRDefault="00E176E1" w:rsidP="00D24707">
            <w:pPr>
              <w:pStyle w:val="TableCellLeft10pt"/>
              <w:rPr>
                <w:szCs w:val="20"/>
                <w:lang w:val="de-DE"/>
              </w:rPr>
            </w:pPr>
            <w:r w:rsidRPr="00272F02">
              <w:rPr>
                <w:szCs w:val="20"/>
                <w:lang w:val="de-DE"/>
              </w:rPr>
              <w:t>H</w:t>
            </w:r>
          </w:p>
        </w:tc>
      </w:tr>
      <w:tr w:rsidR="00DB50C7" w:rsidRPr="00272F02" w14:paraId="65A521D5" w14:textId="72850BDF" w:rsidTr="00444021">
        <w:tc>
          <w:tcPr>
            <w:tcW w:w="2203" w:type="dxa"/>
            <w:tcBorders>
              <w:top w:val="single" w:sz="4" w:space="0" w:color="auto"/>
              <w:left w:val="single" w:sz="4" w:space="0" w:color="auto"/>
              <w:bottom w:val="single" w:sz="4" w:space="0" w:color="auto"/>
              <w:right w:val="single" w:sz="4" w:space="0" w:color="auto"/>
            </w:tcBorders>
            <w:hideMark/>
          </w:tcPr>
          <w:p w14:paraId="0C0FAF9A" w14:textId="66FE6720" w:rsidR="00E176E1" w:rsidRPr="00272F02" w:rsidRDefault="00E176E1" w:rsidP="00D24707">
            <w:pPr>
              <w:pStyle w:val="TableHeadingTextLeft10pt"/>
              <w:rPr>
                <w:szCs w:val="20"/>
                <w:lang w:val="de-DE"/>
              </w:rPr>
            </w:pPr>
            <w:r w:rsidRPr="00272F02">
              <w:rPr>
                <w:szCs w:val="20"/>
                <w:lang w:val="de-DE"/>
              </w:rPr>
              <w:t>Definition</w:t>
            </w:r>
          </w:p>
        </w:tc>
        <w:tc>
          <w:tcPr>
            <w:tcW w:w="6805" w:type="dxa"/>
            <w:tcBorders>
              <w:top w:val="single" w:sz="4" w:space="0" w:color="auto"/>
              <w:left w:val="single" w:sz="4" w:space="0" w:color="auto"/>
              <w:bottom w:val="single" w:sz="4" w:space="0" w:color="auto"/>
              <w:right w:val="single" w:sz="4" w:space="0" w:color="auto"/>
            </w:tcBorders>
          </w:tcPr>
          <w:p w14:paraId="50D06450" w14:textId="1D80D556" w:rsidR="00E176E1" w:rsidRPr="00272F02" w:rsidRDefault="00E176E1" w:rsidP="00D24707">
            <w:pPr>
              <w:pStyle w:val="TableCellLeft10pt"/>
              <w:rPr>
                <w:szCs w:val="20"/>
                <w:lang w:val="de-DE"/>
              </w:rPr>
            </w:pPr>
            <w:r w:rsidRPr="00272F02">
              <w:rPr>
                <w:szCs w:val="20"/>
                <w:lang w:val="de-DE"/>
              </w:rPr>
              <w:t>Heading</w:t>
            </w:r>
          </w:p>
        </w:tc>
      </w:tr>
      <w:tr w:rsidR="00DB50C7" w:rsidRPr="00272F02" w14:paraId="7D3EA193" w14:textId="24777247" w:rsidTr="00444021">
        <w:tc>
          <w:tcPr>
            <w:tcW w:w="2203" w:type="dxa"/>
            <w:tcBorders>
              <w:top w:val="single" w:sz="4" w:space="0" w:color="auto"/>
              <w:left w:val="single" w:sz="4" w:space="0" w:color="auto"/>
              <w:bottom w:val="single" w:sz="4" w:space="0" w:color="auto"/>
              <w:right w:val="single" w:sz="4" w:space="0" w:color="auto"/>
            </w:tcBorders>
            <w:hideMark/>
          </w:tcPr>
          <w:p w14:paraId="0B0FE13E" w14:textId="35632902" w:rsidR="00E176E1" w:rsidRPr="00272F02" w:rsidRDefault="00E176E1" w:rsidP="00D24707">
            <w:pPr>
              <w:pStyle w:val="TableHeadingTextLeft10pt"/>
              <w:rPr>
                <w:szCs w:val="20"/>
                <w:lang w:val="de-DE"/>
              </w:rPr>
            </w:pPr>
            <w:r w:rsidRPr="00272F02">
              <w:rPr>
                <w:szCs w:val="20"/>
                <w:lang w:val="de-DE"/>
              </w:rPr>
              <w:t>User Guidance</w:t>
            </w:r>
          </w:p>
        </w:tc>
        <w:tc>
          <w:tcPr>
            <w:tcW w:w="6805" w:type="dxa"/>
            <w:tcBorders>
              <w:top w:val="single" w:sz="4" w:space="0" w:color="auto"/>
              <w:left w:val="single" w:sz="4" w:space="0" w:color="auto"/>
              <w:bottom w:val="single" w:sz="4" w:space="0" w:color="auto"/>
              <w:right w:val="single" w:sz="4" w:space="0" w:color="auto"/>
            </w:tcBorders>
            <w:hideMark/>
          </w:tcPr>
          <w:p w14:paraId="7B40BA79" w14:textId="16D92BF1" w:rsidR="00E176E1" w:rsidRPr="00272F02" w:rsidRDefault="4F52A26C" w:rsidP="00D24707">
            <w:pPr>
              <w:pStyle w:val="TableCellLeft10pt"/>
            </w:pPr>
            <w:r w:rsidRPr="00272F02">
              <w:t>N/A</w:t>
            </w:r>
          </w:p>
        </w:tc>
      </w:tr>
      <w:tr w:rsidR="00DB50C7" w:rsidRPr="00272F02" w14:paraId="6B4D5FE0" w14:textId="4A000EE9" w:rsidTr="00FF3C43">
        <w:trPr>
          <w:trHeight w:val="60"/>
        </w:trPr>
        <w:tc>
          <w:tcPr>
            <w:tcW w:w="2203" w:type="dxa"/>
            <w:tcBorders>
              <w:top w:val="single" w:sz="4" w:space="0" w:color="auto"/>
              <w:left w:val="single" w:sz="4" w:space="0" w:color="auto"/>
              <w:bottom w:val="single" w:sz="4" w:space="0" w:color="auto"/>
              <w:right w:val="single" w:sz="4" w:space="0" w:color="auto"/>
            </w:tcBorders>
            <w:hideMark/>
          </w:tcPr>
          <w:p w14:paraId="66C97AB6" w14:textId="49CA1617" w:rsidR="00665C8E" w:rsidRPr="00272F02" w:rsidRDefault="00665C8E" w:rsidP="00D24707">
            <w:pPr>
              <w:pStyle w:val="TableHeadingTextLeft10pt"/>
              <w:rPr>
                <w:szCs w:val="20"/>
                <w:lang w:val="de-DE"/>
              </w:rPr>
            </w:pPr>
            <w:r w:rsidRPr="00272F02">
              <w:rPr>
                <w:szCs w:val="20"/>
                <w:lang w:val="de-DE"/>
              </w:rPr>
              <w:t>Conformance</w:t>
            </w:r>
          </w:p>
        </w:tc>
        <w:tc>
          <w:tcPr>
            <w:tcW w:w="6805" w:type="dxa"/>
            <w:tcBorders>
              <w:top w:val="single" w:sz="4" w:space="0" w:color="auto"/>
              <w:left w:val="single" w:sz="4" w:space="0" w:color="auto"/>
              <w:bottom w:val="single" w:sz="4" w:space="0" w:color="auto"/>
              <w:right w:val="single" w:sz="4" w:space="0" w:color="auto"/>
            </w:tcBorders>
            <w:hideMark/>
          </w:tcPr>
          <w:p w14:paraId="5A759120" w14:textId="2F0E2F60" w:rsidR="00665C8E" w:rsidRPr="00272F02" w:rsidRDefault="00665C8E" w:rsidP="00D24707">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 xml:space="preserve">hen there is Secondary </w:t>
            </w:r>
            <w:r w:rsidR="00B57D0A" w:rsidRPr="00272F02">
              <w:rPr>
                <w:szCs w:val="20"/>
              </w:rPr>
              <w:t>Objective</w:t>
            </w:r>
          </w:p>
        </w:tc>
      </w:tr>
      <w:tr w:rsidR="00DB50C7" w:rsidRPr="00272F02" w14:paraId="3190C417" w14:textId="09C01C82" w:rsidTr="00444021">
        <w:tc>
          <w:tcPr>
            <w:tcW w:w="2203" w:type="dxa"/>
            <w:tcBorders>
              <w:top w:val="single" w:sz="4" w:space="0" w:color="auto"/>
              <w:left w:val="single" w:sz="4" w:space="0" w:color="auto"/>
              <w:bottom w:val="single" w:sz="4" w:space="0" w:color="auto"/>
              <w:right w:val="single" w:sz="4" w:space="0" w:color="auto"/>
            </w:tcBorders>
            <w:hideMark/>
          </w:tcPr>
          <w:p w14:paraId="1263F9C2" w14:textId="2AB024AD" w:rsidR="00665C8E" w:rsidRPr="00272F02" w:rsidRDefault="00665C8E" w:rsidP="00D24707">
            <w:pPr>
              <w:pStyle w:val="TableHeadingTextLeft10pt"/>
              <w:rPr>
                <w:szCs w:val="20"/>
                <w:lang w:val="de-DE"/>
              </w:rPr>
            </w:pPr>
            <w:r w:rsidRPr="00272F02">
              <w:rPr>
                <w:szCs w:val="20"/>
                <w:lang w:val="de-DE"/>
              </w:rPr>
              <w:t>Cardinality</w:t>
            </w:r>
          </w:p>
        </w:tc>
        <w:tc>
          <w:tcPr>
            <w:tcW w:w="6805" w:type="dxa"/>
            <w:tcBorders>
              <w:top w:val="single" w:sz="4" w:space="0" w:color="auto"/>
              <w:left w:val="single" w:sz="4" w:space="0" w:color="auto"/>
              <w:bottom w:val="single" w:sz="4" w:space="0" w:color="auto"/>
              <w:right w:val="single" w:sz="4" w:space="0" w:color="auto"/>
            </w:tcBorders>
          </w:tcPr>
          <w:p w14:paraId="207131D0" w14:textId="79DF6204" w:rsidR="00665C8E" w:rsidRPr="00272F02" w:rsidRDefault="00CA701F" w:rsidP="00D24707">
            <w:pPr>
              <w:pStyle w:val="TableCellLeft10pt"/>
              <w:rPr>
                <w:szCs w:val="20"/>
                <w:lang w:val="de-DE"/>
              </w:rPr>
            </w:pPr>
            <w:r w:rsidRPr="00272F02">
              <w:rPr>
                <w:szCs w:val="20"/>
                <w:lang w:val="de-DE"/>
              </w:rPr>
              <w:t>One to one</w:t>
            </w:r>
            <w:r w:rsidR="00665C8E" w:rsidRPr="00272F02">
              <w:rPr>
                <w:szCs w:val="20"/>
                <w:lang w:val="de-DE"/>
              </w:rPr>
              <w:t xml:space="preserve"> </w:t>
            </w:r>
          </w:p>
        </w:tc>
      </w:tr>
      <w:tr w:rsidR="00DB50C7" w:rsidRPr="00272F02" w14:paraId="3B56F8E2" w14:textId="783E142E" w:rsidTr="00444021">
        <w:tc>
          <w:tcPr>
            <w:tcW w:w="2203" w:type="dxa"/>
            <w:tcBorders>
              <w:top w:val="single" w:sz="4" w:space="0" w:color="auto"/>
              <w:left w:val="single" w:sz="4" w:space="0" w:color="auto"/>
              <w:bottom w:val="single" w:sz="4" w:space="0" w:color="auto"/>
              <w:right w:val="single" w:sz="4" w:space="0" w:color="auto"/>
            </w:tcBorders>
            <w:hideMark/>
          </w:tcPr>
          <w:p w14:paraId="19BF83CB" w14:textId="1B40134F" w:rsidR="00665C8E" w:rsidRPr="00272F02" w:rsidRDefault="00665C8E" w:rsidP="00D24707">
            <w:pPr>
              <w:pStyle w:val="TableHeadingTextLeft10pt"/>
              <w:rPr>
                <w:szCs w:val="20"/>
              </w:rPr>
            </w:pPr>
            <w:r w:rsidRPr="00272F02">
              <w:rPr>
                <w:szCs w:val="20"/>
              </w:rPr>
              <w:t>Relationship content from ToC representing the protocol hierarchy</w:t>
            </w:r>
          </w:p>
        </w:tc>
        <w:tc>
          <w:tcPr>
            <w:tcW w:w="6805" w:type="dxa"/>
            <w:tcBorders>
              <w:top w:val="single" w:sz="4" w:space="0" w:color="auto"/>
              <w:left w:val="single" w:sz="4" w:space="0" w:color="auto"/>
              <w:bottom w:val="single" w:sz="4" w:space="0" w:color="auto"/>
              <w:right w:val="single" w:sz="4" w:space="0" w:color="auto"/>
            </w:tcBorders>
            <w:hideMark/>
          </w:tcPr>
          <w:p w14:paraId="632FC9A0" w14:textId="1C72E30A" w:rsidR="00665C8E" w:rsidRPr="00272F02" w:rsidRDefault="00665C8E" w:rsidP="00D24707">
            <w:pPr>
              <w:pStyle w:val="TableCellLeft10pt"/>
              <w:rPr>
                <w:szCs w:val="20"/>
                <w:lang w:eastAsia="ja-JP"/>
              </w:rPr>
            </w:pPr>
            <w:r w:rsidRPr="00272F02">
              <w:rPr>
                <w:szCs w:val="20"/>
              </w:rPr>
              <w:t>10.5.</w:t>
            </w:r>
            <w:r w:rsidR="00C27DB5">
              <w:rPr>
                <w:rFonts w:hint="eastAsia"/>
                <w:szCs w:val="20"/>
                <w:lang w:eastAsia="ja-JP"/>
              </w:rPr>
              <w:t>X</w:t>
            </w:r>
            <w:r w:rsidR="00477582">
              <w:rPr>
                <w:rFonts w:hint="eastAsia"/>
                <w:szCs w:val="20"/>
                <w:lang w:eastAsia="ja-JP"/>
              </w:rPr>
              <w:t>.1</w:t>
            </w:r>
          </w:p>
        </w:tc>
      </w:tr>
      <w:tr w:rsidR="00DB50C7" w:rsidRPr="00272F02" w14:paraId="3CF2E6CE" w14:textId="13A48085" w:rsidTr="00444021">
        <w:tc>
          <w:tcPr>
            <w:tcW w:w="2203" w:type="dxa"/>
            <w:tcBorders>
              <w:top w:val="single" w:sz="4" w:space="0" w:color="auto"/>
              <w:left w:val="single" w:sz="4" w:space="0" w:color="auto"/>
              <w:bottom w:val="single" w:sz="4" w:space="0" w:color="auto"/>
              <w:right w:val="single" w:sz="4" w:space="0" w:color="auto"/>
            </w:tcBorders>
            <w:hideMark/>
          </w:tcPr>
          <w:p w14:paraId="1296D650" w14:textId="0EE5E935" w:rsidR="00665C8E" w:rsidRPr="00272F02" w:rsidRDefault="00665C8E" w:rsidP="00D24707">
            <w:pPr>
              <w:pStyle w:val="TableHeadingTextLeft10pt"/>
              <w:rPr>
                <w:szCs w:val="20"/>
                <w:lang w:val="de-DE"/>
              </w:rPr>
            </w:pPr>
            <w:r w:rsidRPr="00272F02">
              <w:rPr>
                <w:szCs w:val="20"/>
                <w:lang w:val="de-DE"/>
              </w:rPr>
              <w:t>Value</w:t>
            </w:r>
          </w:p>
        </w:tc>
        <w:tc>
          <w:tcPr>
            <w:tcW w:w="6805" w:type="dxa"/>
            <w:tcBorders>
              <w:top w:val="single" w:sz="4" w:space="0" w:color="auto"/>
              <w:left w:val="single" w:sz="4" w:space="0" w:color="auto"/>
              <w:bottom w:val="single" w:sz="4" w:space="0" w:color="auto"/>
              <w:right w:val="single" w:sz="4" w:space="0" w:color="auto"/>
            </w:tcBorders>
          </w:tcPr>
          <w:p w14:paraId="3FA8773B" w14:textId="118DCF37" w:rsidR="00665C8E" w:rsidRPr="00272F02" w:rsidRDefault="00665C8E" w:rsidP="00D24707">
            <w:pPr>
              <w:pStyle w:val="TableCellLeft10pt"/>
            </w:pPr>
            <w:r w:rsidRPr="00272F02">
              <w:t xml:space="preserve">Statistical </w:t>
            </w:r>
            <w:r w:rsidR="04AFF0B1">
              <w:t>Analysis</w:t>
            </w:r>
            <w:r w:rsidR="00477582">
              <w:rPr>
                <w:rFonts w:hint="eastAsia"/>
                <w:lang w:eastAsia="ja-JP"/>
              </w:rPr>
              <w:t xml:space="preserve"> </w:t>
            </w:r>
            <w:r w:rsidRPr="00272F02">
              <w:t xml:space="preserve">Method </w:t>
            </w:r>
          </w:p>
        </w:tc>
      </w:tr>
      <w:tr w:rsidR="00DB50C7" w:rsidRPr="00272F02" w14:paraId="682F05A3" w14:textId="173C7141" w:rsidTr="00444021">
        <w:tc>
          <w:tcPr>
            <w:tcW w:w="2203" w:type="dxa"/>
            <w:tcBorders>
              <w:top w:val="single" w:sz="4" w:space="0" w:color="auto"/>
              <w:left w:val="single" w:sz="4" w:space="0" w:color="auto"/>
              <w:bottom w:val="single" w:sz="4" w:space="0" w:color="auto"/>
              <w:right w:val="single" w:sz="4" w:space="0" w:color="auto"/>
            </w:tcBorders>
            <w:hideMark/>
          </w:tcPr>
          <w:p w14:paraId="4D8D348B" w14:textId="2D38130C" w:rsidR="00665C8E" w:rsidRPr="00272F02" w:rsidRDefault="00665C8E" w:rsidP="00D24707">
            <w:pPr>
              <w:pStyle w:val="TableHeadingTextLeft10pt"/>
              <w:rPr>
                <w:szCs w:val="20"/>
                <w:lang w:val="de-DE"/>
              </w:rPr>
            </w:pPr>
            <w:r w:rsidRPr="00272F02">
              <w:rPr>
                <w:szCs w:val="20"/>
                <w:lang w:val="de-DE"/>
              </w:rPr>
              <w:t>Business rules</w:t>
            </w:r>
          </w:p>
        </w:tc>
        <w:tc>
          <w:tcPr>
            <w:tcW w:w="6805" w:type="dxa"/>
            <w:tcBorders>
              <w:top w:val="single" w:sz="4" w:space="0" w:color="auto"/>
              <w:left w:val="single" w:sz="4" w:space="0" w:color="auto"/>
              <w:bottom w:val="single" w:sz="4" w:space="0" w:color="auto"/>
              <w:right w:val="single" w:sz="4" w:space="0" w:color="auto"/>
            </w:tcBorders>
            <w:hideMark/>
          </w:tcPr>
          <w:p w14:paraId="3D258BD1" w14:textId="08532BCE" w:rsidR="00665C8E" w:rsidRPr="00272F02" w:rsidRDefault="00665C8E" w:rsidP="00D24707">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No</w:t>
            </w:r>
          </w:p>
          <w:p w14:paraId="6471AA2A" w14:textId="74461705" w:rsidR="00665C8E" w:rsidRPr="00272F02" w:rsidRDefault="00665C8E" w:rsidP="00D24707">
            <w:pPr>
              <w:pStyle w:val="TableCellLeft10pt"/>
              <w:rPr>
                <w:szCs w:val="20"/>
              </w:rPr>
            </w:pPr>
            <w:r w:rsidRPr="00272F02">
              <w:rPr>
                <w:rStyle w:val="TableCellLeft10ptBoldChar"/>
                <w:szCs w:val="20"/>
              </w:rPr>
              <w:t>Relationship</w:t>
            </w:r>
            <w:r w:rsidRPr="00272F02">
              <w:rPr>
                <w:szCs w:val="20"/>
              </w:rPr>
              <w:t>: 10.5.</w:t>
            </w:r>
            <w:r w:rsidR="00F44949">
              <w:rPr>
                <w:szCs w:val="20"/>
                <w:lang w:eastAsia="ja-JP"/>
              </w:rPr>
              <w:t>X</w:t>
            </w:r>
            <w:r w:rsidR="009E73BB">
              <w:rPr>
                <w:rFonts w:hint="eastAsia"/>
                <w:szCs w:val="20"/>
                <w:lang w:eastAsia="ja-JP"/>
              </w:rPr>
              <w:t xml:space="preserve"> </w:t>
            </w:r>
            <w:r w:rsidR="009E73BB" w:rsidRPr="00070F17">
              <w:t>Secondary Objective</w:t>
            </w:r>
            <w:r w:rsidR="00FE2ED7" w:rsidRPr="00272F02">
              <w:rPr>
                <w:szCs w:val="20"/>
                <w:lang w:eastAsia="ja-JP"/>
              </w:rPr>
              <w:t xml:space="preserve">, </w:t>
            </w:r>
            <w:r w:rsidR="00FE2ED7" w:rsidRPr="00272F02">
              <w:rPr>
                <w:szCs w:val="20"/>
              </w:rPr>
              <w:t>10.5 Analyses Associated with Secondary Objective(s)</w:t>
            </w:r>
            <w:r w:rsidR="00FE2ED7" w:rsidRPr="00272F02">
              <w:rPr>
                <w:szCs w:val="20"/>
                <w:lang w:eastAsia="ja-JP"/>
              </w:rPr>
              <w:t>,</w:t>
            </w:r>
            <w:r w:rsidR="00FE2ED7" w:rsidRPr="00272F02">
              <w:t xml:space="preserve"> </w:t>
            </w:r>
            <w:r w:rsidR="00FE2ED7" w:rsidRPr="00272F02">
              <w:rPr>
                <w:szCs w:val="20"/>
              </w:rPr>
              <w:t>10 STATISTICAL CONSIDERATIONS</w:t>
            </w:r>
            <w:r w:rsidR="00AB2E20" w:rsidRPr="00272F02">
              <w:rPr>
                <w:szCs w:val="20"/>
              </w:rPr>
              <w:t xml:space="preserve"> and Table of Contents</w:t>
            </w:r>
          </w:p>
          <w:p w14:paraId="7799F3E8" w14:textId="781D4DBE" w:rsidR="00665C8E" w:rsidRPr="00272F02" w:rsidRDefault="00665C8E" w:rsidP="00D24707">
            <w:pPr>
              <w:pStyle w:val="TableCellLeft10pt"/>
              <w:rPr>
                <w:szCs w:val="20"/>
                <w:lang w:val="de-DE"/>
              </w:rPr>
            </w:pPr>
            <w:r w:rsidRPr="00272F02">
              <w:rPr>
                <w:rStyle w:val="TableCellLeft10ptBoldChar"/>
                <w:szCs w:val="20"/>
              </w:rPr>
              <w:t>Concept</w:t>
            </w:r>
            <w:r w:rsidRPr="00272F02">
              <w:rPr>
                <w:szCs w:val="20"/>
                <w:lang w:val="de-DE"/>
              </w:rPr>
              <w:t>: Heading</w:t>
            </w:r>
          </w:p>
        </w:tc>
      </w:tr>
      <w:tr w:rsidR="00DB50C7" w:rsidRPr="00272F02" w14:paraId="544B4F19" w14:textId="01B37587" w:rsidTr="00444021">
        <w:tc>
          <w:tcPr>
            <w:tcW w:w="2203" w:type="dxa"/>
            <w:tcBorders>
              <w:top w:val="single" w:sz="4" w:space="0" w:color="auto"/>
              <w:left w:val="single" w:sz="4" w:space="0" w:color="auto"/>
              <w:bottom w:val="single" w:sz="4" w:space="0" w:color="auto"/>
              <w:right w:val="single" w:sz="4" w:space="0" w:color="auto"/>
            </w:tcBorders>
            <w:hideMark/>
          </w:tcPr>
          <w:p w14:paraId="6EF82FE1" w14:textId="76576D93" w:rsidR="00665C8E" w:rsidRPr="00272F02" w:rsidRDefault="00665C8E" w:rsidP="00D24707">
            <w:pPr>
              <w:pStyle w:val="TableHeadingTextLeft10pt"/>
              <w:rPr>
                <w:szCs w:val="20"/>
              </w:rPr>
            </w:pPr>
            <w:r w:rsidRPr="00272F02">
              <w:rPr>
                <w:szCs w:val="20"/>
              </w:rPr>
              <w:t>Repeating and/or Reuse Rules</w:t>
            </w:r>
          </w:p>
        </w:tc>
        <w:tc>
          <w:tcPr>
            <w:tcW w:w="6805" w:type="dxa"/>
            <w:tcBorders>
              <w:top w:val="single" w:sz="4" w:space="0" w:color="auto"/>
              <w:left w:val="single" w:sz="4" w:space="0" w:color="auto"/>
              <w:bottom w:val="single" w:sz="4" w:space="0" w:color="auto"/>
              <w:right w:val="single" w:sz="4" w:space="0" w:color="auto"/>
            </w:tcBorders>
          </w:tcPr>
          <w:p w14:paraId="4251B9A2" w14:textId="2A957753" w:rsidR="00665C8E" w:rsidRPr="00272F02" w:rsidRDefault="008A6853" w:rsidP="00D24707">
            <w:pPr>
              <w:pStyle w:val="TableCellLeft10pt"/>
              <w:rPr>
                <w:szCs w:val="20"/>
              </w:rPr>
            </w:pPr>
            <w:r>
              <w:rPr>
                <w:rFonts w:hint="eastAsia"/>
                <w:lang w:val="en-GB" w:eastAsia="ja-JP"/>
              </w:rPr>
              <w:t>Yes, repeatable for each objective</w:t>
            </w:r>
            <w:r w:rsidR="004423D5">
              <w:rPr>
                <w:rFonts w:hint="eastAsia"/>
                <w:lang w:val="en-GB" w:eastAsia="ja-JP"/>
              </w:rPr>
              <w:t xml:space="preserve"> as</w:t>
            </w:r>
            <w:r w:rsidR="004423D5" w:rsidRPr="004423D5">
              <w:rPr>
                <w:lang w:val="en-GB" w:eastAsia="ja-JP"/>
              </w:rPr>
              <w:t xml:space="preserve"> a series of </w:t>
            </w:r>
            <w:r w:rsidR="00F44949">
              <w:rPr>
                <w:lang w:val="en-GB" w:eastAsia="ja-JP"/>
              </w:rPr>
              <w:t>L</w:t>
            </w:r>
            <w:r w:rsidR="004423D5">
              <w:rPr>
                <w:rFonts w:hint="eastAsia"/>
                <w:lang w:val="en-GB" w:eastAsia="ja-JP"/>
              </w:rPr>
              <w:t>evel 4 section</w:t>
            </w:r>
            <w:r w:rsidR="004423D5" w:rsidRPr="004423D5">
              <w:rPr>
                <w:lang w:val="en-GB" w:eastAsia="ja-JP"/>
              </w:rPr>
              <w:t>s (10.5.X.1, 10.5.X.2, 10.5.X.3, 10.5.X.4, 10.5.X.5)</w:t>
            </w:r>
            <w:r w:rsidR="004423D5">
              <w:rPr>
                <w:rFonts w:hint="eastAsia"/>
                <w:lang w:val="en-GB" w:eastAsia="ja-JP"/>
              </w:rPr>
              <w:t>.</w:t>
            </w:r>
          </w:p>
        </w:tc>
      </w:tr>
    </w:tbl>
    <w:p w14:paraId="6826445A" w14:textId="5CB07D9B" w:rsidR="00E176E1" w:rsidRPr="00272F02" w:rsidRDefault="00E176E1" w:rsidP="00D24707">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0A572BB" w14:textId="7571507A" w:rsidTr="00910BB6">
        <w:tc>
          <w:tcPr>
            <w:tcW w:w="1215" w:type="pct"/>
            <w:tcBorders>
              <w:top w:val="single" w:sz="4" w:space="0" w:color="auto"/>
              <w:left w:val="single" w:sz="4" w:space="0" w:color="auto"/>
              <w:bottom w:val="single" w:sz="4" w:space="0" w:color="auto"/>
              <w:right w:val="single" w:sz="4" w:space="0" w:color="auto"/>
            </w:tcBorders>
            <w:hideMark/>
          </w:tcPr>
          <w:p w14:paraId="1F191B78" w14:textId="27A227C0" w:rsidR="00E176E1" w:rsidRPr="00272F02" w:rsidRDefault="00E176E1" w:rsidP="00D24707">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13F9E37" w14:textId="68789822" w:rsidR="00E176E1" w:rsidRPr="00272F02" w:rsidRDefault="00FE2ED7" w:rsidP="00D24707">
            <w:pPr>
              <w:pStyle w:val="TableCellLeft10pt"/>
              <w:rPr>
                <w:szCs w:val="20"/>
                <w:lang w:eastAsia="ja-JP"/>
              </w:rPr>
            </w:pPr>
            <w:r w:rsidRPr="00272F02">
              <w:rPr>
                <w:szCs w:val="20"/>
                <w:lang w:eastAsia="ja-JP"/>
              </w:rPr>
              <w:t>{</w:t>
            </w:r>
            <w:r w:rsidR="00E176E1" w:rsidRPr="00272F02">
              <w:rPr>
                <w:szCs w:val="20"/>
              </w:rPr>
              <w:t>&lt;Statistical Method of Analysis&gt;</w:t>
            </w:r>
            <w:r w:rsidRPr="00272F02">
              <w:rPr>
                <w:szCs w:val="20"/>
                <w:lang w:eastAsia="ja-JP"/>
              </w:rPr>
              <w:t>}</w:t>
            </w:r>
          </w:p>
        </w:tc>
      </w:tr>
      <w:tr w:rsidR="00DB50C7" w:rsidRPr="00272F02" w14:paraId="67AC62B1" w14:textId="57D5DDC3" w:rsidTr="00910BB6">
        <w:tc>
          <w:tcPr>
            <w:tcW w:w="1215" w:type="pct"/>
            <w:tcBorders>
              <w:top w:val="single" w:sz="4" w:space="0" w:color="auto"/>
              <w:left w:val="single" w:sz="4" w:space="0" w:color="auto"/>
              <w:bottom w:val="single" w:sz="4" w:space="0" w:color="auto"/>
              <w:right w:val="single" w:sz="4" w:space="0" w:color="auto"/>
            </w:tcBorders>
            <w:hideMark/>
          </w:tcPr>
          <w:p w14:paraId="062F461B" w14:textId="25F1388D" w:rsidR="00E176E1" w:rsidRPr="00272F02" w:rsidRDefault="00E176E1" w:rsidP="00D24707">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A128F0" w14:textId="29A5C727" w:rsidR="00E176E1" w:rsidRPr="00272F02" w:rsidRDefault="00E176E1" w:rsidP="00D24707">
            <w:pPr>
              <w:pStyle w:val="TableCellLeft10pt"/>
              <w:rPr>
                <w:szCs w:val="20"/>
                <w:lang w:val="de-DE"/>
              </w:rPr>
            </w:pPr>
            <w:r w:rsidRPr="00272F02">
              <w:rPr>
                <w:szCs w:val="20"/>
                <w:lang w:val="de-DE"/>
              </w:rPr>
              <w:t>Text</w:t>
            </w:r>
          </w:p>
        </w:tc>
      </w:tr>
      <w:tr w:rsidR="00DB50C7" w:rsidRPr="00272F02" w14:paraId="6051DAE4" w14:textId="179E799A" w:rsidTr="00910BB6">
        <w:tc>
          <w:tcPr>
            <w:tcW w:w="1215" w:type="pct"/>
            <w:tcBorders>
              <w:top w:val="single" w:sz="4" w:space="0" w:color="auto"/>
              <w:left w:val="single" w:sz="4" w:space="0" w:color="auto"/>
              <w:bottom w:val="single" w:sz="4" w:space="0" w:color="auto"/>
              <w:right w:val="single" w:sz="4" w:space="0" w:color="auto"/>
            </w:tcBorders>
            <w:hideMark/>
          </w:tcPr>
          <w:p w14:paraId="5B530288" w14:textId="7414DA88" w:rsidR="00E176E1" w:rsidRPr="00272F02" w:rsidRDefault="00E176E1" w:rsidP="00D24707">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94FA45" w14:textId="18D0A6DF" w:rsidR="00E176E1" w:rsidRPr="00272F02" w:rsidRDefault="00E176E1" w:rsidP="00D24707">
            <w:pPr>
              <w:pStyle w:val="TableCellLeft10pt"/>
              <w:rPr>
                <w:szCs w:val="20"/>
                <w:lang w:val="de-DE"/>
              </w:rPr>
            </w:pPr>
            <w:r w:rsidRPr="00272F02">
              <w:rPr>
                <w:szCs w:val="20"/>
                <w:lang w:val="de-DE"/>
              </w:rPr>
              <w:t>D</w:t>
            </w:r>
          </w:p>
        </w:tc>
      </w:tr>
      <w:tr w:rsidR="00DB50C7" w:rsidRPr="00272F02" w14:paraId="2E153DDB" w14:textId="26434CE9" w:rsidTr="00910BB6">
        <w:tc>
          <w:tcPr>
            <w:tcW w:w="1215" w:type="pct"/>
            <w:tcBorders>
              <w:top w:val="single" w:sz="4" w:space="0" w:color="auto"/>
              <w:left w:val="single" w:sz="4" w:space="0" w:color="auto"/>
              <w:bottom w:val="single" w:sz="4" w:space="0" w:color="auto"/>
              <w:right w:val="single" w:sz="4" w:space="0" w:color="auto"/>
            </w:tcBorders>
            <w:hideMark/>
          </w:tcPr>
          <w:p w14:paraId="3F475503" w14:textId="1BB566E3" w:rsidR="00E176E1" w:rsidRPr="00272F02" w:rsidRDefault="00E176E1" w:rsidP="00D24707">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72EFF65" w14:textId="34646553" w:rsidR="004D329B" w:rsidRPr="00272F02" w:rsidRDefault="00E176E1" w:rsidP="00D24707">
            <w:pPr>
              <w:pStyle w:val="TableCellLeft10pt"/>
              <w:rPr>
                <w:szCs w:val="20"/>
              </w:rPr>
            </w:pPr>
            <w:r w:rsidRPr="00272F02">
              <w:rPr>
                <w:szCs w:val="20"/>
              </w:rPr>
              <w:t>CNEW</w:t>
            </w:r>
          </w:p>
          <w:p w14:paraId="2E953B6B" w14:textId="762C8DA8" w:rsidR="00E176E1" w:rsidRPr="00272F02" w:rsidRDefault="004D329B" w:rsidP="00D24707">
            <w:pPr>
              <w:pStyle w:val="TableCellLeft10pt"/>
              <w:rPr>
                <w:szCs w:val="20"/>
              </w:rPr>
            </w:pPr>
            <w:r w:rsidRPr="00272F02">
              <w:rPr>
                <w:szCs w:val="20"/>
              </w:rPr>
              <w:t>For review purpose, see definition of the controlled terminology below</w:t>
            </w:r>
            <w:r w:rsidR="00E176E1" w:rsidRPr="00272F02">
              <w:rPr>
                <w:szCs w:val="20"/>
              </w:rPr>
              <w:br/>
              <w:t>A textual description of the statistical model, hypothesis, and methods of analyses for each objective within the trial.</w:t>
            </w:r>
          </w:p>
        </w:tc>
      </w:tr>
      <w:tr w:rsidR="00DB50C7" w:rsidRPr="00272F02" w14:paraId="7CF30049" w14:textId="4CA407A6" w:rsidTr="00910BB6">
        <w:tc>
          <w:tcPr>
            <w:tcW w:w="1215" w:type="pct"/>
            <w:tcBorders>
              <w:top w:val="single" w:sz="4" w:space="0" w:color="auto"/>
              <w:left w:val="single" w:sz="4" w:space="0" w:color="auto"/>
              <w:bottom w:val="single" w:sz="4" w:space="0" w:color="auto"/>
              <w:right w:val="single" w:sz="4" w:space="0" w:color="auto"/>
            </w:tcBorders>
            <w:hideMark/>
          </w:tcPr>
          <w:p w14:paraId="7FF2C70F" w14:textId="7D092ECE" w:rsidR="00E176E1" w:rsidRPr="00272F02" w:rsidRDefault="00E176E1" w:rsidP="00D24707">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CB75C0" w14:textId="430F87EA" w:rsidR="00E176E1" w:rsidRPr="00272F02" w:rsidRDefault="00E176E1" w:rsidP="00D24707">
            <w:pPr>
              <w:pStyle w:val="TableCellLeft10pt"/>
              <w:rPr>
                <w:szCs w:val="20"/>
              </w:rPr>
            </w:pPr>
            <w:r w:rsidRPr="00272F02">
              <w:rPr>
                <w:szCs w:val="20"/>
              </w:rPr>
              <w:t xml:space="preserve">Describe the statistical analysis methods that will be used to evaluate the </w:t>
            </w:r>
            <w:r w:rsidR="000A5ED2" w:rsidRPr="00272F02">
              <w:rPr>
                <w:szCs w:val="20"/>
              </w:rPr>
              <w:t>Secondary</w:t>
            </w:r>
            <w:r w:rsidRPr="00272F02">
              <w:rPr>
                <w:szCs w:val="20"/>
              </w:rPr>
              <w:t xml:space="preserve"> objective(s) and associated estimand(s) in Section 3.</w:t>
            </w:r>
            <w:r w:rsidR="00A3104A">
              <w:rPr>
                <w:rFonts w:hint="eastAsia"/>
                <w:szCs w:val="20"/>
                <w:lang w:eastAsia="ja-JP"/>
              </w:rPr>
              <w:t>2</w:t>
            </w:r>
            <w:r w:rsidRPr="00272F02">
              <w:rPr>
                <w:szCs w:val="20"/>
              </w:rPr>
              <w:t xml:space="preserve">. Ensure that the statistical hypothesis/model/analysis (and corresponding assumptions) is aligned with the </w:t>
            </w:r>
            <w:r w:rsidR="000A5ED2" w:rsidRPr="00272F02">
              <w:rPr>
                <w:szCs w:val="20"/>
              </w:rPr>
              <w:t>Secondary</w:t>
            </w:r>
            <w:r w:rsidRPr="00272F02">
              <w:rPr>
                <w:szCs w:val="20"/>
              </w:rPr>
              <w:t xml:space="preserve"> estimand(s). If there is more than one </w:t>
            </w:r>
            <w:r w:rsidR="000A5ED2" w:rsidRPr="00272F02">
              <w:rPr>
                <w:szCs w:val="20"/>
              </w:rPr>
              <w:t>Secondary</w:t>
            </w:r>
            <w:r w:rsidRPr="00272F02">
              <w:rPr>
                <w:szCs w:val="20"/>
              </w:rPr>
              <w:t xml:space="preserve"> objective, present each objective as a level 3 heading and present each subsequent heading in Section </w:t>
            </w:r>
            <w:r w:rsidR="00034DB4" w:rsidRPr="00272F02">
              <w:rPr>
                <w:szCs w:val="20"/>
              </w:rPr>
              <w:t>10.5</w:t>
            </w:r>
            <w:r w:rsidRPr="00272F02">
              <w:rPr>
                <w:szCs w:val="20"/>
              </w:rPr>
              <w:t xml:space="preserve"> as a level 4 heading.</w:t>
            </w:r>
          </w:p>
          <w:p w14:paraId="5B70FE6C" w14:textId="788B449E" w:rsidR="00E176E1" w:rsidRPr="00272F02" w:rsidRDefault="00E176E1" w:rsidP="00D24707">
            <w:pPr>
              <w:pStyle w:val="TableCellLeft10pt"/>
              <w:rPr>
                <w:szCs w:val="20"/>
              </w:rPr>
            </w:pPr>
            <w:r w:rsidRPr="00272F02">
              <w:rPr>
                <w:szCs w:val="20"/>
              </w:rPr>
              <w:t>For each objective,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(for example, pooling of centres).</w:t>
            </w:r>
          </w:p>
          <w:p w14:paraId="18DD4D81" w14:textId="4B245A2B" w:rsidR="00E176E1" w:rsidRPr="00272F02" w:rsidRDefault="00E176E1" w:rsidP="00D24707">
            <w:pPr>
              <w:pStyle w:val="TableCellLeft10pt"/>
              <w:rPr>
                <w:szCs w:val="20"/>
              </w:rPr>
            </w:pPr>
            <w:r w:rsidRPr="00272F02">
              <w:rPr>
                <w:szCs w:val="20"/>
              </w:rPr>
              <w:t xml:space="preserve">If modelling and simulation methods are to be used, please describe the model (inputs and outputs), the underlying assumptions, and the method of model </w:t>
            </w:r>
            <w:r w:rsidR="007A0878" w:rsidRPr="00272F02">
              <w:rPr>
                <w:szCs w:val="20"/>
              </w:rPr>
              <w:t>fitting.</w:t>
            </w:r>
          </w:p>
        </w:tc>
      </w:tr>
      <w:tr w:rsidR="00DB50C7" w:rsidRPr="00272F02" w14:paraId="2080D776" w14:textId="3FEF3FB4" w:rsidTr="00910BB6">
        <w:tc>
          <w:tcPr>
            <w:tcW w:w="1215" w:type="pct"/>
            <w:tcBorders>
              <w:top w:val="single" w:sz="4" w:space="0" w:color="auto"/>
              <w:left w:val="single" w:sz="4" w:space="0" w:color="auto"/>
              <w:bottom w:val="single" w:sz="4" w:space="0" w:color="auto"/>
              <w:right w:val="single" w:sz="4" w:space="0" w:color="auto"/>
            </w:tcBorders>
            <w:hideMark/>
          </w:tcPr>
          <w:p w14:paraId="115EFA17" w14:textId="1328EDA8" w:rsidR="00E176E1" w:rsidRPr="00272F02" w:rsidRDefault="00E176E1" w:rsidP="00D24707">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03AD0AB8" w14:textId="7B103B70" w:rsidR="00E176E1" w:rsidRPr="00272F02" w:rsidRDefault="00665C8E" w:rsidP="00D24707">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hen there is Secondary estimand</w:t>
            </w:r>
          </w:p>
        </w:tc>
      </w:tr>
      <w:tr w:rsidR="00DB50C7" w:rsidRPr="00272F02" w14:paraId="1BB55795" w14:textId="73F0D59B" w:rsidTr="00910BB6">
        <w:tc>
          <w:tcPr>
            <w:tcW w:w="1215" w:type="pct"/>
            <w:tcBorders>
              <w:top w:val="single" w:sz="4" w:space="0" w:color="auto"/>
              <w:left w:val="single" w:sz="4" w:space="0" w:color="auto"/>
              <w:bottom w:val="single" w:sz="4" w:space="0" w:color="auto"/>
              <w:right w:val="single" w:sz="4" w:space="0" w:color="auto"/>
            </w:tcBorders>
            <w:hideMark/>
          </w:tcPr>
          <w:p w14:paraId="09D6A090" w14:textId="364F11B6" w:rsidR="00E176E1" w:rsidRPr="00272F02" w:rsidRDefault="00E176E1" w:rsidP="00D24707">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9DA6DDC" w14:textId="1ED53221" w:rsidR="00E176E1" w:rsidRPr="00272F02" w:rsidRDefault="00CA701F" w:rsidP="00D24707">
            <w:pPr>
              <w:pStyle w:val="TableCellLeft10pt"/>
              <w:rPr>
                <w:szCs w:val="20"/>
                <w:lang w:val="de-DE"/>
              </w:rPr>
            </w:pPr>
            <w:r w:rsidRPr="00272F02">
              <w:rPr>
                <w:szCs w:val="20"/>
                <w:lang w:val="de-DE"/>
              </w:rPr>
              <w:t>One to one</w:t>
            </w:r>
          </w:p>
        </w:tc>
      </w:tr>
      <w:tr w:rsidR="00DB50C7" w:rsidRPr="00272F02" w14:paraId="7289757F" w14:textId="27108498" w:rsidTr="00910BB6">
        <w:tc>
          <w:tcPr>
            <w:tcW w:w="1215" w:type="pct"/>
            <w:tcBorders>
              <w:top w:val="single" w:sz="4" w:space="0" w:color="auto"/>
              <w:left w:val="single" w:sz="4" w:space="0" w:color="auto"/>
              <w:bottom w:val="single" w:sz="4" w:space="0" w:color="auto"/>
              <w:right w:val="single" w:sz="4" w:space="0" w:color="auto"/>
            </w:tcBorders>
            <w:hideMark/>
          </w:tcPr>
          <w:p w14:paraId="16EDAD9F" w14:textId="16693758" w:rsidR="00E176E1" w:rsidRPr="00272F02" w:rsidRDefault="00E176E1" w:rsidP="00D24707">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2A72F8" w14:textId="6E6FA009" w:rsidR="00E176E1" w:rsidRPr="00272F02" w:rsidRDefault="00034DB4" w:rsidP="00D24707">
            <w:pPr>
              <w:pStyle w:val="TableCellLeft10pt"/>
              <w:rPr>
                <w:szCs w:val="20"/>
              </w:rPr>
            </w:pPr>
            <w:r w:rsidRPr="00272F02">
              <w:rPr>
                <w:szCs w:val="20"/>
              </w:rPr>
              <w:t>10.5</w:t>
            </w:r>
            <w:r w:rsidR="00E176E1" w:rsidRPr="00272F02">
              <w:rPr>
                <w:szCs w:val="20"/>
              </w:rPr>
              <w:t>.X.1</w:t>
            </w:r>
          </w:p>
        </w:tc>
      </w:tr>
      <w:tr w:rsidR="00DB50C7" w:rsidRPr="00272F02" w14:paraId="0DDA9D9F" w14:textId="0109BF2C" w:rsidTr="00910BB6">
        <w:tc>
          <w:tcPr>
            <w:tcW w:w="1215" w:type="pct"/>
            <w:tcBorders>
              <w:top w:val="single" w:sz="4" w:space="0" w:color="auto"/>
              <w:left w:val="single" w:sz="4" w:space="0" w:color="auto"/>
              <w:bottom w:val="single" w:sz="4" w:space="0" w:color="auto"/>
              <w:right w:val="single" w:sz="4" w:space="0" w:color="auto"/>
            </w:tcBorders>
            <w:hideMark/>
          </w:tcPr>
          <w:p w14:paraId="1E6D8E70" w14:textId="18808713" w:rsidR="00E176E1" w:rsidRPr="00272F02" w:rsidRDefault="00E176E1" w:rsidP="00D24707">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BFE178E" w14:textId="1A5D1C0C" w:rsidR="00E176E1" w:rsidRPr="00272F02" w:rsidRDefault="00E176E1" w:rsidP="00D24707">
            <w:pPr>
              <w:pStyle w:val="TableCellLeft10pt"/>
              <w:rPr>
                <w:szCs w:val="20"/>
              </w:rPr>
            </w:pPr>
            <w:r w:rsidRPr="00272F02">
              <w:rPr>
                <w:szCs w:val="20"/>
              </w:rPr>
              <w:t>Text</w:t>
            </w:r>
          </w:p>
        </w:tc>
      </w:tr>
      <w:tr w:rsidR="00DB50C7" w:rsidRPr="00272F02" w14:paraId="394EA835" w14:textId="0F719E12" w:rsidTr="00910BB6">
        <w:tc>
          <w:tcPr>
            <w:tcW w:w="1215" w:type="pct"/>
            <w:tcBorders>
              <w:top w:val="single" w:sz="4" w:space="0" w:color="auto"/>
              <w:left w:val="single" w:sz="4" w:space="0" w:color="auto"/>
              <w:bottom w:val="single" w:sz="4" w:space="0" w:color="auto"/>
              <w:right w:val="single" w:sz="4" w:space="0" w:color="auto"/>
            </w:tcBorders>
            <w:hideMark/>
          </w:tcPr>
          <w:p w14:paraId="16DD9A21" w14:textId="4FEA2DB0" w:rsidR="00E176E1" w:rsidRPr="00272F02" w:rsidRDefault="00E176E1" w:rsidP="00D24707">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6EB4C3" w14:textId="45F11352" w:rsidR="00E176E1" w:rsidRPr="00272F02" w:rsidRDefault="00E176E1" w:rsidP="00D24707">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Yes</w:t>
            </w:r>
          </w:p>
          <w:p w14:paraId="5F1CB88F" w14:textId="02CB14F8" w:rsidR="00714627" w:rsidRPr="00272F02" w:rsidRDefault="7CD67A6B" w:rsidP="00D24707">
            <w:pPr>
              <w:pStyle w:val="TableCellLeft10pt"/>
            </w:pPr>
            <w:r w:rsidRPr="00272F02">
              <w:rPr>
                <w:rStyle w:val="TableCellLeft10ptBoldChar"/>
              </w:rPr>
              <w:t>Relationship</w:t>
            </w:r>
            <w:r w:rsidRPr="00272F02">
              <w:t xml:space="preserve">: </w:t>
            </w:r>
            <w:r w:rsidR="00FE2ED7" w:rsidRPr="00272F02">
              <w:t>10.5.</w:t>
            </w:r>
            <w:r w:rsidR="008A6853">
              <w:rPr>
                <w:rFonts w:hint="eastAsia"/>
                <w:lang w:eastAsia="ja-JP"/>
              </w:rPr>
              <w:t>X.</w:t>
            </w:r>
            <w:r w:rsidR="00FE2ED7" w:rsidRPr="00272F02">
              <w:t xml:space="preserve">1 Statistical </w:t>
            </w:r>
            <w:r w:rsidR="1F284F84">
              <w:t xml:space="preserve">Analysis </w:t>
            </w:r>
            <w:r w:rsidR="00FE2ED7" w:rsidRPr="00272F02">
              <w:t>Method</w:t>
            </w:r>
          </w:p>
          <w:p w14:paraId="52D10F8E" w14:textId="4B0EBCE6" w:rsidR="00E176E1" w:rsidRPr="00272F02" w:rsidRDefault="00E176E1" w:rsidP="00D24707">
            <w:pPr>
              <w:pStyle w:val="TableCellLeft10pt"/>
              <w:rPr>
                <w:szCs w:val="20"/>
              </w:rPr>
            </w:pPr>
            <w:r w:rsidRPr="00272F02">
              <w:rPr>
                <w:rStyle w:val="TableCellLeft10ptBoldChar"/>
                <w:szCs w:val="20"/>
              </w:rPr>
              <w:t>Concept</w:t>
            </w:r>
            <w:r w:rsidRPr="00272F02">
              <w:rPr>
                <w:szCs w:val="20"/>
              </w:rPr>
              <w:t>: CNEW</w:t>
            </w:r>
          </w:p>
        </w:tc>
      </w:tr>
      <w:tr w:rsidR="00DB50C7" w:rsidRPr="00272F02" w14:paraId="3134FF43" w14:textId="445F31AB" w:rsidTr="00910BB6">
        <w:tc>
          <w:tcPr>
            <w:tcW w:w="1215" w:type="pct"/>
            <w:tcBorders>
              <w:top w:val="single" w:sz="4" w:space="0" w:color="auto"/>
              <w:left w:val="single" w:sz="4" w:space="0" w:color="auto"/>
              <w:bottom w:val="single" w:sz="4" w:space="0" w:color="auto"/>
              <w:right w:val="single" w:sz="4" w:space="0" w:color="auto"/>
            </w:tcBorders>
            <w:hideMark/>
          </w:tcPr>
          <w:p w14:paraId="1997C921" w14:textId="1F116B31" w:rsidR="00E176E1" w:rsidRPr="00272F02" w:rsidRDefault="00E176E1" w:rsidP="00D24707">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0BC297" w14:textId="43F02072" w:rsidR="00E176E1" w:rsidRPr="00272F02" w:rsidRDefault="002C7579" w:rsidP="00D24707">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7D3D1DF6" w14:textId="13013881" w:rsidR="00837062" w:rsidRPr="00272F02" w:rsidRDefault="00837062" w:rsidP="00D24707">
      <w:pPr>
        <w:rPr>
          <w:sz w:val="20"/>
          <w:szCs w:val="20"/>
        </w:rPr>
      </w:pPr>
    </w:p>
    <w:p w14:paraId="031F3FAC" w14:textId="1269D952" w:rsidR="00E176E1" w:rsidRPr="00272F02" w:rsidRDefault="00E176E1" w:rsidP="00FF3C43">
      <w:pPr>
        <w:pStyle w:val="Heading4"/>
      </w:pPr>
      <w:r w:rsidRPr="00272F02">
        <w:t xml:space="preserve">Handling of Data in Relation to </w:t>
      </w:r>
      <w:r w:rsidR="000A5ED2" w:rsidRPr="00272F02">
        <w:t>Secondary</w:t>
      </w:r>
      <w:r w:rsidRPr="00272F02">
        <w:t xml:space="preserve">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3B77A69" w14:textId="691301F8" w:rsidTr="00910BB6">
        <w:tc>
          <w:tcPr>
            <w:tcW w:w="1215" w:type="pct"/>
            <w:tcBorders>
              <w:top w:val="single" w:sz="4" w:space="0" w:color="auto"/>
              <w:left w:val="single" w:sz="4" w:space="0" w:color="auto"/>
              <w:bottom w:val="single" w:sz="4" w:space="0" w:color="auto"/>
              <w:right w:val="single" w:sz="4" w:space="0" w:color="auto"/>
            </w:tcBorders>
            <w:hideMark/>
          </w:tcPr>
          <w:p w14:paraId="60DA510B" w14:textId="2BC3F876"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2640F9B" w14:textId="2556EE2F" w:rsidR="00E176E1" w:rsidRPr="00272F02" w:rsidRDefault="00C06894" w:rsidP="00671509">
            <w:pPr>
              <w:pStyle w:val="TableCellLeft10pt"/>
              <w:rPr>
                <w:szCs w:val="20"/>
                <w:lang w:eastAsia="ja-JP"/>
              </w:rPr>
            </w:pPr>
            <w:r>
              <w:rPr>
                <w:szCs w:val="20"/>
                <w:lang w:eastAsia="ja-JP"/>
              </w:rPr>
              <w:t>{</w:t>
            </w:r>
            <w:r w:rsidR="00034DB4" w:rsidRPr="00272F02">
              <w:rPr>
                <w:szCs w:val="20"/>
              </w:rPr>
              <w:t>10.5</w:t>
            </w:r>
            <w:r w:rsidR="00E176E1" w:rsidRPr="00272F02">
              <w:rPr>
                <w:szCs w:val="20"/>
              </w:rPr>
              <w:t>.</w:t>
            </w:r>
            <w:r w:rsidR="00F44949">
              <w:rPr>
                <w:szCs w:val="20"/>
                <w:lang w:eastAsia="ja-JP"/>
              </w:rPr>
              <w:t>X</w:t>
            </w:r>
            <w:r w:rsidR="000063FE">
              <w:rPr>
                <w:rFonts w:hint="eastAsia"/>
                <w:szCs w:val="20"/>
                <w:lang w:eastAsia="ja-JP"/>
              </w:rPr>
              <w:t>.</w:t>
            </w:r>
            <w:r w:rsidR="00E176E1" w:rsidRPr="00272F02">
              <w:rPr>
                <w:szCs w:val="20"/>
              </w:rPr>
              <w:t xml:space="preserve">2 Handling of Data in </w:t>
            </w:r>
            <w:r w:rsidR="00F44949">
              <w:rPr>
                <w:szCs w:val="20"/>
              </w:rPr>
              <w:t>R</w:t>
            </w:r>
            <w:r w:rsidR="00E176E1" w:rsidRPr="00272F02">
              <w:rPr>
                <w:szCs w:val="20"/>
              </w:rPr>
              <w:t xml:space="preserve">elation to </w:t>
            </w:r>
            <w:r w:rsidR="000A5ED2" w:rsidRPr="00272F02">
              <w:rPr>
                <w:szCs w:val="20"/>
              </w:rPr>
              <w:t>Secondary</w:t>
            </w:r>
            <w:r w:rsidR="00E176E1" w:rsidRPr="00272F02">
              <w:rPr>
                <w:szCs w:val="20"/>
              </w:rPr>
              <w:t xml:space="preserve"> Estimand(s)</w:t>
            </w:r>
            <w:r>
              <w:rPr>
                <w:szCs w:val="20"/>
              </w:rPr>
              <w:t>}</w:t>
            </w:r>
          </w:p>
        </w:tc>
      </w:tr>
      <w:tr w:rsidR="00DB50C7" w:rsidRPr="00272F02" w14:paraId="05FD4CF3" w14:textId="2DC5AC81" w:rsidTr="00910BB6">
        <w:tc>
          <w:tcPr>
            <w:tcW w:w="1215" w:type="pct"/>
            <w:tcBorders>
              <w:top w:val="single" w:sz="4" w:space="0" w:color="auto"/>
              <w:left w:val="single" w:sz="4" w:space="0" w:color="auto"/>
              <w:bottom w:val="single" w:sz="4" w:space="0" w:color="auto"/>
              <w:right w:val="single" w:sz="4" w:space="0" w:color="auto"/>
            </w:tcBorders>
            <w:hideMark/>
          </w:tcPr>
          <w:p w14:paraId="70DFE476" w14:textId="338FB34B"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4C664C" w14:textId="24F03248" w:rsidR="00E176E1" w:rsidRPr="00272F02" w:rsidRDefault="00E176E1" w:rsidP="00671509">
            <w:pPr>
              <w:pStyle w:val="TableCellLeft10pt"/>
              <w:rPr>
                <w:szCs w:val="20"/>
                <w:lang w:val="de-DE"/>
              </w:rPr>
            </w:pPr>
            <w:r w:rsidRPr="00272F02">
              <w:rPr>
                <w:szCs w:val="20"/>
                <w:lang w:val="de-DE"/>
              </w:rPr>
              <w:t>Text</w:t>
            </w:r>
          </w:p>
        </w:tc>
      </w:tr>
      <w:tr w:rsidR="00DB50C7" w:rsidRPr="00272F02" w14:paraId="2CD0D0E7" w14:textId="6F2923E6" w:rsidTr="00910BB6">
        <w:tc>
          <w:tcPr>
            <w:tcW w:w="1215" w:type="pct"/>
            <w:tcBorders>
              <w:top w:val="single" w:sz="4" w:space="0" w:color="auto"/>
              <w:left w:val="single" w:sz="4" w:space="0" w:color="auto"/>
              <w:bottom w:val="single" w:sz="4" w:space="0" w:color="auto"/>
              <w:right w:val="single" w:sz="4" w:space="0" w:color="auto"/>
            </w:tcBorders>
            <w:hideMark/>
          </w:tcPr>
          <w:p w14:paraId="617DC9DC" w14:textId="293B0704"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B5F6FB" w14:textId="1A093B00" w:rsidR="00E176E1" w:rsidRPr="00272F02" w:rsidRDefault="00E176E1" w:rsidP="00671509">
            <w:pPr>
              <w:pStyle w:val="TableCellLeft10pt"/>
              <w:rPr>
                <w:szCs w:val="20"/>
                <w:lang w:val="de-DE"/>
              </w:rPr>
            </w:pPr>
            <w:r w:rsidRPr="00272F02">
              <w:rPr>
                <w:szCs w:val="20"/>
                <w:lang w:val="de-DE"/>
              </w:rPr>
              <w:t>H</w:t>
            </w:r>
          </w:p>
        </w:tc>
      </w:tr>
      <w:tr w:rsidR="00DB50C7" w:rsidRPr="00272F02" w14:paraId="033AD992" w14:textId="4791BF60" w:rsidTr="00910BB6">
        <w:tc>
          <w:tcPr>
            <w:tcW w:w="1215" w:type="pct"/>
            <w:tcBorders>
              <w:top w:val="single" w:sz="4" w:space="0" w:color="auto"/>
              <w:left w:val="single" w:sz="4" w:space="0" w:color="auto"/>
              <w:bottom w:val="single" w:sz="4" w:space="0" w:color="auto"/>
              <w:right w:val="single" w:sz="4" w:space="0" w:color="auto"/>
            </w:tcBorders>
            <w:hideMark/>
          </w:tcPr>
          <w:p w14:paraId="61EAFFF6" w14:textId="45D48CA9" w:rsidR="00E176E1" w:rsidRPr="00272F02" w:rsidRDefault="00E176E1" w:rsidP="0067150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6A7C9A" w14:textId="563EF033" w:rsidR="00E176E1" w:rsidRPr="00272F02" w:rsidRDefault="00E176E1" w:rsidP="00671509">
            <w:pPr>
              <w:pStyle w:val="TableCellLeft10pt"/>
              <w:rPr>
                <w:szCs w:val="20"/>
                <w:lang w:val="de-DE"/>
              </w:rPr>
            </w:pPr>
            <w:r w:rsidRPr="00272F02">
              <w:rPr>
                <w:szCs w:val="20"/>
                <w:lang w:val="de-DE"/>
              </w:rPr>
              <w:t>Heading</w:t>
            </w:r>
          </w:p>
        </w:tc>
      </w:tr>
      <w:tr w:rsidR="00DB50C7" w:rsidRPr="00272F02" w14:paraId="3BF58455" w14:textId="2FD8BDCB" w:rsidTr="00910BB6">
        <w:tc>
          <w:tcPr>
            <w:tcW w:w="1215" w:type="pct"/>
            <w:tcBorders>
              <w:top w:val="single" w:sz="4" w:space="0" w:color="auto"/>
              <w:left w:val="single" w:sz="4" w:space="0" w:color="auto"/>
              <w:bottom w:val="single" w:sz="4" w:space="0" w:color="auto"/>
              <w:right w:val="single" w:sz="4" w:space="0" w:color="auto"/>
            </w:tcBorders>
            <w:hideMark/>
          </w:tcPr>
          <w:p w14:paraId="03B95D4E" w14:textId="4B83BFDC"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93D33B4" w14:textId="56CA7433" w:rsidR="00E176E1" w:rsidRPr="00272F02" w:rsidRDefault="20A576EE" w:rsidP="00671509">
            <w:pPr>
              <w:pStyle w:val="TableCellLeft10pt"/>
            </w:pPr>
            <w:r w:rsidRPr="00272F02">
              <w:t>N/A</w:t>
            </w:r>
          </w:p>
        </w:tc>
      </w:tr>
      <w:tr w:rsidR="00DB50C7" w:rsidRPr="00272F02" w14:paraId="0521A0DE" w14:textId="2318C56C" w:rsidTr="00910BB6">
        <w:tc>
          <w:tcPr>
            <w:tcW w:w="1215" w:type="pct"/>
            <w:tcBorders>
              <w:top w:val="single" w:sz="4" w:space="0" w:color="auto"/>
              <w:left w:val="single" w:sz="4" w:space="0" w:color="auto"/>
              <w:bottom w:val="single" w:sz="4" w:space="0" w:color="auto"/>
              <w:right w:val="single" w:sz="4" w:space="0" w:color="auto"/>
            </w:tcBorders>
            <w:hideMark/>
          </w:tcPr>
          <w:p w14:paraId="54E2767D" w14:textId="7998D2A8"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E86970" w14:textId="7E1B38E2" w:rsidR="00E176E1" w:rsidRPr="00272F02" w:rsidRDefault="00665C8E"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hen there is Secondary estimand</w:t>
            </w:r>
          </w:p>
        </w:tc>
      </w:tr>
      <w:tr w:rsidR="00DB50C7" w:rsidRPr="00272F02" w14:paraId="762AF0AE" w14:textId="7FC508C0" w:rsidTr="00910BB6">
        <w:tc>
          <w:tcPr>
            <w:tcW w:w="1215" w:type="pct"/>
            <w:tcBorders>
              <w:top w:val="single" w:sz="4" w:space="0" w:color="auto"/>
              <w:left w:val="single" w:sz="4" w:space="0" w:color="auto"/>
              <w:bottom w:val="single" w:sz="4" w:space="0" w:color="auto"/>
              <w:right w:val="single" w:sz="4" w:space="0" w:color="auto"/>
            </w:tcBorders>
            <w:hideMark/>
          </w:tcPr>
          <w:p w14:paraId="76251A72" w14:textId="1212D369"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874714B" w14:textId="33954000" w:rsidR="00E176E1" w:rsidRPr="00272F02" w:rsidRDefault="00CA701F" w:rsidP="00671509">
            <w:pPr>
              <w:pStyle w:val="TableCellLeft10pt"/>
              <w:rPr>
                <w:szCs w:val="20"/>
                <w:lang w:val="de-DE"/>
              </w:rPr>
            </w:pPr>
            <w:r w:rsidRPr="00272F02">
              <w:rPr>
                <w:szCs w:val="20"/>
                <w:lang w:val="de-DE"/>
              </w:rPr>
              <w:t>One to one</w:t>
            </w:r>
          </w:p>
        </w:tc>
      </w:tr>
      <w:tr w:rsidR="00DB50C7" w:rsidRPr="00272F02" w14:paraId="4FD07F87" w14:textId="4B916C34" w:rsidTr="00910BB6">
        <w:tc>
          <w:tcPr>
            <w:tcW w:w="1215" w:type="pct"/>
            <w:tcBorders>
              <w:top w:val="single" w:sz="4" w:space="0" w:color="auto"/>
              <w:left w:val="single" w:sz="4" w:space="0" w:color="auto"/>
              <w:bottom w:val="single" w:sz="4" w:space="0" w:color="auto"/>
              <w:right w:val="single" w:sz="4" w:space="0" w:color="auto"/>
            </w:tcBorders>
            <w:hideMark/>
          </w:tcPr>
          <w:p w14:paraId="68604A61" w14:textId="6F5C42C2"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D934EF" w14:textId="6DF42DE4" w:rsidR="00E176E1" w:rsidRPr="00272F02" w:rsidRDefault="00034DB4" w:rsidP="00671509">
            <w:pPr>
              <w:pStyle w:val="TableCellLeft10pt"/>
              <w:rPr>
                <w:szCs w:val="20"/>
              </w:rPr>
            </w:pPr>
            <w:r w:rsidRPr="00272F02">
              <w:rPr>
                <w:szCs w:val="20"/>
              </w:rPr>
              <w:t>10.5</w:t>
            </w:r>
            <w:r w:rsidR="00E176E1" w:rsidRPr="00272F02">
              <w:rPr>
                <w:szCs w:val="20"/>
              </w:rPr>
              <w:t>.X.2</w:t>
            </w:r>
          </w:p>
        </w:tc>
      </w:tr>
      <w:tr w:rsidR="00DB50C7" w:rsidRPr="00272F02" w14:paraId="489B8BF6" w14:textId="7E3A6CAB" w:rsidTr="00910BB6">
        <w:tc>
          <w:tcPr>
            <w:tcW w:w="1215" w:type="pct"/>
            <w:tcBorders>
              <w:top w:val="single" w:sz="4" w:space="0" w:color="auto"/>
              <w:left w:val="single" w:sz="4" w:space="0" w:color="auto"/>
              <w:bottom w:val="single" w:sz="4" w:space="0" w:color="auto"/>
              <w:right w:val="single" w:sz="4" w:space="0" w:color="auto"/>
            </w:tcBorders>
            <w:hideMark/>
          </w:tcPr>
          <w:p w14:paraId="0CB93B8F" w14:textId="481275CB"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92E8470" w14:textId="7FD1B57F" w:rsidR="00E176E1" w:rsidRPr="00272F02" w:rsidRDefault="00E176E1" w:rsidP="00671509">
            <w:pPr>
              <w:pStyle w:val="TableCellLeft10pt"/>
            </w:pPr>
            <w:r w:rsidRPr="00272F02">
              <w:t>Statistical Method of Analysis</w:t>
            </w:r>
          </w:p>
        </w:tc>
      </w:tr>
      <w:tr w:rsidR="00DB50C7" w:rsidRPr="00272F02" w14:paraId="0E637A0D" w14:textId="109BC060" w:rsidTr="00910BB6">
        <w:tc>
          <w:tcPr>
            <w:tcW w:w="1215" w:type="pct"/>
            <w:tcBorders>
              <w:top w:val="single" w:sz="4" w:space="0" w:color="auto"/>
              <w:left w:val="single" w:sz="4" w:space="0" w:color="auto"/>
              <w:bottom w:val="single" w:sz="4" w:space="0" w:color="auto"/>
              <w:right w:val="single" w:sz="4" w:space="0" w:color="auto"/>
            </w:tcBorders>
            <w:hideMark/>
          </w:tcPr>
          <w:p w14:paraId="12553CF4" w14:textId="023D735A"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01549" w14:textId="2B2CB94E" w:rsidR="00E176E1" w:rsidRPr="00272F02" w:rsidRDefault="00E176E1" w:rsidP="00671509">
            <w:pPr>
              <w:pStyle w:val="TableCellLeft10pt"/>
              <w:rPr>
                <w:szCs w:val="20"/>
              </w:rPr>
            </w:pPr>
            <w:r w:rsidRPr="00272F02">
              <w:rPr>
                <w:rStyle w:val="TableCellLeft10ptBoldChar"/>
                <w:szCs w:val="20"/>
              </w:rPr>
              <w:t>Value Allowed</w:t>
            </w:r>
            <w:r w:rsidRPr="00272F02">
              <w:rPr>
                <w:szCs w:val="20"/>
              </w:rPr>
              <w:t>: No</w:t>
            </w:r>
          </w:p>
          <w:p w14:paraId="630D77A5" w14:textId="5C1EF6F6" w:rsidR="00E176E1" w:rsidRPr="00272F02" w:rsidRDefault="00E176E1" w:rsidP="00671509">
            <w:pPr>
              <w:pStyle w:val="TableCellLeft10pt"/>
              <w:rPr>
                <w:szCs w:val="20"/>
              </w:rPr>
            </w:pPr>
            <w:r w:rsidRPr="00272F02">
              <w:rPr>
                <w:rStyle w:val="TableCellLeft10ptBoldChar"/>
                <w:szCs w:val="20"/>
              </w:rPr>
              <w:t>Relationship</w:t>
            </w:r>
            <w:r w:rsidRPr="00272F02">
              <w:rPr>
                <w:szCs w:val="20"/>
              </w:rPr>
              <w:t xml:space="preserve">: </w:t>
            </w:r>
            <w:r w:rsidR="00034DB4" w:rsidRPr="00272F02">
              <w:rPr>
                <w:szCs w:val="20"/>
              </w:rPr>
              <w:t>10.5</w:t>
            </w:r>
            <w:r w:rsidRPr="00272F02">
              <w:rPr>
                <w:szCs w:val="20"/>
              </w:rPr>
              <w:t>.</w:t>
            </w:r>
            <w:r w:rsidR="009B48C0">
              <w:rPr>
                <w:szCs w:val="20"/>
                <w:lang w:eastAsia="ja-JP"/>
              </w:rPr>
              <w:t>X</w:t>
            </w:r>
            <w:r w:rsidR="009E73BB">
              <w:rPr>
                <w:rFonts w:hint="eastAsia"/>
                <w:szCs w:val="20"/>
                <w:lang w:eastAsia="ja-JP"/>
              </w:rPr>
              <w:t xml:space="preserve"> </w:t>
            </w:r>
            <w:r w:rsidR="009E73BB" w:rsidRPr="00070F17">
              <w:t>Secondary Objective</w:t>
            </w:r>
            <w:r w:rsidR="00FE2ED7" w:rsidRPr="00272F02">
              <w:rPr>
                <w:szCs w:val="20"/>
                <w:lang w:eastAsia="ja-JP"/>
              </w:rPr>
              <w:t xml:space="preserve">, </w:t>
            </w:r>
            <w:r w:rsidR="00FE2ED7" w:rsidRPr="00272F02">
              <w:rPr>
                <w:szCs w:val="20"/>
              </w:rPr>
              <w:t>10.5 Analyses Associated with Secondary Objective(s), 10 STATISTICAL CONSIDERATIONS</w:t>
            </w:r>
            <w:r w:rsidR="00AB2E20" w:rsidRPr="00272F02">
              <w:rPr>
                <w:szCs w:val="20"/>
              </w:rPr>
              <w:t xml:space="preserve"> and Table of Contents</w:t>
            </w:r>
          </w:p>
          <w:p w14:paraId="16B3E4F6" w14:textId="7535160C" w:rsidR="00E176E1" w:rsidRPr="00272F02" w:rsidRDefault="00E176E1" w:rsidP="00671509">
            <w:pPr>
              <w:pStyle w:val="TableCellLeft10pt"/>
              <w:rPr>
                <w:szCs w:val="20"/>
                <w:lang w:val="de-DE"/>
              </w:rPr>
            </w:pPr>
            <w:r w:rsidRPr="00272F02">
              <w:rPr>
                <w:rStyle w:val="TableCellLeft10ptBoldChar"/>
                <w:szCs w:val="20"/>
              </w:rPr>
              <w:t>Concept</w:t>
            </w:r>
            <w:r w:rsidRPr="00272F02">
              <w:rPr>
                <w:szCs w:val="20"/>
                <w:lang w:val="de-DE"/>
              </w:rPr>
              <w:t>: Heading</w:t>
            </w:r>
          </w:p>
        </w:tc>
      </w:tr>
      <w:tr w:rsidR="00DB50C7" w:rsidRPr="00272F02" w14:paraId="284B9D34" w14:textId="74858868" w:rsidTr="00910BB6">
        <w:tc>
          <w:tcPr>
            <w:tcW w:w="1215" w:type="pct"/>
            <w:tcBorders>
              <w:top w:val="single" w:sz="4" w:space="0" w:color="auto"/>
              <w:left w:val="single" w:sz="4" w:space="0" w:color="auto"/>
              <w:bottom w:val="single" w:sz="4" w:space="0" w:color="auto"/>
              <w:right w:val="single" w:sz="4" w:space="0" w:color="auto"/>
            </w:tcBorders>
            <w:hideMark/>
          </w:tcPr>
          <w:p w14:paraId="194DFF8B" w14:textId="40BD86AD" w:rsidR="00E176E1" w:rsidRPr="00272F02" w:rsidRDefault="00E176E1" w:rsidP="0067150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514186" w14:textId="1A0A0399" w:rsidR="00E176E1" w:rsidRPr="00272F02"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sidR="009B48C0">
              <w:rPr>
                <w:lang w:val="en-GB" w:eastAsia="ja-JP"/>
              </w:rPr>
              <w:t>L</w:t>
            </w:r>
            <w:r>
              <w:rPr>
                <w:rFonts w:hint="eastAsia"/>
                <w:lang w:val="en-GB" w:eastAsia="ja-JP"/>
              </w:rPr>
              <w:t>evel 4 section</w:t>
            </w:r>
            <w:r w:rsidRPr="004423D5">
              <w:rPr>
                <w:lang w:val="en-GB" w:eastAsia="ja-JP"/>
              </w:rPr>
              <w:t>s (10.5.X.1, 10.5.X.2, 10.5.X.3, 10.5.X.4, 10.5.X.5)</w:t>
            </w:r>
            <w:r>
              <w:rPr>
                <w:rFonts w:hint="eastAsia"/>
                <w:lang w:val="en-GB" w:eastAsia="ja-JP"/>
              </w:rPr>
              <w:t>.</w:t>
            </w:r>
          </w:p>
        </w:tc>
      </w:tr>
    </w:tbl>
    <w:p w14:paraId="77DAA077" w14:textId="41CEFE49" w:rsidR="00E176E1" w:rsidRPr="00272F02"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28D243C" w14:textId="4B63DED5" w:rsidTr="4C38FA08">
        <w:tc>
          <w:tcPr>
            <w:tcW w:w="1215" w:type="pct"/>
            <w:tcBorders>
              <w:top w:val="single" w:sz="4" w:space="0" w:color="auto"/>
              <w:left w:val="single" w:sz="4" w:space="0" w:color="auto"/>
              <w:bottom w:val="single" w:sz="4" w:space="0" w:color="auto"/>
              <w:right w:val="single" w:sz="4" w:space="0" w:color="auto"/>
            </w:tcBorders>
            <w:hideMark/>
          </w:tcPr>
          <w:p w14:paraId="194AE780" w14:textId="77D0BC38"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9FCD20" w14:textId="30A52AB3" w:rsidR="00E176E1" w:rsidRPr="00272F02" w:rsidRDefault="00FE2ED7" w:rsidP="00671509">
            <w:pPr>
              <w:pStyle w:val="TableCellLeft10pt"/>
              <w:rPr>
                <w:szCs w:val="20"/>
                <w:lang w:eastAsia="ja-JP"/>
              </w:rPr>
            </w:pPr>
            <w:r w:rsidRPr="00272F02">
              <w:rPr>
                <w:szCs w:val="20"/>
                <w:lang w:eastAsia="ja-JP"/>
              </w:rPr>
              <w:t>{&lt;</w:t>
            </w:r>
            <w:r w:rsidR="00E176E1" w:rsidRPr="00272F02">
              <w:rPr>
                <w:szCs w:val="20"/>
              </w:rPr>
              <w:t xml:space="preserve">Handling of Data in Relation to </w:t>
            </w:r>
            <w:r w:rsidR="000A5ED2" w:rsidRPr="00272F02">
              <w:rPr>
                <w:szCs w:val="20"/>
              </w:rPr>
              <w:t>Secondary</w:t>
            </w:r>
            <w:r w:rsidR="00E176E1" w:rsidRPr="00272F02">
              <w:rPr>
                <w:szCs w:val="20"/>
              </w:rPr>
              <w:t xml:space="preserve"> Estimand(s)</w:t>
            </w:r>
            <w:r w:rsidRPr="00272F02">
              <w:rPr>
                <w:szCs w:val="20"/>
                <w:lang w:eastAsia="ja-JP"/>
              </w:rPr>
              <w:t>&gt;}</w:t>
            </w:r>
          </w:p>
        </w:tc>
      </w:tr>
      <w:tr w:rsidR="00DB50C7" w:rsidRPr="00272F02" w14:paraId="40C4EBB0" w14:textId="3FB3328D" w:rsidTr="4C38FA08">
        <w:tc>
          <w:tcPr>
            <w:tcW w:w="1215" w:type="pct"/>
            <w:tcBorders>
              <w:top w:val="single" w:sz="4" w:space="0" w:color="auto"/>
              <w:left w:val="single" w:sz="4" w:space="0" w:color="auto"/>
              <w:bottom w:val="single" w:sz="4" w:space="0" w:color="auto"/>
              <w:right w:val="single" w:sz="4" w:space="0" w:color="auto"/>
            </w:tcBorders>
            <w:hideMark/>
          </w:tcPr>
          <w:p w14:paraId="6BB3E2F1" w14:textId="2D6A7A94"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F162CE3" w14:textId="72519AF9" w:rsidR="00E176E1" w:rsidRPr="00272F02" w:rsidRDefault="00E176E1" w:rsidP="00671509">
            <w:pPr>
              <w:pStyle w:val="TableCellLeft10pt"/>
              <w:rPr>
                <w:szCs w:val="20"/>
                <w:lang w:val="de-DE"/>
              </w:rPr>
            </w:pPr>
            <w:r w:rsidRPr="00272F02">
              <w:rPr>
                <w:szCs w:val="20"/>
                <w:lang w:val="de-DE"/>
              </w:rPr>
              <w:t>Text</w:t>
            </w:r>
          </w:p>
        </w:tc>
      </w:tr>
      <w:tr w:rsidR="00DB50C7" w:rsidRPr="00272F02" w14:paraId="664B880E" w14:textId="408C91CD" w:rsidTr="4C38FA08">
        <w:tc>
          <w:tcPr>
            <w:tcW w:w="1215" w:type="pct"/>
            <w:tcBorders>
              <w:top w:val="single" w:sz="4" w:space="0" w:color="auto"/>
              <w:left w:val="single" w:sz="4" w:space="0" w:color="auto"/>
              <w:bottom w:val="single" w:sz="4" w:space="0" w:color="auto"/>
              <w:right w:val="single" w:sz="4" w:space="0" w:color="auto"/>
            </w:tcBorders>
            <w:hideMark/>
          </w:tcPr>
          <w:p w14:paraId="5D929614" w14:textId="320AD956"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B94609F" w14:textId="79DD798A" w:rsidR="00E176E1" w:rsidRPr="00272F02" w:rsidRDefault="00E176E1" w:rsidP="00671509">
            <w:pPr>
              <w:pStyle w:val="TableCellLeft10pt"/>
              <w:rPr>
                <w:szCs w:val="20"/>
                <w:lang w:val="de-DE"/>
              </w:rPr>
            </w:pPr>
            <w:r w:rsidRPr="00272F02">
              <w:rPr>
                <w:szCs w:val="20"/>
                <w:lang w:val="de-DE"/>
              </w:rPr>
              <w:t>D</w:t>
            </w:r>
          </w:p>
        </w:tc>
      </w:tr>
      <w:tr w:rsidR="00DB50C7" w:rsidRPr="00272F02" w14:paraId="562620AD" w14:textId="07133BE8" w:rsidTr="4C38FA08">
        <w:tc>
          <w:tcPr>
            <w:tcW w:w="1215" w:type="pct"/>
            <w:tcBorders>
              <w:top w:val="single" w:sz="4" w:space="0" w:color="auto"/>
              <w:left w:val="single" w:sz="4" w:space="0" w:color="auto"/>
              <w:bottom w:val="single" w:sz="4" w:space="0" w:color="auto"/>
              <w:right w:val="single" w:sz="4" w:space="0" w:color="auto"/>
            </w:tcBorders>
            <w:hideMark/>
          </w:tcPr>
          <w:p w14:paraId="7AAF682F" w14:textId="17A75EDB" w:rsidR="00E176E1" w:rsidRPr="00272F02" w:rsidRDefault="00E176E1" w:rsidP="0067150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4278D1" w14:textId="02E4B5C5" w:rsidR="004D329B" w:rsidRPr="00272F02" w:rsidRDefault="00E176E1" w:rsidP="00671509">
            <w:pPr>
              <w:pStyle w:val="TableCellLeft10pt"/>
              <w:rPr>
                <w:szCs w:val="20"/>
              </w:rPr>
            </w:pPr>
            <w:r w:rsidRPr="00272F02">
              <w:rPr>
                <w:szCs w:val="20"/>
              </w:rPr>
              <w:t>CNEW</w:t>
            </w:r>
          </w:p>
          <w:p w14:paraId="363CD0E1" w14:textId="0DDD8A67" w:rsidR="00E176E1" w:rsidRPr="00272F02" w:rsidRDefault="4C38FA08" w:rsidP="00671509">
            <w:pPr>
              <w:pStyle w:val="TableCellLeft10pt"/>
            </w:pPr>
            <w:r>
              <w:t>For review purpose, see definition of the controlled terminology below</w:t>
            </w:r>
            <w:r w:rsidR="004D329B">
              <w:br/>
            </w:r>
            <w:r>
              <w:t xml:space="preserve">A </w:t>
            </w:r>
            <w:commentRangeStart w:id="514"/>
            <w:r>
              <w:t xml:space="preserve">textual </w:t>
            </w:r>
            <w:commentRangeEnd w:id="514"/>
            <w:r w:rsidR="004D329B">
              <w:commentReference w:id="514"/>
            </w:r>
            <w:r>
              <w:t>description of how data will be handled for the statistical analysis in line with the Secondary estimand.</w:t>
            </w:r>
          </w:p>
        </w:tc>
      </w:tr>
      <w:tr w:rsidR="00DB50C7" w:rsidRPr="00272F02" w14:paraId="59EE2C19" w14:textId="08C24512" w:rsidTr="4C38FA08">
        <w:tc>
          <w:tcPr>
            <w:tcW w:w="1215" w:type="pct"/>
            <w:tcBorders>
              <w:top w:val="single" w:sz="4" w:space="0" w:color="auto"/>
              <w:left w:val="single" w:sz="4" w:space="0" w:color="auto"/>
              <w:bottom w:val="single" w:sz="4" w:space="0" w:color="auto"/>
              <w:right w:val="single" w:sz="4" w:space="0" w:color="auto"/>
            </w:tcBorders>
            <w:hideMark/>
          </w:tcPr>
          <w:p w14:paraId="0FC07DFE" w14:textId="4CAC12CB"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AE3763" w14:textId="47944F3A" w:rsidR="00E176E1" w:rsidRPr="00272F02" w:rsidRDefault="4C38FA08" w:rsidP="4C38FA08">
            <w:pPr>
              <w:pStyle w:val="TableCellLeft10pt"/>
            </w:pPr>
            <w:commentRangeStart w:id="515"/>
            <w:r>
              <w:t>For each intercurrent event of the Secondary estimand(s) (Section 3.1, Estimand(s) for the Secondary Objective(s)), explain how data will be handled for the statistical analysis in line with the Secondary estimand. The handling of intercurrent events in statistical analysis should be aligned with the specific estimand strategies being used.</w:t>
            </w:r>
          </w:p>
          <w:p w14:paraId="448FC10F" w14:textId="4829DAF8" w:rsidR="00E176E1" w:rsidRPr="00272F02" w:rsidRDefault="4C38FA08" w:rsidP="4C38FA08">
            <w:pPr>
              <w:pStyle w:val="TableCellLeft10pt"/>
            </w:pPr>
            <w:r>
              <w:t>This section should describe with more detail the rationale and handling of the data rather than repeating the guidance from the preceding sections.</w:t>
            </w:r>
            <w:commentRangeEnd w:id="515"/>
            <w:r w:rsidR="00E176E1">
              <w:commentReference w:id="515"/>
            </w:r>
          </w:p>
        </w:tc>
      </w:tr>
      <w:tr w:rsidR="00DB50C7" w:rsidRPr="00272F02" w14:paraId="28B17F79" w14:textId="67A8375E" w:rsidTr="4C38FA08">
        <w:tc>
          <w:tcPr>
            <w:tcW w:w="1215" w:type="pct"/>
            <w:tcBorders>
              <w:top w:val="single" w:sz="4" w:space="0" w:color="auto"/>
              <w:left w:val="single" w:sz="4" w:space="0" w:color="auto"/>
              <w:bottom w:val="single" w:sz="4" w:space="0" w:color="auto"/>
              <w:right w:val="single" w:sz="4" w:space="0" w:color="auto"/>
            </w:tcBorders>
            <w:hideMark/>
          </w:tcPr>
          <w:p w14:paraId="211E9825" w14:textId="0402E672"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2DBF8DD9" w14:textId="538DC2DF" w:rsidR="00E176E1" w:rsidRPr="00272F02" w:rsidRDefault="00EB2FBC"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hen there is Secondary estimand</w:t>
            </w:r>
          </w:p>
        </w:tc>
      </w:tr>
      <w:tr w:rsidR="00DB50C7" w:rsidRPr="00272F02" w14:paraId="499E6077" w14:textId="4034D295" w:rsidTr="4C38FA08">
        <w:tc>
          <w:tcPr>
            <w:tcW w:w="1215" w:type="pct"/>
            <w:tcBorders>
              <w:top w:val="single" w:sz="4" w:space="0" w:color="auto"/>
              <w:left w:val="single" w:sz="4" w:space="0" w:color="auto"/>
              <w:bottom w:val="single" w:sz="4" w:space="0" w:color="auto"/>
              <w:right w:val="single" w:sz="4" w:space="0" w:color="auto"/>
            </w:tcBorders>
            <w:hideMark/>
          </w:tcPr>
          <w:p w14:paraId="3C73FCEE" w14:textId="128DC1C8"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BB043C" w14:textId="0645D624" w:rsidR="00E176E1" w:rsidRPr="00272F02" w:rsidRDefault="00E176E1" w:rsidP="00671509">
            <w:pPr>
              <w:pStyle w:val="TableCellLeft10pt"/>
              <w:rPr>
                <w:szCs w:val="20"/>
                <w:lang w:val="de-DE"/>
              </w:rPr>
            </w:pPr>
            <w:r w:rsidRPr="00272F02">
              <w:rPr>
                <w:szCs w:val="20"/>
                <w:lang w:val="de-DE"/>
              </w:rPr>
              <w:t>One to one</w:t>
            </w:r>
          </w:p>
        </w:tc>
      </w:tr>
      <w:tr w:rsidR="00DB50C7" w:rsidRPr="00272F02" w14:paraId="2B88845B" w14:textId="3D2120FF" w:rsidTr="4C38FA08">
        <w:tc>
          <w:tcPr>
            <w:tcW w:w="1215" w:type="pct"/>
            <w:tcBorders>
              <w:top w:val="single" w:sz="4" w:space="0" w:color="auto"/>
              <w:left w:val="single" w:sz="4" w:space="0" w:color="auto"/>
              <w:bottom w:val="single" w:sz="4" w:space="0" w:color="auto"/>
              <w:right w:val="single" w:sz="4" w:space="0" w:color="auto"/>
            </w:tcBorders>
            <w:hideMark/>
          </w:tcPr>
          <w:p w14:paraId="5BE799EF" w14:textId="4715EC29"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1942628" w14:textId="226FFBF1" w:rsidR="00E176E1" w:rsidRPr="00272F02" w:rsidRDefault="00034DB4" w:rsidP="00671509">
            <w:pPr>
              <w:pStyle w:val="TableCellLeft10pt"/>
              <w:rPr>
                <w:szCs w:val="20"/>
              </w:rPr>
            </w:pPr>
            <w:r w:rsidRPr="00272F02">
              <w:rPr>
                <w:szCs w:val="20"/>
              </w:rPr>
              <w:t>10.5</w:t>
            </w:r>
            <w:r w:rsidR="00E176E1" w:rsidRPr="00272F02">
              <w:rPr>
                <w:szCs w:val="20"/>
              </w:rPr>
              <w:t>.X.2</w:t>
            </w:r>
          </w:p>
        </w:tc>
      </w:tr>
      <w:tr w:rsidR="00DB50C7" w:rsidRPr="00272F02" w14:paraId="2E82B38D" w14:textId="6C731E51" w:rsidTr="4C38FA08">
        <w:tc>
          <w:tcPr>
            <w:tcW w:w="1215" w:type="pct"/>
            <w:tcBorders>
              <w:top w:val="single" w:sz="4" w:space="0" w:color="auto"/>
              <w:left w:val="single" w:sz="4" w:space="0" w:color="auto"/>
              <w:bottom w:val="single" w:sz="4" w:space="0" w:color="auto"/>
              <w:right w:val="single" w:sz="4" w:space="0" w:color="auto"/>
            </w:tcBorders>
            <w:hideMark/>
          </w:tcPr>
          <w:p w14:paraId="2F4A56E6" w14:textId="6301BD43"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1F4919A" w14:textId="601A4FC5" w:rsidR="00E176E1" w:rsidRPr="00272F02" w:rsidRDefault="00E176E1" w:rsidP="00671509">
            <w:pPr>
              <w:pStyle w:val="TableCellLeft10pt"/>
              <w:rPr>
                <w:szCs w:val="20"/>
                <w:lang w:val="de-DE"/>
              </w:rPr>
            </w:pPr>
            <w:r w:rsidRPr="00272F02">
              <w:rPr>
                <w:szCs w:val="20"/>
                <w:lang w:val="de-DE"/>
              </w:rPr>
              <w:t>Text</w:t>
            </w:r>
          </w:p>
        </w:tc>
      </w:tr>
      <w:tr w:rsidR="00DB50C7" w:rsidRPr="00272F02" w14:paraId="0843D1FC" w14:textId="09D14E94" w:rsidTr="4C38FA08">
        <w:tc>
          <w:tcPr>
            <w:tcW w:w="1215" w:type="pct"/>
            <w:tcBorders>
              <w:top w:val="single" w:sz="4" w:space="0" w:color="auto"/>
              <w:left w:val="single" w:sz="4" w:space="0" w:color="auto"/>
              <w:bottom w:val="single" w:sz="4" w:space="0" w:color="auto"/>
              <w:right w:val="single" w:sz="4" w:space="0" w:color="auto"/>
            </w:tcBorders>
            <w:hideMark/>
          </w:tcPr>
          <w:p w14:paraId="672EE7E9" w14:textId="32188D39"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D83BE9F" w14:textId="7377DB81" w:rsidR="00E176E1" w:rsidRPr="00272F02" w:rsidRDefault="00E176E1" w:rsidP="0067150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Yes</w:t>
            </w:r>
          </w:p>
          <w:p w14:paraId="12349F99" w14:textId="00254438" w:rsidR="00E176E1" w:rsidRPr="00272F02" w:rsidRDefault="7CD67A6B" w:rsidP="00671509">
            <w:pPr>
              <w:pStyle w:val="TableCellLeft10pt"/>
            </w:pPr>
            <w:r w:rsidRPr="00272F02">
              <w:rPr>
                <w:rStyle w:val="TableCellLeft10ptBoldChar"/>
              </w:rPr>
              <w:t>Relationship</w:t>
            </w:r>
            <w:r w:rsidRPr="00272F02">
              <w:t>:</w:t>
            </w:r>
            <w:r w:rsidR="00FE2ED7" w:rsidRPr="00272F02">
              <w:t>10.5.</w:t>
            </w:r>
            <w:r w:rsidR="008A6853">
              <w:rPr>
                <w:rFonts w:hint="eastAsia"/>
                <w:lang w:eastAsia="ja-JP"/>
              </w:rPr>
              <w:t>X.</w:t>
            </w:r>
            <w:r w:rsidR="00FE2ED7" w:rsidRPr="00272F02">
              <w:t>2 Handling of Data in relation to Secondary Estimand(s)</w:t>
            </w:r>
          </w:p>
          <w:p w14:paraId="07DB6F27" w14:textId="46D8E4E0" w:rsidR="00E176E1" w:rsidRPr="00272F02" w:rsidRDefault="00E176E1" w:rsidP="00671509">
            <w:pPr>
              <w:pStyle w:val="TableCellLeft10pt"/>
              <w:rPr>
                <w:szCs w:val="20"/>
              </w:rPr>
            </w:pPr>
            <w:r w:rsidRPr="00272F02">
              <w:rPr>
                <w:rStyle w:val="TableCellLeft10ptBoldChar"/>
                <w:szCs w:val="20"/>
              </w:rPr>
              <w:t>Concept</w:t>
            </w:r>
            <w:r w:rsidRPr="00272F02">
              <w:rPr>
                <w:szCs w:val="20"/>
              </w:rPr>
              <w:t>: CNEW</w:t>
            </w:r>
          </w:p>
        </w:tc>
      </w:tr>
      <w:tr w:rsidR="00DB50C7" w:rsidRPr="00272F02" w14:paraId="160F8A8F" w14:textId="06C572BF" w:rsidTr="4C38FA08">
        <w:tc>
          <w:tcPr>
            <w:tcW w:w="1215" w:type="pct"/>
            <w:tcBorders>
              <w:top w:val="single" w:sz="4" w:space="0" w:color="auto"/>
              <w:left w:val="single" w:sz="4" w:space="0" w:color="auto"/>
              <w:bottom w:val="single" w:sz="4" w:space="0" w:color="auto"/>
              <w:right w:val="single" w:sz="4" w:space="0" w:color="auto"/>
            </w:tcBorders>
            <w:hideMark/>
          </w:tcPr>
          <w:p w14:paraId="2CDB6779" w14:textId="123695A6" w:rsidR="00E176E1" w:rsidRPr="00272F02" w:rsidRDefault="00E176E1" w:rsidP="0067150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81D45E6" w14:textId="30B6D9AF" w:rsidR="00E176E1" w:rsidRPr="00272F02"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6D43491E" w14:textId="5FCFC447" w:rsidR="00E176E1" w:rsidRPr="00272F02" w:rsidRDefault="00E176E1" w:rsidP="00671509">
      <w:pPr>
        <w:rPr>
          <w:sz w:val="20"/>
          <w:szCs w:val="20"/>
        </w:rPr>
      </w:pPr>
    </w:p>
    <w:p w14:paraId="4958F471" w14:textId="48372DED" w:rsidR="00E176E1" w:rsidRPr="00272F02" w:rsidRDefault="00E176E1" w:rsidP="00FF3C43">
      <w:pPr>
        <w:pStyle w:val="Heading4"/>
      </w:pPr>
      <w:r w:rsidRPr="00272F02">
        <w:t>Handling of Missing Data</w:t>
      </w:r>
      <w:r w:rsidR="0070408A">
        <w:t xml:space="preserve"> </w:t>
      </w:r>
      <w:r w:rsidR="0070408A" w:rsidRPr="0070408A">
        <w:t>in Relation to Secondary Estimand</w:t>
      </w:r>
      <w:r w:rsidR="0070408A">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4CBF9AA" w14:textId="6E8FA84C" w:rsidTr="00910BB6">
        <w:tc>
          <w:tcPr>
            <w:tcW w:w="1215" w:type="pct"/>
            <w:tcBorders>
              <w:top w:val="single" w:sz="4" w:space="0" w:color="auto"/>
              <w:left w:val="single" w:sz="4" w:space="0" w:color="auto"/>
              <w:bottom w:val="single" w:sz="4" w:space="0" w:color="auto"/>
              <w:right w:val="single" w:sz="4" w:space="0" w:color="auto"/>
            </w:tcBorders>
            <w:hideMark/>
          </w:tcPr>
          <w:p w14:paraId="74A6664B" w14:textId="403DB3A8"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F43E2" w14:textId="535F2362" w:rsidR="00E176E1" w:rsidRPr="00272F02" w:rsidRDefault="00FE2ED7" w:rsidP="00671509">
            <w:pPr>
              <w:pStyle w:val="TableCellLeft10pt"/>
              <w:rPr>
                <w:szCs w:val="20"/>
                <w:lang w:eastAsia="ja-JP"/>
              </w:rPr>
            </w:pPr>
            <w:r w:rsidRPr="00272F02">
              <w:rPr>
                <w:szCs w:val="20"/>
                <w:lang w:eastAsia="ja-JP"/>
              </w:rPr>
              <w:t>{</w:t>
            </w:r>
            <w:r w:rsidR="00034DB4" w:rsidRPr="00272F02">
              <w:rPr>
                <w:szCs w:val="20"/>
              </w:rPr>
              <w:t>10.5</w:t>
            </w:r>
            <w:r w:rsidR="00E176E1" w:rsidRPr="00272F02">
              <w:rPr>
                <w:szCs w:val="20"/>
              </w:rPr>
              <w:t>.</w:t>
            </w:r>
            <w:r w:rsidR="000063FE">
              <w:rPr>
                <w:rFonts w:hint="eastAsia"/>
                <w:szCs w:val="20"/>
                <w:lang w:eastAsia="ja-JP"/>
              </w:rPr>
              <w:t>1.</w:t>
            </w:r>
            <w:r w:rsidR="00E176E1" w:rsidRPr="00272F02">
              <w:rPr>
                <w:szCs w:val="20"/>
              </w:rPr>
              <w:t xml:space="preserve">3 Handling of Missing Data in Relation to </w:t>
            </w:r>
            <w:r w:rsidR="000A5ED2" w:rsidRPr="00272F02">
              <w:rPr>
                <w:szCs w:val="20"/>
              </w:rPr>
              <w:t>Secondary</w:t>
            </w:r>
            <w:r w:rsidR="00E176E1" w:rsidRPr="00272F02">
              <w:rPr>
                <w:szCs w:val="20"/>
              </w:rPr>
              <w:t xml:space="preserve"> </w:t>
            </w:r>
            <w:r w:rsidR="00B45C9A">
              <w:rPr>
                <w:szCs w:val="20"/>
              </w:rPr>
              <w:t>E</w:t>
            </w:r>
            <w:r w:rsidR="00CA2DED">
              <w:rPr>
                <w:szCs w:val="20"/>
              </w:rPr>
              <w:t>stimand</w:t>
            </w:r>
            <w:r w:rsidR="008A0AE0">
              <w:rPr>
                <w:szCs w:val="20"/>
              </w:rPr>
              <w:t>(s)</w:t>
            </w:r>
            <w:r w:rsidRPr="00272F02">
              <w:rPr>
                <w:szCs w:val="20"/>
                <w:lang w:eastAsia="ja-JP"/>
              </w:rPr>
              <w:t>}</w:t>
            </w:r>
          </w:p>
        </w:tc>
      </w:tr>
      <w:tr w:rsidR="00DB50C7" w:rsidRPr="00272F02" w14:paraId="1DCFD4CD" w14:textId="02C0904B" w:rsidTr="00910BB6">
        <w:tc>
          <w:tcPr>
            <w:tcW w:w="1215" w:type="pct"/>
            <w:tcBorders>
              <w:top w:val="single" w:sz="4" w:space="0" w:color="auto"/>
              <w:left w:val="single" w:sz="4" w:space="0" w:color="auto"/>
              <w:bottom w:val="single" w:sz="4" w:space="0" w:color="auto"/>
              <w:right w:val="single" w:sz="4" w:space="0" w:color="auto"/>
            </w:tcBorders>
            <w:hideMark/>
          </w:tcPr>
          <w:p w14:paraId="7035A9F3" w14:textId="4678E8B9"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C5BC26" w14:textId="319A2D17" w:rsidR="00E176E1" w:rsidRPr="00272F02" w:rsidRDefault="00E176E1" w:rsidP="00671509">
            <w:pPr>
              <w:pStyle w:val="TableCellLeft10pt"/>
              <w:rPr>
                <w:szCs w:val="20"/>
                <w:lang w:val="de-DE"/>
              </w:rPr>
            </w:pPr>
            <w:r w:rsidRPr="00272F02">
              <w:rPr>
                <w:szCs w:val="20"/>
                <w:lang w:val="de-DE"/>
              </w:rPr>
              <w:t>Text</w:t>
            </w:r>
          </w:p>
        </w:tc>
      </w:tr>
      <w:tr w:rsidR="00DB50C7" w:rsidRPr="00272F02" w14:paraId="4760721E" w14:textId="4684F93E" w:rsidTr="00910BB6">
        <w:tc>
          <w:tcPr>
            <w:tcW w:w="1215" w:type="pct"/>
            <w:tcBorders>
              <w:top w:val="single" w:sz="4" w:space="0" w:color="auto"/>
              <w:left w:val="single" w:sz="4" w:space="0" w:color="auto"/>
              <w:bottom w:val="single" w:sz="4" w:space="0" w:color="auto"/>
              <w:right w:val="single" w:sz="4" w:space="0" w:color="auto"/>
            </w:tcBorders>
            <w:hideMark/>
          </w:tcPr>
          <w:p w14:paraId="49236B87" w14:textId="1B7A0ADE"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EE0F694" w14:textId="72BC8D48" w:rsidR="00E176E1" w:rsidRPr="00272F02" w:rsidRDefault="00E176E1" w:rsidP="00671509">
            <w:pPr>
              <w:pStyle w:val="TableCellLeft10pt"/>
              <w:rPr>
                <w:szCs w:val="20"/>
                <w:lang w:val="de-DE"/>
              </w:rPr>
            </w:pPr>
            <w:r w:rsidRPr="00272F02">
              <w:rPr>
                <w:szCs w:val="20"/>
                <w:lang w:val="de-DE"/>
              </w:rPr>
              <w:t>H</w:t>
            </w:r>
          </w:p>
        </w:tc>
      </w:tr>
      <w:tr w:rsidR="00DB50C7" w:rsidRPr="00272F02" w14:paraId="10867546" w14:textId="281F2CBD" w:rsidTr="00910BB6">
        <w:tc>
          <w:tcPr>
            <w:tcW w:w="1215" w:type="pct"/>
            <w:tcBorders>
              <w:top w:val="single" w:sz="4" w:space="0" w:color="auto"/>
              <w:left w:val="single" w:sz="4" w:space="0" w:color="auto"/>
              <w:bottom w:val="single" w:sz="4" w:space="0" w:color="auto"/>
              <w:right w:val="single" w:sz="4" w:space="0" w:color="auto"/>
            </w:tcBorders>
            <w:hideMark/>
          </w:tcPr>
          <w:p w14:paraId="5A06C788" w14:textId="0E4144DF" w:rsidR="00E176E1" w:rsidRPr="00272F02" w:rsidRDefault="00E176E1" w:rsidP="0067150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121960E" w14:textId="71FA3DBB" w:rsidR="00E176E1" w:rsidRPr="00272F02" w:rsidRDefault="00E176E1" w:rsidP="00671509">
            <w:pPr>
              <w:pStyle w:val="TableCellLeft10pt"/>
              <w:rPr>
                <w:szCs w:val="20"/>
                <w:lang w:val="de-DE"/>
              </w:rPr>
            </w:pPr>
            <w:r w:rsidRPr="00272F02">
              <w:rPr>
                <w:szCs w:val="20"/>
                <w:lang w:val="de-DE"/>
              </w:rPr>
              <w:t>Heading</w:t>
            </w:r>
          </w:p>
        </w:tc>
      </w:tr>
      <w:tr w:rsidR="00DB50C7" w:rsidRPr="00272F02" w14:paraId="1FA7C3FE" w14:textId="4F7DA6B7" w:rsidTr="00910BB6">
        <w:tc>
          <w:tcPr>
            <w:tcW w:w="1215" w:type="pct"/>
            <w:tcBorders>
              <w:top w:val="single" w:sz="4" w:space="0" w:color="auto"/>
              <w:left w:val="single" w:sz="4" w:space="0" w:color="auto"/>
              <w:bottom w:val="single" w:sz="4" w:space="0" w:color="auto"/>
              <w:right w:val="single" w:sz="4" w:space="0" w:color="auto"/>
            </w:tcBorders>
            <w:hideMark/>
          </w:tcPr>
          <w:p w14:paraId="114DBE46" w14:textId="6D7009B9"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892D9D" w14:textId="5AD243BE" w:rsidR="00E176E1" w:rsidRPr="00272F02" w:rsidRDefault="521DF03B" w:rsidP="00671509">
            <w:pPr>
              <w:pStyle w:val="TableCellLeft10pt"/>
            </w:pPr>
            <w:r w:rsidRPr="00272F02">
              <w:t>N/A</w:t>
            </w:r>
          </w:p>
        </w:tc>
      </w:tr>
      <w:tr w:rsidR="00DB50C7" w:rsidRPr="00272F02" w14:paraId="4B15FC22" w14:textId="3030913F" w:rsidTr="00910BB6">
        <w:tc>
          <w:tcPr>
            <w:tcW w:w="1215" w:type="pct"/>
            <w:tcBorders>
              <w:top w:val="single" w:sz="4" w:space="0" w:color="auto"/>
              <w:left w:val="single" w:sz="4" w:space="0" w:color="auto"/>
              <w:bottom w:val="single" w:sz="4" w:space="0" w:color="auto"/>
              <w:right w:val="single" w:sz="4" w:space="0" w:color="auto"/>
            </w:tcBorders>
            <w:hideMark/>
          </w:tcPr>
          <w:p w14:paraId="0216A6BE" w14:textId="7B3CB4FB"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A0774BB" w14:textId="5D1C5A84" w:rsidR="00E176E1" w:rsidRPr="00272F02" w:rsidRDefault="00EB2FBC"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hen there is Secondary estimand</w:t>
            </w:r>
          </w:p>
        </w:tc>
      </w:tr>
      <w:tr w:rsidR="00DB50C7" w:rsidRPr="00272F02" w14:paraId="52C90638" w14:textId="76E14266" w:rsidTr="00910BB6">
        <w:tc>
          <w:tcPr>
            <w:tcW w:w="1215" w:type="pct"/>
            <w:tcBorders>
              <w:top w:val="single" w:sz="4" w:space="0" w:color="auto"/>
              <w:left w:val="single" w:sz="4" w:space="0" w:color="auto"/>
              <w:bottom w:val="single" w:sz="4" w:space="0" w:color="auto"/>
              <w:right w:val="single" w:sz="4" w:space="0" w:color="auto"/>
            </w:tcBorders>
            <w:hideMark/>
          </w:tcPr>
          <w:p w14:paraId="257678CC" w14:textId="1F97E153"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D04F8C9" w14:textId="7FB2512E" w:rsidR="00E176E1" w:rsidRPr="00272F02" w:rsidRDefault="00CA701F" w:rsidP="00671509">
            <w:pPr>
              <w:pStyle w:val="TableCellLeft10pt"/>
              <w:rPr>
                <w:szCs w:val="20"/>
                <w:lang w:val="de-DE"/>
              </w:rPr>
            </w:pPr>
            <w:r w:rsidRPr="00272F02">
              <w:rPr>
                <w:szCs w:val="20"/>
                <w:lang w:val="de-DE"/>
              </w:rPr>
              <w:t>One to one</w:t>
            </w:r>
          </w:p>
        </w:tc>
      </w:tr>
      <w:tr w:rsidR="00DB50C7" w:rsidRPr="00272F02" w14:paraId="6A45F31A" w14:textId="34F6AABE" w:rsidTr="00910BB6">
        <w:tc>
          <w:tcPr>
            <w:tcW w:w="1215" w:type="pct"/>
            <w:tcBorders>
              <w:top w:val="single" w:sz="4" w:space="0" w:color="auto"/>
              <w:left w:val="single" w:sz="4" w:space="0" w:color="auto"/>
              <w:bottom w:val="single" w:sz="4" w:space="0" w:color="auto"/>
              <w:right w:val="single" w:sz="4" w:space="0" w:color="auto"/>
            </w:tcBorders>
            <w:hideMark/>
          </w:tcPr>
          <w:p w14:paraId="05006BF6" w14:textId="01BEAB13"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3A7921" w14:textId="5A235F0A" w:rsidR="00E176E1" w:rsidRPr="00272F02" w:rsidRDefault="00034DB4" w:rsidP="00671509">
            <w:pPr>
              <w:pStyle w:val="TableCellLeft10pt"/>
              <w:rPr>
                <w:szCs w:val="20"/>
              </w:rPr>
            </w:pPr>
            <w:r w:rsidRPr="00272F02">
              <w:rPr>
                <w:szCs w:val="20"/>
              </w:rPr>
              <w:t>10.5</w:t>
            </w:r>
            <w:r w:rsidR="00E176E1" w:rsidRPr="00272F02">
              <w:rPr>
                <w:szCs w:val="20"/>
              </w:rPr>
              <w:t>.X.3</w:t>
            </w:r>
          </w:p>
        </w:tc>
      </w:tr>
      <w:tr w:rsidR="00DB50C7" w:rsidRPr="00272F02" w14:paraId="487EAB94" w14:textId="539AA954" w:rsidTr="00910BB6">
        <w:tc>
          <w:tcPr>
            <w:tcW w:w="1215" w:type="pct"/>
            <w:tcBorders>
              <w:top w:val="single" w:sz="4" w:space="0" w:color="auto"/>
              <w:left w:val="single" w:sz="4" w:space="0" w:color="auto"/>
              <w:bottom w:val="single" w:sz="4" w:space="0" w:color="auto"/>
              <w:right w:val="single" w:sz="4" w:space="0" w:color="auto"/>
            </w:tcBorders>
            <w:hideMark/>
          </w:tcPr>
          <w:p w14:paraId="188C2010" w14:textId="23C385DD"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B6C3B4" w14:textId="178CE54B" w:rsidR="00E176E1" w:rsidRPr="00272F02" w:rsidRDefault="00E176E1" w:rsidP="00671509">
            <w:pPr>
              <w:pStyle w:val="TableCellLeft10pt"/>
              <w:rPr>
                <w:szCs w:val="20"/>
              </w:rPr>
            </w:pPr>
            <w:r w:rsidRPr="00272F02">
              <w:rPr>
                <w:szCs w:val="20"/>
              </w:rPr>
              <w:t>Handling of Missing Data</w:t>
            </w:r>
            <w:r w:rsidR="00BB5BED">
              <w:rPr>
                <w:szCs w:val="20"/>
              </w:rPr>
              <w:t xml:space="preserve"> </w:t>
            </w:r>
            <w:r w:rsidR="00BB5BED" w:rsidRPr="00272F02">
              <w:rPr>
                <w:szCs w:val="20"/>
              </w:rPr>
              <w:t xml:space="preserve">in Relation to Secondary </w:t>
            </w:r>
            <w:r w:rsidR="00BB5BED">
              <w:rPr>
                <w:szCs w:val="20"/>
              </w:rPr>
              <w:t>Estimand(s)</w:t>
            </w:r>
          </w:p>
        </w:tc>
      </w:tr>
      <w:tr w:rsidR="00DB50C7" w:rsidRPr="00272F02" w14:paraId="45ED95F1" w14:textId="65688547" w:rsidTr="00910BB6">
        <w:tc>
          <w:tcPr>
            <w:tcW w:w="1215" w:type="pct"/>
            <w:tcBorders>
              <w:top w:val="single" w:sz="4" w:space="0" w:color="auto"/>
              <w:left w:val="single" w:sz="4" w:space="0" w:color="auto"/>
              <w:bottom w:val="single" w:sz="4" w:space="0" w:color="auto"/>
              <w:right w:val="single" w:sz="4" w:space="0" w:color="auto"/>
            </w:tcBorders>
            <w:hideMark/>
          </w:tcPr>
          <w:p w14:paraId="3E8928C7" w14:textId="27FD29C3"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EE363B" w14:textId="134534AF" w:rsidR="00E176E1" w:rsidRPr="00272F02" w:rsidRDefault="00E176E1" w:rsidP="0067150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No</w:t>
            </w:r>
          </w:p>
          <w:p w14:paraId="03A34A68" w14:textId="24EB1E17" w:rsidR="00E176E1" w:rsidRPr="00272F02" w:rsidRDefault="7CD67A6B" w:rsidP="00671509">
            <w:pPr>
              <w:pStyle w:val="TableCellLeft10pt"/>
            </w:pPr>
            <w:r w:rsidRPr="00272F02">
              <w:rPr>
                <w:rStyle w:val="TableCellLeft10ptBoldChar"/>
              </w:rPr>
              <w:t>Relationship</w:t>
            </w:r>
            <w:r w:rsidRPr="00272F02">
              <w:t xml:space="preserve">: </w:t>
            </w:r>
            <w:r w:rsidR="008D0D2D" w:rsidRPr="00272F02">
              <w:rPr>
                <w:szCs w:val="20"/>
              </w:rPr>
              <w:t>10.5</w:t>
            </w:r>
            <w:r w:rsidRPr="00272F02">
              <w:rPr>
                <w:szCs w:val="20"/>
              </w:rPr>
              <w:t>.</w:t>
            </w:r>
            <w:r w:rsidR="00C06894">
              <w:rPr>
                <w:szCs w:val="20"/>
              </w:rPr>
              <w:t>X</w:t>
            </w:r>
            <w:r w:rsidR="009E73BB">
              <w:rPr>
                <w:rFonts w:hint="eastAsia"/>
                <w:szCs w:val="20"/>
                <w:lang w:eastAsia="ja-JP"/>
              </w:rPr>
              <w:t xml:space="preserve"> </w:t>
            </w:r>
            <w:r w:rsidR="009E73BB" w:rsidRPr="00070F17">
              <w:t>Secondary Objective</w:t>
            </w:r>
            <w:r w:rsidR="4F54BB0E" w:rsidRPr="00272F02">
              <w:t xml:space="preserve">, </w:t>
            </w:r>
            <w:r w:rsidR="2E08CF8B" w:rsidRPr="00272F02">
              <w:t>10.5 Analysis Associated with the Secondary Objective(s), 10 STATISTICAL CONSIDERATIONS</w:t>
            </w:r>
            <w:r w:rsidR="00AB2E20" w:rsidRPr="00272F02">
              <w:t xml:space="preserve"> and Table of Contents</w:t>
            </w:r>
          </w:p>
          <w:p w14:paraId="2A6A2A82" w14:textId="29596445" w:rsidR="00E176E1" w:rsidRPr="00272F02" w:rsidRDefault="00E176E1" w:rsidP="00671509">
            <w:pPr>
              <w:pStyle w:val="TableCellLeft10pt"/>
              <w:rPr>
                <w:szCs w:val="20"/>
                <w:lang w:val="de-DE"/>
              </w:rPr>
            </w:pPr>
            <w:r w:rsidRPr="00272F02">
              <w:rPr>
                <w:rStyle w:val="TableCellLeft10ptBoldChar"/>
                <w:szCs w:val="20"/>
              </w:rPr>
              <w:t>Concept</w:t>
            </w:r>
            <w:r w:rsidRPr="00272F02">
              <w:rPr>
                <w:szCs w:val="20"/>
                <w:lang w:val="de-DE"/>
              </w:rPr>
              <w:t>: Heading</w:t>
            </w:r>
          </w:p>
        </w:tc>
      </w:tr>
      <w:tr w:rsidR="00DB50C7" w:rsidRPr="00272F02" w14:paraId="6F60C3E3" w14:textId="04F8620D" w:rsidTr="00910BB6">
        <w:tc>
          <w:tcPr>
            <w:tcW w:w="1215" w:type="pct"/>
            <w:tcBorders>
              <w:top w:val="single" w:sz="4" w:space="0" w:color="auto"/>
              <w:left w:val="single" w:sz="4" w:space="0" w:color="auto"/>
              <w:bottom w:val="single" w:sz="4" w:space="0" w:color="auto"/>
              <w:right w:val="single" w:sz="4" w:space="0" w:color="auto"/>
            </w:tcBorders>
            <w:hideMark/>
          </w:tcPr>
          <w:p w14:paraId="469E1ACA" w14:textId="777C407B" w:rsidR="00E176E1" w:rsidRPr="00272F02" w:rsidRDefault="00E176E1" w:rsidP="0067150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A7681DD" w14:textId="6AEE289A" w:rsidR="00E176E1" w:rsidRPr="00FF3C43"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6E47DC0A" w14:textId="47D62DD7" w:rsidR="00E176E1" w:rsidRPr="00272F02"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3A38ED3" w14:textId="6BADD10E" w:rsidTr="4C38FA08">
        <w:tc>
          <w:tcPr>
            <w:tcW w:w="1215" w:type="pct"/>
            <w:tcBorders>
              <w:top w:val="single" w:sz="4" w:space="0" w:color="auto"/>
              <w:left w:val="single" w:sz="4" w:space="0" w:color="auto"/>
              <w:bottom w:val="single" w:sz="4" w:space="0" w:color="auto"/>
              <w:right w:val="single" w:sz="4" w:space="0" w:color="auto"/>
            </w:tcBorders>
            <w:hideMark/>
          </w:tcPr>
          <w:p w14:paraId="55D16025" w14:textId="461C44B4"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6256AA" w14:textId="50C2358D" w:rsidR="00E176E1" w:rsidRPr="00272F02" w:rsidRDefault="00FE2ED7" w:rsidP="00671509">
            <w:pPr>
              <w:pStyle w:val="TableCellLeft10pt"/>
              <w:rPr>
                <w:szCs w:val="20"/>
                <w:lang w:eastAsia="ja-JP"/>
              </w:rPr>
            </w:pPr>
            <w:r w:rsidRPr="00272F02">
              <w:rPr>
                <w:szCs w:val="20"/>
                <w:lang w:eastAsia="ja-JP"/>
              </w:rPr>
              <w:t>{&lt;</w:t>
            </w:r>
            <w:r w:rsidR="00E176E1" w:rsidRPr="00272F02">
              <w:rPr>
                <w:szCs w:val="20"/>
              </w:rPr>
              <w:t xml:space="preserve">Handling of Missing Data in Relation to </w:t>
            </w:r>
            <w:r w:rsidR="000A5ED2" w:rsidRPr="00272F02">
              <w:rPr>
                <w:szCs w:val="20"/>
              </w:rPr>
              <w:t>Secondary</w:t>
            </w:r>
            <w:r w:rsidR="00E176E1" w:rsidRPr="00272F02">
              <w:rPr>
                <w:szCs w:val="20"/>
              </w:rPr>
              <w:t xml:space="preserve"> Estimand</w:t>
            </w:r>
            <w:r w:rsidR="00C06894">
              <w:rPr>
                <w:szCs w:val="20"/>
              </w:rPr>
              <w:t>(s)</w:t>
            </w:r>
            <w:r w:rsidRPr="00272F02">
              <w:rPr>
                <w:szCs w:val="20"/>
                <w:lang w:eastAsia="ja-JP"/>
              </w:rPr>
              <w:t>&gt;}</w:t>
            </w:r>
          </w:p>
        </w:tc>
      </w:tr>
      <w:tr w:rsidR="00DB50C7" w:rsidRPr="00272F02" w14:paraId="25320417" w14:textId="42250542" w:rsidTr="4C38FA08">
        <w:tc>
          <w:tcPr>
            <w:tcW w:w="1215" w:type="pct"/>
            <w:tcBorders>
              <w:top w:val="single" w:sz="4" w:space="0" w:color="auto"/>
              <w:left w:val="single" w:sz="4" w:space="0" w:color="auto"/>
              <w:bottom w:val="single" w:sz="4" w:space="0" w:color="auto"/>
              <w:right w:val="single" w:sz="4" w:space="0" w:color="auto"/>
            </w:tcBorders>
            <w:hideMark/>
          </w:tcPr>
          <w:p w14:paraId="74AB1109" w14:textId="78D1307E"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B9850C" w14:textId="4BDEEC88" w:rsidR="00E176E1" w:rsidRPr="00272F02" w:rsidRDefault="00E176E1" w:rsidP="00671509">
            <w:pPr>
              <w:pStyle w:val="TableCellLeft10pt"/>
              <w:rPr>
                <w:szCs w:val="20"/>
                <w:lang w:val="de-DE"/>
              </w:rPr>
            </w:pPr>
            <w:r w:rsidRPr="00272F02">
              <w:rPr>
                <w:szCs w:val="20"/>
                <w:lang w:val="de-DE"/>
              </w:rPr>
              <w:t>Text</w:t>
            </w:r>
          </w:p>
        </w:tc>
      </w:tr>
      <w:tr w:rsidR="00DB50C7" w:rsidRPr="00272F02" w14:paraId="7395CA78" w14:textId="3A383732" w:rsidTr="4C38FA08">
        <w:tc>
          <w:tcPr>
            <w:tcW w:w="1215" w:type="pct"/>
            <w:tcBorders>
              <w:top w:val="single" w:sz="4" w:space="0" w:color="auto"/>
              <w:left w:val="single" w:sz="4" w:space="0" w:color="auto"/>
              <w:bottom w:val="single" w:sz="4" w:space="0" w:color="auto"/>
              <w:right w:val="single" w:sz="4" w:space="0" w:color="auto"/>
            </w:tcBorders>
            <w:hideMark/>
          </w:tcPr>
          <w:p w14:paraId="0AD39AF5" w14:textId="46D9D422"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EC701C" w14:textId="3A35BA48" w:rsidR="00E176E1" w:rsidRPr="00272F02" w:rsidRDefault="00E176E1" w:rsidP="00671509">
            <w:pPr>
              <w:pStyle w:val="TableCellLeft10pt"/>
              <w:rPr>
                <w:szCs w:val="20"/>
                <w:lang w:val="de-DE"/>
              </w:rPr>
            </w:pPr>
            <w:r w:rsidRPr="00272F02">
              <w:rPr>
                <w:szCs w:val="20"/>
                <w:lang w:val="de-DE"/>
              </w:rPr>
              <w:t>D</w:t>
            </w:r>
          </w:p>
        </w:tc>
      </w:tr>
      <w:tr w:rsidR="00DB50C7" w:rsidRPr="00272F02" w14:paraId="2A0096AA" w14:textId="071CEF79" w:rsidTr="4C38FA08">
        <w:trPr>
          <w:trHeight w:val="368"/>
        </w:trPr>
        <w:tc>
          <w:tcPr>
            <w:tcW w:w="1215" w:type="pct"/>
            <w:tcBorders>
              <w:top w:val="single" w:sz="4" w:space="0" w:color="auto"/>
              <w:left w:val="single" w:sz="4" w:space="0" w:color="auto"/>
              <w:bottom w:val="single" w:sz="4" w:space="0" w:color="auto"/>
              <w:right w:val="single" w:sz="4" w:space="0" w:color="auto"/>
            </w:tcBorders>
            <w:hideMark/>
          </w:tcPr>
          <w:p w14:paraId="548557CD" w14:textId="347BD357" w:rsidR="00E176E1" w:rsidRPr="00272F02" w:rsidRDefault="00E176E1" w:rsidP="0067150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13FAA7" w14:textId="575F72C9" w:rsidR="004D329B" w:rsidRPr="00272F02" w:rsidRDefault="00E176E1" w:rsidP="00671509">
            <w:pPr>
              <w:pStyle w:val="TableCellLeft10pt"/>
              <w:rPr>
                <w:szCs w:val="20"/>
              </w:rPr>
            </w:pPr>
            <w:r w:rsidRPr="00272F02">
              <w:rPr>
                <w:szCs w:val="20"/>
              </w:rPr>
              <w:t>CNEW</w:t>
            </w:r>
          </w:p>
          <w:p w14:paraId="1A863734" w14:textId="64901906" w:rsidR="00E176E1" w:rsidRPr="00272F02" w:rsidRDefault="4C38FA08" w:rsidP="00671509">
            <w:pPr>
              <w:pStyle w:val="TableCellLeft10pt"/>
            </w:pPr>
            <w:r>
              <w:t>For review purpose, see definition of the controlled terminology below</w:t>
            </w:r>
            <w:r w:rsidR="004D329B">
              <w:br/>
            </w:r>
            <w:r>
              <w:t xml:space="preserve">A </w:t>
            </w:r>
            <w:commentRangeStart w:id="516"/>
            <w:r>
              <w:t xml:space="preserve">textual </w:t>
            </w:r>
            <w:commentRangeEnd w:id="516"/>
            <w:r w:rsidR="004D329B">
              <w:commentReference w:id="516"/>
            </w:r>
            <w:r>
              <w:t>description of how missing data associated with the Secondary estimand will be handled, including the rationale for the approach.</w:t>
            </w:r>
          </w:p>
        </w:tc>
      </w:tr>
      <w:tr w:rsidR="00DB50C7" w:rsidRPr="00272F02" w14:paraId="010989B9" w14:textId="0E4EDF1A" w:rsidTr="4C38FA08">
        <w:tc>
          <w:tcPr>
            <w:tcW w:w="1215" w:type="pct"/>
            <w:tcBorders>
              <w:top w:val="single" w:sz="4" w:space="0" w:color="auto"/>
              <w:left w:val="single" w:sz="4" w:space="0" w:color="auto"/>
              <w:bottom w:val="single" w:sz="4" w:space="0" w:color="auto"/>
              <w:right w:val="single" w:sz="4" w:space="0" w:color="auto"/>
            </w:tcBorders>
            <w:hideMark/>
          </w:tcPr>
          <w:p w14:paraId="73A0CA40" w14:textId="4B8F8234"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A7BF8ED" w14:textId="6D1C90E8" w:rsidR="00E176E1" w:rsidRPr="00272F02" w:rsidRDefault="4C38FA08" w:rsidP="4C38FA08">
            <w:pPr>
              <w:pStyle w:val="TableCellLeft10pt"/>
            </w:pPr>
            <w:commentRangeStart w:id="517"/>
            <w:r>
              <w:t xml:space="preserve"> Describe how missing data will be addressed (e.g., imputation method and model), state the underlying assumptions, and provide a rationale for the approach.</w:t>
            </w:r>
            <w:commentRangeEnd w:id="517"/>
            <w:r w:rsidR="00B31C33">
              <w:commentReference w:id="517"/>
            </w:r>
          </w:p>
        </w:tc>
      </w:tr>
      <w:tr w:rsidR="00DB50C7" w:rsidRPr="00272F02" w14:paraId="0949342D" w14:textId="797A5B3E" w:rsidTr="4C38FA08">
        <w:tc>
          <w:tcPr>
            <w:tcW w:w="1215" w:type="pct"/>
            <w:tcBorders>
              <w:top w:val="single" w:sz="4" w:space="0" w:color="auto"/>
              <w:left w:val="single" w:sz="4" w:space="0" w:color="auto"/>
              <w:bottom w:val="single" w:sz="4" w:space="0" w:color="auto"/>
              <w:right w:val="single" w:sz="4" w:space="0" w:color="auto"/>
            </w:tcBorders>
            <w:hideMark/>
          </w:tcPr>
          <w:p w14:paraId="65F527CA" w14:textId="4170DAB6"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9046952" w14:textId="40357A13" w:rsidR="00E176E1" w:rsidRPr="00272F02" w:rsidRDefault="00EB2FBC"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hen there is Secondary estimand</w:t>
            </w:r>
          </w:p>
        </w:tc>
      </w:tr>
      <w:tr w:rsidR="00DB50C7" w:rsidRPr="00272F02" w14:paraId="29AAE764" w14:textId="6D60A2F0" w:rsidTr="4C38FA08">
        <w:tc>
          <w:tcPr>
            <w:tcW w:w="1215" w:type="pct"/>
            <w:tcBorders>
              <w:top w:val="single" w:sz="4" w:space="0" w:color="auto"/>
              <w:left w:val="single" w:sz="4" w:space="0" w:color="auto"/>
              <w:bottom w:val="single" w:sz="4" w:space="0" w:color="auto"/>
              <w:right w:val="single" w:sz="4" w:space="0" w:color="auto"/>
            </w:tcBorders>
            <w:hideMark/>
          </w:tcPr>
          <w:p w14:paraId="58635D77" w14:textId="5D895A37"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058421" w14:textId="11866F18" w:rsidR="00E176E1" w:rsidRPr="00272F02" w:rsidRDefault="00E176E1" w:rsidP="00671509">
            <w:pPr>
              <w:pStyle w:val="TableCellLeft10pt"/>
              <w:rPr>
                <w:szCs w:val="20"/>
                <w:lang w:val="de-DE"/>
              </w:rPr>
            </w:pPr>
            <w:r w:rsidRPr="00272F02">
              <w:rPr>
                <w:szCs w:val="20"/>
                <w:lang w:val="de-DE"/>
              </w:rPr>
              <w:t>One to one</w:t>
            </w:r>
          </w:p>
        </w:tc>
      </w:tr>
      <w:tr w:rsidR="00DB50C7" w:rsidRPr="00272F02" w14:paraId="4B71B9CF" w14:textId="38A5426F" w:rsidTr="4C38FA08">
        <w:tc>
          <w:tcPr>
            <w:tcW w:w="1215" w:type="pct"/>
            <w:tcBorders>
              <w:top w:val="single" w:sz="4" w:space="0" w:color="auto"/>
              <w:left w:val="single" w:sz="4" w:space="0" w:color="auto"/>
              <w:bottom w:val="single" w:sz="4" w:space="0" w:color="auto"/>
              <w:right w:val="single" w:sz="4" w:space="0" w:color="auto"/>
            </w:tcBorders>
            <w:hideMark/>
          </w:tcPr>
          <w:p w14:paraId="1C7BB57B" w14:textId="564823AA"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3C86FB1" w14:textId="546B6F9A" w:rsidR="00E176E1" w:rsidRPr="00272F02" w:rsidRDefault="00034DB4" w:rsidP="00671509">
            <w:pPr>
              <w:pStyle w:val="TableCellLeft10pt"/>
              <w:rPr>
                <w:szCs w:val="20"/>
              </w:rPr>
            </w:pPr>
            <w:r w:rsidRPr="00272F02">
              <w:rPr>
                <w:szCs w:val="20"/>
              </w:rPr>
              <w:t>10.</w:t>
            </w:r>
            <w:r w:rsidR="007A0878" w:rsidRPr="00272F02">
              <w:rPr>
                <w:szCs w:val="20"/>
              </w:rPr>
              <w:t>5.</w:t>
            </w:r>
            <w:r w:rsidR="00E176E1" w:rsidRPr="00272F02">
              <w:rPr>
                <w:szCs w:val="20"/>
              </w:rPr>
              <w:t>X.3</w:t>
            </w:r>
          </w:p>
        </w:tc>
      </w:tr>
      <w:tr w:rsidR="00DB50C7" w:rsidRPr="00272F02" w14:paraId="1F8DBD5A" w14:textId="74544B07" w:rsidTr="4C38FA08">
        <w:tc>
          <w:tcPr>
            <w:tcW w:w="1215" w:type="pct"/>
            <w:tcBorders>
              <w:top w:val="single" w:sz="4" w:space="0" w:color="auto"/>
              <w:left w:val="single" w:sz="4" w:space="0" w:color="auto"/>
              <w:bottom w:val="single" w:sz="4" w:space="0" w:color="auto"/>
              <w:right w:val="single" w:sz="4" w:space="0" w:color="auto"/>
            </w:tcBorders>
            <w:hideMark/>
          </w:tcPr>
          <w:p w14:paraId="64F2123D" w14:textId="0D6CE94A"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5B29869" w14:textId="43C193EA" w:rsidR="00E176E1" w:rsidRPr="00272F02" w:rsidRDefault="00E176E1" w:rsidP="00671509">
            <w:pPr>
              <w:pStyle w:val="TableCellLeft10pt"/>
              <w:rPr>
                <w:szCs w:val="20"/>
                <w:lang w:val="de-DE"/>
              </w:rPr>
            </w:pPr>
            <w:r w:rsidRPr="00272F02">
              <w:rPr>
                <w:szCs w:val="20"/>
                <w:lang w:val="de-DE"/>
              </w:rPr>
              <w:t>Text</w:t>
            </w:r>
          </w:p>
        </w:tc>
      </w:tr>
      <w:tr w:rsidR="00DB50C7" w:rsidRPr="00272F02" w14:paraId="6B82B225" w14:textId="59836B39" w:rsidTr="4C38FA08">
        <w:tc>
          <w:tcPr>
            <w:tcW w:w="1215" w:type="pct"/>
            <w:tcBorders>
              <w:top w:val="single" w:sz="4" w:space="0" w:color="auto"/>
              <w:left w:val="single" w:sz="4" w:space="0" w:color="auto"/>
              <w:bottom w:val="single" w:sz="4" w:space="0" w:color="auto"/>
              <w:right w:val="single" w:sz="4" w:space="0" w:color="auto"/>
            </w:tcBorders>
            <w:hideMark/>
          </w:tcPr>
          <w:p w14:paraId="1BA5EAEE" w14:textId="07556148"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328002" w14:textId="5684F8A9" w:rsidR="00E176E1" w:rsidRPr="00272F02" w:rsidRDefault="00E176E1" w:rsidP="0067150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xml:space="preserve">: </w:t>
            </w:r>
            <w:r w:rsidR="000F6F05" w:rsidRPr="00272F02">
              <w:rPr>
                <w:szCs w:val="20"/>
                <w:lang w:eastAsia="ja-JP"/>
              </w:rPr>
              <w:t>Y</w:t>
            </w:r>
            <w:r w:rsidRPr="00272F02">
              <w:rPr>
                <w:szCs w:val="20"/>
              </w:rPr>
              <w:t>es</w:t>
            </w:r>
          </w:p>
          <w:p w14:paraId="77659481" w14:textId="15192CA0" w:rsidR="00E176E1" w:rsidRPr="00272F02" w:rsidRDefault="7CD67A6B" w:rsidP="00671509">
            <w:pPr>
              <w:pStyle w:val="TableCellLeft10pt"/>
            </w:pPr>
            <w:r w:rsidRPr="00272F02">
              <w:rPr>
                <w:rStyle w:val="TableCellLeft10ptBoldChar"/>
              </w:rPr>
              <w:t>Relationship</w:t>
            </w:r>
            <w:r w:rsidRPr="00272F02">
              <w:t xml:space="preserve">: </w:t>
            </w:r>
            <w:r w:rsidR="00FE2ED7" w:rsidRPr="00272F02">
              <w:t>10.5.</w:t>
            </w:r>
            <w:r w:rsidR="00005DA0">
              <w:rPr>
                <w:rFonts w:hint="eastAsia"/>
                <w:lang w:eastAsia="ja-JP"/>
              </w:rPr>
              <w:t>X.</w:t>
            </w:r>
            <w:r w:rsidR="00FE2ED7" w:rsidRPr="00272F02">
              <w:t>3 Handling of Missing Data in Relation to Secondary Estimand</w:t>
            </w:r>
            <w:r w:rsidR="00481913">
              <w:t>(s)</w:t>
            </w:r>
          </w:p>
          <w:p w14:paraId="0EFF1985" w14:textId="5D09BC23" w:rsidR="00E176E1" w:rsidRPr="00272F02" w:rsidRDefault="00E176E1" w:rsidP="00671509">
            <w:pPr>
              <w:pStyle w:val="TableCellLeft10pt"/>
              <w:rPr>
                <w:szCs w:val="20"/>
              </w:rPr>
            </w:pPr>
            <w:r w:rsidRPr="00272F02">
              <w:rPr>
                <w:rStyle w:val="TableCellLeft10ptBoldChar"/>
                <w:szCs w:val="20"/>
              </w:rPr>
              <w:t>Concept</w:t>
            </w:r>
            <w:r w:rsidRPr="00272F02">
              <w:rPr>
                <w:szCs w:val="20"/>
              </w:rPr>
              <w:t>: CNEW</w:t>
            </w:r>
          </w:p>
        </w:tc>
      </w:tr>
      <w:tr w:rsidR="00DB50C7" w:rsidRPr="00272F02" w14:paraId="6F5EF8FE" w14:textId="4BE99723" w:rsidTr="4C38FA08">
        <w:tc>
          <w:tcPr>
            <w:tcW w:w="1215" w:type="pct"/>
            <w:tcBorders>
              <w:top w:val="single" w:sz="4" w:space="0" w:color="auto"/>
              <w:left w:val="single" w:sz="4" w:space="0" w:color="auto"/>
              <w:bottom w:val="single" w:sz="4" w:space="0" w:color="auto"/>
              <w:right w:val="single" w:sz="4" w:space="0" w:color="auto"/>
            </w:tcBorders>
            <w:hideMark/>
          </w:tcPr>
          <w:p w14:paraId="0FF92370" w14:textId="41A826A3" w:rsidR="00E176E1" w:rsidRPr="00272F02" w:rsidRDefault="00E176E1" w:rsidP="0067150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3D14C0A" w14:textId="01D1B84A" w:rsidR="00E176E1" w:rsidRPr="00272F02"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79EA319E" w14:textId="5B5807DC" w:rsidR="00D34BDD" w:rsidRPr="00272F02" w:rsidRDefault="00D34BDD" w:rsidP="00671509"/>
    <w:p w14:paraId="29830E8D" w14:textId="362EB5BD" w:rsidR="00E176E1" w:rsidRPr="00272F02" w:rsidRDefault="00E176E1" w:rsidP="00FF3C43">
      <w:pPr>
        <w:pStyle w:val="Heading4"/>
      </w:pPr>
      <w:r w:rsidRPr="00272F02">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B0C59B8" w14:textId="2A388CEC"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23D20ED1" w14:textId="232444A1"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C8F285D" w14:textId="7E94180A" w:rsidR="00E176E1" w:rsidRPr="00272F02" w:rsidRDefault="00A97600" w:rsidP="00671509">
            <w:pPr>
              <w:pStyle w:val="TableCellLeft10pt"/>
              <w:rPr>
                <w:szCs w:val="20"/>
                <w:lang w:val="de-DE"/>
              </w:rPr>
            </w:pPr>
            <w:r w:rsidRPr="00272F02">
              <w:rPr>
                <w:szCs w:val="20"/>
                <w:lang w:val="de-DE"/>
              </w:rPr>
              <w:t>{</w:t>
            </w:r>
            <w:r w:rsidR="00034DB4" w:rsidRPr="00272F02">
              <w:rPr>
                <w:szCs w:val="20"/>
                <w:lang w:val="de-DE"/>
              </w:rPr>
              <w:t>10.5</w:t>
            </w:r>
            <w:r w:rsidR="00E176E1" w:rsidRPr="00272F02">
              <w:rPr>
                <w:szCs w:val="20"/>
                <w:lang w:val="de-DE"/>
              </w:rPr>
              <w:t>.</w:t>
            </w:r>
            <w:r w:rsidR="00BB5BED">
              <w:rPr>
                <w:szCs w:val="20"/>
                <w:lang w:val="de-DE" w:eastAsia="ja-JP"/>
              </w:rPr>
              <w:t>X</w:t>
            </w:r>
            <w:r w:rsidR="000063FE">
              <w:rPr>
                <w:rFonts w:hint="eastAsia"/>
                <w:szCs w:val="20"/>
                <w:lang w:val="de-DE" w:eastAsia="ja-JP"/>
              </w:rPr>
              <w:t>.</w:t>
            </w:r>
            <w:r w:rsidR="00E176E1" w:rsidRPr="00272F02">
              <w:rPr>
                <w:szCs w:val="20"/>
                <w:lang w:val="de-DE"/>
              </w:rPr>
              <w:t>4 Sensitivity Analysis</w:t>
            </w:r>
            <w:r w:rsidRPr="00272F02">
              <w:rPr>
                <w:szCs w:val="20"/>
                <w:lang w:val="de-DE"/>
              </w:rPr>
              <w:t>}</w:t>
            </w:r>
          </w:p>
        </w:tc>
      </w:tr>
      <w:tr w:rsidR="00DB50C7" w:rsidRPr="00272F02" w14:paraId="7841A99F" w14:textId="0537AA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3DAAAD5" w14:textId="785FDBF3"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D86FB1" w14:textId="7D2B67BD" w:rsidR="00E176E1" w:rsidRPr="00272F02" w:rsidRDefault="00E176E1" w:rsidP="00671509">
            <w:pPr>
              <w:pStyle w:val="TableCellLeft10pt"/>
              <w:rPr>
                <w:szCs w:val="20"/>
                <w:lang w:val="de-DE"/>
              </w:rPr>
            </w:pPr>
            <w:r w:rsidRPr="00272F02">
              <w:rPr>
                <w:szCs w:val="20"/>
                <w:lang w:val="de-DE"/>
              </w:rPr>
              <w:t>Text</w:t>
            </w:r>
          </w:p>
        </w:tc>
      </w:tr>
      <w:tr w:rsidR="00DB50C7" w:rsidRPr="00272F02" w14:paraId="373CF16C" w14:textId="6A06DA9B"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A152E2E" w14:textId="117AA5B3"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9994019" w14:textId="3950C0F2" w:rsidR="00E176E1" w:rsidRPr="00272F02" w:rsidRDefault="00E176E1" w:rsidP="00671509">
            <w:pPr>
              <w:pStyle w:val="TableCellLeft10pt"/>
              <w:rPr>
                <w:szCs w:val="20"/>
                <w:lang w:val="de-DE"/>
              </w:rPr>
            </w:pPr>
            <w:r w:rsidRPr="00272F02">
              <w:rPr>
                <w:szCs w:val="20"/>
                <w:lang w:val="de-DE"/>
              </w:rPr>
              <w:t>H</w:t>
            </w:r>
          </w:p>
        </w:tc>
      </w:tr>
      <w:tr w:rsidR="00DB50C7" w:rsidRPr="00272F02" w14:paraId="04D44A85" w14:textId="69F802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8069D1E" w14:textId="4761C700" w:rsidR="00E176E1" w:rsidRPr="00272F02" w:rsidRDefault="00E176E1" w:rsidP="0067150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0C65C6A" w14:textId="0D64AAC5" w:rsidR="00E176E1" w:rsidRPr="00272F02" w:rsidRDefault="00E176E1" w:rsidP="00671509">
            <w:pPr>
              <w:pStyle w:val="TableCellLeft10pt"/>
              <w:rPr>
                <w:szCs w:val="20"/>
                <w:lang w:val="de-DE"/>
              </w:rPr>
            </w:pPr>
            <w:r w:rsidRPr="00272F02">
              <w:rPr>
                <w:szCs w:val="20"/>
                <w:lang w:val="de-DE"/>
              </w:rPr>
              <w:t>Heading</w:t>
            </w:r>
          </w:p>
        </w:tc>
      </w:tr>
      <w:tr w:rsidR="00DB50C7" w:rsidRPr="00272F02" w14:paraId="6967D3B0" w14:textId="40EA4BFF"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F3B751B" w14:textId="5F525F4B"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7086DC5" w14:textId="111DD7BE" w:rsidR="00E176E1" w:rsidRPr="00272F02" w:rsidRDefault="70AF25A7" w:rsidP="00671509">
            <w:pPr>
              <w:pStyle w:val="TableCellLeft10pt"/>
            </w:pPr>
            <w:r w:rsidRPr="00272F02">
              <w:t>N/A</w:t>
            </w:r>
          </w:p>
        </w:tc>
      </w:tr>
      <w:tr w:rsidR="00DB50C7" w:rsidRPr="00272F02" w14:paraId="6CECD246" w14:textId="40855275"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30FED2" w14:textId="759101D0"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ACB01B" w14:textId="126B46AD" w:rsidR="00E176E1" w:rsidRPr="00272F02" w:rsidRDefault="00E176E1"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D92F06" w:rsidRPr="00272F02">
              <w:rPr>
                <w:szCs w:val="20"/>
                <w:lang w:eastAsia="ja-JP"/>
              </w:rPr>
              <w:t>w</w:t>
            </w:r>
            <w:r w:rsidRPr="00272F02">
              <w:rPr>
                <w:szCs w:val="20"/>
              </w:rPr>
              <w:t xml:space="preserve">hen there is Sensitivity Analysis for a </w:t>
            </w:r>
            <w:r w:rsidR="000A5ED2" w:rsidRPr="00272F02">
              <w:rPr>
                <w:szCs w:val="20"/>
              </w:rPr>
              <w:t>Secondary</w:t>
            </w:r>
            <w:r w:rsidRPr="00272F02">
              <w:rPr>
                <w:szCs w:val="20"/>
              </w:rPr>
              <w:t xml:space="preserve"> </w:t>
            </w:r>
            <w:r w:rsidR="00EB2FBC" w:rsidRPr="00272F02">
              <w:rPr>
                <w:szCs w:val="20"/>
              </w:rPr>
              <w:t>objective</w:t>
            </w:r>
          </w:p>
        </w:tc>
      </w:tr>
      <w:tr w:rsidR="00DB50C7" w:rsidRPr="00272F02" w14:paraId="4921DE97" w14:textId="03D8CAA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44BB8CC" w14:textId="3D9BE9FC"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FD3D34" w14:textId="4F477824" w:rsidR="00E176E1" w:rsidRPr="00272F02" w:rsidRDefault="00CA701F" w:rsidP="00671509">
            <w:pPr>
              <w:pStyle w:val="TableCellLeft10pt"/>
              <w:rPr>
                <w:szCs w:val="20"/>
                <w:lang w:val="de-DE"/>
              </w:rPr>
            </w:pPr>
            <w:r w:rsidRPr="00272F02">
              <w:rPr>
                <w:szCs w:val="20"/>
                <w:lang w:val="de-DE"/>
              </w:rPr>
              <w:t>One to one</w:t>
            </w:r>
          </w:p>
        </w:tc>
      </w:tr>
      <w:tr w:rsidR="00DB50C7" w:rsidRPr="00272F02" w14:paraId="5EF0CB63" w14:textId="40377D3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3651382" w14:textId="5C1EA4EF"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7C3D5DF" w14:textId="1524CF75" w:rsidR="00E176E1" w:rsidRPr="00272F02" w:rsidRDefault="00034DB4" w:rsidP="00671509">
            <w:pPr>
              <w:pStyle w:val="TableCellLeft10pt"/>
              <w:rPr>
                <w:szCs w:val="20"/>
              </w:rPr>
            </w:pPr>
            <w:r w:rsidRPr="00272F02">
              <w:rPr>
                <w:szCs w:val="20"/>
              </w:rPr>
              <w:t>10.5</w:t>
            </w:r>
            <w:r w:rsidR="00E176E1" w:rsidRPr="00272F02">
              <w:rPr>
                <w:szCs w:val="20"/>
              </w:rPr>
              <w:t>.X.4</w:t>
            </w:r>
          </w:p>
        </w:tc>
      </w:tr>
      <w:tr w:rsidR="00DB50C7" w:rsidRPr="00272F02" w14:paraId="1179BE72" w14:textId="1FDE1476"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6B78D13" w14:textId="3AD1962D"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AABF242" w14:textId="1A4A3DA3" w:rsidR="00E176E1" w:rsidRPr="00272F02" w:rsidRDefault="00E176E1" w:rsidP="00671509">
            <w:pPr>
              <w:pStyle w:val="TableCellLeft10pt"/>
              <w:rPr>
                <w:lang w:val="de-DE"/>
              </w:rPr>
            </w:pPr>
            <w:r w:rsidRPr="00272F02">
              <w:rPr>
                <w:lang w:val="de-DE"/>
              </w:rPr>
              <w:t>Sensitivity Analysis</w:t>
            </w:r>
          </w:p>
        </w:tc>
      </w:tr>
      <w:tr w:rsidR="00DB50C7" w:rsidRPr="00272F02" w14:paraId="6BEABB3C" w14:textId="416C5E8D"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68BE78C" w14:textId="6285C4F4"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3E87F4" w14:textId="2D2B4AE4" w:rsidR="00E176E1" w:rsidRPr="00272F02" w:rsidRDefault="00E176E1" w:rsidP="00671509">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No</w:t>
            </w:r>
          </w:p>
          <w:p w14:paraId="39F267EB" w14:textId="16AEB41A" w:rsidR="00E176E1" w:rsidRPr="00272F02" w:rsidRDefault="7CD67A6B" w:rsidP="00671509">
            <w:pPr>
              <w:pStyle w:val="TableCellLeft10pt"/>
            </w:pPr>
            <w:r w:rsidRPr="00272F02">
              <w:rPr>
                <w:rStyle w:val="TableCellLeft10ptBoldChar"/>
              </w:rPr>
              <w:t>Relationship</w:t>
            </w:r>
            <w:r w:rsidRPr="00272F02">
              <w:t xml:space="preserve">: </w:t>
            </w:r>
            <w:r w:rsidR="008D0D2D" w:rsidRPr="00272F02">
              <w:rPr>
                <w:szCs w:val="20"/>
              </w:rPr>
              <w:t>10.5</w:t>
            </w:r>
            <w:r w:rsidRPr="00272F02">
              <w:rPr>
                <w:szCs w:val="20"/>
              </w:rPr>
              <w:t>.</w:t>
            </w:r>
            <w:r>
              <w:rPr>
                <w:szCs w:val="20"/>
                <w:lang w:eastAsia="ja-JP"/>
              </w:rPr>
              <w:t>X</w:t>
            </w:r>
            <w:r w:rsidR="009E73BB">
              <w:rPr>
                <w:rFonts w:hint="eastAsia"/>
                <w:szCs w:val="20"/>
                <w:lang w:eastAsia="ja-JP"/>
              </w:rPr>
              <w:t xml:space="preserve"> </w:t>
            </w:r>
            <w:r w:rsidR="009E73BB" w:rsidRPr="00070F17">
              <w:t>Secondary Objective</w:t>
            </w:r>
            <w:r w:rsidR="74BA36D6" w:rsidRPr="00272F02">
              <w:t xml:space="preserve">, </w:t>
            </w:r>
            <w:r w:rsidR="5394B928" w:rsidRPr="00272F02">
              <w:t>10.5 Analysis Associated with the Secondary Objective(s), 10 STATISTICAL CONSIDERATIONS</w:t>
            </w:r>
            <w:r w:rsidR="00AB2E20" w:rsidRPr="00272F02">
              <w:t xml:space="preserve"> and Table of Contents</w:t>
            </w:r>
          </w:p>
          <w:p w14:paraId="238978C4" w14:textId="7AE86B61" w:rsidR="00E176E1" w:rsidRPr="00272F02" w:rsidRDefault="00E176E1" w:rsidP="00671509">
            <w:pPr>
              <w:pStyle w:val="TableCellLeft10pt"/>
              <w:rPr>
                <w:szCs w:val="20"/>
                <w:lang w:val="de-DE"/>
              </w:rPr>
            </w:pPr>
            <w:r w:rsidRPr="00272F02">
              <w:rPr>
                <w:rStyle w:val="TableCellLeft10ptBoldChar"/>
                <w:szCs w:val="20"/>
              </w:rPr>
              <w:t>Concept</w:t>
            </w:r>
            <w:r w:rsidRPr="00272F02">
              <w:rPr>
                <w:szCs w:val="20"/>
                <w:lang w:val="de-DE"/>
              </w:rPr>
              <w:t>: Heading</w:t>
            </w:r>
          </w:p>
        </w:tc>
      </w:tr>
      <w:tr w:rsidR="00DB50C7" w:rsidRPr="00272F02" w14:paraId="75689DAD" w14:textId="47ACE43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271DEA4E" w14:textId="021140E7" w:rsidR="00E176E1" w:rsidRPr="00272F02" w:rsidRDefault="00E176E1" w:rsidP="0067150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1B26F67" w14:textId="473FF760" w:rsidR="00E176E1" w:rsidRPr="00272F02"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4975FF31" w14:textId="4EBB325F" w:rsidR="00E176E1" w:rsidRPr="00272F02"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710D47B" w14:textId="75529420" w:rsidTr="00910BB6">
        <w:tc>
          <w:tcPr>
            <w:tcW w:w="1215" w:type="pct"/>
            <w:tcBorders>
              <w:top w:val="single" w:sz="4" w:space="0" w:color="auto"/>
              <w:left w:val="single" w:sz="4" w:space="0" w:color="auto"/>
              <w:bottom w:val="single" w:sz="4" w:space="0" w:color="auto"/>
              <w:right w:val="single" w:sz="4" w:space="0" w:color="auto"/>
            </w:tcBorders>
            <w:hideMark/>
          </w:tcPr>
          <w:p w14:paraId="4ECBD2B1" w14:textId="4D66FF5D" w:rsidR="00E176E1" w:rsidRPr="00272F02" w:rsidRDefault="00E176E1" w:rsidP="00671509">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C5EAC9C" w14:textId="34D548B2" w:rsidR="00E176E1" w:rsidRPr="00272F02" w:rsidRDefault="00A97600" w:rsidP="00671509">
            <w:pPr>
              <w:pStyle w:val="TableCellLeft10pt"/>
              <w:rPr>
                <w:szCs w:val="20"/>
                <w:lang w:val="de-DE" w:eastAsia="ja-JP"/>
              </w:rPr>
            </w:pPr>
            <w:r w:rsidRPr="00272F02">
              <w:rPr>
                <w:szCs w:val="20"/>
                <w:lang w:val="de-DE"/>
              </w:rPr>
              <w:t>{</w:t>
            </w:r>
            <w:r w:rsidR="00FE2ED7" w:rsidRPr="00272F02">
              <w:rPr>
                <w:szCs w:val="20"/>
                <w:lang w:val="de-DE" w:eastAsia="ja-JP"/>
              </w:rPr>
              <w:t>&lt;</w:t>
            </w:r>
            <w:r w:rsidR="00E176E1" w:rsidRPr="00272F02">
              <w:rPr>
                <w:szCs w:val="20"/>
                <w:lang w:val="de-DE"/>
              </w:rPr>
              <w:t>Sensitivity Analysis</w:t>
            </w:r>
            <w:r w:rsidR="00FE2ED7" w:rsidRPr="00272F02">
              <w:rPr>
                <w:szCs w:val="20"/>
                <w:lang w:val="de-DE" w:eastAsia="ja-JP"/>
              </w:rPr>
              <w:t>&gt;}</w:t>
            </w:r>
          </w:p>
        </w:tc>
      </w:tr>
      <w:tr w:rsidR="00DB50C7" w:rsidRPr="00272F02" w14:paraId="3F93DF28" w14:textId="77FF49A8" w:rsidTr="00910BB6">
        <w:tc>
          <w:tcPr>
            <w:tcW w:w="1215" w:type="pct"/>
            <w:tcBorders>
              <w:top w:val="single" w:sz="4" w:space="0" w:color="auto"/>
              <w:left w:val="single" w:sz="4" w:space="0" w:color="auto"/>
              <w:bottom w:val="single" w:sz="4" w:space="0" w:color="auto"/>
              <w:right w:val="single" w:sz="4" w:space="0" w:color="auto"/>
            </w:tcBorders>
            <w:hideMark/>
          </w:tcPr>
          <w:p w14:paraId="3BB45D9B" w14:textId="150233CC" w:rsidR="00E176E1" w:rsidRPr="00272F02" w:rsidRDefault="00E176E1" w:rsidP="00671509">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77E4DE" w14:textId="15123EC8" w:rsidR="00E176E1" w:rsidRPr="00272F02" w:rsidRDefault="00E176E1" w:rsidP="00671509">
            <w:pPr>
              <w:pStyle w:val="TableCellLeft10pt"/>
              <w:rPr>
                <w:szCs w:val="20"/>
                <w:lang w:val="de-DE"/>
              </w:rPr>
            </w:pPr>
            <w:r w:rsidRPr="00272F02">
              <w:rPr>
                <w:szCs w:val="20"/>
                <w:lang w:val="de-DE"/>
              </w:rPr>
              <w:t>Text</w:t>
            </w:r>
          </w:p>
        </w:tc>
      </w:tr>
      <w:tr w:rsidR="00DB50C7" w:rsidRPr="00272F02" w14:paraId="0FA0CBBB" w14:textId="0A073A38" w:rsidTr="00910BB6">
        <w:tc>
          <w:tcPr>
            <w:tcW w:w="1215" w:type="pct"/>
            <w:tcBorders>
              <w:top w:val="single" w:sz="4" w:space="0" w:color="auto"/>
              <w:left w:val="single" w:sz="4" w:space="0" w:color="auto"/>
              <w:bottom w:val="single" w:sz="4" w:space="0" w:color="auto"/>
              <w:right w:val="single" w:sz="4" w:space="0" w:color="auto"/>
            </w:tcBorders>
            <w:hideMark/>
          </w:tcPr>
          <w:p w14:paraId="26E4D873" w14:textId="6B601451" w:rsidR="00E176E1" w:rsidRPr="00272F02" w:rsidRDefault="00E176E1" w:rsidP="00671509">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450823A" w14:textId="57985524" w:rsidR="00E176E1" w:rsidRPr="00272F02" w:rsidRDefault="00E176E1" w:rsidP="00671509">
            <w:pPr>
              <w:pStyle w:val="TableCellLeft10pt"/>
              <w:rPr>
                <w:szCs w:val="20"/>
                <w:lang w:val="de-DE"/>
              </w:rPr>
            </w:pPr>
            <w:r w:rsidRPr="00272F02">
              <w:rPr>
                <w:szCs w:val="20"/>
                <w:lang w:val="de-DE"/>
              </w:rPr>
              <w:t>D</w:t>
            </w:r>
          </w:p>
        </w:tc>
      </w:tr>
      <w:tr w:rsidR="00DB50C7" w:rsidRPr="00272F02" w14:paraId="22529E9B" w14:textId="1FFC2C81" w:rsidTr="00910BB6">
        <w:tc>
          <w:tcPr>
            <w:tcW w:w="1215" w:type="pct"/>
            <w:tcBorders>
              <w:top w:val="single" w:sz="4" w:space="0" w:color="auto"/>
              <w:left w:val="single" w:sz="4" w:space="0" w:color="auto"/>
              <w:bottom w:val="single" w:sz="4" w:space="0" w:color="auto"/>
              <w:right w:val="single" w:sz="4" w:space="0" w:color="auto"/>
            </w:tcBorders>
            <w:hideMark/>
          </w:tcPr>
          <w:p w14:paraId="26B4848D" w14:textId="11DD4B03" w:rsidR="00E176E1" w:rsidRPr="00272F02" w:rsidRDefault="00E176E1" w:rsidP="00671509">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948CC1F" w14:textId="3F643512" w:rsidR="004D329B" w:rsidRPr="00272F02" w:rsidRDefault="00E176E1" w:rsidP="00671509">
            <w:pPr>
              <w:pStyle w:val="TableCellLeft10pt"/>
              <w:rPr>
                <w:szCs w:val="20"/>
              </w:rPr>
            </w:pPr>
            <w:r w:rsidRPr="00272F02">
              <w:rPr>
                <w:szCs w:val="20"/>
              </w:rPr>
              <w:t>CNEW</w:t>
            </w:r>
          </w:p>
          <w:p w14:paraId="764DD0DD" w14:textId="2E3E1D70" w:rsidR="00E176E1" w:rsidRPr="00272F02" w:rsidRDefault="004D329B" w:rsidP="00671509">
            <w:pPr>
              <w:pStyle w:val="TableCellLeft10pt"/>
              <w:rPr>
                <w:szCs w:val="20"/>
              </w:rPr>
            </w:pPr>
            <w:r w:rsidRPr="00272F02">
              <w:rPr>
                <w:szCs w:val="20"/>
              </w:rPr>
              <w:t>For review purpose, see definition of the controlled terminology below</w:t>
            </w:r>
            <w:r w:rsidR="00E176E1" w:rsidRPr="00272F02">
              <w:rPr>
                <w:szCs w:val="20"/>
              </w:rPr>
              <w:br/>
              <w:t>A textual description of the series of analyses conducted to explore the robustness of inferences from the main estimator to deviations from its underlying model</w:t>
            </w:r>
            <w:r w:rsidR="00E72D02" w:rsidRPr="00272F02">
              <w:rPr>
                <w:szCs w:val="20"/>
              </w:rPr>
              <w:t>ling</w:t>
            </w:r>
            <w:r w:rsidR="00E176E1" w:rsidRPr="00272F02">
              <w:rPr>
                <w:szCs w:val="20"/>
              </w:rPr>
              <w:t xml:space="preserve"> assumptions and limitations in the data.</w:t>
            </w:r>
          </w:p>
        </w:tc>
      </w:tr>
      <w:tr w:rsidR="00DB50C7" w:rsidRPr="00272F02" w14:paraId="7A374AF1" w14:textId="789F24DE" w:rsidTr="00910BB6">
        <w:tc>
          <w:tcPr>
            <w:tcW w:w="1215" w:type="pct"/>
            <w:tcBorders>
              <w:top w:val="single" w:sz="4" w:space="0" w:color="auto"/>
              <w:left w:val="single" w:sz="4" w:space="0" w:color="auto"/>
              <w:bottom w:val="single" w:sz="4" w:space="0" w:color="auto"/>
              <w:right w:val="single" w:sz="4" w:space="0" w:color="auto"/>
            </w:tcBorders>
            <w:hideMark/>
          </w:tcPr>
          <w:p w14:paraId="569B5E93" w14:textId="5541C573" w:rsidR="00E176E1" w:rsidRPr="00272F02" w:rsidRDefault="00E176E1" w:rsidP="00671509">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1880512" w14:textId="662D2D28" w:rsidR="00E176E1" w:rsidRPr="00272F02" w:rsidRDefault="00B31C33" w:rsidP="00671509">
            <w:pPr>
              <w:pStyle w:val="TableCellLeft10pt"/>
              <w:rPr>
                <w:szCs w:val="20"/>
              </w:rPr>
            </w:pPr>
            <w:r w:rsidRPr="00272F02">
              <w:rPr>
                <w:szCs w:val="20"/>
              </w:rPr>
              <w:t>Describe any supplementary analysis, if applicable. Supplementary analyses are conducted in addition to the main and sensitivity analysis with the intent to provide additional insights into the understanding of the treatment effect.</w:t>
            </w:r>
          </w:p>
        </w:tc>
      </w:tr>
      <w:tr w:rsidR="00DB50C7" w:rsidRPr="00272F02" w14:paraId="51D3C49D" w14:textId="57D50093" w:rsidTr="00910BB6">
        <w:tc>
          <w:tcPr>
            <w:tcW w:w="1215" w:type="pct"/>
            <w:tcBorders>
              <w:top w:val="single" w:sz="4" w:space="0" w:color="auto"/>
              <w:left w:val="single" w:sz="4" w:space="0" w:color="auto"/>
              <w:bottom w:val="single" w:sz="4" w:space="0" w:color="auto"/>
              <w:right w:val="single" w:sz="4" w:space="0" w:color="auto"/>
            </w:tcBorders>
            <w:hideMark/>
          </w:tcPr>
          <w:p w14:paraId="364303BA" w14:textId="65AFEAFB" w:rsidR="00E176E1" w:rsidRPr="00272F02" w:rsidRDefault="00E176E1" w:rsidP="00671509">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3F2B9EE" w14:textId="692CBC33" w:rsidR="00E176E1" w:rsidRPr="00272F02" w:rsidRDefault="00E176E1" w:rsidP="00671509">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C32995" w:rsidRPr="00272F02">
              <w:rPr>
                <w:szCs w:val="20"/>
                <w:lang w:eastAsia="ja-JP"/>
              </w:rPr>
              <w:t>wh</w:t>
            </w:r>
            <w:r w:rsidRPr="00272F02">
              <w:rPr>
                <w:szCs w:val="20"/>
              </w:rPr>
              <w:t xml:space="preserve">en there is </w:t>
            </w:r>
            <w:r w:rsidR="00EB2FBC" w:rsidRPr="00272F02">
              <w:rPr>
                <w:szCs w:val="20"/>
              </w:rPr>
              <w:t xml:space="preserve">Seconday Objective and </w:t>
            </w:r>
            <w:r w:rsidR="00A97600" w:rsidRPr="00272F02">
              <w:rPr>
                <w:szCs w:val="20"/>
              </w:rPr>
              <w:t>sensitivity</w:t>
            </w:r>
            <w:r w:rsidRPr="00272F02">
              <w:rPr>
                <w:szCs w:val="20"/>
              </w:rPr>
              <w:t xml:space="preserve"> Analysis for a </w:t>
            </w:r>
            <w:r w:rsidR="000A5ED2" w:rsidRPr="00272F02">
              <w:rPr>
                <w:szCs w:val="20"/>
              </w:rPr>
              <w:t>Secondary</w:t>
            </w:r>
            <w:r w:rsidRPr="00272F02">
              <w:rPr>
                <w:szCs w:val="20"/>
              </w:rPr>
              <w:t xml:space="preserve"> </w:t>
            </w:r>
            <w:r w:rsidR="00EB2FBC" w:rsidRPr="00272F02">
              <w:rPr>
                <w:szCs w:val="20"/>
              </w:rPr>
              <w:t>objective</w:t>
            </w:r>
          </w:p>
        </w:tc>
      </w:tr>
      <w:tr w:rsidR="00DB50C7" w:rsidRPr="00272F02" w14:paraId="208E50B9" w14:textId="5DE0EF6D" w:rsidTr="00910BB6">
        <w:tc>
          <w:tcPr>
            <w:tcW w:w="1215" w:type="pct"/>
            <w:tcBorders>
              <w:top w:val="single" w:sz="4" w:space="0" w:color="auto"/>
              <w:left w:val="single" w:sz="4" w:space="0" w:color="auto"/>
              <w:bottom w:val="single" w:sz="4" w:space="0" w:color="auto"/>
              <w:right w:val="single" w:sz="4" w:space="0" w:color="auto"/>
            </w:tcBorders>
            <w:hideMark/>
          </w:tcPr>
          <w:p w14:paraId="442A9D1E" w14:textId="5DC91DA6" w:rsidR="00E176E1" w:rsidRPr="00272F02" w:rsidRDefault="00E176E1" w:rsidP="00671509">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1DA58D2" w14:textId="743CE44A" w:rsidR="00E176E1" w:rsidRPr="00272F02" w:rsidRDefault="00B31C33" w:rsidP="00671509">
            <w:pPr>
              <w:pStyle w:val="TableCellLeft10pt"/>
              <w:rPr>
                <w:szCs w:val="20"/>
                <w:lang w:val="de-DE"/>
              </w:rPr>
            </w:pPr>
            <w:r w:rsidRPr="00272F02">
              <w:rPr>
                <w:szCs w:val="20"/>
                <w:lang w:val="de-DE"/>
              </w:rPr>
              <w:t>One to one</w:t>
            </w:r>
          </w:p>
        </w:tc>
      </w:tr>
      <w:tr w:rsidR="00DB50C7" w:rsidRPr="00272F02" w14:paraId="283C231D" w14:textId="4C07F6B6" w:rsidTr="00910BB6">
        <w:tc>
          <w:tcPr>
            <w:tcW w:w="1215" w:type="pct"/>
            <w:tcBorders>
              <w:top w:val="single" w:sz="4" w:space="0" w:color="auto"/>
              <w:left w:val="single" w:sz="4" w:space="0" w:color="auto"/>
              <w:bottom w:val="single" w:sz="4" w:space="0" w:color="auto"/>
              <w:right w:val="single" w:sz="4" w:space="0" w:color="auto"/>
            </w:tcBorders>
            <w:hideMark/>
          </w:tcPr>
          <w:p w14:paraId="0EBB9A48" w14:textId="7BF05417" w:rsidR="00E176E1" w:rsidRPr="00272F02" w:rsidRDefault="00E176E1" w:rsidP="00671509">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A4D0816" w14:textId="0624C78C" w:rsidR="00E176E1" w:rsidRPr="00272F02" w:rsidRDefault="00034DB4" w:rsidP="00671509">
            <w:pPr>
              <w:pStyle w:val="TableCellLeft10pt"/>
              <w:rPr>
                <w:szCs w:val="20"/>
              </w:rPr>
            </w:pPr>
            <w:r w:rsidRPr="00272F02">
              <w:rPr>
                <w:szCs w:val="20"/>
              </w:rPr>
              <w:t>10.5</w:t>
            </w:r>
            <w:r w:rsidR="00E176E1" w:rsidRPr="00272F02">
              <w:rPr>
                <w:szCs w:val="20"/>
              </w:rPr>
              <w:t>.X.4</w:t>
            </w:r>
          </w:p>
        </w:tc>
      </w:tr>
      <w:tr w:rsidR="00DB50C7" w:rsidRPr="00272F02" w14:paraId="155FE259" w14:textId="0451CBE6" w:rsidTr="00910BB6">
        <w:tc>
          <w:tcPr>
            <w:tcW w:w="1215" w:type="pct"/>
            <w:tcBorders>
              <w:top w:val="single" w:sz="4" w:space="0" w:color="auto"/>
              <w:left w:val="single" w:sz="4" w:space="0" w:color="auto"/>
              <w:bottom w:val="single" w:sz="4" w:space="0" w:color="auto"/>
              <w:right w:val="single" w:sz="4" w:space="0" w:color="auto"/>
            </w:tcBorders>
            <w:hideMark/>
          </w:tcPr>
          <w:p w14:paraId="261BD153" w14:textId="0CB5553A" w:rsidR="00E176E1" w:rsidRPr="00272F02" w:rsidRDefault="00E176E1" w:rsidP="00671509">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43A2310" w14:textId="65EB05FE" w:rsidR="00E176E1" w:rsidRPr="00272F02" w:rsidRDefault="00E176E1" w:rsidP="00671509">
            <w:pPr>
              <w:pStyle w:val="TableCellLeft10pt"/>
              <w:rPr>
                <w:szCs w:val="20"/>
                <w:lang w:val="de-DE"/>
              </w:rPr>
            </w:pPr>
            <w:r w:rsidRPr="00272F02">
              <w:rPr>
                <w:szCs w:val="20"/>
                <w:lang w:val="de-DE"/>
              </w:rPr>
              <w:t>Text</w:t>
            </w:r>
          </w:p>
        </w:tc>
      </w:tr>
      <w:tr w:rsidR="00DB50C7" w:rsidRPr="00272F02" w14:paraId="08971DF8" w14:textId="31185C72" w:rsidTr="00910BB6">
        <w:tc>
          <w:tcPr>
            <w:tcW w:w="1215" w:type="pct"/>
            <w:tcBorders>
              <w:top w:val="single" w:sz="4" w:space="0" w:color="auto"/>
              <w:left w:val="single" w:sz="4" w:space="0" w:color="auto"/>
              <w:bottom w:val="single" w:sz="4" w:space="0" w:color="auto"/>
              <w:right w:val="single" w:sz="4" w:space="0" w:color="auto"/>
            </w:tcBorders>
            <w:hideMark/>
          </w:tcPr>
          <w:p w14:paraId="1A7B3964" w14:textId="3A648727" w:rsidR="00E176E1" w:rsidRPr="00272F02" w:rsidRDefault="00E176E1" w:rsidP="00671509">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45568A1" w14:textId="7ED7E38B" w:rsidR="00E176E1" w:rsidRPr="00272F02" w:rsidRDefault="00E176E1" w:rsidP="00671509">
            <w:pPr>
              <w:pStyle w:val="TableCellLeft10pt"/>
            </w:pPr>
            <w:r w:rsidRPr="00272F02">
              <w:rPr>
                <w:rStyle w:val="TableCellLeft10ptBoldChar"/>
              </w:rPr>
              <w:t>Value</w:t>
            </w:r>
            <w:r w:rsidRPr="00272F02">
              <w:t xml:space="preserve"> </w:t>
            </w:r>
            <w:r w:rsidRPr="00272F02">
              <w:rPr>
                <w:rStyle w:val="TableCellLeft10ptBoldChar"/>
              </w:rPr>
              <w:t>Allowed</w:t>
            </w:r>
            <w:r w:rsidRPr="00272F02">
              <w:t xml:space="preserve"> </w:t>
            </w:r>
            <w:r w:rsidR="3FC8D2E5" w:rsidRPr="00272F02">
              <w:t>Yes</w:t>
            </w:r>
          </w:p>
          <w:p w14:paraId="5B9B9DE9" w14:textId="4A7A5D48" w:rsidR="00E176E1" w:rsidRPr="00272F02" w:rsidRDefault="7CD67A6B" w:rsidP="00671509">
            <w:pPr>
              <w:pStyle w:val="TableCellLeft10pt"/>
            </w:pPr>
            <w:r w:rsidRPr="00272F02">
              <w:rPr>
                <w:rStyle w:val="TableCellLeft10ptBoldChar"/>
              </w:rPr>
              <w:t>Relationship</w:t>
            </w:r>
            <w:r w:rsidRPr="00272F02">
              <w:t xml:space="preserve">: </w:t>
            </w:r>
            <w:r w:rsidR="00FE2ED7" w:rsidRPr="00272F02">
              <w:t>10.5.</w:t>
            </w:r>
            <w:r w:rsidR="008A6853">
              <w:rPr>
                <w:rFonts w:hint="eastAsia"/>
                <w:lang w:eastAsia="ja-JP"/>
              </w:rPr>
              <w:t>X.</w:t>
            </w:r>
            <w:r w:rsidR="00FE2ED7" w:rsidRPr="00272F02">
              <w:t>4 Sensitivity Analysis</w:t>
            </w:r>
          </w:p>
          <w:p w14:paraId="7C05E109" w14:textId="7982FC5C" w:rsidR="00E176E1" w:rsidRPr="00272F02" w:rsidRDefault="00E176E1" w:rsidP="00671509">
            <w:pPr>
              <w:pStyle w:val="TableCellLeft10pt"/>
            </w:pPr>
            <w:r w:rsidRPr="00272F02">
              <w:rPr>
                <w:rStyle w:val="TableCellLeft10ptBoldChar"/>
              </w:rPr>
              <w:t>Concept</w:t>
            </w:r>
            <w:r w:rsidRPr="00272F02">
              <w:t xml:space="preserve">: </w:t>
            </w:r>
            <w:r w:rsidR="743408C5" w:rsidRPr="00272F02">
              <w:t>CNEW</w:t>
            </w:r>
          </w:p>
        </w:tc>
      </w:tr>
      <w:tr w:rsidR="00DB50C7" w:rsidRPr="00272F02" w14:paraId="747FF221" w14:textId="4C20315A" w:rsidTr="00910BB6">
        <w:tc>
          <w:tcPr>
            <w:tcW w:w="1215" w:type="pct"/>
            <w:tcBorders>
              <w:top w:val="single" w:sz="4" w:space="0" w:color="auto"/>
              <w:left w:val="single" w:sz="4" w:space="0" w:color="auto"/>
              <w:bottom w:val="single" w:sz="4" w:space="0" w:color="auto"/>
              <w:right w:val="single" w:sz="4" w:space="0" w:color="auto"/>
            </w:tcBorders>
            <w:hideMark/>
          </w:tcPr>
          <w:p w14:paraId="286564C6" w14:textId="0E944B4B" w:rsidR="00E176E1" w:rsidRPr="00272F02" w:rsidRDefault="00E176E1" w:rsidP="00671509">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4D7C3D0" w14:textId="53595E02" w:rsidR="00E176E1" w:rsidRPr="00272F02" w:rsidRDefault="002C7579" w:rsidP="00671509">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17E8EF40" w14:textId="0A1238BE" w:rsidR="00D34BDD" w:rsidRPr="00272F02" w:rsidRDefault="00D34BDD" w:rsidP="00671509"/>
    <w:p w14:paraId="6B78C795" w14:textId="72C1A9F4" w:rsidR="00E176E1" w:rsidRPr="00272F02" w:rsidRDefault="00E176E1" w:rsidP="00FF3C43">
      <w:pPr>
        <w:pStyle w:val="Heading4"/>
      </w:pPr>
      <w:r w:rsidRPr="00272F02">
        <w:t>Supplementary Analys</w:t>
      </w:r>
      <w:r w:rsidR="006A01C1">
        <w:rPr>
          <w:lang w:eastAsia="ja-JP"/>
        </w:rPr>
        <w:t>i</w:t>
      </w:r>
      <w:r w:rsidRPr="00272F02">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8FB88AB" w14:textId="441F253D" w:rsidTr="00910BB6">
        <w:tc>
          <w:tcPr>
            <w:tcW w:w="1215" w:type="pct"/>
            <w:tcBorders>
              <w:top w:val="single" w:sz="4" w:space="0" w:color="auto"/>
              <w:left w:val="single" w:sz="4" w:space="0" w:color="auto"/>
              <w:bottom w:val="single" w:sz="4" w:space="0" w:color="auto"/>
              <w:right w:val="single" w:sz="4" w:space="0" w:color="auto"/>
            </w:tcBorders>
            <w:hideMark/>
          </w:tcPr>
          <w:p w14:paraId="138D990A" w14:textId="06DD85FA" w:rsidR="00E176E1" w:rsidRPr="00272F02" w:rsidRDefault="00E176E1"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34DC7D" w14:textId="0C0ABD72" w:rsidR="00E176E1" w:rsidRPr="00272F02" w:rsidRDefault="00FE2ED7" w:rsidP="002D3425">
            <w:pPr>
              <w:pStyle w:val="TableCellLeft10pt"/>
              <w:rPr>
                <w:szCs w:val="20"/>
                <w:lang w:val="de-DE" w:eastAsia="ja-JP"/>
              </w:rPr>
            </w:pPr>
            <w:r w:rsidRPr="00272F02">
              <w:rPr>
                <w:szCs w:val="20"/>
                <w:lang w:val="de-DE" w:eastAsia="ja-JP"/>
              </w:rPr>
              <w:t>{</w:t>
            </w:r>
            <w:r w:rsidR="00034DB4" w:rsidRPr="00272F02">
              <w:rPr>
                <w:szCs w:val="20"/>
                <w:lang w:val="de-DE"/>
              </w:rPr>
              <w:t>10.5</w:t>
            </w:r>
            <w:r w:rsidR="00E176E1" w:rsidRPr="00272F02">
              <w:rPr>
                <w:szCs w:val="20"/>
                <w:lang w:val="de-DE"/>
              </w:rPr>
              <w:t>.</w:t>
            </w:r>
            <w:r w:rsidR="00BB5BED">
              <w:rPr>
                <w:szCs w:val="20"/>
                <w:lang w:val="de-DE" w:eastAsia="ja-JP"/>
              </w:rPr>
              <w:t>X</w:t>
            </w:r>
            <w:r w:rsidR="000063FE">
              <w:rPr>
                <w:rFonts w:hint="eastAsia"/>
                <w:szCs w:val="20"/>
                <w:lang w:val="de-DE" w:eastAsia="ja-JP"/>
              </w:rPr>
              <w:t>.</w:t>
            </w:r>
            <w:r w:rsidR="00E176E1" w:rsidRPr="00272F02">
              <w:rPr>
                <w:szCs w:val="20"/>
                <w:lang w:val="de-DE"/>
              </w:rPr>
              <w:t>5 Supplementary Analys</w:t>
            </w:r>
            <w:r w:rsidR="006A01C1">
              <w:rPr>
                <w:szCs w:val="20"/>
                <w:lang w:val="de-DE" w:eastAsia="ja-JP"/>
              </w:rPr>
              <w:t>i</w:t>
            </w:r>
            <w:r w:rsidR="00E176E1" w:rsidRPr="00272F02">
              <w:rPr>
                <w:szCs w:val="20"/>
                <w:lang w:val="de-DE"/>
              </w:rPr>
              <w:t>s</w:t>
            </w:r>
            <w:r w:rsidRPr="00272F02">
              <w:rPr>
                <w:szCs w:val="20"/>
                <w:lang w:val="de-DE" w:eastAsia="ja-JP"/>
              </w:rPr>
              <w:t>}</w:t>
            </w:r>
          </w:p>
        </w:tc>
      </w:tr>
      <w:tr w:rsidR="00DB50C7" w:rsidRPr="00272F02" w14:paraId="1E53C5ED" w14:textId="7A9F333C" w:rsidTr="00910BB6">
        <w:tc>
          <w:tcPr>
            <w:tcW w:w="1215" w:type="pct"/>
            <w:tcBorders>
              <w:top w:val="single" w:sz="4" w:space="0" w:color="auto"/>
              <w:left w:val="single" w:sz="4" w:space="0" w:color="auto"/>
              <w:bottom w:val="single" w:sz="4" w:space="0" w:color="auto"/>
              <w:right w:val="single" w:sz="4" w:space="0" w:color="auto"/>
            </w:tcBorders>
            <w:hideMark/>
          </w:tcPr>
          <w:p w14:paraId="04B6D91F" w14:textId="4CD65569" w:rsidR="00E176E1" w:rsidRPr="00272F02" w:rsidRDefault="00E176E1"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B43B4C" w14:textId="30885E87" w:rsidR="00E176E1" w:rsidRPr="00272F02" w:rsidRDefault="00E176E1" w:rsidP="002D3425">
            <w:pPr>
              <w:pStyle w:val="TableCellLeft10pt"/>
              <w:rPr>
                <w:szCs w:val="20"/>
                <w:lang w:val="de-DE"/>
              </w:rPr>
            </w:pPr>
            <w:r w:rsidRPr="00272F02">
              <w:rPr>
                <w:szCs w:val="20"/>
                <w:lang w:val="de-DE"/>
              </w:rPr>
              <w:t>Text</w:t>
            </w:r>
          </w:p>
        </w:tc>
      </w:tr>
      <w:tr w:rsidR="00DB50C7" w:rsidRPr="00272F02" w14:paraId="22F360AE" w14:textId="353343AE" w:rsidTr="00910BB6">
        <w:tc>
          <w:tcPr>
            <w:tcW w:w="1215" w:type="pct"/>
            <w:tcBorders>
              <w:top w:val="single" w:sz="4" w:space="0" w:color="auto"/>
              <w:left w:val="single" w:sz="4" w:space="0" w:color="auto"/>
              <w:bottom w:val="single" w:sz="4" w:space="0" w:color="auto"/>
              <w:right w:val="single" w:sz="4" w:space="0" w:color="auto"/>
            </w:tcBorders>
            <w:hideMark/>
          </w:tcPr>
          <w:p w14:paraId="0EDCDD8F" w14:textId="262E7F92" w:rsidR="00E176E1" w:rsidRPr="00272F02" w:rsidRDefault="00E176E1"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A2C5CDD" w14:textId="2A5FB86F" w:rsidR="00E176E1" w:rsidRPr="00272F02" w:rsidRDefault="00E176E1" w:rsidP="002D3425">
            <w:pPr>
              <w:pStyle w:val="TableCellLeft10pt"/>
              <w:rPr>
                <w:szCs w:val="20"/>
                <w:lang w:val="de-DE"/>
              </w:rPr>
            </w:pPr>
            <w:r w:rsidRPr="00272F02">
              <w:rPr>
                <w:szCs w:val="20"/>
                <w:lang w:val="de-DE"/>
              </w:rPr>
              <w:t>H</w:t>
            </w:r>
          </w:p>
        </w:tc>
      </w:tr>
      <w:tr w:rsidR="00DB50C7" w:rsidRPr="00272F02" w14:paraId="19D0C6FA" w14:textId="765A388B" w:rsidTr="00910BB6">
        <w:tc>
          <w:tcPr>
            <w:tcW w:w="1215" w:type="pct"/>
            <w:tcBorders>
              <w:top w:val="single" w:sz="4" w:space="0" w:color="auto"/>
              <w:left w:val="single" w:sz="4" w:space="0" w:color="auto"/>
              <w:bottom w:val="single" w:sz="4" w:space="0" w:color="auto"/>
              <w:right w:val="single" w:sz="4" w:space="0" w:color="auto"/>
            </w:tcBorders>
            <w:hideMark/>
          </w:tcPr>
          <w:p w14:paraId="6DD0B73E" w14:textId="5917A3E7" w:rsidR="00E176E1" w:rsidRPr="00272F02" w:rsidRDefault="00E176E1"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B12C306" w14:textId="0E1FD5D0" w:rsidR="00E176E1" w:rsidRPr="00272F02" w:rsidRDefault="00E176E1" w:rsidP="002D3425">
            <w:pPr>
              <w:pStyle w:val="TableCellLeft10pt"/>
              <w:rPr>
                <w:szCs w:val="20"/>
                <w:lang w:val="de-DE"/>
              </w:rPr>
            </w:pPr>
            <w:r w:rsidRPr="00272F02">
              <w:rPr>
                <w:szCs w:val="20"/>
                <w:lang w:val="de-DE"/>
              </w:rPr>
              <w:t>Heading</w:t>
            </w:r>
          </w:p>
        </w:tc>
      </w:tr>
      <w:tr w:rsidR="00DB50C7" w:rsidRPr="00272F02" w14:paraId="10EF18E2" w14:textId="1F7BC405" w:rsidTr="00910BB6">
        <w:tc>
          <w:tcPr>
            <w:tcW w:w="1215" w:type="pct"/>
            <w:tcBorders>
              <w:top w:val="single" w:sz="4" w:space="0" w:color="auto"/>
              <w:left w:val="single" w:sz="4" w:space="0" w:color="auto"/>
              <w:bottom w:val="single" w:sz="4" w:space="0" w:color="auto"/>
              <w:right w:val="single" w:sz="4" w:space="0" w:color="auto"/>
            </w:tcBorders>
            <w:hideMark/>
          </w:tcPr>
          <w:p w14:paraId="796E19CB" w14:textId="49ECD9CF" w:rsidR="00E176E1" w:rsidRPr="00272F02" w:rsidRDefault="00E176E1"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F6A0283" w14:textId="42150598" w:rsidR="00E176E1" w:rsidRPr="00272F02" w:rsidRDefault="5E503F71" w:rsidP="002D3425">
            <w:pPr>
              <w:pStyle w:val="TableCellLeft10pt"/>
              <w:rPr>
                <w:szCs w:val="20"/>
              </w:rPr>
            </w:pPr>
            <w:r w:rsidRPr="00272F02">
              <w:t>N/A</w:t>
            </w:r>
          </w:p>
        </w:tc>
      </w:tr>
      <w:tr w:rsidR="00DB50C7" w:rsidRPr="00272F02" w14:paraId="55ADD97E" w14:textId="0FB87362" w:rsidTr="00910BB6">
        <w:tc>
          <w:tcPr>
            <w:tcW w:w="1215" w:type="pct"/>
            <w:tcBorders>
              <w:top w:val="single" w:sz="4" w:space="0" w:color="auto"/>
              <w:left w:val="single" w:sz="4" w:space="0" w:color="auto"/>
              <w:bottom w:val="single" w:sz="4" w:space="0" w:color="auto"/>
              <w:right w:val="single" w:sz="4" w:space="0" w:color="auto"/>
            </w:tcBorders>
            <w:hideMark/>
          </w:tcPr>
          <w:p w14:paraId="3F9A5FE8" w14:textId="45C1EDD1" w:rsidR="00E176E1" w:rsidRPr="00272F02" w:rsidRDefault="00E176E1"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5E1DE7" w14:textId="13127F61" w:rsidR="00E176E1" w:rsidRPr="00272F02" w:rsidRDefault="00E176E1" w:rsidP="002D3425">
            <w:pPr>
              <w:pStyle w:val="TableCellLeft10pt"/>
              <w:rPr>
                <w:szCs w:val="20"/>
              </w:rPr>
            </w:pPr>
            <w:r w:rsidRPr="00272F02">
              <w:rPr>
                <w:szCs w:val="20"/>
              </w:rPr>
              <w:t>Conditional</w:t>
            </w:r>
            <w:r w:rsidR="004876F0" w:rsidRPr="00272F02">
              <w:rPr>
                <w:szCs w:val="20"/>
                <w:lang w:eastAsia="ja-JP"/>
              </w:rPr>
              <w:t>:</w:t>
            </w:r>
            <w:r w:rsidR="00477582">
              <w:rPr>
                <w:rFonts w:hint="eastAsia"/>
                <w:szCs w:val="20"/>
                <w:lang w:eastAsia="ja-JP"/>
              </w:rPr>
              <w:t xml:space="preserve"> </w:t>
            </w:r>
            <w:r w:rsidR="00C32995" w:rsidRPr="00272F02">
              <w:rPr>
                <w:szCs w:val="20"/>
                <w:lang w:eastAsia="ja-JP"/>
              </w:rPr>
              <w:t>w</w:t>
            </w:r>
            <w:r w:rsidRPr="00272F02">
              <w:rPr>
                <w:szCs w:val="20"/>
              </w:rPr>
              <w:t xml:space="preserve">hen there is </w:t>
            </w:r>
            <w:r w:rsidR="00477582">
              <w:rPr>
                <w:rFonts w:hint="eastAsia"/>
                <w:szCs w:val="20"/>
                <w:lang w:eastAsia="ja-JP"/>
              </w:rPr>
              <w:t>a</w:t>
            </w:r>
            <w:r w:rsidR="00EB2FBC" w:rsidRPr="00272F02">
              <w:rPr>
                <w:szCs w:val="20"/>
              </w:rPr>
              <w:t xml:space="preserve"> </w:t>
            </w:r>
            <w:r w:rsidRPr="00272F02">
              <w:rPr>
                <w:szCs w:val="20"/>
              </w:rPr>
              <w:t xml:space="preserve">Supplementary Analysis for a </w:t>
            </w:r>
            <w:r w:rsidR="000A5ED2" w:rsidRPr="00272F02">
              <w:rPr>
                <w:szCs w:val="20"/>
              </w:rPr>
              <w:t>Secondary</w:t>
            </w:r>
            <w:r w:rsidRPr="00272F02">
              <w:rPr>
                <w:szCs w:val="20"/>
              </w:rPr>
              <w:t xml:space="preserve"> </w:t>
            </w:r>
            <w:r w:rsidR="00EB2FBC" w:rsidRPr="00272F02">
              <w:rPr>
                <w:szCs w:val="20"/>
              </w:rPr>
              <w:t>objective</w:t>
            </w:r>
          </w:p>
        </w:tc>
      </w:tr>
      <w:tr w:rsidR="00DB50C7" w:rsidRPr="00272F02" w14:paraId="6ADCA523" w14:textId="2FF2024D" w:rsidTr="00910BB6">
        <w:tc>
          <w:tcPr>
            <w:tcW w:w="1215" w:type="pct"/>
            <w:tcBorders>
              <w:top w:val="single" w:sz="4" w:space="0" w:color="auto"/>
              <w:left w:val="single" w:sz="4" w:space="0" w:color="auto"/>
              <w:bottom w:val="single" w:sz="4" w:space="0" w:color="auto"/>
              <w:right w:val="single" w:sz="4" w:space="0" w:color="auto"/>
            </w:tcBorders>
            <w:hideMark/>
          </w:tcPr>
          <w:p w14:paraId="097DA7EB" w14:textId="569EF0BD" w:rsidR="00E176E1" w:rsidRPr="00272F02" w:rsidRDefault="00E176E1"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9FA07D" w14:textId="00860171" w:rsidR="00E176E1" w:rsidRPr="00272F02" w:rsidRDefault="00E176E1" w:rsidP="002D3425">
            <w:pPr>
              <w:pStyle w:val="TableCellLeft10pt"/>
              <w:rPr>
                <w:szCs w:val="20"/>
                <w:lang w:val="de-DE"/>
              </w:rPr>
            </w:pPr>
            <w:r w:rsidRPr="00272F02">
              <w:rPr>
                <w:szCs w:val="20"/>
                <w:lang w:val="de-DE"/>
              </w:rPr>
              <w:t>One to one</w:t>
            </w:r>
          </w:p>
        </w:tc>
      </w:tr>
      <w:tr w:rsidR="00DB50C7" w:rsidRPr="00272F02" w14:paraId="50A29181" w14:textId="24425EF6" w:rsidTr="00910BB6">
        <w:tc>
          <w:tcPr>
            <w:tcW w:w="1215" w:type="pct"/>
            <w:tcBorders>
              <w:top w:val="single" w:sz="4" w:space="0" w:color="auto"/>
              <w:left w:val="single" w:sz="4" w:space="0" w:color="auto"/>
              <w:bottom w:val="single" w:sz="4" w:space="0" w:color="auto"/>
              <w:right w:val="single" w:sz="4" w:space="0" w:color="auto"/>
            </w:tcBorders>
            <w:hideMark/>
          </w:tcPr>
          <w:p w14:paraId="2DB825BA" w14:textId="5D633253" w:rsidR="00E176E1" w:rsidRPr="00272F02" w:rsidRDefault="00E176E1"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C24A1F" w14:textId="6A56F002" w:rsidR="00E176E1" w:rsidRPr="00272F02" w:rsidRDefault="00034DB4" w:rsidP="002D3425">
            <w:pPr>
              <w:pStyle w:val="TableCellLeft10pt"/>
              <w:rPr>
                <w:szCs w:val="20"/>
              </w:rPr>
            </w:pPr>
            <w:r w:rsidRPr="00272F02">
              <w:rPr>
                <w:szCs w:val="20"/>
              </w:rPr>
              <w:t>10.5</w:t>
            </w:r>
            <w:r w:rsidR="00E176E1" w:rsidRPr="00272F02">
              <w:rPr>
                <w:szCs w:val="20"/>
              </w:rPr>
              <w:t>.X.5</w:t>
            </w:r>
          </w:p>
        </w:tc>
      </w:tr>
      <w:tr w:rsidR="00DB50C7" w:rsidRPr="00272F02" w14:paraId="467C3DFC" w14:textId="12BA17BB" w:rsidTr="00910BB6">
        <w:tc>
          <w:tcPr>
            <w:tcW w:w="1215" w:type="pct"/>
            <w:tcBorders>
              <w:top w:val="single" w:sz="4" w:space="0" w:color="auto"/>
              <w:left w:val="single" w:sz="4" w:space="0" w:color="auto"/>
              <w:bottom w:val="single" w:sz="4" w:space="0" w:color="auto"/>
              <w:right w:val="single" w:sz="4" w:space="0" w:color="auto"/>
            </w:tcBorders>
            <w:hideMark/>
          </w:tcPr>
          <w:p w14:paraId="07B4E0A7" w14:textId="71D0E579" w:rsidR="00E176E1" w:rsidRPr="00272F02" w:rsidRDefault="00E176E1"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11B1187" w14:textId="46E4E128" w:rsidR="00E176E1" w:rsidRPr="00272F02" w:rsidRDefault="00E176E1" w:rsidP="002D3425">
            <w:pPr>
              <w:pStyle w:val="TableCellLeft10pt"/>
              <w:rPr>
                <w:lang w:val="de-DE"/>
              </w:rPr>
            </w:pPr>
            <w:r w:rsidRPr="00272F02">
              <w:rPr>
                <w:lang w:val="de-DE"/>
              </w:rPr>
              <w:t>Supplementary Analysis</w:t>
            </w:r>
          </w:p>
        </w:tc>
      </w:tr>
      <w:tr w:rsidR="00DB50C7" w:rsidRPr="00272F02" w14:paraId="55B00F48" w14:textId="1D50B529" w:rsidTr="00910BB6">
        <w:tc>
          <w:tcPr>
            <w:tcW w:w="1215" w:type="pct"/>
            <w:tcBorders>
              <w:top w:val="single" w:sz="4" w:space="0" w:color="auto"/>
              <w:left w:val="single" w:sz="4" w:space="0" w:color="auto"/>
              <w:bottom w:val="single" w:sz="4" w:space="0" w:color="auto"/>
              <w:right w:val="single" w:sz="4" w:space="0" w:color="auto"/>
            </w:tcBorders>
            <w:hideMark/>
          </w:tcPr>
          <w:p w14:paraId="2762D380" w14:textId="473DB1BE" w:rsidR="00E176E1" w:rsidRPr="00272F02" w:rsidRDefault="00E176E1"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15589F02" w14:textId="559EA8B3" w:rsidR="00E176E1" w:rsidRPr="00272F02" w:rsidRDefault="00E176E1" w:rsidP="002D342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No</w:t>
            </w:r>
          </w:p>
          <w:p w14:paraId="03D8CA79" w14:textId="465E8775" w:rsidR="00E176E1" w:rsidRPr="00272F02" w:rsidRDefault="7CD67A6B" w:rsidP="002D3425">
            <w:pPr>
              <w:pStyle w:val="TableCellLeft10pt"/>
            </w:pPr>
            <w:r w:rsidRPr="00272F02">
              <w:rPr>
                <w:rStyle w:val="TableCellLeft10ptBoldChar"/>
              </w:rPr>
              <w:t>Relationship</w:t>
            </w:r>
            <w:r w:rsidRPr="00272F02">
              <w:t xml:space="preserve">: </w:t>
            </w:r>
            <w:r w:rsidR="518CAB89" w:rsidRPr="00272F02">
              <w:rPr>
                <w:szCs w:val="20"/>
              </w:rPr>
              <w:t>10.5.</w:t>
            </w:r>
            <w:r w:rsidR="518CAB89">
              <w:rPr>
                <w:szCs w:val="20"/>
                <w:lang w:eastAsia="ja-JP"/>
              </w:rPr>
              <w:t>X</w:t>
            </w:r>
            <w:r w:rsidR="009E73BB">
              <w:rPr>
                <w:rFonts w:hint="eastAsia"/>
                <w:szCs w:val="20"/>
                <w:lang w:eastAsia="ja-JP"/>
              </w:rPr>
              <w:t xml:space="preserve"> </w:t>
            </w:r>
            <w:r w:rsidR="009E73BB" w:rsidRPr="00070F17">
              <w:t>Secondary Objective</w:t>
            </w:r>
            <w:r w:rsidR="2F9D83B1" w:rsidRPr="00272F02">
              <w:t xml:space="preserve">, </w:t>
            </w:r>
            <w:r w:rsidR="622DB636" w:rsidRPr="00272F02">
              <w:t>10.5 Analysis Associated with the Secondary Objective(s), 10 STATISTICAL CONSIDERATIONS</w:t>
            </w:r>
            <w:r w:rsidR="00AB2E20" w:rsidRPr="00272F02">
              <w:t xml:space="preserve"> and Table of Contents</w:t>
            </w:r>
          </w:p>
          <w:p w14:paraId="539D5418" w14:textId="2C0D8269" w:rsidR="00E176E1" w:rsidRPr="00272F02" w:rsidRDefault="00E176E1" w:rsidP="00D34BDD">
            <w:pPr>
              <w:pStyle w:val="TableCellLeft10pt"/>
              <w:rPr>
                <w:szCs w:val="20"/>
              </w:rPr>
            </w:pPr>
            <w:r w:rsidRPr="00272F02">
              <w:rPr>
                <w:rStyle w:val="TableCellLeft10ptBoldChar"/>
              </w:rPr>
              <w:t>Concept</w:t>
            </w:r>
            <w:r w:rsidRPr="00272F02">
              <w:t xml:space="preserve">: </w:t>
            </w:r>
            <w:r w:rsidR="59351E8C" w:rsidRPr="00272F02">
              <w:t>Heading</w:t>
            </w:r>
          </w:p>
        </w:tc>
      </w:tr>
      <w:tr w:rsidR="0022735C" w:rsidRPr="00272F02" w14:paraId="2779274F" w14:textId="743000CB" w:rsidTr="00910BB6">
        <w:tc>
          <w:tcPr>
            <w:tcW w:w="1215" w:type="pct"/>
            <w:tcBorders>
              <w:top w:val="single" w:sz="4" w:space="0" w:color="auto"/>
              <w:left w:val="single" w:sz="4" w:space="0" w:color="auto"/>
              <w:bottom w:val="single" w:sz="4" w:space="0" w:color="auto"/>
              <w:right w:val="single" w:sz="4" w:space="0" w:color="auto"/>
            </w:tcBorders>
            <w:hideMark/>
          </w:tcPr>
          <w:p w14:paraId="5E4732F1" w14:textId="6660D0E0" w:rsidR="0022735C" w:rsidRPr="00272F02" w:rsidRDefault="0022735C" w:rsidP="0022735C">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C7A3611" w14:textId="337F6FD1" w:rsidR="0022735C" w:rsidRPr="00272F02" w:rsidRDefault="008A6853" w:rsidP="0022735C">
            <w:pPr>
              <w:pStyle w:val="TableCellLeft10pt"/>
              <w:rPr>
                <w:szCs w:val="20"/>
              </w:rPr>
            </w:pPr>
            <w:r>
              <w:rPr>
                <w:rFonts w:hint="eastAsia"/>
                <w:lang w:val="en-GB" w:eastAsia="ja-JP"/>
              </w:rPr>
              <w:t>Yes, repeatable for each objective.</w:t>
            </w:r>
          </w:p>
        </w:tc>
      </w:tr>
    </w:tbl>
    <w:p w14:paraId="6DE5C25C" w14:textId="709B608F" w:rsidR="00E176E1" w:rsidRPr="00272F02"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5C8D0E9" w14:textId="5FE4C6C3" w:rsidTr="00910BB6">
        <w:tc>
          <w:tcPr>
            <w:tcW w:w="1215" w:type="pct"/>
            <w:tcBorders>
              <w:top w:val="single" w:sz="4" w:space="0" w:color="auto"/>
              <w:left w:val="single" w:sz="4" w:space="0" w:color="auto"/>
              <w:bottom w:val="single" w:sz="4" w:space="0" w:color="auto"/>
              <w:right w:val="single" w:sz="4" w:space="0" w:color="auto"/>
            </w:tcBorders>
            <w:hideMark/>
          </w:tcPr>
          <w:p w14:paraId="225E3A43" w14:textId="4E0FB63B" w:rsidR="00E176E1" w:rsidRPr="00272F02" w:rsidRDefault="00E176E1"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DD31E" w14:textId="49E81EC7" w:rsidR="00E176E1" w:rsidRPr="00272F02" w:rsidRDefault="006A01C1" w:rsidP="002D3425">
            <w:pPr>
              <w:pStyle w:val="TableCellLeft10pt"/>
              <w:rPr>
                <w:szCs w:val="20"/>
                <w:lang w:val="de-DE"/>
              </w:rPr>
            </w:pPr>
            <w:r>
              <w:rPr>
                <w:szCs w:val="20"/>
                <w:lang w:val="de-DE"/>
              </w:rPr>
              <w:t>{&lt;</w:t>
            </w:r>
            <w:r w:rsidR="00E176E1" w:rsidRPr="00272F02">
              <w:rPr>
                <w:szCs w:val="20"/>
                <w:lang w:val="de-DE"/>
              </w:rPr>
              <w:t>Supplementary Analysis</w:t>
            </w:r>
            <w:r>
              <w:rPr>
                <w:szCs w:val="20"/>
                <w:lang w:val="de-DE"/>
              </w:rPr>
              <w:t>&gt;}</w:t>
            </w:r>
          </w:p>
        </w:tc>
      </w:tr>
      <w:tr w:rsidR="00DB50C7" w:rsidRPr="00272F02" w14:paraId="325D1390" w14:textId="20AC23BB" w:rsidTr="00910BB6">
        <w:tc>
          <w:tcPr>
            <w:tcW w:w="1215" w:type="pct"/>
            <w:tcBorders>
              <w:top w:val="single" w:sz="4" w:space="0" w:color="auto"/>
              <w:left w:val="single" w:sz="4" w:space="0" w:color="auto"/>
              <w:bottom w:val="single" w:sz="4" w:space="0" w:color="auto"/>
              <w:right w:val="single" w:sz="4" w:space="0" w:color="auto"/>
            </w:tcBorders>
            <w:hideMark/>
          </w:tcPr>
          <w:p w14:paraId="2403382A" w14:textId="2655AC0F" w:rsidR="00E176E1" w:rsidRPr="00272F02" w:rsidRDefault="00E176E1"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8E5B9B" w14:textId="56DE13D8" w:rsidR="00E176E1" w:rsidRPr="00272F02" w:rsidRDefault="00E176E1" w:rsidP="002D3425">
            <w:pPr>
              <w:pStyle w:val="TableCellLeft10pt"/>
              <w:rPr>
                <w:szCs w:val="20"/>
                <w:lang w:val="de-DE"/>
              </w:rPr>
            </w:pPr>
            <w:r w:rsidRPr="00272F02">
              <w:rPr>
                <w:szCs w:val="20"/>
                <w:lang w:val="de-DE"/>
              </w:rPr>
              <w:t>Text</w:t>
            </w:r>
          </w:p>
        </w:tc>
      </w:tr>
      <w:tr w:rsidR="00DB50C7" w:rsidRPr="00272F02" w14:paraId="27C5712B" w14:textId="40D4FA5A" w:rsidTr="00910BB6">
        <w:tc>
          <w:tcPr>
            <w:tcW w:w="1215" w:type="pct"/>
            <w:tcBorders>
              <w:top w:val="single" w:sz="4" w:space="0" w:color="auto"/>
              <w:left w:val="single" w:sz="4" w:space="0" w:color="auto"/>
              <w:bottom w:val="single" w:sz="4" w:space="0" w:color="auto"/>
              <w:right w:val="single" w:sz="4" w:space="0" w:color="auto"/>
            </w:tcBorders>
            <w:hideMark/>
          </w:tcPr>
          <w:p w14:paraId="37C45561" w14:textId="0DE449F8" w:rsidR="00E176E1" w:rsidRPr="00272F02" w:rsidRDefault="00E176E1"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20C2A75" w14:textId="4BE59013" w:rsidR="00E176E1" w:rsidRPr="00272F02" w:rsidRDefault="00E176E1" w:rsidP="002D3425">
            <w:pPr>
              <w:pStyle w:val="TableCellLeft10pt"/>
              <w:rPr>
                <w:szCs w:val="20"/>
                <w:lang w:val="de-DE"/>
              </w:rPr>
            </w:pPr>
            <w:r w:rsidRPr="00272F02">
              <w:rPr>
                <w:szCs w:val="20"/>
                <w:lang w:val="de-DE"/>
              </w:rPr>
              <w:t>D</w:t>
            </w:r>
          </w:p>
        </w:tc>
      </w:tr>
      <w:tr w:rsidR="00DB50C7" w:rsidRPr="00272F02" w14:paraId="50CEAF20" w14:textId="303F72CF" w:rsidTr="00910BB6">
        <w:tc>
          <w:tcPr>
            <w:tcW w:w="1215" w:type="pct"/>
            <w:tcBorders>
              <w:top w:val="single" w:sz="4" w:space="0" w:color="auto"/>
              <w:left w:val="single" w:sz="4" w:space="0" w:color="auto"/>
              <w:bottom w:val="single" w:sz="4" w:space="0" w:color="auto"/>
              <w:right w:val="single" w:sz="4" w:space="0" w:color="auto"/>
            </w:tcBorders>
            <w:hideMark/>
          </w:tcPr>
          <w:p w14:paraId="5C934DF9" w14:textId="030DA64E" w:rsidR="00E176E1" w:rsidRPr="00272F02" w:rsidRDefault="00E176E1"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484EEA6" w14:textId="62B7C47D" w:rsidR="004D329B" w:rsidRPr="00272F02" w:rsidRDefault="00E176E1" w:rsidP="002D3425">
            <w:pPr>
              <w:pStyle w:val="TableCellLeft10pt"/>
              <w:rPr>
                <w:szCs w:val="20"/>
              </w:rPr>
            </w:pPr>
            <w:r w:rsidRPr="00272F02">
              <w:rPr>
                <w:szCs w:val="20"/>
              </w:rPr>
              <w:t>CNEW</w:t>
            </w:r>
          </w:p>
          <w:p w14:paraId="1A2321A6" w14:textId="1BD75E0A" w:rsidR="00E176E1" w:rsidRPr="00272F02" w:rsidRDefault="004D329B" w:rsidP="002D3425">
            <w:pPr>
              <w:pStyle w:val="TableCellLeft10pt"/>
              <w:rPr>
                <w:szCs w:val="20"/>
              </w:rPr>
            </w:pPr>
            <w:r w:rsidRPr="00272F02">
              <w:rPr>
                <w:szCs w:val="20"/>
              </w:rPr>
              <w:t>For review purpose, see definition of the controlled terminology below</w:t>
            </w:r>
            <w:r w:rsidR="00E176E1" w:rsidRPr="00272F02">
              <w:rPr>
                <w:szCs w:val="20"/>
              </w:rPr>
              <w:br/>
              <w:t>A textual description of the analyses that are conducted in addition to the main and sensitivity analysis with the intent to provide additional insights into the understanding of the treatment effect.</w:t>
            </w:r>
          </w:p>
        </w:tc>
      </w:tr>
      <w:tr w:rsidR="00DB50C7" w:rsidRPr="00272F02" w14:paraId="37E531A1" w14:textId="30FCDB29" w:rsidTr="00910BB6">
        <w:tc>
          <w:tcPr>
            <w:tcW w:w="1215" w:type="pct"/>
            <w:tcBorders>
              <w:top w:val="single" w:sz="4" w:space="0" w:color="auto"/>
              <w:left w:val="single" w:sz="4" w:space="0" w:color="auto"/>
              <w:bottom w:val="single" w:sz="4" w:space="0" w:color="auto"/>
              <w:right w:val="single" w:sz="4" w:space="0" w:color="auto"/>
            </w:tcBorders>
            <w:hideMark/>
          </w:tcPr>
          <w:p w14:paraId="242145F4" w14:textId="4497105B" w:rsidR="00E176E1" w:rsidRPr="00272F02" w:rsidRDefault="00E176E1"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B8567A0" w14:textId="3AF17660" w:rsidR="00E176E1" w:rsidRPr="00272F02" w:rsidRDefault="00E176E1" w:rsidP="002D3425">
            <w:pPr>
              <w:pStyle w:val="TableCellLeft10pt"/>
              <w:rPr>
                <w:szCs w:val="20"/>
              </w:rPr>
            </w:pPr>
            <w:r w:rsidRPr="00272F02">
              <w:rPr>
                <w:szCs w:val="20"/>
              </w:rPr>
              <w:t>Describe any supplementary analysis if applicable. Supplementary analyses are conducted in addition to the main and sensitivity analysis with the intent to provide additional insights into the understanding of the treatment effect.</w:t>
            </w:r>
          </w:p>
        </w:tc>
      </w:tr>
      <w:tr w:rsidR="00DB50C7" w:rsidRPr="00272F02" w14:paraId="355DAA68" w14:textId="651F7E4A" w:rsidTr="00910BB6">
        <w:tc>
          <w:tcPr>
            <w:tcW w:w="1215" w:type="pct"/>
            <w:tcBorders>
              <w:top w:val="single" w:sz="4" w:space="0" w:color="auto"/>
              <w:left w:val="single" w:sz="4" w:space="0" w:color="auto"/>
              <w:bottom w:val="single" w:sz="4" w:space="0" w:color="auto"/>
              <w:right w:val="single" w:sz="4" w:space="0" w:color="auto"/>
            </w:tcBorders>
            <w:hideMark/>
          </w:tcPr>
          <w:p w14:paraId="6EADB26B" w14:textId="48FD995F" w:rsidR="00E176E1" w:rsidRPr="00272F02" w:rsidRDefault="00E176E1"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A2B746" w14:textId="11757503" w:rsidR="00E176E1" w:rsidRPr="00272F02" w:rsidRDefault="00E176E1" w:rsidP="002D3425">
            <w:pPr>
              <w:pStyle w:val="TableCellLeft10pt"/>
              <w:rPr>
                <w:szCs w:val="20"/>
              </w:rPr>
            </w:pPr>
            <w:r w:rsidRPr="00272F02">
              <w:rPr>
                <w:szCs w:val="20"/>
              </w:rPr>
              <w:t>Conditional</w:t>
            </w:r>
            <w:r w:rsidR="004876F0" w:rsidRPr="00272F02">
              <w:rPr>
                <w:szCs w:val="20"/>
                <w:lang w:eastAsia="ja-JP"/>
              </w:rPr>
              <w:t>:</w:t>
            </w:r>
            <w:r w:rsidRPr="00272F02">
              <w:rPr>
                <w:szCs w:val="20"/>
              </w:rPr>
              <w:t xml:space="preserve"> </w:t>
            </w:r>
            <w:r w:rsidR="00C32995" w:rsidRPr="00272F02">
              <w:rPr>
                <w:szCs w:val="20"/>
                <w:lang w:eastAsia="ja-JP"/>
              </w:rPr>
              <w:t>w</w:t>
            </w:r>
            <w:r w:rsidRPr="00272F02">
              <w:rPr>
                <w:szCs w:val="20"/>
              </w:rPr>
              <w:t xml:space="preserve">hen there Supplementary Analysis for a </w:t>
            </w:r>
            <w:r w:rsidR="000A5ED2" w:rsidRPr="00272F02">
              <w:rPr>
                <w:szCs w:val="20"/>
              </w:rPr>
              <w:t>Secondary</w:t>
            </w:r>
            <w:r w:rsidRPr="00272F02">
              <w:rPr>
                <w:szCs w:val="20"/>
              </w:rPr>
              <w:t xml:space="preserve"> </w:t>
            </w:r>
            <w:r w:rsidR="00EB2FBC" w:rsidRPr="00272F02">
              <w:rPr>
                <w:szCs w:val="20"/>
              </w:rPr>
              <w:t>objective</w:t>
            </w:r>
          </w:p>
        </w:tc>
      </w:tr>
      <w:tr w:rsidR="00DB50C7" w:rsidRPr="00272F02" w14:paraId="5D909313" w14:textId="031A9E34" w:rsidTr="00910BB6">
        <w:tc>
          <w:tcPr>
            <w:tcW w:w="1215" w:type="pct"/>
            <w:tcBorders>
              <w:top w:val="single" w:sz="4" w:space="0" w:color="auto"/>
              <w:left w:val="single" w:sz="4" w:space="0" w:color="auto"/>
              <w:bottom w:val="single" w:sz="4" w:space="0" w:color="auto"/>
              <w:right w:val="single" w:sz="4" w:space="0" w:color="auto"/>
            </w:tcBorders>
            <w:hideMark/>
          </w:tcPr>
          <w:p w14:paraId="655F378A" w14:textId="2A2912A3" w:rsidR="00E176E1" w:rsidRPr="00272F02" w:rsidRDefault="00E176E1"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E28838" w14:textId="57DE3817" w:rsidR="00E176E1" w:rsidRPr="00272F02" w:rsidRDefault="00E176E1" w:rsidP="002D3425">
            <w:pPr>
              <w:pStyle w:val="TableCellLeft10pt"/>
              <w:rPr>
                <w:szCs w:val="20"/>
                <w:lang w:val="de-DE"/>
              </w:rPr>
            </w:pPr>
            <w:r w:rsidRPr="00272F02">
              <w:rPr>
                <w:szCs w:val="20"/>
                <w:lang w:val="de-DE"/>
              </w:rPr>
              <w:t>One to one</w:t>
            </w:r>
          </w:p>
        </w:tc>
      </w:tr>
      <w:tr w:rsidR="00DB50C7" w:rsidRPr="00272F02" w14:paraId="61725CF9" w14:textId="06DCFD76" w:rsidTr="00910BB6">
        <w:tc>
          <w:tcPr>
            <w:tcW w:w="1215" w:type="pct"/>
            <w:tcBorders>
              <w:top w:val="single" w:sz="4" w:space="0" w:color="auto"/>
              <w:left w:val="single" w:sz="4" w:space="0" w:color="auto"/>
              <w:bottom w:val="single" w:sz="4" w:space="0" w:color="auto"/>
              <w:right w:val="single" w:sz="4" w:space="0" w:color="auto"/>
            </w:tcBorders>
            <w:hideMark/>
          </w:tcPr>
          <w:p w14:paraId="0E672BBA" w14:textId="76454AE1" w:rsidR="00E176E1" w:rsidRPr="00272F02" w:rsidRDefault="00E176E1"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F8E4ED1" w14:textId="3BF37BB1" w:rsidR="00E176E1" w:rsidRPr="00272F02" w:rsidRDefault="00034DB4" w:rsidP="002D3425">
            <w:pPr>
              <w:pStyle w:val="TableCellLeft10pt"/>
              <w:rPr>
                <w:szCs w:val="20"/>
              </w:rPr>
            </w:pPr>
            <w:r w:rsidRPr="00272F02">
              <w:rPr>
                <w:szCs w:val="20"/>
              </w:rPr>
              <w:t>10.5</w:t>
            </w:r>
            <w:r w:rsidR="00E176E1" w:rsidRPr="00272F02">
              <w:rPr>
                <w:szCs w:val="20"/>
              </w:rPr>
              <w:t>.X.5</w:t>
            </w:r>
          </w:p>
        </w:tc>
      </w:tr>
      <w:tr w:rsidR="00DB50C7" w:rsidRPr="00272F02" w14:paraId="03F91106" w14:textId="3F53BB6A" w:rsidTr="00910BB6">
        <w:tc>
          <w:tcPr>
            <w:tcW w:w="1215" w:type="pct"/>
            <w:tcBorders>
              <w:top w:val="single" w:sz="4" w:space="0" w:color="auto"/>
              <w:left w:val="single" w:sz="4" w:space="0" w:color="auto"/>
              <w:bottom w:val="single" w:sz="4" w:space="0" w:color="auto"/>
              <w:right w:val="single" w:sz="4" w:space="0" w:color="auto"/>
            </w:tcBorders>
            <w:hideMark/>
          </w:tcPr>
          <w:p w14:paraId="7B65AD5F" w14:textId="448565F1" w:rsidR="00E176E1" w:rsidRPr="00272F02" w:rsidRDefault="00E176E1"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6B90B74" w14:textId="661E9C01" w:rsidR="00E176E1" w:rsidRPr="00272F02" w:rsidRDefault="00E176E1" w:rsidP="002D3425">
            <w:pPr>
              <w:pStyle w:val="TableCellLeft10pt"/>
              <w:rPr>
                <w:szCs w:val="20"/>
                <w:lang w:val="de-DE"/>
              </w:rPr>
            </w:pPr>
            <w:r w:rsidRPr="00272F02">
              <w:rPr>
                <w:szCs w:val="20"/>
                <w:lang w:val="de-DE"/>
              </w:rPr>
              <w:t>Text</w:t>
            </w:r>
          </w:p>
        </w:tc>
      </w:tr>
      <w:tr w:rsidR="00DB50C7" w:rsidRPr="00272F02" w14:paraId="044F87C6" w14:textId="1C3C7C1D" w:rsidTr="00910BB6">
        <w:tc>
          <w:tcPr>
            <w:tcW w:w="1215" w:type="pct"/>
            <w:tcBorders>
              <w:top w:val="single" w:sz="4" w:space="0" w:color="auto"/>
              <w:left w:val="single" w:sz="4" w:space="0" w:color="auto"/>
              <w:bottom w:val="single" w:sz="4" w:space="0" w:color="auto"/>
              <w:right w:val="single" w:sz="4" w:space="0" w:color="auto"/>
            </w:tcBorders>
            <w:hideMark/>
          </w:tcPr>
          <w:p w14:paraId="050EC948" w14:textId="454B1D82" w:rsidR="00E176E1" w:rsidRPr="00272F02" w:rsidRDefault="00E176E1"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34C882E" w14:textId="2DEC4CD8" w:rsidR="00E176E1" w:rsidRPr="00272F02" w:rsidRDefault="00E176E1" w:rsidP="002D3425">
            <w:pPr>
              <w:pStyle w:val="TableCellLeft10pt"/>
              <w:rPr>
                <w:szCs w:val="20"/>
              </w:rPr>
            </w:pPr>
            <w:r w:rsidRPr="00272F02">
              <w:rPr>
                <w:rStyle w:val="TableCellLeft10ptBoldChar"/>
                <w:szCs w:val="20"/>
              </w:rPr>
              <w:t>Value</w:t>
            </w:r>
            <w:r w:rsidRPr="00272F02">
              <w:rPr>
                <w:szCs w:val="20"/>
              </w:rPr>
              <w:t xml:space="preserve"> </w:t>
            </w:r>
            <w:r w:rsidRPr="00272F02">
              <w:rPr>
                <w:rStyle w:val="TableCellLeft10ptBoldChar"/>
                <w:szCs w:val="20"/>
              </w:rPr>
              <w:t>Allowed</w:t>
            </w:r>
            <w:r w:rsidRPr="00272F02">
              <w:rPr>
                <w:szCs w:val="20"/>
              </w:rPr>
              <w:t>: Yes</w:t>
            </w:r>
          </w:p>
          <w:p w14:paraId="4A1108F4" w14:textId="57279816" w:rsidR="00E176E1" w:rsidRPr="00272F02" w:rsidRDefault="7CD67A6B" w:rsidP="002D3425">
            <w:pPr>
              <w:pStyle w:val="TableCellLeft10pt"/>
            </w:pPr>
            <w:r w:rsidRPr="00272F02">
              <w:rPr>
                <w:rStyle w:val="TableCellLeft10ptBoldChar"/>
              </w:rPr>
              <w:t>Relationship</w:t>
            </w:r>
            <w:r w:rsidRPr="00272F02">
              <w:t xml:space="preserve">: </w:t>
            </w:r>
            <w:r w:rsidR="00FE2ED7" w:rsidRPr="00FF3C43">
              <w:rPr>
                <w:szCs w:val="20"/>
              </w:rPr>
              <w:t>10.5.</w:t>
            </w:r>
            <w:r w:rsidR="00005DA0" w:rsidRPr="00FF3C43">
              <w:rPr>
                <w:szCs w:val="20"/>
                <w:lang w:eastAsia="ja-JP"/>
              </w:rPr>
              <w:t>X.</w:t>
            </w:r>
            <w:r w:rsidR="00005DA0" w:rsidRPr="00FF3C43">
              <w:rPr>
                <w:szCs w:val="20"/>
              </w:rPr>
              <w:t>5 Supplementary Analysis</w:t>
            </w:r>
          </w:p>
          <w:p w14:paraId="0A9153FB" w14:textId="7A409FB9" w:rsidR="00E176E1" w:rsidRPr="00272F02" w:rsidRDefault="00E176E1" w:rsidP="002D3425">
            <w:pPr>
              <w:pStyle w:val="TableCellLeft10pt"/>
              <w:rPr>
                <w:szCs w:val="20"/>
              </w:rPr>
            </w:pPr>
            <w:r w:rsidRPr="00272F02">
              <w:rPr>
                <w:rStyle w:val="TableCellLeft10ptBoldChar"/>
                <w:szCs w:val="20"/>
              </w:rPr>
              <w:t>Concept</w:t>
            </w:r>
            <w:r w:rsidRPr="00272F02">
              <w:rPr>
                <w:szCs w:val="20"/>
              </w:rPr>
              <w:t>: CNEW</w:t>
            </w:r>
          </w:p>
        </w:tc>
      </w:tr>
      <w:tr w:rsidR="00DB50C7" w:rsidRPr="00272F02" w14:paraId="5298F57F" w14:textId="0A1E09F5" w:rsidTr="00910BB6">
        <w:tc>
          <w:tcPr>
            <w:tcW w:w="1215" w:type="pct"/>
            <w:tcBorders>
              <w:top w:val="single" w:sz="4" w:space="0" w:color="auto"/>
              <w:left w:val="single" w:sz="4" w:space="0" w:color="auto"/>
              <w:bottom w:val="single" w:sz="4" w:space="0" w:color="auto"/>
              <w:right w:val="single" w:sz="4" w:space="0" w:color="auto"/>
            </w:tcBorders>
            <w:hideMark/>
          </w:tcPr>
          <w:p w14:paraId="7A186442" w14:textId="4F6BF89F" w:rsidR="00E176E1" w:rsidRPr="00272F02" w:rsidRDefault="00E176E1"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B3410" w14:textId="25026819" w:rsidR="00E176E1" w:rsidRPr="00272F02" w:rsidRDefault="002C7579" w:rsidP="002D3425">
            <w:pPr>
              <w:pStyle w:val="TableCellLeft10pt"/>
              <w:rPr>
                <w:szCs w:val="20"/>
              </w:rPr>
            </w:pPr>
            <w:r>
              <w:rPr>
                <w:rFonts w:hint="eastAsia"/>
                <w:lang w:val="en-GB" w:eastAsia="ja-JP"/>
              </w:rPr>
              <w:t>Yes, repeatable for each objective as</w:t>
            </w:r>
            <w:r w:rsidRPr="004423D5">
              <w:rPr>
                <w:lang w:val="en-GB" w:eastAsia="ja-JP"/>
              </w:rPr>
              <w:t xml:space="preserve"> a series of </w:t>
            </w:r>
            <w:r>
              <w:rPr>
                <w:rFonts w:hint="eastAsia"/>
                <w:lang w:val="en-GB" w:eastAsia="ja-JP"/>
              </w:rPr>
              <w:t>level 4 section</w:t>
            </w:r>
            <w:r w:rsidRPr="004423D5">
              <w:rPr>
                <w:lang w:val="en-GB" w:eastAsia="ja-JP"/>
              </w:rPr>
              <w:t>s (10.5.X.1, 10.5.X.2, 10.5.X.3, 10.5.X.4, 10.5.X.5)</w:t>
            </w:r>
            <w:r>
              <w:rPr>
                <w:rFonts w:hint="eastAsia"/>
                <w:lang w:val="en-GB" w:eastAsia="ja-JP"/>
              </w:rPr>
              <w:t>.</w:t>
            </w:r>
          </w:p>
        </w:tc>
      </w:tr>
    </w:tbl>
    <w:p w14:paraId="2CB36D04" w14:textId="3D70C0CA" w:rsidR="00837062" w:rsidRPr="00272F02" w:rsidRDefault="00837062" w:rsidP="00B52E5C">
      <w:pPr>
        <w:rPr>
          <w:sz w:val="20"/>
          <w:szCs w:val="20"/>
        </w:rPr>
      </w:pPr>
    </w:p>
    <w:p w14:paraId="7999572E" w14:textId="68605455" w:rsidR="00B52E5C" w:rsidRPr="00272F02" w:rsidRDefault="00B52E5C" w:rsidP="00726E3D">
      <w:pPr>
        <w:pStyle w:val="Heading2"/>
        <w:rPr>
          <w:rFonts w:cs="Times New Roman"/>
        </w:rPr>
      </w:pPr>
      <w:r w:rsidRPr="00272F02">
        <w:rPr>
          <w:rFonts w:cs="Times New Roman"/>
        </w:rPr>
        <w:t>Analys</w:t>
      </w:r>
      <w:r w:rsidR="00477582">
        <w:rPr>
          <w:rFonts w:cs="Times New Roman" w:hint="eastAsia"/>
          <w:lang w:eastAsia="ja-JP"/>
        </w:rPr>
        <w:t>e</w:t>
      </w:r>
      <w:r w:rsidRPr="00272F02">
        <w:rPr>
          <w:rFonts w:cs="Times New Roman"/>
        </w:rPr>
        <w:t xml:space="preserve">s </w:t>
      </w:r>
      <w:r w:rsidR="0015688D" w:rsidRPr="00272F02">
        <w:rPr>
          <w:rFonts w:cs="Times New Roman"/>
        </w:rPr>
        <w:t xml:space="preserve">Associated with </w:t>
      </w:r>
      <w:r w:rsidRPr="00272F02">
        <w:rPr>
          <w:rFonts w:cs="Times New Roman"/>
        </w:rPr>
        <w:t>Exploratory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2C09F1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AB282D7" w14:textId="77777777" w:rsidR="00B52E5C" w:rsidRPr="00272F02" w:rsidRDefault="00B52E5C" w:rsidP="00117C2E">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220C8" w14:textId="52902522" w:rsidR="00B52E5C" w:rsidRPr="00272F02" w:rsidRDefault="0015688D" w:rsidP="00117C2E">
            <w:pPr>
              <w:pStyle w:val="TableCellLeft10pt"/>
              <w:rPr>
                <w:szCs w:val="20"/>
                <w:lang w:val="en-GB"/>
              </w:rPr>
            </w:pPr>
            <w:r w:rsidRPr="00272F02">
              <w:rPr>
                <w:szCs w:val="20"/>
                <w:lang w:val="en-GB"/>
              </w:rPr>
              <w:t xml:space="preserve">10.6 </w:t>
            </w:r>
            <w:r w:rsidR="00B52E5C" w:rsidRPr="00272F02">
              <w:rPr>
                <w:szCs w:val="20"/>
                <w:lang w:val="en-GB"/>
              </w:rPr>
              <w:t>Analys</w:t>
            </w:r>
            <w:r w:rsidR="00477582">
              <w:rPr>
                <w:rFonts w:hint="eastAsia"/>
                <w:szCs w:val="20"/>
                <w:lang w:val="en-GB" w:eastAsia="ja-JP"/>
              </w:rPr>
              <w:t>e</w:t>
            </w:r>
            <w:r w:rsidR="00B52E5C" w:rsidRPr="00272F02">
              <w:rPr>
                <w:szCs w:val="20"/>
                <w:lang w:val="en-GB"/>
              </w:rPr>
              <w:t>s</w:t>
            </w:r>
            <w:r w:rsidRPr="00272F02">
              <w:rPr>
                <w:szCs w:val="20"/>
                <w:lang w:val="en-GB"/>
              </w:rPr>
              <w:t xml:space="preserve"> Associated with </w:t>
            </w:r>
            <w:r w:rsidR="00B52E5C" w:rsidRPr="00272F02">
              <w:rPr>
                <w:szCs w:val="20"/>
                <w:lang w:val="en-GB"/>
              </w:rPr>
              <w:t>Exploratory Objective</w:t>
            </w:r>
            <w:r w:rsidRPr="00272F02">
              <w:rPr>
                <w:szCs w:val="20"/>
                <w:lang w:val="en-GB"/>
              </w:rPr>
              <w:t>(</w:t>
            </w:r>
            <w:r w:rsidR="00B52E5C" w:rsidRPr="00272F02">
              <w:rPr>
                <w:szCs w:val="20"/>
                <w:lang w:val="en-GB"/>
              </w:rPr>
              <w:t>s</w:t>
            </w:r>
            <w:r w:rsidRPr="00272F02">
              <w:rPr>
                <w:szCs w:val="20"/>
                <w:lang w:val="en-GB"/>
              </w:rPr>
              <w:t>)</w:t>
            </w:r>
          </w:p>
        </w:tc>
      </w:tr>
      <w:tr w:rsidR="00DB50C7" w:rsidRPr="00272F02" w14:paraId="26FAEC8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2A39702" w14:textId="77777777" w:rsidR="00B52E5C" w:rsidRPr="00272F02" w:rsidRDefault="00B52E5C" w:rsidP="00117C2E">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E51247" w14:textId="77777777" w:rsidR="00B52E5C" w:rsidRPr="00272F02" w:rsidRDefault="00B52E5C" w:rsidP="00117C2E">
            <w:pPr>
              <w:pStyle w:val="TableCellLeft10pt"/>
              <w:rPr>
                <w:szCs w:val="20"/>
                <w:lang w:val="en-GB"/>
              </w:rPr>
            </w:pPr>
            <w:r w:rsidRPr="00272F02">
              <w:rPr>
                <w:szCs w:val="20"/>
                <w:lang w:val="en-GB"/>
              </w:rPr>
              <w:t>Text</w:t>
            </w:r>
          </w:p>
        </w:tc>
      </w:tr>
      <w:tr w:rsidR="00DB50C7" w:rsidRPr="00272F02" w14:paraId="6FA7885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3501258" w14:textId="79B6EA71" w:rsidR="00B52E5C" w:rsidRPr="00272F02" w:rsidRDefault="00B52E5C" w:rsidP="00117C2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DC68A6" w14:textId="77777777" w:rsidR="00B52E5C" w:rsidRPr="00272F02" w:rsidRDefault="00B52E5C" w:rsidP="00117C2E">
            <w:pPr>
              <w:pStyle w:val="TableCellLeft10pt"/>
              <w:rPr>
                <w:szCs w:val="20"/>
                <w:lang w:val="en-GB"/>
              </w:rPr>
            </w:pPr>
            <w:r w:rsidRPr="00272F02">
              <w:rPr>
                <w:szCs w:val="20"/>
                <w:lang w:val="en-GB"/>
              </w:rPr>
              <w:t>H</w:t>
            </w:r>
          </w:p>
        </w:tc>
      </w:tr>
      <w:tr w:rsidR="00DB50C7" w:rsidRPr="00272F02" w14:paraId="32CDAB9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9274363" w14:textId="77777777" w:rsidR="00B52E5C" w:rsidRPr="00272F02" w:rsidRDefault="00B52E5C" w:rsidP="00117C2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250DA26" w14:textId="4DB73212" w:rsidR="00B52E5C" w:rsidRPr="00272F02" w:rsidRDefault="00B52E5C" w:rsidP="00117C2E">
            <w:pPr>
              <w:pStyle w:val="TableCellLeft10pt"/>
              <w:rPr>
                <w:szCs w:val="20"/>
                <w:lang w:val="en-GB"/>
              </w:rPr>
            </w:pPr>
            <w:r w:rsidRPr="00272F02">
              <w:rPr>
                <w:szCs w:val="20"/>
                <w:lang w:val="en-GB"/>
              </w:rPr>
              <w:t>Heading</w:t>
            </w:r>
          </w:p>
        </w:tc>
      </w:tr>
      <w:tr w:rsidR="00DB50C7" w:rsidRPr="00272F02" w14:paraId="008256F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73C73C9" w14:textId="77777777" w:rsidR="00B52E5C" w:rsidRPr="00272F02" w:rsidRDefault="00B52E5C" w:rsidP="00117C2E">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3294C7" w14:textId="77F0443A" w:rsidR="00B52E5C" w:rsidRPr="00272F02" w:rsidRDefault="522A2490" w:rsidP="00117C2E">
            <w:pPr>
              <w:pStyle w:val="TableCellLeft10pt"/>
            </w:pPr>
            <w:r w:rsidRPr="00272F02">
              <w:t>N/A</w:t>
            </w:r>
          </w:p>
        </w:tc>
      </w:tr>
      <w:tr w:rsidR="00DB50C7" w:rsidRPr="00272F02" w14:paraId="7030C3A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34EC57B" w14:textId="77777777" w:rsidR="00B52E5C" w:rsidRPr="00272F02" w:rsidRDefault="00B52E5C" w:rsidP="00117C2E">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FAB64F" w14:textId="77777777" w:rsidR="00B52E5C" w:rsidRPr="00272F02" w:rsidRDefault="00B52E5C" w:rsidP="00117C2E">
            <w:pPr>
              <w:pStyle w:val="TableCellLeft10pt"/>
              <w:rPr>
                <w:szCs w:val="20"/>
                <w:lang w:val="en-GB"/>
              </w:rPr>
            </w:pPr>
            <w:r w:rsidRPr="00272F02">
              <w:rPr>
                <w:szCs w:val="20"/>
                <w:lang w:val="en-GB"/>
              </w:rPr>
              <w:t>Required</w:t>
            </w:r>
          </w:p>
        </w:tc>
      </w:tr>
      <w:tr w:rsidR="00DB50C7" w:rsidRPr="00272F02" w14:paraId="3C5FCE9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9CE18A0" w14:textId="77777777" w:rsidR="00B52E5C" w:rsidRPr="00272F02" w:rsidRDefault="00B52E5C" w:rsidP="00117C2E">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936A40" w14:textId="7DEFD285" w:rsidR="00B52E5C" w:rsidRPr="00272F02" w:rsidRDefault="0015688D" w:rsidP="00117C2E">
            <w:pPr>
              <w:pStyle w:val="TableCellLeft10pt"/>
              <w:rPr>
                <w:szCs w:val="20"/>
                <w:lang w:val="en-GB"/>
              </w:rPr>
            </w:pPr>
            <w:r w:rsidRPr="00272F02">
              <w:rPr>
                <w:szCs w:val="20"/>
                <w:lang w:val="en-GB"/>
              </w:rPr>
              <w:t>One to one</w:t>
            </w:r>
          </w:p>
        </w:tc>
      </w:tr>
      <w:tr w:rsidR="00DB50C7" w:rsidRPr="00272F02" w14:paraId="23BF604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285AA02" w14:textId="77777777" w:rsidR="00B52E5C" w:rsidRPr="00272F02" w:rsidRDefault="00B52E5C" w:rsidP="00117C2E">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D7F42F" w14:textId="3D57A7AF" w:rsidR="00B52E5C" w:rsidRPr="00272F02" w:rsidRDefault="0015688D" w:rsidP="00117C2E">
            <w:pPr>
              <w:pStyle w:val="TableCellLeft10pt"/>
              <w:rPr>
                <w:szCs w:val="20"/>
                <w:lang w:val="en-GB"/>
              </w:rPr>
            </w:pPr>
            <w:r w:rsidRPr="00272F02">
              <w:rPr>
                <w:szCs w:val="20"/>
                <w:lang w:val="en-GB"/>
              </w:rPr>
              <w:t>10.6</w:t>
            </w:r>
          </w:p>
        </w:tc>
      </w:tr>
      <w:tr w:rsidR="00DB50C7" w:rsidRPr="00272F02" w14:paraId="4FB50F0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984219C" w14:textId="77777777" w:rsidR="00B52E5C" w:rsidRPr="00272F02" w:rsidRDefault="00B52E5C" w:rsidP="00117C2E">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D0A503D" w14:textId="7EED6489" w:rsidR="00B52E5C" w:rsidRPr="00272F02" w:rsidRDefault="4C38FA08" w:rsidP="4C38FA08">
            <w:pPr>
              <w:pStyle w:val="TableCellLeft10pt"/>
              <w:rPr>
                <w:lang w:val="en-GB"/>
              </w:rPr>
            </w:pPr>
            <w:commentRangeStart w:id="518"/>
            <w:r w:rsidRPr="4C38FA08">
              <w:rPr>
                <w:lang w:val="en-GB"/>
              </w:rPr>
              <w:t>Analys</w:t>
            </w:r>
            <w:r w:rsidRPr="4C38FA08">
              <w:rPr>
                <w:lang w:val="en-GB" w:eastAsia="ja-JP"/>
              </w:rPr>
              <w:t>e</w:t>
            </w:r>
            <w:r w:rsidRPr="4C38FA08">
              <w:rPr>
                <w:lang w:val="en-GB"/>
              </w:rPr>
              <w:t>s of Exploratory Endpoint(s)</w:t>
            </w:r>
            <w:commentRangeEnd w:id="518"/>
            <w:r w:rsidR="00B52E5C">
              <w:commentReference w:id="518"/>
            </w:r>
          </w:p>
        </w:tc>
      </w:tr>
      <w:tr w:rsidR="00DB50C7" w:rsidRPr="00272F02" w14:paraId="061FFD9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00F25DC" w14:textId="77777777" w:rsidR="00B52E5C" w:rsidRPr="00272F02" w:rsidRDefault="00B52E5C" w:rsidP="00117C2E">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2C5559" w14:textId="026C3A0C" w:rsidR="00B52E5C" w:rsidRPr="00272F02" w:rsidRDefault="00B52E5C" w:rsidP="00117C2E">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5688D" w:rsidRPr="00272F02">
              <w:rPr>
                <w:szCs w:val="20"/>
                <w:lang w:val="en-GB"/>
              </w:rPr>
              <w:t>No</w:t>
            </w:r>
          </w:p>
          <w:p w14:paraId="0FD2E484" w14:textId="7436DE24" w:rsidR="00B52E5C" w:rsidRPr="00272F02" w:rsidRDefault="6F253CF9" w:rsidP="2D72C741">
            <w:pPr>
              <w:pStyle w:val="TableCellLeft10pt"/>
              <w:rPr>
                <w:lang w:val="en-GB"/>
              </w:rPr>
            </w:pPr>
            <w:r w:rsidRPr="00272F02">
              <w:rPr>
                <w:rStyle w:val="TableCellLeft10ptBoldChar"/>
              </w:rPr>
              <w:t>Relationship</w:t>
            </w:r>
            <w:r w:rsidRPr="00272F02">
              <w:rPr>
                <w:lang w:val="en-GB"/>
              </w:rPr>
              <w:t xml:space="preserve">: </w:t>
            </w:r>
            <w:r w:rsidR="0B123125" w:rsidRPr="00272F02">
              <w:rPr>
                <w:lang w:val="en-GB"/>
              </w:rPr>
              <w:t>10 STATISTICAL CONSIDERATIONS</w:t>
            </w:r>
            <w:r w:rsidR="00AB2E20" w:rsidRPr="00272F02">
              <w:rPr>
                <w:lang w:val="en-GB"/>
              </w:rPr>
              <w:t xml:space="preserve"> and Table of Contents</w:t>
            </w:r>
          </w:p>
          <w:p w14:paraId="289563BC" w14:textId="4E0649EF" w:rsidR="00B52E5C" w:rsidRPr="00272F02" w:rsidRDefault="00B52E5C" w:rsidP="00117C2E">
            <w:pPr>
              <w:pStyle w:val="TableCellLeft10pt"/>
              <w:rPr>
                <w:szCs w:val="20"/>
                <w:lang w:val="en-GB"/>
              </w:rPr>
            </w:pPr>
            <w:r w:rsidRPr="00272F02">
              <w:rPr>
                <w:rStyle w:val="TableCellLeft10ptBoldChar"/>
                <w:szCs w:val="20"/>
              </w:rPr>
              <w:t>Concept</w:t>
            </w:r>
            <w:r w:rsidRPr="00272F02">
              <w:rPr>
                <w:szCs w:val="20"/>
                <w:lang w:val="en-GB"/>
              </w:rPr>
              <w:t xml:space="preserve">: </w:t>
            </w:r>
            <w:r w:rsidR="0015688D" w:rsidRPr="00272F02">
              <w:rPr>
                <w:szCs w:val="20"/>
                <w:lang w:val="en-GB"/>
              </w:rPr>
              <w:t>Heading</w:t>
            </w:r>
          </w:p>
        </w:tc>
      </w:tr>
      <w:tr w:rsidR="00DB50C7" w:rsidRPr="00272F02" w14:paraId="4E33668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450389D" w14:textId="252FFC2C" w:rsidR="00B52E5C" w:rsidRPr="00272F02" w:rsidRDefault="0021788E" w:rsidP="00117C2E">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989FB2" w14:textId="644FE796" w:rsidR="00B52E5C" w:rsidRPr="00272F02" w:rsidRDefault="0015688D" w:rsidP="00117C2E">
            <w:pPr>
              <w:pStyle w:val="TableCellLeft10pt"/>
              <w:rPr>
                <w:szCs w:val="20"/>
                <w:lang w:val="en-GB"/>
              </w:rPr>
            </w:pPr>
            <w:r w:rsidRPr="00272F02">
              <w:rPr>
                <w:szCs w:val="20"/>
                <w:lang w:val="en-GB"/>
              </w:rPr>
              <w:t>No</w:t>
            </w:r>
          </w:p>
        </w:tc>
      </w:tr>
    </w:tbl>
    <w:p w14:paraId="24F0197D" w14:textId="77777777" w:rsidR="00B52E5C" w:rsidRPr="00272F02"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288BCBD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A0E93D9" w14:textId="77777777" w:rsidR="00B52E5C" w:rsidRPr="00272F02" w:rsidRDefault="00B52E5C" w:rsidP="00117C2E">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C4AB198" w14:textId="4335CF12" w:rsidR="00B52E5C" w:rsidRPr="00272F02" w:rsidRDefault="00FE2ED7" w:rsidP="00117C2E">
            <w:pPr>
              <w:pStyle w:val="TableCellLeft10pt"/>
              <w:rPr>
                <w:szCs w:val="20"/>
                <w:lang w:val="en-GB" w:eastAsia="ja-JP"/>
              </w:rPr>
            </w:pPr>
            <w:r w:rsidRPr="00272F02">
              <w:rPr>
                <w:szCs w:val="20"/>
                <w:lang w:val="en-GB" w:eastAsia="ja-JP"/>
              </w:rPr>
              <w:t>&lt;</w:t>
            </w:r>
            <w:r w:rsidR="00B52E5C" w:rsidRPr="00272F02">
              <w:rPr>
                <w:szCs w:val="20"/>
                <w:lang w:val="en-GB"/>
              </w:rPr>
              <w:t>Analysis</w:t>
            </w:r>
            <w:r w:rsidR="0015688D" w:rsidRPr="00272F02">
              <w:rPr>
                <w:szCs w:val="20"/>
                <w:lang w:val="en-GB"/>
              </w:rPr>
              <w:t xml:space="preserve"> Associated with </w:t>
            </w:r>
            <w:r w:rsidR="00B52E5C" w:rsidRPr="00272F02">
              <w:rPr>
                <w:szCs w:val="20"/>
                <w:lang w:val="en-GB"/>
              </w:rPr>
              <w:t>Exploratory Objectives(s)</w:t>
            </w:r>
            <w:r w:rsidRPr="00272F02">
              <w:rPr>
                <w:szCs w:val="20"/>
                <w:lang w:val="en-GB" w:eastAsia="ja-JP"/>
              </w:rPr>
              <w:t>&gt;</w:t>
            </w:r>
          </w:p>
        </w:tc>
      </w:tr>
      <w:tr w:rsidR="00DB50C7" w:rsidRPr="00272F02" w14:paraId="7A066D3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616E23A" w14:textId="77777777" w:rsidR="00B52E5C" w:rsidRPr="00272F02" w:rsidRDefault="00B52E5C" w:rsidP="00117C2E">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6F1819F" w14:textId="77777777" w:rsidR="00B52E5C" w:rsidRPr="00272F02" w:rsidRDefault="00B52E5C" w:rsidP="00117C2E">
            <w:pPr>
              <w:pStyle w:val="TableCellLeft10pt"/>
              <w:rPr>
                <w:szCs w:val="20"/>
                <w:lang w:val="en-GB"/>
              </w:rPr>
            </w:pPr>
            <w:r w:rsidRPr="00272F02">
              <w:rPr>
                <w:szCs w:val="20"/>
                <w:lang w:val="en-GB"/>
              </w:rPr>
              <w:t>Text</w:t>
            </w:r>
          </w:p>
        </w:tc>
      </w:tr>
      <w:tr w:rsidR="00DB50C7" w:rsidRPr="00272F02" w14:paraId="3CAF30D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3993A50" w14:textId="1682AB5D" w:rsidR="00B52E5C" w:rsidRPr="00272F02" w:rsidRDefault="00B52E5C" w:rsidP="00117C2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85EECCD" w14:textId="77777777" w:rsidR="00B52E5C" w:rsidRPr="00272F02" w:rsidRDefault="00B52E5C" w:rsidP="00117C2E">
            <w:pPr>
              <w:pStyle w:val="TableCellLeft10pt"/>
              <w:rPr>
                <w:szCs w:val="20"/>
                <w:lang w:val="en-GB"/>
              </w:rPr>
            </w:pPr>
            <w:r w:rsidRPr="00272F02">
              <w:rPr>
                <w:szCs w:val="20"/>
                <w:lang w:val="en-GB"/>
              </w:rPr>
              <w:t>D</w:t>
            </w:r>
          </w:p>
        </w:tc>
      </w:tr>
      <w:tr w:rsidR="00DB50C7" w:rsidRPr="00272F02" w14:paraId="3691237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7F27790" w14:textId="77777777" w:rsidR="00B52E5C" w:rsidRPr="00272F02" w:rsidRDefault="00B52E5C" w:rsidP="00117C2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D21B2E" w14:textId="77777777" w:rsidR="004D329B" w:rsidRPr="00272F02" w:rsidRDefault="0015688D" w:rsidP="00117C2E">
            <w:pPr>
              <w:pStyle w:val="TableCellLeft10pt"/>
              <w:rPr>
                <w:szCs w:val="20"/>
                <w:lang w:val="en-GB"/>
              </w:rPr>
            </w:pPr>
            <w:r w:rsidRPr="00272F02">
              <w:rPr>
                <w:szCs w:val="20"/>
                <w:lang w:val="en-GB"/>
              </w:rPr>
              <w:t>CNEW</w:t>
            </w:r>
          </w:p>
          <w:p w14:paraId="1BE18AA9" w14:textId="33193433" w:rsidR="00B52E5C" w:rsidRPr="00272F02" w:rsidRDefault="4C38FA08" w:rsidP="4C38FA08">
            <w:pPr>
              <w:pStyle w:val="TableCellLeft10pt"/>
              <w:rPr>
                <w:lang w:val="en-GB"/>
              </w:rPr>
            </w:pPr>
            <w:r w:rsidRPr="4C38FA08">
              <w:rPr>
                <w:lang w:val="en-GB"/>
              </w:rPr>
              <w:t>For review purpose, see definition of the controlled terminology below</w:t>
            </w:r>
            <w:r w:rsidR="004D329B">
              <w:br/>
            </w:r>
            <w:r w:rsidRPr="4C38FA08">
              <w:rPr>
                <w:lang w:val="en-GB"/>
              </w:rPr>
              <w:t xml:space="preserve">A </w:t>
            </w:r>
            <w:commentRangeStart w:id="519"/>
            <w:r w:rsidRPr="4C38FA08">
              <w:rPr>
                <w:lang w:val="en-GB"/>
              </w:rPr>
              <w:t xml:space="preserve">textual </w:t>
            </w:r>
            <w:commentRangeEnd w:id="519"/>
            <w:r w:rsidR="004D329B">
              <w:commentReference w:id="519"/>
            </w:r>
            <w:r w:rsidRPr="4C38FA08">
              <w:rPr>
                <w:lang w:val="en-GB"/>
              </w:rPr>
              <w:t>description of the statistical model, hypothesis, and methods of analyses for each exploratory objective within the trial.</w:t>
            </w:r>
          </w:p>
        </w:tc>
      </w:tr>
      <w:tr w:rsidR="00DB50C7" w:rsidRPr="00272F02" w14:paraId="73D82814" w14:textId="77777777" w:rsidTr="4C38FA08">
        <w:trPr>
          <w:trHeight w:val="435"/>
        </w:trPr>
        <w:tc>
          <w:tcPr>
            <w:tcW w:w="1215" w:type="pct"/>
            <w:tcBorders>
              <w:top w:val="single" w:sz="4" w:space="0" w:color="auto"/>
              <w:left w:val="single" w:sz="4" w:space="0" w:color="auto"/>
              <w:bottom w:val="single" w:sz="4" w:space="0" w:color="auto"/>
              <w:right w:val="single" w:sz="4" w:space="0" w:color="auto"/>
            </w:tcBorders>
            <w:hideMark/>
          </w:tcPr>
          <w:p w14:paraId="790ACDFE" w14:textId="77777777" w:rsidR="00B52E5C" w:rsidRPr="00272F02" w:rsidRDefault="00B52E5C" w:rsidP="00117C2E">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A6EB310" w14:textId="23409B3C" w:rsidR="00B52E5C" w:rsidRPr="00272F02" w:rsidRDefault="4C38FA08" w:rsidP="4C38FA08">
            <w:pPr>
              <w:pStyle w:val="TableCellLeft10pt"/>
              <w:rPr>
                <w:lang w:val="en-GB"/>
              </w:rPr>
            </w:pPr>
            <w:commentRangeStart w:id="520"/>
            <w:r>
              <w:t>Describe any exploratory analyses, if applicable. Additional subsections could be created to describe the analyses, as needed. If there is no exploratory objective, indicate “not applicable”</w:t>
            </w:r>
            <w:commentRangeEnd w:id="520"/>
            <w:r w:rsidR="0015688D">
              <w:commentReference w:id="520"/>
            </w:r>
          </w:p>
        </w:tc>
      </w:tr>
      <w:tr w:rsidR="00DB50C7" w:rsidRPr="00272F02" w14:paraId="5EA401D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6867B1B" w14:textId="77777777" w:rsidR="00B52E5C" w:rsidRPr="00272F02" w:rsidRDefault="00B52E5C" w:rsidP="00117C2E">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2D8DC1" w14:textId="1E82BC7D" w:rsidR="00B52E5C" w:rsidRPr="00272F02" w:rsidRDefault="00B52E5C" w:rsidP="00117C2E">
            <w:pPr>
              <w:pStyle w:val="TableCellLeft10pt"/>
              <w:rPr>
                <w:szCs w:val="20"/>
                <w:lang w:val="en-GB"/>
              </w:rPr>
            </w:pPr>
            <w:r w:rsidRPr="00272F02">
              <w:rPr>
                <w:szCs w:val="20"/>
                <w:lang w:val="en-GB"/>
              </w:rPr>
              <w:t>Required</w:t>
            </w:r>
          </w:p>
        </w:tc>
      </w:tr>
      <w:tr w:rsidR="00DB50C7" w:rsidRPr="00272F02" w14:paraId="624C0E4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4E8C345" w14:textId="77777777" w:rsidR="00B52E5C" w:rsidRPr="00272F02" w:rsidRDefault="00B52E5C" w:rsidP="00117C2E">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980031" w14:textId="7B032DC9" w:rsidR="00B52E5C" w:rsidRPr="00272F02" w:rsidRDefault="0015688D" w:rsidP="00117C2E">
            <w:pPr>
              <w:pStyle w:val="TableCellLeft10pt"/>
              <w:rPr>
                <w:szCs w:val="20"/>
                <w:lang w:val="en-GB"/>
              </w:rPr>
            </w:pPr>
            <w:r w:rsidRPr="00272F02">
              <w:rPr>
                <w:szCs w:val="20"/>
                <w:lang w:val="en-GB"/>
              </w:rPr>
              <w:t>One to one</w:t>
            </w:r>
          </w:p>
        </w:tc>
      </w:tr>
      <w:tr w:rsidR="00DB50C7" w:rsidRPr="00272F02" w14:paraId="4FA2404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ACC6F4C" w14:textId="77777777" w:rsidR="00B52E5C" w:rsidRPr="00272F02" w:rsidRDefault="00B52E5C" w:rsidP="00117C2E">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D669B6" w14:textId="7B6155F1" w:rsidR="00B52E5C" w:rsidRPr="00272F02" w:rsidRDefault="0015688D" w:rsidP="00117C2E">
            <w:pPr>
              <w:pStyle w:val="TableCellLeft10pt"/>
              <w:rPr>
                <w:szCs w:val="20"/>
                <w:lang w:val="en-GB"/>
              </w:rPr>
            </w:pPr>
            <w:r w:rsidRPr="00272F02">
              <w:rPr>
                <w:szCs w:val="20"/>
                <w:lang w:val="en-GB"/>
              </w:rPr>
              <w:t>10.6</w:t>
            </w:r>
          </w:p>
        </w:tc>
      </w:tr>
      <w:tr w:rsidR="00DB50C7" w:rsidRPr="00272F02" w14:paraId="0AF54A9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3B904D6" w14:textId="77777777" w:rsidR="00B52E5C" w:rsidRPr="00272F02" w:rsidRDefault="00B52E5C" w:rsidP="00117C2E">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BFB839F" w14:textId="29E34E33" w:rsidR="00B52E5C" w:rsidRPr="00272F02" w:rsidRDefault="0015688D" w:rsidP="00117C2E">
            <w:pPr>
              <w:pStyle w:val="TableCellLeft10pt"/>
              <w:rPr>
                <w:szCs w:val="20"/>
                <w:lang w:val="en-GB"/>
              </w:rPr>
            </w:pPr>
            <w:r w:rsidRPr="00272F02">
              <w:rPr>
                <w:szCs w:val="20"/>
                <w:lang w:val="en-GB"/>
              </w:rPr>
              <w:t>Text</w:t>
            </w:r>
          </w:p>
        </w:tc>
      </w:tr>
      <w:tr w:rsidR="00DB50C7" w:rsidRPr="00272F02" w14:paraId="69B4E1F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F3B8F44" w14:textId="77777777" w:rsidR="00B52E5C" w:rsidRPr="00272F02" w:rsidRDefault="00B52E5C" w:rsidP="00117C2E">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F4330B" w14:textId="79F09885" w:rsidR="00B52E5C" w:rsidRPr="00272F02" w:rsidRDefault="00B52E5C" w:rsidP="00117C2E">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1AD9B2F6" w:rsidRPr="00272F02">
              <w:rPr>
                <w:lang w:val="en-GB"/>
              </w:rPr>
              <w:t>Yes</w:t>
            </w:r>
          </w:p>
          <w:p w14:paraId="67B2914C" w14:textId="0A3AE202" w:rsidR="2D72C741" w:rsidRPr="00272F02" w:rsidRDefault="6F253CF9" w:rsidP="2D72C741">
            <w:pPr>
              <w:pStyle w:val="TableCellLeft10pt"/>
              <w:rPr>
                <w:lang w:val="en-GB" w:eastAsia="ja-JP"/>
              </w:rPr>
            </w:pPr>
            <w:r w:rsidRPr="00272F02">
              <w:rPr>
                <w:rStyle w:val="TableCellLeft10ptBoldChar"/>
              </w:rPr>
              <w:t>Relationship</w:t>
            </w:r>
            <w:r w:rsidRPr="00272F02">
              <w:rPr>
                <w:lang w:val="en-GB"/>
              </w:rPr>
              <w:t xml:space="preserve">: </w:t>
            </w:r>
            <w:r w:rsidR="165C3A1B" w:rsidRPr="00272F02">
              <w:rPr>
                <w:lang w:val="en-GB"/>
              </w:rPr>
              <w:t>10.6 Analysis Associated with the Exploratory Objective(s),</w:t>
            </w:r>
          </w:p>
          <w:p w14:paraId="23B173D1" w14:textId="79E9D84E" w:rsidR="00B52E5C" w:rsidRPr="00272F02" w:rsidRDefault="00B52E5C" w:rsidP="00117C2E">
            <w:pPr>
              <w:pStyle w:val="TableCellLeft10pt"/>
              <w:rPr>
                <w:szCs w:val="20"/>
                <w:lang w:val="en-GB"/>
              </w:rPr>
            </w:pPr>
            <w:r w:rsidRPr="00272F02">
              <w:rPr>
                <w:rStyle w:val="TableCellLeft10ptBoldChar"/>
                <w:szCs w:val="20"/>
              </w:rPr>
              <w:t>Concept</w:t>
            </w:r>
            <w:r w:rsidRPr="00272F02">
              <w:rPr>
                <w:szCs w:val="20"/>
                <w:lang w:val="en-GB"/>
              </w:rPr>
              <w:t xml:space="preserve">: </w:t>
            </w:r>
            <w:r w:rsidR="0015688D" w:rsidRPr="00272F02">
              <w:rPr>
                <w:szCs w:val="20"/>
                <w:lang w:val="en-GB"/>
              </w:rPr>
              <w:t>CNEW</w:t>
            </w:r>
          </w:p>
        </w:tc>
      </w:tr>
      <w:tr w:rsidR="00DB50C7" w:rsidRPr="00272F02" w14:paraId="2924EC0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B4E37D8" w14:textId="76DE0347" w:rsidR="00B52E5C" w:rsidRPr="00272F02" w:rsidRDefault="0021788E" w:rsidP="00117C2E">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2C13541" w14:textId="12FFFF83" w:rsidR="00B52E5C" w:rsidRPr="00272F02" w:rsidRDefault="0015688D" w:rsidP="00117C2E">
            <w:pPr>
              <w:pStyle w:val="TableCellLeft10pt"/>
              <w:rPr>
                <w:szCs w:val="20"/>
                <w:lang w:val="en-GB"/>
              </w:rPr>
            </w:pPr>
            <w:r w:rsidRPr="00272F02">
              <w:rPr>
                <w:szCs w:val="20"/>
                <w:lang w:val="en-GB"/>
              </w:rPr>
              <w:t>No</w:t>
            </w:r>
          </w:p>
        </w:tc>
      </w:tr>
    </w:tbl>
    <w:p w14:paraId="087EEA10" w14:textId="77777777" w:rsidR="00B52E5C" w:rsidRPr="00272F02" w:rsidRDefault="00B52E5C" w:rsidP="00B52E5C">
      <w:pPr>
        <w:rPr>
          <w:sz w:val="20"/>
          <w:szCs w:val="20"/>
        </w:rPr>
      </w:pPr>
    </w:p>
    <w:p w14:paraId="07E6196B" w14:textId="77777777" w:rsidR="00B52E5C" w:rsidRPr="00272F02" w:rsidRDefault="00B52E5C" w:rsidP="00726E3D">
      <w:pPr>
        <w:pStyle w:val="Heading2"/>
        <w:rPr>
          <w:rFonts w:cs="Times New Roman"/>
        </w:rPr>
      </w:pPr>
      <w:r w:rsidRPr="00272F02">
        <w:rPr>
          <w:rFonts w:cs="Times New Roman"/>
        </w:rPr>
        <w:t>Safety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6687BE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9DACA" w14:textId="77777777" w:rsidR="00B52E5C" w:rsidRPr="00272F02" w:rsidRDefault="00B52E5C" w:rsidP="002D6C8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FB44B5" w14:textId="4755C7B6" w:rsidR="00B52E5C" w:rsidRPr="00272F02" w:rsidRDefault="007E02CC" w:rsidP="002D6C80">
            <w:pPr>
              <w:pStyle w:val="TableCellLeft10pt"/>
              <w:rPr>
                <w:szCs w:val="20"/>
                <w:lang w:val="en-GB"/>
              </w:rPr>
            </w:pPr>
            <w:r w:rsidRPr="00272F02">
              <w:rPr>
                <w:szCs w:val="20"/>
                <w:lang w:val="en-GB"/>
              </w:rPr>
              <w:t xml:space="preserve">10.7 </w:t>
            </w:r>
            <w:r w:rsidR="00B52E5C" w:rsidRPr="00272F02">
              <w:rPr>
                <w:szCs w:val="20"/>
                <w:lang w:val="en-GB"/>
              </w:rPr>
              <w:t>Safety Analyses</w:t>
            </w:r>
          </w:p>
        </w:tc>
      </w:tr>
      <w:tr w:rsidR="00DB50C7" w:rsidRPr="00272F02" w14:paraId="762978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653F7" w14:textId="77777777" w:rsidR="00B52E5C" w:rsidRPr="00272F02" w:rsidRDefault="00B52E5C" w:rsidP="002D6C8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BFE7B8" w14:textId="77777777" w:rsidR="00B52E5C" w:rsidRPr="00272F02" w:rsidRDefault="00B52E5C" w:rsidP="002D6C80">
            <w:pPr>
              <w:pStyle w:val="TableCellLeft10pt"/>
              <w:rPr>
                <w:szCs w:val="20"/>
                <w:lang w:val="en-GB"/>
              </w:rPr>
            </w:pPr>
            <w:r w:rsidRPr="00272F02">
              <w:rPr>
                <w:szCs w:val="20"/>
                <w:lang w:val="en-GB"/>
              </w:rPr>
              <w:t>Text</w:t>
            </w:r>
          </w:p>
        </w:tc>
      </w:tr>
      <w:tr w:rsidR="00DB50C7" w:rsidRPr="00272F02" w14:paraId="53EF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0B937" w14:textId="2570AC1D" w:rsidR="00B52E5C" w:rsidRPr="00272F02" w:rsidRDefault="00B52E5C" w:rsidP="002D6C8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6CE506B" w14:textId="77777777" w:rsidR="00B52E5C" w:rsidRPr="00272F02" w:rsidRDefault="00B52E5C" w:rsidP="002D6C80">
            <w:pPr>
              <w:pStyle w:val="TableCellLeft10pt"/>
              <w:rPr>
                <w:szCs w:val="20"/>
                <w:lang w:val="en-GB"/>
              </w:rPr>
            </w:pPr>
            <w:r w:rsidRPr="00272F02">
              <w:rPr>
                <w:szCs w:val="20"/>
                <w:lang w:val="en-GB"/>
              </w:rPr>
              <w:t>H</w:t>
            </w:r>
          </w:p>
        </w:tc>
      </w:tr>
      <w:tr w:rsidR="00DB50C7" w:rsidRPr="00272F02" w14:paraId="4111E5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67C282" w14:textId="77777777" w:rsidR="00B52E5C" w:rsidRPr="00272F02" w:rsidRDefault="00B52E5C" w:rsidP="002D6C8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B9DD570" w14:textId="77F50D60" w:rsidR="00B52E5C" w:rsidRPr="00272F02" w:rsidRDefault="00B86695" w:rsidP="002D6C80">
            <w:pPr>
              <w:pStyle w:val="TableCellLeft10pt"/>
              <w:rPr>
                <w:lang w:val="en-GB"/>
              </w:rPr>
            </w:pPr>
            <w:r w:rsidRPr="00272F02">
              <w:rPr>
                <w:lang w:val="en-GB"/>
              </w:rPr>
              <w:t>Heading</w:t>
            </w:r>
          </w:p>
        </w:tc>
      </w:tr>
      <w:tr w:rsidR="00DB50C7" w:rsidRPr="00272F02" w14:paraId="5081B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BD6ED" w14:textId="77777777" w:rsidR="00B52E5C" w:rsidRPr="00272F02" w:rsidRDefault="00B52E5C" w:rsidP="002D6C8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961302A" w14:textId="12DFD185" w:rsidR="00B52E5C" w:rsidRPr="00272F02" w:rsidRDefault="00B86695" w:rsidP="002D6C80">
            <w:pPr>
              <w:pStyle w:val="TableCellLeft10pt"/>
              <w:rPr>
                <w:szCs w:val="20"/>
                <w:lang w:val="en-GB"/>
              </w:rPr>
            </w:pPr>
            <w:r w:rsidRPr="00272F02">
              <w:rPr>
                <w:szCs w:val="20"/>
                <w:lang w:val="en-GB"/>
              </w:rPr>
              <w:t>N/A</w:t>
            </w:r>
          </w:p>
        </w:tc>
      </w:tr>
      <w:tr w:rsidR="00DB50C7" w:rsidRPr="00272F02" w14:paraId="2E7CD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075ACB" w14:textId="77777777" w:rsidR="00B52E5C" w:rsidRPr="00272F02" w:rsidRDefault="00B52E5C" w:rsidP="002D6C8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432DE0A" w14:textId="77777777" w:rsidR="00B52E5C" w:rsidRPr="00272F02" w:rsidRDefault="00B52E5C" w:rsidP="002D6C80">
            <w:pPr>
              <w:pStyle w:val="TableCellLeft10pt"/>
              <w:rPr>
                <w:szCs w:val="20"/>
                <w:lang w:val="en-GB"/>
              </w:rPr>
            </w:pPr>
            <w:r w:rsidRPr="00272F02">
              <w:rPr>
                <w:szCs w:val="20"/>
                <w:lang w:val="en-GB"/>
              </w:rPr>
              <w:t>Required</w:t>
            </w:r>
          </w:p>
        </w:tc>
      </w:tr>
      <w:tr w:rsidR="00DB50C7" w:rsidRPr="00272F02" w14:paraId="090EE9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1A2EF" w14:textId="77777777" w:rsidR="00B52E5C" w:rsidRPr="00272F02" w:rsidRDefault="00B52E5C" w:rsidP="002D6C8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0946C62" w14:textId="3EE6AC94" w:rsidR="00B52E5C" w:rsidRPr="00272F02" w:rsidRDefault="007E02CC" w:rsidP="002D6C80">
            <w:pPr>
              <w:pStyle w:val="TableCellLeft10pt"/>
              <w:rPr>
                <w:szCs w:val="20"/>
                <w:lang w:val="en-GB"/>
              </w:rPr>
            </w:pPr>
            <w:r w:rsidRPr="00272F02">
              <w:rPr>
                <w:szCs w:val="20"/>
                <w:lang w:val="en-GB"/>
              </w:rPr>
              <w:t>One to one</w:t>
            </w:r>
          </w:p>
        </w:tc>
      </w:tr>
      <w:tr w:rsidR="00DB50C7" w:rsidRPr="00272F02" w14:paraId="1E314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1A33EE" w14:textId="77777777" w:rsidR="00B52E5C" w:rsidRPr="00272F02" w:rsidRDefault="00B52E5C" w:rsidP="002D6C8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446E0F7" w14:textId="7C71919D" w:rsidR="00B52E5C" w:rsidRPr="00272F02" w:rsidRDefault="007E02CC" w:rsidP="002D6C80">
            <w:pPr>
              <w:pStyle w:val="TableCellLeft10pt"/>
              <w:rPr>
                <w:szCs w:val="20"/>
                <w:lang w:val="en-GB"/>
              </w:rPr>
            </w:pPr>
            <w:r w:rsidRPr="00272F02">
              <w:rPr>
                <w:szCs w:val="20"/>
                <w:lang w:val="en-GB"/>
              </w:rPr>
              <w:t>10.7</w:t>
            </w:r>
          </w:p>
        </w:tc>
      </w:tr>
      <w:tr w:rsidR="00DB50C7" w:rsidRPr="00272F02" w14:paraId="63E17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24D26" w14:textId="77777777" w:rsidR="00B52E5C" w:rsidRPr="00272F02" w:rsidRDefault="00B52E5C" w:rsidP="002D6C8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626A700" w14:textId="79762A7E" w:rsidR="00B52E5C" w:rsidRPr="00272F02" w:rsidRDefault="007E02CC" w:rsidP="002D6C80">
            <w:pPr>
              <w:pStyle w:val="TableCellLeft10pt"/>
              <w:rPr>
                <w:szCs w:val="20"/>
                <w:lang w:val="en-GB"/>
              </w:rPr>
            </w:pPr>
            <w:r w:rsidRPr="00272F02">
              <w:rPr>
                <w:szCs w:val="20"/>
                <w:lang w:val="en-GB"/>
              </w:rPr>
              <w:t xml:space="preserve">Safety Analysis </w:t>
            </w:r>
          </w:p>
        </w:tc>
      </w:tr>
      <w:tr w:rsidR="00DB50C7" w:rsidRPr="00272F02" w14:paraId="538C11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6BA5B" w14:textId="77777777" w:rsidR="00B52E5C" w:rsidRPr="00272F02" w:rsidRDefault="00B52E5C" w:rsidP="002D6C8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982AD8" w14:textId="58F7BA5A" w:rsidR="00B52E5C" w:rsidRPr="00272F02" w:rsidRDefault="00B52E5C" w:rsidP="002D6C8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7E02CC" w:rsidRPr="00272F02">
              <w:rPr>
                <w:szCs w:val="20"/>
                <w:lang w:val="en-GB"/>
              </w:rPr>
              <w:t>No</w:t>
            </w:r>
          </w:p>
          <w:p w14:paraId="0CC20D54" w14:textId="04582866" w:rsidR="2D72C741" w:rsidRPr="00272F02" w:rsidRDefault="6F253CF9" w:rsidP="2D72C741">
            <w:pPr>
              <w:pStyle w:val="TableCellLeft10pt"/>
              <w:rPr>
                <w:lang w:val="en-GB" w:eastAsia="ja-JP"/>
              </w:rPr>
            </w:pPr>
            <w:r w:rsidRPr="00272F02">
              <w:rPr>
                <w:rStyle w:val="TableCellLeft10ptBoldChar"/>
              </w:rPr>
              <w:t>Relationship</w:t>
            </w:r>
            <w:r w:rsidRPr="00272F02">
              <w:rPr>
                <w:lang w:val="en-GB"/>
              </w:rPr>
              <w:t xml:space="preserve">: </w:t>
            </w:r>
            <w:r w:rsidR="0268B6DD" w:rsidRPr="00272F02">
              <w:rPr>
                <w:lang w:val="en-GB"/>
              </w:rPr>
              <w:t>10 STATISTICAL CONSIDERATIONS</w:t>
            </w:r>
            <w:r w:rsidR="00AB2E20" w:rsidRPr="00272F02">
              <w:rPr>
                <w:lang w:val="en-GB"/>
              </w:rPr>
              <w:t xml:space="preserve"> and Table of Contents</w:t>
            </w:r>
          </w:p>
          <w:p w14:paraId="5D6A56AD" w14:textId="520908F5" w:rsidR="00B52E5C" w:rsidRPr="00272F02" w:rsidRDefault="00B52E5C" w:rsidP="002D6C80">
            <w:pPr>
              <w:pStyle w:val="TableCellLeft10pt"/>
              <w:rPr>
                <w:szCs w:val="20"/>
                <w:lang w:val="en-GB"/>
              </w:rPr>
            </w:pPr>
            <w:r w:rsidRPr="00272F02">
              <w:rPr>
                <w:rStyle w:val="TableCellLeft10ptBoldChar"/>
                <w:szCs w:val="20"/>
              </w:rPr>
              <w:t>Concept</w:t>
            </w:r>
            <w:r w:rsidRPr="00272F02">
              <w:rPr>
                <w:szCs w:val="20"/>
                <w:lang w:val="en-GB"/>
              </w:rPr>
              <w:t xml:space="preserve">: </w:t>
            </w:r>
            <w:r w:rsidR="007E02CC" w:rsidRPr="00272F02">
              <w:rPr>
                <w:szCs w:val="20"/>
                <w:lang w:val="en-GB"/>
              </w:rPr>
              <w:t>Heading</w:t>
            </w:r>
          </w:p>
        </w:tc>
      </w:tr>
      <w:tr w:rsidR="00DB50C7" w:rsidRPr="00272F02" w14:paraId="368156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90CF1B" w14:textId="7000E91B" w:rsidR="00B52E5C" w:rsidRPr="00272F02" w:rsidRDefault="0021788E" w:rsidP="002D6C8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166240A" w14:textId="62BF425D" w:rsidR="00B52E5C" w:rsidRPr="00272F02" w:rsidRDefault="007E02CC" w:rsidP="002D6C80">
            <w:pPr>
              <w:pStyle w:val="TableCellLeft10pt"/>
              <w:rPr>
                <w:szCs w:val="20"/>
                <w:lang w:val="en-GB"/>
              </w:rPr>
            </w:pPr>
            <w:r w:rsidRPr="00272F02">
              <w:rPr>
                <w:szCs w:val="20"/>
                <w:lang w:val="en-GB"/>
              </w:rPr>
              <w:t>No</w:t>
            </w:r>
          </w:p>
        </w:tc>
      </w:tr>
    </w:tbl>
    <w:p w14:paraId="1AD95498" w14:textId="77777777" w:rsidR="00B52E5C" w:rsidRPr="00272F02"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686687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E8F05AA" w14:textId="77777777" w:rsidR="00B52E5C" w:rsidRPr="00272F02" w:rsidRDefault="00B52E5C" w:rsidP="002D6C8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D9184E" w14:textId="15D62FC6" w:rsidR="00B52E5C" w:rsidRPr="00272F02" w:rsidRDefault="00FE2ED7" w:rsidP="002D6C80">
            <w:pPr>
              <w:pStyle w:val="TableCellLeft10pt"/>
              <w:rPr>
                <w:szCs w:val="20"/>
                <w:lang w:val="en-GB" w:eastAsia="ja-JP"/>
              </w:rPr>
            </w:pPr>
            <w:r w:rsidRPr="00272F02">
              <w:rPr>
                <w:szCs w:val="20"/>
                <w:lang w:val="en-GB" w:eastAsia="ja-JP"/>
              </w:rPr>
              <w:t>&lt;</w:t>
            </w:r>
            <w:r w:rsidR="00B52E5C" w:rsidRPr="00272F02">
              <w:rPr>
                <w:szCs w:val="20"/>
                <w:lang w:val="en-GB"/>
              </w:rPr>
              <w:t>Safety Analyses</w:t>
            </w:r>
            <w:r w:rsidRPr="00272F02">
              <w:rPr>
                <w:szCs w:val="20"/>
                <w:lang w:val="en-GB" w:eastAsia="ja-JP"/>
              </w:rPr>
              <w:t>&gt;</w:t>
            </w:r>
          </w:p>
        </w:tc>
      </w:tr>
      <w:tr w:rsidR="00DB50C7" w:rsidRPr="00272F02" w14:paraId="237A79B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D626816" w14:textId="77777777" w:rsidR="00B52E5C" w:rsidRPr="00272F02" w:rsidRDefault="00B52E5C" w:rsidP="002D6C8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33FD926" w14:textId="77777777" w:rsidR="00B52E5C" w:rsidRPr="00272F02" w:rsidRDefault="00B52E5C" w:rsidP="002D6C80">
            <w:pPr>
              <w:pStyle w:val="TableCellLeft10pt"/>
              <w:rPr>
                <w:szCs w:val="20"/>
                <w:lang w:val="en-GB"/>
              </w:rPr>
            </w:pPr>
            <w:r w:rsidRPr="00272F02">
              <w:rPr>
                <w:szCs w:val="20"/>
                <w:lang w:val="en-GB"/>
              </w:rPr>
              <w:t>Text</w:t>
            </w:r>
          </w:p>
        </w:tc>
      </w:tr>
      <w:tr w:rsidR="00DB50C7" w:rsidRPr="00272F02" w14:paraId="57EDFAC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C9D604A" w14:textId="6187E09A" w:rsidR="00B52E5C" w:rsidRPr="00272F02" w:rsidRDefault="00B52E5C" w:rsidP="002D6C8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C83D0CC" w14:textId="77777777" w:rsidR="00B52E5C" w:rsidRPr="00272F02" w:rsidRDefault="00B52E5C" w:rsidP="002D6C80">
            <w:pPr>
              <w:pStyle w:val="TableCellLeft10pt"/>
              <w:rPr>
                <w:szCs w:val="20"/>
                <w:lang w:val="en-GB"/>
              </w:rPr>
            </w:pPr>
            <w:r w:rsidRPr="00272F02">
              <w:rPr>
                <w:szCs w:val="20"/>
                <w:lang w:val="en-GB"/>
              </w:rPr>
              <w:t>D</w:t>
            </w:r>
          </w:p>
        </w:tc>
      </w:tr>
      <w:tr w:rsidR="00DB50C7" w:rsidRPr="00272F02" w14:paraId="532CFC1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FB96D04" w14:textId="77777777" w:rsidR="00B52E5C" w:rsidRPr="00272F02" w:rsidRDefault="00B52E5C" w:rsidP="002D6C8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84776C1" w14:textId="77777777" w:rsidR="004D329B" w:rsidRPr="00272F02" w:rsidRDefault="007E02CC" w:rsidP="002D6C80">
            <w:pPr>
              <w:pStyle w:val="TableCellLeft10pt"/>
              <w:rPr>
                <w:szCs w:val="20"/>
                <w:lang w:val="en-GB"/>
              </w:rPr>
            </w:pPr>
            <w:r w:rsidRPr="00272F02">
              <w:rPr>
                <w:szCs w:val="20"/>
                <w:lang w:val="en-GB"/>
              </w:rPr>
              <w:t>CNEW</w:t>
            </w:r>
          </w:p>
          <w:p w14:paraId="6798276A" w14:textId="570FE3F6" w:rsidR="00B52E5C" w:rsidRPr="00272F02" w:rsidRDefault="4C38FA08" w:rsidP="4C38FA08">
            <w:pPr>
              <w:pStyle w:val="TableCellLeft10pt"/>
              <w:rPr>
                <w:lang w:val="en-GB"/>
              </w:rPr>
            </w:pPr>
            <w:r w:rsidRPr="4C38FA08">
              <w:rPr>
                <w:lang w:val="en-GB"/>
              </w:rPr>
              <w:t>For review purpose, see definition of the controlled terminology below</w:t>
            </w:r>
            <w:r w:rsidR="004D329B">
              <w:br/>
            </w:r>
            <w:r w:rsidRPr="4C38FA08">
              <w:rPr>
                <w:lang w:val="en-GB"/>
              </w:rPr>
              <w:t xml:space="preserve">A </w:t>
            </w:r>
            <w:commentRangeStart w:id="521"/>
            <w:r w:rsidRPr="4C38FA08">
              <w:rPr>
                <w:lang w:val="en-GB"/>
              </w:rPr>
              <w:t xml:space="preserve">textual </w:t>
            </w:r>
            <w:commentRangeEnd w:id="521"/>
            <w:r w:rsidR="004D329B">
              <w:commentReference w:id="521"/>
            </w:r>
            <w:r w:rsidRPr="4C38FA08">
              <w:rPr>
                <w:lang w:val="en-GB"/>
              </w:rPr>
              <w:t>description of the analyses of relevant safety variables, including adverse events of special interest.</w:t>
            </w:r>
          </w:p>
        </w:tc>
      </w:tr>
      <w:tr w:rsidR="00DB50C7" w:rsidRPr="00272F02" w14:paraId="76B910A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FD04F2D" w14:textId="77777777" w:rsidR="00B52E5C" w:rsidRPr="00272F02" w:rsidRDefault="00B52E5C" w:rsidP="002D6C8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57A7A77" w14:textId="7E4405A7" w:rsidR="00B52E5C" w:rsidRPr="00272F02" w:rsidRDefault="00B86695" w:rsidP="002D6C80">
            <w:pPr>
              <w:pStyle w:val="TableCellLeft10pt"/>
              <w:rPr>
                <w:szCs w:val="20"/>
                <w:lang w:val="en-GB"/>
              </w:rPr>
            </w:pPr>
            <w:r w:rsidRPr="00272F02">
              <w:rPr>
                <w:szCs w:val="20"/>
                <w:lang w:val="en-GB"/>
              </w:rPr>
              <w:t>If safety is a primary and/or secondary objective, describe the corresponding safety analyses in the appropriate section above (Section 10.4 Analyses Associated with the Primary Objective(s) or Section 10.5 Analyses Associated with the Secondary Objective[s]). In this section, describe statistical methods that will be used to analyse relevant safety outcomes, including any AESI. This should typically include specification of a measure to estimate risk within treatment arms, a measure to compare risks across treatment arms, and a measure of statistical uncertainty around the comparison such as a confidence interval.</w:t>
            </w:r>
          </w:p>
        </w:tc>
      </w:tr>
      <w:tr w:rsidR="00DB50C7" w:rsidRPr="00272F02" w14:paraId="06C0C4E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4C0C663" w14:textId="77777777" w:rsidR="00B52E5C" w:rsidRPr="00272F02" w:rsidRDefault="00B52E5C" w:rsidP="002D6C8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879735" w14:textId="77777777" w:rsidR="00B52E5C" w:rsidRPr="00272F02" w:rsidRDefault="00B52E5C" w:rsidP="002D6C80">
            <w:pPr>
              <w:pStyle w:val="TableCellLeft10pt"/>
              <w:rPr>
                <w:szCs w:val="20"/>
                <w:lang w:val="en-GB"/>
              </w:rPr>
            </w:pPr>
            <w:r w:rsidRPr="00272F02">
              <w:rPr>
                <w:szCs w:val="20"/>
                <w:lang w:val="en-GB"/>
              </w:rPr>
              <w:t>Required</w:t>
            </w:r>
          </w:p>
        </w:tc>
      </w:tr>
      <w:tr w:rsidR="00DB50C7" w:rsidRPr="00272F02" w14:paraId="4AFFFD6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C4E233D" w14:textId="77777777" w:rsidR="00B52E5C" w:rsidRPr="00272F02" w:rsidRDefault="00B52E5C" w:rsidP="002D6C8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AAAEC8" w14:textId="17A3062B" w:rsidR="00B52E5C" w:rsidRPr="00272F02" w:rsidRDefault="00CA701F" w:rsidP="002D6C80">
            <w:pPr>
              <w:pStyle w:val="TableCellLeft10pt"/>
              <w:rPr>
                <w:szCs w:val="20"/>
                <w:lang w:val="en-GB"/>
              </w:rPr>
            </w:pPr>
            <w:r w:rsidRPr="00272F02">
              <w:rPr>
                <w:szCs w:val="20"/>
                <w:lang w:val="en-GB"/>
              </w:rPr>
              <w:t>One to one</w:t>
            </w:r>
          </w:p>
        </w:tc>
      </w:tr>
      <w:tr w:rsidR="00DB50C7" w:rsidRPr="00272F02" w14:paraId="605F401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9A954F3" w14:textId="77777777" w:rsidR="00B52E5C" w:rsidRPr="00272F02" w:rsidRDefault="00B52E5C" w:rsidP="002D6C8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CC3C5" w14:textId="286A46ED" w:rsidR="00B52E5C" w:rsidRPr="00272F02" w:rsidRDefault="007E02CC" w:rsidP="002D6C80">
            <w:pPr>
              <w:pStyle w:val="TableCellLeft10pt"/>
              <w:rPr>
                <w:szCs w:val="20"/>
                <w:lang w:val="en-GB"/>
              </w:rPr>
            </w:pPr>
            <w:r w:rsidRPr="00272F02">
              <w:rPr>
                <w:szCs w:val="20"/>
                <w:lang w:val="en-GB"/>
              </w:rPr>
              <w:t>10.7</w:t>
            </w:r>
          </w:p>
        </w:tc>
      </w:tr>
      <w:tr w:rsidR="00DB50C7" w:rsidRPr="00272F02" w14:paraId="0919F617"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5001848" w14:textId="77777777" w:rsidR="00B52E5C" w:rsidRPr="00272F02" w:rsidRDefault="00B52E5C" w:rsidP="002D6C8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FB04A29" w14:textId="51225AAA" w:rsidR="00B52E5C" w:rsidRPr="00272F02" w:rsidRDefault="007E02CC" w:rsidP="002D6C80">
            <w:pPr>
              <w:pStyle w:val="TableCellLeft10pt"/>
              <w:rPr>
                <w:szCs w:val="20"/>
                <w:lang w:val="en-GB"/>
              </w:rPr>
            </w:pPr>
            <w:r w:rsidRPr="00272F02">
              <w:rPr>
                <w:szCs w:val="20"/>
                <w:lang w:val="en-GB"/>
              </w:rPr>
              <w:t>Text</w:t>
            </w:r>
          </w:p>
        </w:tc>
      </w:tr>
      <w:tr w:rsidR="00DB50C7" w:rsidRPr="00272F02" w14:paraId="60FB8F6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402991C" w14:textId="77777777" w:rsidR="00B52E5C" w:rsidRPr="00272F02" w:rsidRDefault="00B52E5C" w:rsidP="002D6C8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B8AF53" w14:textId="53FFAA18" w:rsidR="00B52E5C" w:rsidRPr="00272F02" w:rsidRDefault="00B52E5C" w:rsidP="002D6C8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7E02CC" w:rsidRPr="00272F02">
              <w:rPr>
                <w:szCs w:val="20"/>
                <w:lang w:val="en-GB"/>
              </w:rPr>
              <w:t>Yes</w:t>
            </w:r>
          </w:p>
          <w:p w14:paraId="7F42BACC" w14:textId="6CBD3973" w:rsidR="43BBF59D" w:rsidRPr="00272F02" w:rsidRDefault="6F253CF9" w:rsidP="2D72C741">
            <w:pPr>
              <w:pStyle w:val="TableCellLeft10pt"/>
              <w:rPr>
                <w:lang w:val="en-GB"/>
              </w:rPr>
            </w:pPr>
            <w:r w:rsidRPr="00272F02">
              <w:rPr>
                <w:rStyle w:val="TableCellLeft10ptBoldChar"/>
              </w:rPr>
              <w:t>Relationship</w:t>
            </w:r>
            <w:r w:rsidRPr="00272F02">
              <w:rPr>
                <w:lang w:val="en-GB"/>
              </w:rPr>
              <w:t>:</w:t>
            </w:r>
            <w:r w:rsidR="00FE2ED7" w:rsidRPr="00272F02">
              <w:t xml:space="preserve"> </w:t>
            </w:r>
            <w:r w:rsidR="00FE2ED7" w:rsidRPr="00272F02">
              <w:rPr>
                <w:lang w:val="en-GB"/>
              </w:rPr>
              <w:t>10.7 Safety Analyses</w:t>
            </w:r>
          </w:p>
          <w:p w14:paraId="6E703058" w14:textId="21CC7067" w:rsidR="00B52E5C" w:rsidRPr="00272F02" w:rsidRDefault="00B52E5C" w:rsidP="002D6C80">
            <w:pPr>
              <w:pStyle w:val="TableCellLeft10pt"/>
              <w:rPr>
                <w:szCs w:val="20"/>
                <w:lang w:val="en-GB"/>
              </w:rPr>
            </w:pPr>
            <w:r w:rsidRPr="00272F02">
              <w:rPr>
                <w:rStyle w:val="TableCellLeft10ptBoldChar"/>
                <w:szCs w:val="20"/>
              </w:rPr>
              <w:t>Concept</w:t>
            </w:r>
            <w:r w:rsidRPr="00272F02">
              <w:rPr>
                <w:szCs w:val="20"/>
                <w:lang w:val="en-GB"/>
              </w:rPr>
              <w:t xml:space="preserve">: </w:t>
            </w:r>
            <w:r w:rsidR="007E02CC" w:rsidRPr="00272F02">
              <w:rPr>
                <w:szCs w:val="20"/>
                <w:lang w:val="en-GB"/>
              </w:rPr>
              <w:t>CNEW</w:t>
            </w:r>
          </w:p>
        </w:tc>
      </w:tr>
      <w:tr w:rsidR="00DB50C7" w:rsidRPr="00272F02" w14:paraId="6FFDF8EE"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DB8A6B4" w14:textId="6A0AC5B2" w:rsidR="00B52E5C" w:rsidRPr="00272F02" w:rsidRDefault="0021788E" w:rsidP="002D6C8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003C9" w14:textId="43DEB71B" w:rsidR="00B52E5C" w:rsidRPr="00272F02" w:rsidRDefault="007E02CC" w:rsidP="002D6C80">
            <w:pPr>
              <w:pStyle w:val="TableCellLeft10pt"/>
              <w:rPr>
                <w:szCs w:val="20"/>
                <w:lang w:val="en-GB"/>
              </w:rPr>
            </w:pPr>
            <w:r w:rsidRPr="00272F02">
              <w:rPr>
                <w:szCs w:val="20"/>
                <w:lang w:val="en-GB"/>
              </w:rPr>
              <w:t>No</w:t>
            </w:r>
          </w:p>
        </w:tc>
      </w:tr>
    </w:tbl>
    <w:p w14:paraId="7D43A42A" w14:textId="77777777" w:rsidR="00B52E5C" w:rsidRPr="00272F02" w:rsidRDefault="00B52E5C" w:rsidP="002D6C80">
      <w:pPr>
        <w:rPr>
          <w:sz w:val="20"/>
          <w:szCs w:val="20"/>
        </w:rPr>
      </w:pPr>
    </w:p>
    <w:p w14:paraId="35694FC9" w14:textId="77777777" w:rsidR="00EF4110" w:rsidRPr="00272F02" w:rsidRDefault="00EF4110" w:rsidP="00726E3D">
      <w:pPr>
        <w:pStyle w:val="Heading2"/>
        <w:rPr>
          <w:rFonts w:cs="Times New Roman"/>
        </w:rPr>
      </w:pPr>
      <w:r w:rsidRPr="00272F02">
        <w:rPr>
          <w:rFonts w:cs="Times New Roman"/>
        </w:rPr>
        <w:t>Other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66920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26A677" w14:textId="77777777" w:rsidR="00EF4110" w:rsidRPr="00272F02" w:rsidRDefault="00EF4110" w:rsidP="00EF411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CCF1E7" w14:textId="739C66DF" w:rsidR="00EF4110" w:rsidRPr="00272F02" w:rsidRDefault="737CDBB8" w:rsidP="00EF4110">
            <w:pPr>
              <w:pStyle w:val="TableCellLeft10pt"/>
              <w:rPr>
                <w:lang w:val="en-GB"/>
              </w:rPr>
            </w:pPr>
            <w:r w:rsidRPr="00272F02">
              <w:rPr>
                <w:lang w:val="en-GB"/>
              </w:rPr>
              <w:t xml:space="preserve">10.8 </w:t>
            </w:r>
            <w:r w:rsidR="00EF4110" w:rsidRPr="00272F02">
              <w:rPr>
                <w:lang w:val="en-GB"/>
              </w:rPr>
              <w:t>Other Analyses</w:t>
            </w:r>
          </w:p>
        </w:tc>
      </w:tr>
      <w:tr w:rsidR="00DB50C7" w:rsidRPr="00272F02" w14:paraId="786A38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0FE85F" w14:textId="77777777" w:rsidR="00EF4110" w:rsidRPr="00272F02" w:rsidRDefault="00EF4110" w:rsidP="00EF411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26E9C" w14:textId="77777777" w:rsidR="00EF4110" w:rsidRPr="00272F02" w:rsidRDefault="00EF4110" w:rsidP="00EF4110">
            <w:pPr>
              <w:pStyle w:val="TableCellLeft10pt"/>
              <w:rPr>
                <w:szCs w:val="20"/>
                <w:lang w:val="en-GB"/>
              </w:rPr>
            </w:pPr>
            <w:r w:rsidRPr="00272F02">
              <w:rPr>
                <w:szCs w:val="20"/>
                <w:lang w:val="en-GB"/>
              </w:rPr>
              <w:t>Text</w:t>
            </w:r>
          </w:p>
        </w:tc>
      </w:tr>
      <w:tr w:rsidR="00DB50C7" w:rsidRPr="00272F02" w14:paraId="1D25DA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ED5D0" w14:textId="5593AEB8" w:rsidR="00EF4110" w:rsidRPr="00272F02" w:rsidRDefault="00EF4110" w:rsidP="00EF411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45D5F82" w14:textId="77777777" w:rsidR="00EF4110" w:rsidRPr="00272F02" w:rsidRDefault="00EF4110" w:rsidP="00EF4110">
            <w:pPr>
              <w:pStyle w:val="TableCellLeft10pt"/>
              <w:rPr>
                <w:szCs w:val="20"/>
                <w:lang w:val="en-GB"/>
              </w:rPr>
            </w:pPr>
            <w:r w:rsidRPr="00272F02">
              <w:rPr>
                <w:szCs w:val="20"/>
                <w:lang w:val="en-GB"/>
              </w:rPr>
              <w:t>H</w:t>
            </w:r>
          </w:p>
        </w:tc>
      </w:tr>
      <w:tr w:rsidR="00DB50C7" w:rsidRPr="00272F02" w14:paraId="5B5AF3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4EF0CE" w14:textId="77777777" w:rsidR="00EF4110" w:rsidRPr="00272F02" w:rsidRDefault="00EF4110" w:rsidP="00EF411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F78E0F4" w14:textId="5FE24E98" w:rsidR="00EF4110" w:rsidRPr="00272F02" w:rsidRDefault="00360CC7" w:rsidP="00EF4110">
            <w:pPr>
              <w:pStyle w:val="TableCellLeft10pt"/>
              <w:rPr>
                <w:szCs w:val="20"/>
                <w:lang w:val="en-GB"/>
              </w:rPr>
            </w:pPr>
            <w:r w:rsidRPr="00272F02">
              <w:rPr>
                <w:szCs w:val="20"/>
                <w:lang w:val="en-GB"/>
              </w:rPr>
              <w:t>Heading</w:t>
            </w:r>
          </w:p>
        </w:tc>
      </w:tr>
      <w:tr w:rsidR="00DB50C7" w:rsidRPr="00272F02" w14:paraId="3F57A1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495B0B" w14:textId="77777777" w:rsidR="00EF4110" w:rsidRPr="00272F02" w:rsidRDefault="00EF4110" w:rsidP="00EF411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83689F7" w14:textId="3251EE95" w:rsidR="00EF4110" w:rsidRPr="00272F02" w:rsidRDefault="009C51CF" w:rsidP="00EF4110">
            <w:pPr>
              <w:pStyle w:val="TableCellLeft10pt"/>
              <w:rPr>
                <w:szCs w:val="20"/>
                <w:lang w:val="en-GB"/>
              </w:rPr>
            </w:pPr>
            <w:r w:rsidRPr="00272F02">
              <w:rPr>
                <w:szCs w:val="20"/>
                <w:lang w:val="en-GB"/>
              </w:rPr>
              <w:t>N/A</w:t>
            </w:r>
          </w:p>
        </w:tc>
      </w:tr>
      <w:tr w:rsidR="00DB50C7" w:rsidRPr="00272F02" w14:paraId="3F405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7CE02" w14:textId="77777777" w:rsidR="00EF4110" w:rsidRPr="00272F02" w:rsidRDefault="00EF4110" w:rsidP="00EF411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D6D89A" w14:textId="77777777" w:rsidR="00EF4110" w:rsidRPr="00272F02" w:rsidRDefault="00EF4110" w:rsidP="00EF4110">
            <w:pPr>
              <w:pStyle w:val="TableCellLeft10pt"/>
              <w:rPr>
                <w:szCs w:val="20"/>
                <w:lang w:val="en-GB"/>
              </w:rPr>
            </w:pPr>
            <w:r w:rsidRPr="00272F02">
              <w:rPr>
                <w:szCs w:val="20"/>
                <w:lang w:val="en-GB"/>
              </w:rPr>
              <w:t>Required</w:t>
            </w:r>
          </w:p>
        </w:tc>
      </w:tr>
      <w:tr w:rsidR="00DB50C7" w:rsidRPr="00272F02" w14:paraId="0E830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05C35" w14:textId="77777777" w:rsidR="00EF4110" w:rsidRPr="00272F02" w:rsidRDefault="00EF4110" w:rsidP="00EF411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1E111B" w14:textId="0C3AA313" w:rsidR="00EF4110" w:rsidRPr="00272F02" w:rsidRDefault="00CA701F" w:rsidP="00EF4110">
            <w:pPr>
              <w:pStyle w:val="TableCellLeft10pt"/>
              <w:rPr>
                <w:szCs w:val="20"/>
                <w:lang w:val="en-GB"/>
              </w:rPr>
            </w:pPr>
            <w:r w:rsidRPr="00272F02">
              <w:rPr>
                <w:szCs w:val="20"/>
                <w:lang w:val="en-GB"/>
              </w:rPr>
              <w:t>One to one</w:t>
            </w:r>
            <w:r w:rsidR="00360CC7" w:rsidRPr="00272F02">
              <w:rPr>
                <w:szCs w:val="20"/>
                <w:lang w:val="en-GB"/>
              </w:rPr>
              <w:t xml:space="preserve"> </w:t>
            </w:r>
          </w:p>
        </w:tc>
      </w:tr>
      <w:tr w:rsidR="00DB50C7" w:rsidRPr="00272F02" w14:paraId="299F6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ED027" w14:textId="77777777" w:rsidR="00EF4110" w:rsidRPr="00272F02" w:rsidRDefault="00EF4110" w:rsidP="00EF411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743843" w14:textId="058AF1D3" w:rsidR="00EF4110" w:rsidRPr="00272F02" w:rsidRDefault="00360CC7" w:rsidP="00EF4110">
            <w:pPr>
              <w:pStyle w:val="TableCellLeft10pt"/>
              <w:rPr>
                <w:szCs w:val="20"/>
                <w:lang w:val="en-GB"/>
              </w:rPr>
            </w:pPr>
            <w:r w:rsidRPr="00272F02">
              <w:rPr>
                <w:szCs w:val="20"/>
                <w:lang w:val="en-GB"/>
              </w:rPr>
              <w:t>10.8</w:t>
            </w:r>
          </w:p>
        </w:tc>
      </w:tr>
      <w:tr w:rsidR="00DB50C7" w:rsidRPr="00272F02" w14:paraId="7CE265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48F05" w14:textId="77777777" w:rsidR="00EF4110" w:rsidRPr="00272F02" w:rsidRDefault="00EF4110" w:rsidP="00EF411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4F865C" w14:textId="408EB451" w:rsidR="00EF4110" w:rsidRPr="00272F02" w:rsidRDefault="00EF4110" w:rsidP="00EF4110">
            <w:pPr>
              <w:pStyle w:val="TableCellLeft10pt"/>
              <w:rPr>
                <w:lang w:val="en-GB"/>
              </w:rPr>
            </w:pPr>
            <w:r w:rsidRPr="00272F02">
              <w:rPr>
                <w:lang w:val="en-GB"/>
              </w:rPr>
              <w:t>Other Analyses</w:t>
            </w:r>
          </w:p>
        </w:tc>
      </w:tr>
      <w:tr w:rsidR="00DB50C7" w:rsidRPr="00272F02" w14:paraId="14A587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F45F8" w14:textId="77777777" w:rsidR="00EF4110" w:rsidRPr="00272F02" w:rsidRDefault="00EF4110" w:rsidP="00EF411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0BE9ED" w14:textId="0BDA3907" w:rsidR="00EF4110" w:rsidRPr="00272F02" w:rsidRDefault="00EF4110" w:rsidP="00EF411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B661D8" w:rsidRPr="00272F02">
              <w:rPr>
                <w:szCs w:val="20"/>
                <w:lang w:val="en-GB"/>
              </w:rPr>
              <w:t>No</w:t>
            </w:r>
          </w:p>
          <w:p w14:paraId="3219F0BB" w14:textId="06E4E405" w:rsidR="00EF4110" w:rsidRPr="00272F02" w:rsidRDefault="24BD1461" w:rsidP="2D72C741">
            <w:pPr>
              <w:pStyle w:val="TableCellLeft10pt"/>
              <w:rPr>
                <w:lang w:val="en-GB" w:eastAsia="ja-JP"/>
              </w:rPr>
            </w:pPr>
            <w:r w:rsidRPr="00272F02">
              <w:rPr>
                <w:rStyle w:val="TableCellLeft10ptBoldChar"/>
              </w:rPr>
              <w:t>Relationship</w:t>
            </w:r>
            <w:r w:rsidRPr="00272F02">
              <w:rPr>
                <w:lang w:val="en-GB"/>
              </w:rPr>
              <w:t>:</w:t>
            </w:r>
            <w:r w:rsidR="00F77B38" w:rsidRPr="00272F02">
              <w:rPr>
                <w:lang w:val="en-GB"/>
              </w:rPr>
              <w:t xml:space="preserve"> </w:t>
            </w:r>
            <w:r w:rsidR="775F5E8F" w:rsidRPr="00272F02">
              <w:rPr>
                <w:lang w:val="en-GB"/>
              </w:rPr>
              <w:t>10</w:t>
            </w:r>
            <w:r w:rsidR="00EF4110" w:rsidRPr="00272F02">
              <w:tab/>
            </w:r>
            <w:r w:rsidR="775F5E8F" w:rsidRPr="00272F02">
              <w:rPr>
                <w:lang w:val="en-GB"/>
              </w:rPr>
              <w:t>STATISTICAL CONSIDERATIONS</w:t>
            </w:r>
            <w:r w:rsidR="00AB2E20" w:rsidRPr="00272F02">
              <w:rPr>
                <w:lang w:val="en-GB"/>
              </w:rPr>
              <w:t xml:space="preserve"> and Table of Contents</w:t>
            </w:r>
          </w:p>
          <w:p w14:paraId="2835024A" w14:textId="1D34A256" w:rsidR="00EF4110" w:rsidRPr="00272F02" w:rsidRDefault="00EF4110" w:rsidP="00EF4110">
            <w:pPr>
              <w:pStyle w:val="TableCellLeft10pt"/>
              <w:rPr>
                <w:szCs w:val="20"/>
                <w:lang w:val="en-GB"/>
              </w:rPr>
            </w:pPr>
            <w:r w:rsidRPr="00272F02">
              <w:rPr>
                <w:rStyle w:val="TableCellLeft10ptBoldChar"/>
                <w:szCs w:val="20"/>
              </w:rPr>
              <w:t>Concept</w:t>
            </w:r>
            <w:r w:rsidRPr="00272F02">
              <w:rPr>
                <w:szCs w:val="20"/>
                <w:lang w:val="en-GB"/>
              </w:rPr>
              <w:t xml:space="preserve">: </w:t>
            </w:r>
            <w:r w:rsidR="00B661D8" w:rsidRPr="00272F02">
              <w:rPr>
                <w:szCs w:val="20"/>
                <w:lang w:val="en-GB"/>
              </w:rPr>
              <w:t>Heading</w:t>
            </w:r>
          </w:p>
        </w:tc>
      </w:tr>
      <w:tr w:rsidR="00DB50C7" w:rsidRPr="00272F02" w14:paraId="0FA76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5AA904" w14:textId="0BCECD4A" w:rsidR="00EF4110" w:rsidRPr="00272F02" w:rsidRDefault="0021788E" w:rsidP="00EF411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12D5F9" w14:textId="6A51D9B0" w:rsidR="00EF4110" w:rsidRPr="00272F02" w:rsidRDefault="00B661D8" w:rsidP="00EF4110">
            <w:pPr>
              <w:pStyle w:val="TableCellLeft10pt"/>
              <w:rPr>
                <w:szCs w:val="20"/>
                <w:lang w:val="en-GB"/>
              </w:rPr>
            </w:pPr>
            <w:r w:rsidRPr="00272F02">
              <w:rPr>
                <w:szCs w:val="20"/>
                <w:lang w:val="en-GB"/>
              </w:rPr>
              <w:t>No</w:t>
            </w:r>
          </w:p>
        </w:tc>
      </w:tr>
    </w:tbl>
    <w:p w14:paraId="24BDEC27" w14:textId="77777777" w:rsidR="00EF4110" w:rsidRPr="00272F02"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513D2C5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51956C8" w14:textId="77777777" w:rsidR="00EF4110" w:rsidRPr="00272F02" w:rsidRDefault="00EF4110" w:rsidP="00EF411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822FC7D" w14:textId="11ED369F" w:rsidR="00EF4110" w:rsidRPr="00272F02" w:rsidRDefault="00FE2ED7" w:rsidP="00EF4110">
            <w:pPr>
              <w:pStyle w:val="TableCellLeft10pt"/>
              <w:rPr>
                <w:szCs w:val="20"/>
                <w:lang w:val="en-GB" w:eastAsia="ja-JP"/>
              </w:rPr>
            </w:pPr>
            <w:r w:rsidRPr="00272F02">
              <w:rPr>
                <w:szCs w:val="20"/>
                <w:lang w:val="en-GB" w:eastAsia="ja-JP"/>
              </w:rPr>
              <w:t>&lt;</w:t>
            </w:r>
            <w:r w:rsidR="00EF4110" w:rsidRPr="00272F02">
              <w:rPr>
                <w:szCs w:val="20"/>
                <w:lang w:val="en-GB"/>
              </w:rPr>
              <w:t>Other Analyses</w:t>
            </w:r>
            <w:r w:rsidRPr="00272F02">
              <w:rPr>
                <w:szCs w:val="20"/>
                <w:lang w:val="en-GB" w:eastAsia="ja-JP"/>
              </w:rPr>
              <w:t>&gt;</w:t>
            </w:r>
          </w:p>
        </w:tc>
      </w:tr>
      <w:tr w:rsidR="00DB50C7" w:rsidRPr="00272F02" w14:paraId="7E373FD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2DAD2C8" w14:textId="77777777" w:rsidR="00EF4110" w:rsidRPr="00272F02" w:rsidRDefault="00EF4110" w:rsidP="00EF411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D51FF2" w14:textId="77777777" w:rsidR="00EF4110" w:rsidRPr="00272F02" w:rsidRDefault="00EF4110" w:rsidP="00EF4110">
            <w:pPr>
              <w:pStyle w:val="TableCellLeft10pt"/>
              <w:rPr>
                <w:szCs w:val="20"/>
                <w:lang w:val="en-GB"/>
              </w:rPr>
            </w:pPr>
            <w:r w:rsidRPr="00272F02">
              <w:rPr>
                <w:szCs w:val="20"/>
                <w:lang w:val="en-GB"/>
              </w:rPr>
              <w:t>Text</w:t>
            </w:r>
          </w:p>
        </w:tc>
      </w:tr>
      <w:tr w:rsidR="00DB50C7" w:rsidRPr="00272F02" w14:paraId="34113E3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899B690" w14:textId="034DA4FE" w:rsidR="00EF4110" w:rsidRPr="00272F02" w:rsidRDefault="00EF4110" w:rsidP="00EF411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FD6B7C" w14:textId="77777777" w:rsidR="00EF4110" w:rsidRPr="00272F02" w:rsidRDefault="00EF4110" w:rsidP="00EF4110">
            <w:pPr>
              <w:pStyle w:val="TableCellLeft10pt"/>
              <w:rPr>
                <w:szCs w:val="20"/>
                <w:lang w:val="en-GB"/>
              </w:rPr>
            </w:pPr>
            <w:r w:rsidRPr="00272F02">
              <w:rPr>
                <w:szCs w:val="20"/>
                <w:lang w:val="en-GB"/>
              </w:rPr>
              <w:t>D</w:t>
            </w:r>
          </w:p>
        </w:tc>
      </w:tr>
      <w:tr w:rsidR="00DB50C7" w:rsidRPr="00272F02" w14:paraId="04289EA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48D0A2B" w14:textId="77777777" w:rsidR="00EF4110" w:rsidRPr="00272F02" w:rsidRDefault="00EF4110" w:rsidP="00EF411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DA82408" w14:textId="77777777" w:rsidR="004D329B" w:rsidRPr="00272F02" w:rsidRDefault="00B661D8" w:rsidP="00EF4110">
            <w:pPr>
              <w:pStyle w:val="TableCellLeft10pt"/>
              <w:rPr>
                <w:szCs w:val="20"/>
                <w:lang w:val="en-GB"/>
              </w:rPr>
            </w:pPr>
            <w:r w:rsidRPr="00272F02">
              <w:rPr>
                <w:szCs w:val="20"/>
                <w:lang w:val="en-GB"/>
              </w:rPr>
              <w:t>CNEW</w:t>
            </w:r>
          </w:p>
          <w:p w14:paraId="01CBD7F6" w14:textId="115A0589" w:rsidR="00EF4110" w:rsidRPr="00272F02" w:rsidRDefault="4C38FA08" w:rsidP="4C38FA08">
            <w:pPr>
              <w:pStyle w:val="TableCellLeft10pt"/>
              <w:rPr>
                <w:lang w:val="en-GB"/>
              </w:rPr>
            </w:pPr>
            <w:r w:rsidRPr="4C38FA08">
              <w:rPr>
                <w:lang w:val="en-GB"/>
              </w:rPr>
              <w:t>For review purpose, see definition of the controlled terminology below</w:t>
            </w:r>
            <w:r w:rsidR="004D329B">
              <w:br/>
            </w:r>
            <w:r w:rsidRPr="4C38FA08">
              <w:rPr>
                <w:lang w:val="en-GB"/>
              </w:rPr>
              <w:t xml:space="preserve">A </w:t>
            </w:r>
            <w:commentRangeStart w:id="522"/>
            <w:r w:rsidRPr="4C38FA08">
              <w:rPr>
                <w:lang w:val="en-GB"/>
              </w:rPr>
              <w:t xml:space="preserve">textual </w:t>
            </w:r>
            <w:commentRangeEnd w:id="522"/>
            <w:r w:rsidR="004D329B">
              <w:commentReference w:id="522"/>
            </w:r>
            <w:r w:rsidRPr="4C38FA08">
              <w:rPr>
                <w:lang w:val="en-GB"/>
              </w:rPr>
              <w:t>description of the analyses that are different than the one(s) previously specified or mentioned.</w:t>
            </w:r>
          </w:p>
        </w:tc>
      </w:tr>
      <w:tr w:rsidR="00DB50C7" w:rsidRPr="00272F02" w14:paraId="333C4F7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55B65E8" w14:textId="77777777" w:rsidR="00EF4110" w:rsidRPr="00272F02" w:rsidRDefault="00EF4110" w:rsidP="00EF411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E613BB4" w14:textId="65DE1625" w:rsidR="00EF4110" w:rsidRPr="00272F02" w:rsidRDefault="4C38FA08" w:rsidP="4C38FA08">
            <w:pPr>
              <w:pStyle w:val="TableCellLeft10pt"/>
              <w:rPr>
                <w:lang w:val="en-GB"/>
              </w:rPr>
            </w:pPr>
            <w:r w:rsidRPr="4C38FA08">
              <w:rPr>
                <w:lang w:val="en-GB"/>
              </w:rPr>
              <w:t>Describe other analyses not included in Sections 10.3-</w:t>
            </w:r>
            <w:commentRangeStart w:id="523"/>
            <w:r w:rsidRPr="4C38FA08">
              <w:rPr>
                <w:lang w:val="en-GB"/>
              </w:rPr>
              <w:t>10.8</w:t>
            </w:r>
            <w:commentRangeEnd w:id="523"/>
            <w:r w:rsidR="00B661D8">
              <w:commentReference w:id="523"/>
            </w:r>
            <w:r w:rsidRPr="4C38FA08">
              <w:rPr>
                <w:lang w:val="en-GB"/>
              </w:rPr>
              <w:t>, such as subgroup analyses.</w:t>
            </w:r>
          </w:p>
        </w:tc>
      </w:tr>
      <w:tr w:rsidR="00DB50C7" w:rsidRPr="00272F02" w14:paraId="13B3B59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BC0FC3E" w14:textId="77777777" w:rsidR="00EF4110" w:rsidRPr="00272F02" w:rsidRDefault="00EF4110" w:rsidP="00EF411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99ADF7" w14:textId="77777777" w:rsidR="00EF4110" w:rsidRPr="00272F02" w:rsidRDefault="00EF4110" w:rsidP="00EF4110">
            <w:pPr>
              <w:pStyle w:val="TableCellLeft10pt"/>
              <w:rPr>
                <w:szCs w:val="20"/>
                <w:lang w:val="en-GB"/>
              </w:rPr>
            </w:pPr>
            <w:r w:rsidRPr="00272F02">
              <w:rPr>
                <w:szCs w:val="20"/>
                <w:lang w:val="en-GB"/>
              </w:rPr>
              <w:t>Required</w:t>
            </w:r>
          </w:p>
        </w:tc>
      </w:tr>
      <w:tr w:rsidR="00DB50C7" w:rsidRPr="00272F02" w14:paraId="46C7C9D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04A7264" w14:textId="77777777" w:rsidR="00EF4110" w:rsidRPr="00272F02" w:rsidRDefault="00EF4110" w:rsidP="00EF411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134EED" w14:textId="0BC152FB" w:rsidR="00EF4110" w:rsidRPr="00272F02" w:rsidRDefault="00B661D8" w:rsidP="00EF4110">
            <w:pPr>
              <w:pStyle w:val="TableCellLeft10pt"/>
              <w:rPr>
                <w:szCs w:val="20"/>
                <w:lang w:val="en-GB"/>
              </w:rPr>
            </w:pPr>
            <w:r w:rsidRPr="00272F02">
              <w:rPr>
                <w:szCs w:val="20"/>
                <w:lang w:val="en-GB"/>
              </w:rPr>
              <w:t>One to one</w:t>
            </w:r>
          </w:p>
        </w:tc>
      </w:tr>
      <w:tr w:rsidR="00DB50C7" w:rsidRPr="00272F02" w14:paraId="7CC9248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9962A2B" w14:textId="77777777" w:rsidR="00EF4110" w:rsidRPr="00272F02" w:rsidRDefault="00EF4110" w:rsidP="00EF411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DCAC42" w14:textId="1E87CBA8" w:rsidR="00EF4110" w:rsidRPr="00272F02" w:rsidRDefault="00B661D8" w:rsidP="00EF4110">
            <w:pPr>
              <w:pStyle w:val="TableCellLeft10pt"/>
              <w:rPr>
                <w:szCs w:val="20"/>
                <w:lang w:val="en-GB"/>
              </w:rPr>
            </w:pPr>
            <w:r w:rsidRPr="00272F02">
              <w:rPr>
                <w:szCs w:val="20"/>
                <w:lang w:val="en-GB"/>
              </w:rPr>
              <w:t>10.8</w:t>
            </w:r>
          </w:p>
        </w:tc>
      </w:tr>
      <w:tr w:rsidR="00DB50C7" w:rsidRPr="00272F02" w14:paraId="7245008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39D8050" w14:textId="77777777" w:rsidR="00EF4110" w:rsidRPr="00272F02" w:rsidRDefault="00EF4110" w:rsidP="00EF411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C505E78" w14:textId="2EF43D81" w:rsidR="00EF4110" w:rsidRPr="00272F02" w:rsidRDefault="00B661D8" w:rsidP="00EF4110">
            <w:pPr>
              <w:pStyle w:val="TableCellLeft10pt"/>
              <w:rPr>
                <w:szCs w:val="20"/>
                <w:lang w:val="en-GB"/>
              </w:rPr>
            </w:pPr>
            <w:r w:rsidRPr="00272F02">
              <w:rPr>
                <w:szCs w:val="20"/>
                <w:lang w:val="en-GB"/>
              </w:rPr>
              <w:t xml:space="preserve">Text </w:t>
            </w:r>
          </w:p>
        </w:tc>
      </w:tr>
      <w:tr w:rsidR="00DB50C7" w:rsidRPr="00272F02" w14:paraId="2612A4D0"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C321A33" w14:textId="77777777" w:rsidR="00EF4110" w:rsidRPr="00272F02" w:rsidRDefault="00EF4110" w:rsidP="00EF411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240ABF" w14:textId="6A6EBB1A" w:rsidR="00EF4110" w:rsidRPr="00272F02" w:rsidRDefault="00EF4110" w:rsidP="00EF411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00B661D8" w:rsidRPr="00272F02">
              <w:rPr>
                <w:szCs w:val="20"/>
                <w:lang w:val="en-GB"/>
              </w:rPr>
              <w:t>Yes</w:t>
            </w:r>
          </w:p>
          <w:p w14:paraId="58754631" w14:textId="0BDA42E6" w:rsidR="00EF4110" w:rsidRPr="00272F02" w:rsidRDefault="24BD1461" w:rsidP="00EF4110">
            <w:pPr>
              <w:pStyle w:val="TableCellLeft10pt"/>
              <w:rPr>
                <w:szCs w:val="20"/>
                <w:lang w:val="en-GB"/>
              </w:rPr>
            </w:pPr>
            <w:r w:rsidRPr="00272F02">
              <w:rPr>
                <w:rStyle w:val="TableCellLeft10ptBoldChar"/>
              </w:rPr>
              <w:t>Relationship</w:t>
            </w:r>
            <w:r w:rsidRPr="00272F02">
              <w:rPr>
                <w:lang w:val="en-GB"/>
              </w:rPr>
              <w:t xml:space="preserve">: </w:t>
            </w:r>
            <w:r w:rsidR="4394AC40" w:rsidRPr="00272F02">
              <w:rPr>
                <w:lang w:val="en-GB"/>
              </w:rPr>
              <w:t>10.8 Other Analyses,</w:t>
            </w:r>
            <w:r w:rsidR="00EF4110" w:rsidRPr="00272F02">
              <w:rPr>
                <w:rStyle w:val="TableCellLeft10ptBoldChar"/>
                <w:szCs w:val="20"/>
              </w:rPr>
              <w:t>Concept</w:t>
            </w:r>
            <w:r w:rsidR="00EF4110" w:rsidRPr="00272F02">
              <w:rPr>
                <w:szCs w:val="20"/>
                <w:lang w:val="en-GB"/>
              </w:rPr>
              <w:t xml:space="preserve">: </w:t>
            </w:r>
            <w:r w:rsidR="00B661D8" w:rsidRPr="00272F02">
              <w:rPr>
                <w:szCs w:val="20"/>
                <w:lang w:val="en-GB"/>
              </w:rPr>
              <w:t>CNEW</w:t>
            </w:r>
          </w:p>
        </w:tc>
      </w:tr>
      <w:tr w:rsidR="00DB50C7" w:rsidRPr="00272F02" w14:paraId="490017C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4497F54" w14:textId="63D70B09" w:rsidR="00EF4110" w:rsidRPr="00272F02" w:rsidRDefault="0021788E" w:rsidP="00EF411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A68319" w14:textId="22982713" w:rsidR="00EF4110" w:rsidRPr="00272F02" w:rsidRDefault="00B661D8" w:rsidP="00EF4110">
            <w:pPr>
              <w:pStyle w:val="TableCellLeft10pt"/>
              <w:rPr>
                <w:szCs w:val="20"/>
                <w:lang w:val="en-GB"/>
              </w:rPr>
            </w:pPr>
            <w:r w:rsidRPr="00272F02">
              <w:rPr>
                <w:szCs w:val="20"/>
                <w:lang w:val="en-GB"/>
              </w:rPr>
              <w:t>No</w:t>
            </w:r>
          </w:p>
        </w:tc>
      </w:tr>
    </w:tbl>
    <w:p w14:paraId="239DAC0E" w14:textId="77777777" w:rsidR="00EF4110" w:rsidRPr="00272F02" w:rsidRDefault="00EF4110" w:rsidP="00EF4110">
      <w:pPr>
        <w:rPr>
          <w:sz w:val="20"/>
          <w:szCs w:val="20"/>
        </w:rPr>
      </w:pPr>
    </w:p>
    <w:p w14:paraId="72DE4F61" w14:textId="77777777" w:rsidR="00EF4110" w:rsidRPr="00272F02" w:rsidRDefault="00EF4110" w:rsidP="00726E3D">
      <w:pPr>
        <w:pStyle w:val="Heading2"/>
        <w:rPr>
          <w:rFonts w:cs="Times New Roman"/>
        </w:rPr>
      </w:pPr>
      <w:bookmarkStart w:id="524" w:name="_Hlk97554335"/>
      <w:r w:rsidRPr="00272F02">
        <w:rPr>
          <w:rFonts w:cs="Times New Roman"/>
        </w:rPr>
        <w:t>Interim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80888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82237" w14:textId="77777777" w:rsidR="00EF4110" w:rsidRPr="00272F02" w:rsidRDefault="00EF4110" w:rsidP="00EF411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657A10" w14:textId="30CB0383" w:rsidR="00EF4110" w:rsidRPr="00272F02" w:rsidRDefault="00942819" w:rsidP="00EF4110">
            <w:pPr>
              <w:pStyle w:val="TableCellLeft10pt"/>
              <w:rPr>
                <w:szCs w:val="20"/>
                <w:lang w:val="en-GB"/>
              </w:rPr>
            </w:pPr>
            <w:r w:rsidRPr="00272F02">
              <w:rPr>
                <w:szCs w:val="20"/>
                <w:lang w:val="en-GB"/>
              </w:rPr>
              <w:t xml:space="preserve">10.9 </w:t>
            </w:r>
            <w:r w:rsidR="00EF4110" w:rsidRPr="00272F02">
              <w:rPr>
                <w:szCs w:val="20"/>
                <w:lang w:val="en-GB"/>
              </w:rPr>
              <w:t>Interim Analyses</w:t>
            </w:r>
          </w:p>
        </w:tc>
      </w:tr>
      <w:tr w:rsidR="00DB50C7" w:rsidRPr="00272F02" w14:paraId="385123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7274BA" w14:textId="77777777" w:rsidR="00EF4110" w:rsidRPr="00272F02" w:rsidRDefault="00EF4110" w:rsidP="00EF411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F4FB15" w14:textId="77777777" w:rsidR="00EF4110" w:rsidRPr="00272F02" w:rsidRDefault="00EF4110" w:rsidP="00EF4110">
            <w:pPr>
              <w:pStyle w:val="TableCellLeft10pt"/>
              <w:rPr>
                <w:szCs w:val="20"/>
                <w:lang w:val="en-GB"/>
              </w:rPr>
            </w:pPr>
            <w:r w:rsidRPr="00272F02">
              <w:rPr>
                <w:szCs w:val="20"/>
                <w:lang w:val="en-GB"/>
              </w:rPr>
              <w:t>Text</w:t>
            </w:r>
          </w:p>
        </w:tc>
      </w:tr>
      <w:tr w:rsidR="00DB50C7" w:rsidRPr="00272F02" w14:paraId="6E0BC6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D295E4" w14:textId="4A48C16D" w:rsidR="00EF4110" w:rsidRPr="00272F02" w:rsidRDefault="00EF4110" w:rsidP="00EF411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8CD10D5" w14:textId="77777777" w:rsidR="00EF4110" w:rsidRPr="00272F02" w:rsidRDefault="00EF4110" w:rsidP="00EF4110">
            <w:pPr>
              <w:pStyle w:val="TableCellLeft10pt"/>
              <w:rPr>
                <w:szCs w:val="20"/>
                <w:lang w:val="en-GB"/>
              </w:rPr>
            </w:pPr>
            <w:r w:rsidRPr="00272F02">
              <w:rPr>
                <w:szCs w:val="20"/>
                <w:lang w:val="en-GB"/>
              </w:rPr>
              <w:t>H</w:t>
            </w:r>
          </w:p>
        </w:tc>
      </w:tr>
      <w:tr w:rsidR="00DB50C7" w:rsidRPr="00272F02" w14:paraId="2A30DB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46188" w14:textId="77777777" w:rsidR="00EF4110" w:rsidRPr="00272F02" w:rsidRDefault="00EF4110" w:rsidP="00EF411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2AE77A5" w14:textId="2F78C0DA" w:rsidR="00EF4110" w:rsidRPr="00272F02" w:rsidRDefault="00942819" w:rsidP="00EF4110">
            <w:pPr>
              <w:pStyle w:val="TableCellLeft10pt"/>
              <w:rPr>
                <w:szCs w:val="20"/>
                <w:lang w:val="en-GB"/>
              </w:rPr>
            </w:pPr>
            <w:r w:rsidRPr="00272F02">
              <w:rPr>
                <w:szCs w:val="20"/>
                <w:lang w:val="en-GB"/>
              </w:rPr>
              <w:t>Heading</w:t>
            </w:r>
          </w:p>
        </w:tc>
      </w:tr>
      <w:tr w:rsidR="00DB50C7" w:rsidRPr="00272F02" w14:paraId="2A0BEB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2A5D" w14:textId="77777777" w:rsidR="00EF4110" w:rsidRPr="00272F02" w:rsidRDefault="00EF4110" w:rsidP="00EF411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7170AF3" w14:textId="4F452B40" w:rsidR="00EF4110" w:rsidRPr="00272F02" w:rsidRDefault="009C51CF" w:rsidP="00EF4110">
            <w:pPr>
              <w:pStyle w:val="TableCellLeft10pt"/>
              <w:rPr>
                <w:szCs w:val="20"/>
                <w:lang w:val="en-GB"/>
              </w:rPr>
            </w:pPr>
            <w:r w:rsidRPr="00272F02">
              <w:rPr>
                <w:szCs w:val="20"/>
                <w:lang w:val="en-GB"/>
              </w:rPr>
              <w:t>N/A</w:t>
            </w:r>
          </w:p>
        </w:tc>
      </w:tr>
      <w:tr w:rsidR="00DB50C7" w:rsidRPr="00272F02" w14:paraId="082A9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8147C" w14:textId="77777777" w:rsidR="00EF4110" w:rsidRPr="00272F02" w:rsidRDefault="00EF4110" w:rsidP="00EF411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E6A3E8" w14:textId="77777777" w:rsidR="00EF4110" w:rsidRPr="00272F02" w:rsidRDefault="00EF4110" w:rsidP="00EF4110">
            <w:pPr>
              <w:pStyle w:val="TableCellLeft10pt"/>
              <w:rPr>
                <w:szCs w:val="20"/>
                <w:lang w:val="en-GB"/>
              </w:rPr>
            </w:pPr>
            <w:r w:rsidRPr="00272F02">
              <w:rPr>
                <w:szCs w:val="20"/>
                <w:lang w:val="en-GB"/>
              </w:rPr>
              <w:t>Required</w:t>
            </w:r>
          </w:p>
        </w:tc>
      </w:tr>
      <w:tr w:rsidR="00DB50C7" w:rsidRPr="00272F02" w14:paraId="6B4F89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2DDF9" w14:textId="77777777" w:rsidR="00EF4110" w:rsidRPr="00272F02" w:rsidRDefault="00EF4110" w:rsidP="00EF411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A807A" w14:textId="2B990AD8" w:rsidR="00EF4110" w:rsidRPr="00272F02" w:rsidRDefault="00CA701F" w:rsidP="00EF4110">
            <w:pPr>
              <w:pStyle w:val="TableCellLeft10pt"/>
              <w:rPr>
                <w:szCs w:val="20"/>
                <w:lang w:val="en-GB"/>
              </w:rPr>
            </w:pPr>
            <w:r w:rsidRPr="00272F02">
              <w:rPr>
                <w:szCs w:val="20"/>
                <w:lang w:val="en-GB"/>
              </w:rPr>
              <w:t>One to one</w:t>
            </w:r>
          </w:p>
        </w:tc>
      </w:tr>
      <w:tr w:rsidR="00DB50C7" w:rsidRPr="00272F02" w14:paraId="7C263B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5B1B1D" w14:textId="77777777" w:rsidR="00EF4110" w:rsidRPr="00272F02" w:rsidRDefault="00EF4110" w:rsidP="00EF411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2C0E1C" w14:textId="3F809FEC" w:rsidR="00EF4110" w:rsidRPr="00272F02" w:rsidRDefault="00942819" w:rsidP="00EF4110">
            <w:pPr>
              <w:pStyle w:val="TableCellLeft10pt"/>
              <w:rPr>
                <w:szCs w:val="20"/>
                <w:lang w:val="en-GB"/>
              </w:rPr>
            </w:pPr>
            <w:r w:rsidRPr="00272F02">
              <w:rPr>
                <w:szCs w:val="20"/>
                <w:lang w:val="en-GB"/>
              </w:rPr>
              <w:t>10.9</w:t>
            </w:r>
          </w:p>
        </w:tc>
      </w:tr>
      <w:tr w:rsidR="00DB50C7" w:rsidRPr="00272F02" w14:paraId="500296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A92DE" w14:textId="77777777" w:rsidR="00EF4110" w:rsidRPr="00272F02" w:rsidRDefault="00EF4110" w:rsidP="00EF411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311515" w14:textId="5ECB3596" w:rsidR="00EF4110" w:rsidRPr="00272F02" w:rsidRDefault="00EF4110" w:rsidP="00EF4110">
            <w:pPr>
              <w:pStyle w:val="TableCellLeft10pt"/>
              <w:rPr>
                <w:lang w:val="en-GB"/>
              </w:rPr>
            </w:pPr>
            <w:r w:rsidRPr="00272F02">
              <w:rPr>
                <w:lang w:val="en-GB"/>
              </w:rPr>
              <w:t>Interim Analyses</w:t>
            </w:r>
          </w:p>
        </w:tc>
      </w:tr>
      <w:tr w:rsidR="00DB50C7" w:rsidRPr="00272F02" w14:paraId="127824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577E57" w14:textId="77777777" w:rsidR="00EF4110" w:rsidRPr="00272F02" w:rsidRDefault="00EF4110" w:rsidP="00EF411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968986" w14:textId="6701E084" w:rsidR="00EF4110" w:rsidRPr="00272F02" w:rsidRDefault="00EF4110" w:rsidP="00EF411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B7D42" w:rsidRPr="00272F02">
              <w:rPr>
                <w:szCs w:val="20"/>
                <w:lang w:val="en-GB" w:eastAsia="ja-JP"/>
              </w:rPr>
              <w:t xml:space="preserve"> </w:t>
            </w:r>
            <w:r w:rsidR="00942819" w:rsidRPr="00272F02">
              <w:rPr>
                <w:szCs w:val="20"/>
                <w:lang w:val="en-GB"/>
              </w:rPr>
              <w:t>No</w:t>
            </w:r>
          </w:p>
          <w:p w14:paraId="2326C32E" w14:textId="6E8B2BC3" w:rsidR="00EF4110" w:rsidRPr="00272F02" w:rsidRDefault="24BD1461" w:rsidP="2D72C741">
            <w:pPr>
              <w:pStyle w:val="TableCellLeft10pt"/>
              <w:rPr>
                <w:lang w:val="en-GB" w:eastAsia="ja-JP"/>
              </w:rPr>
            </w:pPr>
            <w:r w:rsidRPr="00272F02">
              <w:rPr>
                <w:rStyle w:val="TableCellLeft10ptBoldChar"/>
              </w:rPr>
              <w:t>Relationship</w:t>
            </w:r>
            <w:r w:rsidRPr="00272F02">
              <w:rPr>
                <w:lang w:val="en-GB"/>
              </w:rPr>
              <w:t xml:space="preserve">: </w:t>
            </w:r>
            <w:r w:rsidR="58BECED7" w:rsidRPr="00272F02">
              <w:rPr>
                <w:lang w:val="en-GB"/>
              </w:rPr>
              <w:t>10 STATISTICAL CONSIDERATIONS</w:t>
            </w:r>
            <w:r w:rsidR="00AB2E20" w:rsidRPr="00272F02">
              <w:rPr>
                <w:lang w:val="en-GB"/>
              </w:rPr>
              <w:t xml:space="preserve"> and Table of Contents</w:t>
            </w:r>
          </w:p>
          <w:p w14:paraId="211A8BF6" w14:textId="3D42BD4B" w:rsidR="00EF4110" w:rsidRPr="00272F02" w:rsidRDefault="00EF4110" w:rsidP="00EF4110">
            <w:pPr>
              <w:pStyle w:val="TableCellLeft10pt"/>
              <w:rPr>
                <w:szCs w:val="20"/>
                <w:lang w:val="en-GB"/>
              </w:rPr>
            </w:pPr>
            <w:r w:rsidRPr="00272F02">
              <w:rPr>
                <w:rStyle w:val="TableCellLeft10ptBoldChar"/>
                <w:szCs w:val="20"/>
              </w:rPr>
              <w:t>Concept</w:t>
            </w:r>
            <w:r w:rsidRPr="00272F02">
              <w:rPr>
                <w:szCs w:val="20"/>
                <w:lang w:val="en-GB"/>
              </w:rPr>
              <w:t xml:space="preserve">: </w:t>
            </w:r>
            <w:r w:rsidR="00942819" w:rsidRPr="00272F02">
              <w:rPr>
                <w:szCs w:val="20"/>
                <w:lang w:val="en-GB"/>
              </w:rPr>
              <w:t>Heading</w:t>
            </w:r>
          </w:p>
        </w:tc>
      </w:tr>
      <w:tr w:rsidR="00DB50C7" w:rsidRPr="00272F02" w14:paraId="38E872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B1F94" w14:textId="69E709A1" w:rsidR="00EF4110" w:rsidRPr="00272F02" w:rsidRDefault="0021788E" w:rsidP="00EF411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973566" w14:textId="68362A1D" w:rsidR="00EF4110" w:rsidRPr="00272F02" w:rsidRDefault="00942819" w:rsidP="00EF4110">
            <w:pPr>
              <w:pStyle w:val="TableCellLeft10pt"/>
              <w:rPr>
                <w:szCs w:val="20"/>
                <w:lang w:val="en-GB"/>
              </w:rPr>
            </w:pPr>
            <w:r w:rsidRPr="00272F02">
              <w:rPr>
                <w:szCs w:val="20"/>
                <w:lang w:val="en-GB"/>
              </w:rPr>
              <w:t>No</w:t>
            </w:r>
          </w:p>
        </w:tc>
      </w:tr>
    </w:tbl>
    <w:p w14:paraId="48808097" w14:textId="77777777" w:rsidR="00EF4110" w:rsidRPr="00272F02"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3D0342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4D1FF1F" w14:textId="77777777" w:rsidR="00EF4110" w:rsidRPr="00272F02" w:rsidRDefault="00EF4110" w:rsidP="00EF4110">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34E8B6" w14:textId="2DBC0228" w:rsidR="00EF4110" w:rsidRPr="00272F02" w:rsidRDefault="00FE2ED7" w:rsidP="00EF4110">
            <w:pPr>
              <w:pStyle w:val="TableCellLeft10pt"/>
              <w:rPr>
                <w:szCs w:val="20"/>
                <w:lang w:val="en-GB" w:eastAsia="ja-JP"/>
              </w:rPr>
            </w:pPr>
            <w:r w:rsidRPr="00272F02">
              <w:rPr>
                <w:szCs w:val="20"/>
                <w:lang w:val="en-GB" w:eastAsia="ja-JP"/>
              </w:rPr>
              <w:t>&lt;</w:t>
            </w:r>
            <w:r w:rsidR="00EF4110" w:rsidRPr="00272F02">
              <w:rPr>
                <w:szCs w:val="20"/>
                <w:lang w:val="en-GB"/>
              </w:rPr>
              <w:t>Interim Analyses</w:t>
            </w:r>
            <w:r w:rsidRPr="00272F02">
              <w:rPr>
                <w:szCs w:val="20"/>
                <w:lang w:val="en-GB" w:eastAsia="ja-JP"/>
              </w:rPr>
              <w:t>&gt;</w:t>
            </w:r>
          </w:p>
        </w:tc>
      </w:tr>
      <w:tr w:rsidR="00DB50C7" w:rsidRPr="00272F02" w14:paraId="4E692F4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56EAD0A" w14:textId="77777777" w:rsidR="00EF4110" w:rsidRPr="00272F02" w:rsidRDefault="00EF4110" w:rsidP="00EF4110">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1F13AC9" w14:textId="77777777" w:rsidR="00EF4110" w:rsidRPr="00272F02" w:rsidRDefault="00EF4110" w:rsidP="00EF4110">
            <w:pPr>
              <w:pStyle w:val="TableCellLeft10pt"/>
              <w:rPr>
                <w:szCs w:val="20"/>
                <w:lang w:val="en-GB"/>
              </w:rPr>
            </w:pPr>
            <w:r w:rsidRPr="00272F02">
              <w:rPr>
                <w:szCs w:val="20"/>
                <w:lang w:val="en-GB"/>
              </w:rPr>
              <w:t>Text</w:t>
            </w:r>
          </w:p>
        </w:tc>
      </w:tr>
      <w:tr w:rsidR="00DB50C7" w:rsidRPr="00272F02" w14:paraId="6330FE5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4476CD1" w14:textId="52961320" w:rsidR="00EF4110" w:rsidRPr="00272F02" w:rsidRDefault="00EF4110" w:rsidP="00EF4110">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3266658" w14:textId="77777777" w:rsidR="00EF4110" w:rsidRPr="00272F02" w:rsidRDefault="00EF4110" w:rsidP="00EF4110">
            <w:pPr>
              <w:pStyle w:val="TableCellLeft10pt"/>
              <w:rPr>
                <w:szCs w:val="20"/>
                <w:lang w:val="en-GB"/>
              </w:rPr>
            </w:pPr>
            <w:r w:rsidRPr="00272F02">
              <w:rPr>
                <w:szCs w:val="20"/>
                <w:lang w:val="en-GB"/>
              </w:rPr>
              <w:t>D</w:t>
            </w:r>
          </w:p>
        </w:tc>
      </w:tr>
      <w:tr w:rsidR="00DB50C7" w:rsidRPr="00272F02" w14:paraId="12FEE5B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999DDD7" w14:textId="77777777" w:rsidR="00EF4110" w:rsidRPr="00272F02" w:rsidRDefault="00EF4110" w:rsidP="00EF4110">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74A2EB5" w14:textId="77777777" w:rsidR="004D329B" w:rsidRPr="00272F02" w:rsidRDefault="00942819" w:rsidP="00EF4110">
            <w:pPr>
              <w:pStyle w:val="TableCellLeft10pt"/>
              <w:rPr>
                <w:szCs w:val="20"/>
                <w:lang w:val="en-GB"/>
              </w:rPr>
            </w:pPr>
            <w:r w:rsidRPr="00272F02">
              <w:rPr>
                <w:szCs w:val="20"/>
                <w:lang w:val="en-GB"/>
              </w:rPr>
              <w:t>C142582</w:t>
            </w:r>
          </w:p>
          <w:p w14:paraId="4EE06E93" w14:textId="18FA977B" w:rsidR="00EF4110" w:rsidRPr="00272F02" w:rsidRDefault="4C38FA08" w:rsidP="4C38FA08">
            <w:pPr>
              <w:pStyle w:val="TableCellLeft10pt"/>
              <w:rPr>
                <w:lang w:val="en-GB"/>
              </w:rPr>
            </w:pPr>
            <w:r w:rsidRPr="4C38FA08">
              <w:rPr>
                <w:lang w:val="en-GB"/>
              </w:rPr>
              <w:t>For review purpose, see definition of the controlled terminology below</w:t>
            </w:r>
            <w:r w:rsidR="004D329B">
              <w:br/>
            </w:r>
            <w:r w:rsidRPr="4C38FA08">
              <w:rPr>
                <w:lang w:val="en-GB"/>
              </w:rPr>
              <w:t xml:space="preserve">A </w:t>
            </w:r>
            <w:commentRangeStart w:id="525"/>
            <w:r w:rsidRPr="4C38FA08">
              <w:rPr>
                <w:lang w:val="en-GB"/>
              </w:rPr>
              <w:t xml:space="preserve">textual </w:t>
            </w:r>
            <w:commentRangeEnd w:id="525"/>
            <w:r w:rsidR="004D329B">
              <w:commentReference w:id="525"/>
            </w:r>
            <w:r w:rsidRPr="4C38FA08">
              <w:rPr>
                <w:lang w:val="en-GB"/>
              </w:rPr>
              <w:t>description of any analysis intended to compare treatment arms with respect to efficacy or safety at any time prior to the formal completion of a trial.</w:t>
            </w:r>
          </w:p>
        </w:tc>
      </w:tr>
      <w:tr w:rsidR="00DB50C7" w:rsidRPr="00272F02" w14:paraId="19F256F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7BEFE3C" w14:textId="77777777" w:rsidR="00EF4110" w:rsidRPr="00272F02" w:rsidRDefault="00EF4110" w:rsidP="00EF4110">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BEC4383" w14:textId="77777777" w:rsidR="00942819" w:rsidRPr="00272F02" w:rsidRDefault="4C38FA08" w:rsidP="4C38FA08">
            <w:pPr>
              <w:pStyle w:val="TableCellLeft10pt"/>
              <w:rPr>
                <w:lang w:val="en-GB"/>
              </w:rPr>
            </w:pPr>
            <w:commentRangeStart w:id="526"/>
            <w:r w:rsidRPr="4C38FA08">
              <w:rPr>
                <w:lang w:val="en-GB"/>
              </w:rPr>
              <w:t>Describe any interim analysis and criteria for stopping or adapting the trial. Ensure alignment with Section 4.3.</w:t>
            </w:r>
          </w:p>
          <w:p w14:paraId="61E6E5E9" w14:textId="77777777" w:rsidR="00942819" w:rsidRPr="00272F02" w:rsidRDefault="00942819" w:rsidP="00942819">
            <w:pPr>
              <w:pStyle w:val="TableCellLeft10pt"/>
              <w:rPr>
                <w:szCs w:val="20"/>
                <w:lang w:val="en-GB"/>
              </w:rPr>
            </w:pPr>
            <w:r w:rsidRPr="00272F02">
              <w:rPr>
                <w:szCs w:val="20"/>
                <w:lang w:val="en-GB"/>
              </w:rPr>
              <w:t>The description should include, but is not limited to, the following:</w:t>
            </w:r>
          </w:p>
          <w:p w14:paraId="720EF615"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Any planned interim analysis, even if it is only to be performed at the request of an oversight body (for example, DMC).</w:t>
            </w:r>
          </w:p>
          <w:p w14:paraId="430366AF"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74872681"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The applied statistical method, for example, group sequential test and spending function (for example, O’Brien-Fleming), as applicable.</w:t>
            </w:r>
          </w:p>
          <w:p w14:paraId="7FDD2862" w14:textId="0D2757CF" w:rsidR="00942819" w:rsidRPr="00272F02" w:rsidRDefault="00942819" w:rsidP="00942819">
            <w:pPr>
              <w:pStyle w:val="TableCellLeft10pt"/>
              <w:rPr>
                <w:szCs w:val="20"/>
                <w:lang w:val="en-GB"/>
              </w:rPr>
            </w:pPr>
            <w:r w:rsidRPr="00272F02">
              <w:rPr>
                <w:szCs w:val="20"/>
                <w:lang w:val="en-GB"/>
              </w:rPr>
              <w:t>•</w:t>
            </w:r>
            <w:r w:rsidRPr="00272F02">
              <w:rPr>
                <w:szCs w:val="20"/>
                <w:lang w:val="en-GB"/>
              </w:rPr>
              <w:tab/>
              <w:t>The party(ies) responsible for performing and reviewing the results of the analyses (</w:t>
            </w:r>
            <w:r w:rsidR="00E72D02" w:rsidRPr="00272F02">
              <w:rPr>
                <w:szCs w:val="20"/>
                <w:lang w:val="en-GB"/>
              </w:rPr>
              <w:t>e.g.</w:t>
            </w:r>
            <w:r w:rsidRPr="00272F02">
              <w:rPr>
                <w:szCs w:val="20"/>
                <w:lang w:val="en-GB"/>
              </w:rPr>
              <w:t xml:space="preserve"> adaptation committee, DMC, independent statistician).</w:t>
            </w:r>
          </w:p>
          <w:p w14:paraId="62632BD0"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When the analyses will be conducted (timing and/or triggers).</w:t>
            </w:r>
          </w:p>
          <w:p w14:paraId="1194C047" w14:textId="437CD3A5" w:rsidR="00942819" w:rsidRPr="00272F02" w:rsidRDefault="00942819" w:rsidP="00942819">
            <w:pPr>
              <w:pStyle w:val="TableCellLeft10pt"/>
              <w:rPr>
                <w:szCs w:val="20"/>
                <w:lang w:val="en-GB"/>
              </w:rPr>
            </w:pPr>
            <w:r w:rsidRPr="00272F02">
              <w:rPr>
                <w:szCs w:val="20"/>
                <w:lang w:val="en-GB"/>
              </w:rPr>
              <w:t>•</w:t>
            </w:r>
            <w:r w:rsidRPr="00272F02">
              <w:rPr>
                <w:szCs w:val="20"/>
                <w:lang w:val="en-GB"/>
              </w:rPr>
              <w:tab/>
              <w:t>The decision criteria—statistical or other—that will be adopted to judge the interim results as part of a guideline for early stopping or other adaptations.</w:t>
            </w:r>
          </w:p>
          <w:p w14:paraId="12A124FC"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Who will see the outcome data while the trial is ongoing.</w:t>
            </w:r>
          </w:p>
          <w:p w14:paraId="4B148C12" w14:textId="77777777" w:rsidR="00942819" w:rsidRPr="00272F02" w:rsidRDefault="00942819" w:rsidP="00942819">
            <w:pPr>
              <w:pStyle w:val="TableCellLeft10pt"/>
              <w:rPr>
                <w:szCs w:val="20"/>
                <w:lang w:val="en-GB"/>
              </w:rPr>
            </w:pPr>
            <w:r w:rsidRPr="00272F02">
              <w:rPr>
                <w:szCs w:val="20"/>
                <w:lang w:val="en-GB"/>
              </w:rPr>
              <w:t>•</w:t>
            </w:r>
            <w:r w:rsidRPr="00272F02">
              <w:rPr>
                <w:szCs w:val="20"/>
                <w:lang w:val="en-GB"/>
              </w:rPr>
              <w:tab/>
              <w:t>Whether these individuals will remain blinded to trial groups.</w:t>
            </w:r>
          </w:p>
          <w:p w14:paraId="6E4E750A" w14:textId="41AD2C0B" w:rsidR="00942819" w:rsidRPr="00272F02" w:rsidRDefault="00942819" w:rsidP="00942819">
            <w:pPr>
              <w:pStyle w:val="TableCellLeft10pt"/>
              <w:rPr>
                <w:szCs w:val="20"/>
                <w:lang w:val="en-GB"/>
              </w:rPr>
            </w:pPr>
            <w:r w:rsidRPr="00272F02">
              <w:rPr>
                <w:szCs w:val="20"/>
                <w:lang w:val="en-GB"/>
              </w:rPr>
              <w:t>•</w:t>
            </w:r>
            <w:r w:rsidRPr="00272F02">
              <w:rPr>
                <w:szCs w:val="20"/>
                <w:lang w:val="en-GB"/>
              </w:rPr>
              <w:tab/>
              <w:t>How the integrity of the trial implementation will be protected (for example, maintaining blinding) when decisions are made after interim analyses (</w:t>
            </w:r>
            <w:r w:rsidR="00E72D02" w:rsidRPr="00272F02">
              <w:rPr>
                <w:szCs w:val="20"/>
                <w:lang w:val="en-GB"/>
              </w:rPr>
              <w:t>e.g.</w:t>
            </w:r>
            <w:r w:rsidRPr="00272F02">
              <w:rPr>
                <w:szCs w:val="20"/>
                <w:lang w:val="en-GB"/>
              </w:rPr>
              <w:t xml:space="preserve"> a decision to continue the trial or implement a specific adaptation).</w:t>
            </w:r>
          </w:p>
          <w:p w14:paraId="552C2773" w14:textId="4D720F2B" w:rsidR="00EF4110" w:rsidRPr="00272F02" w:rsidRDefault="4C38FA08" w:rsidP="4C38FA08">
            <w:pPr>
              <w:pStyle w:val="TableCellLeft10pt"/>
              <w:rPr>
                <w:lang w:val="en-GB"/>
              </w:rPr>
            </w:pPr>
            <w:r w:rsidRPr="4C38FA08">
              <w:rPr>
                <w:lang w:val="en-GB"/>
              </w:rPr>
              <w:t>•</w:t>
            </w:r>
            <w:r w:rsidR="00942819">
              <w:tab/>
            </w:r>
            <w:r w:rsidRPr="4C38FA08">
              <w:rPr>
                <w:lang w:val="en-GB"/>
              </w:rPr>
              <w:t>Who has the ultimate authority to stop or modify the trial, for example, investigator, principal investigator, DMC, or Sponsor.</w:t>
            </w:r>
            <w:commentRangeEnd w:id="526"/>
            <w:r w:rsidR="00942819">
              <w:commentReference w:id="526"/>
            </w:r>
          </w:p>
        </w:tc>
      </w:tr>
      <w:tr w:rsidR="00DB50C7" w:rsidRPr="00272F02" w14:paraId="1B734B1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0FE5889" w14:textId="77777777" w:rsidR="00EF4110" w:rsidRPr="00272F02" w:rsidRDefault="00EF4110" w:rsidP="00EF4110">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8973259" w14:textId="146A52F5" w:rsidR="00EF4110" w:rsidRPr="00272F02" w:rsidRDefault="00EF4110" w:rsidP="00EF4110">
            <w:pPr>
              <w:pStyle w:val="TableCellLeft10pt"/>
              <w:rPr>
                <w:szCs w:val="20"/>
                <w:lang w:val="en-GB"/>
              </w:rPr>
            </w:pPr>
            <w:r w:rsidRPr="00272F02">
              <w:rPr>
                <w:szCs w:val="20"/>
                <w:lang w:val="en-GB"/>
              </w:rPr>
              <w:t>Require</w:t>
            </w:r>
            <w:r w:rsidR="00942819" w:rsidRPr="00272F02">
              <w:rPr>
                <w:szCs w:val="20"/>
                <w:lang w:val="en-GB"/>
              </w:rPr>
              <w:t>d</w:t>
            </w:r>
          </w:p>
        </w:tc>
      </w:tr>
      <w:tr w:rsidR="00DB50C7" w:rsidRPr="00272F02" w14:paraId="314EAEF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115611E" w14:textId="77777777" w:rsidR="00EF4110" w:rsidRPr="00272F02" w:rsidRDefault="00EF4110" w:rsidP="00EF4110">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3B7D9D" w14:textId="0FDEDE50" w:rsidR="00EF4110" w:rsidRPr="00272F02" w:rsidRDefault="00942819" w:rsidP="00EF4110">
            <w:pPr>
              <w:pStyle w:val="TableCellLeft10pt"/>
              <w:rPr>
                <w:szCs w:val="20"/>
                <w:lang w:val="en-GB"/>
              </w:rPr>
            </w:pPr>
            <w:r w:rsidRPr="00272F02">
              <w:rPr>
                <w:szCs w:val="20"/>
                <w:lang w:val="en-GB"/>
              </w:rPr>
              <w:t>One to one</w:t>
            </w:r>
          </w:p>
        </w:tc>
      </w:tr>
      <w:tr w:rsidR="00DB50C7" w:rsidRPr="00272F02" w14:paraId="1E09B42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29B767A" w14:textId="77777777" w:rsidR="00EF4110" w:rsidRPr="00272F02" w:rsidRDefault="00EF4110" w:rsidP="00EF4110">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CEF01" w14:textId="55860E92" w:rsidR="00EF4110" w:rsidRPr="00272F02" w:rsidRDefault="00942819" w:rsidP="00EF4110">
            <w:pPr>
              <w:pStyle w:val="TableCellLeft10pt"/>
              <w:rPr>
                <w:szCs w:val="20"/>
                <w:lang w:val="en-GB"/>
              </w:rPr>
            </w:pPr>
            <w:r w:rsidRPr="00272F02">
              <w:rPr>
                <w:szCs w:val="20"/>
                <w:lang w:val="en-GB"/>
              </w:rPr>
              <w:t>10.9</w:t>
            </w:r>
          </w:p>
        </w:tc>
      </w:tr>
      <w:tr w:rsidR="00DB50C7" w:rsidRPr="00272F02" w14:paraId="266AE27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2BA3D55" w14:textId="77777777" w:rsidR="00EF4110" w:rsidRPr="00272F02" w:rsidRDefault="00EF4110" w:rsidP="00EF4110">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DCFC2A3" w14:textId="72697032" w:rsidR="00EF4110" w:rsidRPr="00272F02" w:rsidRDefault="00942819" w:rsidP="00EF4110">
            <w:pPr>
              <w:pStyle w:val="TableCellLeft10pt"/>
              <w:rPr>
                <w:szCs w:val="20"/>
                <w:lang w:val="en-GB"/>
              </w:rPr>
            </w:pPr>
            <w:r w:rsidRPr="00272F02">
              <w:rPr>
                <w:szCs w:val="20"/>
                <w:lang w:val="en-GB"/>
              </w:rPr>
              <w:t>Text</w:t>
            </w:r>
          </w:p>
        </w:tc>
      </w:tr>
      <w:tr w:rsidR="00DB50C7" w:rsidRPr="00272F02" w14:paraId="42445EC2"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D7F0E27" w14:textId="77777777" w:rsidR="00EF4110" w:rsidRPr="00272F02" w:rsidRDefault="00EF4110" w:rsidP="00EF4110">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4ED1F9" w14:textId="046FDEF9" w:rsidR="00EF4110" w:rsidRPr="00272F02" w:rsidRDefault="00EF4110" w:rsidP="00EF4110">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942819" w:rsidRPr="00272F02">
              <w:rPr>
                <w:szCs w:val="20"/>
                <w:lang w:val="en-GB"/>
              </w:rPr>
              <w:t>Yes</w:t>
            </w:r>
          </w:p>
          <w:p w14:paraId="1B721B75" w14:textId="6C852E60" w:rsidR="2D72C741" w:rsidRPr="00272F02" w:rsidRDefault="24BD1461" w:rsidP="2D72C741">
            <w:pPr>
              <w:pStyle w:val="TableCellLeft10pt"/>
              <w:rPr>
                <w:lang w:val="en-GB" w:eastAsia="ja-JP"/>
              </w:rPr>
            </w:pPr>
            <w:r w:rsidRPr="00272F02">
              <w:rPr>
                <w:rStyle w:val="TableCellLeft10ptBoldChar"/>
              </w:rPr>
              <w:t>Relationship</w:t>
            </w:r>
            <w:r w:rsidRPr="00272F02">
              <w:rPr>
                <w:lang w:val="en-GB"/>
              </w:rPr>
              <w:t xml:space="preserve">: </w:t>
            </w:r>
            <w:r w:rsidR="70A24DC0" w:rsidRPr="00272F02">
              <w:rPr>
                <w:lang w:val="en-GB"/>
              </w:rPr>
              <w:t>10.9 Interim Analyses</w:t>
            </w:r>
          </w:p>
          <w:p w14:paraId="796C13E6" w14:textId="65E48206" w:rsidR="00EF4110" w:rsidRPr="00272F02" w:rsidRDefault="00EF4110" w:rsidP="00EF4110">
            <w:pPr>
              <w:pStyle w:val="TableCellLeft10pt"/>
              <w:rPr>
                <w:szCs w:val="20"/>
                <w:lang w:val="en-GB"/>
              </w:rPr>
            </w:pPr>
            <w:r w:rsidRPr="00272F02">
              <w:rPr>
                <w:rStyle w:val="TableCellLeft10ptBoldChar"/>
                <w:szCs w:val="20"/>
              </w:rPr>
              <w:t>Concept</w:t>
            </w:r>
            <w:r w:rsidRPr="00272F02">
              <w:rPr>
                <w:szCs w:val="20"/>
                <w:lang w:val="en-GB"/>
              </w:rPr>
              <w:t xml:space="preserve">: </w:t>
            </w:r>
            <w:r w:rsidR="00942819" w:rsidRPr="00272F02">
              <w:rPr>
                <w:szCs w:val="20"/>
                <w:lang w:val="en-GB"/>
              </w:rPr>
              <w:t>C142582</w:t>
            </w:r>
          </w:p>
        </w:tc>
      </w:tr>
      <w:tr w:rsidR="00DB50C7" w:rsidRPr="00272F02" w14:paraId="2BB70F4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3F40A39" w14:textId="68EACEEB" w:rsidR="00EF4110" w:rsidRPr="00272F02" w:rsidRDefault="0021788E" w:rsidP="00EF4110">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4390D10" w14:textId="4C5112A2" w:rsidR="00EF4110" w:rsidRPr="00272F02" w:rsidRDefault="0022735C" w:rsidP="00EF4110">
            <w:pPr>
              <w:pStyle w:val="TableCellLeft10pt"/>
              <w:rPr>
                <w:szCs w:val="20"/>
                <w:lang w:val="en-GB"/>
              </w:rPr>
            </w:pPr>
            <w:r w:rsidRPr="00272F02">
              <w:rPr>
                <w:szCs w:val="20"/>
                <w:lang w:val="en-GB" w:eastAsia="ja-JP"/>
              </w:rPr>
              <w:t xml:space="preserve">Yes, </w:t>
            </w:r>
            <w:r w:rsidR="00833022" w:rsidRPr="00272F02">
              <w:rPr>
                <w:szCs w:val="20"/>
                <w:lang w:val="en-GB" w:eastAsia="ja-JP"/>
              </w:rPr>
              <w:t>repeatable f</w:t>
            </w:r>
            <w:r w:rsidR="00EF4110" w:rsidRPr="00272F02">
              <w:rPr>
                <w:szCs w:val="20"/>
                <w:lang w:val="en-GB"/>
              </w:rPr>
              <w:t>or each interim</w:t>
            </w:r>
          </w:p>
        </w:tc>
      </w:tr>
      <w:bookmarkEnd w:id="524"/>
    </w:tbl>
    <w:p w14:paraId="28D20949" w14:textId="77777777" w:rsidR="00EF4110" w:rsidRPr="00272F02" w:rsidRDefault="00EF4110" w:rsidP="00EF4110">
      <w:pPr>
        <w:rPr>
          <w:sz w:val="20"/>
          <w:szCs w:val="20"/>
        </w:rPr>
      </w:pPr>
    </w:p>
    <w:p w14:paraId="1CBAFDFA" w14:textId="1A7C015A" w:rsidR="00EF4110" w:rsidRPr="00272F02" w:rsidRDefault="006C5DFB" w:rsidP="00726E3D">
      <w:pPr>
        <w:pStyle w:val="Heading2"/>
        <w:rPr>
          <w:rFonts w:cs="Times New Roman"/>
        </w:rPr>
      </w:pPr>
      <w:r w:rsidRPr="00272F02">
        <w:rPr>
          <w:rFonts w:cs="Times New Roman"/>
        </w:rPr>
        <w:t>Multiplicity Adjustments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057FB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AE2C19" w14:textId="77777777" w:rsidR="00EF4110" w:rsidRPr="00272F02" w:rsidRDefault="00EF4110" w:rsidP="003852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DE9179" w14:textId="3BC84AB7" w:rsidR="00EF4110" w:rsidRPr="00272F02" w:rsidRDefault="006C5DFB" w:rsidP="00385225">
            <w:pPr>
              <w:pStyle w:val="TableCellLeft10pt"/>
              <w:rPr>
                <w:szCs w:val="20"/>
                <w:lang w:val="en-GB"/>
              </w:rPr>
            </w:pPr>
            <w:r w:rsidRPr="00272F02">
              <w:rPr>
                <w:szCs w:val="20"/>
                <w:lang w:val="en-GB"/>
              </w:rPr>
              <w:t>10.10 Multiplicity Adjustments</w:t>
            </w:r>
          </w:p>
        </w:tc>
      </w:tr>
      <w:tr w:rsidR="00DB50C7" w:rsidRPr="00272F02" w14:paraId="369024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6AF34" w14:textId="77777777" w:rsidR="00EF4110" w:rsidRPr="00272F02" w:rsidRDefault="00EF4110" w:rsidP="003852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AC1AE3" w14:textId="77777777" w:rsidR="00EF4110" w:rsidRPr="00272F02" w:rsidRDefault="00EF4110" w:rsidP="00385225">
            <w:pPr>
              <w:pStyle w:val="TableCellLeft10pt"/>
              <w:rPr>
                <w:szCs w:val="20"/>
                <w:lang w:val="en-GB"/>
              </w:rPr>
            </w:pPr>
            <w:r w:rsidRPr="00272F02">
              <w:rPr>
                <w:szCs w:val="20"/>
                <w:lang w:val="en-GB"/>
              </w:rPr>
              <w:t>Text</w:t>
            </w:r>
          </w:p>
        </w:tc>
      </w:tr>
      <w:tr w:rsidR="00DB50C7" w:rsidRPr="00272F02" w14:paraId="715626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D11DCB" w14:textId="619F0EDB" w:rsidR="00EF4110" w:rsidRPr="00272F02" w:rsidRDefault="00EF4110" w:rsidP="003852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B70CC30" w14:textId="77777777" w:rsidR="00EF4110" w:rsidRPr="00272F02" w:rsidRDefault="00EF4110" w:rsidP="00385225">
            <w:pPr>
              <w:pStyle w:val="TableCellLeft10pt"/>
              <w:rPr>
                <w:szCs w:val="20"/>
                <w:lang w:val="en-GB"/>
              </w:rPr>
            </w:pPr>
            <w:r w:rsidRPr="00272F02">
              <w:rPr>
                <w:szCs w:val="20"/>
                <w:lang w:val="en-GB"/>
              </w:rPr>
              <w:t>H</w:t>
            </w:r>
          </w:p>
        </w:tc>
      </w:tr>
      <w:tr w:rsidR="00DB50C7" w:rsidRPr="00272F02" w14:paraId="643345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084226" w14:textId="77777777" w:rsidR="00EF4110" w:rsidRPr="00272F02" w:rsidRDefault="00EF4110" w:rsidP="003852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DE6E1F" w14:textId="0107ED2F" w:rsidR="00EF4110" w:rsidRPr="00272F02" w:rsidRDefault="006C5DFB" w:rsidP="00385225">
            <w:pPr>
              <w:pStyle w:val="TableCellLeft10pt"/>
              <w:rPr>
                <w:szCs w:val="20"/>
                <w:lang w:val="en-GB"/>
              </w:rPr>
            </w:pPr>
            <w:r w:rsidRPr="00272F02">
              <w:rPr>
                <w:szCs w:val="20"/>
                <w:lang w:val="en-GB"/>
              </w:rPr>
              <w:t>Heading</w:t>
            </w:r>
          </w:p>
        </w:tc>
      </w:tr>
      <w:tr w:rsidR="00DB50C7" w:rsidRPr="00272F02" w14:paraId="373ACA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36AC2" w14:textId="77777777" w:rsidR="00EF4110" w:rsidRPr="00272F02" w:rsidRDefault="00EF4110" w:rsidP="003852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9CA389" w14:textId="6564CA7E" w:rsidR="00EF4110" w:rsidRPr="00272F02" w:rsidRDefault="41003AC1" w:rsidP="00385225">
            <w:pPr>
              <w:pStyle w:val="TableCellLeft10pt"/>
            </w:pPr>
            <w:r w:rsidRPr="00272F02">
              <w:t>N/A</w:t>
            </w:r>
          </w:p>
        </w:tc>
      </w:tr>
      <w:tr w:rsidR="00DB50C7" w:rsidRPr="00272F02" w14:paraId="4E2B2C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974DB" w14:textId="77777777" w:rsidR="00EF4110" w:rsidRPr="00272F02" w:rsidRDefault="00EF4110" w:rsidP="003852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B4F517" w14:textId="77777777" w:rsidR="00EF4110" w:rsidRPr="00272F02" w:rsidRDefault="00EF4110" w:rsidP="00385225">
            <w:pPr>
              <w:pStyle w:val="TableCellLeft10pt"/>
              <w:rPr>
                <w:szCs w:val="20"/>
                <w:lang w:val="en-GB"/>
              </w:rPr>
            </w:pPr>
            <w:r w:rsidRPr="00272F02">
              <w:rPr>
                <w:szCs w:val="20"/>
                <w:lang w:val="en-GB"/>
              </w:rPr>
              <w:t>Required</w:t>
            </w:r>
          </w:p>
        </w:tc>
      </w:tr>
      <w:tr w:rsidR="00DB50C7" w:rsidRPr="00272F02" w14:paraId="122AD5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DC0F6" w14:textId="77777777" w:rsidR="00EF4110" w:rsidRPr="00272F02" w:rsidRDefault="00EF4110" w:rsidP="003852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C08E95" w14:textId="66B939EF" w:rsidR="00EF4110" w:rsidRPr="00272F02" w:rsidRDefault="00CA701F" w:rsidP="00385225">
            <w:pPr>
              <w:pStyle w:val="TableCellLeft10pt"/>
              <w:rPr>
                <w:szCs w:val="20"/>
                <w:lang w:val="en-GB"/>
              </w:rPr>
            </w:pPr>
            <w:r w:rsidRPr="00272F02">
              <w:rPr>
                <w:szCs w:val="20"/>
                <w:lang w:val="en-GB"/>
              </w:rPr>
              <w:t>One to one</w:t>
            </w:r>
          </w:p>
        </w:tc>
      </w:tr>
      <w:tr w:rsidR="00DB50C7" w:rsidRPr="00272F02" w14:paraId="46926F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05461" w14:textId="77777777" w:rsidR="00EF4110" w:rsidRPr="00272F02" w:rsidRDefault="00EF4110" w:rsidP="003852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C1B6E5" w14:textId="2C28DB79" w:rsidR="00EF4110" w:rsidRPr="00272F02" w:rsidRDefault="006C5DFB" w:rsidP="00385225">
            <w:pPr>
              <w:pStyle w:val="TableCellLeft10pt"/>
              <w:rPr>
                <w:szCs w:val="20"/>
                <w:lang w:val="en-GB"/>
              </w:rPr>
            </w:pPr>
            <w:r w:rsidRPr="00272F02">
              <w:rPr>
                <w:szCs w:val="20"/>
                <w:lang w:val="en-GB"/>
              </w:rPr>
              <w:t>10.10</w:t>
            </w:r>
          </w:p>
        </w:tc>
      </w:tr>
      <w:tr w:rsidR="00DB50C7" w:rsidRPr="00272F02" w14:paraId="48C6DB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A195A0" w14:textId="77777777" w:rsidR="00EF4110" w:rsidRPr="00272F02" w:rsidRDefault="00EF4110" w:rsidP="003852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F5E108" w14:textId="252510D1" w:rsidR="00EF4110" w:rsidRPr="00272F02" w:rsidRDefault="006C5DFB" w:rsidP="00385225">
            <w:pPr>
              <w:pStyle w:val="TableCellLeft10pt"/>
              <w:rPr>
                <w:lang w:val="en-GB"/>
              </w:rPr>
            </w:pPr>
            <w:r w:rsidRPr="00272F02">
              <w:rPr>
                <w:lang w:val="en-GB"/>
              </w:rPr>
              <w:t xml:space="preserve">Multiplicity </w:t>
            </w:r>
            <w:r w:rsidR="00D6C13B" w:rsidRPr="00272F02">
              <w:rPr>
                <w:lang w:val="en-GB"/>
              </w:rPr>
              <w:t>Adjustments</w:t>
            </w:r>
          </w:p>
        </w:tc>
      </w:tr>
      <w:tr w:rsidR="00DB50C7" w:rsidRPr="00272F02" w14:paraId="00A3FB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B36E5" w14:textId="77777777" w:rsidR="00EF4110" w:rsidRPr="00272F02" w:rsidRDefault="00EF4110" w:rsidP="003852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A5A67D" w14:textId="1299C06C" w:rsidR="00EF4110" w:rsidRPr="00272F02" w:rsidRDefault="00EF4110" w:rsidP="00385225">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00B86695" w:rsidRPr="00272F02">
              <w:rPr>
                <w:lang w:val="en-GB"/>
              </w:rPr>
              <w:t>No</w:t>
            </w:r>
          </w:p>
          <w:p w14:paraId="66F0E532" w14:textId="334D1359" w:rsidR="00EF4110" w:rsidRPr="00272F02" w:rsidRDefault="24BD1461" w:rsidP="2D72C741">
            <w:pPr>
              <w:pStyle w:val="TableCellLeft10pt"/>
              <w:rPr>
                <w:lang w:val="en-GB" w:eastAsia="ja-JP"/>
              </w:rPr>
            </w:pPr>
            <w:r w:rsidRPr="00272F02">
              <w:rPr>
                <w:rStyle w:val="TableCellLeft10ptBoldChar"/>
              </w:rPr>
              <w:t>Relationship</w:t>
            </w:r>
            <w:r w:rsidRPr="00272F02">
              <w:rPr>
                <w:lang w:val="en-GB"/>
              </w:rPr>
              <w:t>:</w:t>
            </w:r>
            <w:r w:rsidR="00F77B38" w:rsidRPr="00272F02">
              <w:rPr>
                <w:lang w:val="en-GB"/>
              </w:rPr>
              <w:t xml:space="preserve"> </w:t>
            </w:r>
            <w:r w:rsidR="30F1ED22" w:rsidRPr="00272F02">
              <w:rPr>
                <w:lang w:val="en-GB"/>
              </w:rPr>
              <w:t>10 STATISTICAL CONSIDERATIONS</w:t>
            </w:r>
            <w:r w:rsidR="00AB2E20" w:rsidRPr="00272F02">
              <w:rPr>
                <w:lang w:val="en-GB"/>
              </w:rPr>
              <w:t xml:space="preserve"> and Table of Contents</w:t>
            </w:r>
          </w:p>
          <w:p w14:paraId="42959C8F" w14:textId="22897889" w:rsidR="00EF4110" w:rsidRPr="00272F02" w:rsidRDefault="00EF4110" w:rsidP="00385225">
            <w:pPr>
              <w:pStyle w:val="TableCellLeft10pt"/>
              <w:rPr>
                <w:szCs w:val="20"/>
                <w:lang w:val="en-GB"/>
              </w:rPr>
            </w:pPr>
            <w:r w:rsidRPr="00272F02">
              <w:rPr>
                <w:rStyle w:val="TableCellLeft10ptBoldChar"/>
                <w:szCs w:val="20"/>
              </w:rPr>
              <w:t>Concept</w:t>
            </w:r>
            <w:r w:rsidRPr="00272F02">
              <w:rPr>
                <w:szCs w:val="20"/>
                <w:lang w:val="en-GB"/>
              </w:rPr>
              <w:t xml:space="preserve">: </w:t>
            </w:r>
            <w:r w:rsidR="006C5DFB" w:rsidRPr="00272F02">
              <w:rPr>
                <w:szCs w:val="20"/>
                <w:lang w:val="en-GB"/>
              </w:rPr>
              <w:t>Heading</w:t>
            </w:r>
          </w:p>
        </w:tc>
      </w:tr>
      <w:tr w:rsidR="00DB50C7" w:rsidRPr="00272F02" w14:paraId="21242E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EBD120" w14:textId="62F83F6D" w:rsidR="00EF4110" w:rsidRPr="00272F02" w:rsidRDefault="0021788E" w:rsidP="003852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C2758B" w14:textId="67A7D75F" w:rsidR="00EF4110" w:rsidRPr="00272F02" w:rsidRDefault="006C5DFB" w:rsidP="00385225">
            <w:pPr>
              <w:pStyle w:val="TableCellLeft10pt"/>
              <w:rPr>
                <w:szCs w:val="20"/>
                <w:lang w:val="en-GB"/>
              </w:rPr>
            </w:pPr>
            <w:r w:rsidRPr="00272F02">
              <w:rPr>
                <w:szCs w:val="20"/>
                <w:lang w:val="en-GB"/>
              </w:rPr>
              <w:t>No</w:t>
            </w:r>
          </w:p>
        </w:tc>
      </w:tr>
    </w:tbl>
    <w:p w14:paraId="0411F9A0" w14:textId="77777777" w:rsidR="00EF4110" w:rsidRPr="00272F02"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E640FE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9F7BA70" w14:textId="77777777" w:rsidR="006C5DFB" w:rsidRPr="00272F02" w:rsidRDefault="006C5DFB"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B85A11" w14:textId="6511F129" w:rsidR="006C5DFB" w:rsidRPr="00272F02" w:rsidRDefault="00FE2ED7" w:rsidP="002D3425">
            <w:pPr>
              <w:pStyle w:val="TableCellLeft10pt"/>
              <w:rPr>
                <w:szCs w:val="20"/>
                <w:lang w:val="en-GB" w:eastAsia="ja-JP"/>
              </w:rPr>
            </w:pPr>
            <w:r w:rsidRPr="00272F02">
              <w:rPr>
                <w:szCs w:val="20"/>
                <w:lang w:val="en-GB" w:eastAsia="ja-JP"/>
              </w:rPr>
              <w:t>&lt;</w:t>
            </w:r>
            <w:r w:rsidR="006C5DFB" w:rsidRPr="00272F02">
              <w:rPr>
                <w:szCs w:val="20"/>
                <w:lang w:val="en-GB"/>
              </w:rPr>
              <w:t>Multiplicity Adjustments</w:t>
            </w:r>
            <w:r w:rsidRPr="00272F02">
              <w:rPr>
                <w:szCs w:val="20"/>
                <w:lang w:val="en-GB" w:eastAsia="ja-JP"/>
              </w:rPr>
              <w:t>&gt;</w:t>
            </w:r>
          </w:p>
        </w:tc>
      </w:tr>
      <w:tr w:rsidR="00DB50C7" w:rsidRPr="00272F02" w14:paraId="27FEFDD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FC3B117" w14:textId="77777777" w:rsidR="006C5DFB" w:rsidRPr="00272F02" w:rsidRDefault="006C5DFB"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16DAFD3" w14:textId="77777777" w:rsidR="006C5DFB" w:rsidRPr="00272F02" w:rsidRDefault="006C5DFB" w:rsidP="002D3425">
            <w:pPr>
              <w:pStyle w:val="TableCellLeft10pt"/>
              <w:rPr>
                <w:szCs w:val="20"/>
                <w:lang w:val="en-GB"/>
              </w:rPr>
            </w:pPr>
            <w:r w:rsidRPr="00272F02">
              <w:rPr>
                <w:szCs w:val="20"/>
                <w:lang w:val="en-GB"/>
              </w:rPr>
              <w:t>Text</w:t>
            </w:r>
          </w:p>
        </w:tc>
      </w:tr>
      <w:tr w:rsidR="00DB50C7" w:rsidRPr="00272F02" w14:paraId="67BBE03B"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C5D89FB" w14:textId="493E815A" w:rsidR="006C5DFB" w:rsidRPr="00272F02" w:rsidRDefault="006C5DFB" w:rsidP="002D34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8350B4" w14:textId="37DFD88A" w:rsidR="006C5DFB" w:rsidRPr="00272F02" w:rsidRDefault="343321C7" w:rsidP="002D3425">
            <w:pPr>
              <w:pStyle w:val="TableCellLeft10pt"/>
              <w:rPr>
                <w:lang w:val="en-GB"/>
              </w:rPr>
            </w:pPr>
            <w:r w:rsidRPr="00272F02">
              <w:rPr>
                <w:lang w:val="en-GB"/>
              </w:rPr>
              <w:t>D</w:t>
            </w:r>
          </w:p>
        </w:tc>
      </w:tr>
      <w:tr w:rsidR="00DB50C7" w:rsidRPr="00272F02" w14:paraId="30133BA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D962548" w14:textId="77777777" w:rsidR="006C5DFB" w:rsidRPr="00272F02" w:rsidRDefault="006C5DFB"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E50D723" w14:textId="77777777" w:rsidR="004D329B" w:rsidRPr="00272F02" w:rsidRDefault="006C5DFB" w:rsidP="002D3425">
            <w:pPr>
              <w:pStyle w:val="TableCellLeft10pt"/>
              <w:rPr>
                <w:szCs w:val="20"/>
                <w:lang w:val="en-GB"/>
              </w:rPr>
            </w:pPr>
            <w:r w:rsidRPr="00272F02">
              <w:rPr>
                <w:szCs w:val="20"/>
                <w:lang w:val="en-GB"/>
              </w:rPr>
              <w:t>CNEW</w:t>
            </w:r>
          </w:p>
          <w:p w14:paraId="7420F992" w14:textId="1F0110AF" w:rsidR="006C5DFB" w:rsidRPr="00272F02" w:rsidRDefault="4C38FA08" w:rsidP="4C38FA08">
            <w:pPr>
              <w:pStyle w:val="TableCellLeft10pt"/>
              <w:rPr>
                <w:lang w:val="en-GB"/>
              </w:rPr>
            </w:pPr>
            <w:r w:rsidRPr="4C38FA08">
              <w:rPr>
                <w:lang w:val="en-GB"/>
              </w:rPr>
              <w:t>For review purpose, see definition of the controlled terminology below</w:t>
            </w:r>
            <w:r w:rsidR="004D329B">
              <w:br/>
            </w:r>
            <w:r w:rsidRPr="4C38FA08">
              <w:rPr>
                <w:lang w:val="en-GB"/>
              </w:rPr>
              <w:t xml:space="preserve">A </w:t>
            </w:r>
            <w:commentRangeStart w:id="527"/>
            <w:r w:rsidRPr="4C38FA08">
              <w:rPr>
                <w:lang w:val="en-GB"/>
              </w:rPr>
              <w:t xml:space="preserve">textual </w:t>
            </w:r>
            <w:commentRangeEnd w:id="527"/>
            <w:r w:rsidR="004D329B">
              <w:commentReference w:id="527"/>
            </w:r>
            <w:r w:rsidRPr="4C38FA08">
              <w:rPr>
                <w:lang w:val="en-GB"/>
              </w:rPr>
              <w:t xml:space="preserve">description of the statistical adjustments needed to limit the probability of false positive findings in trials where there are </w:t>
            </w:r>
            <w:commentRangeStart w:id="528"/>
            <w:r w:rsidRPr="4C38FA08">
              <w:rPr>
                <w:lang w:val="en-GB"/>
              </w:rPr>
              <w:t xml:space="preserve">multple </w:t>
            </w:r>
            <w:commentRangeEnd w:id="528"/>
            <w:r w:rsidR="004D329B">
              <w:commentReference w:id="528"/>
            </w:r>
            <w:r w:rsidRPr="4C38FA08">
              <w:rPr>
                <w:lang w:val="en-GB"/>
              </w:rPr>
              <w:t>simultaneous hypotheses.</w:t>
            </w:r>
          </w:p>
        </w:tc>
      </w:tr>
      <w:tr w:rsidR="00DB50C7" w:rsidRPr="00272F02" w14:paraId="4C3522FA"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6CE3E81B" w14:textId="77777777" w:rsidR="006C5DFB" w:rsidRPr="00272F02" w:rsidRDefault="006C5DFB"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A26068" w14:textId="2017FD8D" w:rsidR="006C5DFB" w:rsidRPr="00272F02" w:rsidRDefault="4C38FA08" w:rsidP="4C38FA08">
            <w:pPr>
              <w:pStyle w:val="TableCellLeft10pt"/>
            </w:pPr>
            <w:commentRangeStart w:id="529"/>
            <w:r>
              <w:t>Multiple testing procedures may be needed to limit the probability of false positive findings in a trial. Reasons for carrying out multiple statistical tests include - but are not restricted to - multiple endpoints, multiple treatment groups, multiple hypotheses, subgroups, different statistical methods, etc.</w:t>
            </w:r>
          </w:p>
          <w:p w14:paraId="505963DA" w14:textId="77777777" w:rsidR="006C5DFB" w:rsidRPr="00272F02" w:rsidRDefault="006C5DFB" w:rsidP="006C5DFB">
            <w:pPr>
              <w:pStyle w:val="TableCellLeft10pt"/>
              <w:rPr>
                <w:szCs w:val="20"/>
              </w:rPr>
            </w:pPr>
            <w:r w:rsidRPr="00272F02">
              <w:rPr>
                <w:szCs w:val="20"/>
              </w:rPr>
              <w:t>Describe any approaches to multiplicity control for the trial. This description might go beyond the analysis of primary objectives.</w:t>
            </w:r>
          </w:p>
          <w:p w14:paraId="10587585" w14:textId="77777777" w:rsidR="006C5DFB" w:rsidRPr="00272F02" w:rsidRDefault="006C5DFB" w:rsidP="006C5DFB">
            <w:pPr>
              <w:pStyle w:val="TableCellLeft10pt"/>
              <w:rPr>
                <w:szCs w:val="20"/>
              </w:rPr>
            </w:pPr>
            <w:r w:rsidRPr="00272F02">
              <w:rPr>
                <w:szCs w:val="20"/>
              </w:rPr>
              <w:t>Specify the statistical approach to control the overall type I error rate as well as the (adjusted) significance levels to test specific hypotheses, as applicable. Clarify whether the tests/confidence intervals are one- or two-sided.</w:t>
            </w:r>
          </w:p>
          <w:p w14:paraId="2CA12232" w14:textId="5366CDE2" w:rsidR="006C5DFB" w:rsidRPr="00272F02" w:rsidRDefault="006C5DFB" w:rsidP="006C5DFB">
            <w:pPr>
              <w:pStyle w:val="TableCellLeft10pt"/>
              <w:rPr>
                <w:szCs w:val="20"/>
              </w:rPr>
            </w:pPr>
            <w:r w:rsidRPr="00272F02">
              <w:rPr>
                <w:szCs w:val="20"/>
              </w:rPr>
              <w:t>State the circumstances under which a study will be considered to have met its primary objective(s). For example, in a study with two primary efficacy endpoints, this section should state whether the study would be expected to provide evidence on at least one or on both of the endpoints in order to confirm the efficacy of the treatment.</w:t>
            </w:r>
          </w:p>
          <w:p w14:paraId="3CA99874" w14:textId="29F531C4" w:rsidR="006C5DFB" w:rsidRPr="00272F02" w:rsidRDefault="006C5DFB" w:rsidP="006C5DFB">
            <w:pPr>
              <w:pStyle w:val="TableCellLeft10pt"/>
              <w:rPr>
                <w:szCs w:val="20"/>
              </w:rPr>
            </w:pPr>
            <w:r w:rsidRPr="00272F02">
              <w:rPr>
                <w:szCs w:val="20"/>
              </w:rPr>
              <w:t>For some statistical approaches it might be helpful to include a graphical depiction, as visuali</w:t>
            </w:r>
            <w:r w:rsidR="00E72D02" w:rsidRPr="00272F02">
              <w:rPr>
                <w:szCs w:val="20"/>
              </w:rPr>
              <w:t>s</w:t>
            </w:r>
            <w:r w:rsidRPr="00272F02">
              <w:rPr>
                <w:szCs w:val="20"/>
              </w:rPr>
              <w:t>ation will be helpful for understanding, coupled with the clinical translation of the mathematical choices.</w:t>
            </w:r>
          </w:p>
          <w:p w14:paraId="7E4C325D" w14:textId="514A6E22" w:rsidR="006C5DFB" w:rsidRPr="00272F02" w:rsidRDefault="4C38FA08" w:rsidP="4C38FA08">
            <w:pPr>
              <w:pStyle w:val="TableCellLeft10pt"/>
            </w:pPr>
            <w:r>
              <w:t>Details regarding Interim Analyses should be provided in section 10.9.</w:t>
            </w:r>
            <w:commentRangeEnd w:id="529"/>
            <w:r w:rsidR="006C5DFB">
              <w:commentReference w:id="529"/>
            </w:r>
          </w:p>
        </w:tc>
      </w:tr>
      <w:tr w:rsidR="00DB50C7" w:rsidRPr="00272F02" w14:paraId="111767C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D8BC124" w14:textId="77777777" w:rsidR="006C5DFB" w:rsidRPr="00272F02" w:rsidRDefault="006C5DFB"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7D4044" w14:textId="77777777" w:rsidR="006C5DFB" w:rsidRPr="00272F02" w:rsidRDefault="006C5DFB" w:rsidP="002D3425">
            <w:pPr>
              <w:pStyle w:val="TableCellLeft10pt"/>
              <w:rPr>
                <w:szCs w:val="20"/>
                <w:lang w:val="en-GB"/>
              </w:rPr>
            </w:pPr>
            <w:r w:rsidRPr="00272F02">
              <w:rPr>
                <w:szCs w:val="20"/>
                <w:lang w:val="en-GB"/>
              </w:rPr>
              <w:t>Required</w:t>
            </w:r>
          </w:p>
        </w:tc>
      </w:tr>
      <w:tr w:rsidR="00DB50C7" w:rsidRPr="00272F02" w14:paraId="58B17765"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9F495BB" w14:textId="77777777" w:rsidR="006C5DFB" w:rsidRPr="00272F02" w:rsidRDefault="006C5DFB"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1045E" w14:textId="2182FE67" w:rsidR="006C5DFB" w:rsidRPr="00272F02" w:rsidRDefault="00CA701F" w:rsidP="002D3425">
            <w:pPr>
              <w:pStyle w:val="TableCellLeft10pt"/>
              <w:rPr>
                <w:szCs w:val="20"/>
                <w:lang w:val="en-GB"/>
              </w:rPr>
            </w:pPr>
            <w:r w:rsidRPr="00272F02">
              <w:rPr>
                <w:szCs w:val="20"/>
                <w:lang w:val="en-GB"/>
              </w:rPr>
              <w:t>One to one</w:t>
            </w:r>
          </w:p>
        </w:tc>
      </w:tr>
      <w:tr w:rsidR="00DB50C7" w:rsidRPr="00272F02" w14:paraId="437DFC0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2B3E3117" w14:textId="77777777" w:rsidR="006C5DFB" w:rsidRPr="00272F02" w:rsidRDefault="006C5DFB"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BEDF934" w14:textId="77777777" w:rsidR="006C5DFB" w:rsidRPr="00272F02" w:rsidRDefault="006C5DFB" w:rsidP="002D3425">
            <w:pPr>
              <w:pStyle w:val="TableCellLeft10pt"/>
              <w:rPr>
                <w:szCs w:val="20"/>
                <w:lang w:val="en-GB"/>
              </w:rPr>
            </w:pPr>
            <w:r w:rsidRPr="00272F02">
              <w:rPr>
                <w:szCs w:val="20"/>
                <w:lang w:val="en-GB"/>
              </w:rPr>
              <w:t>10.10</w:t>
            </w:r>
          </w:p>
        </w:tc>
      </w:tr>
      <w:tr w:rsidR="00DB50C7" w:rsidRPr="00272F02" w14:paraId="0AD2C3F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33B9FD1" w14:textId="77777777" w:rsidR="006C5DFB" w:rsidRPr="00272F02" w:rsidRDefault="006C5DFB"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16F02FF" w14:textId="3522DAE8" w:rsidR="006C5DFB" w:rsidRPr="00272F02" w:rsidRDefault="006C5DFB" w:rsidP="002D3425">
            <w:pPr>
              <w:pStyle w:val="TableCellLeft10pt"/>
              <w:rPr>
                <w:szCs w:val="20"/>
                <w:lang w:val="en-GB"/>
              </w:rPr>
            </w:pPr>
            <w:r w:rsidRPr="00272F02">
              <w:rPr>
                <w:szCs w:val="20"/>
                <w:lang w:val="en-GB"/>
              </w:rPr>
              <w:t>Text</w:t>
            </w:r>
          </w:p>
        </w:tc>
      </w:tr>
      <w:tr w:rsidR="00DB50C7" w:rsidRPr="00272F02" w14:paraId="2D6122F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2B4673E" w14:textId="77777777" w:rsidR="006C5DFB" w:rsidRPr="00272F02" w:rsidRDefault="006C5DFB"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E99C2C" w14:textId="396667D8" w:rsidR="006C5DFB" w:rsidRPr="00272F02" w:rsidRDefault="006C5DFB" w:rsidP="002D3425">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16950B53" w:rsidRPr="00272F02">
              <w:rPr>
                <w:lang w:val="en-GB"/>
              </w:rPr>
              <w:t>Yes</w:t>
            </w:r>
          </w:p>
          <w:p w14:paraId="38FC424F" w14:textId="3BE6B451" w:rsidR="2D72C741" w:rsidRPr="00272F02" w:rsidRDefault="6564D355" w:rsidP="2D72C741">
            <w:pPr>
              <w:pStyle w:val="TableCellLeft10pt"/>
              <w:rPr>
                <w:lang w:val="en-GB"/>
              </w:rPr>
            </w:pPr>
            <w:r w:rsidRPr="00272F02">
              <w:rPr>
                <w:rStyle w:val="TableCellLeft10ptBoldChar"/>
              </w:rPr>
              <w:t>Relationship</w:t>
            </w:r>
            <w:r w:rsidRPr="00272F02">
              <w:rPr>
                <w:lang w:val="en-GB"/>
              </w:rPr>
              <w:t>:</w:t>
            </w:r>
            <w:r w:rsidR="73C6CEF2" w:rsidRPr="00272F02">
              <w:rPr>
                <w:lang w:val="en-GB"/>
              </w:rPr>
              <w:t>10.10</w:t>
            </w:r>
            <w:r w:rsidR="00937241" w:rsidRPr="00272F02">
              <w:t xml:space="preserve"> </w:t>
            </w:r>
            <w:r w:rsidR="73C6CEF2" w:rsidRPr="00272F02">
              <w:rPr>
                <w:lang w:val="en-GB"/>
              </w:rPr>
              <w:t>Multiplicity Adjustments</w:t>
            </w:r>
          </w:p>
          <w:p w14:paraId="01798147" w14:textId="2EC854BF" w:rsidR="006C5DFB" w:rsidRPr="00272F02" w:rsidRDefault="006C5DFB"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02A50643"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2870A9E" w14:textId="77777777" w:rsidR="006C5DFB" w:rsidRPr="00272F02" w:rsidRDefault="006C5DFB"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1AF06D0" w14:textId="77777777" w:rsidR="006C5DFB" w:rsidRPr="00272F02" w:rsidRDefault="006C5DFB" w:rsidP="002D3425">
            <w:pPr>
              <w:pStyle w:val="TableCellLeft10pt"/>
              <w:rPr>
                <w:szCs w:val="20"/>
                <w:lang w:val="en-GB"/>
              </w:rPr>
            </w:pPr>
            <w:r w:rsidRPr="00272F02">
              <w:rPr>
                <w:szCs w:val="20"/>
                <w:lang w:val="en-GB"/>
              </w:rPr>
              <w:t>No</w:t>
            </w:r>
          </w:p>
        </w:tc>
      </w:tr>
    </w:tbl>
    <w:p w14:paraId="7A69F5A9" w14:textId="77777777" w:rsidR="00837062" w:rsidRPr="00272F02" w:rsidRDefault="00837062" w:rsidP="00EF4110">
      <w:pPr>
        <w:rPr>
          <w:sz w:val="20"/>
          <w:szCs w:val="20"/>
        </w:rPr>
      </w:pPr>
    </w:p>
    <w:p w14:paraId="40A22FF0" w14:textId="7F2A7409" w:rsidR="00EF4110" w:rsidRPr="00272F02" w:rsidRDefault="001F2837" w:rsidP="00726E3D">
      <w:pPr>
        <w:pStyle w:val="Heading2"/>
        <w:rPr>
          <w:rFonts w:cs="Times New Roman"/>
        </w:rPr>
      </w:pPr>
      <w:r w:rsidRPr="00272F02">
        <w:rPr>
          <w:rFonts w:cs="Times New Roman"/>
        </w:rPr>
        <w:t>Sample Size Determination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C5DFC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5E899" w14:textId="77777777" w:rsidR="00EF4110" w:rsidRPr="00272F02" w:rsidRDefault="00EF4110" w:rsidP="003852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890A53" w14:textId="25ADA35F" w:rsidR="00EF4110" w:rsidRPr="00272F02" w:rsidRDefault="001F2837" w:rsidP="00385225">
            <w:pPr>
              <w:pStyle w:val="TableCellLeft10pt"/>
              <w:rPr>
                <w:szCs w:val="20"/>
                <w:lang w:val="en-GB"/>
              </w:rPr>
            </w:pPr>
            <w:r w:rsidRPr="00272F02">
              <w:rPr>
                <w:szCs w:val="20"/>
                <w:lang w:val="en-GB"/>
              </w:rPr>
              <w:t xml:space="preserve">10.11 Sample Size Determination </w:t>
            </w:r>
          </w:p>
        </w:tc>
      </w:tr>
      <w:tr w:rsidR="00DB50C7" w:rsidRPr="00272F02" w14:paraId="7E352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4441B" w14:textId="77777777" w:rsidR="00EF4110" w:rsidRPr="00272F02" w:rsidRDefault="00EF4110" w:rsidP="003852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AA59AEC" w14:textId="77777777" w:rsidR="00EF4110" w:rsidRPr="00272F02" w:rsidRDefault="00EF4110" w:rsidP="00385225">
            <w:pPr>
              <w:pStyle w:val="TableCellLeft10pt"/>
              <w:rPr>
                <w:szCs w:val="20"/>
                <w:lang w:val="en-GB"/>
              </w:rPr>
            </w:pPr>
            <w:r w:rsidRPr="00272F02">
              <w:rPr>
                <w:szCs w:val="20"/>
                <w:lang w:val="en-GB"/>
              </w:rPr>
              <w:t>Text</w:t>
            </w:r>
          </w:p>
        </w:tc>
      </w:tr>
      <w:tr w:rsidR="00DB50C7" w:rsidRPr="00272F02" w14:paraId="2ACC96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D0C65A" w14:textId="4519E5AC" w:rsidR="00EF4110" w:rsidRPr="00272F02" w:rsidRDefault="00EF4110" w:rsidP="0038522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F563F70" w14:textId="77777777" w:rsidR="00EF4110" w:rsidRPr="00272F02" w:rsidRDefault="00EF4110" w:rsidP="00385225">
            <w:pPr>
              <w:pStyle w:val="TableCellLeft10pt"/>
              <w:rPr>
                <w:szCs w:val="20"/>
                <w:lang w:val="en-GB"/>
              </w:rPr>
            </w:pPr>
            <w:r w:rsidRPr="00272F02">
              <w:rPr>
                <w:szCs w:val="20"/>
                <w:lang w:val="en-GB"/>
              </w:rPr>
              <w:t>H</w:t>
            </w:r>
          </w:p>
        </w:tc>
      </w:tr>
      <w:tr w:rsidR="00DB50C7" w:rsidRPr="00272F02" w14:paraId="12C900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AC6107" w14:textId="77777777" w:rsidR="00EF4110" w:rsidRPr="00272F02" w:rsidRDefault="00EF4110" w:rsidP="003852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1130C3B" w14:textId="549FC888" w:rsidR="00EF4110" w:rsidRPr="00272F02" w:rsidRDefault="001F2837" w:rsidP="00385225">
            <w:pPr>
              <w:pStyle w:val="TableCellLeft10pt"/>
              <w:rPr>
                <w:szCs w:val="20"/>
                <w:lang w:val="en-GB"/>
              </w:rPr>
            </w:pPr>
            <w:r w:rsidRPr="00272F02">
              <w:rPr>
                <w:szCs w:val="20"/>
                <w:lang w:val="en-GB"/>
              </w:rPr>
              <w:t xml:space="preserve">Heading </w:t>
            </w:r>
          </w:p>
        </w:tc>
      </w:tr>
      <w:tr w:rsidR="00DB50C7" w:rsidRPr="00272F02" w14:paraId="414CA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1ADE9B" w14:textId="77777777" w:rsidR="00EF4110" w:rsidRPr="00272F02" w:rsidRDefault="00EF4110" w:rsidP="003852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5DAADDC" w14:textId="12B3792A" w:rsidR="00EF4110" w:rsidRPr="00272F02" w:rsidRDefault="661E1252" w:rsidP="00385225">
            <w:pPr>
              <w:pStyle w:val="TableCellLeft10pt"/>
              <w:rPr>
                <w:lang w:val="de-DE"/>
              </w:rPr>
            </w:pPr>
            <w:r w:rsidRPr="00272F02">
              <w:rPr>
                <w:lang w:val="de-DE"/>
              </w:rPr>
              <w:t>N/A</w:t>
            </w:r>
          </w:p>
        </w:tc>
      </w:tr>
      <w:tr w:rsidR="00DB50C7" w:rsidRPr="00272F02" w14:paraId="61819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3CECA4" w14:textId="77777777" w:rsidR="00EF4110" w:rsidRPr="00272F02" w:rsidRDefault="00EF4110" w:rsidP="003852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4F2D16" w14:textId="77777777" w:rsidR="00EF4110" w:rsidRPr="00272F02" w:rsidRDefault="00EF4110" w:rsidP="00385225">
            <w:pPr>
              <w:pStyle w:val="TableCellLeft10pt"/>
              <w:rPr>
                <w:szCs w:val="20"/>
                <w:lang w:val="en-GB"/>
              </w:rPr>
            </w:pPr>
            <w:r w:rsidRPr="00272F02">
              <w:rPr>
                <w:szCs w:val="20"/>
                <w:lang w:val="en-GB"/>
              </w:rPr>
              <w:t>Required</w:t>
            </w:r>
          </w:p>
        </w:tc>
      </w:tr>
      <w:tr w:rsidR="00DB50C7" w:rsidRPr="00272F02" w14:paraId="658EC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F559A" w14:textId="77777777" w:rsidR="00EF4110" w:rsidRPr="00272F02" w:rsidRDefault="00EF4110" w:rsidP="003852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E3DC7E" w14:textId="0A3BFC5B" w:rsidR="00EF4110" w:rsidRPr="00272F02" w:rsidRDefault="00CA701F" w:rsidP="00385225">
            <w:pPr>
              <w:pStyle w:val="TableCellLeft10pt"/>
              <w:rPr>
                <w:szCs w:val="20"/>
                <w:lang w:val="en-GB"/>
              </w:rPr>
            </w:pPr>
            <w:r w:rsidRPr="00272F02">
              <w:rPr>
                <w:szCs w:val="20"/>
                <w:lang w:val="en-GB"/>
              </w:rPr>
              <w:t>One to one</w:t>
            </w:r>
          </w:p>
        </w:tc>
      </w:tr>
      <w:tr w:rsidR="00DB50C7" w:rsidRPr="00272F02" w14:paraId="0E1CF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8FFAF" w14:textId="77777777" w:rsidR="00EF4110" w:rsidRPr="00272F02" w:rsidRDefault="00EF4110" w:rsidP="003852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65A2A3" w14:textId="637A030C" w:rsidR="00EF4110" w:rsidRPr="00272F02" w:rsidRDefault="001F2837" w:rsidP="00385225">
            <w:pPr>
              <w:pStyle w:val="TableCellLeft10pt"/>
              <w:rPr>
                <w:szCs w:val="20"/>
                <w:lang w:val="en-GB"/>
              </w:rPr>
            </w:pPr>
            <w:r w:rsidRPr="00272F02">
              <w:rPr>
                <w:szCs w:val="20"/>
                <w:lang w:val="en-GB"/>
              </w:rPr>
              <w:t>10.11</w:t>
            </w:r>
          </w:p>
        </w:tc>
      </w:tr>
      <w:tr w:rsidR="00DB50C7" w:rsidRPr="00272F02" w14:paraId="046886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12ADD6" w14:textId="77777777" w:rsidR="00EF4110" w:rsidRPr="00272F02" w:rsidRDefault="00EF4110" w:rsidP="003852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1A3CFD3" w14:textId="3A4CD619" w:rsidR="00EF4110" w:rsidRPr="00272F02" w:rsidRDefault="001F2837" w:rsidP="00385225">
            <w:pPr>
              <w:pStyle w:val="TableCellLeft10pt"/>
              <w:rPr>
                <w:lang w:val="en-GB"/>
              </w:rPr>
            </w:pPr>
            <w:r w:rsidRPr="00272F02">
              <w:rPr>
                <w:lang w:val="en-GB"/>
              </w:rPr>
              <w:t>Sample Size Determination</w:t>
            </w:r>
          </w:p>
        </w:tc>
      </w:tr>
      <w:tr w:rsidR="00DB50C7" w:rsidRPr="00272F02" w14:paraId="549F35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F8F277" w14:textId="77777777" w:rsidR="00EF4110" w:rsidRPr="00272F02" w:rsidRDefault="00EF4110" w:rsidP="003852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7A846C" w14:textId="0B307668" w:rsidR="00EF4110" w:rsidRPr="00272F02" w:rsidRDefault="00EF4110" w:rsidP="003852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1F2837" w:rsidRPr="00272F02">
              <w:rPr>
                <w:szCs w:val="20"/>
                <w:lang w:val="en-GB"/>
              </w:rPr>
              <w:t>No</w:t>
            </w:r>
          </w:p>
          <w:p w14:paraId="1436FEE0" w14:textId="1C393F22" w:rsidR="00EF4110" w:rsidRPr="00272F02" w:rsidRDefault="24BD1461" w:rsidP="2D72C741">
            <w:pPr>
              <w:pStyle w:val="TableCellLeft10pt"/>
              <w:rPr>
                <w:lang w:val="en-GB" w:eastAsia="ja-JP"/>
              </w:rPr>
            </w:pPr>
            <w:r w:rsidRPr="00272F02">
              <w:rPr>
                <w:rStyle w:val="TableCellLeft10ptBoldChar"/>
              </w:rPr>
              <w:t>Relationship</w:t>
            </w:r>
            <w:r w:rsidRPr="00272F02">
              <w:rPr>
                <w:lang w:val="en-GB"/>
              </w:rPr>
              <w:t xml:space="preserve">: </w:t>
            </w:r>
            <w:r w:rsidR="2688E669" w:rsidRPr="00272F02">
              <w:rPr>
                <w:lang w:val="en-GB"/>
              </w:rPr>
              <w:t>10 STATISTICAL CONSIDERATIONS</w:t>
            </w:r>
            <w:r w:rsidR="00AB2E20" w:rsidRPr="00272F02">
              <w:rPr>
                <w:lang w:val="en-GB"/>
              </w:rPr>
              <w:t xml:space="preserve"> and Table of Contents</w:t>
            </w:r>
          </w:p>
          <w:p w14:paraId="1CDC9079" w14:textId="5C6B9772" w:rsidR="00EF4110" w:rsidRPr="00272F02" w:rsidRDefault="00EF4110" w:rsidP="00385225">
            <w:pPr>
              <w:pStyle w:val="TableCellLeft10pt"/>
              <w:rPr>
                <w:szCs w:val="20"/>
                <w:lang w:val="en-GB"/>
              </w:rPr>
            </w:pPr>
            <w:r w:rsidRPr="00272F02">
              <w:rPr>
                <w:rStyle w:val="TableCellLeft10ptBoldChar"/>
                <w:szCs w:val="20"/>
              </w:rPr>
              <w:t>Concept</w:t>
            </w:r>
            <w:r w:rsidRPr="00272F02">
              <w:rPr>
                <w:szCs w:val="20"/>
                <w:lang w:val="en-GB"/>
              </w:rPr>
              <w:t xml:space="preserve">: </w:t>
            </w:r>
            <w:r w:rsidR="001F2837" w:rsidRPr="00272F02">
              <w:rPr>
                <w:szCs w:val="20"/>
                <w:lang w:val="en-GB"/>
              </w:rPr>
              <w:t>Heading</w:t>
            </w:r>
          </w:p>
        </w:tc>
      </w:tr>
      <w:tr w:rsidR="00DB50C7" w:rsidRPr="00272F02" w14:paraId="159E79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789D6" w14:textId="45F8C60A" w:rsidR="00EF4110" w:rsidRPr="00272F02" w:rsidRDefault="0021788E" w:rsidP="003852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3FFC111" w14:textId="23B9EAA0" w:rsidR="00EF4110" w:rsidRPr="00272F02" w:rsidRDefault="001F2837" w:rsidP="00385225">
            <w:pPr>
              <w:pStyle w:val="TableCellLeft10pt"/>
              <w:rPr>
                <w:szCs w:val="20"/>
                <w:lang w:val="en-GB"/>
              </w:rPr>
            </w:pPr>
            <w:r w:rsidRPr="00272F02">
              <w:rPr>
                <w:szCs w:val="20"/>
                <w:lang w:val="en-GB"/>
              </w:rPr>
              <w:t>No</w:t>
            </w:r>
          </w:p>
        </w:tc>
      </w:tr>
    </w:tbl>
    <w:p w14:paraId="7BA512AD" w14:textId="77777777" w:rsidR="00EF4110" w:rsidRPr="00272F02"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F8B1199"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6CA6D03" w14:textId="77777777" w:rsidR="00EF4110" w:rsidRPr="00272F02" w:rsidRDefault="00EF4110" w:rsidP="008D187A">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C4D0CD" w14:textId="50E2394A" w:rsidR="00EF4110" w:rsidRPr="00272F02" w:rsidRDefault="00FE2ED7" w:rsidP="008D187A">
            <w:pPr>
              <w:pStyle w:val="TableCellLeft10pt"/>
              <w:rPr>
                <w:szCs w:val="20"/>
                <w:lang w:val="en-GB" w:eastAsia="ja-JP"/>
              </w:rPr>
            </w:pPr>
            <w:r w:rsidRPr="00272F02">
              <w:rPr>
                <w:szCs w:val="20"/>
                <w:lang w:val="en-GB" w:eastAsia="ja-JP"/>
              </w:rPr>
              <w:t>&lt;</w:t>
            </w:r>
            <w:r w:rsidR="00D23695" w:rsidRPr="00272F02">
              <w:rPr>
                <w:szCs w:val="20"/>
                <w:lang w:val="en-GB"/>
              </w:rPr>
              <w:t xml:space="preserve">Sample Size </w:t>
            </w:r>
            <w:r w:rsidR="00AB3DA3" w:rsidRPr="00272F02">
              <w:rPr>
                <w:szCs w:val="20"/>
                <w:lang w:val="en-GB"/>
              </w:rPr>
              <w:t>Determination</w:t>
            </w:r>
            <w:r w:rsidRPr="00272F02">
              <w:rPr>
                <w:szCs w:val="20"/>
                <w:lang w:val="en-GB" w:eastAsia="ja-JP"/>
              </w:rPr>
              <w:t>&gt;</w:t>
            </w:r>
          </w:p>
        </w:tc>
      </w:tr>
      <w:tr w:rsidR="00DB50C7" w:rsidRPr="00272F02" w14:paraId="2F2C69D1"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52F2594" w14:textId="77777777" w:rsidR="00EF4110" w:rsidRPr="00272F02" w:rsidRDefault="00EF4110" w:rsidP="008D187A">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C15025" w14:textId="77777777" w:rsidR="00EF4110" w:rsidRPr="00272F02" w:rsidRDefault="00EF4110" w:rsidP="008D187A">
            <w:pPr>
              <w:pStyle w:val="TableCellLeft10pt"/>
              <w:rPr>
                <w:szCs w:val="20"/>
                <w:lang w:val="en-GB"/>
              </w:rPr>
            </w:pPr>
            <w:r w:rsidRPr="00272F02">
              <w:rPr>
                <w:szCs w:val="20"/>
                <w:lang w:val="en-GB"/>
              </w:rPr>
              <w:t>Text</w:t>
            </w:r>
          </w:p>
        </w:tc>
      </w:tr>
      <w:tr w:rsidR="00DB50C7" w:rsidRPr="00272F02" w14:paraId="0F67D6FD"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55E4509D" w14:textId="6CDCFF1E" w:rsidR="00EF4110" w:rsidRPr="00272F02" w:rsidRDefault="00EF4110" w:rsidP="008D187A">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2F58122" w14:textId="77777777" w:rsidR="00EF4110" w:rsidRPr="00272F02" w:rsidRDefault="00EF4110" w:rsidP="008D187A">
            <w:pPr>
              <w:pStyle w:val="TableCellLeft10pt"/>
              <w:rPr>
                <w:szCs w:val="20"/>
                <w:lang w:val="en-GB"/>
              </w:rPr>
            </w:pPr>
            <w:r w:rsidRPr="00272F02">
              <w:rPr>
                <w:szCs w:val="20"/>
                <w:lang w:val="en-GB"/>
              </w:rPr>
              <w:t>D</w:t>
            </w:r>
          </w:p>
        </w:tc>
      </w:tr>
      <w:tr w:rsidR="00DB50C7" w:rsidRPr="00272F02" w14:paraId="257624A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DAF4F06" w14:textId="77777777" w:rsidR="00EF4110" w:rsidRPr="00272F02" w:rsidRDefault="00EF4110" w:rsidP="008D187A">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31A7967" w14:textId="77777777" w:rsidR="004D329B" w:rsidRPr="00272F02" w:rsidRDefault="00D23695" w:rsidP="008D187A">
            <w:pPr>
              <w:pStyle w:val="TableCellLeft10pt"/>
              <w:rPr>
                <w:szCs w:val="20"/>
              </w:rPr>
            </w:pPr>
            <w:r w:rsidRPr="00272F02">
              <w:rPr>
                <w:szCs w:val="20"/>
              </w:rPr>
              <w:t>C115467</w:t>
            </w:r>
          </w:p>
          <w:p w14:paraId="69776BF9" w14:textId="31B1B69F" w:rsidR="00EF4110" w:rsidRPr="00272F02" w:rsidRDefault="4C38FA08" w:rsidP="008D187A">
            <w:pPr>
              <w:pStyle w:val="TableCellLeft10pt"/>
            </w:pPr>
            <w:r>
              <w:t>For review purpose, see definition of the controlled terminology below</w:t>
            </w:r>
            <w:r w:rsidR="004D329B">
              <w:br/>
            </w:r>
            <w:r>
              <w:t xml:space="preserve">A statistical calculation to determine the number of </w:t>
            </w:r>
            <w:commentRangeStart w:id="530"/>
            <w:r>
              <w:t xml:space="preserve">subjects </w:t>
            </w:r>
            <w:commentRangeEnd w:id="530"/>
            <w:r w:rsidR="004D329B">
              <w:commentReference w:id="530"/>
            </w:r>
            <w:r>
              <w:t>required for the primary analysis, which should be large enough to provide a reliable answer to the questions addressed and should be determined by the primary objective of the trial. If the sample size is determined on some other basis, then this should be made clear and justified.</w:t>
            </w:r>
          </w:p>
        </w:tc>
      </w:tr>
      <w:tr w:rsidR="00DB50C7" w:rsidRPr="00272F02" w14:paraId="36312418"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4068AB14" w14:textId="77777777" w:rsidR="00EF4110" w:rsidRPr="00272F02" w:rsidRDefault="00EF4110" w:rsidP="008D187A">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F7146AC" w14:textId="424F73E5" w:rsidR="00D23695" w:rsidRPr="00272F02" w:rsidRDefault="4C38FA08" w:rsidP="4C38FA08">
            <w:pPr>
              <w:pStyle w:val="TableCellLeft10pt"/>
            </w:pPr>
            <w:commentRangeStart w:id="531"/>
            <w:r>
              <w:t>This section should detail the methods used for the determination of the sample size.</w:t>
            </w:r>
          </w:p>
          <w:p w14:paraId="17B11D3D" w14:textId="77777777" w:rsidR="00D23695" w:rsidRPr="00272F02" w:rsidRDefault="00D23695" w:rsidP="00D23695">
            <w:pPr>
              <w:pStyle w:val="TableCellLeft10pt"/>
              <w:rPr>
                <w:szCs w:val="20"/>
              </w:rPr>
            </w:pPr>
            <w:r w:rsidRPr="00272F02">
              <w:rPr>
                <w:szCs w:val="20"/>
              </w:rPr>
              <w:t>The sample size calculation should be aligned with the primary estimand and the primary analysis, otherwise a justification is needed. Details of sample size calculation should include all relevant information to enable reproduction of the sample size, for example:</w:t>
            </w:r>
          </w:p>
          <w:p w14:paraId="00BB5E18" w14:textId="77777777" w:rsidR="00D23695" w:rsidRPr="00272F02" w:rsidRDefault="00D23695" w:rsidP="00D23695">
            <w:pPr>
              <w:pStyle w:val="TableCellLeft10pt"/>
              <w:rPr>
                <w:szCs w:val="20"/>
              </w:rPr>
            </w:pPr>
            <w:r w:rsidRPr="00272F02">
              <w:rPr>
                <w:szCs w:val="20"/>
              </w:rPr>
              <w:t>•</w:t>
            </w:r>
            <w:r w:rsidRPr="00272F02">
              <w:rPr>
                <w:szCs w:val="20"/>
              </w:rPr>
              <w:tab/>
              <w:t>referencing of any prior studies on which assumptions were based,</w:t>
            </w:r>
          </w:p>
          <w:p w14:paraId="2F156349" w14:textId="77777777" w:rsidR="00D23695" w:rsidRPr="00272F02" w:rsidRDefault="00D23695" w:rsidP="00D23695">
            <w:pPr>
              <w:pStyle w:val="TableCellLeft10pt"/>
              <w:rPr>
                <w:szCs w:val="20"/>
              </w:rPr>
            </w:pPr>
            <w:r w:rsidRPr="00272F02">
              <w:rPr>
                <w:szCs w:val="20"/>
              </w:rPr>
              <w:t>•</w:t>
            </w:r>
            <w:r w:rsidRPr="00272F02">
              <w:rPr>
                <w:szCs w:val="20"/>
              </w:rPr>
              <w:tab/>
              <w:t>significance level (including information on the choice of one- or two-sided level),</w:t>
            </w:r>
          </w:p>
          <w:p w14:paraId="628EB392" w14:textId="77777777" w:rsidR="00D23695" w:rsidRPr="00272F02" w:rsidRDefault="00D23695" w:rsidP="00D23695">
            <w:pPr>
              <w:pStyle w:val="TableCellLeft10pt"/>
              <w:rPr>
                <w:szCs w:val="20"/>
              </w:rPr>
            </w:pPr>
            <w:r w:rsidRPr="00272F02">
              <w:rPr>
                <w:szCs w:val="20"/>
              </w:rPr>
              <w:t>•</w:t>
            </w:r>
            <w:r w:rsidRPr="00272F02">
              <w:rPr>
                <w:szCs w:val="20"/>
              </w:rPr>
              <w:tab/>
              <w:t>power,</w:t>
            </w:r>
          </w:p>
          <w:p w14:paraId="178BDB65" w14:textId="77777777" w:rsidR="00D23695" w:rsidRPr="00272F02" w:rsidRDefault="00D23695" w:rsidP="00D23695">
            <w:pPr>
              <w:pStyle w:val="TableCellLeft10pt"/>
              <w:rPr>
                <w:szCs w:val="20"/>
              </w:rPr>
            </w:pPr>
            <w:r w:rsidRPr="00272F02">
              <w:rPr>
                <w:szCs w:val="20"/>
              </w:rPr>
              <w:t>•</w:t>
            </w:r>
            <w:r w:rsidRPr="00272F02">
              <w:rPr>
                <w:szCs w:val="20"/>
              </w:rPr>
              <w:tab/>
              <w:t>assumed treatment effect and variability,</w:t>
            </w:r>
          </w:p>
          <w:p w14:paraId="6B6C6A56" w14:textId="77777777" w:rsidR="00D23695" w:rsidRPr="00272F02" w:rsidRDefault="00D23695" w:rsidP="00D23695">
            <w:pPr>
              <w:pStyle w:val="TableCellLeft10pt"/>
              <w:rPr>
                <w:szCs w:val="20"/>
              </w:rPr>
            </w:pPr>
            <w:r w:rsidRPr="00272F02">
              <w:rPr>
                <w:szCs w:val="20"/>
              </w:rPr>
              <w:t>•</w:t>
            </w:r>
            <w:r w:rsidRPr="00272F02">
              <w:rPr>
                <w:szCs w:val="20"/>
              </w:rPr>
              <w:tab/>
              <w:t>impact of dropout rate and intercurrent events on sample size calculation,</w:t>
            </w:r>
          </w:p>
          <w:p w14:paraId="39384B5F" w14:textId="77777777" w:rsidR="00D23695" w:rsidRPr="00272F02" w:rsidRDefault="00D23695" w:rsidP="00D23695">
            <w:pPr>
              <w:pStyle w:val="TableCellLeft10pt"/>
              <w:rPr>
                <w:szCs w:val="20"/>
              </w:rPr>
            </w:pPr>
            <w:r w:rsidRPr="00272F02">
              <w:rPr>
                <w:szCs w:val="20"/>
              </w:rPr>
              <w:t>•</w:t>
            </w:r>
            <w:r w:rsidRPr="00272F02">
              <w:rPr>
                <w:szCs w:val="20"/>
              </w:rPr>
              <w:tab/>
              <w:t>precision of estimator/length of confidence interval</w:t>
            </w:r>
          </w:p>
          <w:p w14:paraId="3FB0452B" w14:textId="7D1DEA89" w:rsidR="00D23695" w:rsidRPr="00272F02" w:rsidRDefault="00D23695" w:rsidP="00D23695">
            <w:pPr>
              <w:pStyle w:val="TableCellLeft10pt"/>
              <w:rPr>
                <w:szCs w:val="20"/>
              </w:rPr>
            </w:pPr>
            <w:r w:rsidRPr="00272F02">
              <w:rPr>
                <w:szCs w:val="20"/>
              </w:rPr>
              <w:t>Any assumptions made should be stated and justified. Further analysis of how deviations from the assumptions will affect the sample size should be included.</w:t>
            </w:r>
          </w:p>
          <w:p w14:paraId="685A4B4D" w14:textId="77777777" w:rsidR="00D23695" w:rsidRPr="00272F02" w:rsidRDefault="00D23695" w:rsidP="00D23695">
            <w:pPr>
              <w:pStyle w:val="TableCellLeft10pt"/>
              <w:rPr>
                <w:szCs w:val="20"/>
              </w:rPr>
            </w:pPr>
            <w:r w:rsidRPr="00272F02">
              <w:rPr>
                <w:szCs w:val="20"/>
              </w:rPr>
              <w:t>If complex simulations were used to calculate the sample size, consider including details in a separate simulation report as an appendix to the protocol.</w:t>
            </w:r>
          </w:p>
          <w:p w14:paraId="0A77EFA4" w14:textId="6B07AA27" w:rsidR="00EF4110" w:rsidRPr="00272F02" w:rsidRDefault="4C38FA08" w:rsidP="4C38FA08">
            <w:pPr>
              <w:pStyle w:val="TableCellLeft10pt"/>
            </w:pPr>
            <w:r>
              <w:t>If the planned sample size is not derived statistically, then this should be explicitly stated along with a rationale for the intended sample size (for example, exploratory nature of pilot trials; pragmatic considerations for trials in rare diseases).</w:t>
            </w:r>
            <w:commentRangeEnd w:id="531"/>
            <w:r w:rsidR="00D23695">
              <w:commentReference w:id="531"/>
            </w:r>
          </w:p>
        </w:tc>
      </w:tr>
      <w:tr w:rsidR="00DB50C7" w:rsidRPr="00272F02" w14:paraId="1CF9A90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6428B6E" w14:textId="77777777" w:rsidR="00EF4110" w:rsidRPr="00272F02" w:rsidRDefault="00EF4110" w:rsidP="008D187A">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1EBC538" w14:textId="77777777" w:rsidR="00EF4110" w:rsidRPr="00272F02" w:rsidRDefault="00EF4110" w:rsidP="008D187A">
            <w:pPr>
              <w:pStyle w:val="TableCellLeft10pt"/>
              <w:rPr>
                <w:szCs w:val="20"/>
                <w:lang w:val="en-GB"/>
              </w:rPr>
            </w:pPr>
            <w:r w:rsidRPr="00272F02">
              <w:rPr>
                <w:szCs w:val="20"/>
                <w:lang w:val="en-GB"/>
              </w:rPr>
              <w:t>Required</w:t>
            </w:r>
          </w:p>
        </w:tc>
      </w:tr>
      <w:tr w:rsidR="00DB50C7" w:rsidRPr="00272F02" w14:paraId="79EC884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0D6F193" w14:textId="77777777" w:rsidR="00EF4110" w:rsidRPr="00272F02" w:rsidRDefault="00EF4110" w:rsidP="008D187A">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0FE616E" w14:textId="2F46B2A7" w:rsidR="00EF4110" w:rsidRPr="00272F02" w:rsidRDefault="00CA701F" w:rsidP="008D187A">
            <w:pPr>
              <w:pStyle w:val="TableCellLeft10pt"/>
              <w:rPr>
                <w:szCs w:val="20"/>
                <w:lang w:val="de-DE"/>
              </w:rPr>
            </w:pPr>
            <w:r w:rsidRPr="00272F02">
              <w:rPr>
                <w:szCs w:val="20"/>
                <w:lang w:val="de-DE"/>
              </w:rPr>
              <w:t>One to one</w:t>
            </w:r>
          </w:p>
        </w:tc>
      </w:tr>
      <w:tr w:rsidR="00DB50C7" w:rsidRPr="00272F02" w14:paraId="57BD24F6"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02362641" w14:textId="77777777" w:rsidR="00EF4110" w:rsidRPr="00272F02" w:rsidRDefault="00EF4110" w:rsidP="008D187A">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2664049" w14:textId="2AF4201E" w:rsidR="00EF4110" w:rsidRPr="00272F02" w:rsidRDefault="00D23695" w:rsidP="008D187A">
            <w:pPr>
              <w:pStyle w:val="TableCellLeft10pt"/>
              <w:rPr>
                <w:szCs w:val="20"/>
                <w:lang w:val="en-GB"/>
              </w:rPr>
            </w:pPr>
            <w:r w:rsidRPr="00272F02">
              <w:rPr>
                <w:szCs w:val="20"/>
                <w:lang w:val="en-GB"/>
              </w:rPr>
              <w:t>10.11</w:t>
            </w:r>
          </w:p>
        </w:tc>
      </w:tr>
      <w:tr w:rsidR="00DB50C7" w:rsidRPr="00272F02" w14:paraId="504EC13F"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132FEE41" w14:textId="77777777" w:rsidR="00EF4110" w:rsidRPr="00272F02" w:rsidRDefault="00EF4110" w:rsidP="008D187A">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D4019D" w14:textId="05B7F887" w:rsidR="00EF4110" w:rsidRPr="00272F02" w:rsidRDefault="00D23695" w:rsidP="008D187A">
            <w:pPr>
              <w:pStyle w:val="TableCellLeft10pt"/>
              <w:rPr>
                <w:szCs w:val="20"/>
                <w:lang w:val="de-DE"/>
              </w:rPr>
            </w:pPr>
            <w:r w:rsidRPr="00272F02">
              <w:rPr>
                <w:szCs w:val="20"/>
                <w:lang w:val="de-DE"/>
              </w:rPr>
              <w:t>Text</w:t>
            </w:r>
          </w:p>
        </w:tc>
      </w:tr>
      <w:tr w:rsidR="00DB50C7" w:rsidRPr="00272F02" w14:paraId="0E7BB3D4"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78586639" w14:textId="77777777" w:rsidR="00EF4110" w:rsidRPr="00272F02" w:rsidRDefault="00EF4110" w:rsidP="008D187A">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2569ED3" w14:textId="46408902" w:rsidR="00EF4110" w:rsidRPr="00272F02" w:rsidRDefault="00EF4110" w:rsidP="008D187A">
            <w:pPr>
              <w:pStyle w:val="TableCellLeft10pt"/>
              <w:rPr>
                <w:lang w:val="en-GB"/>
              </w:rPr>
            </w:pPr>
            <w:r w:rsidRPr="00272F02">
              <w:rPr>
                <w:rStyle w:val="TableCellLeft10ptBoldChar"/>
              </w:rPr>
              <w:t>Value</w:t>
            </w:r>
            <w:r w:rsidRPr="00272F02">
              <w:rPr>
                <w:lang w:val="en-GB"/>
              </w:rPr>
              <w:t xml:space="preserve"> </w:t>
            </w:r>
            <w:r w:rsidRPr="00272F02">
              <w:rPr>
                <w:rStyle w:val="TableCellLeft10ptBoldChar"/>
              </w:rPr>
              <w:t>Allowed</w:t>
            </w:r>
            <w:r w:rsidRPr="00272F02">
              <w:rPr>
                <w:lang w:val="en-GB"/>
              </w:rPr>
              <w:t xml:space="preserve">: </w:t>
            </w:r>
            <w:r w:rsidR="123531CF" w:rsidRPr="00272F02">
              <w:rPr>
                <w:lang w:val="en-GB"/>
              </w:rPr>
              <w:t>Yes</w:t>
            </w:r>
          </w:p>
          <w:p w14:paraId="0EA0CBD9" w14:textId="20D53C16" w:rsidR="24BD1461" w:rsidRPr="00272F02" w:rsidRDefault="4C38FA08" w:rsidP="2D72C741">
            <w:pPr>
              <w:pStyle w:val="TableCellLeft10pt"/>
              <w:rPr>
                <w:lang w:val="en-GB"/>
              </w:rPr>
            </w:pPr>
            <w:r w:rsidRPr="4C38FA08">
              <w:rPr>
                <w:rStyle w:val="TableCellLeft10ptBoldChar"/>
              </w:rPr>
              <w:t>Relationship</w:t>
            </w:r>
            <w:r w:rsidRPr="4C38FA08">
              <w:rPr>
                <w:lang w:val="en-GB"/>
              </w:rPr>
              <w:t>: 10.11</w:t>
            </w:r>
            <w:r>
              <w:t xml:space="preserve"> </w:t>
            </w:r>
            <w:r w:rsidRPr="4C38FA08">
              <w:rPr>
                <w:lang w:val="en-GB"/>
              </w:rPr>
              <w:t>Sample Size Determination</w:t>
            </w:r>
            <w:commentRangeStart w:id="532"/>
            <w:r w:rsidRPr="4C38FA08">
              <w:rPr>
                <w:lang w:val="en-GB"/>
              </w:rPr>
              <w:t>,</w:t>
            </w:r>
            <w:commentRangeEnd w:id="532"/>
            <w:r w:rsidR="24BD1461">
              <w:commentReference w:id="532"/>
            </w:r>
          </w:p>
          <w:p w14:paraId="354E0DFF" w14:textId="16352521" w:rsidR="00EF4110" w:rsidRPr="00272F02" w:rsidRDefault="00EF4110" w:rsidP="008D187A">
            <w:pPr>
              <w:pStyle w:val="TableCellLeft10pt"/>
              <w:rPr>
                <w:szCs w:val="20"/>
                <w:lang w:val="en-GB"/>
              </w:rPr>
            </w:pPr>
            <w:r w:rsidRPr="00272F02">
              <w:rPr>
                <w:rStyle w:val="TableCellLeft10ptBoldChar"/>
                <w:szCs w:val="20"/>
              </w:rPr>
              <w:t>Concept</w:t>
            </w:r>
            <w:r w:rsidRPr="00272F02">
              <w:rPr>
                <w:szCs w:val="20"/>
                <w:lang w:val="en-GB"/>
              </w:rPr>
              <w:t xml:space="preserve">: </w:t>
            </w:r>
            <w:r w:rsidR="00D23695" w:rsidRPr="00272F02">
              <w:rPr>
                <w:szCs w:val="20"/>
                <w:lang w:val="en-GB"/>
              </w:rPr>
              <w:t>C115467</w:t>
            </w:r>
          </w:p>
        </w:tc>
      </w:tr>
      <w:tr w:rsidR="00DB50C7" w:rsidRPr="00272F02" w14:paraId="4876387C" w14:textId="77777777" w:rsidTr="4C38FA08">
        <w:tc>
          <w:tcPr>
            <w:tcW w:w="1215" w:type="pct"/>
            <w:tcBorders>
              <w:top w:val="single" w:sz="4" w:space="0" w:color="auto"/>
              <w:left w:val="single" w:sz="4" w:space="0" w:color="auto"/>
              <w:bottom w:val="single" w:sz="4" w:space="0" w:color="auto"/>
              <w:right w:val="single" w:sz="4" w:space="0" w:color="auto"/>
            </w:tcBorders>
            <w:hideMark/>
          </w:tcPr>
          <w:p w14:paraId="3AAE7201" w14:textId="67430526" w:rsidR="00EF4110" w:rsidRPr="00272F02" w:rsidRDefault="0021788E" w:rsidP="008D187A">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586DB9" w14:textId="41E4B994" w:rsidR="00EF4110" w:rsidRPr="00272F02" w:rsidRDefault="00D23695" w:rsidP="008D187A">
            <w:pPr>
              <w:pStyle w:val="TableCellLeft10pt"/>
              <w:rPr>
                <w:szCs w:val="20"/>
              </w:rPr>
            </w:pPr>
            <w:r w:rsidRPr="00272F02">
              <w:rPr>
                <w:szCs w:val="20"/>
              </w:rPr>
              <w:t>No</w:t>
            </w:r>
          </w:p>
        </w:tc>
      </w:tr>
    </w:tbl>
    <w:p w14:paraId="7A61C48F" w14:textId="77777777" w:rsidR="00EF4110" w:rsidRPr="00272F02" w:rsidRDefault="00EF4110" w:rsidP="00EF4110">
      <w:pPr>
        <w:rPr>
          <w:sz w:val="20"/>
          <w:szCs w:val="20"/>
        </w:rPr>
      </w:pPr>
    </w:p>
    <w:p w14:paraId="5A9438A2" w14:textId="0F6F9C3B" w:rsidR="00302859" w:rsidRPr="00272F02" w:rsidRDefault="002D5E84" w:rsidP="00910BB6">
      <w:pPr>
        <w:pStyle w:val="Heading1"/>
        <w:rPr>
          <w:rFonts w:cs="Times New Roman"/>
        </w:rPr>
      </w:pPr>
      <w:r w:rsidRPr="00272F02">
        <w:rPr>
          <w:rFonts w:cs="Times New Roman"/>
        </w:rPr>
        <w:t>Trial Oversight and Other General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D84E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D03968" w14:textId="77777777" w:rsidR="005E0085" w:rsidRPr="00272F02" w:rsidRDefault="005E0085"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371DF4" w14:textId="47C92CA5" w:rsidR="005E0085" w:rsidRPr="00272F02" w:rsidRDefault="005E0085" w:rsidP="002D3425">
            <w:pPr>
              <w:pStyle w:val="TableCellLeft10pt"/>
              <w:rPr>
                <w:szCs w:val="20"/>
                <w:lang w:val="en-GB"/>
              </w:rPr>
            </w:pPr>
            <w:r w:rsidRPr="00272F02">
              <w:rPr>
                <w:szCs w:val="20"/>
                <w:lang w:val="en-GB"/>
              </w:rPr>
              <w:t>11 TRIAL OVERSIGHT AND OTHER GENERAL CONSIDERATIONS</w:t>
            </w:r>
          </w:p>
        </w:tc>
      </w:tr>
      <w:tr w:rsidR="00DB50C7" w:rsidRPr="00272F02" w14:paraId="2A8A4D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FE071" w14:textId="77777777" w:rsidR="005E0085" w:rsidRPr="00272F02" w:rsidRDefault="005E0085"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tcPr>
          <w:p w14:paraId="596248A8" w14:textId="77777777" w:rsidR="005E0085" w:rsidRPr="00272F02" w:rsidRDefault="005E0085" w:rsidP="002D3425">
            <w:pPr>
              <w:pStyle w:val="TableCellLeft10pt"/>
              <w:rPr>
                <w:szCs w:val="20"/>
                <w:lang w:val="en-GB"/>
              </w:rPr>
            </w:pPr>
            <w:r w:rsidRPr="00272F02">
              <w:rPr>
                <w:szCs w:val="20"/>
                <w:lang w:val="en-GB"/>
              </w:rPr>
              <w:t>Text</w:t>
            </w:r>
          </w:p>
        </w:tc>
      </w:tr>
      <w:tr w:rsidR="00DB50C7" w:rsidRPr="00272F02" w14:paraId="041C7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53D67" w14:textId="77777777" w:rsidR="005E0085" w:rsidRPr="00272F02" w:rsidRDefault="005E0085" w:rsidP="002D3425">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0DA167EC" w14:textId="77777777" w:rsidR="005E0085" w:rsidRPr="00272F02" w:rsidRDefault="005E0085" w:rsidP="002D3425">
            <w:pPr>
              <w:pStyle w:val="TableCellLeft10pt"/>
              <w:rPr>
                <w:szCs w:val="20"/>
                <w:lang w:val="en-GB"/>
              </w:rPr>
            </w:pPr>
            <w:r w:rsidRPr="00272F02">
              <w:rPr>
                <w:szCs w:val="20"/>
                <w:lang w:val="en-GB"/>
              </w:rPr>
              <w:t>H</w:t>
            </w:r>
          </w:p>
        </w:tc>
      </w:tr>
      <w:tr w:rsidR="00DB50C7" w:rsidRPr="00272F02" w14:paraId="3CA7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3AE7C8" w14:textId="77777777" w:rsidR="005E0085" w:rsidRPr="00272F02" w:rsidRDefault="005E0085"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8DACAE8" w14:textId="77777777" w:rsidR="005E0085" w:rsidRPr="00272F02" w:rsidRDefault="005E0085" w:rsidP="002D3425">
            <w:pPr>
              <w:pStyle w:val="TableCellLeft10pt"/>
              <w:rPr>
                <w:szCs w:val="20"/>
                <w:lang w:val="en-GB"/>
              </w:rPr>
            </w:pPr>
            <w:r w:rsidRPr="00272F02">
              <w:rPr>
                <w:szCs w:val="20"/>
                <w:lang w:val="en-GB"/>
              </w:rPr>
              <w:t>Heading</w:t>
            </w:r>
          </w:p>
        </w:tc>
      </w:tr>
      <w:tr w:rsidR="00DB50C7" w:rsidRPr="00272F02" w14:paraId="06FDB3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72304" w14:textId="77777777" w:rsidR="005E0085" w:rsidRPr="00272F02" w:rsidRDefault="005E0085"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73B60" w14:textId="0BC28C0A" w:rsidR="005E0085" w:rsidRPr="00272F02" w:rsidRDefault="009C1AEA" w:rsidP="00910BB6">
            <w:pPr>
              <w:pStyle w:val="InstructionalTExt"/>
              <w:spacing w:before="0" w:after="0" w:line="240" w:lineRule="atLeast"/>
              <w:rPr>
                <w:rFonts w:ascii="Times New Roman" w:hAnsi="Times New Roman"/>
                <w:color w:val="auto"/>
                <w:sz w:val="20"/>
                <w:szCs w:val="20"/>
              </w:rPr>
            </w:pPr>
            <w:r w:rsidRPr="00272F02">
              <w:rPr>
                <w:rFonts w:ascii="Times New Roman" w:hAnsi="Times New Roman"/>
                <w:color w:val="auto"/>
                <w:sz w:val="20"/>
                <w:szCs w:val="20"/>
              </w:rPr>
              <w:t>No text is intended here (heading only).</w:t>
            </w:r>
          </w:p>
        </w:tc>
      </w:tr>
      <w:tr w:rsidR="00DB50C7" w:rsidRPr="00272F02" w14:paraId="1A1E2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DC4FB4" w14:textId="77777777" w:rsidR="005E0085" w:rsidRPr="00272F02" w:rsidRDefault="005E0085"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17EA7F30" w14:textId="77777777" w:rsidR="005E0085" w:rsidRPr="00272F02" w:rsidRDefault="005E0085" w:rsidP="002D3425">
            <w:pPr>
              <w:pStyle w:val="TableCellLeft10pt"/>
              <w:rPr>
                <w:szCs w:val="20"/>
                <w:lang w:val="en-GB"/>
              </w:rPr>
            </w:pPr>
            <w:r w:rsidRPr="00272F02">
              <w:rPr>
                <w:szCs w:val="20"/>
                <w:lang w:val="en-GB"/>
              </w:rPr>
              <w:t xml:space="preserve">Required </w:t>
            </w:r>
          </w:p>
        </w:tc>
      </w:tr>
      <w:tr w:rsidR="00DB50C7" w:rsidRPr="00272F02" w14:paraId="009E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B9E7B" w14:textId="77777777" w:rsidR="005E0085" w:rsidRPr="00272F02" w:rsidRDefault="005E0085"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73B7FB1" w14:textId="418303CB" w:rsidR="005E0085" w:rsidRPr="00272F02" w:rsidRDefault="00CA701F" w:rsidP="002D3425">
            <w:pPr>
              <w:pStyle w:val="TableCellLeft10pt"/>
              <w:rPr>
                <w:szCs w:val="20"/>
                <w:lang w:val="en-GB"/>
              </w:rPr>
            </w:pPr>
            <w:r w:rsidRPr="00272F02">
              <w:rPr>
                <w:szCs w:val="20"/>
                <w:lang w:val="en-GB"/>
              </w:rPr>
              <w:t>One to one</w:t>
            </w:r>
          </w:p>
        </w:tc>
      </w:tr>
      <w:tr w:rsidR="00DB50C7" w:rsidRPr="00272F02" w14:paraId="3057F1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9AFC6B" w14:textId="77777777" w:rsidR="005E0085" w:rsidRPr="00272F02" w:rsidRDefault="005E0085"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DD2857E" w14:textId="77777777" w:rsidR="005E0085" w:rsidRPr="00272F02" w:rsidRDefault="005E0085" w:rsidP="002D3425">
            <w:pPr>
              <w:pStyle w:val="TableCellLeft10pt"/>
              <w:rPr>
                <w:szCs w:val="20"/>
                <w:lang w:val="en-GB"/>
              </w:rPr>
            </w:pPr>
            <w:r w:rsidRPr="00272F02">
              <w:rPr>
                <w:szCs w:val="20"/>
                <w:lang w:val="en-GB"/>
              </w:rPr>
              <w:t>11</w:t>
            </w:r>
          </w:p>
        </w:tc>
      </w:tr>
      <w:tr w:rsidR="00DB50C7" w:rsidRPr="00272F02" w14:paraId="3D079A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962BF" w14:textId="77777777" w:rsidR="005E0085" w:rsidRPr="00272F02" w:rsidRDefault="005E0085"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C7E1C11" w14:textId="77777777" w:rsidR="005E0085" w:rsidRPr="00272F02" w:rsidRDefault="005E0085" w:rsidP="002D3425">
            <w:pPr>
              <w:pStyle w:val="TableCellLeft10pt"/>
              <w:rPr>
                <w:szCs w:val="20"/>
                <w:lang w:val="en-GB"/>
              </w:rPr>
            </w:pPr>
            <w:r w:rsidRPr="00272F02">
              <w:rPr>
                <w:szCs w:val="20"/>
                <w:lang w:val="en-GB"/>
              </w:rPr>
              <w:t>TRIAL OVERSIGHT AND OTHER GENERAL CONSIDERATIONS</w:t>
            </w:r>
          </w:p>
        </w:tc>
      </w:tr>
      <w:tr w:rsidR="00DB50C7" w:rsidRPr="00272F02" w14:paraId="24749B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BE4682" w14:textId="77777777" w:rsidR="005E0085" w:rsidRPr="00272F02" w:rsidRDefault="005E0085"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A3E3AA" w14:textId="77777777" w:rsidR="005E0085" w:rsidRPr="00272F02" w:rsidRDefault="005E0085"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F619C97" w14:textId="77777777" w:rsidR="005E0085" w:rsidRPr="00272F02" w:rsidRDefault="005E0085" w:rsidP="002D3425">
            <w:pPr>
              <w:pStyle w:val="TableCellLeft10pt"/>
              <w:rPr>
                <w:szCs w:val="20"/>
                <w:lang w:val="en-GB"/>
              </w:rPr>
            </w:pPr>
            <w:r w:rsidRPr="00272F02">
              <w:rPr>
                <w:rStyle w:val="TableCellLeft10ptBoldChar"/>
                <w:szCs w:val="20"/>
              </w:rPr>
              <w:t>Relationship</w:t>
            </w:r>
            <w:r w:rsidRPr="00272F02">
              <w:rPr>
                <w:szCs w:val="20"/>
                <w:lang w:val="en-GB"/>
              </w:rPr>
              <w:t>: Table of Contents</w:t>
            </w:r>
          </w:p>
          <w:p w14:paraId="0EC130AA" w14:textId="77777777" w:rsidR="005E0085" w:rsidRPr="00272F02" w:rsidRDefault="005E0085"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336668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705C17" w14:textId="77777777" w:rsidR="005E0085" w:rsidRPr="00272F02" w:rsidRDefault="005E0085"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89B80B" w14:textId="77777777" w:rsidR="005E0085" w:rsidRPr="00272F02" w:rsidRDefault="005E0085" w:rsidP="002D3425">
            <w:pPr>
              <w:pStyle w:val="TableCellLeft10pt"/>
              <w:rPr>
                <w:szCs w:val="20"/>
                <w:lang w:val="en-GB"/>
              </w:rPr>
            </w:pPr>
            <w:r w:rsidRPr="00272F02">
              <w:rPr>
                <w:szCs w:val="20"/>
                <w:lang w:val="en-GB"/>
              </w:rPr>
              <w:t>No</w:t>
            </w:r>
          </w:p>
        </w:tc>
      </w:tr>
    </w:tbl>
    <w:p w14:paraId="4E0251F9" w14:textId="77777777" w:rsidR="00837062" w:rsidRPr="00272F02" w:rsidRDefault="00837062" w:rsidP="005E0085">
      <w:pPr>
        <w:rPr>
          <w:sz w:val="20"/>
          <w:szCs w:val="20"/>
        </w:rPr>
      </w:pPr>
    </w:p>
    <w:p w14:paraId="62F002EE" w14:textId="6F1B1D19" w:rsidR="005E0085" w:rsidRPr="00272F02" w:rsidRDefault="00302859" w:rsidP="00910BB6">
      <w:pPr>
        <w:pStyle w:val="Heading2"/>
        <w:rPr>
          <w:rFonts w:cs="Times New Roman"/>
        </w:rPr>
      </w:pPr>
      <w:r w:rsidRPr="00272F02">
        <w:rPr>
          <w:rFonts w:cs="Times New Roman"/>
        </w:rPr>
        <w:t>Regulatory and Ethical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3C6BC51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2907F5"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231865"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11.1 Regulatory and Ethical Considerations</w:t>
            </w:r>
          </w:p>
        </w:tc>
      </w:tr>
      <w:tr w:rsidR="00DB50C7" w:rsidRPr="00272F02" w14:paraId="2E4B3F1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74DA80"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EF1D7E"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00980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BF5648"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5DB93D"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H</w:t>
            </w:r>
          </w:p>
        </w:tc>
      </w:tr>
      <w:tr w:rsidR="00DB50C7" w:rsidRPr="00272F02" w14:paraId="067DCB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043C91"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946F48"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Heading</w:t>
            </w:r>
          </w:p>
        </w:tc>
      </w:tr>
      <w:tr w:rsidR="00DB50C7" w:rsidRPr="00272F02" w14:paraId="722DE1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F91131"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153F65" w14:textId="231A4581" w:rsidR="0079738D" w:rsidRPr="00272F02" w:rsidRDefault="0079738D" w:rsidP="0079738D">
            <w:pPr>
              <w:keepLines/>
              <w:spacing w:line="240" w:lineRule="exact"/>
              <w:rPr>
                <w:rFonts w:eastAsia="MS Gothic"/>
                <w:sz w:val="20"/>
                <w:szCs w:val="20"/>
                <w:lang w:val="de-DE"/>
                <w14:ligatures w14:val="none"/>
              </w:rPr>
            </w:pPr>
            <w:r w:rsidRPr="00272F02">
              <w:rPr>
                <w:rFonts w:eastAsia="MS Gothic"/>
                <w:sz w:val="20"/>
                <w:szCs w:val="20"/>
              </w:rPr>
              <w:t>N/A</w:t>
            </w:r>
          </w:p>
        </w:tc>
      </w:tr>
      <w:tr w:rsidR="00DB50C7" w:rsidRPr="00272F02" w14:paraId="4D5BBD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24733B"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59040"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2D5CDFE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8A06D9"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13585DA" w14:textId="7E3841C3" w:rsidR="0079738D" w:rsidRPr="00272F02" w:rsidRDefault="00CA701F"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p>
        </w:tc>
      </w:tr>
      <w:tr w:rsidR="00DB50C7" w:rsidRPr="00272F02" w14:paraId="0F1807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0757F2"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3F366F" w14:textId="26FE4B42" w:rsidR="0079738D" w:rsidRPr="00272F02" w:rsidRDefault="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11.1</w:t>
            </w:r>
          </w:p>
        </w:tc>
      </w:tr>
      <w:tr w:rsidR="00DB50C7" w:rsidRPr="00272F02" w14:paraId="5D446D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F60E5C"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591966C"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Regulatory and Ethical Considerations</w:t>
            </w:r>
          </w:p>
        </w:tc>
      </w:tr>
      <w:tr w:rsidR="00DB50C7" w:rsidRPr="00272F02" w14:paraId="50B288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C2253"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35D839F"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No</w:t>
            </w:r>
          </w:p>
          <w:p w14:paraId="758F50D0" w14:textId="195B3D49" w:rsidR="0079738D" w:rsidRPr="00272F02" w:rsidRDefault="7F7C1C0F" w:rsidP="0079738D">
            <w:pPr>
              <w:keepLines/>
              <w:spacing w:line="240" w:lineRule="exact"/>
              <w:rPr>
                <w:rFonts w:eastAsia="MS Gothic"/>
                <w:sz w:val="20"/>
                <w:szCs w:val="20"/>
                <w:lang w:val="en-GB"/>
                <w14:ligatures w14:val="none"/>
              </w:rPr>
            </w:pPr>
            <w:r w:rsidRPr="00272F02">
              <w:rPr>
                <w:rFonts w:eastAsia="MS Gothic"/>
                <w:b/>
                <w:bCs/>
                <w:sz w:val="20"/>
                <w:szCs w:val="20"/>
                <w14:ligatures w14:val="none"/>
              </w:rPr>
              <w:t>Relationship</w:t>
            </w:r>
            <w:r w:rsidRPr="00272F02">
              <w:rPr>
                <w:rFonts w:eastAsia="MS Gothic"/>
                <w:sz w:val="20"/>
                <w:szCs w:val="20"/>
                <w:lang w:val="en-GB"/>
                <w14:ligatures w14:val="none"/>
              </w:rPr>
              <w:t>: 11 TRIAL OVERSIGHT AND OTHER GENERAL CONSIDERATIONS</w:t>
            </w:r>
            <w:r w:rsidR="373AA8BE" w:rsidRPr="00272F02">
              <w:rPr>
                <w:rFonts w:eastAsia="MS Gothic"/>
                <w:sz w:val="20"/>
                <w:szCs w:val="20"/>
                <w:lang w:val="en-GB"/>
                <w14:ligatures w14:val="none"/>
              </w:rPr>
              <w:t xml:space="preserve"> and </w:t>
            </w:r>
            <w:r w:rsidRPr="00272F02">
              <w:rPr>
                <w:rFonts w:eastAsia="MS Gothic"/>
                <w:sz w:val="20"/>
                <w:szCs w:val="20"/>
                <w:lang w:val="en-GB"/>
                <w14:ligatures w14:val="none"/>
              </w:rPr>
              <w:t>Table of Contents</w:t>
            </w:r>
          </w:p>
          <w:p w14:paraId="161C248A"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Heading</w:t>
            </w:r>
          </w:p>
        </w:tc>
      </w:tr>
      <w:tr w:rsidR="00DB50C7" w:rsidRPr="00272F02" w14:paraId="40747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19D387"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5D4D176"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4F69EBB3" w14:textId="77777777" w:rsidR="0079738D" w:rsidRPr="00272F02" w:rsidRDefault="0079738D" w:rsidP="0079738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7C8FF9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41B4E"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183AAE"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&lt;Regulatory and Ethical Considerations&gt;</w:t>
            </w:r>
          </w:p>
        </w:tc>
      </w:tr>
      <w:tr w:rsidR="00DB50C7" w:rsidRPr="00272F02" w14:paraId="2A858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970B5"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159F1A"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7ED6F7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F204AC"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AA2EEC"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D</w:t>
            </w:r>
          </w:p>
        </w:tc>
      </w:tr>
      <w:tr w:rsidR="00DB50C7" w:rsidRPr="00272F02" w14:paraId="5FD53E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1A03B"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B9CB134" w14:textId="268DF14F" w:rsidR="0079738D" w:rsidRPr="00272F02" w:rsidRDefault="000F6F05"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CNEW</w:t>
            </w:r>
          </w:p>
          <w:p w14:paraId="4A0FA7C8" w14:textId="5985EF9D" w:rsidR="00837062" w:rsidRPr="00272F02" w:rsidRDefault="00F330A8"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For review purpose, see definition of the controlled terminology below</w:t>
            </w:r>
          </w:p>
          <w:p w14:paraId="1A6640EB" w14:textId="68FEABE9" w:rsidR="0079738D" w:rsidRPr="00272F02" w:rsidRDefault="001E2531" w:rsidP="001E2531">
            <w:pPr>
              <w:keepLines/>
              <w:spacing w:line="240" w:lineRule="exact"/>
              <w:rPr>
                <w:rFonts w:eastAsia="MS Gothic"/>
                <w:sz w:val="20"/>
                <w:szCs w:val="20"/>
                <w:lang w:val="en-GB"/>
                <w14:ligatures w14:val="none"/>
              </w:rPr>
            </w:pPr>
            <w:r w:rsidRPr="00272F02">
              <w:rPr>
                <w:rFonts w:eastAsia="MS Gothic"/>
                <w:sz w:val="20"/>
                <w:szCs w:val="20"/>
                <w:lang w:val="en-GB"/>
                <w14:ligatures w14:val="none"/>
              </w:rPr>
              <w:t>Careful thought or deliberation related to the regulatory and ethical aspects of the trial.</w:t>
            </w:r>
          </w:p>
        </w:tc>
      </w:tr>
      <w:tr w:rsidR="00DB50C7" w:rsidRPr="00272F02" w14:paraId="3CF360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F5D9"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B7340F4" w14:textId="15C0C373" w:rsidR="0079738D" w:rsidRPr="00272F02" w:rsidRDefault="00040500" w:rsidP="00910BB6">
            <w:pPr>
              <w:rPr>
                <w:sz w:val="20"/>
                <w:szCs w:val="20"/>
                <w14:ligatures w14:val="none"/>
              </w:rPr>
            </w:pPr>
            <w:r w:rsidRPr="00040500">
              <w:rPr>
                <w:sz w:val="20"/>
                <w:szCs w:val="20"/>
                <w14:ligatures w14:val="none"/>
              </w:rPr>
              <w:t>Provide a high-level statement on</w:t>
            </w:r>
            <w:r w:rsidR="00B4211D">
              <w:rPr>
                <w:sz w:val="20"/>
                <w:szCs w:val="20"/>
                <w14:ligatures w14:val="none"/>
              </w:rPr>
              <w:t xml:space="preserve"> </w:t>
            </w:r>
            <w:r w:rsidR="0079738D" w:rsidRPr="00272F02">
              <w:rPr>
                <w:sz w:val="20"/>
                <w:szCs w:val="20"/>
                <w14:ligatures w14:val="none"/>
              </w:rPr>
              <w:t>the prevailing ethical, legal, and regulatory guidelines that will be applied throughout the trial.</w:t>
            </w:r>
          </w:p>
          <w:p w14:paraId="2F8F902E" w14:textId="77777777" w:rsidR="0079738D" w:rsidRPr="00272F02" w:rsidRDefault="0079738D" w:rsidP="00910BB6">
            <w:pPr>
              <w:rPr>
                <w:sz w:val="20"/>
                <w:szCs w:val="20"/>
                <w14:ligatures w14:val="none"/>
              </w:rPr>
            </w:pPr>
            <w:r w:rsidRPr="00272F02">
              <w:rPr>
                <w:sz w:val="20"/>
                <w:szCs w:val="20"/>
                <w14:ligatures w14:val="none"/>
              </w:rPr>
              <w:t>This trial will be conducted in accordance with the protocol and with the following:</w:t>
            </w:r>
          </w:p>
          <w:p w14:paraId="5A9A7C1B" w14:textId="7D9FC0E0" w:rsidR="001E2531" w:rsidRPr="00272F02" w:rsidRDefault="00AE6C5B">
            <w:pPr>
              <w:numPr>
                <w:ilvl w:val="0"/>
                <w:numId w:val="32"/>
              </w:numPr>
              <w:ind w:left="360"/>
              <w:rPr>
                <w:sz w:val="20"/>
                <w:szCs w:val="20"/>
                <w14:ligatures w14:val="none"/>
              </w:rPr>
            </w:pPr>
            <w:r w:rsidRPr="00AE6C5B">
              <w:rPr>
                <w:sz w:val="20"/>
                <w:szCs w:val="20"/>
                <w14:ligatures w14:val="none"/>
              </w:rPr>
              <w:t>Ethical principles that have their origin in the</w:t>
            </w:r>
            <w:r w:rsidR="001E2531" w:rsidRPr="00272F02">
              <w:rPr>
                <w:sz w:val="20"/>
                <w:szCs w:val="20"/>
                <w14:ligatures w14:val="none"/>
              </w:rPr>
              <w:t xml:space="preserve"> Declaration of Helsinki for medical research involving human subjects</w:t>
            </w:r>
          </w:p>
          <w:p w14:paraId="319B0FC0" w14:textId="0D160907" w:rsidR="0079738D" w:rsidRPr="00272F02" w:rsidRDefault="0079738D">
            <w:pPr>
              <w:numPr>
                <w:ilvl w:val="0"/>
                <w:numId w:val="32"/>
              </w:numPr>
              <w:ind w:left="360"/>
              <w:rPr>
                <w:sz w:val="20"/>
                <w:szCs w:val="20"/>
                <w14:ligatures w14:val="none"/>
              </w:rPr>
            </w:pPr>
            <w:r w:rsidRPr="00272F02">
              <w:rPr>
                <w:sz w:val="20"/>
                <w:szCs w:val="20"/>
                <w14:ligatures w14:val="none"/>
              </w:rPr>
              <w:t>Consensus ethical principles derived from international guidelines including the Declaration of Helsinki and the Council for International Organisations of Medical Sciences (CIOMS) International Ethical Guidelines</w:t>
            </w:r>
          </w:p>
          <w:p w14:paraId="24B806D4" w14:textId="2164FCEE" w:rsidR="0079738D" w:rsidRPr="00272F02" w:rsidRDefault="0079738D">
            <w:pPr>
              <w:numPr>
                <w:ilvl w:val="0"/>
                <w:numId w:val="32"/>
              </w:numPr>
              <w:ind w:left="360"/>
              <w:rPr>
                <w:sz w:val="20"/>
                <w:szCs w:val="20"/>
                <w14:ligatures w14:val="none"/>
              </w:rPr>
            </w:pPr>
            <w:r w:rsidRPr="00272F02">
              <w:rPr>
                <w:sz w:val="20"/>
                <w:szCs w:val="20"/>
                <w14:ligatures w14:val="none"/>
              </w:rPr>
              <w:t>ICH Good Clinical Practice (GCP) Guidelines</w:t>
            </w:r>
          </w:p>
          <w:p w14:paraId="408EAF99" w14:textId="63FF66CC" w:rsidR="0079738D" w:rsidRPr="00272F02" w:rsidRDefault="0079738D" w:rsidP="00910BB6">
            <w:pPr>
              <w:numPr>
                <w:ilvl w:val="0"/>
                <w:numId w:val="32"/>
              </w:numPr>
              <w:ind w:left="360"/>
              <w:rPr>
                <w:rFonts w:eastAsiaTheme="minorEastAsia"/>
                <w:sz w:val="20"/>
                <w:szCs w:val="20"/>
                <w:lang w:val="de-DE" w:eastAsia="ja-JP"/>
                <w14:ligatures w14:val="none"/>
              </w:rPr>
            </w:pPr>
            <w:r w:rsidRPr="00272F02">
              <w:rPr>
                <w:sz w:val="20"/>
                <w:szCs w:val="20"/>
                <w14:ligatures w14:val="none"/>
              </w:rPr>
              <w:t>Applicable laws and regulations</w:t>
            </w:r>
          </w:p>
        </w:tc>
      </w:tr>
      <w:tr w:rsidR="00DB50C7" w:rsidRPr="00272F02" w14:paraId="51A0B0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2280B"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C57067D"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Required</w:t>
            </w:r>
          </w:p>
        </w:tc>
      </w:tr>
      <w:tr w:rsidR="00DB50C7" w:rsidRPr="00272F02" w14:paraId="45F9A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93FDE"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403EF22" w14:textId="58178EED" w:rsidR="0079738D" w:rsidRPr="00272F02" w:rsidRDefault="00CA701F"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One to one</w:t>
            </w:r>
            <w:r w:rsidR="0079738D" w:rsidRPr="00272F02">
              <w:rPr>
                <w:rFonts w:eastAsia="MS Gothic"/>
                <w:sz w:val="20"/>
                <w:szCs w:val="20"/>
                <w:lang w:val="en-GB"/>
                <w14:ligatures w14:val="none"/>
              </w:rPr>
              <w:t xml:space="preserve"> </w:t>
            </w:r>
          </w:p>
        </w:tc>
      </w:tr>
      <w:tr w:rsidR="00DB50C7" w:rsidRPr="00272F02" w14:paraId="7264B3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F2A9CF"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69295E"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11.1</w:t>
            </w:r>
          </w:p>
        </w:tc>
      </w:tr>
      <w:tr w:rsidR="00DB50C7" w:rsidRPr="00272F02" w14:paraId="783C41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4119A7"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0881D7B0"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Text</w:t>
            </w:r>
          </w:p>
        </w:tc>
      </w:tr>
      <w:tr w:rsidR="00DB50C7" w:rsidRPr="00272F02" w14:paraId="659134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4A976" w14:textId="77777777" w:rsidR="0079738D" w:rsidRPr="00272F02" w:rsidRDefault="0079738D" w:rsidP="0079738D">
            <w:pPr>
              <w:rPr>
                <w:rFonts w:eastAsia="MS Gothic"/>
                <w:b/>
                <w:sz w:val="20"/>
                <w:szCs w:val="20"/>
                <w:lang w:val="de-DE"/>
                <w14:ligatures w14:val="none"/>
              </w:rPr>
            </w:pPr>
            <w:r w:rsidRPr="00272F02">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5A05E683"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b/>
                <w:sz w:val="20"/>
                <w:szCs w:val="20"/>
                <w14:ligatures w14:val="none"/>
              </w:rPr>
              <w:t>Value</w:t>
            </w:r>
            <w:r w:rsidRPr="00272F02">
              <w:rPr>
                <w:rFonts w:eastAsia="MS Gothic"/>
                <w:sz w:val="20"/>
                <w:szCs w:val="20"/>
                <w:lang w:val="en-GB"/>
                <w14:ligatures w14:val="none"/>
              </w:rPr>
              <w:t xml:space="preserve"> </w:t>
            </w:r>
            <w:r w:rsidRPr="00272F02">
              <w:rPr>
                <w:rFonts w:eastAsia="MS Gothic"/>
                <w:b/>
                <w:sz w:val="20"/>
                <w:szCs w:val="20"/>
                <w14:ligatures w14:val="none"/>
              </w:rPr>
              <w:t>Allowed</w:t>
            </w:r>
            <w:r w:rsidRPr="00272F02">
              <w:rPr>
                <w:rFonts w:eastAsia="MS Gothic"/>
                <w:sz w:val="20"/>
                <w:szCs w:val="20"/>
                <w:lang w:val="en-GB"/>
                <w14:ligatures w14:val="none"/>
              </w:rPr>
              <w:t>: Yes</w:t>
            </w:r>
          </w:p>
          <w:p w14:paraId="2F6916D8" w14:textId="36B03933" w:rsidR="0079738D" w:rsidRPr="00272F02" w:rsidRDefault="0079738D" w:rsidP="0079738D">
            <w:pPr>
              <w:keepLines/>
              <w:spacing w:line="240" w:lineRule="exact"/>
              <w:rPr>
                <w:rFonts w:eastAsia="MS Gothic"/>
                <w:sz w:val="20"/>
                <w:szCs w:val="20"/>
                <w:lang w:val="en-GB"/>
                <w14:ligatures w14:val="none"/>
              </w:rPr>
            </w:pPr>
            <w:r w:rsidRPr="00272F02">
              <w:rPr>
                <w:rFonts w:eastAsia="MS Gothic"/>
                <w:b/>
                <w:sz w:val="20"/>
                <w:szCs w:val="20"/>
                <w14:ligatures w14:val="none"/>
              </w:rPr>
              <w:t>Relationship</w:t>
            </w:r>
            <w:r w:rsidRPr="00272F02">
              <w:rPr>
                <w:rFonts w:eastAsia="MS Gothic"/>
                <w:sz w:val="20"/>
                <w:szCs w:val="20"/>
                <w:lang w:val="en-GB"/>
                <w14:ligatures w14:val="none"/>
              </w:rPr>
              <w:t>: 11.1 Regulatory and Ethical Considerations</w:t>
            </w:r>
          </w:p>
          <w:p w14:paraId="6D9E1B7B"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b/>
                <w:sz w:val="20"/>
                <w:szCs w:val="20"/>
                <w14:ligatures w14:val="none"/>
              </w:rPr>
              <w:t>Concept</w:t>
            </w:r>
            <w:r w:rsidRPr="00272F02">
              <w:rPr>
                <w:rFonts w:eastAsia="MS Gothic"/>
                <w:sz w:val="20"/>
                <w:szCs w:val="20"/>
                <w:lang w:val="en-GB"/>
                <w14:ligatures w14:val="none"/>
              </w:rPr>
              <w:t>: CNEW</w:t>
            </w:r>
          </w:p>
        </w:tc>
      </w:tr>
      <w:tr w:rsidR="00DB50C7" w:rsidRPr="00272F02" w14:paraId="5ACB40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9E6F0C" w14:textId="77777777" w:rsidR="0079738D" w:rsidRPr="00272F02" w:rsidRDefault="0079738D" w:rsidP="0079738D">
            <w:pPr>
              <w:rPr>
                <w:rFonts w:eastAsia="MS Gothic"/>
                <w:b/>
                <w:sz w:val="20"/>
                <w:szCs w:val="20"/>
                <w14:ligatures w14:val="none"/>
              </w:rPr>
            </w:pPr>
            <w:r w:rsidRPr="00272F02">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16DA8D" w14:textId="77777777" w:rsidR="0079738D" w:rsidRPr="00272F02" w:rsidRDefault="0079738D" w:rsidP="0079738D">
            <w:pPr>
              <w:keepLines/>
              <w:spacing w:line="240" w:lineRule="exact"/>
              <w:rPr>
                <w:rFonts w:eastAsia="MS Gothic"/>
                <w:sz w:val="20"/>
                <w:szCs w:val="20"/>
                <w:lang w:val="en-GB"/>
                <w14:ligatures w14:val="none"/>
              </w:rPr>
            </w:pPr>
            <w:r w:rsidRPr="00272F02">
              <w:rPr>
                <w:rFonts w:eastAsia="MS Gothic"/>
                <w:sz w:val="20"/>
                <w:szCs w:val="20"/>
                <w:lang w:val="en-GB"/>
                <w14:ligatures w14:val="none"/>
              </w:rPr>
              <w:t>No</w:t>
            </w:r>
          </w:p>
        </w:tc>
      </w:tr>
    </w:tbl>
    <w:p w14:paraId="20FC737E" w14:textId="77777777" w:rsidR="00837062" w:rsidRPr="00272F02" w:rsidRDefault="00837062" w:rsidP="00304F35">
      <w:pPr>
        <w:rPr>
          <w:sz w:val="20"/>
          <w:szCs w:val="20"/>
        </w:rPr>
      </w:pPr>
    </w:p>
    <w:p w14:paraId="797431EE" w14:textId="7ACFA95B" w:rsidR="009272E6" w:rsidRPr="00272F02" w:rsidRDefault="10D9AD2C" w:rsidP="00C54684">
      <w:pPr>
        <w:pStyle w:val="Heading2"/>
        <w:rPr>
          <w:rFonts w:cs="Times New Roman"/>
        </w:rPr>
      </w:pPr>
      <w:r w:rsidRPr="00272F02">
        <w:rPr>
          <w:rFonts w:cs="Times New Roman"/>
        </w:rPr>
        <w:t>Trial oversight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4A2E87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AC8393" w14:textId="77777777" w:rsidR="009272E6" w:rsidRPr="00272F02" w:rsidRDefault="009272E6"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A409204" w14:textId="77777777" w:rsidR="009272E6" w:rsidRPr="00272F02" w:rsidRDefault="009272E6" w:rsidP="002D3425">
            <w:pPr>
              <w:pStyle w:val="TableCellLeft10pt"/>
              <w:rPr>
                <w:szCs w:val="20"/>
                <w:lang w:val="en-GB"/>
              </w:rPr>
            </w:pPr>
            <w:r w:rsidRPr="00272F02">
              <w:rPr>
                <w:szCs w:val="20"/>
                <w:lang w:val="en-GB"/>
              </w:rPr>
              <w:t>11.2 Trial Oversight</w:t>
            </w:r>
          </w:p>
        </w:tc>
      </w:tr>
      <w:tr w:rsidR="00DB50C7" w:rsidRPr="00272F02" w14:paraId="318522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BE5CF" w14:textId="77777777" w:rsidR="009272E6" w:rsidRPr="00272F02" w:rsidRDefault="009272E6"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4C3475"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5EC69A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8A6D75" w14:textId="77777777" w:rsidR="009272E6" w:rsidRPr="00272F02" w:rsidRDefault="009272E6" w:rsidP="002D3425">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96083A" w14:textId="77777777" w:rsidR="009272E6" w:rsidRPr="00272F02" w:rsidRDefault="009272E6" w:rsidP="002D3425">
            <w:pPr>
              <w:pStyle w:val="TableCellLeft10pt"/>
              <w:rPr>
                <w:szCs w:val="20"/>
                <w:lang w:val="en-GB"/>
              </w:rPr>
            </w:pPr>
            <w:r w:rsidRPr="00272F02">
              <w:rPr>
                <w:szCs w:val="20"/>
                <w:lang w:val="en-GB"/>
              </w:rPr>
              <w:t>H</w:t>
            </w:r>
          </w:p>
        </w:tc>
      </w:tr>
      <w:tr w:rsidR="00DB50C7" w:rsidRPr="00272F02" w14:paraId="25F79D0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1E022A" w14:textId="77777777" w:rsidR="009272E6" w:rsidRPr="00272F02" w:rsidRDefault="009272E6"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E45C733" w14:textId="77777777" w:rsidR="009272E6" w:rsidRPr="00272F02" w:rsidRDefault="009272E6" w:rsidP="002D3425">
            <w:pPr>
              <w:pStyle w:val="TableCellLeft10pt"/>
              <w:rPr>
                <w:szCs w:val="20"/>
                <w:lang w:val="en-GB"/>
              </w:rPr>
            </w:pPr>
            <w:r w:rsidRPr="00272F02">
              <w:rPr>
                <w:szCs w:val="20"/>
                <w:lang w:val="en-GB"/>
              </w:rPr>
              <w:t xml:space="preserve">Heading </w:t>
            </w:r>
          </w:p>
        </w:tc>
      </w:tr>
      <w:tr w:rsidR="00DB50C7" w:rsidRPr="00272F02" w14:paraId="695622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4F3962" w14:textId="77777777" w:rsidR="009272E6" w:rsidRPr="00272F02" w:rsidRDefault="009272E6" w:rsidP="00910BB6">
            <w:pPr>
              <w:pStyle w:val="TableHeadingTextLeft10pt"/>
              <w:spacing w:line="240" w:lineRule="exac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592E68" w14:textId="0BA0F169" w:rsidR="009272E6" w:rsidRPr="00272F02" w:rsidRDefault="009C51CF" w:rsidP="008940F7">
            <w:pPr>
              <w:pStyle w:val="InstructionalTExt"/>
              <w:spacing w:before="0" w:after="0" w:line="240" w:lineRule="exact"/>
              <w:rPr>
                <w:rFonts w:ascii="Times New Roman" w:hAnsi="Times New Roman"/>
                <w:color w:val="auto"/>
                <w:sz w:val="20"/>
                <w:szCs w:val="20"/>
              </w:rPr>
            </w:pPr>
            <w:r w:rsidRPr="00272F02">
              <w:rPr>
                <w:rFonts w:ascii="Times New Roman" w:hAnsi="Times New Roman"/>
                <w:color w:val="auto"/>
                <w:sz w:val="20"/>
                <w:szCs w:val="20"/>
              </w:rPr>
              <w:t>N/A</w:t>
            </w:r>
          </w:p>
        </w:tc>
      </w:tr>
      <w:tr w:rsidR="00DB50C7" w:rsidRPr="00272F02" w14:paraId="1A7BB6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727BFF" w14:textId="77777777" w:rsidR="009272E6" w:rsidRPr="00272F02" w:rsidRDefault="009272E6"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0BB06A" w14:textId="77777777" w:rsidR="009272E6" w:rsidRPr="00272F02" w:rsidRDefault="009272E6" w:rsidP="002D3425">
            <w:pPr>
              <w:pStyle w:val="TableCellLeft10pt"/>
              <w:rPr>
                <w:szCs w:val="20"/>
                <w:lang w:val="en-GB"/>
              </w:rPr>
            </w:pPr>
            <w:r w:rsidRPr="00272F02">
              <w:rPr>
                <w:szCs w:val="20"/>
                <w:lang w:val="en-GB"/>
              </w:rPr>
              <w:t>Required</w:t>
            </w:r>
          </w:p>
        </w:tc>
      </w:tr>
      <w:tr w:rsidR="00DB50C7" w:rsidRPr="00272F02" w14:paraId="06EC9E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27D1A4" w14:textId="77777777" w:rsidR="009272E6" w:rsidRPr="00272F02" w:rsidRDefault="009272E6"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A25039" w14:textId="385A0B9B" w:rsidR="009272E6" w:rsidRPr="00272F02" w:rsidRDefault="009272E6" w:rsidP="002D3425">
            <w:pPr>
              <w:pStyle w:val="TableCellLeft10pt"/>
              <w:rPr>
                <w:szCs w:val="20"/>
                <w:lang w:val="en-GB"/>
              </w:rPr>
            </w:pPr>
            <w:r w:rsidRPr="00272F02">
              <w:rPr>
                <w:szCs w:val="20"/>
                <w:lang w:val="en-GB"/>
              </w:rPr>
              <w:t xml:space="preserve">One to </w:t>
            </w:r>
            <w:r w:rsidR="00127A0B" w:rsidRPr="00272F02">
              <w:rPr>
                <w:szCs w:val="20"/>
                <w:lang w:val="en-GB" w:eastAsia="ja-JP"/>
              </w:rPr>
              <w:t>o</w:t>
            </w:r>
            <w:r w:rsidRPr="00272F02">
              <w:rPr>
                <w:szCs w:val="20"/>
                <w:lang w:val="en-GB"/>
              </w:rPr>
              <w:t>ne</w:t>
            </w:r>
          </w:p>
        </w:tc>
      </w:tr>
      <w:tr w:rsidR="00DB50C7" w:rsidRPr="00272F02" w14:paraId="470F53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7B48E8"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63B96A6" w14:textId="7BF70B55" w:rsidR="009272E6" w:rsidRPr="00272F02" w:rsidRDefault="009272E6">
            <w:pPr>
              <w:pStyle w:val="TableCellLeft10pt"/>
              <w:rPr>
                <w:szCs w:val="20"/>
                <w:lang w:val="en-GB"/>
              </w:rPr>
            </w:pPr>
            <w:r w:rsidRPr="00272F02">
              <w:rPr>
                <w:szCs w:val="20"/>
                <w:lang w:val="en-GB"/>
              </w:rPr>
              <w:t>11.2</w:t>
            </w:r>
          </w:p>
        </w:tc>
      </w:tr>
      <w:tr w:rsidR="00DB50C7" w:rsidRPr="00272F02" w14:paraId="46725585" w14:textId="77777777" w:rsidTr="19DB19D3">
        <w:trPr>
          <w:trHeight w:val="62"/>
        </w:trPr>
        <w:tc>
          <w:tcPr>
            <w:tcW w:w="1215" w:type="pct"/>
            <w:tcBorders>
              <w:top w:val="single" w:sz="4" w:space="0" w:color="auto"/>
              <w:left w:val="single" w:sz="4" w:space="0" w:color="auto"/>
              <w:bottom w:val="single" w:sz="4" w:space="0" w:color="auto"/>
              <w:right w:val="single" w:sz="4" w:space="0" w:color="auto"/>
            </w:tcBorders>
            <w:hideMark/>
          </w:tcPr>
          <w:p w14:paraId="31F7666E" w14:textId="77777777" w:rsidR="009272E6" w:rsidRPr="00272F02" w:rsidRDefault="009272E6"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214573" w14:textId="77777777" w:rsidR="009272E6" w:rsidRPr="00272F02" w:rsidRDefault="009272E6" w:rsidP="002D3425">
            <w:pPr>
              <w:pStyle w:val="TableCellLeft10pt"/>
              <w:rPr>
                <w:szCs w:val="20"/>
                <w:lang w:val="en-GB"/>
              </w:rPr>
            </w:pPr>
            <w:r w:rsidRPr="00272F02">
              <w:rPr>
                <w:szCs w:val="20"/>
                <w:lang w:val="en-GB"/>
              </w:rPr>
              <w:t>Trial Oversight</w:t>
            </w:r>
          </w:p>
        </w:tc>
      </w:tr>
      <w:tr w:rsidR="00DB50C7" w:rsidRPr="00272F02" w14:paraId="577D0F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47BC30" w14:textId="77777777" w:rsidR="009272E6" w:rsidRPr="00272F02" w:rsidRDefault="009272E6"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7A0B545A" w14:textId="218F285B"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FAFF583" w14:textId="74B73F38" w:rsidR="009272E6" w:rsidRPr="00272F02" w:rsidRDefault="009272E6" w:rsidP="19DB19D3">
            <w:pPr>
              <w:pStyle w:val="TableCellLeft10pt"/>
              <w:rPr>
                <w:lang w:val="en-GB"/>
              </w:rPr>
            </w:pPr>
            <w:r w:rsidRPr="00272F02">
              <w:rPr>
                <w:rStyle w:val="TableCellLeft10ptBoldChar"/>
              </w:rPr>
              <w:t>Relationship</w:t>
            </w:r>
            <w:r w:rsidRPr="00272F02">
              <w:rPr>
                <w:lang w:val="en-GB"/>
              </w:rPr>
              <w:t>: 11 TRIAL OVERSIGHT AND OTHER GENERAL CONSIDERATIONS</w:t>
            </w:r>
            <w:r w:rsidR="373AA8BE" w:rsidRPr="00272F02">
              <w:rPr>
                <w:lang w:val="en-GB"/>
              </w:rPr>
              <w:t xml:space="preserve"> and </w:t>
            </w:r>
            <w:r w:rsidRPr="00272F02">
              <w:rPr>
                <w:lang w:val="en-GB"/>
              </w:rPr>
              <w:t>Table of Contents</w:t>
            </w:r>
          </w:p>
          <w:p w14:paraId="3C6A5CF6"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032CF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D9BB29" w14:textId="77777777" w:rsidR="009272E6" w:rsidRPr="00272F02" w:rsidRDefault="009272E6"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EE0497" w14:textId="77777777" w:rsidR="009272E6" w:rsidRPr="00272F02" w:rsidRDefault="009272E6" w:rsidP="002D3425">
            <w:pPr>
              <w:pStyle w:val="TableCellLeft10pt"/>
              <w:rPr>
                <w:szCs w:val="20"/>
                <w:lang w:val="en-GB"/>
              </w:rPr>
            </w:pPr>
            <w:r w:rsidRPr="00272F02">
              <w:rPr>
                <w:szCs w:val="20"/>
                <w:lang w:val="en-GB"/>
              </w:rPr>
              <w:t>No</w:t>
            </w:r>
          </w:p>
        </w:tc>
      </w:tr>
    </w:tbl>
    <w:p w14:paraId="38502A23" w14:textId="77777777" w:rsidR="009272E6" w:rsidRPr="00272F02" w:rsidRDefault="009272E6" w:rsidP="004A488C"/>
    <w:tbl>
      <w:tblPr>
        <w:tblpPr w:leftFromText="180" w:rightFromText="180" w:vertAnchor="text" w:tblpY="137"/>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272F02" w14:paraId="18164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6D651C" w14:textId="77777777" w:rsidR="009272E6" w:rsidRPr="00272F02" w:rsidRDefault="009272E6"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CCE266" w14:textId="3794B3D6" w:rsidR="009272E6" w:rsidRPr="00272F02" w:rsidRDefault="00C04FBA" w:rsidP="002D3425">
            <w:pPr>
              <w:pStyle w:val="TableCellLeft10pt"/>
              <w:rPr>
                <w:szCs w:val="20"/>
                <w:lang w:val="en-GB"/>
              </w:rPr>
            </w:pPr>
            <w:r>
              <w:rPr>
                <w:szCs w:val="20"/>
                <w:lang w:val="en-GB"/>
              </w:rPr>
              <w:t>{</w:t>
            </w:r>
            <w:r w:rsidR="009272E6" w:rsidRPr="00272F02">
              <w:rPr>
                <w:szCs w:val="20"/>
                <w:lang w:val="en-GB"/>
              </w:rPr>
              <w:t>&lt;Trial Oversight&gt;</w:t>
            </w:r>
            <w:r>
              <w:rPr>
                <w:szCs w:val="20"/>
                <w:lang w:val="en-GB"/>
              </w:rPr>
              <w:t>}</w:t>
            </w:r>
            <w:r w:rsidR="009272E6" w:rsidRPr="00272F02">
              <w:rPr>
                <w:szCs w:val="20"/>
                <w:lang w:val="en-GB"/>
              </w:rPr>
              <w:t xml:space="preserve"> </w:t>
            </w:r>
          </w:p>
        </w:tc>
      </w:tr>
      <w:tr w:rsidR="00DB50C7" w:rsidRPr="00272F02" w14:paraId="70834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A3526A" w14:textId="77777777" w:rsidR="009272E6" w:rsidRPr="00272F02" w:rsidRDefault="009272E6"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D6D9F"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7C4A0C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53DD5" w14:textId="77777777" w:rsidR="009272E6" w:rsidRPr="00272F02" w:rsidRDefault="009272E6" w:rsidP="002D3425">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320080" w14:textId="77777777" w:rsidR="009272E6" w:rsidRPr="00272F02" w:rsidRDefault="009272E6" w:rsidP="002D3425">
            <w:pPr>
              <w:pStyle w:val="TableCellLeft10pt"/>
              <w:rPr>
                <w:szCs w:val="20"/>
                <w:lang w:val="en-GB"/>
              </w:rPr>
            </w:pPr>
            <w:r w:rsidRPr="00272F02">
              <w:rPr>
                <w:szCs w:val="20"/>
                <w:lang w:val="en-GB"/>
              </w:rPr>
              <w:t>D</w:t>
            </w:r>
          </w:p>
        </w:tc>
      </w:tr>
      <w:tr w:rsidR="00DB50C7" w:rsidRPr="00272F02" w14:paraId="7B500F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CFBC09" w14:textId="77777777" w:rsidR="009272E6" w:rsidRPr="00272F02" w:rsidRDefault="009272E6" w:rsidP="002D3425">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5DE496" w14:textId="2FA6E771" w:rsidR="001E2531" w:rsidRPr="00272F02" w:rsidRDefault="000F6F05" w:rsidP="001E2531">
            <w:pPr>
              <w:pStyle w:val="TableCellLeft10pt"/>
              <w:rPr>
                <w:szCs w:val="20"/>
                <w:lang w:val="en-GB"/>
              </w:rPr>
            </w:pPr>
            <w:r w:rsidRPr="00272F02">
              <w:rPr>
                <w:szCs w:val="20"/>
                <w:lang w:val="en-GB"/>
              </w:rPr>
              <w:t>CNEW</w:t>
            </w:r>
          </w:p>
          <w:p w14:paraId="3EA77CED" w14:textId="5B4AC7A0" w:rsidR="00837062" w:rsidRPr="00272F02" w:rsidRDefault="00F330A8" w:rsidP="001E2531">
            <w:pPr>
              <w:pStyle w:val="TableCellLeft10pt"/>
              <w:rPr>
                <w:szCs w:val="20"/>
                <w:lang w:val="en-GB"/>
              </w:rPr>
            </w:pPr>
            <w:r w:rsidRPr="00272F02">
              <w:rPr>
                <w:szCs w:val="20"/>
                <w:lang w:val="en-GB"/>
              </w:rPr>
              <w:t>For review purpose, see definition of the controlled terminology below</w:t>
            </w:r>
          </w:p>
          <w:p w14:paraId="18D34022" w14:textId="52B6E7ED" w:rsidR="009272E6" w:rsidRPr="00272F02" w:rsidRDefault="001E2531" w:rsidP="002D3425">
            <w:pPr>
              <w:pStyle w:val="TableCellLeft10pt"/>
              <w:rPr>
                <w:szCs w:val="20"/>
                <w:lang w:val="en-GB" w:eastAsia="ja-JP"/>
              </w:rPr>
            </w:pPr>
            <w:r w:rsidRPr="00272F02">
              <w:rPr>
                <w:szCs w:val="20"/>
                <w:lang w:val="en-GB"/>
              </w:rPr>
              <w:t>A description of the planned processes and procedures to govern and conduct a clinical trial in order to protect the rights, safety and welfare of the trial participants.</w:t>
            </w:r>
          </w:p>
        </w:tc>
      </w:tr>
      <w:tr w:rsidR="00DB50C7" w:rsidRPr="00272F02" w14:paraId="256AB8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610FFF" w14:textId="77777777" w:rsidR="009272E6" w:rsidRPr="00272F02" w:rsidRDefault="009272E6"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BBC462" w14:textId="2DD2E7E1" w:rsidR="004547EF" w:rsidRPr="00272F02" w:rsidRDefault="009272E6" w:rsidP="008940F7">
            <w:pPr>
              <w:pStyle w:val="TableCellLeft10pt"/>
              <w:rPr>
                <w:szCs w:val="20"/>
                <w:lang w:val="en-GB"/>
              </w:rPr>
            </w:pPr>
            <w:r w:rsidRPr="00272F02">
              <w:rPr>
                <w:rFonts w:eastAsia="MS Mincho"/>
                <w:szCs w:val="20"/>
              </w:rPr>
              <w:t xml:space="preserve">Concisely </w:t>
            </w:r>
            <w:r w:rsidR="001E2531" w:rsidRPr="00272F02">
              <w:rPr>
                <w:rFonts w:eastAsia="MS Mincho"/>
                <w:szCs w:val="20"/>
              </w:rPr>
              <w:t>summarize</w:t>
            </w:r>
            <w:r w:rsidRPr="00272F02">
              <w:rPr>
                <w:rFonts w:eastAsia="MS Mincho"/>
                <w:szCs w:val="20"/>
              </w:rPr>
              <w:t xml:space="preserve"> the trial oversight listing the investigator and </w:t>
            </w:r>
            <w:r w:rsidR="004547EF" w:rsidRPr="00272F02">
              <w:rPr>
                <w:szCs w:val="20"/>
                <w:lang w:eastAsia="ja-JP"/>
              </w:rPr>
              <w:t>s</w:t>
            </w:r>
            <w:r w:rsidRPr="00272F02">
              <w:rPr>
                <w:rFonts w:eastAsia="MS Mincho"/>
                <w:szCs w:val="20"/>
              </w:rPr>
              <w:t>ponsor responsibilities not covered in other sections of the protocol which are essential for the operations of the trial, specifying the ones related to quality assurance.</w:t>
            </w:r>
          </w:p>
          <w:p w14:paraId="46221ACB" w14:textId="2B22BD0F" w:rsidR="009272E6" w:rsidRPr="00272F02" w:rsidRDefault="004547EF" w:rsidP="008940F7">
            <w:pPr>
              <w:pStyle w:val="TableCellLeft10pt"/>
              <w:rPr>
                <w:szCs w:val="20"/>
                <w:lang w:val="en-GB"/>
              </w:rPr>
            </w:pPr>
            <w:r w:rsidRPr="00272F02">
              <w:rPr>
                <w:szCs w:val="20"/>
                <w:lang w:val="en-GB"/>
              </w:rPr>
              <w:t>if not using below optional subheadings</w:t>
            </w:r>
          </w:p>
        </w:tc>
      </w:tr>
      <w:tr w:rsidR="00DB50C7" w:rsidRPr="00272F02" w14:paraId="74321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7257D" w14:textId="77777777" w:rsidR="009272E6" w:rsidRPr="00272F02" w:rsidRDefault="009272E6"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A5D03B" w14:textId="35012C20" w:rsidR="009272E6" w:rsidRPr="00272F02" w:rsidRDefault="003D26E2" w:rsidP="002D3425">
            <w:pPr>
              <w:pStyle w:val="TableCellLeft10pt"/>
              <w:rPr>
                <w:szCs w:val="20"/>
                <w:lang w:val="en-GB"/>
              </w:rPr>
            </w:pPr>
            <w:r>
              <w:rPr>
                <w:szCs w:val="20"/>
                <w:lang w:val="en-GB"/>
              </w:rPr>
              <w:t>Con</w:t>
            </w:r>
            <w:r w:rsidR="00B52FE9">
              <w:rPr>
                <w:szCs w:val="20"/>
                <w:lang w:val="en-GB"/>
              </w:rPr>
              <w:t>ditiona</w:t>
            </w:r>
            <w:r w:rsidR="00C04FBA">
              <w:rPr>
                <w:szCs w:val="20"/>
                <w:lang w:val="en-GB"/>
              </w:rPr>
              <w:t>l:</w:t>
            </w:r>
            <w:r w:rsidR="00B52FE9">
              <w:rPr>
                <w:szCs w:val="20"/>
                <w:lang w:val="en-GB"/>
              </w:rPr>
              <w:t xml:space="preserve"> if not </w:t>
            </w:r>
            <w:r w:rsidR="00CF2144">
              <w:rPr>
                <w:szCs w:val="20"/>
                <w:lang w:val="en-GB"/>
              </w:rPr>
              <w:t>using the optional subheadings Level 3 (11.2.1</w:t>
            </w:r>
            <w:r w:rsidR="00022F49">
              <w:rPr>
                <w:szCs w:val="20"/>
                <w:lang w:val="en-GB"/>
              </w:rPr>
              <w:t xml:space="preserve">, </w:t>
            </w:r>
            <w:r w:rsidR="00CF2144">
              <w:rPr>
                <w:szCs w:val="20"/>
                <w:lang w:val="en-GB"/>
              </w:rPr>
              <w:t>11.2.2)</w:t>
            </w:r>
          </w:p>
        </w:tc>
      </w:tr>
      <w:tr w:rsidR="00DB50C7" w:rsidRPr="00272F02" w14:paraId="331F4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3C79F5" w14:textId="77777777" w:rsidR="009272E6" w:rsidRPr="00272F02" w:rsidRDefault="009272E6"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B1F8431" w14:textId="0F165C83" w:rsidR="009272E6" w:rsidRPr="00272F02" w:rsidRDefault="00CA701F" w:rsidP="002D3425">
            <w:pPr>
              <w:pStyle w:val="TableCellLeft10pt"/>
              <w:rPr>
                <w:szCs w:val="20"/>
                <w:lang w:val="en-GB"/>
              </w:rPr>
            </w:pPr>
            <w:r w:rsidRPr="00272F02">
              <w:rPr>
                <w:szCs w:val="20"/>
                <w:lang w:val="en-GB"/>
              </w:rPr>
              <w:t>One to one</w:t>
            </w:r>
          </w:p>
        </w:tc>
      </w:tr>
      <w:tr w:rsidR="00DB50C7" w:rsidRPr="00272F02" w14:paraId="1917F9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8001DF"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D4B45C" w14:textId="77777777" w:rsidR="009272E6" w:rsidRPr="00272F02" w:rsidRDefault="009272E6" w:rsidP="002D3425">
            <w:pPr>
              <w:pStyle w:val="TableCellLeft10pt"/>
              <w:rPr>
                <w:szCs w:val="20"/>
                <w:lang w:val="en-GB"/>
              </w:rPr>
            </w:pPr>
            <w:r w:rsidRPr="00272F02">
              <w:rPr>
                <w:szCs w:val="20"/>
                <w:lang w:val="en-GB"/>
              </w:rPr>
              <w:t>11.2</w:t>
            </w:r>
          </w:p>
        </w:tc>
      </w:tr>
      <w:tr w:rsidR="00DB50C7" w:rsidRPr="00272F02" w14:paraId="6E7AF3D0" w14:textId="77777777" w:rsidTr="00910BB6">
        <w:trPr>
          <w:trHeight w:val="96"/>
        </w:trPr>
        <w:tc>
          <w:tcPr>
            <w:tcW w:w="1215" w:type="pct"/>
            <w:tcBorders>
              <w:top w:val="single" w:sz="4" w:space="0" w:color="auto"/>
              <w:left w:val="single" w:sz="4" w:space="0" w:color="auto"/>
              <w:bottom w:val="single" w:sz="4" w:space="0" w:color="auto"/>
              <w:right w:val="single" w:sz="4" w:space="0" w:color="auto"/>
            </w:tcBorders>
            <w:hideMark/>
          </w:tcPr>
          <w:p w14:paraId="47DBBE08" w14:textId="77777777" w:rsidR="009272E6" w:rsidRPr="00272F02" w:rsidRDefault="009272E6"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41616F1"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208DC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E871B6" w14:textId="77777777" w:rsidR="009272E6" w:rsidRPr="00272F02" w:rsidRDefault="009272E6"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595F5CC2" w14:textId="77777777"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A76723E" w14:textId="3EE379C0" w:rsidR="009272E6" w:rsidRPr="00272F02" w:rsidRDefault="009272E6" w:rsidP="002D3425">
            <w:pPr>
              <w:pStyle w:val="TableCellLeft10pt"/>
              <w:rPr>
                <w:szCs w:val="20"/>
                <w:lang w:val="en-GB"/>
              </w:rPr>
            </w:pPr>
            <w:r w:rsidRPr="00272F02">
              <w:rPr>
                <w:rStyle w:val="TableCellLeft10ptBoldChar"/>
                <w:szCs w:val="20"/>
              </w:rPr>
              <w:t>Relationship</w:t>
            </w:r>
            <w:r w:rsidRPr="00272F02">
              <w:rPr>
                <w:szCs w:val="20"/>
                <w:lang w:val="en-GB"/>
              </w:rPr>
              <w:t>: 11.2 Trial Oversight</w:t>
            </w:r>
          </w:p>
          <w:p w14:paraId="6D098059"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4652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63A369" w14:textId="77777777" w:rsidR="009272E6" w:rsidRPr="00272F02" w:rsidRDefault="009272E6"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80F55F" w14:textId="77777777" w:rsidR="009272E6" w:rsidRPr="00272F02" w:rsidRDefault="009272E6" w:rsidP="002D3425">
            <w:pPr>
              <w:pStyle w:val="TableCellLeft10pt"/>
              <w:rPr>
                <w:szCs w:val="20"/>
                <w:lang w:val="en-GB"/>
              </w:rPr>
            </w:pPr>
            <w:r w:rsidRPr="00272F02">
              <w:rPr>
                <w:szCs w:val="20"/>
                <w:lang w:val="en-GB"/>
              </w:rPr>
              <w:t>No</w:t>
            </w:r>
          </w:p>
        </w:tc>
      </w:tr>
    </w:tbl>
    <w:p w14:paraId="4FB82461" w14:textId="77777777" w:rsidR="00837062" w:rsidRPr="00272F02" w:rsidRDefault="00837062" w:rsidP="009272E6">
      <w:pPr>
        <w:rPr>
          <w:sz w:val="20"/>
          <w:szCs w:val="20"/>
        </w:rPr>
      </w:pPr>
    </w:p>
    <w:p w14:paraId="15ED57F1" w14:textId="5CC03BC1" w:rsidR="009272E6" w:rsidRPr="00272F02" w:rsidRDefault="009272E6" w:rsidP="00910BB6">
      <w:pPr>
        <w:pStyle w:val="Heading3"/>
        <w:rPr>
          <w:rFonts w:cs="Times New Roman"/>
          <w:lang w:eastAsia="ja-JP"/>
        </w:rPr>
      </w:pPr>
      <w:r w:rsidRPr="00272F02">
        <w:rPr>
          <w:rFonts w:cs="Times New Roman"/>
        </w:rPr>
        <w:t>Investigator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767E917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D537DC9" w14:textId="77777777" w:rsidR="009272E6" w:rsidRPr="00272F02" w:rsidRDefault="009272E6" w:rsidP="002D3425">
            <w:pPr>
              <w:pStyle w:val="TableHeadingTextLeft10pt"/>
              <w:rPr>
                <w:szCs w:val="20"/>
                <w:lang w:val="de-DE"/>
              </w:rPr>
            </w:pPr>
            <w:r w:rsidRPr="00272F02">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170D5B91" w14:textId="77777777" w:rsidR="009272E6" w:rsidRPr="00272F02" w:rsidRDefault="009272E6" w:rsidP="002D3425">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11.2.1 Investigator Responsibilities</w:t>
            </w:r>
          </w:p>
        </w:tc>
      </w:tr>
      <w:tr w:rsidR="00DB50C7" w:rsidRPr="00272F02" w14:paraId="715CEC41"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9F0FCA" w14:textId="77777777" w:rsidR="009272E6" w:rsidRPr="00272F02" w:rsidRDefault="009272E6" w:rsidP="002D3425">
            <w:pPr>
              <w:pStyle w:val="TableHeadingTextLeft10pt"/>
              <w:rPr>
                <w:szCs w:val="20"/>
                <w:lang w:val="de-DE"/>
              </w:rPr>
            </w:pPr>
            <w:r w:rsidRPr="00272F02">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12DB3F1"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7204827B"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14E0734D" w14:textId="77777777" w:rsidR="009272E6" w:rsidRPr="00272F02" w:rsidRDefault="009272E6" w:rsidP="002D3425">
            <w:pPr>
              <w:pStyle w:val="TableHeadingTextLeft10pt"/>
              <w:rPr>
                <w:szCs w:val="20"/>
              </w:rPr>
            </w:pPr>
            <w:r w:rsidRPr="00272F02">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1B403DA" w14:textId="77777777" w:rsidR="009272E6" w:rsidRPr="00272F02" w:rsidRDefault="009272E6" w:rsidP="002D3425">
            <w:pPr>
              <w:pStyle w:val="TableCellLeft10pt"/>
              <w:rPr>
                <w:szCs w:val="20"/>
                <w:lang w:val="en-GB"/>
              </w:rPr>
            </w:pPr>
            <w:r w:rsidRPr="00272F02">
              <w:rPr>
                <w:szCs w:val="20"/>
                <w:lang w:val="en-GB"/>
              </w:rPr>
              <w:t>H</w:t>
            </w:r>
          </w:p>
        </w:tc>
      </w:tr>
      <w:tr w:rsidR="00DB50C7" w:rsidRPr="00272F02" w14:paraId="5061F2EE"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20EA30C" w14:textId="77777777" w:rsidR="009272E6" w:rsidRPr="00272F02" w:rsidRDefault="009272E6" w:rsidP="002D3425">
            <w:pPr>
              <w:pStyle w:val="TableHeadingTextLeft10pt"/>
              <w:rPr>
                <w:szCs w:val="20"/>
                <w:lang w:val="de-DE"/>
              </w:rPr>
            </w:pPr>
            <w:r w:rsidRPr="00272F02">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691BF39" w14:textId="77777777" w:rsidR="009272E6" w:rsidRPr="00272F02" w:rsidRDefault="009272E6" w:rsidP="002D3425">
            <w:pPr>
              <w:pStyle w:val="TableCellLeft10pt"/>
              <w:rPr>
                <w:szCs w:val="20"/>
                <w:lang w:val="en-GB"/>
              </w:rPr>
            </w:pPr>
            <w:r w:rsidRPr="00272F02">
              <w:rPr>
                <w:szCs w:val="20"/>
                <w:lang w:val="en-GB"/>
              </w:rPr>
              <w:t xml:space="preserve">Heading </w:t>
            </w:r>
          </w:p>
        </w:tc>
      </w:tr>
      <w:tr w:rsidR="00DB50C7" w:rsidRPr="00272F02" w14:paraId="2685BA85"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58B16CCD" w14:textId="77777777" w:rsidR="009272E6" w:rsidRPr="00272F02" w:rsidRDefault="009272E6" w:rsidP="002D3425">
            <w:pPr>
              <w:pStyle w:val="TableHeadingTextLeft10pt"/>
              <w:rPr>
                <w:szCs w:val="20"/>
                <w:lang w:val="de-DE"/>
              </w:rPr>
            </w:pPr>
            <w:r w:rsidRPr="00272F02">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9A7D43C" w14:textId="3C4026E4" w:rsidR="009272E6" w:rsidRPr="00272F02" w:rsidRDefault="009272E6" w:rsidP="002D3425">
            <w:pPr>
              <w:pStyle w:val="TableCellLeft10pt"/>
              <w:rPr>
                <w:szCs w:val="20"/>
                <w:lang w:val="de-DE"/>
              </w:rPr>
            </w:pPr>
            <w:r w:rsidRPr="00272F02">
              <w:rPr>
                <w:szCs w:val="20"/>
                <w:lang w:val="de-DE"/>
              </w:rPr>
              <w:t>N/A</w:t>
            </w:r>
          </w:p>
        </w:tc>
      </w:tr>
      <w:tr w:rsidR="00DB50C7" w:rsidRPr="00272F02" w14:paraId="23F8643D"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351470C" w14:textId="77777777" w:rsidR="009272E6" w:rsidRPr="00272F02" w:rsidRDefault="009272E6" w:rsidP="002D3425">
            <w:pPr>
              <w:pStyle w:val="TableHeadingTextLeft10pt"/>
              <w:rPr>
                <w:szCs w:val="20"/>
                <w:lang w:val="de-DE"/>
              </w:rPr>
            </w:pPr>
            <w:r w:rsidRPr="00272F02">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101F832F" w14:textId="77777777" w:rsidR="009272E6" w:rsidRPr="00272F02" w:rsidRDefault="009272E6" w:rsidP="002D3425">
            <w:pPr>
              <w:pStyle w:val="TableCellLeft10pt"/>
              <w:rPr>
                <w:szCs w:val="20"/>
                <w:lang w:val="en-GB"/>
              </w:rPr>
            </w:pPr>
            <w:r w:rsidRPr="00272F02">
              <w:rPr>
                <w:szCs w:val="20"/>
                <w:lang w:val="en-GB"/>
              </w:rPr>
              <w:t>Optional</w:t>
            </w:r>
          </w:p>
        </w:tc>
      </w:tr>
      <w:tr w:rsidR="00DB50C7" w:rsidRPr="00272F02" w14:paraId="3281771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0B2A3A8D" w14:textId="77777777" w:rsidR="009272E6" w:rsidRPr="00272F02" w:rsidRDefault="009272E6" w:rsidP="002D3425">
            <w:pPr>
              <w:pStyle w:val="TableHeadingTextLeft10pt"/>
              <w:rPr>
                <w:szCs w:val="20"/>
                <w:lang w:val="de-DE"/>
              </w:rPr>
            </w:pPr>
            <w:r w:rsidRPr="00272F02">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6E14E426" w14:textId="55C14D3A" w:rsidR="009272E6" w:rsidRPr="00272F02" w:rsidRDefault="00267362" w:rsidP="002D3425">
            <w:pPr>
              <w:pStyle w:val="TableCellLeft10pt"/>
              <w:rPr>
                <w:szCs w:val="20"/>
                <w:lang w:val="en-GB"/>
              </w:rPr>
            </w:pPr>
            <w:r w:rsidRPr="00272F02">
              <w:rPr>
                <w:szCs w:val="20"/>
                <w:lang w:val="en-GB"/>
              </w:rPr>
              <w:t>One to one</w:t>
            </w:r>
          </w:p>
        </w:tc>
      </w:tr>
      <w:tr w:rsidR="00DB50C7" w:rsidRPr="00272F02" w14:paraId="7EBA114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2BC2C623"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6A37EE33" w14:textId="77777777" w:rsidR="009272E6" w:rsidRPr="00272F02" w:rsidRDefault="009272E6" w:rsidP="002D3425">
            <w:pPr>
              <w:pStyle w:val="TableCellLeft10pt"/>
              <w:rPr>
                <w:szCs w:val="20"/>
                <w:lang w:val="en-GB"/>
              </w:rPr>
            </w:pPr>
            <w:r w:rsidRPr="00272F02">
              <w:rPr>
                <w:szCs w:val="20"/>
                <w:lang w:val="en-GB"/>
              </w:rPr>
              <w:t>11.2.1</w:t>
            </w:r>
          </w:p>
        </w:tc>
      </w:tr>
      <w:tr w:rsidR="00DB50C7" w:rsidRPr="00272F02" w14:paraId="61435FB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33619E7" w14:textId="77777777" w:rsidR="009272E6" w:rsidRPr="00272F02" w:rsidRDefault="009272E6" w:rsidP="002D3425">
            <w:pPr>
              <w:pStyle w:val="TableHeadingTextLeft10pt"/>
              <w:rPr>
                <w:szCs w:val="20"/>
                <w:lang w:val="de-DE"/>
              </w:rPr>
            </w:pPr>
            <w:r w:rsidRPr="00272F02">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0D8C7A7A" w14:textId="77777777" w:rsidR="009272E6" w:rsidRPr="00272F02" w:rsidRDefault="009272E6" w:rsidP="002D3425">
            <w:pPr>
              <w:pStyle w:val="TableCellLeft10pt"/>
              <w:rPr>
                <w:szCs w:val="20"/>
                <w:lang w:val="en-GB"/>
              </w:rPr>
            </w:pPr>
            <w:r w:rsidRPr="00272F02">
              <w:rPr>
                <w:szCs w:val="20"/>
                <w:lang w:val="en-GB"/>
              </w:rPr>
              <w:t xml:space="preserve">Investigator Responsibilities </w:t>
            </w:r>
          </w:p>
        </w:tc>
      </w:tr>
      <w:tr w:rsidR="00DB50C7" w:rsidRPr="00272F02" w14:paraId="19ED4182"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BB5DDF" w14:textId="77777777" w:rsidR="009272E6" w:rsidRPr="00272F02" w:rsidRDefault="009272E6" w:rsidP="002D3425">
            <w:pPr>
              <w:pStyle w:val="TableHeadingTextLeft10pt"/>
              <w:rPr>
                <w:szCs w:val="20"/>
                <w:lang w:val="de-DE"/>
              </w:rPr>
            </w:pPr>
            <w:r w:rsidRPr="00272F02">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5F0D19EA" w14:textId="77777777"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4A8010C" w14:textId="090686F1" w:rsidR="009272E6" w:rsidRPr="00272F02" w:rsidRDefault="009272E6" w:rsidP="19DB19D3">
            <w:pPr>
              <w:pStyle w:val="TableCellLeft10pt"/>
              <w:rPr>
                <w:lang w:val="en-GB"/>
              </w:rPr>
            </w:pPr>
            <w:r w:rsidRPr="00272F02">
              <w:rPr>
                <w:rStyle w:val="TableCellLeft10ptBoldChar"/>
              </w:rPr>
              <w:t>Relationship</w:t>
            </w:r>
            <w:r w:rsidRPr="00272F02">
              <w:rPr>
                <w:lang w:val="en-GB"/>
              </w:rPr>
              <w:t xml:space="preserve">: </w:t>
            </w:r>
            <w:r w:rsidR="236CB682" w:rsidRPr="00272F02">
              <w:rPr>
                <w:lang w:val="en-GB"/>
              </w:rPr>
              <w:t xml:space="preserve">11.2 Trial Oversight, </w:t>
            </w:r>
            <w:r w:rsidR="000922A7">
              <w:rPr>
                <w:lang w:val="en-GB"/>
              </w:rPr>
              <w:t xml:space="preserve">11 </w:t>
            </w:r>
            <w:r w:rsidRPr="00272F02">
              <w:rPr>
                <w:lang w:val="en-GB"/>
              </w:rPr>
              <w:t>TRIAL OVERSIGHT AND OTHER GENERAL CONSIDERATIONS</w:t>
            </w:r>
            <w:r w:rsidR="654B712F" w:rsidRPr="00272F02">
              <w:rPr>
                <w:lang w:val="en-GB"/>
              </w:rPr>
              <w:t xml:space="preserve"> and</w:t>
            </w:r>
            <w:r w:rsidRPr="00272F02">
              <w:rPr>
                <w:lang w:val="en-GB"/>
              </w:rPr>
              <w:t xml:space="preserve"> Table of Contents</w:t>
            </w:r>
          </w:p>
          <w:p w14:paraId="0C3CF770"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61A95B67"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DF6C615" w14:textId="77777777" w:rsidR="009272E6" w:rsidRPr="00272F02" w:rsidRDefault="009272E6" w:rsidP="002D3425">
            <w:pPr>
              <w:pStyle w:val="TableHeadingTextLeft10pt"/>
              <w:rPr>
                <w:szCs w:val="20"/>
              </w:rPr>
            </w:pPr>
            <w:r w:rsidRPr="00272F02">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3F19F3C3" w14:textId="77777777" w:rsidR="009272E6" w:rsidRPr="00272F02" w:rsidRDefault="009272E6" w:rsidP="002D3425">
            <w:pPr>
              <w:pStyle w:val="TableCellLeft10pt"/>
              <w:rPr>
                <w:szCs w:val="20"/>
                <w:lang w:val="en-GB"/>
              </w:rPr>
            </w:pPr>
            <w:r w:rsidRPr="00272F02">
              <w:rPr>
                <w:szCs w:val="20"/>
                <w:lang w:val="en-GB"/>
              </w:rPr>
              <w:t>No</w:t>
            </w:r>
          </w:p>
        </w:tc>
      </w:tr>
    </w:tbl>
    <w:p w14:paraId="392456E9" w14:textId="77777777" w:rsidR="009272E6" w:rsidRPr="00272F02"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73DEE13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226EFFA" w14:textId="77777777" w:rsidR="009272E6" w:rsidRPr="00272F02" w:rsidRDefault="009272E6" w:rsidP="002D3425">
            <w:pPr>
              <w:pStyle w:val="TableHeadingTextLeft10pt"/>
              <w:rPr>
                <w:szCs w:val="20"/>
                <w:lang w:val="de-DE"/>
              </w:rPr>
            </w:pPr>
            <w:r w:rsidRPr="00272F02">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AD120A9" w14:textId="77777777" w:rsidR="009272E6" w:rsidRPr="00272F02" w:rsidRDefault="009272E6" w:rsidP="002D3425">
            <w:pPr>
              <w:pStyle w:val="TableCellLeft10pt"/>
              <w:rPr>
                <w:rStyle w:val="SuggestedOptional"/>
                <w:rFonts w:ascii="Times New Roman" w:hAnsi="Times New Roman"/>
                <w:color w:val="auto"/>
                <w:szCs w:val="20"/>
                <w:lang w:val="en-GB"/>
              </w:rPr>
            </w:pPr>
            <w:r w:rsidRPr="00272F02">
              <w:rPr>
                <w:rStyle w:val="SuggestedOptional"/>
                <w:rFonts w:ascii="Times New Roman" w:hAnsi="Times New Roman"/>
                <w:color w:val="auto"/>
                <w:szCs w:val="20"/>
                <w:lang w:val="en-GB"/>
              </w:rPr>
              <w:t>&lt;Investigator Responsibilities&gt;</w:t>
            </w:r>
          </w:p>
        </w:tc>
      </w:tr>
      <w:tr w:rsidR="00DB50C7" w:rsidRPr="00272F02" w14:paraId="6F79778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873C617" w14:textId="77777777" w:rsidR="009272E6" w:rsidRPr="00272F02" w:rsidRDefault="009272E6" w:rsidP="002D3425">
            <w:pPr>
              <w:pStyle w:val="TableHeadingTextLeft10pt"/>
              <w:rPr>
                <w:szCs w:val="20"/>
                <w:lang w:val="de-DE"/>
              </w:rPr>
            </w:pPr>
            <w:r w:rsidRPr="00272F02">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C832D9C"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6996796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21ECAA81" w14:textId="77777777" w:rsidR="009272E6" w:rsidRPr="00272F02" w:rsidRDefault="009272E6" w:rsidP="002D3425">
            <w:pPr>
              <w:pStyle w:val="TableHeadingTextLeft10pt"/>
              <w:rPr>
                <w:szCs w:val="20"/>
              </w:rPr>
            </w:pPr>
            <w:r w:rsidRPr="00272F02">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F55CC97" w14:textId="77777777" w:rsidR="009272E6" w:rsidRPr="00272F02" w:rsidRDefault="009272E6" w:rsidP="002D3425">
            <w:pPr>
              <w:pStyle w:val="TableCellLeft10pt"/>
              <w:rPr>
                <w:szCs w:val="20"/>
                <w:lang w:val="en-GB"/>
              </w:rPr>
            </w:pPr>
            <w:r w:rsidRPr="00272F02">
              <w:rPr>
                <w:szCs w:val="20"/>
                <w:lang w:val="en-GB"/>
              </w:rPr>
              <w:t>D</w:t>
            </w:r>
          </w:p>
        </w:tc>
      </w:tr>
      <w:tr w:rsidR="00DB50C7" w:rsidRPr="00272F02" w14:paraId="7BC0E33B"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CBC0EE7" w14:textId="77777777" w:rsidR="009272E6" w:rsidRPr="00272F02" w:rsidRDefault="009272E6" w:rsidP="002D3425">
            <w:pPr>
              <w:pStyle w:val="TableHeadingTextLeft10pt"/>
              <w:rPr>
                <w:szCs w:val="20"/>
                <w:lang w:val="de-DE"/>
              </w:rPr>
            </w:pPr>
            <w:r w:rsidRPr="00272F02">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65948D61" w14:textId="25C94907" w:rsidR="009272E6" w:rsidRPr="00272F02" w:rsidRDefault="000F6F05" w:rsidP="002D3425">
            <w:pPr>
              <w:pStyle w:val="TableCellLeft10pt"/>
              <w:rPr>
                <w:szCs w:val="20"/>
                <w:lang w:val="en-GB"/>
              </w:rPr>
            </w:pPr>
            <w:r w:rsidRPr="00272F02">
              <w:rPr>
                <w:szCs w:val="20"/>
                <w:lang w:val="en-GB"/>
              </w:rPr>
              <w:t>CNEW</w:t>
            </w:r>
          </w:p>
          <w:p w14:paraId="665872A8" w14:textId="73A59A00"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3F3BFF60" w14:textId="3311F1E7" w:rsidR="009272E6" w:rsidRPr="00272F02" w:rsidRDefault="009272E6" w:rsidP="002D3425">
            <w:pPr>
              <w:pStyle w:val="TableCellLeft10pt"/>
              <w:rPr>
                <w:szCs w:val="20"/>
                <w:lang w:val="en-GB"/>
              </w:rPr>
            </w:pPr>
            <w:r w:rsidRPr="00272F02">
              <w:rPr>
                <w:rFonts w:eastAsiaTheme="minorEastAsia"/>
                <w:szCs w:val="20"/>
                <w:lang w:val="en-GB"/>
              </w:rPr>
              <w:t>A description of the obligations of the investigator with respect to the trial</w:t>
            </w:r>
            <w:r w:rsidRPr="00272F02">
              <w:rPr>
                <w:rFonts w:eastAsia="Arial"/>
                <w:szCs w:val="20"/>
                <w:lang w:val="en-GB"/>
              </w:rPr>
              <w:t>.</w:t>
            </w:r>
          </w:p>
        </w:tc>
      </w:tr>
      <w:tr w:rsidR="00DB50C7" w:rsidRPr="00272F02" w14:paraId="02932B94"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31DA5B13" w14:textId="77777777" w:rsidR="009272E6" w:rsidRPr="00272F02" w:rsidRDefault="009272E6" w:rsidP="002D3425">
            <w:pPr>
              <w:pStyle w:val="TableHeadingTextLeft10pt"/>
              <w:rPr>
                <w:szCs w:val="20"/>
                <w:lang w:val="de-DE"/>
              </w:rPr>
            </w:pPr>
            <w:r w:rsidRPr="00272F02">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0E4BF7F" w14:textId="5A7391AF" w:rsidR="009272E6" w:rsidRPr="00FF3C43" w:rsidRDefault="00174A03" w:rsidP="002D3425">
            <w:pPr>
              <w:pStyle w:val="TableCellLeft10pt"/>
              <w:rPr>
                <w:szCs w:val="20"/>
              </w:rPr>
            </w:pPr>
            <w:r w:rsidRPr="00FF3C43">
              <w:rPr>
                <w:szCs w:val="20"/>
              </w:rPr>
              <w:t>Describe the investigator duties, including the oversight of duties delegated to a third party that may impact the trial conduct at sites, if applicable and if not addressed elsewhere.</w:t>
            </w:r>
          </w:p>
        </w:tc>
      </w:tr>
      <w:tr w:rsidR="00DB50C7" w:rsidRPr="00272F02" w14:paraId="24F0C6C0"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2FB8855" w14:textId="77777777" w:rsidR="009272E6" w:rsidRPr="00272F02" w:rsidRDefault="009272E6" w:rsidP="002D3425">
            <w:pPr>
              <w:pStyle w:val="TableHeadingTextLeft10pt"/>
              <w:rPr>
                <w:szCs w:val="20"/>
                <w:lang w:val="de-DE"/>
              </w:rPr>
            </w:pPr>
            <w:r w:rsidRPr="00272F02">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66AA0E3A" w14:textId="77777777" w:rsidR="009272E6" w:rsidRPr="00272F02" w:rsidRDefault="009272E6" w:rsidP="002D3425">
            <w:pPr>
              <w:pStyle w:val="TableCellLeft10pt"/>
              <w:rPr>
                <w:szCs w:val="20"/>
              </w:rPr>
            </w:pPr>
            <w:r w:rsidRPr="00272F02">
              <w:rPr>
                <w:szCs w:val="20"/>
              </w:rPr>
              <w:t xml:space="preserve">Optional </w:t>
            </w:r>
          </w:p>
        </w:tc>
      </w:tr>
      <w:tr w:rsidR="00DB50C7" w:rsidRPr="00272F02" w14:paraId="1A2B9E8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4057B02" w14:textId="77777777" w:rsidR="009272E6" w:rsidRPr="00272F02" w:rsidRDefault="009272E6" w:rsidP="002D3425">
            <w:pPr>
              <w:pStyle w:val="TableHeadingTextLeft10pt"/>
              <w:rPr>
                <w:szCs w:val="20"/>
                <w:lang w:val="de-DE"/>
              </w:rPr>
            </w:pPr>
            <w:r w:rsidRPr="00272F02">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14CCB9A" w14:textId="527A0727" w:rsidR="009272E6" w:rsidRPr="00272F02" w:rsidRDefault="00267362" w:rsidP="002D3425">
            <w:pPr>
              <w:pStyle w:val="TableCellLeft10pt"/>
              <w:rPr>
                <w:szCs w:val="20"/>
                <w:lang w:val="en-GB"/>
              </w:rPr>
            </w:pPr>
            <w:r w:rsidRPr="00272F02">
              <w:rPr>
                <w:szCs w:val="20"/>
                <w:lang w:val="en-GB"/>
              </w:rPr>
              <w:t>One to one</w:t>
            </w:r>
            <w:r w:rsidR="009272E6" w:rsidRPr="00272F02">
              <w:rPr>
                <w:szCs w:val="20"/>
                <w:lang w:val="en-GB"/>
              </w:rPr>
              <w:t xml:space="preserve"> </w:t>
            </w:r>
          </w:p>
        </w:tc>
      </w:tr>
      <w:tr w:rsidR="00DB50C7" w:rsidRPr="00272F02" w14:paraId="7AC165A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66E4544"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B0C1D00" w14:textId="33B6E9E1" w:rsidR="009272E6" w:rsidRPr="00272F02" w:rsidRDefault="009272E6">
            <w:pPr>
              <w:pStyle w:val="TableCellLeft10pt"/>
              <w:rPr>
                <w:szCs w:val="20"/>
                <w:lang w:val="en-GB"/>
              </w:rPr>
            </w:pPr>
            <w:r w:rsidRPr="00272F02">
              <w:rPr>
                <w:szCs w:val="20"/>
                <w:lang w:val="en-GB"/>
              </w:rPr>
              <w:t>11.2.1</w:t>
            </w:r>
          </w:p>
        </w:tc>
      </w:tr>
      <w:tr w:rsidR="00DB50C7" w:rsidRPr="00272F02" w14:paraId="59B50981"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866DEDC" w14:textId="77777777" w:rsidR="009272E6" w:rsidRPr="00272F02" w:rsidRDefault="009272E6" w:rsidP="002D3425">
            <w:pPr>
              <w:pStyle w:val="TableHeadingTextLeft10pt"/>
              <w:rPr>
                <w:szCs w:val="20"/>
                <w:lang w:val="de-DE"/>
              </w:rPr>
            </w:pPr>
            <w:r w:rsidRPr="00272F02">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D809A87"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509871F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13A7940" w14:textId="77777777" w:rsidR="009272E6" w:rsidRPr="00272F02" w:rsidRDefault="009272E6" w:rsidP="002D3425">
            <w:pPr>
              <w:pStyle w:val="TableHeadingTextLeft10pt"/>
              <w:rPr>
                <w:szCs w:val="20"/>
                <w:lang w:val="de-DE"/>
              </w:rPr>
            </w:pPr>
            <w:r w:rsidRPr="00272F02">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0B4A487F" w14:textId="77777777"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BCBE51D" w14:textId="77777777" w:rsidR="009272E6" w:rsidRPr="00272F02" w:rsidRDefault="009272E6" w:rsidP="002D3425">
            <w:pPr>
              <w:pStyle w:val="TableCellLeft10pt"/>
              <w:rPr>
                <w:szCs w:val="20"/>
                <w:lang w:val="en-GB"/>
              </w:rPr>
            </w:pPr>
            <w:r w:rsidRPr="00272F02">
              <w:rPr>
                <w:rStyle w:val="TableCellLeft10ptBoldChar"/>
                <w:szCs w:val="20"/>
              </w:rPr>
              <w:t>Relationship</w:t>
            </w:r>
            <w:r w:rsidRPr="00272F02">
              <w:rPr>
                <w:szCs w:val="20"/>
                <w:lang w:val="en-GB"/>
              </w:rPr>
              <w:t>: 11.2.1 Investigator Responsibilities</w:t>
            </w:r>
          </w:p>
          <w:p w14:paraId="18214D20"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DF8337C"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035899BA" w14:textId="77777777" w:rsidR="009272E6" w:rsidRPr="00272F02" w:rsidRDefault="009272E6" w:rsidP="002D3425">
            <w:pPr>
              <w:pStyle w:val="TableHeadingTextLeft10pt"/>
              <w:rPr>
                <w:szCs w:val="20"/>
              </w:rPr>
            </w:pPr>
            <w:r w:rsidRPr="00272F02">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790E2040" w14:textId="77777777" w:rsidR="009272E6" w:rsidRPr="00272F02" w:rsidRDefault="009272E6" w:rsidP="002D3425">
            <w:pPr>
              <w:pStyle w:val="TableCellLeft10pt"/>
              <w:rPr>
                <w:szCs w:val="20"/>
                <w:lang w:val="en-GB"/>
              </w:rPr>
            </w:pPr>
            <w:r w:rsidRPr="00272F02">
              <w:rPr>
                <w:szCs w:val="20"/>
                <w:lang w:val="en-GB"/>
              </w:rPr>
              <w:t>No</w:t>
            </w:r>
          </w:p>
        </w:tc>
      </w:tr>
    </w:tbl>
    <w:p w14:paraId="25DBD5D2" w14:textId="77777777" w:rsidR="009272E6" w:rsidRPr="00272F02" w:rsidRDefault="009272E6" w:rsidP="009272E6">
      <w:pPr>
        <w:rPr>
          <w:sz w:val="20"/>
          <w:szCs w:val="20"/>
        </w:rPr>
      </w:pPr>
    </w:p>
    <w:p w14:paraId="79B529E6" w14:textId="1A600CDD" w:rsidR="009272E6" w:rsidRPr="00272F02" w:rsidRDefault="009272E6" w:rsidP="00910BB6">
      <w:pPr>
        <w:pStyle w:val="Heading3"/>
        <w:rPr>
          <w:rFonts w:cs="Times New Roman"/>
          <w:lang w:eastAsia="ja-JP"/>
        </w:rPr>
      </w:pPr>
      <w:r w:rsidRPr="00272F02">
        <w:rPr>
          <w:rFonts w:cs="Times New Roman"/>
        </w:rPr>
        <w:t>Sponsor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192CB9F7"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6154A53" w14:textId="77777777" w:rsidR="009272E6" w:rsidRPr="00272F02" w:rsidRDefault="009272E6" w:rsidP="002D3425">
            <w:pPr>
              <w:pStyle w:val="TableHeadingTextLeft10pt"/>
              <w:rPr>
                <w:szCs w:val="20"/>
                <w:lang w:val="de-DE"/>
              </w:rPr>
            </w:pPr>
            <w:r w:rsidRPr="00272F02">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9D13009" w14:textId="77777777" w:rsidR="009272E6" w:rsidRPr="00272F02" w:rsidRDefault="009272E6" w:rsidP="002D3425">
            <w:pPr>
              <w:pStyle w:val="TableCellLeft10pt"/>
              <w:rPr>
                <w:szCs w:val="20"/>
                <w:lang w:val="en-GB"/>
              </w:rPr>
            </w:pPr>
            <w:r w:rsidRPr="00272F02">
              <w:rPr>
                <w:rStyle w:val="SuggestedOptional"/>
                <w:rFonts w:ascii="Times New Roman" w:hAnsi="Times New Roman"/>
                <w:color w:val="auto"/>
                <w:szCs w:val="20"/>
              </w:rPr>
              <w:t>11.2.2 Sponsor Responsibilities</w:t>
            </w:r>
          </w:p>
        </w:tc>
      </w:tr>
      <w:tr w:rsidR="00DB50C7" w:rsidRPr="00272F02" w14:paraId="6179D8F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3E6F366" w14:textId="77777777" w:rsidR="009272E6" w:rsidRPr="00272F02" w:rsidRDefault="009272E6" w:rsidP="002D3425">
            <w:pPr>
              <w:pStyle w:val="TableHeadingTextLeft10pt"/>
              <w:rPr>
                <w:szCs w:val="20"/>
                <w:lang w:val="de-DE"/>
              </w:rPr>
            </w:pPr>
            <w:r w:rsidRPr="00272F02">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E147283"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16FAA51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A86541A" w14:textId="77777777" w:rsidR="009272E6" w:rsidRPr="00272F02" w:rsidRDefault="009272E6" w:rsidP="002D3425">
            <w:pPr>
              <w:pStyle w:val="TableHeadingTextLeft10pt"/>
              <w:rPr>
                <w:szCs w:val="20"/>
              </w:rPr>
            </w:pPr>
            <w:r w:rsidRPr="00272F02">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2E553C64" w14:textId="77777777" w:rsidR="009272E6" w:rsidRPr="00272F02" w:rsidRDefault="009272E6" w:rsidP="002D3425">
            <w:pPr>
              <w:pStyle w:val="TableCellLeft10pt"/>
              <w:rPr>
                <w:szCs w:val="20"/>
                <w:lang w:val="en-GB"/>
              </w:rPr>
            </w:pPr>
            <w:r w:rsidRPr="00272F02">
              <w:rPr>
                <w:szCs w:val="20"/>
                <w:lang w:val="en-GB"/>
              </w:rPr>
              <w:t>H</w:t>
            </w:r>
          </w:p>
        </w:tc>
      </w:tr>
      <w:tr w:rsidR="00DB50C7" w:rsidRPr="00272F02" w14:paraId="45D53659"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89C3840" w14:textId="77777777" w:rsidR="009272E6" w:rsidRPr="00272F02" w:rsidRDefault="009272E6" w:rsidP="002D3425">
            <w:pPr>
              <w:pStyle w:val="TableHeadingTextLeft10pt"/>
              <w:rPr>
                <w:szCs w:val="20"/>
                <w:lang w:val="de-DE"/>
              </w:rPr>
            </w:pPr>
            <w:r w:rsidRPr="00272F02">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0C26C160" w14:textId="77777777" w:rsidR="009272E6" w:rsidRPr="00272F02" w:rsidRDefault="009272E6" w:rsidP="002D3425">
            <w:pPr>
              <w:pStyle w:val="TableCellLeft10pt"/>
              <w:rPr>
                <w:szCs w:val="20"/>
                <w:lang w:val="en-GB"/>
              </w:rPr>
            </w:pPr>
            <w:r w:rsidRPr="00272F02">
              <w:rPr>
                <w:szCs w:val="20"/>
                <w:lang w:val="en-GB"/>
              </w:rPr>
              <w:t xml:space="preserve">Heading </w:t>
            </w:r>
          </w:p>
        </w:tc>
      </w:tr>
      <w:tr w:rsidR="00DB50C7" w:rsidRPr="00272F02" w14:paraId="5290147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F92D032" w14:textId="77777777" w:rsidR="009272E6" w:rsidRPr="00272F02" w:rsidRDefault="009272E6" w:rsidP="002D3425">
            <w:pPr>
              <w:pStyle w:val="TableHeadingTextLeft10pt"/>
              <w:rPr>
                <w:szCs w:val="20"/>
                <w:lang w:val="de-DE"/>
              </w:rPr>
            </w:pPr>
            <w:r w:rsidRPr="00272F02">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E49DC2A" w14:textId="31D990C2" w:rsidR="009272E6" w:rsidRPr="00272F02" w:rsidRDefault="009272E6" w:rsidP="002D3425">
            <w:pPr>
              <w:pStyle w:val="TableCellLeft10pt"/>
              <w:rPr>
                <w:szCs w:val="20"/>
                <w:lang w:val="de-DE"/>
              </w:rPr>
            </w:pPr>
            <w:r w:rsidRPr="00272F02">
              <w:rPr>
                <w:szCs w:val="20"/>
                <w:lang w:val="de-DE"/>
              </w:rPr>
              <w:t>N/A</w:t>
            </w:r>
          </w:p>
        </w:tc>
      </w:tr>
      <w:tr w:rsidR="00DB50C7" w:rsidRPr="00272F02" w14:paraId="585E325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C6E17EE" w14:textId="77777777" w:rsidR="009272E6" w:rsidRPr="00272F02" w:rsidRDefault="009272E6" w:rsidP="002D3425">
            <w:pPr>
              <w:pStyle w:val="TableHeadingTextLeft10pt"/>
              <w:rPr>
                <w:szCs w:val="20"/>
                <w:lang w:val="de-DE"/>
              </w:rPr>
            </w:pPr>
            <w:r w:rsidRPr="00272F02">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26990B96" w14:textId="77777777" w:rsidR="009272E6" w:rsidRPr="00272F02" w:rsidRDefault="009272E6" w:rsidP="002D3425">
            <w:pPr>
              <w:pStyle w:val="TableCellLeft10pt"/>
              <w:rPr>
                <w:szCs w:val="20"/>
                <w:lang w:val="en-GB"/>
              </w:rPr>
            </w:pPr>
            <w:r w:rsidRPr="00272F02">
              <w:rPr>
                <w:szCs w:val="20"/>
                <w:lang w:val="en-GB"/>
              </w:rPr>
              <w:t>Optional</w:t>
            </w:r>
          </w:p>
        </w:tc>
      </w:tr>
      <w:tr w:rsidR="00DB50C7" w:rsidRPr="00272F02" w14:paraId="41046B0B"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0BEEE75" w14:textId="77777777" w:rsidR="009272E6" w:rsidRPr="00272F02" w:rsidRDefault="009272E6" w:rsidP="002D3425">
            <w:pPr>
              <w:pStyle w:val="TableHeadingTextLeft10pt"/>
              <w:rPr>
                <w:szCs w:val="20"/>
                <w:lang w:val="de-DE"/>
              </w:rPr>
            </w:pPr>
            <w:r w:rsidRPr="00272F02">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7CEBBB9" w14:textId="71DA2BF6" w:rsidR="009272E6" w:rsidRPr="00272F02" w:rsidRDefault="00267362" w:rsidP="002D3425">
            <w:pPr>
              <w:pStyle w:val="TableCellLeft10pt"/>
              <w:rPr>
                <w:szCs w:val="20"/>
                <w:lang w:val="en-GB"/>
              </w:rPr>
            </w:pPr>
            <w:r w:rsidRPr="00272F02">
              <w:rPr>
                <w:szCs w:val="20"/>
                <w:lang w:val="en-GB"/>
              </w:rPr>
              <w:t>One to one</w:t>
            </w:r>
          </w:p>
        </w:tc>
      </w:tr>
      <w:tr w:rsidR="00DB50C7" w:rsidRPr="00272F02" w14:paraId="6C3CF79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18B5FBC"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3AE487DD" w14:textId="77777777" w:rsidR="009272E6" w:rsidRPr="00272F02" w:rsidRDefault="009272E6" w:rsidP="002D3425">
            <w:pPr>
              <w:pStyle w:val="TableCellLeft10pt"/>
              <w:rPr>
                <w:szCs w:val="20"/>
                <w:lang w:val="en-GB"/>
              </w:rPr>
            </w:pPr>
            <w:r w:rsidRPr="00272F02">
              <w:rPr>
                <w:szCs w:val="20"/>
                <w:lang w:val="en-GB"/>
              </w:rPr>
              <w:t>11.2.2</w:t>
            </w:r>
          </w:p>
        </w:tc>
      </w:tr>
      <w:tr w:rsidR="00DB50C7" w:rsidRPr="00272F02" w14:paraId="35470C13"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9F30836" w14:textId="77777777" w:rsidR="009272E6" w:rsidRPr="00272F02" w:rsidRDefault="009272E6" w:rsidP="002D3425">
            <w:pPr>
              <w:pStyle w:val="TableHeadingTextLeft10pt"/>
              <w:rPr>
                <w:szCs w:val="20"/>
                <w:lang w:val="de-DE"/>
              </w:rPr>
            </w:pPr>
            <w:r w:rsidRPr="00272F02">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7B8EEDD5" w14:textId="77777777" w:rsidR="009272E6" w:rsidRPr="00272F02" w:rsidRDefault="009272E6" w:rsidP="002D3425">
            <w:pPr>
              <w:pStyle w:val="TableCellLeft10pt"/>
              <w:rPr>
                <w:szCs w:val="20"/>
                <w:lang w:val="en-GB"/>
              </w:rPr>
            </w:pPr>
            <w:r w:rsidRPr="00272F02">
              <w:rPr>
                <w:rStyle w:val="SuggestedOptional"/>
                <w:rFonts w:ascii="Times New Roman" w:hAnsi="Times New Roman"/>
                <w:color w:val="auto"/>
                <w:szCs w:val="20"/>
              </w:rPr>
              <w:t>Sponsor Responsibilities</w:t>
            </w:r>
          </w:p>
        </w:tc>
      </w:tr>
      <w:tr w:rsidR="00DB50C7" w:rsidRPr="00272F02" w14:paraId="1A0ABE2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01A70CF2" w14:textId="77777777" w:rsidR="009272E6" w:rsidRPr="00272F02" w:rsidRDefault="009272E6" w:rsidP="002D3425">
            <w:pPr>
              <w:pStyle w:val="TableHeadingTextLeft10pt"/>
              <w:rPr>
                <w:szCs w:val="20"/>
                <w:lang w:val="de-DE"/>
              </w:rPr>
            </w:pPr>
            <w:r w:rsidRPr="00272F02">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00A863CE" w14:textId="77777777"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rStyle w:val="SuggestedOptional"/>
                <w:rFonts w:ascii="Times New Roman" w:hAnsi="Times New Roman"/>
                <w:color w:val="auto"/>
                <w:szCs w:val="20"/>
              </w:rPr>
              <w:t>No</w:t>
            </w:r>
          </w:p>
          <w:p w14:paraId="570978AD" w14:textId="4B017325" w:rsidR="009272E6" w:rsidRPr="00272F02" w:rsidRDefault="009272E6" w:rsidP="19DB19D3">
            <w:pPr>
              <w:pStyle w:val="TableCellLeft10pt"/>
              <w:rPr>
                <w:lang w:val="en-GB"/>
              </w:rPr>
            </w:pPr>
            <w:r w:rsidRPr="00272F02">
              <w:rPr>
                <w:rStyle w:val="TableCellLeft10ptBoldChar"/>
              </w:rPr>
              <w:t>Relationship</w:t>
            </w:r>
            <w:r w:rsidRPr="00272F02">
              <w:rPr>
                <w:lang w:val="en-GB"/>
              </w:rPr>
              <w:t xml:space="preserve">: </w:t>
            </w:r>
            <w:r w:rsidR="236CB682" w:rsidRPr="00272F02">
              <w:rPr>
                <w:lang w:val="en-GB"/>
              </w:rPr>
              <w:t xml:space="preserve">11.2 Trial Oversight, </w:t>
            </w:r>
            <w:r w:rsidR="000922A7">
              <w:rPr>
                <w:lang w:val="en-GB"/>
              </w:rPr>
              <w:t xml:space="preserve">11 </w:t>
            </w:r>
            <w:r w:rsidRPr="00272F02">
              <w:rPr>
                <w:lang w:val="en-GB"/>
              </w:rPr>
              <w:t>TRIAL OVERSIGHT AND OTHER GENERAL CONSIDERATIONS</w:t>
            </w:r>
            <w:r w:rsidR="73DBFAAE" w:rsidRPr="00272F02">
              <w:rPr>
                <w:lang w:val="en-GB"/>
              </w:rPr>
              <w:t xml:space="preserve"> and</w:t>
            </w:r>
            <w:r w:rsidRPr="00272F02">
              <w:rPr>
                <w:lang w:val="en-GB"/>
              </w:rPr>
              <w:t xml:space="preserve"> Table of Contents</w:t>
            </w:r>
          </w:p>
          <w:p w14:paraId="21677BF2"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144BEBD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92D5301" w14:textId="77777777" w:rsidR="009272E6" w:rsidRPr="00272F02" w:rsidRDefault="009272E6" w:rsidP="002D3425">
            <w:pPr>
              <w:pStyle w:val="TableHeadingTextLeft10pt"/>
              <w:rPr>
                <w:szCs w:val="20"/>
              </w:rPr>
            </w:pPr>
            <w:r w:rsidRPr="00272F02">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AD624BB" w14:textId="77777777" w:rsidR="009272E6" w:rsidRPr="00272F02" w:rsidRDefault="009272E6" w:rsidP="002D3425">
            <w:pPr>
              <w:pStyle w:val="TableCellLeft10pt"/>
              <w:rPr>
                <w:szCs w:val="20"/>
                <w:lang w:val="en-GB"/>
              </w:rPr>
            </w:pPr>
            <w:r w:rsidRPr="00272F02">
              <w:rPr>
                <w:szCs w:val="20"/>
                <w:lang w:val="en-GB"/>
              </w:rPr>
              <w:t>No</w:t>
            </w:r>
          </w:p>
        </w:tc>
      </w:tr>
    </w:tbl>
    <w:p w14:paraId="3FA3124F" w14:textId="77777777" w:rsidR="009272E6" w:rsidRPr="00272F02"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6780"/>
      </w:tblGrid>
      <w:tr w:rsidR="00DB50C7" w:rsidRPr="00272F02" w14:paraId="6E91D061"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6E0248EC" w14:textId="77777777" w:rsidR="009272E6" w:rsidRPr="00272F02" w:rsidRDefault="009272E6" w:rsidP="002D3425">
            <w:pPr>
              <w:pStyle w:val="TableHeadingTextLeft10pt"/>
              <w:rPr>
                <w:szCs w:val="20"/>
                <w:lang w:val="de-DE"/>
              </w:rPr>
            </w:pPr>
            <w:r w:rsidRPr="00272F02">
              <w:rPr>
                <w:szCs w:val="20"/>
                <w:lang w:val="de-DE"/>
              </w:rPr>
              <w:t>Term (Variable)</w:t>
            </w:r>
          </w:p>
        </w:tc>
        <w:tc>
          <w:tcPr>
            <w:tcW w:w="3771" w:type="pct"/>
            <w:tcBorders>
              <w:top w:val="single" w:sz="4" w:space="0" w:color="auto"/>
              <w:left w:val="single" w:sz="4" w:space="0" w:color="auto"/>
              <w:bottom w:val="single" w:sz="4" w:space="0" w:color="auto"/>
              <w:right w:val="single" w:sz="4" w:space="0" w:color="auto"/>
            </w:tcBorders>
          </w:tcPr>
          <w:p w14:paraId="68B478F9" w14:textId="77777777" w:rsidR="009272E6" w:rsidRPr="00272F02" w:rsidRDefault="009272E6" w:rsidP="002D3425">
            <w:pPr>
              <w:pStyle w:val="TableCellLeft10pt"/>
              <w:rPr>
                <w:rStyle w:val="SuggestedOptional"/>
                <w:rFonts w:ascii="Times New Roman" w:hAnsi="Times New Roman"/>
                <w:color w:val="auto"/>
                <w:szCs w:val="20"/>
                <w:lang w:val="en-GB"/>
              </w:rPr>
            </w:pPr>
            <w:r w:rsidRPr="00272F02">
              <w:rPr>
                <w:rStyle w:val="SuggestedOptional"/>
                <w:rFonts w:ascii="Times New Roman" w:hAnsi="Times New Roman"/>
                <w:color w:val="auto"/>
                <w:szCs w:val="20"/>
                <w:lang w:val="en-GB"/>
              </w:rPr>
              <w:t>&lt;Sponsor Responsibilities&gt;</w:t>
            </w:r>
          </w:p>
        </w:tc>
      </w:tr>
      <w:tr w:rsidR="00DB50C7" w:rsidRPr="00272F02" w14:paraId="7F860D04"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6AF416F7" w14:textId="77777777" w:rsidR="009272E6" w:rsidRPr="00272F02" w:rsidRDefault="009272E6" w:rsidP="002D3425">
            <w:pPr>
              <w:pStyle w:val="TableHeadingTextLeft10pt"/>
              <w:rPr>
                <w:szCs w:val="20"/>
                <w:lang w:val="de-DE"/>
              </w:rPr>
            </w:pPr>
            <w:r w:rsidRPr="00272F02">
              <w:rPr>
                <w:szCs w:val="20"/>
                <w:lang w:val="de-DE"/>
              </w:rPr>
              <w:t>Data Type</w:t>
            </w:r>
          </w:p>
        </w:tc>
        <w:tc>
          <w:tcPr>
            <w:tcW w:w="3771" w:type="pct"/>
            <w:tcBorders>
              <w:top w:val="single" w:sz="4" w:space="0" w:color="auto"/>
              <w:left w:val="single" w:sz="4" w:space="0" w:color="auto"/>
              <w:bottom w:val="single" w:sz="4" w:space="0" w:color="auto"/>
              <w:right w:val="single" w:sz="4" w:space="0" w:color="auto"/>
            </w:tcBorders>
          </w:tcPr>
          <w:p w14:paraId="3121FA24"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5B399D63"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54AE5FC4" w14:textId="77777777" w:rsidR="009272E6" w:rsidRPr="00272F02" w:rsidRDefault="009272E6" w:rsidP="002D3425">
            <w:pPr>
              <w:pStyle w:val="TableHeadingTextLeft10pt"/>
              <w:rPr>
                <w:szCs w:val="20"/>
              </w:rPr>
            </w:pPr>
            <w:r w:rsidRPr="00272F02">
              <w:rPr>
                <w:szCs w:val="20"/>
              </w:rPr>
              <w:t>Data (D), Value (V) or Heading (H)</w:t>
            </w:r>
          </w:p>
        </w:tc>
        <w:tc>
          <w:tcPr>
            <w:tcW w:w="3771" w:type="pct"/>
            <w:tcBorders>
              <w:top w:val="single" w:sz="4" w:space="0" w:color="auto"/>
              <w:left w:val="single" w:sz="4" w:space="0" w:color="auto"/>
              <w:bottom w:val="single" w:sz="4" w:space="0" w:color="auto"/>
              <w:right w:val="single" w:sz="4" w:space="0" w:color="auto"/>
            </w:tcBorders>
          </w:tcPr>
          <w:p w14:paraId="409CD239" w14:textId="77777777" w:rsidR="009272E6" w:rsidRPr="00272F02" w:rsidRDefault="009272E6" w:rsidP="002D3425">
            <w:pPr>
              <w:pStyle w:val="TableCellLeft10pt"/>
              <w:rPr>
                <w:szCs w:val="20"/>
                <w:lang w:val="en-GB"/>
              </w:rPr>
            </w:pPr>
            <w:r w:rsidRPr="00272F02">
              <w:rPr>
                <w:szCs w:val="20"/>
                <w:lang w:val="en-GB"/>
              </w:rPr>
              <w:t>D</w:t>
            </w:r>
          </w:p>
        </w:tc>
      </w:tr>
      <w:tr w:rsidR="00DB50C7" w:rsidRPr="00272F02" w14:paraId="2F830380"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4C57C025" w14:textId="77777777" w:rsidR="009272E6" w:rsidRPr="00272F02" w:rsidRDefault="009272E6" w:rsidP="002D3425">
            <w:pPr>
              <w:pStyle w:val="TableHeadingTextLeft10pt"/>
              <w:rPr>
                <w:szCs w:val="20"/>
                <w:lang w:val="de-DE"/>
              </w:rPr>
            </w:pPr>
            <w:r w:rsidRPr="00272F02">
              <w:rPr>
                <w:szCs w:val="20"/>
                <w:lang w:val="de-DE"/>
              </w:rPr>
              <w:t>Definition</w:t>
            </w:r>
          </w:p>
        </w:tc>
        <w:tc>
          <w:tcPr>
            <w:tcW w:w="3771" w:type="pct"/>
            <w:tcBorders>
              <w:top w:val="single" w:sz="4" w:space="0" w:color="auto"/>
              <w:left w:val="single" w:sz="4" w:space="0" w:color="auto"/>
              <w:bottom w:val="single" w:sz="4" w:space="0" w:color="auto"/>
              <w:right w:val="single" w:sz="4" w:space="0" w:color="auto"/>
            </w:tcBorders>
          </w:tcPr>
          <w:p w14:paraId="5D733BD5" w14:textId="6ACE84C0" w:rsidR="009272E6" w:rsidRPr="00272F02" w:rsidRDefault="000F6F05" w:rsidP="002D3425">
            <w:pPr>
              <w:pStyle w:val="TableCellLeft10pt"/>
              <w:rPr>
                <w:szCs w:val="20"/>
                <w:lang w:val="en-GB"/>
              </w:rPr>
            </w:pPr>
            <w:r w:rsidRPr="00272F02">
              <w:rPr>
                <w:szCs w:val="20"/>
                <w:lang w:val="en-GB"/>
              </w:rPr>
              <w:t>CNEW</w:t>
            </w:r>
          </w:p>
          <w:p w14:paraId="6A337391" w14:textId="565CC98B"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1772F08D" w14:textId="584787FC" w:rsidR="009272E6" w:rsidRPr="00272F02" w:rsidRDefault="009272E6">
            <w:pPr>
              <w:pStyle w:val="TableCellLeft10pt"/>
              <w:rPr>
                <w:szCs w:val="20"/>
                <w:lang w:val="en-GB"/>
              </w:rPr>
            </w:pPr>
            <w:r w:rsidRPr="00272F02">
              <w:rPr>
                <w:szCs w:val="20"/>
                <w:lang w:val="en-GB"/>
              </w:rPr>
              <w:t xml:space="preserve">A description of the obligations of the </w:t>
            </w:r>
            <w:r w:rsidR="004547EF" w:rsidRPr="00272F02">
              <w:rPr>
                <w:szCs w:val="20"/>
                <w:lang w:val="en-GB"/>
              </w:rPr>
              <w:t>s</w:t>
            </w:r>
            <w:r w:rsidRPr="00272F02">
              <w:rPr>
                <w:szCs w:val="20"/>
                <w:lang w:val="en-GB"/>
              </w:rPr>
              <w:t>ponsor with respect to the trial.</w:t>
            </w:r>
          </w:p>
        </w:tc>
      </w:tr>
      <w:tr w:rsidR="00DB50C7" w:rsidRPr="00272F02" w14:paraId="6F01B3EE"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502A1AC5" w14:textId="77777777" w:rsidR="009272E6" w:rsidRPr="00272F02" w:rsidRDefault="009272E6" w:rsidP="002D3425">
            <w:pPr>
              <w:pStyle w:val="TableHeadingTextLeft10pt"/>
              <w:rPr>
                <w:szCs w:val="20"/>
                <w:lang w:val="de-DE"/>
              </w:rPr>
            </w:pPr>
            <w:r w:rsidRPr="00272F02">
              <w:rPr>
                <w:szCs w:val="20"/>
                <w:lang w:val="de-DE"/>
              </w:rPr>
              <w:t>User Guidance</w:t>
            </w:r>
          </w:p>
        </w:tc>
        <w:tc>
          <w:tcPr>
            <w:tcW w:w="3771" w:type="pct"/>
            <w:tcBorders>
              <w:top w:val="single" w:sz="4" w:space="0" w:color="auto"/>
              <w:left w:val="single" w:sz="4" w:space="0" w:color="auto"/>
              <w:bottom w:val="single" w:sz="4" w:space="0" w:color="auto"/>
              <w:right w:val="single" w:sz="4" w:space="0" w:color="auto"/>
            </w:tcBorders>
          </w:tcPr>
          <w:p w14:paraId="2E2C27DA" w14:textId="74CAC630" w:rsidR="009272E6" w:rsidRPr="00272F02" w:rsidRDefault="00FA2CA7">
            <w:pPr>
              <w:spacing w:line="240" w:lineRule="exact"/>
              <w:rPr>
                <w:sz w:val="20"/>
                <w:szCs w:val="20"/>
              </w:rPr>
            </w:pPr>
            <w:r w:rsidRPr="00FA2CA7">
              <w:rPr>
                <w:sz w:val="20"/>
                <w:szCs w:val="20"/>
              </w:rPr>
              <w:t xml:space="preserve">Describe the sponsor duties, including those to be </w:t>
            </w:r>
            <w:commentRangeStart w:id="533"/>
            <w:commentRangeStart w:id="534"/>
            <w:r w:rsidRPr="00FA2CA7">
              <w:rPr>
                <w:sz w:val="20"/>
                <w:szCs w:val="20"/>
              </w:rPr>
              <w:t xml:space="preserve">transferred </w:t>
            </w:r>
            <w:commentRangeEnd w:id="533"/>
            <w:r>
              <w:rPr>
                <w:rStyle w:val="CommentReference"/>
              </w:rPr>
              <w:commentReference w:id="533"/>
            </w:r>
            <w:commentRangeEnd w:id="534"/>
            <w:r>
              <w:rPr>
                <w:rStyle w:val="CommentReference"/>
              </w:rPr>
              <w:commentReference w:id="534"/>
            </w:r>
            <w:r w:rsidRPr="00FA2CA7">
              <w:rPr>
                <w:sz w:val="20"/>
                <w:szCs w:val="20"/>
              </w:rPr>
              <w:t>to a third party that may impact the investigators sites, if applicable.</w:t>
            </w:r>
          </w:p>
        </w:tc>
      </w:tr>
      <w:tr w:rsidR="00DB50C7" w:rsidRPr="00272F02" w14:paraId="01ADBE11"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2F609438" w14:textId="77777777" w:rsidR="009272E6" w:rsidRPr="00272F02" w:rsidRDefault="009272E6" w:rsidP="002D3425">
            <w:pPr>
              <w:pStyle w:val="TableHeadingTextLeft10pt"/>
              <w:rPr>
                <w:szCs w:val="20"/>
                <w:lang w:val="de-DE"/>
              </w:rPr>
            </w:pPr>
            <w:r w:rsidRPr="00272F02">
              <w:rPr>
                <w:szCs w:val="20"/>
                <w:lang w:val="de-DE"/>
              </w:rPr>
              <w:t>Conformance</w:t>
            </w:r>
          </w:p>
        </w:tc>
        <w:tc>
          <w:tcPr>
            <w:tcW w:w="3771" w:type="pct"/>
            <w:tcBorders>
              <w:top w:val="single" w:sz="4" w:space="0" w:color="auto"/>
              <w:left w:val="single" w:sz="4" w:space="0" w:color="auto"/>
              <w:bottom w:val="single" w:sz="4" w:space="0" w:color="auto"/>
              <w:right w:val="single" w:sz="4" w:space="0" w:color="auto"/>
            </w:tcBorders>
          </w:tcPr>
          <w:p w14:paraId="2722EB68" w14:textId="77777777" w:rsidR="009272E6" w:rsidRPr="00272F02" w:rsidRDefault="009272E6" w:rsidP="002D3425">
            <w:pPr>
              <w:pStyle w:val="TableCellLeft10pt"/>
              <w:rPr>
                <w:szCs w:val="20"/>
                <w:lang w:val="en-GB"/>
              </w:rPr>
            </w:pPr>
            <w:r w:rsidRPr="00272F02">
              <w:rPr>
                <w:szCs w:val="20"/>
                <w:lang w:val="en-GB"/>
              </w:rPr>
              <w:t>Optional</w:t>
            </w:r>
          </w:p>
        </w:tc>
      </w:tr>
      <w:tr w:rsidR="00DB50C7" w:rsidRPr="00272F02" w14:paraId="102A56E5"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01613805" w14:textId="77777777" w:rsidR="009272E6" w:rsidRPr="00272F02" w:rsidRDefault="009272E6" w:rsidP="002D3425">
            <w:pPr>
              <w:pStyle w:val="TableHeadingTextLeft10pt"/>
              <w:rPr>
                <w:szCs w:val="20"/>
                <w:lang w:val="de-DE"/>
              </w:rPr>
            </w:pPr>
            <w:r w:rsidRPr="00272F02">
              <w:rPr>
                <w:szCs w:val="20"/>
                <w:lang w:val="de-DE"/>
              </w:rPr>
              <w:t>Cardinality</w:t>
            </w:r>
          </w:p>
        </w:tc>
        <w:tc>
          <w:tcPr>
            <w:tcW w:w="3771" w:type="pct"/>
            <w:tcBorders>
              <w:top w:val="single" w:sz="4" w:space="0" w:color="auto"/>
              <w:left w:val="single" w:sz="4" w:space="0" w:color="auto"/>
              <w:bottom w:val="single" w:sz="4" w:space="0" w:color="auto"/>
              <w:right w:val="single" w:sz="4" w:space="0" w:color="auto"/>
            </w:tcBorders>
          </w:tcPr>
          <w:p w14:paraId="09AEC0E2" w14:textId="017F652C" w:rsidR="009272E6" w:rsidRPr="00272F02" w:rsidRDefault="00267362" w:rsidP="002D3425">
            <w:pPr>
              <w:pStyle w:val="TableCellLeft10pt"/>
              <w:rPr>
                <w:szCs w:val="20"/>
                <w:lang w:val="en-GB"/>
              </w:rPr>
            </w:pPr>
            <w:r w:rsidRPr="00272F02">
              <w:rPr>
                <w:szCs w:val="20"/>
                <w:lang w:val="en-GB"/>
              </w:rPr>
              <w:t>One to one</w:t>
            </w:r>
          </w:p>
        </w:tc>
      </w:tr>
      <w:tr w:rsidR="00DB50C7" w:rsidRPr="00272F02" w14:paraId="4D59D54B"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435449C4" w14:textId="77777777" w:rsidR="009272E6" w:rsidRPr="00272F02" w:rsidRDefault="009272E6" w:rsidP="002D3425">
            <w:pPr>
              <w:pStyle w:val="TableHeadingTextLeft10pt"/>
              <w:rPr>
                <w:szCs w:val="20"/>
              </w:rPr>
            </w:pPr>
            <w:r w:rsidRPr="00272F02">
              <w:rPr>
                <w:szCs w:val="20"/>
              </w:rPr>
              <w:t>Relationship content from ToC representing the protocol hierarchy</w:t>
            </w:r>
          </w:p>
        </w:tc>
        <w:tc>
          <w:tcPr>
            <w:tcW w:w="3771" w:type="pct"/>
            <w:tcBorders>
              <w:top w:val="single" w:sz="4" w:space="0" w:color="auto"/>
              <w:left w:val="single" w:sz="4" w:space="0" w:color="auto"/>
              <w:bottom w:val="single" w:sz="4" w:space="0" w:color="auto"/>
              <w:right w:val="single" w:sz="4" w:space="0" w:color="auto"/>
            </w:tcBorders>
          </w:tcPr>
          <w:p w14:paraId="139EC78B" w14:textId="77777777" w:rsidR="009272E6" w:rsidRPr="00272F02" w:rsidRDefault="009272E6" w:rsidP="002D3425">
            <w:pPr>
              <w:pStyle w:val="TableCellLeft10pt"/>
              <w:rPr>
                <w:szCs w:val="20"/>
                <w:lang w:val="en-GB"/>
              </w:rPr>
            </w:pPr>
            <w:r w:rsidRPr="00272F02">
              <w:rPr>
                <w:szCs w:val="20"/>
                <w:lang w:val="en-GB"/>
              </w:rPr>
              <w:t>11.2.2</w:t>
            </w:r>
          </w:p>
        </w:tc>
      </w:tr>
      <w:tr w:rsidR="00DB50C7" w:rsidRPr="00272F02" w14:paraId="7B3998BF"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0A588820" w14:textId="77777777" w:rsidR="009272E6" w:rsidRPr="00272F02" w:rsidRDefault="009272E6" w:rsidP="002D3425">
            <w:pPr>
              <w:pStyle w:val="TableHeadingTextLeft10pt"/>
              <w:rPr>
                <w:szCs w:val="20"/>
                <w:lang w:val="de-DE"/>
              </w:rPr>
            </w:pPr>
            <w:r w:rsidRPr="00272F02">
              <w:rPr>
                <w:szCs w:val="20"/>
                <w:lang w:val="de-DE"/>
              </w:rPr>
              <w:t>Value</w:t>
            </w:r>
          </w:p>
        </w:tc>
        <w:tc>
          <w:tcPr>
            <w:tcW w:w="3771" w:type="pct"/>
            <w:tcBorders>
              <w:top w:val="single" w:sz="4" w:space="0" w:color="auto"/>
              <w:left w:val="single" w:sz="4" w:space="0" w:color="auto"/>
              <w:bottom w:val="single" w:sz="4" w:space="0" w:color="auto"/>
              <w:right w:val="single" w:sz="4" w:space="0" w:color="auto"/>
            </w:tcBorders>
          </w:tcPr>
          <w:p w14:paraId="016AD9FE" w14:textId="77777777" w:rsidR="009272E6" w:rsidRPr="00272F02" w:rsidRDefault="009272E6" w:rsidP="002D3425">
            <w:pPr>
              <w:pStyle w:val="TableCellLeft10pt"/>
              <w:rPr>
                <w:szCs w:val="20"/>
                <w:lang w:val="en-GB"/>
              </w:rPr>
            </w:pPr>
            <w:r w:rsidRPr="00272F02">
              <w:rPr>
                <w:szCs w:val="20"/>
                <w:lang w:val="en-GB"/>
              </w:rPr>
              <w:t>Text</w:t>
            </w:r>
          </w:p>
        </w:tc>
      </w:tr>
      <w:tr w:rsidR="00DB50C7" w:rsidRPr="00272F02" w14:paraId="3A8A07DF"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6BA5CF6C" w14:textId="77777777" w:rsidR="009272E6" w:rsidRPr="00272F02" w:rsidRDefault="009272E6" w:rsidP="002D3425">
            <w:pPr>
              <w:pStyle w:val="TableHeadingTextLeft10pt"/>
              <w:rPr>
                <w:szCs w:val="20"/>
                <w:lang w:val="de-DE"/>
              </w:rPr>
            </w:pPr>
            <w:r w:rsidRPr="00272F02">
              <w:rPr>
                <w:szCs w:val="20"/>
                <w:lang w:val="de-DE"/>
              </w:rPr>
              <w:t>Business rules</w:t>
            </w:r>
          </w:p>
        </w:tc>
        <w:tc>
          <w:tcPr>
            <w:tcW w:w="3771" w:type="pct"/>
            <w:tcBorders>
              <w:top w:val="single" w:sz="4" w:space="0" w:color="auto"/>
              <w:left w:val="single" w:sz="4" w:space="0" w:color="auto"/>
              <w:bottom w:val="single" w:sz="4" w:space="0" w:color="auto"/>
              <w:right w:val="single" w:sz="4" w:space="0" w:color="auto"/>
            </w:tcBorders>
          </w:tcPr>
          <w:p w14:paraId="53134729" w14:textId="77777777" w:rsidR="009272E6" w:rsidRPr="00272F02" w:rsidRDefault="009272E6"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59DE383" w14:textId="77777777" w:rsidR="009272E6" w:rsidRPr="00272F02" w:rsidRDefault="009272E6" w:rsidP="002D3425">
            <w:pPr>
              <w:pStyle w:val="TableCellLeft10pt"/>
              <w:rPr>
                <w:szCs w:val="20"/>
                <w:lang w:val="en-GB"/>
              </w:rPr>
            </w:pPr>
            <w:r w:rsidRPr="00272F02">
              <w:rPr>
                <w:rStyle w:val="TableCellLeft10ptBoldChar"/>
                <w:szCs w:val="20"/>
              </w:rPr>
              <w:t>Relationship</w:t>
            </w:r>
            <w:r w:rsidRPr="00272F02">
              <w:rPr>
                <w:szCs w:val="20"/>
                <w:lang w:val="en-GB"/>
              </w:rPr>
              <w:t>: 11.2.2 Sponsor Responsibilities</w:t>
            </w:r>
          </w:p>
          <w:p w14:paraId="352DD67B" w14:textId="77777777" w:rsidR="009272E6" w:rsidRPr="00272F02" w:rsidRDefault="009272E6"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3C7AFDE" w14:textId="77777777" w:rsidTr="19DB19D3">
        <w:trPr>
          <w:trHeight w:val="300"/>
        </w:trPr>
        <w:tc>
          <w:tcPr>
            <w:tcW w:w="1229" w:type="pct"/>
            <w:tcBorders>
              <w:top w:val="single" w:sz="4" w:space="0" w:color="auto"/>
              <w:left w:val="single" w:sz="4" w:space="0" w:color="auto"/>
              <w:bottom w:val="single" w:sz="4" w:space="0" w:color="auto"/>
              <w:right w:val="single" w:sz="4" w:space="0" w:color="auto"/>
            </w:tcBorders>
          </w:tcPr>
          <w:p w14:paraId="5C5CD206" w14:textId="77777777" w:rsidR="009272E6" w:rsidRPr="00272F02" w:rsidRDefault="009272E6" w:rsidP="002D3425">
            <w:pPr>
              <w:pStyle w:val="TableHeadingTextLeft10pt"/>
              <w:rPr>
                <w:szCs w:val="20"/>
              </w:rPr>
            </w:pPr>
            <w:r w:rsidRPr="00272F02">
              <w:rPr>
                <w:szCs w:val="20"/>
              </w:rPr>
              <w:t>Repeating and/or Reuse Rules</w:t>
            </w:r>
          </w:p>
        </w:tc>
        <w:tc>
          <w:tcPr>
            <w:tcW w:w="3771" w:type="pct"/>
            <w:tcBorders>
              <w:top w:val="single" w:sz="4" w:space="0" w:color="auto"/>
              <w:left w:val="single" w:sz="4" w:space="0" w:color="auto"/>
              <w:bottom w:val="single" w:sz="4" w:space="0" w:color="auto"/>
              <w:right w:val="single" w:sz="4" w:space="0" w:color="auto"/>
            </w:tcBorders>
          </w:tcPr>
          <w:p w14:paraId="6FF20C1D" w14:textId="77777777" w:rsidR="009272E6" w:rsidRPr="00272F02" w:rsidRDefault="009272E6" w:rsidP="002D3425">
            <w:pPr>
              <w:pStyle w:val="TableCellLeft10pt"/>
              <w:rPr>
                <w:szCs w:val="20"/>
                <w:lang w:val="en-GB"/>
              </w:rPr>
            </w:pPr>
            <w:r w:rsidRPr="00272F02">
              <w:rPr>
                <w:szCs w:val="20"/>
                <w:lang w:val="en-GB"/>
              </w:rPr>
              <w:t>No</w:t>
            </w:r>
          </w:p>
        </w:tc>
      </w:tr>
    </w:tbl>
    <w:p w14:paraId="68BB770A" w14:textId="181724BE" w:rsidR="00837062" w:rsidRPr="00272F02" w:rsidRDefault="00837062" w:rsidP="2D55E58E">
      <w:pPr>
        <w:rPr>
          <w:sz w:val="20"/>
          <w:szCs w:val="20"/>
        </w:rPr>
      </w:pPr>
    </w:p>
    <w:p w14:paraId="2AC290C8" w14:textId="043D3343" w:rsidR="00302859" w:rsidRPr="00272F02" w:rsidRDefault="00302859" w:rsidP="00910BB6">
      <w:pPr>
        <w:pStyle w:val="Heading2"/>
        <w:rPr>
          <w:rFonts w:cs="Times New Roman"/>
          <w:sz w:val="20"/>
          <w:szCs w:val="20"/>
        </w:rPr>
      </w:pPr>
      <w:r w:rsidRPr="00272F02">
        <w:rPr>
          <w:rFonts w:cs="Times New Roman"/>
        </w:rPr>
        <w:t>Informed Consent Process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6786"/>
      </w:tblGrid>
      <w:tr w:rsidR="00DB50C7" w:rsidRPr="00272F02" w14:paraId="756F5C14"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11F5B547" w14:textId="77777777" w:rsidR="003F1699" w:rsidRPr="00272F02" w:rsidRDefault="003F1699" w:rsidP="002D3425">
            <w:pPr>
              <w:pStyle w:val="TableHeadingTextLeft10pt"/>
              <w:rPr>
                <w:szCs w:val="20"/>
                <w:lang w:val="de-DE"/>
              </w:rPr>
            </w:pPr>
            <w:r w:rsidRPr="00272F02">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A381AF8" w14:textId="77777777" w:rsidR="003F1699" w:rsidRPr="00272F02" w:rsidRDefault="003F1699" w:rsidP="002D3425">
            <w:pPr>
              <w:pStyle w:val="TableCellLeft10pt"/>
              <w:rPr>
                <w:szCs w:val="20"/>
                <w:lang w:val="en-GB"/>
              </w:rPr>
            </w:pPr>
            <w:r w:rsidRPr="00272F02">
              <w:rPr>
                <w:szCs w:val="20"/>
                <w:lang w:val="en-GB"/>
              </w:rPr>
              <w:t>11.3 Informed Consent Process</w:t>
            </w:r>
          </w:p>
        </w:tc>
      </w:tr>
      <w:tr w:rsidR="00DB50C7" w:rsidRPr="00272F02" w14:paraId="2BA50B30"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C2C701D" w14:textId="77777777" w:rsidR="003F1699" w:rsidRPr="00272F02" w:rsidRDefault="003F1699" w:rsidP="002D3425">
            <w:pPr>
              <w:pStyle w:val="TableHeadingTextLeft10pt"/>
              <w:rPr>
                <w:szCs w:val="20"/>
                <w:lang w:val="de-DE"/>
              </w:rPr>
            </w:pPr>
            <w:r w:rsidRPr="00272F02">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5FD5E452"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145C9ED2"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75AAEB67" w14:textId="77777777" w:rsidR="003F1699" w:rsidRPr="00272F02" w:rsidRDefault="003F1699" w:rsidP="002D3425">
            <w:pPr>
              <w:pStyle w:val="TableHeadingTextLeft10pt"/>
              <w:rPr>
                <w:szCs w:val="20"/>
              </w:rPr>
            </w:pPr>
            <w:r w:rsidRPr="00272F02">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3915CCBF" w14:textId="77777777" w:rsidR="003F1699" w:rsidRPr="00272F02" w:rsidRDefault="003F1699" w:rsidP="002D3425">
            <w:pPr>
              <w:pStyle w:val="TableCellLeft10pt"/>
              <w:rPr>
                <w:szCs w:val="20"/>
                <w:lang w:val="en-GB"/>
              </w:rPr>
            </w:pPr>
            <w:r w:rsidRPr="00272F02">
              <w:rPr>
                <w:szCs w:val="20"/>
                <w:lang w:val="en-GB"/>
              </w:rPr>
              <w:t>H</w:t>
            </w:r>
          </w:p>
        </w:tc>
      </w:tr>
      <w:tr w:rsidR="00DB50C7" w:rsidRPr="00272F02" w14:paraId="6D878FAF"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0459330" w14:textId="77777777" w:rsidR="003F1699" w:rsidRPr="00272F02" w:rsidRDefault="003F1699" w:rsidP="002D3425">
            <w:pPr>
              <w:pStyle w:val="TableHeadingTextLeft10pt"/>
              <w:rPr>
                <w:szCs w:val="20"/>
                <w:lang w:val="de-DE"/>
              </w:rPr>
            </w:pPr>
            <w:r w:rsidRPr="00272F02">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hideMark/>
          </w:tcPr>
          <w:p w14:paraId="482C7B6B" w14:textId="77777777" w:rsidR="003F1699" w:rsidRPr="00272F02" w:rsidRDefault="003F1699" w:rsidP="002D3425">
            <w:pPr>
              <w:pStyle w:val="TableCellLeft10pt"/>
              <w:rPr>
                <w:szCs w:val="20"/>
                <w:lang w:val="en-GB"/>
              </w:rPr>
            </w:pPr>
            <w:r w:rsidRPr="00272F02">
              <w:rPr>
                <w:szCs w:val="20"/>
                <w:lang w:val="en-GB"/>
              </w:rPr>
              <w:t>Heading</w:t>
            </w:r>
          </w:p>
        </w:tc>
      </w:tr>
      <w:tr w:rsidR="00DB50C7" w:rsidRPr="00272F02" w14:paraId="2BA1AE8D"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04A02849" w14:textId="77777777" w:rsidR="003F1699" w:rsidRPr="00272F02" w:rsidRDefault="003F1699" w:rsidP="002D3425">
            <w:pPr>
              <w:pStyle w:val="TableHeadingTextLeft10pt"/>
              <w:rPr>
                <w:szCs w:val="20"/>
                <w:lang w:val="de-DE"/>
              </w:rPr>
            </w:pPr>
            <w:r w:rsidRPr="00272F02">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0F3627CD" w14:textId="59288264" w:rsidR="003F1699" w:rsidRPr="00272F02" w:rsidRDefault="003F1699" w:rsidP="002D3425">
            <w:pPr>
              <w:pStyle w:val="TableCellLeft10ptBold"/>
              <w:rPr>
                <w:b w:val="0"/>
                <w:szCs w:val="20"/>
                <w:lang w:val="en-GB"/>
              </w:rPr>
            </w:pPr>
            <w:r w:rsidRPr="00272F02">
              <w:rPr>
                <w:b w:val="0"/>
                <w:szCs w:val="20"/>
                <w:lang w:val="en-GB"/>
              </w:rPr>
              <w:t>N/A</w:t>
            </w:r>
          </w:p>
        </w:tc>
      </w:tr>
      <w:tr w:rsidR="00DB50C7" w:rsidRPr="00272F02" w14:paraId="4B72B638"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74B23135" w14:textId="77777777" w:rsidR="003F1699" w:rsidRPr="00272F02" w:rsidRDefault="003F1699" w:rsidP="002D3425">
            <w:pPr>
              <w:pStyle w:val="TableHeadingTextLeft10pt"/>
              <w:rPr>
                <w:szCs w:val="20"/>
                <w:lang w:val="de-DE"/>
              </w:rPr>
            </w:pPr>
            <w:r w:rsidRPr="00272F02">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7316C439" w14:textId="77777777" w:rsidR="003F1699" w:rsidRPr="00272F02" w:rsidRDefault="003F1699" w:rsidP="002D3425">
            <w:pPr>
              <w:pStyle w:val="TableCellLeft10pt"/>
              <w:rPr>
                <w:szCs w:val="20"/>
                <w:lang w:val="en-GB"/>
              </w:rPr>
            </w:pPr>
            <w:r w:rsidRPr="00272F02">
              <w:rPr>
                <w:szCs w:val="20"/>
                <w:lang w:val="en-GB"/>
              </w:rPr>
              <w:t>Required</w:t>
            </w:r>
          </w:p>
        </w:tc>
      </w:tr>
      <w:tr w:rsidR="00DB50C7" w:rsidRPr="00272F02" w14:paraId="2A4E1086"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0AC55166" w14:textId="77777777" w:rsidR="003F1699" w:rsidRPr="00272F02" w:rsidRDefault="003F1699" w:rsidP="002D3425">
            <w:pPr>
              <w:pStyle w:val="TableHeadingTextLeft10pt"/>
              <w:rPr>
                <w:szCs w:val="20"/>
                <w:lang w:val="de-DE"/>
              </w:rPr>
            </w:pPr>
            <w:r w:rsidRPr="00272F02">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ED05B5E" w14:textId="3AE44065" w:rsidR="003F1699" w:rsidRPr="00272F02" w:rsidRDefault="00CA701F" w:rsidP="002D3425">
            <w:pPr>
              <w:pStyle w:val="TableCellLeft10pt"/>
              <w:rPr>
                <w:szCs w:val="20"/>
                <w:lang w:val="en-GB"/>
              </w:rPr>
            </w:pPr>
            <w:r w:rsidRPr="00272F02">
              <w:rPr>
                <w:szCs w:val="20"/>
                <w:lang w:val="en-GB"/>
              </w:rPr>
              <w:t>One to many</w:t>
            </w:r>
          </w:p>
        </w:tc>
      </w:tr>
      <w:tr w:rsidR="00DB50C7" w:rsidRPr="00272F02" w14:paraId="30BE2298"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0FDCA353"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3312DFE" w14:textId="14125FB9" w:rsidR="003F1699" w:rsidRPr="00272F02" w:rsidRDefault="003F1699">
            <w:pPr>
              <w:pStyle w:val="TableCellLeft10pt"/>
              <w:rPr>
                <w:szCs w:val="20"/>
                <w:lang w:val="en-GB"/>
              </w:rPr>
            </w:pPr>
            <w:r w:rsidRPr="00272F02">
              <w:rPr>
                <w:szCs w:val="20"/>
                <w:lang w:val="en-GB"/>
              </w:rPr>
              <w:t>11.3</w:t>
            </w:r>
          </w:p>
        </w:tc>
      </w:tr>
      <w:tr w:rsidR="00DB50C7" w:rsidRPr="00272F02" w14:paraId="03DA3B2B"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0941F957" w14:textId="77777777" w:rsidR="003F1699" w:rsidRPr="00272F02" w:rsidRDefault="003F1699" w:rsidP="002D3425">
            <w:pPr>
              <w:pStyle w:val="TableHeadingTextLeft10pt"/>
              <w:rPr>
                <w:szCs w:val="20"/>
                <w:lang w:val="de-DE"/>
              </w:rPr>
            </w:pPr>
            <w:r w:rsidRPr="00272F02">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3072318" w14:textId="77777777" w:rsidR="003F1699" w:rsidRPr="00272F02" w:rsidRDefault="003F1699" w:rsidP="002D3425">
            <w:pPr>
              <w:pStyle w:val="TableCellLeft10pt"/>
              <w:rPr>
                <w:szCs w:val="20"/>
                <w:lang w:val="en-GB"/>
              </w:rPr>
            </w:pPr>
            <w:r w:rsidRPr="00272F02">
              <w:rPr>
                <w:szCs w:val="20"/>
                <w:lang w:val="en-GB"/>
              </w:rPr>
              <w:t>Informed Consent Process</w:t>
            </w:r>
          </w:p>
        </w:tc>
      </w:tr>
      <w:tr w:rsidR="00DB50C7" w:rsidRPr="00272F02" w14:paraId="28EDBD47"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661CA63A" w14:textId="77777777" w:rsidR="003F1699" w:rsidRPr="00272F02" w:rsidRDefault="003F1699" w:rsidP="002D3425">
            <w:pPr>
              <w:pStyle w:val="TableHeadingTextLeft10pt"/>
              <w:rPr>
                <w:szCs w:val="20"/>
                <w:lang w:val="de-DE"/>
              </w:rPr>
            </w:pPr>
            <w:r w:rsidRPr="00272F02">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7421F574"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5D2630B" w14:textId="22220677" w:rsidR="003F1699" w:rsidRPr="00272F02" w:rsidRDefault="003F1699" w:rsidP="19DB19D3">
            <w:pPr>
              <w:pStyle w:val="TableCellLeft10pt"/>
              <w:rPr>
                <w:lang w:val="en-GB"/>
              </w:rPr>
            </w:pPr>
            <w:r w:rsidRPr="00272F02">
              <w:rPr>
                <w:rStyle w:val="TableCellLeft10ptBoldChar"/>
              </w:rPr>
              <w:t>Relationship</w:t>
            </w:r>
            <w:r w:rsidRPr="00272F02">
              <w:rPr>
                <w:lang w:val="en-GB"/>
              </w:rPr>
              <w:t>: 11 TRIAL OVERSIGHT AND OTHER GENERAL CONSIDERATIONS</w:t>
            </w:r>
            <w:r w:rsidR="0BE70F7D" w:rsidRPr="00272F02">
              <w:rPr>
                <w:lang w:val="en-GB"/>
              </w:rPr>
              <w:t xml:space="preserve"> and </w:t>
            </w:r>
            <w:r w:rsidRPr="00272F02">
              <w:rPr>
                <w:lang w:val="en-GB"/>
              </w:rPr>
              <w:t>Table of Contents</w:t>
            </w:r>
          </w:p>
          <w:p w14:paraId="032E793D"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1860D184" w14:textId="77777777" w:rsidTr="00FF3C43">
        <w:tc>
          <w:tcPr>
            <w:tcW w:w="1228" w:type="pct"/>
            <w:tcBorders>
              <w:top w:val="single" w:sz="4" w:space="0" w:color="auto"/>
              <w:left w:val="single" w:sz="4" w:space="0" w:color="auto"/>
              <w:bottom w:val="single" w:sz="4" w:space="0" w:color="auto"/>
              <w:right w:val="single" w:sz="4" w:space="0" w:color="auto"/>
            </w:tcBorders>
            <w:hideMark/>
          </w:tcPr>
          <w:p w14:paraId="43831567" w14:textId="77777777" w:rsidR="003F1699" w:rsidRPr="00272F02" w:rsidRDefault="003F1699" w:rsidP="002D3425">
            <w:pPr>
              <w:pStyle w:val="TableHeadingTextLeft10pt"/>
              <w:rPr>
                <w:szCs w:val="20"/>
              </w:rPr>
            </w:pPr>
            <w:r w:rsidRPr="00272F02">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16D8DB46" w14:textId="77777777" w:rsidR="003F1699" w:rsidRPr="00272F02" w:rsidRDefault="003F1699" w:rsidP="002D3425">
            <w:pPr>
              <w:pStyle w:val="TableCellLeft10pt"/>
              <w:rPr>
                <w:szCs w:val="20"/>
                <w:lang w:val="en-GB"/>
              </w:rPr>
            </w:pPr>
            <w:r w:rsidRPr="00272F02">
              <w:rPr>
                <w:szCs w:val="20"/>
                <w:lang w:val="en-GB"/>
              </w:rPr>
              <w:t>No</w:t>
            </w:r>
          </w:p>
        </w:tc>
      </w:tr>
    </w:tbl>
    <w:p w14:paraId="55527A8F" w14:textId="77777777" w:rsidR="003F1699" w:rsidRPr="00272F02"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805"/>
      </w:tblGrid>
      <w:tr w:rsidR="00DB50C7" w:rsidRPr="00272F02" w14:paraId="3B2D06D2" w14:textId="77777777" w:rsidTr="00FF3C43">
        <w:tc>
          <w:tcPr>
            <w:tcW w:w="1215" w:type="pct"/>
            <w:tcBorders>
              <w:top w:val="single" w:sz="4" w:space="0" w:color="auto"/>
              <w:left w:val="single" w:sz="4" w:space="0" w:color="auto"/>
              <w:bottom w:val="single" w:sz="4" w:space="0" w:color="auto"/>
              <w:right w:val="single" w:sz="4" w:space="0" w:color="auto"/>
            </w:tcBorders>
            <w:hideMark/>
          </w:tcPr>
          <w:p w14:paraId="5834B656" w14:textId="77777777" w:rsidR="003F1699" w:rsidRPr="00272F02" w:rsidRDefault="003F1699" w:rsidP="002D3425">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43DAC7" w14:textId="0E5ED3C8" w:rsidR="003F1699" w:rsidRPr="00272F02" w:rsidRDefault="003F1699" w:rsidP="002D3425">
            <w:pPr>
              <w:pStyle w:val="TableCellLeft10pt"/>
              <w:rPr>
                <w:szCs w:val="20"/>
                <w:lang w:val="en-GB"/>
              </w:rPr>
            </w:pPr>
            <w:r w:rsidRPr="00272F02">
              <w:rPr>
                <w:szCs w:val="20"/>
                <w:lang w:val="en-GB"/>
              </w:rPr>
              <w:t>&lt;Description of Informed Consent Process&gt;</w:t>
            </w:r>
          </w:p>
        </w:tc>
      </w:tr>
      <w:tr w:rsidR="00DB50C7" w:rsidRPr="00272F02" w14:paraId="15091427" w14:textId="77777777" w:rsidTr="00FF3C43">
        <w:tc>
          <w:tcPr>
            <w:tcW w:w="1215" w:type="pct"/>
            <w:tcBorders>
              <w:top w:val="single" w:sz="4" w:space="0" w:color="auto"/>
              <w:left w:val="single" w:sz="4" w:space="0" w:color="auto"/>
              <w:bottom w:val="single" w:sz="4" w:space="0" w:color="auto"/>
              <w:right w:val="single" w:sz="4" w:space="0" w:color="auto"/>
            </w:tcBorders>
            <w:hideMark/>
          </w:tcPr>
          <w:p w14:paraId="496B69F3" w14:textId="77777777" w:rsidR="003F1699" w:rsidRPr="00272F02" w:rsidRDefault="003F1699" w:rsidP="002D3425">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CC69F1"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092A7341" w14:textId="77777777" w:rsidTr="00FF3C43">
        <w:tc>
          <w:tcPr>
            <w:tcW w:w="1215" w:type="pct"/>
            <w:tcBorders>
              <w:top w:val="single" w:sz="4" w:space="0" w:color="auto"/>
              <w:left w:val="single" w:sz="4" w:space="0" w:color="auto"/>
              <w:bottom w:val="single" w:sz="4" w:space="0" w:color="auto"/>
              <w:right w:val="single" w:sz="4" w:space="0" w:color="auto"/>
            </w:tcBorders>
            <w:hideMark/>
          </w:tcPr>
          <w:p w14:paraId="1856C83B" w14:textId="77777777" w:rsidR="003F1699" w:rsidRPr="00272F02" w:rsidRDefault="003F1699" w:rsidP="002D3425">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4C2B6A" w14:textId="77777777" w:rsidR="003F1699" w:rsidRPr="00272F02" w:rsidRDefault="003F1699" w:rsidP="002D3425">
            <w:pPr>
              <w:pStyle w:val="TableCellLeft10pt"/>
              <w:rPr>
                <w:szCs w:val="20"/>
                <w:lang w:val="en-GB"/>
              </w:rPr>
            </w:pPr>
            <w:r w:rsidRPr="00272F02">
              <w:rPr>
                <w:szCs w:val="20"/>
                <w:lang w:val="en-GB"/>
              </w:rPr>
              <w:t>D</w:t>
            </w:r>
          </w:p>
        </w:tc>
      </w:tr>
      <w:tr w:rsidR="00DB50C7" w:rsidRPr="00272F02" w14:paraId="22A29D2E" w14:textId="77777777" w:rsidTr="00FF3C43">
        <w:tc>
          <w:tcPr>
            <w:tcW w:w="1215" w:type="pct"/>
            <w:tcBorders>
              <w:top w:val="single" w:sz="4" w:space="0" w:color="auto"/>
              <w:left w:val="single" w:sz="4" w:space="0" w:color="auto"/>
              <w:bottom w:val="single" w:sz="4" w:space="0" w:color="auto"/>
              <w:right w:val="single" w:sz="4" w:space="0" w:color="auto"/>
            </w:tcBorders>
            <w:hideMark/>
          </w:tcPr>
          <w:p w14:paraId="3C942DC0" w14:textId="7361B7C3" w:rsidR="003F1699" w:rsidRPr="00272F02" w:rsidRDefault="003F1699" w:rsidP="00C23A9E">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BABEDE0" w14:textId="2CB5BB04" w:rsidR="003F1699" w:rsidRPr="00272F02" w:rsidRDefault="003F1699" w:rsidP="002D3425">
            <w:pPr>
              <w:pStyle w:val="TableCellLeft10pt"/>
              <w:rPr>
                <w:szCs w:val="20"/>
                <w:lang w:val="en-GB"/>
              </w:rPr>
            </w:pPr>
            <w:r w:rsidRPr="00272F02">
              <w:rPr>
                <w:szCs w:val="20"/>
                <w:lang w:val="en-GB"/>
              </w:rPr>
              <w:t>C184390</w:t>
            </w:r>
          </w:p>
          <w:p w14:paraId="7AD2A015" w14:textId="03749A82"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3B46B536" w14:textId="34B7B0E0" w:rsidR="003F1699" w:rsidRPr="00272F02" w:rsidRDefault="003F1699" w:rsidP="19DB19D3">
            <w:pPr>
              <w:pStyle w:val="TableCellLeft10pt"/>
              <w:rPr>
                <w:lang w:val="en-GB"/>
              </w:rPr>
            </w:pPr>
            <w:r w:rsidRPr="00272F02">
              <w:rPr>
                <w:lang w:val="en-GB"/>
              </w:rPr>
              <w:t xml:space="preserve">The procedure by which informed consent is obtained and documented by means of a written, signed, and dated informed consent form. This process may include obtaining assent from </w:t>
            </w:r>
            <w:r w:rsidR="236CB682" w:rsidRPr="00272F02">
              <w:rPr>
                <w:lang w:val="en-GB"/>
              </w:rPr>
              <w:t>participants</w:t>
            </w:r>
            <w:r w:rsidRPr="00272F02">
              <w:rPr>
                <w:lang w:val="en-GB"/>
              </w:rPr>
              <w:t xml:space="preserve"> with legally authori</w:t>
            </w:r>
            <w:r w:rsidR="5A6FD7E6" w:rsidRPr="00272F02">
              <w:rPr>
                <w:lang w:val="en-GB"/>
              </w:rPr>
              <w:t>s</w:t>
            </w:r>
            <w:r w:rsidRPr="00272F02">
              <w:rPr>
                <w:lang w:val="en-GB"/>
              </w:rPr>
              <w:t>ed representatives</w:t>
            </w:r>
            <w:r w:rsidR="015F2F36" w:rsidRPr="00272F02">
              <w:rPr>
                <w:lang w:val="en-GB"/>
              </w:rPr>
              <w:t>.</w:t>
            </w:r>
            <w:r w:rsidR="00787E4C">
              <w:t xml:space="preserve"> </w:t>
            </w:r>
            <w:r w:rsidR="00787E4C" w:rsidRPr="00787E4C">
              <w:rPr>
                <w:lang w:val="en-GB"/>
              </w:rPr>
              <w:t>(ICH GCP)</w:t>
            </w:r>
          </w:p>
        </w:tc>
      </w:tr>
      <w:tr w:rsidR="00DB50C7" w:rsidRPr="00272F02" w14:paraId="03A6266D" w14:textId="77777777" w:rsidTr="00FF3C43">
        <w:tc>
          <w:tcPr>
            <w:tcW w:w="1215" w:type="pct"/>
            <w:tcBorders>
              <w:top w:val="single" w:sz="4" w:space="0" w:color="auto"/>
              <w:left w:val="single" w:sz="4" w:space="0" w:color="auto"/>
              <w:bottom w:val="single" w:sz="4" w:space="0" w:color="auto"/>
              <w:right w:val="single" w:sz="4" w:space="0" w:color="auto"/>
            </w:tcBorders>
            <w:hideMark/>
          </w:tcPr>
          <w:p w14:paraId="5374A8E7" w14:textId="77777777" w:rsidR="003F1699" w:rsidRPr="00272F02" w:rsidRDefault="003F1699" w:rsidP="002D3425">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8C264E" w14:textId="616783B3" w:rsidR="003F1699" w:rsidRPr="00272F02" w:rsidRDefault="003F1699" w:rsidP="00910BB6">
            <w:pPr>
              <w:spacing w:line="240" w:lineRule="exact"/>
              <w:rPr>
                <w:szCs w:val="20"/>
                <w:lang w:val="en-GB"/>
              </w:rPr>
            </w:pPr>
            <w:r w:rsidRPr="00272F02">
              <w:rPr>
                <w:sz w:val="20"/>
                <w:szCs w:val="20"/>
              </w:rPr>
              <w:t>Specify the key elements of the informed consent process, including any special needs and how these are addressed (</w:t>
            </w:r>
            <w:r w:rsidR="004547EF" w:rsidRPr="00272F02">
              <w:rPr>
                <w:sz w:val="20"/>
                <w:szCs w:val="20"/>
              </w:rPr>
              <w:t>e.g.,</w:t>
            </w:r>
            <w:r w:rsidRPr="00272F02">
              <w:rPr>
                <w:sz w:val="20"/>
                <w:szCs w:val="20"/>
              </w:rPr>
              <w:t xml:space="preserve"> assent, capacity, legally acceptable representative, adolescents who may reach age of majority during the trial, pregnant participants and pregnant partners of participants).</w:t>
            </w:r>
          </w:p>
        </w:tc>
      </w:tr>
      <w:tr w:rsidR="00DB50C7" w:rsidRPr="00272F02" w14:paraId="187715D8" w14:textId="77777777" w:rsidTr="00FF3C43">
        <w:tc>
          <w:tcPr>
            <w:tcW w:w="1215" w:type="pct"/>
            <w:tcBorders>
              <w:top w:val="single" w:sz="4" w:space="0" w:color="auto"/>
              <w:left w:val="single" w:sz="4" w:space="0" w:color="auto"/>
              <w:bottom w:val="single" w:sz="4" w:space="0" w:color="auto"/>
              <w:right w:val="single" w:sz="4" w:space="0" w:color="auto"/>
            </w:tcBorders>
            <w:hideMark/>
          </w:tcPr>
          <w:p w14:paraId="181CDDE5" w14:textId="77777777" w:rsidR="003F1699" w:rsidRPr="00272F02" w:rsidRDefault="003F1699" w:rsidP="002D3425">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67959CF" w14:textId="77777777" w:rsidR="003F1699" w:rsidRPr="00272F02" w:rsidRDefault="003F1699" w:rsidP="002D3425">
            <w:pPr>
              <w:pStyle w:val="TableCellLeft10pt"/>
              <w:rPr>
                <w:szCs w:val="20"/>
                <w:lang w:val="en-GB"/>
              </w:rPr>
            </w:pPr>
            <w:r w:rsidRPr="00272F02">
              <w:rPr>
                <w:szCs w:val="20"/>
                <w:lang w:val="en-GB"/>
              </w:rPr>
              <w:t>Required</w:t>
            </w:r>
          </w:p>
        </w:tc>
      </w:tr>
      <w:tr w:rsidR="00DB50C7" w:rsidRPr="00272F02" w14:paraId="1C44CE15" w14:textId="77777777" w:rsidTr="00FF3C43">
        <w:tc>
          <w:tcPr>
            <w:tcW w:w="1215" w:type="pct"/>
            <w:tcBorders>
              <w:top w:val="single" w:sz="4" w:space="0" w:color="auto"/>
              <w:left w:val="single" w:sz="4" w:space="0" w:color="auto"/>
              <w:bottom w:val="single" w:sz="4" w:space="0" w:color="auto"/>
              <w:right w:val="single" w:sz="4" w:space="0" w:color="auto"/>
            </w:tcBorders>
            <w:hideMark/>
          </w:tcPr>
          <w:p w14:paraId="2B8DC96D" w14:textId="77777777" w:rsidR="003F1699" w:rsidRPr="00272F02" w:rsidRDefault="003F1699" w:rsidP="002D3425">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97518C9" w14:textId="5B345DA4" w:rsidR="003F1699" w:rsidRPr="00272F02" w:rsidRDefault="00267362" w:rsidP="002D3425">
            <w:pPr>
              <w:pStyle w:val="TableCellLeft10pt"/>
              <w:rPr>
                <w:szCs w:val="20"/>
                <w:lang w:val="en-GB"/>
              </w:rPr>
            </w:pPr>
            <w:r w:rsidRPr="00272F02">
              <w:rPr>
                <w:szCs w:val="20"/>
                <w:lang w:val="en-GB"/>
              </w:rPr>
              <w:t>One to one</w:t>
            </w:r>
            <w:r w:rsidR="003F1699" w:rsidRPr="00272F02">
              <w:rPr>
                <w:szCs w:val="20"/>
                <w:lang w:val="en-GB"/>
              </w:rPr>
              <w:t xml:space="preserve"> </w:t>
            </w:r>
          </w:p>
        </w:tc>
      </w:tr>
      <w:tr w:rsidR="00DB50C7" w:rsidRPr="00272F02" w14:paraId="1D65A07F" w14:textId="77777777" w:rsidTr="00FF3C43">
        <w:tc>
          <w:tcPr>
            <w:tcW w:w="1215" w:type="pct"/>
            <w:tcBorders>
              <w:top w:val="single" w:sz="4" w:space="0" w:color="auto"/>
              <w:left w:val="single" w:sz="4" w:space="0" w:color="auto"/>
              <w:bottom w:val="single" w:sz="4" w:space="0" w:color="auto"/>
              <w:right w:val="single" w:sz="4" w:space="0" w:color="auto"/>
            </w:tcBorders>
            <w:hideMark/>
          </w:tcPr>
          <w:p w14:paraId="16A2C73C"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8D28DF" w14:textId="39BDC4B1" w:rsidR="003F1699" w:rsidRPr="00272F02" w:rsidRDefault="003F1699" w:rsidP="00D34BDD">
            <w:pPr>
              <w:pStyle w:val="TableCellLeft10pt"/>
              <w:rPr>
                <w:szCs w:val="20"/>
                <w:lang w:val="en-GB"/>
              </w:rPr>
            </w:pPr>
            <w:r w:rsidRPr="00272F02">
              <w:rPr>
                <w:szCs w:val="20"/>
                <w:lang w:val="en-GB"/>
              </w:rPr>
              <w:t>11.3</w:t>
            </w:r>
          </w:p>
        </w:tc>
      </w:tr>
      <w:tr w:rsidR="00DB50C7" w:rsidRPr="00272F02" w14:paraId="606913D2" w14:textId="77777777" w:rsidTr="00FF3C43">
        <w:tc>
          <w:tcPr>
            <w:tcW w:w="1215" w:type="pct"/>
            <w:tcBorders>
              <w:top w:val="single" w:sz="4" w:space="0" w:color="auto"/>
              <w:left w:val="single" w:sz="4" w:space="0" w:color="auto"/>
              <w:bottom w:val="single" w:sz="4" w:space="0" w:color="auto"/>
              <w:right w:val="single" w:sz="4" w:space="0" w:color="auto"/>
            </w:tcBorders>
            <w:hideMark/>
          </w:tcPr>
          <w:p w14:paraId="5ECAE56D" w14:textId="77777777" w:rsidR="003F1699" w:rsidRPr="00272F02" w:rsidRDefault="003F1699" w:rsidP="002D3425">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8D076C4" w14:textId="77777777" w:rsidR="003F1699" w:rsidRPr="00272F02" w:rsidRDefault="003F1699" w:rsidP="002D3425">
            <w:pPr>
              <w:pStyle w:val="TableCellLeft10pt"/>
              <w:rPr>
                <w:szCs w:val="20"/>
                <w:lang w:val="en-GB"/>
              </w:rPr>
            </w:pPr>
            <w:r w:rsidRPr="00272F02">
              <w:rPr>
                <w:szCs w:val="20"/>
                <w:lang w:val="en-GB"/>
              </w:rPr>
              <w:t xml:space="preserve">Text </w:t>
            </w:r>
          </w:p>
        </w:tc>
      </w:tr>
      <w:tr w:rsidR="00DB50C7" w:rsidRPr="00272F02" w14:paraId="16DF2CAE" w14:textId="77777777" w:rsidTr="00FF3C43">
        <w:tc>
          <w:tcPr>
            <w:tcW w:w="1215" w:type="pct"/>
            <w:tcBorders>
              <w:top w:val="single" w:sz="4" w:space="0" w:color="auto"/>
              <w:left w:val="single" w:sz="4" w:space="0" w:color="auto"/>
              <w:bottom w:val="single" w:sz="4" w:space="0" w:color="auto"/>
              <w:right w:val="single" w:sz="4" w:space="0" w:color="auto"/>
            </w:tcBorders>
            <w:hideMark/>
          </w:tcPr>
          <w:p w14:paraId="3A2A383B" w14:textId="77777777" w:rsidR="003F1699" w:rsidRPr="00272F02" w:rsidRDefault="003F1699" w:rsidP="002D3425">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00BBFA37" w14:textId="377715B9"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67ACE19" w14:textId="77777777" w:rsidR="003F1699" w:rsidRPr="00272F02" w:rsidRDefault="003F1699" w:rsidP="002D3425">
            <w:pPr>
              <w:pStyle w:val="TableCellLeft10pt"/>
              <w:rPr>
                <w:szCs w:val="20"/>
                <w:lang w:val="en-GB"/>
              </w:rPr>
            </w:pPr>
            <w:r w:rsidRPr="00272F02">
              <w:rPr>
                <w:rStyle w:val="TableCellLeft10ptBoldChar"/>
                <w:szCs w:val="20"/>
              </w:rPr>
              <w:t>Relationship</w:t>
            </w:r>
            <w:r w:rsidRPr="00272F02">
              <w:rPr>
                <w:szCs w:val="20"/>
                <w:lang w:val="en-GB"/>
              </w:rPr>
              <w:t>: 11.3 Informed Consent Process</w:t>
            </w:r>
          </w:p>
          <w:p w14:paraId="70415ECF"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C184390</w:t>
            </w:r>
          </w:p>
        </w:tc>
      </w:tr>
      <w:tr w:rsidR="00DB50C7" w:rsidRPr="00272F02" w14:paraId="7467E00E" w14:textId="77777777" w:rsidTr="00FF3C43">
        <w:tc>
          <w:tcPr>
            <w:tcW w:w="1215" w:type="pct"/>
            <w:tcBorders>
              <w:top w:val="single" w:sz="4" w:space="0" w:color="auto"/>
              <w:left w:val="single" w:sz="4" w:space="0" w:color="auto"/>
              <w:bottom w:val="single" w:sz="4" w:space="0" w:color="auto"/>
              <w:right w:val="single" w:sz="4" w:space="0" w:color="auto"/>
            </w:tcBorders>
            <w:hideMark/>
          </w:tcPr>
          <w:p w14:paraId="0AC1BDE5" w14:textId="77777777" w:rsidR="003F1699" w:rsidRPr="00272F02" w:rsidRDefault="003F1699" w:rsidP="002D3425">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9EB3E3" w14:textId="77777777" w:rsidR="003F1699" w:rsidRPr="00272F02" w:rsidRDefault="003F1699" w:rsidP="002D3425">
            <w:pPr>
              <w:pStyle w:val="TableCellLeft10pt"/>
              <w:rPr>
                <w:szCs w:val="20"/>
                <w:lang w:val="en-GB"/>
              </w:rPr>
            </w:pPr>
            <w:r w:rsidRPr="00272F02">
              <w:rPr>
                <w:szCs w:val="20"/>
                <w:lang w:val="en-GB"/>
              </w:rPr>
              <w:t>No</w:t>
            </w:r>
          </w:p>
        </w:tc>
      </w:tr>
    </w:tbl>
    <w:p w14:paraId="500B7C0F" w14:textId="77777777" w:rsidR="003F1699" w:rsidRPr="00272F02"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472E018C"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63A338C5" w14:textId="77777777" w:rsidR="003F1699" w:rsidRPr="00272F02" w:rsidRDefault="003F1699" w:rsidP="002D3425">
            <w:pPr>
              <w:pStyle w:val="TableHeadingTextLeft10pt"/>
              <w:rPr>
                <w:szCs w:val="20"/>
                <w:lang w:val="de-DE"/>
              </w:rPr>
            </w:pPr>
            <w:r w:rsidRPr="00272F02">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07C5B7EF" w14:textId="66EF5D3F" w:rsidR="003F1699" w:rsidRPr="00272F02" w:rsidRDefault="003F1699" w:rsidP="002D3425">
            <w:pPr>
              <w:pStyle w:val="TableCellLeft10pt"/>
              <w:rPr>
                <w:rStyle w:val="SuggestedOptional"/>
                <w:rFonts w:ascii="Times New Roman" w:hAnsi="Times New Roman"/>
                <w:color w:val="auto"/>
                <w:szCs w:val="20"/>
                <w:lang w:val="en-GB"/>
              </w:rPr>
            </w:pPr>
            <w:r w:rsidRPr="00272F02">
              <w:rPr>
                <w:rStyle w:val="SuggestedOptional"/>
                <w:rFonts w:ascii="Times New Roman" w:hAnsi="Times New Roman"/>
                <w:color w:val="auto"/>
                <w:szCs w:val="20"/>
                <w:lang w:val="en-GB"/>
              </w:rPr>
              <w:t>&lt;Description of Assent Process&gt;</w:t>
            </w:r>
          </w:p>
        </w:tc>
      </w:tr>
      <w:tr w:rsidR="00DB50C7" w:rsidRPr="00272F02" w14:paraId="14EFC631"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4AFE3AC4" w14:textId="77777777" w:rsidR="003F1699" w:rsidRPr="00272F02" w:rsidRDefault="003F1699" w:rsidP="002D3425">
            <w:pPr>
              <w:pStyle w:val="TableHeadingTextLeft10pt"/>
              <w:rPr>
                <w:szCs w:val="20"/>
                <w:lang w:val="de-DE"/>
              </w:rPr>
            </w:pPr>
            <w:r w:rsidRPr="00272F02">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621420E"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6A2F0B66"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4D92F4A1" w14:textId="77777777" w:rsidR="003F1699" w:rsidRPr="00272F02" w:rsidRDefault="003F1699" w:rsidP="002D3425">
            <w:pPr>
              <w:pStyle w:val="TableHeadingTextLeft10pt"/>
              <w:rPr>
                <w:szCs w:val="20"/>
              </w:rPr>
            </w:pPr>
            <w:r w:rsidRPr="00272F02">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9BFB27C" w14:textId="77777777" w:rsidR="003F1699" w:rsidRPr="00272F02" w:rsidRDefault="003F1699" w:rsidP="002D3425">
            <w:pPr>
              <w:pStyle w:val="TableCellLeft10pt"/>
              <w:rPr>
                <w:szCs w:val="20"/>
                <w:lang w:val="en-GB"/>
              </w:rPr>
            </w:pPr>
            <w:r w:rsidRPr="00272F02">
              <w:rPr>
                <w:szCs w:val="20"/>
                <w:lang w:val="en-GB"/>
              </w:rPr>
              <w:t>D</w:t>
            </w:r>
          </w:p>
        </w:tc>
      </w:tr>
      <w:tr w:rsidR="00DB50C7" w:rsidRPr="00272F02" w14:paraId="15FCCAC4"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29D5256B" w14:textId="77777777" w:rsidR="003F1699" w:rsidRPr="00272F02" w:rsidRDefault="003F1699" w:rsidP="002D3425">
            <w:pPr>
              <w:pStyle w:val="TableHeadingTextLeft10pt"/>
              <w:rPr>
                <w:szCs w:val="20"/>
                <w:lang w:val="de-DE"/>
              </w:rPr>
            </w:pPr>
            <w:r w:rsidRPr="00272F02">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10939C8" w14:textId="402F86E1" w:rsidR="003F1699" w:rsidRPr="00272F02" w:rsidRDefault="000F6F05" w:rsidP="002D3425">
            <w:pPr>
              <w:pStyle w:val="TableCellLeft10pt"/>
              <w:rPr>
                <w:szCs w:val="20"/>
                <w:lang w:val="en-GB"/>
              </w:rPr>
            </w:pPr>
            <w:r w:rsidRPr="00272F02">
              <w:rPr>
                <w:szCs w:val="20"/>
                <w:lang w:val="en-GB"/>
              </w:rPr>
              <w:t>CNEW</w:t>
            </w:r>
          </w:p>
          <w:p w14:paraId="7D544394" w14:textId="3CB7E0F8"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669FA7FF" w14:textId="07D91F91" w:rsidR="00B536B9" w:rsidRPr="00272F02" w:rsidRDefault="003F1699" w:rsidP="002D3425">
            <w:pPr>
              <w:pStyle w:val="TableCellLeft10pt"/>
              <w:rPr>
                <w:szCs w:val="20"/>
                <w:lang w:val="en-GB"/>
              </w:rPr>
            </w:pPr>
            <w:r w:rsidRPr="00272F02">
              <w:rPr>
                <w:szCs w:val="20"/>
                <w:lang w:val="en-GB"/>
              </w:rPr>
              <w:t xml:space="preserve">A </w:t>
            </w:r>
            <w:r w:rsidR="00B536B9" w:rsidRPr="00B536B9">
              <w:rPr>
                <w:szCs w:val="20"/>
                <w:lang w:val="en-GB"/>
              </w:rPr>
              <w:t>description</w:t>
            </w:r>
            <w:r w:rsidRPr="00272F02">
              <w:rPr>
                <w:szCs w:val="20"/>
                <w:lang w:val="en-GB"/>
              </w:rPr>
              <w:t xml:space="preserve"> of the assent process for those individuals unable to give informed consent on their own behalf, to participate in the trial.</w:t>
            </w:r>
          </w:p>
        </w:tc>
      </w:tr>
      <w:tr w:rsidR="00DB50C7" w:rsidRPr="00272F02" w14:paraId="14F21E5A"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1DFB6E9D" w14:textId="77777777" w:rsidR="003F1699" w:rsidRPr="00272F02" w:rsidRDefault="003F1699" w:rsidP="002D3425">
            <w:pPr>
              <w:pStyle w:val="TableHeadingTextLeft10pt"/>
              <w:rPr>
                <w:szCs w:val="20"/>
                <w:lang w:val="de-DE"/>
              </w:rPr>
            </w:pPr>
            <w:r w:rsidRPr="00272F02">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1CF335B" w14:textId="6F2B45E4" w:rsidR="003F1699" w:rsidRPr="00272F02" w:rsidRDefault="003F1699" w:rsidP="002D3425">
            <w:pPr>
              <w:pStyle w:val="TableCellLeft10ptBold"/>
              <w:rPr>
                <w:b w:val="0"/>
                <w:szCs w:val="20"/>
                <w:lang w:val="en-GB"/>
              </w:rPr>
            </w:pPr>
            <w:r w:rsidRPr="00272F02">
              <w:rPr>
                <w:b w:val="0"/>
                <w:szCs w:val="20"/>
                <w:lang w:val="en-GB"/>
              </w:rPr>
              <w:t>N/A</w:t>
            </w:r>
          </w:p>
        </w:tc>
      </w:tr>
      <w:tr w:rsidR="00DB50C7" w:rsidRPr="00272F02" w14:paraId="5CBF96AB"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27831294" w14:textId="77777777" w:rsidR="003F1699" w:rsidRPr="00272F02" w:rsidRDefault="003F1699" w:rsidP="002D3425">
            <w:pPr>
              <w:pStyle w:val="TableHeadingTextLeft10pt"/>
              <w:rPr>
                <w:szCs w:val="20"/>
                <w:lang w:val="de-DE"/>
              </w:rPr>
            </w:pPr>
            <w:r w:rsidRPr="00272F02">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6A6C6DDD" w14:textId="77777777" w:rsidR="003F1699" w:rsidRPr="00272F02" w:rsidRDefault="003F1699" w:rsidP="002D3425">
            <w:pPr>
              <w:pStyle w:val="TableCellLeft10pt"/>
              <w:rPr>
                <w:szCs w:val="20"/>
                <w:lang w:val="en-GB"/>
              </w:rPr>
            </w:pPr>
            <w:r w:rsidRPr="00272F02">
              <w:rPr>
                <w:szCs w:val="20"/>
                <w:lang w:val="en-GB"/>
              </w:rPr>
              <w:t>Optional</w:t>
            </w:r>
          </w:p>
        </w:tc>
      </w:tr>
      <w:tr w:rsidR="00DB50C7" w:rsidRPr="00272F02" w14:paraId="60BB403A"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3D0400BA" w14:textId="77777777" w:rsidR="003F1699" w:rsidRPr="00272F02" w:rsidRDefault="003F1699" w:rsidP="002D3425">
            <w:pPr>
              <w:pStyle w:val="TableHeadingTextLeft10pt"/>
              <w:rPr>
                <w:szCs w:val="20"/>
                <w:lang w:val="de-DE"/>
              </w:rPr>
            </w:pPr>
            <w:r w:rsidRPr="00272F02">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5D9CBAE8" w14:textId="753E6CD9" w:rsidR="003F1699" w:rsidRPr="00272F02" w:rsidRDefault="00267362" w:rsidP="002D3425">
            <w:pPr>
              <w:pStyle w:val="TableCellLeft10pt"/>
              <w:rPr>
                <w:szCs w:val="20"/>
                <w:lang w:val="en-GB"/>
              </w:rPr>
            </w:pPr>
            <w:r w:rsidRPr="00272F02">
              <w:rPr>
                <w:szCs w:val="20"/>
                <w:lang w:val="en-GB"/>
              </w:rPr>
              <w:t>One to one</w:t>
            </w:r>
          </w:p>
        </w:tc>
      </w:tr>
      <w:tr w:rsidR="00DB50C7" w:rsidRPr="00272F02" w14:paraId="75F7F156"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0A9BEB22"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A11BFCD" w14:textId="78F10F57" w:rsidR="003F1699" w:rsidRPr="00272F02" w:rsidRDefault="003F1699" w:rsidP="009271B1">
            <w:pPr>
              <w:pStyle w:val="TableCellLeft10pt"/>
              <w:rPr>
                <w:szCs w:val="20"/>
                <w:lang w:val="en-GB"/>
              </w:rPr>
            </w:pPr>
            <w:r w:rsidRPr="00272F02">
              <w:rPr>
                <w:szCs w:val="20"/>
                <w:lang w:val="en-GB"/>
              </w:rPr>
              <w:t>11.3</w:t>
            </w:r>
          </w:p>
        </w:tc>
      </w:tr>
      <w:tr w:rsidR="00DB50C7" w:rsidRPr="00272F02" w14:paraId="1DD1CB4A"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43F27697" w14:textId="77777777" w:rsidR="003F1699" w:rsidRPr="00272F02" w:rsidRDefault="003F1699" w:rsidP="002D3425">
            <w:pPr>
              <w:pStyle w:val="TableHeadingTextLeft10pt"/>
              <w:rPr>
                <w:szCs w:val="20"/>
                <w:lang w:val="de-DE"/>
              </w:rPr>
            </w:pPr>
            <w:r w:rsidRPr="00272F02">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7BC4C8E" w14:textId="52E67491" w:rsidR="003F1699" w:rsidRPr="00272F02" w:rsidRDefault="00566B22" w:rsidP="002D3425">
            <w:pPr>
              <w:pStyle w:val="TableCellLeft10pt"/>
              <w:rPr>
                <w:szCs w:val="20"/>
                <w:lang w:val="en-GB"/>
              </w:rPr>
            </w:pPr>
            <w:r w:rsidRPr="00272F02">
              <w:rPr>
                <w:szCs w:val="20"/>
                <w:lang w:val="en-GB"/>
              </w:rPr>
              <w:t>Text</w:t>
            </w:r>
          </w:p>
        </w:tc>
      </w:tr>
      <w:tr w:rsidR="00DB50C7" w:rsidRPr="00272F02" w14:paraId="3EA0B89B"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14709859" w14:textId="77777777" w:rsidR="003F1699" w:rsidRPr="00272F02" w:rsidRDefault="003F1699" w:rsidP="002D3425">
            <w:pPr>
              <w:pStyle w:val="TableHeadingTextLeft10pt"/>
              <w:rPr>
                <w:szCs w:val="20"/>
                <w:lang w:val="de-DE"/>
              </w:rPr>
            </w:pPr>
            <w:r w:rsidRPr="00272F02">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E91463B"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6400C3D" w14:textId="77777777" w:rsidR="003F1699" w:rsidRPr="00272F02" w:rsidRDefault="003F1699" w:rsidP="002D3425">
            <w:pPr>
              <w:pStyle w:val="TableCellLeft10pt"/>
              <w:rPr>
                <w:szCs w:val="20"/>
                <w:lang w:val="en-GB"/>
              </w:rPr>
            </w:pPr>
            <w:r w:rsidRPr="00272F02">
              <w:rPr>
                <w:rStyle w:val="TableCellLeft10ptBoldChar"/>
                <w:szCs w:val="20"/>
              </w:rPr>
              <w:t>Relationship</w:t>
            </w:r>
            <w:r w:rsidRPr="00272F02">
              <w:rPr>
                <w:szCs w:val="20"/>
                <w:lang w:val="en-GB"/>
              </w:rPr>
              <w:t>: 11.3 Informed Consent Process</w:t>
            </w:r>
          </w:p>
          <w:p w14:paraId="422272F3"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3F1699" w:rsidRPr="00272F02" w14:paraId="4FCDEE93"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36D6F477" w14:textId="77777777" w:rsidR="003F1699" w:rsidRPr="00272F02" w:rsidRDefault="003F1699" w:rsidP="002D3425">
            <w:pPr>
              <w:pStyle w:val="TableHeadingTextLeft10pt"/>
              <w:rPr>
                <w:szCs w:val="20"/>
              </w:rPr>
            </w:pPr>
            <w:r w:rsidRPr="00272F02">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6F6D511E" w14:textId="77777777" w:rsidR="003F1699" w:rsidRPr="00272F02" w:rsidRDefault="003F1699" w:rsidP="002D3425">
            <w:pPr>
              <w:pStyle w:val="TableCellLeft10pt"/>
              <w:rPr>
                <w:szCs w:val="20"/>
                <w:lang w:val="en-GB"/>
              </w:rPr>
            </w:pPr>
            <w:r w:rsidRPr="00272F02">
              <w:rPr>
                <w:szCs w:val="20"/>
                <w:lang w:val="en-GB"/>
              </w:rPr>
              <w:t>No</w:t>
            </w:r>
          </w:p>
        </w:tc>
      </w:tr>
    </w:tbl>
    <w:p w14:paraId="2A464EDA" w14:textId="77777777" w:rsidR="003F1699" w:rsidRPr="00272F02"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7C6C491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64BC5AE" w14:textId="77777777" w:rsidR="003F1699" w:rsidRPr="00272F02" w:rsidRDefault="003F1699"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3EB7ECE" w14:textId="2F9CC3CF" w:rsidR="003F1699" w:rsidRPr="00272F02" w:rsidRDefault="003F1699" w:rsidP="002D3425">
            <w:pPr>
              <w:pStyle w:val="TableCellLeft10pt"/>
              <w:rPr>
                <w:rStyle w:val="SuggestedOptional"/>
                <w:rFonts w:ascii="Times New Roman" w:hAnsi="Times New Roman"/>
                <w:color w:val="auto"/>
                <w:szCs w:val="20"/>
                <w:lang w:val="en-GB"/>
              </w:rPr>
            </w:pPr>
            <w:r w:rsidRPr="00272F02">
              <w:rPr>
                <w:rStyle w:val="SuggestedOptional"/>
                <w:rFonts w:ascii="Times New Roman" w:hAnsi="Times New Roman"/>
                <w:color w:val="auto"/>
                <w:szCs w:val="20"/>
                <w:lang w:val="en-GB"/>
              </w:rPr>
              <w:t>&lt;Description of Emergency Consent Process&gt;</w:t>
            </w:r>
          </w:p>
        </w:tc>
      </w:tr>
      <w:tr w:rsidR="00DB50C7" w:rsidRPr="00272F02" w14:paraId="55B8BBD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13D40FC" w14:textId="77777777" w:rsidR="003F1699" w:rsidRPr="00272F02" w:rsidRDefault="003F1699"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5F2FBF6"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68E5201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B0C39FF" w14:textId="77777777" w:rsidR="003F1699" w:rsidRPr="00272F02" w:rsidRDefault="003F1699"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F19B944" w14:textId="77777777" w:rsidR="003F1699" w:rsidRPr="00272F02" w:rsidRDefault="003F1699" w:rsidP="002D3425">
            <w:pPr>
              <w:pStyle w:val="TableCellLeft10pt"/>
              <w:rPr>
                <w:szCs w:val="20"/>
                <w:lang w:val="en-GB"/>
              </w:rPr>
            </w:pPr>
            <w:r w:rsidRPr="00272F02">
              <w:rPr>
                <w:szCs w:val="20"/>
                <w:lang w:val="en-GB"/>
              </w:rPr>
              <w:t>D</w:t>
            </w:r>
          </w:p>
        </w:tc>
      </w:tr>
      <w:tr w:rsidR="00DB50C7" w:rsidRPr="00272F02" w14:paraId="0468FF0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90C3F7C" w14:textId="77777777" w:rsidR="003F1699" w:rsidRPr="00272F02" w:rsidRDefault="003F1699"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5EC55EF" w14:textId="6E12B12B" w:rsidR="003F1699" w:rsidRPr="00272F02" w:rsidRDefault="000F6F05" w:rsidP="002D3425">
            <w:pPr>
              <w:pStyle w:val="TableCellLeft10pt"/>
              <w:rPr>
                <w:szCs w:val="20"/>
                <w:lang w:val="en-GB"/>
              </w:rPr>
            </w:pPr>
            <w:r w:rsidRPr="00272F02">
              <w:rPr>
                <w:szCs w:val="20"/>
                <w:lang w:val="en-GB"/>
              </w:rPr>
              <w:t>CNEW</w:t>
            </w:r>
          </w:p>
          <w:p w14:paraId="24B19202" w14:textId="5269D9C5"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0705CBD3" w14:textId="302E3260" w:rsidR="003F1699" w:rsidRPr="00272F02" w:rsidRDefault="003F1699">
            <w:pPr>
              <w:pStyle w:val="TableCellLeft10pt"/>
              <w:rPr>
                <w:szCs w:val="20"/>
                <w:lang w:val="en-GB"/>
              </w:rPr>
            </w:pPr>
            <w:r w:rsidRPr="00272F02">
              <w:rPr>
                <w:szCs w:val="20"/>
                <w:lang w:val="en-GB"/>
              </w:rPr>
              <w:t>A type of informed consent process that may occur during an emergency situation in which the participant or their legally authori</w:t>
            </w:r>
            <w:r w:rsidR="006932F1" w:rsidRPr="00272F02">
              <w:rPr>
                <w:szCs w:val="20"/>
                <w:lang w:val="en-GB"/>
              </w:rPr>
              <w:t>s</w:t>
            </w:r>
            <w:r w:rsidRPr="00272F02">
              <w:rPr>
                <w:szCs w:val="20"/>
                <w:lang w:val="en-GB"/>
              </w:rPr>
              <w:t>ed representative is not available to give consent.</w:t>
            </w:r>
          </w:p>
        </w:tc>
      </w:tr>
      <w:tr w:rsidR="00DB50C7" w:rsidRPr="00272F02" w14:paraId="0893FA5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B0B4FF5" w14:textId="77777777" w:rsidR="003F1699" w:rsidRPr="00272F02" w:rsidRDefault="003F1699"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DAB882E" w14:textId="6B2AC7CE" w:rsidR="003F1699" w:rsidRPr="00272F02" w:rsidRDefault="003F1699" w:rsidP="00910BB6">
            <w:pPr>
              <w:rPr>
                <w:szCs w:val="20"/>
                <w:lang w:val="en-GB"/>
              </w:rPr>
            </w:pPr>
            <w:r w:rsidRPr="00272F02">
              <w:rPr>
                <w:sz w:val="20"/>
                <w:szCs w:val="20"/>
              </w:rPr>
              <w:t>If enrollment in the trial may occur during an emergency in which the participant or their legally acceptable representative is not able or available to give consent, describe the consent process.</w:t>
            </w:r>
          </w:p>
        </w:tc>
      </w:tr>
      <w:tr w:rsidR="00DB50C7" w:rsidRPr="00272F02" w14:paraId="07864CB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F7CD33" w14:textId="77777777" w:rsidR="003F1699" w:rsidRPr="00272F02" w:rsidRDefault="003F1699"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087DF17" w14:textId="77777777" w:rsidR="003F1699" w:rsidRPr="00272F02" w:rsidRDefault="003F1699" w:rsidP="002D3425">
            <w:pPr>
              <w:pStyle w:val="TableCellLeft10pt"/>
              <w:rPr>
                <w:szCs w:val="20"/>
                <w:lang w:val="en-GB"/>
              </w:rPr>
            </w:pPr>
            <w:r w:rsidRPr="00272F02">
              <w:rPr>
                <w:szCs w:val="20"/>
                <w:lang w:val="en-GB"/>
              </w:rPr>
              <w:t>Optional</w:t>
            </w:r>
          </w:p>
        </w:tc>
      </w:tr>
      <w:tr w:rsidR="00DB50C7" w:rsidRPr="00272F02" w14:paraId="1B0B80E3"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63A271B" w14:textId="77777777" w:rsidR="003F1699" w:rsidRPr="00272F02" w:rsidRDefault="003F1699"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FFAFEBD" w14:textId="63400C24" w:rsidR="003F1699" w:rsidRPr="00272F02" w:rsidRDefault="00267362" w:rsidP="002D3425">
            <w:pPr>
              <w:pStyle w:val="TableCellLeft10pt"/>
              <w:rPr>
                <w:szCs w:val="20"/>
                <w:lang w:val="en-GB"/>
              </w:rPr>
            </w:pPr>
            <w:r w:rsidRPr="00272F02">
              <w:rPr>
                <w:szCs w:val="20"/>
                <w:lang w:val="en-GB"/>
              </w:rPr>
              <w:t>One to one</w:t>
            </w:r>
            <w:r w:rsidR="003F1699" w:rsidRPr="00272F02">
              <w:rPr>
                <w:szCs w:val="20"/>
                <w:lang w:val="en-GB"/>
              </w:rPr>
              <w:t xml:space="preserve"> </w:t>
            </w:r>
          </w:p>
        </w:tc>
      </w:tr>
      <w:tr w:rsidR="00DB50C7" w:rsidRPr="00272F02" w14:paraId="585FD00B"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35C5158"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7969F08" w14:textId="6192DCE4" w:rsidR="003F1699" w:rsidRPr="00272F02" w:rsidRDefault="003F1699" w:rsidP="009271B1">
            <w:pPr>
              <w:pStyle w:val="TableCellLeft10pt"/>
              <w:rPr>
                <w:szCs w:val="20"/>
                <w:lang w:val="en-GB"/>
              </w:rPr>
            </w:pPr>
            <w:r w:rsidRPr="00272F02">
              <w:rPr>
                <w:szCs w:val="20"/>
                <w:lang w:val="en-GB"/>
              </w:rPr>
              <w:t>11.3</w:t>
            </w:r>
          </w:p>
        </w:tc>
      </w:tr>
      <w:tr w:rsidR="00DB50C7" w:rsidRPr="00272F02" w14:paraId="25F7C33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EBD238A" w14:textId="77777777" w:rsidR="003F1699" w:rsidRPr="00272F02" w:rsidRDefault="003F1699"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9095466" w14:textId="77777777" w:rsidR="003F1699" w:rsidRPr="00272F02" w:rsidRDefault="003F1699" w:rsidP="002D3425">
            <w:pPr>
              <w:pStyle w:val="TableCellLeft10pt"/>
              <w:rPr>
                <w:szCs w:val="20"/>
                <w:lang w:val="en-GB"/>
              </w:rPr>
            </w:pPr>
            <w:r w:rsidRPr="00272F02">
              <w:rPr>
                <w:szCs w:val="20"/>
                <w:lang w:val="en-GB"/>
              </w:rPr>
              <w:t xml:space="preserve">Text </w:t>
            </w:r>
          </w:p>
        </w:tc>
      </w:tr>
      <w:tr w:rsidR="00DB50C7" w:rsidRPr="00272F02" w14:paraId="5DD66DA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D08FFFB" w14:textId="77777777" w:rsidR="003F1699" w:rsidRPr="00272F02" w:rsidRDefault="003F1699"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510258"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7D3D2B8" w14:textId="77777777" w:rsidR="003F1699" w:rsidRPr="00272F02" w:rsidRDefault="003F1699" w:rsidP="002D3425">
            <w:pPr>
              <w:pStyle w:val="TableCellLeft10pt"/>
              <w:rPr>
                <w:szCs w:val="20"/>
                <w:lang w:val="en-GB"/>
              </w:rPr>
            </w:pPr>
            <w:r w:rsidRPr="00272F02">
              <w:rPr>
                <w:rStyle w:val="TableCellLeft10ptBoldChar"/>
                <w:szCs w:val="20"/>
              </w:rPr>
              <w:t>Relationship</w:t>
            </w:r>
            <w:r w:rsidRPr="00272F02">
              <w:rPr>
                <w:szCs w:val="20"/>
                <w:lang w:val="en-GB"/>
              </w:rPr>
              <w:t>: 11.3 Informed Consent Process</w:t>
            </w:r>
          </w:p>
          <w:p w14:paraId="5447B422"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D644205"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6391EFF" w14:textId="77777777" w:rsidR="003F1699" w:rsidRPr="00272F02" w:rsidRDefault="003F1699"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866DE1F" w14:textId="77777777" w:rsidR="003F1699" w:rsidRPr="00272F02" w:rsidRDefault="003F1699" w:rsidP="002D3425">
            <w:pPr>
              <w:pStyle w:val="TableCellLeft10pt"/>
              <w:rPr>
                <w:szCs w:val="20"/>
                <w:lang w:val="en-GB"/>
              </w:rPr>
            </w:pPr>
            <w:r w:rsidRPr="00272F02">
              <w:rPr>
                <w:szCs w:val="20"/>
                <w:lang w:val="en-GB"/>
              </w:rPr>
              <w:t>No</w:t>
            </w:r>
          </w:p>
        </w:tc>
      </w:tr>
    </w:tbl>
    <w:p w14:paraId="13025197" w14:textId="77777777" w:rsidR="004A488C" w:rsidRPr="00272F02" w:rsidRDefault="004A488C" w:rsidP="004A488C">
      <w:pPr>
        <w:rPr>
          <w:sz w:val="20"/>
          <w:szCs w:val="20"/>
        </w:rPr>
      </w:pPr>
    </w:p>
    <w:p w14:paraId="2F6B8A16" w14:textId="38CF4545" w:rsidR="003F1699" w:rsidRPr="00272F02" w:rsidRDefault="00D64A02" w:rsidP="00910BB6">
      <w:pPr>
        <w:pStyle w:val="Heading3"/>
        <w:rPr>
          <w:rFonts w:cs="Times New Roman"/>
          <w:sz w:val="20"/>
          <w:szCs w:val="20"/>
        </w:rPr>
      </w:pPr>
      <w:r>
        <w:rPr>
          <w:rFonts w:cs="Times New Roman"/>
        </w:rPr>
        <w:t>{</w:t>
      </w:r>
      <w:r w:rsidR="003F1699" w:rsidRPr="00272F02">
        <w:rPr>
          <w:rFonts w:cs="Times New Roman"/>
        </w:rPr>
        <w:t>Informed Consent for Rescreening</w:t>
      </w:r>
      <w:r>
        <w:rPr>
          <w:rFonts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7A2E47F5"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4B9D3360" w14:textId="77777777" w:rsidR="003F1699" w:rsidRPr="00272F02" w:rsidRDefault="003F1699" w:rsidP="002D3425">
            <w:pPr>
              <w:pStyle w:val="TableHeadingTextLeft10pt"/>
              <w:rPr>
                <w:szCs w:val="20"/>
                <w:lang w:val="de-DE"/>
              </w:rPr>
            </w:pPr>
            <w:r w:rsidRPr="00272F02">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8C8CB5B" w14:textId="7D74FCE3" w:rsidR="003F1699" w:rsidRPr="00272F02" w:rsidRDefault="003F1699" w:rsidP="002D3425">
            <w:pPr>
              <w:pStyle w:val="TableCellLeft10pt"/>
              <w:rPr>
                <w:rStyle w:val="SuggestedOptional"/>
                <w:rFonts w:ascii="Times New Roman" w:hAnsi="Times New Roman"/>
                <w:color w:val="auto"/>
                <w:szCs w:val="20"/>
              </w:rPr>
            </w:pPr>
            <w:r w:rsidRPr="00272F02">
              <w:rPr>
                <w:rStyle w:val="SuggestedOptional"/>
                <w:rFonts w:ascii="Times New Roman" w:hAnsi="Times New Roman"/>
                <w:color w:val="auto"/>
                <w:szCs w:val="20"/>
              </w:rPr>
              <w:t xml:space="preserve">11.3.1 </w:t>
            </w:r>
            <w:r w:rsidR="00D64A02">
              <w:rPr>
                <w:rStyle w:val="SuggestedOptional"/>
                <w:rFonts w:ascii="Times New Roman" w:hAnsi="Times New Roman"/>
                <w:color w:val="auto"/>
                <w:szCs w:val="20"/>
              </w:rPr>
              <w:t>{</w:t>
            </w:r>
            <w:r w:rsidRPr="00272F02">
              <w:rPr>
                <w:rStyle w:val="SuggestedOptional"/>
                <w:rFonts w:ascii="Times New Roman" w:hAnsi="Times New Roman"/>
                <w:color w:val="auto"/>
                <w:szCs w:val="20"/>
              </w:rPr>
              <w:t>Informed Consent for Rescreening</w:t>
            </w:r>
            <w:r w:rsidR="00D64A02">
              <w:rPr>
                <w:rStyle w:val="SuggestedOptional"/>
                <w:rFonts w:ascii="Times New Roman" w:hAnsi="Times New Roman"/>
                <w:color w:val="auto"/>
                <w:szCs w:val="20"/>
              </w:rPr>
              <w:t>}</w:t>
            </w:r>
          </w:p>
        </w:tc>
      </w:tr>
      <w:tr w:rsidR="00DB50C7" w:rsidRPr="00272F02" w14:paraId="1173679D"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5C8B8367" w14:textId="77777777" w:rsidR="003F1699" w:rsidRPr="00272F02" w:rsidRDefault="003F1699" w:rsidP="002D3425">
            <w:pPr>
              <w:pStyle w:val="TableHeadingTextLeft10pt"/>
              <w:rPr>
                <w:szCs w:val="20"/>
                <w:lang w:val="de-DE"/>
              </w:rPr>
            </w:pPr>
            <w:r w:rsidRPr="00272F02">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6F3CFAEE"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5CBA45B9"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135A9BEC" w14:textId="77777777" w:rsidR="003F1699" w:rsidRPr="00272F02" w:rsidRDefault="003F1699" w:rsidP="002D3425">
            <w:pPr>
              <w:pStyle w:val="TableHeadingTextLeft10pt"/>
              <w:rPr>
                <w:szCs w:val="20"/>
              </w:rPr>
            </w:pPr>
            <w:r w:rsidRPr="00272F02">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61C74D1" w14:textId="77777777" w:rsidR="003F1699" w:rsidRPr="00272F02" w:rsidRDefault="003F1699" w:rsidP="002D3425">
            <w:pPr>
              <w:pStyle w:val="TableCellLeft10pt"/>
              <w:rPr>
                <w:szCs w:val="20"/>
                <w:lang w:val="en-GB"/>
              </w:rPr>
            </w:pPr>
            <w:r w:rsidRPr="00272F02">
              <w:rPr>
                <w:szCs w:val="20"/>
                <w:lang w:val="en-GB"/>
              </w:rPr>
              <w:t>H</w:t>
            </w:r>
          </w:p>
        </w:tc>
      </w:tr>
      <w:tr w:rsidR="00DB50C7" w:rsidRPr="00272F02" w14:paraId="68BBEF55"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7111B534" w14:textId="77777777" w:rsidR="003F1699" w:rsidRPr="00272F02" w:rsidRDefault="003F1699" w:rsidP="002D3425">
            <w:pPr>
              <w:pStyle w:val="TableHeadingTextLeft10pt"/>
              <w:rPr>
                <w:szCs w:val="20"/>
                <w:lang w:val="de-DE"/>
              </w:rPr>
            </w:pPr>
            <w:r w:rsidRPr="00272F02">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4F61746A" w14:textId="77777777" w:rsidR="003F1699" w:rsidRPr="00272F02" w:rsidRDefault="003F1699" w:rsidP="002D3425">
            <w:pPr>
              <w:pStyle w:val="TableCellLeft10pt"/>
              <w:rPr>
                <w:szCs w:val="20"/>
                <w:lang w:val="en-GB"/>
              </w:rPr>
            </w:pPr>
            <w:r w:rsidRPr="00272F02">
              <w:rPr>
                <w:szCs w:val="20"/>
                <w:lang w:val="en-GB"/>
              </w:rPr>
              <w:t>Heading</w:t>
            </w:r>
          </w:p>
        </w:tc>
      </w:tr>
      <w:tr w:rsidR="00DB50C7" w:rsidRPr="00272F02" w14:paraId="5217CDE4"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0CD96E24" w14:textId="77777777" w:rsidR="003F1699" w:rsidRPr="00272F02" w:rsidRDefault="003F1699" w:rsidP="002D3425">
            <w:pPr>
              <w:pStyle w:val="TableHeadingTextLeft10pt"/>
              <w:rPr>
                <w:szCs w:val="20"/>
                <w:lang w:val="de-DE"/>
              </w:rPr>
            </w:pPr>
            <w:r w:rsidRPr="00272F02">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0C6321E4" w14:textId="0972102E" w:rsidR="003F1699" w:rsidRPr="00272F02" w:rsidRDefault="003F1699" w:rsidP="002D3425">
            <w:pPr>
              <w:pStyle w:val="TableCellLeft10ptBold"/>
              <w:rPr>
                <w:b w:val="0"/>
                <w:szCs w:val="20"/>
                <w:lang w:val="en-GB"/>
              </w:rPr>
            </w:pPr>
            <w:r w:rsidRPr="00272F02">
              <w:rPr>
                <w:b w:val="0"/>
                <w:szCs w:val="20"/>
                <w:lang w:val="en-GB"/>
              </w:rPr>
              <w:t>N/A</w:t>
            </w:r>
          </w:p>
        </w:tc>
      </w:tr>
      <w:tr w:rsidR="00DB50C7" w:rsidRPr="00272F02" w14:paraId="2EE75FFB"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76428827" w14:textId="77777777" w:rsidR="003F1699" w:rsidRPr="00272F02" w:rsidRDefault="003F1699" w:rsidP="002D3425">
            <w:pPr>
              <w:pStyle w:val="TableHeadingTextLeft10pt"/>
              <w:rPr>
                <w:szCs w:val="20"/>
                <w:lang w:val="de-DE"/>
              </w:rPr>
            </w:pPr>
            <w:r w:rsidRPr="00272F02">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716E48AF" w14:textId="2C10B6A4" w:rsidR="003F1699" w:rsidRPr="00272F02" w:rsidRDefault="00D64A02" w:rsidP="002D3425">
            <w:pPr>
              <w:pStyle w:val="TableCellLeft10pt"/>
              <w:rPr>
                <w:szCs w:val="20"/>
                <w:lang w:val="en-GB"/>
              </w:rPr>
            </w:pPr>
            <w:r>
              <w:rPr>
                <w:szCs w:val="20"/>
                <w:lang w:val="en-GB"/>
              </w:rPr>
              <w:t>Conditional</w:t>
            </w:r>
          </w:p>
        </w:tc>
      </w:tr>
      <w:tr w:rsidR="00DB50C7" w:rsidRPr="00272F02" w14:paraId="0F3981AA"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7D59E424" w14:textId="77777777" w:rsidR="003F1699" w:rsidRPr="00272F02" w:rsidRDefault="003F1699" w:rsidP="002D3425">
            <w:pPr>
              <w:pStyle w:val="TableHeadingTextLeft10pt"/>
              <w:rPr>
                <w:szCs w:val="20"/>
                <w:lang w:val="de-DE"/>
              </w:rPr>
            </w:pPr>
            <w:r w:rsidRPr="00272F02">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7C922F9C" w14:textId="578D7B74" w:rsidR="003F1699" w:rsidRPr="00272F02" w:rsidRDefault="00267362" w:rsidP="002D3425">
            <w:pPr>
              <w:pStyle w:val="TableCellLeft10pt"/>
              <w:rPr>
                <w:szCs w:val="20"/>
                <w:lang w:val="en-GB"/>
              </w:rPr>
            </w:pPr>
            <w:r w:rsidRPr="00272F02">
              <w:rPr>
                <w:szCs w:val="20"/>
                <w:lang w:val="en-GB"/>
              </w:rPr>
              <w:t>One to one</w:t>
            </w:r>
          </w:p>
        </w:tc>
      </w:tr>
      <w:tr w:rsidR="00DB50C7" w:rsidRPr="00272F02" w14:paraId="53938E2D"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2C301254"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4B3BE380" w14:textId="77777777" w:rsidR="003F1699" w:rsidRPr="00272F02" w:rsidRDefault="003F1699" w:rsidP="002D3425">
            <w:pPr>
              <w:pStyle w:val="TableCellLeft10pt"/>
              <w:rPr>
                <w:szCs w:val="20"/>
                <w:lang w:val="en-GB"/>
              </w:rPr>
            </w:pPr>
            <w:r w:rsidRPr="00272F02">
              <w:rPr>
                <w:szCs w:val="20"/>
                <w:lang w:val="en-GB"/>
              </w:rPr>
              <w:t>11.3.1</w:t>
            </w:r>
          </w:p>
        </w:tc>
      </w:tr>
      <w:tr w:rsidR="00DB50C7" w:rsidRPr="00272F02" w14:paraId="4945B872"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5EC224AB" w14:textId="77777777" w:rsidR="003F1699" w:rsidRPr="00272F02" w:rsidRDefault="003F1699" w:rsidP="002D3425">
            <w:pPr>
              <w:pStyle w:val="TableHeadingTextLeft10pt"/>
              <w:rPr>
                <w:szCs w:val="20"/>
                <w:lang w:val="de-DE"/>
              </w:rPr>
            </w:pPr>
            <w:r w:rsidRPr="00272F02">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5905A988" w14:textId="69C5F9D0" w:rsidR="003F1699" w:rsidRPr="00272F02" w:rsidRDefault="003F1699" w:rsidP="002D3425">
            <w:pPr>
              <w:pStyle w:val="TableCellLeft10pt"/>
              <w:rPr>
                <w:szCs w:val="20"/>
                <w:lang w:val="en-GB"/>
              </w:rPr>
            </w:pPr>
            <w:r w:rsidRPr="00272F02">
              <w:rPr>
                <w:szCs w:val="20"/>
                <w:lang w:val="en-GB"/>
              </w:rPr>
              <w:t xml:space="preserve">Informed Consent </w:t>
            </w:r>
            <w:r w:rsidR="004547EF" w:rsidRPr="00272F02">
              <w:rPr>
                <w:szCs w:val="20"/>
                <w:lang w:val="en-GB"/>
              </w:rPr>
              <w:t>for Rescreening</w:t>
            </w:r>
          </w:p>
        </w:tc>
      </w:tr>
      <w:tr w:rsidR="00DB50C7" w:rsidRPr="00272F02" w14:paraId="1757FE1D"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12C1D8CA" w14:textId="77777777" w:rsidR="003F1699" w:rsidRPr="00272F02" w:rsidRDefault="003F1699" w:rsidP="002D3425">
            <w:pPr>
              <w:pStyle w:val="TableHeadingTextLeft10pt"/>
              <w:rPr>
                <w:szCs w:val="20"/>
                <w:lang w:val="de-DE"/>
              </w:rPr>
            </w:pPr>
            <w:r w:rsidRPr="00272F02">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1A67C06"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AF0C653" w14:textId="183B6E46" w:rsidR="003F1699" w:rsidRPr="00272F02" w:rsidRDefault="003F1699" w:rsidP="19DB19D3">
            <w:pPr>
              <w:pStyle w:val="TableCellLeft10pt"/>
              <w:rPr>
                <w:lang w:val="en-GB"/>
              </w:rPr>
            </w:pPr>
            <w:r w:rsidRPr="00272F02">
              <w:rPr>
                <w:rStyle w:val="TableCellLeft10ptBoldChar"/>
              </w:rPr>
              <w:t>Relationship</w:t>
            </w:r>
            <w:r w:rsidRPr="00272F02">
              <w:rPr>
                <w:lang w:val="en-GB"/>
              </w:rPr>
              <w:t xml:space="preserve">: </w:t>
            </w:r>
            <w:r w:rsidR="236CB682" w:rsidRPr="00272F02">
              <w:rPr>
                <w:lang w:val="en-GB"/>
              </w:rPr>
              <w:t xml:space="preserve">11.3 Informed Consent Process, </w:t>
            </w:r>
            <w:r w:rsidR="000922A7">
              <w:rPr>
                <w:lang w:val="en-GB"/>
              </w:rPr>
              <w:t xml:space="preserve">11 </w:t>
            </w:r>
            <w:r w:rsidRPr="00272F02">
              <w:rPr>
                <w:lang w:val="en-GB"/>
              </w:rPr>
              <w:t>TRIAL OVERSIGHT AND OTHER GENERAL CONSIDERATIONS</w:t>
            </w:r>
            <w:r w:rsidR="5A8BD9EB" w:rsidRPr="00272F02">
              <w:rPr>
                <w:lang w:val="en-GB"/>
              </w:rPr>
              <w:t xml:space="preserve"> and</w:t>
            </w:r>
            <w:r w:rsidRPr="00272F02">
              <w:rPr>
                <w:lang w:val="en-GB"/>
              </w:rPr>
              <w:t xml:space="preserve"> Table of Contents</w:t>
            </w:r>
          </w:p>
          <w:p w14:paraId="61F53751"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3F1699" w:rsidRPr="00272F02" w14:paraId="5626A4BE" w14:textId="77777777" w:rsidTr="00FF3C43">
        <w:trPr>
          <w:trHeight w:val="144"/>
        </w:trPr>
        <w:tc>
          <w:tcPr>
            <w:tcW w:w="1233" w:type="pct"/>
            <w:tcBorders>
              <w:top w:val="single" w:sz="4" w:space="0" w:color="auto"/>
              <w:left w:val="single" w:sz="4" w:space="0" w:color="auto"/>
              <w:bottom w:val="single" w:sz="4" w:space="0" w:color="auto"/>
              <w:right w:val="single" w:sz="4" w:space="0" w:color="auto"/>
            </w:tcBorders>
          </w:tcPr>
          <w:p w14:paraId="25BC504A" w14:textId="77777777" w:rsidR="003F1699" w:rsidRPr="00272F02" w:rsidRDefault="003F1699" w:rsidP="002D3425">
            <w:pPr>
              <w:pStyle w:val="TableHeadingTextLeft10pt"/>
              <w:rPr>
                <w:szCs w:val="20"/>
              </w:rPr>
            </w:pPr>
            <w:r w:rsidRPr="00272F02">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460F1BC" w14:textId="77777777" w:rsidR="003F1699" w:rsidRPr="00272F02" w:rsidRDefault="003F1699" w:rsidP="002D3425">
            <w:pPr>
              <w:pStyle w:val="TableCellLeft10pt"/>
              <w:rPr>
                <w:szCs w:val="20"/>
                <w:lang w:val="en-GB"/>
              </w:rPr>
            </w:pPr>
            <w:r w:rsidRPr="00272F02">
              <w:rPr>
                <w:szCs w:val="20"/>
                <w:lang w:val="en-GB"/>
              </w:rPr>
              <w:t>No</w:t>
            </w:r>
          </w:p>
        </w:tc>
      </w:tr>
    </w:tbl>
    <w:p w14:paraId="238AF8FF" w14:textId="77777777" w:rsidR="003F1699" w:rsidRPr="00272F02"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4E8B36F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57F1EA9" w14:textId="77777777" w:rsidR="003F1699" w:rsidRPr="00272F02" w:rsidRDefault="003F1699"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8C812F0" w14:textId="3B022BDA" w:rsidR="003F1699" w:rsidRPr="00272F02" w:rsidRDefault="006B3EE4" w:rsidP="002D3425">
            <w:pPr>
              <w:pStyle w:val="TableCellLeft10pt"/>
              <w:rPr>
                <w:rStyle w:val="SuggestedOptional"/>
                <w:rFonts w:ascii="Times New Roman" w:hAnsi="Times New Roman"/>
                <w:color w:val="auto"/>
                <w:szCs w:val="20"/>
              </w:rPr>
            </w:pPr>
            <w:r>
              <w:rPr>
                <w:rStyle w:val="SuggestedOptional"/>
                <w:rFonts w:ascii="Times New Roman" w:hAnsi="Times New Roman"/>
                <w:color w:val="auto"/>
                <w:szCs w:val="20"/>
              </w:rPr>
              <w:t>{</w:t>
            </w:r>
            <w:r w:rsidR="003F1699" w:rsidRPr="00272F02">
              <w:rPr>
                <w:rStyle w:val="SuggestedOptional"/>
                <w:rFonts w:ascii="Times New Roman" w:hAnsi="Times New Roman"/>
                <w:color w:val="auto"/>
                <w:szCs w:val="20"/>
              </w:rPr>
              <w:t>&lt;</w:t>
            </w:r>
            <w:r w:rsidR="003776AD">
              <w:rPr>
                <w:rStyle w:val="SuggestedOptional"/>
                <w:rFonts w:ascii="Times New Roman" w:hAnsi="Times New Roman"/>
                <w:color w:val="auto"/>
                <w:szCs w:val="20"/>
              </w:rPr>
              <w:t xml:space="preserve">Informed </w:t>
            </w:r>
            <w:r w:rsidR="003F1699" w:rsidRPr="00272F02">
              <w:rPr>
                <w:rStyle w:val="SuggestedOptional"/>
                <w:rFonts w:ascii="Times New Roman" w:hAnsi="Times New Roman"/>
                <w:color w:val="auto"/>
                <w:szCs w:val="20"/>
              </w:rPr>
              <w:t>Consent for Rescreening&gt;</w:t>
            </w:r>
            <w:r>
              <w:rPr>
                <w:rStyle w:val="SuggestedOptional"/>
                <w:rFonts w:ascii="Times New Roman" w:hAnsi="Times New Roman"/>
                <w:color w:val="auto"/>
                <w:szCs w:val="20"/>
              </w:rPr>
              <w:t>}</w:t>
            </w:r>
          </w:p>
        </w:tc>
      </w:tr>
      <w:tr w:rsidR="00DB50C7" w:rsidRPr="00272F02" w14:paraId="6665C93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DC94B6C" w14:textId="77777777" w:rsidR="003F1699" w:rsidRPr="00272F02" w:rsidRDefault="003F1699"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E5F3AF6"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2E0A91A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9E4C7EC" w14:textId="77777777" w:rsidR="003F1699" w:rsidRPr="00272F02" w:rsidRDefault="003F1699"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8D6A87E" w14:textId="77777777" w:rsidR="003F1699" w:rsidRPr="00272F02" w:rsidRDefault="003F1699" w:rsidP="002D3425">
            <w:pPr>
              <w:pStyle w:val="TableCellLeft10pt"/>
              <w:rPr>
                <w:szCs w:val="20"/>
                <w:lang w:val="en-GB"/>
              </w:rPr>
            </w:pPr>
            <w:r w:rsidRPr="00272F02">
              <w:rPr>
                <w:szCs w:val="20"/>
                <w:lang w:val="en-GB"/>
              </w:rPr>
              <w:t>D</w:t>
            </w:r>
          </w:p>
        </w:tc>
      </w:tr>
      <w:tr w:rsidR="00DB50C7" w:rsidRPr="00272F02" w14:paraId="77500B8D"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1E5F7" w14:textId="77777777" w:rsidR="003F1699" w:rsidRPr="00272F02" w:rsidRDefault="003F1699"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0602713" w14:textId="0370414E" w:rsidR="003F1699" w:rsidRPr="00272F02" w:rsidRDefault="000F6F05" w:rsidP="002D3425">
            <w:pPr>
              <w:pStyle w:val="TableCellLeft10pt"/>
              <w:rPr>
                <w:szCs w:val="20"/>
                <w:lang w:val="en-GB"/>
              </w:rPr>
            </w:pPr>
            <w:r w:rsidRPr="00272F02">
              <w:rPr>
                <w:szCs w:val="20"/>
                <w:lang w:val="en-GB"/>
              </w:rPr>
              <w:t>CNEW</w:t>
            </w:r>
          </w:p>
          <w:p w14:paraId="4B3B1956" w14:textId="481E3BA2"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144006C2" w14:textId="77777777" w:rsidR="003F1699" w:rsidRPr="00272F02" w:rsidRDefault="003F1699" w:rsidP="002D3425">
            <w:pPr>
              <w:pStyle w:val="TableCellLeft10pt"/>
              <w:rPr>
                <w:szCs w:val="20"/>
                <w:lang w:val="en-GB"/>
              </w:rPr>
            </w:pPr>
            <w:r w:rsidRPr="00272F02">
              <w:rPr>
                <w:szCs w:val="20"/>
                <w:lang w:val="en-GB"/>
              </w:rPr>
              <w:t>A description of the consent requirements for participants in the event of screen failure and rescreening.</w:t>
            </w:r>
          </w:p>
        </w:tc>
      </w:tr>
      <w:tr w:rsidR="00DB50C7" w:rsidRPr="00272F02" w14:paraId="2271100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4D82093" w14:textId="77777777" w:rsidR="003F1699" w:rsidRPr="00272F02" w:rsidRDefault="003F1699"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2592F1C" w14:textId="04384998" w:rsidR="003F1699" w:rsidRPr="00272F02" w:rsidRDefault="003F1699" w:rsidP="00910BB6">
            <w:pPr>
              <w:spacing w:line="240" w:lineRule="exact"/>
              <w:rPr>
                <w:szCs w:val="20"/>
                <w:lang w:val="en-GB"/>
              </w:rPr>
            </w:pPr>
            <w:r w:rsidRPr="00272F02">
              <w:rPr>
                <w:sz w:val="20"/>
                <w:szCs w:val="20"/>
              </w:rPr>
              <w:t>If participants can be rescreened</w:t>
            </w:r>
            <w:r w:rsidR="003776AD">
              <w:rPr>
                <w:sz w:val="20"/>
                <w:szCs w:val="20"/>
              </w:rPr>
              <w:t xml:space="preserve"> as described in Section 5.6</w:t>
            </w:r>
            <w:r w:rsidRPr="00272F02">
              <w:rPr>
                <w:sz w:val="20"/>
                <w:szCs w:val="20"/>
              </w:rPr>
              <w:t>, state whether the participant needs to complete a new consent. Screen failure and rescreening should be clearly defined in the protocol, with cross-reference to those definitions.</w:t>
            </w:r>
          </w:p>
        </w:tc>
      </w:tr>
      <w:tr w:rsidR="00DB50C7" w:rsidRPr="00272F02" w14:paraId="40E8828A"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0B8A1" w14:textId="77777777" w:rsidR="003F1699" w:rsidRPr="00272F02" w:rsidRDefault="003F1699"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337DB64" w14:textId="5D591B6B" w:rsidR="003F1699" w:rsidRPr="00272F02" w:rsidRDefault="006B3EE4" w:rsidP="002D3425">
            <w:pPr>
              <w:pStyle w:val="TableCellLeft10pt"/>
              <w:rPr>
                <w:szCs w:val="20"/>
                <w:lang w:val="en-GB"/>
              </w:rPr>
            </w:pPr>
            <w:r>
              <w:rPr>
                <w:szCs w:val="20"/>
                <w:lang w:val="en-GB"/>
              </w:rPr>
              <w:t>Conditional</w:t>
            </w:r>
          </w:p>
        </w:tc>
      </w:tr>
      <w:tr w:rsidR="00DB50C7" w:rsidRPr="00272F02" w14:paraId="0B5306D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32E4C1AC" w14:textId="77777777" w:rsidR="003F1699" w:rsidRPr="00272F02" w:rsidRDefault="003F1699"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CE6BFA6" w14:textId="1F859FE5" w:rsidR="003F1699" w:rsidRPr="00272F02" w:rsidRDefault="00267362" w:rsidP="002D3425">
            <w:pPr>
              <w:pStyle w:val="TableCellLeft10pt"/>
              <w:rPr>
                <w:szCs w:val="20"/>
                <w:lang w:val="en-GB"/>
              </w:rPr>
            </w:pPr>
            <w:r w:rsidRPr="00272F02">
              <w:rPr>
                <w:szCs w:val="20"/>
                <w:lang w:val="en-GB"/>
              </w:rPr>
              <w:t>One to one</w:t>
            </w:r>
          </w:p>
        </w:tc>
      </w:tr>
      <w:tr w:rsidR="00DB50C7" w:rsidRPr="00272F02" w14:paraId="47CE48F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0B394CA8"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3B58E5" w14:textId="1F85D237" w:rsidR="003F1699" w:rsidRPr="00272F02" w:rsidRDefault="003F1699">
            <w:pPr>
              <w:pStyle w:val="TableCellLeft10pt"/>
              <w:rPr>
                <w:szCs w:val="20"/>
                <w:lang w:val="en-GB"/>
              </w:rPr>
            </w:pPr>
            <w:r w:rsidRPr="00272F02">
              <w:rPr>
                <w:szCs w:val="20"/>
                <w:lang w:val="en-GB"/>
              </w:rPr>
              <w:t>11.3.1</w:t>
            </w:r>
          </w:p>
        </w:tc>
      </w:tr>
      <w:tr w:rsidR="00DB50C7" w:rsidRPr="00272F02" w14:paraId="0D00B15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FD13A23" w14:textId="77777777" w:rsidR="003F1699" w:rsidRPr="00272F02" w:rsidRDefault="003F1699"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8B042D5" w14:textId="77777777" w:rsidR="003F1699" w:rsidRPr="00272F02" w:rsidRDefault="003F1699" w:rsidP="002D3425">
            <w:pPr>
              <w:pStyle w:val="TableCellLeft10pt"/>
              <w:rPr>
                <w:szCs w:val="20"/>
              </w:rPr>
            </w:pPr>
            <w:r w:rsidRPr="00272F02">
              <w:rPr>
                <w:szCs w:val="20"/>
                <w:lang w:val="en-GB"/>
              </w:rPr>
              <w:t>Text</w:t>
            </w:r>
          </w:p>
        </w:tc>
      </w:tr>
      <w:tr w:rsidR="00DB50C7" w:rsidRPr="00272F02" w14:paraId="51A3C22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EA0D0F0" w14:textId="77777777" w:rsidR="003F1699" w:rsidRPr="00272F02" w:rsidRDefault="003F1699"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A7C8212"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596C230" w14:textId="77777777" w:rsidR="003F1699" w:rsidRPr="00272F02" w:rsidRDefault="003F1699" w:rsidP="002D3425">
            <w:pPr>
              <w:pStyle w:val="TableCellLeft10pt"/>
              <w:rPr>
                <w:szCs w:val="20"/>
                <w:lang w:val="en-GB"/>
              </w:rPr>
            </w:pPr>
            <w:r w:rsidRPr="00272F02">
              <w:rPr>
                <w:rStyle w:val="TableCellLeft10ptBoldChar"/>
                <w:szCs w:val="20"/>
              </w:rPr>
              <w:t>Relationship</w:t>
            </w:r>
            <w:r w:rsidRPr="00272F02">
              <w:rPr>
                <w:szCs w:val="20"/>
                <w:lang w:val="en-GB"/>
              </w:rPr>
              <w:t>: 11.3.1 Informed Consent for Rescreening</w:t>
            </w:r>
          </w:p>
          <w:p w14:paraId="03A45028"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6430360B"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25C5825" w14:textId="77777777" w:rsidR="003F1699" w:rsidRPr="00272F02" w:rsidRDefault="003F1699"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BAE2E39" w14:textId="77777777" w:rsidR="003F1699" w:rsidRPr="00272F02" w:rsidRDefault="003F1699" w:rsidP="002D3425">
            <w:pPr>
              <w:pStyle w:val="TableCellLeft10pt"/>
              <w:rPr>
                <w:szCs w:val="20"/>
                <w:lang w:val="en-GB"/>
              </w:rPr>
            </w:pPr>
            <w:r w:rsidRPr="00272F02">
              <w:rPr>
                <w:szCs w:val="20"/>
                <w:lang w:val="en-GB"/>
              </w:rPr>
              <w:t>No</w:t>
            </w:r>
          </w:p>
        </w:tc>
      </w:tr>
    </w:tbl>
    <w:p w14:paraId="3547E471" w14:textId="77777777" w:rsidR="00837062" w:rsidRPr="00272F02" w:rsidRDefault="00837062" w:rsidP="003F1699">
      <w:pPr>
        <w:rPr>
          <w:sz w:val="20"/>
          <w:szCs w:val="20"/>
        </w:rPr>
      </w:pPr>
    </w:p>
    <w:p w14:paraId="6832EE87" w14:textId="15B590FB" w:rsidR="003F1699" w:rsidRPr="00272F02" w:rsidRDefault="00F570FD" w:rsidP="00910BB6">
      <w:pPr>
        <w:pStyle w:val="Heading3"/>
        <w:rPr>
          <w:rFonts w:cs="Times New Roman"/>
        </w:rPr>
      </w:pPr>
      <w:r>
        <w:rPr>
          <w:rFonts w:cs="Times New Roman"/>
        </w:rPr>
        <w:t>{</w:t>
      </w:r>
      <w:r w:rsidR="003F1699" w:rsidRPr="00272F02">
        <w:rPr>
          <w:rFonts w:cs="Times New Roman"/>
        </w:rPr>
        <w:t>Informed Consent for Use of Remaining Samples in Exploratory Research</w:t>
      </w:r>
      <w:r>
        <w:rPr>
          <w:rFonts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685F5E6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4F5AFD3" w14:textId="77777777" w:rsidR="003F1699" w:rsidRPr="00272F02" w:rsidRDefault="003F1699"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6066F204" w14:textId="124DD213" w:rsidR="003F1699" w:rsidRPr="00272F02" w:rsidRDefault="003F1699" w:rsidP="002D3425">
            <w:pPr>
              <w:pStyle w:val="TableCellLeft10pt"/>
              <w:rPr>
                <w:szCs w:val="20"/>
                <w:lang w:val="en-GB"/>
              </w:rPr>
            </w:pPr>
            <w:r w:rsidRPr="00272F02">
              <w:rPr>
                <w:rStyle w:val="SuggestedOptional"/>
                <w:rFonts w:ascii="Times New Roman" w:hAnsi="Times New Roman"/>
                <w:color w:val="auto"/>
                <w:szCs w:val="20"/>
              </w:rPr>
              <w:t xml:space="preserve">11.3.2 </w:t>
            </w:r>
            <w:r w:rsidR="00F570FD">
              <w:rPr>
                <w:rStyle w:val="SuggestedOptional"/>
                <w:rFonts w:ascii="Times New Roman" w:hAnsi="Times New Roman"/>
                <w:color w:val="auto"/>
                <w:szCs w:val="20"/>
              </w:rPr>
              <w:t>{</w:t>
            </w:r>
            <w:r w:rsidRPr="00272F02">
              <w:rPr>
                <w:rStyle w:val="SuggestedOptional"/>
                <w:rFonts w:ascii="Times New Roman" w:hAnsi="Times New Roman"/>
                <w:color w:val="auto"/>
                <w:szCs w:val="20"/>
              </w:rPr>
              <w:t>Informed Consent for Use of Remaining Samples in Exploratory Research</w:t>
            </w:r>
            <w:r w:rsidR="00F570FD">
              <w:rPr>
                <w:rStyle w:val="SuggestedOptional"/>
                <w:rFonts w:ascii="Times New Roman" w:hAnsi="Times New Roman"/>
                <w:color w:val="auto"/>
                <w:szCs w:val="20"/>
              </w:rPr>
              <w:t>}</w:t>
            </w:r>
          </w:p>
        </w:tc>
      </w:tr>
      <w:tr w:rsidR="00DB50C7" w:rsidRPr="00272F02" w14:paraId="7B3659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B5F5FB" w14:textId="77777777" w:rsidR="003F1699" w:rsidRPr="00272F02" w:rsidRDefault="003F1699"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8AA601F"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4B2416B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054476" w14:textId="77777777" w:rsidR="003F1699" w:rsidRPr="00272F02" w:rsidRDefault="003F1699"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820532F" w14:textId="77777777" w:rsidR="003F1699" w:rsidRPr="00272F02" w:rsidRDefault="003F1699" w:rsidP="002D3425">
            <w:pPr>
              <w:pStyle w:val="TableCellLeft10pt"/>
              <w:rPr>
                <w:szCs w:val="20"/>
                <w:lang w:val="en-GB"/>
              </w:rPr>
            </w:pPr>
            <w:r w:rsidRPr="00272F02">
              <w:rPr>
                <w:szCs w:val="20"/>
                <w:lang w:val="en-GB"/>
              </w:rPr>
              <w:t>H</w:t>
            </w:r>
          </w:p>
        </w:tc>
      </w:tr>
      <w:tr w:rsidR="00DB50C7" w:rsidRPr="00272F02" w14:paraId="1BFB645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87CF0F" w14:textId="77777777" w:rsidR="003F1699" w:rsidRPr="00272F02" w:rsidRDefault="003F1699"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F1F39DA" w14:textId="77777777" w:rsidR="003F1699" w:rsidRPr="00272F02" w:rsidRDefault="003F1699" w:rsidP="002D3425">
            <w:pPr>
              <w:pStyle w:val="TableCellLeft10pt"/>
              <w:rPr>
                <w:szCs w:val="20"/>
                <w:lang w:val="en-GB"/>
              </w:rPr>
            </w:pPr>
            <w:r w:rsidRPr="00272F02">
              <w:rPr>
                <w:szCs w:val="20"/>
                <w:lang w:val="en-GB"/>
              </w:rPr>
              <w:t>Heading</w:t>
            </w:r>
          </w:p>
        </w:tc>
      </w:tr>
      <w:tr w:rsidR="00DB50C7" w:rsidRPr="00272F02" w14:paraId="3044685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64653E0" w14:textId="77777777" w:rsidR="003F1699" w:rsidRPr="00272F02" w:rsidRDefault="003F1699"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30C772B" w14:textId="22595602" w:rsidR="003F1699" w:rsidRPr="00272F02" w:rsidRDefault="003F1699" w:rsidP="002D3425">
            <w:pPr>
              <w:pStyle w:val="TableCellLeft10ptBold"/>
              <w:rPr>
                <w:b w:val="0"/>
                <w:szCs w:val="20"/>
                <w:lang w:val="en-GB"/>
              </w:rPr>
            </w:pPr>
            <w:r w:rsidRPr="00272F02">
              <w:rPr>
                <w:b w:val="0"/>
                <w:szCs w:val="20"/>
                <w:lang w:val="en-GB"/>
              </w:rPr>
              <w:t>N/A</w:t>
            </w:r>
          </w:p>
        </w:tc>
      </w:tr>
      <w:tr w:rsidR="00DB50C7" w:rsidRPr="00272F02" w14:paraId="7DFC1A6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63A287" w14:textId="77777777" w:rsidR="003F1699" w:rsidRPr="00272F02" w:rsidRDefault="003F1699"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85EF57A" w14:textId="3E7DADD0" w:rsidR="003F1699" w:rsidRPr="00272F02" w:rsidRDefault="00F570FD" w:rsidP="002D3425">
            <w:pPr>
              <w:pStyle w:val="TableCellLeft10pt"/>
              <w:rPr>
                <w:szCs w:val="20"/>
                <w:lang w:val="en-GB"/>
              </w:rPr>
            </w:pPr>
            <w:r>
              <w:rPr>
                <w:szCs w:val="20"/>
                <w:lang w:val="en-GB"/>
              </w:rPr>
              <w:t>Conditional</w:t>
            </w:r>
          </w:p>
        </w:tc>
      </w:tr>
      <w:tr w:rsidR="00DB50C7" w:rsidRPr="00272F02" w14:paraId="2C7F2B8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8D5CB2" w14:textId="77777777" w:rsidR="003F1699" w:rsidRPr="00272F02" w:rsidRDefault="003F1699"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92A07F0" w14:textId="7639CA70" w:rsidR="003F1699" w:rsidRPr="00272F02" w:rsidRDefault="00267362" w:rsidP="002D3425">
            <w:pPr>
              <w:pStyle w:val="TableCellLeft10pt"/>
              <w:rPr>
                <w:szCs w:val="20"/>
                <w:lang w:val="en-GB"/>
              </w:rPr>
            </w:pPr>
            <w:r w:rsidRPr="00272F02">
              <w:rPr>
                <w:szCs w:val="20"/>
                <w:lang w:val="en-GB"/>
              </w:rPr>
              <w:t>One to one</w:t>
            </w:r>
            <w:r w:rsidR="003F1699" w:rsidRPr="00272F02">
              <w:rPr>
                <w:szCs w:val="20"/>
                <w:lang w:val="en-GB"/>
              </w:rPr>
              <w:t xml:space="preserve"> </w:t>
            </w:r>
          </w:p>
        </w:tc>
      </w:tr>
      <w:tr w:rsidR="00DB50C7" w:rsidRPr="00272F02" w14:paraId="1E34F1A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B67DE4"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75CC8D" w14:textId="1079F4D1" w:rsidR="003F1699" w:rsidRPr="00272F02" w:rsidRDefault="003F1699" w:rsidP="009271B1">
            <w:pPr>
              <w:pStyle w:val="TableCellLeft10pt"/>
              <w:rPr>
                <w:szCs w:val="20"/>
                <w:lang w:val="en-GB"/>
              </w:rPr>
            </w:pPr>
            <w:r w:rsidRPr="00272F02">
              <w:rPr>
                <w:szCs w:val="20"/>
                <w:lang w:val="en-GB"/>
              </w:rPr>
              <w:t>11.3.2</w:t>
            </w:r>
          </w:p>
        </w:tc>
      </w:tr>
      <w:tr w:rsidR="00DB50C7" w:rsidRPr="00272F02" w14:paraId="3BAAD9E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83304" w14:textId="77777777" w:rsidR="003F1699" w:rsidRPr="00272F02" w:rsidRDefault="003F1699"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13A10FF" w14:textId="77777777" w:rsidR="003F1699" w:rsidRPr="00272F02" w:rsidRDefault="003F1699" w:rsidP="002D3425">
            <w:pPr>
              <w:pStyle w:val="TableCellLeft10pt"/>
              <w:rPr>
                <w:szCs w:val="20"/>
                <w:lang w:val="en-GB"/>
              </w:rPr>
            </w:pPr>
            <w:r w:rsidRPr="00272F02">
              <w:rPr>
                <w:rStyle w:val="SuggestedOptional"/>
                <w:rFonts w:ascii="Times New Roman" w:hAnsi="Times New Roman"/>
                <w:color w:val="auto"/>
                <w:szCs w:val="20"/>
              </w:rPr>
              <w:t>Informed Consent for Use of Remaining Samples in Exploratory Research</w:t>
            </w:r>
          </w:p>
        </w:tc>
      </w:tr>
      <w:tr w:rsidR="00DB50C7" w:rsidRPr="00272F02" w14:paraId="412C5E2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4758560" w14:textId="77777777" w:rsidR="003F1699" w:rsidRPr="00272F02" w:rsidRDefault="003F1699"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B8A7849"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rStyle w:val="SuggestedOptional"/>
                <w:rFonts w:ascii="Times New Roman" w:hAnsi="Times New Roman"/>
                <w:color w:val="auto"/>
                <w:szCs w:val="20"/>
              </w:rPr>
              <w:t>No</w:t>
            </w:r>
          </w:p>
          <w:p w14:paraId="1A355C24" w14:textId="7681EB83" w:rsidR="003F1699" w:rsidRPr="00272F02" w:rsidRDefault="003F1699" w:rsidP="19DB19D3">
            <w:pPr>
              <w:pStyle w:val="TableCellLeft10pt"/>
              <w:rPr>
                <w:lang w:val="en-GB"/>
              </w:rPr>
            </w:pPr>
            <w:r w:rsidRPr="00272F02">
              <w:rPr>
                <w:rStyle w:val="TableCellLeft10ptBoldChar"/>
              </w:rPr>
              <w:t>Relationship</w:t>
            </w:r>
            <w:r w:rsidRPr="00272F02">
              <w:rPr>
                <w:lang w:val="en-GB"/>
              </w:rPr>
              <w:t xml:space="preserve">: </w:t>
            </w:r>
            <w:r w:rsidR="236CB682" w:rsidRPr="00272F02">
              <w:rPr>
                <w:lang w:val="en-GB"/>
              </w:rPr>
              <w:t xml:space="preserve">11.3 Informed Consent Process, </w:t>
            </w:r>
            <w:r w:rsidRPr="00272F02">
              <w:rPr>
                <w:lang w:val="en-GB"/>
              </w:rPr>
              <w:t>11 TRIAL OVERSIGHT AND OTHER GENERAL CONSIDERATION</w:t>
            </w:r>
            <w:r w:rsidR="07976F2A" w:rsidRPr="00272F02">
              <w:rPr>
                <w:lang w:val="en-GB"/>
              </w:rPr>
              <w:t xml:space="preserve"> and</w:t>
            </w:r>
            <w:r w:rsidRPr="00272F02">
              <w:rPr>
                <w:lang w:val="en-GB"/>
              </w:rPr>
              <w:t xml:space="preserve"> Table of Contents</w:t>
            </w:r>
          </w:p>
          <w:p w14:paraId="0C1C9FD5"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3F1699" w:rsidRPr="00272F02" w14:paraId="1263E2F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E260691" w14:textId="77777777" w:rsidR="003F1699" w:rsidRPr="00272F02" w:rsidRDefault="003F1699"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3D6CC2D" w14:textId="77777777" w:rsidR="003F1699" w:rsidRPr="00272F02" w:rsidRDefault="003F1699" w:rsidP="002D3425">
            <w:pPr>
              <w:pStyle w:val="TableCellLeft10pt"/>
              <w:rPr>
                <w:szCs w:val="20"/>
                <w:lang w:val="en-GB"/>
              </w:rPr>
            </w:pPr>
            <w:r w:rsidRPr="00272F02">
              <w:rPr>
                <w:szCs w:val="20"/>
                <w:lang w:val="en-GB"/>
              </w:rPr>
              <w:t>No</w:t>
            </w:r>
          </w:p>
        </w:tc>
      </w:tr>
    </w:tbl>
    <w:p w14:paraId="0D997236" w14:textId="77777777" w:rsidR="003F1699" w:rsidRPr="00272F02"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4480F26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2BF28F4" w14:textId="77777777" w:rsidR="003F1699" w:rsidRPr="00272F02" w:rsidRDefault="003F1699"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A930058" w14:textId="7134F075" w:rsidR="003F1699" w:rsidRPr="00272F02" w:rsidRDefault="00F570FD" w:rsidP="002D3425">
            <w:pPr>
              <w:pStyle w:val="TableCellLeft10pt"/>
              <w:rPr>
                <w:rStyle w:val="SuggestedOptional"/>
                <w:rFonts w:ascii="Times New Roman" w:hAnsi="Times New Roman"/>
                <w:color w:val="auto"/>
                <w:szCs w:val="20"/>
              </w:rPr>
            </w:pPr>
            <w:r>
              <w:rPr>
                <w:rStyle w:val="SuggestedOptional"/>
                <w:rFonts w:ascii="Times New Roman" w:hAnsi="Times New Roman"/>
                <w:color w:val="auto"/>
                <w:szCs w:val="20"/>
              </w:rPr>
              <w:t>{</w:t>
            </w:r>
            <w:r w:rsidR="003F1699" w:rsidRPr="00272F02">
              <w:rPr>
                <w:rStyle w:val="SuggestedOptional"/>
                <w:rFonts w:ascii="Times New Roman" w:hAnsi="Times New Roman"/>
                <w:color w:val="auto"/>
                <w:szCs w:val="20"/>
              </w:rPr>
              <w:t>&lt;</w:t>
            </w:r>
            <w:r w:rsidR="00566B22" w:rsidRPr="00272F02">
              <w:rPr>
                <w:rStyle w:val="SuggestedOptional"/>
                <w:rFonts w:ascii="Times New Roman" w:hAnsi="Times New Roman"/>
                <w:color w:val="auto"/>
                <w:szCs w:val="20"/>
              </w:rPr>
              <w:t xml:space="preserve">Informed </w:t>
            </w:r>
            <w:r w:rsidR="0071064D">
              <w:rPr>
                <w:rStyle w:val="SuggestedOptional"/>
                <w:rFonts w:ascii="Times New Roman" w:hAnsi="Times New Roman" w:hint="eastAsia"/>
                <w:color w:val="auto"/>
                <w:szCs w:val="20"/>
                <w:lang w:eastAsia="ja-JP"/>
              </w:rPr>
              <w:t>C</w:t>
            </w:r>
            <w:r w:rsidR="00566B22" w:rsidRPr="00272F02">
              <w:rPr>
                <w:rStyle w:val="SuggestedOptional"/>
                <w:rFonts w:ascii="Times New Roman" w:hAnsi="Times New Roman"/>
                <w:color w:val="auto"/>
                <w:szCs w:val="20"/>
              </w:rPr>
              <w:t>onsent</w:t>
            </w:r>
            <w:r w:rsidR="003F1699" w:rsidRPr="00272F02">
              <w:rPr>
                <w:rStyle w:val="SuggestedOptional"/>
                <w:rFonts w:ascii="Times New Roman" w:hAnsi="Times New Roman"/>
                <w:color w:val="auto"/>
                <w:szCs w:val="20"/>
              </w:rPr>
              <w:t xml:space="preserve"> for Use of Remaining Samples in Exploratory Research&gt;</w:t>
            </w:r>
            <w:r>
              <w:rPr>
                <w:rStyle w:val="SuggestedOptional"/>
                <w:rFonts w:ascii="Times New Roman" w:hAnsi="Times New Roman"/>
                <w:color w:val="auto"/>
                <w:szCs w:val="20"/>
              </w:rPr>
              <w:t>}</w:t>
            </w:r>
          </w:p>
        </w:tc>
      </w:tr>
      <w:tr w:rsidR="00DB50C7" w:rsidRPr="00272F02" w14:paraId="40F765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1E14439" w14:textId="77777777" w:rsidR="003F1699" w:rsidRPr="00272F02" w:rsidRDefault="003F1699"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A030583" w14:textId="77777777" w:rsidR="003F1699" w:rsidRPr="00272F02" w:rsidRDefault="003F1699" w:rsidP="002D3425">
            <w:pPr>
              <w:pStyle w:val="TableCellLeft10pt"/>
              <w:rPr>
                <w:szCs w:val="20"/>
                <w:lang w:val="en-GB"/>
              </w:rPr>
            </w:pPr>
            <w:r w:rsidRPr="00272F02">
              <w:rPr>
                <w:szCs w:val="20"/>
                <w:lang w:val="en-GB"/>
              </w:rPr>
              <w:t>Text</w:t>
            </w:r>
          </w:p>
        </w:tc>
      </w:tr>
      <w:tr w:rsidR="00DB50C7" w:rsidRPr="00272F02" w14:paraId="3FA5FD6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DF91E91" w14:textId="77777777" w:rsidR="003F1699" w:rsidRPr="00272F02" w:rsidRDefault="003F1699"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91682D6" w14:textId="77777777" w:rsidR="003F1699" w:rsidRPr="00272F02" w:rsidRDefault="003F1699" w:rsidP="002D3425">
            <w:pPr>
              <w:pStyle w:val="TableCellLeft10pt"/>
              <w:rPr>
                <w:szCs w:val="20"/>
                <w:lang w:val="en-GB"/>
              </w:rPr>
            </w:pPr>
            <w:r w:rsidRPr="00272F02">
              <w:rPr>
                <w:szCs w:val="20"/>
                <w:lang w:val="en-GB"/>
              </w:rPr>
              <w:t>D</w:t>
            </w:r>
          </w:p>
        </w:tc>
      </w:tr>
      <w:tr w:rsidR="00DB50C7" w:rsidRPr="00272F02" w14:paraId="451E98B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DF7DC1E" w14:textId="77777777" w:rsidR="003F1699" w:rsidRPr="00272F02" w:rsidRDefault="003F1699"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08C45A78" w14:textId="46D8F840" w:rsidR="003F1699" w:rsidRPr="00272F02" w:rsidRDefault="000F6F05" w:rsidP="002D3425">
            <w:pPr>
              <w:pStyle w:val="TableCellLeft10pt"/>
              <w:rPr>
                <w:szCs w:val="20"/>
                <w:lang w:val="en-GB"/>
              </w:rPr>
            </w:pPr>
            <w:r w:rsidRPr="00272F02">
              <w:rPr>
                <w:szCs w:val="20"/>
                <w:lang w:val="en-GB"/>
              </w:rPr>
              <w:t>CNEW</w:t>
            </w:r>
          </w:p>
          <w:p w14:paraId="2213819E" w14:textId="56100918"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708F50E0" w14:textId="16F999B0" w:rsidR="003F1699" w:rsidRPr="00272F02" w:rsidRDefault="003F1699" w:rsidP="006868CD">
            <w:pPr>
              <w:pStyle w:val="TableCellLeft10pt"/>
              <w:rPr>
                <w:szCs w:val="20"/>
                <w:lang w:val="en-GB"/>
              </w:rPr>
            </w:pPr>
            <w:r w:rsidRPr="00272F02">
              <w:rPr>
                <w:szCs w:val="20"/>
                <w:shd w:val="clear" w:color="auto" w:fill="FFFFFF"/>
              </w:rPr>
              <w:t>A description of the consent requirements for exploratory research using the remainder of mandatory samples. If applicable, this may include text in the original consent that address the use of remaining samples or additional text.</w:t>
            </w:r>
          </w:p>
        </w:tc>
      </w:tr>
      <w:tr w:rsidR="00DB50C7" w:rsidRPr="00272F02" w14:paraId="3DD2C0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1D64BC6" w14:textId="77777777" w:rsidR="003F1699" w:rsidRPr="00272F02" w:rsidRDefault="003F1699"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525BED9" w14:textId="30E50993" w:rsidR="003F1699" w:rsidRPr="00272F02" w:rsidRDefault="003F1699" w:rsidP="00910BB6">
            <w:pPr>
              <w:pStyle w:val="InstructionalTExt"/>
              <w:spacing w:before="0" w:after="0" w:line="240" w:lineRule="exact"/>
              <w:rPr>
                <w:rFonts w:ascii="Times New Roman" w:hAnsi="Times New Roman"/>
                <w:color w:val="auto"/>
                <w:sz w:val="20"/>
                <w:szCs w:val="20"/>
              </w:rPr>
            </w:pPr>
            <w:r w:rsidRPr="00272F02">
              <w:rPr>
                <w:rFonts w:ascii="Times New Roman" w:hAnsi="Times New Roman"/>
                <w:color w:val="auto"/>
                <w:sz w:val="20"/>
                <w:szCs w:val="20"/>
              </w:rPr>
              <w:t xml:space="preserve">If participants will be asked to consent to optional exploratory research using the remainder of mandatory samples, </w:t>
            </w:r>
            <w:r w:rsidR="00566B22" w:rsidRPr="00272F02">
              <w:rPr>
                <w:rFonts w:ascii="Times New Roman" w:hAnsi="Times New Roman"/>
                <w:color w:val="auto"/>
                <w:sz w:val="20"/>
                <w:szCs w:val="20"/>
              </w:rPr>
              <w:t xml:space="preserve">describe </w:t>
            </w:r>
            <w:r w:rsidRPr="00272F02">
              <w:rPr>
                <w:rFonts w:ascii="Times New Roman" w:hAnsi="Times New Roman"/>
                <w:color w:val="auto"/>
                <w:sz w:val="20"/>
                <w:szCs w:val="20"/>
              </w:rPr>
              <w:t>the use of remaining samples for optional exploratory research.</w:t>
            </w:r>
          </w:p>
          <w:p w14:paraId="67763B6D" w14:textId="2FD3D97A" w:rsidR="003F1699" w:rsidRPr="00272F02" w:rsidRDefault="003F1699" w:rsidP="008940F7">
            <w:pPr>
              <w:pStyle w:val="TableCellLeft10ptBold"/>
              <w:rPr>
                <w:b w:val="0"/>
                <w:szCs w:val="20"/>
                <w:lang w:val="en-GB"/>
              </w:rPr>
            </w:pPr>
            <w:r w:rsidRPr="00FF3C43">
              <w:rPr>
                <w:rFonts w:eastAsia="MS Mincho"/>
                <w:b w:val="0"/>
                <w:szCs w:val="20"/>
              </w:rPr>
              <w:t>If any exploratory research is planned and additional written consent regarding the use of remaining samples for exploratory research will be obtained, describe the consent process.</w:t>
            </w:r>
          </w:p>
        </w:tc>
      </w:tr>
      <w:tr w:rsidR="00DB50C7" w:rsidRPr="00272F02" w14:paraId="436BBFA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92B25C6" w14:textId="77777777" w:rsidR="003F1699" w:rsidRPr="00272F02" w:rsidRDefault="003F1699"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7550348" w14:textId="0089BF0C" w:rsidR="003F1699" w:rsidRPr="00272F02" w:rsidRDefault="00F570FD" w:rsidP="002D3425">
            <w:pPr>
              <w:pStyle w:val="TableCellLeft10pt"/>
              <w:rPr>
                <w:szCs w:val="20"/>
                <w:lang w:val="en-GB"/>
              </w:rPr>
            </w:pPr>
            <w:r>
              <w:rPr>
                <w:szCs w:val="20"/>
                <w:lang w:val="en-GB"/>
              </w:rPr>
              <w:t>Conditional</w:t>
            </w:r>
          </w:p>
        </w:tc>
      </w:tr>
      <w:tr w:rsidR="00DB50C7" w:rsidRPr="00272F02" w14:paraId="32078727"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7A3D24B" w14:textId="77777777" w:rsidR="003F1699" w:rsidRPr="00272F02" w:rsidRDefault="003F1699"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2C74750" w14:textId="6D4AFAE7" w:rsidR="003F1699" w:rsidRPr="00272F02" w:rsidRDefault="00267362" w:rsidP="002D3425">
            <w:pPr>
              <w:pStyle w:val="TableCellLeft10pt"/>
              <w:rPr>
                <w:szCs w:val="20"/>
                <w:lang w:val="en-GB"/>
              </w:rPr>
            </w:pPr>
            <w:r w:rsidRPr="00272F02">
              <w:rPr>
                <w:szCs w:val="20"/>
                <w:lang w:val="en-GB"/>
              </w:rPr>
              <w:t>One to one</w:t>
            </w:r>
            <w:r w:rsidR="003F1699" w:rsidRPr="00272F02">
              <w:rPr>
                <w:szCs w:val="20"/>
                <w:lang w:val="en-GB"/>
              </w:rPr>
              <w:t xml:space="preserve"> </w:t>
            </w:r>
          </w:p>
        </w:tc>
      </w:tr>
      <w:tr w:rsidR="00DB50C7" w:rsidRPr="00272F02" w14:paraId="763B7D05"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D8BAC2" w14:textId="77777777" w:rsidR="003F1699" w:rsidRPr="00272F02" w:rsidRDefault="003F1699"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681A248" w14:textId="77777777" w:rsidR="003F1699" w:rsidRPr="00272F02" w:rsidRDefault="003F1699" w:rsidP="002D3425">
            <w:pPr>
              <w:pStyle w:val="TableCellLeft10pt"/>
              <w:rPr>
                <w:szCs w:val="20"/>
                <w:lang w:val="en-GB"/>
              </w:rPr>
            </w:pPr>
            <w:r w:rsidRPr="00272F02">
              <w:rPr>
                <w:szCs w:val="20"/>
                <w:lang w:val="en-GB"/>
              </w:rPr>
              <w:t>11.3.2</w:t>
            </w:r>
          </w:p>
        </w:tc>
      </w:tr>
      <w:tr w:rsidR="00DB50C7" w:rsidRPr="00272F02" w14:paraId="4215B6D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33812FD" w14:textId="77777777" w:rsidR="003F1699" w:rsidRPr="00272F02" w:rsidRDefault="003F1699"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93D5C95" w14:textId="77777777" w:rsidR="003F1699" w:rsidRPr="00272F02" w:rsidRDefault="003F1699" w:rsidP="002D3425">
            <w:pPr>
              <w:pStyle w:val="TableCellLeft10pt"/>
              <w:rPr>
                <w:szCs w:val="20"/>
              </w:rPr>
            </w:pPr>
            <w:r w:rsidRPr="00272F02">
              <w:rPr>
                <w:szCs w:val="20"/>
                <w:lang w:val="en-GB"/>
              </w:rPr>
              <w:t xml:space="preserve">Text </w:t>
            </w:r>
          </w:p>
        </w:tc>
      </w:tr>
      <w:tr w:rsidR="00DB50C7" w:rsidRPr="00272F02" w14:paraId="68C83E9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6133EF9" w14:textId="77777777" w:rsidR="003F1699" w:rsidRPr="00272F02" w:rsidRDefault="003F1699"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B63C880" w14:textId="77777777" w:rsidR="003F1699" w:rsidRPr="00272F02" w:rsidRDefault="003F1699"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E0F9B81" w14:textId="70886B19" w:rsidR="003F1699" w:rsidRPr="00272F02" w:rsidRDefault="003F1699" w:rsidP="002D3425">
            <w:pPr>
              <w:pStyle w:val="TableCellLeft10pt"/>
              <w:rPr>
                <w:szCs w:val="20"/>
                <w:lang w:val="en-GB"/>
              </w:rPr>
            </w:pPr>
            <w:r w:rsidRPr="00272F02">
              <w:rPr>
                <w:rStyle w:val="TableCellLeft10ptBoldChar"/>
                <w:szCs w:val="20"/>
              </w:rPr>
              <w:t>Relationship</w:t>
            </w:r>
            <w:r w:rsidRPr="00272F02">
              <w:rPr>
                <w:szCs w:val="20"/>
                <w:lang w:val="en-GB"/>
              </w:rPr>
              <w:t xml:space="preserve">: 11.3.2 </w:t>
            </w:r>
            <w:r w:rsidR="00566B22" w:rsidRPr="00272F02">
              <w:rPr>
                <w:szCs w:val="20"/>
                <w:lang w:val="en-GB"/>
              </w:rPr>
              <w:t xml:space="preserve">Informed Consent </w:t>
            </w:r>
            <w:r w:rsidRPr="00272F02">
              <w:rPr>
                <w:szCs w:val="20"/>
                <w:lang w:val="en-GB"/>
              </w:rPr>
              <w:t>for Use of Remaining Samples in Exploratory Research</w:t>
            </w:r>
          </w:p>
          <w:p w14:paraId="37CDAF3B" w14:textId="77777777" w:rsidR="003F1699" w:rsidRPr="00272F02" w:rsidRDefault="003F1699"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6A77718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158CEE" w14:textId="77777777" w:rsidR="003F1699" w:rsidRPr="00272F02" w:rsidRDefault="003F1699"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6CC6626" w14:textId="77777777" w:rsidR="003F1699" w:rsidRPr="00272F02" w:rsidRDefault="003F1699" w:rsidP="002D3425">
            <w:pPr>
              <w:pStyle w:val="TableCellLeft10pt"/>
              <w:rPr>
                <w:szCs w:val="20"/>
                <w:lang w:val="en-GB"/>
              </w:rPr>
            </w:pPr>
            <w:r w:rsidRPr="00272F02">
              <w:rPr>
                <w:szCs w:val="20"/>
                <w:lang w:val="en-GB"/>
              </w:rPr>
              <w:t>No</w:t>
            </w:r>
          </w:p>
        </w:tc>
      </w:tr>
    </w:tbl>
    <w:p w14:paraId="0C122E25" w14:textId="77777777" w:rsidR="00B83ABA" w:rsidRPr="00272F02" w:rsidRDefault="00B83ABA" w:rsidP="2D55E58E">
      <w:pPr>
        <w:rPr>
          <w:sz w:val="20"/>
          <w:szCs w:val="20"/>
        </w:rPr>
      </w:pPr>
    </w:p>
    <w:p w14:paraId="4C898116" w14:textId="5986F202" w:rsidR="00361B69" w:rsidRPr="00272F02" w:rsidRDefault="1098F960" w:rsidP="00910BB6">
      <w:pPr>
        <w:pStyle w:val="Heading2"/>
        <w:rPr>
          <w:rFonts w:cs="Times New Roman"/>
          <w:sz w:val="20"/>
          <w:szCs w:val="20"/>
        </w:rPr>
      </w:pPr>
      <w:r w:rsidRPr="00272F02">
        <w:rPr>
          <w:rFonts w:cs="Times New Roman"/>
        </w:rPr>
        <w:t>Committees</w:t>
      </w:r>
    </w:p>
    <w:tbl>
      <w:tblPr>
        <w:tblW w:w="4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44"/>
      </w:tblGrid>
      <w:tr w:rsidR="00DB50C7" w:rsidRPr="00272F02" w14:paraId="103E7E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CCEB92E" w14:textId="77777777" w:rsidR="005B5F81" w:rsidRPr="00272F02" w:rsidRDefault="005B5F81" w:rsidP="002D3425">
            <w:pPr>
              <w:pStyle w:val="TableHeadingTextLeft10pt"/>
              <w:rPr>
                <w:szCs w:val="20"/>
                <w:lang w:val="de-DE"/>
              </w:rPr>
            </w:pPr>
            <w:r w:rsidRPr="00272F02">
              <w:rPr>
                <w:szCs w:val="20"/>
                <w:lang w:val="de-DE"/>
              </w:rPr>
              <w:t>Term (Variable)</w:t>
            </w:r>
          </w:p>
        </w:tc>
        <w:tc>
          <w:tcPr>
            <w:tcW w:w="3769" w:type="pct"/>
            <w:tcBorders>
              <w:top w:val="single" w:sz="4" w:space="0" w:color="auto"/>
              <w:left w:val="single" w:sz="4" w:space="0" w:color="auto"/>
              <w:bottom w:val="single" w:sz="4" w:space="0" w:color="auto"/>
              <w:right w:val="single" w:sz="4" w:space="0" w:color="auto"/>
            </w:tcBorders>
            <w:hideMark/>
          </w:tcPr>
          <w:p w14:paraId="71A2DE7E" w14:textId="77777777" w:rsidR="005B5F81" w:rsidRPr="00272F02" w:rsidRDefault="005B5F81" w:rsidP="002D3425">
            <w:pPr>
              <w:pStyle w:val="TableCellLeft10pt"/>
              <w:rPr>
                <w:szCs w:val="20"/>
                <w:lang w:val="en-GB"/>
              </w:rPr>
            </w:pPr>
            <w:r w:rsidRPr="00272F02">
              <w:rPr>
                <w:szCs w:val="20"/>
                <w:lang w:val="en-GB"/>
              </w:rPr>
              <w:t>11.4 Committees</w:t>
            </w:r>
          </w:p>
        </w:tc>
      </w:tr>
      <w:tr w:rsidR="00DB50C7" w:rsidRPr="00272F02" w14:paraId="0E34E304"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87DA461" w14:textId="77777777" w:rsidR="005B5F81" w:rsidRPr="00272F02" w:rsidRDefault="005B5F81" w:rsidP="002D3425">
            <w:pPr>
              <w:pStyle w:val="TableHeadingTextLeft10pt"/>
              <w:rPr>
                <w:szCs w:val="20"/>
                <w:lang w:val="de-DE"/>
              </w:rPr>
            </w:pPr>
            <w:r w:rsidRPr="00272F02">
              <w:rPr>
                <w:szCs w:val="20"/>
                <w:lang w:val="de-DE"/>
              </w:rPr>
              <w:t>Data Type</w:t>
            </w:r>
          </w:p>
        </w:tc>
        <w:tc>
          <w:tcPr>
            <w:tcW w:w="3769" w:type="pct"/>
            <w:tcBorders>
              <w:top w:val="single" w:sz="4" w:space="0" w:color="auto"/>
              <w:left w:val="single" w:sz="4" w:space="0" w:color="auto"/>
              <w:bottom w:val="single" w:sz="4" w:space="0" w:color="auto"/>
              <w:right w:val="single" w:sz="4" w:space="0" w:color="auto"/>
            </w:tcBorders>
            <w:hideMark/>
          </w:tcPr>
          <w:p w14:paraId="1717FC40" w14:textId="77777777" w:rsidR="005B5F81" w:rsidRPr="00272F02" w:rsidRDefault="005B5F81" w:rsidP="002D3425">
            <w:pPr>
              <w:pStyle w:val="TableCellLeft10pt"/>
              <w:rPr>
                <w:szCs w:val="20"/>
                <w:lang w:val="en-GB"/>
              </w:rPr>
            </w:pPr>
            <w:r w:rsidRPr="00272F02">
              <w:rPr>
                <w:szCs w:val="20"/>
                <w:lang w:val="en-GB"/>
              </w:rPr>
              <w:t>Text</w:t>
            </w:r>
          </w:p>
        </w:tc>
      </w:tr>
      <w:tr w:rsidR="00DB50C7" w:rsidRPr="00272F02" w14:paraId="35281E7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DF5DA09" w14:textId="77777777" w:rsidR="005B5F81" w:rsidRPr="00272F02" w:rsidRDefault="005B5F81" w:rsidP="002D3425">
            <w:pPr>
              <w:pStyle w:val="TableHeadingTextLeft10pt"/>
              <w:rPr>
                <w:szCs w:val="20"/>
              </w:rPr>
            </w:pPr>
            <w:r w:rsidRPr="00272F02">
              <w:rPr>
                <w:szCs w:val="20"/>
              </w:rPr>
              <w:t>Data (D), Value (V) or Heading (H)</w:t>
            </w:r>
          </w:p>
        </w:tc>
        <w:tc>
          <w:tcPr>
            <w:tcW w:w="3769" w:type="pct"/>
            <w:tcBorders>
              <w:top w:val="single" w:sz="4" w:space="0" w:color="auto"/>
              <w:left w:val="single" w:sz="4" w:space="0" w:color="auto"/>
              <w:bottom w:val="single" w:sz="4" w:space="0" w:color="auto"/>
              <w:right w:val="single" w:sz="4" w:space="0" w:color="auto"/>
            </w:tcBorders>
            <w:hideMark/>
          </w:tcPr>
          <w:p w14:paraId="7BBA4CFA" w14:textId="77777777" w:rsidR="005B5F81" w:rsidRPr="00272F02" w:rsidRDefault="005B5F81" w:rsidP="002D3425">
            <w:pPr>
              <w:pStyle w:val="TableCellLeft10pt"/>
              <w:rPr>
                <w:szCs w:val="20"/>
                <w:lang w:val="en-GB"/>
              </w:rPr>
            </w:pPr>
            <w:r w:rsidRPr="00272F02">
              <w:rPr>
                <w:szCs w:val="20"/>
                <w:lang w:val="en-GB"/>
              </w:rPr>
              <w:t>H</w:t>
            </w:r>
          </w:p>
        </w:tc>
      </w:tr>
      <w:tr w:rsidR="00DB50C7" w:rsidRPr="00272F02" w14:paraId="1D6039BE"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5F266B10" w14:textId="77777777" w:rsidR="005B5F81" w:rsidRPr="00272F02" w:rsidRDefault="005B5F81" w:rsidP="002D3425">
            <w:pPr>
              <w:pStyle w:val="TableHeadingTextLeft10pt"/>
              <w:rPr>
                <w:szCs w:val="20"/>
                <w:lang w:val="de-DE"/>
              </w:rPr>
            </w:pPr>
            <w:r w:rsidRPr="00272F02">
              <w:rPr>
                <w:szCs w:val="20"/>
                <w:lang w:val="de-DE"/>
              </w:rPr>
              <w:t>Definition</w:t>
            </w:r>
          </w:p>
        </w:tc>
        <w:tc>
          <w:tcPr>
            <w:tcW w:w="3769" w:type="pct"/>
            <w:tcBorders>
              <w:top w:val="single" w:sz="4" w:space="0" w:color="auto"/>
              <w:left w:val="single" w:sz="4" w:space="0" w:color="auto"/>
              <w:bottom w:val="single" w:sz="4" w:space="0" w:color="auto"/>
              <w:right w:val="single" w:sz="4" w:space="0" w:color="auto"/>
            </w:tcBorders>
          </w:tcPr>
          <w:p w14:paraId="5FE633DB" w14:textId="77777777" w:rsidR="005B5F81" w:rsidRPr="00272F02" w:rsidRDefault="005B5F81" w:rsidP="002D3425">
            <w:pPr>
              <w:pStyle w:val="TableCellLeft10pt"/>
              <w:rPr>
                <w:szCs w:val="20"/>
                <w:lang w:val="en-GB"/>
              </w:rPr>
            </w:pPr>
            <w:r w:rsidRPr="00272F02">
              <w:rPr>
                <w:szCs w:val="20"/>
                <w:lang w:val="en-GB"/>
              </w:rPr>
              <w:t>Heading</w:t>
            </w:r>
          </w:p>
        </w:tc>
      </w:tr>
      <w:tr w:rsidR="00DB50C7" w:rsidRPr="00272F02" w14:paraId="25B69B77"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F93F80E" w14:textId="77777777" w:rsidR="005B5F81" w:rsidRPr="00272F02" w:rsidRDefault="005B5F81" w:rsidP="002D3425">
            <w:pPr>
              <w:pStyle w:val="TableHeadingTextLeft10pt"/>
              <w:rPr>
                <w:szCs w:val="20"/>
                <w:lang w:val="de-DE"/>
              </w:rPr>
            </w:pPr>
            <w:r w:rsidRPr="00272F02">
              <w:rPr>
                <w:szCs w:val="20"/>
                <w:lang w:val="de-DE"/>
              </w:rPr>
              <w:t>User Guidance</w:t>
            </w:r>
          </w:p>
        </w:tc>
        <w:tc>
          <w:tcPr>
            <w:tcW w:w="3769" w:type="pct"/>
            <w:tcBorders>
              <w:top w:val="single" w:sz="4" w:space="0" w:color="auto"/>
              <w:left w:val="single" w:sz="4" w:space="0" w:color="auto"/>
              <w:bottom w:val="single" w:sz="4" w:space="0" w:color="auto"/>
              <w:right w:val="single" w:sz="4" w:space="0" w:color="auto"/>
            </w:tcBorders>
            <w:hideMark/>
          </w:tcPr>
          <w:p w14:paraId="3A9FF63F" w14:textId="20E84FB9" w:rsidR="005B5F81" w:rsidRPr="00272F02" w:rsidRDefault="005B5F81" w:rsidP="002D3425">
            <w:pPr>
              <w:pStyle w:val="TableCellLeft10ptBold"/>
              <w:rPr>
                <w:b w:val="0"/>
                <w:szCs w:val="20"/>
                <w:lang w:val="de-DE"/>
              </w:rPr>
            </w:pPr>
            <w:r w:rsidRPr="00272F02">
              <w:rPr>
                <w:b w:val="0"/>
                <w:szCs w:val="20"/>
                <w:lang w:val="de-DE"/>
              </w:rPr>
              <w:t>N/A</w:t>
            </w:r>
          </w:p>
        </w:tc>
      </w:tr>
      <w:tr w:rsidR="00DB50C7" w:rsidRPr="00272F02" w14:paraId="481A6358"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6976F021" w14:textId="77777777" w:rsidR="005B5F81" w:rsidRPr="00272F02" w:rsidRDefault="005B5F81" w:rsidP="002D3425">
            <w:pPr>
              <w:pStyle w:val="TableHeadingTextLeft10pt"/>
              <w:rPr>
                <w:szCs w:val="20"/>
                <w:lang w:val="de-DE"/>
              </w:rPr>
            </w:pPr>
            <w:r w:rsidRPr="00272F02">
              <w:rPr>
                <w:szCs w:val="20"/>
                <w:lang w:val="de-DE"/>
              </w:rPr>
              <w:t>Conformance</w:t>
            </w:r>
          </w:p>
        </w:tc>
        <w:tc>
          <w:tcPr>
            <w:tcW w:w="3769" w:type="pct"/>
            <w:tcBorders>
              <w:top w:val="single" w:sz="4" w:space="0" w:color="auto"/>
              <w:left w:val="single" w:sz="4" w:space="0" w:color="auto"/>
              <w:bottom w:val="single" w:sz="4" w:space="0" w:color="auto"/>
              <w:right w:val="single" w:sz="4" w:space="0" w:color="auto"/>
            </w:tcBorders>
            <w:hideMark/>
          </w:tcPr>
          <w:p w14:paraId="12E72245" w14:textId="77777777" w:rsidR="005B5F81" w:rsidRPr="00272F02" w:rsidRDefault="005B5F81" w:rsidP="002D3425">
            <w:pPr>
              <w:pStyle w:val="TableCellLeft10pt"/>
              <w:rPr>
                <w:szCs w:val="20"/>
                <w:lang w:val="en-GB"/>
              </w:rPr>
            </w:pPr>
            <w:r w:rsidRPr="00272F02">
              <w:rPr>
                <w:szCs w:val="20"/>
                <w:lang w:val="en-GB"/>
              </w:rPr>
              <w:t>Required</w:t>
            </w:r>
          </w:p>
        </w:tc>
      </w:tr>
      <w:tr w:rsidR="00DB50C7" w:rsidRPr="00272F02" w14:paraId="0B09C713"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61FC3D" w14:textId="77777777" w:rsidR="005B5F81" w:rsidRPr="00272F02" w:rsidRDefault="005B5F81" w:rsidP="002D3425">
            <w:pPr>
              <w:pStyle w:val="TableHeadingTextLeft10pt"/>
              <w:rPr>
                <w:szCs w:val="20"/>
                <w:lang w:val="de-DE"/>
              </w:rPr>
            </w:pPr>
            <w:r w:rsidRPr="00272F02">
              <w:rPr>
                <w:szCs w:val="20"/>
                <w:lang w:val="de-DE"/>
              </w:rPr>
              <w:t>Cardinality</w:t>
            </w:r>
          </w:p>
        </w:tc>
        <w:tc>
          <w:tcPr>
            <w:tcW w:w="3769" w:type="pct"/>
            <w:tcBorders>
              <w:top w:val="single" w:sz="4" w:space="0" w:color="auto"/>
              <w:left w:val="single" w:sz="4" w:space="0" w:color="auto"/>
              <w:bottom w:val="single" w:sz="4" w:space="0" w:color="auto"/>
              <w:right w:val="single" w:sz="4" w:space="0" w:color="auto"/>
            </w:tcBorders>
          </w:tcPr>
          <w:p w14:paraId="45167EC3" w14:textId="28FF0B9F" w:rsidR="005B5F81" w:rsidRPr="00272F02" w:rsidRDefault="00267362" w:rsidP="002D3425">
            <w:pPr>
              <w:pStyle w:val="TableCellLeft10pt"/>
              <w:rPr>
                <w:szCs w:val="20"/>
                <w:lang w:val="en-GB"/>
              </w:rPr>
            </w:pPr>
            <w:r w:rsidRPr="00272F02">
              <w:rPr>
                <w:szCs w:val="20"/>
                <w:lang w:val="en-GB"/>
              </w:rPr>
              <w:t>One to one</w:t>
            </w:r>
          </w:p>
        </w:tc>
      </w:tr>
      <w:tr w:rsidR="00DB50C7" w:rsidRPr="00272F02" w14:paraId="40A6830A"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126DB47" w14:textId="77777777" w:rsidR="005B5F81" w:rsidRPr="00272F02" w:rsidRDefault="005B5F81" w:rsidP="002D3425">
            <w:pPr>
              <w:pStyle w:val="TableHeadingTextLeft10pt"/>
              <w:rPr>
                <w:szCs w:val="20"/>
              </w:rPr>
            </w:pPr>
            <w:r w:rsidRPr="00272F02">
              <w:rPr>
                <w:szCs w:val="20"/>
              </w:rPr>
              <w:t>Relationship content from ToC representing the protocol hierarchy</w:t>
            </w:r>
          </w:p>
        </w:tc>
        <w:tc>
          <w:tcPr>
            <w:tcW w:w="3769" w:type="pct"/>
            <w:tcBorders>
              <w:top w:val="single" w:sz="4" w:space="0" w:color="auto"/>
              <w:left w:val="single" w:sz="4" w:space="0" w:color="auto"/>
              <w:bottom w:val="single" w:sz="4" w:space="0" w:color="auto"/>
              <w:right w:val="single" w:sz="4" w:space="0" w:color="auto"/>
            </w:tcBorders>
            <w:hideMark/>
          </w:tcPr>
          <w:p w14:paraId="7702C758" w14:textId="01F0290E" w:rsidR="005B5F81" w:rsidRPr="00272F02" w:rsidRDefault="005B5F81" w:rsidP="00D34BDD">
            <w:pPr>
              <w:pStyle w:val="TableCellLeft10pt"/>
              <w:rPr>
                <w:szCs w:val="20"/>
                <w:lang w:val="en-GB"/>
              </w:rPr>
            </w:pPr>
            <w:r w:rsidRPr="00272F02">
              <w:rPr>
                <w:szCs w:val="20"/>
                <w:lang w:val="en-GB"/>
              </w:rPr>
              <w:t>11.4</w:t>
            </w:r>
          </w:p>
        </w:tc>
      </w:tr>
      <w:tr w:rsidR="00DB50C7" w:rsidRPr="00272F02" w14:paraId="1938E8C1"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EFDEB14" w14:textId="77777777" w:rsidR="005B5F81" w:rsidRPr="00272F02" w:rsidRDefault="005B5F81" w:rsidP="002D3425">
            <w:pPr>
              <w:pStyle w:val="TableHeadingTextLeft10pt"/>
              <w:rPr>
                <w:szCs w:val="20"/>
                <w:lang w:val="de-DE"/>
              </w:rPr>
            </w:pPr>
            <w:r w:rsidRPr="00272F02">
              <w:rPr>
                <w:szCs w:val="20"/>
                <w:lang w:val="de-DE"/>
              </w:rPr>
              <w:t>Value</w:t>
            </w:r>
          </w:p>
        </w:tc>
        <w:tc>
          <w:tcPr>
            <w:tcW w:w="3769" w:type="pct"/>
            <w:tcBorders>
              <w:top w:val="single" w:sz="4" w:space="0" w:color="auto"/>
              <w:left w:val="single" w:sz="4" w:space="0" w:color="auto"/>
              <w:bottom w:val="single" w:sz="4" w:space="0" w:color="auto"/>
              <w:right w:val="single" w:sz="4" w:space="0" w:color="auto"/>
            </w:tcBorders>
            <w:hideMark/>
          </w:tcPr>
          <w:p w14:paraId="7E302CF0" w14:textId="77777777" w:rsidR="005B5F81" w:rsidRPr="00272F02" w:rsidRDefault="005B5F81" w:rsidP="002D3425">
            <w:pPr>
              <w:pStyle w:val="TableCellLeft10pt"/>
              <w:rPr>
                <w:szCs w:val="20"/>
                <w:lang w:val="en-GB"/>
              </w:rPr>
            </w:pPr>
            <w:r w:rsidRPr="00272F02">
              <w:rPr>
                <w:szCs w:val="20"/>
                <w:lang w:val="en-GB"/>
              </w:rPr>
              <w:t>Committees</w:t>
            </w:r>
          </w:p>
        </w:tc>
      </w:tr>
      <w:tr w:rsidR="00DB50C7" w:rsidRPr="00272F02" w14:paraId="39B273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45E771" w14:textId="77777777" w:rsidR="005B5F81" w:rsidRPr="00272F02" w:rsidRDefault="005B5F81" w:rsidP="002D3425">
            <w:pPr>
              <w:pStyle w:val="TableHeadingTextLeft10pt"/>
              <w:rPr>
                <w:szCs w:val="20"/>
                <w:lang w:val="de-DE"/>
              </w:rPr>
            </w:pPr>
            <w:r w:rsidRPr="00272F02">
              <w:rPr>
                <w:szCs w:val="20"/>
                <w:lang w:val="de-DE"/>
              </w:rPr>
              <w:t>Business rules</w:t>
            </w:r>
          </w:p>
        </w:tc>
        <w:tc>
          <w:tcPr>
            <w:tcW w:w="3769" w:type="pct"/>
            <w:tcBorders>
              <w:top w:val="single" w:sz="4" w:space="0" w:color="auto"/>
              <w:left w:val="single" w:sz="4" w:space="0" w:color="auto"/>
              <w:bottom w:val="single" w:sz="4" w:space="0" w:color="auto"/>
              <w:right w:val="single" w:sz="4" w:space="0" w:color="auto"/>
            </w:tcBorders>
            <w:hideMark/>
          </w:tcPr>
          <w:p w14:paraId="0FCC9DCA" w14:textId="77777777" w:rsidR="005B5F81" w:rsidRPr="00272F02" w:rsidRDefault="005B5F8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7CE09A7" w14:textId="3F72D520" w:rsidR="005B5F81" w:rsidRPr="00272F02" w:rsidRDefault="55EA3398"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180D1D2A" w:rsidRPr="00272F02">
              <w:rPr>
                <w:lang w:val="en-GB"/>
              </w:rPr>
              <w:t xml:space="preserve"> and</w:t>
            </w:r>
            <w:r w:rsidRPr="00272F02">
              <w:rPr>
                <w:lang w:val="en-GB"/>
              </w:rPr>
              <w:t xml:space="preserve"> Table of Contents</w:t>
            </w:r>
          </w:p>
          <w:p w14:paraId="76551924" w14:textId="77777777" w:rsidR="005B5F81" w:rsidRPr="00272F02" w:rsidRDefault="005B5F81"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47CAD5D6"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DFBBA10" w14:textId="77777777" w:rsidR="005B5F81" w:rsidRPr="00272F02" w:rsidRDefault="005B5F81" w:rsidP="002D3425">
            <w:pPr>
              <w:pStyle w:val="TableHeadingTextLeft10pt"/>
              <w:rPr>
                <w:szCs w:val="20"/>
              </w:rPr>
            </w:pPr>
            <w:r w:rsidRPr="00272F02">
              <w:rPr>
                <w:szCs w:val="20"/>
              </w:rPr>
              <w:t>Repeating and/or Reuse Rules</w:t>
            </w:r>
          </w:p>
        </w:tc>
        <w:tc>
          <w:tcPr>
            <w:tcW w:w="3769" w:type="pct"/>
            <w:tcBorders>
              <w:top w:val="single" w:sz="4" w:space="0" w:color="auto"/>
              <w:left w:val="single" w:sz="4" w:space="0" w:color="auto"/>
              <w:bottom w:val="single" w:sz="4" w:space="0" w:color="auto"/>
              <w:right w:val="single" w:sz="4" w:space="0" w:color="auto"/>
            </w:tcBorders>
          </w:tcPr>
          <w:p w14:paraId="0D1DB58F" w14:textId="77777777" w:rsidR="005B5F81" w:rsidRPr="00272F02" w:rsidRDefault="005B5F81" w:rsidP="002D3425">
            <w:pPr>
              <w:pStyle w:val="TableCellLeft10pt"/>
              <w:rPr>
                <w:szCs w:val="20"/>
                <w:lang w:val="en-GB"/>
              </w:rPr>
            </w:pPr>
            <w:r w:rsidRPr="00272F02">
              <w:rPr>
                <w:szCs w:val="20"/>
                <w:lang w:val="en-GB"/>
              </w:rPr>
              <w:t>No</w:t>
            </w:r>
          </w:p>
        </w:tc>
      </w:tr>
    </w:tbl>
    <w:p w14:paraId="4B7A56FF" w14:textId="77777777" w:rsidR="005B5F81" w:rsidRPr="00272F02" w:rsidRDefault="005B5F81" w:rsidP="005B5F8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40A3AEB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684FD3" w14:textId="77777777" w:rsidR="005B5F81" w:rsidRPr="00272F02" w:rsidRDefault="005B5F81"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FCB2DAA" w14:textId="77777777" w:rsidR="005B5F81" w:rsidRPr="00272F02" w:rsidRDefault="005B5F81" w:rsidP="002D3425">
            <w:pPr>
              <w:pStyle w:val="TableCellLeft10pt"/>
              <w:rPr>
                <w:szCs w:val="20"/>
                <w:lang w:val="en-GB"/>
              </w:rPr>
            </w:pPr>
            <w:r w:rsidRPr="00272F02">
              <w:rPr>
                <w:szCs w:val="20"/>
                <w:lang w:val="en-GB"/>
              </w:rPr>
              <w:t>&lt;Committees&gt;</w:t>
            </w:r>
          </w:p>
        </w:tc>
      </w:tr>
      <w:tr w:rsidR="00DB50C7" w:rsidRPr="00272F02" w14:paraId="42AAE84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271B7A2" w14:textId="77777777" w:rsidR="005B5F81" w:rsidRPr="00272F02" w:rsidRDefault="005B5F81"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9E9AF1" w14:textId="77777777" w:rsidR="005B5F81" w:rsidRPr="00272F02" w:rsidRDefault="005B5F81" w:rsidP="002D3425">
            <w:pPr>
              <w:pStyle w:val="TableCellLeft10pt"/>
              <w:rPr>
                <w:szCs w:val="20"/>
                <w:lang w:val="en-GB"/>
              </w:rPr>
            </w:pPr>
            <w:r w:rsidRPr="00272F02">
              <w:rPr>
                <w:szCs w:val="20"/>
                <w:lang w:val="en-GB"/>
              </w:rPr>
              <w:t>Text</w:t>
            </w:r>
          </w:p>
        </w:tc>
      </w:tr>
      <w:tr w:rsidR="00DB50C7" w:rsidRPr="00272F02" w14:paraId="05CD378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19D54F1" w14:textId="77777777" w:rsidR="005B5F81" w:rsidRPr="00272F02" w:rsidRDefault="005B5F81"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BD06C07" w14:textId="77777777" w:rsidR="005B5F81" w:rsidRPr="00272F02" w:rsidRDefault="005B5F81" w:rsidP="002D3425">
            <w:pPr>
              <w:pStyle w:val="TableCellLeft10pt"/>
              <w:rPr>
                <w:szCs w:val="20"/>
                <w:lang w:val="en-GB"/>
              </w:rPr>
            </w:pPr>
            <w:r w:rsidRPr="00272F02">
              <w:rPr>
                <w:szCs w:val="20"/>
                <w:lang w:val="en-GB"/>
              </w:rPr>
              <w:t>D</w:t>
            </w:r>
          </w:p>
        </w:tc>
      </w:tr>
      <w:tr w:rsidR="00DB50C7" w:rsidRPr="00272F02" w14:paraId="2EB979E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CD776E1" w14:textId="77777777" w:rsidR="005B5F81" w:rsidRPr="00272F02" w:rsidRDefault="005B5F81"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0F86ADB" w14:textId="0AD9876C" w:rsidR="005B5F81" w:rsidRPr="00272F02" w:rsidRDefault="000F6F05" w:rsidP="002D3425">
            <w:pPr>
              <w:pStyle w:val="TableCellLeft10pt"/>
              <w:rPr>
                <w:szCs w:val="20"/>
                <w:lang w:val="en-GB"/>
              </w:rPr>
            </w:pPr>
            <w:r w:rsidRPr="00272F02">
              <w:rPr>
                <w:szCs w:val="20"/>
                <w:lang w:val="en-GB"/>
              </w:rPr>
              <w:t>CNEW</w:t>
            </w:r>
          </w:p>
          <w:p w14:paraId="228B6240" w14:textId="16404B81"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3AF6F248" w14:textId="3288AE41" w:rsidR="005B5F81" w:rsidRPr="00272F02" w:rsidRDefault="005B5F81" w:rsidP="006868CD">
            <w:pPr>
              <w:pStyle w:val="TableCellLeft10pt"/>
              <w:rPr>
                <w:szCs w:val="20"/>
                <w:lang w:val="en-GB"/>
              </w:rPr>
            </w:pPr>
            <w:r w:rsidRPr="00272F02">
              <w:rPr>
                <w:szCs w:val="20"/>
                <w:lang w:val="en-GB"/>
              </w:rPr>
              <w:t>A description of the type and administrative structure of any committee associated with the trial.</w:t>
            </w:r>
          </w:p>
        </w:tc>
      </w:tr>
      <w:tr w:rsidR="00DB50C7" w:rsidRPr="00272F02" w14:paraId="24F15DF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C86E3F8" w14:textId="77777777" w:rsidR="005B5F81" w:rsidRPr="00272F02" w:rsidRDefault="005B5F81"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05433D" w14:textId="0FD4FE60" w:rsidR="005B5F81" w:rsidRPr="00FF3C43" w:rsidRDefault="005B5F81" w:rsidP="00910BB6">
            <w:pPr>
              <w:pStyle w:val="InstructionalTExt"/>
              <w:spacing w:before="0" w:after="0" w:line="240" w:lineRule="exact"/>
              <w:rPr>
                <w:rFonts w:ascii="Times New Roman" w:hAnsi="Times New Roman"/>
                <w:szCs w:val="20"/>
              </w:rPr>
            </w:pPr>
            <w:r w:rsidRPr="00272F02">
              <w:rPr>
                <w:rFonts w:ascii="Times New Roman" w:hAnsi="Times New Roman"/>
                <w:color w:val="auto"/>
                <w:sz w:val="20"/>
                <w:szCs w:val="20"/>
              </w:rPr>
              <w:t>Briefly describe the administrative structure of committees that will be reviewing data while the trial is ongoing, and the type of committee (</w:t>
            </w:r>
            <w:r w:rsidR="00B05686" w:rsidRPr="00272F02">
              <w:rPr>
                <w:rFonts w:ascii="Times New Roman" w:hAnsi="Times New Roman"/>
                <w:color w:val="auto"/>
                <w:sz w:val="20"/>
                <w:szCs w:val="20"/>
              </w:rPr>
              <w:t>e.g.,</w:t>
            </w:r>
            <w:r w:rsidRPr="00272F02">
              <w:rPr>
                <w:rFonts w:ascii="Times New Roman" w:hAnsi="Times New Roman"/>
                <w:color w:val="auto"/>
                <w:sz w:val="20"/>
                <w:szCs w:val="20"/>
              </w:rPr>
              <w:t xml:space="preserve"> Dose Escalation Committee, Data Monitoring Committee or Data Safety Monitoring Board). Note that specific details may be required depending on local law or regulation. If applicable, Committee Charters may be cross-referenced. If no committees are applicable, state “</w:t>
            </w:r>
            <w:r w:rsidR="0071064D">
              <w:rPr>
                <w:rFonts w:ascii="Times New Roman" w:hAnsi="Times New Roman" w:hint="eastAsia"/>
                <w:color w:val="auto"/>
                <w:sz w:val="20"/>
                <w:szCs w:val="20"/>
                <w:lang w:eastAsia="ja-JP"/>
              </w:rPr>
              <w:t>Not</w:t>
            </w:r>
            <w:r w:rsidRPr="00272F02">
              <w:rPr>
                <w:rFonts w:ascii="Times New Roman" w:hAnsi="Times New Roman"/>
                <w:color w:val="auto"/>
                <w:sz w:val="20"/>
                <w:szCs w:val="20"/>
              </w:rPr>
              <w:t xml:space="preserve"> </w:t>
            </w:r>
            <w:r w:rsidR="00FC1923" w:rsidRPr="00272F02">
              <w:rPr>
                <w:rFonts w:ascii="Times New Roman" w:hAnsi="Times New Roman"/>
                <w:color w:val="auto"/>
                <w:sz w:val="20"/>
                <w:szCs w:val="20"/>
              </w:rPr>
              <w:t>a</w:t>
            </w:r>
            <w:r w:rsidRPr="00272F02">
              <w:rPr>
                <w:rFonts w:ascii="Times New Roman" w:hAnsi="Times New Roman"/>
                <w:color w:val="auto"/>
                <w:sz w:val="20"/>
                <w:szCs w:val="20"/>
              </w:rPr>
              <w:t>pplicable.”</w:t>
            </w:r>
          </w:p>
        </w:tc>
      </w:tr>
      <w:tr w:rsidR="00DB50C7" w:rsidRPr="00272F02" w14:paraId="34117CE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AAFA327" w14:textId="77777777" w:rsidR="005B5F81" w:rsidRPr="00272F02" w:rsidRDefault="005B5F81"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F12ECC1" w14:textId="77777777" w:rsidR="005B5F81" w:rsidRPr="00272F02" w:rsidRDefault="005B5F81" w:rsidP="002D3425">
            <w:pPr>
              <w:pStyle w:val="TableCellLeft10pt"/>
              <w:rPr>
                <w:szCs w:val="20"/>
                <w:lang w:val="en-GB"/>
              </w:rPr>
            </w:pPr>
            <w:r w:rsidRPr="00272F02">
              <w:rPr>
                <w:szCs w:val="20"/>
                <w:lang w:val="en-GB"/>
              </w:rPr>
              <w:t>Required</w:t>
            </w:r>
          </w:p>
        </w:tc>
      </w:tr>
      <w:tr w:rsidR="00DB50C7" w:rsidRPr="00272F02" w14:paraId="372E67C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DF2A7FB" w14:textId="77777777" w:rsidR="005B5F81" w:rsidRPr="00272F02" w:rsidRDefault="005B5F81"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12302C8" w14:textId="4B96BA64" w:rsidR="005B5F81" w:rsidRPr="00272F02" w:rsidRDefault="00267362" w:rsidP="002D3425">
            <w:pPr>
              <w:pStyle w:val="TableCellLeft10pt"/>
              <w:rPr>
                <w:szCs w:val="20"/>
                <w:lang w:val="en-GB"/>
              </w:rPr>
            </w:pPr>
            <w:r w:rsidRPr="00272F02">
              <w:rPr>
                <w:szCs w:val="20"/>
                <w:lang w:val="en-GB"/>
              </w:rPr>
              <w:t>One to one</w:t>
            </w:r>
            <w:r w:rsidR="005B5F81" w:rsidRPr="00272F02">
              <w:rPr>
                <w:szCs w:val="20"/>
                <w:lang w:val="en-GB"/>
              </w:rPr>
              <w:t xml:space="preserve"> </w:t>
            </w:r>
          </w:p>
        </w:tc>
      </w:tr>
      <w:tr w:rsidR="00DB50C7" w:rsidRPr="00272F02" w14:paraId="577529D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A50352F" w14:textId="77777777" w:rsidR="005B5F81" w:rsidRPr="00272F02" w:rsidRDefault="005B5F81"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2C7AF0" w14:textId="6022FE88" w:rsidR="005B5F81" w:rsidRPr="00272F02" w:rsidRDefault="005B5F81" w:rsidP="00D34BDD">
            <w:pPr>
              <w:pStyle w:val="TableCellLeft10pt"/>
              <w:rPr>
                <w:szCs w:val="20"/>
                <w:lang w:val="en-GB"/>
              </w:rPr>
            </w:pPr>
            <w:r w:rsidRPr="00272F02">
              <w:rPr>
                <w:szCs w:val="20"/>
                <w:lang w:val="en-GB"/>
              </w:rPr>
              <w:t>11.4</w:t>
            </w:r>
          </w:p>
        </w:tc>
      </w:tr>
      <w:tr w:rsidR="00DB50C7" w:rsidRPr="00272F02" w14:paraId="6DB9E53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4D32972" w14:textId="77777777" w:rsidR="005B5F81" w:rsidRPr="00272F02" w:rsidRDefault="005B5F81"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3E9DC6B" w14:textId="77777777" w:rsidR="005B5F81" w:rsidRPr="00272F02" w:rsidRDefault="005B5F81" w:rsidP="002D3425">
            <w:pPr>
              <w:pStyle w:val="TableCellLeft10pt"/>
              <w:rPr>
                <w:szCs w:val="20"/>
                <w:lang w:val="en-GB"/>
              </w:rPr>
            </w:pPr>
            <w:r w:rsidRPr="00272F02">
              <w:rPr>
                <w:szCs w:val="20"/>
                <w:lang w:val="en-GB"/>
              </w:rPr>
              <w:t>Text</w:t>
            </w:r>
          </w:p>
        </w:tc>
      </w:tr>
      <w:tr w:rsidR="00DB50C7" w:rsidRPr="00272F02" w14:paraId="7DA58AF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F9A4712" w14:textId="77777777" w:rsidR="005B5F81" w:rsidRPr="00272F02" w:rsidRDefault="005B5F81"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CA52EEB" w14:textId="77777777" w:rsidR="005B5F81" w:rsidRPr="00272F02" w:rsidRDefault="005B5F8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805BBBF" w14:textId="77777777" w:rsidR="005B5F81" w:rsidRPr="00272F02" w:rsidRDefault="005B5F81" w:rsidP="002D3425">
            <w:pPr>
              <w:pStyle w:val="TableCellLeft10pt"/>
              <w:rPr>
                <w:szCs w:val="20"/>
                <w:lang w:val="en-GB"/>
              </w:rPr>
            </w:pPr>
            <w:r w:rsidRPr="00272F02">
              <w:rPr>
                <w:rStyle w:val="TableCellLeft10ptBoldChar"/>
                <w:szCs w:val="20"/>
              </w:rPr>
              <w:t>Relationship</w:t>
            </w:r>
            <w:r w:rsidRPr="00272F02">
              <w:rPr>
                <w:szCs w:val="20"/>
                <w:lang w:val="en-GB"/>
              </w:rPr>
              <w:t>: 11.4 Committees</w:t>
            </w:r>
          </w:p>
          <w:p w14:paraId="6F006813" w14:textId="77777777" w:rsidR="005B5F81" w:rsidRPr="00272F02" w:rsidRDefault="005B5F81"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099ED2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2D260A1" w14:textId="77777777" w:rsidR="005B5F81" w:rsidRPr="00272F02" w:rsidRDefault="005B5F81"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D1F466" w14:textId="77777777" w:rsidR="005B5F81" w:rsidRPr="00272F02" w:rsidRDefault="005B5F81" w:rsidP="002D3425">
            <w:pPr>
              <w:pStyle w:val="TableCellLeft10pt"/>
              <w:rPr>
                <w:szCs w:val="20"/>
                <w:lang w:val="en-GB"/>
              </w:rPr>
            </w:pPr>
            <w:r w:rsidRPr="00272F02">
              <w:rPr>
                <w:szCs w:val="20"/>
                <w:lang w:val="en-GB"/>
              </w:rPr>
              <w:t>No</w:t>
            </w:r>
          </w:p>
        </w:tc>
      </w:tr>
    </w:tbl>
    <w:p w14:paraId="664C8223" w14:textId="77777777" w:rsidR="00837062" w:rsidRPr="00272F02" w:rsidRDefault="00837062" w:rsidP="2D55E58E">
      <w:pPr>
        <w:rPr>
          <w:sz w:val="20"/>
          <w:szCs w:val="20"/>
        </w:rPr>
      </w:pPr>
    </w:p>
    <w:p w14:paraId="3D633377" w14:textId="0CB0E033" w:rsidR="00361B69" w:rsidRPr="00272F02" w:rsidRDefault="3C147A0A" w:rsidP="00910BB6">
      <w:pPr>
        <w:pStyle w:val="Heading2"/>
        <w:rPr>
          <w:rFonts w:cs="Times New Roman"/>
          <w:sz w:val="20"/>
          <w:szCs w:val="20"/>
        </w:rPr>
      </w:pPr>
      <w:r w:rsidRPr="00272F02">
        <w:rPr>
          <w:rFonts w:cs="Times New Roman"/>
        </w:rPr>
        <w:t>Insurance and indemnity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85717D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38B903A" w14:textId="77777777" w:rsidR="00AB6A17" w:rsidRPr="00272F02" w:rsidRDefault="00AB6A17" w:rsidP="002D342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28E7F2" w14:textId="77777777" w:rsidR="00AB6A17" w:rsidRPr="00272F02" w:rsidRDefault="00AB6A17" w:rsidP="002D3425">
            <w:pPr>
              <w:pStyle w:val="TableCellLeft10pt"/>
              <w:rPr>
                <w:szCs w:val="20"/>
                <w:lang w:val="en-GB"/>
              </w:rPr>
            </w:pPr>
            <w:r w:rsidRPr="00272F02">
              <w:rPr>
                <w:szCs w:val="20"/>
                <w:lang w:val="en-GB"/>
              </w:rPr>
              <w:t>11.5 Insurance and Indemnity</w:t>
            </w:r>
          </w:p>
        </w:tc>
      </w:tr>
      <w:tr w:rsidR="00DB50C7" w:rsidRPr="00272F02" w14:paraId="78B5281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0396BCB" w14:textId="77777777" w:rsidR="00AB6A17" w:rsidRPr="00272F02" w:rsidRDefault="00AB6A17" w:rsidP="002D342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E90D6F" w14:textId="77777777" w:rsidR="00AB6A17" w:rsidRPr="00272F02" w:rsidRDefault="00AB6A17" w:rsidP="002D3425">
            <w:pPr>
              <w:pStyle w:val="TableCellLeft10pt"/>
              <w:rPr>
                <w:szCs w:val="20"/>
                <w:lang w:val="en-GB"/>
              </w:rPr>
            </w:pPr>
            <w:r w:rsidRPr="00272F02">
              <w:rPr>
                <w:szCs w:val="20"/>
                <w:lang w:val="en-GB"/>
              </w:rPr>
              <w:t>Text</w:t>
            </w:r>
          </w:p>
        </w:tc>
      </w:tr>
      <w:tr w:rsidR="00DB50C7" w:rsidRPr="00272F02" w14:paraId="4EFF922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D1346E" w14:textId="77777777" w:rsidR="00AB6A17" w:rsidRPr="00272F02" w:rsidRDefault="00AB6A17" w:rsidP="002D3425">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CD553DF" w14:textId="77777777" w:rsidR="00AB6A17" w:rsidRPr="00272F02" w:rsidRDefault="00AB6A17" w:rsidP="002D3425">
            <w:pPr>
              <w:pStyle w:val="TableCellLeft10pt"/>
              <w:rPr>
                <w:szCs w:val="20"/>
                <w:lang w:val="en-GB"/>
              </w:rPr>
            </w:pPr>
            <w:r w:rsidRPr="00272F02">
              <w:rPr>
                <w:szCs w:val="20"/>
                <w:lang w:val="en-GB"/>
              </w:rPr>
              <w:t>H</w:t>
            </w:r>
          </w:p>
        </w:tc>
      </w:tr>
      <w:tr w:rsidR="00DB50C7" w:rsidRPr="00272F02" w14:paraId="7BFB924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D9639EF" w14:textId="77777777" w:rsidR="00AB6A17" w:rsidRPr="00272F02" w:rsidRDefault="00AB6A17" w:rsidP="002D342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7394AE8" w14:textId="77777777" w:rsidR="00AB6A17" w:rsidRPr="00272F02" w:rsidRDefault="00AB6A17" w:rsidP="002D3425">
            <w:pPr>
              <w:pStyle w:val="TableCellLeft10pt"/>
              <w:rPr>
                <w:szCs w:val="20"/>
                <w:lang w:val="en-GB"/>
              </w:rPr>
            </w:pPr>
            <w:r w:rsidRPr="00272F02">
              <w:rPr>
                <w:szCs w:val="20"/>
                <w:lang w:val="en-GB"/>
              </w:rPr>
              <w:t>Heading</w:t>
            </w:r>
          </w:p>
        </w:tc>
      </w:tr>
      <w:tr w:rsidR="00DB50C7" w:rsidRPr="00272F02" w14:paraId="69DFC559"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D2697A2" w14:textId="77777777" w:rsidR="00AB6A17" w:rsidRPr="00272F02" w:rsidRDefault="00AB6A17" w:rsidP="002D342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C9421C1" w14:textId="687016D9" w:rsidR="00AB6A17" w:rsidRPr="00272F02" w:rsidRDefault="00AB6A17" w:rsidP="002D3425">
            <w:pPr>
              <w:pStyle w:val="TableCellLeft10pt"/>
              <w:rPr>
                <w:szCs w:val="20"/>
                <w:lang w:val="en-GB"/>
              </w:rPr>
            </w:pPr>
            <w:r w:rsidRPr="00272F02">
              <w:rPr>
                <w:szCs w:val="20"/>
                <w:lang w:val="en-GB"/>
              </w:rPr>
              <w:t>N/A</w:t>
            </w:r>
          </w:p>
        </w:tc>
      </w:tr>
      <w:tr w:rsidR="00DB50C7" w:rsidRPr="00272F02" w14:paraId="4080B0DB"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8A2D82D" w14:textId="77777777" w:rsidR="00AB6A17" w:rsidRPr="00272F02" w:rsidRDefault="00AB6A17" w:rsidP="002D342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BFEF4" w14:textId="77777777" w:rsidR="00AB6A17" w:rsidRPr="00272F02" w:rsidRDefault="00AB6A17" w:rsidP="002D3425">
            <w:pPr>
              <w:pStyle w:val="TableCellLeft10pt"/>
              <w:rPr>
                <w:szCs w:val="20"/>
                <w:lang w:val="en-GB"/>
              </w:rPr>
            </w:pPr>
            <w:r w:rsidRPr="00272F02">
              <w:rPr>
                <w:szCs w:val="20"/>
                <w:lang w:val="en-GB"/>
              </w:rPr>
              <w:t>Required</w:t>
            </w:r>
          </w:p>
        </w:tc>
      </w:tr>
      <w:tr w:rsidR="00DB50C7" w:rsidRPr="00272F02" w14:paraId="6C6F570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40D8FB6" w14:textId="77777777" w:rsidR="00AB6A17" w:rsidRPr="00272F02" w:rsidRDefault="00AB6A17" w:rsidP="002D342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4EFDE7" w14:textId="7895C650" w:rsidR="00AB6A17" w:rsidRPr="00272F02" w:rsidRDefault="00267362" w:rsidP="002D3425">
            <w:pPr>
              <w:pStyle w:val="TableCellLeft10pt"/>
              <w:rPr>
                <w:szCs w:val="20"/>
                <w:lang w:val="en-GB"/>
              </w:rPr>
            </w:pPr>
            <w:r w:rsidRPr="00272F02">
              <w:rPr>
                <w:szCs w:val="20"/>
                <w:lang w:val="en-GB"/>
              </w:rPr>
              <w:t>One to one</w:t>
            </w:r>
          </w:p>
        </w:tc>
      </w:tr>
      <w:tr w:rsidR="00DB50C7" w:rsidRPr="00272F02" w14:paraId="42C2FD1D"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66A14F7" w14:textId="77777777" w:rsidR="00AB6A17" w:rsidRPr="00272F02" w:rsidRDefault="00AB6A17" w:rsidP="002D342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316F508" w14:textId="53A05238" w:rsidR="00AB6A17" w:rsidRPr="00272F02" w:rsidRDefault="00AB6A17" w:rsidP="00D34BDD">
            <w:pPr>
              <w:pStyle w:val="TableCellLeft10pt"/>
              <w:rPr>
                <w:szCs w:val="20"/>
                <w:lang w:val="en-GB"/>
              </w:rPr>
            </w:pPr>
            <w:r w:rsidRPr="00272F02">
              <w:rPr>
                <w:szCs w:val="20"/>
                <w:lang w:val="en-GB"/>
              </w:rPr>
              <w:t>11.5</w:t>
            </w:r>
          </w:p>
        </w:tc>
      </w:tr>
      <w:tr w:rsidR="00DB50C7" w:rsidRPr="00272F02" w14:paraId="72F92B5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D7506C5" w14:textId="77777777" w:rsidR="00AB6A17" w:rsidRPr="00272F02" w:rsidRDefault="00AB6A17" w:rsidP="002D342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D91871D" w14:textId="77777777" w:rsidR="00AB6A17" w:rsidRPr="00272F02" w:rsidRDefault="00AB6A17" w:rsidP="002D3425">
            <w:pPr>
              <w:pStyle w:val="TableCellLeft10pt"/>
              <w:rPr>
                <w:szCs w:val="20"/>
                <w:lang w:val="en-GB"/>
              </w:rPr>
            </w:pPr>
            <w:r w:rsidRPr="00272F02">
              <w:rPr>
                <w:szCs w:val="20"/>
                <w:lang w:val="en-GB"/>
              </w:rPr>
              <w:t>Insurance and Indemnity</w:t>
            </w:r>
          </w:p>
        </w:tc>
      </w:tr>
      <w:tr w:rsidR="00DB50C7" w:rsidRPr="00272F02" w14:paraId="49739AA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BFF9CB7" w14:textId="77777777" w:rsidR="00AB6A17" w:rsidRPr="00272F02" w:rsidRDefault="00AB6A17" w:rsidP="002D342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BEDAC" w14:textId="77777777" w:rsidR="00AB6A17" w:rsidRPr="00272F02" w:rsidRDefault="00AB6A17"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4849CD7B" w14:textId="792F50E2" w:rsidR="00AB6A17" w:rsidRPr="00272F02" w:rsidRDefault="0FE906A4"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7B77F627" w:rsidRPr="00272F02">
              <w:rPr>
                <w:lang w:val="en-GB"/>
              </w:rPr>
              <w:t xml:space="preserve"> and </w:t>
            </w:r>
            <w:r w:rsidRPr="00272F02">
              <w:rPr>
                <w:lang w:val="en-GB"/>
              </w:rPr>
              <w:t>Table of Contents</w:t>
            </w:r>
          </w:p>
          <w:p w14:paraId="525CB409" w14:textId="77777777" w:rsidR="00AB6A17" w:rsidRPr="00272F02" w:rsidRDefault="00AB6A17"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0A93C8AE"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2FFF8C3" w14:textId="77777777" w:rsidR="00AB6A17" w:rsidRPr="00272F02" w:rsidRDefault="00AB6A17" w:rsidP="002D342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F74EB8" w14:textId="77777777" w:rsidR="00AB6A17" w:rsidRPr="00272F02" w:rsidRDefault="00AB6A17" w:rsidP="002D3425">
            <w:pPr>
              <w:pStyle w:val="TableCellLeft10pt"/>
              <w:rPr>
                <w:szCs w:val="20"/>
                <w:lang w:val="en-GB"/>
              </w:rPr>
            </w:pPr>
            <w:r w:rsidRPr="00272F02">
              <w:rPr>
                <w:szCs w:val="20"/>
                <w:lang w:val="en-GB"/>
              </w:rPr>
              <w:t>No</w:t>
            </w:r>
          </w:p>
        </w:tc>
      </w:tr>
    </w:tbl>
    <w:p w14:paraId="62867AE6" w14:textId="77777777" w:rsidR="00AB6A17" w:rsidRPr="00272F02" w:rsidRDefault="00AB6A17" w:rsidP="00AB6A1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6791"/>
      </w:tblGrid>
      <w:tr w:rsidR="00DB50C7" w:rsidRPr="00272F02" w14:paraId="5DEDF616"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C25B287" w14:textId="77777777" w:rsidR="00AB6A17" w:rsidRPr="00272F02" w:rsidRDefault="00AB6A17" w:rsidP="002D3425">
            <w:pPr>
              <w:pStyle w:val="TableHeadingTextLeft10pt"/>
              <w:rPr>
                <w:szCs w:val="20"/>
                <w:lang w:val="de-DE"/>
              </w:rPr>
            </w:pPr>
            <w:r w:rsidRPr="00272F02">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2D3ED13E" w14:textId="77777777" w:rsidR="00AB6A17" w:rsidRPr="00272F02" w:rsidRDefault="00AB6A17" w:rsidP="002D3425">
            <w:pPr>
              <w:pStyle w:val="TableCellLeft10pt"/>
              <w:rPr>
                <w:szCs w:val="20"/>
                <w:lang w:val="en-GB"/>
              </w:rPr>
            </w:pPr>
            <w:r w:rsidRPr="00272F02">
              <w:rPr>
                <w:szCs w:val="20"/>
                <w:lang w:val="en-GB"/>
              </w:rPr>
              <w:t>&lt;Insurance and Indemnity&gt;</w:t>
            </w:r>
          </w:p>
        </w:tc>
      </w:tr>
      <w:tr w:rsidR="00DB50C7" w:rsidRPr="00272F02" w14:paraId="2489309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069D89" w14:textId="77777777" w:rsidR="00AB6A17" w:rsidRPr="00272F02" w:rsidRDefault="00AB6A17" w:rsidP="002D3425">
            <w:pPr>
              <w:pStyle w:val="TableHeadingTextLeft10pt"/>
              <w:rPr>
                <w:szCs w:val="20"/>
                <w:lang w:val="de-DE"/>
              </w:rPr>
            </w:pPr>
            <w:r w:rsidRPr="00272F02">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51D647B1" w14:textId="77777777" w:rsidR="00AB6A17" w:rsidRPr="00272F02" w:rsidRDefault="00AB6A17" w:rsidP="002D3425">
            <w:pPr>
              <w:pStyle w:val="TableCellLeft10pt"/>
              <w:rPr>
                <w:szCs w:val="20"/>
                <w:lang w:val="en-GB"/>
              </w:rPr>
            </w:pPr>
            <w:r w:rsidRPr="00272F02">
              <w:rPr>
                <w:szCs w:val="20"/>
                <w:lang w:val="en-GB"/>
              </w:rPr>
              <w:t>Text</w:t>
            </w:r>
          </w:p>
        </w:tc>
      </w:tr>
      <w:tr w:rsidR="00DB50C7" w:rsidRPr="00272F02" w14:paraId="65FE12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1AAC4F" w14:textId="77777777" w:rsidR="00AB6A17" w:rsidRPr="00272F02" w:rsidRDefault="00AB6A17" w:rsidP="002D3425">
            <w:pPr>
              <w:pStyle w:val="TableHeadingTextLeft10pt"/>
              <w:rPr>
                <w:szCs w:val="20"/>
              </w:rPr>
            </w:pPr>
            <w:r w:rsidRPr="00272F02">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0513229" w14:textId="77777777" w:rsidR="00AB6A17" w:rsidRPr="00272F02" w:rsidRDefault="00AB6A17" w:rsidP="002D3425">
            <w:pPr>
              <w:pStyle w:val="TableCellLeft10pt"/>
              <w:rPr>
                <w:szCs w:val="20"/>
                <w:lang w:val="en-GB"/>
              </w:rPr>
            </w:pPr>
            <w:r w:rsidRPr="00272F02">
              <w:rPr>
                <w:szCs w:val="20"/>
                <w:lang w:val="en-GB"/>
              </w:rPr>
              <w:t>D</w:t>
            </w:r>
          </w:p>
        </w:tc>
      </w:tr>
      <w:tr w:rsidR="00DB50C7" w:rsidRPr="00272F02" w14:paraId="13DD8A21"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F096D06" w14:textId="77777777" w:rsidR="00AB6A17" w:rsidRPr="00272F02" w:rsidRDefault="00AB6A17" w:rsidP="002D3425">
            <w:pPr>
              <w:pStyle w:val="TableHeadingTextLeft10pt"/>
              <w:rPr>
                <w:szCs w:val="20"/>
                <w:lang w:val="de-DE"/>
              </w:rPr>
            </w:pPr>
            <w:r w:rsidRPr="00272F02">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2029624B" w14:textId="7223A691" w:rsidR="00837062" w:rsidRPr="00272F02" w:rsidRDefault="000F6F05" w:rsidP="002D3425">
            <w:pPr>
              <w:pStyle w:val="TableCellLeft10pt"/>
              <w:rPr>
                <w:szCs w:val="20"/>
                <w:lang w:val="en-GB"/>
              </w:rPr>
            </w:pPr>
            <w:r w:rsidRPr="00272F02">
              <w:rPr>
                <w:szCs w:val="20"/>
                <w:lang w:val="en-GB"/>
              </w:rPr>
              <w:t>CNEW</w:t>
            </w:r>
          </w:p>
          <w:p w14:paraId="7EC6F1EA" w14:textId="5C6DB3C4" w:rsidR="004D329B" w:rsidRPr="00272F02" w:rsidRDefault="004D329B" w:rsidP="00D34BDD">
            <w:pPr>
              <w:pStyle w:val="TableCellLeft10pt"/>
              <w:rPr>
                <w:szCs w:val="20"/>
                <w:lang w:val="en-GB"/>
              </w:rPr>
            </w:pPr>
            <w:r w:rsidRPr="00272F02">
              <w:rPr>
                <w:szCs w:val="20"/>
                <w:lang w:val="en-GB"/>
              </w:rPr>
              <w:t>For review purpose, see definition of the controlled terminology below</w:t>
            </w:r>
          </w:p>
          <w:p w14:paraId="69EF13F5" w14:textId="2F42DC2A" w:rsidR="00AB6A17" w:rsidRPr="00272F02" w:rsidRDefault="00AB6A17" w:rsidP="00D34BDD">
            <w:pPr>
              <w:pStyle w:val="TableCellLeft10pt"/>
              <w:rPr>
                <w:szCs w:val="20"/>
                <w:lang w:val="en-GB"/>
              </w:rPr>
            </w:pPr>
            <w:r w:rsidRPr="00272F02">
              <w:rPr>
                <w:szCs w:val="20"/>
                <w:lang w:val="en-GB"/>
              </w:rPr>
              <w:t>A concise summary of the arrangements for participants insurance and indemnity as required by the applicable regulatory body.</w:t>
            </w:r>
          </w:p>
        </w:tc>
      </w:tr>
      <w:tr w:rsidR="00DB50C7" w:rsidRPr="00272F02" w14:paraId="6BA85413"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508CB96" w14:textId="77777777" w:rsidR="00AB6A17" w:rsidRPr="00272F02" w:rsidRDefault="00AB6A17" w:rsidP="002D3425">
            <w:pPr>
              <w:pStyle w:val="TableHeadingTextLeft10pt"/>
              <w:rPr>
                <w:szCs w:val="20"/>
                <w:lang w:val="de-DE"/>
              </w:rPr>
            </w:pPr>
            <w:r w:rsidRPr="00272F02">
              <w:rPr>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tcPr>
          <w:p w14:paraId="4AE5C44B" w14:textId="22F84BF6" w:rsidR="00AB6A17" w:rsidRPr="00272F02" w:rsidRDefault="00AB6A17" w:rsidP="00910BB6">
            <w:pPr>
              <w:spacing w:line="240" w:lineRule="exact"/>
              <w:rPr>
                <w:szCs w:val="20"/>
                <w:lang w:val="en-GB"/>
              </w:rPr>
            </w:pPr>
            <w:r w:rsidRPr="00272F02">
              <w:rPr>
                <w:sz w:val="20"/>
                <w:szCs w:val="20"/>
              </w:rPr>
              <w:t xml:space="preserve">Concisely </w:t>
            </w:r>
            <w:r w:rsidR="00B05686" w:rsidRPr="00272F02">
              <w:rPr>
                <w:sz w:val="20"/>
                <w:szCs w:val="20"/>
              </w:rPr>
              <w:t>summarize</w:t>
            </w:r>
            <w:r w:rsidRPr="00272F02">
              <w:rPr>
                <w:sz w:val="20"/>
                <w:szCs w:val="20"/>
              </w:rPr>
              <w:t xml:space="preserve"> the arrangements for participants insurance and indemnity if not addressed in a separate agreement, if required by the applicable regulatory requirements.</w:t>
            </w:r>
          </w:p>
        </w:tc>
      </w:tr>
      <w:tr w:rsidR="00DB50C7" w:rsidRPr="00272F02" w14:paraId="620D3B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3AE4D25" w14:textId="77777777" w:rsidR="00AB6A17" w:rsidRPr="00272F02" w:rsidRDefault="00AB6A17" w:rsidP="002D3425">
            <w:pPr>
              <w:pStyle w:val="TableHeadingTextLeft10pt"/>
              <w:rPr>
                <w:szCs w:val="20"/>
                <w:lang w:val="de-DE"/>
              </w:rPr>
            </w:pPr>
            <w:r w:rsidRPr="00272F02">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40D2622D" w14:textId="77777777" w:rsidR="00AB6A17" w:rsidRPr="00272F02" w:rsidRDefault="00AB6A17" w:rsidP="002D3425">
            <w:pPr>
              <w:pStyle w:val="TableCellLeft10pt"/>
              <w:rPr>
                <w:szCs w:val="20"/>
                <w:lang w:val="en-GB"/>
              </w:rPr>
            </w:pPr>
            <w:r w:rsidRPr="00272F02">
              <w:rPr>
                <w:szCs w:val="20"/>
                <w:lang w:val="en-GB"/>
              </w:rPr>
              <w:t>Required</w:t>
            </w:r>
          </w:p>
        </w:tc>
      </w:tr>
      <w:tr w:rsidR="00DB50C7" w:rsidRPr="00272F02" w14:paraId="35ADFEA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0A13DB9" w14:textId="77777777" w:rsidR="00AB6A17" w:rsidRPr="00272F02" w:rsidRDefault="00AB6A17" w:rsidP="002D3425">
            <w:pPr>
              <w:pStyle w:val="TableHeadingTextLeft10pt"/>
              <w:rPr>
                <w:szCs w:val="20"/>
                <w:lang w:val="de-DE"/>
              </w:rPr>
            </w:pPr>
            <w:r w:rsidRPr="00272F02">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34C99D8D" w14:textId="273EEE28" w:rsidR="00AB6A17" w:rsidRPr="00272F02" w:rsidRDefault="00AB6A17" w:rsidP="002D3425">
            <w:pPr>
              <w:pStyle w:val="TableCellLeft10pt"/>
              <w:rPr>
                <w:szCs w:val="20"/>
              </w:rPr>
            </w:pPr>
            <w:r w:rsidRPr="00272F02">
              <w:rPr>
                <w:szCs w:val="20"/>
              </w:rPr>
              <w:t xml:space="preserve">One to </w:t>
            </w:r>
            <w:r w:rsidR="0071064D">
              <w:rPr>
                <w:rFonts w:hint="eastAsia"/>
                <w:szCs w:val="20"/>
                <w:lang w:eastAsia="ja-JP"/>
              </w:rPr>
              <w:t>one</w:t>
            </w:r>
          </w:p>
        </w:tc>
      </w:tr>
      <w:tr w:rsidR="00DB50C7" w:rsidRPr="00272F02" w14:paraId="0179416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F0FB4CB" w14:textId="77777777" w:rsidR="00AB6A17" w:rsidRPr="00272F02" w:rsidRDefault="00AB6A17" w:rsidP="002D3425">
            <w:pPr>
              <w:pStyle w:val="TableHeadingTextLeft10pt"/>
              <w:rPr>
                <w:szCs w:val="20"/>
              </w:rPr>
            </w:pPr>
            <w:r w:rsidRPr="00272F02">
              <w:rPr>
                <w:szCs w:val="20"/>
              </w:rPr>
              <w:t>Relationship content from ToC representing the protocol hierarchy</w:t>
            </w:r>
          </w:p>
        </w:tc>
        <w:tc>
          <w:tcPr>
            <w:tcW w:w="3777" w:type="pct"/>
            <w:tcBorders>
              <w:top w:val="single" w:sz="4" w:space="0" w:color="auto"/>
              <w:left w:val="single" w:sz="4" w:space="0" w:color="auto"/>
              <w:bottom w:val="single" w:sz="4" w:space="0" w:color="auto"/>
              <w:right w:val="single" w:sz="4" w:space="0" w:color="auto"/>
            </w:tcBorders>
          </w:tcPr>
          <w:p w14:paraId="4897C54F" w14:textId="77777777" w:rsidR="00AB6A17" w:rsidRPr="00272F02" w:rsidRDefault="00AB6A17" w:rsidP="002D3425">
            <w:pPr>
              <w:pStyle w:val="TableCellLeft10pt"/>
              <w:rPr>
                <w:szCs w:val="20"/>
                <w:lang w:val="en-GB"/>
              </w:rPr>
            </w:pPr>
            <w:r w:rsidRPr="00272F02">
              <w:rPr>
                <w:szCs w:val="20"/>
                <w:lang w:val="en-GB"/>
              </w:rPr>
              <w:t>11.5</w:t>
            </w:r>
          </w:p>
        </w:tc>
      </w:tr>
      <w:tr w:rsidR="00DB50C7" w:rsidRPr="00272F02" w14:paraId="0EE4BE6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3CE5D11" w14:textId="77777777" w:rsidR="00AB6A17" w:rsidRPr="00272F02" w:rsidRDefault="00AB6A17" w:rsidP="002D3425">
            <w:pPr>
              <w:pStyle w:val="TableHeadingTextLeft10pt"/>
              <w:rPr>
                <w:szCs w:val="20"/>
                <w:lang w:val="de-DE"/>
              </w:rPr>
            </w:pPr>
            <w:r w:rsidRPr="00272F02">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3ED51072" w14:textId="77777777" w:rsidR="00AB6A17" w:rsidRPr="00272F02" w:rsidRDefault="00AB6A17" w:rsidP="002D3425">
            <w:pPr>
              <w:pStyle w:val="TableCellLeft10pt"/>
              <w:rPr>
                <w:szCs w:val="20"/>
                <w:lang w:val="en-GB"/>
              </w:rPr>
            </w:pPr>
            <w:r w:rsidRPr="00272F02">
              <w:rPr>
                <w:szCs w:val="20"/>
                <w:lang w:val="en-GB"/>
              </w:rPr>
              <w:t>Text</w:t>
            </w:r>
          </w:p>
        </w:tc>
      </w:tr>
      <w:tr w:rsidR="00DB50C7" w:rsidRPr="00272F02" w14:paraId="4D239CD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7868E3BB" w14:textId="77777777" w:rsidR="00AB6A17" w:rsidRPr="00272F02" w:rsidRDefault="00AB6A17" w:rsidP="002D3425">
            <w:pPr>
              <w:pStyle w:val="TableHeadingTextLeft10pt"/>
              <w:rPr>
                <w:szCs w:val="20"/>
                <w:lang w:val="de-DE"/>
              </w:rPr>
            </w:pPr>
            <w:r w:rsidRPr="00272F02">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6AF5823B" w14:textId="77777777" w:rsidR="00AB6A17" w:rsidRPr="00272F02" w:rsidRDefault="00AB6A17"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791F0AA" w14:textId="2824921D" w:rsidR="00AB6A17" w:rsidRPr="00272F02" w:rsidRDefault="00AB6A17" w:rsidP="002D3425">
            <w:pPr>
              <w:pStyle w:val="TableCellLeft10pt"/>
              <w:rPr>
                <w:szCs w:val="20"/>
                <w:lang w:val="en-GB"/>
              </w:rPr>
            </w:pPr>
            <w:r w:rsidRPr="00272F02">
              <w:rPr>
                <w:rStyle w:val="TableCellLeft10ptBoldChar"/>
                <w:szCs w:val="20"/>
              </w:rPr>
              <w:t>Relationship</w:t>
            </w:r>
            <w:r w:rsidRPr="00272F02">
              <w:rPr>
                <w:szCs w:val="20"/>
                <w:lang w:val="en-GB"/>
              </w:rPr>
              <w:t>: 11.5 Insurance and Indemnity</w:t>
            </w:r>
          </w:p>
          <w:p w14:paraId="64CAA4DD" w14:textId="77777777" w:rsidR="00AB6A17" w:rsidRPr="00272F02" w:rsidRDefault="00AB6A17"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B31D57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447C74" w14:textId="77777777" w:rsidR="00AB6A17" w:rsidRPr="00272F02" w:rsidRDefault="00AB6A17" w:rsidP="002D3425">
            <w:pPr>
              <w:pStyle w:val="TableHeadingTextLeft10pt"/>
              <w:rPr>
                <w:szCs w:val="20"/>
              </w:rPr>
            </w:pPr>
            <w:r w:rsidRPr="00272F02">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60676F9D" w14:textId="77777777" w:rsidR="00AB6A17" w:rsidRPr="00272F02" w:rsidRDefault="00AB6A17" w:rsidP="002D3425">
            <w:pPr>
              <w:pStyle w:val="TableCellLeft10pt"/>
              <w:rPr>
                <w:szCs w:val="20"/>
                <w:lang w:val="en-GB"/>
              </w:rPr>
            </w:pPr>
            <w:r w:rsidRPr="00272F02">
              <w:rPr>
                <w:szCs w:val="20"/>
                <w:lang w:val="en-GB"/>
              </w:rPr>
              <w:t>No</w:t>
            </w:r>
          </w:p>
        </w:tc>
      </w:tr>
    </w:tbl>
    <w:p w14:paraId="6AC51017" w14:textId="77777777" w:rsidR="00361B69" w:rsidRPr="00272F02" w:rsidRDefault="00361B69" w:rsidP="00304F35">
      <w:pPr>
        <w:rPr>
          <w:sz w:val="20"/>
          <w:szCs w:val="20"/>
        </w:rPr>
      </w:pPr>
    </w:p>
    <w:p w14:paraId="765E49FA" w14:textId="4EE2AEE9" w:rsidR="00302859" w:rsidRPr="00272F02" w:rsidRDefault="100FDD5C" w:rsidP="00910BB6">
      <w:pPr>
        <w:pStyle w:val="Heading2"/>
        <w:rPr>
          <w:rFonts w:cs="Times New Roman"/>
          <w:sz w:val="20"/>
          <w:szCs w:val="20"/>
        </w:rPr>
      </w:pPr>
      <w:r w:rsidRPr="00272F02">
        <w:rPr>
          <w:rFonts w:cs="Times New Roman"/>
        </w:rPr>
        <w:t>Risk</w:t>
      </w:r>
      <w:r w:rsidR="009902D7">
        <w:rPr>
          <w:rFonts w:cs="Times New Roman"/>
        </w:rPr>
        <w:t>-Based Quality</w:t>
      </w:r>
      <w:r w:rsidRPr="00272F02">
        <w:rPr>
          <w:rFonts w:cs="Times New Roman"/>
        </w:rPr>
        <w:t xml:space="preserve">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348E456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C68EFD" w14:textId="77777777" w:rsidR="00586D11" w:rsidRPr="00272F02" w:rsidRDefault="00586D11"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6682634" w14:textId="66CD42B6" w:rsidR="00586D11" w:rsidRPr="00272F02" w:rsidRDefault="00586D11" w:rsidP="002D3425">
            <w:pPr>
              <w:pStyle w:val="TableCellLeft10pt"/>
              <w:rPr>
                <w:szCs w:val="20"/>
                <w:lang w:val="en-GB"/>
              </w:rPr>
            </w:pPr>
            <w:r w:rsidRPr="00272F02">
              <w:rPr>
                <w:szCs w:val="20"/>
                <w:lang w:val="en-GB"/>
              </w:rPr>
              <w:t>11.6 Risk</w:t>
            </w:r>
            <w:r w:rsidR="009902D7">
              <w:rPr>
                <w:szCs w:val="20"/>
                <w:lang w:val="en-GB"/>
              </w:rPr>
              <w:t>-Based Quality</w:t>
            </w:r>
            <w:r w:rsidRPr="00272F02">
              <w:rPr>
                <w:szCs w:val="20"/>
                <w:lang w:val="en-GB"/>
              </w:rPr>
              <w:t xml:space="preserve"> Management </w:t>
            </w:r>
          </w:p>
        </w:tc>
      </w:tr>
      <w:tr w:rsidR="00DB50C7" w:rsidRPr="00272F02" w14:paraId="6DD0030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0946DA" w14:textId="77777777" w:rsidR="00586D11" w:rsidRPr="00272F02" w:rsidRDefault="00586D11"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BEFE924" w14:textId="77777777" w:rsidR="00586D11" w:rsidRPr="00272F02" w:rsidRDefault="00586D11" w:rsidP="002D3425">
            <w:pPr>
              <w:pStyle w:val="TableCellLeft10pt"/>
              <w:rPr>
                <w:szCs w:val="20"/>
                <w:lang w:val="en-GB"/>
              </w:rPr>
            </w:pPr>
            <w:r w:rsidRPr="00272F02">
              <w:rPr>
                <w:szCs w:val="20"/>
                <w:lang w:val="en-GB"/>
              </w:rPr>
              <w:t>Text</w:t>
            </w:r>
          </w:p>
        </w:tc>
      </w:tr>
      <w:tr w:rsidR="00DB50C7" w:rsidRPr="00272F02" w14:paraId="7942FEF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106A85" w14:textId="77777777" w:rsidR="00586D11" w:rsidRPr="00272F02" w:rsidRDefault="00586D11"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0D367D3" w14:textId="77777777" w:rsidR="00586D11" w:rsidRPr="00272F02" w:rsidRDefault="00586D11" w:rsidP="002D3425">
            <w:pPr>
              <w:pStyle w:val="TableCellLeft10pt"/>
              <w:rPr>
                <w:szCs w:val="20"/>
                <w:lang w:val="en-GB"/>
              </w:rPr>
            </w:pPr>
            <w:r w:rsidRPr="00272F02">
              <w:rPr>
                <w:szCs w:val="20"/>
                <w:lang w:val="en-GB"/>
              </w:rPr>
              <w:t>H</w:t>
            </w:r>
          </w:p>
        </w:tc>
      </w:tr>
      <w:tr w:rsidR="00DB50C7" w:rsidRPr="00272F02" w14:paraId="7606CB2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3D1B23" w14:textId="77777777" w:rsidR="00586D11" w:rsidRPr="00272F02" w:rsidRDefault="00586D11"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546BE7F" w14:textId="77777777" w:rsidR="00586D11" w:rsidRPr="00272F02" w:rsidRDefault="00586D11" w:rsidP="002D3425">
            <w:pPr>
              <w:pStyle w:val="TableCellLeft10pt"/>
              <w:rPr>
                <w:szCs w:val="20"/>
                <w:lang w:val="en-GB"/>
              </w:rPr>
            </w:pPr>
            <w:r w:rsidRPr="00272F02">
              <w:rPr>
                <w:szCs w:val="20"/>
                <w:lang w:val="en-GB"/>
              </w:rPr>
              <w:t>Heading</w:t>
            </w:r>
          </w:p>
        </w:tc>
      </w:tr>
      <w:tr w:rsidR="00DB50C7" w:rsidRPr="00272F02" w14:paraId="7ED7555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DAB8547" w14:textId="77777777" w:rsidR="00586D11" w:rsidRPr="00272F02" w:rsidRDefault="00586D11"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8250255" w14:textId="23189C3C" w:rsidR="00586D11" w:rsidRPr="00272F02" w:rsidRDefault="00586D11" w:rsidP="002D3425">
            <w:pPr>
              <w:pStyle w:val="TableCellLeft10pt"/>
              <w:rPr>
                <w:szCs w:val="20"/>
                <w:lang w:val="en-GB"/>
              </w:rPr>
            </w:pPr>
            <w:r w:rsidRPr="00272F02">
              <w:rPr>
                <w:szCs w:val="20"/>
                <w:lang w:val="en-GB"/>
              </w:rPr>
              <w:t>N/A</w:t>
            </w:r>
          </w:p>
        </w:tc>
      </w:tr>
      <w:tr w:rsidR="00DB50C7" w:rsidRPr="00272F02" w14:paraId="7B94FBC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F2AC80" w14:textId="77777777" w:rsidR="00586D11" w:rsidRPr="00272F02" w:rsidRDefault="00586D11"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9D06A90" w14:textId="77777777" w:rsidR="00586D11" w:rsidRPr="00272F02" w:rsidRDefault="00586D11" w:rsidP="002D3425">
            <w:pPr>
              <w:pStyle w:val="TableCellLeft10pt"/>
              <w:rPr>
                <w:szCs w:val="20"/>
                <w:lang w:val="en-GB"/>
              </w:rPr>
            </w:pPr>
            <w:r w:rsidRPr="00272F02">
              <w:rPr>
                <w:szCs w:val="20"/>
                <w:lang w:val="en-GB"/>
              </w:rPr>
              <w:t>Required</w:t>
            </w:r>
          </w:p>
        </w:tc>
      </w:tr>
      <w:tr w:rsidR="00DB50C7" w:rsidRPr="00272F02" w14:paraId="5F10D3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D8B65CC" w14:textId="77777777" w:rsidR="00586D11" w:rsidRPr="00272F02" w:rsidRDefault="00586D11"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7CD03A0" w14:textId="4CAF05C9" w:rsidR="00586D11" w:rsidRPr="00272F02" w:rsidRDefault="00267362" w:rsidP="002D3425">
            <w:pPr>
              <w:pStyle w:val="TableCellLeft10pt"/>
              <w:rPr>
                <w:szCs w:val="20"/>
                <w:lang w:val="en-GB"/>
              </w:rPr>
            </w:pPr>
            <w:r w:rsidRPr="00272F02">
              <w:rPr>
                <w:szCs w:val="20"/>
                <w:lang w:val="en-GB"/>
              </w:rPr>
              <w:t>One to one</w:t>
            </w:r>
          </w:p>
        </w:tc>
      </w:tr>
      <w:tr w:rsidR="00DB50C7" w:rsidRPr="00272F02" w14:paraId="00A7DF9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394DFA0" w14:textId="77777777" w:rsidR="00586D11" w:rsidRPr="00272F02" w:rsidRDefault="00586D11"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4F25B5E" w14:textId="7FEE0A80" w:rsidR="00586D11" w:rsidRPr="00272F02" w:rsidRDefault="00586D11" w:rsidP="00D34BDD">
            <w:pPr>
              <w:pStyle w:val="TableCellLeft10pt"/>
              <w:rPr>
                <w:szCs w:val="20"/>
                <w:lang w:val="en-GB"/>
              </w:rPr>
            </w:pPr>
            <w:r w:rsidRPr="00272F02">
              <w:rPr>
                <w:szCs w:val="20"/>
                <w:lang w:val="en-GB"/>
              </w:rPr>
              <w:t>11.6</w:t>
            </w:r>
          </w:p>
        </w:tc>
      </w:tr>
      <w:tr w:rsidR="00DB50C7" w:rsidRPr="00272F02" w14:paraId="394AA5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3997C5" w14:textId="77777777" w:rsidR="00586D11" w:rsidRPr="00272F02" w:rsidRDefault="00586D11"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13803A56" w14:textId="7600E787" w:rsidR="00586D11" w:rsidRPr="00272F02" w:rsidRDefault="00586D11" w:rsidP="002D3425">
            <w:pPr>
              <w:pStyle w:val="TableCellLeft10pt"/>
              <w:rPr>
                <w:szCs w:val="20"/>
                <w:lang w:val="en-GB"/>
              </w:rPr>
            </w:pPr>
            <w:r w:rsidRPr="00272F02">
              <w:rPr>
                <w:szCs w:val="20"/>
                <w:lang w:val="en-GB"/>
              </w:rPr>
              <w:t>Risk</w:t>
            </w:r>
            <w:r w:rsidR="009902D7">
              <w:rPr>
                <w:szCs w:val="20"/>
                <w:lang w:val="en-GB"/>
              </w:rPr>
              <w:t>-Based Quality</w:t>
            </w:r>
            <w:r w:rsidRPr="00272F02">
              <w:rPr>
                <w:szCs w:val="20"/>
                <w:lang w:val="en-GB"/>
              </w:rPr>
              <w:t xml:space="preserve"> Management</w:t>
            </w:r>
          </w:p>
        </w:tc>
      </w:tr>
      <w:tr w:rsidR="00DB50C7" w:rsidRPr="00272F02" w14:paraId="44DE78E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92D9" w14:textId="77777777" w:rsidR="00586D11" w:rsidRPr="00272F02" w:rsidRDefault="00586D11"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D098B3" w14:textId="1E062898" w:rsidR="00586D11" w:rsidRPr="00272F02" w:rsidRDefault="00586D1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67EED42" w14:textId="34433858" w:rsidR="00586D11" w:rsidRPr="00272F02" w:rsidRDefault="220351C4"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5C96A828" w:rsidRPr="00272F02">
              <w:rPr>
                <w:lang w:val="en-GB"/>
              </w:rPr>
              <w:t xml:space="preserve"> and</w:t>
            </w:r>
            <w:r w:rsidRPr="00272F02">
              <w:rPr>
                <w:lang w:val="en-GB"/>
              </w:rPr>
              <w:t xml:space="preserve"> Table of Contents</w:t>
            </w:r>
          </w:p>
          <w:p w14:paraId="5E60DBD6" w14:textId="77777777" w:rsidR="00586D11" w:rsidRPr="00272F02" w:rsidRDefault="00586D11"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586D11" w:rsidRPr="00272F02" w14:paraId="3A8A240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D23AA6" w14:textId="77777777" w:rsidR="00586D11" w:rsidRPr="00272F02" w:rsidRDefault="00586D11"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D20B345" w14:textId="77777777" w:rsidR="00586D11" w:rsidRPr="00272F02" w:rsidRDefault="00586D11" w:rsidP="002D3425">
            <w:pPr>
              <w:pStyle w:val="TableCellLeft10pt"/>
              <w:rPr>
                <w:szCs w:val="20"/>
                <w:lang w:val="en-GB"/>
              </w:rPr>
            </w:pPr>
            <w:r w:rsidRPr="00272F02">
              <w:rPr>
                <w:szCs w:val="20"/>
                <w:lang w:val="en-GB"/>
              </w:rPr>
              <w:t>No</w:t>
            </w:r>
          </w:p>
        </w:tc>
      </w:tr>
    </w:tbl>
    <w:p w14:paraId="6095D339" w14:textId="77777777" w:rsidR="00586D11" w:rsidRPr="00272F02"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5C2B5A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ED51D00" w14:textId="77777777" w:rsidR="00586D11" w:rsidRPr="00272F02" w:rsidRDefault="00586D11"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C68D67" w14:textId="2FC942D2" w:rsidR="00586D11" w:rsidRPr="00272F02" w:rsidRDefault="00586D11" w:rsidP="002D3425">
            <w:pPr>
              <w:pStyle w:val="TableCellLeft10pt"/>
              <w:rPr>
                <w:szCs w:val="20"/>
                <w:lang w:val="en-GB"/>
              </w:rPr>
            </w:pPr>
            <w:r w:rsidRPr="00272F02">
              <w:rPr>
                <w:szCs w:val="20"/>
                <w:lang w:val="en-GB"/>
              </w:rPr>
              <w:t>&lt;Risk</w:t>
            </w:r>
            <w:r w:rsidR="009902D7">
              <w:rPr>
                <w:szCs w:val="20"/>
                <w:lang w:val="en-GB"/>
              </w:rPr>
              <w:t>-Based Quality</w:t>
            </w:r>
            <w:r w:rsidRPr="00272F02">
              <w:rPr>
                <w:szCs w:val="20"/>
                <w:lang w:val="en-GB"/>
              </w:rPr>
              <w:t xml:space="preserve"> Management&gt;</w:t>
            </w:r>
          </w:p>
        </w:tc>
      </w:tr>
      <w:tr w:rsidR="00DB50C7" w:rsidRPr="00272F02" w14:paraId="3C51773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637B474" w14:textId="77777777" w:rsidR="00586D11" w:rsidRPr="00272F02" w:rsidRDefault="00586D11"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2128A54" w14:textId="77777777" w:rsidR="00586D11" w:rsidRPr="00272F02" w:rsidRDefault="00586D11" w:rsidP="002D3425">
            <w:pPr>
              <w:pStyle w:val="TableCellLeft10pt"/>
              <w:rPr>
                <w:szCs w:val="20"/>
                <w:lang w:val="en-GB"/>
              </w:rPr>
            </w:pPr>
            <w:r w:rsidRPr="00272F02">
              <w:rPr>
                <w:szCs w:val="20"/>
                <w:lang w:val="en-GB"/>
              </w:rPr>
              <w:t>Text</w:t>
            </w:r>
          </w:p>
        </w:tc>
      </w:tr>
      <w:tr w:rsidR="00DB50C7" w:rsidRPr="00272F02" w14:paraId="7933C5F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C57ED8D" w14:textId="77777777" w:rsidR="00586D11" w:rsidRPr="00272F02" w:rsidRDefault="00586D11"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440E8E6" w14:textId="77777777" w:rsidR="00586D11" w:rsidRPr="00272F02" w:rsidRDefault="00586D11" w:rsidP="002D3425">
            <w:pPr>
              <w:pStyle w:val="TableCellLeft10pt"/>
              <w:rPr>
                <w:szCs w:val="20"/>
                <w:lang w:val="en-GB"/>
              </w:rPr>
            </w:pPr>
            <w:r w:rsidRPr="00272F02">
              <w:rPr>
                <w:szCs w:val="20"/>
                <w:lang w:val="en-GB"/>
              </w:rPr>
              <w:t>D</w:t>
            </w:r>
          </w:p>
        </w:tc>
      </w:tr>
      <w:tr w:rsidR="00DB50C7" w:rsidRPr="00272F02" w14:paraId="7126A8A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3EDC90" w14:textId="77777777" w:rsidR="00586D11" w:rsidRPr="00272F02" w:rsidRDefault="00586D11"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BEE1167" w14:textId="574690F2" w:rsidR="00837062" w:rsidRPr="00272F02" w:rsidRDefault="000F6F05" w:rsidP="002D3425">
            <w:pPr>
              <w:pStyle w:val="TableCellLeft10pt"/>
              <w:rPr>
                <w:szCs w:val="20"/>
                <w:lang w:val="en-GB"/>
              </w:rPr>
            </w:pPr>
            <w:r w:rsidRPr="00272F02">
              <w:rPr>
                <w:szCs w:val="20"/>
                <w:lang w:val="en-GB"/>
              </w:rPr>
              <w:t>CNEW</w:t>
            </w:r>
          </w:p>
          <w:p w14:paraId="271E9308" w14:textId="2459B7AB"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4B009A27" w14:textId="12B93ACE" w:rsidR="00586D11" w:rsidRPr="00272F02" w:rsidRDefault="00586D11" w:rsidP="00D34BDD">
            <w:pPr>
              <w:pStyle w:val="TableCellLeft10pt"/>
              <w:rPr>
                <w:szCs w:val="20"/>
                <w:lang w:val="en-GB"/>
              </w:rPr>
            </w:pPr>
            <w:r w:rsidRPr="00272F02">
              <w:rPr>
                <w:szCs w:val="20"/>
                <w:shd w:val="clear" w:color="auto" w:fill="FFFFFF"/>
              </w:rPr>
              <w:t xml:space="preserve">A description of how potential risks and critical to quality factors associated with the trial will be </w:t>
            </w:r>
            <w:r w:rsidR="0071064D" w:rsidRPr="0071064D">
              <w:rPr>
                <w:szCs w:val="20"/>
                <w:shd w:val="clear" w:color="auto" w:fill="FFFFFF"/>
              </w:rPr>
              <w:t>identified and</w:t>
            </w:r>
            <w:r w:rsidR="0071064D">
              <w:rPr>
                <w:rFonts w:hint="eastAsia"/>
                <w:szCs w:val="20"/>
                <w:shd w:val="clear" w:color="auto" w:fill="FFFFFF"/>
                <w:lang w:eastAsia="ja-JP"/>
              </w:rPr>
              <w:t xml:space="preserve"> </w:t>
            </w:r>
            <w:r w:rsidRPr="00272F02">
              <w:rPr>
                <w:szCs w:val="20"/>
                <w:shd w:val="clear" w:color="auto" w:fill="FFFFFF"/>
              </w:rPr>
              <w:t>handled.</w:t>
            </w:r>
          </w:p>
        </w:tc>
      </w:tr>
      <w:tr w:rsidR="00DB50C7" w:rsidRPr="00272F02" w14:paraId="4E316C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320EA61" w14:textId="77777777" w:rsidR="00586D11" w:rsidRPr="00272F02" w:rsidRDefault="00586D11"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0CC71AA" w14:textId="3360DFD8" w:rsidR="00586D11" w:rsidRPr="00272F02" w:rsidRDefault="00153C24" w:rsidP="00910BB6">
            <w:pPr>
              <w:pStyle w:val="00Paragraph"/>
              <w:spacing w:before="0" w:after="0" w:line="240" w:lineRule="exact"/>
              <w:rPr>
                <w:sz w:val="20"/>
                <w:szCs w:val="20"/>
              </w:rPr>
            </w:pPr>
            <w:r w:rsidRPr="00153C24">
              <w:rPr>
                <w:sz w:val="20"/>
                <w:szCs w:val="20"/>
              </w:rPr>
              <w:t>Describe the identified critical to quality factors, associated risks and risk mitigation strategies in the trial or refer to a separate document where this is described.</w:t>
            </w:r>
          </w:p>
        </w:tc>
      </w:tr>
      <w:tr w:rsidR="00DB50C7" w:rsidRPr="00272F02" w14:paraId="3D3786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9140B14" w14:textId="77777777" w:rsidR="00586D11" w:rsidRPr="00272F02" w:rsidRDefault="00586D11"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0F9E0F2" w14:textId="77777777" w:rsidR="00586D11" w:rsidRPr="00272F02" w:rsidRDefault="00586D11" w:rsidP="002D3425">
            <w:pPr>
              <w:pStyle w:val="TableCellLeft10pt"/>
              <w:rPr>
                <w:szCs w:val="20"/>
                <w:lang w:val="en-GB"/>
              </w:rPr>
            </w:pPr>
            <w:r w:rsidRPr="00272F02">
              <w:rPr>
                <w:szCs w:val="20"/>
                <w:lang w:val="en-GB"/>
              </w:rPr>
              <w:t>Required</w:t>
            </w:r>
          </w:p>
        </w:tc>
      </w:tr>
      <w:tr w:rsidR="00DB50C7" w:rsidRPr="00272F02" w14:paraId="0943DF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24F82D" w14:textId="77777777" w:rsidR="00586D11" w:rsidRPr="00272F02" w:rsidRDefault="00586D11"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51840E" w14:textId="3E791C69" w:rsidR="00586D11" w:rsidRPr="00272F02" w:rsidRDefault="00267362" w:rsidP="002D3425">
            <w:pPr>
              <w:pStyle w:val="TableCellLeft10pt"/>
              <w:rPr>
                <w:szCs w:val="20"/>
                <w:lang w:val="en-GB"/>
              </w:rPr>
            </w:pPr>
            <w:r w:rsidRPr="00272F02">
              <w:rPr>
                <w:szCs w:val="20"/>
                <w:lang w:val="en-GB"/>
              </w:rPr>
              <w:t>One to one</w:t>
            </w:r>
            <w:r w:rsidR="00586D11" w:rsidRPr="00272F02">
              <w:rPr>
                <w:szCs w:val="20"/>
                <w:lang w:val="en-GB"/>
              </w:rPr>
              <w:t xml:space="preserve"> </w:t>
            </w:r>
          </w:p>
        </w:tc>
      </w:tr>
      <w:tr w:rsidR="00DB50C7" w:rsidRPr="00272F02" w14:paraId="6AB7618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BD9B0F7" w14:textId="77777777" w:rsidR="00586D11" w:rsidRPr="00272F02" w:rsidRDefault="00586D11"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1D8F18C" w14:textId="5BE7C032" w:rsidR="00586D11" w:rsidRPr="00272F02" w:rsidRDefault="00586D11" w:rsidP="00D34BDD">
            <w:pPr>
              <w:pStyle w:val="TableCellLeft10pt"/>
              <w:rPr>
                <w:szCs w:val="20"/>
                <w:lang w:val="en-GB"/>
              </w:rPr>
            </w:pPr>
            <w:r w:rsidRPr="00272F02">
              <w:rPr>
                <w:szCs w:val="20"/>
                <w:lang w:val="en-GB"/>
              </w:rPr>
              <w:t>11.6</w:t>
            </w:r>
          </w:p>
        </w:tc>
      </w:tr>
      <w:tr w:rsidR="00DB50C7" w:rsidRPr="00272F02" w14:paraId="14065BB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2621F6" w14:textId="77777777" w:rsidR="00586D11" w:rsidRPr="00272F02" w:rsidRDefault="00586D11"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09F195A4" w14:textId="77777777" w:rsidR="00586D11" w:rsidRPr="00272F02" w:rsidRDefault="00586D11" w:rsidP="002D3425">
            <w:pPr>
              <w:pStyle w:val="TableCellLeft10pt"/>
              <w:rPr>
                <w:szCs w:val="20"/>
                <w:lang w:val="en-GB"/>
              </w:rPr>
            </w:pPr>
            <w:r w:rsidRPr="00272F02">
              <w:rPr>
                <w:szCs w:val="20"/>
                <w:lang w:val="en-GB"/>
              </w:rPr>
              <w:t xml:space="preserve">Text </w:t>
            </w:r>
          </w:p>
        </w:tc>
      </w:tr>
      <w:tr w:rsidR="00DB50C7" w:rsidRPr="00272F02" w14:paraId="394F726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F86819" w14:textId="77777777" w:rsidR="00586D11" w:rsidRPr="00272F02" w:rsidRDefault="00586D11"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EBE55E9" w14:textId="77777777" w:rsidR="00586D11" w:rsidRPr="00272F02" w:rsidRDefault="00586D1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6F2826C" w14:textId="0ED25E76" w:rsidR="00586D11" w:rsidRPr="00272F02" w:rsidRDefault="00586D11" w:rsidP="002D3425">
            <w:pPr>
              <w:pStyle w:val="TableCellLeft10pt"/>
              <w:rPr>
                <w:szCs w:val="20"/>
                <w:lang w:val="en-GB"/>
              </w:rPr>
            </w:pPr>
            <w:r w:rsidRPr="00272F02">
              <w:rPr>
                <w:rStyle w:val="TableCellLeft10ptBoldChar"/>
                <w:szCs w:val="20"/>
              </w:rPr>
              <w:t>Relationship</w:t>
            </w:r>
            <w:r w:rsidRPr="00272F02">
              <w:rPr>
                <w:szCs w:val="20"/>
                <w:lang w:val="en-GB"/>
              </w:rPr>
              <w:t>: 11.6 Risk</w:t>
            </w:r>
            <w:r w:rsidR="004E5D14">
              <w:rPr>
                <w:szCs w:val="20"/>
                <w:lang w:val="en-GB"/>
              </w:rPr>
              <w:t>-Based Quality</w:t>
            </w:r>
            <w:r w:rsidRPr="00272F02">
              <w:rPr>
                <w:szCs w:val="20"/>
                <w:lang w:val="en-GB"/>
              </w:rPr>
              <w:t xml:space="preserve"> Management</w:t>
            </w:r>
          </w:p>
          <w:p w14:paraId="2082143F" w14:textId="77777777" w:rsidR="00586D11" w:rsidRPr="00272F02" w:rsidRDefault="00586D11"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8DBE89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E4B821" w14:textId="77777777" w:rsidR="00586D11" w:rsidRPr="00272F02" w:rsidRDefault="00586D11"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8943E" w14:textId="77777777" w:rsidR="00586D11" w:rsidRPr="00272F02" w:rsidRDefault="00586D11" w:rsidP="002D3425">
            <w:pPr>
              <w:pStyle w:val="TableCellLeft10pt"/>
              <w:rPr>
                <w:szCs w:val="20"/>
                <w:lang w:val="en-GB"/>
              </w:rPr>
            </w:pPr>
            <w:r w:rsidRPr="00272F02">
              <w:rPr>
                <w:szCs w:val="20"/>
                <w:lang w:val="en-GB"/>
              </w:rPr>
              <w:t>No</w:t>
            </w:r>
          </w:p>
        </w:tc>
      </w:tr>
    </w:tbl>
    <w:p w14:paraId="5AFB6210" w14:textId="77777777" w:rsidR="00837062" w:rsidRPr="00272F02" w:rsidRDefault="00837062" w:rsidP="2D55E58E">
      <w:pPr>
        <w:rPr>
          <w:sz w:val="20"/>
          <w:szCs w:val="20"/>
        </w:rPr>
      </w:pPr>
    </w:p>
    <w:p w14:paraId="7228707E" w14:textId="21DF4047" w:rsidR="00361B69" w:rsidRPr="00272F02" w:rsidRDefault="100FDD5C" w:rsidP="00910BB6">
      <w:pPr>
        <w:pStyle w:val="Heading2"/>
        <w:rPr>
          <w:rFonts w:cs="Times New Roman"/>
          <w:sz w:val="20"/>
          <w:szCs w:val="20"/>
        </w:rPr>
      </w:pPr>
      <w:r w:rsidRPr="00272F02">
        <w:rPr>
          <w:rFonts w:cs="Times New Roman"/>
        </w:rPr>
        <w:t>Data Governance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562F4E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3C90E84" w14:textId="77777777" w:rsidR="00586D11" w:rsidRPr="00272F02" w:rsidRDefault="00586D11"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33EAAE8" w14:textId="0CB1BB03" w:rsidR="00586D11" w:rsidRPr="00272F02" w:rsidRDefault="00B05686" w:rsidP="002D3425">
            <w:pPr>
              <w:pStyle w:val="TableCellLeft10pt"/>
              <w:rPr>
                <w:szCs w:val="20"/>
                <w:lang w:val="en-GB"/>
              </w:rPr>
            </w:pPr>
            <w:r w:rsidRPr="00272F02">
              <w:rPr>
                <w:szCs w:val="20"/>
                <w:lang w:val="en-GB"/>
              </w:rPr>
              <w:t>11.7 Data Governance</w:t>
            </w:r>
          </w:p>
        </w:tc>
      </w:tr>
      <w:tr w:rsidR="00DB50C7" w:rsidRPr="00272F02" w14:paraId="354A54F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E99510" w14:textId="77777777" w:rsidR="00586D11" w:rsidRPr="00272F02" w:rsidRDefault="00586D11"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F0887B0" w14:textId="77777777" w:rsidR="00586D11" w:rsidRPr="00272F02" w:rsidRDefault="00586D11" w:rsidP="002D3425">
            <w:pPr>
              <w:pStyle w:val="TableCellLeft10pt"/>
              <w:rPr>
                <w:szCs w:val="20"/>
                <w:lang w:val="en-GB"/>
              </w:rPr>
            </w:pPr>
            <w:r w:rsidRPr="00272F02">
              <w:rPr>
                <w:szCs w:val="20"/>
                <w:lang w:val="en-GB"/>
              </w:rPr>
              <w:t>Text</w:t>
            </w:r>
          </w:p>
        </w:tc>
      </w:tr>
      <w:tr w:rsidR="00DB50C7" w:rsidRPr="00272F02" w14:paraId="210B215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3C1A" w14:textId="77777777" w:rsidR="00586D11" w:rsidRPr="00272F02" w:rsidRDefault="00586D11"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40D0B060" w14:textId="77777777" w:rsidR="00586D11" w:rsidRPr="00272F02" w:rsidRDefault="00586D11" w:rsidP="002D3425">
            <w:pPr>
              <w:pStyle w:val="TableCellLeft10pt"/>
              <w:rPr>
                <w:szCs w:val="20"/>
                <w:lang w:val="en-GB"/>
              </w:rPr>
            </w:pPr>
            <w:r w:rsidRPr="00272F02">
              <w:rPr>
                <w:szCs w:val="20"/>
                <w:lang w:val="en-GB"/>
              </w:rPr>
              <w:t>H</w:t>
            </w:r>
          </w:p>
        </w:tc>
      </w:tr>
      <w:tr w:rsidR="00DB50C7" w:rsidRPr="00272F02" w14:paraId="2FD9745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0A4DCF" w14:textId="77777777" w:rsidR="00586D11" w:rsidRPr="00272F02" w:rsidRDefault="00586D11"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D57E42C" w14:textId="77777777" w:rsidR="00586D11" w:rsidRPr="00272F02" w:rsidRDefault="00586D11" w:rsidP="002D3425">
            <w:pPr>
              <w:pStyle w:val="TableCellLeft10pt"/>
              <w:rPr>
                <w:szCs w:val="20"/>
                <w:lang w:val="en-GB"/>
              </w:rPr>
            </w:pPr>
            <w:r w:rsidRPr="00272F02">
              <w:rPr>
                <w:szCs w:val="20"/>
                <w:lang w:val="en-GB"/>
              </w:rPr>
              <w:t>Heading</w:t>
            </w:r>
          </w:p>
        </w:tc>
      </w:tr>
      <w:tr w:rsidR="00DB50C7" w:rsidRPr="00272F02" w14:paraId="74FFFEA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4519103" w14:textId="77777777" w:rsidR="00586D11" w:rsidRPr="00272F02" w:rsidRDefault="00586D11"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83504A6" w14:textId="6AD3F44F" w:rsidR="00586D11" w:rsidRPr="00272F02" w:rsidRDefault="00586D11" w:rsidP="002D3425">
            <w:pPr>
              <w:pStyle w:val="TableCellLeft10pt"/>
              <w:rPr>
                <w:szCs w:val="20"/>
                <w:lang w:val="en-GB"/>
              </w:rPr>
            </w:pPr>
            <w:r w:rsidRPr="00272F02">
              <w:rPr>
                <w:szCs w:val="20"/>
                <w:lang w:val="en-GB"/>
              </w:rPr>
              <w:t>N/A</w:t>
            </w:r>
          </w:p>
        </w:tc>
      </w:tr>
      <w:tr w:rsidR="00DB50C7" w:rsidRPr="00272F02" w14:paraId="5CBB69C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8A51C" w14:textId="77777777" w:rsidR="00586D11" w:rsidRPr="00272F02" w:rsidRDefault="00586D11"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142DA3E" w14:textId="77777777" w:rsidR="00586D11" w:rsidRPr="00272F02" w:rsidRDefault="00586D11" w:rsidP="002D3425">
            <w:pPr>
              <w:pStyle w:val="TableCellLeft10pt"/>
              <w:rPr>
                <w:szCs w:val="20"/>
                <w:lang w:val="en-GB"/>
              </w:rPr>
            </w:pPr>
            <w:r w:rsidRPr="00272F02">
              <w:rPr>
                <w:szCs w:val="20"/>
                <w:lang w:val="en-GB"/>
              </w:rPr>
              <w:t>Required</w:t>
            </w:r>
          </w:p>
        </w:tc>
      </w:tr>
      <w:tr w:rsidR="00DB50C7" w:rsidRPr="00272F02" w14:paraId="622AB7E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CD57DF7" w14:textId="77777777" w:rsidR="00586D11" w:rsidRPr="00272F02" w:rsidRDefault="00586D11"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4E2693" w14:textId="1960260D" w:rsidR="00586D11" w:rsidRPr="00272F02" w:rsidRDefault="00267362" w:rsidP="002D3425">
            <w:pPr>
              <w:pStyle w:val="TableCellLeft10pt"/>
              <w:rPr>
                <w:szCs w:val="20"/>
                <w:lang w:val="en-GB"/>
              </w:rPr>
            </w:pPr>
            <w:r w:rsidRPr="00272F02">
              <w:rPr>
                <w:szCs w:val="20"/>
                <w:lang w:val="en-GB"/>
              </w:rPr>
              <w:t>One to one</w:t>
            </w:r>
          </w:p>
        </w:tc>
      </w:tr>
      <w:tr w:rsidR="00DB50C7" w:rsidRPr="00272F02" w14:paraId="4950E91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F2032" w14:textId="77777777" w:rsidR="00586D11" w:rsidRPr="00272F02" w:rsidRDefault="00586D11"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0996F54" w14:textId="454C5641" w:rsidR="00586D11" w:rsidRPr="00272F02" w:rsidRDefault="00B05686" w:rsidP="00D34BDD">
            <w:pPr>
              <w:pStyle w:val="TableCellLeft10pt"/>
              <w:rPr>
                <w:szCs w:val="20"/>
                <w:lang w:val="en-GB"/>
              </w:rPr>
            </w:pPr>
            <w:r w:rsidRPr="00272F02">
              <w:rPr>
                <w:szCs w:val="20"/>
                <w:lang w:val="en-GB"/>
              </w:rPr>
              <w:t>11.7</w:t>
            </w:r>
          </w:p>
        </w:tc>
      </w:tr>
      <w:tr w:rsidR="00DB50C7" w:rsidRPr="00272F02" w14:paraId="11E5747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00C0AA0" w14:textId="77777777" w:rsidR="00586D11" w:rsidRPr="00272F02" w:rsidRDefault="00586D11"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9007717" w14:textId="1C95E7AA" w:rsidR="00586D11" w:rsidRPr="00272F02" w:rsidRDefault="00B05686" w:rsidP="002D3425">
            <w:pPr>
              <w:pStyle w:val="TableCellLeft10pt"/>
              <w:rPr>
                <w:szCs w:val="20"/>
                <w:lang w:val="en-GB"/>
              </w:rPr>
            </w:pPr>
            <w:r w:rsidRPr="00272F02">
              <w:rPr>
                <w:szCs w:val="20"/>
                <w:lang w:val="en-GB"/>
              </w:rPr>
              <w:t>Data Governance</w:t>
            </w:r>
          </w:p>
        </w:tc>
      </w:tr>
      <w:tr w:rsidR="00DB50C7" w:rsidRPr="00272F02" w14:paraId="60473F6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B1BB2B" w14:textId="77777777" w:rsidR="00586D11" w:rsidRPr="00272F02" w:rsidRDefault="00586D11"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7F663476" w14:textId="6D5022B0" w:rsidR="00586D11" w:rsidRPr="00272F02" w:rsidRDefault="00586D1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EF79CE3" w14:textId="26782CC6" w:rsidR="00586D11" w:rsidRPr="00272F02" w:rsidRDefault="220351C4"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656A1ACA" w:rsidRPr="00272F02">
              <w:rPr>
                <w:lang w:val="en-GB"/>
              </w:rPr>
              <w:t xml:space="preserve"> and</w:t>
            </w:r>
            <w:r w:rsidRPr="00272F02">
              <w:rPr>
                <w:lang w:val="en-GB"/>
              </w:rPr>
              <w:t xml:space="preserve"> Table of Contents</w:t>
            </w:r>
          </w:p>
          <w:p w14:paraId="4C4A7A6B" w14:textId="77777777" w:rsidR="00586D11" w:rsidRPr="00272F02" w:rsidRDefault="00586D11"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586D11" w:rsidRPr="00272F02" w14:paraId="2A62402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859094C" w14:textId="77777777" w:rsidR="00586D11" w:rsidRPr="00272F02" w:rsidRDefault="00586D11"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AC67422" w14:textId="77777777" w:rsidR="00586D11" w:rsidRPr="00272F02" w:rsidRDefault="00586D11" w:rsidP="002D3425">
            <w:pPr>
              <w:pStyle w:val="TableCellLeft10pt"/>
              <w:rPr>
                <w:szCs w:val="20"/>
                <w:lang w:val="en-GB"/>
              </w:rPr>
            </w:pPr>
            <w:r w:rsidRPr="00272F02">
              <w:rPr>
                <w:szCs w:val="20"/>
                <w:lang w:val="en-GB"/>
              </w:rPr>
              <w:t>No</w:t>
            </w:r>
          </w:p>
        </w:tc>
      </w:tr>
    </w:tbl>
    <w:p w14:paraId="1643DF21" w14:textId="77777777" w:rsidR="00586D11" w:rsidRPr="00272F02"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2B1992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4D3A8FD" w14:textId="77777777" w:rsidR="00586D11" w:rsidRPr="00272F02" w:rsidRDefault="00586D11"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706CE00" w14:textId="73E92823" w:rsidR="00586D11" w:rsidRPr="00272F02" w:rsidRDefault="00586D11" w:rsidP="002D3425">
            <w:pPr>
              <w:pStyle w:val="TableCellLeft10pt"/>
              <w:rPr>
                <w:szCs w:val="20"/>
                <w:lang w:val="en-GB"/>
              </w:rPr>
            </w:pPr>
            <w:r w:rsidRPr="00272F02">
              <w:rPr>
                <w:szCs w:val="20"/>
                <w:lang w:val="en-GB"/>
              </w:rPr>
              <w:t>&lt;</w:t>
            </w:r>
            <w:r w:rsidR="00B05686" w:rsidRPr="00272F02">
              <w:rPr>
                <w:szCs w:val="20"/>
                <w:lang w:val="en-GB"/>
              </w:rPr>
              <w:t>Data Governance</w:t>
            </w:r>
            <w:r w:rsidRPr="00272F02">
              <w:rPr>
                <w:szCs w:val="20"/>
                <w:lang w:val="en-GB"/>
              </w:rPr>
              <w:t>&gt;</w:t>
            </w:r>
          </w:p>
        </w:tc>
      </w:tr>
      <w:tr w:rsidR="00DB50C7" w:rsidRPr="00272F02" w14:paraId="37B4238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F17AF59" w14:textId="77777777" w:rsidR="00586D11" w:rsidRPr="00272F02" w:rsidRDefault="00586D11"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AAE9C70" w14:textId="77777777" w:rsidR="00586D11" w:rsidRPr="00272F02" w:rsidRDefault="00586D11" w:rsidP="002D3425">
            <w:pPr>
              <w:pStyle w:val="TableCellLeft10pt"/>
              <w:rPr>
                <w:szCs w:val="20"/>
                <w:lang w:val="en-GB"/>
              </w:rPr>
            </w:pPr>
            <w:r w:rsidRPr="00272F02">
              <w:rPr>
                <w:szCs w:val="20"/>
                <w:lang w:val="en-GB"/>
              </w:rPr>
              <w:t>Text</w:t>
            </w:r>
          </w:p>
        </w:tc>
      </w:tr>
      <w:tr w:rsidR="00DB50C7" w:rsidRPr="00272F02" w14:paraId="723567D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4C36CF3" w14:textId="77777777" w:rsidR="00586D11" w:rsidRPr="00272F02" w:rsidRDefault="00586D11"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83772A2" w14:textId="77777777" w:rsidR="00586D11" w:rsidRPr="00272F02" w:rsidRDefault="00586D11" w:rsidP="002D3425">
            <w:pPr>
              <w:pStyle w:val="TableCellLeft10pt"/>
              <w:rPr>
                <w:szCs w:val="20"/>
                <w:lang w:val="en-GB"/>
              </w:rPr>
            </w:pPr>
            <w:r w:rsidRPr="00272F02">
              <w:rPr>
                <w:szCs w:val="20"/>
                <w:lang w:val="en-GB"/>
              </w:rPr>
              <w:t>D</w:t>
            </w:r>
          </w:p>
        </w:tc>
      </w:tr>
      <w:tr w:rsidR="00DB50C7" w:rsidRPr="00272F02" w14:paraId="4F9CAD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5DDD61D" w14:textId="77777777" w:rsidR="00586D11" w:rsidRPr="00272F02" w:rsidRDefault="00586D11"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DD694" w14:textId="3F1EF5B8" w:rsidR="00837062" w:rsidRPr="00272F02" w:rsidRDefault="000F6F05" w:rsidP="002D3425">
            <w:pPr>
              <w:pStyle w:val="TableCellLeft10pt"/>
              <w:rPr>
                <w:szCs w:val="20"/>
                <w:lang w:val="en-GB"/>
              </w:rPr>
            </w:pPr>
            <w:r w:rsidRPr="00272F02">
              <w:rPr>
                <w:szCs w:val="20"/>
                <w:lang w:val="en-GB"/>
              </w:rPr>
              <w:t>CNEW</w:t>
            </w:r>
          </w:p>
          <w:p w14:paraId="574DD2A4" w14:textId="247F5A86"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608E5696" w14:textId="0EA652BB" w:rsidR="00586D11" w:rsidRPr="00272F02" w:rsidRDefault="00B05686" w:rsidP="00B05686">
            <w:pPr>
              <w:pStyle w:val="TableCellLeft10pt"/>
              <w:rPr>
                <w:szCs w:val="20"/>
                <w:lang w:val="en-GB"/>
              </w:rPr>
            </w:pPr>
            <w:r w:rsidRPr="00272F02">
              <w:rPr>
                <w:szCs w:val="20"/>
                <w:lang w:val="en-GB"/>
              </w:rPr>
              <w:t>A description of the key processes to ensure data integrity, traceability and security, in order to enable accurate collection, reporting, monitoring, transfer, retention, access and publication.</w:t>
            </w:r>
          </w:p>
        </w:tc>
      </w:tr>
      <w:tr w:rsidR="00DB50C7" w:rsidRPr="00272F02" w14:paraId="0C50C9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8C868F5" w14:textId="77777777" w:rsidR="00586D11" w:rsidRPr="00272F02" w:rsidRDefault="00586D11"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B6F6A60" w14:textId="1B2454E2" w:rsidR="00586D11" w:rsidRPr="00272F02" w:rsidRDefault="006B5BCA" w:rsidP="00910BB6">
            <w:pPr>
              <w:pStyle w:val="00Paragraph"/>
              <w:spacing w:before="0" w:after="0" w:line="240" w:lineRule="exact"/>
              <w:rPr>
                <w:sz w:val="20"/>
                <w:szCs w:val="20"/>
              </w:rPr>
            </w:pPr>
            <w:r w:rsidRPr="006B5BCA">
              <w:rPr>
                <w:sz w:val="20"/>
                <w:szCs w:val="20"/>
              </w:rPr>
              <w:t>Describe the key processes for critical trial integrity, traceability and security including a summary of the monitoring approaches enabling accurate collection, reporting, monitoring, transfer, retention, and access if not addressed in separate agreement(s).</w:t>
            </w:r>
          </w:p>
        </w:tc>
      </w:tr>
      <w:tr w:rsidR="00DB50C7" w:rsidRPr="00272F02" w14:paraId="58FF9B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25D90E3" w14:textId="77777777" w:rsidR="00586D11" w:rsidRPr="00272F02" w:rsidRDefault="00586D11"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A8C0745" w14:textId="77777777" w:rsidR="00586D11" w:rsidRPr="00272F02" w:rsidRDefault="00586D11" w:rsidP="002D3425">
            <w:pPr>
              <w:pStyle w:val="TableCellLeft10pt"/>
              <w:rPr>
                <w:szCs w:val="20"/>
                <w:lang w:val="en-GB"/>
              </w:rPr>
            </w:pPr>
            <w:r w:rsidRPr="00272F02">
              <w:rPr>
                <w:szCs w:val="20"/>
                <w:lang w:val="en-GB"/>
              </w:rPr>
              <w:t>Required</w:t>
            </w:r>
          </w:p>
        </w:tc>
      </w:tr>
      <w:tr w:rsidR="00DB50C7" w:rsidRPr="00272F02" w14:paraId="06D12F2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0F8FD14" w14:textId="77777777" w:rsidR="00586D11" w:rsidRPr="00272F02" w:rsidRDefault="00586D11"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B11D97B" w14:textId="7D33682D" w:rsidR="00586D11" w:rsidRPr="00272F02" w:rsidRDefault="00267362" w:rsidP="002D3425">
            <w:pPr>
              <w:pStyle w:val="TableCellLeft10pt"/>
              <w:rPr>
                <w:szCs w:val="20"/>
                <w:lang w:val="en-GB"/>
              </w:rPr>
            </w:pPr>
            <w:r w:rsidRPr="00272F02">
              <w:rPr>
                <w:szCs w:val="20"/>
                <w:lang w:val="en-GB"/>
              </w:rPr>
              <w:t>One to one</w:t>
            </w:r>
            <w:r w:rsidR="00586D11" w:rsidRPr="00272F02">
              <w:rPr>
                <w:szCs w:val="20"/>
                <w:lang w:val="en-GB"/>
              </w:rPr>
              <w:t xml:space="preserve"> </w:t>
            </w:r>
          </w:p>
        </w:tc>
      </w:tr>
      <w:tr w:rsidR="00DB50C7" w:rsidRPr="00272F02" w14:paraId="6D5406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209F0F6" w14:textId="77777777" w:rsidR="00586D11" w:rsidRPr="00272F02" w:rsidRDefault="00586D11"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BD31EDD" w14:textId="57585789" w:rsidR="00586D11" w:rsidRPr="00272F02" w:rsidRDefault="00B05686" w:rsidP="00D34BDD">
            <w:pPr>
              <w:pStyle w:val="TableCellLeft10pt"/>
              <w:rPr>
                <w:szCs w:val="20"/>
                <w:lang w:val="en-GB"/>
              </w:rPr>
            </w:pPr>
            <w:r w:rsidRPr="00272F02">
              <w:rPr>
                <w:szCs w:val="20"/>
                <w:lang w:val="en-GB"/>
              </w:rPr>
              <w:t>11.7</w:t>
            </w:r>
          </w:p>
        </w:tc>
      </w:tr>
      <w:tr w:rsidR="00DB50C7" w:rsidRPr="00272F02" w14:paraId="032D4A4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98FD05" w14:textId="77777777" w:rsidR="00586D11" w:rsidRPr="00272F02" w:rsidRDefault="00586D11"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472F7877" w14:textId="77777777" w:rsidR="00586D11" w:rsidRPr="00272F02" w:rsidRDefault="00586D11" w:rsidP="002D3425">
            <w:pPr>
              <w:pStyle w:val="TableCellLeft10pt"/>
              <w:rPr>
                <w:szCs w:val="20"/>
                <w:lang w:val="en-GB"/>
              </w:rPr>
            </w:pPr>
            <w:r w:rsidRPr="00272F02">
              <w:rPr>
                <w:szCs w:val="20"/>
                <w:lang w:val="en-GB"/>
              </w:rPr>
              <w:t xml:space="preserve">Text </w:t>
            </w:r>
          </w:p>
        </w:tc>
      </w:tr>
      <w:tr w:rsidR="00DB50C7" w:rsidRPr="00272F02" w14:paraId="44989BF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B87E9A6" w14:textId="77777777" w:rsidR="00586D11" w:rsidRPr="00272F02" w:rsidRDefault="00586D11"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81B6D4F" w14:textId="77777777" w:rsidR="00586D11" w:rsidRPr="00272F02" w:rsidRDefault="00586D11"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F3D3EC0" w14:textId="7322F9AF" w:rsidR="00586D11" w:rsidRPr="00272F02" w:rsidRDefault="00586D11"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B05686" w:rsidRPr="00272F02">
              <w:rPr>
                <w:szCs w:val="20"/>
                <w:lang w:val="en-GB"/>
              </w:rPr>
              <w:t>11.7 Data Governance</w:t>
            </w:r>
          </w:p>
          <w:p w14:paraId="2B9D176E" w14:textId="77777777" w:rsidR="00586D11" w:rsidRPr="00272F02" w:rsidRDefault="00586D11"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760BF3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45E19" w14:textId="77777777" w:rsidR="00586D11" w:rsidRPr="00272F02" w:rsidRDefault="00586D11"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5BAB93B" w14:textId="77777777" w:rsidR="00586D11" w:rsidRPr="00272F02" w:rsidRDefault="00586D11" w:rsidP="002D3425">
            <w:pPr>
              <w:pStyle w:val="TableCellLeft10pt"/>
              <w:rPr>
                <w:szCs w:val="20"/>
                <w:lang w:val="en-GB"/>
              </w:rPr>
            </w:pPr>
            <w:r w:rsidRPr="00272F02">
              <w:rPr>
                <w:szCs w:val="20"/>
                <w:lang w:val="en-GB"/>
              </w:rPr>
              <w:t>No</w:t>
            </w:r>
          </w:p>
        </w:tc>
      </w:tr>
    </w:tbl>
    <w:p w14:paraId="5F96C68D" w14:textId="77777777" w:rsidR="00837062" w:rsidRPr="00272F02" w:rsidRDefault="00837062" w:rsidP="2D55E58E">
      <w:pPr>
        <w:rPr>
          <w:sz w:val="20"/>
          <w:szCs w:val="20"/>
        </w:rPr>
      </w:pPr>
    </w:p>
    <w:p w14:paraId="24EDF91F" w14:textId="6ED11095" w:rsidR="00F129E3" w:rsidRPr="00272F02" w:rsidRDefault="00F129E3" w:rsidP="00F129E3">
      <w:pPr>
        <w:pStyle w:val="Heading2"/>
        <w:rPr>
          <w:rFonts w:cs="Times New Roman"/>
          <w:sz w:val="20"/>
          <w:szCs w:val="20"/>
        </w:rPr>
      </w:pPr>
      <w:r w:rsidRPr="00272F02">
        <w:rPr>
          <w:rFonts w:cs="Times New Roman"/>
        </w:rPr>
        <w:t xml:space="preserve">Data </w:t>
      </w:r>
      <w:r>
        <w:rPr>
          <w:rFonts w:cs="Times New Roman"/>
        </w:rPr>
        <w:t>Protection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272F02" w14:paraId="0ACD8DB6"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87AEE55" w14:textId="77777777" w:rsidR="00F129E3" w:rsidRPr="00272F02" w:rsidRDefault="00F129E3">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F160512" w14:textId="205839C9" w:rsidR="00F129E3" w:rsidRPr="00272F02" w:rsidRDefault="00F129E3">
            <w:pPr>
              <w:pStyle w:val="TableCellLeft10pt"/>
              <w:rPr>
                <w:szCs w:val="20"/>
                <w:lang w:val="en-GB"/>
              </w:rPr>
            </w:pPr>
            <w:r w:rsidRPr="00272F02">
              <w:rPr>
                <w:szCs w:val="20"/>
                <w:lang w:val="en-GB"/>
              </w:rPr>
              <w:t>11.</w:t>
            </w:r>
            <w:r>
              <w:rPr>
                <w:szCs w:val="20"/>
                <w:lang w:val="en-GB"/>
              </w:rPr>
              <w:t>8</w:t>
            </w:r>
            <w:r w:rsidRPr="00272F02">
              <w:rPr>
                <w:szCs w:val="20"/>
                <w:lang w:val="en-GB"/>
              </w:rPr>
              <w:t xml:space="preserve"> Data </w:t>
            </w:r>
            <w:r>
              <w:rPr>
                <w:szCs w:val="20"/>
                <w:lang w:val="en-GB"/>
              </w:rPr>
              <w:t>Protection</w:t>
            </w:r>
          </w:p>
        </w:tc>
      </w:tr>
      <w:tr w:rsidR="00F129E3" w:rsidRPr="00272F02" w14:paraId="4F5CE94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C23080" w14:textId="77777777" w:rsidR="00F129E3" w:rsidRPr="00272F02" w:rsidRDefault="00F129E3">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6CB4683" w14:textId="77777777" w:rsidR="00F129E3" w:rsidRPr="00272F02" w:rsidRDefault="00F129E3">
            <w:pPr>
              <w:pStyle w:val="TableCellLeft10pt"/>
              <w:rPr>
                <w:szCs w:val="20"/>
                <w:lang w:val="en-GB"/>
              </w:rPr>
            </w:pPr>
            <w:r w:rsidRPr="00272F02">
              <w:rPr>
                <w:szCs w:val="20"/>
                <w:lang w:val="en-GB"/>
              </w:rPr>
              <w:t>Text</w:t>
            </w:r>
          </w:p>
        </w:tc>
      </w:tr>
      <w:tr w:rsidR="00F129E3" w:rsidRPr="00272F02" w14:paraId="006D1A5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6E32E4" w14:textId="77777777" w:rsidR="00F129E3" w:rsidRPr="00272F02" w:rsidRDefault="00F129E3">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A33676" w14:textId="77777777" w:rsidR="00F129E3" w:rsidRPr="00272F02" w:rsidRDefault="00F129E3">
            <w:pPr>
              <w:pStyle w:val="TableCellLeft10pt"/>
              <w:rPr>
                <w:szCs w:val="20"/>
                <w:lang w:val="en-GB"/>
              </w:rPr>
            </w:pPr>
            <w:r w:rsidRPr="00272F02">
              <w:rPr>
                <w:szCs w:val="20"/>
                <w:lang w:val="en-GB"/>
              </w:rPr>
              <w:t>H</w:t>
            </w:r>
          </w:p>
        </w:tc>
      </w:tr>
      <w:tr w:rsidR="00F129E3" w:rsidRPr="00272F02" w14:paraId="618BBF3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49874C3" w14:textId="77777777" w:rsidR="00F129E3" w:rsidRPr="00272F02" w:rsidRDefault="00F129E3">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17C45208" w14:textId="77777777" w:rsidR="00F129E3" w:rsidRPr="00272F02" w:rsidRDefault="00F129E3">
            <w:pPr>
              <w:pStyle w:val="TableCellLeft10pt"/>
              <w:rPr>
                <w:szCs w:val="20"/>
                <w:lang w:val="en-GB"/>
              </w:rPr>
            </w:pPr>
            <w:r w:rsidRPr="00272F02">
              <w:rPr>
                <w:szCs w:val="20"/>
                <w:lang w:val="en-GB"/>
              </w:rPr>
              <w:t>Heading</w:t>
            </w:r>
          </w:p>
        </w:tc>
      </w:tr>
      <w:tr w:rsidR="00F129E3" w:rsidRPr="00272F02" w14:paraId="658045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93397AB" w14:textId="77777777" w:rsidR="00F129E3" w:rsidRPr="00272F02" w:rsidRDefault="00F129E3">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B4E4A2B" w14:textId="77777777" w:rsidR="00F129E3" w:rsidRPr="00272F02" w:rsidRDefault="00F129E3">
            <w:pPr>
              <w:pStyle w:val="TableCellLeft10pt"/>
              <w:rPr>
                <w:szCs w:val="20"/>
                <w:lang w:val="en-GB"/>
              </w:rPr>
            </w:pPr>
            <w:r w:rsidRPr="00272F02">
              <w:rPr>
                <w:szCs w:val="20"/>
                <w:lang w:val="en-GB"/>
              </w:rPr>
              <w:t>N/A</w:t>
            </w:r>
          </w:p>
        </w:tc>
      </w:tr>
      <w:tr w:rsidR="00F129E3" w:rsidRPr="00272F02" w14:paraId="1EBD80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4FD4FC5" w14:textId="77777777" w:rsidR="00F129E3" w:rsidRPr="00272F02" w:rsidRDefault="00F129E3">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4E9F736" w14:textId="77777777" w:rsidR="00F129E3" w:rsidRPr="00272F02" w:rsidRDefault="00F129E3">
            <w:pPr>
              <w:pStyle w:val="TableCellLeft10pt"/>
              <w:rPr>
                <w:szCs w:val="20"/>
                <w:lang w:val="en-GB"/>
              </w:rPr>
            </w:pPr>
            <w:r w:rsidRPr="00272F02">
              <w:rPr>
                <w:szCs w:val="20"/>
                <w:lang w:val="en-GB"/>
              </w:rPr>
              <w:t>Required</w:t>
            </w:r>
          </w:p>
        </w:tc>
      </w:tr>
      <w:tr w:rsidR="00F129E3" w:rsidRPr="00272F02" w14:paraId="2BC3CA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6F3A238" w14:textId="77777777" w:rsidR="00F129E3" w:rsidRPr="00272F02" w:rsidRDefault="00F129E3">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BA31E07" w14:textId="77777777" w:rsidR="00F129E3" w:rsidRPr="00272F02" w:rsidRDefault="00F129E3">
            <w:pPr>
              <w:pStyle w:val="TableCellLeft10pt"/>
              <w:rPr>
                <w:szCs w:val="20"/>
                <w:lang w:val="en-GB"/>
              </w:rPr>
            </w:pPr>
            <w:r w:rsidRPr="00272F02">
              <w:rPr>
                <w:szCs w:val="20"/>
                <w:lang w:val="en-GB"/>
              </w:rPr>
              <w:t>One to one</w:t>
            </w:r>
          </w:p>
        </w:tc>
      </w:tr>
      <w:tr w:rsidR="00F129E3" w:rsidRPr="00272F02" w14:paraId="699794D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1428040" w14:textId="77777777" w:rsidR="00F129E3" w:rsidRPr="00272F02" w:rsidRDefault="00F129E3">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F3EDC56" w14:textId="7530A76D" w:rsidR="00F129E3" w:rsidRPr="00272F02" w:rsidRDefault="00F129E3">
            <w:pPr>
              <w:pStyle w:val="TableCellLeft10pt"/>
              <w:rPr>
                <w:szCs w:val="20"/>
                <w:lang w:val="en-GB"/>
              </w:rPr>
            </w:pPr>
            <w:r w:rsidRPr="00272F02">
              <w:rPr>
                <w:szCs w:val="20"/>
                <w:lang w:val="en-GB"/>
              </w:rPr>
              <w:t>11.</w:t>
            </w:r>
            <w:r>
              <w:rPr>
                <w:szCs w:val="20"/>
                <w:lang w:val="en-GB"/>
              </w:rPr>
              <w:t>8</w:t>
            </w:r>
          </w:p>
        </w:tc>
      </w:tr>
      <w:tr w:rsidR="00F129E3" w:rsidRPr="00272F02" w14:paraId="400E5A5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363F37" w14:textId="77777777" w:rsidR="00F129E3" w:rsidRPr="00272F02" w:rsidRDefault="00F129E3">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72420E1" w14:textId="2736AC50" w:rsidR="00F129E3" w:rsidRPr="00272F02" w:rsidRDefault="00F129E3">
            <w:pPr>
              <w:pStyle w:val="TableCellLeft10pt"/>
              <w:rPr>
                <w:szCs w:val="20"/>
                <w:lang w:val="en-GB"/>
              </w:rPr>
            </w:pPr>
            <w:r w:rsidRPr="00272F02">
              <w:rPr>
                <w:szCs w:val="20"/>
                <w:lang w:val="en-GB"/>
              </w:rPr>
              <w:t xml:space="preserve">Data </w:t>
            </w:r>
            <w:r>
              <w:rPr>
                <w:szCs w:val="20"/>
                <w:lang w:val="en-GB"/>
              </w:rPr>
              <w:t>Protection</w:t>
            </w:r>
          </w:p>
        </w:tc>
      </w:tr>
      <w:tr w:rsidR="00F129E3" w:rsidRPr="00272F02" w14:paraId="40E207C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1AC862A" w14:textId="77777777" w:rsidR="00F129E3" w:rsidRPr="00272F02" w:rsidRDefault="00F129E3">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52A3A278" w14:textId="77777777" w:rsidR="00F129E3" w:rsidRPr="00272F02" w:rsidRDefault="00F129E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A9CABB0" w14:textId="7711366D" w:rsidR="00F129E3" w:rsidRPr="00272F02" w:rsidRDefault="00F129E3">
            <w:pPr>
              <w:pStyle w:val="TableCellLeft10pt"/>
              <w:rPr>
                <w:lang w:val="en-GB"/>
              </w:rPr>
            </w:pPr>
            <w:r w:rsidRPr="00272F02">
              <w:rPr>
                <w:rStyle w:val="TableCellLeft10ptBoldChar"/>
              </w:rPr>
              <w:t>Relationship</w:t>
            </w:r>
            <w:r w:rsidRPr="00272F02">
              <w:rPr>
                <w:lang w:val="en-GB"/>
              </w:rPr>
              <w:t>: 11 TRIAL OVERSIGHT AND OTHER GENERAL CONSIDERATIONS and Table of Contents</w:t>
            </w:r>
          </w:p>
          <w:p w14:paraId="17736478" w14:textId="77777777" w:rsidR="00F129E3" w:rsidRPr="00272F02" w:rsidRDefault="00F129E3">
            <w:pPr>
              <w:pStyle w:val="TableCellLeft10pt"/>
              <w:rPr>
                <w:szCs w:val="20"/>
                <w:lang w:val="en-GB"/>
              </w:rPr>
            </w:pPr>
            <w:r w:rsidRPr="00272F02">
              <w:rPr>
                <w:rStyle w:val="TableCellLeft10ptBoldChar"/>
                <w:szCs w:val="20"/>
              </w:rPr>
              <w:t>Concept</w:t>
            </w:r>
            <w:r w:rsidRPr="00272F02">
              <w:rPr>
                <w:szCs w:val="20"/>
                <w:lang w:val="en-GB"/>
              </w:rPr>
              <w:t>: Heading</w:t>
            </w:r>
          </w:p>
        </w:tc>
      </w:tr>
      <w:tr w:rsidR="00F129E3" w:rsidRPr="00272F02" w14:paraId="5C9B17B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51B310" w14:textId="77777777" w:rsidR="00F129E3" w:rsidRPr="00272F02" w:rsidRDefault="00F129E3">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4F4F1E" w14:textId="77777777" w:rsidR="00F129E3" w:rsidRPr="00272F02" w:rsidRDefault="00F129E3">
            <w:pPr>
              <w:pStyle w:val="TableCellLeft10pt"/>
              <w:rPr>
                <w:szCs w:val="20"/>
                <w:lang w:val="en-GB"/>
              </w:rPr>
            </w:pPr>
            <w:r w:rsidRPr="00272F02">
              <w:rPr>
                <w:szCs w:val="20"/>
                <w:lang w:val="en-GB"/>
              </w:rPr>
              <w:t>No</w:t>
            </w:r>
          </w:p>
        </w:tc>
      </w:tr>
    </w:tbl>
    <w:p w14:paraId="44EA0EB7" w14:textId="77777777" w:rsidR="00F129E3" w:rsidRPr="00272F02" w:rsidRDefault="00F129E3" w:rsidP="00F129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272F02" w14:paraId="5294DA3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435BA5" w14:textId="77777777" w:rsidR="00F129E3" w:rsidRPr="00272F02" w:rsidRDefault="00F129E3">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D1FA8A0" w14:textId="6F640A90" w:rsidR="00F129E3" w:rsidRPr="00272F02" w:rsidRDefault="00F129E3">
            <w:pPr>
              <w:pStyle w:val="TableCellLeft10pt"/>
              <w:rPr>
                <w:szCs w:val="20"/>
                <w:lang w:val="en-GB"/>
              </w:rPr>
            </w:pPr>
            <w:r w:rsidRPr="00272F02">
              <w:rPr>
                <w:szCs w:val="20"/>
                <w:lang w:val="en-GB"/>
              </w:rPr>
              <w:t xml:space="preserve">&lt;Data </w:t>
            </w:r>
            <w:r w:rsidR="00D436BE">
              <w:rPr>
                <w:szCs w:val="20"/>
                <w:lang w:val="en-GB"/>
              </w:rPr>
              <w:t>Protection</w:t>
            </w:r>
            <w:r w:rsidRPr="00272F02">
              <w:rPr>
                <w:szCs w:val="20"/>
                <w:lang w:val="en-GB"/>
              </w:rPr>
              <w:t>&gt;</w:t>
            </w:r>
          </w:p>
        </w:tc>
      </w:tr>
      <w:tr w:rsidR="00F129E3" w:rsidRPr="00272F02" w14:paraId="53A84AC3"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3854761" w14:textId="77777777" w:rsidR="00F129E3" w:rsidRPr="00272F02" w:rsidRDefault="00F129E3">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B101953" w14:textId="77777777" w:rsidR="00F129E3" w:rsidRPr="00272F02" w:rsidRDefault="00F129E3">
            <w:pPr>
              <w:pStyle w:val="TableCellLeft10pt"/>
              <w:rPr>
                <w:szCs w:val="20"/>
                <w:lang w:val="en-GB"/>
              </w:rPr>
            </w:pPr>
            <w:r w:rsidRPr="00272F02">
              <w:rPr>
                <w:szCs w:val="20"/>
                <w:lang w:val="en-GB"/>
              </w:rPr>
              <w:t>Text</w:t>
            </w:r>
          </w:p>
        </w:tc>
      </w:tr>
      <w:tr w:rsidR="00F129E3" w:rsidRPr="00272F02" w14:paraId="3B8AEFE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A48EADC" w14:textId="77777777" w:rsidR="00F129E3" w:rsidRPr="00272F02" w:rsidRDefault="00F129E3">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5A66F9D3" w14:textId="77777777" w:rsidR="00F129E3" w:rsidRPr="00272F02" w:rsidRDefault="00F129E3">
            <w:pPr>
              <w:pStyle w:val="TableCellLeft10pt"/>
              <w:rPr>
                <w:szCs w:val="20"/>
                <w:lang w:val="en-GB"/>
              </w:rPr>
            </w:pPr>
            <w:r w:rsidRPr="00272F02">
              <w:rPr>
                <w:szCs w:val="20"/>
                <w:lang w:val="en-GB"/>
              </w:rPr>
              <w:t>D</w:t>
            </w:r>
          </w:p>
        </w:tc>
      </w:tr>
      <w:tr w:rsidR="00F129E3" w:rsidRPr="00272F02" w14:paraId="79CEB7A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C21C84E" w14:textId="77777777" w:rsidR="00F129E3" w:rsidRPr="00272F02" w:rsidRDefault="00F129E3">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5BF2A599" w14:textId="77777777" w:rsidR="0071064D" w:rsidRPr="0071064D" w:rsidRDefault="0071064D" w:rsidP="0071064D">
            <w:pPr>
              <w:pStyle w:val="TableCellLeft10pt"/>
              <w:rPr>
                <w:szCs w:val="20"/>
                <w:lang w:val="en-GB"/>
              </w:rPr>
            </w:pPr>
            <w:commentRangeStart w:id="535"/>
            <w:r w:rsidRPr="0071064D">
              <w:rPr>
                <w:szCs w:val="20"/>
                <w:lang w:val="en-GB"/>
              </w:rPr>
              <w:t>CNEW</w:t>
            </w:r>
            <w:commentRangeEnd w:id="535"/>
            <w:r>
              <w:rPr>
                <w:rStyle w:val="CommentReference"/>
                <w:rFonts w:eastAsia="Times New Roman"/>
              </w:rPr>
              <w:commentReference w:id="535"/>
            </w:r>
          </w:p>
          <w:p w14:paraId="06C7BA4C" w14:textId="77777777" w:rsidR="0071064D" w:rsidRPr="0071064D" w:rsidRDefault="0071064D" w:rsidP="0071064D">
            <w:pPr>
              <w:pStyle w:val="TableCellLeft10pt"/>
              <w:rPr>
                <w:szCs w:val="20"/>
                <w:lang w:val="en-GB"/>
              </w:rPr>
            </w:pPr>
            <w:r w:rsidRPr="0071064D">
              <w:rPr>
                <w:szCs w:val="20"/>
                <w:lang w:val="en-GB"/>
              </w:rPr>
              <w:t>For review purpose, see definition of the controlled terminology below</w:t>
            </w:r>
          </w:p>
          <w:p w14:paraId="3528D060" w14:textId="3742B5AD" w:rsidR="00F129E3" w:rsidRPr="00272F02" w:rsidRDefault="0071064D" w:rsidP="0071064D">
            <w:pPr>
              <w:pStyle w:val="TableCellLeft10pt"/>
              <w:rPr>
                <w:szCs w:val="20"/>
                <w:lang w:val="en-GB"/>
              </w:rPr>
            </w:pPr>
            <w:r w:rsidRPr="0071064D">
              <w:rPr>
                <w:szCs w:val="20"/>
                <w:lang w:val="en-GB"/>
              </w:rPr>
              <w:t>A description of the measures taken to protect the privacy and confidentiality of person information of trial participants in accordance with applicable regulatory requirements on personal data protection and any measures that should be taken in case of a data security breach.</w:t>
            </w:r>
          </w:p>
        </w:tc>
      </w:tr>
      <w:tr w:rsidR="00F129E3" w:rsidRPr="00272F02" w14:paraId="773A0A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689E7F" w14:textId="77777777" w:rsidR="00F129E3" w:rsidRPr="00272F02" w:rsidRDefault="00F129E3">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6A95285B" w14:textId="2DB43837" w:rsidR="00F129E3" w:rsidRPr="00272F02" w:rsidRDefault="006D6D3F">
            <w:pPr>
              <w:pStyle w:val="00Paragraph"/>
              <w:spacing w:before="0" w:after="0" w:line="240" w:lineRule="exact"/>
              <w:rPr>
                <w:sz w:val="20"/>
                <w:szCs w:val="20"/>
                <w:lang w:eastAsia="ja-JP"/>
              </w:rPr>
            </w:pPr>
            <w:r w:rsidRPr="006D6D3F">
              <w:rPr>
                <w:sz w:val="20"/>
                <w:szCs w:val="20"/>
              </w:rPr>
              <w:t>Describe the measures to protect the privacy and confidentiality of personal information of trial participants in accordance with applicable regulatory requirements on personal data protection and any measures that should be taken in case of a data security breach</w:t>
            </w:r>
            <w:r w:rsidR="0071064D">
              <w:rPr>
                <w:rFonts w:hint="eastAsia"/>
                <w:sz w:val="20"/>
                <w:szCs w:val="20"/>
                <w:lang w:eastAsia="ja-JP"/>
              </w:rPr>
              <w:t>.</w:t>
            </w:r>
          </w:p>
        </w:tc>
      </w:tr>
      <w:tr w:rsidR="00F129E3" w:rsidRPr="00272F02" w14:paraId="334981F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8A1144F" w14:textId="77777777" w:rsidR="00F129E3" w:rsidRPr="00272F02" w:rsidRDefault="00F129E3">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694BDFE" w14:textId="77777777" w:rsidR="00F129E3" w:rsidRPr="00272F02" w:rsidRDefault="00F129E3">
            <w:pPr>
              <w:pStyle w:val="TableCellLeft10pt"/>
              <w:rPr>
                <w:szCs w:val="20"/>
                <w:lang w:val="en-GB"/>
              </w:rPr>
            </w:pPr>
            <w:r w:rsidRPr="00272F02">
              <w:rPr>
                <w:szCs w:val="20"/>
                <w:lang w:val="en-GB"/>
              </w:rPr>
              <w:t>Required</w:t>
            </w:r>
          </w:p>
        </w:tc>
      </w:tr>
      <w:tr w:rsidR="00F129E3" w:rsidRPr="00272F02" w14:paraId="7B2F04B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60B4ED3" w14:textId="77777777" w:rsidR="00F129E3" w:rsidRPr="00272F02" w:rsidRDefault="00F129E3">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ADBBEAF" w14:textId="77777777" w:rsidR="00F129E3" w:rsidRPr="00272F02" w:rsidRDefault="00F129E3">
            <w:pPr>
              <w:pStyle w:val="TableCellLeft10pt"/>
              <w:rPr>
                <w:szCs w:val="20"/>
                <w:lang w:val="en-GB"/>
              </w:rPr>
            </w:pPr>
            <w:r w:rsidRPr="00272F02">
              <w:rPr>
                <w:szCs w:val="20"/>
                <w:lang w:val="en-GB"/>
              </w:rPr>
              <w:t xml:space="preserve">One to one </w:t>
            </w:r>
          </w:p>
        </w:tc>
      </w:tr>
      <w:tr w:rsidR="00F129E3" w:rsidRPr="00272F02" w14:paraId="6610D27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5D56CDF" w14:textId="77777777" w:rsidR="00F129E3" w:rsidRPr="00272F02" w:rsidRDefault="00F129E3">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7BE996D" w14:textId="0E1F6707" w:rsidR="00F129E3" w:rsidRPr="00272F02" w:rsidRDefault="00F129E3">
            <w:pPr>
              <w:pStyle w:val="TableCellLeft10pt"/>
              <w:rPr>
                <w:szCs w:val="20"/>
                <w:lang w:val="en-GB"/>
              </w:rPr>
            </w:pPr>
            <w:r w:rsidRPr="00272F02">
              <w:rPr>
                <w:szCs w:val="20"/>
                <w:lang w:val="en-GB"/>
              </w:rPr>
              <w:t>11.</w:t>
            </w:r>
            <w:r w:rsidR="006D6D3F">
              <w:rPr>
                <w:szCs w:val="20"/>
                <w:lang w:val="en-GB"/>
              </w:rPr>
              <w:t>8</w:t>
            </w:r>
          </w:p>
        </w:tc>
      </w:tr>
      <w:tr w:rsidR="00F129E3" w:rsidRPr="00272F02" w14:paraId="5B93FB7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E665654" w14:textId="77777777" w:rsidR="00F129E3" w:rsidRPr="00272F02" w:rsidRDefault="00F129E3">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70A921C" w14:textId="77777777" w:rsidR="00F129E3" w:rsidRPr="00272F02" w:rsidRDefault="00F129E3">
            <w:pPr>
              <w:pStyle w:val="TableCellLeft10pt"/>
              <w:rPr>
                <w:szCs w:val="20"/>
                <w:lang w:val="en-GB"/>
              </w:rPr>
            </w:pPr>
            <w:r w:rsidRPr="00272F02">
              <w:rPr>
                <w:szCs w:val="20"/>
                <w:lang w:val="en-GB"/>
              </w:rPr>
              <w:t xml:space="preserve">Text </w:t>
            </w:r>
          </w:p>
        </w:tc>
      </w:tr>
      <w:tr w:rsidR="00F129E3" w:rsidRPr="00272F02" w14:paraId="014004E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3B08B" w14:textId="77777777" w:rsidR="00F129E3" w:rsidRPr="00272F02" w:rsidRDefault="00F129E3">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F389EF0" w14:textId="77777777" w:rsidR="00F129E3" w:rsidRPr="00272F02" w:rsidRDefault="00F129E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A3619E2" w14:textId="220D99A9" w:rsidR="00F129E3" w:rsidRPr="00272F02" w:rsidRDefault="00F129E3">
            <w:pPr>
              <w:pStyle w:val="TableCellLeft10pt"/>
              <w:rPr>
                <w:szCs w:val="20"/>
                <w:lang w:val="en-GB"/>
              </w:rPr>
            </w:pPr>
            <w:r w:rsidRPr="00272F02">
              <w:rPr>
                <w:rStyle w:val="TableCellLeft10ptBoldChar"/>
                <w:szCs w:val="20"/>
              </w:rPr>
              <w:t>Relationship</w:t>
            </w:r>
            <w:r w:rsidRPr="00272F02">
              <w:rPr>
                <w:szCs w:val="20"/>
                <w:lang w:val="en-GB"/>
              </w:rPr>
              <w:t>: 11.</w:t>
            </w:r>
            <w:r w:rsidR="006D6D3F">
              <w:rPr>
                <w:szCs w:val="20"/>
                <w:lang w:val="en-GB"/>
              </w:rPr>
              <w:t>8</w:t>
            </w:r>
            <w:r w:rsidRPr="00272F02">
              <w:rPr>
                <w:szCs w:val="20"/>
                <w:lang w:val="en-GB"/>
              </w:rPr>
              <w:t xml:space="preserve"> Data </w:t>
            </w:r>
            <w:r w:rsidR="006D6D3F">
              <w:rPr>
                <w:szCs w:val="20"/>
                <w:lang w:val="en-GB"/>
              </w:rPr>
              <w:t>Protection</w:t>
            </w:r>
          </w:p>
          <w:p w14:paraId="588BAB85" w14:textId="77777777" w:rsidR="00F129E3" w:rsidRPr="00272F02" w:rsidRDefault="00F129E3">
            <w:pPr>
              <w:pStyle w:val="TableCellLeft10pt"/>
              <w:rPr>
                <w:szCs w:val="20"/>
                <w:lang w:val="en-GB"/>
              </w:rPr>
            </w:pPr>
            <w:r w:rsidRPr="00272F02">
              <w:rPr>
                <w:rStyle w:val="TableCellLeft10ptBoldChar"/>
                <w:szCs w:val="20"/>
              </w:rPr>
              <w:t>Concept</w:t>
            </w:r>
            <w:r w:rsidRPr="00272F02">
              <w:rPr>
                <w:szCs w:val="20"/>
                <w:lang w:val="en-GB"/>
              </w:rPr>
              <w:t>: CNEW</w:t>
            </w:r>
          </w:p>
        </w:tc>
      </w:tr>
      <w:tr w:rsidR="00F129E3" w:rsidRPr="00272F02" w14:paraId="4C546B6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008E7DD" w14:textId="77777777" w:rsidR="00F129E3" w:rsidRPr="00272F02" w:rsidRDefault="00F129E3">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0B3C9E0" w14:textId="77777777" w:rsidR="00F129E3" w:rsidRPr="00272F02" w:rsidRDefault="00F129E3">
            <w:pPr>
              <w:pStyle w:val="TableCellLeft10pt"/>
              <w:rPr>
                <w:szCs w:val="20"/>
                <w:lang w:val="en-GB"/>
              </w:rPr>
            </w:pPr>
            <w:r w:rsidRPr="00272F02">
              <w:rPr>
                <w:szCs w:val="20"/>
                <w:lang w:val="en-GB"/>
              </w:rPr>
              <w:t>No</w:t>
            </w:r>
          </w:p>
        </w:tc>
      </w:tr>
    </w:tbl>
    <w:p w14:paraId="4E4AAB0F" w14:textId="77777777" w:rsidR="006579F4" w:rsidRPr="004075E0" w:rsidRDefault="006579F4" w:rsidP="00FF3C43">
      <w:pPr>
        <w:rPr>
          <w:sz w:val="20"/>
          <w:szCs w:val="20"/>
        </w:rPr>
      </w:pPr>
    </w:p>
    <w:p w14:paraId="3CD15686" w14:textId="369A08A6" w:rsidR="00361B69" w:rsidRPr="00272F02" w:rsidRDefault="100FDD5C" w:rsidP="00910BB6">
      <w:pPr>
        <w:pStyle w:val="Heading2"/>
        <w:rPr>
          <w:rFonts w:cs="Times New Roman"/>
          <w:sz w:val="20"/>
          <w:szCs w:val="20"/>
        </w:rPr>
      </w:pPr>
      <w:r w:rsidRPr="00272F02">
        <w:rPr>
          <w:rFonts w:cs="Times New Roman"/>
        </w:rPr>
        <w:t>Source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3221CDF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6EC2966" w14:textId="77777777" w:rsidR="000D212C" w:rsidRPr="00272F02" w:rsidRDefault="000D212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CFD07D2" w14:textId="5BD92D7A" w:rsidR="000D212C" w:rsidRPr="00272F02" w:rsidRDefault="000D212C" w:rsidP="002D3425">
            <w:pPr>
              <w:pStyle w:val="TableCellLeft10pt"/>
              <w:rPr>
                <w:szCs w:val="20"/>
                <w:lang w:val="en-GB"/>
              </w:rPr>
            </w:pPr>
            <w:r w:rsidRPr="00272F02">
              <w:rPr>
                <w:szCs w:val="20"/>
                <w:lang w:val="en-GB"/>
              </w:rPr>
              <w:t>11.</w:t>
            </w:r>
            <w:r w:rsidR="00FF78B1">
              <w:rPr>
                <w:szCs w:val="20"/>
                <w:lang w:val="en-GB"/>
              </w:rPr>
              <w:t>9</w:t>
            </w:r>
            <w:r w:rsidRPr="00272F02">
              <w:rPr>
                <w:szCs w:val="20"/>
                <w:lang w:val="en-GB"/>
              </w:rPr>
              <w:t xml:space="preserve"> Source Data</w:t>
            </w:r>
          </w:p>
        </w:tc>
      </w:tr>
      <w:tr w:rsidR="00DB50C7" w:rsidRPr="00272F02" w14:paraId="79940C4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5E866C8" w14:textId="77777777" w:rsidR="000D212C" w:rsidRPr="00272F02" w:rsidRDefault="000D212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FBBFADF" w14:textId="77777777" w:rsidR="000D212C" w:rsidRPr="00272F02" w:rsidRDefault="000D212C" w:rsidP="002D3425">
            <w:pPr>
              <w:pStyle w:val="TableCellLeft10pt"/>
              <w:rPr>
                <w:szCs w:val="20"/>
                <w:lang w:val="en-GB"/>
              </w:rPr>
            </w:pPr>
            <w:r w:rsidRPr="00272F02">
              <w:rPr>
                <w:szCs w:val="20"/>
                <w:lang w:val="en-GB"/>
              </w:rPr>
              <w:t>Text</w:t>
            </w:r>
          </w:p>
        </w:tc>
      </w:tr>
      <w:tr w:rsidR="00DB50C7" w:rsidRPr="00272F02" w14:paraId="2494B12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FA82D1A" w14:textId="77777777" w:rsidR="000D212C" w:rsidRPr="00272F02" w:rsidRDefault="000D212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1D71D88" w14:textId="77777777" w:rsidR="000D212C" w:rsidRPr="00272F02" w:rsidRDefault="000D212C" w:rsidP="002D3425">
            <w:pPr>
              <w:pStyle w:val="TableCellLeft10pt"/>
              <w:rPr>
                <w:szCs w:val="20"/>
                <w:lang w:val="en-GB"/>
              </w:rPr>
            </w:pPr>
            <w:r w:rsidRPr="00272F02">
              <w:rPr>
                <w:szCs w:val="20"/>
                <w:lang w:val="en-GB"/>
              </w:rPr>
              <w:t>H</w:t>
            </w:r>
          </w:p>
        </w:tc>
      </w:tr>
      <w:tr w:rsidR="00DB50C7" w:rsidRPr="00272F02" w14:paraId="314F654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75C7789" w14:textId="77777777" w:rsidR="000D212C" w:rsidRPr="00272F02" w:rsidRDefault="000D212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162AB39" w14:textId="77777777" w:rsidR="000D212C" w:rsidRPr="00272F02" w:rsidRDefault="000D212C" w:rsidP="002D3425">
            <w:pPr>
              <w:pStyle w:val="TableCellLeft10pt"/>
              <w:rPr>
                <w:szCs w:val="20"/>
                <w:lang w:val="en-GB"/>
              </w:rPr>
            </w:pPr>
            <w:r w:rsidRPr="00272F02">
              <w:rPr>
                <w:szCs w:val="20"/>
                <w:lang w:val="en-GB"/>
              </w:rPr>
              <w:t>Heading</w:t>
            </w:r>
          </w:p>
        </w:tc>
      </w:tr>
      <w:tr w:rsidR="00DB50C7" w:rsidRPr="00272F02" w14:paraId="33759B6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DED17C7" w14:textId="77777777" w:rsidR="000D212C" w:rsidRPr="00272F02" w:rsidRDefault="000D212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BB615F8" w14:textId="336E8B18" w:rsidR="000D212C" w:rsidRPr="00272F02" w:rsidRDefault="000D212C" w:rsidP="002D3425">
            <w:pPr>
              <w:pStyle w:val="TableCellLeft10pt"/>
              <w:rPr>
                <w:szCs w:val="20"/>
                <w:lang w:val="en-GB"/>
              </w:rPr>
            </w:pPr>
            <w:r w:rsidRPr="00272F02">
              <w:rPr>
                <w:szCs w:val="20"/>
                <w:lang w:val="en-GB"/>
              </w:rPr>
              <w:t>N/A</w:t>
            </w:r>
          </w:p>
        </w:tc>
      </w:tr>
      <w:tr w:rsidR="00DB50C7" w:rsidRPr="00272F02" w14:paraId="4275628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1D826EC" w14:textId="77777777" w:rsidR="000D212C" w:rsidRPr="00272F02" w:rsidRDefault="000D212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C59F76A" w14:textId="77777777" w:rsidR="000D212C" w:rsidRPr="00272F02" w:rsidRDefault="000D212C" w:rsidP="002D3425">
            <w:pPr>
              <w:pStyle w:val="TableCellLeft10pt"/>
              <w:rPr>
                <w:szCs w:val="20"/>
                <w:lang w:val="en-GB"/>
              </w:rPr>
            </w:pPr>
            <w:r w:rsidRPr="00272F02">
              <w:rPr>
                <w:szCs w:val="20"/>
                <w:lang w:val="en-GB"/>
              </w:rPr>
              <w:t>Required</w:t>
            </w:r>
          </w:p>
        </w:tc>
      </w:tr>
      <w:tr w:rsidR="00DB50C7" w:rsidRPr="00272F02" w14:paraId="5D31FFF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5146F5" w14:textId="77777777" w:rsidR="000D212C" w:rsidRPr="00272F02" w:rsidRDefault="000D212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1BF926" w14:textId="1318AA9A" w:rsidR="000D212C" w:rsidRPr="00272F02" w:rsidRDefault="00CA701F" w:rsidP="002D3425">
            <w:pPr>
              <w:pStyle w:val="TableCellLeft10pt"/>
              <w:rPr>
                <w:szCs w:val="20"/>
                <w:lang w:val="en-GB"/>
              </w:rPr>
            </w:pPr>
            <w:r w:rsidRPr="00272F02">
              <w:rPr>
                <w:szCs w:val="20"/>
                <w:lang w:val="en-GB"/>
              </w:rPr>
              <w:t>One to many</w:t>
            </w:r>
          </w:p>
        </w:tc>
      </w:tr>
      <w:tr w:rsidR="00DB50C7" w:rsidRPr="00272F02" w14:paraId="77E1A615"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235ACC7" w14:textId="77777777" w:rsidR="000D212C" w:rsidRPr="00272F02" w:rsidRDefault="000D212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5EF854FF" w14:textId="35B2972F" w:rsidR="000D212C" w:rsidRPr="00272F02" w:rsidRDefault="000D212C" w:rsidP="002D3425">
            <w:pPr>
              <w:pStyle w:val="TableCellLeft10pt"/>
              <w:rPr>
                <w:szCs w:val="20"/>
                <w:lang w:val="en-GB" w:eastAsia="ja-JP"/>
              </w:rPr>
            </w:pPr>
            <w:r w:rsidRPr="00272F02">
              <w:rPr>
                <w:szCs w:val="20"/>
                <w:lang w:val="en-GB"/>
              </w:rPr>
              <w:t>11.</w:t>
            </w:r>
            <w:r w:rsidR="00FF78B1">
              <w:rPr>
                <w:szCs w:val="20"/>
                <w:lang w:val="en-GB"/>
              </w:rPr>
              <w:t>9</w:t>
            </w:r>
          </w:p>
        </w:tc>
      </w:tr>
      <w:tr w:rsidR="00DB50C7" w:rsidRPr="00272F02" w14:paraId="0932F18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6AD5F9A" w14:textId="77777777" w:rsidR="000D212C" w:rsidRPr="00272F02" w:rsidRDefault="000D212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439670B" w14:textId="77777777" w:rsidR="000D212C" w:rsidRPr="00272F02" w:rsidRDefault="000D212C" w:rsidP="002D3425">
            <w:pPr>
              <w:pStyle w:val="TableCellLeft10pt"/>
              <w:rPr>
                <w:szCs w:val="20"/>
                <w:lang w:val="en-GB"/>
              </w:rPr>
            </w:pPr>
            <w:r w:rsidRPr="00272F02">
              <w:rPr>
                <w:szCs w:val="20"/>
                <w:lang w:val="en-GB"/>
              </w:rPr>
              <w:t>Source Data</w:t>
            </w:r>
          </w:p>
        </w:tc>
      </w:tr>
      <w:tr w:rsidR="00DB50C7" w:rsidRPr="00272F02" w14:paraId="6868401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7B9E8" w14:textId="77777777" w:rsidR="000D212C" w:rsidRPr="00272F02" w:rsidRDefault="000D212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053BD2A" w14:textId="77777777" w:rsidR="000D212C" w:rsidRPr="00272F02" w:rsidRDefault="000D212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78CE3D5" w14:textId="1F5EB533" w:rsidR="000D212C" w:rsidRPr="00272F02" w:rsidRDefault="617F1C41"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0EC4FC43" w:rsidRPr="00272F02">
              <w:rPr>
                <w:lang w:val="en-GB"/>
              </w:rPr>
              <w:t xml:space="preserve"> and</w:t>
            </w:r>
            <w:r w:rsidRPr="00272F02">
              <w:rPr>
                <w:lang w:val="en-GB"/>
              </w:rPr>
              <w:t xml:space="preserve"> Table of Contents</w:t>
            </w:r>
          </w:p>
          <w:p w14:paraId="430D1841" w14:textId="77777777" w:rsidR="000D212C" w:rsidRPr="00272F02" w:rsidRDefault="000D212C"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0D212C" w:rsidRPr="00272F02" w14:paraId="26C92F4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FA154" w14:textId="77777777" w:rsidR="000D212C" w:rsidRPr="00272F02" w:rsidRDefault="000D212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F8CC75F" w14:textId="77777777" w:rsidR="000D212C" w:rsidRPr="00272F02" w:rsidRDefault="000D212C" w:rsidP="002D3425">
            <w:pPr>
              <w:pStyle w:val="TableCellLeft10pt"/>
              <w:rPr>
                <w:szCs w:val="20"/>
                <w:lang w:val="en-GB"/>
              </w:rPr>
            </w:pPr>
            <w:r w:rsidRPr="00272F02">
              <w:rPr>
                <w:szCs w:val="20"/>
                <w:lang w:val="en-GB"/>
              </w:rPr>
              <w:t>No</w:t>
            </w:r>
          </w:p>
        </w:tc>
      </w:tr>
    </w:tbl>
    <w:p w14:paraId="0F2878C3" w14:textId="77777777" w:rsidR="000D212C" w:rsidRPr="00272F02"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779"/>
      </w:tblGrid>
      <w:tr w:rsidR="00DB50C7" w:rsidRPr="00272F02" w14:paraId="41FA32E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1EAD97E0" w14:textId="77777777" w:rsidR="000D212C" w:rsidRPr="00272F02" w:rsidRDefault="000D212C" w:rsidP="002D3425">
            <w:pPr>
              <w:pStyle w:val="TableHeadingTextLeft10pt"/>
              <w:rPr>
                <w:szCs w:val="20"/>
                <w:lang w:val="de-DE"/>
              </w:rPr>
            </w:pPr>
            <w:r w:rsidRPr="00272F02">
              <w:rPr>
                <w:szCs w:val="20"/>
                <w:lang w:val="de-DE"/>
              </w:rPr>
              <w:t>Term (Variable)</w:t>
            </w:r>
          </w:p>
        </w:tc>
        <w:tc>
          <w:tcPr>
            <w:tcW w:w="6779" w:type="dxa"/>
            <w:tcBorders>
              <w:top w:val="single" w:sz="4" w:space="0" w:color="auto"/>
              <w:left w:val="single" w:sz="4" w:space="0" w:color="auto"/>
              <w:bottom w:val="single" w:sz="4" w:space="0" w:color="auto"/>
              <w:right w:val="single" w:sz="4" w:space="0" w:color="auto"/>
            </w:tcBorders>
          </w:tcPr>
          <w:p w14:paraId="04A82759" w14:textId="77777777" w:rsidR="000D212C" w:rsidRPr="00272F02" w:rsidRDefault="000D212C" w:rsidP="002D3425">
            <w:pPr>
              <w:pStyle w:val="TableCellLeft10pt"/>
              <w:rPr>
                <w:szCs w:val="20"/>
                <w:lang w:val="en-GB"/>
              </w:rPr>
            </w:pPr>
            <w:r w:rsidRPr="00272F02">
              <w:rPr>
                <w:szCs w:val="20"/>
                <w:lang w:val="en-GB"/>
              </w:rPr>
              <w:t>&lt;Source Data Introduction&gt;</w:t>
            </w:r>
          </w:p>
        </w:tc>
      </w:tr>
      <w:tr w:rsidR="00DB50C7" w:rsidRPr="00272F02" w14:paraId="017B2694"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680DE1B" w14:textId="77777777" w:rsidR="000D212C" w:rsidRPr="00272F02" w:rsidRDefault="000D212C" w:rsidP="002D3425">
            <w:pPr>
              <w:pStyle w:val="TableHeadingTextLeft10pt"/>
              <w:rPr>
                <w:szCs w:val="20"/>
                <w:lang w:val="de-DE"/>
              </w:rPr>
            </w:pPr>
            <w:r w:rsidRPr="00272F02">
              <w:rPr>
                <w:szCs w:val="20"/>
                <w:lang w:val="de-DE"/>
              </w:rPr>
              <w:t>Data Type</w:t>
            </w:r>
          </w:p>
        </w:tc>
        <w:tc>
          <w:tcPr>
            <w:tcW w:w="6779" w:type="dxa"/>
            <w:tcBorders>
              <w:top w:val="single" w:sz="4" w:space="0" w:color="auto"/>
              <w:left w:val="single" w:sz="4" w:space="0" w:color="auto"/>
              <w:bottom w:val="single" w:sz="4" w:space="0" w:color="auto"/>
              <w:right w:val="single" w:sz="4" w:space="0" w:color="auto"/>
            </w:tcBorders>
          </w:tcPr>
          <w:p w14:paraId="08D57F23" w14:textId="77777777" w:rsidR="000D212C" w:rsidRPr="00272F02" w:rsidRDefault="000D212C" w:rsidP="002D3425">
            <w:pPr>
              <w:pStyle w:val="TableCellLeft10pt"/>
              <w:rPr>
                <w:szCs w:val="20"/>
                <w:lang w:val="en-GB"/>
              </w:rPr>
            </w:pPr>
            <w:r w:rsidRPr="00272F02">
              <w:rPr>
                <w:szCs w:val="20"/>
                <w:lang w:val="en-GB"/>
              </w:rPr>
              <w:t>Text</w:t>
            </w:r>
          </w:p>
        </w:tc>
      </w:tr>
      <w:tr w:rsidR="00DB50C7" w:rsidRPr="00272F02" w14:paraId="46AEA836"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6C83AC77" w14:textId="77777777" w:rsidR="000D212C" w:rsidRPr="00272F02" w:rsidRDefault="000D212C" w:rsidP="002D3425">
            <w:pPr>
              <w:pStyle w:val="TableHeadingTextLeft10pt"/>
              <w:rPr>
                <w:szCs w:val="20"/>
              </w:rPr>
            </w:pPr>
            <w:r w:rsidRPr="00272F02">
              <w:rPr>
                <w:szCs w:val="20"/>
              </w:rPr>
              <w:t>Data (D), Value (V) or Heading (H)</w:t>
            </w:r>
          </w:p>
        </w:tc>
        <w:tc>
          <w:tcPr>
            <w:tcW w:w="6779" w:type="dxa"/>
            <w:tcBorders>
              <w:top w:val="single" w:sz="4" w:space="0" w:color="auto"/>
              <w:left w:val="single" w:sz="4" w:space="0" w:color="auto"/>
              <w:bottom w:val="single" w:sz="4" w:space="0" w:color="auto"/>
              <w:right w:val="single" w:sz="4" w:space="0" w:color="auto"/>
            </w:tcBorders>
          </w:tcPr>
          <w:p w14:paraId="127C53FC" w14:textId="77777777" w:rsidR="000D212C" w:rsidRPr="00272F02" w:rsidRDefault="000D212C" w:rsidP="002D3425">
            <w:pPr>
              <w:pStyle w:val="TableCellLeft10pt"/>
              <w:rPr>
                <w:szCs w:val="20"/>
                <w:lang w:val="en-GB"/>
              </w:rPr>
            </w:pPr>
            <w:r w:rsidRPr="00272F02">
              <w:rPr>
                <w:szCs w:val="20"/>
                <w:lang w:val="en-GB"/>
              </w:rPr>
              <w:t>D</w:t>
            </w:r>
          </w:p>
        </w:tc>
      </w:tr>
      <w:tr w:rsidR="00DB50C7" w:rsidRPr="00272F02" w14:paraId="62609B41"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5780C44" w14:textId="77777777" w:rsidR="000D212C" w:rsidRPr="00272F02" w:rsidRDefault="000D212C" w:rsidP="002D3425">
            <w:pPr>
              <w:pStyle w:val="TableHeadingTextLeft10pt"/>
              <w:rPr>
                <w:szCs w:val="20"/>
                <w:lang w:val="de-DE"/>
              </w:rPr>
            </w:pPr>
            <w:r w:rsidRPr="00272F02">
              <w:rPr>
                <w:szCs w:val="20"/>
                <w:lang w:val="de-DE"/>
              </w:rPr>
              <w:t>Definition</w:t>
            </w:r>
          </w:p>
        </w:tc>
        <w:tc>
          <w:tcPr>
            <w:tcW w:w="6779" w:type="dxa"/>
            <w:tcBorders>
              <w:top w:val="single" w:sz="4" w:space="0" w:color="auto"/>
              <w:left w:val="single" w:sz="4" w:space="0" w:color="auto"/>
              <w:bottom w:val="single" w:sz="4" w:space="0" w:color="auto"/>
              <w:right w:val="single" w:sz="4" w:space="0" w:color="auto"/>
            </w:tcBorders>
          </w:tcPr>
          <w:p w14:paraId="364BFB6C" w14:textId="7A3EA051" w:rsidR="00837062" w:rsidRPr="00272F02" w:rsidRDefault="000F6F05" w:rsidP="002D3425">
            <w:pPr>
              <w:pStyle w:val="TableCellLeft10pt"/>
              <w:rPr>
                <w:szCs w:val="20"/>
                <w:lang w:val="en-GB"/>
              </w:rPr>
            </w:pPr>
            <w:r w:rsidRPr="00272F02">
              <w:rPr>
                <w:szCs w:val="20"/>
                <w:lang w:val="en-GB"/>
              </w:rPr>
              <w:t>CNEW</w:t>
            </w:r>
          </w:p>
          <w:p w14:paraId="1BF91CCD" w14:textId="58852F6A"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37696BFD" w14:textId="0878DF89" w:rsidR="000D212C" w:rsidRPr="00272F02" w:rsidRDefault="000D212C" w:rsidP="002D3425">
            <w:pPr>
              <w:pStyle w:val="TableCellLeft10pt"/>
              <w:rPr>
                <w:szCs w:val="20"/>
                <w:lang w:val="en-GB"/>
              </w:rPr>
            </w:pPr>
            <w:r w:rsidRPr="00272F02">
              <w:rPr>
                <w:szCs w:val="20"/>
                <w:shd w:val="clear" w:color="auto" w:fill="FFFFFF"/>
              </w:rPr>
              <w:t>A description of trial-related source data including the importance of source data maintenance and expectations for data traceability.</w:t>
            </w:r>
          </w:p>
        </w:tc>
      </w:tr>
      <w:tr w:rsidR="00DB50C7" w:rsidRPr="00272F02" w14:paraId="7EE57E1B"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2F30FE5B" w14:textId="77777777" w:rsidR="000D212C" w:rsidRPr="00272F02" w:rsidRDefault="000D212C" w:rsidP="002D3425">
            <w:pPr>
              <w:pStyle w:val="TableHeadingTextLeft10pt"/>
              <w:rPr>
                <w:szCs w:val="20"/>
                <w:lang w:val="de-DE"/>
              </w:rPr>
            </w:pPr>
            <w:r w:rsidRPr="00272F02">
              <w:rPr>
                <w:szCs w:val="20"/>
                <w:lang w:val="de-DE"/>
              </w:rPr>
              <w:t>User Guidance</w:t>
            </w:r>
          </w:p>
        </w:tc>
        <w:tc>
          <w:tcPr>
            <w:tcW w:w="6779" w:type="dxa"/>
            <w:tcBorders>
              <w:top w:val="single" w:sz="4" w:space="0" w:color="auto"/>
              <w:left w:val="single" w:sz="4" w:space="0" w:color="auto"/>
              <w:bottom w:val="single" w:sz="4" w:space="0" w:color="auto"/>
              <w:right w:val="single" w:sz="4" w:space="0" w:color="auto"/>
            </w:tcBorders>
          </w:tcPr>
          <w:p w14:paraId="059AB890" w14:textId="0A4DD4F9" w:rsidR="000D212C" w:rsidRPr="00272F02" w:rsidRDefault="000D212C" w:rsidP="00910BB6">
            <w:pPr>
              <w:pStyle w:val="InstructionalTExt"/>
              <w:spacing w:before="0" w:after="0" w:line="240" w:lineRule="exact"/>
              <w:rPr>
                <w:rFonts w:ascii="Times New Roman" w:hAnsi="Times New Roman"/>
                <w:color w:val="auto"/>
                <w:sz w:val="20"/>
                <w:szCs w:val="20"/>
              </w:rPr>
            </w:pPr>
            <w:r w:rsidRPr="00272F02">
              <w:rPr>
                <w:rFonts w:ascii="Times New Roman" w:hAnsi="Times New Roman"/>
                <w:color w:val="auto"/>
                <w:sz w:val="20"/>
                <w:szCs w:val="20"/>
              </w:rPr>
              <w:t>Establish the importance of source data and expectation for traceability of transcribed information back to source. Delineate expectations for investigators (</w:t>
            </w:r>
            <w:r w:rsidR="00B05686" w:rsidRPr="00272F02">
              <w:rPr>
                <w:rFonts w:ascii="Times New Roman" w:hAnsi="Times New Roman"/>
                <w:color w:val="auto"/>
                <w:sz w:val="20"/>
                <w:szCs w:val="20"/>
              </w:rPr>
              <w:t>e.g.,</w:t>
            </w:r>
            <w:r w:rsidRPr="00272F02">
              <w:rPr>
                <w:rFonts w:ascii="Times New Roman" w:hAnsi="Times New Roman"/>
                <w:color w:val="auto"/>
                <w:sz w:val="20"/>
                <w:szCs w:val="20"/>
              </w:rPr>
              <w:t xml:space="preserve"> maintain source data at the site, ensure availability of current records) and trial monitors (</w:t>
            </w:r>
            <w:r w:rsidR="00B05686" w:rsidRPr="00272F02">
              <w:rPr>
                <w:rFonts w:ascii="Times New Roman" w:hAnsi="Times New Roman"/>
                <w:color w:val="auto"/>
                <w:sz w:val="20"/>
                <w:szCs w:val="20"/>
              </w:rPr>
              <w:t>e.g.,</w:t>
            </w:r>
            <w:r w:rsidRPr="00272F02">
              <w:rPr>
                <w:rFonts w:ascii="Times New Roman" w:hAnsi="Times New Roman"/>
                <w:color w:val="auto"/>
                <w:sz w:val="20"/>
                <w:szCs w:val="20"/>
              </w:rPr>
              <w:t xml:space="preserve"> verify CRF data relative to source, </w:t>
            </w:r>
            <w:r w:rsidR="00B05686" w:rsidRPr="00272F02">
              <w:rPr>
                <w:rFonts w:ascii="Times New Roman" w:hAnsi="Times New Roman"/>
                <w:color w:val="auto"/>
                <w:sz w:val="20"/>
                <w:szCs w:val="20"/>
              </w:rPr>
              <w:t xml:space="preserve">ensure that </w:t>
            </w:r>
            <w:r w:rsidRPr="00272F02">
              <w:rPr>
                <w:rFonts w:ascii="Times New Roman" w:hAnsi="Times New Roman"/>
                <w:color w:val="auto"/>
                <w:sz w:val="20"/>
                <w:szCs w:val="20"/>
              </w:rPr>
              <w:t xml:space="preserve">safety of participants is being protected </w:t>
            </w:r>
            <w:r w:rsidR="00B05686" w:rsidRPr="00272F02">
              <w:rPr>
                <w:rFonts w:ascii="Times New Roman" w:hAnsi="Times New Roman"/>
                <w:color w:val="auto"/>
                <w:sz w:val="20"/>
                <w:szCs w:val="20"/>
              </w:rPr>
              <w:t xml:space="preserve">and that </w:t>
            </w:r>
            <w:r w:rsidRPr="00272F02">
              <w:rPr>
                <w:rFonts w:ascii="Times New Roman" w:hAnsi="Times New Roman"/>
                <w:color w:val="auto"/>
                <w:sz w:val="20"/>
                <w:szCs w:val="20"/>
              </w:rPr>
              <w:t xml:space="preserve">conduct is in accordance with GCP). </w:t>
            </w:r>
            <w:r w:rsidR="00D44353">
              <w:rPr>
                <w:rFonts w:ascii="Times New Roman" w:hAnsi="Times New Roman"/>
                <w:color w:val="auto"/>
                <w:sz w:val="20"/>
                <w:szCs w:val="20"/>
              </w:rPr>
              <w:t>Identify</w:t>
            </w:r>
            <w:r w:rsidRPr="00272F02">
              <w:rPr>
                <w:rFonts w:ascii="Times New Roman" w:hAnsi="Times New Roman"/>
                <w:color w:val="auto"/>
                <w:sz w:val="20"/>
                <w:szCs w:val="20"/>
              </w:rPr>
              <w:t xml:space="preserve"> what constitutes source data and its origin or provide a reference to the location of </w:t>
            </w:r>
            <w:r w:rsidR="00D44353">
              <w:rPr>
                <w:rFonts w:ascii="Times New Roman" w:hAnsi="Times New Roman"/>
                <w:color w:val="auto"/>
                <w:sz w:val="20"/>
                <w:szCs w:val="20"/>
              </w:rPr>
              <w:t>this information</w:t>
            </w:r>
            <w:r w:rsidRPr="00272F02">
              <w:rPr>
                <w:rFonts w:ascii="Times New Roman" w:hAnsi="Times New Roman"/>
                <w:color w:val="auto"/>
                <w:sz w:val="20"/>
                <w:szCs w:val="20"/>
              </w:rPr>
              <w:t>, if contained in a separate document, such as a monitoring guideline or source data acknowledgement).</w:t>
            </w:r>
          </w:p>
          <w:p w14:paraId="73E04C8C" w14:textId="0B3FBA32" w:rsidR="000D212C" w:rsidRPr="00FF3C43" w:rsidRDefault="000D212C" w:rsidP="00910BB6">
            <w:pPr>
              <w:pStyle w:val="InstructionalTExt"/>
              <w:spacing w:before="0" w:after="0" w:line="240" w:lineRule="exact"/>
              <w:rPr>
                <w:rFonts w:ascii="Times New Roman" w:hAnsi="Times New Roman"/>
                <w:sz w:val="20"/>
                <w:szCs w:val="20"/>
              </w:rPr>
            </w:pPr>
            <w:r w:rsidRPr="00272F02">
              <w:rPr>
                <w:rFonts w:ascii="Times New Roman" w:hAnsi="Times New Roman"/>
                <w:color w:val="auto"/>
                <w:sz w:val="20"/>
                <w:szCs w:val="20"/>
              </w:rPr>
              <w:t>Describe the provision for direct access to source data and documents enabling clinical trial-related monitoring, audits and regulatory inspections, if not included in separate agreement(s).</w:t>
            </w:r>
          </w:p>
        </w:tc>
      </w:tr>
      <w:tr w:rsidR="00DB50C7" w:rsidRPr="00272F02" w14:paraId="03290F0C"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523DDB3" w14:textId="77777777" w:rsidR="000D212C" w:rsidRPr="00272F02" w:rsidRDefault="000D212C" w:rsidP="002D3425">
            <w:pPr>
              <w:pStyle w:val="TableHeadingTextLeft10pt"/>
              <w:rPr>
                <w:szCs w:val="20"/>
                <w:lang w:val="de-DE"/>
              </w:rPr>
            </w:pPr>
            <w:r w:rsidRPr="00272F02">
              <w:rPr>
                <w:szCs w:val="20"/>
                <w:lang w:val="de-DE"/>
              </w:rPr>
              <w:t>Conformance</w:t>
            </w:r>
          </w:p>
        </w:tc>
        <w:tc>
          <w:tcPr>
            <w:tcW w:w="6779" w:type="dxa"/>
            <w:tcBorders>
              <w:top w:val="single" w:sz="4" w:space="0" w:color="auto"/>
              <w:left w:val="single" w:sz="4" w:space="0" w:color="auto"/>
              <w:bottom w:val="single" w:sz="4" w:space="0" w:color="auto"/>
              <w:right w:val="single" w:sz="4" w:space="0" w:color="auto"/>
            </w:tcBorders>
          </w:tcPr>
          <w:p w14:paraId="0BFCFAAA" w14:textId="77777777" w:rsidR="000D212C" w:rsidRPr="00272F02" w:rsidRDefault="000D212C" w:rsidP="002D3425">
            <w:pPr>
              <w:pStyle w:val="TableCellLeft10pt"/>
              <w:rPr>
                <w:szCs w:val="20"/>
                <w:lang w:val="en-GB"/>
              </w:rPr>
            </w:pPr>
            <w:r w:rsidRPr="00272F02">
              <w:rPr>
                <w:szCs w:val="20"/>
                <w:lang w:val="en-GB"/>
              </w:rPr>
              <w:t>Required</w:t>
            </w:r>
          </w:p>
        </w:tc>
      </w:tr>
      <w:tr w:rsidR="00DB50C7" w:rsidRPr="00272F02" w14:paraId="53BB498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932F72E" w14:textId="77777777" w:rsidR="000D212C" w:rsidRPr="00272F02" w:rsidRDefault="000D212C" w:rsidP="002D3425">
            <w:pPr>
              <w:pStyle w:val="TableHeadingTextLeft10pt"/>
              <w:rPr>
                <w:szCs w:val="20"/>
                <w:lang w:val="de-DE"/>
              </w:rPr>
            </w:pPr>
            <w:r w:rsidRPr="00272F02">
              <w:rPr>
                <w:szCs w:val="20"/>
                <w:lang w:val="de-DE"/>
              </w:rPr>
              <w:t>Cardinality</w:t>
            </w:r>
          </w:p>
        </w:tc>
        <w:tc>
          <w:tcPr>
            <w:tcW w:w="6779" w:type="dxa"/>
            <w:tcBorders>
              <w:top w:val="single" w:sz="4" w:space="0" w:color="auto"/>
              <w:left w:val="single" w:sz="4" w:space="0" w:color="auto"/>
              <w:bottom w:val="single" w:sz="4" w:space="0" w:color="auto"/>
              <w:right w:val="single" w:sz="4" w:space="0" w:color="auto"/>
            </w:tcBorders>
          </w:tcPr>
          <w:p w14:paraId="134185EB" w14:textId="26D6B94D" w:rsidR="000D212C" w:rsidRPr="00272F02" w:rsidRDefault="00267362" w:rsidP="002D3425">
            <w:pPr>
              <w:pStyle w:val="TableCellLeft10pt"/>
              <w:rPr>
                <w:szCs w:val="20"/>
                <w:lang w:val="en-GB"/>
              </w:rPr>
            </w:pPr>
            <w:r w:rsidRPr="00272F02">
              <w:rPr>
                <w:szCs w:val="20"/>
                <w:lang w:val="en-GB"/>
              </w:rPr>
              <w:t>One to one</w:t>
            </w:r>
            <w:r w:rsidR="000D212C" w:rsidRPr="00272F02">
              <w:rPr>
                <w:szCs w:val="20"/>
                <w:lang w:val="en-GB"/>
              </w:rPr>
              <w:t xml:space="preserve"> </w:t>
            </w:r>
          </w:p>
        </w:tc>
      </w:tr>
      <w:tr w:rsidR="00DB50C7" w:rsidRPr="00272F02" w14:paraId="1AFF43F2"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301CDD6" w14:textId="77777777" w:rsidR="000D212C" w:rsidRPr="00272F02" w:rsidRDefault="000D212C" w:rsidP="002D3425">
            <w:pPr>
              <w:pStyle w:val="TableHeadingTextLeft10pt"/>
              <w:rPr>
                <w:szCs w:val="20"/>
              </w:rPr>
            </w:pPr>
            <w:r w:rsidRPr="00272F02">
              <w:rPr>
                <w:szCs w:val="20"/>
              </w:rPr>
              <w:t>Relationship content from ToC representing the protocol hierarchy</w:t>
            </w:r>
          </w:p>
        </w:tc>
        <w:tc>
          <w:tcPr>
            <w:tcW w:w="6779" w:type="dxa"/>
            <w:tcBorders>
              <w:top w:val="single" w:sz="4" w:space="0" w:color="auto"/>
              <w:left w:val="single" w:sz="4" w:space="0" w:color="auto"/>
              <w:bottom w:val="single" w:sz="4" w:space="0" w:color="auto"/>
              <w:right w:val="single" w:sz="4" w:space="0" w:color="auto"/>
            </w:tcBorders>
          </w:tcPr>
          <w:p w14:paraId="0742713F" w14:textId="66F01904" w:rsidR="000D212C" w:rsidRPr="00272F02" w:rsidRDefault="000D212C" w:rsidP="002D3425">
            <w:pPr>
              <w:pStyle w:val="TableCellLeft10pt"/>
              <w:rPr>
                <w:szCs w:val="20"/>
                <w:lang w:val="en-GB"/>
              </w:rPr>
            </w:pPr>
            <w:r w:rsidRPr="00272F02">
              <w:rPr>
                <w:szCs w:val="20"/>
                <w:lang w:val="en-GB"/>
              </w:rPr>
              <w:t>11.</w:t>
            </w:r>
            <w:r w:rsidR="00FF78B1">
              <w:rPr>
                <w:szCs w:val="20"/>
                <w:lang w:val="en-GB"/>
              </w:rPr>
              <w:t>9</w:t>
            </w:r>
          </w:p>
        </w:tc>
      </w:tr>
      <w:tr w:rsidR="00DB50C7" w:rsidRPr="00272F02" w14:paraId="794E8CB3"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DDE6E62" w14:textId="77777777" w:rsidR="000D212C" w:rsidRPr="00272F02" w:rsidRDefault="000D212C" w:rsidP="002D3425">
            <w:pPr>
              <w:pStyle w:val="TableHeadingTextLeft10pt"/>
              <w:rPr>
                <w:szCs w:val="20"/>
                <w:lang w:val="de-DE"/>
              </w:rPr>
            </w:pPr>
            <w:r w:rsidRPr="00272F02">
              <w:rPr>
                <w:szCs w:val="20"/>
                <w:lang w:val="de-DE"/>
              </w:rPr>
              <w:t>Value</w:t>
            </w:r>
          </w:p>
        </w:tc>
        <w:tc>
          <w:tcPr>
            <w:tcW w:w="6779" w:type="dxa"/>
            <w:tcBorders>
              <w:top w:val="single" w:sz="4" w:space="0" w:color="auto"/>
              <w:left w:val="single" w:sz="4" w:space="0" w:color="auto"/>
              <w:bottom w:val="single" w:sz="4" w:space="0" w:color="auto"/>
              <w:right w:val="single" w:sz="4" w:space="0" w:color="auto"/>
            </w:tcBorders>
          </w:tcPr>
          <w:p w14:paraId="693D8CC7" w14:textId="77777777" w:rsidR="000D212C" w:rsidRPr="00272F02" w:rsidRDefault="000D212C" w:rsidP="002D3425">
            <w:pPr>
              <w:pStyle w:val="TableCellLeft10pt"/>
              <w:rPr>
                <w:szCs w:val="20"/>
                <w:lang w:val="en-GB"/>
              </w:rPr>
            </w:pPr>
            <w:r w:rsidRPr="00272F02">
              <w:rPr>
                <w:szCs w:val="20"/>
                <w:lang w:val="en-GB"/>
              </w:rPr>
              <w:t xml:space="preserve">Text </w:t>
            </w:r>
          </w:p>
        </w:tc>
      </w:tr>
      <w:tr w:rsidR="00DB50C7" w:rsidRPr="00272F02" w14:paraId="43CF35FA"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578AA22" w14:textId="77777777" w:rsidR="000D212C" w:rsidRPr="00272F02" w:rsidRDefault="000D212C" w:rsidP="002D3425">
            <w:pPr>
              <w:pStyle w:val="TableHeadingTextLeft10pt"/>
              <w:rPr>
                <w:szCs w:val="20"/>
                <w:lang w:val="de-DE"/>
              </w:rPr>
            </w:pPr>
            <w:r w:rsidRPr="00272F02">
              <w:rPr>
                <w:szCs w:val="20"/>
                <w:lang w:val="de-DE"/>
              </w:rPr>
              <w:t>Business rules</w:t>
            </w:r>
          </w:p>
        </w:tc>
        <w:tc>
          <w:tcPr>
            <w:tcW w:w="6779" w:type="dxa"/>
            <w:tcBorders>
              <w:top w:val="single" w:sz="4" w:space="0" w:color="auto"/>
              <w:left w:val="single" w:sz="4" w:space="0" w:color="auto"/>
              <w:bottom w:val="single" w:sz="4" w:space="0" w:color="auto"/>
              <w:right w:val="single" w:sz="4" w:space="0" w:color="auto"/>
            </w:tcBorders>
          </w:tcPr>
          <w:p w14:paraId="1123C4FA" w14:textId="77777777" w:rsidR="000D212C" w:rsidRPr="00272F02" w:rsidRDefault="000D212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24487081" w14:textId="23FC9003" w:rsidR="000D212C" w:rsidRPr="00272F02" w:rsidRDefault="000D212C" w:rsidP="002D3425">
            <w:pPr>
              <w:pStyle w:val="TableCellLeft10pt"/>
              <w:rPr>
                <w:szCs w:val="20"/>
                <w:lang w:val="en-GB"/>
              </w:rPr>
            </w:pPr>
            <w:r w:rsidRPr="00272F02">
              <w:rPr>
                <w:rStyle w:val="TableCellLeft10ptBoldChar"/>
                <w:szCs w:val="20"/>
              </w:rPr>
              <w:t>Relationship</w:t>
            </w:r>
            <w:r w:rsidRPr="00272F02">
              <w:rPr>
                <w:szCs w:val="20"/>
                <w:lang w:val="en-GB"/>
              </w:rPr>
              <w:t>: 11.</w:t>
            </w:r>
            <w:r w:rsidR="00FF78B1">
              <w:rPr>
                <w:szCs w:val="20"/>
                <w:lang w:val="en-GB"/>
              </w:rPr>
              <w:t>9</w:t>
            </w:r>
            <w:r w:rsidR="00FF78B1" w:rsidRPr="00272F02">
              <w:rPr>
                <w:szCs w:val="20"/>
                <w:lang w:val="en-GB"/>
              </w:rPr>
              <w:t xml:space="preserve"> </w:t>
            </w:r>
            <w:r w:rsidRPr="00272F02">
              <w:rPr>
                <w:szCs w:val="20"/>
                <w:lang w:val="en-GB"/>
              </w:rPr>
              <w:t>Source Data</w:t>
            </w:r>
          </w:p>
          <w:p w14:paraId="0A10DBDC" w14:textId="77777777" w:rsidR="000D212C" w:rsidRPr="00272F02" w:rsidRDefault="000D212C"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0D212C" w:rsidRPr="00272F02" w14:paraId="365493C8"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7F56945A" w14:textId="77777777" w:rsidR="000D212C" w:rsidRPr="00272F02" w:rsidRDefault="000D212C" w:rsidP="002D3425">
            <w:pPr>
              <w:pStyle w:val="TableHeadingTextLeft10pt"/>
              <w:rPr>
                <w:szCs w:val="20"/>
              </w:rPr>
            </w:pPr>
            <w:r w:rsidRPr="00272F02">
              <w:rPr>
                <w:szCs w:val="20"/>
              </w:rPr>
              <w:t>Repeating and/or Reuse Rules</w:t>
            </w:r>
          </w:p>
        </w:tc>
        <w:tc>
          <w:tcPr>
            <w:tcW w:w="6779" w:type="dxa"/>
            <w:tcBorders>
              <w:top w:val="single" w:sz="4" w:space="0" w:color="auto"/>
              <w:left w:val="single" w:sz="4" w:space="0" w:color="auto"/>
              <w:bottom w:val="single" w:sz="4" w:space="0" w:color="auto"/>
              <w:right w:val="single" w:sz="4" w:space="0" w:color="auto"/>
            </w:tcBorders>
          </w:tcPr>
          <w:p w14:paraId="37864D69" w14:textId="77777777" w:rsidR="000D212C" w:rsidRPr="00272F02" w:rsidRDefault="000D212C" w:rsidP="002D3425">
            <w:pPr>
              <w:pStyle w:val="TableCellLeft10pt"/>
              <w:rPr>
                <w:szCs w:val="20"/>
                <w:lang w:val="en-GB"/>
              </w:rPr>
            </w:pPr>
            <w:r w:rsidRPr="00272F02">
              <w:rPr>
                <w:szCs w:val="20"/>
                <w:lang w:val="en-GB"/>
              </w:rPr>
              <w:t>No</w:t>
            </w:r>
          </w:p>
        </w:tc>
      </w:tr>
    </w:tbl>
    <w:p w14:paraId="176755BD" w14:textId="77777777" w:rsidR="000D212C" w:rsidRPr="00272F02"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272F02" w14:paraId="077E1E64"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250F37F" w14:textId="77777777" w:rsidR="000D212C" w:rsidRPr="00272F02" w:rsidRDefault="000D212C" w:rsidP="002D3425">
            <w:pPr>
              <w:pStyle w:val="TableHeadingTextLeft10pt"/>
              <w:rPr>
                <w:szCs w:val="20"/>
                <w:lang w:val="de-DE"/>
              </w:rPr>
            </w:pPr>
            <w:r w:rsidRPr="00272F02">
              <w:rPr>
                <w:szCs w:val="20"/>
                <w:lang w:val="de-DE"/>
              </w:rPr>
              <w:t>Term (Variable)</w:t>
            </w:r>
          </w:p>
        </w:tc>
        <w:tc>
          <w:tcPr>
            <w:tcW w:w="6763" w:type="dxa"/>
            <w:tcBorders>
              <w:top w:val="single" w:sz="4" w:space="0" w:color="auto"/>
              <w:left w:val="single" w:sz="4" w:space="0" w:color="auto"/>
              <w:bottom w:val="single" w:sz="4" w:space="0" w:color="auto"/>
              <w:right w:val="single" w:sz="4" w:space="0" w:color="auto"/>
            </w:tcBorders>
          </w:tcPr>
          <w:p w14:paraId="269A460D" w14:textId="77777777" w:rsidR="000D212C" w:rsidRPr="00272F02" w:rsidRDefault="000D212C" w:rsidP="002D3425">
            <w:pPr>
              <w:pStyle w:val="TableCellLeft10pt"/>
              <w:rPr>
                <w:szCs w:val="20"/>
                <w:lang w:val="en-GB"/>
              </w:rPr>
            </w:pPr>
            <w:r w:rsidRPr="00272F02">
              <w:rPr>
                <w:szCs w:val="20"/>
                <w:lang w:val="en-GB"/>
              </w:rPr>
              <w:t>&lt;Investigator Expectations for Source Data&gt;</w:t>
            </w:r>
          </w:p>
        </w:tc>
      </w:tr>
      <w:tr w:rsidR="00DB50C7" w:rsidRPr="00272F02" w14:paraId="45FF142C"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C60A89D" w14:textId="77777777" w:rsidR="000D212C" w:rsidRPr="00272F02" w:rsidRDefault="000D212C" w:rsidP="002D3425">
            <w:pPr>
              <w:pStyle w:val="TableHeadingTextLeft10pt"/>
              <w:rPr>
                <w:szCs w:val="20"/>
                <w:lang w:val="de-DE"/>
              </w:rPr>
            </w:pPr>
            <w:r w:rsidRPr="00272F02">
              <w:rPr>
                <w:szCs w:val="20"/>
                <w:lang w:val="de-DE"/>
              </w:rPr>
              <w:t>Data Type</w:t>
            </w:r>
          </w:p>
        </w:tc>
        <w:tc>
          <w:tcPr>
            <w:tcW w:w="6763" w:type="dxa"/>
            <w:tcBorders>
              <w:top w:val="single" w:sz="4" w:space="0" w:color="auto"/>
              <w:left w:val="single" w:sz="4" w:space="0" w:color="auto"/>
              <w:bottom w:val="single" w:sz="4" w:space="0" w:color="auto"/>
              <w:right w:val="single" w:sz="4" w:space="0" w:color="auto"/>
            </w:tcBorders>
          </w:tcPr>
          <w:p w14:paraId="7331510B" w14:textId="77777777" w:rsidR="000D212C" w:rsidRPr="00272F02" w:rsidRDefault="000D212C" w:rsidP="002D3425">
            <w:pPr>
              <w:pStyle w:val="TableCellLeft10pt"/>
              <w:rPr>
                <w:szCs w:val="20"/>
                <w:lang w:val="en-GB"/>
              </w:rPr>
            </w:pPr>
            <w:r w:rsidRPr="00272F02">
              <w:rPr>
                <w:szCs w:val="20"/>
                <w:lang w:val="en-GB"/>
              </w:rPr>
              <w:t>Text</w:t>
            </w:r>
          </w:p>
        </w:tc>
      </w:tr>
      <w:tr w:rsidR="00DB50C7" w:rsidRPr="00272F02" w14:paraId="5D11863B"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5B5BB84" w14:textId="77777777" w:rsidR="000D212C" w:rsidRPr="00272F02" w:rsidRDefault="000D212C" w:rsidP="002D3425">
            <w:pPr>
              <w:pStyle w:val="TableHeadingTextLeft10pt"/>
              <w:rPr>
                <w:szCs w:val="20"/>
              </w:rPr>
            </w:pPr>
            <w:r w:rsidRPr="00272F02">
              <w:rPr>
                <w:szCs w:val="20"/>
              </w:rPr>
              <w:t>Data (D), Value (V) or Heading (H)</w:t>
            </w:r>
          </w:p>
        </w:tc>
        <w:tc>
          <w:tcPr>
            <w:tcW w:w="6763" w:type="dxa"/>
            <w:tcBorders>
              <w:top w:val="single" w:sz="4" w:space="0" w:color="auto"/>
              <w:left w:val="single" w:sz="4" w:space="0" w:color="auto"/>
              <w:bottom w:val="single" w:sz="4" w:space="0" w:color="auto"/>
              <w:right w:val="single" w:sz="4" w:space="0" w:color="auto"/>
            </w:tcBorders>
          </w:tcPr>
          <w:p w14:paraId="07E7A780" w14:textId="77777777" w:rsidR="000D212C" w:rsidRPr="00272F02" w:rsidRDefault="000D212C" w:rsidP="002D3425">
            <w:pPr>
              <w:pStyle w:val="TableCellLeft10pt"/>
              <w:rPr>
                <w:szCs w:val="20"/>
                <w:lang w:val="en-GB"/>
              </w:rPr>
            </w:pPr>
            <w:r w:rsidRPr="00272F02">
              <w:rPr>
                <w:szCs w:val="20"/>
                <w:lang w:val="en-GB"/>
              </w:rPr>
              <w:t>D</w:t>
            </w:r>
          </w:p>
        </w:tc>
      </w:tr>
      <w:tr w:rsidR="00DB50C7" w:rsidRPr="00272F02" w14:paraId="7D4893D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4577023" w14:textId="77777777" w:rsidR="000D212C" w:rsidRPr="00272F02" w:rsidRDefault="000D212C" w:rsidP="002D3425">
            <w:pPr>
              <w:pStyle w:val="TableHeadingTextLeft10pt"/>
              <w:rPr>
                <w:szCs w:val="20"/>
                <w:lang w:val="de-DE"/>
              </w:rPr>
            </w:pPr>
            <w:r w:rsidRPr="00272F02">
              <w:rPr>
                <w:szCs w:val="20"/>
                <w:lang w:val="de-DE"/>
              </w:rPr>
              <w:t>Definition</w:t>
            </w:r>
          </w:p>
        </w:tc>
        <w:tc>
          <w:tcPr>
            <w:tcW w:w="6763" w:type="dxa"/>
            <w:tcBorders>
              <w:top w:val="single" w:sz="4" w:space="0" w:color="auto"/>
              <w:left w:val="single" w:sz="4" w:space="0" w:color="auto"/>
              <w:bottom w:val="single" w:sz="4" w:space="0" w:color="auto"/>
              <w:right w:val="single" w:sz="4" w:space="0" w:color="auto"/>
            </w:tcBorders>
          </w:tcPr>
          <w:p w14:paraId="3ED2B1A6" w14:textId="7BBAC1F6" w:rsidR="00837062" w:rsidRPr="00272F02" w:rsidRDefault="000F6F05" w:rsidP="002D3425">
            <w:pPr>
              <w:pStyle w:val="TableCellLeft10pt"/>
              <w:rPr>
                <w:szCs w:val="20"/>
                <w:lang w:val="en-GB"/>
              </w:rPr>
            </w:pPr>
            <w:r w:rsidRPr="00272F02">
              <w:rPr>
                <w:szCs w:val="20"/>
                <w:lang w:val="en-GB"/>
              </w:rPr>
              <w:t>CNEW</w:t>
            </w:r>
          </w:p>
          <w:p w14:paraId="33F60A97" w14:textId="648CCC36"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0A5F18D7" w14:textId="712B7DA1" w:rsidR="000D212C" w:rsidRPr="00272F02" w:rsidRDefault="000D212C" w:rsidP="00D34BDD">
            <w:pPr>
              <w:pStyle w:val="TableCellLeft10pt"/>
              <w:rPr>
                <w:szCs w:val="20"/>
                <w:lang w:val="en-GB"/>
              </w:rPr>
            </w:pPr>
            <w:r w:rsidRPr="00272F02">
              <w:rPr>
                <w:szCs w:val="20"/>
                <w:lang w:val="en-GB"/>
              </w:rPr>
              <w:t>A description of the obligations of the investigator with respect to maintaining and ensuring availability of the source data.</w:t>
            </w:r>
          </w:p>
        </w:tc>
      </w:tr>
      <w:tr w:rsidR="00DB50C7" w:rsidRPr="00272F02" w14:paraId="521FEF9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45CB7F5" w14:textId="77777777" w:rsidR="000D212C" w:rsidRPr="00272F02" w:rsidRDefault="000D212C" w:rsidP="002D3425">
            <w:pPr>
              <w:pStyle w:val="TableHeadingTextLeft10pt"/>
              <w:rPr>
                <w:szCs w:val="20"/>
                <w:lang w:val="de-DE"/>
              </w:rPr>
            </w:pPr>
            <w:r w:rsidRPr="00272F02">
              <w:rPr>
                <w:szCs w:val="20"/>
                <w:lang w:val="de-DE"/>
              </w:rPr>
              <w:t>User Guidance</w:t>
            </w:r>
          </w:p>
        </w:tc>
        <w:tc>
          <w:tcPr>
            <w:tcW w:w="6763" w:type="dxa"/>
            <w:tcBorders>
              <w:top w:val="single" w:sz="4" w:space="0" w:color="auto"/>
              <w:left w:val="single" w:sz="4" w:space="0" w:color="auto"/>
              <w:bottom w:val="single" w:sz="4" w:space="0" w:color="auto"/>
              <w:right w:val="single" w:sz="4" w:space="0" w:color="auto"/>
            </w:tcBorders>
          </w:tcPr>
          <w:p w14:paraId="67A222DA" w14:textId="32B85D6F" w:rsidR="000D212C" w:rsidRPr="00FF3C43" w:rsidRDefault="2C8700EE" w:rsidP="00910BB6">
            <w:pPr>
              <w:pStyle w:val="InstructionalTExt"/>
              <w:spacing w:before="0" w:after="0" w:line="240" w:lineRule="exact"/>
              <w:rPr>
                <w:rFonts w:ascii="Times New Roman" w:hAnsi="Times New Roman"/>
                <w:color w:val="auto"/>
                <w:szCs w:val="20"/>
              </w:rPr>
            </w:pPr>
            <w:r w:rsidRPr="00272F02">
              <w:rPr>
                <w:rFonts w:ascii="Times New Roman" w:hAnsi="Times New Roman"/>
                <w:color w:val="auto"/>
                <w:sz w:val="20"/>
                <w:szCs w:val="20"/>
              </w:rPr>
              <w:t>N/A</w:t>
            </w:r>
          </w:p>
        </w:tc>
      </w:tr>
      <w:tr w:rsidR="00DB50C7" w:rsidRPr="00272F02" w14:paraId="7057DB96"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37715D" w14:textId="77777777" w:rsidR="000D212C" w:rsidRPr="00272F02" w:rsidRDefault="000D212C" w:rsidP="002D3425">
            <w:pPr>
              <w:pStyle w:val="TableHeadingTextLeft10pt"/>
              <w:rPr>
                <w:szCs w:val="20"/>
                <w:lang w:val="de-DE"/>
              </w:rPr>
            </w:pPr>
            <w:r w:rsidRPr="00272F02">
              <w:rPr>
                <w:szCs w:val="20"/>
                <w:lang w:val="de-DE"/>
              </w:rPr>
              <w:t>Conformance</w:t>
            </w:r>
          </w:p>
        </w:tc>
        <w:tc>
          <w:tcPr>
            <w:tcW w:w="6763" w:type="dxa"/>
            <w:tcBorders>
              <w:top w:val="single" w:sz="4" w:space="0" w:color="auto"/>
              <w:left w:val="single" w:sz="4" w:space="0" w:color="auto"/>
              <w:bottom w:val="single" w:sz="4" w:space="0" w:color="auto"/>
              <w:right w:val="single" w:sz="4" w:space="0" w:color="auto"/>
            </w:tcBorders>
          </w:tcPr>
          <w:p w14:paraId="2004B9C7" w14:textId="77777777" w:rsidR="000D212C" w:rsidRPr="00272F02" w:rsidRDefault="000D212C" w:rsidP="002D3425">
            <w:pPr>
              <w:pStyle w:val="TableCellLeft10pt"/>
              <w:rPr>
                <w:szCs w:val="20"/>
                <w:lang w:val="en-GB"/>
              </w:rPr>
            </w:pPr>
            <w:r w:rsidRPr="00272F02">
              <w:rPr>
                <w:szCs w:val="20"/>
                <w:lang w:val="en-GB"/>
              </w:rPr>
              <w:t>Required</w:t>
            </w:r>
          </w:p>
        </w:tc>
      </w:tr>
      <w:tr w:rsidR="00DB50C7" w:rsidRPr="00272F02" w14:paraId="62BE025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58FF097" w14:textId="77777777" w:rsidR="000D212C" w:rsidRPr="00272F02" w:rsidRDefault="000D212C" w:rsidP="002D3425">
            <w:pPr>
              <w:pStyle w:val="TableHeadingTextLeft10pt"/>
              <w:rPr>
                <w:szCs w:val="20"/>
                <w:lang w:val="de-DE"/>
              </w:rPr>
            </w:pPr>
            <w:r w:rsidRPr="00272F02">
              <w:rPr>
                <w:szCs w:val="20"/>
                <w:lang w:val="de-DE"/>
              </w:rPr>
              <w:t>Cardinality</w:t>
            </w:r>
          </w:p>
        </w:tc>
        <w:tc>
          <w:tcPr>
            <w:tcW w:w="6763" w:type="dxa"/>
            <w:tcBorders>
              <w:top w:val="single" w:sz="4" w:space="0" w:color="auto"/>
              <w:left w:val="single" w:sz="4" w:space="0" w:color="auto"/>
              <w:bottom w:val="single" w:sz="4" w:space="0" w:color="auto"/>
              <w:right w:val="single" w:sz="4" w:space="0" w:color="auto"/>
            </w:tcBorders>
          </w:tcPr>
          <w:p w14:paraId="2E0DCEA9" w14:textId="65E54C51" w:rsidR="000D212C" w:rsidRPr="00272F02" w:rsidRDefault="00267362" w:rsidP="002D3425">
            <w:pPr>
              <w:pStyle w:val="TableCellLeft10pt"/>
              <w:rPr>
                <w:szCs w:val="20"/>
                <w:lang w:val="en-GB"/>
              </w:rPr>
            </w:pPr>
            <w:r w:rsidRPr="00272F02">
              <w:rPr>
                <w:szCs w:val="20"/>
                <w:lang w:val="en-GB"/>
              </w:rPr>
              <w:t>One to one</w:t>
            </w:r>
            <w:r w:rsidR="000D212C" w:rsidRPr="00272F02">
              <w:rPr>
                <w:szCs w:val="20"/>
                <w:lang w:val="en-GB"/>
              </w:rPr>
              <w:t xml:space="preserve"> </w:t>
            </w:r>
          </w:p>
        </w:tc>
      </w:tr>
      <w:tr w:rsidR="00DB50C7" w:rsidRPr="00272F02" w14:paraId="094A695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6C6806" w14:textId="77777777" w:rsidR="000D212C" w:rsidRPr="00272F02" w:rsidRDefault="000D212C" w:rsidP="002D3425">
            <w:pPr>
              <w:pStyle w:val="TableHeadingTextLeft10pt"/>
              <w:rPr>
                <w:szCs w:val="20"/>
              </w:rPr>
            </w:pPr>
            <w:r w:rsidRPr="00272F02">
              <w:rPr>
                <w:szCs w:val="20"/>
              </w:rPr>
              <w:t>Relationship content from ToC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0FDF6C4C" w14:textId="2B2D8999" w:rsidR="000D212C" w:rsidRPr="00272F02" w:rsidRDefault="000D212C" w:rsidP="002D3425">
            <w:pPr>
              <w:pStyle w:val="TableCellLeft10pt"/>
              <w:rPr>
                <w:szCs w:val="20"/>
                <w:lang w:val="en-GB"/>
              </w:rPr>
            </w:pPr>
            <w:r w:rsidRPr="00272F02">
              <w:rPr>
                <w:szCs w:val="20"/>
                <w:lang w:val="en-GB"/>
              </w:rPr>
              <w:t>11.</w:t>
            </w:r>
            <w:r w:rsidR="00FF78B1">
              <w:rPr>
                <w:szCs w:val="20"/>
                <w:lang w:val="en-GB"/>
              </w:rPr>
              <w:t>9</w:t>
            </w:r>
          </w:p>
        </w:tc>
      </w:tr>
      <w:tr w:rsidR="00DB50C7" w:rsidRPr="00272F02" w14:paraId="6C351740"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6B7FE42" w14:textId="77777777" w:rsidR="000D212C" w:rsidRPr="00272F02" w:rsidRDefault="000D212C" w:rsidP="002D3425">
            <w:pPr>
              <w:pStyle w:val="TableHeadingTextLeft10pt"/>
              <w:rPr>
                <w:szCs w:val="20"/>
                <w:lang w:val="de-DE"/>
              </w:rPr>
            </w:pPr>
            <w:r w:rsidRPr="00272F02">
              <w:rPr>
                <w:szCs w:val="20"/>
                <w:lang w:val="de-DE"/>
              </w:rPr>
              <w:t>Value</w:t>
            </w:r>
          </w:p>
        </w:tc>
        <w:tc>
          <w:tcPr>
            <w:tcW w:w="6763" w:type="dxa"/>
            <w:tcBorders>
              <w:top w:val="single" w:sz="4" w:space="0" w:color="auto"/>
              <w:left w:val="single" w:sz="4" w:space="0" w:color="auto"/>
              <w:bottom w:val="single" w:sz="4" w:space="0" w:color="auto"/>
              <w:right w:val="single" w:sz="4" w:space="0" w:color="auto"/>
            </w:tcBorders>
          </w:tcPr>
          <w:p w14:paraId="5BA1E0AC" w14:textId="77777777" w:rsidR="000D212C" w:rsidRPr="00272F02" w:rsidRDefault="000D212C" w:rsidP="002D3425">
            <w:pPr>
              <w:pStyle w:val="TableCellLeft10pt"/>
              <w:rPr>
                <w:szCs w:val="20"/>
                <w:lang w:val="en-GB"/>
              </w:rPr>
            </w:pPr>
            <w:r w:rsidRPr="00272F02">
              <w:rPr>
                <w:szCs w:val="20"/>
                <w:lang w:val="en-GB"/>
              </w:rPr>
              <w:t xml:space="preserve">Text </w:t>
            </w:r>
          </w:p>
        </w:tc>
      </w:tr>
      <w:tr w:rsidR="00DB50C7" w:rsidRPr="00272F02" w14:paraId="4C502F4A"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4BC9DA40" w14:textId="77777777" w:rsidR="000D212C" w:rsidRPr="00272F02" w:rsidRDefault="000D212C" w:rsidP="002D3425">
            <w:pPr>
              <w:pStyle w:val="TableHeadingTextLeft10pt"/>
              <w:rPr>
                <w:szCs w:val="20"/>
                <w:lang w:val="de-DE"/>
              </w:rPr>
            </w:pPr>
            <w:r w:rsidRPr="00272F02">
              <w:rPr>
                <w:szCs w:val="20"/>
                <w:lang w:val="de-DE"/>
              </w:rPr>
              <w:t>Business rules</w:t>
            </w:r>
          </w:p>
        </w:tc>
        <w:tc>
          <w:tcPr>
            <w:tcW w:w="6763" w:type="dxa"/>
            <w:tcBorders>
              <w:top w:val="single" w:sz="4" w:space="0" w:color="auto"/>
              <w:left w:val="single" w:sz="4" w:space="0" w:color="auto"/>
              <w:bottom w:val="single" w:sz="4" w:space="0" w:color="auto"/>
              <w:right w:val="single" w:sz="4" w:space="0" w:color="auto"/>
            </w:tcBorders>
          </w:tcPr>
          <w:p w14:paraId="19C6A796" w14:textId="77777777" w:rsidR="000D212C" w:rsidRPr="00272F02" w:rsidRDefault="000D212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517F344" w14:textId="0D048981" w:rsidR="000D212C" w:rsidRPr="00272F02" w:rsidRDefault="000D212C" w:rsidP="002D3425">
            <w:pPr>
              <w:pStyle w:val="TableCellLeft10pt"/>
              <w:rPr>
                <w:szCs w:val="20"/>
                <w:lang w:val="en-GB"/>
              </w:rPr>
            </w:pPr>
            <w:r w:rsidRPr="00272F02">
              <w:rPr>
                <w:rStyle w:val="TableCellLeft10ptBoldChar"/>
                <w:szCs w:val="20"/>
              </w:rPr>
              <w:t>Relationship</w:t>
            </w:r>
            <w:r w:rsidRPr="00272F02">
              <w:rPr>
                <w:szCs w:val="20"/>
                <w:lang w:val="en-GB"/>
              </w:rPr>
              <w:t>: 11.</w:t>
            </w:r>
            <w:r w:rsidR="00FF78B1">
              <w:rPr>
                <w:szCs w:val="20"/>
                <w:lang w:val="en-GB"/>
              </w:rPr>
              <w:t>9</w:t>
            </w:r>
            <w:r w:rsidR="00FF78B1" w:rsidRPr="00272F02">
              <w:rPr>
                <w:szCs w:val="20"/>
                <w:lang w:val="en-GB"/>
              </w:rPr>
              <w:t xml:space="preserve"> </w:t>
            </w:r>
            <w:r w:rsidRPr="00272F02">
              <w:rPr>
                <w:szCs w:val="20"/>
                <w:lang w:val="en-GB"/>
              </w:rPr>
              <w:t>Source Data</w:t>
            </w:r>
          </w:p>
          <w:p w14:paraId="32DC6660" w14:textId="77777777" w:rsidR="000D212C" w:rsidRPr="00272F02" w:rsidRDefault="000D212C"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FD7FEF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3B330F7C" w14:textId="77777777" w:rsidR="000D212C" w:rsidRPr="00272F02" w:rsidRDefault="000D212C" w:rsidP="002D3425">
            <w:pPr>
              <w:pStyle w:val="TableHeadingTextLeft10pt"/>
              <w:rPr>
                <w:szCs w:val="20"/>
              </w:rPr>
            </w:pPr>
            <w:r w:rsidRPr="00272F02">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30E5ED93" w14:textId="77777777" w:rsidR="000D212C" w:rsidRPr="00272F02" w:rsidRDefault="000D212C" w:rsidP="002D3425">
            <w:pPr>
              <w:pStyle w:val="TableCellLeft10pt"/>
              <w:rPr>
                <w:szCs w:val="20"/>
                <w:lang w:val="en-GB"/>
              </w:rPr>
            </w:pPr>
            <w:r w:rsidRPr="00272F02">
              <w:rPr>
                <w:szCs w:val="20"/>
                <w:lang w:val="en-GB"/>
              </w:rPr>
              <w:t>No</w:t>
            </w:r>
          </w:p>
        </w:tc>
      </w:tr>
    </w:tbl>
    <w:p w14:paraId="09CA2B76" w14:textId="77777777" w:rsidR="000D212C" w:rsidRPr="00272F02"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5E2EF96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BF1F774" w14:textId="77777777" w:rsidR="000D212C" w:rsidRPr="00272F02" w:rsidRDefault="000D212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CAEEFB5" w14:textId="77777777" w:rsidR="000D212C" w:rsidRPr="00272F02" w:rsidRDefault="000D212C" w:rsidP="002D3425">
            <w:pPr>
              <w:pStyle w:val="TableCellLeft10pt"/>
              <w:rPr>
                <w:szCs w:val="20"/>
                <w:lang w:val="en-GB"/>
              </w:rPr>
            </w:pPr>
            <w:r w:rsidRPr="00272F02">
              <w:rPr>
                <w:szCs w:val="20"/>
                <w:lang w:val="en-GB"/>
              </w:rPr>
              <w:t>&lt;Trial Monitor Expectations for Source Data&gt;</w:t>
            </w:r>
          </w:p>
        </w:tc>
      </w:tr>
      <w:tr w:rsidR="00DB50C7" w:rsidRPr="00272F02" w14:paraId="20BFBD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22A7A1" w14:textId="77777777" w:rsidR="000D212C" w:rsidRPr="00272F02" w:rsidRDefault="000D212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B85A2B5" w14:textId="77777777" w:rsidR="000D212C" w:rsidRPr="00272F02" w:rsidRDefault="000D212C" w:rsidP="002D3425">
            <w:pPr>
              <w:pStyle w:val="TableCellLeft10pt"/>
              <w:rPr>
                <w:szCs w:val="20"/>
                <w:lang w:val="en-GB"/>
              </w:rPr>
            </w:pPr>
            <w:r w:rsidRPr="00272F02">
              <w:rPr>
                <w:szCs w:val="20"/>
                <w:lang w:val="en-GB"/>
              </w:rPr>
              <w:t>Text</w:t>
            </w:r>
          </w:p>
        </w:tc>
      </w:tr>
      <w:tr w:rsidR="00DB50C7" w:rsidRPr="00272F02" w14:paraId="1A77A2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6DDE5A7" w14:textId="77777777" w:rsidR="000D212C" w:rsidRPr="00272F02" w:rsidRDefault="000D212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9C01F25" w14:textId="77777777" w:rsidR="000D212C" w:rsidRPr="00272F02" w:rsidRDefault="000D212C" w:rsidP="002D3425">
            <w:pPr>
              <w:pStyle w:val="TableCellLeft10pt"/>
              <w:rPr>
                <w:szCs w:val="20"/>
                <w:lang w:val="en-GB"/>
              </w:rPr>
            </w:pPr>
            <w:r w:rsidRPr="00272F02">
              <w:rPr>
                <w:szCs w:val="20"/>
                <w:lang w:val="en-GB"/>
              </w:rPr>
              <w:t>D</w:t>
            </w:r>
          </w:p>
        </w:tc>
      </w:tr>
      <w:tr w:rsidR="00DB50C7" w:rsidRPr="00272F02" w14:paraId="1E68986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9F6DEA" w14:textId="77777777" w:rsidR="000D212C" w:rsidRPr="00272F02" w:rsidRDefault="000D212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38880E6" w14:textId="550C699A" w:rsidR="00837062" w:rsidRPr="00272F02" w:rsidRDefault="000F6F05" w:rsidP="002D3425">
            <w:pPr>
              <w:pStyle w:val="TableCellLeft10pt"/>
              <w:rPr>
                <w:szCs w:val="20"/>
                <w:lang w:val="en-GB"/>
              </w:rPr>
            </w:pPr>
            <w:r w:rsidRPr="00272F02">
              <w:rPr>
                <w:szCs w:val="20"/>
                <w:lang w:val="en-GB"/>
              </w:rPr>
              <w:t>CNEW</w:t>
            </w:r>
          </w:p>
          <w:p w14:paraId="46C5B0A7" w14:textId="3F8D6297"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46895AAE" w14:textId="19B81AD2" w:rsidR="000D212C" w:rsidRPr="00272F02" w:rsidRDefault="000D212C" w:rsidP="00D34BDD">
            <w:pPr>
              <w:pStyle w:val="TableCellLeft10pt"/>
              <w:rPr>
                <w:szCs w:val="20"/>
                <w:lang w:val="en-GB"/>
              </w:rPr>
            </w:pPr>
            <w:r w:rsidRPr="00272F02">
              <w:rPr>
                <w:szCs w:val="20"/>
                <w:lang w:val="en-GB"/>
              </w:rPr>
              <w:t>A description of the obligations of the trial monitor with respect to maintaining and ensuring availability of the source data.</w:t>
            </w:r>
          </w:p>
        </w:tc>
      </w:tr>
      <w:tr w:rsidR="00DB50C7" w:rsidRPr="00272F02" w14:paraId="154D7D5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AB2E8" w14:textId="77777777" w:rsidR="000D212C" w:rsidRPr="00272F02" w:rsidRDefault="000D212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DF18378" w14:textId="4CCB9E29" w:rsidR="000D212C" w:rsidRPr="00FF3C43" w:rsidRDefault="2C8700EE" w:rsidP="00910BB6">
            <w:pPr>
              <w:pStyle w:val="InstructionalTExt"/>
              <w:spacing w:before="0" w:after="0" w:line="240" w:lineRule="exact"/>
              <w:rPr>
                <w:rFonts w:ascii="Times New Roman" w:hAnsi="Times New Roman"/>
                <w:color w:val="auto"/>
                <w:szCs w:val="20"/>
              </w:rPr>
            </w:pPr>
            <w:r w:rsidRPr="00272F02">
              <w:rPr>
                <w:rFonts w:ascii="Times New Roman" w:hAnsi="Times New Roman"/>
                <w:color w:val="auto"/>
                <w:sz w:val="20"/>
                <w:szCs w:val="20"/>
              </w:rPr>
              <w:t>N/A</w:t>
            </w:r>
          </w:p>
        </w:tc>
      </w:tr>
      <w:tr w:rsidR="00DB50C7" w:rsidRPr="00272F02" w14:paraId="3A42DF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CF52C4" w14:textId="77777777" w:rsidR="000D212C" w:rsidRPr="00272F02" w:rsidRDefault="000D212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4A71E51" w14:textId="77777777" w:rsidR="000D212C" w:rsidRPr="00272F02" w:rsidRDefault="000D212C" w:rsidP="002D3425">
            <w:pPr>
              <w:pStyle w:val="TableCellLeft10pt"/>
              <w:rPr>
                <w:szCs w:val="20"/>
                <w:lang w:val="en-GB"/>
              </w:rPr>
            </w:pPr>
            <w:r w:rsidRPr="00272F02">
              <w:rPr>
                <w:szCs w:val="20"/>
                <w:lang w:val="en-GB"/>
              </w:rPr>
              <w:t>Required</w:t>
            </w:r>
          </w:p>
        </w:tc>
      </w:tr>
      <w:tr w:rsidR="00DB50C7" w:rsidRPr="00272F02" w14:paraId="1A7971F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2889FB7" w14:textId="77777777" w:rsidR="000D212C" w:rsidRPr="00272F02" w:rsidRDefault="000D212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E63EC9F" w14:textId="3A7F59B8" w:rsidR="000D212C" w:rsidRPr="00272F02" w:rsidRDefault="00267362" w:rsidP="002D3425">
            <w:pPr>
              <w:pStyle w:val="TableCellLeft10pt"/>
              <w:rPr>
                <w:szCs w:val="20"/>
                <w:lang w:val="en-GB"/>
              </w:rPr>
            </w:pPr>
            <w:r w:rsidRPr="00272F02">
              <w:rPr>
                <w:szCs w:val="20"/>
                <w:lang w:val="en-GB"/>
              </w:rPr>
              <w:t>One to one</w:t>
            </w:r>
            <w:r w:rsidR="000D212C" w:rsidRPr="00272F02">
              <w:rPr>
                <w:szCs w:val="20"/>
                <w:lang w:val="en-GB"/>
              </w:rPr>
              <w:t xml:space="preserve"> </w:t>
            </w:r>
          </w:p>
        </w:tc>
      </w:tr>
      <w:tr w:rsidR="00DB50C7" w:rsidRPr="00272F02" w14:paraId="6D8EB4C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16FC22" w14:textId="77777777" w:rsidR="000D212C" w:rsidRPr="00272F02" w:rsidRDefault="000D212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5DB251" w14:textId="021BC1F4" w:rsidR="000D212C" w:rsidRPr="00272F02" w:rsidRDefault="000D212C">
            <w:pPr>
              <w:pStyle w:val="TableCellLeft10pt"/>
              <w:rPr>
                <w:szCs w:val="20"/>
                <w:lang w:val="en-GB"/>
              </w:rPr>
            </w:pPr>
            <w:r w:rsidRPr="00272F02">
              <w:rPr>
                <w:szCs w:val="20"/>
                <w:lang w:val="en-GB"/>
              </w:rPr>
              <w:t>11.</w:t>
            </w:r>
            <w:r w:rsidR="00FF78B1">
              <w:rPr>
                <w:szCs w:val="20"/>
                <w:lang w:val="en-GB"/>
              </w:rPr>
              <w:t>9</w:t>
            </w:r>
          </w:p>
        </w:tc>
      </w:tr>
      <w:tr w:rsidR="00DB50C7" w:rsidRPr="00272F02" w14:paraId="4B5DC42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B91619" w14:textId="77777777" w:rsidR="000D212C" w:rsidRPr="00272F02" w:rsidRDefault="000D212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59189BC" w14:textId="77777777" w:rsidR="000D212C" w:rsidRPr="00272F02" w:rsidRDefault="000D212C" w:rsidP="002D3425">
            <w:pPr>
              <w:pStyle w:val="TableCellLeft10pt"/>
              <w:rPr>
                <w:szCs w:val="20"/>
                <w:lang w:val="en-GB"/>
              </w:rPr>
            </w:pPr>
            <w:r w:rsidRPr="00272F02">
              <w:rPr>
                <w:szCs w:val="20"/>
                <w:lang w:val="en-GB"/>
              </w:rPr>
              <w:t xml:space="preserve">Text </w:t>
            </w:r>
          </w:p>
        </w:tc>
      </w:tr>
      <w:tr w:rsidR="00DB50C7" w:rsidRPr="00272F02" w14:paraId="2C054A0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73B7B69" w14:textId="77777777" w:rsidR="000D212C" w:rsidRPr="00272F02" w:rsidRDefault="000D212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FFA6A85" w14:textId="77777777" w:rsidR="000D212C" w:rsidRPr="00272F02" w:rsidRDefault="000D212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4D5686C" w14:textId="7DEC67EE" w:rsidR="000D212C" w:rsidRPr="00272F02" w:rsidRDefault="000D212C" w:rsidP="002D3425">
            <w:pPr>
              <w:pStyle w:val="TableCellLeft10pt"/>
              <w:rPr>
                <w:szCs w:val="20"/>
                <w:lang w:val="en-GB"/>
              </w:rPr>
            </w:pPr>
            <w:r w:rsidRPr="00272F02">
              <w:rPr>
                <w:rStyle w:val="TableCellLeft10ptBoldChar"/>
                <w:szCs w:val="20"/>
              </w:rPr>
              <w:t>Relationship</w:t>
            </w:r>
            <w:r w:rsidRPr="00272F02">
              <w:rPr>
                <w:szCs w:val="20"/>
                <w:lang w:val="en-GB"/>
              </w:rPr>
              <w:t>: 11.</w:t>
            </w:r>
            <w:r w:rsidR="00FF78B1">
              <w:rPr>
                <w:szCs w:val="20"/>
                <w:lang w:val="en-GB"/>
              </w:rPr>
              <w:t>9</w:t>
            </w:r>
            <w:r w:rsidR="00FF78B1" w:rsidRPr="00272F02">
              <w:rPr>
                <w:szCs w:val="20"/>
                <w:lang w:val="en-GB"/>
              </w:rPr>
              <w:t xml:space="preserve"> </w:t>
            </w:r>
            <w:r w:rsidRPr="00272F02">
              <w:rPr>
                <w:szCs w:val="20"/>
                <w:lang w:val="en-GB"/>
              </w:rPr>
              <w:t>Source Data</w:t>
            </w:r>
          </w:p>
          <w:p w14:paraId="3A13FE08" w14:textId="77777777" w:rsidR="000D212C" w:rsidRPr="00272F02" w:rsidRDefault="000D212C"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03C5B9D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F6CA0F" w14:textId="77777777" w:rsidR="000D212C" w:rsidRPr="00272F02" w:rsidRDefault="000D212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3B28C85" w14:textId="77777777" w:rsidR="000D212C" w:rsidRPr="00272F02" w:rsidRDefault="000D212C" w:rsidP="002D3425">
            <w:pPr>
              <w:pStyle w:val="TableCellLeft10pt"/>
              <w:rPr>
                <w:szCs w:val="20"/>
                <w:lang w:val="en-GB"/>
              </w:rPr>
            </w:pPr>
            <w:r w:rsidRPr="00272F02">
              <w:rPr>
                <w:szCs w:val="20"/>
                <w:lang w:val="en-GB"/>
              </w:rPr>
              <w:t>No</w:t>
            </w:r>
          </w:p>
        </w:tc>
      </w:tr>
    </w:tbl>
    <w:p w14:paraId="37673AFB" w14:textId="77777777" w:rsidR="000D212C" w:rsidRPr="00272F02"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28FBE6A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E4E8D12" w14:textId="77777777" w:rsidR="000D212C" w:rsidRPr="00272F02" w:rsidRDefault="000D212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686B5DD" w14:textId="715C21CD" w:rsidR="000D212C" w:rsidRPr="00272F02" w:rsidRDefault="000D212C" w:rsidP="002D3425">
            <w:pPr>
              <w:pStyle w:val="TableCellLeft10pt"/>
              <w:rPr>
                <w:szCs w:val="20"/>
                <w:lang w:val="en-GB"/>
              </w:rPr>
            </w:pPr>
            <w:r w:rsidRPr="00272F02">
              <w:rPr>
                <w:szCs w:val="20"/>
                <w:lang w:val="en-GB"/>
              </w:rPr>
              <w:t>&lt;</w:t>
            </w:r>
            <w:r w:rsidR="00146414">
              <w:rPr>
                <w:szCs w:val="20"/>
                <w:lang w:val="en-GB"/>
              </w:rPr>
              <w:t>Identification</w:t>
            </w:r>
            <w:r w:rsidR="00146414" w:rsidRPr="00272F02">
              <w:rPr>
                <w:szCs w:val="20"/>
                <w:lang w:val="en-GB"/>
              </w:rPr>
              <w:t xml:space="preserve"> </w:t>
            </w:r>
            <w:r w:rsidRPr="00272F02">
              <w:rPr>
                <w:szCs w:val="20"/>
                <w:lang w:val="en-GB"/>
              </w:rPr>
              <w:t>of Source Data&gt;</w:t>
            </w:r>
          </w:p>
        </w:tc>
      </w:tr>
      <w:tr w:rsidR="00DB50C7" w:rsidRPr="00272F02" w14:paraId="249DBE6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2CD83BD" w14:textId="77777777" w:rsidR="000D212C" w:rsidRPr="00272F02" w:rsidRDefault="000D212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143E466" w14:textId="77777777" w:rsidR="000D212C" w:rsidRPr="00272F02" w:rsidRDefault="000D212C" w:rsidP="002D3425">
            <w:pPr>
              <w:pStyle w:val="TableCellLeft10pt"/>
              <w:rPr>
                <w:szCs w:val="20"/>
                <w:lang w:val="en-GB"/>
              </w:rPr>
            </w:pPr>
            <w:r w:rsidRPr="00272F02">
              <w:rPr>
                <w:szCs w:val="20"/>
                <w:lang w:val="en-GB"/>
              </w:rPr>
              <w:t>Text</w:t>
            </w:r>
          </w:p>
        </w:tc>
      </w:tr>
      <w:tr w:rsidR="00DB50C7" w:rsidRPr="00272F02" w14:paraId="7BD9F95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29E2260" w14:textId="77777777" w:rsidR="000D212C" w:rsidRPr="00272F02" w:rsidRDefault="000D212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799A19E" w14:textId="77777777" w:rsidR="000D212C" w:rsidRPr="00272F02" w:rsidRDefault="000D212C" w:rsidP="002D3425">
            <w:pPr>
              <w:pStyle w:val="TableCellLeft10pt"/>
              <w:rPr>
                <w:szCs w:val="20"/>
                <w:lang w:val="en-GB"/>
              </w:rPr>
            </w:pPr>
            <w:r w:rsidRPr="00272F02">
              <w:rPr>
                <w:szCs w:val="20"/>
                <w:lang w:val="en-GB"/>
              </w:rPr>
              <w:t>D</w:t>
            </w:r>
          </w:p>
        </w:tc>
      </w:tr>
      <w:tr w:rsidR="00DB50C7" w:rsidRPr="00272F02" w14:paraId="21985FA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4409C95" w14:textId="77777777" w:rsidR="000D212C" w:rsidRPr="00272F02" w:rsidRDefault="000D212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99F0023" w14:textId="559EFA8E" w:rsidR="00837062" w:rsidRPr="00272F02" w:rsidRDefault="000D212C" w:rsidP="002D3425">
            <w:pPr>
              <w:pStyle w:val="TableCellLeft10pt"/>
              <w:rPr>
                <w:szCs w:val="20"/>
                <w:lang w:val="en-GB"/>
              </w:rPr>
            </w:pPr>
            <w:r w:rsidRPr="00272F02">
              <w:rPr>
                <w:szCs w:val="20"/>
                <w:lang w:val="en-GB"/>
              </w:rPr>
              <w:t>C125442</w:t>
            </w:r>
          </w:p>
          <w:p w14:paraId="13D5401E" w14:textId="4D0185A2"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7C13E07F" w14:textId="1AF78C03" w:rsidR="000D212C" w:rsidRPr="00272F02" w:rsidRDefault="0071064D" w:rsidP="19DB19D3">
            <w:pPr>
              <w:pStyle w:val="TableCellLeft10pt"/>
              <w:rPr>
                <w:rFonts w:eastAsia="Arial"/>
                <w:lang w:val="en-GB"/>
              </w:rPr>
            </w:pPr>
            <w:r w:rsidRPr="0071064D">
              <w:rPr>
                <w:lang w:val="en-GB"/>
              </w:rPr>
              <w:t>A description of how trial-related source data will be identified.</w:t>
            </w:r>
          </w:p>
        </w:tc>
      </w:tr>
      <w:tr w:rsidR="00DB50C7" w:rsidRPr="00272F02" w14:paraId="7B0DCB8C"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D9A325A" w14:textId="77777777" w:rsidR="000D212C" w:rsidRPr="00272F02" w:rsidRDefault="000D212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8CF7DE" w14:textId="4664404E" w:rsidR="000D212C" w:rsidRPr="00FF3C43" w:rsidRDefault="2C8700EE" w:rsidP="00910BB6">
            <w:pPr>
              <w:pStyle w:val="InstructionalTExt"/>
              <w:spacing w:before="0" w:after="0" w:line="240" w:lineRule="exact"/>
              <w:rPr>
                <w:rFonts w:ascii="Times New Roman" w:hAnsi="Times New Roman"/>
                <w:color w:val="auto"/>
                <w:szCs w:val="20"/>
              </w:rPr>
            </w:pPr>
            <w:r w:rsidRPr="00272F02">
              <w:rPr>
                <w:rFonts w:ascii="Times New Roman" w:hAnsi="Times New Roman"/>
                <w:color w:val="auto"/>
                <w:sz w:val="20"/>
                <w:szCs w:val="20"/>
              </w:rPr>
              <w:t>N/A</w:t>
            </w:r>
          </w:p>
        </w:tc>
      </w:tr>
      <w:tr w:rsidR="00DB50C7" w:rsidRPr="00272F02" w14:paraId="47F0DD54"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B46BA23" w14:textId="77777777" w:rsidR="000D212C" w:rsidRPr="00272F02" w:rsidRDefault="000D212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35FA95B" w14:textId="77777777" w:rsidR="000D212C" w:rsidRPr="00272F02" w:rsidRDefault="000D212C" w:rsidP="002D3425">
            <w:pPr>
              <w:pStyle w:val="TableCellLeft10pt"/>
              <w:rPr>
                <w:szCs w:val="20"/>
                <w:lang w:val="en-GB"/>
              </w:rPr>
            </w:pPr>
            <w:r w:rsidRPr="00272F02">
              <w:rPr>
                <w:szCs w:val="20"/>
                <w:lang w:val="en-GB"/>
              </w:rPr>
              <w:t>Required</w:t>
            </w:r>
          </w:p>
        </w:tc>
      </w:tr>
      <w:tr w:rsidR="00DB50C7" w:rsidRPr="00272F02" w14:paraId="1DC038BA"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E67AE1D" w14:textId="77777777" w:rsidR="000D212C" w:rsidRPr="00272F02" w:rsidRDefault="000D212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A8F7D21" w14:textId="0F03CFA6" w:rsidR="000D212C" w:rsidRPr="00272F02" w:rsidRDefault="00267362" w:rsidP="002D3425">
            <w:pPr>
              <w:pStyle w:val="TableCellLeft10pt"/>
              <w:rPr>
                <w:szCs w:val="20"/>
                <w:lang w:val="en-GB"/>
              </w:rPr>
            </w:pPr>
            <w:r w:rsidRPr="00272F02">
              <w:rPr>
                <w:szCs w:val="20"/>
                <w:lang w:val="en-GB"/>
              </w:rPr>
              <w:t>One to one</w:t>
            </w:r>
            <w:r w:rsidR="000D212C" w:rsidRPr="00272F02">
              <w:rPr>
                <w:szCs w:val="20"/>
                <w:lang w:val="en-GB"/>
              </w:rPr>
              <w:t xml:space="preserve"> </w:t>
            </w:r>
          </w:p>
        </w:tc>
      </w:tr>
      <w:tr w:rsidR="00DB50C7" w:rsidRPr="00272F02" w14:paraId="7CAF5AD5"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24CF3F6" w14:textId="77777777" w:rsidR="000D212C" w:rsidRPr="00272F02" w:rsidRDefault="000D212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702E5C" w14:textId="25C31526" w:rsidR="000D212C" w:rsidRPr="00272F02" w:rsidRDefault="000D212C" w:rsidP="002D3425">
            <w:pPr>
              <w:pStyle w:val="TableCellLeft10pt"/>
              <w:rPr>
                <w:szCs w:val="20"/>
                <w:lang w:val="en-GB" w:eastAsia="ja-JP"/>
              </w:rPr>
            </w:pPr>
            <w:r w:rsidRPr="00272F02">
              <w:rPr>
                <w:szCs w:val="20"/>
                <w:lang w:val="en-GB"/>
              </w:rPr>
              <w:t>11.</w:t>
            </w:r>
            <w:r w:rsidR="00FF78B1">
              <w:rPr>
                <w:szCs w:val="20"/>
                <w:lang w:val="en-GB"/>
              </w:rPr>
              <w:t>9</w:t>
            </w:r>
          </w:p>
        </w:tc>
      </w:tr>
      <w:tr w:rsidR="00DB50C7" w:rsidRPr="00272F02" w14:paraId="3ED4C61D"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E3C8E4B" w14:textId="77777777" w:rsidR="000D212C" w:rsidRPr="00272F02" w:rsidRDefault="000D212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2BC943" w14:textId="77777777" w:rsidR="000D212C" w:rsidRPr="00272F02" w:rsidRDefault="000D212C" w:rsidP="002D3425">
            <w:pPr>
              <w:pStyle w:val="TableCellLeft10pt"/>
              <w:rPr>
                <w:szCs w:val="20"/>
                <w:lang w:val="en-GB"/>
              </w:rPr>
            </w:pPr>
            <w:r w:rsidRPr="00272F02">
              <w:rPr>
                <w:szCs w:val="20"/>
                <w:lang w:val="en-GB"/>
              </w:rPr>
              <w:t xml:space="preserve">Text </w:t>
            </w:r>
          </w:p>
        </w:tc>
      </w:tr>
      <w:tr w:rsidR="00DB50C7" w:rsidRPr="00272F02" w14:paraId="34074C61"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3C117E9" w14:textId="77777777" w:rsidR="000D212C" w:rsidRPr="00272F02" w:rsidRDefault="000D212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1BF032A" w14:textId="77777777" w:rsidR="000D212C" w:rsidRPr="00272F02" w:rsidRDefault="000D212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7E91A9B" w14:textId="480F2646" w:rsidR="000D212C" w:rsidRPr="00272F02" w:rsidRDefault="000D212C" w:rsidP="002D3425">
            <w:pPr>
              <w:pStyle w:val="TableCellLeft10pt"/>
              <w:rPr>
                <w:szCs w:val="20"/>
                <w:lang w:val="en-GB"/>
              </w:rPr>
            </w:pPr>
            <w:r w:rsidRPr="00272F02">
              <w:rPr>
                <w:rStyle w:val="TableCellLeft10ptBoldChar"/>
                <w:szCs w:val="20"/>
              </w:rPr>
              <w:t>Relationship</w:t>
            </w:r>
            <w:r w:rsidRPr="00272F02">
              <w:rPr>
                <w:szCs w:val="20"/>
                <w:lang w:val="en-GB"/>
              </w:rPr>
              <w:t>: 11.</w:t>
            </w:r>
            <w:r w:rsidR="00FF78B1">
              <w:rPr>
                <w:szCs w:val="20"/>
                <w:lang w:val="en-GB"/>
              </w:rPr>
              <w:t>9</w:t>
            </w:r>
            <w:r w:rsidRPr="00272F02">
              <w:rPr>
                <w:szCs w:val="20"/>
                <w:lang w:val="en-GB"/>
              </w:rPr>
              <w:t xml:space="preserve"> Source Data</w:t>
            </w:r>
          </w:p>
          <w:p w14:paraId="04AE7691" w14:textId="77777777" w:rsidR="000D212C" w:rsidRPr="00272F02" w:rsidRDefault="000D212C" w:rsidP="002D3425">
            <w:pPr>
              <w:pStyle w:val="TableCellLeft10pt"/>
              <w:rPr>
                <w:szCs w:val="20"/>
                <w:lang w:val="en-GB"/>
              </w:rPr>
            </w:pPr>
            <w:r w:rsidRPr="00272F02">
              <w:rPr>
                <w:rStyle w:val="TableCellLeft10ptBoldChar"/>
                <w:szCs w:val="20"/>
              </w:rPr>
              <w:t>Concept</w:t>
            </w:r>
            <w:r w:rsidRPr="00272F02">
              <w:rPr>
                <w:szCs w:val="20"/>
                <w:lang w:val="en-GB"/>
              </w:rPr>
              <w:t>: C125442</w:t>
            </w:r>
          </w:p>
        </w:tc>
      </w:tr>
      <w:tr w:rsidR="00DB50C7" w:rsidRPr="00272F02" w14:paraId="2FDA20F9"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1709E574" w14:textId="77777777" w:rsidR="000D212C" w:rsidRPr="00272F02" w:rsidRDefault="000D212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1B4602A" w14:textId="77777777" w:rsidR="000D212C" w:rsidRPr="00272F02" w:rsidRDefault="000D212C" w:rsidP="002D3425">
            <w:pPr>
              <w:pStyle w:val="TableCellLeft10pt"/>
              <w:rPr>
                <w:szCs w:val="20"/>
                <w:lang w:val="en-GB"/>
              </w:rPr>
            </w:pPr>
            <w:r w:rsidRPr="00272F02">
              <w:rPr>
                <w:szCs w:val="20"/>
                <w:lang w:val="en-GB"/>
              </w:rPr>
              <w:t>No</w:t>
            </w:r>
          </w:p>
        </w:tc>
      </w:tr>
    </w:tbl>
    <w:p w14:paraId="227EDDC9" w14:textId="77777777" w:rsidR="000D212C" w:rsidRPr="00272F02" w:rsidRDefault="000D212C" w:rsidP="2D55E58E">
      <w:pPr>
        <w:rPr>
          <w:sz w:val="20"/>
          <w:szCs w:val="20"/>
        </w:rPr>
      </w:pPr>
    </w:p>
    <w:p w14:paraId="39E31C36" w14:textId="02EAA40E" w:rsidR="00361B69" w:rsidRPr="00272F02" w:rsidRDefault="100FDD5C" w:rsidP="00910BB6">
      <w:pPr>
        <w:pStyle w:val="Heading2"/>
        <w:rPr>
          <w:rFonts w:cs="Times New Roman"/>
          <w:sz w:val="20"/>
          <w:szCs w:val="20"/>
        </w:rPr>
      </w:pPr>
      <w:r w:rsidRPr="00272F02">
        <w:rPr>
          <w:rFonts w:cs="Times New Roman"/>
        </w:rPr>
        <w:t>Protocol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1E7A2BC1"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1B6CB06" w14:textId="77777777" w:rsidR="00707C64" w:rsidRPr="00272F02" w:rsidRDefault="00707C64"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C97969F" w14:textId="083C329C" w:rsidR="00707C64" w:rsidRPr="00272F02" w:rsidRDefault="00AE761A" w:rsidP="002D3425">
            <w:pPr>
              <w:pStyle w:val="TableCellLeft10pt"/>
              <w:rPr>
                <w:szCs w:val="20"/>
                <w:lang w:val="en-GB"/>
              </w:rPr>
            </w:pPr>
            <w:r>
              <w:rPr>
                <w:szCs w:val="20"/>
                <w:lang w:val="en-GB"/>
              </w:rPr>
              <w:t>11.10</w:t>
            </w:r>
            <w:r w:rsidR="00707C64" w:rsidRPr="00272F02">
              <w:rPr>
                <w:szCs w:val="20"/>
                <w:lang w:val="en-GB"/>
              </w:rPr>
              <w:t xml:space="preserve"> Protocol Deviations</w:t>
            </w:r>
          </w:p>
        </w:tc>
      </w:tr>
      <w:tr w:rsidR="00DB50C7" w:rsidRPr="00272F02" w14:paraId="0F27060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FED445C" w14:textId="77777777" w:rsidR="00707C64" w:rsidRPr="00272F02" w:rsidRDefault="00707C64"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C644E91" w14:textId="77777777" w:rsidR="00707C64" w:rsidRPr="00272F02" w:rsidRDefault="00707C64" w:rsidP="002D3425">
            <w:pPr>
              <w:pStyle w:val="TableCellLeft10pt"/>
              <w:rPr>
                <w:szCs w:val="20"/>
                <w:lang w:val="en-GB"/>
              </w:rPr>
            </w:pPr>
            <w:r w:rsidRPr="00272F02">
              <w:rPr>
                <w:szCs w:val="20"/>
                <w:lang w:val="en-GB"/>
              </w:rPr>
              <w:t>Text</w:t>
            </w:r>
          </w:p>
        </w:tc>
      </w:tr>
      <w:tr w:rsidR="00DB50C7" w:rsidRPr="00272F02" w14:paraId="3E59EA9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71E8C29" w14:textId="77777777" w:rsidR="00707C64" w:rsidRPr="00272F02" w:rsidRDefault="00707C64"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9F3F064" w14:textId="77777777" w:rsidR="00707C64" w:rsidRPr="00272F02" w:rsidRDefault="00707C64" w:rsidP="002D3425">
            <w:pPr>
              <w:pStyle w:val="TableCellLeft10pt"/>
              <w:rPr>
                <w:szCs w:val="20"/>
                <w:lang w:val="en-GB"/>
              </w:rPr>
            </w:pPr>
            <w:r w:rsidRPr="00272F02">
              <w:rPr>
                <w:szCs w:val="20"/>
                <w:lang w:val="en-GB"/>
              </w:rPr>
              <w:t>H</w:t>
            </w:r>
          </w:p>
        </w:tc>
      </w:tr>
      <w:tr w:rsidR="00DB50C7" w:rsidRPr="00272F02" w14:paraId="3E7EA7D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89A0E3" w14:textId="77777777" w:rsidR="00707C64" w:rsidRPr="00272F02" w:rsidRDefault="00707C64"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CEDEBDF" w14:textId="77777777" w:rsidR="00707C64" w:rsidRPr="00272F02" w:rsidRDefault="00707C64" w:rsidP="002D3425">
            <w:pPr>
              <w:pStyle w:val="TableCellLeft10pt"/>
              <w:rPr>
                <w:szCs w:val="20"/>
                <w:lang w:val="en-GB"/>
              </w:rPr>
            </w:pPr>
            <w:r w:rsidRPr="00272F02">
              <w:rPr>
                <w:szCs w:val="20"/>
                <w:lang w:val="en-GB"/>
              </w:rPr>
              <w:t>Heading</w:t>
            </w:r>
          </w:p>
        </w:tc>
      </w:tr>
      <w:tr w:rsidR="00DB50C7" w:rsidRPr="00272F02" w14:paraId="7223599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F90D04" w14:textId="77777777" w:rsidR="00707C64" w:rsidRPr="00272F02" w:rsidRDefault="00707C64"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C75113E" w14:textId="58ECF898" w:rsidR="00707C64" w:rsidRPr="00272F02" w:rsidRDefault="00707C64" w:rsidP="002D3425">
            <w:pPr>
              <w:pStyle w:val="TableCellLeft10pt"/>
              <w:rPr>
                <w:szCs w:val="20"/>
                <w:lang w:val="en-GB"/>
              </w:rPr>
            </w:pPr>
            <w:r w:rsidRPr="00272F02">
              <w:rPr>
                <w:szCs w:val="20"/>
                <w:lang w:val="en-GB"/>
              </w:rPr>
              <w:t>N/A</w:t>
            </w:r>
          </w:p>
        </w:tc>
      </w:tr>
      <w:tr w:rsidR="00DB50C7" w:rsidRPr="00272F02" w14:paraId="7EDFF0B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31603B" w14:textId="77777777" w:rsidR="00707C64" w:rsidRPr="00272F02" w:rsidRDefault="00707C64"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E4597DD" w14:textId="77777777" w:rsidR="00707C64" w:rsidRPr="00272F02" w:rsidRDefault="00707C64" w:rsidP="002D3425">
            <w:pPr>
              <w:pStyle w:val="TableCellLeft10pt"/>
              <w:rPr>
                <w:szCs w:val="20"/>
                <w:lang w:val="en-GB"/>
              </w:rPr>
            </w:pPr>
            <w:r w:rsidRPr="00272F02">
              <w:rPr>
                <w:szCs w:val="20"/>
                <w:lang w:val="en-GB"/>
              </w:rPr>
              <w:t>Required</w:t>
            </w:r>
          </w:p>
        </w:tc>
      </w:tr>
      <w:tr w:rsidR="00DB50C7" w:rsidRPr="00272F02" w14:paraId="242CCF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2B15C" w14:textId="77777777" w:rsidR="00707C64" w:rsidRPr="00272F02" w:rsidRDefault="00707C64"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7DFB13A0" w14:textId="7EA4555B" w:rsidR="00707C64" w:rsidRPr="00272F02" w:rsidRDefault="00267362" w:rsidP="002D3425">
            <w:pPr>
              <w:pStyle w:val="TableCellLeft10pt"/>
              <w:rPr>
                <w:szCs w:val="20"/>
                <w:lang w:val="en-GB"/>
              </w:rPr>
            </w:pPr>
            <w:r w:rsidRPr="00272F02">
              <w:rPr>
                <w:szCs w:val="20"/>
                <w:lang w:val="en-GB"/>
              </w:rPr>
              <w:t>One to one</w:t>
            </w:r>
          </w:p>
        </w:tc>
      </w:tr>
      <w:tr w:rsidR="00DB50C7" w:rsidRPr="00272F02" w14:paraId="1E201A7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0FC4D1" w14:textId="77777777" w:rsidR="00707C64" w:rsidRPr="00272F02" w:rsidRDefault="00707C64"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DD3AA9" w14:textId="086E42B9" w:rsidR="00707C64" w:rsidRPr="00272F02" w:rsidRDefault="00AE761A" w:rsidP="00D34BDD">
            <w:pPr>
              <w:pStyle w:val="TableCellLeft10pt"/>
              <w:rPr>
                <w:szCs w:val="20"/>
                <w:lang w:val="en-GB"/>
              </w:rPr>
            </w:pPr>
            <w:r>
              <w:rPr>
                <w:szCs w:val="20"/>
                <w:lang w:val="en-GB"/>
              </w:rPr>
              <w:t>11.10</w:t>
            </w:r>
          </w:p>
        </w:tc>
      </w:tr>
      <w:tr w:rsidR="00DB50C7" w:rsidRPr="00272F02" w14:paraId="394B843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0A351F8" w14:textId="77777777" w:rsidR="00707C64" w:rsidRPr="00272F02" w:rsidRDefault="00707C64"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8C66AB" w14:textId="77777777" w:rsidR="00707C64" w:rsidRPr="00272F02" w:rsidRDefault="00707C64" w:rsidP="002D3425">
            <w:pPr>
              <w:pStyle w:val="TableCellLeft10pt"/>
              <w:rPr>
                <w:szCs w:val="20"/>
                <w:lang w:val="en-GB"/>
              </w:rPr>
            </w:pPr>
            <w:r w:rsidRPr="00272F02">
              <w:rPr>
                <w:szCs w:val="20"/>
                <w:lang w:val="en-GB"/>
              </w:rPr>
              <w:t>Protocol Deviations</w:t>
            </w:r>
          </w:p>
        </w:tc>
      </w:tr>
      <w:tr w:rsidR="00DB50C7" w:rsidRPr="00272F02" w14:paraId="1B5C6A6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11C0082" w14:textId="77777777" w:rsidR="00707C64" w:rsidRPr="00272F02" w:rsidRDefault="00707C64"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A4C3C7D" w14:textId="77777777" w:rsidR="00707C64" w:rsidRPr="00272F02" w:rsidRDefault="00707C64"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69B96944" w14:textId="09026197" w:rsidR="00707C64" w:rsidRPr="00272F02" w:rsidRDefault="7AF7D6CB"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4033C862" w:rsidRPr="00272F02">
              <w:rPr>
                <w:lang w:val="en-GB"/>
              </w:rPr>
              <w:t xml:space="preserve"> and </w:t>
            </w:r>
            <w:r w:rsidRPr="00272F02">
              <w:rPr>
                <w:lang w:val="en-GB"/>
              </w:rPr>
              <w:t>Table of Contents</w:t>
            </w:r>
          </w:p>
          <w:p w14:paraId="09083816" w14:textId="77777777" w:rsidR="00707C64" w:rsidRPr="00272F02" w:rsidRDefault="00707C64"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707C64" w:rsidRPr="00272F02" w14:paraId="7DA3F43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6BA78C" w14:textId="77777777" w:rsidR="00707C64" w:rsidRPr="00272F02" w:rsidRDefault="00707C64"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407786F" w14:textId="77777777" w:rsidR="00707C64" w:rsidRPr="00272F02" w:rsidRDefault="00707C64" w:rsidP="002D3425">
            <w:pPr>
              <w:pStyle w:val="TableCellLeft10pt"/>
              <w:rPr>
                <w:szCs w:val="20"/>
                <w:lang w:val="en-GB"/>
              </w:rPr>
            </w:pPr>
            <w:r w:rsidRPr="00272F02">
              <w:rPr>
                <w:szCs w:val="20"/>
                <w:lang w:val="en-GB"/>
              </w:rPr>
              <w:t>No</w:t>
            </w:r>
          </w:p>
        </w:tc>
      </w:tr>
    </w:tbl>
    <w:p w14:paraId="15DDD806" w14:textId="77777777" w:rsidR="00707C64" w:rsidRPr="00272F02" w:rsidRDefault="00707C64" w:rsidP="00707C64">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39FF47F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B52E6D" w14:textId="77777777" w:rsidR="00707C64" w:rsidRPr="00272F02" w:rsidRDefault="00707C64"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3C2FA0C" w14:textId="747E9A57" w:rsidR="00707C64" w:rsidRPr="00272F02" w:rsidRDefault="00707C64" w:rsidP="002D3425">
            <w:pPr>
              <w:pStyle w:val="TableCellLeft10pt"/>
              <w:rPr>
                <w:szCs w:val="20"/>
                <w:lang w:val="en-GB"/>
              </w:rPr>
            </w:pPr>
            <w:r w:rsidRPr="00272F02">
              <w:rPr>
                <w:szCs w:val="20"/>
                <w:lang w:val="en-GB"/>
              </w:rPr>
              <w:t>&lt;Protocol Deviations&gt;</w:t>
            </w:r>
          </w:p>
        </w:tc>
      </w:tr>
      <w:tr w:rsidR="00DB50C7" w:rsidRPr="00272F02" w14:paraId="3821AA04"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177E17D" w14:textId="77777777" w:rsidR="00707C64" w:rsidRPr="00272F02" w:rsidRDefault="00707C64"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123255" w14:textId="77777777" w:rsidR="00707C64" w:rsidRPr="00272F02" w:rsidRDefault="00707C64" w:rsidP="002D3425">
            <w:pPr>
              <w:pStyle w:val="TableCellLeft10pt"/>
              <w:rPr>
                <w:szCs w:val="20"/>
                <w:lang w:val="en-GB"/>
              </w:rPr>
            </w:pPr>
            <w:r w:rsidRPr="00272F02">
              <w:rPr>
                <w:szCs w:val="20"/>
                <w:lang w:val="en-GB"/>
              </w:rPr>
              <w:t>Text</w:t>
            </w:r>
          </w:p>
        </w:tc>
      </w:tr>
      <w:tr w:rsidR="00DB50C7" w:rsidRPr="00272F02" w14:paraId="5DBAD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E842BB3" w14:textId="77777777" w:rsidR="00707C64" w:rsidRPr="00272F02" w:rsidRDefault="00707C64"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F8D6079" w14:textId="77777777" w:rsidR="00707C64" w:rsidRPr="00272F02" w:rsidRDefault="00707C64" w:rsidP="002D3425">
            <w:pPr>
              <w:pStyle w:val="TableCellLeft10pt"/>
              <w:rPr>
                <w:szCs w:val="20"/>
                <w:lang w:val="en-GB"/>
              </w:rPr>
            </w:pPr>
            <w:r w:rsidRPr="00272F02">
              <w:rPr>
                <w:szCs w:val="20"/>
                <w:lang w:val="en-GB"/>
              </w:rPr>
              <w:t>D</w:t>
            </w:r>
          </w:p>
        </w:tc>
      </w:tr>
      <w:tr w:rsidR="00DB50C7" w:rsidRPr="00272F02" w14:paraId="1202FF4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1383DA" w14:textId="77777777" w:rsidR="00707C64" w:rsidRPr="00272F02" w:rsidRDefault="00707C64"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EB6227A" w14:textId="37F3DF56" w:rsidR="00707C64" w:rsidRPr="00272F02" w:rsidRDefault="000F6F05" w:rsidP="002D3425">
            <w:pPr>
              <w:pStyle w:val="TableCellLeft10pt"/>
              <w:rPr>
                <w:szCs w:val="20"/>
                <w:lang w:val="en-GB"/>
              </w:rPr>
            </w:pPr>
            <w:r w:rsidRPr="00272F02">
              <w:rPr>
                <w:szCs w:val="20"/>
                <w:lang w:val="en-GB"/>
              </w:rPr>
              <w:t>CNEW</w:t>
            </w:r>
          </w:p>
          <w:p w14:paraId="447210A3" w14:textId="59FBA7A2"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6FF12AC7" w14:textId="5DE7953F" w:rsidR="00707C64" w:rsidRPr="00272F02" w:rsidRDefault="00707C64" w:rsidP="00D34BDD">
            <w:pPr>
              <w:pStyle w:val="TableCellLeft10pt"/>
              <w:rPr>
                <w:rFonts w:eastAsia="Times New Roman"/>
                <w:szCs w:val="20"/>
                <w:lang w:val="en-GB"/>
              </w:rPr>
            </w:pPr>
            <w:r w:rsidRPr="00272F02">
              <w:rPr>
                <w:szCs w:val="20"/>
                <w:shd w:val="clear" w:color="auto" w:fill="FFFFFF"/>
              </w:rPr>
              <w:t>A description of plans for detecting, reviewing, and reporting any deviations from the protocol.</w:t>
            </w:r>
          </w:p>
        </w:tc>
      </w:tr>
      <w:tr w:rsidR="00DB50C7" w:rsidRPr="00272F02" w14:paraId="4B9030B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08A269" w14:textId="77777777" w:rsidR="00707C64" w:rsidRPr="00272F02" w:rsidRDefault="00707C64"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E4B5889" w14:textId="18558CA0" w:rsidR="00707C64" w:rsidRPr="00272F02" w:rsidRDefault="006868CD" w:rsidP="002D3425">
            <w:pPr>
              <w:pStyle w:val="TableCellLeft10pt"/>
              <w:rPr>
                <w:szCs w:val="20"/>
                <w:lang w:val="en-GB"/>
              </w:rPr>
            </w:pPr>
            <w:r w:rsidRPr="00272F02">
              <w:rPr>
                <w:szCs w:val="20"/>
                <w:lang w:val="en-GB"/>
              </w:rPr>
              <w:t>Describe plans for detecting, reviewing, and reporting any deviations from the protocol or include reference to a separate document.</w:t>
            </w:r>
          </w:p>
        </w:tc>
      </w:tr>
      <w:tr w:rsidR="00DB50C7" w:rsidRPr="00272F02" w14:paraId="38D1CD0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A90DF4" w14:textId="77777777" w:rsidR="00707C64" w:rsidRPr="00272F02" w:rsidRDefault="00707C64"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1893C0E" w14:textId="77777777" w:rsidR="00707C64" w:rsidRPr="00272F02" w:rsidRDefault="00707C64" w:rsidP="002D3425">
            <w:pPr>
              <w:pStyle w:val="TableCellLeft10pt"/>
              <w:rPr>
                <w:szCs w:val="20"/>
                <w:lang w:val="en-GB"/>
              </w:rPr>
            </w:pPr>
            <w:r w:rsidRPr="00272F02">
              <w:rPr>
                <w:szCs w:val="20"/>
                <w:lang w:val="en-GB"/>
              </w:rPr>
              <w:t>Required</w:t>
            </w:r>
          </w:p>
        </w:tc>
      </w:tr>
      <w:tr w:rsidR="00DB50C7" w:rsidRPr="00272F02" w14:paraId="54ED02C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B2C388" w14:textId="77777777" w:rsidR="00707C64" w:rsidRPr="00272F02" w:rsidRDefault="00707C64"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176E3E" w14:textId="5D88BEB4" w:rsidR="00707C64" w:rsidRPr="00272F02" w:rsidRDefault="006868CD" w:rsidP="00910BB6">
            <w:pPr>
              <w:spacing w:line="240" w:lineRule="exact"/>
              <w:rPr>
                <w:szCs w:val="20"/>
                <w:lang w:val="en-GB"/>
              </w:rPr>
            </w:pPr>
            <w:r w:rsidRPr="00272F02">
              <w:rPr>
                <w:sz w:val="20"/>
                <w:szCs w:val="20"/>
              </w:rPr>
              <w:t>One to one</w:t>
            </w:r>
          </w:p>
        </w:tc>
      </w:tr>
      <w:tr w:rsidR="00DB50C7" w:rsidRPr="00272F02" w14:paraId="65B93E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8FBC32" w14:textId="77777777" w:rsidR="00707C64" w:rsidRPr="00272F02" w:rsidRDefault="00707C64"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327B78C" w14:textId="3B66A20A" w:rsidR="00707C64" w:rsidRPr="00272F02" w:rsidRDefault="00AE761A" w:rsidP="00D34BDD">
            <w:pPr>
              <w:pStyle w:val="TableCellLeft10pt"/>
              <w:rPr>
                <w:szCs w:val="20"/>
                <w:lang w:val="en-GB"/>
              </w:rPr>
            </w:pPr>
            <w:r>
              <w:rPr>
                <w:szCs w:val="20"/>
                <w:lang w:val="en-GB"/>
              </w:rPr>
              <w:t>11.10</w:t>
            </w:r>
          </w:p>
        </w:tc>
      </w:tr>
      <w:tr w:rsidR="00DB50C7" w:rsidRPr="00272F02" w14:paraId="33BC434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E9B5594" w14:textId="77777777" w:rsidR="00707C64" w:rsidRPr="00272F02" w:rsidRDefault="00707C64"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2EBAAC" w14:textId="77777777" w:rsidR="00707C64" w:rsidRPr="00272F02" w:rsidRDefault="00707C64" w:rsidP="002D3425">
            <w:pPr>
              <w:pStyle w:val="TableCellLeft10pt"/>
              <w:rPr>
                <w:szCs w:val="20"/>
                <w:lang w:val="en-GB"/>
              </w:rPr>
            </w:pPr>
            <w:r w:rsidRPr="00272F02">
              <w:rPr>
                <w:szCs w:val="20"/>
                <w:lang w:val="en-GB"/>
              </w:rPr>
              <w:t>Text</w:t>
            </w:r>
          </w:p>
        </w:tc>
      </w:tr>
      <w:tr w:rsidR="00DB50C7" w:rsidRPr="00272F02" w14:paraId="2FE047F1"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6D0EAC" w14:textId="77777777" w:rsidR="00707C64" w:rsidRPr="00272F02" w:rsidRDefault="00707C64"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AD8B233" w14:textId="77777777" w:rsidR="00707C64" w:rsidRPr="00272F02" w:rsidRDefault="00707C64"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63946F1" w14:textId="6B633EB5" w:rsidR="00707C64" w:rsidRPr="00272F02" w:rsidRDefault="00707C64"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AE761A">
              <w:rPr>
                <w:szCs w:val="20"/>
                <w:lang w:val="en-GB"/>
              </w:rPr>
              <w:t>11.10</w:t>
            </w:r>
            <w:r w:rsidRPr="00272F02">
              <w:rPr>
                <w:szCs w:val="20"/>
                <w:lang w:val="en-GB"/>
              </w:rPr>
              <w:t xml:space="preserve"> Protocol Deviations</w:t>
            </w:r>
          </w:p>
          <w:p w14:paraId="2E633B22" w14:textId="77777777" w:rsidR="00707C64" w:rsidRPr="00272F02" w:rsidRDefault="00707C64"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16AD53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34B20E" w14:textId="77777777" w:rsidR="00707C64" w:rsidRPr="00272F02" w:rsidRDefault="00707C64"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29FA431" w14:textId="77777777" w:rsidR="00707C64" w:rsidRPr="00272F02" w:rsidRDefault="00707C64" w:rsidP="002D3425">
            <w:pPr>
              <w:pStyle w:val="TableCellLeft10pt"/>
              <w:rPr>
                <w:szCs w:val="20"/>
                <w:lang w:val="en-GB"/>
              </w:rPr>
            </w:pPr>
            <w:r w:rsidRPr="00272F02">
              <w:rPr>
                <w:szCs w:val="20"/>
                <w:lang w:val="en-GB"/>
              </w:rPr>
              <w:t>No</w:t>
            </w:r>
          </w:p>
        </w:tc>
      </w:tr>
    </w:tbl>
    <w:p w14:paraId="07CFE1D4" w14:textId="25D5DEC9" w:rsidR="00302859" w:rsidRPr="00272F02" w:rsidRDefault="00302859" w:rsidP="2D55E58E">
      <w:pPr>
        <w:rPr>
          <w:sz w:val="20"/>
          <w:szCs w:val="20"/>
        </w:rPr>
      </w:pPr>
    </w:p>
    <w:p w14:paraId="189AE677" w14:textId="535D44E1" w:rsidR="00DA6F0C" w:rsidRPr="00272F02" w:rsidRDefault="100FDD5C" w:rsidP="00910BB6">
      <w:pPr>
        <w:pStyle w:val="Heading2"/>
        <w:rPr>
          <w:rFonts w:cs="Times New Roman"/>
        </w:rPr>
      </w:pPr>
      <w:r w:rsidRPr="00272F02">
        <w:rPr>
          <w:rFonts w:cs="Times New Roman"/>
        </w:rPr>
        <w:t>Early Site Closure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3B818DA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99E411" w14:textId="77777777" w:rsidR="00DA6F0C" w:rsidRPr="00272F02" w:rsidRDefault="00DA6F0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4CF306D" w14:textId="5969A73B" w:rsidR="00DA6F0C" w:rsidRPr="00272F02" w:rsidRDefault="00FD49A3" w:rsidP="002D3425">
            <w:pPr>
              <w:pStyle w:val="TableCellLeft10pt"/>
              <w:rPr>
                <w:szCs w:val="20"/>
                <w:lang w:val="en-GB"/>
              </w:rPr>
            </w:pPr>
            <w:r>
              <w:rPr>
                <w:szCs w:val="20"/>
                <w:lang w:val="en-GB"/>
              </w:rPr>
              <w:t>11.11</w:t>
            </w:r>
            <w:r w:rsidR="00DA6F0C" w:rsidRPr="00272F02">
              <w:rPr>
                <w:szCs w:val="20"/>
                <w:lang w:val="en-GB"/>
              </w:rPr>
              <w:t xml:space="preserve"> Early Site Closure</w:t>
            </w:r>
          </w:p>
        </w:tc>
      </w:tr>
      <w:tr w:rsidR="00DB50C7" w:rsidRPr="00272F02" w14:paraId="5FEE98B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4251C02" w14:textId="77777777" w:rsidR="00DA6F0C" w:rsidRPr="00272F02" w:rsidRDefault="00DA6F0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EB063B9"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7000B59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F6626AF" w14:textId="77777777" w:rsidR="00DA6F0C" w:rsidRPr="00272F02" w:rsidRDefault="00DA6F0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CE6DEDD" w14:textId="77777777" w:rsidR="00DA6F0C" w:rsidRPr="00272F02" w:rsidRDefault="00DA6F0C" w:rsidP="002D3425">
            <w:pPr>
              <w:pStyle w:val="TableCellLeft10pt"/>
              <w:rPr>
                <w:szCs w:val="20"/>
                <w:lang w:val="en-GB"/>
              </w:rPr>
            </w:pPr>
            <w:r w:rsidRPr="00272F02">
              <w:rPr>
                <w:szCs w:val="20"/>
                <w:lang w:val="en-GB"/>
              </w:rPr>
              <w:t>H</w:t>
            </w:r>
          </w:p>
        </w:tc>
      </w:tr>
      <w:tr w:rsidR="00DB50C7" w:rsidRPr="00272F02" w14:paraId="5E6A418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42BAD1" w14:textId="77777777" w:rsidR="00DA6F0C" w:rsidRPr="00272F02" w:rsidRDefault="00DA6F0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905CBDA" w14:textId="77777777" w:rsidR="00DA6F0C" w:rsidRPr="00272F02" w:rsidRDefault="00DA6F0C" w:rsidP="002D3425">
            <w:pPr>
              <w:pStyle w:val="TableCellLeft10pt"/>
              <w:rPr>
                <w:szCs w:val="20"/>
                <w:lang w:val="en-GB"/>
              </w:rPr>
            </w:pPr>
            <w:r w:rsidRPr="00272F02">
              <w:rPr>
                <w:szCs w:val="20"/>
                <w:lang w:val="en-GB"/>
              </w:rPr>
              <w:t>Heading</w:t>
            </w:r>
          </w:p>
        </w:tc>
      </w:tr>
      <w:tr w:rsidR="00DB50C7" w:rsidRPr="00272F02" w14:paraId="45FC411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620336" w14:textId="77777777" w:rsidR="00DA6F0C" w:rsidRPr="00272F02" w:rsidRDefault="00DA6F0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421F68D" w14:textId="1DD78AA3" w:rsidR="00DA6F0C" w:rsidRPr="00272F02" w:rsidRDefault="00DA6F0C" w:rsidP="002D3425">
            <w:pPr>
              <w:pStyle w:val="TableCellLeft10pt"/>
              <w:rPr>
                <w:szCs w:val="20"/>
                <w:lang w:val="en-GB"/>
              </w:rPr>
            </w:pPr>
            <w:r w:rsidRPr="00272F02">
              <w:rPr>
                <w:szCs w:val="20"/>
                <w:lang w:val="en-GB"/>
              </w:rPr>
              <w:t>N/A</w:t>
            </w:r>
          </w:p>
        </w:tc>
      </w:tr>
      <w:tr w:rsidR="00DB50C7" w:rsidRPr="00272F02" w14:paraId="627B38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959B5DE" w14:textId="77777777" w:rsidR="00DA6F0C" w:rsidRPr="00272F02" w:rsidRDefault="00DA6F0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1A2ED6E" w14:textId="77777777" w:rsidR="00DA6F0C" w:rsidRPr="00272F02" w:rsidRDefault="00DA6F0C" w:rsidP="002D3425">
            <w:pPr>
              <w:pStyle w:val="TableCellLeft10pt"/>
              <w:rPr>
                <w:szCs w:val="20"/>
                <w:lang w:val="en-GB"/>
              </w:rPr>
            </w:pPr>
            <w:r w:rsidRPr="00272F02">
              <w:rPr>
                <w:szCs w:val="20"/>
                <w:lang w:val="en-GB"/>
              </w:rPr>
              <w:t>Required</w:t>
            </w:r>
          </w:p>
        </w:tc>
      </w:tr>
      <w:tr w:rsidR="00DB50C7" w:rsidRPr="00272F02" w14:paraId="3A38A5C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241E8E" w14:textId="77777777" w:rsidR="00DA6F0C" w:rsidRPr="00272F02" w:rsidRDefault="00DA6F0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0B4FC1D" w14:textId="3C283F5C" w:rsidR="00DA6F0C" w:rsidRPr="00272F02" w:rsidRDefault="00CA701F" w:rsidP="002D3425">
            <w:pPr>
              <w:pStyle w:val="TableCellLeft10pt"/>
              <w:rPr>
                <w:szCs w:val="20"/>
                <w:lang w:val="en-GB"/>
              </w:rPr>
            </w:pPr>
            <w:r w:rsidRPr="00272F02">
              <w:rPr>
                <w:szCs w:val="20"/>
                <w:lang w:val="en-GB"/>
              </w:rPr>
              <w:t>One to many</w:t>
            </w:r>
          </w:p>
        </w:tc>
      </w:tr>
      <w:tr w:rsidR="00DB50C7" w:rsidRPr="00272F02" w14:paraId="6341B35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3D64F8" w14:textId="77777777" w:rsidR="00DA6F0C" w:rsidRPr="00272F02" w:rsidRDefault="00DA6F0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F14FD2D" w14:textId="4541577A" w:rsidR="00DA6F0C" w:rsidRPr="00272F02" w:rsidRDefault="00FD49A3" w:rsidP="00D34BDD">
            <w:pPr>
              <w:pStyle w:val="TableCellLeft10pt"/>
              <w:rPr>
                <w:szCs w:val="20"/>
                <w:lang w:val="en-GB"/>
              </w:rPr>
            </w:pPr>
            <w:r>
              <w:rPr>
                <w:szCs w:val="20"/>
                <w:lang w:val="en-GB"/>
              </w:rPr>
              <w:t>11.11</w:t>
            </w:r>
          </w:p>
        </w:tc>
      </w:tr>
      <w:tr w:rsidR="00DB50C7" w:rsidRPr="00272F02" w14:paraId="4C5FD93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A88E997" w14:textId="77777777" w:rsidR="00DA6F0C" w:rsidRPr="00272F02" w:rsidRDefault="00DA6F0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176246B" w14:textId="77777777" w:rsidR="00DA6F0C" w:rsidRPr="00272F02" w:rsidRDefault="00DA6F0C" w:rsidP="002D3425">
            <w:pPr>
              <w:pStyle w:val="TableCellLeft10pt"/>
              <w:rPr>
                <w:szCs w:val="20"/>
                <w:lang w:val="en-GB"/>
              </w:rPr>
            </w:pPr>
            <w:r w:rsidRPr="00272F02">
              <w:rPr>
                <w:szCs w:val="20"/>
                <w:lang w:val="en-GB"/>
              </w:rPr>
              <w:t>Early Site Closure</w:t>
            </w:r>
          </w:p>
        </w:tc>
      </w:tr>
      <w:tr w:rsidR="00DB50C7" w:rsidRPr="00272F02" w14:paraId="03B20A5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41BE8BF" w14:textId="77777777" w:rsidR="00DA6F0C" w:rsidRPr="00272F02" w:rsidRDefault="00DA6F0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DBCA6DB" w14:textId="77777777" w:rsidR="00DA6F0C" w:rsidRPr="00272F02" w:rsidRDefault="00DA6F0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959CD44" w14:textId="76C5C360" w:rsidR="00DA6F0C" w:rsidRPr="00272F02" w:rsidRDefault="726F4FA0" w:rsidP="19DB19D3">
            <w:pPr>
              <w:pStyle w:val="TableCellLeft10pt"/>
              <w:rPr>
                <w:lang w:val="en-GB"/>
              </w:rPr>
            </w:pPr>
            <w:r w:rsidRPr="00272F02">
              <w:rPr>
                <w:rStyle w:val="TableCellLeft10ptBoldChar"/>
              </w:rPr>
              <w:t>Relationship</w:t>
            </w:r>
            <w:r w:rsidRPr="00272F02">
              <w:rPr>
                <w:lang w:val="en-GB"/>
              </w:rPr>
              <w:t xml:space="preserve">: </w:t>
            </w:r>
            <w:r w:rsidR="000922A7">
              <w:rPr>
                <w:lang w:val="en-GB"/>
              </w:rPr>
              <w:t xml:space="preserve">11 </w:t>
            </w:r>
            <w:r w:rsidRPr="00272F02">
              <w:rPr>
                <w:lang w:val="en-GB"/>
              </w:rPr>
              <w:t>TRIAL OVERSIGHT AND OTHER GENERAL CONSIDERATIONS</w:t>
            </w:r>
            <w:r w:rsidR="70F18BA0" w:rsidRPr="00272F02">
              <w:rPr>
                <w:lang w:val="en-GB"/>
              </w:rPr>
              <w:t xml:space="preserve"> and</w:t>
            </w:r>
            <w:r w:rsidRPr="00272F02">
              <w:rPr>
                <w:lang w:val="en-GB"/>
              </w:rPr>
              <w:t xml:space="preserve"> Table of Contents</w:t>
            </w:r>
          </w:p>
          <w:p w14:paraId="25247BE7" w14:textId="77777777" w:rsidR="00DA6F0C" w:rsidRPr="00272F02" w:rsidRDefault="00DA6F0C" w:rsidP="002D3425">
            <w:pPr>
              <w:pStyle w:val="TableCellLeft10pt"/>
              <w:rPr>
                <w:szCs w:val="20"/>
                <w:lang w:val="en-GB"/>
              </w:rPr>
            </w:pPr>
            <w:r w:rsidRPr="00272F02">
              <w:rPr>
                <w:rStyle w:val="TableCellLeft10ptBoldChar"/>
                <w:szCs w:val="20"/>
              </w:rPr>
              <w:t>Concept</w:t>
            </w:r>
            <w:r w:rsidRPr="00272F02">
              <w:rPr>
                <w:szCs w:val="20"/>
                <w:lang w:val="en-GB"/>
              </w:rPr>
              <w:t>: Heading</w:t>
            </w:r>
          </w:p>
        </w:tc>
      </w:tr>
      <w:tr w:rsidR="00DA6F0C" w:rsidRPr="00272F02" w14:paraId="3EDAD08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444329" w14:textId="77777777" w:rsidR="00DA6F0C" w:rsidRPr="00272F02" w:rsidRDefault="00DA6F0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5D170A2" w14:textId="77777777" w:rsidR="00DA6F0C" w:rsidRPr="00272F02" w:rsidRDefault="00DA6F0C" w:rsidP="002D3425">
            <w:pPr>
              <w:pStyle w:val="TableCellLeft10pt"/>
              <w:rPr>
                <w:szCs w:val="20"/>
                <w:lang w:val="en-GB"/>
              </w:rPr>
            </w:pPr>
            <w:r w:rsidRPr="00272F02">
              <w:rPr>
                <w:szCs w:val="20"/>
                <w:lang w:val="en-GB"/>
              </w:rPr>
              <w:t>No</w:t>
            </w:r>
          </w:p>
        </w:tc>
      </w:tr>
    </w:tbl>
    <w:p w14:paraId="6B7F283B" w14:textId="77777777" w:rsidR="00DA6F0C" w:rsidRPr="00272F02"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745117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8374112" w14:textId="77777777" w:rsidR="00DA6F0C" w:rsidRPr="00272F02" w:rsidRDefault="00DA6F0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AC7F6BA" w14:textId="77777777" w:rsidR="00DA6F0C" w:rsidRPr="00272F02" w:rsidRDefault="00DA6F0C" w:rsidP="002D3425">
            <w:pPr>
              <w:pStyle w:val="TableCellLeft10pt"/>
              <w:rPr>
                <w:szCs w:val="20"/>
                <w:lang w:val="en-GB"/>
              </w:rPr>
            </w:pPr>
            <w:r w:rsidRPr="00272F02">
              <w:rPr>
                <w:szCs w:val="20"/>
                <w:lang w:val="en-GB"/>
              </w:rPr>
              <w:t>&lt;Decision Rights for Site Closure&gt;</w:t>
            </w:r>
          </w:p>
        </w:tc>
      </w:tr>
      <w:tr w:rsidR="00DB50C7" w:rsidRPr="00272F02" w14:paraId="2A4E485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5F908F2" w14:textId="77777777" w:rsidR="00DA6F0C" w:rsidRPr="00272F02" w:rsidRDefault="00DA6F0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DD90980"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4BDCB8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393CF2" w14:textId="77777777" w:rsidR="00DA6F0C" w:rsidRPr="00272F02" w:rsidRDefault="00DA6F0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6E3CA82" w14:textId="77777777" w:rsidR="00DA6F0C" w:rsidRPr="00272F02" w:rsidRDefault="00DA6F0C" w:rsidP="002D3425">
            <w:pPr>
              <w:pStyle w:val="TableCellLeft10pt"/>
              <w:rPr>
                <w:szCs w:val="20"/>
                <w:lang w:val="en-GB"/>
              </w:rPr>
            </w:pPr>
            <w:r w:rsidRPr="00272F02">
              <w:rPr>
                <w:szCs w:val="20"/>
                <w:lang w:val="en-GB"/>
              </w:rPr>
              <w:t>D</w:t>
            </w:r>
          </w:p>
        </w:tc>
      </w:tr>
      <w:tr w:rsidR="00DB50C7" w:rsidRPr="00272F02" w14:paraId="28088C9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DA71600" w14:textId="77777777" w:rsidR="00DA6F0C" w:rsidRPr="00272F02" w:rsidRDefault="00DA6F0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E03EFD1" w14:textId="63BA3191" w:rsidR="00DA6F0C" w:rsidRPr="00272F02" w:rsidRDefault="000F6F05" w:rsidP="002D3425">
            <w:pPr>
              <w:pStyle w:val="TableCellLeft10pt"/>
              <w:rPr>
                <w:szCs w:val="20"/>
                <w:lang w:val="en-GB"/>
              </w:rPr>
            </w:pPr>
            <w:r w:rsidRPr="00272F02">
              <w:rPr>
                <w:szCs w:val="20"/>
                <w:lang w:val="en-GB"/>
              </w:rPr>
              <w:t>CNEW</w:t>
            </w:r>
          </w:p>
          <w:p w14:paraId="62AD8F53" w14:textId="4105E3BA"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14C01594" w14:textId="490F6CBF" w:rsidR="00DA6F0C" w:rsidRPr="00272F02" w:rsidRDefault="00DA6F0C" w:rsidP="002D3425">
            <w:pPr>
              <w:pStyle w:val="TableCellLeft10pt"/>
              <w:rPr>
                <w:rFonts w:eastAsia="Times New Roman"/>
                <w:szCs w:val="20"/>
                <w:lang w:val="en-GB"/>
              </w:rPr>
            </w:pPr>
            <w:r w:rsidRPr="00272F02">
              <w:rPr>
                <w:rFonts w:eastAsia="Times New Roman"/>
                <w:szCs w:val="20"/>
                <w:lang w:val="en-GB"/>
              </w:rPr>
              <w:t xml:space="preserve">A description of the legal principles of entitlement for the </w:t>
            </w:r>
            <w:r w:rsidR="006868CD" w:rsidRPr="00272F02">
              <w:rPr>
                <w:rFonts w:eastAsia="Times New Roman"/>
                <w:szCs w:val="20"/>
                <w:lang w:val="en-GB"/>
              </w:rPr>
              <w:t>s</w:t>
            </w:r>
            <w:r w:rsidRPr="00272F02">
              <w:rPr>
                <w:rFonts w:eastAsia="Times New Roman"/>
                <w:szCs w:val="20"/>
                <w:lang w:val="en-GB"/>
              </w:rPr>
              <w:t>ponsor to close a trial site, or for the investigator to initiate the closure of a trial site.</w:t>
            </w:r>
          </w:p>
        </w:tc>
      </w:tr>
      <w:tr w:rsidR="00DB50C7" w:rsidRPr="00272F02" w14:paraId="05248E1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B060459" w14:textId="77777777" w:rsidR="00DA6F0C" w:rsidRPr="00272F02" w:rsidRDefault="00DA6F0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C5572DE" w14:textId="149620EA" w:rsidR="00DA6F0C" w:rsidRPr="00FF3C43" w:rsidRDefault="009C1AEA" w:rsidP="00910BB6">
            <w:pPr>
              <w:pStyle w:val="InstructionalTExt"/>
              <w:spacing w:before="0" w:after="0" w:line="240" w:lineRule="exact"/>
              <w:rPr>
                <w:rFonts w:ascii="Times New Roman" w:hAnsi="Times New Roman"/>
                <w:sz w:val="20"/>
                <w:szCs w:val="20"/>
              </w:rPr>
            </w:pPr>
            <w:r w:rsidRPr="00272F02">
              <w:rPr>
                <w:rFonts w:ascii="Times New Roman" w:hAnsi="Times New Roman"/>
                <w:color w:val="auto"/>
                <w:sz w:val="20"/>
                <w:szCs w:val="20"/>
              </w:rPr>
              <w:t>List the sponsor’s rights to close a site early. Likewise, list the investigator’s rights to initiate early site closure.</w:t>
            </w:r>
          </w:p>
        </w:tc>
      </w:tr>
      <w:tr w:rsidR="00DB50C7" w:rsidRPr="00272F02" w14:paraId="4CE80D4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66C8B61" w14:textId="77777777" w:rsidR="00DA6F0C" w:rsidRPr="00272F02" w:rsidRDefault="00DA6F0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D2C05D1" w14:textId="77777777" w:rsidR="00DA6F0C" w:rsidRPr="00272F02" w:rsidRDefault="00DA6F0C" w:rsidP="002D3425">
            <w:pPr>
              <w:pStyle w:val="TableCellLeft10pt"/>
              <w:rPr>
                <w:szCs w:val="20"/>
                <w:lang w:val="en-GB"/>
              </w:rPr>
            </w:pPr>
            <w:r w:rsidRPr="00272F02">
              <w:rPr>
                <w:szCs w:val="20"/>
                <w:lang w:val="en-GB"/>
              </w:rPr>
              <w:t>Required</w:t>
            </w:r>
          </w:p>
        </w:tc>
      </w:tr>
      <w:tr w:rsidR="00DB50C7" w:rsidRPr="00272F02" w14:paraId="5D95A21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D51207F" w14:textId="77777777" w:rsidR="00DA6F0C" w:rsidRPr="00272F02" w:rsidRDefault="00DA6F0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C589695" w14:textId="5E795BB7" w:rsidR="00DA6F0C" w:rsidRPr="00272F02" w:rsidRDefault="00267362" w:rsidP="002D3425">
            <w:pPr>
              <w:pStyle w:val="TableCellLeft10pt"/>
              <w:rPr>
                <w:szCs w:val="20"/>
                <w:lang w:val="en-GB"/>
              </w:rPr>
            </w:pPr>
            <w:r w:rsidRPr="00272F02">
              <w:rPr>
                <w:szCs w:val="20"/>
                <w:lang w:val="en-GB"/>
              </w:rPr>
              <w:t>One to one</w:t>
            </w:r>
          </w:p>
        </w:tc>
      </w:tr>
      <w:tr w:rsidR="00DB50C7" w:rsidRPr="00272F02" w14:paraId="0FC76F7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077ABD6" w14:textId="77777777" w:rsidR="00DA6F0C" w:rsidRPr="00272F02" w:rsidRDefault="00DA6F0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281FCAE" w14:textId="1BE534D6" w:rsidR="00DA6F0C" w:rsidRPr="00272F02" w:rsidRDefault="00FD49A3" w:rsidP="00D34BDD">
            <w:pPr>
              <w:pStyle w:val="TableCellLeft10pt"/>
              <w:rPr>
                <w:szCs w:val="20"/>
                <w:lang w:val="en-GB"/>
              </w:rPr>
            </w:pPr>
            <w:r>
              <w:rPr>
                <w:szCs w:val="20"/>
                <w:lang w:val="en-GB"/>
              </w:rPr>
              <w:t>11.11</w:t>
            </w:r>
          </w:p>
        </w:tc>
      </w:tr>
      <w:tr w:rsidR="00DB50C7" w:rsidRPr="00272F02" w14:paraId="3733A6F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10BC9F2" w14:textId="77777777" w:rsidR="00DA6F0C" w:rsidRPr="00272F02" w:rsidRDefault="00DA6F0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C4F3F13"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71BA1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998E06" w14:textId="77777777" w:rsidR="00DA6F0C" w:rsidRPr="00272F02" w:rsidRDefault="00DA6F0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4EA67C7" w14:textId="77777777" w:rsidR="00DA6F0C" w:rsidRPr="00272F02" w:rsidRDefault="00DA6F0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F9C10D6" w14:textId="4328AC11" w:rsidR="00DA6F0C" w:rsidRPr="00272F02" w:rsidRDefault="00DA6F0C"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FD49A3">
              <w:rPr>
                <w:szCs w:val="20"/>
                <w:lang w:val="en-GB"/>
              </w:rPr>
              <w:t>11.11</w:t>
            </w:r>
            <w:r w:rsidRPr="00272F02">
              <w:rPr>
                <w:szCs w:val="20"/>
                <w:lang w:val="en-GB"/>
              </w:rPr>
              <w:t xml:space="preserve"> Early Site Closure</w:t>
            </w:r>
          </w:p>
          <w:p w14:paraId="513ECFE3" w14:textId="77777777" w:rsidR="00DA6F0C" w:rsidRPr="00272F02" w:rsidRDefault="00DA6F0C"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A6F0C" w:rsidRPr="00272F02" w14:paraId="7206C37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A4DADFA" w14:textId="77777777" w:rsidR="00DA6F0C" w:rsidRPr="00272F02" w:rsidRDefault="00DA6F0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1180864" w14:textId="77777777" w:rsidR="00DA6F0C" w:rsidRPr="00272F02" w:rsidRDefault="00DA6F0C" w:rsidP="002D3425">
            <w:pPr>
              <w:pStyle w:val="TableCellLeft10pt"/>
              <w:rPr>
                <w:szCs w:val="20"/>
                <w:lang w:val="en-GB"/>
              </w:rPr>
            </w:pPr>
            <w:r w:rsidRPr="00272F02">
              <w:rPr>
                <w:szCs w:val="20"/>
                <w:lang w:val="en-GB"/>
              </w:rPr>
              <w:t>No</w:t>
            </w:r>
          </w:p>
        </w:tc>
      </w:tr>
    </w:tbl>
    <w:p w14:paraId="0886601D" w14:textId="77777777" w:rsidR="00DA6F0C" w:rsidRPr="00272F02"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161B01E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621F9F3" w14:textId="77777777" w:rsidR="00DA6F0C" w:rsidRPr="00272F02" w:rsidRDefault="00DA6F0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7EA8B6" w14:textId="77777777" w:rsidR="00DA6F0C" w:rsidRPr="00272F02" w:rsidRDefault="00DA6F0C" w:rsidP="002D3425">
            <w:pPr>
              <w:pStyle w:val="TableCellLeft10pt"/>
              <w:rPr>
                <w:szCs w:val="20"/>
                <w:lang w:val="en-GB"/>
              </w:rPr>
            </w:pPr>
            <w:r w:rsidRPr="00272F02">
              <w:rPr>
                <w:szCs w:val="20"/>
                <w:lang w:val="en-GB"/>
              </w:rPr>
              <w:t>&lt;Criteria for Early Closure&gt;</w:t>
            </w:r>
          </w:p>
        </w:tc>
      </w:tr>
      <w:tr w:rsidR="00DB50C7" w:rsidRPr="00272F02" w14:paraId="5D25808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5247560" w14:textId="77777777" w:rsidR="00DA6F0C" w:rsidRPr="00272F02" w:rsidRDefault="00DA6F0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2B7B849"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22EEDC3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2C09F7E" w14:textId="77777777" w:rsidR="00DA6F0C" w:rsidRPr="00272F02" w:rsidRDefault="00DA6F0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2B34871" w14:textId="77777777" w:rsidR="00DA6F0C" w:rsidRPr="00272F02" w:rsidRDefault="00DA6F0C" w:rsidP="002D3425">
            <w:pPr>
              <w:pStyle w:val="TableCellLeft10pt"/>
              <w:rPr>
                <w:szCs w:val="20"/>
                <w:lang w:val="en-GB"/>
              </w:rPr>
            </w:pPr>
            <w:r w:rsidRPr="00272F02">
              <w:rPr>
                <w:szCs w:val="20"/>
                <w:lang w:val="en-GB"/>
              </w:rPr>
              <w:t>D</w:t>
            </w:r>
          </w:p>
        </w:tc>
      </w:tr>
      <w:tr w:rsidR="00DB50C7" w:rsidRPr="00272F02" w14:paraId="1A289CF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82E732" w14:textId="77777777" w:rsidR="00DA6F0C" w:rsidRPr="00272F02" w:rsidRDefault="00DA6F0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C525C" w14:textId="7EDACDC2" w:rsidR="00DA6F0C" w:rsidRPr="00272F02" w:rsidRDefault="000F6F05" w:rsidP="002D3425">
            <w:pPr>
              <w:pStyle w:val="TableCellLeft10pt"/>
              <w:rPr>
                <w:szCs w:val="20"/>
                <w:lang w:val="en-GB"/>
              </w:rPr>
            </w:pPr>
            <w:r w:rsidRPr="00272F02">
              <w:rPr>
                <w:szCs w:val="20"/>
                <w:lang w:val="en-GB"/>
              </w:rPr>
              <w:t>CNEW</w:t>
            </w:r>
          </w:p>
          <w:p w14:paraId="376060F5" w14:textId="308EA60F"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31156C0F" w14:textId="77777777" w:rsidR="00DA6F0C" w:rsidRPr="00272F02" w:rsidRDefault="00DA6F0C" w:rsidP="002D3425">
            <w:pPr>
              <w:pStyle w:val="TableCellLeft10pt"/>
              <w:rPr>
                <w:rFonts w:eastAsia="Times New Roman"/>
                <w:szCs w:val="20"/>
                <w:lang w:val="en-GB"/>
              </w:rPr>
            </w:pPr>
            <w:r w:rsidRPr="00272F02">
              <w:rPr>
                <w:rFonts w:eastAsia="Times New Roman"/>
                <w:szCs w:val="20"/>
                <w:lang w:val="en-GB"/>
              </w:rPr>
              <w:t>The requirements that must be met in order to close a trial site prematurely.</w:t>
            </w:r>
          </w:p>
          <w:p w14:paraId="1DDF4A0D" w14:textId="77777777" w:rsidR="00DA6F0C" w:rsidRPr="00272F02" w:rsidRDefault="00DA6F0C" w:rsidP="002D3425">
            <w:pPr>
              <w:pStyle w:val="TableCellLeft10pt"/>
              <w:rPr>
                <w:szCs w:val="20"/>
                <w:lang w:val="en-GB"/>
              </w:rPr>
            </w:pPr>
          </w:p>
        </w:tc>
      </w:tr>
      <w:tr w:rsidR="00DB50C7" w:rsidRPr="00272F02" w14:paraId="5E210E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1A1A61" w14:textId="77777777" w:rsidR="00DA6F0C" w:rsidRPr="00272F02" w:rsidRDefault="00DA6F0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AFB84C3" w14:textId="427DCFDD" w:rsidR="00DA6F0C" w:rsidRPr="00272F02" w:rsidRDefault="00DA6F0C" w:rsidP="00910BB6">
            <w:pPr>
              <w:spacing w:line="240" w:lineRule="exact"/>
              <w:rPr>
                <w:szCs w:val="20"/>
                <w:lang w:val="en-GB"/>
              </w:rPr>
            </w:pPr>
            <w:r w:rsidRPr="00272F02">
              <w:rPr>
                <w:rFonts w:eastAsia="Calibri"/>
                <w:sz w:val="20"/>
                <w:szCs w:val="20"/>
              </w:rPr>
              <w:t>L</w:t>
            </w:r>
            <w:r w:rsidRPr="00272F02">
              <w:rPr>
                <w:sz w:val="20"/>
                <w:szCs w:val="20"/>
              </w:rPr>
              <w:t xml:space="preserve">ist the criteria for early closure of a site by the </w:t>
            </w:r>
            <w:r w:rsidR="006868CD" w:rsidRPr="00272F02">
              <w:rPr>
                <w:sz w:val="20"/>
                <w:szCs w:val="20"/>
              </w:rPr>
              <w:t>s</w:t>
            </w:r>
            <w:r w:rsidRPr="00272F02">
              <w:rPr>
                <w:sz w:val="20"/>
                <w:szCs w:val="20"/>
              </w:rPr>
              <w:t>ponsor or investigator</w:t>
            </w:r>
            <w:r w:rsidRPr="00272F02">
              <w:rPr>
                <w:rFonts w:eastAsia="Calibri"/>
                <w:sz w:val="20"/>
                <w:szCs w:val="20"/>
              </w:rPr>
              <w:t>.</w:t>
            </w:r>
          </w:p>
        </w:tc>
      </w:tr>
      <w:tr w:rsidR="00DB50C7" w:rsidRPr="00272F02" w14:paraId="7DC132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537E54E" w14:textId="77777777" w:rsidR="00DA6F0C" w:rsidRPr="00272F02" w:rsidRDefault="00DA6F0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3C64B003" w14:textId="77777777" w:rsidR="00DA6F0C" w:rsidRPr="00272F02" w:rsidRDefault="00DA6F0C" w:rsidP="002D3425">
            <w:pPr>
              <w:pStyle w:val="TableCellLeft10pt"/>
              <w:rPr>
                <w:szCs w:val="20"/>
                <w:lang w:val="en-GB"/>
              </w:rPr>
            </w:pPr>
            <w:r w:rsidRPr="00272F02">
              <w:rPr>
                <w:szCs w:val="20"/>
                <w:lang w:val="en-GB"/>
              </w:rPr>
              <w:t>Required</w:t>
            </w:r>
          </w:p>
        </w:tc>
      </w:tr>
      <w:tr w:rsidR="00DB50C7" w:rsidRPr="00272F02" w14:paraId="4E62DF8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7B31A7E" w14:textId="77777777" w:rsidR="00DA6F0C" w:rsidRPr="00272F02" w:rsidRDefault="00DA6F0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D0C5D45" w14:textId="6F9C1BC3" w:rsidR="00DA6F0C" w:rsidRPr="00272F02" w:rsidRDefault="00267362" w:rsidP="002D3425">
            <w:pPr>
              <w:pStyle w:val="TableCellLeft10pt"/>
              <w:rPr>
                <w:szCs w:val="20"/>
                <w:lang w:val="en-GB"/>
              </w:rPr>
            </w:pPr>
            <w:r w:rsidRPr="00272F02">
              <w:rPr>
                <w:szCs w:val="20"/>
                <w:lang w:val="en-GB"/>
              </w:rPr>
              <w:t>One to one</w:t>
            </w:r>
          </w:p>
        </w:tc>
      </w:tr>
      <w:tr w:rsidR="00DB50C7" w:rsidRPr="00272F02" w14:paraId="45868B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226387A" w14:textId="77777777" w:rsidR="00DA6F0C" w:rsidRPr="00272F02" w:rsidRDefault="00DA6F0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2A315C3" w14:textId="0A5DD61B" w:rsidR="00DA6F0C" w:rsidRPr="00272F02" w:rsidRDefault="00FD49A3" w:rsidP="00D34BDD">
            <w:pPr>
              <w:pStyle w:val="TableCellLeft10pt"/>
              <w:rPr>
                <w:szCs w:val="20"/>
                <w:lang w:val="en-GB"/>
              </w:rPr>
            </w:pPr>
            <w:r>
              <w:rPr>
                <w:szCs w:val="20"/>
                <w:lang w:val="en-GB"/>
              </w:rPr>
              <w:t>11.11</w:t>
            </w:r>
          </w:p>
        </w:tc>
      </w:tr>
      <w:tr w:rsidR="00DB50C7" w:rsidRPr="00272F02" w14:paraId="3D11F8CD"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597B1B8" w14:textId="77777777" w:rsidR="00DA6F0C" w:rsidRPr="00272F02" w:rsidRDefault="00DA6F0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3789D089"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7D0EB3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82B2ED" w14:textId="77777777" w:rsidR="00DA6F0C" w:rsidRPr="00272F02" w:rsidRDefault="00DA6F0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1721DD" w14:textId="77777777" w:rsidR="00DA6F0C" w:rsidRPr="00272F02" w:rsidRDefault="00DA6F0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3C7AE730" w14:textId="4CEB79B0" w:rsidR="00DA6F0C" w:rsidRPr="00272F02" w:rsidRDefault="00DA6F0C"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FD49A3">
              <w:rPr>
                <w:szCs w:val="20"/>
                <w:lang w:val="en-GB"/>
              </w:rPr>
              <w:t>11.11</w:t>
            </w:r>
            <w:r w:rsidRPr="00272F02">
              <w:rPr>
                <w:szCs w:val="20"/>
                <w:lang w:val="en-GB"/>
              </w:rPr>
              <w:t xml:space="preserve"> Early Site Closure</w:t>
            </w:r>
          </w:p>
          <w:p w14:paraId="5203F65A" w14:textId="77777777" w:rsidR="00DA6F0C" w:rsidRPr="00272F02" w:rsidRDefault="00DA6F0C"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A6F0C" w:rsidRPr="00272F02" w14:paraId="48AD86C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802BF83" w14:textId="77777777" w:rsidR="00DA6F0C" w:rsidRPr="00272F02" w:rsidRDefault="00DA6F0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9D357" w14:textId="77777777" w:rsidR="00DA6F0C" w:rsidRPr="00272F02" w:rsidRDefault="00DA6F0C" w:rsidP="002D3425">
            <w:pPr>
              <w:pStyle w:val="TableCellLeft10pt"/>
              <w:rPr>
                <w:szCs w:val="20"/>
                <w:lang w:val="en-GB"/>
              </w:rPr>
            </w:pPr>
            <w:r w:rsidRPr="00272F02">
              <w:rPr>
                <w:szCs w:val="20"/>
                <w:lang w:val="en-GB"/>
              </w:rPr>
              <w:t>No</w:t>
            </w:r>
          </w:p>
        </w:tc>
      </w:tr>
    </w:tbl>
    <w:p w14:paraId="6EE025BD" w14:textId="77777777" w:rsidR="00DA6F0C" w:rsidRPr="00272F02"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272F02" w14:paraId="479CEA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814A5E5" w14:textId="77777777" w:rsidR="00DA6F0C" w:rsidRPr="00272F02" w:rsidRDefault="00DA6F0C" w:rsidP="002D3425">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B2CFAC3" w14:textId="77777777" w:rsidR="00DA6F0C" w:rsidRPr="00272F02" w:rsidRDefault="00DA6F0C" w:rsidP="002D3425">
            <w:pPr>
              <w:pStyle w:val="TableCellLeft10pt"/>
              <w:rPr>
                <w:szCs w:val="20"/>
                <w:lang w:val="en-GB"/>
              </w:rPr>
            </w:pPr>
            <w:r w:rsidRPr="00272F02">
              <w:rPr>
                <w:szCs w:val="20"/>
                <w:lang w:val="en-GB"/>
              </w:rPr>
              <w:t>&lt;Responsibilities Following Early Site Closure&gt;</w:t>
            </w:r>
          </w:p>
        </w:tc>
      </w:tr>
      <w:tr w:rsidR="00DB50C7" w:rsidRPr="00272F02" w14:paraId="5C79E1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9C9CFB3" w14:textId="77777777" w:rsidR="00DA6F0C" w:rsidRPr="00272F02" w:rsidRDefault="00DA6F0C" w:rsidP="002D3425">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7E31EDBA"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2B60721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C8BE07" w14:textId="77777777" w:rsidR="00DA6F0C" w:rsidRPr="00272F02" w:rsidRDefault="00DA6F0C" w:rsidP="002D3425">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22EE052" w14:textId="77777777" w:rsidR="00DA6F0C" w:rsidRPr="00272F02" w:rsidRDefault="00DA6F0C" w:rsidP="002D3425">
            <w:pPr>
              <w:pStyle w:val="TableCellLeft10pt"/>
              <w:rPr>
                <w:szCs w:val="20"/>
                <w:lang w:val="en-GB"/>
              </w:rPr>
            </w:pPr>
            <w:r w:rsidRPr="00272F02">
              <w:rPr>
                <w:szCs w:val="20"/>
                <w:lang w:val="en-GB"/>
              </w:rPr>
              <w:t>D</w:t>
            </w:r>
          </w:p>
        </w:tc>
      </w:tr>
      <w:tr w:rsidR="00DB50C7" w:rsidRPr="00272F02" w14:paraId="2EA5989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E05E76C" w14:textId="77777777" w:rsidR="00DA6F0C" w:rsidRPr="00272F02" w:rsidRDefault="00DA6F0C" w:rsidP="002D3425">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38BF8DF" w14:textId="53C315F2" w:rsidR="00DA6F0C" w:rsidRPr="00272F02" w:rsidRDefault="000F6F05" w:rsidP="002D3425">
            <w:pPr>
              <w:pStyle w:val="TableCellLeft10pt"/>
              <w:rPr>
                <w:szCs w:val="20"/>
                <w:lang w:val="en-GB"/>
              </w:rPr>
            </w:pPr>
            <w:r w:rsidRPr="00272F02">
              <w:rPr>
                <w:szCs w:val="20"/>
                <w:lang w:val="en-GB"/>
              </w:rPr>
              <w:t>CNEW</w:t>
            </w:r>
          </w:p>
          <w:p w14:paraId="07746FDF" w14:textId="6EBB1C16" w:rsidR="00837062" w:rsidRPr="00272F02" w:rsidRDefault="00F330A8" w:rsidP="002D3425">
            <w:pPr>
              <w:pStyle w:val="TableCellLeft10pt"/>
              <w:rPr>
                <w:szCs w:val="20"/>
                <w:lang w:val="en-GB"/>
              </w:rPr>
            </w:pPr>
            <w:r w:rsidRPr="00272F02">
              <w:rPr>
                <w:szCs w:val="20"/>
                <w:lang w:val="en-GB"/>
              </w:rPr>
              <w:t>For review purpose, see definition of the controlled terminology below</w:t>
            </w:r>
          </w:p>
          <w:p w14:paraId="00E00ED4" w14:textId="68A8775A" w:rsidR="00DA6F0C" w:rsidRPr="00272F02" w:rsidRDefault="00DA6F0C" w:rsidP="00D34BDD">
            <w:pPr>
              <w:pStyle w:val="TableCellLeft10pt"/>
              <w:rPr>
                <w:szCs w:val="20"/>
                <w:lang w:val="en-GB"/>
              </w:rPr>
            </w:pPr>
            <w:r w:rsidRPr="00272F02">
              <w:rPr>
                <w:szCs w:val="20"/>
                <w:lang w:val="en-GB"/>
              </w:rPr>
              <w:t xml:space="preserve">The responsibilities of the </w:t>
            </w:r>
            <w:r w:rsidR="006868CD" w:rsidRPr="00272F02">
              <w:rPr>
                <w:szCs w:val="20"/>
                <w:lang w:val="en-GB"/>
              </w:rPr>
              <w:t>s</w:t>
            </w:r>
            <w:r w:rsidRPr="00272F02">
              <w:rPr>
                <w:szCs w:val="20"/>
                <w:lang w:val="en-GB"/>
              </w:rPr>
              <w:t xml:space="preserve">ponsor and/or investigator following </w:t>
            </w:r>
            <w:r w:rsidR="009C1AEA" w:rsidRPr="00272F02">
              <w:rPr>
                <w:szCs w:val="20"/>
                <w:lang w:val="en-GB"/>
              </w:rPr>
              <w:t xml:space="preserve">an unplanned early </w:t>
            </w:r>
            <w:r w:rsidRPr="00272F02">
              <w:rPr>
                <w:szCs w:val="20"/>
                <w:lang w:val="en-GB"/>
              </w:rPr>
              <w:t>termination or suspension of the trial at an individual site.</w:t>
            </w:r>
          </w:p>
        </w:tc>
      </w:tr>
      <w:tr w:rsidR="00DB50C7" w:rsidRPr="00272F02" w14:paraId="4E9C66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1DC57FD" w14:textId="77777777" w:rsidR="00DA6F0C" w:rsidRPr="00272F02" w:rsidRDefault="00DA6F0C" w:rsidP="002D3425">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F8CFB96" w14:textId="2F88603D" w:rsidR="00DA6F0C" w:rsidRPr="00272F02" w:rsidRDefault="00DA6F0C" w:rsidP="00910BB6">
            <w:pPr>
              <w:spacing w:line="240" w:lineRule="exact"/>
              <w:rPr>
                <w:szCs w:val="20"/>
                <w:lang w:val="en-GB"/>
              </w:rPr>
            </w:pPr>
            <w:r w:rsidRPr="00272F02">
              <w:rPr>
                <w:sz w:val="20"/>
                <w:szCs w:val="20"/>
              </w:rPr>
              <w:t xml:space="preserve">List the responsibilities of the </w:t>
            </w:r>
            <w:r w:rsidR="006868CD" w:rsidRPr="00272F02">
              <w:rPr>
                <w:sz w:val="20"/>
                <w:szCs w:val="20"/>
              </w:rPr>
              <w:t>s</w:t>
            </w:r>
            <w:r w:rsidRPr="00272F02">
              <w:rPr>
                <w:sz w:val="20"/>
                <w:szCs w:val="20"/>
              </w:rPr>
              <w:t xml:space="preserve">ponsor and investigator following early site closure, such as informing the ethics committee(s), and prompt notification of the participant and </w:t>
            </w:r>
            <w:r w:rsidR="009C1AEA" w:rsidRPr="00272F02">
              <w:rPr>
                <w:sz w:val="20"/>
                <w:szCs w:val="20"/>
              </w:rPr>
              <w:t xml:space="preserve">their </w:t>
            </w:r>
            <w:r w:rsidRPr="00272F02">
              <w:rPr>
                <w:sz w:val="20"/>
                <w:szCs w:val="20"/>
              </w:rPr>
              <w:t>transition to appropriate therapy and/or follow-up.</w:t>
            </w:r>
          </w:p>
        </w:tc>
      </w:tr>
      <w:tr w:rsidR="00DB50C7" w:rsidRPr="00272F02" w14:paraId="30147E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18C725" w14:textId="77777777" w:rsidR="00DA6F0C" w:rsidRPr="00272F02" w:rsidRDefault="00DA6F0C" w:rsidP="002D3425">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E9CCA95" w14:textId="77777777" w:rsidR="00DA6F0C" w:rsidRPr="00272F02" w:rsidRDefault="00DA6F0C" w:rsidP="002D3425">
            <w:pPr>
              <w:pStyle w:val="TableCellLeft10pt"/>
              <w:rPr>
                <w:szCs w:val="20"/>
                <w:lang w:val="en-GB"/>
              </w:rPr>
            </w:pPr>
            <w:r w:rsidRPr="00272F02">
              <w:rPr>
                <w:szCs w:val="20"/>
                <w:lang w:val="en-GB"/>
              </w:rPr>
              <w:t>Required</w:t>
            </w:r>
          </w:p>
        </w:tc>
      </w:tr>
      <w:tr w:rsidR="00DB50C7" w:rsidRPr="00272F02" w14:paraId="1CB47C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D434D08" w14:textId="77777777" w:rsidR="00DA6F0C" w:rsidRPr="00272F02" w:rsidRDefault="00DA6F0C" w:rsidP="002D3425">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9EEE42E" w14:textId="1DE0BE28" w:rsidR="00DA6F0C" w:rsidRPr="00272F02" w:rsidRDefault="00267362" w:rsidP="002D3425">
            <w:pPr>
              <w:pStyle w:val="TableCellLeft10pt"/>
              <w:rPr>
                <w:szCs w:val="20"/>
                <w:lang w:val="en-GB"/>
              </w:rPr>
            </w:pPr>
            <w:r w:rsidRPr="00272F02">
              <w:rPr>
                <w:szCs w:val="20"/>
                <w:lang w:val="en-GB"/>
              </w:rPr>
              <w:t>One to one</w:t>
            </w:r>
          </w:p>
        </w:tc>
      </w:tr>
      <w:tr w:rsidR="00DB50C7" w:rsidRPr="00272F02" w14:paraId="3BB974B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05C3D2" w14:textId="77777777" w:rsidR="00DA6F0C" w:rsidRPr="00272F02" w:rsidRDefault="00DA6F0C" w:rsidP="002D3425">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DAEF351" w14:textId="00A83167" w:rsidR="00DA6F0C" w:rsidRPr="00272F02" w:rsidRDefault="00FD49A3" w:rsidP="002D3425">
            <w:pPr>
              <w:pStyle w:val="TableCellLeft10pt"/>
              <w:rPr>
                <w:szCs w:val="20"/>
                <w:lang w:val="en-GB" w:eastAsia="ja-JP"/>
              </w:rPr>
            </w:pPr>
            <w:r>
              <w:rPr>
                <w:szCs w:val="20"/>
                <w:lang w:val="en-GB"/>
              </w:rPr>
              <w:t>11.11</w:t>
            </w:r>
          </w:p>
        </w:tc>
      </w:tr>
      <w:tr w:rsidR="00DB50C7" w:rsidRPr="00272F02" w14:paraId="649837E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4C082DA" w14:textId="77777777" w:rsidR="00DA6F0C" w:rsidRPr="00272F02" w:rsidRDefault="00DA6F0C" w:rsidP="002D3425">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68B943" w14:textId="77777777" w:rsidR="00DA6F0C" w:rsidRPr="00272F02" w:rsidRDefault="00DA6F0C" w:rsidP="002D3425">
            <w:pPr>
              <w:pStyle w:val="TableCellLeft10pt"/>
              <w:rPr>
                <w:szCs w:val="20"/>
                <w:lang w:val="en-GB"/>
              </w:rPr>
            </w:pPr>
            <w:r w:rsidRPr="00272F02">
              <w:rPr>
                <w:szCs w:val="20"/>
                <w:lang w:val="en-GB"/>
              </w:rPr>
              <w:t>Text</w:t>
            </w:r>
          </w:p>
        </w:tc>
      </w:tr>
      <w:tr w:rsidR="00DB50C7" w:rsidRPr="00272F02" w14:paraId="76550B9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EA5566F" w14:textId="77777777" w:rsidR="00DA6F0C" w:rsidRPr="00272F02" w:rsidRDefault="00DA6F0C" w:rsidP="002D3425">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7F1BF08" w14:textId="77777777" w:rsidR="00DA6F0C" w:rsidRPr="00272F02" w:rsidRDefault="00DA6F0C" w:rsidP="002D342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03A8686" w14:textId="4F7BF570" w:rsidR="00DA6F0C" w:rsidRPr="00272F02" w:rsidRDefault="00DA6F0C" w:rsidP="002D3425">
            <w:pPr>
              <w:pStyle w:val="TableCellLeft10pt"/>
              <w:rPr>
                <w:szCs w:val="20"/>
                <w:lang w:val="en-GB"/>
              </w:rPr>
            </w:pPr>
            <w:r w:rsidRPr="00272F02">
              <w:rPr>
                <w:rStyle w:val="TableCellLeft10ptBoldChar"/>
                <w:szCs w:val="20"/>
              </w:rPr>
              <w:t>Relationship</w:t>
            </w:r>
            <w:r w:rsidRPr="00272F02">
              <w:rPr>
                <w:szCs w:val="20"/>
                <w:lang w:val="en-GB"/>
              </w:rPr>
              <w:t xml:space="preserve">: </w:t>
            </w:r>
            <w:r w:rsidR="00FD49A3">
              <w:rPr>
                <w:szCs w:val="20"/>
                <w:lang w:val="en-GB"/>
              </w:rPr>
              <w:t>11.11</w:t>
            </w:r>
            <w:r w:rsidRPr="00272F02">
              <w:rPr>
                <w:szCs w:val="20"/>
                <w:lang w:val="en-GB"/>
              </w:rPr>
              <w:t xml:space="preserve"> Early Site Closure</w:t>
            </w:r>
          </w:p>
          <w:p w14:paraId="20479CBF" w14:textId="77777777" w:rsidR="00DA6F0C" w:rsidRPr="00272F02" w:rsidRDefault="00DA6F0C" w:rsidP="002D3425">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29C720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AADFF9" w14:textId="77777777" w:rsidR="00DA6F0C" w:rsidRPr="00272F02" w:rsidRDefault="00DA6F0C" w:rsidP="002D3425">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15F22CF" w14:textId="77777777" w:rsidR="00DA6F0C" w:rsidRPr="00272F02" w:rsidRDefault="00DA6F0C" w:rsidP="002D3425">
            <w:pPr>
              <w:pStyle w:val="TableCellLeft10pt"/>
              <w:rPr>
                <w:szCs w:val="20"/>
                <w:lang w:val="en-GB"/>
              </w:rPr>
            </w:pPr>
            <w:r w:rsidRPr="00272F02">
              <w:rPr>
                <w:szCs w:val="20"/>
                <w:lang w:val="en-GB"/>
              </w:rPr>
              <w:t>No</w:t>
            </w:r>
          </w:p>
        </w:tc>
      </w:tr>
    </w:tbl>
    <w:p w14:paraId="48F49F48" w14:textId="77777777" w:rsidR="00302859" w:rsidRDefault="00302859" w:rsidP="00CE3CA7">
      <w:pPr>
        <w:rPr>
          <w:rFonts w:eastAsiaTheme="minorEastAsia"/>
          <w:sz w:val="20"/>
          <w:szCs w:val="20"/>
          <w:lang w:eastAsia="ja-JP"/>
        </w:rPr>
      </w:pPr>
    </w:p>
    <w:p w14:paraId="0AE74914" w14:textId="4AB5FC95" w:rsidR="007D7569" w:rsidRPr="00272F02" w:rsidRDefault="007D7569" w:rsidP="007D7569">
      <w:pPr>
        <w:pStyle w:val="Heading2"/>
        <w:rPr>
          <w:rFonts w:cs="Times New Roman"/>
          <w:sz w:val="20"/>
          <w:szCs w:val="20"/>
        </w:rPr>
      </w:pPr>
      <w:r w:rsidRPr="00272F02">
        <w:rPr>
          <w:rFonts w:cs="Times New Roman"/>
        </w:rPr>
        <w:t xml:space="preserve">Data </w:t>
      </w:r>
      <w:r w:rsidR="00E04743">
        <w:rPr>
          <w:rFonts w:cs="Times New Roman"/>
        </w:rPr>
        <w:t>Dissemination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272F02" w14:paraId="2AF369A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5EB3A10" w14:textId="77777777" w:rsidR="007D7569" w:rsidRPr="00272F02" w:rsidRDefault="007D7569">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C1F61B1" w14:textId="0FF9387C" w:rsidR="007D7569" w:rsidRPr="00272F02" w:rsidRDefault="00E04743">
            <w:pPr>
              <w:pStyle w:val="TableCellLeft10pt"/>
              <w:rPr>
                <w:szCs w:val="20"/>
                <w:lang w:val="en-GB"/>
              </w:rPr>
            </w:pPr>
            <w:r>
              <w:rPr>
                <w:szCs w:val="20"/>
                <w:lang w:val="en-GB"/>
              </w:rPr>
              <w:t>11.12 Data Dissemination</w:t>
            </w:r>
          </w:p>
        </w:tc>
      </w:tr>
      <w:tr w:rsidR="007D7569" w:rsidRPr="00272F02" w14:paraId="5A943200"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97899" w14:textId="77777777" w:rsidR="007D7569" w:rsidRPr="00272F02" w:rsidRDefault="007D7569">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D045740" w14:textId="77777777" w:rsidR="007D7569" w:rsidRPr="00272F02" w:rsidRDefault="007D7569">
            <w:pPr>
              <w:pStyle w:val="TableCellLeft10pt"/>
              <w:rPr>
                <w:szCs w:val="20"/>
                <w:lang w:val="en-GB"/>
              </w:rPr>
            </w:pPr>
            <w:r w:rsidRPr="00272F02">
              <w:rPr>
                <w:szCs w:val="20"/>
                <w:lang w:val="en-GB"/>
              </w:rPr>
              <w:t>Text</w:t>
            </w:r>
          </w:p>
        </w:tc>
      </w:tr>
      <w:tr w:rsidR="007D7569" w:rsidRPr="00272F02" w14:paraId="4295608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24F1EAB" w14:textId="77777777" w:rsidR="007D7569" w:rsidRPr="00272F02" w:rsidRDefault="007D7569">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58327B" w14:textId="77777777" w:rsidR="007D7569" w:rsidRPr="00272F02" w:rsidRDefault="007D7569">
            <w:pPr>
              <w:pStyle w:val="TableCellLeft10pt"/>
              <w:rPr>
                <w:szCs w:val="20"/>
                <w:lang w:val="en-GB"/>
              </w:rPr>
            </w:pPr>
            <w:r w:rsidRPr="00272F02">
              <w:rPr>
                <w:szCs w:val="20"/>
                <w:lang w:val="en-GB"/>
              </w:rPr>
              <w:t>H</w:t>
            </w:r>
          </w:p>
        </w:tc>
      </w:tr>
      <w:tr w:rsidR="007D7569" w:rsidRPr="00272F02" w14:paraId="37E8F3F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A58664" w14:textId="77777777" w:rsidR="007D7569" w:rsidRPr="00272F02" w:rsidRDefault="007D7569">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42198A0" w14:textId="77777777" w:rsidR="007D7569" w:rsidRPr="00272F02" w:rsidRDefault="007D7569">
            <w:pPr>
              <w:pStyle w:val="TableCellLeft10pt"/>
              <w:rPr>
                <w:szCs w:val="20"/>
                <w:lang w:val="en-GB"/>
              </w:rPr>
            </w:pPr>
            <w:r w:rsidRPr="00272F02">
              <w:rPr>
                <w:szCs w:val="20"/>
                <w:lang w:val="en-GB"/>
              </w:rPr>
              <w:t>Heading</w:t>
            </w:r>
          </w:p>
        </w:tc>
      </w:tr>
      <w:tr w:rsidR="007D7569" w:rsidRPr="00272F02" w14:paraId="50442E9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EE4FDC8" w14:textId="77777777" w:rsidR="007D7569" w:rsidRPr="00272F02" w:rsidRDefault="007D7569">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1E8EFCC" w14:textId="77777777" w:rsidR="007D7569" w:rsidRPr="00272F02" w:rsidRDefault="007D7569">
            <w:pPr>
              <w:pStyle w:val="TableCellLeft10pt"/>
              <w:rPr>
                <w:szCs w:val="20"/>
                <w:lang w:val="en-GB"/>
              </w:rPr>
            </w:pPr>
            <w:r w:rsidRPr="00272F02">
              <w:rPr>
                <w:szCs w:val="20"/>
                <w:lang w:val="en-GB"/>
              </w:rPr>
              <w:t>N/A</w:t>
            </w:r>
          </w:p>
        </w:tc>
      </w:tr>
      <w:tr w:rsidR="007D7569" w:rsidRPr="00272F02" w14:paraId="2FFD02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BD1E24" w14:textId="77777777" w:rsidR="007D7569" w:rsidRPr="00272F02" w:rsidRDefault="007D7569">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C3A3481" w14:textId="77777777" w:rsidR="007D7569" w:rsidRPr="00272F02" w:rsidRDefault="007D7569">
            <w:pPr>
              <w:pStyle w:val="TableCellLeft10pt"/>
              <w:rPr>
                <w:szCs w:val="20"/>
                <w:lang w:val="en-GB"/>
              </w:rPr>
            </w:pPr>
            <w:r w:rsidRPr="00272F02">
              <w:rPr>
                <w:szCs w:val="20"/>
                <w:lang w:val="en-GB"/>
              </w:rPr>
              <w:t>Required</w:t>
            </w:r>
          </w:p>
        </w:tc>
      </w:tr>
      <w:tr w:rsidR="007D7569" w:rsidRPr="00272F02" w14:paraId="7E35FC4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84811A5" w14:textId="77777777" w:rsidR="007D7569" w:rsidRPr="00272F02" w:rsidRDefault="007D7569">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FD9B65E" w14:textId="77777777" w:rsidR="007D7569" w:rsidRPr="00272F02" w:rsidRDefault="007D7569">
            <w:pPr>
              <w:pStyle w:val="TableCellLeft10pt"/>
              <w:rPr>
                <w:szCs w:val="20"/>
                <w:lang w:val="en-GB"/>
              </w:rPr>
            </w:pPr>
            <w:r w:rsidRPr="00272F02">
              <w:rPr>
                <w:szCs w:val="20"/>
                <w:lang w:val="en-GB"/>
              </w:rPr>
              <w:t>One to one</w:t>
            </w:r>
          </w:p>
        </w:tc>
      </w:tr>
      <w:tr w:rsidR="007D7569" w:rsidRPr="00272F02" w14:paraId="615BF98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81D131A" w14:textId="77777777" w:rsidR="007D7569" w:rsidRPr="00272F02" w:rsidRDefault="007D7569">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E72B37A" w14:textId="74869A99" w:rsidR="007D7569" w:rsidRPr="00272F02" w:rsidRDefault="007D7569">
            <w:pPr>
              <w:pStyle w:val="TableCellLeft10pt"/>
              <w:rPr>
                <w:szCs w:val="20"/>
                <w:lang w:val="en-GB"/>
              </w:rPr>
            </w:pPr>
            <w:r w:rsidRPr="00272F02">
              <w:rPr>
                <w:szCs w:val="20"/>
                <w:lang w:val="en-GB"/>
              </w:rPr>
              <w:t>11.</w:t>
            </w:r>
            <w:r w:rsidR="00E04743">
              <w:rPr>
                <w:szCs w:val="20"/>
                <w:lang w:val="en-GB"/>
              </w:rPr>
              <w:t>12</w:t>
            </w:r>
          </w:p>
        </w:tc>
      </w:tr>
      <w:tr w:rsidR="007D7569" w:rsidRPr="00272F02" w14:paraId="6455D07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07FADD2" w14:textId="77777777" w:rsidR="007D7569" w:rsidRPr="00272F02" w:rsidRDefault="007D7569">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D3C109A" w14:textId="74C2ED9B" w:rsidR="007D7569" w:rsidRPr="00272F02" w:rsidRDefault="007D7569">
            <w:pPr>
              <w:pStyle w:val="TableCellLeft10pt"/>
              <w:rPr>
                <w:szCs w:val="20"/>
                <w:lang w:val="en-GB"/>
              </w:rPr>
            </w:pPr>
            <w:r w:rsidRPr="00272F02">
              <w:rPr>
                <w:szCs w:val="20"/>
                <w:lang w:val="en-GB"/>
              </w:rPr>
              <w:t xml:space="preserve">Data </w:t>
            </w:r>
            <w:r w:rsidR="00E04743">
              <w:rPr>
                <w:szCs w:val="20"/>
                <w:lang w:val="en-GB"/>
              </w:rPr>
              <w:t>Dissemination</w:t>
            </w:r>
          </w:p>
        </w:tc>
      </w:tr>
      <w:tr w:rsidR="007D7569" w:rsidRPr="00272F02" w14:paraId="2B3157C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B2A597D" w14:textId="77777777" w:rsidR="007D7569" w:rsidRPr="00272F02" w:rsidRDefault="007D7569">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B7F377" w14:textId="77777777" w:rsidR="007D7569" w:rsidRPr="00272F02" w:rsidRDefault="007D756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603FB04" w14:textId="542BC39D" w:rsidR="007D7569" w:rsidRPr="00272F02" w:rsidRDefault="007D7569">
            <w:pPr>
              <w:pStyle w:val="TableCellLeft10pt"/>
              <w:rPr>
                <w:lang w:val="en-GB"/>
              </w:rPr>
            </w:pPr>
            <w:r w:rsidRPr="00272F02">
              <w:rPr>
                <w:rStyle w:val="TableCellLeft10ptBoldChar"/>
              </w:rPr>
              <w:t>Relationship</w:t>
            </w:r>
            <w:r w:rsidRPr="00272F02">
              <w:rPr>
                <w:lang w:val="en-GB"/>
              </w:rPr>
              <w:t>: 11 TRIAL OVERSIGHT AND OTHER GENERAL CONSIDERATIONS and Table of Contents</w:t>
            </w:r>
          </w:p>
          <w:p w14:paraId="71C199AC" w14:textId="77777777" w:rsidR="007D7569" w:rsidRPr="00272F02" w:rsidRDefault="007D7569">
            <w:pPr>
              <w:pStyle w:val="TableCellLeft10pt"/>
              <w:rPr>
                <w:szCs w:val="20"/>
                <w:lang w:val="en-GB"/>
              </w:rPr>
            </w:pPr>
            <w:r w:rsidRPr="00272F02">
              <w:rPr>
                <w:rStyle w:val="TableCellLeft10ptBoldChar"/>
                <w:szCs w:val="20"/>
              </w:rPr>
              <w:t>Concept</w:t>
            </w:r>
            <w:r w:rsidRPr="00272F02">
              <w:rPr>
                <w:szCs w:val="20"/>
                <w:lang w:val="en-GB"/>
              </w:rPr>
              <w:t>: Heading</w:t>
            </w:r>
          </w:p>
        </w:tc>
      </w:tr>
      <w:tr w:rsidR="007D7569" w:rsidRPr="00272F02" w14:paraId="529BA56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F01C769" w14:textId="77777777" w:rsidR="007D7569" w:rsidRPr="00272F02" w:rsidRDefault="007D7569">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224BD79F" w14:textId="77777777" w:rsidR="007D7569" w:rsidRPr="00272F02" w:rsidRDefault="007D7569">
            <w:pPr>
              <w:pStyle w:val="TableCellLeft10pt"/>
              <w:rPr>
                <w:szCs w:val="20"/>
                <w:lang w:val="en-GB"/>
              </w:rPr>
            </w:pPr>
            <w:r w:rsidRPr="00272F02">
              <w:rPr>
                <w:szCs w:val="20"/>
                <w:lang w:val="en-GB"/>
              </w:rPr>
              <w:t>No</w:t>
            </w:r>
          </w:p>
        </w:tc>
      </w:tr>
    </w:tbl>
    <w:p w14:paraId="38248A67" w14:textId="77777777" w:rsidR="007D7569" w:rsidRPr="00272F02" w:rsidRDefault="007D7569" w:rsidP="007D756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272F02" w14:paraId="642DA3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CDE572C" w14:textId="77777777" w:rsidR="007D7569" w:rsidRPr="00272F02" w:rsidRDefault="007D7569">
            <w:pPr>
              <w:pStyle w:val="TableHeadingTextLeft10pt"/>
              <w:rPr>
                <w:szCs w:val="20"/>
                <w:lang w:val="de-DE"/>
              </w:rPr>
            </w:pPr>
            <w:r w:rsidRPr="00272F02">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8C3374F" w14:textId="12FB7CEB" w:rsidR="007D7569" w:rsidRPr="00272F02" w:rsidRDefault="007D7569">
            <w:pPr>
              <w:pStyle w:val="TableCellLeft10pt"/>
              <w:rPr>
                <w:szCs w:val="20"/>
                <w:lang w:val="en-GB"/>
              </w:rPr>
            </w:pPr>
            <w:r w:rsidRPr="00272F02">
              <w:rPr>
                <w:szCs w:val="20"/>
                <w:lang w:val="en-GB"/>
              </w:rPr>
              <w:t xml:space="preserve">&lt;Data </w:t>
            </w:r>
            <w:r w:rsidR="00676022">
              <w:rPr>
                <w:szCs w:val="20"/>
                <w:lang w:val="en-GB"/>
              </w:rPr>
              <w:t>Dissemination</w:t>
            </w:r>
            <w:r w:rsidRPr="00272F02">
              <w:rPr>
                <w:szCs w:val="20"/>
                <w:lang w:val="en-GB"/>
              </w:rPr>
              <w:t>&gt;</w:t>
            </w:r>
          </w:p>
        </w:tc>
      </w:tr>
      <w:tr w:rsidR="007D7569" w:rsidRPr="00272F02" w14:paraId="62704E9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5D8AD4A" w14:textId="77777777" w:rsidR="007D7569" w:rsidRPr="00272F02" w:rsidRDefault="007D7569">
            <w:pPr>
              <w:pStyle w:val="TableHeadingTextLeft10pt"/>
              <w:rPr>
                <w:szCs w:val="20"/>
                <w:lang w:val="de-DE"/>
              </w:rPr>
            </w:pPr>
            <w:r w:rsidRPr="00272F02">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47CCA79" w14:textId="77777777" w:rsidR="007D7569" w:rsidRPr="00272F02" w:rsidRDefault="007D7569">
            <w:pPr>
              <w:pStyle w:val="TableCellLeft10pt"/>
              <w:rPr>
                <w:szCs w:val="20"/>
                <w:lang w:val="en-GB"/>
              </w:rPr>
            </w:pPr>
            <w:r w:rsidRPr="00272F02">
              <w:rPr>
                <w:szCs w:val="20"/>
                <w:lang w:val="en-GB"/>
              </w:rPr>
              <w:t>Text</w:t>
            </w:r>
          </w:p>
        </w:tc>
      </w:tr>
      <w:tr w:rsidR="007D7569" w:rsidRPr="00272F02" w14:paraId="4D46D76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983A70A" w14:textId="77777777" w:rsidR="007D7569" w:rsidRPr="00272F02" w:rsidRDefault="007D7569">
            <w:pPr>
              <w:pStyle w:val="TableHeadingTextLeft10pt"/>
              <w:rPr>
                <w:szCs w:val="20"/>
              </w:rPr>
            </w:pPr>
            <w:r w:rsidRPr="00272F02">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AABD63E" w14:textId="77777777" w:rsidR="007D7569" w:rsidRPr="00272F02" w:rsidRDefault="007D7569">
            <w:pPr>
              <w:pStyle w:val="TableCellLeft10pt"/>
              <w:rPr>
                <w:szCs w:val="20"/>
                <w:lang w:val="en-GB"/>
              </w:rPr>
            </w:pPr>
            <w:r w:rsidRPr="00272F02">
              <w:rPr>
                <w:szCs w:val="20"/>
                <w:lang w:val="en-GB"/>
              </w:rPr>
              <w:t>D</w:t>
            </w:r>
          </w:p>
        </w:tc>
      </w:tr>
      <w:tr w:rsidR="007D7569" w:rsidRPr="00272F02" w14:paraId="241BA8C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1C32E57" w14:textId="77777777" w:rsidR="007D7569" w:rsidRPr="00272F02" w:rsidRDefault="007D7569">
            <w:pPr>
              <w:pStyle w:val="TableHeadingTextLeft10pt"/>
              <w:rPr>
                <w:szCs w:val="20"/>
                <w:lang w:val="de-DE"/>
              </w:rPr>
            </w:pPr>
            <w:r w:rsidRPr="00272F02">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1C04F8BD" w14:textId="77777777" w:rsidR="0071064D" w:rsidRPr="0071064D" w:rsidRDefault="0071064D" w:rsidP="0071064D">
            <w:pPr>
              <w:pStyle w:val="TableCellLeft10pt"/>
              <w:rPr>
                <w:szCs w:val="20"/>
                <w:lang w:val="en-GB"/>
              </w:rPr>
            </w:pPr>
            <w:commentRangeStart w:id="536"/>
            <w:r w:rsidRPr="0071064D">
              <w:rPr>
                <w:szCs w:val="20"/>
                <w:lang w:val="en-GB"/>
              </w:rPr>
              <w:t>CNEW</w:t>
            </w:r>
            <w:commentRangeEnd w:id="536"/>
            <w:r>
              <w:rPr>
                <w:rStyle w:val="CommentReference"/>
                <w:rFonts w:eastAsia="Times New Roman"/>
              </w:rPr>
              <w:commentReference w:id="536"/>
            </w:r>
          </w:p>
          <w:p w14:paraId="05C73CC9" w14:textId="77777777" w:rsidR="0071064D" w:rsidRPr="0071064D" w:rsidRDefault="0071064D" w:rsidP="0071064D">
            <w:pPr>
              <w:pStyle w:val="TableCellLeft10pt"/>
              <w:rPr>
                <w:szCs w:val="20"/>
                <w:lang w:val="en-GB"/>
              </w:rPr>
            </w:pPr>
            <w:r w:rsidRPr="0071064D">
              <w:rPr>
                <w:szCs w:val="20"/>
                <w:lang w:val="en-GB"/>
              </w:rPr>
              <w:t>For review purpose, see definition of the controlled terminology below</w:t>
            </w:r>
          </w:p>
          <w:p w14:paraId="26ABB3C1" w14:textId="4773A17E" w:rsidR="007D7569" w:rsidRPr="00272F02" w:rsidRDefault="0071064D" w:rsidP="0071064D">
            <w:pPr>
              <w:pStyle w:val="TableCellLeft10pt"/>
              <w:rPr>
                <w:szCs w:val="20"/>
                <w:lang w:val="en-GB"/>
              </w:rPr>
            </w:pPr>
            <w:r w:rsidRPr="0071064D">
              <w:rPr>
                <w:szCs w:val="20"/>
                <w:lang w:val="en-GB"/>
              </w:rPr>
              <w:t>A description of whether and which public databases the clinical trial, and results if applicable, will be registered.</w:t>
            </w:r>
          </w:p>
        </w:tc>
      </w:tr>
      <w:tr w:rsidR="007D7569" w:rsidRPr="00272F02" w14:paraId="66F78A6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4261CC7" w14:textId="77777777" w:rsidR="007D7569" w:rsidRPr="00272F02" w:rsidRDefault="007D7569">
            <w:pPr>
              <w:pStyle w:val="TableHeadingTextLeft10pt"/>
              <w:rPr>
                <w:szCs w:val="20"/>
                <w:lang w:val="de-DE"/>
              </w:rPr>
            </w:pPr>
            <w:r w:rsidRPr="00272F02">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52AD343" w14:textId="1BFBF8F2" w:rsidR="007D7569" w:rsidRPr="00272F02" w:rsidRDefault="00CA2492">
            <w:pPr>
              <w:pStyle w:val="00Paragraph"/>
              <w:spacing w:before="0" w:after="0" w:line="240" w:lineRule="exact"/>
              <w:rPr>
                <w:sz w:val="20"/>
                <w:szCs w:val="20"/>
              </w:rPr>
            </w:pPr>
            <w:r w:rsidRPr="00CA2492">
              <w:rPr>
                <w:sz w:val="20"/>
                <w:szCs w:val="20"/>
              </w:rPr>
              <w:t>Describe whether the clinical trial will be registered in public databases, including reporting of results, if applicable.</w:t>
            </w:r>
          </w:p>
        </w:tc>
      </w:tr>
      <w:tr w:rsidR="007D7569" w:rsidRPr="00272F02" w14:paraId="7BADC17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18676AD" w14:textId="77777777" w:rsidR="007D7569" w:rsidRPr="00272F02" w:rsidRDefault="007D7569">
            <w:pPr>
              <w:pStyle w:val="TableHeadingTextLeft10pt"/>
              <w:rPr>
                <w:szCs w:val="20"/>
                <w:lang w:val="de-DE"/>
              </w:rPr>
            </w:pPr>
            <w:r w:rsidRPr="00272F02">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E83A715" w14:textId="77777777" w:rsidR="007D7569" w:rsidRPr="00272F02" w:rsidRDefault="007D7569">
            <w:pPr>
              <w:pStyle w:val="TableCellLeft10pt"/>
              <w:rPr>
                <w:szCs w:val="20"/>
                <w:lang w:val="en-GB"/>
              </w:rPr>
            </w:pPr>
            <w:r w:rsidRPr="00272F02">
              <w:rPr>
                <w:szCs w:val="20"/>
                <w:lang w:val="en-GB"/>
              </w:rPr>
              <w:t>Required</w:t>
            </w:r>
          </w:p>
        </w:tc>
      </w:tr>
      <w:tr w:rsidR="007D7569" w:rsidRPr="00272F02" w14:paraId="032E5E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3E40790" w14:textId="77777777" w:rsidR="007D7569" w:rsidRPr="00272F02" w:rsidRDefault="007D7569">
            <w:pPr>
              <w:pStyle w:val="TableHeadingTextLeft10pt"/>
              <w:rPr>
                <w:szCs w:val="20"/>
                <w:lang w:val="de-DE"/>
              </w:rPr>
            </w:pPr>
            <w:r w:rsidRPr="00272F02">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E02F999" w14:textId="77777777" w:rsidR="007D7569" w:rsidRPr="00272F02" w:rsidRDefault="007D7569">
            <w:pPr>
              <w:pStyle w:val="TableCellLeft10pt"/>
              <w:rPr>
                <w:szCs w:val="20"/>
                <w:lang w:val="en-GB"/>
              </w:rPr>
            </w:pPr>
            <w:r w:rsidRPr="00272F02">
              <w:rPr>
                <w:szCs w:val="20"/>
                <w:lang w:val="en-GB"/>
              </w:rPr>
              <w:t xml:space="preserve">One to one </w:t>
            </w:r>
          </w:p>
        </w:tc>
      </w:tr>
      <w:tr w:rsidR="007D7569" w:rsidRPr="00272F02" w14:paraId="2B258BC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4DB72D7" w14:textId="77777777" w:rsidR="007D7569" w:rsidRPr="00272F02" w:rsidRDefault="007D7569">
            <w:pPr>
              <w:pStyle w:val="TableHeadingTextLeft10pt"/>
              <w:rPr>
                <w:szCs w:val="20"/>
              </w:rPr>
            </w:pPr>
            <w:r w:rsidRPr="00272F02">
              <w:rPr>
                <w:szCs w:val="20"/>
              </w:rP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11D17295" w14:textId="730CEE8D" w:rsidR="007D7569" w:rsidRPr="00272F02" w:rsidRDefault="007D7569">
            <w:pPr>
              <w:pStyle w:val="TableCellLeft10pt"/>
              <w:rPr>
                <w:szCs w:val="20"/>
                <w:lang w:val="en-GB"/>
              </w:rPr>
            </w:pPr>
            <w:r w:rsidRPr="00272F02">
              <w:rPr>
                <w:szCs w:val="20"/>
                <w:lang w:val="en-GB"/>
              </w:rPr>
              <w:t>11.</w:t>
            </w:r>
            <w:r w:rsidR="00676022">
              <w:rPr>
                <w:szCs w:val="20"/>
                <w:lang w:val="en-GB"/>
              </w:rPr>
              <w:t>12</w:t>
            </w:r>
          </w:p>
        </w:tc>
      </w:tr>
      <w:tr w:rsidR="007D7569" w:rsidRPr="00272F02" w14:paraId="5473E26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A6F4BD8" w14:textId="77777777" w:rsidR="007D7569" w:rsidRPr="00272F02" w:rsidRDefault="007D7569">
            <w:pPr>
              <w:pStyle w:val="TableHeadingTextLeft10pt"/>
              <w:rPr>
                <w:szCs w:val="20"/>
                <w:lang w:val="de-DE"/>
              </w:rPr>
            </w:pPr>
            <w:r w:rsidRPr="00272F02">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ABD8A69" w14:textId="77777777" w:rsidR="007D7569" w:rsidRPr="00272F02" w:rsidRDefault="007D7569">
            <w:pPr>
              <w:pStyle w:val="TableCellLeft10pt"/>
              <w:rPr>
                <w:szCs w:val="20"/>
                <w:lang w:val="en-GB"/>
              </w:rPr>
            </w:pPr>
            <w:r w:rsidRPr="00272F02">
              <w:rPr>
                <w:szCs w:val="20"/>
                <w:lang w:val="en-GB"/>
              </w:rPr>
              <w:t xml:space="preserve">Text </w:t>
            </w:r>
          </w:p>
        </w:tc>
      </w:tr>
      <w:tr w:rsidR="007D7569" w:rsidRPr="00272F02" w14:paraId="299B1DB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CC10718" w14:textId="77777777" w:rsidR="007D7569" w:rsidRPr="00272F02" w:rsidRDefault="007D7569">
            <w:pPr>
              <w:pStyle w:val="TableHeadingTextLeft10pt"/>
              <w:rPr>
                <w:szCs w:val="20"/>
                <w:lang w:val="de-DE"/>
              </w:rPr>
            </w:pPr>
            <w:r w:rsidRPr="00272F02">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43A0BB9" w14:textId="77777777" w:rsidR="007D7569" w:rsidRPr="00272F02" w:rsidRDefault="007D7569">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1E0702E" w14:textId="3125D0CA" w:rsidR="007D7569" w:rsidRPr="00272F02" w:rsidRDefault="007D7569">
            <w:pPr>
              <w:pStyle w:val="TableCellLeft10pt"/>
              <w:rPr>
                <w:szCs w:val="20"/>
                <w:lang w:val="en-GB"/>
              </w:rPr>
            </w:pPr>
            <w:r w:rsidRPr="00272F02">
              <w:rPr>
                <w:rStyle w:val="TableCellLeft10ptBoldChar"/>
                <w:szCs w:val="20"/>
              </w:rPr>
              <w:t>Relationship</w:t>
            </w:r>
            <w:r w:rsidRPr="00272F02">
              <w:rPr>
                <w:szCs w:val="20"/>
                <w:lang w:val="en-GB"/>
              </w:rPr>
              <w:t xml:space="preserve">: </w:t>
            </w:r>
            <w:r w:rsidR="00E04743">
              <w:rPr>
                <w:szCs w:val="20"/>
                <w:lang w:val="en-GB"/>
              </w:rPr>
              <w:t>11.12 Data Dissemination</w:t>
            </w:r>
          </w:p>
          <w:p w14:paraId="6A3C627C" w14:textId="77777777" w:rsidR="007D7569" w:rsidRPr="00272F02" w:rsidRDefault="007D7569">
            <w:pPr>
              <w:pStyle w:val="TableCellLeft10pt"/>
              <w:rPr>
                <w:szCs w:val="20"/>
                <w:lang w:val="en-GB"/>
              </w:rPr>
            </w:pPr>
            <w:r w:rsidRPr="00272F02">
              <w:rPr>
                <w:rStyle w:val="TableCellLeft10ptBoldChar"/>
                <w:szCs w:val="20"/>
              </w:rPr>
              <w:t>Concept</w:t>
            </w:r>
            <w:r w:rsidRPr="00272F02">
              <w:rPr>
                <w:szCs w:val="20"/>
                <w:lang w:val="en-GB"/>
              </w:rPr>
              <w:t>: CNEW</w:t>
            </w:r>
          </w:p>
        </w:tc>
      </w:tr>
      <w:tr w:rsidR="007D7569" w:rsidRPr="00272F02" w14:paraId="511DD8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ECFDA2F" w14:textId="77777777" w:rsidR="007D7569" w:rsidRPr="00272F02" w:rsidRDefault="007D7569">
            <w:pPr>
              <w:pStyle w:val="TableHeadingTextLeft10pt"/>
              <w:rPr>
                <w:szCs w:val="20"/>
              </w:rPr>
            </w:pPr>
            <w:r w:rsidRPr="00272F02">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6F21BB5" w14:textId="77777777" w:rsidR="007D7569" w:rsidRPr="00272F02" w:rsidRDefault="007D7569">
            <w:pPr>
              <w:pStyle w:val="TableCellLeft10pt"/>
              <w:rPr>
                <w:szCs w:val="20"/>
                <w:lang w:val="en-GB"/>
              </w:rPr>
            </w:pPr>
            <w:r w:rsidRPr="00272F02">
              <w:rPr>
                <w:szCs w:val="20"/>
                <w:lang w:val="en-GB"/>
              </w:rPr>
              <w:t>No</w:t>
            </w:r>
          </w:p>
        </w:tc>
      </w:tr>
    </w:tbl>
    <w:p w14:paraId="762F99F7" w14:textId="77777777" w:rsidR="006579F4" w:rsidRPr="00B131E6" w:rsidRDefault="006579F4" w:rsidP="00B131E6">
      <w:pPr>
        <w:rPr>
          <w:rFonts w:eastAsia="MS Gothic"/>
          <w:sz w:val="20"/>
          <w:szCs w:val="20"/>
        </w:rPr>
      </w:pPr>
    </w:p>
    <w:p w14:paraId="0251F7A2" w14:textId="50DD3869" w:rsidR="00CE3CA7" w:rsidRPr="00272F02" w:rsidRDefault="007671B6" w:rsidP="00726E3D">
      <w:pPr>
        <w:pStyle w:val="Heading1"/>
        <w:rPr>
          <w:rFonts w:cs="Times New Roman"/>
        </w:rPr>
      </w:pPr>
      <w:bookmarkStart w:id="537" w:name="_Toc158228470"/>
      <w:r w:rsidRPr="00272F02">
        <w:rPr>
          <w:rFonts w:cs="Times New Roman"/>
        </w:rPr>
        <w:t>Appendix: Supporting Details</w:t>
      </w:r>
      <w:bookmarkEnd w:id="5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95460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95A25F" w14:textId="77777777" w:rsidR="00CE3CA7" w:rsidRPr="00272F02" w:rsidRDefault="00CE3CA7" w:rsidP="00C16B45">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82E9EA" w14:textId="67CA52A2" w:rsidR="00CE3CA7" w:rsidRPr="00272F02" w:rsidRDefault="00EA0B80" w:rsidP="00C16B45">
            <w:pPr>
              <w:pStyle w:val="TableCellLeft10pt"/>
              <w:rPr>
                <w:szCs w:val="20"/>
              </w:rPr>
            </w:pPr>
            <w:r w:rsidRPr="00272F02">
              <w:rPr>
                <w:szCs w:val="20"/>
              </w:rPr>
              <w:t>12</w:t>
            </w:r>
            <w:r w:rsidR="007671B6" w:rsidRPr="00272F02">
              <w:rPr>
                <w:szCs w:val="20"/>
              </w:rPr>
              <w:t xml:space="preserve"> </w:t>
            </w:r>
            <w:r w:rsidR="005B001E" w:rsidRPr="00272F02">
              <w:rPr>
                <w:szCs w:val="20"/>
              </w:rPr>
              <w:t>APPENDIX: SUPPORTING DETAILS</w:t>
            </w:r>
          </w:p>
        </w:tc>
      </w:tr>
      <w:tr w:rsidR="00DB50C7" w:rsidRPr="00272F02" w14:paraId="2CAA9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69B3E" w14:textId="77777777" w:rsidR="00CE3CA7" w:rsidRPr="00272F02" w:rsidRDefault="00CE3CA7" w:rsidP="00C16B45">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97E485A" w14:textId="77777777" w:rsidR="00CE3CA7" w:rsidRPr="00272F02" w:rsidRDefault="00CE3CA7" w:rsidP="00C16B45">
            <w:pPr>
              <w:pStyle w:val="TableCellLeft10pt"/>
              <w:rPr>
                <w:szCs w:val="20"/>
                <w:lang w:val="en-GB"/>
              </w:rPr>
            </w:pPr>
            <w:r w:rsidRPr="00272F02">
              <w:rPr>
                <w:szCs w:val="20"/>
                <w:lang w:val="en-GB"/>
              </w:rPr>
              <w:t>Text</w:t>
            </w:r>
          </w:p>
        </w:tc>
      </w:tr>
      <w:tr w:rsidR="00DB50C7" w:rsidRPr="00272F02" w14:paraId="16780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A5CA8" w14:textId="6DFEF19C" w:rsidR="00CE3CA7" w:rsidRPr="00272F02" w:rsidRDefault="00CE3CA7" w:rsidP="00C16B45">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515007" w14:textId="77777777" w:rsidR="00CE3CA7" w:rsidRPr="00272F02" w:rsidRDefault="00CE3CA7" w:rsidP="00C16B45">
            <w:pPr>
              <w:pStyle w:val="TableCellLeft10pt"/>
              <w:rPr>
                <w:szCs w:val="20"/>
                <w:lang w:val="en-GB"/>
              </w:rPr>
            </w:pPr>
            <w:r w:rsidRPr="00272F02">
              <w:rPr>
                <w:szCs w:val="20"/>
                <w:lang w:val="en-GB"/>
              </w:rPr>
              <w:t>H</w:t>
            </w:r>
          </w:p>
        </w:tc>
      </w:tr>
      <w:tr w:rsidR="00DB50C7" w:rsidRPr="00272F02" w14:paraId="4D439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109CF" w14:textId="77777777" w:rsidR="00CE3CA7" w:rsidRPr="00272F02" w:rsidRDefault="00CE3CA7" w:rsidP="00C16B45">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9B203AB" w14:textId="2CA462CE" w:rsidR="00CE3CA7" w:rsidRPr="00272F02" w:rsidRDefault="00CE3CA7" w:rsidP="00C16B45">
            <w:pPr>
              <w:pStyle w:val="TableCellLeft10pt"/>
              <w:rPr>
                <w:szCs w:val="20"/>
                <w:lang w:val="en-GB"/>
              </w:rPr>
            </w:pPr>
            <w:r w:rsidRPr="00272F02">
              <w:rPr>
                <w:szCs w:val="20"/>
                <w:lang w:val="en-GB"/>
              </w:rPr>
              <w:t>Heading</w:t>
            </w:r>
          </w:p>
        </w:tc>
      </w:tr>
      <w:tr w:rsidR="00DB50C7" w:rsidRPr="00272F02" w14:paraId="3E1851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189F6" w14:textId="77777777" w:rsidR="00CE3CA7" w:rsidRPr="00272F02" w:rsidRDefault="00CE3CA7" w:rsidP="00C16B45">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E466834" w14:textId="2F447AD7" w:rsidR="00CE3CA7" w:rsidRPr="00272F02" w:rsidRDefault="0076195F" w:rsidP="00910BB6">
            <w:pPr>
              <w:pStyle w:val="TableCellLeft10pt"/>
              <w:rPr>
                <w:szCs w:val="20"/>
                <w:lang w:val="en-GB"/>
              </w:rPr>
            </w:pPr>
            <w:r w:rsidRPr="00272F02">
              <w:rPr>
                <w:szCs w:val="20"/>
                <w:lang w:val="en-GB"/>
              </w:rPr>
              <w:t>No text is intended here (</w:t>
            </w:r>
            <w:r w:rsidR="00861155" w:rsidRPr="00272F02">
              <w:rPr>
                <w:szCs w:val="20"/>
                <w:lang w:val="en-GB"/>
              </w:rPr>
              <w:t>h</w:t>
            </w:r>
            <w:r w:rsidR="00072CB1" w:rsidRPr="00272F02">
              <w:rPr>
                <w:szCs w:val="20"/>
                <w:lang w:val="en-GB"/>
              </w:rPr>
              <w:t>eading</w:t>
            </w:r>
            <w:r w:rsidRPr="00272F02">
              <w:rPr>
                <w:szCs w:val="20"/>
                <w:lang w:val="en-GB"/>
              </w:rPr>
              <w:t xml:space="preserve"> only). </w:t>
            </w:r>
            <w:r w:rsidR="007E2371" w:rsidRPr="007E2371">
              <w:rPr>
                <w:szCs w:val="20"/>
                <w:lang w:val="en-GB"/>
              </w:rPr>
              <w:t>Additional supporting detail appendices may be added at the end of the existing level 2 headings as needed.</w:t>
            </w:r>
          </w:p>
        </w:tc>
      </w:tr>
      <w:tr w:rsidR="00DB50C7" w:rsidRPr="00272F02" w14:paraId="533869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9C2AE" w14:textId="77777777" w:rsidR="00CE3CA7" w:rsidRPr="00272F02" w:rsidRDefault="00CE3CA7" w:rsidP="00C16B45">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E6A80" w14:textId="77777777" w:rsidR="00CE3CA7" w:rsidRPr="00272F02" w:rsidRDefault="00CE3CA7" w:rsidP="00C16B45">
            <w:pPr>
              <w:pStyle w:val="TableCellLeft10pt"/>
              <w:rPr>
                <w:szCs w:val="20"/>
                <w:lang w:val="en-GB"/>
              </w:rPr>
            </w:pPr>
            <w:r w:rsidRPr="00272F02">
              <w:rPr>
                <w:szCs w:val="20"/>
                <w:lang w:val="en-GB"/>
              </w:rPr>
              <w:t>Required</w:t>
            </w:r>
          </w:p>
        </w:tc>
      </w:tr>
      <w:tr w:rsidR="00DB50C7" w:rsidRPr="00272F02" w14:paraId="14335E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2160D" w14:textId="77777777" w:rsidR="00CE3CA7" w:rsidRPr="00272F02" w:rsidRDefault="00CE3CA7" w:rsidP="00C16B45">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84D02F" w14:textId="520374DA" w:rsidR="00CE3CA7" w:rsidRPr="00272F02" w:rsidRDefault="007671B6" w:rsidP="00C16B45">
            <w:pPr>
              <w:pStyle w:val="TableCellLeft10pt"/>
              <w:rPr>
                <w:szCs w:val="20"/>
                <w:lang w:val="en-GB" w:eastAsia="ja-JP"/>
              </w:rPr>
            </w:pPr>
            <w:r w:rsidRPr="00272F02">
              <w:rPr>
                <w:szCs w:val="20"/>
                <w:lang w:val="en-GB" w:eastAsia="ja-JP"/>
              </w:rPr>
              <w:t>One</w:t>
            </w:r>
            <w:r w:rsidR="000F68A2" w:rsidRPr="00272F02">
              <w:rPr>
                <w:szCs w:val="20"/>
                <w:lang w:val="en-GB" w:eastAsia="ja-JP"/>
              </w:rPr>
              <w:t xml:space="preserve"> to </w:t>
            </w:r>
            <w:r w:rsidR="0086260B" w:rsidRPr="00272F02">
              <w:rPr>
                <w:szCs w:val="20"/>
                <w:lang w:val="en-GB" w:eastAsia="ja-JP"/>
              </w:rPr>
              <w:t>o</w:t>
            </w:r>
            <w:r w:rsidR="000F68A2" w:rsidRPr="00272F02">
              <w:rPr>
                <w:szCs w:val="20"/>
                <w:lang w:val="en-GB" w:eastAsia="ja-JP"/>
              </w:rPr>
              <w:t>ne</w:t>
            </w:r>
          </w:p>
        </w:tc>
      </w:tr>
      <w:tr w:rsidR="00DB50C7" w:rsidRPr="00272F02" w14:paraId="5F5CB6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4EDBD" w14:textId="77777777" w:rsidR="00CE3CA7" w:rsidRPr="00272F02" w:rsidRDefault="00CE3CA7" w:rsidP="00C16B45">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112F9E" w14:textId="6479DF74" w:rsidR="00CE3CA7" w:rsidRPr="00272F02" w:rsidRDefault="007671B6" w:rsidP="00C16B45">
            <w:pPr>
              <w:pStyle w:val="TableCellLeft10pt"/>
              <w:rPr>
                <w:szCs w:val="20"/>
                <w:lang w:val="en-GB"/>
              </w:rPr>
            </w:pPr>
            <w:r w:rsidRPr="00272F02">
              <w:rPr>
                <w:szCs w:val="20"/>
                <w:lang w:val="en-GB" w:eastAsia="ja-JP"/>
              </w:rPr>
              <w:t>12</w:t>
            </w:r>
          </w:p>
        </w:tc>
      </w:tr>
      <w:tr w:rsidR="00DB50C7" w:rsidRPr="00272F02" w14:paraId="595FF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F12D4" w14:textId="77777777" w:rsidR="00CE3CA7" w:rsidRPr="00272F02" w:rsidRDefault="00CE3CA7" w:rsidP="00C16B45">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E421D04" w14:textId="74A5381E" w:rsidR="00CE3CA7" w:rsidRPr="00272F02" w:rsidRDefault="005B001E" w:rsidP="00C16B45">
            <w:pPr>
              <w:pStyle w:val="TableCellLeft10pt"/>
              <w:rPr>
                <w:szCs w:val="20"/>
                <w:lang w:val="en-GB"/>
              </w:rPr>
            </w:pPr>
            <w:r w:rsidRPr="00272F02">
              <w:rPr>
                <w:szCs w:val="20"/>
              </w:rPr>
              <w:t>APPENDIX: SUPPORTING DETAILS</w:t>
            </w:r>
          </w:p>
        </w:tc>
      </w:tr>
      <w:tr w:rsidR="00DB50C7" w:rsidRPr="00272F02" w14:paraId="58763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FF519" w14:textId="77777777" w:rsidR="00CE3CA7" w:rsidRPr="00272F02" w:rsidRDefault="00CE3CA7" w:rsidP="00C16B45">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CA9FD6" w14:textId="6FB5DAB4" w:rsidR="00CE3CA7" w:rsidRPr="00272F02" w:rsidRDefault="00CE3CA7" w:rsidP="00C16B45">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val="en-GB" w:eastAsia="ja-JP"/>
              </w:rPr>
              <w:t>No</w:t>
            </w:r>
          </w:p>
          <w:p w14:paraId="0EAE7F68" w14:textId="2E941D35" w:rsidR="007671B6" w:rsidRPr="00272F02" w:rsidRDefault="007671B6" w:rsidP="007671B6">
            <w:pPr>
              <w:pStyle w:val="TableCellLeft10pt"/>
              <w:rPr>
                <w:rStyle w:val="TableCellLeft10ptBoldChar"/>
                <w:szCs w:val="20"/>
                <w:lang w:eastAsia="ja-JP"/>
              </w:rPr>
            </w:pPr>
            <w:r w:rsidRPr="00272F02">
              <w:rPr>
                <w:rStyle w:val="TableCellLeft10ptBoldChar"/>
                <w:szCs w:val="20"/>
              </w:rPr>
              <w:t>Relationship:</w:t>
            </w:r>
            <w:r w:rsidRPr="00272F02">
              <w:rPr>
                <w:rStyle w:val="TableCellLeft10ptBoldChar"/>
                <w:b w:val="0"/>
                <w:bCs/>
                <w:szCs w:val="20"/>
              </w:rPr>
              <w:t xml:space="preserve"> Table of </w:t>
            </w:r>
            <w:r w:rsidR="00200CEF" w:rsidRPr="00272F02">
              <w:rPr>
                <w:rStyle w:val="TableCellLeft10ptBoldChar"/>
                <w:b w:val="0"/>
                <w:bCs/>
                <w:szCs w:val="20"/>
                <w:lang w:eastAsia="ja-JP"/>
              </w:rPr>
              <w:t>C</w:t>
            </w:r>
            <w:r w:rsidRPr="00272F02">
              <w:rPr>
                <w:rStyle w:val="TableCellLeft10ptBoldChar"/>
                <w:b w:val="0"/>
                <w:bCs/>
                <w:szCs w:val="20"/>
              </w:rPr>
              <w:t>ontent</w:t>
            </w:r>
            <w:r w:rsidR="00333B31" w:rsidRPr="00272F02">
              <w:rPr>
                <w:rStyle w:val="TableCellLeft10ptBoldChar"/>
                <w:b w:val="0"/>
                <w:bCs/>
                <w:szCs w:val="20"/>
                <w:lang w:eastAsia="ja-JP"/>
              </w:rPr>
              <w:t>s</w:t>
            </w:r>
          </w:p>
          <w:p w14:paraId="1759509C" w14:textId="033150CD" w:rsidR="00CE3CA7" w:rsidRPr="00272F02" w:rsidRDefault="007671B6" w:rsidP="007671B6">
            <w:pPr>
              <w:pStyle w:val="TableCellLeft10pt"/>
              <w:rPr>
                <w:szCs w:val="20"/>
                <w:lang w:val="en-GB"/>
              </w:rPr>
            </w:pPr>
            <w:r w:rsidRPr="00272F02">
              <w:rPr>
                <w:rStyle w:val="TableCellLeft10ptBoldChar"/>
                <w:szCs w:val="20"/>
              </w:rPr>
              <w:t xml:space="preserve">Concept: </w:t>
            </w:r>
            <w:r w:rsidR="00072CB1" w:rsidRPr="00272F02">
              <w:rPr>
                <w:rStyle w:val="TableCellLeft10ptBoldChar"/>
                <w:b w:val="0"/>
                <w:bCs/>
                <w:szCs w:val="20"/>
              </w:rPr>
              <w:t>Heading</w:t>
            </w:r>
          </w:p>
        </w:tc>
      </w:tr>
      <w:tr w:rsidR="00DB50C7" w:rsidRPr="00272F02" w14:paraId="3A4FF3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12CC69" w14:textId="47211660" w:rsidR="00CE3CA7" w:rsidRPr="00272F02" w:rsidRDefault="0021788E" w:rsidP="00C16B45">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38BA4D" w14:textId="2DFE1A25" w:rsidR="00CE3CA7" w:rsidRPr="00272F02" w:rsidRDefault="007671B6" w:rsidP="00C16B45">
            <w:pPr>
              <w:pStyle w:val="TableCellLeft10pt"/>
              <w:rPr>
                <w:szCs w:val="20"/>
                <w:lang w:val="en-GB" w:eastAsia="ja-JP"/>
              </w:rPr>
            </w:pPr>
            <w:r w:rsidRPr="00272F02">
              <w:rPr>
                <w:szCs w:val="20"/>
                <w:lang w:val="en-GB" w:eastAsia="ja-JP"/>
              </w:rPr>
              <w:t>No</w:t>
            </w:r>
          </w:p>
        </w:tc>
      </w:tr>
    </w:tbl>
    <w:p w14:paraId="5C16AC6A" w14:textId="77777777" w:rsidR="004A488C" w:rsidRPr="00272F02" w:rsidRDefault="004A488C" w:rsidP="004A488C">
      <w:pPr>
        <w:rPr>
          <w:sz w:val="20"/>
          <w:szCs w:val="20"/>
        </w:rPr>
      </w:pPr>
      <w:bookmarkStart w:id="538" w:name="_Toc158228471"/>
    </w:p>
    <w:p w14:paraId="284B4199" w14:textId="02CDFB11" w:rsidR="00CE3CA7" w:rsidRPr="00272F02" w:rsidRDefault="00E016E2" w:rsidP="00C54684">
      <w:pPr>
        <w:pStyle w:val="Heading2"/>
        <w:rPr>
          <w:rFonts w:cs="Times New Roman"/>
        </w:rPr>
      </w:pPr>
      <w:r w:rsidRPr="00272F02">
        <w:rPr>
          <w:rFonts w:cs="Times New Roman"/>
        </w:rPr>
        <w:t>Clinical Laboratory Tests</w:t>
      </w:r>
      <w:bookmarkEnd w:id="5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D2CCD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05C07" w14:textId="77777777" w:rsidR="00CE3CA7" w:rsidRPr="00272F02" w:rsidRDefault="00CE3CA7" w:rsidP="00EE065E">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6776363" w14:textId="325F06C0" w:rsidR="00CE3CA7" w:rsidRPr="00272F02" w:rsidRDefault="00E016E2" w:rsidP="00EE065E">
            <w:pPr>
              <w:pStyle w:val="TableCellLeft10pt"/>
              <w:rPr>
                <w:szCs w:val="20"/>
                <w:lang w:val="en-GB"/>
              </w:rPr>
            </w:pPr>
            <w:r w:rsidRPr="00272F02">
              <w:rPr>
                <w:szCs w:val="20"/>
                <w:lang w:val="en-GB"/>
              </w:rPr>
              <w:t xml:space="preserve">12.1 </w:t>
            </w:r>
            <w:r w:rsidRPr="00272F02">
              <w:rPr>
                <w:szCs w:val="20"/>
              </w:rPr>
              <w:t>Clinical Laboratory Tests</w:t>
            </w:r>
          </w:p>
        </w:tc>
      </w:tr>
      <w:tr w:rsidR="00DB50C7" w:rsidRPr="00272F02" w14:paraId="56096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E47B14" w14:textId="77777777" w:rsidR="00CE3CA7" w:rsidRPr="00272F02" w:rsidRDefault="00CE3CA7" w:rsidP="00EE065E">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52656A" w14:textId="77777777" w:rsidR="00CE3CA7" w:rsidRPr="00272F02" w:rsidRDefault="00CE3CA7" w:rsidP="00EE065E">
            <w:pPr>
              <w:pStyle w:val="TableCellLeft10pt"/>
              <w:rPr>
                <w:szCs w:val="20"/>
                <w:lang w:val="en-GB"/>
              </w:rPr>
            </w:pPr>
            <w:r w:rsidRPr="00272F02">
              <w:rPr>
                <w:szCs w:val="20"/>
                <w:lang w:val="en-GB"/>
              </w:rPr>
              <w:t>Text</w:t>
            </w:r>
          </w:p>
        </w:tc>
      </w:tr>
      <w:tr w:rsidR="00DB50C7" w:rsidRPr="00272F02" w14:paraId="1E72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8D5B2" w14:textId="64605445" w:rsidR="00CE3CA7" w:rsidRPr="00272F02" w:rsidRDefault="00CE3CA7" w:rsidP="00EE065E">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5AEE3F" w14:textId="77777777" w:rsidR="00CE3CA7" w:rsidRPr="00272F02" w:rsidRDefault="00CE3CA7" w:rsidP="00EE065E">
            <w:pPr>
              <w:pStyle w:val="TableCellLeft10pt"/>
              <w:rPr>
                <w:szCs w:val="20"/>
                <w:lang w:val="en-GB"/>
              </w:rPr>
            </w:pPr>
            <w:r w:rsidRPr="00272F02">
              <w:rPr>
                <w:szCs w:val="20"/>
                <w:lang w:val="en-GB"/>
              </w:rPr>
              <w:t>H</w:t>
            </w:r>
          </w:p>
        </w:tc>
      </w:tr>
      <w:tr w:rsidR="00DB50C7" w:rsidRPr="00272F02" w14:paraId="09DBE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EC852" w14:textId="77777777" w:rsidR="00CE3CA7" w:rsidRPr="00272F02" w:rsidRDefault="00CE3CA7" w:rsidP="00EE065E">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F7BB5F" w14:textId="76C1187D" w:rsidR="00CE3CA7" w:rsidRPr="00272F02" w:rsidRDefault="00CE3CA7" w:rsidP="00EE065E">
            <w:pPr>
              <w:pStyle w:val="TableCellLeft10pt"/>
              <w:rPr>
                <w:szCs w:val="20"/>
                <w:lang w:val="en-GB"/>
              </w:rPr>
            </w:pPr>
            <w:r w:rsidRPr="00272F02">
              <w:rPr>
                <w:szCs w:val="20"/>
                <w:lang w:val="en-GB"/>
              </w:rPr>
              <w:t>Heading</w:t>
            </w:r>
          </w:p>
        </w:tc>
      </w:tr>
      <w:tr w:rsidR="00DB50C7" w:rsidRPr="00272F02" w14:paraId="66D8C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288902" w14:textId="77777777" w:rsidR="00CE3CA7" w:rsidRPr="00272F02" w:rsidRDefault="00CE3CA7" w:rsidP="00EE065E">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1D01BF" w14:textId="13533C45" w:rsidR="00CE3CA7" w:rsidRPr="00272F02" w:rsidRDefault="00E35B36" w:rsidP="00EE065E">
            <w:pPr>
              <w:pStyle w:val="TableCellLeft10pt"/>
              <w:rPr>
                <w:szCs w:val="20"/>
                <w:lang w:val="en-GB" w:eastAsia="ja-JP"/>
              </w:rPr>
            </w:pPr>
            <w:r w:rsidRPr="00272F02">
              <w:rPr>
                <w:szCs w:val="20"/>
                <w:lang w:val="en-GB" w:eastAsia="ja-JP"/>
              </w:rPr>
              <w:t>N/A</w:t>
            </w:r>
          </w:p>
        </w:tc>
      </w:tr>
      <w:tr w:rsidR="00DB50C7" w:rsidRPr="00272F02" w14:paraId="1650F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CFE5C" w14:textId="77777777" w:rsidR="00CE3CA7" w:rsidRPr="00272F02" w:rsidRDefault="00CE3CA7" w:rsidP="00EE065E">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E86D973" w14:textId="77777777" w:rsidR="00CE3CA7" w:rsidRPr="00272F02" w:rsidRDefault="00CE3CA7" w:rsidP="00EE065E">
            <w:pPr>
              <w:pStyle w:val="TableCellLeft10pt"/>
              <w:rPr>
                <w:szCs w:val="20"/>
                <w:lang w:val="en-GB"/>
              </w:rPr>
            </w:pPr>
            <w:r w:rsidRPr="00272F02">
              <w:rPr>
                <w:szCs w:val="20"/>
                <w:lang w:val="en-GB"/>
              </w:rPr>
              <w:t>Required</w:t>
            </w:r>
          </w:p>
        </w:tc>
      </w:tr>
      <w:tr w:rsidR="00DB50C7" w:rsidRPr="00272F02" w14:paraId="3DE79A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BE2A0" w14:textId="77777777" w:rsidR="00CE3CA7" w:rsidRPr="00272F02" w:rsidRDefault="00CE3CA7" w:rsidP="00EE065E">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361E6FE" w14:textId="6AEF2E36" w:rsidR="00CE3CA7" w:rsidRPr="00272F02" w:rsidRDefault="00E35B36" w:rsidP="00EE065E">
            <w:pPr>
              <w:pStyle w:val="TableCellLeft10pt"/>
              <w:rPr>
                <w:szCs w:val="20"/>
                <w:lang w:val="en-GB" w:eastAsia="ja-JP"/>
              </w:rPr>
            </w:pPr>
            <w:r w:rsidRPr="00272F02">
              <w:rPr>
                <w:szCs w:val="20"/>
                <w:lang w:val="en-GB" w:eastAsia="ja-JP"/>
              </w:rPr>
              <w:t>One</w:t>
            </w:r>
            <w:r w:rsidR="000F68A2" w:rsidRPr="00272F02">
              <w:rPr>
                <w:szCs w:val="20"/>
                <w:lang w:val="en-GB" w:eastAsia="ja-JP"/>
              </w:rPr>
              <w:t xml:space="preserve"> to </w:t>
            </w:r>
            <w:r w:rsidR="0086260B" w:rsidRPr="00272F02">
              <w:rPr>
                <w:szCs w:val="20"/>
                <w:lang w:val="en-GB" w:eastAsia="ja-JP"/>
              </w:rPr>
              <w:t>o</w:t>
            </w:r>
            <w:r w:rsidR="000F68A2" w:rsidRPr="00272F02">
              <w:rPr>
                <w:szCs w:val="20"/>
                <w:lang w:val="en-GB" w:eastAsia="ja-JP"/>
              </w:rPr>
              <w:t>ne</w:t>
            </w:r>
          </w:p>
        </w:tc>
      </w:tr>
      <w:tr w:rsidR="00DB50C7" w:rsidRPr="00272F02" w14:paraId="23F7B9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1C46F9" w14:textId="77777777" w:rsidR="00CE3CA7" w:rsidRPr="00272F02" w:rsidRDefault="00CE3CA7" w:rsidP="00EE065E">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DBB691" w14:textId="15F57415" w:rsidR="00CE3CA7" w:rsidRPr="00272F02" w:rsidRDefault="00E35B36" w:rsidP="00EE065E">
            <w:pPr>
              <w:pStyle w:val="TableCellLeft10pt"/>
              <w:rPr>
                <w:szCs w:val="20"/>
                <w:lang w:val="en-GB" w:eastAsia="ja-JP"/>
              </w:rPr>
            </w:pPr>
            <w:r w:rsidRPr="00272F02">
              <w:rPr>
                <w:szCs w:val="20"/>
                <w:lang w:val="en-GB"/>
              </w:rPr>
              <w:t>12.1</w:t>
            </w:r>
          </w:p>
        </w:tc>
      </w:tr>
      <w:tr w:rsidR="00DB50C7" w:rsidRPr="00272F02" w14:paraId="31112B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2D10CE" w14:textId="77777777" w:rsidR="00CE3CA7" w:rsidRPr="00272F02" w:rsidRDefault="00CE3CA7" w:rsidP="00EE065E">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A92DE" w14:textId="04731889" w:rsidR="00CE3CA7" w:rsidRPr="00272F02" w:rsidRDefault="00E35B36" w:rsidP="00EE065E">
            <w:pPr>
              <w:pStyle w:val="TableCellLeft10pt"/>
              <w:rPr>
                <w:szCs w:val="20"/>
                <w:lang w:val="en-GB"/>
              </w:rPr>
            </w:pPr>
            <w:r w:rsidRPr="00272F02">
              <w:rPr>
                <w:szCs w:val="20"/>
              </w:rPr>
              <w:t>Clinical Laboratory Tests</w:t>
            </w:r>
          </w:p>
        </w:tc>
      </w:tr>
      <w:tr w:rsidR="00DB50C7" w:rsidRPr="00272F02" w14:paraId="16998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F4F21" w14:textId="77777777" w:rsidR="00CE3CA7" w:rsidRPr="00272F02" w:rsidRDefault="00CE3CA7" w:rsidP="00EE065E">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1BA6FC" w14:textId="433D125A" w:rsidR="00CE3CA7" w:rsidRPr="00272F02" w:rsidRDefault="00CE3CA7" w:rsidP="00EE065E">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val="en-GB" w:eastAsia="ja-JP"/>
              </w:rPr>
              <w:t>No</w:t>
            </w:r>
          </w:p>
          <w:p w14:paraId="27DB1DF7" w14:textId="25FCEB77" w:rsidR="00E35B36" w:rsidRPr="00272F02" w:rsidRDefault="00E35B36" w:rsidP="00E35B36">
            <w:pPr>
              <w:pStyle w:val="TableCellLeft10pt"/>
              <w:rPr>
                <w:rStyle w:val="TableCellLeft10ptBoldChar"/>
                <w:szCs w:val="20"/>
                <w:lang w:eastAsia="ja-JP"/>
              </w:rPr>
            </w:pPr>
            <w:r w:rsidRPr="00272F02">
              <w:rPr>
                <w:rStyle w:val="TableCellLeft10ptBoldChar"/>
                <w:szCs w:val="20"/>
              </w:rPr>
              <w:t>Relationship:</w:t>
            </w:r>
            <w:r w:rsidRPr="00272F02">
              <w:rPr>
                <w:rStyle w:val="TableCellLeft10ptBoldChar"/>
                <w:b w:val="0"/>
                <w:bCs/>
                <w:szCs w:val="20"/>
              </w:rPr>
              <w:t xml:space="preserve"> </w:t>
            </w:r>
            <w:r w:rsidR="000F68A2" w:rsidRPr="00272F02" w:rsidDel="00FE4A42">
              <w:rPr>
                <w:rStyle w:val="TableCellLeft10ptBoldChar"/>
                <w:b w:val="0"/>
                <w:bCs/>
                <w:szCs w:val="20"/>
              </w:rPr>
              <w:t xml:space="preserve">12 </w:t>
            </w:r>
            <w:r w:rsidR="005B001E" w:rsidRPr="00272F02">
              <w:rPr>
                <w:rStyle w:val="TableCellLeft10ptBoldChar"/>
                <w:b w:val="0"/>
                <w:bCs/>
                <w:szCs w:val="20"/>
              </w:rPr>
              <w:t>APPENDIX: SUPPORTING DETAILS</w:t>
            </w:r>
            <w:r w:rsidR="00F77B38" w:rsidRPr="00272F02">
              <w:rPr>
                <w:rStyle w:val="TableCellLeft10ptBoldChar"/>
                <w:b w:val="0"/>
                <w:szCs w:val="20"/>
              </w:rPr>
              <w:t xml:space="preserve"> </w:t>
            </w:r>
            <w:r w:rsidR="00633CE0" w:rsidRPr="00272F02" w:rsidDel="00FE4A42">
              <w:rPr>
                <w:rStyle w:val="TableCellLeft10ptBoldChar"/>
                <w:b w:val="0"/>
              </w:rPr>
              <w:t>and</w:t>
            </w:r>
            <w:r w:rsidR="00633CE0" w:rsidRPr="00272F02" w:rsidDel="00FE4A42">
              <w:rPr>
                <w:rStyle w:val="TableCellLeft10ptBoldChar"/>
                <w:b w:val="0"/>
                <w:lang w:eastAsia="ja-JP"/>
              </w:rPr>
              <w:t xml:space="preserve"> </w:t>
            </w:r>
            <w:r w:rsidRPr="00272F02" w:rsidDel="00FE4A42">
              <w:rPr>
                <w:rStyle w:val="TableCellLeft10ptBoldChar"/>
                <w:b w:val="0"/>
                <w:bCs/>
                <w:szCs w:val="20"/>
              </w:rPr>
              <w:t xml:space="preserve">Table of </w:t>
            </w:r>
            <w:r w:rsidR="00200CEF" w:rsidRPr="00272F02" w:rsidDel="00FE4A42">
              <w:rPr>
                <w:rStyle w:val="TableCellLeft10ptBoldChar"/>
                <w:b w:val="0"/>
                <w:bCs/>
                <w:szCs w:val="20"/>
                <w:lang w:eastAsia="ja-JP"/>
              </w:rPr>
              <w:t>C</w:t>
            </w:r>
            <w:r w:rsidRPr="00272F02" w:rsidDel="00FE4A42">
              <w:rPr>
                <w:rStyle w:val="TableCellLeft10ptBoldChar"/>
                <w:b w:val="0"/>
                <w:bCs/>
                <w:szCs w:val="20"/>
              </w:rPr>
              <w:t>ontent</w:t>
            </w:r>
            <w:r w:rsidR="00200CEF" w:rsidRPr="00272F02" w:rsidDel="00FE4A42">
              <w:rPr>
                <w:rStyle w:val="TableCellLeft10ptBoldChar"/>
                <w:b w:val="0"/>
                <w:bCs/>
                <w:szCs w:val="20"/>
                <w:lang w:eastAsia="ja-JP"/>
              </w:rPr>
              <w:t>s</w:t>
            </w:r>
          </w:p>
          <w:p w14:paraId="4DAA3AAB" w14:textId="4620090A" w:rsidR="00CE3CA7" w:rsidRPr="00272F02" w:rsidRDefault="00E35B36" w:rsidP="00E35B36">
            <w:pPr>
              <w:pStyle w:val="TableCellLeft10pt"/>
              <w:rPr>
                <w:szCs w:val="20"/>
                <w:lang w:val="en-GB"/>
              </w:rPr>
            </w:pPr>
            <w:r w:rsidRPr="00272F02">
              <w:rPr>
                <w:rStyle w:val="TableCellLeft10ptBoldChar"/>
                <w:szCs w:val="20"/>
              </w:rPr>
              <w:t xml:space="preserve">Concept: </w:t>
            </w:r>
            <w:r w:rsidR="00072CB1" w:rsidRPr="00272F02">
              <w:rPr>
                <w:rStyle w:val="TableCellLeft10ptBoldChar"/>
                <w:b w:val="0"/>
                <w:bCs/>
                <w:szCs w:val="20"/>
              </w:rPr>
              <w:t>Heading</w:t>
            </w:r>
          </w:p>
        </w:tc>
      </w:tr>
      <w:tr w:rsidR="00DB50C7" w:rsidRPr="00272F02" w14:paraId="2A2C1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3CDA7" w14:textId="30FF06AB" w:rsidR="00CE3CA7" w:rsidRPr="00272F02" w:rsidRDefault="0021788E" w:rsidP="00EE065E">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154CB1" w14:textId="185F88C0" w:rsidR="00CE3CA7" w:rsidRPr="00272F02" w:rsidRDefault="003C6CAF" w:rsidP="00EE065E">
            <w:pPr>
              <w:pStyle w:val="TableCellLeft10pt"/>
              <w:rPr>
                <w:szCs w:val="20"/>
                <w:lang w:val="en-GB" w:eastAsia="ja-JP"/>
              </w:rPr>
            </w:pPr>
            <w:r w:rsidRPr="00272F02">
              <w:rPr>
                <w:szCs w:val="20"/>
                <w:lang w:val="en-GB" w:eastAsia="ja-JP"/>
              </w:rPr>
              <w:t>No</w:t>
            </w:r>
          </w:p>
        </w:tc>
      </w:tr>
    </w:tbl>
    <w:p w14:paraId="78A212B6" w14:textId="77777777" w:rsidR="00CE3CA7" w:rsidRPr="00272F02"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C3AA95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CB4D855" w14:textId="77777777" w:rsidR="00CE3CA7" w:rsidRPr="00272F02" w:rsidRDefault="00CE3CA7" w:rsidP="00B2274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DC3DC6" w14:textId="6CAC60FF" w:rsidR="00CE3CA7" w:rsidRPr="00272F02" w:rsidRDefault="00AD4317" w:rsidP="00B22748">
            <w:pPr>
              <w:pStyle w:val="TableCellLeft10pt"/>
              <w:rPr>
                <w:szCs w:val="20"/>
                <w:lang w:val="en-GB"/>
              </w:rPr>
            </w:pPr>
            <w:r w:rsidRPr="00272F02">
              <w:rPr>
                <w:szCs w:val="20"/>
                <w:lang w:val="en-GB"/>
              </w:rPr>
              <w:t>&lt;</w:t>
            </w:r>
            <w:r w:rsidRPr="00272F02">
              <w:rPr>
                <w:szCs w:val="20"/>
              </w:rPr>
              <w:t>Clinical Laboratory Tests</w:t>
            </w:r>
            <w:r w:rsidRPr="00272F02">
              <w:rPr>
                <w:szCs w:val="20"/>
                <w:lang w:val="en-GB"/>
              </w:rPr>
              <w:t>&gt;</w:t>
            </w:r>
          </w:p>
        </w:tc>
      </w:tr>
      <w:tr w:rsidR="00DB50C7" w:rsidRPr="00272F02" w14:paraId="56C4FED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180968D" w14:textId="77777777" w:rsidR="00CE3CA7" w:rsidRPr="00272F02" w:rsidRDefault="00CE3CA7" w:rsidP="00B2274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D1C6E6C" w14:textId="77777777" w:rsidR="00CE3CA7" w:rsidRPr="00272F02" w:rsidRDefault="00CE3CA7" w:rsidP="00B22748">
            <w:pPr>
              <w:pStyle w:val="TableCellLeft10pt"/>
              <w:rPr>
                <w:szCs w:val="20"/>
                <w:lang w:val="en-GB"/>
              </w:rPr>
            </w:pPr>
            <w:r w:rsidRPr="00272F02">
              <w:rPr>
                <w:szCs w:val="20"/>
                <w:lang w:val="en-GB"/>
              </w:rPr>
              <w:t>Text</w:t>
            </w:r>
          </w:p>
        </w:tc>
      </w:tr>
      <w:tr w:rsidR="00DB50C7" w:rsidRPr="00272F02" w14:paraId="06111E5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E71ADF6" w14:textId="7A2B4C55" w:rsidR="00CE3CA7" w:rsidRPr="00272F02" w:rsidRDefault="00CE3CA7" w:rsidP="00B2274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2B9C1F" w14:textId="77777777" w:rsidR="00CE3CA7" w:rsidRPr="00272F02" w:rsidRDefault="00CE3CA7" w:rsidP="00B22748">
            <w:pPr>
              <w:pStyle w:val="TableCellLeft10pt"/>
              <w:rPr>
                <w:szCs w:val="20"/>
                <w:lang w:val="en-GB"/>
              </w:rPr>
            </w:pPr>
            <w:r w:rsidRPr="00272F02">
              <w:rPr>
                <w:szCs w:val="20"/>
                <w:lang w:val="en-GB"/>
              </w:rPr>
              <w:t>D</w:t>
            </w:r>
          </w:p>
        </w:tc>
      </w:tr>
      <w:tr w:rsidR="00DB50C7" w:rsidRPr="00272F02" w14:paraId="6BF020A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C6AC1A" w14:textId="77777777" w:rsidR="00CE3CA7" w:rsidRPr="00272F02" w:rsidRDefault="00CE3CA7" w:rsidP="00B2274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2355EE9" w14:textId="77777777" w:rsidR="00045982" w:rsidRPr="00272F02" w:rsidRDefault="00045982" w:rsidP="00B22748">
            <w:pPr>
              <w:pStyle w:val="TableCellLeft10pt"/>
              <w:rPr>
                <w:szCs w:val="20"/>
                <w:lang w:val="en-GB"/>
              </w:rPr>
            </w:pPr>
            <w:r w:rsidRPr="00272F02">
              <w:rPr>
                <w:szCs w:val="20"/>
                <w:lang w:val="en-GB"/>
              </w:rPr>
              <w:t>C25294</w:t>
            </w:r>
          </w:p>
          <w:p w14:paraId="6298D61F" w14:textId="4CD292B5" w:rsidR="004D329B" w:rsidRPr="00272F02" w:rsidRDefault="004D329B" w:rsidP="00B22748">
            <w:pPr>
              <w:pStyle w:val="TableCellLeft10pt"/>
              <w:rPr>
                <w:szCs w:val="20"/>
                <w:lang w:val="en-GB"/>
              </w:rPr>
            </w:pPr>
            <w:r w:rsidRPr="00272F02">
              <w:rPr>
                <w:szCs w:val="20"/>
                <w:lang w:val="en-GB"/>
              </w:rPr>
              <w:t>For review purpose, see definition of the controlled terminology below</w:t>
            </w:r>
          </w:p>
          <w:p w14:paraId="35C544E0" w14:textId="32F634BE" w:rsidR="00CE3CA7" w:rsidRPr="00272F02" w:rsidRDefault="00045982" w:rsidP="00B22748">
            <w:pPr>
              <w:pStyle w:val="TableCellLeft10pt"/>
              <w:rPr>
                <w:szCs w:val="20"/>
                <w:lang w:val="en-GB"/>
              </w:rPr>
            </w:pPr>
            <w:r w:rsidRPr="00272F02">
              <w:rPr>
                <w:szCs w:val="20"/>
                <w:lang w:val="en-GB"/>
              </w:rPr>
              <w:t>Any procedure that involves testing or manipulating a sample of blood, urine, or other body substance in a laboratory setting.</w:t>
            </w:r>
          </w:p>
        </w:tc>
      </w:tr>
      <w:tr w:rsidR="00DB50C7" w:rsidRPr="00272F02" w14:paraId="7286315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20F031" w14:textId="77777777" w:rsidR="00CE3CA7" w:rsidRPr="00272F02" w:rsidRDefault="00CE3CA7" w:rsidP="00B2274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8D62104" w14:textId="5DC84D95" w:rsidR="00CE3CA7" w:rsidRPr="00272F02" w:rsidRDefault="4817CA86" w:rsidP="4817CA86">
            <w:pPr>
              <w:pStyle w:val="TableCellLeft10ptBold"/>
              <w:rPr>
                <w:lang w:val="en-GB"/>
              </w:rPr>
            </w:pPr>
            <w:r>
              <w:rPr>
                <w:b w:val="0"/>
              </w:rPr>
              <w:t>Specify which laboratory parameters should be included in each clinical laboratory assessment panel (e</w:t>
            </w:r>
            <w:r w:rsidRPr="4817CA86">
              <w:rPr>
                <w:b w:val="0"/>
                <w:lang w:eastAsia="ja-JP"/>
              </w:rPr>
              <w:t>.g.</w:t>
            </w:r>
            <w:r>
              <w:rPr>
                <w:b w:val="0"/>
              </w:rPr>
              <w:t xml:space="preserve">, for haematology, chemistry, urinalysis). A tabular presentation for such information is common. If applicable, include equations and references for locally calculated laboratory results. </w:t>
            </w:r>
          </w:p>
          <w:p w14:paraId="1742A37A" w14:textId="1F95292C" w:rsidR="00CE3CA7" w:rsidRPr="00272F02" w:rsidRDefault="4817CA86" w:rsidP="4817CA86">
            <w:pPr>
              <w:pStyle w:val="TableCellLeft10ptBold"/>
              <w:rPr>
                <w:lang w:val="en-GB"/>
              </w:rPr>
            </w:pPr>
            <w:r>
              <w:rPr>
                <w:b w:val="0"/>
              </w:rPr>
              <w:t xml:space="preserve">If not applicable, retain </w:t>
            </w:r>
            <w:r w:rsidRPr="4817CA86">
              <w:rPr>
                <w:b w:val="0"/>
                <w:lang w:eastAsia="ja-JP"/>
              </w:rPr>
              <w:t>h</w:t>
            </w:r>
            <w:r>
              <w:rPr>
                <w:b w:val="0"/>
              </w:rPr>
              <w:t>eading and enter “</w:t>
            </w:r>
            <w:r w:rsidRPr="4817CA86">
              <w:rPr>
                <w:b w:val="0"/>
                <w:lang w:eastAsia="ja-JP"/>
              </w:rPr>
              <w:t>N</w:t>
            </w:r>
            <w:r>
              <w:rPr>
                <w:b w:val="0"/>
              </w:rPr>
              <w:t>ot applicable.”</w:t>
            </w:r>
          </w:p>
        </w:tc>
      </w:tr>
      <w:tr w:rsidR="00DB50C7" w:rsidRPr="00272F02" w14:paraId="19F8859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20F03E" w14:textId="77777777" w:rsidR="00CE3CA7" w:rsidRPr="00272F02" w:rsidRDefault="00CE3CA7" w:rsidP="00B2274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AD2F34" w14:textId="77777777" w:rsidR="00CE3CA7" w:rsidRPr="00272F02" w:rsidRDefault="00CE3CA7" w:rsidP="00B22748">
            <w:pPr>
              <w:pStyle w:val="TableCellLeft10pt"/>
              <w:rPr>
                <w:szCs w:val="20"/>
                <w:lang w:val="en-GB"/>
              </w:rPr>
            </w:pPr>
            <w:r w:rsidRPr="00272F02">
              <w:rPr>
                <w:szCs w:val="20"/>
                <w:lang w:val="en-GB"/>
              </w:rPr>
              <w:t>Required</w:t>
            </w:r>
          </w:p>
        </w:tc>
      </w:tr>
      <w:tr w:rsidR="00DB50C7" w:rsidRPr="00272F02" w14:paraId="3C46529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2A491F" w14:textId="77777777" w:rsidR="00CE3CA7" w:rsidRPr="00272F02" w:rsidRDefault="00CE3CA7" w:rsidP="00B2274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4424D8" w14:textId="6C81D79A" w:rsidR="00CE3CA7" w:rsidRPr="00272F02" w:rsidRDefault="00A46388" w:rsidP="00B22748">
            <w:pPr>
              <w:pStyle w:val="TableCellLeft10pt"/>
              <w:rPr>
                <w:szCs w:val="20"/>
                <w:lang w:val="en-GB" w:eastAsia="ja-JP"/>
              </w:rPr>
            </w:pPr>
            <w:r w:rsidRPr="00272F02">
              <w:rPr>
                <w:szCs w:val="20"/>
                <w:lang w:val="en-GB" w:eastAsia="ja-JP"/>
              </w:rPr>
              <w:t>One</w:t>
            </w:r>
            <w:r w:rsidR="000F68A2" w:rsidRPr="00272F02">
              <w:rPr>
                <w:szCs w:val="20"/>
                <w:lang w:val="en-GB" w:eastAsia="ja-JP"/>
              </w:rPr>
              <w:t xml:space="preserve"> to </w:t>
            </w:r>
            <w:r w:rsidR="0086260B" w:rsidRPr="00272F02">
              <w:rPr>
                <w:szCs w:val="20"/>
                <w:lang w:val="en-GB" w:eastAsia="ja-JP"/>
              </w:rPr>
              <w:t>o</w:t>
            </w:r>
            <w:r w:rsidR="000F68A2" w:rsidRPr="00272F02">
              <w:rPr>
                <w:szCs w:val="20"/>
                <w:lang w:val="en-GB" w:eastAsia="ja-JP"/>
              </w:rPr>
              <w:t>ne</w:t>
            </w:r>
          </w:p>
        </w:tc>
      </w:tr>
      <w:tr w:rsidR="00DB50C7" w:rsidRPr="00272F02" w14:paraId="1D51C2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0DBB981" w14:textId="77777777" w:rsidR="00CE3CA7" w:rsidRPr="00272F02" w:rsidRDefault="00CE3CA7" w:rsidP="00B2274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6888B8" w14:textId="7715321B" w:rsidR="00CE3CA7" w:rsidRPr="00272F02" w:rsidRDefault="00A46388" w:rsidP="00B22748">
            <w:pPr>
              <w:pStyle w:val="TableCellLeft10pt"/>
              <w:rPr>
                <w:szCs w:val="20"/>
                <w:lang w:val="en-GB"/>
              </w:rPr>
            </w:pPr>
            <w:r w:rsidRPr="00272F02">
              <w:rPr>
                <w:szCs w:val="20"/>
                <w:lang w:val="en-GB"/>
              </w:rPr>
              <w:t>12.1</w:t>
            </w:r>
          </w:p>
        </w:tc>
      </w:tr>
      <w:tr w:rsidR="00DB50C7" w:rsidRPr="00272F02" w14:paraId="3299575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38665CB" w14:textId="77777777" w:rsidR="00CE3CA7" w:rsidRPr="00272F02" w:rsidRDefault="00CE3CA7" w:rsidP="00B2274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FC1409" w14:textId="6E56496A" w:rsidR="00CE3CA7" w:rsidRPr="00272F02" w:rsidRDefault="00A46388" w:rsidP="00B22748">
            <w:pPr>
              <w:pStyle w:val="TableCellLeft10pt"/>
              <w:rPr>
                <w:szCs w:val="20"/>
                <w:lang w:val="en-GB" w:eastAsia="ja-JP"/>
              </w:rPr>
            </w:pPr>
            <w:r w:rsidRPr="00272F02">
              <w:rPr>
                <w:szCs w:val="20"/>
                <w:lang w:val="en-GB" w:eastAsia="ja-JP"/>
              </w:rPr>
              <w:t>Text</w:t>
            </w:r>
          </w:p>
        </w:tc>
      </w:tr>
      <w:tr w:rsidR="00DB50C7" w:rsidRPr="00272F02" w14:paraId="24C428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FB875AE" w14:textId="77777777" w:rsidR="00CE3CA7" w:rsidRPr="00272F02" w:rsidRDefault="00CE3CA7" w:rsidP="00B2274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875C38" w14:textId="03303843" w:rsidR="00CE3CA7" w:rsidRPr="00272F02" w:rsidRDefault="00CE3CA7" w:rsidP="00B22748">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val="en-GB" w:eastAsia="ja-JP"/>
              </w:rPr>
              <w:t>Yes</w:t>
            </w:r>
          </w:p>
          <w:p w14:paraId="3DE9992D" w14:textId="4A2D8AEE" w:rsidR="00CE3CA7" w:rsidRPr="00272F02" w:rsidRDefault="00CE3CA7" w:rsidP="00B22748">
            <w:pPr>
              <w:pStyle w:val="TableCellLeft10pt"/>
              <w:rPr>
                <w:szCs w:val="20"/>
                <w:lang w:val="en-GB"/>
              </w:rPr>
            </w:pPr>
            <w:r w:rsidRPr="00272F02">
              <w:rPr>
                <w:rStyle w:val="TableCellLeft10ptBoldChar"/>
                <w:szCs w:val="20"/>
              </w:rPr>
              <w:t>Relationship</w:t>
            </w:r>
            <w:r w:rsidRPr="00272F02">
              <w:rPr>
                <w:szCs w:val="20"/>
                <w:lang w:val="en-GB"/>
              </w:rPr>
              <w:t xml:space="preserve">: </w:t>
            </w:r>
            <w:r w:rsidR="000F68A2" w:rsidRPr="00272F02" w:rsidDel="00FE4A42">
              <w:rPr>
                <w:szCs w:val="20"/>
                <w:lang w:val="en-GB"/>
              </w:rPr>
              <w:t xml:space="preserve">12.1 </w:t>
            </w:r>
            <w:r w:rsidR="000F68A2" w:rsidRPr="00272F02">
              <w:rPr>
                <w:szCs w:val="20"/>
                <w:lang w:val="en-GB"/>
              </w:rPr>
              <w:t>Clinical Laboratory Tests</w:t>
            </w:r>
          </w:p>
          <w:p w14:paraId="1090F999" w14:textId="5E95A324" w:rsidR="00CE3CA7" w:rsidRPr="00272F02" w:rsidRDefault="00CE3CA7" w:rsidP="00B22748">
            <w:pPr>
              <w:pStyle w:val="TableCellLeft10pt"/>
              <w:rPr>
                <w:szCs w:val="20"/>
                <w:lang w:val="en-GB"/>
              </w:rPr>
            </w:pPr>
            <w:r w:rsidRPr="00272F02">
              <w:rPr>
                <w:rStyle w:val="TableCellLeft10ptBoldChar"/>
                <w:szCs w:val="20"/>
              </w:rPr>
              <w:t>Concept</w:t>
            </w:r>
            <w:r w:rsidRPr="00272F02">
              <w:rPr>
                <w:szCs w:val="20"/>
                <w:lang w:val="en-GB"/>
              </w:rPr>
              <w:t xml:space="preserve">: </w:t>
            </w:r>
            <w:r w:rsidR="00045982" w:rsidRPr="00272F02">
              <w:rPr>
                <w:szCs w:val="20"/>
                <w:lang w:val="en-GB"/>
              </w:rPr>
              <w:t>C25294</w:t>
            </w:r>
          </w:p>
        </w:tc>
      </w:tr>
      <w:tr w:rsidR="00DB50C7" w:rsidRPr="00272F02" w14:paraId="4CEF73C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4522F4F" w14:textId="6436634B" w:rsidR="00CE3CA7" w:rsidRPr="00272F02" w:rsidRDefault="0021788E" w:rsidP="00B2274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FEDB2C1" w14:textId="38CFDA55" w:rsidR="00CE3CA7" w:rsidRPr="00272F02" w:rsidRDefault="00045982" w:rsidP="00B22748">
            <w:pPr>
              <w:pStyle w:val="TableCellLeft10pt"/>
              <w:rPr>
                <w:szCs w:val="20"/>
                <w:lang w:val="en-GB" w:eastAsia="ja-JP"/>
              </w:rPr>
            </w:pPr>
            <w:r w:rsidRPr="00272F02">
              <w:rPr>
                <w:szCs w:val="20"/>
                <w:lang w:val="en-GB" w:eastAsia="ja-JP"/>
              </w:rPr>
              <w:t>No</w:t>
            </w:r>
          </w:p>
        </w:tc>
      </w:tr>
    </w:tbl>
    <w:p w14:paraId="19394EB8" w14:textId="77777777" w:rsidR="00CE3CA7" w:rsidRPr="00272F02" w:rsidRDefault="00CE3CA7" w:rsidP="00CE3CA7">
      <w:pPr>
        <w:rPr>
          <w:sz w:val="20"/>
          <w:szCs w:val="20"/>
        </w:rPr>
      </w:pPr>
    </w:p>
    <w:p w14:paraId="468DAFE0" w14:textId="7EEEB44D" w:rsidR="00CE3CA7" w:rsidRPr="00272F02" w:rsidRDefault="00214A5D" w:rsidP="00C54684">
      <w:pPr>
        <w:pStyle w:val="Heading2"/>
        <w:rPr>
          <w:rFonts w:cs="Times New Roman"/>
        </w:rPr>
      </w:pPr>
      <w:bookmarkStart w:id="539" w:name="_Toc158228472"/>
      <w:r w:rsidRPr="00272F02">
        <w:rPr>
          <w:rFonts w:cs="Times New Roman"/>
        </w:rPr>
        <w:t>Country/Region-Specific Differences</w:t>
      </w:r>
      <w:bookmarkEnd w:id="5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5751E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105B5" w14:textId="77777777" w:rsidR="00CE3CA7" w:rsidRPr="00272F02" w:rsidRDefault="00CE3CA7" w:rsidP="00B2274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64C8B8" w14:textId="62DD7C62" w:rsidR="00CE3CA7" w:rsidRPr="00272F02" w:rsidRDefault="00214A5D" w:rsidP="004D4D03">
            <w:pPr>
              <w:pStyle w:val="TableCellLeft10pt"/>
              <w:rPr>
                <w:szCs w:val="20"/>
                <w:lang w:val="en-GB"/>
              </w:rPr>
            </w:pPr>
            <w:r w:rsidRPr="00272F02">
              <w:rPr>
                <w:szCs w:val="20"/>
                <w:lang w:val="en-GB"/>
              </w:rPr>
              <w:t xml:space="preserve">12.2 </w:t>
            </w:r>
            <w:r w:rsidRPr="00272F02">
              <w:rPr>
                <w:szCs w:val="20"/>
              </w:rPr>
              <w:t>Country/Region-Specific Differences</w:t>
            </w:r>
          </w:p>
        </w:tc>
      </w:tr>
      <w:tr w:rsidR="00DB50C7" w:rsidRPr="00272F02" w14:paraId="17B23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7F06" w14:textId="77777777" w:rsidR="00CE3CA7" w:rsidRPr="00272F02" w:rsidRDefault="00CE3CA7" w:rsidP="00B2274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42FB60" w14:textId="77777777" w:rsidR="00CE3CA7" w:rsidRPr="00272F02" w:rsidRDefault="00CE3CA7" w:rsidP="004D4D03">
            <w:pPr>
              <w:pStyle w:val="TableCellLeft10pt"/>
              <w:rPr>
                <w:szCs w:val="20"/>
                <w:lang w:val="en-GB"/>
              </w:rPr>
            </w:pPr>
            <w:r w:rsidRPr="00272F02">
              <w:rPr>
                <w:szCs w:val="20"/>
                <w:lang w:val="en-GB"/>
              </w:rPr>
              <w:t>Text</w:t>
            </w:r>
          </w:p>
        </w:tc>
      </w:tr>
      <w:tr w:rsidR="00DB50C7" w:rsidRPr="00272F02" w14:paraId="449813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2EB44" w14:textId="60D10A20" w:rsidR="00CE3CA7" w:rsidRPr="00272F02" w:rsidRDefault="00CE3CA7" w:rsidP="00B2274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CD86498" w14:textId="77777777" w:rsidR="00CE3CA7" w:rsidRPr="00272F02" w:rsidRDefault="00CE3CA7" w:rsidP="004D4D03">
            <w:pPr>
              <w:pStyle w:val="TableCellLeft10pt"/>
              <w:rPr>
                <w:szCs w:val="20"/>
                <w:lang w:val="en-GB"/>
              </w:rPr>
            </w:pPr>
            <w:r w:rsidRPr="00272F02">
              <w:rPr>
                <w:szCs w:val="20"/>
                <w:lang w:val="en-GB"/>
              </w:rPr>
              <w:t>H</w:t>
            </w:r>
          </w:p>
        </w:tc>
      </w:tr>
      <w:tr w:rsidR="00DB50C7" w:rsidRPr="00272F02" w14:paraId="58E1DF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38BD3B" w14:textId="77777777" w:rsidR="00CE3CA7" w:rsidRPr="00272F02" w:rsidRDefault="00CE3CA7" w:rsidP="00B2274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0C035EF" w14:textId="5DA44E83" w:rsidR="00CE3CA7" w:rsidRPr="00272F02" w:rsidRDefault="00CE3CA7" w:rsidP="004D4D03">
            <w:pPr>
              <w:pStyle w:val="TableCellLeft10pt"/>
              <w:rPr>
                <w:szCs w:val="20"/>
                <w:lang w:val="en-GB"/>
              </w:rPr>
            </w:pPr>
            <w:r w:rsidRPr="00272F02">
              <w:rPr>
                <w:szCs w:val="20"/>
                <w:lang w:val="en-GB"/>
              </w:rPr>
              <w:t>Heading</w:t>
            </w:r>
          </w:p>
        </w:tc>
      </w:tr>
      <w:tr w:rsidR="00DB50C7" w:rsidRPr="00272F02" w14:paraId="5EE4A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547EDC" w14:textId="77777777" w:rsidR="00CE3CA7" w:rsidRPr="00272F02" w:rsidRDefault="00CE3CA7" w:rsidP="00B2274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6492387" w14:textId="57254F31" w:rsidR="00CE3CA7" w:rsidRPr="00272F02" w:rsidRDefault="00214A5D" w:rsidP="00214A5D">
            <w:pPr>
              <w:pStyle w:val="TableCellLeft10ptBold"/>
              <w:rPr>
                <w:b w:val="0"/>
                <w:bCs/>
                <w:szCs w:val="20"/>
                <w:lang w:val="en-GB" w:eastAsia="ja-JP"/>
              </w:rPr>
            </w:pPr>
            <w:r w:rsidRPr="00272F02">
              <w:rPr>
                <w:b w:val="0"/>
                <w:bCs/>
                <w:szCs w:val="20"/>
                <w:lang w:val="en-GB" w:eastAsia="ja-JP"/>
              </w:rPr>
              <w:t>N</w:t>
            </w:r>
            <w:r w:rsidR="00175202" w:rsidRPr="00272F02">
              <w:rPr>
                <w:b w:val="0"/>
                <w:bCs/>
                <w:szCs w:val="20"/>
                <w:lang w:val="en-GB" w:eastAsia="ja-JP"/>
              </w:rPr>
              <w:t>/A</w:t>
            </w:r>
          </w:p>
        </w:tc>
      </w:tr>
      <w:tr w:rsidR="00DB50C7" w:rsidRPr="00272F02" w14:paraId="41B69B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3B5F25" w14:textId="77777777" w:rsidR="00CE3CA7" w:rsidRPr="00272F02" w:rsidRDefault="00CE3CA7" w:rsidP="00B2274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BDC836" w14:textId="77777777" w:rsidR="00CE3CA7" w:rsidRPr="00272F02" w:rsidRDefault="00CE3CA7" w:rsidP="004D4D03">
            <w:pPr>
              <w:pStyle w:val="TableCellLeft10pt"/>
              <w:rPr>
                <w:szCs w:val="20"/>
                <w:lang w:val="en-GB"/>
              </w:rPr>
            </w:pPr>
            <w:r w:rsidRPr="00272F02">
              <w:rPr>
                <w:szCs w:val="20"/>
                <w:lang w:val="en-GB"/>
              </w:rPr>
              <w:t>Required</w:t>
            </w:r>
          </w:p>
        </w:tc>
      </w:tr>
      <w:tr w:rsidR="00DB50C7" w:rsidRPr="00272F02" w14:paraId="09EBD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6C0C34" w14:textId="77777777" w:rsidR="00CE3CA7" w:rsidRPr="00272F02" w:rsidRDefault="00CE3CA7" w:rsidP="00B2274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1CEE38" w14:textId="380D49E5" w:rsidR="00CE3CA7" w:rsidRPr="00272F02" w:rsidRDefault="00175202" w:rsidP="004D4D03">
            <w:pPr>
              <w:pStyle w:val="TableCellLeft10pt"/>
              <w:rPr>
                <w:szCs w:val="20"/>
                <w:lang w:val="en-GB" w:eastAsia="ja-JP"/>
              </w:rPr>
            </w:pPr>
            <w:r w:rsidRPr="00272F02">
              <w:rPr>
                <w:szCs w:val="20"/>
                <w:lang w:val="en-GB" w:eastAsia="ja-JP"/>
              </w:rPr>
              <w:t>One</w:t>
            </w:r>
            <w:r w:rsidR="000F68A2" w:rsidRPr="00272F02">
              <w:rPr>
                <w:szCs w:val="20"/>
                <w:lang w:val="en-GB" w:eastAsia="ja-JP"/>
              </w:rPr>
              <w:t xml:space="preserve"> to </w:t>
            </w:r>
            <w:r w:rsidR="0086260B" w:rsidRPr="00272F02">
              <w:rPr>
                <w:szCs w:val="20"/>
                <w:lang w:val="en-GB" w:eastAsia="ja-JP"/>
              </w:rPr>
              <w:t>o</w:t>
            </w:r>
            <w:r w:rsidR="000F68A2" w:rsidRPr="00272F02">
              <w:rPr>
                <w:szCs w:val="20"/>
                <w:lang w:val="en-GB" w:eastAsia="ja-JP"/>
              </w:rPr>
              <w:t>ne</w:t>
            </w:r>
          </w:p>
        </w:tc>
      </w:tr>
      <w:tr w:rsidR="00DB50C7" w:rsidRPr="00272F02" w14:paraId="6643C2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903C8" w14:textId="77777777" w:rsidR="00CE3CA7" w:rsidRPr="00272F02" w:rsidRDefault="00CE3CA7" w:rsidP="00B2274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D2D50A" w14:textId="0A0188B7" w:rsidR="00CE3CA7" w:rsidRPr="00272F02" w:rsidRDefault="00175202" w:rsidP="004D4D03">
            <w:pPr>
              <w:pStyle w:val="TableCellLeft10pt"/>
              <w:rPr>
                <w:szCs w:val="20"/>
                <w:lang w:val="en-GB"/>
              </w:rPr>
            </w:pPr>
            <w:r w:rsidRPr="00272F02">
              <w:rPr>
                <w:szCs w:val="20"/>
                <w:lang w:val="en-GB"/>
              </w:rPr>
              <w:t>12.2</w:t>
            </w:r>
          </w:p>
        </w:tc>
      </w:tr>
      <w:tr w:rsidR="00DB50C7" w:rsidRPr="00272F02" w14:paraId="0716F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5C0A1E" w14:textId="77777777" w:rsidR="00CE3CA7" w:rsidRPr="00272F02" w:rsidRDefault="00CE3CA7" w:rsidP="00B2274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6FD1B8F" w14:textId="77E68196" w:rsidR="00CE3CA7" w:rsidRPr="00272F02" w:rsidRDefault="00175202" w:rsidP="004D4D03">
            <w:pPr>
              <w:pStyle w:val="TableCellLeft10pt"/>
              <w:rPr>
                <w:szCs w:val="20"/>
                <w:lang w:val="en-GB"/>
              </w:rPr>
            </w:pPr>
            <w:r w:rsidRPr="00272F02">
              <w:rPr>
                <w:szCs w:val="20"/>
              </w:rPr>
              <w:t>Country/Region-Specific Differences</w:t>
            </w:r>
          </w:p>
        </w:tc>
      </w:tr>
      <w:tr w:rsidR="00DB50C7" w:rsidRPr="00272F02" w14:paraId="6BF2D8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F2062" w14:textId="77777777" w:rsidR="00CE3CA7" w:rsidRPr="00272F02" w:rsidRDefault="00CE3CA7" w:rsidP="00B2274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A021B" w14:textId="479F049B" w:rsidR="00CE3CA7" w:rsidRPr="00272F02" w:rsidRDefault="00CE3CA7" w:rsidP="004D4D03">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eastAsia="ja-JP"/>
              </w:rPr>
              <w:t>No</w:t>
            </w:r>
          </w:p>
          <w:p w14:paraId="61CCBA12" w14:textId="2DDED308" w:rsidR="00175202" w:rsidRPr="00272F02" w:rsidRDefault="00175202" w:rsidP="00175202">
            <w:pPr>
              <w:pStyle w:val="TableCellLeft10pt"/>
              <w:rPr>
                <w:rStyle w:val="TableCellLeft10ptBoldChar"/>
                <w:szCs w:val="20"/>
                <w:lang w:eastAsia="ja-JP"/>
              </w:rPr>
            </w:pPr>
            <w:r w:rsidRPr="00272F02">
              <w:rPr>
                <w:rStyle w:val="TableCellLeft10ptBoldChar"/>
                <w:szCs w:val="20"/>
              </w:rPr>
              <w:t>Relationship:</w:t>
            </w:r>
            <w:r w:rsidRPr="00272F02">
              <w:rPr>
                <w:rStyle w:val="TableCellLeft10ptBoldChar"/>
                <w:b w:val="0"/>
                <w:bCs/>
                <w:szCs w:val="20"/>
              </w:rPr>
              <w:t xml:space="preserve"> </w:t>
            </w:r>
            <w:r w:rsidR="000F68A2" w:rsidRPr="00272F02" w:rsidDel="008042CC">
              <w:rPr>
                <w:rStyle w:val="TableCellLeft10ptBoldChar"/>
                <w:b w:val="0"/>
                <w:bCs/>
                <w:szCs w:val="20"/>
              </w:rPr>
              <w:t xml:space="preserve">12 </w:t>
            </w:r>
            <w:r w:rsidR="005B001E" w:rsidRPr="00272F02">
              <w:rPr>
                <w:rStyle w:val="TableCellLeft10ptBoldChar"/>
                <w:b w:val="0"/>
                <w:bCs/>
                <w:szCs w:val="20"/>
              </w:rPr>
              <w:t>APPENDIX: SUPPORTING DETAILS</w:t>
            </w:r>
            <w:r w:rsidR="000F68A2" w:rsidRPr="00272F02">
              <w:rPr>
                <w:rStyle w:val="TableCellLeft10ptBoldChar"/>
                <w:b w:val="0"/>
                <w:bCs/>
                <w:szCs w:val="20"/>
              </w:rPr>
              <w:t xml:space="preserve"> </w:t>
            </w:r>
            <w:r w:rsidR="00633CE0" w:rsidRPr="00272F02" w:rsidDel="008042CC">
              <w:rPr>
                <w:rStyle w:val="TableCellLeft10ptBoldChar"/>
                <w:b w:val="0"/>
                <w:bCs/>
                <w:szCs w:val="20"/>
              </w:rPr>
              <w:t>a</w:t>
            </w:r>
            <w:r w:rsidR="00633CE0" w:rsidRPr="00272F02" w:rsidDel="008042CC">
              <w:rPr>
                <w:rStyle w:val="TableCellLeft10ptBoldChar"/>
                <w:b w:val="0"/>
                <w:bCs/>
              </w:rPr>
              <w:t>nd</w:t>
            </w:r>
            <w:r w:rsidR="00333B31" w:rsidRPr="00272F02" w:rsidDel="008042CC">
              <w:rPr>
                <w:rStyle w:val="TableCellLeft10ptBoldChar"/>
                <w:bCs/>
                <w:lang w:eastAsia="ja-JP"/>
              </w:rPr>
              <w:t xml:space="preserve"> </w:t>
            </w:r>
            <w:r w:rsidRPr="00272F02" w:rsidDel="008042CC">
              <w:rPr>
                <w:rStyle w:val="TableCellLeft10ptBoldChar"/>
                <w:b w:val="0"/>
                <w:bCs/>
                <w:szCs w:val="20"/>
              </w:rPr>
              <w:t xml:space="preserve">Table of </w:t>
            </w:r>
            <w:r w:rsidR="00200CEF" w:rsidRPr="00272F02" w:rsidDel="008042CC">
              <w:rPr>
                <w:rStyle w:val="TableCellLeft10ptBoldChar"/>
                <w:b w:val="0"/>
                <w:bCs/>
                <w:szCs w:val="20"/>
                <w:lang w:eastAsia="ja-JP"/>
              </w:rPr>
              <w:t>C</w:t>
            </w:r>
            <w:r w:rsidRPr="00272F02" w:rsidDel="008042CC">
              <w:rPr>
                <w:rStyle w:val="TableCellLeft10ptBoldChar"/>
                <w:b w:val="0"/>
                <w:bCs/>
                <w:szCs w:val="20"/>
              </w:rPr>
              <w:t>ontent</w:t>
            </w:r>
            <w:r w:rsidR="00200CEF" w:rsidRPr="00272F02" w:rsidDel="008042CC">
              <w:rPr>
                <w:rStyle w:val="TableCellLeft10ptBoldChar"/>
                <w:b w:val="0"/>
                <w:bCs/>
                <w:szCs w:val="20"/>
                <w:lang w:eastAsia="ja-JP"/>
              </w:rPr>
              <w:t>s</w:t>
            </w:r>
          </w:p>
          <w:p w14:paraId="361F5B00" w14:textId="703BC83E" w:rsidR="00CE3CA7" w:rsidRPr="00272F02" w:rsidRDefault="00175202" w:rsidP="004D4D03">
            <w:pPr>
              <w:pStyle w:val="TableCellLeft10pt"/>
              <w:rPr>
                <w:szCs w:val="20"/>
                <w:lang w:val="en-GB"/>
              </w:rPr>
            </w:pPr>
            <w:r w:rsidRPr="00272F02">
              <w:rPr>
                <w:rStyle w:val="TableCellLeft10ptBoldChar"/>
                <w:szCs w:val="20"/>
              </w:rPr>
              <w:t xml:space="preserve">Concept: </w:t>
            </w:r>
            <w:r w:rsidR="00072CB1" w:rsidRPr="00272F02">
              <w:rPr>
                <w:rStyle w:val="TableCellLeft10ptBoldChar"/>
                <w:b w:val="0"/>
                <w:bCs/>
                <w:szCs w:val="20"/>
              </w:rPr>
              <w:t>Heading</w:t>
            </w:r>
          </w:p>
        </w:tc>
      </w:tr>
      <w:tr w:rsidR="00DB50C7" w:rsidRPr="00272F02" w14:paraId="5F799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62EE3A" w14:textId="3A7DC2B9" w:rsidR="00CE3CA7" w:rsidRPr="00272F02" w:rsidRDefault="0021788E" w:rsidP="00B2274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45A18E4" w14:textId="06A75AD4" w:rsidR="00CE3CA7" w:rsidRPr="00272F02" w:rsidRDefault="00175202" w:rsidP="004D4D03">
            <w:pPr>
              <w:pStyle w:val="TableCellLeft10pt"/>
              <w:rPr>
                <w:szCs w:val="20"/>
                <w:lang w:val="en-GB" w:eastAsia="ja-JP"/>
              </w:rPr>
            </w:pPr>
            <w:r w:rsidRPr="00272F02">
              <w:rPr>
                <w:szCs w:val="20"/>
                <w:lang w:val="en-GB" w:eastAsia="ja-JP"/>
              </w:rPr>
              <w:t>No</w:t>
            </w:r>
          </w:p>
        </w:tc>
      </w:tr>
    </w:tbl>
    <w:p w14:paraId="4593EB55" w14:textId="605C9839" w:rsidR="00BB7FD1" w:rsidRDefault="00BB7FD1"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E7DD6" w:rsidRPr="00272F02" w14:paraId="1489D3E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21D378" w14:textId="77777777" w:rsidR="004E7DD6" w:rsidRPr="00272F02" w:rsidRDefault="004E7DD6" w:rsidP="0066068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DBA70E5" w14:textId="25100FE3" w:rsidR="004E7DD6" w:rsidRPr="00272F02" w:rsidRDefault="004E7DD6" w:rsidP="00660688">
            <w:pPr>
              <w:pStyle w:val="TableCellLeft10pt"/>
              <w:rPr>
                <w:szCs w:val="20"/>
                <w:lang w:val="en-GB"/>
              </w:rPr>
            </w:pPr>
            <w:r>
              <w:rPr>
                <w:szCs w:val="20"/>
                <w:lang w:val="en-GB"/>
              </w:rPr>
              <w:t>&lt;Not applicable&gt;</w:t>
            </w:r>
          </w:p>
        </w:tc>
      </w:tr>
      <w:tr w:rsidR="004E7DD6" w:rsidRPr="00272F02" w14:paraId="1E42FF7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6937FDE" w14:textId="77777777" w:rsidR="004E7DD6" w:rsidRPr="00272F02" w:rsidRDefault="004E7DD6" w:rsidP="0066068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9D228A" w14:textId="5929D4E2" w:rsidR="004E7DD6" w:rsidRPr="00272F02" w:rsidRDefault="004E7DD6" w:rsidP="00660688">
            <w:pPr>
              <w:pStyle w:val="TableCellLeft10pt"/>
              <w:rPr>
                <w:szCs w:val="20"/>
                <w:lang w:val="en-GB"/>
              </w:rPr>
            </w:pPr>
            <w:r>
              <w:rPr>
                <w:szCs w:val="20"/>
                <w:lang w:val="en-GB"/>
              </w:rPr>
              <w:t>Universal Text</w:t>
            </w:r>
          </w:p>
        </w:tc>
      </w:tr>
      <w:tr w:rsidR="004E7DD6" w:rsidRPr="00272F02" w14:paraId="2DB49D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506C2E" w14:textId="77777777" w:rsidR="004E7DD6" w:rsidRPr="00272F02" w:rsidRDefault="004E7DD6" w:rsidP="00660688">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752C74D" w14:textId="78E51093" w:rsidR="004E7DD6" w:rsidRPr="00272F02" w:rsidRDefault="00474807" w:rsidP="00660688">
            <w:pPr>
              <w:pStyle w:val="TableCellLeft10pt"/>
              <w:rPr>
                <w:szCs w:val="20"/>
                <w:lang w:val="en-GB"/>
              </w:rPr>
            </w:pPr>
            <w:r>
              <w:rPr>
                <w:szCs w:val="20"/>
                <w:lang w:val="en-GB"/>
              </w:rPr>
              <w:t>D</w:t>
            </w:r>
          </w:p>
        </w:tc>
      </w:tr>
      <w:tr w:rsidR="004E7DD6" w:rsidRPr="00272F02" w14:paraId="5CC8B1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05715F" w14:textId="77777777" w:rsidR="004E7DD6" w:rsidRPr="00272F02" w:rsidRDefault="004E7DD6" w:rsidP="0066068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842266B" w14:textId="086883F7" w:rsidR="004E7DD6" w:rsidRPr="00272F02" w:rsidRDefault="004E7DD6" w:rsidP="4817CA86">
            <w:pPr>
              <w:pStyle w:val="TableCellLeft10pt"/>
              <w:rPr>
                <w:lang w:val="en-GB" w:eastAsia="ja-JP"/>
              </w:rPr>
            </w:pPr>
            <w:commentRangeStart w:id="540"/>
            <w:commentRangeEnd w:id="540"/>
            <w:r>
              <w:commentReference w:id="540"/>
            </w:r>
          </w:p>
        </w:tc>
      </w:tr>
      <w:tr w:rsidR="004E7DD6" w:rsidRPr="00272F02" w14:paraId="1308F55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4FA65E" w14:textId="77777777" w:rsidR="004E7DD6" w:rsidRPr="00272F02" w:rsidRDefault="004E7DD6" w:rsidP="0066068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9EF0E6A" w14:textId="218CD9D2" w:rsidR="004E7DD6" w:rsidRPr="00272F02" w:rsidRDefault="4817CA86" w:rsidP="4817CA86">
            <w:pPr>
              <w:pStyle w:val="TableCellLeft10ptBold"/>
              <w:rPr>
                <w:b w:val="0"/>
                <w:lang w:val="en-GB" w:eastAsia="ja-JP"/>
              </w:rPr>
            </w:pPr>
            <w:r w:rsidRPr="4817CA86">
              <w:rPr>
                <w:b w:val="0"/>
                <w:lang w:val="en-GB" w:eastAsia="ja-JP"/>
              </w:rPr>
              <w:t>N/A</w:t>
            </w:r>
          </w:p>
        </w:tc>
      </w:tr>
      <w:tr w:rsidR="004E7DD6" w:rsidRPr="00272F02" w14:paraId="29402E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9B8D59C" w14:textId="77777777" w:rsidR="004E7DD6" w:rsidRPr="00272F02" w:rsidRDefault="004E7DD6" w:rsidP="0066068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E794B2" w14:textId="6183AC4B" w:rsidR="004E7DD6" w:rsidRPr="00272F02" w:rsidRDefault="004E7DD6" w:rsidP="00660688">
            <w:pPr>
              <w:pStyle w:val="TableCellLeft10pt"/>
              <w:rPr>
                <w:szCs w:val="20"/>
                <w:lang w:val="en-GB" w:eastAsia="ja-JP"/>
              </w:rPr>
            </w:pPr>
            <w:r>
              <w:rPr>
                <w:szCs w:val="20"/>
                <w:lang w:val="en-GB"/>
              </w:rPr>
              <w:t>Optional</w:t>
            </w:r>
            <w:r w:rsidRPr="00272F02">
              <w:rPr>
                <w:szCs w:val="20"/>
                <w:lang w:val="en-GB" w:eastAsia="ja-JP"/>
              </w:rPr>
              <w:t>:</w:t>
            </w:r>
            <w:r w:rsidRPr="00272F02">
              <w:rPr>
                <w:szCs w:val="20"/>
                <w:lang w:val="en-GB"/>
              </w:rPr>
              <w:t xml:space="preserve"> </w:t>
            </w:r>
            <w:r w:rsidRPr="00272F02">
              <w:rPr>
                <w:szCs w:val="20"/>
                <w:lang w:val="en-GB" w:eastAsia="ja-JP"/>
              </w:rPr>
              <w:t xml:space="preserve">if there </w:t>
            </w:r>
            <w:r w:rsidR="00474807">
              <w:rPr>
                <w:szCs w:val="20"/>
                <w:lang w:val="en-GB" w:eastAsia="ja-JP"/>
              </w:rPr>
              <w:t xml:space="preserve">are no </w:t>
            </w:r>
            <w:r w:rsidR="003158C0">
              <w:rPr>
                <w:szCs w:val="20"/>
                <w:lang w:val="en-GB" w:eastAsia="ja-JP"/>
              </w:rPr>
              <w:t xml:space="preserve">Country/Region </w:t>
            </w:r>
            <w:r w:rsidR="001909A7">
              <w:rPr>
                <w:szCs w:val="20"/>
                <w:lang w:val="en-GB" w:eastAsia="ja-JP"/>
              </w:rPr>
              <w:t>Specific</w:t>
            </w:r>
            <w:r w:rsidR="003158C0">
              <w:rPr>
                <w:szCs w:val="20"/>
                <w:lang w:val="en-GB" w:eastAsia="ja-JP"/>
              </w:rPr>
              <w:t xml:space="preserve"> Differences</w:t>
            </w:r>
          </w:p>
        </w:tc>
      </w:tr>
      <w:tr w:rsidR="004E7DD6" w:rsidRPr="00272F02" w14:paraId="6DAF6B1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32B9AE" w14:textId="77777777" w:rsidR="004E7DD6" w:rsidRPr="00272F02" w:rsidRDefault="004E7DD6" w:rsidP="00660688">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0A1AB6" w14:textId="4BED93EB" w:rsidR="004E7DD6" w:rsidRPr="00272F02" w:rsidRDefault="004E7DD6" w:rsidP="00660688">
            <w:pPr>
              <w:pStyle w:val="TableCellLeft10pt"/>
              <w:rPr>
                <w:szCs w:val="20"/>
                <w:lang w:val="en-GB" w:eastAsia="ja-JP"/>
              </w:rPr>
            </w:pPr>
            <w:r w:rsidRPr="00272F02">
              <w:rPr>
                <w:szCs w:val="20"/>
                <w:lang w:val="en-GB" w:eastAsia="ja-JP"/>
              </w:rPr>
              <w:t>One to</w:t>
            </w:r>
            <w:r w:rsidR="003158C0">
              <w:rPr>
                <w:szCs w:val="20"/>
                <w:lang w:val="en-GB" w:eastAsia="ja-JP"/>
              </w:rPr>
              <w:t xml:space="preserve"> one</w:t>
            </w:r>
          </w:p>
        </w:tc>
      </w:tr>
      <w:tr w:rsidR="004E7DD6" w:rsidRPr="00272F02" w14:paraId="3DDDC4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DAB58CB" w14:textId="77777777" w:rsidR="004E7DD6" w:rsidRPr="00272F02" w:rsidRDefault="004E7DD6" w:rsidP="0066068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17A5A0F" w14:textId="77777777" w:rsidR="004E7DD6" w:rsidRPr="00272F02" w:rsidRDefault="004E7DD6" w:rsidP="00660688">
            <w:pPr>
              <w:pStyle w:val="TableCellLeft10pt"/>
              <w:rPr>
                <w:szCs w:val="20"/>
              </w:rPr>
            </w:pPr>
            <w:r w:rsidRPr="00272F02">
              <w:rPr>
                <w:szCs w:val="20"/>
                <w:lang w:val="en-GB"/>
              </w:rPr>
              <w:t>12.2</w:t>
            </w:r>
          </w:p>
        </w:tc>
      </w:tr>
      <w:tr w:rsidR="004E7DD6" w:rsidRPr="00272F02" w14:paraId="1BB3F0A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B8B3F7" w14:textId="77777777" w:rsidR="004E7DD6" w:rsidRPr="00272F02" w:rsidRDefault="004E7DD6" w:rsidP="0066068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BDD1678" w14:textId="1375A00D" w:rsidR="004E7DD6" w:rsidRPr="00272F02" w:rsidRDefault="7CF3B553" w:rsidP="7CF3B553">
            <w:pPr>
              <w:pStyle w:val="TableCellLeft10pt"/>
              <w:rPr>
                <w:lang w:val="en-GB"/>
              </w:rPr>
            </w:pPr>
            <w:r w:rsidRPr="7CF3B553">
              <w:rPr>
                <w:lang w:val="en-GB"/>
              </w:rPr>
              <w:t xml:space="preserve">Not </w:t>
            </w:r>
            <w:commentRangeStart w:id="541"/>
            <w:commentRangeEnd w:id="541"/>
            <w:r w:rsidR="003158C0">
              <w:commentReference w:id="541"/>
            </w:r>
            <w:r w:rsidRPr="7CF3B553">
              <w:rPr>
                <w:lang w:val="en-GB"/>
              </w:rPr>
              <w:t>applicable</w:t>
            </w:r>
          </w:p>
        </w:tc>
      </w:tr>
      <w:tr w:rsidR="004E7DD6" w:rsidRPr="00272F02" w14:paraId="48F8FBA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12428A2" w14:textId="77777777" w:rsidR="004E7DD6" w:rsidRPr="00272F02" w:rsidRDefault="004E7DD6" w:rsidP="0066068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37B341" w14:textId="77777777" w:rsidR="004E7DD6" w:rsidRPr="00272F02" w:rsidRDefault="004E7DD6" w:rsidP="00660688">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szCs w:val="20"/>
                <w:lang w:val="en-GB" w:eastAsia="ja-JP"/>
              </w:rPr>
              <w:t>Yes</w:t>
            </w:r>
          </w:p>
          <w:p w14:paraId="4AE4ADBD" w14:textId="1CF8A381" w:rsidR="004E7DD6" w:rsidRPr="00272F02" w:rsidRDefault="7CF3B553" w:rsidP="7CF3B553">
            <w:pPr>
              <w:pStyle w:val="TableCellLeft10pt"/>
              <w:rPr>
                <w:rStyle w:val="TableCellLeft10ptBoldChar"/>
                <w:lang w:eastAsia="ja-JP"/>
              </w:rPr>
            </w:pPr>
            <w:r w:rsidRPr="7CF3B553">
              <w:rPr>
                <w:rStyle w:val="TableCellLeft10ptBoldChar"/>
              </w:rPr>
              <w:t xml:space="preserve">Relationship: </w:t>
            </w:r>
            <w:commentRangeStart w:id="542"/>
            <w:r w:rsidRPr="7CF3B553">
              <w:rPr>
                <w:rStyle w:val="TableCellLeft10ptBoldChar"/>
                <w:b w:val="0"/>
              </w:rPr>
              <w:t>12.2</w:t>
            </w:r>
            <w:r w:rsidRPr="7CF3B553">
              <w:rPr>
                <w:rStyle w:val="TableCellLeft10ptBoldChar"/>
              </w:rPr>
              <w:t xml:space="preserve"> </w:t>
            </w:r>
            <w:commentRangeEnd w:id="542"/>
            <w:r w:rsidR="004E7DD6">
              <w:commentReference w:id="542"/>
            </w:r>
            <w:r w:rsidRPr="7CF3B553">
              <w:rPr>
                <w:rStyle w:val="TableCellLeft10ptBoldChar"/>
                <w:b w:val="0"/>
                <w:lang w:eastAsia="ja-JP"/>
              </w:rPr>
              <w:t>Country/Region-Specific Differences</w:t>
            </w:r>
          </w:p>
          <w:p w14:paraId="41E9FF6E" w14:textId="53B3B3C2" w:rsidR="004E7DD6" w:rsidRPr="00272F02" w:rsidRDefault="4817CA86" w:rsidP="4817CA86">
            <w:pPr>
              <w:pStyle w:val="TableCellLeft10pt"/>
              <w:rPr>
                <w:lang w:val="en-GB"/>
              </w:rPr>
            </w:pPr>
            <w:r w:rsidRPr="4817CA86">
              <w:rPr>
                <w:rStyle w:val="TableCellLeft10ptBoldChar"/>
              </w:rPr>
              <w:t xml:space="preserve">Concept: </w:t>
            </w:r>
            <w:r w:rsidRPr="4817CA86">
              <w:rPr>
                <w:rStyle w:val="TableCellLeft10ptBoldChar"/>
                <w:b w:val="0"/>
              </w:rPr>
              <w:t>Universal Text</w:t>
            </w:r>
          </w:p>
        </w:tc>
      </w:tr>
      <w:tr w:rsidR="004E7DD6" w:rsidRPr="00272F02" w14:paraId="6FB5274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2DADD3C" w14:textId="77777777" w:rsidR="004E7DD6" w:rsidRPr="00272F02" w:rsidRDefault="004E7DD6" w:rsidP="0066068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65F6AC" w14:textId="07A65D20" w:rsidR="004E7DD6" w:rsidRPr="00272F02" w:rsidRDefault="003158C0" w:rsidP="00660688">
            <w:pPr>
              <w:pStyle w:val="TableCellLeft10pt"/>
              <w:rPr>
                <w:szCs w:val="20"/>
                <w:lang w:val="en-GB" w:eastAsia="ja-JP"/>
              </w:rPr>
            </w:pPr>
            <w:r>
              <w:rPr>
                <w:szCs w:val="20"/>
                <w:lang w:val="en-GB" w:eastAsia="ja-JP"/>
              </w:rPr>
              <w:t>No</w:t>
            </w:r>
          </w:p>
        </w:tc>
      </w:tr>
    </w:tbl>
    <w:p w14:paraId="0D136F8A" w14:textId="77777777" w:rsidR="004E7DD6" w:rsidRPr="00272F02" w:rsidRDefault="004E7DD6"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48B8AC7" w14:textId="77777777" w:rsidTr="00FF3C43">
        <w:tc>
          <w:tcPr>
            <w:tcW w:w="1249" w:type="pct"/>
            <w:tcBorders>
              <w:top w:val="single" w:sz="4" w:space="0" w:color="auto"/>
              <w:left w:val="single" w:sz="4" w:space="0" w:color="auto"/>
              <w:bottom w:val="single" w:sz="4" w:space="0" w:color="auto"/>
              <w:right w:val="single" w:sz="4" w:space="0" w:color="auto"/>
            </w:tcBorders>
            <w:hideMark/>
          </w:tcPr>
          <w:p w14:paraId="58148909" w14:textId="77777777" w:rsidR="00CE3CA7" w:rsidRPr="00272F02" w:rsidRDefault="00CE3CA7" w:rsidP="004D4D0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6DA0200" w14:textId="0CD56B16" w:rsidR="00CE3CA7" w:rsidRPr="00272F02" w:rsidRDefault="000F68A2" w:rsidP="004D4D03">
            <w:pPr>
              <w:pStyle w:val="TableCellLeft10pt"/>
              <w:rPr>
                <w:szCs w:val="20"/>
                <w:lang w:val="en-GB"/>
              </w:rPr>
            </w:pPr>
            <w:r w:rsidRPr="00272F02">
              <w:rPr>
                <w:szCs w:val="20"/>
                <w:lang w:val="en-GB"/>
              </w:rPr>
              <w:t>[</w:t>
            </w:r>
            <w:r w:rsidR="00CA6BDE" w:rsidRPr="00272F02">
              <w:rPr>
                <w:szCs w:val="20"/>
                <w:lang w:val="en-GB"/>
              </w:rPr>
              <w:t>Country</w:t>
            </w:r>
            <w:r w:rsidR="00FB27EF" w:rsidRPr="00272F02">
              <w:rPr>
                <w:szCs w:val="20"/>
                <w:lang w:val="en-GB"/>
              </w:rPr>
              <w:t>/Region Identifier</w:t>
            </w:r>
            <w:r w:rsidRPr="00272F02">
              <w:rPr>
                <w:szCs w:val="20"/>
                <w:lang w:val="en-GB"/>
              </w:rPr>
              <w:t>]</w:t>
            </w:r>
          </w:p>
        </w:tc>
      </w:tr>
      <w:tr w:rsidR="00DB50C7" w:rsidRPr="00272F02" w14:paraId="278A2E44" w14:textId="77777777" w:rsidTr="00FF3C43">
        <w:tc>
          <w:tcPr>
            <w:tcW w:w="1249" w:type="pct"/>
            <w:tcBorders>
              <w:top w:val="single" w:sz="4" w:space="0" w:color="auto"/>
              <w:left w:val="single" w:sz="4" w:space="0" w:color="auto"/>
              <w:bottom w:val="single" w:sz="4" w:space="0" w:color="auto"/>
              <w:right w:val="single" w:sz="4" w:space="0" w:color="auto"/>
            </w:tcBorders>
            <w:hideMark/>
          </w:tcPr>
          <w:p w14:paraId="4857A06D" w14:textId="77777777" w:rsidR="00CE3CA7" w:rsidRPr="00272F02" w:rsidRDefault="00CE3CA7" w:rsidP="004D4D0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B24EE9" w14:textId="7279D76C" w:rsidR="00CE3CA7" w:rsidRPr="00272F02" w:rsidRDefault="00FB27EF" w:rsidP="004D4D03">
            <w:pPr>
              <w:pStyle w:val="TableCellLeft10pt"/>
              <w:rPr>
                <w:szCs w:val="20"/>
                <w:lang w:val="en-GB"/>
              </w:rPr>
            </w:pPr>
            <w:r w:rsidRPr="00272F02">
              <w:rPr>
                <w:szCs w:val="20"/>
                <w:lang w:val="en-GB"/>
              </w:rPr>
              <w:t>Valid Value</w:t>
            </w:r>
          </w:p>
        </w:tc>
      </w:tr>
      <w:tr w:rsidR="00DB50C7" w:rsidRPr="00272F02" w14:paraId="0B7755A1" w14:textId="77777777" w:rsidTr="00FF3C43">
        <w:tc>
          <w:tcPr>
            <w:tcW w:w="1249" w:type="pct"/>
            <w:tcBorders>
              <w:top w:val="single" w:sz="4" w:space="0" w:color="auto"/>
              <w:left w:val="single" w:sz="4" w:space="0" w:color="auto"/>
              <w:bottom w:val="single" w:sz="4" w:space="0" w:color="auto"/>
              <w:right w:val="single" w:sz="4" w:space="0" w:color="auto"/>
            </w:tcBorders>
            <w:hideMark/>
          </w:tcPr>
          <w:p w14:paraId="7B1DB693" w14:textId="57C3BD71" w:rsidR="00CE3CA7" w:rsidRPr="00272F02" w:rsidRDefault="00CE3CA7" w:rsidP="004D4D0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F2175E" w14:textId="222DE6B7" w:rsidR="00CE3CA7" w:rsidRPr="00272F02" w:rsidRDefault="005772B1" w:rsidP="004D4D03">
            <w:pPr>
              <w:pStyle w:val="TableCellLeft10pt"/>
              <w:rPr>
                <w:szCs w:val="20"/>
                <w:lang w:val="en-GB"/>
              </w:rPr>
            </w:pPr>
            <w:r w:rsidRPr="00272F02">
              <w:rPr>
                <w:szCs w:val="20"/>
                <w:lang w:val="en-GB"/>
              </w:rPr>
              <w:t>H</w:t>
            </w:r>
          </w:p>
        </w:tc>
      </w:tr>
      <w:tr w:rsidR="00DB50C7" w:rsidRPr="00272F02" w14:paraId="40F2D769" w14:textId="77777777" w:rsidTr="00FF3C43">
        <w:tc>
          <w:tcPr>
            <w:tcW w:w="1249" w:type="pct"/>
            <w:tcBorders>
              <w:top w:val="single" w:sz="4" w:space="0" w:color="auto"/>
              <w:left w:val="single" w:sz="4" w:space="0" w:color="auto"/>
              <w:bottom w:val="single" w:sz="4" w:space="0" w:color="auto"/>
              <w:right w:val="single" w:sz="4" w:space="0" w:color="auto"/>
            </w:tcBorders>
            <w:hideMark/>
          </w:tcPr>
          <w:p w14:paraId="7C1CCB37" w14:textId="5A4A4D83" w:rsidR="00CE3CA7" w:rsidRPr="00272F02" w:rsidRDefault="00CE3CA7" w:rsidP="004D4D0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11BFC9" w14:textId="7A4621FA" w:rsidR="000D239A" w:rsidRPr="00272F02" w:rsidRDefault="00A171B1" w:rsidP="004D4D03">
            <w:pPr>
              <w:pStyle w:val="TableCellLeft10pt"/>
              <w:rPr>
                <w:szCs w:val="20"/>
                <w:lang w:val="en-GB" w:eastAsia="ja-JP"/>
              </w:rPr>
            </w:pPr>
            <w:r w:rsidRPr="00272F02">
              <w:rPr>
                <w:szCs w:val="20"/>
                <w:lang w:val="en-GB" w:eastAsia="ja-JP"/>
              </w:rPr>
              <w:t>C</w:t>
            </w:r>
            <w:r w:rsidR="007E222E" w:rsidRPr="00272F02">
              <w:rPr>
                <w:szCs w:val="20"/>
                <w:lang w:val="en-GB" w:eastAsia="ja-JP"/>
              </w:rPr>
              <w:t>2</w:t>
            </w:r>
            <w:r w:rsidR="00107AE7" w:rsidRPr="00272F02">
              <w:rPr>
                <w:szCs w:val="20"/>
                <w:lang w:val="en-GB" w:eastAsia="ja-JP"/>
              </w:rPr>
              <w:t>0108</w:t>
            </w:r>
            <w:r w:rsidR="000D239A" w:rsidRPr="00272F02">
              <w:rPr>
                <w:szCs w:val="20"/>
                <w:lang w:val="en-GB" w:eastAsia="ja-JP"/>
              </w:rPr>
              <w:t xml:space="preserve"> or CNEW</w:t>
            </w:r>
          </w:p>
          <w:p w14:paraId="77ACF2FD" w14:textId="65CEC514" w:rsidR="00CE3CA7" w:rsidRPr="00272F02" w:rsidRDefault="000D239A" w:rsidP="004D4D03">
            <w:pPr>
              <w:pStyle w:val="TableCellLeft10pt"/>
              <w:rPr>
                <w:szCs w:val="20"/>
                <w:lang w:val="en-GB" w:eastAsia="ja-JP"/>
              </w:rPr>
            </w:pPr>
            <w:r w:rsidRPr="00272F02">
              <w:rPr>
                <w:szCs w:val="20"/>
                <w:lang w:val="en-GB" w:eastAsia="ja-JP"/>
              </w:rPr>
              <w:t>For review purpose, see definition of the controlled terminology below</w:t>
            </w:r>
            <w:r w:rsidR="00A171B1" w:rsidRPr="00272F02">
              <w:rPr>
                <w:szCs w:val="20"/>
                <w:lang w:val="en-GB" w:eastAsia="ja-JP"/>
              </w:rPr>
              <w:br/>
            </w:r>
            <w:r w:rsidRPr="00272F02">
              <w:rPr>
                <w:szCs w:val="20"/>
                <w:lang w:val="en-GB" w:eastAsia="ja-JP"/>
              </w:rPr>
              <w:t xml:space="preserve">Country: </w:t>
            </w:r>
            <w:r w:rsidR="00714C32" w:rsidRPr="00272F02">
              <w:rPr>
                <w:szCs w:val="20"/>
                <w:lang w:val="en-GB" w:eastAsia="ja-JP"/>
              </w:rPr>
              <w:t>A sequence of characters used to identify and/or name the country.</w:t>
            </w:r>
            <w:r w:rsidR="003D58C9" w:rsidRPr="00272F02">
              <w:rPr>
                <w:szCs w:val="20"/>
                <w:lang w:val="en-GB" w:eastAsia="ja-JP"/>
              </w:rPr>
              <w:br/>
            </w:r>
            <w:r w:rsidRPr="00272F02">
              <w:rPr>
                <w:szCs w:val="20"/>
                <w:lang w:val="en-GB" w:eastAsia="ja-JP"/>
              </w:rPr>
              <w:t xml:space="preserve">Region: </w:t>
            </w:r>
            <w:r w:rsidR="00A7678F" w:rsidRPr="00272F02">
              <w:rPr>
                <w:szCs w:val="20"/>
                <w:lang w:val="en-GB" w:eastAsia="ja-JP"/>
              </w:rPr>
              <w:t>A sequence of characters used to identify and/or name</w:t>
            </w:r>
            <w:r w:rsidR="00200CEF" w:rsidRPr="00272F02">
              <w:rPr>
                <w:szCs w:val="20"/>
                <w:lang w:val="en-GB" w:eastAsia="ja-JP"/>
              </w:rPr>
              <w:t xml:space="preserve"> </w:t>
            </w:r>
            <w:r w:rsidR="00A7678F" w:rsidRPr="00272F02">
              <w:rPr>
                <w:szCs w:val="20"/>
                <w:lang w:val="en-GB" w:eastAsia="ja-JP"/>
              </w:rPr>
              <w:t>the region.</w:t>
            </w:r>
          </w:p>
        </w:tc>
      </w:tr>
      <w:tr w:rsidR="00DB50C7" w:rsidRPr="00272F02" w14:paraId="0EE998C9" w14:textId="77777777" w:rsidTr="00FF3C43">
        <w:tc>
          <w:tcPr>
            <w:tcW w:w="1249" w:type="pct"/>
            <w:tcBorders>
              <w:top w:val="single" w:sz="4" w:space="0" w:color="auto"/>
              <w:left w:val="single" w:sz="4" w:space="0" w:color="auto"/>
              <w:bottom w:val="single" w:sz="4" w:space="0" w:color="auto"/>
              <w:right w:val="single" w:sz="4" w:space="0" w:color="auto"/>
            </w:tcBorders>
            <w:hideMark/>
          </w:tcPr>
          <w:p w14:paraId="3F3EA898" w14:textId="77777777" w:rsidR="00CE3CA7" w:rsidRPr="00272F02" w:rsidRDefault="00CE3CA7" w:rsidP="004D4D0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95BF79B" w14:textId="611979B3" w:rsidR="00C73B6E" w:rsidRPr="00272F02" w:rsidRDefault="00C73B6E" w:rsidP="00C73B6E">
            <w:pPr>
              <w:pStyle w:val="TableCellLeft10pt"/>
              <w:rPr>
                <w:szCs w:val="20"/>
              </w:rPr>
            </w:pPr>
            <w:r w:rsidRPr="00272F02">
              <w:rPr>
                <w:szCs w:val="20"/>
              </w:rPr>
              <w:t>Although global clinical trial practices are increasingly harmonised, some country/ region-specific differences in requirements do exist (</w:t>
            </w:r>
            <w:r w:rsidR="00861155" w:rsidRPr="00272F02">
              <w:rPr>
                <w:szCs w:val="20"/>
              </w:rPr>
              <w:t>e</w:t>
            </w:r>
            <w:r w:rsidR="00861155" w:rsidRPr="00272F02">
              <w:rPr>
                <w:szCs w:val="20"/>
                <w:lang w:eastAsia="ja-JP"/>
              </w:rPr>
              <w:t>.g.</w:t>
            </w:r>
            <w:r w:rsidRPr="00272F02">
              <w:rPr>
                <w:szCs w:val="20"/>
              </w:rPr>
              <w:t>, document retention periods, contraception requirements). Where differences in requirements cannot be reconciled, sponsors should explain how they will document and communicate country/region-specific differences (</w:t>
            </w:r>
            <w:r w:rsidR="00861155" w:rsidRPr="00272F02">
              <w:rPr>
                <w:szCs w:val="20"/>
              </w:rPr>
              <w:t>e</w:t>
            </w:r>
            <w:r w:rsidR="00861155" w:rsidRPr="00272F02">
              <w:rPr>
                <w:szCs w:val="20"/>
                <w:lang w:eastAsia="ja-JP"/>
              </w:rPr>
              <w:t>.g.</w:t>
            </w:r>
            <w:r w:rsidRPr="00272F02">
              <w:rPr>
                <w:szCs w:val="20"/>
              </w:rPr>
              <w:t>, by country/region-specific amendments or addenda).</w:t>
            </w:r>
          </w:p>
          <w:p w14:paraId="5836F822" w14:textId="30519CD0" w:rsidR="00C73B6E" w:rsidRPr="00272F02" w:rsidRDefault="00C73B6E" w:rsidP="00C73B6E">
            <w:pPr>
              <w:pStyle w:val="TableCellLeft10pt"/>
              <w:rPr>
                <w:szCs w:val="20"/>
                <w:lang w:val="en-GB"/>
              </w:rPr>
            </w:pPr>
            <w:r w:rsidRPr="00272F02">
              <w:rPr>
                <w:szCs w:val="20"/>
                <w:lang w:val="en-GB"/>
              </w:rPr>
              <w:t>An alternative to country/region-specific amendments is to list the specific differences by country or countries in this section, including a reference to the relevant section of the protocol where the differing requirement applies.</w:t>
            </w:r>
          </w:p>
          <w:p w14:paraId="52D9F71B" w14:textId="734859D4" w:rsidR="00CE3CA7" w:rsidRPr="00272F02" w:rsidRDefault="00C73B6E" w:rsidP="009C51CF">
            <w:pPr>
              <w:pStyle w:val="TableCellLeft10pt"/>
              <w:rPr>
                <w:szCs w:val="20"/>
                <w:lang w:val="en-GB"/>
              </w:rPr>
            </w:pPr>
            <w:r w:rsidRPr="00272F02">
              <w:rPr>
                <w:szCs w:val="20"/>
              </w:rPr>
              <w:t xml:space="preserve">If not applicable, retain the </w:t>
            </w:r>
            <w:r w:rsidR="00861155" w:rsidRPr="00272F02">
              <w:rPr>
                <w:szCs w:val="20"/>
                <w:lang w:eastAsia="ja-JP"/>
              </w:rPr>
              <w:t>h</w:t>
            </w:r>
            <w:r w:rsidR="00072CB1" w:rsidRPr="00272F02">
              <w:rPr>
                <w:szCs w:val="20"/>
              </w:rPr>
              <w:t>eading</w:t>
            </w:r>
            <w:r w:rsidRPr="00272F02">
              <w:rPr>
                <w:szCs w:val="20"/>
              </w:rPr>
              <w:t xml:space="preserve"> and enter “</w:t>
            </w:r>
            <w:r w:rsidR="00861155" w:rsidRPr="00272F02">
              <w:rPr>
                <w:szCs w:val="20"/>
                <w:lang w:eastAsia="ja-JP"/>
              </w:rPr>
              <w:t>N</w:t>
            </w:r>
            <w:r w:rsidRPr="00272F02">
              <w:rPr>
                <w:szCs w:val="20"/>
              </w:rPr>
              <w:t xml:space="preserve">ot </w:t>
            </w:r>
            <w:r w:rsidR="00FC1923" w:rsidRPr="00272F02">
              <w:rPr>
                <w:szCs w:val="20"/>
              </w:rPr>
              <w:t>a</w:t>
            </w:r>
            <w:r w:rsidRPr="00272F02">
              <w:rPr>
                <w:szCs w:val="20"/>
              </w:rPr>
              <w:t>pplicable.”</w:t>
            </w:r>
          </w:p>
        </w:tc>
      </w:tr>
      <w:tr w:rsidR="00DB50C7" w:rsidRPr="00272F02" w14:paraId="7CC4298C" w14:textId="77777777" w:rsidTr="00FF3C43">
        <w:tc>
          <w:tcPr>
            <w:tcW w:w="1249" w:type="pct"/>
            <w:tcBorders>
              <w:top w:val="single" w:sz="4" w:space="0" w:color="auto"/>
              <w:left w:val="single" w:sz="4" w:space="0" w:color="auto"/>
              <w:bottom w:val="single" w:sz="4" w:space="0" w:color="auto"/>
              <w:right w:val="single" w:sz="4" w:space="0" w:color="auto"/>
            </w:tcBorders>
            <w:hideMark/>
          </w:tcPr>
          <w:p w14:paraId="3296FF8F" w14:textId="77777777" w:rsidR="00CE3CA7" w:rsidRPr="00272F02" w:rsidRDefault="00CE3CA7" w:rsidP="004D4D0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D6CEB0" w14:textId="1BBBD63C" w:rsidR="00CE3CA7" w:rsidRPr="00272F02" w:rsidRDefault="000F7ED0" w:rsidP="004D4D03">
            <w:pPr>
              <w:pStyle w:val="TableCellLeft10pt"/>
              <w:rPr>
                <w:szCs w:val="20"/>
                <w:lang w:val="en-GB" w:eastAsia="ja-JP"/>
              </w:rPr>
            </w:pPr>
            <w:r>
              <w:rPr>
                <w:szCs w:val="20"/>
                <w:lang w:val="en-GB"/>
              </w:rPr>
              <w:t>Optional</w:t>
            </w:r>
            <w:r w:rsidR="004876F0" w:rsidRPr="00272F02">
              <w:rPr>
                <w:szCs w:val="20"/>
                <w:lang w:val="en-GB" w:eastAsia="ja-JP"/>
              </w:rPr>
              <w:t>:</w:t>
            </w:r>
            <w:r w:rsidR="004876F0" w:rsidRPr="00272F02">
              <w:rPr>
                <w:szCs w:val="20"/>
                <w:lang w:val="en-GB"/>
              </w:rPr>
              <w:t xml:space="preserve"> </w:t>
            </w:r>
            <w:r w:rsidR="007F0607" w:rsidRPr="00272F02">
              <w:rPr>
                <w:szCs w:val="20"/>
                <w:lang w:val="en-GB" w:eastAsia="ja-JP"/>
              </w:rPr>
              <w:t>if there is Country/Region-specific differences</w:t>
            </w:r>
          </w:p>
        </w:tc>
      </w:tr>
      <w:tr w:rsidR="00DB50C7" w:rsidRPr="00272F02" w14:paraId="35EB87FB" w14:textId="77777777" w:rsidTr="00FF3C43">
        <w:tc>
          <w:tcPr>
            <w:tcW w:w="1249" w:type="pct"/>
            <w:tcBorders>
              <w:top w:val="single" w:sz="4" w:space="0" w:color="auto"/>
              <w:left w:val="single" w:sz="4" w:space="0" w:color="auto"/>
              <w:bottom w:val="single" w:sz="4" w:space="0" w:color="auto"/>
              <w:right w:val="single" w:sz="4" w:space="0" w:color="auto"/>
            </w:tcBorders>
            <w:hideMark/>
          </w:tcPr>
          <w:p w14:paraId="0C7AEA7B" w14:textId="77777777" w:rsidR="00CE3CA7" w:rsidRPr="00272F02" w:rsidRDefault="00CE3CA7" w:rsidP="004D4D0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28225A8" w14:textId="71B64768" w:rsidR="00CE3CA7" w:rsidRPr="00272F02" w:rsidRDefault="00D53BEE" w:rsidP="004D4D03">
            <w:pPr>
              <w:pStyle w:val="TableCellLeft10pt"/>
              <w:rPr>
                <w:szCs w:val="20"/>
                <w:lang w:val="en-GB" w:eastAsia="ja-JP"/>
              </w:rPr>
            </w:pPr>
            <w:r w:rsidRPr="00272F02">
              <w:rPr>
                <w:szCs w:val="20"/>
                <w:lang w:val="en-GB" w:eastAsia="ja-JP"/>
              </w:rPr>
              <w:t xml:space="preserve">One </w:t>
            </w:r>
            <w:r w:rsidR="00200CEF" w:rsidRPr="00272F02">
              <w:rPr>
                <w:szCs w:val="20"/>
                <w:lang w:val="en-GB" w:eastAsia="ja-JP"/>
              </w:rPr>
              <w:t>to m</w:t>
            </w:r>
            <w:r w:rsidR="00E92716" w:rsidRPr="00272F02">
              <w:rPr>
                <w:szCs w:val="20"/>
                <w:lang w:val="en-GB" w:eastAsia="ja-JP"/>
              </w:rPr>
              <w:t>any</w:t>
            </w:r>
          </w:p>
        </w:tc>
      </w:tr>
      <w:tr w:rsidR="00DB50C7" w:rsidRPr="00272F02" w14:paraId="5F51268C" w14:textId="77777777" w:rsidTr="00FF3C43">
        <w:tc>
          <w:tcPr>
            <w:tcW w:w="1249" w:type="pct"/>
            <w:tcBorders>
              <w:top w:val="single" w:sz="4" w:space="0" w:color="auto"/>
              <w:left w:val="single" w:sz="4" w:space="0" w:color="auto"/>
              <w:bottom w:val="single" w:sz="4" w:space="0" w:color="auto"/>
              <w:right w:val="single" w:sz="4" w:space="0" w:color="auto"/>
            </w:tcBorders>
            <w:hideMark/>
          </w:tcPr>
          <w:p w14:paraId="27CC7BE1" w14:textId="77777777" w:rsidR="00CD2D5D" w:rsidRPr="00272F02" w:rsidRDefault="00CD2D5D" w:rsidP="00CD2D5D">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B93C74" w14:textId="051082BF" w:rsidR="00CD2D5D" w:rsidRPr="00272F02" w:rsidRDefault="00CD2D5D" w:rsidP="00CD2D5D">
            <w:pPr>
              <w:pStyle w:val="TableCellLeft10pt"/>
              <w:rPr>
                <w:szCs w:val="20"/>
              </w:rPr>
            </w:pPr>
            <w:r w:rsidRPr="00272F02">
              <w:rPr>
                <w:szCs w:val="20"/>
                <w:lang w:val="en-GB"/>
              </w:rPr>
              <w:t>12.2</w:t>
            </w:r>
          </w:p>
        </w:tc>
      </w:tr>
      <w:tr w:rsidR="00DB50C7" w:rsidRPr="00272F02" w14:paraId="23B1FEC7" w14:textId="77777777" w:rsidTr="00FF3C43">
        <w:tc>
          <w:tcPr>
            <w:tcW w:w="1249" w:type="pct"/>
            <w:tcBorders>
              <w:top w:val="single" w:sz="4" w:space="0" w:color="auto"/>
              <w:left w:val="single" w:sz="4" w:space="0" w:color="auto"/>
              <w:bottom w:val="single" w:sz="4" w:space="0" w:color="auto"/>
              <w:right w:val="single" w:sz="4" w:space="0" w:color="auto"/>
            </w:tcBorders>
            <w:hideMark/>
          </w:tcPr>
          <w:p w14:paraId="20E90E2B" w14:textId="77777777" w:rsidR="00CD2D5D" w:rsidRPr="00272F02" w:rsidRDefault="00CD2D5D" w:rsidP="00CD2D5D">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7D14E35" w14:textId="29DC4B12" w:rsidR="00833022" w:rsidRPr="00272F02" w:rsidRDefault="00D53BEE" w:rsidP="00833022">
            <w:pPr>
              <w:pStyle w:val="TableCellLeft10pt"/>
              <w:rPr>
                <w:szCs w:val="20"/>
                <w:lang w:val="en-GB"/>
              </w:rPr>
            </w:pPr>
            <w:r w:rsidRPr="00272F02">
              <w:rPr>
                <w:szCs w:val="20"/>
                <w:lang w:val="en-GB"/>
              </w:rPr>
              <w:t>Country</w:t>
            </w:r>
            <w:r w:rsidR="004E1AB4" w:rsidRPr="00272F02">
              <w:rPr>
                <w:szCs w:val="20"/>
                <w:lang w:val="en-GB"/>
              </w:rPr>
              <w:t xml:space="preserve"> Data element ISO 3</w:t>
            </w:r>
            <w:r w:rsidR="006932F1" w:rsidRPr="00272F02">
              <w:rPr>
                <w:szCs w:val="20"/>
                <w:lang w:val="en-GB"/>
              </w:rPr>
              <w:t>166</w:t>
            </w:r>
            <w:r w:rsidR="00EC7C49" w:rsidRPr="00272F02">
              <w:rPr>
                <w:szCs w:val="20"/>
                <w:lang w:val="en-GB"/>
              </w:rPr>
              <w:t xml:space="preserve"> Alpha 2</w:t>
            </w:r>
            <w:r w:rsidR="00E92716" w:rsidRPr="00272F02">
              <w:rPr>
                <w:szCs w:val="20"/>
                <w:lang w:val="en-GB" w:eastAsia="ja-JP"/>
              </w:rPr>
              <w:t>,</w:t>
            </w:r>
            <w:r w:rsidR="00E92716" w:rsidRPr="00272F02">
              <w:t xml:space="preserve"> </w:t>
            </w:r>
            <w:r w:rsidR="00E92716" w:rsidRPr="00272F02">
              <w:rPr>
                <w:szCs w:val="20"/>
                <w:lang w:val="en-GB" w:eastAsia="ja-JP"/>
              </w:rPr>
              <w:t>Region Data element ISO 3166 Alpha 2</w:t>
            </w:r>
            <w:r w:rsidR="0074457B" w:rsidRPr="00272F02">
              <w:rPr>
                <w:szCs w:val="20"/>
                <w:lang w:val="en-GB"/>
              </w:rPr>
              <w:br/>
              <w:t>or</w:t>
            </w:r>
            <w:r w:rsidR="0074457B" w:rsidRPr="00272F02">
              <w:rPr>
                <w:szCs w:val="20"/>
                <w:lang w:val="en-GB"/>
              </w:rPr>
              <w:br/>
            </w:r>
            <w:r w:rsidR="00E92716" w:rsidRPr="00272F02">
              <w:rPr>
                <w:szCs w:val="20"/>
                <w:lang w:val="en-GB"/>
              </w:rPr>
              <w:t>N</w:t>
            </w:r>
            <w:r w:rsidR="00833022" w:rsidRPr="00272F02">
              <w:rPr>
                <w:szCs w:val="20"/>
                <w:lang w:val="en-GB" w:eastAsia="ja-JP"/>
              </w:rPr>
              <w:t>ot applicable</w:t>
            </w:r>
          </w:p>
        </w:tc>
      </w:tr>
      <w:tr w:rsidR="00DB50C7" w:rsidRPr="00272F02" w14:paraId="04C04D0F" w14:textId="77777777" w:rsidTr="00FF3C43">
        <w:tc>
          <w:tcPr>
            <w:tcW w:w="1249" w:type="pct"/>
            <w:tcBorders>
              <w:top w:val="single" w:sz="4" w:space="0" w:color="auto"/>
              <w:left w:val="single" w:sz="4" w:space="0" w:color="auto"/>
              <w:bottom w:val="single" w:sz="4" w:space="0" w:color="auto"/>
              <w:right w:val="single" w:sz="4" w:space="0" w:color="auto"/>
            </w:tcBorders>
            <w:hideMark/>
          </w:tcPr>
          <w:p w14:paraId="7E87E29E" w14:textId="1A050464" w:rsidR="00CD2D5D" w:rsidRPr="00272F02" w:rsidRDefault="00CD2D5D" w:rsidP="00CD2D5D">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0DCECB" w14:textId="123ED102" w:rsidR="00CD2D5D" w:rsidRPr="00272F02" w:rsidRDefault="00CD2D5D" w:rsidP="00CD2D5D">
            <w:pPr>
              <w:pStyle w:val="TableCellLeft10pt"/>
              <w:rPr>
                <w:szCs w:val="20"/>
                <w:lang w:val="en-GB" w:eastAsia="ja-JP"/>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333B31" w:rsidRPr="00272F02">
              <w:rPr>
                <w:szCs w:val="20"/>
                <w:lang w:val="en-GB" w:eastAsia="ja-JP"/>
              </w:rPr>
              <w:t>Yes</w:t>
            </w:r>
          </w:p>
          <w:p w14:paraId="45CB375E" w14:textId="49F0C87F" w:rsidR="00CD2D5D" w:rsidRPr="00272F02" w:rsidRDefault="7CF3B553" w:rsidP="7CF3B553">
            <w:pPr>
              <w:pStyle w:val="TableCellLeft10pt"/>
              <w:rPr>
                <w:rStyle w:val="TableCellLeft10ptBoldChar"/>
                <w:lang w:eastAsia="ja-JP"/>
              </w:rPr>
            </w:pPr>
            <w:r w:rsidRPr="7CF3B553">
              <w:rPr>
                <w:rStyle w:val="TableCellLeft10ptBoldChar"/>
              </w:rPr>
              <w:t xml:space="preserve">Relationship: </w:t>
            </w:r>
            <w:commentRangeStart w:id="543"/>
            <w:r w:rsidRPr="7CF3B553">
              <w:rPr>
                <w:rStyle w:val="TableCellLeft10ptBoldChar"/>
                <w:b w:val="0"/>
                <w:lang w:eastAsia="ja-JP"/>
              </w:rPr>
              <w:t>12.2</w:t>
            </w:r>
            <w:commentRangeEnd w:id="543"/>
            <w:r w:rsidR="00CD2D5D">
              <w:commentReference w:id="543"/>
            </w:r>
            <w:r w:rsidRPr="7CF3B553">
              <w:rPr>
                <w:rStyle w:val="TableCellLeft10ptBoldChar"/>
                <w:b w:val="0"/>
                <w:lang w:eastAsia="ja-JP"/>
              </w:rPr>
              <w:t xml:space="preserve"> Country/Region-Specific Differences</w:t>
            </w:r>
          </w:p>
          <w:p w14:paraId="3734EEF7" w14:textId="3C79D1B5" w:rsidR="00CD2D5D" w:rsidRPr="00272F02" w:rsidRDefault="00CD2D5D" w:rsidP="00CD2D5D">
            <w:pPr>
              <w:pStyle w:val="TableCellLeft10pt"/>
              <w:rPr>
                <w:szCs w:val="20"/>
                <w:lang w:val="en-GB"/>
              </w:rPr>
            </w:pPr>
            <w:r w:rsidRPr="00272F02">
              <w:rPr>
                <w:rStyle w:val="TableCellLeft10ptBoldChar"/>
                <w:szCs w:val="20"/>
              </w:rPr>
              <w:t xml:space="preserve">Concept: </w:t>
            </w:r>
            <w:r w:rsidR="00E92716" w:rsidRPr="00272F02">
              <w:rPr>
                <w:rStyle w:val="TableCellLeft10ptBoldChar"/>
                <w:b w:val="0"/>
                <w:bCs/>
                <w:szCs w:val="20"/>
              </w:rPr>
              <w:t>C20108,</w:t>
            </w:r>
            <w:r w:rsidR="00E92716" w:rsidRPr="00272F02">
              <w:rPr>
                <w:rStyle w:val="TableCellLeft10ptBoldChar"/>
                <w:szCs w:val="20"/>
                <w:lang w:eastAsia="ja-JP"/>
              </w:rPr>
              <w:t xml:space="preserve"> </w:t>
            </w:r>
            <w:r w:rsidR="00174D55" w:rsidRPr="00272F02">
              <w:rPr>
                <w:rStyle w:val="TableCellLeft10ptBoldChar"/>
                <w:b w:val="0"/>
                <w:bCs/>
                <w:szCs w:val="20"/>
              </w:rPr>
              <w:t>CNEW,</w:t>
            </w:r>
            <w:r w:rsidR="00174D55" w:rsidRPr="00272F02">
              <w:rPr>
                <w:rStyle w:val="TableCellLeft10ptBoldChar"/>
                <w:szCs w:val="20"/>
              </w:rPr>
              <w:t xml:space="preserve"> </w:t>
            </w:r>
            <w:r w:rsidR="00072CB1" w:rsidRPr="00272F02">
              <w:rPr>
                <w:rStyle w:val="TableCellLeft10ptBoldChar"/>
                <w:b w:val="0"/>
                <w:bCs/>
                <w:szCs w:val="20"/>
              </w:rPr>
              <w:t>Heading</w:t>
            </w:r>
            <w:r w:rsidRPr="00272F02">
              <w:rPr>
                <w:rStyle w:val="TableCellLeft10ptBoldChar"/>
                <w:b w:val="0"/>
                <w:bCs/>
                <w:szCs w:val="20"/>
              </w:rPr>
              <w:t>, Identifier</w:t>
            </w:r>
            <w:r w:rsidR="00C60A4A" w:rsidRPr="00272F02">
              <w:rPr>
                <w:rStyle w:val="TableCellLeft10ptBoldChar"/>
                <w:b w:val="0"/>
                <w:bCs/>
                <w:szCs w:val="20"/>
              </w:rPr>
              <w:t>,</w:t>
            </w:r>
            <w:r w:rsidR="00174D55" w:rsidRPr="00272F02">
              <w:rPr>
                <w:rStyle w:val="TableCellLeft10ptBoldChar"/>
                <w:b w:val="0"/>
                <w:bCs/>
                <w:szCs w:val="20"/>
              </w:rPr>
              <w:t xml:space="preserve"> </w:t>
            </w:r>
            <w:r w:rsidR="004A7066" w:rsidRPr="00272F02">
              <w:rPr>
                <w:rStyle w:val="TableCellLeft10ptBoldChar"/>
                <w:b w:val="0"/>
                <w:bCs/>
                <w:szCs w:val="20"/>
                <w:lang w:eastAsia="ja-JP"/>
              </w:rPr>
              <w:t>I</w:t>
            </w:r>
            <w:r w:rsidR="00174D55" w:rsidRPr="00272F02">
              <w:rPr>
                <w:szCs w:val="20"/>
                <w:lang w:val="en-GB"/>
              </w:rPr>
              <w:t>SO 3</w:t>
            </w:r>
            <w:r w:rsidR="006932F1" w:rsidRPr="00272F02">
              <w:rPr>
                <w:szCs w:val="20"/>
                <w:lang w:val="en-GB"/>
              </w:rPr>
              <w:t>166</w:t>
            </w:r>
            <w:r w:rsidR="00174D55" w:rsidRPr="00272F02">
              <w:rPr>
                <w:szCs w:val="20"/>
                <w:lang w:val="en-GB"/>
              </w:rPr>
              <w:t xml:space="preserve"> Country Codes, Alpha 2; ISO 3</w:t>
            </w:r>
            <w:r w:rsidR="006932F1" w:rsidRPr="00272F02">
              <w:rPr>
                <w:szCs w:val="20"/>
                <w:lang w:val="en-GB"/>
              </w:rPr>
              <w:t>166</w:t>
            </w:r>
            <w:r w:rsidR="00174D55" w:rsidRPr="00272F02">
              <w:rPr>
                <w:szCs w:val="20"/>
                <w:lang w:val="en-GB"/>
              </w:rPr>
              <w:t xml:space="preserve"> Region Codes, Alpha 2</w:t>
            </w:r>
          </w:p>
        </w:tc>
      </w:tr>
      <w:tr w:rsidR="00DB50C7" w:rsidRPr="00272F02" w14:paraId="0810A840" w14:textId="77777777" w:rsidTr="00FF3C43">
        <w:tc>
          <w:tcPr>
            <w:tcW w:w="1249" w:type="pct"/>
            <w:tcBorders>
              <w:top w:val="single" w:sz="4" w:space="0" w:color="auto"/>
              <w:left w:val="single" w:sz="4" w:space="0" w:color="auto"/>
              <w:bottom w:val="single" w:sz="4" w:space="0" w:color="auto"/>
              <w:right w:val="single" w:sz="4" w:space="0" w:color="auto"/>
            </w:tcBorders>
            <w:hideMark/>
          </w:tcPr>
          <w:p w14:paraId="6058DBF7" w14:textId="0119BC99" w:rsidR="00CD2D5D" w:rsidRPr="00272F02" w:rsidRDefault="0021788E" w:rsidP="00CD2D5D">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FB7051" w14:textId="6B1D05FE" w:rsidR="00CD2D5D" w:rsidRPr="00272F02" w:rsidRDefault="004E1AB4" w:rsidP="00CD2D5D">
            <w:pPr>
              <w:pStyle w:val="TableCellLeft10pt"/>
              <w:rPr>
                <w:szCs w:val="20"/>
                <w:lang w:val="en-GB" w:eastAsia="ja-JP"/>
              </w:rPr>
            </w:pPr>
            <w:r w:rsidRPr="00272F02">
              <w:rPr>
                <w:szCs w:val="20"/>
                <w:lang w:val="en-GB" w:eastAsia="ja-JP"/>
              </w:rPr>
              <w:t>Yes</w:t>
            </w:r>
            <w:r w:rsidR="0022735C" w:rsidRPr="00272F02">
              <w:rPr>
                <w:szCs w:val="20"/>
                <w:lang w:val="en-GB" w:eastAsia="ja-JP"/>
              </w:rPr>
              <w:t>,</w:t>
            </w:r>
            <w:r w:rsidRPr="00272F02">
              <w:rPr>
                <w:szCs w:val="20"/>
                <w:lang w:val="en-GB" w:eastAsia="ja-JP"/>
              </w:rPr>
              <w:t xml:space="preserve"> </w:t>
            </w:r>
            <w:r w:rsidR="002E2384" w:rsidRPr="00272F02">
              <w:rPr>
                <w:szCs w:val="20"/>
                <w:lang w:val="en-GB" w:eastAsia="ja-JP"/>
              </w:rPr>
              <w:t xml:space="preserve">repeatable </w:t>
            </w:r>
            <w:r w:rsidRPr="00272F02">
              <w:rPr>
                <w:szCs w:val="20"/>
                <w:lang w:val="en-GB" w:eastAsia="ja-JP"/>
              </w:rPr>
              <w:t xml:space="preserve">for each </w:t>
            </w:r>
            <w:r w:rsidR="00382D03" w:rsidRPr="00272F02">
              <w:rPr>
                <w:szCs w:val="20"/>
                <w:lang w:val="en-GB" w:eastAsia="ja-JP"/>
              </w:rPr>
              <w:t>C</w:t>
            </w:r>
            <w:r w:rsidRPr="00272F02">
              <w:rPr>
                <w:szCs w:val="20"/>
                <w:lang w:val="en-GB" w:eastAsia="ja-JP"/>
              </w:rPr>
              <w:t>ountry</w:t>
            </w:r>
            <w:r w:rsidR="00382D03" w:rsidRPr="00272F02">
              <w:rPr>
                <w:szCs w:val="20"/>
                <w:lang w:val="en-GB" w:eastAsia="ja-JP"/>
              </w:rPr>
              <w:t>/Region</w:t>
            </w:r>
          </w:p>
        </w:tc>
      </w:tr>
    </w:tbl>
    <w:p w14:paraId="0213440B" w14:textId="77777777" w:rsidR="00CE3CA7" w:rsidRPr="00272F02"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5A0FD87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261497" w14:textId="77777777" w:rsidR="00CE3CA7" w:rsidRPr="00272F02" w:rsidRDefault="00CE3CA7" w:rsidP="004D4D03">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F0C059" w14:textId="789470C5" w:rsidR="00CE3CA7" w:rsidRPr="00272F02" w:rsidRDefault="00A52316" w:rsidP="004D4D03">
            <w:pPr>
              <w:pStyle w:val="TableCellLeft10pt"/>
              <w:rPr>
                <w:szCs w:val="20"/>
                <w:lang w:val="en-GB"/>
              </w:rPr>
            </w:pPr>
            <w:r w:rsidRPr="00272F02">
              <w:rPr>
                <w:szCs w:val="20"/>
                <w:lang w:val="en-GB"/>
              </w:rPr>
              <w:t>&lt;Country/Region-</w:t>
            </w:r>
            <w:r w:rsidR="000659C0" w:rsidRPr="00272F02">
              <w:rPr>
                <w:szCs w:val="20"/>
                <w:lang w:val="en-GB"/>
              </w:rPr>
              <w:t>Specific Requirements</w:t>
            </w:r>
            <w:r w:rsidRPr="00272F02">
              <w:rPr>
                <w:szCs w:val="20"/>
                <w:lang w:val="en-GB"/>
              </w:rPr>
              <w:t>&gt;</w:t>
            </w:r>
          </w:p>
        </w:tc>
      </w:tr>
      <w:tr w:rsidR="00DB50C7" w:rsidRPr="00272F02" w14:paraId="7E304C6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CF14286" w14:textId="77777777" w:rsidR="00CE3CA7" w:rsidRPr="00272F02" w:rsidRDefault="00CE3CA7" w:rsidP="004D4D03">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91E5F9" w14:textId="77777777" w:rsidR="00CE3CA7" w:rsidRPr="00272F02" w:rsidRDefault="00CE3CA7" w:rsidP="004D4D03">
            <w:pPr>
              <w:pStyle w:val="TableCellLeft10pt"/>
              <w:rPr>
                <w:szCs w:val="20"/>
                <w:lang w:val="en-GB"/>
              </w:rPr>
            </w:pPr>
            <w:r w:rsidRPr="00272F02">
              <w:rPr>
                <w:szCs w:val="20"/>
                <w:lang w:val="en-GB"/>
              </w:rPr>
              <w:t>Text</w:t>
            </w:r>
          </w:p>
        </w:tc>
      </w:tr>
      <w:tr w:rsidR="00DB50C7" w:rsidRPr="00272F02" w14:paraId="53C6EB9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DEF3E05" w14:textId="6DF5A0DB" w:rsidR="00CE3CA7" w:rsidRPr="00272F02" w:rsidRDefault="00CE3CA7" w:rsidP="004D4D03">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2B0760" w14:textId="77777777" w:rsidR="00CE3CA7" w:rsidRPr="00272F02" w:rsidRDefault="00CE3CA7" w:rsidP="004D4D03">
            <w:pPr>
              <w:pStyle w:val="TableCellLeft10pt"/>
              <w:rPr>
                <w:szCs w:val="20"/>
                <w:lang w:val="en-GB"/>
              </w:rPr>
            </w:pPr>
            <w:r w:rsidRPr="00272F02">
              <w:rPr>
                <w:szCs w:val="20"/>
                <w:lang w:val="en-GB"/>
              </w:rPr>
              <w:t>D</w:t>
            </w:r>
          </w:p>
        </w:tc>
      </w:tr>
      <w:tr w:rsidR="00DB50C7" w:rsidRPr="00272F02" w14:paraId="7D41FF1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1496B5C" w14:textId="77777777" w:rsidR="00CE3CA7" w:rsidRPr="00272F02" w:rsidRDefault="00CE3CA7" w:rsidP="004D4D03">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1676B5" w14:textId="667FE79E" w:rsidR="00451175" w:rsidRPr="00272F02" w:rsidRDefault="00D53BEE" w:rsidP="004D4D03">
            <w:pPr>
              <w:pStyle w:val="TableCellLeft10pt"/>
              <w:rPr>
                <w:szCs w:val="20"/>
                <w:lang w:val="en-GB"/>
              </w:rPr>
            </w:pPr>
            <w:r w:rsidRPr="00272F02">
              <w:rPr>
                <w:szCs w:val="20"/>
                <w:lang w:val="en-GB"/>
              </w:rPr>
              <w:t>C</w:t>
            </w:r>
            <w:r w:rsidR="007E6D98" w:rsidRPr="00272F02">
              <w:rPr>
                <w:szCs w:val="20"/>
                <w:lang w:val="en-GB"/>
              </w:rPr>
              <w:t>NEW</w:t>
            </w:r>
            <w:r w:rsidR="007E6D98" w:rsidRPr="00272F02">
              <w:rPr>
                <w:szCs w:val="20"/>
                <w:lang w:val="en-GB"/>
              </w:rPr>
              <w:br/>
            </w:r>
            <w:r w:rsidR="00C3628B" w:rsidRPr="00272F02">
              <w:rPr>
                <w:szCs w:val="20"/>
                <w:lang w:val="en-GB"/>
              </w:rPr>
              <w:t>For review purpose, see definition of the controlled terminology below</w:t>
            </w:r>
          </w:p>
          <w:p w14:paraId="48A857ED" w14:textId="53E57BD4" w:rsidR="00C3628B" w:rsidRPr="00272F02" w:rsidRDefault="00333B31" w:rsidP="004D4D03">
            <w:pPr>
              <w:pStyle w:val="TableCellLeft10pt"/>
              <w:rPr>
                <w:szCs w:val="20"/>
                <w:lang w:val="en-GB" w:eastAsia="ja-JP"/>
              </w:rPr>
            </w:pPr>
            <w:r w:rsidRPr="00272F02">
              <w:rPr>
                <w:szCs w:val="20"/>
                <w:lang w:val="en-GB" w:eastAsia="ja-JP"/>
              </w:rPr>
              <w:t>A description of any country or region-specific requirements related to the trial but not related to individual items in the protocol.</w:t>
            </w:r>
          </w:p>
        </w:tc>
      </w:tr>
      <w:tr w:rsidR="00DB50C7" w:rsidRPr="00272F02" w14:paraId="02DCE4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7E39641" w14:textId="77777777" w:rsidR="00CE3CA7" w:rsidRPr="00272F02" w:rsidRDefault="00CE3CA7" w:rsidP="004D4D03">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38DF3D9" w14:textId="2A0A39C6" w:rsidR="00936FBB" w:rsidRPr="00272F02" w:rsidRDefault="00936FBB" w:rsidP="00936FBB">
            <w:pPr>
              <w:pStyle w:val="TableCellLeft10pt"/>
              <w:rPr>
                <w:szCs w:val="20"/>
              </w:rPr>
            </w:pPr>
            <w:r w:rsidRPr="00272F02">
              <w:rPr>
                <w:szCs w:val="20"/>
              </w:rPr>
              <w:t>Although global clinical trial practices are increasingly harmonised, some country/ region-specific differences in requirements do exist (</w:t>
            </w:r>
            <w:r w:rsidR="00861155" w:rsidRPr="00272F02">
              <w:rPr>
                <w:szCs w:val="20"/>
              </w:rPr>
              <w:t>e</w:t>
            </w:r>
            <w:r w:rsidR="00861155" w:rsidRPr="00272F02">
              <w:rPr>
                <w:szCs w:val="20"/>
                <w:lang w:eastAsia="ja-JP"/>
              </w:rPr>
              <w:t>.g.</w:t>
            </w:r>
            <w:r w:rsidRPr="00272F02">
              <w:rPr>
                <w:szCs w:val="20"/>
              </w:rPr>
              <w:t>, document retention periods, contraception requirements). Where differences in requirements cannot be reconciled, sponsors should explain how they will document and communicate country/region-specific differences (</w:t>
            </w:r>
            <w:r w:rsidR="00861155" w:rsidRPr="00272F02">
              <w:rPr>
                <w:szCs w:val="20"/>
              </w:rPr>
              <w:t>e</w:t>
            </w:r>
            <w:r w:rsidR="00861155" w:rsidRPr="00272F02">
              <w:rPr>
                <w:szCs w:val="20"/>
                <w:lang w:eastAsia="ja-JP"/>
              </w:rPr>
              <w:t>.g.</w:t>
            </w:r>
            <w:r w:rsidRPr="00272F02">
              <w:rPr>
                <w:szCs w:val="20"/>
              </w:rPr>
              <w:t>, by country/region-specific amendments or addenda).</w:t>
            </w:r>
          </w:p>
          <w:p w14:paraId="1A211986" w14:textId="5E42F780" w:rsidR="00CE3CA7" w:rsidRPr="00272F02" w:rsidRDefault="00936FBB" w:rsidP="00910BB6">
            <w:pPr>
              <w:pStyle w:val="TableCellLeft10pt"/>
              <w:rPr>
                <w:szCs w:val="20"/>
                <w:lang w:val="en-GB"/>
              </w:rPr>
            </w:pPr>
            <w:r w:rsidRPr="00272F02">
              <w:rPr>
                <w:szCs w:val="20"/>
                <w:lang w:val="en-GB"/>
              </w:rPr>
              <w:t>An alternative to country/region-specific amendments is to list the specific differences by country or countries in this section, including a reference to the relevant section of the protocol where the differing requirement applies.</w:t>
            </w:r>
          </w:p>
        </w:tc>
      </w:tr>
      <w:tr w:rsidR="00DB50C7" w:rsidRPr="00272F02" w14:paraId="55DAF7D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F310CC9" w14:textId="77777777" w:rsidR="00CE3CA7" w:rsidRPr="00272F02" w:rsidRDefault="00CE3CA7" w:rsidP="004D4D03">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C46EC9" w14:textId="35487F30" w:rsidR="00CE3CA7" w:rsidRPr="00272F02" w:rsidRDefault="004E7DD6" w:rsidP="004D4D03">
            <w:pPr>
              <w:pStyle w:val="TableCellLeft10pt"/>
              <w:rPr>
                <w:szCs w:val="20"/>
                <w:lang w:val="en-GB"/>
              </w:rPr>
            </w:pPr>
            <w:r>
              <w:rPr>
                <w:szCs w:val="20"/>
                <w:lang w:val="en-GB" w:eastAsia="ja-JP"/>
              </w:rPr>
              <w:t>Optional</w:t>
            </w:r>
            <w:r w:rsidR="00C46C8C" w:rsidRPr="00272F02">
              <w:rPr>
                <w:szCs w:val="20"/>
                <w:lang w:val="en-GB" w:eastAsia="ja-JP"/>
              </w:rPr>
              <w:t xml:space="preserve"> </w:t>
            </w:r>
            <w:r w:rsidR="008A7E91" w:rsidRPr="00272F02">
              <w:rPr>
                <w:szCs w:val="20"/>
                <w:lang w:val="en-GB" w:eastAsia="ja-JP"/>
              </w:rPr>
              <w:t>I</w:t>
            </w:r>
            <w:r w:rsidR="007F0607" w:rsidRPr="00272F02">
              <w:rPr>
                <w:szCs w:val="20"/>
                <w:lang w:val="en-GB"/>
              </w:rPr>
              <w:t>f there is Country/Region-specific differences</w:t>
            </w:r>
          </w:p>
        </w:tc>
      </w:tr>
      <w:tr w:rsidR="00DB50C7" w:rsidRPr="00272F02" w14:paraId="49295E3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C633013" w14:textId="77777777" w:rsidR="00CE3CA7" w:rsidRPr="00272F02" w:rsidRDefault="00CE3CA7" w:rsidP="004D4D03">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38267E" w14:textId="26F57DFA" w:rsidR="00CE3CA7" w:rsidRPr="00272F02" w:rsidRDefault="00264037" w:rsidP="004D4D03">
            <w:pPr>
              <w:pStyle w:val="TableCellLeft10pt"/>
              <w:rPr>
                <w:szCs w:val="20"/>
                <w:lang w:val="en-GB"/>
              </w:rPr>
            </w:pPr>
            <w:r w:rsidRPr="00272F02">
              <w:rPr>
                <w:szCs w:val="20"/>
                <w:lang w:val="en-GB"/>
              </w:rPr>
              <w:t xml:space="preserve">One to </w:t>
            </w:r>
            <w:r w:rsidR="007F0607" w:rsidRPr="00272F02">
              <w:rPr>
                <w:szCs w:val="20"/>
                <w:lang w:val="en-GB" w:eastAsia="ja-JP"/>
              </w:rPr>
              <w:t>many</w:t>
            </w:r>
          </w:p>
        </w:tc>
      </w:tr>
      <w:tr w:rsidR="00DB50C7" w:rsidRPr="00272F02" w14:paraId="0A4D2E4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10C896" w14:textId="77777777" w:rsidR="00CE3CA7" w:rsidRPr="00272F02" w:rsidRDefault="00CE3CA7" w:rsidP="004D4D03">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5EC0373" w14:textId="09613093" w:rsidR="00CE3CA7" w:rsidRPr="00272F02" w:rsidRDefault="007F0607" w:rsidP="004D4D03">
            <w:pPr>
              <w:pStyle w:val="TableCellLeft10pt"/>
              <w:rPr>
                <w:szCs w:val="20"/>
                <w:lang w:val="en-GB" w:eastAsia="ja-JP"/>
              </w:rPr>
            </w:pPr>
            <w:r w:rsidRPr="00272F02">
              <w:rPr>
                <w:szCs w:val="20"/>
                <w:lang w:val="en-GB" w:eastAsia="ja-JP"/>
              </w:rPr>
              <w:t>12.2</w:t>
            </w:r>
          </w:p>
        </w:tc>
      </w:tr>
      <w:tr w:rsidR="00DB50C7" w:rsidRPr="00272F02" w14:paraId="0B7B471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ADBCFCE" w14:textId="77777777" w:rsidR="00CE3CA7" w:rsidRPr="00272F02" w:rsidRDefault="00CE3CA7" w:rsidP="004D4D03">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C00B38" w14:textId="5540A9CA" w:rsidR="00CE3CA7" w:rsidRPr="00272F02" w:rsidRDefault="0078505C" w:rsidP="004D4D03">
            <w:pPr>
              <w:pStyle w:val="TableCellLeft10pt"/>
              <w:rPr>
                <w:szCs w:val="20"/>
                <w:lang w:val="en-GB" w:eastAsia="ja-JP"/>
              </w:rPr>
            </w:pPr>
            <w:r w:rsidRPr="00272F02">
              <w:rPr>
                <w:szCs w:val="20"/>
                <w:lang w:val="en-GB"/>
              </w:rPr>
              <w:t>Text</w:t>
            </w:r>
          </w:p>
        </w:tc>
      </w:tr>
      <w:tr w:rsidR="00DB50C7" w:rsidRPr="00272F02" w14:paraId="20B0463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6274AE" w14:textId="77777777" w:rsidR="00CE3CA7" w:rsidRPr="00272F02" w:rsidRDefault="00CE3CA7" w:rsidP="004D4D03">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22E358" w14:textId="729902D4" w:rsidR="00CE3CA7" w:rsidRPr="00272F02" w:rsidRDefault="00CE3CA7" w:rsidP="004D4D03">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78505C" w:rsidRPr="00272F02">
              <w:rPr>
                <w:szCs w:val="20"/>
                <w:lang w:val="en-GB"/>
              </w:rPr>
              <w:t>Yes</w:t>
            </w:r>
          </w:p>
          <w:p w14:paraId="77955FF6" w14:textId="04064B1B" w:rsidR="4817CA86" w:rsidRDefault="4817CA86" w:rsidP="4817CA86">
            <w:pPr>
              <w:pStyle w:val="TableCellLeft10pt"/>
              <w:rPr>
                <w:rFonts w:ascii="Segoe UI" w:eastAsia="Segoe UI" w:hAnsi="Segoe UI" w:cs="Segoe UI"/>
                <w:color w:val="333333"/>
                <w:sz w:val="18"/>
                <w:szCs w:val="18"/>
                <w:lang w:val="en-GB"/>
              </w:rPr>
            </w:pPr>
            <w:r w:rsidRPr="4817CA86">
              <w:rPr>
                <w:rStyle w:val="TableCellLeft10ptBoldChar"/>
              </w:rPr>
              <w:t>Relationship</w:t>
            </w:r>
            <w:r w:rsidRPr="4817CA86">
              <w:rPr>
                <w:lang w:val="en-GB"/>
              </w:rPr>
              <w:t xml:space="preserve">: </w:t>
            </w:r>
            <w:commentRangeStart w:id="544"/>
            <w:r w:rsidRPr="4817CA86">
              <w:rPr>
                <w:lang w:val="en-GB"/>
              </w:rPr>
              <w:t>12.2 Country /Region Identifier ;Country/Region-Specific Differences</w:t>
            </w:r>
            <w:commentRangeEnd w:id="544"/>
            <w:r>
              <w:commentReference w:id="544"/>
            </w:r>
          </w:p>
          <w:p w14:paraId="590E9D2A" w14:textId="264D3126" w:rsidR="00CE3CA7" w:rsidRPr="00272F02" w:rsidRDefault="00CE3CA7" w:rsidP="004D4D03">
            <w:pPr>
              <w:pStyle w:val="TableCellLeft10pt"/>
              <w:rPr>
                <w:szCs w:val="20"/>
                <w:lang w:val="en-GB"/>
              </w:rPr>
            </w:pPr>
            <w:r w:rsidRPr="00272F02">
              <w:rPr>
                <w:rStyle w:val="TableCellLeft10ptBoldChar"/>
                <w:szCs w:val="20"/>
              </w:rPr>
              <w:t>Concept</w:t>
            </w:r>
            <w:r w:rsidRPr="00272F02">
              <w:rPr>
                <w:szCs w:val="20"/>
                <w:lang w:val="en-GB"/>
              </w:rPr>
              <w:t xml:space="preserve">: </w:t>
            </w:r>
            <w:r w:rsidR="008447CF" w:rsidRPr="00272F02">
              <w:rPr>
                <w:szCs w:val="20"/>
                <w:lang w:val="en-GB"/>
              </w:rPr>
              <w:t>CNEW</w:t>
            </w:r>
          </w:p>
        </w:tc>
      </w:tr>
      <w:tr w:rsidR="00DB50C7" w:rsidRPr="00272F02" w14:paraId="6E398B6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82DD1D" w14:textId="5FA5641D" w:rsidR="00CE3CA7" w:rsidRPr="00272F02" w:rsidRDefault="0021788E" w:rsidP="004D4D03">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69644C" w14:textId="5655DF49" w:rsidR="00CE3CA7" w:rsidRPr="00272F02" w:rsidRDefault="0022735C" w:rsidP="004D4D03">
            <w:pPr>
              <w:pStyle w:val="TableCellLeft10pt"/>
              <w:rPr>
                <w:szCs w:val="20"/>
                <w:lang w:val="en-GB" w:eastAsia="ja-JP"/>
              </w:rPr>
            </w:pPr>
            <w:r w:rsidRPr="00272F02">
              <w:rPr>
                <w:szCs w:val="20"/>
                <w:lang w:val="en-GB" w:eastAsia="ja-JP"/>
              </w:rPr>
              <w:t xml:space="preserve">Yes, </w:t>
            </w:r>
            <w:r w:rsidR="002E2384" w:rsidRPr="00272F02">
              <w:rPr>
                <w:szCs w:val="20"/>
                <w:lang w:val="en-GB" w:eastAsia="ja-JP"/>
              </w:rPr>
              <w:t xml:space="preserve">repeatable </w:t>
            </w:r>
            <w:r w:rsidR="00174D55" w:rsidRPr="00272F02">
              <w:rPr>
                <w:szCs w:val="20"/>
                <w:lang w:val="en-GB" w:eastAsia="ja-JP"/>
              </w:rPr>
              <w:t>for each C</w:t>
            </w:r>
            <w:r w:rsidR="00382D03" w:rsidRPr="00272F02">
              <w:rPr>
                <w:szCs w:val="20"/>
                <w:lang w:val="en-GB" w:eastAsia="ja-JP"/>
              </w:rPr>
              <w:t>o</w:t>
            </w:r>
            <w:r w:rsidR="00174D55" w:rsidRPr="00272F02">
              <w:rPr>
                <w:szCs w:val="20"/>
                <w:lang w:val="en-GB" w:eastAsia="ja-JP"/>
              </w:rPr>
              <w:t>untry</w:t>
            </w:r>
            <w:r w:rsidR="00382D03" w:rsidRPr="00272F02">
              <w:rPr>
                <w:szCs w:val="20"/>
                <w:lang w:val="en-GB" w:eastAsia="ja-JP"/>
              </w:rPr>
              <w:t>/Region</w:t>
            </w:r>
          </w:p>
        </w:tc>
      </w:tr>
    </w:tbl>
    <w:p w14:paraId="30A4E4ED" w14:textId="77777777" w:rsidR="00CE3CA7" w:rsidRPr="00272F02"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14940F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F857C6" w14:textId="77777777" w:rsidR="00051338" w:rsidRPr="00272F02" w:rsidRDefault="00051338" w:rsidP="00086A08">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D4C403E" w14:textId="00F7644F" w:rsidR="00051338" w:rsidRPr="00272F02" w:rsidRDefault="4817CA86" w:rsidP="4817CA86">
            <w:pPr>
              <w:pStyle w:val="TableCellLeft10pt"/>
              <w:rPr>
                <w:lang w:val="en-GB"/>
              </w:rPr>
            </w:pPr>
            <w:r w:rsidRPr="4817CA86">
              <w:rPr>
                <w:lang w:val="en-GB"/>
              </w:rPr>
              <w:t>&lt;Country/Region-specific Protocol Clarifications&gt;</w:t>
            </w:r>
          </w:p>
        </w:tc>
      </w:tr>
      <w:tr w:rsidR="00DB50C7" w:rsidRPr="00272F02" w14:paraId="72F7F9B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4F5280" w14:textId="77777777" w:rsidR="00051338" w:rsidRPr="00272F02" w:rsidRDefault="00051338" w:rsidP="00086A08">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1CC681" w14:textId="77777777" w:rsidR="00051338" w:rsidRPr="00272F02" w:rsidRDefault="00051338" w:rsidP="00086A08">
            <w:pPr>
              <w:pStyle w:val="TableCellLeft10pt"/>
              <w:rPr>
                <w:szCs w:val="20"/>
                <w:lang w:val="en-GB"/>
              </w:rPr>
            </w:pPr>
            <w:r w:rsidRPr="00272F02">
              <w:rPr>
                <w:szCs w:val="20"/>
                <w:lang w:val="en-GB"/>
              </w:rPr>
              <w:t>Text</w:t>
            </w:r>
          </w:p>
        </w:tc>
      </w:tr>
      <w:tr w:rsidR="00DB50C7" w:rsidRPr="00272F02" w14:paraId="7F9AFC4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E339376" w14:textId="530C4BF7" w:rsidR="00051338" w:rsidRPr="00272F02" w:rsidRDefault="00051338" w:rsidP="00086A08">
            <w:pPr>
              <w:pStyle w:val="TableHeadingTextLeft10pt"/>
              <w:rPr>
                <w:szCs w:val="20"/>
              </w:rPr>
            </w:pPr>
            <w:r w:rsidRPr="00272F02">
              <w:rPr>
                <w:szCs w:val="20"/>
              </w:rPr>
              <w:t xml:space="preserve">Data (D), Value (V) or </w:t>
            </w:r>
            <w:r w:rsidR="00072CB1" w:rsidRPr="00272F02">
              <w:rPr>
                <w:szCs w:val="20"/>
              </w:rPr>
              <w:t>Heading</w:t>
            </w:r>
            <w:r w:rsidRPr="00272F02">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BACCF57" w14:textId="77777777" w:rsidR="00051338" w:rsidRPr="00272F02" w:rsidRDefault="00051338" w:rsidP="00086A08">
            <w:pPr>
              <w:pStyle w:val="TableCellLeft10pt"/>
              <w:rPr>
                <w:szCs w:val="20"/>
                <w:lang w:val="en-GB"/>
              </w:rPr>
            </w:pPr>
            <w:r w:rsidRPr="00272F02">
              <w:rPr>
                <w:szCs w:val="20"/>
                <w:lang w:val="en-GB"/>
              </w:rPr>
              <w:t>D</w:t>
            </w:r>
          </w:p>
        </w:tc>
      </w:tr>
      <w:tr w:rsidR="00DB50C7" w:rsidRPr="00272F02" w14:paraId="503D2DC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CDB238" w14:textId="77777777" w:rsidR="00051338" w:rsidRPr="00272F02" w:rsidRDefault="00051338" w:rsidP="00086A08">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93AFA9E" w14:textId="344E3AB6" w:rsidR="00051338" w:rsidRPr="00272F02" w:rsidRDefault="000F6F05" w:rsidP="00086A08">
            <w:pPr>
              <w:pStyle w:val="TableCellLeft10pt"/>
              <w:rPr>
                <w:szCs w:val="20"/>
                <w:lang w:val="en-GB"/>
              </w:rPr>
            </w:pPr>
            <w:r w:rsidRPr="00272F02">
              <w:rPr>
                <w:szCs w:val="20"/>
                <w:lang w:val="en-GB"/>
              </w:rPr>
              <w:t>CNEW</w:t>
            </w:r>
          </w:p>
          <w:p w14:paraId="2D4A3516" w14:textId="5A99F77F" w:rsidR="00051338" w:rsidRPr="00272F02" w:rsidRDefault="00C3628B" w:rsidP="00086A08">
            <w:pPr>
              <w:pStyle w:val="TableCellLeft10pt"/>
              <w:rPr>
                <w:szCs w:val="20"/>
                <w:lang w:val="en-GB"/>
              </w:rPr>
            </w:pPr>
            <w:r w:rsidRPr="00272F02">
              <w:rPr>
                <w:szCs w:val="20"/>
                <w:lang w:val="en-GB"/>
              </w:rPr>
              <w:t>For review purpose, see definition of the controlled terminology below</w:t>
            </w:r>
          </w:p>
          <w:p w14:paraId="56AD4501" w14:textId="5FB8A404" w:rsidR="00C3628B" w:rsidRPr="00272F02" w:rsidRDefault="00333B31" w:rsidP="00086A08">
            <w:pPr>
              <w:pStyle w:val="TableCellLeft10pt"/>
              <w:rPr>
                <w:szCs w:val="20"/>
                <w:lang w:val="en-GB" w:eastAsia="ja-JP"/>
              </w:rPr>
            </w:pPr>
            <w:r w:rsidRPr="00272F02">
              <w:rPr>
                <w:szCs w:val="20"/>
                <w:lang w:val="en-GB" w:eastAsia="ja-JP"/>
              </w:rPr>
              <w:t>A description of any country or region-specific clarifications related to a protocol item.</w:t>
            </w:r>
          </w:p>
        </w:tc>
      </w:tr>
      <w:tr w:rsidR="00DB50C7" w:rsidRPr="00272F02" w14:paraId="233E8ED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610F84A" w14:textId="77777777" w:rsidR="00051338" w:rsidRPr="00272F02" w:rsidRDefault="00051338" w:rsidP="00086A08">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4ABDE5F" w14:textId="3F7F0F8B" w:rsidR="00936FBB" w:rsidRPr="00272F02" w:rsidRDefault="00936FBB" w:rsidP="00936FBB">
            <w:pPr>
              <w:pStyle w:val="TableCellLeft10pt"/>
              <w:rPr>
                <w:szCs w:val="20"/>
              </w:rPr>
            </w:pPr>
            <w:r w:rsidRPr="00272F02">
              <w:rPr>
                <w:szCs w:val="20"/>
              </w:rPr>
              <w:t>Although global clinical trial practices are increasingly harmonised, some country/ region-specific differences in requirements do exist (</w:t>
            </w:r>
            <w:r w:rsidR="00861155" w:rsidRPr="00272F02">
              <w:rPr>
                <w:szCs w:val="20"/>
              </w:rPr>
              <w:t>e</w:t>
            </w:r>
            <w:r w:rsidR="00861155" w:rsidRPr="00272F02">
              <w:rPr>
                <w:szCs w:val="20"/>
                <w:lang w:eastAsia="ja-JP"/>
              </w:rPr>
              <w:t>.g.</w:t>
            </w:r>
            <w:r w:rsidRPr="00272F02">
              <w:rPr>
                <w:szCs w:val="20"/>
              </w:rPr>
              <w:t>, document retention periods, contraception requirements). Where differences in requirements cannot be reconciled, sponsors should explain how they will document and communicate country/region-specific differences (</w:t>
            </w:r>
            <w:r w:rsidR="00861155" w:rsidRPr="00272F02">
              <w:rPr>
                <w:szCs w:val="20"/>
                <w:lang w:eastAsia="ja-JP"/>
              </w:rPr>
              <w:t>e.g.</w:t>
            </w:r>
            <w:r w:rsidRPr="00272F02">
              <w:rPr>
                <w:szCs w:val="20"/>
              </w:rPr>
              <w:t>, by country/region-specific amendments or addenda).</w:t>
            </w:r>
          </w:p>
          <w:p w14:paraId="64120B0B" w14:textId="7BE60B2D" w:rsidR="00051338" w:rsidRPr="00272F02" w:rsidRDefault="00936FBB" w:rsidP="00910BB6">
            <w:pPr>
              <w:pStyle w:val="TableCellLeft10pt"/>
              <w:rPr>
                <w:lang w:val="en-GB" w:eastAsia="ja-JP"/>
              </w:rPr>
            </w:pPr>
            <w:r w:rsidRPr="00272F02">
              <w:rPr>
                <w:szCs w:val="20"/>
                <w:lang w:val="en-GB"/>
              </w:rPr>
              <w:t>An alternative to country/region-specific amendments is to list the specific differences by country or countries in this section, including a reference to the relevant section of the protocol where the differing requirement applies.</w:t>
            </w:r>
          </w:p>
        </w:tc>
      </w:tr>
      <w:tr w:rsidR="00DB50C7" w:rsidRPr="00272F02" w14:paraId="2DA9F12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FBCDBD" w14:textId="77777777" w:rsidR="00051338" w:rsidRPr="00272F02" w:rsidRDefault="00051338" w:rsidP="00086A08">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10A580" w14:textId="22842049" w:rsidR="00051338" w:rsidRPr="00272F02" w:rsidRDefault="004E7DD6" w:rsidP="00086A08">
            <w:pPr>
              <w:pStyle w:val="TableCellLeft10pt"/>
              <w:rPr>
                <w:szCs w:val="20"/>
                <w:lang w:val="en-GB"/>
              </w:rPr>
            </w:pPr>
            <w:r>
              <w:rPr>
                <w:szCs w:val="20"/>
                <w:lang w:val="en-GB"/>
              </w:rPr>
              <w:t>Optional</w:t>
            </w:r>
            <w:r w:rsidR="008E7871" w:rsidRPr="00272F02">
              <w:rPr>
                <w:szCs w:val="20"/>
                <w:lang w:val="en-GB" w:eastAsia="ja-JP"/>
              </w:rPr>
              <w:t xml:space="preserve"> i</w:t>
            </w:r>
            <w:r w:rsidR="008E7871" w:rsidRPr="00272F02">
              <w:rPr>
                <w:szCs w:val="20"/>
                <w:lang w:val="en-GB"/>
              </w:rPr>
              <w:t>f there is Country/Region-specific differences</w:t>
            </w:r>
          </w:p>
        </w:tc>
      </w:tr>
      <w:tr w:rsidR="00DB50C7" w:rsidRPr="00272F02" w14:paraId="3481EC3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95FE5F" w14:textId="2C443327" w:rsidR="00051338" w:rsidRPr="00272F02" w:rsidRDefault="00051338" w:rsidP="00086A08">
            <w:pPr>
              <w:pStyle w:val="TableHeadingTextLeft10pt"/>
              <w:rPr>
                <w:szCs w:val="20"/>
                <w:lang w:val="de-DE"/>
              </w:rPr>
            </w:pPr>
            <w:r w:rsidRPr="00272F02">
              <w:rPr>
                <w:szCs w:val="20"/>
                <w:lang w:val="de-DE"/>
              </w:rPr>
              <w:t>Cardinalit</w:t>
            </w:r>
            <w:r w:rsidR="00454547" w:rsidRPr="00272F02">
              <w:rPr>
                <w:szCs w:val="20"/>
                <w:lang w:val="de-DE"/>
              </w:rPr>
              <w:t>y</w:t>
            </w:r>
          </w:p>
        </w:tc>
        <w:tc>
          <w:tcPr>
            <w:tcW w:w="3751" w:type="pct"/>
            <w:tcBorders>
              <w:top w:val="single" w:sz="4" w:space="0" w:color="auto"/>
              <w:left w:val="single" w:sz="4" w:space="0" w:color="auto"/>
              <w:bottom w:val="single" w:sz="4" w:space="0" w:color="auto"/>
              <w:right w:val="single" w:sz="4" w:space="0" w:color="auto"/>
            </w:tcBorders>
          </w:tcPr>
          <w:p w14:paraId="744C7719" w14:textId="089E2344" w:rsidR="00051338" w:rsidRPr="00272F02" w:rsidRDefault="008329A0" w:rsidP="00086A08">
            <w:pPr>
              <w:pStyle w:val="TableCellLeft10pt"/>
              <w:rPr>
                <w:szCs w:val="20"/>
                <w:lang w:val="en-GB"/>
              </w:rPr>
            </w:pPr>
            <w:r w:rsidRPr="00272F02">
              <w:rPr>
                <w:szCs w:val="20"/>
                <w:lang w:val="en-GB"/>
              </w:rPr>
              <w:t xml:space="preserve">One to </w:t>
            </w:r>
            <w:r w:rsidR="008E7871" w:rsidRPr="00272F02">
              <w:rPr>
                <w:szCs w:val="20"/>
                <w:lang w:val="en-GB" w:eastAsia="ja-JP"/>
              </w:rPr>
              <w:t>many</w:t>
            </w:r>
          </w:p>
        </w:tc>
      </w:tr>
      <w:tr w:rsidR="00DB50C7" w:rsidRPr="00272F02" w14:paraId="20A6AAF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74F2C94" w14:textId="77777777" w:rsidR="00051338" w:rsidRPr="00272F02" w:rsidRDefault="00051338" w:rsidP="00086A08">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E119E" w14:textId="2CF0D396" w:rsidR="00051338" w:rsidRPr="00272F02" w:rsidRDefault="008E7871" w:rsidP="00086A08">
            <w:pPr>
              <w:pStyle w:val="TableCellLeft10pt"/>
              <w:rPr>
                <w:szCs w:val="20"/>
                <w:lang w:val="en-GB"/>
              </w:rPr>
            </w:pPr>
            <w:r w:rsidRPr="00272F02">
              <w:rPr>
                <w:szCs w:val="20"/>
                <w:lang w:val="en-GB" w:eastAsia="ja-JP"/>
              </w:rPr>
              <w:t>12.2</w:t>
            </w:r>
            <w:r w:rsidRPr="00272F02" w:rsidDel="008E7871">
              <w:rPr>
                <w:szCs w:val="20"/>
                <w:lang w:val="en-GB"/>
              </w:rPr>
              <w:t xml:space="preserve"> </w:t>
            </w:r>
          </w:p>
        </w:tc>
      </w:tr>
      <w:tr w:rsidR="00DB50C7" w:rsidRPr="00272F02" w14:paraId="70301F0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29ADBF" w14:textId="77777777" w:rsidR="00051338" w:rsidRPr="00272F02" w:rsidRDefault="00051338" w:rsidP="00086A08">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0FB3513" w14:textId="789D1919" w:rsidR="00051338" w:rsidRPr="00272F02" w:rsidRDefault="00482530" w:rsidP="00086A08">
            <w:pPr>
              <w:pStyle w:val="TableCellLeft10pt"/>
              <w:rPr>
                <w:szCs w:val="20"/>
                <w:lang w:val="en-GB" w:eastAsia="ja-JP"/>
              </w:rPr>
            </w:pPr>
            <w:r w:rsidRPr="00272F02">
              <w:rPr>
                <w:szCs w:val="20"/>
                <w:lang w:val="en-GB"/>
              </w:rPr>
              <w:t>Text</w:t>
            </w:r>
          </w:p>
        </w:tc>
      </w:tr>
      <w:tr w:rsidR="00DB50C7" w:rsidRPr="00272F02" w14:paraId="48AD96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1241DF4" w14:textId="77777777" w:rsidR="00051338" w:rsidRPr="00272F02" w:rsidRDefault="00051338" w:rsidP="00086A08">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9DC03A" w14:textId="6ED3C01C" w:rsidR="00051338" w:rsidRPr="00272F02" w:rsidRDefault="00051338" w:rsidP="00086A08">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w:t>
            </w:r>
            <w:r w:rsidR="000F68A2" w:rsidRPr="00272F02">
              <w:rPr>
                <w:szCs w:val="20"/>
                <w:lang w:val="en-GB" w:eastAsia="ja-JP"/>
              </w:rPr>
              <w:t xml:space="preserve"> </w:t>
            </w:r>
            <w:r w:rsidR="008329A0" w:rsidRPr="00272F02">
              <w:rPr>
                <w:szCs w:val="20"/>
                <w:lang w:val="en-GB"/>
              </w:rPr>
              <w:t>Yes</w:t>
            </w:r>
          </w:p>
          <w:p w14:paraId="7BE45FD0" w14:textId="1DC07DDE" w:rsidR="00051338" w:rsidRPr="00272F02" w:rsidRDefault="4817CA86" w:rsidP="3FAC1DFE">
            <w:pPr>
              <w:pStyle w:val="TableCellLeft10pt"/>
              <w:rPr>
                <w:lang w:val="en-GB"/>
              </w:rPr>
            </w:pPr>
            <w:r w:rsidRPr="4817CA86">
              <w:rPr>
                <w:rStyle w:val="TableCellLeft10ptBoldChar"/>
              </w:rPr>
              <w:t>Relationship</w:t>
            </w:r>
            <w:r w:rsidRPr="4817CA86">
              <w:rPr>
                <w:lang w:val="en-GB"/>
              </w:rPr>
              <w:t xml:space="preserve">: </w:t>
            </w:r>
            <w:commentRangeStart w:id="545"/>
            <w:r w:rsidRPr="4817CA86">
              <w:rPr>
                <w:lang w:val="en-GB"/>
              </w:rPr>
              <w:t>12.2 Country /Region Identifier Country/Region-Specific Differences</w:t>
            </w:r>
            <w:commentRangeEnd w:id="545"/>
            <w:r w:rsidR="7CF3B553">
              <w:commentReference w:id="545"/>
            </w:r>
          </w:p>
          <w:p w14:paraId="033CA5B4" w14:textId="511A96CE" w:rsidR="00051338" w:rsidRPr="00272F02" w:rsidRDefault="00051338" w:rsidP="00086A08">
            <w:pPr>
              <w:pStyle w:val="TableCellLeft10pt"/>
              <w:rPr>
                <w:szCs w:val="20"/>
                <w:lang w:val="en-GB"/>
              </w:rPr>
            </w:pPr>
            <w:r w:rsidRPr="00272F02">
              <w:rPr>
                <w:rStyle w:val="TableCellLeft10ptBoldChar"/>
                <w:szCs w:val="20"/>
              </w:rPr>
              <w:t>Concept</w:t>
            </w:r>
            <w:r w:rsidRPr="00272F02">
              <w:rPr>
                <w:szCs w:val="20"/>
                <w:lang w:val="en-GB"/>
              </w:rPr>
              <w:t xml:space="preserve">: </w:t>
            </w:r>
            <w:r w:rsidR="00482530" w:rsidRPr="00272F02">
              <w:rPr>
                <w:szCs w:val="20"/>
                <w:lang w:val="en-GB"/>
              </w:rPr>
              <w:t>CNEW</w:t>
            </w:r>
          </w:p>
        </w:tc>
      </w:tr>
      <w:tr w:rsidR="00DB50C7" w:rsidRPr="00272F02" w14:paraId="31B525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67A2BBD" w14:textId="52836859" w:rsidR="00051338" w:rsidRPr="00272F02" w:rsidRDefault="0021788E" w:rsidP="00086A08">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7ECC7AD" w14:textId="6B119535" w:rsidR="00051338" w:rsidRPr="00272F02" w:rsidRDefault="0022735C" w:rsidP="00086A08">
            <w:pPr>
              <w:pStyle w:val="TableCellLeft10pt"/>
              <w:rPr>
                <w:szCs w:val="20"/>
                <w:lang w:val="en-GB" w:eastAsia="ja-JP"/>
              </w:rPr>
            </w:pPr>
            <w:r w:rsidRPr="00272F02">
              <w:rPr>
                <w:szCs w:val="20"/>
                <w:lang w:val="en-GB" w:eastAsia="ja-JP"/>
              </w:rPr>
              <w:t xml:space="preserve">Yes, </w:t>
            </w:r>
            <w:r w:rsidR="006A48FC" w:rsidRPr="00272F02">
              <w:rPr>
                <w:szCs w:val="20"/>
                <w:lang w:val="en-GB" w:eastAsia="ja-JP"/>
              </w:rPr>
              <w:t>r</w:t>
            </w:r>
            <w:r w:rsidR="00961D7A" w:rsidRPr="00272F02">
              <w:rPr>
                <w:szCs w:val="20"/>
                <w:lang w:val="en-GB" w:eastAsia="ja-JP"/>
              </w:rPr>
              <w:t>epeat</w:t>
            </w:r>
            <w:r w:rsidR="006A48FC" w:rsidRPr="00272F02">
              <w:rPr>
                <w:szCs w:val="20"/>
                <w:lang w:val="en-GB" w:eastAsia="ja-JP"/>
              </w:rPr>
              <w:t>able</w:t>
            </w:r>
            <w:r w:rsidR="000C5560" w:rsidRPr="00272F02">
              <w:rPr>
                <w:szCs w:val="20"/>
                <w:lang w:val="en-GB" w:eastAsia="ja-JP"/>
              </w:rPr>
              <w:t xml:space="preserve"> for each </w:t>
            </w:r>
            <w:r w:rsidR="006A48FC" w:rsidRPr="00272F02">
              <w:rPr>
                <w:szCs w:val="20"/>
                <w:lang w:val="en-GB" w:eastAsia="ja-JP"/>
              </w:rPr>
              <w:t>country</w:t>
            </w:r>
            <w:r w:rsidR="000C5560" w:rsidRPr="00272F02">
              <w:rPr>
                <w:szCs w:val="20"/>
                <w:lang w:val="en-GB" w:eastAsia="ja-JP"/>
              </w:rPr>
              <w:t>/</w:t>
            </w:r>
            <w:r w:rsidR="006A48FC" w:rsidRPr="00272F02">
              <w:rPr>
                <w:szCs w:val="20"/>
                <w:lang w:val="en-GB" w:eastAsia="ja-JP"/>
              </w:rPr>
              <w:t>region</w:t>
            </w:r>
          </w:p>
        </w:tc>
      </w:tr>
    </w:tbl>
    <w:p w14:paraId="0EFDE070" w14:textId="77777777" w:rsidR="00051338" w:rsidRPr="00272F02" w:rsidRDefault="00051338" w:rsidP="00CE3CA7">
      <w:pPr>
        <w:rPr>
          <w:sz w:val="20"/>
          <w:szCs w:val="20"/>
        </w:rPr>
      </w:pPr>
    </w:p>
    <w:p w14:paraId="6DF926F5" w14:textId="3BC63DB9" w:rsidR="00CE3CA7" w:rsidRPr="00272F02" w:rsidRDefault="00473FA3" w:rsidP="00910BB6">
      <w:pPr>
        <w:pStyle w:val="Heading2"/>
        <w:rPr>
          <w:rFonts w:cs="Times New Roman"/>
        </w:rPr>
      </w:pPr>
      <w:r w:rsidRPr="00272F02">
        <w:rPr>
          <w:rFonts w:cs="Times New Roman"/>
        </w:rPr>
        <w:t>Prior Protocol Amendment(s)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67FD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DBCEA"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354408" w14:textId="77777777" w:rsidR="00663A5E" w:rsidRPr="00272F02" w:rsidRDefault="00663A5E" w:rsidP="00C824A4">
            <w:pPr>
              <w:pStyle w:val="TableCellLeft10pt"/>
              <w:rPr>
                <w:szCs w:val="20"/>
                <w:lang w:val="en-GB"/>
              </w:rPr>
            </w:pPr>
            <w:r w:rsidRPr="00272F02">
              <w:rPr>
                <w:szCs w:val="20"/>
              </w:rPr>
              <w:t>12.3 Prior Protocol Amendment(s)</w:t>
            </w:r>
          </w:p>
        </w:tc>
      </w:tr>
      <w:tr w:rsidR="00DB50C7" w:rsidRPr="00272F02" w14:paraId="2F9849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6A9F29"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F68B944"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534E0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BB7D8"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3D87D5B"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6E352C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1E602"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F21C953" w14:textId="77777777" w:rsidR="00663A5E" w:rsidRPr="00272F02" w:rsidRDefault="00663A5E" w:rsidP="00C824A4">
            <w:pPr>
              <w:pStyle w:val="TableCellLeft10pt"/>
              <w:rPr>
                <w:szCs w:val="20"/>
                <w:lang w:val="en-GB"/>
              </w:rPr>
            </w:pPr>
            <w:r w:rsidRPr="00272F02">
              <w:rPr>
                <w:szCs w:val="20"/>
                <w:lang w:val="en-GB"/>
              </w:rPr>
              <w:t>Heading</w:t>
            </w:r>
          </w:p>
        </w:tc>
      </w:tr>
      <w:tr w:rsidR="00DB50C7" w:rsidRPr="00272F02" w14:paraId="392DD9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9F370"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7FCD2BF" w14:textId="77777777" w:rsidR="00663A5E" w:rsidRPr="00272F02" w:rsidRDefault="00663A5E" w:rsidP="00C824A4">
            <w:pPr>
              <w:pStyle w:val="TableCellLeft10pt"/>
              <w:rPr>
                <w:szCs w:val="20"/>
                <w:lang w:val="en-GB"/>
              </w:rPr>
            </w:pPr>
            <w:r w:rsidRPr="00272F02">
              <w:rPr>
                <w:szCs w:val="20"/>
                <w:lang w:val="en-GB"/>
              </w:rPr>
              <w:t>N/A</w:t>
            </w:r>
          </w:p>
        </w:tc>
      </w:tr>
      <w:tr w:rsidR="00DB50C7" w:rsidRPr="00272F02" w14:paraId="71B15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BD442"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3AC557" w14:textId="77777777" w:rsidR="00663A5E" w:rsidRPr="00272F02" w:rsidRDefault="00663A5E" w:rsidP="00C824A4">
            <w:pPr>
              <w:pStyle w:val="TableCellLeft10pt"/>
              <w:rPr>
                <w:szCs w:val="20"/>
                <w:lang w:val="en-GB"/>
              </w:rPr>
            </w:pPr>
            <w:r w:rsidRPr="00272F02">
              <w:rPr>
                <w:szCs w:val="20"/>
                <w:lang w:val="en-GB"/>
              </w:rPr>
              <w:t>Required</w:t>
            </w:r>
          </w:p>
        </w:tc>
      </w:tr>
      <w:tr w:rsidR="00DB50C7" w:rsidRPr="00272F02" w14:paraId="0E6F2B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A77D5"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040637" w14:textId="28E987BD" w:rsidR="00663A5E" w:rsidRPr="00272F02" w:rsidRDefault="00663A5E"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71F251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EB2818"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6E0CEB" w14:textId="77777777" w:rsidR="00663A5E" w:rsidRPr="00272F02" w:rsidRDefault="00663A5E" w:rsidP="00C824A4">
            <w:pPr>
              <w:pStyle w:val="TableCellLeft10pt"/>
              <w:rPr>
                <w:szCs w:val="20"/>
                <w:lang w:val="en-GB"/>
              </w:rPr>
            </w:pPr>
            <w:r w:rsidRPr="00272F02">
              <w:rPr>
                <w:szCs w:val="20"/>
              </w:rPr>
              <w:t xml:space="preserve">12.3 </w:t>
            </w:r>
          </w:p>
        </w:tc>
      </w:tr>
      <w:tr w:rsidR="00DB50C7" w:rsidRPr="00272F02" w14:paraId="504143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3E315C"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F89A3A" w14:textId="3F3AAA83" w:rsidR="00663A5E" w:rsidRPr="00272F02" w:rsidRDefault="00663A5E" w:rsidP="00C824A4">
            <w:pPr>
              <w:pStyle w:val="TableCellLeft10pt"/>
              <w:rPr>
                <w:szCs w:val="20"/>
                <w:lang w:val="en-GB"/>
              </w:rPr>
            </w:pPr>
            <w:r w:rsidRPr="00272F02">
              <w:rPr>
                <w:szCs w:val="20"/>
              </w:rPr>
              <w:t>Prior Protocol Amendment(s)</w:t>
            </w:r>
          </w:p>
        </w:tc>
      </w:tr>
      <w:tr w:rsidR="00DB50C7" w:rsidRPr="00272F02" w14:paraId="2E2C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DAB1E"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2AA059"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szCs w:val="20"/>
              </w:rPr>
              <w:t>No</w:t>
            </w:r>
          </w:p>
          <w:p w14:paraId="19565951" w14:textId="339D663C"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12 </w:t>
            </w:r>
            <w:r w:rsidR="001A7563" w:rsidRPr="00272F02">
              <w:rPr>
                <w:szCs w:val="20"/>
              </w:rPr>
              <w:t>APPENDIX: SUPPORTING DETAILS</w:t>
            </w:r>
            <w:r w:rsidR="00633CE0" w:rsidRPr="00272F02">
              <w:rPr>
                <w:szCs w:val="20"/>
                <w:lang w:eastAsia="ja-JP"/>
              </w:rPr>
              <w:t xml:space="preserve"> and</w:t>
            </w:r>
            <w:r w:rsidR="00633CE0" w:rsidRPr="00272F02">
              <w:rPr>
                <w:szCs w:val="20"/>
              </w:rPr>
              <w:t xml:space="preserve"> </w:t>
            </w:r>
            <w:r w:rsidR="002664E4" w:rsidRPr="00272F02">
              <w:rPr>
                <w:szCs w:val="20"/>
                <w:lang w:val="en-GB"/>
              </w:rPr>
              <w:t>Table of Contents</w:t>
            </w:r>
          </w:p>
          <w:p w14:paraId="20AD29E1" w14:textId="145E43E2"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DB50C7" w:rsidRPr="00272F02" w14:paraId="5FC86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16532"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3419A2" w14:textId="77777777" w:rsidR="00663A5E" w:rsidRPr="00272F02" w:rsidRDefault="00663A5E" w:rsidP="00C824A4">
            <w:pPr>
              <w:pStyle w:val="TableCellLeft10pt"/>
              <w:rPr>
                <w:szCs w:val="20"/>
                <w:lang w:val="en-GB"/>
              </w:rPr>
            </w:pPr>
            <w:r w:rsidRPr="00272F02">
              <w:rPr>
                <w:szCs w:val="20"/>
                <w:lang w:val="en-GB"/>
              </w:rPr>
              <w:t>No</w:t>
            </w:r>
          </w:p>
        </w:tc>
      </w:tr>
    </w:tbl>
    <w:p w14:paraId="25270F55"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C6E33B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6840765"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1C8D86" w14:textId="77777777" w:rsidR="00663A5E" w:rsidRPr="00272F02" w:rsidRDefault="00663A5E" w:rsidP="00C824A4">
            <w:pPr>
              <w:pStyle w:val="TableCellLeft10pt"/>
              <w:rPr>
                <w:szCs w:val="20"/>
                <w:lang w:val="en-GB"/>
              </w:rPr>
            </w:pPr>
            <w:r w:rsidRPr="00272F02">
              <w:rPr>
                <w:szCs w:val="20"/>
                <w:lang w:val="en-GB"/>
              </w:rPr>
              <w:t>Prior Protocol Amendment(s)</w:t>
            </w:r>
          </w:p>
        </w:tc>
      </w:tr>
      <w:tr w:rsidR="00DB50C7" w:rsidRPr="00272F02" w14:paraId="27F6CE0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C3760F"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94F137" w14:textId="7F5EF862" w:rsidR="00663A5E" w:rsidRPr="00272F02" w:rsidRDefault="000F68A2" w:rsidP="00C824A4">
            <w:pPr>
              <w:pStyle w:val="TableCellLeft10pt"/>
              <w:rPr>
                <w:szCs w:val="20"/>
                <w:lang w:val="en-GB"/>
              </w:rPr>
            </w:pPr>
            <w:r w:rsidRPr="00272F02">
              <w:rPr>
                <w:szCs w:val="20"/>
                <w:lang w:val="en-GB"/>
              </w:rPr>
              <w:t>Valid Value</w:t>
            </w:r>
          </w:p>
        </w:tc>
      </w:tr>
      <w:tr w:rsidR="00DB50C7" w:rsidRPr="00272F02" w14:paraId="04133D1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24AD6E8"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C235F7E" w14:textId="77777777" w:rsidR="00663A5E" w:rsidRPr="00272F02" w:rsidRDefault="00663A5E" w:rsidP="00C824A4">
            <w:pPr>
              <w:pStyle w:val="TableCellLeft10pt"/>
              <w:rPr>
                <w:szCs w:val="20"/>
                <w:lang w:val="en-GB"/>
              </w:rPr>
            </w:pPr>
            <w:r w:rsidRPr="00272F02">
              <w:rPr>
                <w:szCs w:val="20"/>
                <w:lang w:val="en-GB"/>
              </w:rPr>
              <w:t>V</w:t>
            </w:r>
          </w:p>
        </w:tc>
      </w:tr>
      <w:tr w:rsidR="00DB50C7" w:rsidRPr="00272F02" w14:paraId="28E8D8B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11C614A"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4FF4E6" w14:textId="4179D55F" w:rsidR="00271F6A" w:rsidRPr="00272F02" w:rsidRDefault="00271F6A" w:rsidP="00271F6A">
            <w:pPr>
              <w:pStyle w:val="TableCellLeft10pt"/>
              <w:rPr>
                <w:szCs w:val="20"/>
                <w:lang w:val="en-GB" w:eastAsia="ja-JP"/>
              </w:rPr>
            </w:pPr>
            <w:r w:rsidRPr="00272F02">
              <w:rPr>
                <w:szCs w:val="20"/>
                <w:lang w:val="en-GB"/>
              </w:rPr>
              <w:t>CNEW</w:t>
            </w:r>
          </w:p>
          <w:p w14:paraId="337BDB93" w14:textId="2ABEBDF3" w:rsidR="00271F6A" w:rsidRPr="00272F02" w:rsidRDefault="00271F6A" w:rsidP="00271F6A">
            <w:pPr>
              <w:pStyle w:val="TableCellLeft10pt"/>
              <w:rPr>
                <w:szCs w:val="20"/>
                <w:lang w:val="en-GB"/>
              </w:rPr>
            </w:pPr>
            <w:r w:rsidRPr="00272F02">
              <w:rPr>
                <w:szCs w:val="20"/>
                <w:lang w:val="en-GB"/>
              </w:rPr>
              <w:t>For review purpose, see definition of the controlled terminology below</w:t>
            </w:r>
          </w:p>
          <w:p w14:paraId="68CD5954" w14:textId="6BAE3FB5" w:rsidR="00663A5E" w:rsidRPr="00272F02" w:rsidRDefault="00271F6A" w:rsidP="00271F6A">
            <w:pPr>
              <w:pStyle w:val="TableCellLeft10pt"/>
              <w:rPr>
                <w:szCs w:val="20"/>
                <w:lang w:val="en-GB"/>
              </w:rPr>
            </w:pPr>
            <w:r w:rsidRPr="00272F02">
              <w:rPr>
                <w:szCs w:val="20"/>
                <w:lang w:val="en-GB"/>
              </w:rPr>
              <w:t>An indication as to whether the protocol has not been amended, is the first protocol amendment, or a statement that the protocol has been amended previously.</w:t>
            </w:r>
            <w:r w:rsidR="006F177A" w:rsidRPr="00272F02">
              <w:rPr>
                <w:szCs w:val="20"/>
                <w:lang w:val="en-GB"/>
              </w:rPr>
              <w:t xml:space="preserve"> </w:t>
            </w:r>
          </w:p>
        </w:tc>
      </w:tr>
      <w:tr w:rsidR="00DB50C7" w:rsidRPr="00272F02" w14:paraId="536E52A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CDA45E"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7681C" w14:textId="61F8EEB6" w:rsidR="00663A5E" w:rsidRPr="00272F02" w:rsidRDefault="00663A5E" w:rsidP="00444021">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 xml:space="preserve">Choose the applicable statement below. For an original protocol that has not been amended, retain the first sentence below and delete the remainder of this entire section. </w:t>
            </w:r>
          </w:p>
          <w:p w14:paraId="3DD202B1" w14:textId="3889AFFF" w:rsidR="00663A5E" w:rsidRPr="00272F02"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272F02">
              <w:rPr>
                <w:rFonts w:ascii="Times New Roman" w:eastAsiaTheme="minorHAnsi" w:hAnsi="Times New Roman"/>
                <w:bCs/>
                <w:color w:val="auto"/>
                <w:sz w:val="20"/>
                <w:szCs w:val="20"/>
                <w:lang w:eastAsia="ja-JP"/>
              </w:rPr>
              <w:t xml:space="preserve">{Not applicable. This protocol has not been amended.} </w:t>
            </w:r>
          </w:p>
          <w:p w14:paraId="3CBE1858" w14:textId="77777777" w:rsidR="00663A5E" w:rsidRPr="00272F02" w:rsidRDefault="00663A5E" w:rsidP="00444021">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Or</w:t>
            </w:r>
          </w:p>
          <w:p w14:paraId="63B8ABDA" w14:textId="1531A67A" w:rsidR="00663A5E" w:rsidRPr="00272F02"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272F02">
              <w:rPr>
                <w:rFonts w:ascii="Times New Roman" w:eastAsiaTheme="minorHAnsi" w:hAnsi="Times New Roman"/>
                <w:bCs/>
                <w:color w:val="auto"/>
                <w:sz w:val="20"/>
                <w:szCs w:val="20"/>
                <w:lang w:eastAsia="ja-JP"/>
              </w:rPr>
              <w:t xml:space="preserve">{Not applicable. This is the first protocol amendment.} </w:t>
            </w:r>
          </w:p>
          <w:p w14:paraId="3EA5B9C4" w14:textId="77777777" w:rsidR="00663A5E" w:rsidRPr="00272F02" w:rsidRDefault="00663A5E" w:rsidP="00444021">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Or include the below as applicable.</w:t>
            </w:r>
          </w:p>
          <w:p w14:paraId="4B77F13B" w14:textId="49AA8858" w:rsidR="00663A5E" w:rsidRPr="00272F02" w:rsidRDefault="00663A5E">
            <w:pPr>
              <w:rPr>
                <w:rStyle w:val="Instructions"/>
                <w:rFonts w:ascii="Times New Roman" w:hAnsi="Times New Roman"/>
                <w:vanish w:val="0"/>
                <w:color w:val="auto"/>
                <w:sz w:val="20"/>
                <w:szCs w:val="20"/>
                <w:lang w:eastAsia="ja-JP"/>
              </w:rPr>
            </w:pPr>
            <w:r w:rsidRPr="00272F02">
              <w:rPr>
                <w:rFonts w:eastAsiaTheme="minorHAnsi"/>
                <w:bCs/>
                <w:sz w:val="20"/>
                <w:szCs w:val="20"/>
              </w:rPr>
              <w:t xml:space="preserve">{This protocol has been amended previously. </w:t>
            </w:r>
            <w:r w:rsidRPr="00272F02">
              <w:rPr>
                <w:sz w:val="20"/>
                <w:szCs w:val="20"/>
              </w:rPr>
              <w:t>The Protocol Amendment Summary of Changes for the current amendment is located directly before the Table of Contents. Prior amendment(s) to this protocol are listed in the table below, beginning with the most recent.}</w:t>
            </w:r>
          </w:p>
        </w:tc>
      </w:tr>
      <w:tr w:rsidR="00DB50C7" w:rsidRPr="00272F02" w14:paraId="34C25A1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A65B1ED"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67A219" w14:textId="77777777" w:rsidR="00663A5E" w:rsidRPr="00272F02" w:rsidRDefault="00663A5E" w:rsidP="00C824A4">
            <w:pPr>
              <w:pStyle w:val="TableCellLeft10pt"/>
              <w:rPr>
                <w:szCs w:val="20"/>
                <w:lang w:val="en-GB"/>
              </w:rPr>
            </w:pPr>
            <w:r w:rsidRPr="00272F02">
              <w:rPr>
                <w:szCs w:val="20"/>
                <w:lang w:val="en-GB"/>
              </w:rPr>
              <w:t>Required</w:t>
            </w:r>
          </w:p>
        </w:tc>
      </w:tr>
      <w:tr w:rsidR="00DB50C7" w:rsidRPr="00272F02" w14:paraId="4C9A27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F082437"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621A5D" w14:textId="4CBBBF2A" w:rsidR="00663A5E" w:rsidRPr="00272F02" w:rsidRDefault="00663A5E"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DB50C7" w:rsidRPr="00272F02" w14:paraId="70F78E2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0DA9E3B"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52774" w14:textId="79F03B1E"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41C6E28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15D95E"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540CB95" w14:textId="7F3DA6EB" w:rsidR="00663A5E" w:rsidRPr="00272F02" w:rsidRDefault="00663A5E" w:rsidP="52DA8CFE">
            <w:pPr>
              <w:pStyle w:val="InstructionalTExt"/>
              <w:spacing w:before="0" w:after="0"/>
              <w:rPr>
                <w:rFonts w:ascii="Times New Roman" w:eastAsiaTheme="minorEastAsia" w:hAnsi="Times New Roman"/>
                <w:color w:val="auto"/>
                <w:sz w:val="20"/>
                <w:szCs w:val="20"/>
                <w:lang w:eastAsia="ja-JP"/>
              </w:rPr>
            </w:pPr>
            <w:commentRangeStart w:id="546"/>
            <w:commentRangeEnd w:id="546"/>
            <w:r>
              <w:commentReference w:id="546"/>
            </w:r>
            <w:r w:rsidR="4817CA86" w:rsidRPr="4817CA86">
              <w:rPr>
                <w:rFonts w:ascii="Times New Roman" w:eastAsiaTheme="minorEastAsia" w:hAnsi="Times New Roman"/>
                <w:color w:val="auto"/>
                <w:sz w:val="20"/>
                <w:szCs w:val="20"/>
                <w:lang w:eastAsia="ja-JP"/>
              </w:rPr>
              <w:t>Not applicable. This protocol has not been amended. (CNEW)</w:t>
            </w:r>
          </w:p>
          <w:p w14:paraId="11CEE434"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Or</w:t>
            </w:r>
          </w:p>
          <w:p w14:paraId="491566E6" w14:textId="69A6600F" w:rsidR="00663A5E" w:rsidRPr="00272F02" w:rsidRDefault="52DA8CFE" w:rsidP="52DA8CFE">
            <w:pPr>
              <w:pStyle w:val="InstructionalTExt"/>
              <w:spacing w:before="0" w:after="0"/>
              <w:rPr>
                <w:rFonts w:ascii="Times New Roman" w:eastAsiaTheme="minorEastAsia" w:hAnsi="Times New Roman"/>
                <w:color w:val="auto"/>
                <w:sz w:val="20"/>
                <w:szCs w:val="20"/>
                <w:lang w:eastAsia="ja-JP"/>
              </w:rPr>
            </w:pPr>
            <w:r w:rsidRPr="52DA8CFE">
              <w:rPr>
                <w:rFonts w:ascii="Times New Roman" w:eastAsiaTheme="minorEastAsia" w:hAnsi="Times New Roman"/>
                <w:color w:val="auto"/>
                <w:sz w:val="20"/>
                <w:szCs w:val="20"/>
                <w:lang w:eastAsia="ja-JP"/>
              </w:rPr>
              <w:t xml:space="preserve">Not applicable. This is the first protocol amendment. (CNEW) </w:t>
            </w:r>
          </w:p>
          <w:p w14:paraId="55194E62"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 xml:space="preserve">Or </w:t>
            </w:r>
          </w:p>
          <w:p w14:paraId="3F191EFF" w14:textId="1A5A690D" w:rsidR="00663A5E" w:rsidRPr="00272F02" w:rsidRDefault="52DA8CFE" w:rsidP="00910BB6">
            <w:pPr>
              <w:rPr>
                <w:lang w:eastAsia="ja-JP"/>
              </w:rPr>
            </w:pPr>
            <w:r w:rsidRPr="52DA8CFE">
              <w:rPr>
                <w:rFonts w:eastAsiaTheme="minorEastAsia"/>
                <w:sz w:val="20"/>
                <w:szCs w:val="20"/>
              </w:rPr>
              <w:t xml:space="preserve">This protocol has been amended previously. </w:t>
            </w:r>
            <w:r w:rsidRPr="52DA8CFE">
              <w:rPr>
                <w:sz w:val="20"/>
                <w:szCs w:val="20"/>
              </w:rPr>
              <w:t>The Protocol Amendment Summary of Changes for the current amendment is located directly before the Table of Contents. Prior amendment(s) to this protocol are listed in the table below, beginning with the most recent. (CNEW)</w:t>
            </w:r>
          </w:p>
        </w:tc>
      </w:tr>
      <w:tr w:rsidR="00DB50C7" w:rsidRPr="00272F02" w14:paraId="263A36D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5EDDA66"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0E01DC0"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00E2060D" w14:textId="2404F3AE"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sidDel="00920C78">
              <w:rPr>
                <w:szCs w:val="20"/>
                <w:lang w:val="en-GB"/>
              </w:rPr>
              <w:t xml:space="preserve">12.3 </w:t>
            </w:r>
            <w:r w:rsidRPr="00272F02">
              <w:rPr>
                <w:szCs w:val="20"/>
                <w:lang w:val="en-GB"/>
              </w:rPr>
              <w:t>Prior Protocol Amendment(s)</w:t>
            </w:r>
          </w:p>
          <w:p w14:paraId="7A0ED625" w14:textId="54C3FA2D"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271F6A" w:rsidRPr="00272F02">
              <w:rPr>
                <w:szCs w:val="20"/>
                <w:lang w:val="en-GB" w:eastAsia="ja-JP"/>
              </w:rPr>
              <w:t>CNEW</w:t>
            </w:r>
          </w:p>
        </w:tc>
      </w:tr>
      <w:tr w:rsidR="00DB50C7" w:rsidRPr="00272F02" w14:paraId="2861A4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569C9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C309F3" w14:textId="77777777" w:rsidR="00663A5E" w:rsidRPr="00272F02" w:rsidRDefault="00663A5E" w:rsidP="00C824A4">
            <w:pPr>
              <w:pStyle w:val="TableCellLeft10pt"/>
              <w:rPr>
                <w:szCs w:val="20"/>
                <w:lang w:val="en-GB"/>
              </w:rPr>
            </w:pPr>
            <w:r w:rsidRPr="00272F02">
              <w:rPr>
                <w:szCs w:val="20"/>
                <w:lang w:val="en-GB"/>
              </w:rPr>
              <w:t>No</w:t>
            </w:r>
          </w:p>
        </w:tc>
      </w:tr>
    </w:tbl>
    <w:p w14:paraId="265A06EA" w14:textId="77777777" w:rsidR="00BA7812" w:rsidRPr="00272F02" w:rsidRDefault="00BA7812" w:rsidP="00663A5E">
      <w:pPr>
        <w:rPr>
          <w:sz w:val="20"/>
          <w:szCs w:val="20"/>
        </w:rPr>
      </w:pPr>
    </w:p>
    <w:tbl>
      <w:tblPr>
        <w:tblStyle w:val="TableGrid"/>
        <w:tblW w:w="5000" w:type="pct"/>
        <w:tblLook w:val="04A0" w:firstRow="1" w:lastRow="0" w:firstColumn="1" w:lastColumn="0" w:noHBand="0" w:noVBand="1"/>
      </w:tblPr>
      <w:tblGrid>
        <w:gridCol w:w="1034"/>
        <w:gridCol w:w="1960"/>
        <w:gridCol w:w="5996"/>
      </w:tblGrid>
      <w:tr w:rsidR="00DB50C7" w:rsidRPr="00272F02" w14:paraId="67BB8BA6" w14:textId="77777777" w:rsidTr="00910BB6">
        <w:trPr>
          <w:trHeight w:val="20"/>
        </w:trPr>
        <w:tc>
          <w:tcPr>
            <w:tcW w:w="575" w:type="pct"/>
            <w:shd w:val="clear" w:color="auto" w:fill="FFFFCC"/>
            <w:hideMark/>
          </w:tcPr>
          <w:p w14:paraId="793992DC" w14:textId="77777777" w:rsidR="00BA7812" w:rsidRPr="00272F02" w:rsidRDefault="00BA7812" w:rsidP="00C824A4">
            <w:pPr>
              <w:rPr>
                <w:b/>
                <w:bCs/>
                <w:sz w:val="20"/>
                <w:szCs w:val="20"/>
              </w:rPr>
            </w:pPr>
            <w:r w:rsidRPr="00272F02">
              <w:rPr>
                <w:b/>
                <w:bCs/>
                <w:sz w:val="20"/>
                <w:szCs w:val="20"/>
              </w:rPr>
              <w:t>NCI C-Code</w:t>
            </w:r>
          </w:p>
        </w:tc>
        <w:tc>
          <w:tcPr>
            <w:tcW w:w="1090" w:type="pct"/>
            <w:shd w:val="clear" w:color="auto" w:fill="FFFFCC"/>
            <w:hideMark/>
          </w:tcPr>
          <w:p w14:paraId="30C40246" w14:textId="77777777" w:rsidR="00BA7812" w:rsidRPr="00272F02" w:rsidRDefault="00BA7812" w:rsidP="00C824A4">
            <w:pPr>
              <w:rPr>
                <w:b/>
                <w:bCs/>
                <w:sz w:val="20"/>
                <w:szCs w:val="20"/>
              </w:rPr>
            </w:pPr>
            <w:r w:rsidRPr="00272F02">
              <w:rPr>
                <w:b/>
                <w:bCs/>
                <w:sz w:val="20"/>
                <w:szCs w:val="20"/>
              </w:rPr>
              <w:t>M11 Preferred Term</w:t>
            </w:r>
          </w:p>
        </w:tc>
        <w:tc>
          <w:tcPr>
            <w:tcW w:w="3336" w:type="pct"/>
            <w:shd w:val="clear" w:color="auto" w:fill="FFFFCC"/>
            <w:hideMark/>
          </w:tcPr>
          <w:p w14:paraId="6A98171C" w14:textId="77777777" w:rsidR="00BA7812" w:rsidRPr="00272F02" w:rsidRDefault="00BA7812" w:rsidP="00C824A4">
            <w:pPr>
              <w:rPr>
                <w:b/>
                <w:bCs/>
                <w:sz w:val="20"/>
                <w:szCs w:val="20"/>
              </w:rPr>
            </w:pPr>
            <w:r w:rsidRPr="00272F02">
              <w:rPr>
                <w:b/>
                <w:bCs/>
                <w:sz w:val="20"/>
                <w:szCs w:val="20"/>
              </w:rPr>
              <w:t>Draft Definition</w:t>
            </w:r>
          </w:p>
        </w:tc>
      </w:tr>
      <w:tr w:rsidR="00DB50C7" w:rsidRPr="00272F02" w14:paraId="09E10097" w14:textId="77777777" w:rsidTr="00910BB6">
        <w:trPr>
          <w:trHeight w:val="20"/>
        </w:trPr>
        <w:tc>
          <w:tcPr>
            <w:tcW w:w="575" w:type="pct"/>
            <w:shd w:val="clear" w:color="auto" w:fill="EAEDF1" w:themeFill="text2" w:themeFillTint="1A"/>
            <w:hideMark/>
          </w:tcPr>
          <w:p w14:paraId="20E95086" w14:textId="77777777" w:rsidR="00BA7812" w:rsidRPr="00272F02" w:rsidRDefault="00BA7812" w:rsidP="00C824A4">
            <w:pPr>
              <w:rPr>
                <w:sz w:val="20"/>
                <w:szCs w:val="20"/>
              </w:rPr>
            </w:pPr>
            <w:r w:rsidRPr="00272F02">
              <w:rPr>
                <w:sz w:val="20"/>
                <w:szCs w:val="20"/>
              </w:rPr>
              <w:t>CNEW</w:t>
            </w:r>
          </w:p>
        </w:tc>
        <w:tc>
          <w:tcPr>
            <w:tcW w:w="1090" w:type="pct"/>
            <w:shd w:val="clear" w:color="auto" w:fill="EAEDF1" w:themeFill="text2" w:themeFillTint="1A"/>
            <w:hideMark/>
          </w:tcPr>
          <w:p w14:paraId="31C2E9C4" w14:textId="77777777" w:rsidR="00BA7812" w:rsidRPr="00272F02" w:rsidRDefault="00BA7812" w:rsidP="00C824A4">
            <w:pPr>
              <w:rPr>
                <w:sz w:val="20"/>
                <w:szCs w:val="20"/>
              </w:rPr>
            </w:pPr>
            <w:r w:rsidRPr="00272F02">
              <w:rPr>
                <w:sz w:val="20"/>
                <w:szCs w:val="20"/>
              </w:rPr>
              <w:t>ICH M11 Amendment Details Statement Response</w:t>
            </w:r>
          </w:p>
        </w:tc>
        <w:tc>
          <w:tcPr>
            <w:tcW w:w="3336" w:type="pct"/>
            <w:shd w:val="clear" w:color="auto" w:fill="EAEDF1" w:themeFill="text2" w:themeFillTint="1A"/>
            <w:hideMark/>
          </w:tcPr>
          <w:p w14:paraId="1D8EC9D0" w14:textId="77777777" w:rsidR="00BA7812" w:rsidRPr="00272F02" w:rsidRDefault="00BA7812" w:rsidP="00C824A4">
            <w:pPr>
              <w:rPr>
                <w:sz w:val="20"/>
                <w:szCs w:val="20"/>
              </w:rPr>
            </w:pPr>
            <w:r w:rsidRPr="00272F02">
              <w:rPr>
                <w:sz w:val="20"/>
                <w:szCs w:val="20"/>
              </w:rPr>
              <w:t>A terminology value set relevant to the amendment details statement responses within the ICH M11 Protocol model.</w:t>
            </w:r>
          </w:p>
        </w:tc>
      </w:tr>
      <w:tr w:rsidR="00DB50C7" w:rsidRPr="00272F02" w14:paraId="004F0874" w14:textId="77777777" w:rsidTr="00910BB6">
        <w:trPr>
          <w:trHeight w:val="20"/>
        </w:trPr>
        <w:tc>
          <w:tcPr>
            <w:tcW w:w="575" w:type="pct"/>
            <w:hideMark/>
          </w:tcPr>
          <w:p w14:paraId="17E05409" w14:textId="77777777" w:rsidR="00BA7812" w:rsidRPr="00272F02" w:rsidRDefault="00BA7812" w:rsidP="00C824A4">
            <w:pPr>
              <w:rPr>
                <w:sz w:val="20"/>
                <w:szCs w:val="20"/>
              </w:rPr>
            </w:pPr>
            <w:r w:rsidRPr="00272F02">
              <w:rPr>
                <w:sz w:val="20"/>
                <w:szCs w:val="20"/>
              </w:rPr>
              <w:t>CNEW</w:t>
            </w:r>
          </w:p>
        </w:tc>
        <w:tc>
          <w:tcPr>
            <w:tcW w:w="1090" w:type="pct"/>
            <w:hideMark/>
          </w:tcPr>
          <w:p w14:paraId="14049312" w14:textId="77777777" w:rsidR="00BA7812" w:rsidRPr="00272F02" w:rsidRDefault="00BA7812" w:rsidP="00C824A4">
            <w:pPr>
              <w:rPr>
                <w:sz w:val="20"/>
                <w:szCs w:val="20"/>
              </w:rPr>
            </w:pPr>
            <w:r w:rsidRPr="00272F02">
              <w:rPr>
                <w:sz w:val="20"/>
                <w:szCs w:val="20"/>
              </w:rPr>
              <w:t>Not applicable. This protocol has not been amended.</w:t>
            </w:r>
          </w:p>
        </w:tc>
        <w:tc>
          <w:tcPr>
            <w:tcW w:w="3336" w:type="pct"/>
            <w:hideMark/>
          </w:tcPr>
          <w:p w14:paraId="0E8ADD0E" w14:textId="77777777" w:rsidR="00BA7812" w:rsidRPr="00272F02" w:rsidRDefault="00BA7812" w:rsidP="00C824A4">
            <w:pPr>
              <w:rPr>
                <w:sz w:val="20"/>
                <w:szCs w:val="20"/>
              </w:rPr>
            </w:pPr>
            <w:r w:rsidRPr="00272F02">
              <w:rPr>
                <w:sz w:val="20"/>
                <w:szCs w:val="20"/>
              </w:rPr>
              <w:t>Not applicable. This protocol has not been amended.</w:t>
            </w:r>
          </w:p>
        </w:tc>
      </w:tr>
      <w:tr w:rsidR="00DB50C7" w:rsidRPr="00272F02" w14:paraId="26C686EF" w14:textId="77777777" w:rsidTr="00910BB6">
        <w:trPr>
          <w:trHeight w:val="20"/>
        </w:trPr>
        <w:tc>
          <w:tcPr>
            <w:tcW w:w="575" w:type="pct"/>
            <w:hideMark/>
          </w:tcPr>
          <w:p w14:paraId="7303FD9D" w14:textId="77777777" w:rsidR="00BA7812" w:rsidRPr="00272F02" w:rsidRDefault="00BA7812" w:rsidP="00C824A4">
            <w:pPr>
              <w:rPr>
                <w:sz w:val="20"/>
                <w:szCs w:val="20"/>
              </w:rPr>
            </w:pPr>
            <w:r w:rsidRPr="00272F02">
              <w:rPr>
                <w:sz w:val="20"/>
                <w:szCs w:val="20"/>
              </w:rPr>
              <w:t>CNEW</w:t>
            </w:r>
          </w:p>
        </w:tc>
        <w:tc>
          <w:tcPr>
            <w:tcW w:w="1090" w:type="pct"/>
            <w:hideMark/>
          </w:tcPr>
          <w:p w14:paraId="7B256812" w14:textId="77777777" w:rsidR="00BA7812" w:rsidRPr="00272F02" w:rsidRDefault="00BA7812" w:rsidP="00C824A4">
            <w:pPr>
              <w:rPr>
                <w:sz w:val="20"/>
                <w:szCs w:val="20"/>
              </w:rPr>
            </w:pPr>
            <w:r w:rsidRPr="00272F02">
              <w:rPr>
                <w:sz w:val="20"/>
                <w:szCs w:val="20"/>
              </w:rPr>
              <w:t>Not applicable. This is the first protocol amendment.</w:t>
            </w:r>
          </w:p>
        </w:tc>
        <w:tc>
          <w:tcPr>
            <w:tcW w:w="3336" w:type="pct"/>
            <w:hideMark/>
          </w:tcPr>
          <w:p w14:paraId="65166250" w14:textId="77777777" w:rsidR="00BA7812" w:rsidRPr="00272F02" w:rsidRDefault="00BA7812" w:rsidP="00C824A4">
            <w:pPr>
              <w:rPr>
                <w:sz w:val="20"/>
                <w:szCs w:val="20"/>
              </w:rPr>
            </w:pPr>
            <w:r w:rsidRPr="00272F02">
              <w:rPr>
                <w:sz w:val="20"/>
                <w:szCs w:val="20"/>
              </w:rPr>
              <w:t>Not applicable. This is the first protocol amendment.</w:t>
            </w:r>
          </w:p>
        </w:tc>
      </w:tr>
      <w:tr w:rsidR="00DB50C7" w:rsidRPr="00272F02" w14:paraId="74DAC2C5" w14:textId="77777777" w:rsidTr="00910BB6">
        <w:trPr>
          <w:trHeight w:val="20"/>
        </w:trPr>
        <w:tc>
          <w:tcPr>
            <w:tcW w:w="575" w:type="pct"/>
            <w:hideMark/>
          </w:tcPr>
          <w:p w14:paraId="29333992" w14:textId="16D8FFAA" w:rsidR="009F0ADD" w:rsidRPr="00272F02" w:rsidRDefault="009F0ADD" w:rsidP="009F0ADD">
            <w:pPr>
              <w:rPr>
                <w:sz w:val="20"/>
                <w:szCs w:val="20"/>
              </w:rPr>
            </w:pPr>
            <w:r w:rsidRPr="00272F02">
              <w:rPr>
                <w:sz w:val="20"/>
                <w:szCs w:val="20"/>
              </w:rPr>
              <w:t>CNEW</w:t>
            </w:r>
          </w:p>
        </w:tc>
        <w:tc>
          <w:tcPr>
            <w:tcW w:w="1090" w:type="pct"/>
            <w:hideMark/>
          </w:tcPr>
          <w:p w14:paraId="2D34591A" w14:textId="18F23982" w:rsidR="009F0ADD" w:rsidRPr="00272F02" w:rsidRDefault="009F0ADD" w:rsidP="009F0ADD">
            <w:pPr>
              <w:rPr>
                <w:rFonts w:eastAsiaTheme="minorEastAsia"/>
                <w:sz w:val="20"/>
                <w:szCs w:val="20"/>
                <w:lang w:eastAsia="ja-JP"/>
              </w:rPr>
            </w:pPr>
            <w:r w:rsidRPr="00272F02">
              <w:rPr>
                <w:rFonts w:eastAsiaTheme="minorHAnsi"/>
                <w:bCs/>
                <w:sz w:val="20"/>
                <w:szCs w:val="20"/>
              </w:rPr>
              <w:t xml:space="preserve">{This protocol has been amended previously. </w:t>
            </w:r>
            <w:r w:rsidRPr="00272F02">
              <w:rPr>
                <w:sz w:val="20"/>
                <w:szCs w:val="20"/>
              </w:rPr>
              <w:t>The Protocol Amendment Summary of Changes for the current amendment is located directly before the Table of Contents.</w:t>
            </w:r>
            <w:r w:rsidR="00AB2E20" w:rsidRPr="00272F02">
              <w:rPr>
                <w:sz w:val="20"/>
                <w:szCs w:val="20"/>
              </w:rPr>
              <w:t xml:space="preserve"> </w:t>
            </w:r>
            <w:r w:rsidRPr="00272F02">
              <w:rPr>
                <w:sz w:val="20"/>
                <w:szCs w:val="20"/>
              </w:rPr>
              <w:t>Prior amendment(s) to this protocol are listed in the table below, beginning with the most recent.}</w:t>
            </w:r>
          </w:p>
        </w:tc>
        <w:tc>
          <w:tcPr>
            <w:tcW w:w="3336" w:type="pct"/>
            <w:hideMark/>
          </w:tcPr>
          <w:p w14:paraId="17E8E322" w14:textId="2DD94319" w:rsidR="009F0ADD" w:rsidRPr="00272F02" w:rsidRDefault="009F0ADD" w:rsidP="009F0ADD">
            <w:pPr>
              <w:rPr>
                <w:sz w:val="20"/>
                <w:szCs w:val="20"/>
              </w:rPr>
            </w:pPr>
            <w:r w:rsidRPr="00272F02">
              <w:rPr>
                <w:rFonts w:eastAsiaTheme="minorHAnsi"/>
                <w:bCs/>
                <w:sz w:val="20"/>
                <w:szCs w:val="20"/>
              </w:rPr>
              <w:t xml:space="preserve">{This protocol has been amended previously. </w:t>
            </w:r>
            <w:r w:rsidRPr="00272F02">
              <w:rPr>
                <w:sz w:val="20"/>
                <w:szCs w:val="20"/>
              </w:rPr>
              <w:t>The Protocol Amendment Summary of Changes for the current amendment is located directly before the Table of Contents.</w:t>
            </w:r>
            <w:r w:rsidR="00AB2E20" w:rsidRPr="00272F02">
              <w:rPr>
                <w:sz w:val="20"/>
                <w:szCs w:val="20"/>
              </w:rPr>
              <w:t xml:space="preserve"> </w:t>
            </w:r>
            <w:r w:rsidRPr="00272F02">
              <w:rPr>
                <w:sz w:val="20"/>
                <w:szCs w:val="20"/>
              </w:rPr>
              <w:t>Prior amendment(s) to this protocol are listed in the table below, beginning with the most recent.}</w:t>
            </w:r>
          </w:p>
          <w:p w14:paraId="4C4B03BA" w14:textId="61DDE00B" w:rsidR="009F0ADD" w:rsidRPr="00272F02" w:rsidRDefault="009F0ADD" w:rsidP="009F0ADD">
            <w:pPr>
              <w:rPr>
                <w:sz w:val="20"/>
                <w:szCs w:val="20"/>
              </w:rPr>
            </w:pPr>
          </w:p>
        </w:tc>
      </w:tr>
    </w:tbl>
    <w:p w14:paraId="09B8647D" w14:textId="77777777" w:rsidR="00BA7812" w:rsidRPr="00272F02" w:rsidRDefault="00BA7812"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2E5B7F3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30E23F1"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858C12" w14:textId="77777777" w:rsidR="00663A5E" w:rsidRPr="00272F02" w:rsidRDefault="00663A5E" w:rsidP="00C824A4">
            <w:pPr>
              <w:pStyle w:val="TableCellLeft10pt"/>
              <w:rPr>
                <w:szCs w:val="20"/>
                <w:lang w:val="en-GB"/>
              </w:rPr>
            </w:pPr>
            <w:r w:rsidRPr="00272F02">
              <w:rPr>
                <w:szCs w:val="20"/>
                <w:lang w:val="en-GB"/>
              </w:rPr>
              <w:t>Document</w:t>
            </w:r>
          </w:p>
        </w:tc>
      </w:tr>
      <w:tr w:rsidR="00DB50C7" w:rsidRPr="00272F02" w14:paraId="67D197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2CF279"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5EBEFB"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744F354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EB852AE"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048CF8E"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6B89751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DBAE112"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5593D18" w14:textId="77777777" w:rsidR="00663A5E" w:rsidRPr="00272F02" w:rsidRDefault="00663A5E" w:rsidP="00C824A4">
            <w:pPr>
              <w:pStyle w:val="TableCellLeft10pt"/>
              <w:rPr>
                <w:szCs w:val="20"/>
                <w:lang w:val="en-GB"/>
              </w:rPr>
            </w:pPr>
            <w:r w:rsidRPr="00272F02">
              <w:rPr>
                <w:szCs w:val="20"/>
                <w:lang w:val="en-GB"/>
              </w:rPr>
              <w:t>Table Column Heading</w:t>
            </w:r>
          </w:p>
        </w:tc>
      </w:tr>
      <w:tr w:rsidR="00DB50C7" w:rsidRPr="00272F02" w14:paraId="73F2886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35EF0F8"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F1151" w14:textId="5E7FD922"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861155" w:rsidRPr="00272F02">
              <w:rPr>
                <w:rFonts w:ascii="Times New Roman" w:hAnsi="Times New Roman"/>
                <w:color w:val="auto"/>
                <w:sz w:val="20"/>
                <w:szCs w:val="20"/>
                <w:lang w:eastAsia="ja-JP"/>
              </w:rPr>
              <w:t>e.g.</w:t>
            </w:r>
            <w:r w:rsidRPr="00272F02">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4058253F"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1099AD0B" w14:textId="4DBC393C"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47"/>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FF3C43">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72903996" w14:textId="48EC8A63"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1FE3158" w14:textId="77777777"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country/region</w:t>
            </w:r>
            <w:r w:rsidRPr="4817CA86">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2FB7CE91" w14:textId="69B9D1E7"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studies in which enrollment status by cohort is more meaningful, such as for single-site or early-phase studies</w:t>
            </w:r>
            <w:r w:rsidRPr="4817CA86">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397C6319" w14:textId="5B70348D" w:rsidR="00663A5E" w:rsidRPr="00FF3C43" w:rsidRDefault="4817CA86" w:rsidP="00910BB6">
            <w:pPr>
              <w:pStyle w:val="InstructionalTExt"/>
              <w:numPr>
                <w:ilvl w:val="0"/>
                <w:numId w:val="34"/>
              </w:numPr>
              <w:spacing w:before="0" w:after="0"/>
              <w:rPr>
                <w:rFonts w:ascii="Times New Roman" w:hAnsi="Times New Roman"/>
                <w:color w:val="auto"/>
                <w:sz w:val="20"/>
                <w:szCs w:val="20"/>
                <w:lang w:eastAsia="ja-JP"/>
              </w:rPr>
            </w:pPr>
            <w:r w:rsidRPr="4817CA86">
              <w:rPr>
                <w:rFonts w:ascii="Times New Roman" w:hAnsi="Times New Roman"/>
                <w:color w:val="auto"/>
                <w:sz w:val="20"/>
                <w:szCs w:val="20"/>
              </w:rPr>
              <w:t>Enter the approximate number or percentage of participants enrolled as a percentage of the expected total.</w:t>
            </w:r>
            <w:commentRangeEnd w:id="547"/>
            <w:r w:rsidR="00861155">
              <w:commentReference w:id="547"/>
            </w:r>
          </w:p>
        </w:tc>
      </w:tr>
      <w:tr w:rsidR="00DB50C7" w:rsidRPr="00272F02" w14:paraId="0014D6A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68AF57"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D1B6C41" w14:textId="77777777" w:rsidR="00663A5E" w:rsidRPr="00272F02" w:rsidRDefault="00663A5E" w:rsidP="00C824A4">
            <w:pPr>
              <w:pStyle w:val="TableCellLeft10pt"/>
              <w:rPr>
                <w:szCs w:val="20"/>
                <w:lang w:val="en-GB"/>
              </w:rPr>
            </w:pPr>
            <w:r w:rsidRPr="00272F02">
              <w:rPr>
                <w:szCs w:val="20"/>
                <w:lang w:val="en-GB"/>
              </w:rPr>
              <w:t xml:space="preserve">Required </w:t>
            </w:r>
          </w:p>
        </w:tc>
      </w:tr>
      <w:tr w:rsidR="00DB50C7" w:rsidRPr="00272F02" w14:paraId="6235833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A7C7541"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AB0040" w14:textId="01CAE3A1" w:rsidR="00663A5E" w:rsidRPr="00272F02" w:rsidRDefault="00663A5E"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69AB3A1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9F7F1BB"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016C78" w14:textId="67B2F366"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7A0B3CA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E17AEB"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358A66" w14:textId="77777777" w:rsidR="00663A5E" w:rsidRPr="00272F02" w:rsidRDefault="00663A5E" w:rsidP="00C824A4">
            <w:pPr>
              <w:pStyle w:val="TableCellLeft10pt"/>
              <w:rPr>
                <w:szCs w:val="20"/>
                <w:lang w:val="en-GB"/>
              </w:rPr>
            </w:pPr>
            <w:r w:rsidRPr="00272F02">
              <w:rPr>
                <w:szCs w:val="20"/>
                <w:lang w:val="en-GB"/>
              </w:rPr>
              <w:t xml:space="preserve">Document </w:t>
            </w:r>
          </w:p>
        </w:tc>
      </w:tr>
      <w:tr w:rsidR="00DB50C7" w:rsidRPr="00272F02" w14:paraId="7D1DE90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22A517"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435B3"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02D05C5" w14:textId="19218743"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Table</w:t>
            </w:r>
            <w:r w:rsidR="0052185D">
              <w:rPr>
                <w:szCs w:val="20"/>
                <w:lang w:val="en-GB"/>
              </w:rPr>
              <w:t xml:space="preserve"> </w:t>
            </w:r>
            <w:r w:rsidR="008960F4">
              <w:rPr>
                <w:rFonts w:hint="eastAsia"/>
                <w:szCs w:val="20"/>
                <w:lang w:val="en-GB" w:eastAsia="ja-JP"/>
              </w:rPr>
              <w:t>Column</w:t>
            </w:r>
            <w:r w:rsidRPr="00272F02">
              <w:rPr>
                <w:szCs w:val="20"/>
                <w:lang w:val="en-GB"/>
              </w:rPr>
              <w:t xml:space="preserve"> </w:t>
            </w:r>
            <w:r w:rsidR="0052185D">
              <w:rPr>
                <w:szCs w:val="20"/>
                <w:lang w:val="en-GB"/>
              </w:rPr>
              <w:t>Heading</w:t>
            </w:r>
            <w:r w:rsidRPr="00272F02">
              <w:rPr>
                <w:szCs w:val="20"/>
                <w:lang w:val="en-GB"/>
              </w:rPr>
              <w:t xml:space="preserve"> </w:t>
            </w:r>
            <w:r w:rsidRPr="00272F02" w:rsidDel="0052185D">
              <w:rPr>
                <w:szCs w:val="20"/>
                <w:lang w:val="en-GB"/>
              </w:rPr>
              <w:t xml:space="preserve">and 12.3 Prior Protocol Amendment(s) </w:t>
            </w:r>
          </w:p>
          <w:p w14:paraId="7A432636" w14:textId="7A9CF2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Table </w:t>
            </w:r>
            <w:r w:rsidR="000F68A2" w:rsidRPr="00272F02">
              <w:rPr>
                <w:szCs w:val="20"/>
                <w:lang w:val="en-GB"/>
              </w:rPr>
              <w:t xml:space="preserve">Column </w:t>
            </w:r>
            <w:r w:rsidRPr="00272F02">
              <w:rPr>
                <w:szCs w:val="20"/>
                <w:lang w:val="en-GB"/>
              </w:rPr>
              <w:t>Heading</w:t>
            </w:r>
          </w:p>
        </w:tc>
      </w:tr>
      <w:tr w:rsidR="00DB50C7" w:rsidRPr="00272F02" w14:paraId="51C5F52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82158C"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8191DF" w14:textId="77777777" w:rsidR="00663A5E" w:rsidRPr="00272F02" w:rsidRDefault="00663A5E" w:rsidP="00C824A4">
            <w:pPr>
              <w:pStyle w:val="TableCellLeft10pt"/>
              <w:rPr>
                <w:szCs w:val="20"/>
                <w:lang w:val="en-GB"/>
              </w:rPr>
            </w:pPr>
            <w:r w:rsidRPr="00272F02">
              <w:rPr>
                <w:szCs w:val="20"/>
                <w:lang w:val="en-GB"/>
              </w:rPr>
              <w:t>No</w:t>
            </w:r>
          </w:p>
        </w:tc>
      </w:tr>
    </w:tbl>
    <w:p w14:paraId="325A842E"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3227BE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8D963A"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C90DC8" w14:textId="197CD996" w:rsidR="00663A5E" w:rsidRPr="00272F02" w:rsidRDefault="00663A5E" w:rsidP="00C824A4">
            <w:pPr>
              <w:pStyle w:val="TableCellLeft10pt"/>
              <w:rPr>
                <w:szCs w:val="20"/>
                <w:lang w:val="en-GB"/>
              </w:rPr>
            </w:pPr>
            <w:r w:rsidRPr="00272F02">
              <w:rPr>
                <w:szCs w:val="20"/>
              </w:rPr>
              <w:t xml:space="preserve">Sponsor Approval Date </w:t>
            </w:r>
          </w:p>
        </w:tc>
      </w:tr>
      <w:tr w:rsidR="00DB50C7" w:rsidRPr="00272F02" w14:paraId="628102E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F873B6"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7BCD56"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7B1B2FD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594DA3"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F04180B"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2DD3DCF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D064C40"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A81FAC" w14:textId="77777777" w:rsidR="00663A5E" w:rsidRPr="00272F02" w:rsidRDefault="00663A5E" w:rsidP="00C824A4">
            <w:pPr>
              <w:pStyle w:val="TableCellLeft10pt"/>
              <w:rPr>
                <w:szCs w:val="20"/>
                <w:lang w:val="en-GB"/>
              </w:rPr>
            </w:pPr>
            <w:r w:rsidRPr="00272F02">
              <w:rPr>
                <w:szCs w:val="20"/>
                <w:lang w:val="en-GB"/>
              </w:rPr>
              <w:t>Table Column Heading</w:t>
            </w:r>
          </w:p>
        </w:tc>
      </w:tr>
      <w:tr w:rsidR="00DB50C7" w:rsidRPr="00272F02" w14:paraId="323820A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3D063D1"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922756" w14:textId="39DBA232"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861155" w:rsidRPr="00272F02">
              <w:rPr>
                <w:rFonts w:ascii="Times New Roman" w:hAnsi="Times New Roman"/>
                <w:color w:val="auto"/>
                <w:sz w:val="20"/>
                <w:szCs w:val="20"/>
                <w:lang w:eastAsia="ja-JP"/>
              </w:rPr>
              <w:t>e.g.</w:t>
            </w:r>
            <w:r w:rsidRPr="00272F02">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6DFBE2FC"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733FC818" w14:textId="61FE834F"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48"/>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FF3C43">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70EC25F2" w14:textId="7C00607C"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E789E0A" w14:textId="77777777"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country/region</w:t>
            </w:r>
            <w:r w:rsidRPr="4817CA86">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6453B97A" w14:textId="39EA1B60"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studies in which enrollment status by cohort is more meaningful, such as for single-site or early-phase studies</w:t>
            </w:r>
            <w:r w:rsidRPr="4817CA86">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AFF60F9" w14:textId="4D9D6062" w:rsidR="00663A5E" w:rsidRPr="00FF3C43" w:rsidRDefault="4817CA86" w:rsidP="00910BB6">
            <w:pPr>
              <w:pStyle w:val="InstructionalTExt"/>
              <w:numPr>
                <w:ilvl w:val="0"/>
                <w:numId w:val="34"/>
              </w:numPr>
              <w:spacing w:before="0" w:after="0"/>
              <w:rPr>
                <w:rFonts w:ascii="Times New Roman" w:hAnsi="Times New Roman"/>
                <w:color w:val="auto"/>
                <w:sz w:val="20"/>
                <w:szCs w:val="20"/>
                <w:lang w:val="en-GB" w:eastAsia="ja-JP"/>
              </w:rPr>
            </w:pPr>
            <w:r w:rsidRPr="4817CA86">
              <w:rPr>
                <w:rFonts w:ascii="Times New Roman" w:hAnsi="Times New Roman"/>
                <w:color w:val="auto"/>
                <w:sz w:val="20"/>
                <w:szCs w:val="20"/>
              </w:rPr>
              <w:t>Enter the approximate number or percentage of participants enrolled as a percentage of the expected total.</w:t>
            </w:r>
            <w:commentRangeEnd w:id="548"/>
            <w:r w:rsidR="00684EF5">
              <w:commentReference w:id="548"/>
            </w:r>
          </w:p>
        </w:tc>
      </w:tr>
      <w:tr w:rsidR="00DB50C7" w:rsidRPr="00272F02" w14:paraId="6B10956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E4870D2"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C1CE1D6" w14:textId="77777777" w:rsidR="00663A5E" w:rsidRPr="00272F02" w:rsidRDefault="00663A5E" w:rsidP="00C824A4">
            <w:pPr>
              <w:pStyle w:val="TableCellLeft10pt"/>
              <w:rPr>
                <w:szCs w:val="20"/>
                <w:lang w:val="en-GB"/>
              </w:rPr>
            </w:pPr>
            <w:r w:rsidRPr="00272F02">
              <w:rPr>
                <w:szCs w:val="20"/>
                <w:lang w:val="en-GB"/>
              </w:rPr>
              <w:t xml:space="preserve">Required </w:t>
            </w:r>
          </w:p>
        </w:tc>
      </w:tr>
      <w:tr w:rsidR="00DB50C7" w:rsidRPr="00272F02" w14:paraId="13B97A6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404EE8"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C200701" w14:textId="150A4DBB" w:rsidR="00663A5E" w:rsidRPr="00272F02" w:rsidRDefault="00663A5E"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76A3663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D9A3888"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779532" w14:textId="77777777" w:rsidR="00663A5E" w:rsidRPr="00272F02" w:rsidRDefault="00663A5E" w:rsidP="00C824A4">
            <w:pPr>
              <w:pStyle w:val="TableCellLeft10pt"/>
              <w:rPr>
                <w:szCs w:val="20"/>
                <w:lang w:val="en-GB"/>
              </w:rPr>
            </w:pPr>
            <w:r w:rsidRPr="00272F02">
              <w:rPr>
                <w:szCs w:val="20"/>
                <w:lang w:val="en-GB"/>
              </w:rPr>
              <w:t>12.3</w:t>
            </w:r>
          </w:p>
        </w:tc>
      </w:tr>
      <w:tr w:rsidR="00DB50C7" w:rsidRPr="00272F02" w14:paraId="69EA9DA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5946D7E"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A39792D" w14:textId="65B41C5E" w:rsidR="00663A5E" w:rsidRPr="00272F02" w:rsidRDefault="00663A5E" w:rsidP="00C824A4">
            <w:pPr>
              <w:pStyle w:val="TableCellLeft10pt"/>
              <w:rPr>
                <w:bCs/>
                <w:szCs w:val="20"/>
                <w:lang w:val="en-GB"/>
              </w:rPr>
            </w:pPr>
            <w:r w:rsidRPr="00272F02">
              <w:rPr>
                <w:bCs/>
                <w:szCs w:val="20"/>
              </w:rPr>
              <w:t xml:space="preserve">Sponsor Approval Date </w:t>
            </w:r>
          </w:p>
        </w:tc>
      </w:tr>
      <w:tr w:rsidR="00DB50C7" w:rsidRPr="00272F02" w14:paraId="09B169D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AF9FA8"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8CD782"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A346A26" w14:textId="611A88EB" w:rsidR="00663A5E" w:rsidRPr="00272F02" w:rsidRDefault="00663A5E" w:rsidP="00C824A4">
            <w:pPr>
              <w:pStyle w:val="TableCellLeft10pt"/>
              <w:rPr>
                <w:lang w:val="en-GB"/>
              </w:rPr>
            </w:pPr>
            <w:r w:rsidRPr="7596A873">
              <w:rPr>
                <w:rStyle w:val="TableCellLeft10ptBoldChar"/>
              </w:rPr>
              <w:t>Relationship</w:t>
            </w:r>
            <w:r w:rsidRPr="7596A873">
              <w:rPr>
                <w:lang w:val="en-GB"/>
              </w:rPr>
              <w:t xml:space="preserve">: Table </w:t>
            </w:r>
            <w:commentRangeStart w:id="549"/>
            <w:commentRangeStart w:id="550"/>
            <w:r w:rsidR="1860909A" w:rsidRPr="7596A873">
              <w:rPr>
                <w:lang w:val="en-GB" w:eastAsia="ja-JP"/>
              </w:rPr>
              <w:t>Column</w:t>
            </w:r>
            <w:r w:rsidR="1860909A" w:rsidRPr="7596A873">
              <w:rPr>
                <w:lang w:val="en-GB"/>
              </w:rPr>
              <w:t xml:space="preserve"> Heading</w:t>
            </w:r>
            <w:r w:rsidR="4FFD8B3D" w:rsidRPr="7596A873">
              <w:rPr>
                <w:lang w:val="en-GB"/>
              </w:rPr>
              <w:t xml:space="preserve"> </w:t>
            </w:r>
            <w:commentRangeEnd w:id="549"/>
            <w:r>
              <w:rPr>
                <w:rStyle w:val="CommentReference"/>
              </w:rPr>
              <w:commentReference w:id="549"/>
            </w:r>
            <w:commentRangeEnd w:id="550"/>
            <w:r>
              <w:rPr>
                <w:rStyle w:val="CommentReference"/>
              </w:rPr>
              <w:commentReference w:id="550"/>
            </w:r>
            <w:r w:rsidRPr="7596A873" w:rsidDel="001E3EB9">
              <w:rPr>
                <w:lang w:val="en-GB"/>
              </w:rPr>
              <w:t>and 12.3 Prior Protocol Amendment(s)</w:t>
            </w:r>
          </w:p>
          <w:p w14:paraId="67D8F810"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Table Column Heading</w:t>
            </w:r>
          </w:p>
        </w:tc>
      </w:tr>
      <w:tr w:rsidR="00DB50C7" w:rsidRPr="00272F02" w14:paraId="47338B2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636F3E9"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382D6D" w14:textId="61C310DC" w:rsidR="00663A5E" w:rsidRPr="00272F02" w:rsidRDefault="000F68A2" w:rsidP="00C824A4">
            <w:pPr>
              <w:pStyle w:val="TableCellLeft10pt"/>
              <w:rPr>
                <w:szCs w:val="20"/>
                <w:lang w:val="en-GB" w:eastAsia="ja-JP"/>
              </w:rPr>
            </w:pPr>
            <w:r w:rsidRPr="00272F02">
              <w:rPr>
                <w:szCs w:val="20"/>
                <w:lang w:val="en-GB" w:eastAsia="ja-JP"/>
              </w:rPr>
              <w:t>No</w:t>
            </w:r>
          </w:p>
        </w:tc>
      </w:tr>
    </w:tbl>
    <w:p w14:paraId="1F6D7DB5"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1EA0B6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67C40E0"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D1AD17" w14:textId="77777777" w:rsidR="00663A5E" w:rsidRPr="00272F02" w:rsidRDefault="00663A5E" w:rsidP="00C824A4">
            <w:pPr>
              <w:pStyle w:val="TableCellLeft10pt"/>
              <w:rPr>
                <w:szCs w:val="20"/>
                <w:lang w:val="en-GB"/>
              </w:rPr>
            </w:pPr>
            <w:r w:rsidRPr="00272F02">
              <w:rPr>
                <w:szCs w:val="20"/>
                <w:lang w:val="en-GB"/>
              </w:rPr>
              <w:t>Approximate Enrollment when Sponsor Approved Amendment</w:t>
            </w:r>
          </w:p>
        </w:tc>
      </w:tr>
      <w:tr w:rsidR="00DB50C7" w:rsidRPr="00272F02" w14:paraId="4E793FE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C4ED52"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D160BE"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0293CF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954388"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54C7E3E"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484E849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B7C7287"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042A8B1" w14:textId="77777777" w:rsidR="00663A5E" w:rsidRPr="00272F02" w:rsidRDefault="00663A5E" w:rsidP="00C824A4">
            <w:pPr>
              <w:pStyle w:val="TableCellLeft10pt"/>
              <w:rPr>
                <w:szCs w:val="20"/>
                <w:lang w:val="en-GB"/>
              </w:rPr>
            </w:pPr>
            <w:r w:rsidRPr="00272F02">
              <w:rPr>
                <w:szCs w:val="20"/>
                <w:lang w:val="en-GB"/>
              </w:rPr>
              <w:t>Table Column Heading</w:t>
            </w:r>
          </w:p>
        </w:tc>
      </w:tr>
      <w:tr w:rsidR="00DB50C7" w:rsidRPr="00272F02" w14:paraId="7568F8B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7424DAF"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AAF377" w14:textId="4CF5CDED"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684EF5" w:rsidRPr="00272F02">
              <w:rPr>
                <w:rFonts w:ascii="Times New Roman" w:hAnsi="Times New Roman"/>
                <w:color w:val="auto"/>
                <w:sz w:val="20"/>
                <w:szCs w:val="20"/>
              </w:rPr>
              <w:t>e</w:t>
            </w:r>
            <w:r w:rsidR="00684EF5" w:rsidRPr="00272F02">
              <w:rPr>
                <w:rFonts w:ascii="Times New Roman" w:hAnsi="Times New Roman"/>
                <w:color w:val="auto"/>
                <w:sz w:val="20"/>
                <w:szCs w:val="20"/>
                <w:lang w:eastAsia="ja-JP"/>
              </w:rPr>
              <w:t>.g.</w:t>
            </w:r>
            <w:r w:rsidRPr="00272F02">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5A4ADB3E"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04C9D083" w14:textId="454AEF86"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51"/>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FF3C43">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4D50F626" w14:textId="66D3D406"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35FFF15D" w14:textId="77777777"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country/region</w:t>
            </w:r>
            <w:r w:rsidRPr="4817CA86">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6DB434B" w14:textId="0CE9DF7B"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studies in which enrollment status by cohort is more meaningful, such as for single-site or early-phase studies</w:t>
            </w:r>
            <w:r w:rsidRPr="00FF3C43">
              <w:rPr>
                <w:rFonts w:ascii="Times New Roman" w:hAnsi="Times New Roman"/>
                <w:color w:val="auto"/>
                <w:sz w:val="20"/>
                <w:szCs w:val="20"/>
                <w:u w:val="single"/>
              </w:rPr>
              <w:t>,</w:t>
            </w:r>
            <w:r w:rsidRPr="4817CA86">
              <w:rPr>
                <w:rFonts w:ascii="Times New Roman" w:hAnsi="Times New Roman"/>
                <w:color w:val="auto"/>
                <w:sz w:val="20"/>
                <w:szCs w:val="20"/>
              </w:rPr>
              <w:t xml:space="preserve"> listing approximate enrollment by cohort is an option. If multiple cohorts are ongoing at the time of the amendment, the status of all the ongoing cohorts can be listed.</w:t>
            </w:r>
          </w:p>
          <w:p w14:paraId="14B16B2A" w14:textId="2675A568" w:rsidR="00663A5E" w:rsidRPr="00272F02" w:rsidRDefault="4817CA86" w:rsidP="005E1E95">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Enter the approximate number or percentage of participants enrolled as a percentage of the expected total.</w:t>
            </w:r>
            <w:commentRangeEnd w:id="551"/>
            <w:r w:rsidR="00684EF5">
              <w:commentReference w:id="551"/>
            </w:r>
          </w:p>
        </w:tc>
      </w:tr>
      <w:tr w:rsidR="00DB50C7" w:rsidRPr="00272F02" w14:paraId="43BEF90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71A1869"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F275A46" w14:textId="2CA23287" w:rsidR="00663A5E" w:rsidRPr="00272F02" w:rsidRDefault="00D34A64" w:rsidP="00C824A4">
            <w:pPr>
              <w:pStyle w:val="TableCellLeft10pt"/>
              <w:rPr>
                <w:szCs w:val="20"/>
                <w:lang w:val="en-GB"/>
              </w:rPr>
            </w:pPr>
            <w:r>
              <w:rPr>
                <w:szCs w:val="20"/>
                <w:lang w:val="en-GB" w:eastAsia="ja-JP"/>
              </w:rPr>
              <w:t>Optional</w:t>
            </w:r>
            <w:r w:rsidR="00663A5E" w:rsidRPr="00272F02">
              <w:rPr>
                <w:szCs w:val="20"/>
                <w:lang w:val="en-GB"/>
              </w:rPr>
              <w:t xml:space="preserve"> </w:t>
            </w:r>
            <w:r w:rsidR="008E7871" w:rsidRPr="00272F02">
              <w:rPr>
                <w:szCs w:val="20"/>
                <w:lang w:val="en-GB" w:eastAsia="ja-JP"/>
              </w:rPr>
              <w:t>i</w:t>
            </w:r>
            <w:r w:rsidR="008E7871" w:rsidRPr="00272F02">
              <w:rPr>
                <w:szCs w:val="20"/>
                <w:lang w:val="en-GB"/>
              </w:rPr>
              <w:t>f there is</w:t>
            </w:r>
            <w:r w:rsidR="008E7871" w:rsidRPr="00272F02">
              <w:rPr>
                <w:szCs w:val="20"/>
                <w:lang w:val="en-GB" w:eastAsia="ja-JP"/>
              </w:rPr>
              <w:t xml:space="preserve"> an amendment</w:t>
            </w:r>
            <w:r>
              <w:rPr>
                <w:szCs w:val="20"/>
                <w:lang w:val="en-GB" w:eastAsia="ja-JP"/>
              </w:rPr>
              <w:t xml:space="preserve"> and sponsor chooses to use</w:t>
            </w:r>
          </w:p>
        </w:tc>
      </w:tr>
      <w:tr w:rsidR="00DB50C7" w:rsidRPr="00272F02" w14:paraId="7C5555F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063A9CE"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602C6" w14:textId="3BBABD3D" w:rsidR="00663A5E" w:rsidRPr="00272F02" w:rsidRDefault="00663A5E" w:rsidP="00C824A4">
            <w:pPr>
              <w:pStyle w:val="TableCellLeft10pt"/>
              <w:rPr>
                <w:szCs w:val="20"/>
                <w:lang w:val="en-GB"/>
              </w:rPr>
            </w:pPr>
            <w:r w:rsidRPr="00272F02">
              <w:rPr>
                <w:szCs w:val="20"/>
                <w:lang w:val="en-GB"/>
              </w:rPr>
              <w:t>One</w:t>
            </w:r>
            <w:r w:rsidR="005448E2" w:rsidRPr="00272F02">
              <w:rPr>
                <w:szCs w:val="20"/>
                <w:lang w:val="en-GB"/>
              </w:rPr>
              <w:t xml:space="preserve"> </w:t>
            </w:r>
            <w:r w:rsidRPr="00272F02">
              <w:rPr>
                <w:szCs w:val="20"/>
                <w:lang w:val="en-GB"/>
              </w:rPr>
              <w:t>to</w:t>
            </w:r>
            <w:r w:rsidR="005448E2" w:rsidRPr="00272F02">
              <w:rPr>
                <w:szCs w:val="20"/>
                <w:lang w:val="en-GB"/>
              </w:rPr>
              <w:t xml:space="preserve"> </w:t>
            </w:r>
            <w:r w:rsidRPr="00272F02">
              <w:rPr>
                <w:szCs w:val="20"/>
                <w:lang w:val="en-GB"/>
              </w:rPr>
              <w:t>many</w:t>
            </w:r>
          </w:p>
        </w:tc>
      </w:tr>
      <w:tr w:rsidR="00DB50C7" w:rsidRPr="00272F02" w14:paraId="794ADE4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0CF13F5"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D7F56" w14:textId="77777777" w:rsidR="00663A5E" w:rsidRPr="00272F02" w:rsidRDefault="00663A5E" w:rsidP="00C824A4">
            <w:pPr>
              <w:pStyle w:val="TableCellLeft10pt"/>
              <w:rPr>
                <w:szCs w:val="20"/>
                <w:lang w:val="en-GB"/>
              </w:rPr>
            </w:pPr>
            <w:r w:rsidRPr="00272F02">
              <w:rPr>
                <w:szCs w:val="20"/>
                <w:lang w:val="en-GB"/>
              </w:rPr>
              <w:t>12.3</w:t>
            </w:r>
          </w:p>
        </w:tc>
      </w:tr>
      <w:tr w:rsidR="00DB50C7" w:rsidRPr="00272F02" w14:paraId="11E13E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3E5A68"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B1F1123" w14:textId="77777777" w:rsidR="00663A5E" w:rsidRPr="00272F02" w:rsidRDefault="00663A5E" w:rsidP="00C824A4">
            <w:pPr>
              <w:pStyle w:val="TableCellLeft10pt"/>
              <w:rPr>
                <w:szCs w:val="20"/>
              </w:rPr>
            </w:pPr>
            <w:r w:rsidRPr="00272F02">
              <w:rPr>
                <w:szCs w:val="20"/>
              </w:rPr>
              <w:t>Approximate Enrollment when Sponsor Approved Amendment</w:t>
            </w:r>
          </w:p>
        </w:tc>
      </w:tr>
      <w:tr w:rsidR="00DB50C7" w:rsidRPr="00272F02" w14:paraId="02F45EC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93655C5"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852F1A"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046CA555" w14:textId="59DC9C74"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Table </w:t>
            </w:r>
            <w:r w:rsidR="00961C8E">
              <w:rPr>
                <w:rFonts w:hint="eastAsia"/>
                <w:szCs w:val="20"/>
                <w:lang w:val="en-GB" w:eastAsia="ja-JP"/>
              </w:rPr>
              <w:t>Column</w:t>
            </w:r>
            <w:r w:rsidR="00961C8E" w:rsidRPr="00272F02">
              <w:rPr>
                <w:szCs w:val="20"/>
                <w:lang w:val="en-GB"/>
              </w:rPr>
              <w:t xml:space="preserve"> </w:t>
            </w:r>
            <w:r w:rsidR="00961C8E">
              <w:rPr>
                <w:szCs w:val="20"/>
                <w:lang w:val="en-GB"/>
              </w:rPr>
              <w:t>Heading</w:t>
            </w:r>
            <w:r w:rsidRPr="00272F02">
              <w:rPr>
                <w:szCs w:val="20"/>
                <w:lang w:val="en-GB"/>
              </w:rPr>
              <w:t xml:space="preserve"> and 12.3 Prior Protocol Amendment(s)</w:t>
            </w:r>
          </w:p>
          <w:p w14:paraId="570F59C9"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Table Column Heading</w:t>
            </w:r>
          </w:p>
        </w:tc>
      </w:tr>
      <w:tr w:rsidR="00DB50C7" w:rsidRPr="00272F02" w14:paraId="277985B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3E5655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26E95E7" w14:textId="77777777" w:rsidR="00663A5E" w:rsidRPr="00272F02" w:rsidRDefault="00663A5E" w:rsidP="00C824A4">
            <w:pPr>
              <w:pStyle w:val="TableCellLeft10pt"/>
              <w:rPr>
                <w:szCs w:val="20"/>
                <w:lang w:val="en-GB"/>
              </w:rPr>
            </w:pPr>
            <w:r w:rsidRPr="00272F02">
              <w:rPr>
                <w:szCs w:val="20"/>
                <w:lang w:val="en-GB"/>
              </w:rPr>
              <w:t>No</w:t>
            </w:r>
          </w:p>
        </w:tc>
      </w:tr>
    </w:tbl>
    <w:p w14:paraId="7C0BFCFE" w14:textId="77777777" w:rsidR="00663A5E" w:rsidRPr="00272F02"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3CBC02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1333F6"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BD434D" w14:textId="77777777" w:rsidR="00663A5E" w:rsidRPr="00272F02" w:rsidRDefault="00663A5E" w:rsidP="00C824A4">
            <w:pPr>
              <w:pStyle w:val="TableCellLeft10pt"/>
              <w:rPr>
                <w:szCs w:val="20"/>
                <w:lang w:val="de-DE"/>
              </w:rPr>
            </w:pPr>
            <w:r w:rsidRPr="00272F02">
              <w:rPr>
                <w:szCs w:val="20"/>
                <w:lang w:val="de-DE"/>
              </w:rPr>
              <w:t>&lt;Amendment Identifier&gt;</w:t>
            </w:r>
          </w:p>
        </w:tc>
      </w:tr>
      <w:tr w:rsidR="00DB50C7" w:rsidRPr="00272F02" w14:paraId="16B4A01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A96A60E"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6D286D" w14:textId="65793F2E" w:rsidR="00663A5E" w:rsidRPr="00272F02" w:rsidRDefault="00663A5E" w:rsidP="00C824A4">
            <w:pPr>
              <w:pStyle w:val="TableCellLeft10pt"/>
              <w:rPr>
                <w:szCs w:val="20"/>
                <w:lang w:val="en-GB"/>
              </w:rPr>
            </w:pPr>
            <w:r w:rsidRPr="00272F02">
              <w:rPr>
                <w:szCs w:val="20"/>
                <w:lang w:val="en-GB"/>
              </w:rPr>
              <w:t xml:space="preserve">Text or </w:t>
            </w:r>
            <w:r w:rsidR="00E60E1F">
              <w:rPr>
                <w:szCs w:val="20"/>
                <w:lang w:val="en-GB"/>
              </w:rPr>
              <w:t>Universal Text</w:t>
            </w:r>
            <w:r w:rsidR="00E6728C">
              <w:rPr>
                <w:rFonts w:hint="eastAsia"/>
                <w:szCs w:val="20"/>
                <w:lang w:val="en-GB" w:eastAsia="ja-JP"/>
              </w:rPr>
              <w:t xml:space="preserve"> </w:t>
            </w:r>
            <w:r w:rsidRPr="00272F02">
              <w:rPr>
                <w:szCs w:val="20"/>
                <w:lang w:val="en-GB"/>
              </w:rPr>
              <w:t>“Original Protocol”</w:t>
            </w:r>
          </w:p>
        </w:tc>
      </w:tr>
      <w:tr w:rsidR="00DB50C7" w:rsidRPr="00272F02" w14:paraId="6352918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A6D3DB6"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BE535ED"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31C0449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1A5A602"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DE7CE1" w14:textId="77777777" w:rsidR="00663A5E" w:rsidRPr="00272F02" w:rsidRDefault="00663A5E" w:rsidP="00C824A4">
            <w:pPr>
              <w:pStyle w:val="TableCellLeft10pt"/>
              <w:rPr>
                <w:szCs w:val="20"/>
                <w:lang w:val="en-GB"/>
              </w:rPr>
            </w:pPr>
            <w:r w:rsidRPr="00272F02">
              <w:rPr>
                <w:szCs w:val="20"/>
                <w:lang w:val="en-GB"/>
              </w:rPr>
              <w:t>CNEW</w:t>
            </w:r>
          </w:p>
          <w:p w14:paraId="2849C967" w14:textId="7779B541" w:rsidR="00663A5E" w:rsidRPr="00272F02" w:rsidRDefault="52DA8CFE" w:rsidP="52DA8CFE">
            <w:pPr>
              <w:pStyle w:val="TableCellLeft10pt"/>
              <w:rPr>
                <w:lang w:val="en-GB" w:eastAsia="ja-JP"/>
              </w:rPr>
            </w:pPr>
            <w:r w:rsidRPr="52DA8CFE">
              <w:rPr>
                <w:lang w:val="en-GB"/>
              </w:rPr>
              <w:t>For review purpose, see definition of the controlled terminology below</w:t>
            </w:r>
            <w:r w:rsidR="00C3628B">
              <w:br/>
            </w:r>
            <w:r w:rsidRPr="52DA8CFE">
              <w:rPr>
                <w:lang w:val="en-GB"/>
              </w:rPr>
              <w:t>A sequence of characters used to uniquely identify a protocol amendment.</w:t>
            </w:r>
          </w:p>
        </w:tc>
      </w:tr>
      <w:tr w:rsidR="00DB50C7" w:rsidRPr="00272F02" w14:paraId="2519ABB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8143C55"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5B5CCC" w14:textId="1BE6283E"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684EF5" w:rsidRPr="00272F02">
              <w:rPr>
                <w:rFonts w:ascii="Times New Roman" w:hAnsi="Times New Roman"/>
                <w:color w:val="auto"/>
                <w:sz w:val="20"/>
                <w:szCs w:val="20"/>
                <w:lang w:eastAsia="ja-JP"/>
              </w:rPr>
              <w:t>e.g.</w:t>
            </w:r>
            <w:r w:rsidRPr="00272F02">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7B03E8BB"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60043A0E" w14:textId="0ADB6463"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52"/>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FF3C43">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1D340920" w14:textId="1DA6F053"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04EC286" w14:textId="77777777" w:rsidR="00663A5E" w:rsidRPr="00272F02" w:rsidRDefault="00663A5E" w:rsidP="00910BB6">
            <w:pPr>
              <w:pStyle w:val="InstructionalTExt"/>
              <w:numPr>
                <w:ilvl w:val="0"/>
                <w:numId w:val="34"/>
              </w:numPr>
              <w:spacing w:before="0" w:after="0"/>
              <w:rPr>
                <w:rFonts w:ascii="Times New Roman" w:hAnsi="Times New Roman"/>
                <w:color w:val="auto"/>
                <w:sz w:val="20"/>
                <w:szCs w:val="20"/>
              </w:rPr>
            </w:pPr>
            <w:r w:rsidRPr="00272F02">
              <w:rPr>
                <w:rFonts w:ascii="Times New Roman" w:hAnsi="Times New Roman"/>
                <w:color w:val="auto"/>
                <w:sz w:val="20"/>
                <w:szCs w:val="20"/>
              </w:rPr>
              <w:t xml:space="preserve">For </w:t>
            </w:r>
            <w:r w:rsidRPr="00272F02">
              <w:rPr>
                <w:rFonts w:ascii="Times New Roman" w:hAnsi="Times New Roman"/>
                <w:color w:val="auto"/>
                <w:sz w:val="20"/>
                <w:szCs w:val="20"/>
                <w:u w:val="single"/>
              </w:rPr>
              <w:t>country/region</w:t>
            </w:r>
            <w:r w:rsidRPr="00272F02">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18898DD6" w14:textId="67A297D4"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studies in which enrollment status by cohort is more meaningful, such as for single-site or early-phase studies</w:t>
            </w:r>
            <w:r w:rsidRPr="4817CA86">
              <w:rPr>
                <w:rFonts w:ascii="Times New Roman" w:hAnsi="Times New Roman"/>
                <w:color w:val="auto"/>
                <w:sz w:val="20"/>
                <w:szCs w:val="20"/>
              </w:rPr>
              <w:t>, listing approximate enrollment by cohort is an option. If multiple cohorts are ongoing at the time of the amendment, the status of all the ongoing cohorts can be listed.</w:t>
            </w:r>
            <w:commentRangeEnd w:id="552"/>
            <w:r w:rsidR="00663A5E">
              <w:commentReference w:id="552"/>
            </w:r>
          </w:p>
          <w:p w14:paraId="701307A8" w14:textId="57FC69DB" w:rsidR="00663A5E" w:rsidRPr="00FF3C43" w:rsidRDefault="00684EF5" w:rsidP="00910BB6">
            <w:pPr>
              <w:pStyle w:val="InstructionalTExt"/>
              <w:numPr>
                <w:ilvl w:val="0"/>
                <w:numId w:val="34"/>
              </w:numPr>
              <w:spacing w:before="0" w:after="0"/>
              <w:rPr>
                <w:rFonts w:ascii="Times New Roman" w:hAnsi="Times New Roman"/>
                <w:color w:val="auto"/>
                <w:sz w:val="20"/>
                <w:szCs w:val="20"/>
                <w:lang w:val="en-GB" w:eastAsia="ja-JP"/>
              </w:rPr>
            </w:pPr>
            <w:r w:rsidRPr="00272F02">
              <w:rPr>
                <w:rFonts w:ascii="Times New Roman" w:hAnsi="Times New Roman"/>
                <w:color w:val="auto"/>
                <w:sz w:val="20"/>
                <w:szCs w:val="20"/>
              </w:rPr>
              <w:t>Enter the approximate number or percentage of participants enrolled as a percentage of the expected total.</w:t>
            </w:r>
          </w:p>
        </w:tc>
      </w:tr>
      <w:tr w:rsidR="00DB50C7" w:rsidRPr="00272F02" w14:paraId="2A4862E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4DD9D10"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DF6C3F" w14:textId="77777777" w:rsidR="00663A5E" w:rsidRPr="00272F02" w:rsidRDefault="00663A5E" w:rsidP="00C824A4">
            <w:pPr>
              <w:pStyle w:val="TableCellLeft10pt"/>
              <w:rPr>
                <w:szCs w:val="20"/>
                <w:lang w:val="en-GB"/>
              </w:rPr>
            </w:pPr>
            <w:r w:rsidRPr="00272F02">
              <w:rPr>
                <w:szCs w:val="20"/>
                <w:lang w:val="en-GB"/>
              </w:rPr>
              <w:t>Required</w:t>
            </w:r>
          </w:p>
        </w:tc>
      </w:tr>
      <w:tr w:rsidR="00DB50C7" w:rsidRPr="00272F02" w14:paraId="6DA96C4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6075D10"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389EF2D" w14:textId="0975EE86" w:rsidR="00663A5E" w:rsidRPr="00272F02" w:rsidRDefault="00663A5E" w:rsidP="00C824A4">
            <w:pPr>
              <w:pStyle w:val="TableCellLeft10pt"/>
              <w:rPr>
                <w:szCs w:val="20"/>
                <w:lang w:val="en-GB"/>
              </w:rPr>
            </w:pPr>
            <w:r w:rsidRPr="00272F02">
              <w:rPr>
                <w:szCs w:val="20"/>
                <w:lang w:val="en-GB"/>
              </w:rPr>
              <w:t xml:space="preserve">One to </w:t>
            </w:r>
            <w:r w:rsidR="0086260B" w:rsidRPr="00272F02">
              <w:rPr>
                <w:szCs w:val="20"/>
                <w:lang w:val="en-GB" w:eastAsia="ja-JP"/>
              </w:rPr>
              <w:t>o</w:t>
            </w:r>
            <w:r w:rsidRPr="00272F02">
              <w:rPr>
                <w:szCs w:val="20"/>
                <w:lang w:val="en-GB"/>
              </w:rPr>
              <w:t>ne</w:t>
            </w:r>
          </w:p>
        </w:tc>
      </w:tr>
      <w:tr w:rsidR="00DB50C7" w:rsidRPr="00272F02" w14:paraId="2045667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AD002C"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2EC59FF" w14:textId="44301C45"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353D999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1782950"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9D5AC3F" w14:textId="132B6DE3" w:rsidR="00663A5E" w:rsidRPr="00272F02" w:rsidRDefault="00663A5E" w:rsidP="00C824A4">
            <w:pPr>
              <w:pStyle w:val="TableCellLeft10pt"/>
              <w:rPr>
                <w:szCs w:val="20"/>
                <w:lang w:val="en-GB"/>
              </w:rPr>
            </w:pPr>
            <w:r w:rsidRPr="00272F02">
              <w:rPr>
                <w:szCs w:val="20"/>
                <w:lang w:val="en-GB"/>
              </w:rPr>
              <w:t xml:space="preserve">Text or </w:t>
            </w:r>
            <w:r w:rsidR="001909A7">
              <w:rPr>
                <w:szCs w:val="20"/>
                <w:lang w:val="en-GB"/>
              </w:rPr>
              <w:t>Universal</w:t>
            </w:r>
            <w:r w:rsidR="00E60E1F">
              <w:rPr>
                <w:szCs w:val="20"/>
                <w:lang w:val="en-GB"/>
              </w:rPr>
              <w:t xml:space="preserve"> Text</w:t>
            </w:r>
            <w:r w:rsidR="001909A7">
              <w:rPr>
                <w:szCs w:val="20"/>
                <w:lang w:val="en-GB"/>
              </w:rPr>
              <w:t xml:space="preserve"> </w:t>
            </w:r>
            <w:r w:rsidRPr="00272F02">
              <w:rPr>
                <w:szCs w:val="20"/>
                <w:lang w:val="en-GB"/>
              </w:rPr>
              <w:t xml:space="preserve">“Original Protocol” </w:t>
            </w:r>
          </w:p>
        </w:tc>
      </w:tr>
      <w:tr w:rsidR="00DB50C7" w:rsidRPr="00272F02" w14:paraId="1170318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73B2D19"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3DE4BC"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57CD32A" w14:textId="579A677A"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sidDel="00E60E1F">
              <w:rPr>
                <w:szCs w:val="20"/>
                <w:lang w:val="en-GB"/>
              </w:rPr>
              <w:t xml:space="preserve">Table </w:t>
            </w:r>
            <w:r w:rsidR="000F68A2" w:rsidRPr="00272F02" w:rsidDel="00E60E1F">
              <w:rPr>
                <w:szCs w:val="20"/>
                <w:lang w:val="en-GB"/>
              </w:rPr>
              <w:t xml:space="preserve">Column </w:t>
            </w:r>
            <w:r w:rsidRPr="00272F02" w:rsidDel="00E60E1F">
              <w:rPr>
                <w:szCs w:val="20"/>
                <w:lang w:val="en-GB"/>
              </w:rPr>
              <w:t xml:space="preserve">Heading </w:t>
            </w:r>
            <w:r w:rsidRPr="00272F02">
              <w:rPr>
                <w:szCs w:val="20"/>
                <w:lang w:val="en-GB"/>
              </w:rPr>
              <w:t>“Document”</w:t>
            </w:r>
          </w:p>
          <w:p w14:paraId="00BDEE6B"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5D80894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828B36E"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784874" w14:textId="53DE929D" w:rsidR="00663A5E" w:rsidRPr="00272F02" w:rsidRDefault="4817CA86" w:rsidP="52DA8CFE">
            <w:pPr>
              <w:pStyle w:val="TableCellLeft10pt"/>
              <w:rPr>
                <w:lang w:val="en-GB"/>
              </w:rPr>
            </w:pPr>
            <w:r w:rsidRPr="4817CA86">
              <w:rPr>
                <w:lang w:val="en-GB"/>
              </w:rPr>
              <w:t xml:space="preserve">Yes, </w:t>
            </w:r>
            <w:r w:rsidRPr="4817CA86">
              <w:rPr>
                <w:lang w:val="en-GB" w:eastAsia="ja-JP"/>
              </w:rPr>
              <w:t>reuse from the</w:t>
            </w:r>
            <w:r w:rsidRPr="4817CA86">
              <w:rPr>
                <w:lang w:val="en-GB"/>
              </w:rPr>
              <w:t xml:space="preserve"> </w:t>
            </w:r>
            <w:r w:rsidRPr="4817CA86">
              <w:rPr>
                <w:lang w:val="en-GB" w:eastAsia="ja-JP"/>
              </w:rPr>
              <w:t>t</w:t>
            </w:r>
            <w:r w:rsidRPr="4817CA86">
              <w:rPr>
                <w:lang w:val="en-GB"/>
              </w:rPr>
              <w:t>itle</w:t>
            </w:r>
            <w:commentRangeStart w:id="553"/>
            <w:r w:rsidRPr="4817CA86">
              <w:rPr>
                <w:lang w:val="en-GB"/>
              </w:rPr>
              <w:t xml:space="preserve"> page</w:t>
            </w:r>
            <w:commentRangeEnd w:id="553"/>
            <w:r w:rsidR="52DA8CFE">
              <w:commentReference w:id="553"/>
            </w:r>
          </w:p>
        </w:tc>
      </w:tr>
    </w:tbl>
    <w:p w14:paraId="271E75A1"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9C4EDF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693745C"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E3C336" w14:textId="1013B70B" w:rsidR="00663A5E" w:rsidRPr="00272F02" w:rsidRDefault="00663A5E" w:rsidP="00C824A4">
            <w:pPr>
              <w:pStyle w:val="TableCellLeft10pt"/>
              <w:rPr>
                <w:szCs w:val="20"/>
                <w:lang w:val="en-GB"/>
              </w:rPr>
            </w:pPr>
            <w:r w:rsidRPr="00272F02">
              <w:rPr>
                <w:szCs w:val="20"/>
                <w:lang w:val="en-GB"/>
              </w:rPr>
              <w:t>&lt;</w:t>
            </w:r>
            <w:r w:rsidR="007E2371">
              <w:rPr>
                <w:rFonts w:hint="eastAsia"/>
                <w:szCs w:val="20"/>
                <w:lang w:val="en-GB" w:eastAsia="ja-JP"/>
              </w:rPr>
              <w:t xml:space="preserve">Sponsor </w:t>
            </w:r>
            <w:r w:rsidRPr="00272F02">
              <w:rPr>
                <w:szCs w:val="20"/>
                <w:lang w:val="en-GB"/>
              </w:rPr>
              <w:t xml:space="preserve">Approval Date&gt; </w:t>
            </w:r>
          </w:p>
        </w:tc>
      </w:tr>
      <w:tr w:rsidR="00DB50C7" w:rsidRPr="00272F02" w14:paraId="2C68837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2EB2163"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16C8CF6" w14:textId="77777777" w:rsidR="00663A5E" w:rsidRPr="00272F02" w:rsidRDefault="00663A5E" w:rsidP="00C824A4">
            <w:pPr>
              <w:pStyle w:val="TableCellLeft10pt"/>
              <w:rPr>
                <w:szCs w:val="20"/>
                <w:lang w:val="en-GB"/>
              </w:rPr>
            </w:pPr>
            <w:r w:rsidRPr="00272F02">
              <w:rPr>
                <w:szCs w:val="20"/>
                <w:lang w:val="en-GB"/>
              </w:rPr>
              <w:t>Date</w:t>
            </w:r>
          </w:p>
        </w:tc>
      </w:tr>
      <w:tr w:rsidR="00DB50C7" w:rsidRPr="00272F02" w14:paraId="034EB90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0888516"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0666572"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60F3F589"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E1E247A"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7253DE3" w14:textId="47F85B24" w:rsidR="00837062" w:rsidRPr="00272F02" w:rsidRDefault="000F6F05" w:rsidP="00C824A4">
            <w:pPr>
              <w:pStyle w:val="TableCellLeft10pt"/>
              <w:rPr>
                <w:szCs w:val="20"/>
                <w:lang w:val="en-GB"/>
              </w:rPr>
            </w:pPr>
            <w:r w:rsidRPr="00272F02">
              <w:rPr>
                <w:szCs w:val="20"/>
                <w:lang w:val="en-GB"/>
              </w:rPr>
              <w:t>CNEW</w:t>
            </w:r>
          </w:p>
          <w:p w14:paraId="4C0B1A12" w14:textId="1DCD55A3" w:rsidR="00663A5E" w:rsidRPr="00272F02" w:rsidRDefault="52DA8CFE" w:rsidP="52DA8CFE">
            <w:pPr>
              <w:pStyle w:val="TableCellLeft10pt"/>
              <w:rPr>
                <w:lang w:val="en-GB"/>
              </w:rPr>
            </w:pPr>
            <w:r w:rsidRPr="52DA8CFE">
              <w:rPr>
                <w:lang w:val="en-GB"/>
              </w:rPr>
              <w:t>For review purpose, see definition of the controlled terminology below</w:t>
            </w:r>
            <w:r w:rsidR="0078797D">
              <w:br/>
            </w:r>
            <w:commentRangeStart w:id="554"/>
            <w:r w:rsidRPr="52DA8CFE">
              <w:rPr>
                <w:lang w:val="en-GB"/>
              </w:rPr>
              <w:t>The date that the sponsor approved the version of the protocol,</w:t>
            </w:r>
            <w:commentRangeEnd w:id="554"/>
            <w:r w:rsidR="0078797D">
              <w:commentReference w:id="554"/>
            </w:r>
            <w:r w:rsidRPr="52DA8CFE">
              <w:rPr>
                <w:lang w:val="en-GB"/>
              </w:rPr>
              <w:t xml:space="preserve"> </w:t>
            </w:r>
          </w:p>
        </w:tc>
      </w:tr>
      <w:tr w:rsidR="00DB50C7" w:rsidRPr="00272F02" w14:paraId="329451E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A1F702D"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31F14EF" w14:textId="6636D41F"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684EF5" w:rsidRPr="00272F02">
              <w:rPr>
                <w:rFonts w:ascii="Times New Roman" w:hAnsi="Times New Roman"/>
                <w:color w:val="auto"/>
                <w:sz w:val="20"/>
                <w:szCs w:val="20"/>
                <w:lang w:eastAsia="ja-JP"/>
              </w:rPr>
              <w:t>e.g.</w:t>
            </w:r>
            <w:r w:rsidRPr="00272F02">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0A730392"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795CBD7F" w14:textId="652C9F5A"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55"/>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FF3C43">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75DE9995" w14:textId="7BEA2F09"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7B6F16C" w14:textId="77777777" w:rsidR="00663A5E" w:rsidRPr="00272F02" w:rsidRDefault="00663A5E" w:rsidP="00910BB6">
            <w:pPr>
              <w:pStyle w:val="InstructionalTExt"/>
              <w:numPr>
                <w:ilvl w:val="0"/>
                <w:numId w:val="34"/>
              </w:numPr>
              <w:spacing w:before="0" w:after="0"/>
              <w:rPr>
                <w:rFonts w:ascii="Times New Roman" w:hAnsi="Times New Roman"/>
                <w:color w:val="auto"/>
                <w:sz w:val="20"/>
                <w:szCs w:val="20"/>
              </w:rPr>
            </w:pPr>
            <w:r w:rsidRPr="00272F02">
              <w:rPr>
                <w:rFonts w:ascii="Times New Roman" w:hAnsi="Times New Roman"/>
                <w:color w:val="auto"/>
                <w:sz w:val="20"/>
                <w:szCs w:val="20"/>
              </w:rPr>
              <w:t xml:space="preserve">For </w:t>
            </w:r>
            <w:r w:rsidRPr="00272F02">
              <w:rPr>
                <w:rFonts w:ascii="Times New Roman" w:hAnsi="Times New Roman"/>
                <w:color w:val="auto"/>
                <w:sz w:val="20"/>
                <w:szCs w:val="20"/>
                <w:u w:val="single"/>
              </w:rPr>
              <w:t>country/region</w:t>
            </w:r>
            <w:r w:rsidRPr="00272F02">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4058A5A9" w14:textId="60749E13"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studies in which enrollment status by cohort is more meaningful, such as for single-site or early-phase studies</w:t>
            </w:r>
            <w:r w:rsidRPr="4817CA86">
              <w:rPr>
                <w:rFonts w:ascii="Times New Roman" w:hAnsi="Times New Roman"/>
                <w:color w:val="auto"/>
                <w:sz w:val="20"/>
                <w:szCs w:val="20"/>
              </w:rPr>
              <w:t>, listing approximate enrollment by cohort is an option. If multiple cohorts are ongoing at the time of the amendment, the status of all the ongoing cohorts can be listed.</w:t>
            </w:r>
            <w:commentRangeEnd w:id="555"/>
            <w:r w:rsidR="00663A5E">
              <w:commentReference w:id="555"/>
            </w:r>
          </w:p>
          <w:p w14:paraId="23D80DC0" w14:textId="289EE42E" w:rsidR="00663A5E" w:rsidRPr="00FF3C43" w:rsidRDefault="00684EF5" w:rsidP="00910BB6">
            <w:pPr>
              <w:pStyle w:val="InstructionalTExt"/>
              <w:numPr>
                <w:ilvl w:val="0"/>
                <w:numId w:val="34"/>
              </w:numPr>
              <w:spacing w:before="0" w:after="0"/>
              <w:rPr>
                <w:rFonts w:ascii="Times New Roman" w:hAnsi="Times New Roman"/>
                <w:color w:val="auto"/>
                <w:sz w:val="20"/>
                <w:szCs w:val="20"/>
                <w:lang w:eastAsia="ja-JP"/>
              </w:rPr>
            </w:pPr>
            <w:r w:rsidRPr="00272F02">
              <w:rPr>
                <w:rFonts w:ascii="Times New Roman" w:hAnsi="Times New Roman"/>
                <w:color w:val="auto"/>
                <w:sz w:val="20"/>
                <w:szCs w:val="20"/>
              </w:rPr>
              <w:t>Enter the approximate number or percentage of participants enrolled as a percentage of the expected total.</w:t>
            </w:r>
          </w:p>
        </w:tc>
      </w:tr>
      <w:tr w:rsidR="00DB50C7" w:rsidRPr="00272F02" w14:paraId="2B360C8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F179609"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E3C62A" w14:textId="77777777" w:rsidR="00663A5E" w:rsidRPr="00272F02" w:rsidRDefault="00663A5E" w:rsidP="00C824A4">
            <w:pPr>
              <w:pStyle w:val="TableCellLeft10pt"/>
              <w:rPr>
                <w:szCs w:val="20"/>
                <w:lang w:val="en-GB"/>
              </w:rPr>
            </w:pPr>
            <w:r w:rsidRPr="00272F02">
              <w:rPr>
                <w:szCs w:val="20"/>
                <w:lang w:val="en-GB"/>
              </w:rPr>
              <w:t>Required</w:t>
            </w:r>
          </w:p>
        </w:tc>
      </w:tr>
      <w:tr w:rsidR="00DB50C7" w:rsidRPr="00272F02" w14:paraId="3486913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38A8322"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3D59A21" w14:textId="72A489B5" w:rsidR="00663A5E" w:rsidRPr="00272F02" w:rsidRDefault="00663A5E"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0086260B" w:rsidRPr="00272F02">
              <w:rPr>
                <w:szCs w:val="20"/>
                <w:lang w:val="en-GB" w:eastAsia="ja-JP"/>
              </w:rPr>
              <w:t>o</w:t>
            </w:r>
            <w:r w:rsidRPr="00272F02">
              <w:rPr>
                <w:szCs w:val="20"/>
                <w:lang w:val="en-GB"/>
              </w:rPr>
              <w:t>ne</w:t>
            </w:r>
          </w:p>
        </w:tc>
      </w:tr>
      <w:tr w:rsidR="00DB50C7" w:rsidRPr="00272F02" w14:paraId="5C7A281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97EECA3"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548FF63" w14:textId="7CD627EA"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2623428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5610439"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21360C" w14:textId="06EC486E" w:rsidR="00663A5E" w:rsidRPr="00272F02" w:rsidRDefault="00663A5E" w:rsidP="00D34BDD">
            <w:pPr>
              <w:pStyle w:val="TableCellLeft10pt"/>
              <w:rPr>
                <w:szCs w:val="20"/>
                <w:lang w:val="en-GB"/>
              </w:rPr>
            </w:pPr>
            <w:r w:rsidRPr="00272F02">
              <w:rPr>
                <w:szCs w:val="20"/>
                <w:lang w:val="en-GB"/>
              </w:rPr>
              <w:t xml:space="preserve">Date </w:t>
            </w:r>
          </w:p>
        </w:tc>
      </w:tr>
      <w:tr w:rsidR="00DB50C7" w:rsidRPr="00272F02" w14:paraId="26F7CC5B"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1BCED0C"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7DEA653"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AE17FD0" w14:textId="5863D08D" w:rsidR="004E446C" w:rsidRPr="00272F02" w:rsidRDefault="4817CA86" w:rsidP="00C824A4">
            <w:pPr>
              <w:pStyle w:val="TableCellLeft10pt"/>
              <w:rPr>
                <w:szCs w:val="20"/>
                <w:lang w:val="en-GB"/>
              </w:rPr>
            </w:pPr>
            <w:r w:rsidRPr="4817CA86">
              <w:rPr>
                <w:rStyle w:val="TableCellLeft10ptBoldChar"/>
              </w:rPr>
              <w:t>Relationship</w:t>
            </w:r>
            <w:r w:rsidRPr="4817CA86">
              <w:rPr>
                <w:lang w:val="en-GB"/>
              </w:rPr>
              <w:t xml:space="preserve">: </w:t>
            </w:r>
            <w:commentRangeStart w:id="556"/>
            <w:r w:rsidRPr="4817CA86">
              <w:rPr>
                <w:lang w:val="en-GB"/>
              </w:rPr>
              <w:t>Table Column Heading “Document”; “Sponsor Approval Date”</w:t>
            </w:r>
            <w:commentRangeEnd w:id="556"/>
            <w:r w:rsidR="00663A5E">
              <w:commentReference w:id="556"/>
            </w:r>
            <w:r w:rsidRPr="4817CA86">
              <w:rPr>
                <w:lang w:val="en-GB"/>
              </w:rPr>
              <w:t xml:space="preserve"> </w:t>
            </w:r>
          </w:p>
          <w:p w14:paraId="499CFF37"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9CF412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B677DB4"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4E102D" w14:textId="58A855CA" w:rsidR="00663A5E" w:rsidRPr="00272F02" w:rsidRDefault="4817CA86" w:rsidP="52DA8CFE">
            <w:pPr>
              <w:pStyle w:val="TableCellLeft10pt"/>
              <w:rPr>
                <w:lang w:val="en-GB"/>
              </w:rPr>
            </w:pPr>
            <w:r w:rsidRPr="4817CA86">
              <w:rPr>
                <w:lang w:val="en-GB"/>
              </w:rPr>
              <w:t xml:space="preserve">Yes, </w:t>
            </w:r>
            <w:r w:rsidRPr="4817CA86">
              <w:rPr>
                <w:lang w:val="en-GB" w:eastAsia="ja-JP"/>
              </w:rPr>
              <w:t xml:space="preserve">reuse from the </w:t>
            </w:r>
            <w:r w:rsidRPr="4817CA86">
              <w:rPr>
                <w:lang w:val="en-GB"/>
              </w:rPr>
              <w:t xml:space="preserve">title </w:t>
            </w:r>
            <w:commentRangeStart w:id="557"/>
            <w:r w:rsidRPr="4817CA86">
              <w:rPr>
                <w:lang w:val="en-GB"/>
              </w:rPr>
              <w:t>page</w:t>
            </w:r>
            <w:commentRangeEnd w:id="557"/>
            <w:r w:rsidR="52DA8CFE">
              <w:commentReference w:id="557"/>
            </w:r>
          </w:p>
        </w:tc>
      </w:tr>
    </w:tbl>
    <w:p w14:paraId="1F032E7E" w14:textId="77777777" w:rsidR="00663A5E" w:rsidRPr="00272F02"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483C8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81B499A"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E36AC5" w14:textId="44E4AD5E" w:rsidR="00663A5E" w:rsidRPr="00272F02" w:rsidRDefault="4817CA86" w:rsidP="3FAC1DFE">
            <w:pPr>
              <w:pStyle w:val="TableCellLeft10pt"/>
              <w:rPr>
                <w:lang w:val="en-GB"/>
              </w:rPr>
            </w:pPr>
            <w:commentRangeStart w:id="558"/>
            <w:r w:rsidRPr="4817CA86">
              <w:rPr>
                <w:rStyle w:val="CPTVariable"/>
                <w:color w:val="auto"/>
              </w:rPr>
              <w:t>&lt;#</w:t>
            </w:r>
            <w:r w:rsidRPr="4817CA86">
              <w:rPr>
                <w:rStyle w:val="CPTVariable"/>
                <w:color w:val="auto"/>
                <w:lang w:eastAsia="ja-JP"/>
              </w:rPr>
              <w:t xml:space="preserve"> or </w:t>
            </w:r>
            <w:r w:rsidRPr="4817CA86">
              <w:rPr>
                <w:rStyle w:val="CPTVariable"/>
                <w:color w:val="auto"/>
              </w:rPr>
              <w:t>%&gt; enrolled &lt;</w:t>
            </w:r>
            <w:r w:rsidRPr="4817CA86">
              <w:rPr>
                <w:rStyle w:val="CPTVariable"/>
                <w:color w:val="auto"/>
                <w:lang w:eastAsia="ja-JP"/>
              </w:rPr>
              <w:t>g</w:t>
            </w:r>
            <w:r w:rsidRPr="4817CA86">
              <w:rPr>
                <w:rStyle w:val="CPTVariable"/>
                <w:color w:val="auto"/>
              </w:rPr>
              <w:t>lobally/</w:t>
            </w:r>
            <w:r w:rsidRPr="4817CA86">
              <w:rPr>
                <w:rStyle w:val="CPTVariable"/>
                <w:color w:val="auto"/>
                <w:lang w:eastAsia="ja-JP"/>
              </w:rPr>
              <w:t>l</w:t>
            </w:r>
            <w:r w:rsidRPr="4817CA86">
              <w:rPr>
                <w:rStyle w:val="CPTVariable"/>
                <w:color w:val="auto"/>
              </w:rPr>
              <w:t>ocally/</w:t>
            </w:r>
            <w:r w:rsidRPr="4817CA86">
              <w:rPr>
                <w:rStyle w:val="CPTVariable"/>
                <w:color w:val="auto"/>
                <w:lang w:eastAsia="ja-JP"/>
              </w:rPr>
              <w:t>per c</w:t>
            </w:r>
            <w:r w:rsidRPr="4817CA86">
              <w:rPr>
                <w:rStyle w:val="CPTVariable"/>
                <w:color w:val="auto"/>
              </w:rPr>
              <w:t>ohort&gt;</w:t>
            </w:r>
            <w:commentRangeEnd w:id="558"/>
            <w:r w:rsidR="52DA8CFE">
              <w:commentReference w:id="558"/>
            </w:r>
          </w:p>
        </w:tc>
      </w:tr>
      <w:tr w:rsidR="00DB50C7" w:rsidRPr="00272F02" w14:paraId="2699DF5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EB0CF64"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0FBD6"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3202809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18DE19"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0D4AFB"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09637DA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50BC8A5"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098D78E3" w14:textId="77777777" w:rsidR="004D329B" w:rsidRPr="00272F02" w:rsidRDefault="004D329B" w:rsidP="00C824A4">
            <w:pPr>
              <w:pStyle w:val="TableCellLeft10pt"/>
              <w:rPr>
                <w:rStyle w:val="ui-provider"/>
              </w:rPr>
            </w:pPr>
            <w:r w:rsidRPr="00272F02">
              <w:rPr>
                <w:rStyle w:val="ui-provider"/>
                <w:szCs w:val="20"/>
                <w:lang w:eastAsia="ja-JP"/>
              </w:rPr>
              <w:t>C</w:t>
            </w:r>
            <w:r w:rsidRPr="00272F02">
              <w:rPr>
                <w:rStyle w:val="ui-provider"/>
                <w:lang w:eastAsia="ja-JP"/>
              </w:rPr>
              <w:t>NEW</w:t>
            </w:r>
          </w:p>
          <w:p w14:paraId="2A674D8C" w14:textId="77777777" w:rsidR="004D329B" w:rsidRPr="00272F02" w:rsidRDefault="004D329B" w:rsidP="00C824A4">
            <w:pPr>
              <w:pStyle w:val="TableCellLeft10pt"/>
              <w:rPr>
                <w:rStyle w:val="ui-provider"/>
                <w:szCs w:val="20"/>
              </w:rPr>
            </w:pPr>
            <w:r w:rsidRPr="00272F02">
              <w:rPr>
                <w:rStyle w:val="ui-provider"/>
                <w:szCs w:val="20"/>
              </w:rPr>
              <w:t>For review purpose, see definition of the controlled terminology below</w:t>
            </w:r>
          </w:p>
          <w:p w14:paraId="501D26BA" w14:textId="45034B29" w:rsidR="00663A5E" w:rsidRPr="00272F02" w:rsidRDefault="52DA8CFE" w:rsidP="52DA8CFE">
            <w:pPr>
              <w:pStyle w:val="TableCellLeft10pt"/>
              <w:rPr>
                <w:lang w:val="en-GB"/>
              </w:rPr>
            </w:pPr>
            <w:commentRangeStart w:id="559"/>
            <w:r w:rsidRPr="52DA8CFE">
              <w:rPr>
                <w:rStyle w:val="ui-provider"/>
              </w:rPr>
              <w:t>The numeric value for the estimated number of participants enrolled in the trial, expressed as an absolute value or percentage.</w:t>
            </w:r>
            <w:r w:rsidRPr="52DA8CFE">
              <w:rPr>
                <w:rStyle w:val="Heading2Char"/>
                <w:rFonts w:cs="Times New Roman"/>
                <w:sz w:val="20"/>
                <w:szCs w:val="20"/>
              </w:rPr>
              <w:t xml:space="preserve"> </w:t>
            </w:r>
            <w:r w:rsidRPr="52DA8CFE">
              <w:rPr>
                <w:rStyle w:val="ui-provider"/>
              </w:rPr>
              <w:t>The numeric value for the estimated number of participants enrolled in the trial, expressed as an absolute value or percentage.</w:t>
            </w:r>
            <w:commentRangeEnd w:id="559"/>
            <w:r w:rsidR="00663A5E">
              <w:commentReference w:id="559"/>
            </w:r>
          </w:p>
        </w:tc>
      </w:tr>
      <w:tr w:rsidR="00DB50C7" w:rsidRPr="00272F02" w14:paraId="19D020E3"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D8E9A1"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879D87" w14:textId="71390966"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Previous amendments should appear in reverse chronological order with the most recent at the top (</w:t>
            </w:r>
            <w:r w:rsidR="00684EF5" w:rsidRPr="00272F02">
              <w:rPr>
                <w:rFonts w:ascii="Times New Roman" w:hAnsi="Times New Roman"/>
                <w:color w:val="auto"/>
                <w:sz w:val="20"/>
                <w:szCs w:val="20"/>
                <w:lang w:eastAsia="ja-JP"/>
              </w:rPr>
              <w:t>e.g.</w:t>
            </w:r>
            <w:r w:rsidRPr="00272F02">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21B32E4B" w14:textId="77777777" w:rsidR="00663A5E" w:rsidRPr="00272F02" w:rsidRDefault="00663A5E" w:rsidP="00910BB6">
            <w:pPr>
              <w:pStyle w:val="InstructionalTExt"/>
              <w:spacing w:before="0" w:after="0"/>
              <w:rPr>
                <w:rFonts w:ascii="Times New Roman" w:hAnsi="Times New Roman"/>
                <w:color w:val="auto"/>
                <w:sz w:val="20"/>
                <w:szCs w:val="20"/>
              </w:rPr>
            </w:pPr>
            <w:r w:rsidRPr="00272F02">
              <w:rPr>
                <w:rFonts w:ascii="Times New Roman" w:hAnsi="Times New Roman"/>
                <w:color w:val="auto"/>
                <w:sz w:val="20"/>
                <w:szCs w:val="20"/>
              </w:rPr>
              <w:t>If including the column with enrollment numbers, follow the instructions below.</w:t>
            </w:r>
          </w:p>
          <w:p w14:paraId="7203BC73" w14:textId="6D801A52" w:rsidR="00663A5E" w:rsidRPr="00272F02" w:rsidRDefault="4817CA86" w:rsidP="00910BB6">
            <w:pPr>
              <w:pStyle w:val="InstructionalTExt"/>
              <w:numPr>
                <w:ilvl w:val="0"/>
                <w:numId w:val="34"/>
              </w:numPr>
              <w:spacing w:before="0" w:after="0"/>
              <w:rPr>
                <w:rFonts w:ascii="Times New Roman" w:hAnsi="Times New Roman"/>
                <w:color w:val="auto"/>
                <w:sz w:val="20"/>
                <w:szCs w:val="20"/>
              </w:rPr>
            </w:pPr>
            <w:commentRangeStart w:id="560"/>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w:t>
            </w:r>
            <w:r w:rsidRPr="4817CA86">
              <w:rPr>
                <w:rFonts w:ascii="Times New Roman" w:hAnsi="Times New Roman"/>
                <w:color w:val="auto"/>
                <w:sz w:val="20"/>
                <w:szCs w:val="20"/>
              </w:rPr>
              <w:t xml:space="preserve"> amendments to international clinical trials or amendments to a </w:t>
            </w:r>
            <w:r w:rsidRPr="00FF3C43">
              <w:rPr>
                <w:rFonts w:ascii="Times New Roman" w:hAnsi="Times New Roman"/>
                <w:color w:val="auto"/>
                <w:sz w:val="20"/>
                <w:szCs w:val="20"/>
              </w:rPr>
              <w:t>single-country</w:t>
            </w:r>
            <w:r w:rsidRPr="4817CA86">
              <w:rPr>
                <w:rFonts w:ascii="Times New Roman" w:hAnsi="Times New Roman"/>
                <w:color w:val="auto"/>
                <w:sz w:val="20"/>
                <w:szCs w:val="20"/>
              </w:rPr>
              <w:t xml:space="preserve"> trial, list approximate global enrollment total or percentage at the time of the amendment and select “globally”. </w:t>
            </w:r>
          </w:p>
          <w:p w14:paraId="14617361" w14:textId="667EAC7B"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global amendments consolidating only country/region-specific requirements</w:t>
            </w:r>
            <w:r w:rsidRPr="4817CA86">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993FD6B" w14:textId="77777777"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country/region</w:t>
            </w:r>
            <w:r w:rsidRPr="4817CA86">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D6DE004" w14:textId="342A8771" w:rsidR="00663A5E" w:rsidRPr="00272F02" w:rsidRDefault="4817CA86" w:rsidP="00910BB6">
            <w:pPr>
              <w:pStyle w:val="InstructionalTExt"/>
              <w:numPr>
                <w:ilvl w:val="0"/>
                <w:numId w:val="34"/>
              </w:numPr>
              <w:spacing w:before="0" w:after="0"/>
              <w:rPr>
                <w:rFonts w:ascii="Times New Roman" w:hAnsi="Times New Roman"/>
                <w:color w:val="auto"/>
                <w:sz w:val="20"/>
                <w:szCs w:val="20"/>
              </w:rPr>
            </w:pPr>
            <w:r w:rsidRPr="4817CA86">
              <w:rPr>
                <w:rFonts w:ascii="Times New Roman" w:hAnsi="Times New Roman"/>
                <w:color w:val="auto"/>
                <w:sz w:val="20"/>
                <w:szCs w:val="20"/>
              </w:rPr>
              <w:t xml:space="preserve">For </w:t>
            </w:r>
            <w:r w:rsidRPr="00FF3C43">
              <w:rPr>
                <w:rFonts w:ascii="Times New Roman" w:hAnsi="Times New Roman"/>
                <w:color w:val="auto"/>
                <w:sz w:val="20"/>
                <w:szCs w:val="20"/>
              </w:rPr>
              <w:t>studies in which enrollment status by cohort is more meaningful, such as for single-site or early-phase studies</w:t>
            </w:r>
            <w:r w:rsidRPr="4817CA86">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67C8B4E2" w14:textId="05C0A888" w:rsidR="00663A5E" w:rsidRPr="00FF3C43" w:rsidRDefault="4817CA86" w:rsidP="00910BB6">
            <w:pPr>
              <w:pStyle w:val="InstructionalTExt"/>
              <w:numPr>
                <w:ilvl w:val="0"/>
                <w:numId w:val="34"/>
              </w:numPr>
              <w:spacing w:before="0" w:after="0"/>
              <w:rPr>
                <w:rFonts w:ascii="Times New Roman" w:hAnsi="Times New Roman"/>
                <w:color w:val="auto"/>
                <w:sz w:val="20"/>
                <w:szCs w:val="20"/>
                <w:lang w:val="en-GB"/>
              </w:rPr>
            </w:pPr>
            <w:r w:rsidRPr="4817CA86">
              <w:rPr>
                <w:rFonts w:ascii="Times New Roman" w:hAnsi="Times New Roman"/>
                <w:color w:val="auto"/>
                <w:sz w:val="20"/>
                <w:szCs w:val="20"/>
              </w:rPr>
              <w:t>Enter the approximate number or percentage of participants enrolled as a percentage of the expected total.</w:t>
            </w:r>
            <w:commentRangeEnd w:id="560"/>
            <w:r w:rsidR="00684EF5">
              <w:commentReference w:id="560"/>
            </w:r>
          </w:p>
        </w:tc>
      </w:tr>
      <w:tr w:rsidR="00DB50C7" w:rsidRPr="00272F02" w14:paraId="1A61BCB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8A75AF"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D1B6E2" w14:textId="084499C0" w:rsidR="00663A5E" w:rsidRPr="00272F02" w:rsidRDefault="00C973E9" w:rsidP="00C824A4">
            <w:pPr>
              <w:pStyle w:val="TableCellLeft10pt"/>
              <w:rPr>
                <w:szCs w:val="20"/>
                <w:lang w:val="en-GB" w:eastAsia="ja-JP"/>
              </w:rPr>
            </w:pPr>
            <w:r>
              <w:rPr>
                <w:szCs w:val="20"/>
                <w:lang w:val="en-GB" w:eastAsia="ja-JP"/>
              </w:rPr>
              <w:t>Optional</w:t>
            </w:r>
            <w:r w:rsidR="00B819BF" w:rsidRPr="00272F02">
              <w:rPr>
                <w:szCs w:val="20"/>
                <w:lang w:val="en-GB" w:eastAsia="ja-JP"/>
              </w:rPr>
              <w:t xml:space="preserve">: </w:t>
            </w:r>
            <w:r w:rsidR="008E7871" w:rsidRPr="00272F02">
              <w:rPr>
                <w:szCs w:val="20"/>
                <w:lang w:val="en-GB" w:eastAsia="ja-JP"/>
              </w:rPr>
              <w:t>when there is an amendment</w:t>
            </w:r>
            <w:r>
              <w:rPr>
                <w:szCs w:val="20"/>
                <w:lang w:val="en-GB" w:eastAsia="ja-JP"/>
              </w:rPr>
              <w:t xml:space="preserve"> and sponsor chooses</w:t>
            </w:r>
          </w:p>
        </w:tc>
      </w:tr>
      <w:tr w:rsidR="00DB50C7" w:rsidRPr="00272F02" w14:paraId="13681CF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909BCE"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0B60EF1" w14:textId="77777777" w:rsidR="00663A5E" w:rsidRPr="00272F02" w:rsidRDefault="00663A5E" w:rsidP="00C824A4">
            <w:pPr>
              <w:pStyle w:val="TableCellLeft10pt"/>
              <w:rPr>
                <w:szCs w:val="20"/>
                <w:lang w:val="en-GB"/>
              </w:rPr>
            </w:pPr>
            <w:r w:rsidRPr="00272F02">
              <w:rPr>
                <w:szCs w:val="20"/>
                <w:lang w:val="en-GB"/>
              </w:rPr>
              <w:t>One to one</w:t>
            </w:r>
          </w:p>
        </w:tc>
      </w:tr>
      <w:tr w:rsidR="00DB50C7" w:rsidRPr="00272F02" w14:paraId="575F329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C2C6C2D"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F3ECD84" w14:textId="52A35ADA"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785A63E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A25C65D"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637DE5D" w14:textId="685B3068" w:rsidR="00663A5E" w:rsidRPr="00272F02" w:rsidRDefault="4817CA86" w:rsidP="52DA8CFE">
            <w:pPr>
              <w:pStyle w:val="TableCellLeft10pt"/>
              <w:rPr>
                <w:lang w:val="en-GB"/>
              </w:rPr>
            </w:pPr>
            <w:commentRangeStart w:id="561"/>
            <w:r w:rsidRPr="4817CA86">
              <w:rPr>
                <w:rStyle w:val="CPTVariable"/>
                <w:color w:val="auto"/>
              </w:rPr>
              <w:t>&lt;#</w:t>
            </w:r>
            <w:r w:rsidRPr="4817CA86">
              <w:rPr>
                <w:rStyle w:val="CPTVariable"/>
                <w:color w:val="auto"/>
                <w:lang w:eastAsia="ja-JP"/>
              </w:rPr>
              <w:t xml:space="preserve"> or </w:t>
            </w:r>
            <w:r w:rsidRPr="4817CA86">
              <w:rPr>
                <w:rStyle w:val="CPTVariable"/>
                <w:color w:val="auto"/>
              </w:rPr>
              <w:t>%&gt; enrolled &lt;</w:t>
            </w:r>
            <w:r w:rsidRPr="4817CA86">
              <w:rPr>
                <w:rStyle w:val="CPTVariable"/>
                <w:color w:val="auto"/>
                <w:lang w:eastAsia="ja-JP"/>
              </w:rPr>
              <w:t>g</w:t>
            </w:r>
            <w:r w:rsidRPr="4817CA86">
              <w:rPr>
                <w:rStyle w:val="CPTVariable"/>
                <w:color w:val="auto"/>
              </w:rPr>
              <w:t>lobally/</w:t>
            </w:r>
            <w:r w:rsidRPr="4817CA86">
              <w:rPr>
                <w:rStyle w:val="CPTVariable"/>
                <w:color w:val="auto"/>
                <w:lang w:eastAsia="ja-JP"/>
              </w:rPr>
              <w:t>l</w:t>
            </w:r>
            <w:r w:rsidRPr="4817CA86">
              <w:rPr>
                <w:rStyle w:val="CPTVariable"/>
                <w:color w:val="auto"/>
              </w:rPr>
              <w:t>ocally/</w:t>
            </w:r>
            <w:r w:rsidRPr="4817CA86">
              <w:rPr>
                <w:rStyle w:val="CPTVariable"/>
                <w:color w:val="auto"/>
                <w:lang w:eastAsia="ja-JP"/>
              </w:rPr>
              <w:t>per c</w:t>
            </w:r>
            <w:r w:rsidRPr="4817CA86">
              <w:rPr>
                <w:rStyle w:val="CPTVariable"/>
                <w:color w:val="auto"/>
              </w:rPr>
              <w:t>ohort&gt;</w:t>
            </w:r>
            <w:commentRangeEnd w:id="561"/>
            <w:r w:rsidR="52DA8CFE">
              <w:commentReference w:id="561"/>
            </w:r>
          </w:p>
        </w:tc>
      </w:tr>
      <w:tr w:rsidR="00DB50C7" w:rsidRPr="00272F02" w14:paraId="1A16A72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EB8B2F9"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EB6CAB4"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58B49D5" w14:textId="71622B15" w:rsidR="00663A5E"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562"/>
            <w:r w:rsidRPr="4817CA86">
              <w:rPr>
                <w:lang w:val="en-GB"/>
              </w:rPr>
              <w:t xml:space="preserve">Document, Sponsor </w:t>
            </w:r>
            <w:r w:rsidRPr="4817CA86">
              <w:rPr>
                <w:lang w:val="en-GB" w:eastAsia="ja-JP"/>
              </w:rPr>
              <w:t>A</w:t>
            </w:r>
            <w:r w:rsidRPr="4817CA86">
              <w:rPr>
                <w:lang w:val="en-GB"/>
              </w:rPr>
              <w:t xml:space="preserve">pproval </w:t>
            </w:r>
            <w:r w:rsidRPr="4817CA86">
              <w:rPr>
                <w:lang w:val="en-GB" w:eastAsia="ja-JP"/>
              </w:rPr>
              <w:t>D</w:t>
            </w:r>
            <w:r w:rsidRPr="4817CA86">
              <w:rPr>
                <w:lang w:val="en-GB"/>
              </w:rPr>
              <w:t>ate</w:t>
            </w:r>
            <w:commentRangeEnd w:id="562"/>
            <w:r w:rsidR="00663A5E">
              <w:commentReference w:id="562"/>
            </w:r>
          </w:p>
          <w:p w14:paraId="5B9C668A"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947700C"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2168583"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CDB56" w14:textId="5E5A6554" w:rsidR="00663A5E" w:rsidRPr="00272F02" w:rsidRDefault="4817CA86" w:rsidP="4817CA86">
            <w:pPr>
              <w:pStyle w:val="TableCellLeft10pt"/>
              <w:rPr>
                <w:lang w:val="en-GB"/>
              </w:rPr>
            </w:pPr>
            <w:r w:rsidRPr="4817CA86">
              <w:rPr>
                <w:lang w:val="en-GB"/>
              </w:rPr>
              <w:t xml:space="preserve">Yes, </w:t>
            </w:r>
            <w:r w:rsidRPr="4817CA86">
              <w:rPr>
                <w:lang w:val="en-GB" w:eastAsia="ja-JP"/>
              </w:rPr>
              <w:t xml:space="preserve">reuse from the title </w:t>
            </w:r>
            <w:commentRangeStart w:id="563"/>
            <w:r w:rsidRPr="4817CA86">
              <w:rPr>
                <w:lang w:val="en-GB" w:eastAsia="ja-JP"/>
              </w:rPr>
              <w:t>page</w:t>
            </w:r>
            <w:commentRangeEnd w:id="563"/>
            <w:r w:rsidR="00663A5E">
              <w:commentReference w:id="563"/>
            </w:r>
          </w:p>
        </w:tc>
      </w:tr>
    </w:tbl>
    <w:p w14:paraId="64011D55" w14:textId="77777777" w:rsidR="00E661E9" w:rsidRPr="00272F02"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3669C8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9CF3F1E" w14:textId="77777777" w:rsidR="00E661E9" w:rsidRPr="00272F02" w:rsidRDefault="00E661E9"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B51154" w14:textId="4CEE1DFB" w:rsidR="00E661E9" w:rsidRPr="00272F02" w:rsidRDefault="5B9CD79A" w:rsidP="2D72C741">
            <w:pPr>
              <w:pStyle w:val="TableCellLeft10pt"/>
              <w:rPr>
                <w:lang w:val="en-GB"/>
              </w:rPr>
            </w:pPr>
            <w:r w:rsidRPr="00272F02">
              <w:rPr>
                <w:lang w:val="en-GB"/>
              </w:rPr>
              <w:t>&lt;#</w:t>
            </w:r>
            <w:r w:rsidR="29296042" w:rsidRPr="00272F02">
              <w:rPr>
                <w:lang w:val="en-GB"/>
              </w:rPr>
              <w:t xml:space="preserve"> or %</w:t>
            </w:r>
            <w:r w:rsidRPr="00272F02">
              <w:rPr>
                <w:lang w:val="en-GB"/>
              </w:rPr>
              <w:t>&gt;</w:t>
            </w:r>
          </w:p>
        </w:tc>
      </w:tr>
      <w:tr w:rsidR="00DB50C7" w:rsidRPr="00272F02" w14:paraId="23D6F42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528FDF27" w14:textId="77777777" w:rsidR="00E661E9" w:rsidRPr="00272F02" w:rsidRDefault="00E661E9"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0BB86" w14:textId="6601178C" w:rsidR="00E661E9" w:rsidRPr="00272F02" w:rsidRDefault="00A87AA6" w:rsidP="00C824A4">
            <w:pPr>
              <w:pStyle w:val="TableCellLeft10pt"/>
              <w:rPr>
                <w:szCs w:val="20"/>
                <w:lang w:val="en-GB"/>
              </w:rPr>
            </w:pPr>
            <w:r w:rsidRPr="00272F02">
              <w:rPr>
                <w:szCs w:val="20"/>
                <w:lang w:val="en-GB" w:eastAsia="ja-JP"/>
              </w:rPr>
              <w:t>Number</w:t>
            </w:r>
          </w:p>
        </w:tc>
      </w:tr>
      <w:tr w:rsidR="00DB50C7" w:rsidRPr="00272F02" w14:paraId="095B7E54"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08612203" w14:textId="77777777" w:rsidR="00E661E9" w:rsidRPr="00272F02" w:rsidRDefault="00E661E9"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1627627" w14:textId="77777777" w:rsidR="00E661E9" w:rsidRPr="00272F02" w:rsidRDefault="00E661E9" w:rsidP="00C824A4">
            <w:pPr>
              <w:pStyle w:val="TableCellLeft10pt"/>
              <w:rPr>
                <w:szCs w:val="20"/>
                <w:lang w:val="en-GB"/>
              </w:rPr>
            </w:pPr>
            <w:r w:rsidRPr="00272F02">
              <w:rPr>
                <w:szCs w:val="20"/>
                <w:lang w:val="en-GB"/>
              </w:rPr>
              <w:t>D</w:t>
            </w:r>
          </w:p>
        </w:tc>
      </w:tr>
      <w:tr w:rsidR="00DB50C7" w:rsidRPr="00272F02" w14:paraId="69F810E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160A0CEC" w14:textId="77777777" w:rsidR="00E661E9" w:rsidRPr="00272F02" w:rsidRDefault="00E661E9"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AC41D2E" w14:textId="7F87A2A4" w:rsidR="00837062" w:rsidRPr="00272F02" w:rsidRDefault="000F6F05" w:rsidP="00C824A4">
            <w:pPr>
              <w:pStyle w:val="TableCellLeft10pt"/>
              <w:rPr>
                <w:szCs w:val="20"/>
                <w:lang w:val="en-GB"/>
              </w:rPr>
            </w:pPr>
            <w:r w:rsidRPr="00272F02">
              <w:rPr>
                <w:szCs w:val="20"/>
                <w:lang w:val="en-GB"/>
              </w:rPr>
              <w:t>CNEW</w:t>
            </w:r>
          </w:p>
          <w:p w14:paraId="2FFF2340" w14:textId="300B88C3" w:rsidR="00E661E9" w:rsidRPr="00272F02" w:rsidRDefault="52DA8CFE" w:rsidP="52DA8CFE">
            <w:pPr>
              <w:pStyle w:val="TableCellLeft10pt"/>
              <w:rPr>
                <w:lang w:val="en-GB"/>
              </w:rPr>
            </w:pPr>
            <w:r w:rsidRPr="52DA8CFE">
              <w:rPr>
                <w:lang w:val="en-GB"/>
              </w:rPr>
              <w:t>For review purpose, see definition of the controlled terminology below</w:t>
            </w:r>
            <w:r w:rsidR="0078797D">
              <w:br/>
            </w:r>
            <w:commentRangeStart w:id="564"/>
            <w:r w:rsidRPr="52DA8CFE">
              <w:rPr>
                <w:lang w:val="en-GB"/>
              </w:rPr>
              <w:t>The numeric value (expressed as an absolute value or percentage) for the estimated number of participants enrolled at the time of the protocol amendment.</w:t>
            </w:r>
            <w:commentRangeEnd w:id="564"/>
            <w:r w:rsidR="0078797D">
              <w:commentReference w:id="564"/>
            </w:r>
          </w:p>
        </w:tc>
      </w:tr>
      <w:tr w:rsidR="00DB50C7" w:rsidRPr="00272F02" w14:paraId="169A8A3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CAE93FD" w14:textId="77777777" w:rsidR="00E661E9" w:rsidRPr="00272F02" w:rsidRDefault="00E661E9"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F435ED9" w14:textId="247BFD1B" w:rsidR="00E661E9" w:rsidRPr="00272F02" w:rsidRDefault="63CC4F12" w:rsidP="3FAC1DFE">
            <w:pPr>
              <w:pStyle w:val="TableCellLeft10pt"/>
              <w:rPr>
                <w:lang w:val="en-GB"/>
              </w:rPr>
            </w:pPr>
            <w:r w:rsidRPr="00272F02">
              <w:rPr>
                <w:lang w:eastAsia="ja-JP"/>
              </w:rPr>
              <w:t>N/A</w:t>
            </w:r>
          </w:p>
        </w:tc>
      </w:tr>
      <w:tr w:rsidR="00DB50C7" w:rsidRPr="00272F02" w14:paraId="5CAB61F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1B54296" w14:textId="77777777" w:rsidR="00E661E9" w:rsidRPr="00272F02" w:rsidRDefault="00E661E9"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1C84FD4" w14:textId="5E1BAC8E" w:rsidR="00E661E9" w:rsidRPr="00272F02" w:rsidRDefault="00C973E9" w:rsidP="00C824A4">
            <w:pPr>
              <w:pStyle w:val="TableCellLeft10pt"/>
              <w:rPr>
                <w:szCs w:val="20"/>
                <w:lang w:val="en-GB"/>
              </w:rPr>
            </w:pPr>
            <w:r>
              <w:rPr>
                <w:szCs w:val="20"/>
                <w:lang w:val="en-GB" w:eastAsia="ja-JP"/>
              </w:rPr>
              <w:t>Optional</w:t>
            </w:r>
            <w:r w:rsidR="00155377">
              <w:rPr>
                <w:szCs w:val="20"/>
                <w:lang w:val="en-GB" w:eastAsia="ja-JP"/>
              </w:rPr>
              <w:t>:</w:t>
            </w:r>
            <w:r w:rsidR="00411E60" w:rsidRPr="00272F02">
              <w:rPr>
                <w:szCs w:val="20"/>
                <w:lang w:val="en-GB" w:eastAsia="ja-JP"/>
              </w:rPr>
              <w:t xml:space="preserve"> </w:t>
            </w:r>
            <w:r w:rsidR="00E661E9" w:rsidRPr="00272F02">
              <w:rPr>
                <w:szCs w:val="20"/>
                <w:lang w:val="en-GB"/>
              </w:rPr>
              <w:t>if Original Protocol =No</w:t>
            </w:r>
          </w:p>
        </w:tc>
      </w:tr>
      <w:tr w:rsidR="00DB50C7" w:rsidRPr="00272F02" w14:paraId="7E11487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5DA146D" w14:textId="77777777" w:rsidR="00E661E9" w:rsidRPr="00272F02" w:rsidRDefault="00E661E9"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A4E6F52" w14:textId="60BD9244" w:rsidR="00E661E9" w:rsidRPr="00272F02" w:rsidRDefault="00E661E9" w:rsidP="00C824A4">
            <w:pPr>
              <w:pStyle w:val="TableCellLeft10pt"/>
              <w:rPr>
                <w:szCs w:val="20"/>
                <w:lang w:val="en-GB"/>
              </w:rPr>
            </w:pPr>
            <w:r w:rsidRPr="00272F02">
              <w:rPr>
                <w:szCs w:val="20"/>
                <w:lang w:val="en-GB"/>
              </w:rPr>
              <w:t xml:space="preserve">One to </w:t>
            </w:r>
            <w:r w:rsidR="00A87AA6" w:rsidRPr="00272F02">
              <w:rPr>
                <w:szCs w:val="20"/>
                <w:lang w:val="en-GB" w:eastAsia="ja-JP"/>
              </w:rPr>
              <w:t>one</w:t>
            </w:r>
          </w:p>
        </w:tc>
      </w:tr>
      <w:tr w:rsidR="00DB50C7" w:rsidRPr="00272F02" w14:paraId="544A17A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78161FD2" w14:textId="77777777" w:rsidR="00E661E9" w:rsidRPr="00272F02" w:rsidRDefault="00E661E9"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CFC1CA" w14:textId="77777777" w:rsidR="00E661E9" w:rsidRPr="00272F02" w:rsidRDefault="00E661E9" w:rsidP="00C824A4">
            <w:pPr>
              <w:pStyle w:val="TableCellLeft10pt"/>
              <w:rPr>
                <w:szCs w:val="20"/>
                <w:lang w:val="en-GB"/>
              </w:rPr>
            </w:pPr>
            <w:r w:rsidRPr="00272F02">
              <w:rPr>
                <w:szCs w:val="20"/>
                <w:lang w:val="en-GB"/>
              </w:rPr>
              <w:t>Amendment Details</w:t>
            </w:r>
          </w:p>
        </w:tc>
      </w:tr>
      <w:tr w:rsidR="00DB50C7" w:rsidRPr="00272F02" w14:paraId="002F0DC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97A677E" w14:textId="77777777" w:rsidR="00E661E9" w:rsidRPr="00272F02" w:rsidRDefault="00E661E9"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7E10FFC" w14:textId="77777777" w:rsidR="00E661E9" w:rsidRPr="00272F02" w:rsidRDefault="00E661E9" w:rsidP="00C824A4">
            <w:pPr>
              <w:pStyle w:val="TableCellLeft10pt"/>
              <w:rPr>
                <w:szCs w:val="20"/>
                <w:lang w:val="en-GB"/>
              </w:rPr>
            </w:pPr>
            <w:r w:rsidRPr="00272F02">
              <w:rPr>
                <w:szCs w:val="20"/>
                <w:lang w:val="en-GB"/>
              </w:rPr>
              <w:t>Integer for Number or one decimal point for percent</w:t>
            </w:r>
          </w:p>
        </w:tc>
      </w:tr>
      <w:tr w:rsidR="00DB50C7" w:rsidRPr="00272F02" w14:paraId="7A90F36F"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2FDC2A" w14:textId="77777777" w:rsidR="00E661E9" w:rsidRPr="00272F02" w:rsidRDefault="00E661E9"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1E076F" w14:textId="77777777" w:rsidR="00E661E9" w:rsidRPr="00272F02" w:rsidRDefault="00E661E9"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E0FFCD3" w14:textId="66B79B06" w:rsidR="00E661E9"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565"/>
            <w:r w:rsidRPr="4817CA86">
              <w:rPr>
                <w:lang w:val="en-GB"/>
              </w:rPr>
              <w:t>Document; Sponsor Approval Date”</w:t>
            </w:r>
            <w:commentRangeEnd w:id="565"/>
            <w:r w:rsidR="00E661E9">
              <w:commentReference w:id="565"/>
            </w:r>
          </w:p>
          <w:p w14:paraId="2E1519F1" w14:textId="2C0BA407" w:rsidR="00E661E9" w:rsidRPr="00272F02" w:rsidRDefault="00E661E9" w:rsidP="00C824A4">
            <w:pPr>
              <w:pStyle w:val="TableCellLeft10pt"/>
              <w:rPr>
                <w:szCs w:val="20"/>
                <w:lang w:val="en-GB" w:eastAsia="ja-JP"/>
              </w:rPr>
            </w:pPr>
            <w:r w:rsidRPr="00272F02">
              <w:rPr>
                <w:rStyle w:val="TableCellLeft10ptBoldChar"/>
                <w:szCs w:val="20"/>
              </w:rPr>
              <w:t>Concept</w:t>
            </w:r>
            <w:r w:rsidRPr="00272F02">
              <w:rPr>
                <w:szCs w:val="20"/>
                <w:lang w:val="en-GB"/>
              </w:rPr>
              <w:t>: CNEW</w:t>
            </w:r>
          </w:p>
        </w:tc>
      </w:tr>
      <w:tr w:rsidR="00DB50C7" w:rsidRPr="00272F02" w14:paraId="7A49EC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8E15DDF" w14:textId="77777777" w:rsidR="00E661E9" w:rsidRPr="00272F02" w:rsidRDefault="00E661E9"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8DB25E8" w14:textId="55A0590A" w:rsidR="00E661E9" w:rsidRPr="00272F02" w:rsidRDefault="4817CA86" w:rsidP="4817CA86">
            <w:pPr>
              <w:pStyle w:val="TableCellLeft10pt"/>
              <w:rPr>
                <w:lang w:val="en-GB"/>
              </w:rPr>
            </w:pPr>
            <w:r w:rsidRPr="4817CA86">
              <w:rPr>
                <w:lang w:val="en-GB" w:eastAsia="ja-JP"/>
              </w:rPr>
              <w:t>Yes, reuse from the title</w:t>
            </w:r>
            <w:commentRangeStart w:id="566"/>
            <w:r w:rsidRPr="4817CA86">
              <w:rPr>
                <w:lang w:val="en-GB" w:eastAsia="ja-JP"/>
              </w:rPr>
              <w:t xml:space="preserve"> page</w:t>
            </w:r>
            <w:commentRangeEnd w:id="566"/>
            <w:r w:rsidR="003C34BB">
              <w:commentReference w:id="566"/>
            </w:r>
          </w:p>
        </w:tc>
      </w:tr>
    </w:tbl>
    <w:p w14:paraId="05B120DE" w14:textId="77777777" w:rsidR="00E661E9" w:rsidRPr="00272F02"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5D9AFF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AC55E1"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8678158" w14:textId="77777777" w:rsidR="00663A5E" w:rsidRPr="00272F02" w:rsidRDefault="00663A5E" w:rsidP="00C824A4">
            <w:pPr>
              <w:pStyle w:val="TableCellLeft10pt"/>
              <w:rPr>
                <w:szCs w:val="20"/>
                <w:lang w:val="en-GB"/>
              </w:rPr>
            </w:pPr>
            <w:r w:rsidRPr="00272F02">
              <w:rPr>
                <w:rFonts w:eastAsiaTheme="minorEastAsia"/>
                <w:szCs w:val="20"/>
              </w:rPr>
              <w:t xml:space="preserve">{The Overview of Changes from each prior protocol amendment is {provided below} </w:t>
            </w:r>
            <w:r w:rsidRPr="00272F02">
              <w:rPr>
                <w:rFonts w:eastAsia="MS Mincho"/>
                <w:szCs w:val="20"/>
              </w:rPr>
              <w:t>or</w:t>
            </w:r>
            <w:r w:rsidRPr="00272F02">
              <w:rPr>
                <w:rFonts w:eastAsiaTheme="minorEastAsia"/>
                <w:szCs w:val="20"/>
              </w:rPr>
              <w:t xml:space="preserve"> &lt;specify alternative location&gt;}.</w:t>
            </w:r>
          </w:p>
        </w:tc>
      </w:tr>
      <w:tr w:rsidR="00DB50C7" w:rsidRPr="00272F02" w14:paraId="3228213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B40438B"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3B6BD070"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37D8516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8F3497"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8E15721" w14:textId="1B4DF5EE" w:rsidR="00663A5E" w:rsidRPr="00272F02" w:rsidRDefault="00382324" w:rsidP="00C824A4">
            <w:pPr>
              <w:pStyle w:val="TableCellLeft10pt"/>
              <w:rPr>
                <w:szCs w:val="20"/>
                <w:lang w:val="en-GB"/>
              </w:rPr>
            </w:pPr>
            <w:r w:rsidRPr="00272F02">
              <w:t>Universal text and V, D</w:t>
            </w:r>
          </w:p>
        </w:tc>
      </w:tr>
      <w:tr w:rsidR="00DB50C7" w:rsidRPr="00272F02" w14:paraId="7F3743B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0B789AE"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C29809A" w14:textId="77777777" w:rsidR="00663A5E" w:rsidRPr="00272F02" w:rsidRDefault="00663A5E" w:rsidP="00C824A4">
            <w:pPr>
              <w:pStyle w:val="TableCellLeft10pt"/>
              <w:rPr>
                <w:szCs w:val="20"/>
                <w:lang w:val="en-GB"/>
              </w:rPr>
            </w:pPr>
            <w:r w:rsidRPr="00272F02">
              <w:rPr>
                <w:szCs w:val="20"/>
                <w:lang w:val="en-GB"/>
              </w:rPr>
              <w:t>N/A</w:t>
            </w:r>
          </w:p>
        </w:tc>
      </w:tr>
      <w:tr w:rsidR="00DB50C7" w:rsidRPr="00272F02" w14:paraId="6DB374C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2EFDC0"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3C9544A" w14:textId="0D0919FE" w:rsidR="00663A5E" w:rsidRPr="00272F02" w:rsidRDefault="00245D99" w:rsidP="00C824A4">
            <w:pPr>
              <w:pStyle w:val="TableCellLeft10pt"/>
              <w:rPr>
                <w:szCs w:val="20"/>
              </w:rPr>
            </w:pPr>
            <w:r w:rsidRPr="00272F02">
              <w:rPr>
                <w:szCs w:val="20"/>
              </w:rPr>
              <w:t>Move the Overview of Changes table from the previous amendments to this section in reverse chronological order (most recent first).</w:t>
            </w:r>
          </w:p>
        </w:tc>
      </w:tr>
      <w:tr w:rsidR="00DB50C7" w:rsidRPr="00272F02" w14:paraId="11A93B4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8948EC1"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16353119" w14:textId="1FC173F3" w:rsidR="00663A5E" w:rsidRPr="00272F02" w:rsidRDefault="00663A5E" w:rsidP="00C824A4">
            <w:pPr>
              <w:pStyle w:val="TableCellLeft10pt"/>
              <w:rPr>
                <w:szCs w:val="20"/>
                <w:lang w:val="en-GB"/>
              </w:rPr>
            </w:pPr>
            <w:r w:rsidRPr="00272F02">
              <w:rPr>
                <w:szCs w:val="20"/>
                <w:lang w:val="en-GB"/>
              </w:rPr>
              <w:t>Conditional</w:t>
            </w:r>
            <w:r w:rsidR="00D76601" w:rsidRPr="00272F02">
              <w:rPr>
                <w:szCs w:val="20"/>
                <w:lang w:val="en-GB" w:eastAsia="ja-JP"/>
              </w:rPr>
              <w:t>:</w:t>
            </w:r>
            <w:r w:rsidRPr="00272F02">
              <w:rPr>
                <w:szCs w:val="20"/>
                <w:lang w:val="en-GB"/>
              </w:rPr>
              <w:t xml:space="preserve"> if not original protocol or first amendment</w:t>
            </w:r>
          </w:p>
        </w:tc>
      </w:tr>
      <w:tr w:rsidR="00DB50C7" w:rsidRPr="00272F02" w14:paraId="430255D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45449FF"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50A77362" w14:textId="77777777" w:rsidR="00663A5E" w:rsidRPr="00272F02" w:rsidRDefault="00663A5E" w:rsidP="00C824A4">
            <w:pPr>
              <w:pStyle w:val="TableCellLeft10pt"/>
              <w:rPr>
                <w:szCs w:val="20"/>
                <w:lang w:val="en-GB"/>
              </w:rPr>
            </w:pPr>
            <w:r w:rsidRPr="00272F02">
              <w:rPr>
                <w:szCs w:val="20"/>
                <w:lang w:val="en-GB"/>
              </w:rPr>
              <w:t>One to one</w:t>
            </w:r>
          </w:p>
        </w:tc>
      </w:tr>
      <w:tr w:rsidR="00DB50C7" w:rsidRPr="00272F02" w14:paraId="7AAAA46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3C769"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525EAB9" w14:textId="5B8A0173"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6A848ED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F720484"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4243AF5" w14:textId="77777777" w:rsidR="00663A5E" w:rsidRPr="00272F02" w:rsidRDefault="00663A5E" w:rsidP="00C824A4">
            <w:pPr>
              <w:pStyle w:val="TableCellLeft10pt"/>
              <w:rPr>
                <w:rFonts w:eastAsiaTheme="minorEastAsia"/>
                <w:szCs w:val="20"/>
              </w:rPr>
            </w:pPr>
            <w:r w:rsidRPr="00272F02">
              <w:rPr>
                <w:rFonts w:eastAsiaTheme="minorEastAsia"/>
                <w:szCs w:val="20"/>
              </w:rPr>
              <w:t xml:space="preserve">The Overview of Changes from each prior protocol amendment is </w:t>
            </w:r>
          </w:p>
          <w:p w14:paraId="0CF69E5A" w14:textId="77777777" w:rsidR="00663A5E" w:rsidRPr="00272F02" w:rsidRDefault="00663A5E" w:rsidP="00C824A4">
            <w:pPr>
              <w:pStyle w:val="TableCellLeft10pt"/>
              <w:rPr>
                <w:rFonts w:eastAsia="MS Mincho"/>
                <w:szCs w:val="20"/>
              </w:rPr>
            </w:pPr>
            <w:r w:rsidRPr="00272F02">
              <w:rPr>
                <w:rFonts w:eastAsia="MS Mincho"/>
                <w:szCs w:val="20"/>
              </w:rPr>
              <w:t xml:space="preserve">Choose </w:t>
            </w:r>
          </w:p>
          <w:p w14:paraId="6C2591E6" w14:textId="6F531188" w:rsidR="00663A5E" w:rsidRPr="00272F02" w:rsidRDefault="00663A5E" w:rsidP="00C824A4">
            <w:pPr>
              <w:pStyle w:val="TableCellLeft10pt"/>
              <w:rPr>
                <w:rFonts w:eastAsiaTheme="minorEastAsia"/>
                <w:szCs w:val="20"/>
              </w:rPr>
            </w:pPr>
            <w:r w:rsidRPr="00272F02">
              <w:rPr>
                <w:rFonts w:eastAsiaTheme="minorEastAsia"/>
                <w:szCs w:val="20"/>
              </w:rPr>
              <w:t>provided below</w:t>
            </w:r>
          </w:p>
          <w:p w14:paraId="785B0F06" w14:textId="77777777" w:rsidR="00663A5E" w:rsidRPr="00272F02" w:rsidRDefault="00663A5E" w:rsidP="00C824A4">
            <w:pPr>
              <w:pStyle w:val="TableCellLeft10pt"/>
              <w:rPr>
                <w:rFonts w:eastAsiaTheme="minorEastAsia"/>
                <w:szCs w:val="20"/>
              </w:rPr>
            </w:pPr>
            <w:r w:rsidRPr="00272F02">
              <w:rPr>
                <w:rFonts w:eastAsia="MS Mincho"/>
                <w:szCs w:val="20"/>
              </w:rPr>
              <w:t>or</w:t>
            </w:r>
            <w:r w:rsidRPr="00272F02">
              <w:rPr>
                <w:rFonts w:eastAsiaTheme="minorEastAsia"/>
                <w:szCs w:val="20"/>
              </w:rPr>
              <w:t xml:space="preserve"> </w:t>
            </w:r>
          </w:p>
          <w:p w14:paraId="585C5DBA" w14:textId="60D47907" w:rsidR="00663A5E" w:rsidRPr="00272F02" w:rsidRDefault="00663A5E" w:rsidP="00C824A4">
            <w:pPr>
              <w:pStyle w:val="TableCellLeft10pt"/>
              <w:rPr>
                <w:szCs w:val="20"/>
                <w:lang w:val="en-GB"/>
              </w:rPr>
            </w:pPr>
            <w:r w:rsidRPr="00272F02">
              <w:rPr>
                <w:rFonts w:eastAsiaTheme="minorEastAsia"/>
                <w:szCs w:val="20"/>
              </w:rPr>
              <w:t>&lt;specify alternative location&gt;.</w:t>
            </w:r>
          </w:p>
        </w:tc>
      </w:tr>
      <w:tr w:rsidR="00DB50C7" w:rsidRPr="00272F02" w14:paraId="7CACD16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A68F258"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9A33E8E" w14:textId="77777777" w:rsidR="000F68A2" w:rsidRPr="00272F02" w:rsidRDefault="000F68A2" w:rsidP="000F68A2">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66A3B090" w14:textId="29CB027D" w:rsidR="000F68A2" w:rsidRPr="00272F02" w:rsidRDefault="000F68A2" w:rsidP="000F68A2">
            <w:pPr>
              <w:pStyle w:val="TableCellLeft10pt"/>
              <w:rPr>
                <w:szCs w:val="20"/>
                <w:lang w:val="en-GB"/>
              </w:rPr>
            </w:pPr>
            <w:r w:rsidRPr="00272F02">
              <w:rPr>
                <w:rStyle w:val="TableCellLeft10ptBoldChar"/>
                <w:szCs w:val="20"/>
              </w:rPr>
              <w:t>Relationship</w:t>
            </w:r>
            <w:r w:rsidRPr="00272F02">
              <w:rPr>
                <w:szCs w:val="20"/>
                <w:lang w:val="en-GB"/>
              </w:rPr>
              <w:t xml:space="preserve">: </w:t>
            </w:r>
            <w:r w:rsidR="00A87AA6" w:rsidRPr="00272F02" w:rsidDel="00535AA1">
              <w:rPr>
                <w:szCs w:val="20"/>
                <w:lang w:val="en-GB" w:eastAsia="ja-JP"/>
              </w:rPr>
              <w:t>12.3</w:t>
            </w:r>
            <w:r w:rsidR="008A7E91" w:rsidRPr="00272F02" w:rsidDel="00535AA1">
              <w:rPr>
                <w:szCs w:val="20"/>
                <w:lang w:val="en-GB" w:eastAsia="ja-JP"/>
              </w:rPr>
              <w:t xml:space="preserve"> </w:t>
            </w:r>
            <w:r w:rsidR="008A7E91" w:rsidRPr="00272F02">
              <w:rPr>
                <w:szCs w:val="20"/>
                <w:lang w:val="en-GB" w:eastAsia="ja-JP"/>
              </w:rPr>
              <w:t>Prior Protocol Amendment</w:t>
            </w:r>
            <w:r w:rsidR="00BA585C" w:rsidRPr="00272F02">
              <w:rPr>
                <w:szCs w:val="20"/>
                <w:lang w:val="en-GB" w:eastAsia="ja-JP"/>
              </w:rPr>
              <w:t>(</w:t>
            </w:r>
            <w:r w:rsidR="008A7E91" w:rsidRPr="00272F02">
              <w:rPr>
                <w:szCs w:val="20"/>
                <w:lang w:val="en-GB" w:eastAsia="ja-JP"/>
              </w:rPr>
              <w:t>s</w:t>
            </w:r>
            <w:r w:rsidR="00BA585C" w:rsidRPr="00272F02">
              <w:rPr>
                <w:szCs w:val="20"/>
                <w:lang w:val="en-GB" w:eastAsia="ja-JP"/>
              </w:rPr>
              <w:t>)</w:t>
            </w:r>
            <w:r w:rsidR="00A87AA6" w:rsidRPr="00272F02">
              <w:rPr>
                <w:szCs w:val="20"/>
                <w:lang w:val="en-GB" w:eastAsia="ja-JP"/>
              </w:rPr>
              <w:t xml:space="preserve"> </w:t>
            </w:r>
          </w:p>
          <w:p w14:paraId="2726202B" w14:textId="2CC33469" w:rsidR="00663A5E" w:rsidRPr="00272F02" w:rsidRDefault="000F68A2" w:rsidP="000F68A2">
            <w:pPr>
              <w:pStyle w:val="TableCellLeft10pt"/>
              <w:rPr>
                <w:szCs w:val="20"/>
                <w:lang w:val="en-GB"/>
              </w:rPr>
            </w:pPr>
            <w:r w:rsidRPr="00272F02">
              <w:rPr>
                <w:rStyle w:val="TableCellLeft10ptBoldChar"/>
                <w:szCs w:val="20"/>
              </w:rPr>
              <w:t>Concept</w:t>
            </w:r>
            <w:r w:rsidRPr="00272F02">
              <w:rPr>
                <w:szCs w:val="20"/>
                <w:lang w:val="en-GB"/>
              </w:rPr>
              <w:t>:</w:t>
            </w:r>
            <w:r w:rsidR="00A87AA6" w:rsidRPr="00272F02">
              <w:rPr>
                <w:szCs w:val="20"/>
                <w:lang w:val="en-GB" w:eastAsia="ja-JP"/>
              </w:rPr>
              <w:t xml:space="preserve"> </w:t>
            </w:r>
            <w:r w:rsidR="006B28C1">
              <w:rPr>
                <w:szCs w:val="20"/>
                <w:lang w:val="en-GB" w:eastAsia="ja-JP"/>
              </w:rPr>
              <w:t xml:space="preserve">Universal </w:t>
            </w:r>
            <w:r w:rsidR="00FD43EE">
              <w:rPr>
                <w:szCs w:val="20"/>
                <w:lang w:val="en-GB" w:eastAsia="ja-JP"/>
              </w:rPr>
              <w:t>text</w:t>
            </w:r>
          </w:p>
        </w:tc>
      </w:tr>
      <w:tr w:rsidR="00DB50C7" w:rsidRPr="00272F02" w14:paraId="7C0CBE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E98C8C"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C198B8" w14:textId="77777777" w:rsidR="00663A5E" w:rsidRPr="00272F02" w:rsidRDefault="00663A5E" w:rsidP="00C824A4">
            <w:pPr>
              <w:pStyle w:val="TableCellLeft10pt"/>
              <w:rPr>
                <w:szCs w:val="20"/>
                <w:lang w:val="en-GB"/>
              </w:rPr>
            </w:pPr>
            <w:r w:rsidRPr="00272F02">
              <w:rPr>
                <w:szCs w:val="20"/>
                <w:lang w:val="en-GB"/>
              </w:rPr>
              <w:t>No</w:t>
            </w:r>
          </w:p>
        </w:tc>
      </w:tr>
    </w:tbl>
    <w:p w14:paraId="0FE5138F" w14:textId="77777777" w:rsidR="00663A5E" w:rsidRPr="00272F02"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0E2566F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22C0607" w14:textId="77777777" w:rsidR="00663A5E" w:rsidRPr="00272F02" w:rsidRDefault="00663A5E" w:rsidP="00C824A4">
            <w:pPr>
              <w:pStyle w:val="TableHeadingTextLeft10pt"/>
              <w:rPr>
                <w:szCs w:val="20"/>
                <w:lang w:val="de-DE"/>
              </w:rPr>
            </w:pPr>
            <w:r w:rsidRPr="00272F02">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F01368" w14:textId="5CBE1424" w:rsidR="00663A5E" w:rsidRPr="00272F02" w:rsidRDefault="00663A5E" w:rsidP="00C824A4">
            <w:pPr>
              <w:pStyle w:val="TableCellLeft10pt"/>
              <w:rPr>
                <w:szCs w:val="20"/>
                <w:lang w:val="en-GB"/>
              </w:rPr>
            </w:pPr>
            <w:r w:rsidRPr="00272F02">
              <w:rPr>
                <w:szCs w:val="20"/>
                <w:lang w:val="en-GB"/>
              </w:rPr>
              <w:t>&lt;</w:t>
            </w:r>
            <w:r w:rsidRPr="00272F02">
              <w:rPr>
                <w:rFonts w:eastAsiaTheme="minorEastAsia"/>
                <w:szCs w:val="20"/>
              </w:rPr>
              <w:t>specify alternative location</w:t>
            </w:r>
            <w:r w:rsidRPr="00272F02">
              <w:rPr>
                <w:szCs w:val="20"/>
                <w:lang w:val="en-GB"/>
              </w:rPr>
              <w:t xml:space="preserve">&gt; </w:t>
            </w:r>
          </w:p>
        </w:tc>
      </w:tr>
      <w:tr w:rsidR="00DB50C7" w:rsidRPr="00272F02" w14:paraId="709D70E8"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BEB873D" w14:textId="77777777" w:rsidR="00663A5E" w:rsidRPr="00272F02" w:rsidRDefault="00663A5E" w:rsidP="00C824A4">
            <w:pPr>
              <w:pStyle w:val="TableHeadingTextLeft10pt"/>
              <w:rPr>
                <w:szCs w:val="20"/>
                <w:lang w:val="de-DE"/>
              </w:rPr>
            </w:pPr>
            <w:r w:rsidRPr="00272F02">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B01EE1"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68232F50"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30165F2"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7B0E3E2"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1F379486"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28DB0494" w14:textId="77777777" w:rsidR="00663A5E" w:rsidRPr="00272F02" w:rsidRDefault="00663A5E" w:rsidP="00C824A4">
            <w:pPr>
              <w:pStyle w:val="TableHeadingTextLeft10pt"/>
              <w:rPr>
                <w:szCs w:val="20"/>
                <w:lang w:val="de-DE"/>
              </w:rPr>
            </w:pPr>
            <w:r w:rsidRPr="00272F02">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1714B9" w14:textId="066BB5C8" w:rsidR="00837062" w:rsidRPr="00272F02" w:rsidRDefault="000F6F05" w:rsidP="00C824A4">
            <w:pPr>
              <w:pStyle w:val="TableCellLeft10pt"/>
              <w:rPr>
                <w:szCs w:val="20"/>
                <w:lang w:val="en-GB"/>
              </w:rPr>
            </w:pPr>
            <w:r w:rsidRPr="00272F02">
              <w:rPr>
                <w:szCs w:val="20"/>
                <w:lang w:val="en-GB"/>
              </w:rPr>
              <w:t>CNEW</w:t>
            </w:r>
          </w:p>
          <w:p w14:paraId="5CB4CD5F" w14:textId="6D2967E2" w:rsidR="00663A5E" w:rsidRPr="00272F02" w:rsidRDefault="52DA8CFE" w:rsidP="52DA8CFE">
            <w:pPr>
              <w:pStyle w:val="TableCellLeft10pt"/>
              <w:rPr>
                <w:lang w:val="en-GB"/>
              </w:rPr>
            </w:pPr>
            <w:r w:rsidRPr="52DA8CFE">
              <w:rPr>
                <w:lang w:val="en-GB"/>
              </w:rPr>
              <w:t>For review purpose, see definition of the controlled terminology below</w:t>
            </w:r>
            <w:r w:rsidR="0078797D">
              <w:br/>
            </w:r>
            <w:commentRangeStart w:id="567"/>
            <w:r w:rsidRPr="52DA8CFE">
              <w:rPr>
                <w:lang w:val="en-GB"/>
              </w:rPr>
              <w:t>the physical or virtual location of the date on which the sponsor approved the current version of the protocol.</w:t>
            </w:r>
            <w:commentRangeEnd w:id="567"/>
            <w:r w:rsidR="0078797D">
              <w:commentReference w:id="567"/>
            </w:r>
          </w:p>
        </w:tc>
      </w:tr>
      <w:tr w:rsidR="00DB50C7" w:rsidRPr="00272F02" w14:paraId="1D00F65A"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2499872" w14:textId="77777777" w:rsidR="00663A5E" w:rsidRPr="00272F02" w:rsidRDefault="00663A5E" w:rsidP="00C824A4">
            <w:pPr>
              <w:pStyle w:val="TableHeadingTextLeft10pt"/>
              <w:rPr>
                <w:szCs w:val="20"/>
                <w:lang w:val="de-DE"/>
              </w:rPr>
            </w:pPr>
            <w:r w:rsidRPr="00272F02">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6A16FE" w14:textId="77777777" w:rsidR="00663A5E" w:rsidRPr="00272F02" w:rsidRDefault="00663A5E" w:rsidP="00C824A4">
            <w:pPr>
              <w:pStyle w:val="TableCellLeft10pt"/>
              <w:rPr>
                <w:szCs w:val="20"/>
                <w:lang w:val="en-GB"/>
              </w:rPr>
            </w:pPr>
            <w:r w:rsidRPr="00272F02">
              <w:rPr>
                <w:szCs w:val="20"/>
                <w:lang w:val="en-GB"/>
              </w:rPr>
              <w:t>N/A</w:t>
            </w:r>
          </w:p>
        </w:tc>
      </w:tr>
      <w:tr w:rsidR="00DB50C7" w:rsidRPr="00272F02" w14:paraId="3B12F2B1"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8F799A3" w14:textId="77777777" w:rsidR="00663A5E" w:rsidRPr="00272F02" w:rsidRDefault="00663A5E" w:rsidP="00C824A4">
            <w:pPr>
              <w:pStyle w:val="TableHeadingTextLeft10pt"/>
              <w:rPr>
                <w:szCs w:val="20"/>
                <w:lang w:val="de-DE"/>
              </w:rPr>
            </w:pPr>
            <w:r w:rsidRPr="00272F02">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DCDCBDE" w14:textId="36D3C89A" w:rsidR="00663A5E" w:rsidRPr="00272F02" w:rsidRDefault="00663A5E" w:rsidP="00C824A4">
            <w:pPr>
              <w:pStyle w:val="TableCellLeft10pt"/>
              <w:rPr>
                <w:szCs w:val="20"/>
                <w:lang w:val="en-GB" w:eastAsia="ja-JP"/>
              </w:rPr>
            </w:pPr>
            <w:r w:rsidRPr="00272F02">
              <w:rPr>
                <w:szCs w:val="20"/>
                <w:lang w:val="en-GB"/>
              </w:rPr>
              <w:t>Conditional</w:t>
            </w:r>
            <w:r w:rsidR="00D76601" w:rsidRPr="00272F02">
              <w:rPr>
                <w:szCs w:val="20"/>
                <w:lang w:val="en-GB" w:eastAsia="ja-JP"/>
              </w:rPr>
              <w:t xml:space="preserve">: </w:t>
            </w:r>
            <w:r w:rsidR="00A87AA6" w:rsidRPr="00272F02">
              <w:rPr>
                <w:szCs w:val="20"/>
                <w:lang w:val="en-GB" w:eastAsia="ja-JP"/>
              </w:rPr>
              <w:t>when a specify alternative location is selected</w:t>
            </w:r>
          </w:p>
        </w:tc>
      </w:tr>
      <w:tr w:rsidR="00DB50C7" w:rsidRPr="00272F02" w14:paraId="49F8E06D"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0F5517B" w14:textId="77777777" w:rsidR="00663A5E" w:rsidRPr="00272F02" w:rsidRDefault="00663A5E" w:rsidP="00C824A4">
            <w:pPr>
              <w:pStyle w:val="TableHeadingTextLeft10pt"/>
              <w:rPr>
                <w:szCs w:val="20"/>
                <w:lang w:val="de-DE"/>
              </w:rPr>
            </w:pPr>
            <w:r w:rsidRPr="00272F02">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43CC14" w14:textId="68834C13" w:rsidR="00663A5E" w:rsidRPr="00272F02" w:rsidRDefault="00663A5E" w:rsidP="00C824A4">
            <w:pPr>
              <w:pStyle w:val="TableCellLeft10pt"/>
              <w:rPr>
                <w:szCs w:val="20"/>
                <w:lang w:val="en-GB"/>
              </w:rPr>
            </w:pPr>
            <w:r w:rsidRPr="00272F02">
              <w:rPr>
                <w:szCs w:val="20"/>
                <w:lang w:val="en-GB"/>
              </w:rPr>
              <w:t xml:space="preserve">One to </w:t>
            </w:r>
            <w:r w:rsidR="0086260B" w:rsidRPr="00272F02">
              <w:rPr>
                <w:szCs w:val="20"/>
                <w:lang w:val="en-GB" w:eastAsia="ja-JP"/>
              </w:rPr>
              <w:t>o</w:t>
            </w:r>
            <w:r w:rsidRPr="00272F02">
              <w:rPr>
                <w:szCs w:val="20"/>
                <w:lang w:val="en-GB"/>
              </w:rPr>
              <w:t>ne</w:t>
            </w:r>
          </w:p>
        </w:tc>
      </w:tr>
      <w:tr w:rsidR="00DB50C7" w:rsidRPr="00272F02" w14:paraId="0281A53E"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6BC6822C"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97CC440" w14:textId="1145EEB9"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583D2475"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2ACF4C5" w14:textId="77777777" w:rsidR="00663A5E" w:rsidRPr="00272F02" w:rsidRDefault="00663A5E" w:rsidP="00C824A4">
            <w:pPr>
              <w:pStyle w:val="TableHeadingTextLeft10pt"/>
              <w:rPr>
                <w:szCs w:val="20"/>
                <w:lang w:val="de-DE"/>
              </w:rPr>
            </w:pPr>
            <w:r w:rsidRPr="00272F02">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36FAB8" w14:textId="77777777" w:rsidR="00663A5E" w:rsidRPr="00272F02" w:rsidRDefault="00663A5E" w:rsidP="00C824A4">
            <w:pPr>
              <w:pStyle w:val="TableCellLeft10pt"/>
              <w:rPr>
                <w:szCs w:val="20"/>
                <w:lang w:val="en-GB"/>
              </w:rPr>
            </w:pPr>
            <w:r w:rsidRPr="00272F02">
              <w:rPr>
                <w:szCs w:val="20"/>
                <w:lang w:val="en-GB"/>
              </w:rPr>
              <w:t>Text Location where information can be found</w:t>
            </w:r>
          </w:p>
        </w:tc>
      </w:tr>
      <w:tr w:rsidR="00DB50C7" w:rsidRPr="00272F02" w14:paraId="0F762EB2"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3CAC7E83" w14:textId="77777777" w:rsidR="00663A5E" w:rsidRPr="00272F02" w:rsidRDefault="00663A5E" w:rsidP="00C824A4">
            <w:pPr>
              <w:pStyle w:val="TableHeadingTextLeft10pt"/>
              <w:rPr>
                <w:szCs w:val="20"/>
                <w:lang w:val="de-DE"/>
              </w:rPr>
            </w:pPr>
            <w:r w:rsidRPr="00272F02">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E3FEE"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6676D38" w14:textId="57BE63F4" w:rsidR="00663A5E"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commentRangeStart w:id="568"/>
            <w:r w:rsidRPr="4817CA86">
              <w:rPr>
                <w:lang w:val="en-GB"/>
              </w:rPr>
              <w:t>Location for previous amendments</w:t>
            </w:r>
            <w:commentRangeEnd w:id="568"/>
            <w:r w:rsidR="00663A5E">
              <w:commentReference w:id="568"/>
            </w:r>
          </w:p>
          <w:p w14:paraId="08D5DC6E"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15D7C8E7" w14:textId="77777777" w:rsidTr="4817CA86">
        <w:tc>
          <w:tcPr>
            <w:tcW w:w="1249" w:type="pct"/>
            <w:tcBorders>
              <w:top w:val="single" w:sz="4" w:space="0" w:color="auto"/>
              <w:left w:val="single" w:sz="4" w:space="0" w:color="auto"/>
              <w:bottom w:val="single" w:sz="4" w:space="0" w:color="auto"/>
              <w:right w:val="single" w:sz="4" w:space="0" w:color="auto"/>
            </w:tcBorders>
            <w:hideMark/>
          </w:tcPr>
          <w:p w14:paraId="43EA281F"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215B7" w14:textId="69C0F0F8" w:rsidR="00663A5E" w:rsidRPr="00272F02" w:rsidRDefault="00663A5E" w:rsidP="00C824A4">
            <w:pPr>
              <w:pStyle w:val="TableCellLeft10pt"/>
              <w:rPr>
                <w:szCs w:val="20"/>
                <w:lang w:val="en-GB" w:eastAsia="ja-JP"/>
              </w:rPr>
            </w:pPr>
            <w:r w:rsidRPr="00272F02">
              <w:rPr>
                <w:szCs w:val="20"/>
                <w:lang w:val="en-GB"/>
              </w:rPr>
              <w:t xml:space="preserve">Yes, </w:t>
            </w:r>
            <w:r w:rsidR="00A87AA6" w:rsidRPr="00272F02">
              <w:rPr>
                <w:szCs w:val="20"/>
                <w:lang w:val="en-GB" w:eastAsia="ja-JP"/>
              </w:rPr>
              <w:t xml:space="preserve">reuse from the </w:t>
            </w:r>
            <w:r w:rsidRPr="00272F02">
              <w:rPr>
                <w:szCs w:val="20"/>
                <w:lang w:val="en-GB"/>
              </w:rPr>
              <w:t>title page</w:t>
            </w:r>
            <w:r w:rsidR="00007D35" w:rsidRPr="00272F02">
              <w:rPr>
                <w:szCs w:val="20"/>
                <w:lang w:val="en-GB" w:eastAsia="ja-JP"/>
              </w:rPr>
              <w:t>.</w:t>
            </w:r>
          </w:p>
        </w:tc>
      </w:tr>
    </w:tbl>
    <w:p w14:paraId="1242FAF8" w14:textId="77777777" w:rsidR="00663A5E" w:rsidRPr="00272F02"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3D496D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EA2C6A6"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5AB9DE1" w14:textId="3E0D703E" w:rsidR="00663A5E" w:rsidRPr="00272F02" w:rsidRDefault="00663A5E" w:rsidP="00C824A4">
            <w:pPr>
              <w:pStyle w:val="TableCellLeft10pt"/>
              <w:rPr>
                <w:szCs w:val="20"/>
                <w:lang w:val="en-GB"/>
              </w:rPr>
            </w:pPr>
            <w:r w:rsidRPr="00272F02">
              <w:rPr>
                <w:szCs w:val="20"/>
                <w:lang w:val="en-GB"/>
              </w:rPr>
              <w:t xml:space="preserve">{Overview of Changes in Amendment </w:t>
            </w:r>
            <w:r w:rsidRPr="00272F02">
              <w:rPr>
                <w:szCs w:val="20"/>
              </w:rPr>
              <w:t xml:space="preserve">&lt;amendment </w:t>
            </w:r>
            <w:r w:rsidR="007E558D" w:rsidRPr="00272F02">
              <w:rPr>
                <w:szCs w:val="20"/>
              </w:rPr>
              <w:t>number</w:t>
            </w:r>
            <w:r w:rsidRPr="00272F02">
              <w:rPr>
                <w:szCs w:val="20"/>
              </w:rPr>
              <w:t>&gt; (</w:t>
            </w:r>
            <w:r w:rsidRPr="00272F02">
              <w:rPr>
                <w:rStyle w:val="CPTVariable"/>
                <w:color w:val="auto"/>
                <w:szCs w:val="20"/>
              </w:rPr>
              <w:t>&lt;</w:t>
            </w:r>
            <w:r w:rsidRPr="00272F02">
              <w:rPr>
                <w:szCs w:val="20"/>
              </w:rPr>
              <w:t>date&gt;)}</w:t>
            </w:r>
            <w:r w:rsidRPr="00272F02">
              <w:rPr>
                <w:szCs w:val="20"/>
                <w:lang w:val="en-GB"/>
              </w:rPr>
              <w:t xml:space="preserve"> </w:t>
            </w:r>
          </w:p>
        </w:tc>
      </w:tr>
      <w:tr w:rsidR="00DB50C7" w:rsidRPr="00272F02" w14:paraId="052C365B"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5DAB37E7"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C8C808C"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0E04D8FB"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C2DFD14"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B52AEB2"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1F23BF40"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B04C164"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07BF99D" w14:textId="77777777" w:rsidR="00663A5E" w:rsidRPr="00272F02" w:rsidRDefault="00663A5E" w:rsidP="00C824A4">
            <w:pPr>
              <w:pStyle w:val="TableCellLeft10pt"/>
              <w:rPr>
                <w:szCs w:val="20"/>
                <w:lang w:val="en-GB"/>
              </w:rPr>
            </w:pPr>
            <w:r w:rsidRPr="00272F02">
              <w:rPr>
                <w:szCs w:val="20"/>
                <w:lang w:val="en-GB"/>
              </w:rPr>
              <w:t>Heading</w:t>
            </w:r>
          </w:p>
        </w:tc>
      </w:tr>
      <w:tr w:rsidR="00DB50C7" w:rsidRPr="00272F02" w14:paraId="583687A2"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96CAB1B"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1E4F923" w14:textId="29D333BB" w:rsidR="00663A5E" w:rsidRPr="00272F02" w:rsidRDefault="00663A5E" w:rsidP="00444021">
            <w:pPr>
              <w:pStyle w:val="InstructionalTExt"/>
              <w:spacing w:before="0" w:after="0" w:line="240" w:lineRule="auto"/>
              <w:rPr>
                <w:rFonts w:ascii="Times New Roman" w:hAnsi="Times New Roman"/>
                <w:color w:val="auto"/>
                <w:sz w:val="20"/>
                <w:szCs w:val="20"/>
                <w:lang w:eastAsia="ja-JP"/>
              </w:rPr>
            </w:pPr>
            <w:r w:rsidRPr="00272F02">
              <w:rPr>
                <w:rFonts w:ascii="Times New Roman" w:hAnsi="Times New Roman"/>
                <w:color w:val="auto"/>
                <w:sz w:val="20"/>
                <w:szCs w:val="20"/>
              </w:rPr>
              <w:t>Move the Overview of Changes table from the previous amendments to this section in reverse chronological order (most recent first).</w:t>
            </w:r>
          </w:p>
        </w:tc>
      </w:tr>
      <w:tr w:rsidR="00DB50C7" w:rsidRPr="00272F02" w14:paraId="7D522F5A"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EFE3C7A"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A62DA01" w14:textId="25E0052F" w:rsidR="00663A5E" w:rsidRPr="00272F02" w:rsidRDefault="00663A5E" w:rsidP="00C824A4">
            <w:pPr>
              <w:pStyle w:val="TableCellLeft10pt"/>
              <w:rPr>
                <w:szCs w:val="20"/>
                <w:lang w:val="en-GB" w:eastAsia="ja-JP"/>
              </w:rPr>
            </w:pPr>
            <w:r w:rsidRPr="00272F02">
              <w:rPr>
                <w:szCs w:val="20"/>
                <w:lang w:val="en-GB"/>
              </w:rPr>
              <w:t>Conditional</w:t>
            </w:r>
            <w:r w:rsidR="00D76601" w:rsidRPr="00272F02">
              <w:rPr>
                <w:szCs w:val="20"/>
                <w:lang w:val="en-GB" w:eastAsia="ja-JP"/>
              </w:rPr>
              <w:t xml:space="preserve">: </w:t>
            </w:r>
            <w:r w:rsidR="00A87AA6" w:rsidRPr="00272F02">
              <w:rPr>
                <w:szCs w:val="20"/>
                <w:lang w:val="en-GB" w:eastAsia="ja-JP"/>
              </w:rPr>
              <w:t xml:space="preserve">when there is an </w:t>
            </w:r>
            <w:r w:rsidR="00FF27AB" w:rsidRPr="00272F02">
              <w:rPr>
                <w:szCs w:val="20"/>
                <w:lang w:val="en-GB"/>
              </w:rPr>
              <w:t>amendment</w:t>
            </w:r>
          </w:p>
        </w:tc>
      </w:tr>
      <w:tr w:rsidR="00DB50C7" w:rsidRPr="00272F02" w14:paraId="5388EEE9"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54EF8B7A"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C6A3DC" w14:textId="77777777" w:rsidR="00663A5E" w:rsidRPr="00272F02" w:rsidRDefault="00663A5E" w:rsidP="00C824A4">
            <w:pPr>
              <w:pStyle w:val="TableCellLeft10pt"/>
              <w:rPr>
                <w:szCs w:val="20"/>
                <w:lang w:val="en-GB"/>
              </w:rPr>
            </w:pPr>
            <w:r w:rsidRPr="00272F02">
              <w:rPr>
                <w:szCs w:val="20"/>
                <w:lang w:val="en-GB"/>
              </w:rPr>
              <w:t>One to one</w:t>
            </w:r>
          </w:p>
        </w:tc>
      </w:tr>
      <w:tr w:rsidR="00DB50C7" w:rsidRPr="00272F02" w14:paraId="7193A974"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7423F21"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37CB0B3" w14:textId="1C8E379D"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3DB11DB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8D8AC98"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B621AF6" w14:textId="77777777" w:rsidR="00663A5E" w:rsidRPr="00272F02" w:rsidRDefault="00663A5E" w:rsidP="00C824A4">
            <w:pPr>
              <w:pStyle w:val="TableCellLeft10pt"/>
              <w:rPr>
                <w:szCs w:val="20"/>
                <w:lang w:val="en-GB"/>
              </w:rPr>
            </w:pPr>
            <w:r w:rsidRPr="00272F02">
              <w:rPr>
                <w:szCs w:val="20"/>
                <w:lang w:val="en-GB"/>
              </w:rPr>
              <w:t xml:space="preserve">Overview of Changes in Amendment: </w:t>
            </w:r>
          </w:p>
        </w:tc>
      </w:tr>
      <w:tr w:rsidR="00DB50C7" w:rsidRPr="00272F02" w14:paraId="2706908D"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ECEDBB6"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0CFBF37" w14:textId="77777777" w:rsidR="00663A5E" w:rsidRPr="00272F02" w:rsidRDefault="00663A5E" w:rsidP="00444021">
            <w:pPr>
              <w:pStyle w:val="TableCellLeft10pt"/>
              <w:spacing w:line="240" w:lineRule="auto"/>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245C3444" w14:textId="2EA98107" w:rsidR="00837062" w:rsidRPr="00272F02" w:rsidRDefault="4817CA86" w:rsidP="4817CA86">
            <w:pPr>
              <w:pStyle w:val="HeadingNoTOC"/>
              <w:spacing w:before="0"/>
              <w:rPr>
                <w:rFonts w:ascii="Times New Roman" w:eastAsiaTheme="minorEastAsia" w:hAnsi="Times New Roman" w:cs="Times New Roman"/>
                <w:sz w:val="20"/>
                <w:szCs w:val="20"/>
              </w:rPr>
            </w:pPr>
            <w:r w:rsidRPr="4817CA86">
              <w:rPr>
                <w:rStyle w:val="TableCellLeft10ptBoldChar"/>
              </w:rPr>
              <w:t>Relationship</w:t>
            </w:r>
            <w:r w:rsidRPr="4817CA86">
              <w:rPr>
                <w:rFonts w:ascii="Times New Roman" w:hAnsi="Times New Roman" w:cs="Times New Roman"/>
                <w:sz w:val="20"/>
                <w:szCs w:val="20"/>
                <w:lang w:val="en-GB"/>
              </w:rPr>
              <w:t xml:space="preserve">: </w:t>
            </w:r>
            <w:commentRangeStart w:id="569"/>
            <w:r w:rsidRPr="4817CA86">
              <w:rPr>
                <w:rFonts w:ascii="Times New Roman" w:eastAsia="MS Gothic" w:hAnsi="Times New Roman" w:cs="Times New Roman"/>
                <w:sz w:val="20"/>
                <w:szCs w:val="20"/>
                <w:lang w:val="en-GB" w:eastAsia="en-US"/>
              </w:rPr>
              <w:t>{</w:t>
            </w:r>
            <w:r w:rsidRPr="4817CA86">
              <w:rPr>
                <w:rFonts w:ascii="Times New Roman" w:hAnsi="Times New Roman" w:cs="Times New Roman"/>
                <w:sz w:val="20"/>
                <w:szCs w:val="20"/>
                <w:lang w:val="en-GB"/>
              </w:rPr>
              <w:t xml:space="preserve">The </w:t>
            </w:r>
            <w:commentRangeEnd w:id="569"/>
            <w:r w:rsidR="00663A5E">
              <w:commentReference w:id="569"/>
            </w:r>
            <w:r w:rsidRPr="4817CA86">
              <w:rPr>
                <w:rFonts w:ascii="Times New Roman" w:eastAsia="MS Gothic" w:hAnsi="Times New Roman" w:cs="Times New Roman"/>
                <w:sz w:val="20"/>
                <w:szCs w:val="20"/>
                <w:lang w:val="en-GB" w:eastAsia="en-US"/>
              </w:rPr>
              <w:t>Overview of Changes from each prior protocol amendment is {provided below} or &lt;specify alternative location&gt;}.</w:t>
            </w:r>
          </w:p>
          <w:p w14:paraId="468CEA55" w14:textId="77777777" w:rsidR="00663A5E" w:rsidRPr="00272F02" w:rsidRDefault="00663A5E" w:rsidP="00444021">
            <w:pPr>
              <w:pStyle w:val="TableCellLeft10pt"/>
              <w:spacing w:line="240" w:lineRule="auto"/>
              <w:rPr>
                <w:szCs w:val="20"/>
                <w:lang w:val="en-GB"/>
              </w:rPr>
            </w:pPr>
            <w:r w:rsidRPr="00272F02">
              <w:rPr>
                <w:rStyle w:val="TableCellLeft10ptBoldChar"/>
                <w:szCs w:val="20"/>
              </w:rPr>
              <w:t>Concept</w:t>
            </w:r>
            <w:r w:rsidRPr="00272F02">
              <w:rPr>
                <w:szCs w:val="20"/>
                <w:lang w:val="en-GB"/>
              </w:rPr>
              <w:t>: Heading</w:t>
            </w:r>
          </w:p>
        </w:tc>
      </w:tr>
      <w:tr w:rsidR="00DB50C7" w:rsidRPr="00272F02" w14:paraId="58C7D117"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1E44A9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0F3742" w14:textId="19C04DE7" w:rsidR="00663A5E" w:rsidRPr="00272F02" w:rsidRDefault="00663A5E" w:rsidP="00C824A4">
            <w:pPr>
              <w:pStyle w:val="TableCellLeft10pt"/>
              <w:rPr>
                <w:szCs w:val="20"/>
                <w:lang w:val="en-GB"/>
              </w:rPr>
            </w:pPr>
            <w:r w:rsidRPr="00272F02">
              <w:rPr>
                <w:szCs w:val="20"/>
                <w:lang w:val="en-GB"/>
              </w:rPr>
              <w:t>Yes</w:t>
            </w:r>
            <w:r w:rsidR="0022735C" w:rsidRPr="00272F02">
              <w:rPr>
                <w:szCs w:val="20"/>
                <w:lang w:val="en-GB" w:eastAsia="ja-JP"/>
              </w:rPr>
              <w:t xml:space="preserve">, </w:t>
            </w:r>
            <w:r w:rsidR="002E2384" w:rsidRPr="00272F02">
              <w:rPr>
                <w:szCs w:val="20"/>
                <w:lang w:val="en-GB" w:eastAsia="ja-JP"/>
              </w:rPr>
              <w:t xml:space="preserve">repeatable </w:t>
            </w:r>
            <w:r w:rsidRPr="00272F02">
              <w:rPr>
                <w:szCs w:val="20"/>
                <w:lang w:val="en-GB"/>
              </w:rPr>
              <w:t>one table per amendment</w:t>
            </w:r>
          </w:p>
        </w:tc>
      </w:tr>
    </w:tbl>
    <w:p w14:paraId="0826DA6C" w14:textId="77777777" w:rsidR="00663A5E" w:rsidRPr="00272F02" w:rsidRDefault="00663A5E" w:rsidP="00663A5E">
      <w:pPr>
        <w:rPr>
          <w:rFonts w:eastAsia="MS Gothic"/>
          <w:b/>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1170F8D"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55960B45"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783B2C15" w14:textId="5C2B3D10" w:rsidR="00663A5E" w:rsidRPr="00272F02" w:rsidRDefault="00663A5E" w:rsidP="00C824A4">
            <w:pPr>
              <w:pStyle w:val="TableCellLeft10pt"/>
              <w:rPr>
                <w:szCs w:val="20"/>
                <w:lang w:val="en-GB"/>
              </w:rPr>
            </w:pPr>
            <w:r w:rsidRPr="00272F02">
              <w:rPr>
                <w:szCs w:val="20"/>
              </w:rPr>
              <w:t xml:space="preserve">&lt;amendment </w:t>
            </w:r>
            <w:r w:rsidR="007E558D" w:rsidRPr="00272F02">
              <w:rPr>
                <w:szCs w:val="20"/>
              </w:rPr>
              <w:t>number</w:t>
            </w:r>
            <w:r w:rsidRPr="00272F02">
              <w:rPr>
                <w:szCs w:val="20"/>
              </w:rPr>
              <w:t>&gt;</w:t>
            </w:r>
          </w:p>
        </w:tc>
      </w:tr>
      <w:tr w:rsidR="00DB50C7" w:rsidRPr="00272F02" w14:paraId="6628452D"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CBC59AF"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20C950AA"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6ADA834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1F2AAC3"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458DC565"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62E6BB11"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5BEA9DCB"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B469B5" w14:textId="77777777" w:rsidR="00663A5E" w:rsidRPr="00272F02" w:rsidRDefault="00663A5E" w:rsidP="00C824A4">
            <w:pPr>
              <w:pStyle w:val="TableCellLeft10pt"/>
              <w:rPr>
                <w:szCs w:val="20"/>
                <w:lang w:val="en-GB"/>
              </w:rPr>
            </w:pPr>
            <w:r w:rsidRPr="00272F02">
              <w:rPr>
                <w:szCs w:val="20"/>
                <w:lang w:val="en-GB"/>
              </w:rPr>
              <w:t>CNEW</w:t>
            </w:r>
          </w:p>
          <w:p w14:paraId="6E483358" w14:textId="2497C3E1" w:rsidR="00663A5E" w:rsidRPr="00272F02" w:rsidRDefault="52DA8CFE" w:rsidP="52DA8CFE">
            <w:pPr>
              <w:pStyle w:val="TableCellLeft10pt"/>
              <w:rPr>
                <w:lang w:val="en-GB"/>
              </w:rPr>
            </w:pPr>
            <w:r w:rsidRPr="52DA8CFE">
              <w:rPr>
                <w:lang w:val="en-GB"/>
              </w:rPr>
              <w:t>For review purpose, see definition of the controlled terminology below</w:t>
            </w:r>
            <w:r w:rsidR="00C3628B">
              <w:br/>
            </w:r>
            <w:r w:rsidRPr="52DA8CFE">
              <w:rPr>
                <w:lang w:val="en-GB"/>
              </w:rPr>
              <w:t xml:space="preserve">A sequence of characters used to uniquely </w:t>
            </w:r>
            <w:commentRangeStart w:id="570"/>
            <w:r w:rsidRPr="52DA8CFE">
              <w:rPr>
                <w:lang w:val="en-GB"/>
              </w:rPr>
              <w:t>identif</w:t>
            </w:r>
            <w:commentRangeEnd w:id="570"/>
            <w:r w:rsidR="00C3628B">
              <w:commentReference w:id="570"/>
            </w:r>
            <w:r w:rsidRPr="52DA8CFE">
              <w:rPr>
                <w:lang w:val="en-GB"/>
              </w:rPr>
              <w:t>y a protocol amendment</w:t>
            </w:r>
          </w:p>
        </w:tc>
      </w:tr>
      <w:tr w:rsidR="00DB50C7" w:rsidRPr="00272F02" w14:paraId="42C6473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8A35E02"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9DA9D03" w14:textId="734FEA6F" w:rsidR="00663A5E" w:rsidRPr="00272F02" w:rsidRDefault="00663A5E" w:rsidP="00910BB6">
            <w:pPr>
              <w:pStyle w:val="InstructionalTExt"/>
              <w:spacing w:before="0" w:after="0"/>
              <w:rPr>
                <w:rFonts w:ascii="Times New Roman" w:hAnsi="Times New Roman"/>
                <w:color w:val="auto"/>
                <w:sz w:val="20"/>
                <w:szCs w:val="20"/>
                <w:lang w:eastAsia="ja-JP"/>
              </w:rPr>
            </w:pPr>
            <w:r w:rsidRPr="00272F02">
              <w:rPr>
                <w:rFonts w:ascii="Times New Roman" w:hAnsi="Times New Roman"/>
                <w:color w:val="auto"/>
                <w:sz w:val="20"/>
                <w:szCs w:val="20"/>
              </w:rPr>
              <w:t>Move the Overview of Changes table from the previous amendments to this section in reverse chronological order (most recent first).</w:t>
            </w:r>
          </w:p>
        </w:tc>
      </w:tr>
      <w:tr w:rsidR="00DB50C7" w:rsidRPr="00272F02" w14:paraId="0BEB718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BA7F67B"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5A7A82D" w14:textId="248D053C" w:rsidR="00663A5E" w:rsidRPr="00272F02" w:rsidRDefault="00663A5E" w:rsidP="00C824A4">
            <w:pPr>
              <w:pStyle w:val="TableCellLeft10pt"/>
              <w:rPr>
                <w:szCs w:val="20"/>
                <w:lang w:val="en-GB" w:eastAsia="ja-JP"/>
              </w:rPr>
            </w:pPr>
            <w:r w:rsidRPr="00272F02">
              <w:rPr>
                <w:szCs w:val="20"/>
                <w:lang w:val="en-GB"/>
              </w:rPr>
              <w:t>Conditional</w:t>
            </w:r>
            <w:r w:rsidR="00FF27AB" w:rsidRPr="00272F02">
              <w:rPr>
                <w:szCs w:val="20"/>
                <w:lang w:val="en-GB" w:eastAsia="ja-JP"/>
              </w:rPr>
              <w:t xml:space="preserve">: </w:t>
            </w:r>
            <w:r w:rsidR="00FF27AB" w:rsidRPr="00272F02">
              <w:rPr>
                <w:szCs w:val="20"/>
                <w:lang w:val="en-GB"/>
              </w:rPr>
              <w:t>if amendment</w:t>
            </w:r>
          </w:p>
        </w:tc>
      </w:tr>
      <w:tr w:rsidR="00DB50C7" w:rsidRPr="00272F02" w14:paraId="67C5AE36"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26E53AD"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D8D10AE" w14:textId="77777777" w:rsidR="00663A5E" w:rsidRPr="00272F02" w:rsidRDefault="00663A5E" w:rsidP="00C824A4">
            <w:pPr>
              <w:pStyle w:val="TableCellLeft10pt"/>
              <w:rPr>
                <w:szCs w:val="20"/>
                <w:lang w:val="en-GB"/>
              </w:rPr>
            </w:pPr>
            <w:r w:rsidRPr="00272F02">
              <w:rPr>
                <w:szCs w:val="20"/>
                <w:lang w:val="en-GB"/>
              </w:rPr>
              <w:t>One to one</w:t>
            </w:r>
          </w:p>
        </w:tc>
      </w:tr>
      <w:tr w:rsidR="00DB50C7" w:rsidRPr="00272F02" w14:paraId="396D0CB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5B94701"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FE5AEBB" w14:textId="77777777" w:rsidR="00663A5E" w:rsidRPr="00272F02" w:rsidRDefault="00663A5E" w:rsidP="00C824A4">
            <w:pPr>
              <w:pStyle w:val="TableCellLeft10pt"/>
              <w:rPr>
                <w:szCs w:val="20"/>
                <w:lang w:val="en-GB"/>
              </w:rPr>
            </w:pPr>
            <w:r w:rsidRPr="00272F02">
              <w:rPr>
                <w:szCs w:val="20"/>
                <w:lang w:val="en-GB"/>
              </w:rPr>
              <w:t>12.3</w:t>
            </w:r>
          </w:p>
        </w:tc>
      </w:tr>
      <w:tr w:rsidR="00DB50C7" w:rsidRPr="00272F02" w14:paraId="59716FE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78D4E40"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2FFC690" w14:textId="77777777" w:rsidR="00663A5E" w:rsidRPr="00272F02" w:rsidRDefault="00663A5E" w:rsidP="00C824A4">
            <w:pPr>
              <w:pStyle w:val="TableCellLeft10pt"/>
              <w:rPr>
                <w:szCs w:val="20"/>
                <w:lang w:val="en-GB"/>
              </w:rPr>
            </w:pPr>
            <w:r w:rsidRPr="00272F02">
              <w:rPr>
                <w:szCs w:val="20"/>
                <w:lang w:val="en-GB"/>
              </w:rPr>
              <w:t xml:space="preserve">Text </w:t>
            </w:r>
          </w:p>
        </w:tc>
      </w:tr>
      <w:tr w:rsidR="00DB50C7" w:rsidRPr="00272F02" w14:paraId="21B32E09"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FDFF3C5"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D97C57F" w14:textId="77777777" w:rsidR="00663A5E" w:rsidRPr="00272F02" w:rsidRDefault="00663A5E" w:rsidP="00D34BD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441951F8" w14:textId="227C487D" w:rsidR="00837062" w:rsidRPr="00272F02" w:rsidRDefault="4817CA86" w:rsidP="4817CA86">
            <w:pPr>
              <w:pStyle w:val="HeadingNoTOC"/>
              <w:spacing w:before="0"/>
              <w:rPr>
                <w:rFonts w:ascii="Times New Roman" w:eastAsiaTheme="minorEastAsia" w:hAnsi="Times New Roman" w:cs="Times New Roman"/>
                <w:sz w:val="20"/>
                <w:szCs w:val="20"/>
              </w:rPr>
            </w:pPr>
            <w:r w:rsidRPr="4817CA86">
              <w:rPr>
                <w:rStyle w:val="TableCellLeft10ptBoldChar"/>
              </w:rPr>
              <w:t>Relationship</w:t>
            </w:r>
            <w:r w:rsidRPr="4817CA86">
              <w:rPr>
                <w:rFonts w:ascii="Times New Roman" w:hAnsi="Times New Roman" w:cs="Times New Roman"/>
                <w:sz w:val="20"/>
                <w:szCs w:val="20"/>
                <w:lang w:val="en-GB"/>
              </w:rPr>
              <w:t xml:space="preserve">: </w:t>
            </w:r>
            <w:commentRangeStart w:id="571"/>
            <w:r w:rsidRPr="4817CA86">
              <w:rPr>
                <w:rFonts w:ascii="Times New Roman" w:eastAsia="MS Gothic" w:hAnsi="Times New Roman" w:cs="Times New Roman"/>
                <w:sz w:val="20"/>
                <w:szCs w:val="20"/>
                <w:lang w:val="en-GB" w:eastAsia="en-US"/>
              </w:rPr>
              <w:t>{</w:t>
            </w:r>
            <w:r w:rsidRPr="4817CA86">
              <w:rPr>
                <w:rFonts w:ascii="Times New Roman" w:hAnsi="Times New Roman" w:cs="Times New Roman"/>
                <w:sz w:val="20"/>
                <w:szCs w:val="20"/>
                <w:lang w:val="en-GB"/>
              </w:rPr>
              <w:t>The</w:t>
            </w:r>
            <w:commentRangeEnd w:id="571"/>
            <w:r w:rsidR="00663A5E">
              <w:commentReference w:id="571"/>
            </w:r>
            <w:r w:rsidRPr="4817CA86">
              <w:rPr>
                <w:rFonts w:ascii="Times New Roman" w:eastAsia="MS Gothic" w:hAnsi="Times New Roman" w:cs="Times New Roman"/>
                <w:sz w:val="20"/>
                <w:szCs w:val="20"/>
                <w:lang w:val="en-GB" w:eastAsia="en-US"/>
              </w:rPr>
              <w:t xml:space="preserve"> Overview of Changes from each prior protocol amendment is {provided below} or &lt;specify alternative location&gt;}.</w:t>
            </w:r>
          </w:p>
          <w:p w14:paraId="01227370" w14:textId="77777777" w:rsidR="00663A5E" w:rsidRPr="00272F02" w:rsidRDefault="00663A5E" w:rsidP="00D34BDD">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3E6D3E80"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1F9D866"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EFB130" w14:textId="0310C844" w:rsidR="00663A5E" w:rsidRPr="00272F02" w:rsidRDefault="00663A5E" w:rsidP="00C824A4">
            <w:pPr>
              <w:pStyle w:val="TableCellLeft10pt"/>
              <w:rPr>
                <w:szCs w:val="20"/>
                <w:lang w:val="en-GB"/>
              </w:rPr>
            </w:pPr>
            <w:r w:rsidRPr="00272F02">
              <w:rPr>
                <w:szCs w:val="20"/>
                <w:lang w:val="en-GB"/>
              </w:rPr>
              <w:t>Yes</w:t>
            </w:r>
            <w:r w:rsidR="0022735C" w:rsidRPr="00272F02">
              <w:rPr>
                <w:szCs w:val="20"/>
                <w:lang w:val="en-GB" w:eastAsia="ja-JP"/>
              </w:rPr>
              <w:t xml:space="preserve">, </w:t>
            </w:r>
            <w:r w:rsidR="002E2384" w:rsidRPr="00272F02">
              <w:rPr>
                <w:szCs w:val="20"/>
                <w:lang w:val="en-GB" w:eastAsia="ja-JP"/>
              </w:rPr>
              <w:t xml:space="preserve">repeatable </w:t>
            </w:r>
            <w:r w:rsidRPr="00272F02">
              <w:rPr>
                <w:szCs w:val="20"/>
                <w:lang w:val="en-GB"/>
              </w:rPr>
              <w:t>one table per amendment</w:t>
            </w:r>
          </w:p>
        </w:tc>
      </w:tr>
    </w:tbl>
    <w:p w14:paraId="2535FD3C" w14:textId="77777777" w:rsidR="00663A5E" w:rsidRPr="00272F02"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3555430F"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340A73D"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25C988E" w14:textId="26B2F2F3" w:rsidR="00663A5E" w:rsidRPr="00272F02" w:rsidRDefault="4817CA86" w:rsidP="52DA8CFE">
            <w:pPr>
              <w:pStyle w:val="TableCellLeft10pt"/>
              <w:rPr>
                <w:lang w:val="en-GB"/>
              </w:rPr>
            </w:pPr>
            <w:r w:rsidRPr="4817CA86">
              <w:rPr>
                <w:rStyle w:val="CPTVariable"/>
                <w:color w:val="auto"/>
              </w:rPr>
              <w:t>&lt;</w:t>
            </w:r>
            <w:commentRangeStart w:id="572"/>
            <w:r w:rsidRPr="4817CA86">
              <w:rPr>
                <w:rStyle w:val="CPTVariable"/>
                <w:color w:val="auto"/>
                <w:lang w:eastAsia="ja-JP"/>
              </w:rPr>
              <w:t>S</w:t>
            </w:r>
            <w:r w:rsidRPr="4817CA86">
              <w:rPr>
                <w:rStyle w:val="CPTVariable"/>
                <w:lang w:eastAsia="ja-JP"/>
              </w:rPr>
              <w:t xml:space="preserve">ponsor </w:t>
            </w:r>
            <w:r w:rsidRPr="4817CA86">
              <w:rPr>
                <w:rStyle w:val="CPTVariable"/>
                <w:color w:val="auto"/>
              </w:rPr>
              <w:t>A</w:t>
            </w:r>
            <w:r w:rsidRPr="00FF3C43">
              <w:rPr>
                <w:rStyle w:val="CPTVariable"/>
                <w:color w:val="auto"/>
              </w:rPr>
              <w:t xml:space="preserve">pproval </w:t>
            </w:r>
            <w:r>
              <w:t>Date</w:t>
            </w:r>
            <w:commentRangeEnd w:id="572"/>
            <w:r w:rsidR="00663A5E">
              <w:commentReference w:id="572"/>
            </w:r>
            <w:r>
              <w:t>&gt;</w:t>
            </w:r>
            <w:r w:rsidRPr="4817CA86">
              <w:rPr>
                <w:lang w:val="en-GB"/>
              </w:rPr>
              <w:t xml:space="preserve"> </w:t>
            </w:r>
          </w:p>
        </w:tc>
      </w:tr>
      <w:tr w:rsidR="00DB50C7" w:rsidRPr="00272F02" w14:paraId="4A831680"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2FA72E1"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15DB18" w14:textId="77777777" w:rsidR="00663A5E" w:rsidRPr="00272F02" w:rsidRDefault="00663A5E" w:rsidP="00C824A4">
            <w:pPr>
              <w:pStyle w:val="TableCellLeft10pt"/>
              <w:rPr>
                <w:szCs w:val="20"/>
                <w:lang w:val="en-GB"/>
              </w:rPr>
            </w:pPr>
            <w:r w:rsidRPr="00272F02">
              <w:rPr>
                <w:szCs w:val="20"/>
                <w:lang w:val="en-GB"/>
              </w:rPr>
              <w:t>Date</w:t>
            </w:r>
          </w:p>
        </w:tc>
      </w:tr>
      <w:tr w:rsidR="00DB50C7" w:rsidRPr="00272F02" w14:paraId="200C2AE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2030897"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96D4565"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797ADAD9"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0DD6B963"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A6A6480" w14:textId="542A5494" w:rsidR="00837062" w:rsidRPr="00272F02" w:rsidRDefault="000F6F05" w:rsidP="00C824A4">
            <w:pPr>
              <w:pStyle w:val="TableCellLeft10pt"/>
              <w:rPr>
                <w:szCs w:val="20"/>
                <w:lang w:val="en-GB"/>
              </w:rPr>
            </w:pPr>
            <w:r w:rsidRPr="00272F02">
              <w:rPr>
                <w:szCs w:val="20"/>
                <w:lang w:val="en-GB"/>
              </w:rPr>
              <w:t>CNEW</w:t>
            </w:r>
          </w:p>
          <w:p w14:paraId="7EE6DB5F" w14:textId="76FB96FE" w:rsidR="00663A5E" w:rsidRPr="00272F02" w:rsidRDefault="52DA8CFE" w:rsidP="52DA8CFE">
            <w:pPr>
              <w:pStyle w:val="TableCellLeft10pt"/>
              <w:rPr>
                <w:lang w:val="en-GB"/>
              </w:rPr>
            </w:pPr>
            <w:r w:rsidRPr="52DA8CFE">
              <w:rPr>
                <w:lang w:val="en-GB"/>
              </w:rPr>
              <w:t>For review purpose, see definition of the controlled terminology below</w:t>
            </w:r>
            <w:r w:rsidR="0078797D">
              <w:br/>
            </w:r>
            <w:commentRangeStart w:id="573"/>
            <w:r w:rsidRPr="52DA8CFE">
              <w:rPr>
                <w:lang w:val="en-GB"/>
              </w:rPr>
              <w:t xml:space="preserve">The date that the sponsor approved the version of the protocol, </w:t>
            </w:r>
            <w:commentRangeEnd w:id="573"/>
            <w:r w:rsidR="0078797D">
              <w:commentReference w:id="573"/>
            </w:r>
          </w:p>
        </w:tc>
      </w:tr>
      <w:tr w:rsidR="00DB50C7" w:rsidRPr="00272F02" w14:paraId="07EE2DDC"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792AA31A"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C6ACAAD" w14:textId="00C55B1F" w:rsidR="00663A5E" w:rsidRPr="00272F02" w:rsidRDefault="00663A5E" w:rsidP="00910BB6">
            <w:pPr>
              <w:pStyle w:val="InstructionalTExt"/>
              <w:spacing w:before="0" w:after="0"/>
              <w:rPr>
                <w:rFonts w:ascii="Times New Roman" w:hAnsi="Times New Roman"/>
                <w:color w:val="auto"/>
                <w:sz w:val="20"/>
                <w:szCs w:val="20"/>
                <w:lang w:eastAsia="ja-JP"/>
              </w:rPr>
            </w:pPr>
            <w:r w:rsidRPr="00272F02">
              <w:rPr>
                <w:rFonts w:ascii="Times New Roman" w:hAnsi="Times New Roman"/>
                <w:color w:val="auto"/>
                <w:sz w:val="20"/>
                <w:szCs w:val="20"/>
              </w:rPr>
              <w:t>Move the Overview of Changes table from the previous amendments to this section in reverse chronological order (most recent first).</w:t>
            </w:r>
          </w:p>
        </w:tc>
      </w:tr>
      <w:tr w:rsidR="00DB50C7" w:rsidRPr="00272F02" w14:paraId="3A3F2507"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576210AF"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6826F984" w14:textId="711C7379" w:rsidR="00663A5E" w:rsidRPr="00272F02" w:rsidRDefault="00663A5E" w:rsidP="00C824A4">
            <w:pPr>
              <w:pStyle w:val="TableCellLeft10pt"/>
              <w:rPr>
                <w:szCs w:val="20"/>
                <w:lang w:val="en-GB" w:eastAsia="ja-JP"/>
              </w:rPr>
            </w:pPr>
            <w:r w:rsidRPr="00272F02">
              <w:rPr>
                <w:szCs w:val="20"/>
                <w:lang w:val="en-GB"/>
              </w:rPr>
              <w:t>Conditional</w:t>
            </w:r>
            <w:r w:rsidR="00D76601" w:rsidRPr="00272F02">
              <w:rPr>
                <w:szCs w:val="20"/>
                <w:lang w:val="en-GB" w:eastAsia="ja-JP"/>
              </w:rPr>
              <w:t>:</w:t>
            </w:r>
            <w:r w:rsidRPr="00272F02">
              <w:rPr>
                <w:szCs w:val="20"/>
                <w:lang w:val="en-GB"/>
              </w:rPr>
              <w:t xml:space="preserve"> </w:t>
            </w:r>
            <w:r w:rsidR="006220A1" w:rsidRPr="00272F02">
              <w:rPr>
                <w:szCs w:val="20"/>
                <w:lang w:val="en-GB"/>
              </w:rPr>
              <w:t>if amendment</w:t>
            </w:r>
          </w:p>
        </w:tc>
      </w:tr>
      <w:tr w:rsidR="00DB50C7" w:rsidRPr="00272F02" w14:paraId="032BCC1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37C62D9"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5E8E87C" w14:textId="77777777" w:rsidR="00663A5E" w:rsidRPr="00272F02" w:rsidRDefault="00663A5E" w:rsidP="00C824A4">
            <w:pPr>
              <w:pStyle w:val="TableCellLeft10pt"/>
              <w:rPr>
                <w:szCs w:val="20"/>
                <w:lang w:val="en-GB"/>
              </w:rPr>
            </w:pPr>
            <w:r w:rsidRPr="00272F02">
              <w:rPr>
                <w:szCs w:val="20"/>
                <w:lang w:val="en-GB"/>
              </w:rPr>
              <w:t>One to one</w:t>
            </w:r>
          </w:p>
        </w:tc>
      </w:tr>
      <w:tr w:rsidR="00DB50C7" w:rsidRPr="00272F02" w14:paraId="6FEBBA33"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2416FB0"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3668AE7" w14:textId="6E89BE68" w:rsidR="00663A5E" w:rsidRPr="00272F02" w:rsidRDefault="00663A5E" w:rsidP="00C824A4">
            <w:pPr>
              <w:pStyle w:val="TableCellLeft10pt"/>
              <w:rPr>
                <w:szCs w:val="20"/>
                <w:lang w:val="en-GB" w:eastAsia="ja-JP"/>
              </w:rPr>
            </w:pPr>
            <w:r w:rsidRPr="00272F02">
              <w:rPr>
                <w:szCs w:val="20"/>
                <w:lang w:val="en-GB"/>
              </w:rPr>
              <w:t>12.3</w:t>
            </w:r>
          </w:p>
        </w:tc>
      </w:tr>
      <w:tr w:rsidR="00DB50C7" w:rsidRPr="00272F02" w14:paraId="7CE3540E"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1532127"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D2B9AED" w14:textId="77777777" w:rsidR="00663A5E" w:rsidRPr="00272F02" w:rsidRDefault="00663A5E" w:rsidP="00C824A4">
            <w:pPr>
              <w:pStyle w:val="TableCellLeft10pt"/>
              <w:rPr>
                <w:szCs w:val="20"/>
                <w:lang w:val="en-GB"/>
              </w:rPr>
            </w:pPr>
            <w:r w:rsidRPr="00272F02">
              <w:rPr>
                <w:szCs w:val="20"/>
                <w:lang w:val="en-GB"/>
              </w:rPr>
              <w:t>Date</w:t>
            </w:r>
          </w:p>
        </w:tc>
      </w:tr>
      <w:tr w:rsidR="00DB50C7" w:rsidRPr="00272F02" w14:paraId="4EBEF68C"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381C94BF"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B834060" w14:textId="77777777" w:rsidR="00663A5E" w:rsidRPr="00272F02" w:rsidRDefault="00663A5E" w:rsidP="00D34BDD">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1697E8D9" w14:textId="24B8D47A" w:rsidR="00837062" w:rsidRPr="00272F02" w:rsidRDefault="4817CA86" w:rsidP="4817CA86">
            <w:pPr>
              <w:pStyle w:val="HeadingNoTOC"/>
              <w:spacing w:before="0"/>
              <w:rPr>
                <w:rFonts w:ascii="Times New Roman" w:eastAsiaTheme="minorEastAsia" w:hAnsi="Times New Roman" w:cs="Times New Roman"/>
                <w:sz w:val="20"/>
                <w:szCs w:val="20"/>
              </w:rPr>
            </w:pPr>
            <w:r w:rsidRPr="4817CA86">
              <w:rPr>
                <w:rStyle w:val="TableCellLeft10ptBoldChar"/>
              </w:rPr>
              <w:t>Relationship</w:t>
            </w:r>
            <w:r w:rsidRPr="4817CA86">
              <w:rPr>
                <w:rFonts w:ascii="Times New Roman" w:hAnsi="Times New Roman" w:cs="Times New Roman"/>
                <w:sz w:val="20"/>
                <w:szCs w:val="20"/>
                <w:lang w:val="en-GB"/>
              </w:rPr>
              <w:t xml:space="preserve">: </w:t>
            </w:r>
            <w:commentRangeStart w:id="574"/>
            <w:r w:rsidRPr="4817CA86">
              <w:rPr>
                <w:rFonts w:ascii="Times New Roman" w:eastAsia="MS Gothic" w:hAnsi="Times New Roman" w:cs="Times New Roman"/>
                <w:sz w:val="20"/>
                <w:szCs w:val="20"/>
                <w:lang w:val="en-GB" w:eastAsia="en-US"/>
              </w:rPr>
              <w:t>{</w:t>
            </w:r>
            <w:commentRangeEnd w:id="574"/>
            <w:r w:rsidR="00663A5E">
              <w:commentReference w:id="574"/>
            </w:r>
            <w:r w:rsidRPr="4817CA86">
              <w:rPr>
                <w:rFonts w:ascii="Times New Roman" w:eastAsia="MS Gothic" w:hAnsi="Times New Roman" w:cs="Times New Roman"/>
                <w:sz w:val="20"/>
                <w:szCs w:val="20"/>
                <w:lang w:val="en-GB" w:eastAsia="en-US"/>
              </w:rPr>
              <w:t>The Overview of Changes from each prior protocol amendment is {provided below} or &lt;specify alternative location&gt;}.</w:t>
            </w:r>
          </w:p>
          <w:p w14:paraId="40E5E640" w14:textId="77777777" w:rsidR="00663A5E" w:rsidRPr="00272F02" w:rsidRDefault="00663A5E" w:rsidP="00D34BDD">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32B77EE"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0F0535C6"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ECA965" w14:textId="5F0622B7" w:rsidR="00663A5E" w:rsidRPr="00272F02" w:rsidRDefault="00663A5E" w:rsidP="00C824A4">
            <w:pPr>
              <w:pStyle w:val="TableCellLeft10pt"/>
              <w:rPr>
                <w:szCs w:val="20"/>
                <w:lang w:val="en-GB"/>
              </w:rPr>
            </w:pPr>
            <w:r w:rsidRPr="00272F02">
              <w:rPr>
                <w:szCs w:val="20"/>
                <w:lang w:val="en-GB"/>
              </w:rPr>
              <w:t>Yes</w:t>
            </w:r>
            <w:r w:rsidR="0022735C" w:rsidRPr="00272F02">
              <w:rPr>
                <w:szCs w:val="20"/>
                <w:lang w:val="en-GB" w:eastAsia="ja-JP"/>
              </w:rPr>
              <w:t xml:space="preserve">, </w:t>
            </w:r>
            <w:r w:rsidR="002E2384" w:rsidRPr="00272F02">
              <w:rPr>
                <w:szCs w:val="20"/>
                <w:lang w:val="en-GB" w:eastAsia="ja-JP"/>
              </w:rPr>
              <w:t xml:space="preserve">repeatable </w:t>
            </w:r>
            <w:r w:rsidRPr="00272F02">
              <w:rPr>
                <w:szCs w:val="20"/>
                <w:lang w:val="en-GB"/>
              </w:rPr>
              <w:t>one table per amendment</w:t>
            </w:r>
          </w:p>
        </w:tc>
      </w:tr>
    </w:tbl>
    <w:p w14:paraId="65A4E968"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C1E9BF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29B360B"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774EFC2" w14:textId="0CB54D65" w:rsidR="00663A5E" w:rsidRPr="00272F02" w:rsidRDefault="00663A5E" w:rsidP="00C824A4">
            <w:pPr>
              <w:pStyle w:val="TableCellLeft10pt"/>
              <w:rPr>
                <w:szCs w:val="20"/>
                <w:lang w:val="en-GB"/>
              </w:rPr>
            </w:pPr>
            <w:r w:rsidRPr="00272F02">
              <w:rPr>
                <w:szCs w:val="20"/>
                <w:lang w:val="en-GB"/>
              </w:rPr>
              <w:t xml:space="preserve">{Description of Change} </w:t>
            </w:r>
          </w:p>
        </w:tc>
      </w:tr>
      <w:tr w:rsidR="00DB50C7" w:rsidRPr="00272F02" w14:paraId="6DC13CC7"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D51AC25"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145CC74"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2418DDDB"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94598CE"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E03D540"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318D7DE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903D9B9"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3C46CC4" w14:textId="450651A3" w:rsidR="00663A5E" w:rsidRPr="00272F02" w:rsidRDefault="000F68A2" w:rsidP="00C824A4">
            <w:pPr>
              <w:pStyle w:val="TableCellLeft10pt"/>
              <w:rPr>
                <w:szCs w:val="20"/>
                <w:lang w:val="en-GB"/>
              </w:rPr>
            </w:pPr>
            <w:r w:rsidRPr="00272F02">
              <w:rPr>
                <w:szCs w:val="20"/>
                <w:lang w:val="en-GB"/>
              </w:rPr>
              <w:t xml:space="preserve">Table Column </w:t>
            </w:r>
            <w:r w:rsidR="00663A5E" w:rsidRPr="00272F02">
              <w:rPr>
                <w:szCs w:val="20"/>
                <w:lang w:val="en-GB"/>
              </w:rPr>
              <w:t>Heading</w:t>
            </w:r>
          </w:p>
        </w:tc>
      </w:tr>
      <w:tr w:rsidR="00DB50C7" w:rsidRPr="00272F02" w14:paraId="529F14B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1C232969"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BF8609D" w14:textId="096EBD65" w:rsidR="00663A5E" w:rsidRPr="00272F02" w:rsidRDefault="005200C9" w:rsidP="00C824A4">
            <w:pPr>
              <w:pStyle w:val="TableCellLeft10pt"/>
              <w:rPr>
                <w:szCs w:val="20"/>
                <w:lang w:val="en-GB" w:eastAsia="ja-JP"/>
              </w:rPr>
            </w:pPr>
            <w:r w:rsidRPr="00272F02">
              <w:rPr>
                <w:szCs w:val="20"/>
                <w:lang w:val="en-GB" w:eastAsia="ja-JP"/>
              </w:rPr>
              <w:t>N/A</w:t>
            </w:r>
          </w:p>
        </w:tc>
      </w:tr>
      <w:tr w:rsidR="00DB50C7" w:rsidRPr="00272F02" w14:paraId="4003F88C"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3BEB8F38"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6E23B26" w14:textId="56A3E450" w:rsidR="00663A5E" w:rsidRPr="00272F02" w:rsidRDefault="00D76601" w:rsidP="00C824A4">
            <w:pPr>
              <w:pStyle w:val="TableCellLeft10pt"/>
              <w:rPr>
                <w:szCs w:val="20"/>
                <w:lang w:val="en-GB"/>
              </w:rPr>
            </w:pPr>
            <w:r w:rsidRPr="00272F02">
              <w:rPr>
                <w:szCs w:val="20"/>
                <w:lang w:val="en-GB"/>
              </w:rPr>
              <w:t>Conditional</w:t>
            </w:r>
            <w:r w:rsidRPr="00272F02">
              <w:rPr>
                <w:szCs w:val="20"/>
                <w:lang w:val="en-GB" w:eastAsia="ja-JP"/>
              </w:rPr>
              <w:t xml:space="preserve">: </w:t>
            </w:r>
            <w:r w:rsidR="00663A5E" w:rsidRPr="00272F02">
              <w:rPr>
                <w:szCs w:val="20"/>
                <w:lang w:val="en-GB"/>
              </w:rPr>
              <w:t xml:space="preserve">if </w:t>
            </w:r>
            <w:r w:rsidR="00182F90">
              <w:rPr>
                <w:szCs w:val="20"/>
                <w:lang w:val="en-GB"/>
              </w:rPr>
              <w:t xml:space="preserve">there is a previous amendment </w:t>
            </w:r>
          </w:p>
        </w:tc>
      </w:tr>
      <w:tr w:rsidR="00DB50C7" w:rsidRPr="00272F02" w14:paraId="27B84339"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362E13B"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367947D" w14:textId="57A79764" w:rsidR="00663A5E" w:rsidRPr="00272F02" w:rsidRDefault="4817CA86" w:rsidP="4817CA86">
            <w:pPr>
              <w:pStyle w:val="TableCellLeft10pt"/>
              <w:rPr>
                <w:lang w:val="en-GB" w:eastAsia="ja-JP"/>
              </w:rPr>
            </w:pPr>
            <w:r w:rsidRPr="4817CA86">
              <w:rPr>
                <w:lang w:val="en-GB" w:eastAsia="ja-JP"/>
              </w:rPr>
              <w:t xml:space="preserve">One to </w:t>
            </w:r>
            <w:commentRangeStart w:id="575"/>
            <w:r w:rsidRPr="4817CA86">
              <w:rPr>
                <w:lang w:val="en-GB" w:eastAsia="ja-JP"/>
              </w:rPr>
              <w:t>one</w:t>
            </w:r>
            <w:commentRangeEnd w:id="575"/>
            <w:r w:rsidR="0049215F">
              <w:commentReference w:id="575"/>
            </w:r>
          </w:p>
        </w:tc>
      </w:tr>
      <w:tr w:rsidR="00DB50C7" w:rsidRPr="00272F02" w14:paraId="689CDE3C"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2F7A3F1"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1594445" w14:textId="452F7AAF" w:rsidR="00663A5E" w:rsidRPr="00272F02" w:rsidRDefault="000F68A2" w:rsidP="00C824A4">
            <w:pPr>
              <w:pStyle w:val="TableCellLeft10pt"/>
              <w:rPr>
                <w:szCs w:val="20"/>
                <w:lang w:val="en-GB" w:eastAsia="ja-JP"/>
              </w:rPr>
            </w:pPr>
            <w:r w:rsidRPr="00272F02">
              <w:rPr>
                <w:szCs w:val="20"/>
                <w:lang w:val="en-GB" w:eastAsia="ja-JP"/>
              </w:rPr>
              <w:t>12.3</w:t>
            </w:r>
          </w:p>
        </w:tc>
      </w:tr>
      <w:tr w:rsidR="00DB50C7" w:rsidRPr="00272F02" w14:paraId="59C3121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5069576"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0BEC3" w14:textId="48FA838D" w:rsidR="00663A5E" w:rsidRPr="00272F02" w:rsidRDefault="00663A5E" w:rsidP="52DA8CFE">
            <w:pPr>
              <w:pStyle w:val="TableCellLeft10pt"/>
              <w:rPr>
                <w:lang w:val="en-GB"/>
              </w:rPr>
            </w:pPr>
            <w:commentRangeStart w:id="576"/>
            <w:commentRangeEnd w:id="576"/>
            <w:r>
              <w:commentReference w:id="576"/>
            </w:r>
            <w:r w:rsidR="52DA8CFE" w:rsidRPr="52DA8CFE">
              <w:rPr>
                <w:lang w:val="en-GB"/>
              </w:rPr>
              <w:t>Description of Change</w:t>
            </w:r>
          </w:p>
        </w:tc>
      </w:tr>
      <w:tr w:rsidR="00DB50C7" w:rsidRPr="00272F02" w14:paraId="4E36965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B99A844"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0D8FD1D"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F731527" w14:textId="0A4F5262"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sidDel="006C591B">
              <w:rPr>
                <w:szCs w:val="20"/>
                <w:lang w:val="en-GB"/>
              </w:rPr>
              <w:t>Table</w:t>
            </w:r>
            <w:r w:rsidR="000F68A2" w:rsidRPr="00272F02" w:rsidDel="006C591B">
              <w:t xml:space="preserve"> </w:t>
            </w:r>
            <w:r w:rsidR="000F68A2" w:rsidRPr="00272F02" w:rsidDel="006C591B">
              <w:rPr>
                <w:szCs w:val="20"/>
                <w:lang w:val="en-GB"/>
              </w:rPr>
              <w:t xml:space="preserve">and 12.3 </w:t>
            </w:r>
            <w:r w:rsidR="000F68A2" w:rsidRPr="00272F02">
              <w:rPr>
                <w:szCs w:val="20"/>
                <w:lang w:val="en-GB"/>
              </w:rPr>
              <w:t>Prior Protocol Amendment(s)</w:t>
            </w:r>
          </w:p>
          <w:p w14:paraId="5CFF6E48" w14:textId="22923C8C"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0F68A2" w:rsidRPr="00272F02">
              <w:rPr>
                <w:szCs w:val="20"/>
                <w:lang w:val="en-GB"/>
              </w:rPr>
              <w:t xml:space="preserve">Table Column </w:t>
            </w:r>
            <w:r w:rsidRPr="00272F02">
              <w:rPr>
                <w:szCs w:val="20"/>
                <w:lang w:val="en-GB"/>
              </w:rPr>
              <w:t>Heading</w:t>
            </w:r>
          </w:p>
        </w:tc>
      </w:tr>
      <w:tr w:rsidR="00DB50C7" w:rsidRPr="00272F02" w14:paraId="451F1BA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1F31C3A6"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32B7472" w14:textId="77777777" w:rsidR="00663A5E" w:rsidRPr="00272F02" w:rsidRDefault="00663A5E" w:rsidP="00C824A4">
            <w:pPr>
              <w:pStyle w:val="TableCellLeft10pt"/>
              <w:rPr>
                <w:szCs w:val="20"/>
                <w:lang w:val="en-GB"/>
              </w:rPr>
            </w:pPr>
            <w:r w:rsidRPr="00272F02">
              <w:rPr>
                <w:szCs w:val="20"/>
                <w:lang w:val="en-GB"/>
              </w:rPr>
              <w:t>No</w:t>
            </w:r>
          </w:p>
        </w:tc>
      </w:tr>
    </w:tbl>
    <w:p w14:paraId="557467CD"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1670671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6DBEFBA9"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52C97A94" w14:textId="58DF8FAA" w:rsidR="00663A5E" w:rsidRPr="00272F02" w:rsidRDefault="00663A5E" w:rsidP="00C824A4">
            <w:pPr>
              <w:pStyle w:val="TableCellLeft10pt"/>
              <w:rPr>
                <w:szCs w:val="20"/>
                <w:lang w:val="en-GB"/>
              </w:rPr>
            </w:pPr>
            <w:r w:rsidRPr="00272F02">
              <w:rPr>
                <w:szCs w:val="20"/>
                <w:lang w:val="en-GB"/>
              </w:rPr>
              <w:t>&lt;Description of Change&gt;</w:t>
            </w:r>
          </w:p>
        </w:tc>
      </w:tr>
      <w:tr w:rsidR="00DB50C7" w:rsidRPr="00272F02" w14:paraId="7CC97832"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712FC9B3"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159CAE4"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45042463"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58152188"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DB4328D" w14:textId="13975476" w:rsidR="00663A5E" w:rsidRPr="00272F02" w:rsidRDefault="00663A5E" w:rsidP="00C824A4">
            <w:pPr>
              <w:pStyle w:val="TableCellLeft10pt"/>
              <w:rPr>
                <w:szCs w:val="20"/>
                <w:lang w:val="en-GB"/>
              </w:rPr>
            </w:pPr>
            <w:r w:rsidRPr="00272F02">
              <w:rPr>
                <w:szCs w:val="20"/>
                <w:lang w:val="en-GB"/>
              </w:rPr>
              <w:t>D</w:t>
            </w:r>
          </w:p>
        </w:tc>
      </w:tr>
      <w:tr w:rsidR="00DB50C7" w:rsidRPr="00272F02" w14:paraId="11F86E71"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AF4C9A6"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17060D0" w14:textId="3F250657" w:rsidR="00C3628B" w:rsidRPr="00272F02" w:rsidRDefault="000F6F05" w:rsidP="00C824A4">
            <w:pPr>
              <w:pStyle w:val="TableCellLeft10pt"/>
              <w:rPr>
                <w:szCs w:val="20"/>
              </w:rPr>
            </w:pPr>
            <w:r w:rsidRPr="00272F02">
              <w:rPr>
                <w:szCs w:val="20"/>
                <w:lang w:val="en-GB"/>
              </w:rPr>
              <w:t>CNEW</w:t>
            </w:r>
            <w:r w:rsidR="00663A5E" w:rsidRPr="00272F02">
              <w:rPr>
                <w:szCs w:val="20"/>
              </w:rPr>
              <w:br/>
            </w:r>
            <w:r w:rsidR="00C3628B" w:rsidRPr="00272F02">
              <w:rPr>
                <w:szCs w:val="20"/>
              </w:rPr>
              <w:t>For review purpose, see definition of the controlled terminology below</w:t>
            </w:r>
          </w:p>
          <w:p w14:paraId="1AB7A317" w14:textId="6DD78E06" w:rsidR="00663A5E" w:rsidRPr="00272F02" w:rsidRDefault="52DA8CFE" w:rsidP="52DA8CFE">
            <w:pPr>
              <w:pStyle w:val="TableCellLeft10pt"/>
            </w:pPr>
            <w:commentRangeStart w:id="577"/>
            <w:r>
              <w:t>A narrative representation of the change introduced in the current version of the protocol.</w:t>
            </w:r>
            <w:commentRangeEnd w:id="577"/>
            <w:r w:rsidR="00663A5E">
              <w:commentReference w:id="577"/>
            </w:r>
          </w:p>
        </w:tc>
      </w:tr>
      <w:tr w:rsidR="00DB50C7" w:rsidRPr="00272F02" w14:paraId="3F2A136A"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02B1AAAA"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4ECE56A" w14:textId="0A7119C4" w:rsidR="00663A5E" w:rsidRPr="00272F02" w:rsidRDefault="005200C9" w:rsidP="00C824A4">
            <w:pPr>
              <w:pStyle w:val="TableCellLeft10pt"/>
              <w:rPr>
                <w:szCs w:val="20"/>
                <w:lang w:val="en-GB"/>
              </w:rPr>
            </w:pPr>
            <w:r w:rsidRPr="00272F02">
              <w:rPr>
                <w:szCs w:val="20"/>
                <w:lang w:val="en-GB" w:eastAsia="ja-JP"/>
              </w:rPr>
              <w:t>N/A</w:t>
            </w:r>
          </w:p>
        </w:tc>
      </w:tr>
      <w:tr w:rsidR="00DB50C7" w:rsidRPr="00272F02" w14:paraId="69A789C6"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C37964F"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B8E3583" w14:textId="774845A6" w:rsidR="00663A5E" w:rsidRPr="00272F02" w:rsidRDefault="00663A5E" w:rsidP="00C824A4">
            <w:pPr>
              <w:pStyle w:val="TableCellLeft10pt"/>
              <w:rPr>
                <w:lang w:val="en-GB"/>
              </w:rPr>
            </w:pPr>
            <w:commentRangeStart w:id="578"/>
            <w:commentRangeStart w:id="579"/>
            <w:r w:rsidRPr="7596A873">
              <w:rPr>
                <w:lang w:val="en-GB"/>
              </w:rPr>
              <w:t>Conditional</w:t>
            </w:r>
            <w:r w:rsidR="00D76601" w:rsidRPr="7596A873">
              <w:rPr>
                <w:lang w:val="en-GB" w:eastAsia="ja-JP"/>
              </w:rPr>
              <w:t>:</w:t>
            </w:r>
            <w:r w:rsidRPr="7596A873">
              <w:rPr>
                <w:lang w:val="en-GB"/>
              </w:rPr>
              <w:t xml:space="preserve"> if </w:t>
            </w:r>
            <w:r w:rsidR="6627B690" w:rsidRPr="7596A873">
              <w:rPr>
                <w:lang w:val="en-GB"/>
              </w:rPr>
              <w:t>there is a previous amendment</w:t>
            </w:r>
            <w:r w:rsidR="6F887120" w:rsidRPr="7596A873">
              <w:rPr>
                <w:lang w:val="en-GB"/>
              </w:rPr>
              <w:t>. Table optional</w:t>
            </w:r>
            <w:r w:rsidR="4FFD8B3D" w:rsidRPr="7596A873">
              <w:rPr>
                <w:lang w:val="en-GB"/>
              </w:rPr>
              <w:t xml:space="preserve"> </w:t>
            </w:r>
            <w:commentRangeEnd w:id="578"/>
            <w:r>
              <w:rPr>
                <w:rStyle w:val="CommentReference"/>
              </w:rPr>
              <w:commentReference w:id="578"/>
            </w:r>
            <w:commentRangeEnd w:id="579"/>
            <w:r>
              <w:rPr>
                <w:rStyle w:val="CommentReference"/>
              </w:rPr>
              <w:commentReference w:id="579"/>
            </w:r>
          </w:p>
        </w:tc>
      </w:tr>
      <w:tr w:rsidR="00DB50C7" w:rsidRPr="00272F02" w14:paraId="32D010AE"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5B5D710E"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AC71728" w14:textId="77777777" w:rsidR="00663A5E" w:rsidRPr="00272F02" w:rsidRDefault="4817CA86" w:rsidP="52DA8CFE">
            <w:pPr>
              <w:pStyle w:val="TableCellLeft10pt"/>
              <w:rPr>
                <w:lang w:val="en-GB"/>
              </w:rPr>
            </w:pPr>
            <w:commentRangeStart w:id="580"/>
            <w:r w:rsidRPr="4817CA86">
              <w:rPr>
                <w:lang w:val="en-GB"/>
              </w:rPr>
              <w:t xml:space="preserve">Column Heading </w:t>
            </w:r>
            <w:r w:rsidR="52DA8CFE">
              <w:br/>
            </w:r>
            <w:r w:rsidRPr="4817CA86">
              <w:rPr>
                <w:lang w:val="en-GB"/>
              </w:rPr>
              <w:t>Row Content</w:t>
            </w:r>
            <w:commentRangeEnd w:id="580"/>
            <w:r w:rsidR="52DA8CFE">
              <w:commentReference w:id="580"/>
            </w:r>
          </w:p>
        </w:tc>
      </w:tr>
      <w:tr w:rsidR="00DB50C7" w:rsidRPr="00272F02" w14:paraId="50A866B9"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731CB10F"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EC18217" w14:textId="42ABD629" w:rsidR="00663A5E" w:rsidRPr="00272F02" w:rsidRDefault="0091129D" w:rsidP="00C824A4">
            <w:pPr>
              <w:pStyle w:val="TableCellLeft10pt"/>
              <w:rPr>
                <w:szCs w:val="20"/>
                <w:lang w:val="en-GB"/>
              </w:rPr>
            </w:pPr>
            <w:r w:rsidRPr="00272F02">
              <w:rPr>
                <w:szCs w:val="20"/>
                <w:lang w:val="en-GB" w:eastAsia="ja-JP"/>
              </w:rPr>
              <w:t>12.3</w:t>
            </w:r>
          </w:p>
        </w:tc>
      </w:tr>
      <w:tr w:rsidR="00DB50C7" w:rsidRPr="00272F02" w14:paraId="1C51556B"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6779B427"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3011A0E" w14:textId="77777777" w:rsidR="00663A5E" w:rsidRPr="00272F02" w:rsidRDefault="00663A5E" w:rsidP="00C824A4">
            <w:pPr>
              <w:pStyle w:val="TableCellLeft10pt"/>
              <w:rPr>
                <w:szCs w:val="20"/>
                <w:lang w:val="en-GB"/>
              </w:rPr>
            </w:pPr>
            <w:r w:rsidRPr="00272F02">
              <w:rPr>
                <w:szCs w:val="20"/>
                <w:lang w:val="en-GB"/>
              </w:rPr>
              <w:t xml:space="preserve">Text </w:t>
            </w:r>
          </w:p>
        </w:tc>
      </w:tr>
      <w:tr w:rsidR="00DB50C7" w:rsidRPr="00272F02" w14:paraId="72CA0A6E"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7746A489"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C232496" w14:textId="5543AD86"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val="en-GB" w:eastAsia="ja-JP"/>
              </w:rPr>
              <w:t>Yes</w:t>
            </w:r>
          </w:p>
          <w:p w14:paraId="1B3F8269" w14:textId="118A7FBD" w:rsidR="00663A5E" w:rsidRPr="00272F02" w:rsidRDefault="00663A5E" w:rsidP="00C824A4">
            <w:pPr>
              <w:pStyle w:val="TableCellLeft10pt"/>
              <w:rPr>
                <w:lang w:val="en-GB"/>
              </w:rPr>
            </w:pPr>
            <w:r w:rsidRPr="7596A873">
              <w:rPr>
                <w:rStyle w:val="TableCellLeft10ptBoldChar"/>
              </w:rPr>
              <w:t>Relationship</w:t>
            </w:r>
            <w:r w:rsidRPr="7596A873">
              <w:rPr>
                <w:lang w:val="en-GB"/>
              </w:rPr>
              <w:t xml:space="preserve">: </w:t>
            </w:r>
            <w:commentRangeStart w:id="581"/>
            <w:commentRangeStart w:id="582"/>
            <w:r w:rsidR="000F68A2" w:rsidRPr="7596A873" w:rsidDel="006C591B">
              <w:rPr>
                <w:lang w:val="en-GB"/>
              </w:rPr>
              <w:t>Table</w:t>
            </w:r>
            <w:r w:rsidR="008A7E91" w:rsidRPr="7596A873" w:rsidDel="006C591B">
              <w:rPr>
                <w:lang w:val="en-GB"/>
              </w:rPr>
              <w:t xml:space="preserve"> Column Heading</w:t>
            </w:r>
            <w:r w:rsidR="000F68A2" w:rsidRPr="7596A873" w:rsidDel="006C591B">
              <w:rPr>
                <w:lang w:val="en-GB"/>
              </w:rPr>
              <w:t xml:space="preserve"> </w:t>
            </w:r>
            <w:r w:rsidR="03B4C64D" w:rsidRPr="7596A873">
              <w:rPr>
                <w:lang w:val="en-GB"/>
              </w:rPr>
              <w:t>“</w:t>
            </w:r>
            <w:r w:rsidR="0B518A86" w:rsidRPr="7596A873">
              <w:rPr>
                <w:lang w:val="en-GB"/>
              </w:rPr>
              <w:t>Description of Change</w:t>
            </w:r>
            <w:r w:rsidR="03B4C64D" w:rsidRPr="7596A873">
              <w:rPr>
                <w:lang w:val="en-GB"/>
              </w:rPr>
              <w:t>”</w:t>
            </w:r>
            <w:r w:rsidR="0B518A86" w:rsidRPr="7596A873">
              <w:rPr>
                <w:lang w:val="en-GB"/>
              </w:rPr>
              <w:t xml:space="preserve"> </w:t>
            </w:r>
            <w:r w:rsidR="000F68A2" w:rsidRPr="7596A873" w:rsidDel="006C591B">
              <w:rPr>
                <w:lang w:val="en-GB"/>
              </w:rPr>
              <w:t>and 12.3 Prior Protocol Amendment(s</w:t>
            </w:r>
            <w:r w:rsidR="000F68A2" w:rsidRPr="7596A873">
              <w:rPr>
                <w:lang w:val="en-GB"/>
              </w:rPr>
              <w:t>)</w:t>
            </w:r>
            <w:r w:rsidR="00BE5E13" w:rsidRPr="7596A873">
              <w:rPr>
                <w:lang w:val="en-GB"/>
              </w:rPr>
              <w:t xml:space="preserve"> </w:t>
            </w:r>
            <w:commentRangeEnd w:id="581"/>
            <w:r>
              <w:rPr>
                <w:rStyle w:val="CommentReference"/>
              </w:rPr>
              <w:commentReference w:id="581"/>
            </w:r>
            <w:commentRangeEnd w:id="582"/>
            <w:r>
              <w:rPr>
                <w:rStyle w:val="CommentReference"/>
              </w:rPr>
              <w:commentReference w:id="582"/>
            </w:r>
          </w:p>
          <w:p w14:paraId="6E7AA99E" w14:textId="77777777"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DB50C7" w:rsidRPr="00272F02" w14:paraId="74A7762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BFF1DD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298386" w14:textId="51864046" w:rsidR="00663A5E" w:rsidRPr="00272F02" w:rsidRDefault="00663A5E" w:rsidP="00C824A4">
            <w:pPr>
              <w:pStyle w:val="TableCellLeft10pt"/>
              <w:rPr>
                <w:szCs w:val="20"/>
                <w:lang w:val="en-GB"/>
              </w:rPr>
            </w:pPr>
            <w:r w:rsidRPr="00272F02">
              <w:rPr>
                <w:szCs w:val="20"/>
                <w:lang w:val="en-GB"/>
              </w:rPr>
              <w:t>Yes</w:t>
            </w:r>
            <w:r w:rsidR="0022735C" w:rsidRPr="00272F02">
              <w:rPr>
                <w:szCs w:val="20"/>
                <w:lang w:val="en-GB" w:eastAsia="ja-JP"/>
              </w:rPr>
              <w:t>,</w:t>
            </w:r>
            <w:r w:rsidRPr="00272F02">
              <w:rPr>
                <w:szCs w:val="20"/>
                <w:lang w:val="en-GB"/>
              </w:rPr>
              <w:t xml:space="preserve"> </w:t>
            </w:r>
            <w:r w:rsidR="002E2384" w:rsidRPr="00272F02">
              <w:rPr>
                <w:szCs w:val="20"/>
                <w:lang w:val="en-GB" w:eastAsia="ja-JP"/>
              </w:rPr>
              <w:t xml:space="preserve">repeatable </w:t>
            </w:r>
            <w:r w:rsidRPr="00272F02">
              <w:rPr>
                <w:szCs w:val="20"/>
                <w:lang w:val="en-GB"/>
              </w:rPr>
              <w:t xml:space="preserve">for every </w:t>
            </w:r>
            <w:r w:rsidR="00007D35" w:rsidRPr="00272F02">
              <w:rPr>
                <w:szCs w:val="20"/>
                <w:lang w:val="en-GB" w:eastAsia="ja-JP"/>
              </w:rPr>
              <w:t>d</w:t>
            </w:r>
            <w:r w:rsidR="00007D35" w:rsidRPr="00272F02">
              <w:rPr>
                <w:szCs w:val="20"/>
                <w:lang w:val="en-GB"/>
              </w:rPr>
              <w:t xml:space="preserve">escription </w:t>
            </w:r>
            <w:r w:rsidRPr="00272F02">
              <w:rPr>
                <w:szCs w:val="20"/>
                <w:lang w:val="en-GB"/>
              </w:rPr>
              <w:t xml:space="preserve">of </w:t>
            </w:r>
            <w:r w:rsidR="00007D35" w:rsidRPr="00272F02">
              <w:rPr>
                <w:szCs w:val="20"/>
                <w:lang w:val="en-GB" w:eastAsia="ja-JP"/>
              </w:rPr>
              <w:t>c</w:t>
            </w:r>
            <w:r w:rsidR="00007D35" w:rsidRPr="00272F02">
              <w:rPr>
                <w:szCs w:val="20"/>
                <w:lang w:val="en-GB"/>
              </w:rPr>
              <w:t>hange</w:t>
            </w:r>
          </w:p>
        </w:tc>
      </w:tr>
    </w:tbl>
    <w:p w14:paraId="576CCB80"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4E6AC687"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3C7C7CB"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2486581" w14:textId="432E5663" w:rsidR="00663A5E" w:rsidRPr="00272F02" w:rsidRDefault="00663A5E" w:rsidP="00C824A4">
            <w:pPr>
              <w:pStyle w:val="TableCellLeft10pt"/>
              <w:rPr>
                <w:szCs w:val="20"/>
                <w:lang w:val="en-GB"/>
              </w:rPr>
            </w:pPr>
            <w:r w:rsidRPr="00272F02">
              <w:rPr>
                <w:szCs w:val="20"/>
                <w:lang w:val="en-GB"/>
              </w:rPr>
              <w:t xml:space="preserve">{Brief Rationale for Change} </w:t>
            </w:r>
          </w:p>
        </w:tc>
      </w:tr>
      <w:tr w:rsidR="00DB50C7" w:rsidRPr="00272F02" w14:paraId="5A3AF60F"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14EF983"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C719F0"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38DFA70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2FE909E"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AFEB7D8"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17DB12F8"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7174494"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AED2D5" w14:textId="611DB561" w:rsidR="00663A5E" w:rsidRPr="00272F02" w:rsidRDefault="000F68A2" w:rsidP="00C824A4">
            <w:pPr>
              <w:pStyle w:val="TableCellLeft10pt"/>
              <w:rPr>
                <w:szCs w:val="20"/>
                <w:lang w:val="en-GB"/>
              </w:rPr>
            </w:pPr>
            <w:r w:rsidRPr="00272F02">
              <w:rPr>
                <w:szCs w:val="20"/>
                <w:lang w:val="en-GB"/>
              </w:rPr>
              <w:t xml:space="preserve">Table Column </w:t>
            </w:r>
            <w:r w:rsidR="00663A5E" w:rsidRPr="00272F02">
              <w:rPr>
                <w:szCs w:val="20"/>
                <w:lang w:val="en-GB"/>
              </w:rPr>
              <w:t xml:space="preserve">Heading </w:t>
            </w:r>
          </w:p>
        </w:tc>
      </w:tr>
      <w:tr w:rsidR="00DB50C7" w:rsidRPr="00272F02" w14:paraId="4167F1D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A73628D"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7988660" w14:textId="6A9B3724" w:rsidR="00663A5E" w:rsidRPr="00272F02" w:rsidRDefault="005200C9" w:rsidP="00C824A4">
            <w:pPr>
              <w:pStyle w:val="TableCellLeft10pt"/>
              <w:rPr>
                <w:szCs w:val="20"/>
                <w:lang w:val="en-GB" w:eastAsia="ja-JP"/>
              </w:rPr>
            </w:pPr>
            <w:r w:rsidRPr="00272F02">
              <w:rPr>
                <w:szCs w:val="20"/>
                <w:lang w:val="en-GB" w:eastAsia="ja-JP"/>
              </w:rPr>
              <w:t>N/A</w:t>
            </w:r>
          </w:p>
        </w:tc>
      </w:tr>
      <w:tr w:rsidR="00DB50C7" w:rsidRPr="00272F02" w14:paraId="0EBA8C71"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BB553DE"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65F3D2D" w14:textId="597471D2" w:rsidR="00663A5E" w:rsidRPr="00272F02" w:rsidRDefault="00663A5E" w:rsidP="00C824A4">
            <w:pPr>
              <w:pStyle w:val="TableCellLeft10pt"/>
              <w:rPr>
                <w:szCs w:val="20"/>
                <w:lang w:val="en-GB"/>
              </w:rPr>
            </w:pPr>
            <w:r w:rsidRPr="00272F02">
              <w:rPr>
                <w:szCs w:val="20"/>
                <w:lang w:val="en-GB"/>
              </w:rPr>
              <w:t>Conditional</w:t>
            </w:r>
            <w:r w:rsidR="00D76601" w:rsidRPr="00272F02">
              <w:rPr>
                <w:szCs w:val="20"/>
                <w:lang w:val="en-GB" w:eastAsia="ja-JP"/>
              </w:rPr>
              <w:t>:</w:t>
            </w:r>
            <w:r w:rsidRPr="00272F02">
              <w:rPr>
                <w:szCs w:val="20"/>
                <w:lang w:val="en-GB"/>
              </w:rPr>
              <w:t xml:space="preserve"> </w:t>
            </w:r>
            <w:r w:rsidR="00AB29DA" w:rsidRPr="00272F02">
              <w:rPr>
                <w:szCs w:val="20"/>
                <w:lang w:val="en-GB"/>
              </w:rPr>
              <w:t xml:space="preserve">if </w:t>
            </w:r>
            <w:r w:rsidR="00AB29DA">
              <w:rPr>
                <w:szCs w:val="20"/>
                <w:lang w:val="en-GB"/>
              </w:rPr>
              <w:t>there is a previous amendment</w:t>
            </w:r>
          </w:p>
        </w:tc>
      </w:tr>
      <w:tr w:rsidR="00DB50C7" w:rsidRPr="00272F02" w14:paraId="6F73F2CA"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25AA7B28"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843788A" w14:textId="77777777" w:rsidR="00663A5E" w:rsidRPr="00272F02" w:rsidRDefault="4817CA86" w:rsidP="52DA8CFE">
            <w:pPr>
              <w:pStyle w:val="TableCellLeft10pt"/>
              <w:rPr>
                <w:lang w:val="en-GB"/>
              </w:rPr>
            </w:pPr>
            <w:commentRangeStart w:id="583"/>
            <w:r w:rsidRPr="4817CA86">
              <w:rPr>
                <w:lang w:val="en-GB"/>
              </w:rPr>
              <w:t>Column Heading</w:t>
            </w:r>
            <w:r w:rsidR="52DA8CFE">
              <w:br/>
            </w:r>
            <w:r w:rsidRPr="4817CA86">
              <w:rPr>
                <w:lang w:val="en-GB"/>
              </w:rPr>
              <w:t>Table</w:t>
            </w:r>
            <w:commentRangeEnd w:id="583"/>
            <w:r w:rsidR="52DA8CFE">
              <w:commentReference w:id="583"/>
            </w:r>
          </w:p>
        </w:tc>
      </w:tr>
      <w:tr w:rsidR="00DB50C7" w:rsidRPr="00272F02" w14:paraId="7DE95910"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E36131D"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B881063" w14:textId="265CB10C" w:rsidR="00663A5E" w:rsidRPr="00272F02" w:rsidRDefault="000F68A2" w:rsidP="00C824A4">
            <w:pPr>
              <w:pStyle w:val="TableCellLeft10pt"/>
              <w:rPr>
                <w:szCs w:val="20"/>
                <w:lang w:val="en-GB" w:eastAsia="ja-JP"/>
              </w:rPr>
            </w:pPr>
            <w:r w:rsidRPr="00272F02">
              <w:rPr>
                <w:szCs w:val="20"/>
                <w:lang w:val="en-GB" w:eastAsia="ja-JP"/>
              </w:rPr>
              <w:t>12.3</w:t>
            </w:r>
          </w:p>
        </w:tc>
      </w:tr>
      <w:tr w:rsidR="00DB50C7" w:rsidRPr="00272F02" w14:paraId="0D4491B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C0AB65E"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2032238" w14:textId="13C3890C" w:rsidR="00663A5E" w:rsidRPr="00272F02" w:rsidRDefault="00663A5E" w:rsidP="52DA8CFE">
            <w:pPr>
              <w:pStyle w:val="TableCellLeft10pt"/>
              <w:rPr>
                <w:lang w:val="en-GB" w:eastAsia="ja-JP"/>
              </w:rPr>
            </w:pPr>
            <w:commentRangeStart w:id="584"/>
            <w:commentRangeEnd w:id="584"/>
            <w:r>
              <w:commentReference w:id="584"/>
            </w:r>
            <w:r w:rsidR="52DA8CFE" w:rsidRPr="52DA8CFE">
              <w:rPr>
                <w:lang w:val="en-GB"/>
              </w:rPr>
              <w:t xml:space="preserve">Brief Rationale for Change </w:t>
            </w:r>
          </w:p>
        </w:tc>
      </w:tr>
      <w:tr w:rsidR="00DB50C7" w:rsidRPr="00272F02" w14:paraId="1236E291"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1A97DFDF"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742A2E"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3682FB15" w14:textId="09BDD312" w:rsidR="00663A5E" w:rsidRPr="00272F02" w:rsidRDefault="00663A5E"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sidDel="006C591B">
              <w:rPr>
                <w:szCs w:val="20"/>
                <w:lang w:val="en-GB"/>
              </w:rPr>
              <w:t>Table</w:t>
            </w:r>
            <w:r w:rsidR="000F68A2" w:rsidRPr="00272F02" w:rsidDel="006C591B">
              <w:rPr>
                <w:szCs w:val="20"/>
                <w:lang w:val="en-GB"/>
              </w:rPr>
              <w:t xml:space="preserve"> and 12.3 </w:t>
            </w:r>
            <w:r w:rsidR="000F68A2" w:rsidRPr="00272F02">
              <w:rPr>
                <w:szCs w:val="20"/>
                <w:lang w:val="en-GB"/>
              </w:rPr>
              <w:t>Prior Protocol Amendment(s)</w:t>
            </w:r>
          </w:p>
          <w:p w14:paraId="59E71C56" w14:textId="7C2A1EC4"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0F68A2" w:rsidRPr="00272F02">
              <w:rPr>
                <w:szCs w:val="20"/>
                <w:lang w:val="en-GB"/>
              </w:rPr>
              <w:t xml:space="preserve">Table Column </w:t>
            </w:r>
            <w:r w:rsidRPr="00272F02">
              <w:rPr>
                <w:szCs w:val="20"/>
                <w:lang w:val="en-GB"/>
              </w:rPr>
              <w:t>Heading</w:t>
            </w:r>
          </w:p>
        </w:tc>
      </w:tr>
      <w:tr w:rsidR="00DB50C7" w:rsidRPr="00272F02" w14:paraId="10B7EF5F"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5E9E878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C312E1" w14:textId="77777777" w:rsidR="00663A5E" w:rsidRPr="00272F02" w:rsidRDefault="00663A5E" w:rsidP="00C824A4">
            <w:pPr>
              <w:pStyle w:val="TableCellLeft10pt"/>
              <w:rPr>
                <w:szCs w:val="20"/>
              </w:rPr>
            </w:pPr>
            <w:r w:rsidRPr="00272F02">
              <w:rPr>
                <w:szCs w:val="20"/>
                <w:lang w:val="en-GB"/>
              </w:rPr>
              <w:t>No</w:t>
            </w:r>
          </w:p>
        </w:tc>
      </w:tr>
    </w:tbl>
    <w:p w14:paraId="7B66DABD"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6E01BEFE"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33E28397"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3DF064F" w14:textId="4494DDB3" w:rsidR="00663A5E" w:rsidRPr="00272F02" w:rsidRDefault="00663A5E" w:rsidP="00C824A4">
            <w:pPr>
              <w:pStyle w:val="TableCellLeft10pt"/>
              <w:rPr>
                <w:szCs w:val="20"/>
                <w:lang w:val="en-GB"/>
              </w:rPr>
            </w:pPr>
            <w:r w:rsidRPr="00272F02">
              <w:rPr>
                <w:szCs w:val="20"/>
                <w:lang w:val="en-GB"/>
              </w:rPr>
              <w:t>&lt;</w:t>
            </w:r>
            <w:r w:rsidR="007E558D" w:rsidRPr="00272F02">
              <w:rPr>
                <w:szCs w:val="20"/>
                <w:lang w:val="en-GB"/>
              </w:rPr>
              <w:t>Brief</w:t>
            </w:r>
            <w:r w:rsidRPr="00272F02">
              <w:rPr>
                <w:szCs w:val="20"/>
                <w:lang w:val="en-GB"/>
              </w:rPr>
              <w:t xml:space="preserve"> Rationale for Change&gt;</w:t>
            </w:r>
          </w:p>
        </w:tc>
      </w:tr>
      <w:tr w:rsidR="00DB50C7" w:rsidRPr="00272F02" w14:paraId="69535ECD"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5408FC40"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7C20554"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2204BA11"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3E68BEE8"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3709B5A" w14:textId="77777777" w:rsidR="00663A5E" w:rsidRPr="00272F02" w:rsidRDefault="00663A5E" w:rsidP="00C824A4">
            <w:pPr>
              <w:pStyle w:val="TableCellLeft10pt"/>
              <w:rPr>
                <w:szCs w:val="20"/>
                <w:lang w:val="en-GB"/>
              </w:rPr>
            </w:pPr>
            <w:r w:rsidRPr="00272F02">
              <w:rPr>
                <w:szCs w:val="20"/>
                <w:lang w:val="en-GB"/>
              </w:rPr>
              <w:t>D</w:t>
            </w:r>
          </w:p>
        </w:tc>
      </w:tr>
      <w:tr w:rsidR="00DB50C7" w:rsidRPr="00272F02" w14:paraId="0ECB6D34"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A62E702"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CCC91B1" w14:textId="5077BF74" w:rsidR="00837062" w:rsidRPr="00272F02" w:rsidRDefault="000F6F05" w:rsidP="00C824A4">
            <w:pPr>
              <w:pStyle w:val="TableCellLeft10pt"/>
              <w:rPr>
                <w:szCs w:val="20"/>
                <w:lang w:val="en-GB"/>
              </w:rPr>
            </w:pPr>
            <w:r w:rsidRPr="00272F02">
              <w:rPr>
                <w:szCs w:val="20"/>
                <w:lang w:val="en-GB"/>
              </w:rPr>
              <w:t>CNEW</w:t>
            </w:r>
          </w:p>
          <w:p w14:paraId="2A8015A7" w14:textId="087F1A4A" w:rsidR="00663A5E" w:rsidRPr="00272F02" w:rsidRDefault="52DA8CFE" w:rsidP="52DA8CFE">
            <w:pPr>
              <w:pStyle w:val="TableCellLeft10pt"/>
              <w:rPr>
                <w:lang w:val="en-GB"/>
              </w:rPr>
            </w:pPr>
            <w:r w:rsidRPr="52DA8CFE">
              <w:rPr>
                <w:lang w:val="en-GB"/>
              </w:rPr>
              <w:t>For review purpose, see definition of the controlled terminology below</w:t>
            </w:r>
            <w:r w:rsidR="0022735C">
              <w:br/>
            </w:r>
            <w:commentRangeStart w:id="585"/>
            <w:r w:rsidRPr="52DA8CFE">
              <w:rPr>
                <w:lang w:val="en-GB"/>
              </w:rPr>
              <w:t>The brief reason for the change introduced in the current version of the protocol.</w:t>
            </w:r>
            <w:commentRangeEnd w:id="585"/>
            <w:r w:rsidR="0022735C">
              <w:commentReference w:id="585"/>
            </w:r>
          </w:p>
        </w:tc>
      </w:tr>
      <w:tr w:rsidR="00DB50C7" w:rsidRPr="00272F02" w14:paraId="32905AD5"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2D292CF2"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5B16C30" w14:textId="53524E39" w:rsidR="00663A5E" w:rsidRPr="00272F02" w:rsidRDefault="005200C9" w:rsidP="005200C9">
            <w:pPr>
              <w:pStyle w:val="TableCellLeft10pt"/>
              <w:rPr>
                <w:szCs w:val="20"/>
                <w:lang w:val="en-GB"/>
              </w:rPr>
            </w:pPr>
            <w:r w:rsidRPr="00272F02">
              <w:rPr>
                <w:szCs w:val="20"/>
                <w:lang w:val="en-GB" w:eastAsia="ja-JP"/>
              </w:rPr>
              <w:t>N/A</w:t>
            </w:r>
          </w:p>
        </w:tc>
      </w:tr>
      <w:tr w:rsidR="00DB50C7" w:rsidRPr="00272F02" w14:paraId="7B00DCE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66F97EB5"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C7EE416" w14:textId="30329DAE" w:rsidR="00663A5E" w:rsidRPr="00272F02" w:rsidRDefault="00663A5E" w:rsidP="00C824A4">
            <w:pPr>
              <w:pStyle w:val="TableCellLeft10pt"/>
              <w:rPr>
                <w:szCs w:val="20"/>
                <w:lang w:val="en-GB"/>
              </w:rPr>
            </w:pPr>
            <w:r w:rsidRPr="00272F02">
              <w:rPr>
                <w:szCs w:val="20"/>
                <w:lang w:val="en-GB"/>
              </w:rPr>
              <w:t>Conditiona</w:t>
            </w:r>
            <w:r w:rsidR="00D76601" w:rsidRPr="00272F02">
              <w:rPr>
                <w:szCs w:val="20"/>
                <w:lang w:val="en-GB" w:eastAsia="ja-JP"/>
              </w:rPr>
              <w:t>l:</w:t>
            </w:r>
            <w:r w:rsidRPr="00272F02">
              <w:rPr>
                <w:szCs w:val="20"/>
                <w:lang w:val="en-GB"/>
              </w:rPr>
              <w:t xml:space="preserve"> if </w:t>
            </w:r>
            <w:r w:rsidR="00F57E81">
              <w:rPr>
                <w:szCs w:val="20"/>
                <w:lang w:val="en-GB"/>
              </w:rPr>
              <w:t>there is a previous amendment. Table optional</w:t>
            </w:r>
          </w:p>
        </w:tc>
      </w:tr>
      <w:tr w:rsidR="00DB50C7" w:rsidRPr="00272F02" w14:paraId="6DDE9691"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6B27A3F8"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ACA4C50" w14:textId="77777777" w:rsidR="00663A5E" w:rsidRPr="00272F02" w:rsidRDefault="4817CA86" w:rsidP="52DA8CFE">
            <w:pPr>
              <w:pStyle w:val="TableCellLeft10pt"/>
              <w:rPr>
                <w:lang w:val="en-GB"/>
              </w:rPr>
            </w:pPr>
            <w:commentRangeStart w:id="586"/>
            <w:r w:rsidRPr="4817CA86">
              <w:rPr>
                <w:lang w:val="en-GB"/>
              </w:rPr>
              <w:t>One to Column Heading</w:t>
            </w:r>
            <w:r w:rsidR="52DA8CFE">
              <w:br/>
            </w:r>
            <w:r w:rsidRPr="4817CA86">
              <w:rPr>
                <w:lang w:val="en-GB"/>
              </w:rPr>
              <w:t xml:space="preserve">Row description of change </w:t>
            </w:r>
            <w:r w:rsidR="52DA8CFE">
              <w:br/>
            </w:r>
            <w:r w:rsidRPr="4817CA86">
              <w:rPr>
                <w:lang w:val="en-GB"/>
              </w:rPr>
              <w:t>Section# and Name</w:t>
            </w:r>
            <w:commentRangeEnd w:id="586"/>
            <w:r w:rsidR="52DA8CFE">
              <w:commentReference w:id="586"/>
            </w:r>
          </w:p>
        </w:tc>
      </w:tr>
      <w:tr w:rsidR="00DB50C7" w:rsidRPr="00272F02" w14:paraId="5DDD5C63"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0F431C1C"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C9A1326" w14:textId="03E83103" w:rsidR="00663A5E" w:rsidRPr="00272F02" w:rsidRDefault="000F68A2" w:rsidP="00C824A4">
            <w:pPr>
              <w:pStyle w:val="TableCellLeft10pt"/>
              <w:rPr>
                <w:szCs w:val="20"/>
                <w:lang w:val="en-GB" w:eastAsia="ja-JP"/>
              </w:rPr>
            </w:pPr>
            <w:r w:rsidRPr="00272F02">
              <w:rPr>
                <w:szCs w:val="20"/>
                <w:lang w:val="en-GB" w:eastAsia="ja-JP"/>
              </w:rPr>
              <w:t>12.3</w:t>
            </w:r>
          </w:p>
        </w:tc>
      </w:tr>
      <w:tr w:rsidR="00DB50C7" w:rsidRPr="00272F02" w14:paraId="1387549B"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102E3C07"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8C187E5"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61A17C3D"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49C56DD0"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612A48C" w14:textId="7DACFA4E"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0F68A2" w:rsidRPr="00272F02">
              <w:rPr>
                <w:szCs w:val="20"/>
                <w:lang w:val="en-GB" w:eastAsia="ja-JP"/>
              </w:rPr>
              <w:t>Y</w:t>
            </w:r>
            <w:r w:rsidRPr="00272F02">
              <w:rPr>
                <w:szCs w:val="20"/>
                <w:lang w:val="en-GB"/>
              </w:rPr>
              <w:t>es</w:t>
            </w:r>
          </w:p>
          <w:p w14:paraId="043F5C7D" w14:textId="2C0305D7" w:rsidR="00663A5E" w:rsidRPr="00272F02" w:rsidRDefault="4817CA86" w:rsidP="4817CA86">
            <w:pPr>
              <w:pStyle w:val="TableCellLeft10pt"/>
              <w:rPr>
                <w:lang w:val="en-GB"/>
              </w:rPr>
            </w:pPr>
            <w:r w:rsidRPr="4817CA86">
              <w:rPr>
                <w:rStyle w:val="TableCellLeft10ptBoldChar"/>
              </w:rPr>
              <w:t>Relationship</w:t>
            </w:r>
            <w:r w:rsidRPr="4817CA86">
              <w:rPr>
                <w:lang w:val="en-GB"/>
              </w:rPr>
              <w:t xml:space="preserve">: Table Column Heading {Brief Rationale for Change} and </w:t>
            </w:r>
            <w:commentRangeStart w:id="587"/>
            <w:r w:rsidRPr="4817CA86">
              <w:rPr>
                <w:lang w:val="en-GB"/>
              </w:rPr>
              <w:t xml:space="preserve">description of change </w:t>
            </w:r>
            <w:commentRangeEnd w:id="587"/>
            <w:r w:rsidR="00663A5E">
              <w:commentReference w:id="587"/>
            </w:r>
            <w:r w:rsidRPr="4817CA86">
              <w:rPr>
                <w:lang w:val="en-GB"/>
              </w:rPr>
              <w:t xml:space="preserve">&lt;Description of Change&gt; </w:t>
            </w:r>
          </w:p>
          <w:p w14:paraId="0DCBE1C8" w14:textId="4F146E14"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8A7E91" w:rsidRPr="00272F02">
              <w:rPr>
                <w:szCs w:val="20"/>
                <w:lang w:val="en-GB"/>
              </w:rPr>
              <w:t>CNEW</w:t>
            </w:r>
          </w:p>
        </w:tc>
      </w:tr>
      <w:tr w:rsidR="00DB50C7" w:rsidRPr="00272F02" w14:paraId="6080BCF8" w14:textId="77777777" w:rsidTr="4817CA86">
        <w:trPr>
          <w:trHeight w:val="300"/>
        </w:trPr>
        <w:tc>
          <w:tcPr>
            <w:tcW w:w="1249" w:type="pct"/>
            <w:tcBorders>
              <w:top w:val="single" w:sz="4" w:space="0" w:color="auto"/>
              <w:left w:val="single" w:sz="4" w:space="0" w:color="auto"/>
              <w:bottom w:val="single" w:sz="4" w:space="0" w:color="auto"/>
              <w:right w:val="single" w:sz="4" w:space="0" w:color="auto"/>
            </w:tcBorders>
          </w:tcPr>
          <w:p w14:paraId="0B280E0D"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AFACB1" w14:textId="6913A116" w:rsidR="00663A5E" w:rsidRPr="00272F02" w:rsidRDefault="00663A5E" w:rsidP="00C824A4">
            <w:pPr>
              <w:pStyle w:val="TableCellLeft10pt"/>
              <w:rPr>
                <w:szCs w:val="20"/>
                <w:lang w:val="en-GB"/>
              </w:rPr>
            </w:pPr>
            <w:r w:rsidRPr="00272F02">
              <w:rPr>
                <w:szCs w:val="20"/>
                <w:lang w:val="en-GB"/>
              </w:rPr>
              <w:t>Yes</w:t>
            </w:r>
            <w:r w:rsidR="0022735C" w:rsidRPr="00272F02">
              <w:rPr>
                <w:szCs w:val="20"/>
                <w:lang w:val="en-GB" w:eastAsia="ja-JP"/>
              </w:rPr>
              <w:t>,</w:t>
            </w:r>
            <w:r w:rsidRPr="00272F02">
              <w:rPr>
                <w:szCs w:val="20"/>
                <w:lang w:val="en-GB"/>
              </w:rPr>
              <w:t xml:space="preserve"> </w:t>
            </w:r>
            <w:r w:rsidR="006A48FC" w:rsidRPr="00272F02">
              <w:rPr>
                <w:szCs w:val="20"/>
                <w:lang w:val="en-GB" w:eastAsia="ja-JP"/>
              </w:rPr>
              <w:t>r</w:t>
            </w:r>
            <w:r w:rsidR="00F617E3" w:rsidRPr="00272F02">
              <w:rPr>
                <w:szCs w:val="20"/>
                <w:lang w:val="en-GB" w:eastAsia="ja-JP"/>
              </w:rPr>
              <w:t>epeat</w:t>
            </w:r>
            <w:r w:rsidR="00A87AA6" w:rsidRPr="00272F02">
              <w:rPr>
                <w:szCs w:val="20"/>
                <w:lang w:val="en-GB" w:eastAsia="ja-JP"/>
              </w:rPr>
              <w:t>able</w:t>
            </w:r>
            <w:r w:rsidR="00FF27AB" w:rsidRPr="00272F02">
              <w:rPr>
                <w:szCs w:val="20"/>
                <w:lang w:val="en-GB" w:eastAsia="ja-JP"/>
              </w:rPr>
              <w:t xml:space="preserve"> for</w:t>
            </w:r>
            <w:r w:rsidRPr="00272F02">
              <w:rPr>
                <w:szCs w:val="20"/>
                <w:lang w:val="en-GB"/>
              </w:rPr>
              <w:t xml:space="preserve"> </w:t>
            </w:r>
            <w:r w:rsidR="00FF27AB" w:rsidRPr="00272F02">
              <w:rPr>
                <w:szCs w:val="20"/>
                <w:lang w:val="en-GB" w:eastAsia="ja-JP"/>
              </w:rPr>
              <w:t xml:space="preserve">every </w:t>
            </w:r>
            <w:r w:rsidR="006A48FC" w:rsidRPr="00272F02">
              <w:rPr>
                <w:szCs w:val="20"/>
                <w:lang w:val="en-GB" w:eastAsia="ja-JP"/>
              </w:rPr>
              <w:t>d</w:t>
            </w:r>
            <w:r w:rsidRPr="00272F02">
              <w:rPr>
                <w:szCs w:val="20"/>
                <w:lang w:val="en-GB"/>
              </w:rPr>
              <w:t xml:space="preserve">escription of </w:t>
            </w:r>
            <w:r w:rsidR="006A48FC" w:rsidRPr="00272F02">
              <w:rPr>
                <w:szCs w:val="20"/>
                <w:lang w:val="en-GB" w:eastAsia="ja-JP"/>
              </w:rPr>
              <w:t>c</w:t>
            </w:r>
            <w:r w:rsidRPr="00272F02">
              <w:rPr>
                <w:szCs w:val="20"/>
                <w:lang w:val="en-GB"/>
              </w:rPr>
              <w:t>hange</w:t>
            </w:r>
          </w:p>
        </w:tc>
      </w:tr>
    </w:tbl>
    <w:p w14:paraId="45DE588D"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33C8A9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DF7E69F"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A5753F4" w14:textId="2C7047E7" w:rsidR="00663A5E" w:rsidRPr="00272F02" w:rsidRDefault="00663A5E" w:rsidP="00C824A4">
            <w:pPr>
              <w:pStyle w:val="TableCellLeft10pt"/>
              <w:rPr>
                <w:szCs w:val="20"/>
                <w:lang w:val="en-GB"/>
              </w:rPr>
            </w:pPr>
            <w:r w:rsidRPr="00272F02">
              <w:rPr>
                <w:szCs w:val="20"/>
                <w:lang w:val="en-GB"/>
              </w:rPr>
              <w:t xml:space="preserve">{Section # and Name} </w:t>
            </w:r>
          </w:p>
        </w:tc>
      </w:tr>
      <w:tr w:rsidR="00DB50C7" w:rsidRPr="00272F02" w14:paraId="64FE182A"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749D7940"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84187A8" w14:textId="77777777" w:rsidR="00663A5E" w:rsidRPr="00272F02" w:rsidRDefault="00663A5E" w:rsidP="00C824A4">
            <w:pPr>
              <w:pStyle w:val="TableCellLeft10pt"/>
              <w:rPr>
                <w:szCs w:val="20"/>
                <w:lang w:val="en-GB"/>
              </w:rPr>
            </w:pPr>
            <w:r w:rsidRPr="00272F02">
              <w:rPr>
                <w:szCs w:val="20"/>
                <w:lang w:val="en-GB"/>
              </w:rPr>
              <w:t>Text</w:t>
            </w:r>
          </w:p>
        </w:tc>
      </w:tr>
      <w:tr w:rsidR="00DB50C7" w:rsidRPr="00272F02" w14:paraId="10F11DFE"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2F1DED3"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3FDF6C8" w14:textId="77777777" w:rsidR="00663A5E" w:rsidRPr="00272F02" w:rsidRDefault="00663A5E" w:rsidP="00C824A4">
            <w:pPr>
              <w:pStyle w:val="TableCellLeft10pt"/>
              <w:rPr>
                <w:szCs w:val="20"/>
                <w:lang w:val="en-GB"/>
              </w:rPr>
            </w:pPr>
            <w:r w:rsidRPr="00272F02">
              <w:rPr>
                <w:szCs w:val="20"/>
                <w:lang w:val="en-GB"/>
              </w:rPr>
              <w:t>H</w:t>
            </w:r>
          </w:p>
        </w:tc>
      </w:tr>
      <w:tr w:rsidR="00DB50C7" w:rsidRPr="00272F02" w14:paraId="1543006F"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D1860C2"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B44B0E3" w14:textId="25B98B08" w:rsidR="00663A5E" w:rsidRPr="00272F02" w:rsidRDefault="000F68A2" w:rsidP="00C824A4">
            <w:pPr>
              <w:pStyle w:val="TableCellLeft10pt"/>
              <w:rPr>
                <w:szCs w:val="20"/>
                <w:lang w:val="en-GB"/>
              </w:rPr>
            </w:pPr>
            <w:r w:rsidRPr="00272F02">
              <w:rPr>
                <w:szCs w:val="20"/>
                <w:lang w:val="en-GB"/>
              </w:rPr>
              <w:t xml:space="preserve">Table Column </w:t>
            </w:r>
            <w:r w:rsidR="00663A5E" w:rsidRPr="00272F02">
              <w:rPr>
                <w:szCs w:val="20"/>
                <w:lang w:val="en-GB"/>
              </w:rPr>
              <w:t xml:space="preserve">Heading </w:t>
            </w:r>
          </w:p>
        </w:tc>
      </w:tr>
      <w:tr w:rsidR="00DB50C7" w:rsidRPr="00272F02" w14:paraId="425FCAC6"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674617D"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9CCD6F7" w14:textId="4E417538" w:rsidR="00663A5E" w:rsidRPr="00272F02" w:rsidRDefault="005200C9" w:rsidP="00C824A4">
            <w:pPr>
              <w:pStyle w:val="TableCellLeft10pt"/>
              <w:rPr>
                <w:szCs w:val="20"/>
                <w:lang w:val="en-GB" w:eastAsia="ja-JP"/>
              </w:rPr>
            </w:pPr>
            <w:r w:rsidRPr="00272F02">
              <w:rPr>
                <w:szCs w:val="20"/>
                <w:lang w:val="en-GB" w:eastAsia="ja-JP"/>
              </w:rPr>
              <w:t>N/A</w:t>
            </w:r>
          </w:p>
        </w:tc>
      </w:tr>
      <w:tr w:rsidR="00DB50C7" w:rsidRPr="00272F02" w14:paraId="70FF1F1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FF2F04F"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5F9F37E" w14:textId="205448A9" w:rsidR="00663A5E" w:rsidRPr="00272F02" w:rsidRDefault="00663A5E" w:rsidP="00C824A4">
            <w:pPr>
              <w:pStyle w:val="TableCellLeft10pt"/>
              <w:rPr>
                <w:szCs w:val="20"/>
                <w:lang w:val="en-GB"/>
              </w:rPr>
            </w:pPr>
            <w:r w:rsidRPr="00272F02">
              <w:rPr>
                <w:szCs w:val="20"/>
                <w:lang w:val="en-GB"/>
              </w:rPr>
              <w:t>Conditional</w:t>
            </w:r>
            <w:r w:rsidR="00D76601" w:rsidRPr="00272F02">
              <w:rPr>
                <w:szCs w:val="20"/>
                <w:lang w:val="en-GB" w:eastAsia="ja-JP"/>
              </w:rPr>
              <w:t>:</w:t>
            </w:r>
            <w:r w:rsidRPr="00272F02">
              <w:rPr>
                <w:szCs w:val="20"/>
                <w:lang w:val="en-GB" w:eastAsia="ja-JP"/>
              </w:rPr>
              <w:t xml:space="preserve"> </w:t>
            </w:r>
            <w:r w:rsidRPr="00272F02">
              <w:rPr>
                <w:szCs w:val="20"/>
                <w:lang w:val="en-GB"/>
              </w:rPr>
              <w:t xml:space="preserve">if </w:t>
            </w:r>
            <w:r w:rsidR="00F57E81">
              <w:rPr>
                <w:szCs w:val="20"/>
                <w:lang w:val="en-GB"/>
              </w:rPr>
              <w:t>there is a previous amendment</w:t>
            </w:r>
          </w:p>
        </w:tc>
      </w:tr>
      <w:tr w:rsidR="00DB50C7" w:rsidRPr="00272F02" w14:paraId="2DE6BD76"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6586191"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A3B1C0" w14:textId="77777777" w:rsidR="00663A5E" w:rsidRPr="00272F02" w:rsidRDefault="4817CA86" w:rsidP="52DA8CFE">
            <w:pPr>
              <w:pStyle w:val="TableCellLeft10pt"/>
              <w:rPr>
                <w:lang w:val="en-GB"/>
              </w:rPr>
            </w:pPr>
            <w:commentRangeStart w:id="588"/>
            <w:r w:rsidRPr="4817CA86">
              <w:rPr>
                <w:lang w:val="en-GB"/>
              </w:rPr>
              <w:t>Column Heading</w:t>
            </w:r>
            <w:r w:rsidR="52DA8CFE">
              <w:br/>
            </w:r>
            <w:r w:rsidRPr="4817CA86">
              <w:rPr>
                <w:lang w:val="en-GB"/>
              </w:rPr>
              <w:t>Table</w:t>
            </w:r>
            <w:commentRangeEnd w:id="588"/>
            <w:r w:rsidR="52DA8CFE">
              <w:commentReference w:id="588"/>
            </w:r>
          </w:p>
        </w:tc>
      </w:tr>
      <w:tr w:rsidR="00DB50C7" w:rsidRPr="00272F02" w14:paraId="1E79C303"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7FF1FE1"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1769D34" w14:textId="5C7440C7" w:rsidR="00663A5E" w:rsidRPr="00272F02" w:rsidRDefault="52DA8CFE">
            <w:pPr>
              <w:pStyle w:val="TableCellLeft10pt"/>
              <w:rPr>
                <w:lang w:val="en-GB"/>
              </w:rPr>
            </w:pPr>
            <w:commentRangeStart w:id="589"/>
            <w:r w:rsidRPr="52DA8CFE">
              <w:rPr>
                <w:lang w:val="en-GB"/>
              </w:rPr>
              <w:t>12.3</w:t>
            </w:r>
            <w:commentRangeEnd w:id="589"/>
            <w:r w:rsidR="00663A5E">
              <w:commentReference w:id="589"/>
            </w:r>
          </w:p>
        </w:tc>
      </w:tr>
      <w:tr w:rsidR="00DB50C7" w:rsidRPr="00272F02" w14:paraId="1C11B1D7"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403B0BE1" w14:textId="77777777" w:rsidR="00663A5E" w:rsidRPr="00272F02" w:rsidRDefault="00663A5E" w:rsidP="00C824A4">
            <w:pPr>
              <w:pStyle w:val="TableHeadingTextLeft10pt"/>
              <w:rPr>
                <w:szCs w:val="20"/>
              </w:rPr>
            </w:pPr>
            <w:r w:rsidRPr="00272F02">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437CA6" w14:textId="7AC5D8D4" w:rsidR="00663A5E" w:rsidRPr="00272F02" w:rsidRDefault="00663A5E" w:rsidP="00C824A4">
            <w:pPr>
              <w:pStyle w:val="TableCellLeft10pt"/>
              <w:rPr>
                <w:szCs w:val="20"/>
                <w:lang w:val="en-GB"/>
              </w:rPr>
            </w:pPr>
            <w:r w:rsidRPr="00272F02">
              <w:rPr>
                <w:szCs w:val="20"/>
                <w:lang w:val="en-GB"/>
              </w:rPr>
              <w:t>Section # and Name</w:t>
            </w:r>
          </w:p>
        </w:tc>
      </w:tr>
      <w:tr w:rsidR="00DB50C7" w:rsidRPr="00272F02" w14:paraId="31C59165"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6DE04E28" w14:textId="77777777" w:rsidR="00663A5E" w:rsidRPr="00272F02" w:rsidRDefault="00663A5E" w:rsidP="00C824A4">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23588E" w14:textId="77777777" w:rsidR="00663A5E" w:rsidRPr="00272F02" w:rsidRDefault="00663A5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54091B86" w14:textId="131C3E6B" w:rsidR="00663A5E" w:rsidRPr="00272F02" w:rsidRDefault="4817CA86" w:rsidP="4817CA86">
            <w:pPr>
              <w:pStyle w:val="TableCellLeft10pt"/>
              <w:rPr>
                <w:lang w:val="en-GB"/>
              </w:rPr>
            </w:pPr>
            <w:r w:rsidRPr="4817CA86">
              <w:rPr>
                <w:rStyle w:val="TableCellLeft10ptBoldChar"/>
              </w:rPr>
              <w:t>Relationship</w:t>
            </w:r>
            <w:r w:rsidRPr="4817CA86">
              <w:rPr>
                <w:lang w:val="en-GB"/>
              </w:rPr>
              <w:t xml:space="preserve">: </w:t>
            </w:r>
            <w:r>
              <w:t xml:space="preserve"> </w:t>
            </w:r>
            <w:commentRangeStart w:id="590"/>
            <w:r w:rsidRPr="4817CA86">
              <w:rPr>
                <w:lang w:val="en-GB"/>
              </w:rPr>
              <w:t>Change in Amendment</w:t>
            </w:r>
            <w:commentRangeEnd w:id="590"/>
            <w:r w:rsidR="00663A5E">
              <w:commentReference w:id="590"/>
            </w:r>
          </w:p>
          <w:p w14:paraId="7C71B8A5" w14:textId="551D29CF" w:rsidR="00663A5E" w:rsidRPr="00272F02" w:rsidRDefault="00663A5E" w:rsidP="00C824A4">
            <w:pPr>
              <w:pStyle w:val="TableCellLeft10pt"/>
              <w:rPr>
                <w:szCs w:val="20"/>
                <w:lang w:val="en-GB"/>
              </w:rPr>
            </w:pPr>
            <w:r w:rsidRPr="00272F02">
              <w:rPr>
                <w:rStyle w:val="TableCellLeft10ptBoldChar"/>
                <w:szCs w:val="20"/>
              </w:rPr>
              <w:t>Concept</w:t>
            </w:r>
            <w:r w:rsidRPr="00272F02">
              <w:rPr>
                <w:szCs w:val="20"/>
                <w:lang w:val="en-GB"/>
              </w:rPr>
              <w:t xml:space="preserve">: </w:t>
            </w:r>
            <w:r w:rsidR="000F68A2" w:rsidRPr="00272F02">
              <w:rPr>
                <w:szCs w:val="20"/>
                <w:lang w:val="en-GB"/>
              </w:rPr>
              <w:t xml:space="preserve">Table Column </w:t>
            </w:r>
            <w:r w:rsidRPr="00272F02">
              <w:rPr>
                <w:szCs w:val="20"/>
                <w:lang w:val="en-GB"/>
              </w:rPr>
              <w:t>Heading</w:t>
            </w:r>
          </w:p>
        </w:tc>
      </w:tr>
      <w:tr w:rsidR="00DB50C7" w:rsidRPr="00272F02" w14:paraId="27004630" w14:textId="77777777" w:rsidTr="4817CA86">
        <w:trPr>
          <w:trHeight w:val="144"/>
        </w:trPr>
        <w:tc>
          <w:tcPr>
            <w:tcW w:w="1249" w:type="pct"/>
            <w:tcBorders>
              <w:top w:val="single" w:sz="4" w:space="0" w:color="auto"/>
              <w:left w:val="single" w:sz="4" w:space="0" w:color="auto"/>
              <w:bottom w:val="single" w:sz="4" w:space="0" w:color="auto"/>
              <w:right w:val="single" w:sz="4" w:space="0" w:color="auto"/>
            </w:tcBorders>
          </w:tcPr>
          <w:p w14:paraId="0367A87C" w14:textId="77777777" w:rsidR="00663A5E" w:rsidRPr="00272F02" w:rsidRDefault="00663A5E" w:rsidP="00C824A4">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B759E4" w14:textId="77777777" w:rsidR="00663A5E" w:rsidRPr="00272F02" w:rsidRDefault="00663A5E" w:rsidP="00C824A4">
            <w:pPr>
              <w:pStyle w:val="TableCellLeft10pt"/>
              <w:rPr>
                <w:szCs w:val="20"/>
              </w:rPr>
            </w:pPr>
            <w:r w:rsidRPr="00272F02">
              <w:rPr>
                <w:szCs w:val="20"/>
                <w:lang w:val="en-GB"/>
              </w:rPr>
              <w:t>No</w:t>
            </w:r>
          </w:p>
        </w:tc>
      </w:tr>
    </w:tbl>
    <w:p w14:paraId="5091686B" w14:textId="77777777" w:rsidR="00663A5E" w:rsidRPr="00272F02"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272F02" w14:paraId="7336945D" w14:textId="77777777" w:rsidTr="00FF3C43">
        <w:trPr>
          <w:trHeight w:val="144"/>
        </w:trPr>
        <w:tc>
          <w:tcPr>
            <w:tcW w:w="1249" w:type="pct"/>
            <w:tcBorders>
              <w:top w:val="single" w:sz="4" w:space="0" w:color="auto"/>
              <w:left w:val="single" w:sz="4" w:space="0" w:color="auto"/>
              <w:bottom w:val="single" w:sz="4" w:space="0" w:color="auto"/>
              <w:right w:val="single" w:sz="4" w:space="0" w:color="auto"/>
            </w:tcBorders>
          </w:tcPr>
          <w:p w14:paraId="755FA78F" w14:textId="77777777" w:rsidR="00663A5E" w:rsidRPr="00272F02" w:rsidRDefault="00663A5E" w:rsidP="00C824A4">
            <w:pPr>
              <w:pStyle w:val="TableHeadingTextLeft10pt"/>
              <w:rPr>
                <w:szCs w:val="20"/>
              </w:rPr>
            </w:pPr>
            <w:r w:rsidRPr="00272F02">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71AC1F38" w14:textId="3D935D06" w:rsidR="00663A5E" w:rsidRPr="00272F02" w:rsidRDefault="00663A5E" w:rsidP="00C824A4">
            <w:pPr>
              <w:pStyle w:val="TableCellLeft10pt"/>
              <w:rPr>
                <w:szCs w:val="20"/>
                <w:lang w:val="en-GB"/>
              </w:rPr>
            </w:pPr>
            <w:r w:rsidRPr="00272F02">
              <w:rPr>
                <w:szCs w:val="20"/>
                <w:lang w:val="en-GB"/>
              </w:rPr>
              <w:t xml:space="preserve">&lt;Section </w:t>
            </w:r>
            <w:r w:rsidR="007E558D" w:rsidRPr="00272F02">
              <w:rPr>
                <w:szCs w:val="20"/>
                <w:lang w:val="en-GB"/>
              </w:rPr>
              <w:t xml:space="preserve"># and Name </w:t>
            </w:r>
            <w:r w:rsidRPr="00272F02">
              <w:rPr>
                <w:szCs w:val="20"/>
                <w:lang w:val="en-GB"/>
              </w:rPr>
              <w:t xml:space="preserve">of Change&gt; </w:t>
            </w:r>
          </w:p>
        </w:tc>
      </w:tr>
      <w:tr w:rsidR="00DB50C7" w:rsidRPr="00272F02" w14:paraId="1380F731" w14:textId="77777777" w:rsidTr="00FF3C43">
        <w:trPr>
          <w:trHeight w:val="144"/>
        </w:trPr>
        <w:tc>
          <w:tcPr>
            <w:tcW w:w="1249" w:type="pct"/>
            <w:tcBorders>
              <w:top w:val="single" w:sz="4" w:space="0" w:color="auto"/>
              <w:left w:val="single" w:sz="4" w:space="0" w:color="auto"/>
              <w:bottom w:val="single" w:sz="4" w:space="0" w:color="auto"/>
              <w:right w:val="single" w:sz="4" w:space="0" w:color="auto"/>
            </w:tcBorders>
          </w:tcPr>
          <w:p w14:paraId="0FE698B8" w14:textId="77777777" w:rsidR="00663A5E" w:rsidRPr="00272F02" w:rsidRDefault="00663A5E" w:rsidP="00C824A4">
            <w:pPr>
              <w:pStyle w:val="TableHeadingTextLeft10pt"/>
              <w:rPr>
                <w:szCs w:val="20"/>
              </w:rPr>
            </w:pPr>
            <w:r w:rsidRPr="00272F02">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1C7D71BC" w14:textId="19AF034F" w:rsidR="00663A5E" w:rsidRPr="00272F02" w:rsidRDefault="4817CA86" w:rsidP="52DA8CFE">
            <w:pPr>
              <w:pStyle w:val="TableCellLeft10pt"/>
              <w:rPr>
                <w:lang w:val="en-GB"/>
              </w:rPr>
            </w:pPr>
            <w:r w:rsidRPr="4817CA86">
              <w:rPr>
                <w:lang w:val="en-GB"/>
              </w:rPr>
              <w:t>Valid Value</w:t>
            </w:r>
          </w:p>
        </w:tc>
      </w:tr>
      <w:tr w:rsidR="00DB50C7" w:rsidRPr="00272F02" w14:paraId="2A4E17A7" w14:textId="77777777" w:rsidTr="00FF3C43">
        <w:trPr>
          <w:trHeight w:val="144"/>
        </w:trPr>
        <w:tc>
          <w:tcPr>
            <w:tcW w:w="1249" w:type="pct"/>
            <w:tcBorders>
              <w:top w:val="single" w:sz="4" w:space="0" w:color="auto"/>
              <w:left w:val="single" w:sz="4" w:space="0" w:color="auto"/>
              <w:bottom w:val="single" w:sz="4" w:space="0" w:color="auto"/>
              <w:right w:val="single" w:sz="4" w:space="0" w:color="auto"/>
            </w:tcBorders>
          </w:tcPr>
          <w:p w14:paraId="5597C7A0" w14:textId="77777777" w:rsidR="00663A5E" w:rsidRPr="00272F02" w:rsidRDefault="00663A5E" w:rsidP="00C824A4">
            <w:pPr>
              <w:pStyle w:val="TableHeadingTextLeft10pt"/>
              <w:rPr>
                <w:szCs w:val="20"/>
              </w:rPr>
            </w:pPr>
            <w:r w:rsidRPr="00272F02">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AD22123" w14:textId="6A1EAC44" w:rsidR="00663A5E" w:rsidRPr="00272F02" w:rsidRDefault="4817CA86" w:rsidP="52DA8CFE">
            <w:pPr>
              <w:pStyle w:val="TableCellLeft10pt"/>
              <w:rPr>
                <w:lang w:val="en-GB"/>
              </w:rPr>
            </w:pPr>
            <w:r w:rsidRPr="4817CA86">
              <w:rPr>
                <w:lang w:val="en-GB"/>
              </w:rPr>
              <w:t>V</w:t>
            </w:r>
          </w:p>
        </w:tc>
      </w:tr>
      <w:tr w:rsidR="00DB50C7" w:rsidRPr="00272F02" w14:paraId="7F2D82EB" w14:textId="77777777" w:rsidTr="00FF3C43">
        <w:trPr>
          <w:trHeight w:val="144"/>
        </w:trPr>
        <w:tc>
          <w:tcPr>
            <w:tcW w:w="1249" w:type="pct"/>
            <w:tcBorders>
              <w:top w:val="single" w:sz="4" w:space="0" w:color="auto"/>
              <w:left w:val="single" w:sz="4" w:space="0" w:color="auto"/>
              <w:bottom w:val="single" w:sz="4" w:space="0" w:color="auto"/>
              <w:right w:val="single" w:sz="4" w:space="0" w:color="auto"/>
            </w:tcBorders>
          </w:tcPr>
          <w:p w14:paraId="10EE36A4" w14:textId="77777777" w:rsidR="00663A5E" w:rsidRPr="00272F02" w:rsidRDefault="00663A5E" w:rsidP="00C824A4">
            <w:pPr>
              <w:pStyle w:val="TableHeadingTextLeft10pt"/>
              <w:rPr>
                <w:szCs w:val="20"/>
              </w:rPr>
            </w:pPr>
            <w:r w:rsidRPr="00272F02">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2EFE0A5E" w14:textId="292F84EB" w:rsidR="00837062" w:rsidRPr="00272F02" w:rsidRDefault="000F6F05" w:rsidP="00C824A4">
            <w:pPr>
              <w:pStyle w:val="TableCellLeft10pt"/>
              <w:rPr>
                <w:szCs w:val="20"/>
                <w:lang w:val="en-GB"/>
              </w:rPr>
            </w:pPr>
            <w:r w:rsidRPr="00272F02">
              <w:rPr>
                <w:szCs w:val="20"/>
                <w:lang w:val="en-GB"/>
              </w:rPr>
              <w:t>CNEW</w:t>
            </w:r>
          </w:p>
          <w:p w14:paraId="171797F6" w14:textId="0233188E" w:rsidR="00663A5E" w:rsidRPr="00272F02" w:rsidRDefault="52DA8CFE" w:rsidP="52DA8CFE">
            <w:pPr>
              <w:pStyle w:val="TableCellLeft10pt"/>
            </w:pPr>
            <w:r>
              <w:t>For review purpose, see definition of the controlled terminology below</w:t>
            </w:r>
            <w:r w:rsidR="0022735C">
              <w:br/>
            </w:r>
            <w:commentRangeStart w:id="591"/>
            <w:r>
              <w:t>The protocol section number and name containing the change introduced in the current version of the protocol.</w:t>
            </w:r>
            <w:commentRangeEnd w:id="591"/>
            <w:r w:rsidR="0022735C">
              <w:commentReference w:id="591"/>
            </w:r>
          </w:p>
        </w:tc>
      </w:tr>
      <w:tr w:rsidR="00DB50C7" w:rsidRPr="00272F02" w14:paraId="3C0C8B90" w14:textId="77777777" w:rsidTr="00FF3C43">
        <w:trPr>
          <w:trHeight w:val="144"/>
        </w:trPr>
        <w:tc>
          <w:tcPr>
            <w:tcW w:w="1249" w:type="pct"/>
            <w:tcBorders>
              <w:top w:val="single" w:sz="4" w:space="0" w:color="auto"/>
              <w:left w:val="single" w:sz="4" w:space="0" w:color="auto"/>
              <w:bottom w:val="single" w:sz="4" w:space="0" w:color="auto"/>
              <w:right w:val="single" w:sz="4" w:space="0" w:color="auto"/>
            </w:tcBorders>
          </w:tcPr>
          <w:p w14:paraId="10046750" w14:textId="77777777" w:rsidR="00663A5E" w:rsidRPr="00272F02" w:rsidRDefault="00663A5E" w:rsidP="00C824A4">
            <w:pPr>
              <w:pStyle w:val="TableHeadingTextLeft10pt"/>
              <w:rPr>
                <w:szCs w:val="20"/>
              </w:rPr>
            </w:pPr>
            <w:r w:rsidRPr="00272F02">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7DD3379" w14:textId="1C0949C9" w:rsidR="00663A5E" w:rsidRPr="00272F02" w:rsidRDefault="00985AD7" w:rsidP="00C824A4">
            <w:pPr>
              <w:pStyle w:val="TableCellLeft10pt"/>
              <w:rPr>
                <w:szCs w:val="20"/>
                <w:lang w:val="en-GB"/>
              </w:rPr>
            </w:pPr>
            <w:r w:rsidRPr="00272F02">
              <w:rPr>
                <w:szCs w:val="20"/>
                <w:lang w:val="en-GB" w:eastAsia="ja-JP"/>
              </w:rPr>
              <w:t>N/A</w:t>
            </w:r>
          </w:p>
        </w:tc>
      </w:tr>
      <w:tr w:rsidR="00DB50C7" w:rsidRPr="00272F02" w14:paraId="289FD14F" w14:textId="77777777" w:rsidTr="00FF3C43">
        <w:trPr>
          <w:trHeight w:val="144"/>
        </w:trPr>
        <w:tc>
          <w:tcPr>
            <w:tcW w:w="1249" w:type="pct"/>
            <w:tcBorders>
              <w:top w:val="single" w:sz="4" w:space="0" w:color="auto"/>
              <w:left w:val="single" w:sz="4" w:space="0" w:color="auto"/>
              <w:bottom w:val="single" w:sz="4" w:space="0" w:color="auto"/>
              <w:right w:val="single" w:sz="4" w:space="0" w:color="auto"/>
            </w:tcBorders>
          </w:tcPr>
          <w:p w14:paraId="4852EEA6" w14:textId="77777777" w:rsidR="00663A5E" w:rsidRPr="00272F02" w:rsidRDefault="00663A5E" w:rsidP="00C824A4">
            <w:pPr>
              <w:pStyle w:val="TableHeadingTextLeft10pt"/>
              <w:rPr>
                <w:szCs w:val="20"/>
              </w:rPr>
            </w:pPr>
            <w:r w:rsidRPr="00272F02">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09A4041" w14:textId="7DC19AD3" w:rsidR="00663A5E" w:rsidRPr="00272F02" w:rsidRDefault="00663A5E" w:rsidP="00C824A4">
            <w:pPr>
              <w:pStyle w:val="TableCellLeft10pt"/>
              <w:rPr>
                <w:szCs w:val="20"/>
                <w:lang w:val="en-GB"/>
              </w:rPr>
            </w:pPr>
            <w:r w:rsidRPr="00272F02">
              <w:rPr>
                <w:szCs w:val="20"/>
                <w:lang w:val="en-GB"/>
              </w:rPr>
              <w:t>Conditional</w:t>
            </w:r>
            <w:r w:rsidR="00D76601" w:rsidRPr="00272F02">
              <w:rPr>
                <w:szCs w:val="20"/>
                <w:lang w:val="en-GB" w:eastAsia="ja-JP"/>
              </w:rPr>
              <w:t>:</w:t>
            </w:r>
            <w:r w:rsidRPr="00272F02">
              <w:rPr>
                <w:szCs w:val="20"/>
                <w:lang w:val="en-GB" w:eastAsia="ja-JP"/>
              </w:rPr>
              <w:t xml:space="preserve"> </w:t>
            </w:r>
            <w:r w:rsidRPr="00272F02">
              <w:rPr>
                <w:szCs w:val="20"/>
                <w:lang w:val="en-GB"/>
              </w:rPr>
              <w:t xml:space="preserve">if </w:t>
            </w:r>
            <w:r w:rsidR="001517D5">
              <w:rPr>
                <w:szCs w:val="20"/>
                <w:lang w:val="en-GB"/>
              </w:rPr>
              <w:t>there is a previous amendment. Table optional</w:t>
            </w:r>
          </w:p>
        </w:tc>
      </w:tr>
      <w:tr w:rsidR="00DB50C7" w:rsidRPr="00272F02" w14:paraId="77C9603C" w14:textId="77777777" w:rsidTr="00FF3C43">
        <w:trPr>
          <w:trHeight w:val="144"/>
        </w:trPr>
        <w:tc>
          <w:tcPr>
            <w:tcW w:w="1249" w:type="pct"/>
            <w:tcBorders>
              <w:top w:val="single" w:sz="4" w:space="0" w:color="auto"/>
              <w:left w:val="single" w:sz="4" w:space="0" w:color="auto"/>
              <w:bottom w:val="single" w:sz="4" w:space="0" w:color="auto"/>
              <w:right w:val="single" w:sz="4" w:space="0" w:color="auto"/>
            </w:tcBorders>
          </w:tcPr>
          <w:p w14:paraId="162D996C" w14:textId="77777777" w:rsidR="00663A5E" w:rsidRPr="00272F02" w:rsidRDefault="00663A5E" w:rsidP="00C824A4">
            <w:pPr>
              <w:pStyle w:val="TableHeadingTextLeft10pt"/>
              <w:rPr>
                <w:szCs w:val="20"/>
              </w:rPr>
            </w:pPr>
            <w:r w:rsidRPr="00272F02">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636FEA" w14:textId="77777777" w:rsidR="00663A5E" w:rsidRPr="00272F02" w:rsidRDefault="4817CA86" w:rsidP="52DA8CFE">
            <w:pPr>
              <w:pStyle w:val="TableCellLeft10pt"/>
              <w:rPr>
                <w:lang w:val="en-GB"/>
              </w:rPr>
            </w:pPr>
            <w:commentRangeStart w:id="592"/>
            <w:r w:rsidRPr="4817CA86">
              <w:rPr>
                <w:lang w:val="en-GB"/>
              </w:rPr>
              <w:t>One to Column Heading</w:t>
            </w:r>
            <w:r w:rsidR="52DA8CFE">
              <w:br/>
            </w:r>
            <w:r w:rsidRPr="4817CA86">
              <w:rPr>
                <w:lang w:val="en-GB"/>
              </w:rPr>
              <w:t xml:space="preserve">Row description of change </w:t>
            </w:r>
            <w:r w:rsidR="52DA8CFE">
              <w:br/>
            </w:r>
            <w:r w:rsidRPr="4817CA86">
              <w:rPr>
                <w:lang w:val="en-GB"/>
              </w:rPr>
              <w:t>Description of Change, Rational for Amendment Change</w:t>
            </w:r>
            <w:commentRangeEnd w:id="592"/>
            <w:r w:rsidR="52DA8CFE">
              <w:commentReference w:id="592"/>
            </w:r>
          </w:p>
        </w:tc>
      </w:tr>
      <w:tr w:rsidR="00DB50C7" w:rsidRPr="00272F02" w14:paraId="0E7B87E6" w14:textId="77777777" w:rsidTr="00FF3C43">
        <w:trPr>
          <w:trHeight w:val="144"/>
        </w:trPr>
        <w:tc>
          <w:tcPr>
            <w:tcW w:w="1249" w:type="pct"/>
            <w:tcBorders>
              <w:top w:val="single" w:sz="4" w:space="0" w:color="auto"/>
              <w:left w:val="single" w:sz="4" w:space="0" w:color="auto"/>
              <w:bottom w:val="single" w:sz="4" w:space="0" w:color="auto"/>
              <w:right w:val="single" w:sz="4" w:space="0" w:color="auto"/>
            </w:tcBorders>
          </w:tcPr>
          <w:p w14:paraId="037DE44C" w14:textId="77777777" w:rsidR="00663A5E" w:rsidRPr="00272F02" w:rsidRDefault="00663A5E" w:rsidP="00C824A4">
            <w:pPr>
              <w:pStyle w:val="TableHeadingTextLeft10pt"/>
              <w:rPr>
                <w:szCs w:val="20"/>
              </w:rPr>
            </w:pPr>
            <w:r w:rsidRPr="00272F02">
              <w:rPr>
                <w:szCs w:val="20"/>
              </w:rPr>
              <w:t>Relationship content from ToC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3A634C86" w14:textId="2BA1303D" w:rsidR="00663A5E" w:rsidRPr="00272F02" w:rsidRDefault="00A458FD" w:rsidP="00C824A4">
            <w:pPr>
              <w:pStyle w:val="TableCellLeft10pt"/>
              <w:rPr>
                <w:szCs w:val="20"/>
                <w:lang w:val="en-GB"/>
              </w:rPr>
            </w:pPr>
            <w:r w:rsidRPr="00272F02">
              <w:rPr>
                <w:szCs w:val="20"/>
                <w:lang w:val="en-GB" w:eastAsia="ja-JP"/>
              </w:rPr>
              <w:t>12.3</w:t>
            </w:r>
          </w:p>
        </w:tc>
      </w:tr>
      <w:tr w:rsidR="00DB50C7" w:rsidRPr="00272F02" w14:paraId="74E861FC" w14:textId="77777777" w:rsidTr="00FF3C43">
        <w:trPr>
          <w:trHeight w:val="144"/>
        </w:trPr>
        <w:tc>
          <w:tcPr>
            <w:tcW w:w="1249" w:type="pct"/>
            <w:tcBorders>
              <w:top w:val="single" w:sz="4" w:space="0" w:color="auto"/>
              <w:left w:val="single" w:sz="4" w:space="0" w:color="auto"/>
              <w:bottom w:val="single" w:sz="4" w:space="0" w:color="auto"/>
              <w:right w:val="single" w:sz="4" w:space="0" w:color="auto"/>
            </w:tcBorders>
          </w:tcPr>
          <w:p w14:paraId="34194684" w14:textId="58A736B6" w:rsidR="00B83717" w:rsidRPr="00272F02" w:rsidRDefault="0CAF4CCD" w:rsidP="00B83717">
            <w:pPr>
              <w:pStyle w:val="TableHeadingTextLeft10pt"/>
            </w:pPr>
            <w:commentRangeStart w:id="593"/>
            <w:r w:rsidRPr="00272F02">
              <w:t>Value</w:t>
            </w:r>
            <w:commentRangeEnd w:id="593"/>
            <w:r w:rsidR="00C77693">
              <w:rPr>
                <w:rStyle w:val="CommentReference"/>
                <w:rFonts w:eastAsia="Times New Roman"/>
                <w:b w:val="0"/>
              </w:rPr>
              <w:commentReference w:id="593"/>
            </w:r>
          </w:p>
        </w:tc>
        <w:tc>
          <w:tcPr>
            <w:tcW w:w="3751" w:type="pct"/>
            <w:tcBorders>
              <w:top w:val="single" w:sz="4" w:space="0" w:color="auto"/>
              <w:left w:val="single" w:sz="4" w:space="0" w:color="auto"/>
              <w:bottom w:val="single" w:sz="4" w:space="0" w:color="auto"/>
              <w:right w:val="single" w:sz="4" w:space="0" w:color="auto"/>
            </w:tcBorders>
          </w:tcPr>
          <w:p w14:paraId="08F9DEE3" w14:textId="0159088F" w:rsidR="00B83717" w:rsidRPr="00272F02" w:rsidRDefault="4817CA86">
            <w:pPr>
              <w:pStyle w:val="TableCellLeft10pt"/>
              <w:rPr>
                <w:szCs w:val="20"/>
                <w:lang w:val="en-GB"/>
              </w:rPr>
            </w:pPr>
            <w:commentRangeStart w:id="594"/>
            <w:r w:rsidRPr="4817CA86">
              <w:rPr>
                <w:lang w:val="en-GB"/>
              </w:rPr>
              <w:t>Text</w:t>
            </w:r>
            <w:commentRangeEnd w:id="594"/>
            <w:r w:rsidR="00BE50F5">
              <w:commentReference w:id="594"/>
            </w:r>
          </w:p>
        </w:tc>
      </w:tr>
      <w:tr w:rsidR="00DB50C7" w:rsidRPr="00272F02" w14:paraId="0DD80612" w14:textId="77777777" w:rsidTr="00FF3C43">
        <w:trPr>
          <w:trHeight w:val="144"/>
        </w:trPr>
        <w:tc>
          <w:tcPr>
            <w:tcW w:w="1249" w:type="pct"/>
            <w:tcBorders>
              <w:top w:val="single" w:sz="4" w:space="0" w:color="auto"/>
              <w:left w:val="single" w:sz="4" w:space="0" w:color="auto"/>
              <w:bottom w:val="single" w:sz="4" w:space="0" w:color="auto"/>
              <w:right w:val="single" w:sz="4" w:space="0" w:color="auto"/>
            </w:tcBorders>
          </w:tcPr>
          <w:p w14:paraId="1203F13E" w14:textId="77777777" w:rsidR="00B83717" w:rsidRPr="00272F02" w:rsidRDefault="00B83717" w:rsidP="00B83717">
            <w:pPr>
              <w:pStyle w:val="TableHeadingTextLeft10pt"/>
              <w:rPr>
                <w:szCs w:val="20"/>
              </w:rPr>
            </w:pPr>
            <w:r w:rsidRPr="00272F02">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C4A9231" w14:textId="66790DE3" w:rsidR="00B83717" w:rsidRPr="00272F02" w:rsidRDefault="00B83717" w:rsidP="00B83717">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00B20FED" w:rsidRPr="00272F02">
              <w:rPr>
                <w:szCs w:val="20"/>
                <w:lang w:val="en-GB" w:eastAsia="ja-JP"/>
              </w:rPr>
              <w:t>Y</w:t>
            </w:r>
            <w:r w:rsidRPr="00272F02">
              <w:rPr>
                <w:szCs w:val="20"/>
                <w:lang w:val="en-GB"/>
              </w:rPr>
              <w:t>es</w:t>
            </w:r>
          </w:p>
          <w:p w14:paraId="44626561" w14:textId="41FB3529" w:rsidR="00B83717" w:rsidRPr="00272F02" w:rsidRDefault="4817CA86" w:rsidP="52DA8CFE">
            <w:pPr>
              <w:pStyle w:val="TableCellLeft10pt"/>
              <w:rPr>
                <w:lang w:val="en-GB"/>
              </w:rPr>
            </w:pPr>
            <w:r w:rsidRPr="4817CA86">
              <w:rPr>
                <w:rStyle w:val="TableCellLeft10ptBoldChar"/>
              </w:rPr>
              <w:t>Relationship</w:t>
            </w:r>
            <w:r w:rsidRPr="4817CA86">
              <w:rPr>
                <w:lang w:val="en-GB"/>
              </w:rPr>
              <w:t xml:space="preserve">: </w:t>
            </w:r>
            <w:commentRangeStart w:id="595"/>
            <w:r w:rsidRPr="4817CA86">
              <w:rPr>
                <w:lang w:val="en-GB"/>
              </w:rPr>
              <w:t>Description of Change</w:t>
            </w:r>
            <w:commentRangeEnd w:id="595"/>
            <w:r w:rsidR="00B83717">
              <w:commentReference w:id="595"/>
            </w:r>
            <w:r w:rsidRPr="4817CA86">
              <w:rPr>
                <w:rStyle w:val="TableCellLeft10ptBoldChar"/>
              </w:rPr>
              <w:t xml:space="preserve"> </w:t>
            </w:r>
            <w:commentRangeStart w:id="596"/>
            <w:r w:rsidRPr="4817CA86">
              <w:rPr>
                <w:rStyle w:val="TableCellLeft10ptBoldChar"/>
              </w:rPr>
              <w:t>Concept</w:t>
            </w:r>
            <w:r w:rsidRPr="4817CA86">
              <w:rPr>
                <w:lang w:val="en-GB"/>
              </w:rPr>
              <w:t>: CNEW</w:t>
            </w:r>
            <w:commentRangeEnd w:id="596"/>
            <w:r w:rsidR="00B83717">
              <w:commentReference w:id="596"/>
            </w:r>
          </w:p>
        </w:tc>
      </w:tr>
      <w:tr w:rsidR="00DB50C7" w:rsidRPr="00272F02" w14:paraId="7ED2AA12" w14:textId="77777777" w:rsidTr="00FF3C43">
        <w:trPr>
          <w:trHeight w:val="144"/>
        </w:trPr>
        <w:tc>
          <w:tcPr>
            <w:tcW w:w="1249" w:type="pct"/>
            <w:tcBorders>
              <w:top w:val="single" w:sz="4" w:space="0" w:color="auto"/>
              <w:left w:val="single" w:sz="4" w:space="0" w:color="auto"/>
              <w:bottom w:val="single" w:sz="4" w:space="0" w:color="auto"/>
              <w:right w:val="single" w:sz="4" w:space="0" w:color="auto"/>
            </w:tcBorders>
          </w:tcPr>
          <w:p w14:paraId="336D8D1F" w14:textId="77777777" w:rsidR="00B83717" w:rsidRPr="00272F02" w:rsidRDefault="00B83717" w:rsidP="00B83717">
            <w:pPr>
              <w:pStyle w:val="TableHeadingTextLeft10pt"/>
              <w:rPr>
                <w:szCs w:val="20"/>
              </w:rPr>
            </w:pPr>
            <w:r w:rsidRPr="00272F02">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CBBB07" w14:textId="7C407D3F" w:rsidR="00B83717" w:rsidRPr="00272F02" w:rsidRDefault="00B83717" w:rsidP="00B83717">
            <w:pPr>
              <w:pStyle w:val="TableCellLeft10pt"/>
              <w:rPr>
                <w:szCs w:val="20"/>
                <w:lang w:val="en-GB"/>
              </w:rPr>
            </w:pPr>
            <w:r w:rsidRPr="00272F02">
              <w:rPr>
                <w:szCs w:val="20"/>
                <w:lang w:val="en-GB"/>
              </w:rPr>
              <w:t>Yes</w:t>
            </w:r>
            <w:r w:rsidR="005E4AC6" w:rsidRPr="00272F02">
              <w:rPr>
                <w:szCs w:val="20"/>
                <w:lang w:val="en-GB" w:eastAsia="ja-JP"/>
              </w:rPr>
              <w:t>,</w:t>
            </w:r>
            <w:r w:rsidRPr="00272F02">
              <w:rPr>
                <w:szCs w:val="20"/>
                <w:lang w:val="en-GB"/>
              </w:rPr>
              <w:t xml:space="preserve"> </w:t>
            </w:r>
            <w:r w:rsidR="002E2384" w:rsidRPr="00272F02">
              <w:rPr>
                <w:szCs w:val="20"/>
                <w:lang w:val="en-GB" w:eastAsia="ja-JP"/>
              </w:rPr>
              <w:t xml:space="preserve">repeatable </w:t>
            </w:r>
            <w:r w:rsidRPr="00272F02">
              <w:rPr>
                <w:szCs w:val="20"/>
                <w:lang w:val="en-GB"/>
              </w:rPr>
              <w:t>for every Description of Change</w:t>
            </w:r>
          </w:p>
        </w:tc>
      </w:tr>
    </w:tbl>
    <w:p w14:paraId="7AB945CF" w14:textId="77777777" w:rsidR="00304C8E" w:rsidRPr="00272F02" w:rsidRDefault="00304C8E" w:rsidP="00CE3CA7">
      <w:pPr>
        <w:rPr>
          <w:sz w:val="20"/>
          <w:szCs w:val="20"/>
        </w:rPr>
      </w:pPr>
    </w:p>
    <w:tbl>
      <w:tblPr>
        <w:tblStyle w:val="TableGrid"/>
        <w:tblW w:w="5000" w:type="pct"/>
        <w:tblLook w:val="04A0" w:firstRow="1" w:lastRow="0" w:firstColumn="1" w:lastColumn="0" w:noHBand="0" w:noVBand="1"/>
      </w:tblPr>
      <w:tblGrid>
        <w:gridCol w:w="971"/>
        <w:gridCol w:w="2336"/>
        <w:gridCol w:w="5683"/>
      </w:tblGrid>
      <w:tr w:rsidR="00DB50C7" w:rsidRPr="00272F02" w14:paraId="30E2E150" w14:textId="77777777" w:rsidTr="2BE84D7E">
        <w:trPr>
          <w:trHeight w:val="20"/>
        </w:trPr>
        <w:tc>
          <w:tcPr>
            <w:tcW w:w="540" w:type="pct"/>
            <w:shd w:val="clear" w:color="auto" w:fill="FFFFCC"/>
            <w:hideMark/>
          </w:tcPr>
          <w:p w14:paraId="4F2D50B2" w14:textId="77777777" w:rsidR="001475C7" w:rsidRPr="00272F02" w:rsidRDefault="001475C7" w:rsidP="00C824A4">
            <w:pPr>
              <w:rPr>
                <w:b/>
                <w:bCs/>
                <w:sz w:val="20"/>
                <w:szCs w:val="20"/>
              </w:rPr>
            </w:pPr>
            <w:r w:rsidRPr="00272F02">
              <w:rPr>
                <w:b/>
                <w:bCs/>
                <w:sz w:val="20"/>
                <w:szCs w:val="20"/>
              </w:rPr>
              <w:t>NCI C-Code</w:t>
            </w:r>
          </w:p>
        </w:tc>
        <w:tc>
          <w:tcPr>
            <w:tcW w:w="1299" w:type="pct"/>
            <w:shd w:val="clear" w:color="auto" w:fill="FFFFCC"/>
            <w:hideMark/>
          </w:tcPr>
          <w:p w14:paraId="187DAAF6" w14:textId="690ECDB1" w:rsidR="001475C7" w:rsidRPr="00272F02" w:rsidRDefault="001475C7" w:rsidP="00C824A4">
            <w:pPr>
              <w:rPr>
                <w:b/>
                <w:bCs/>
                <w:sz w:val="20"/>
                <w:szCs w:val="20"/>
              </w:rPr>
            </w:pPr>
            <w:r w:rsidRPr="00272F02">
              <w:rPr>
                <w:b/>
                <w:bCs/>
                <w:sz w:val="20"/>
                <w:szCs w:val="20"/>
              </w:rPr>
              <w:t>M11 Preferred Term</w:t>
            </w:r>
          </w:p>
        </w:tc>
        <w:tc>
          <w:tcPr>
            <w:tcW w:w="3161" w:type="pct"/>
            <w:shd w:val="clear" w:color="auto" w:fill="FFFFCC"/>
            <w:hideMark/>
          </w:tcPr>
          <w:p w14:paraId="2814613B" w14:textId="77777777" w:rsidR="001475C7" w:rsidRPr="00272F02" w:rsidRDefault="001475C7" w:rsidP="00C824A4">
            <w:pPr>
              <w:rPr>
                <w:b/>
                <w:bCs/>
                <w:sz w:val="20"/>
                <w:szCs w:val="20"/>
              </w:rPr>
            </w:pPr>
            <w:r w:rsidRPr="00272F02">
              <w:rPr>
                <w:b/>
                <w:bCs/>
                <w:sz w:val="20"/>
                <w:szCs w:val="20"/>
              </w:rPr>
              <w:t>Draft Definition</w:t>
            </w:r>
          </w:p>
        </w:tc>
      </w:tr>
      <w:tr w:rsidR="00DB50C7" w:rsidRPr="00272F02" w14:paraId="58857502" w14:textId="77777777" w:rsidTr="2BE84D7E">
        <w:trPr>
          <w:trHeight w:val="20"/>
        </w:trPr>
        <w:tc>
          <w:tcPr>
            <w:tcW w:w="540" w:type="pct"/>
            <w:shd w:val="clear" w:color="auto" w:fill="EAEDF1"/>
            <w:hideMark/>
          </w:tcPr>
          <w:p w14:paraId="0AEA7B7A" w14:textId="77777777" w:rsidR="001475C7" w:rsidRPr="00272F02" w:rsidRDefault="001475C7" w:rsidP="00C824A4">
            <w:pPr>
              <w:rPr>
                <w:sz w:val="20"/>
                <w:szCs w:val="20"/>
              </w:rPr>
            </w:pPr>
            <w:r w:rsidRPr="00272F02">
              <w:rPr>
                <w:sz w:val="20"/>
                <w:szCs w:val="20"/>
              </w:rPr>
              <w:t>CNEW</w:t>
            </w:r>
          </w:p>
        </w:tc>
        <w:tc>
          <w:tcPr>
            <w:tcW w:w="1299" w:type="pct"/>
            <w:shd w:val="clear" w:color="auto" w:fill="EAEDF1"/>
            <w:hideMark/>
          </w:tcPr>
          <w:p w14:paraId="608FC0C0" w14:textId="77777777" w:rsidR="001475C7" w:rsidRPr="00272F02" w:rsidRDefault="001475C7" w:rsidP="00C824A4">
            <w:pPr>
              <w:rPr>
                <w:sz w:val="20"/>
                <w:szCs w:val="20"/>
              </w:rPr>
            </w:pPr>
            <w:r w:rsidRPr="00272F02">
              <w:rPr>
                <w:sz w:val="20"/>
                <w:szCs w:val="20"/>
              </w:rPr>
              <w:t>ICH M11 Protocol Number and Name Response</w:t>
            </w:r>
          </w:p>
        </w:tc>
        <w:tc>
          <w:tcPr>
            <w:tcW w:w="3161" w:type="pct"/>
            <w:shd w:val="clear" w:color="auto" w:fill="EAEDF1"/>
            <w:hideMark/>
          </w:tcPr>
          <w:p w14:paraId="05E25FE5" w14:textId="77777777" w:rsidR="001475C7" w:rsidRPr="00272F02" w:rsidRDefault="001475C7" w:rsidP="00C824A4">
            <w:pPr>
              <w:rPr>
                <w:sz w:val="20"/>
                <w:szCs w:val="20"/>
              </w:rPr>
            </w:pPr>
            <w:r w:rsidRPr="00272F02">
              <w:rPr>
                <w:sz w:val="20"/>
                <w:szCs w:val="20"/>
              </w:rPr>
              <w:t>A terminology value set relevant to the protocol number and name responses within the ICH M11 Protocol model.</w:t>
            </w:r>
          </w:p>
        </w:tc>
      </w:tr>
      <w:tr w:rsidR="00DB50C7" w:rsidRPr="00272F02" w14:paraId="7F5C636B" w14:textId="77777777" w:rsidTr="2BE84D7E">
        <w:trPr>
          <w:trHeight w:val="20"/>
        </w:trPr>
        <w:tc>
          <w:tcPr>
            <w:tcW w:w="540" w:type="pct"/>
            <w:hideMark/>
          </w:tcPr>
          <w:p w14:paraId="12E6BD00" w14:textId="77777777" w:rsidR="001475C7" w:rsidRPr="00272F02" w:rsidRDefault="001475C7" w:rsidP="00C824A4">
            <w:pPr>
              <w:rPr>
                <w:sz w:val="20"/>
                <w:szCs w:val="20"/>
              </w:rPr>
            </w:pPr>
            <w:r w:rsidRPr="00272F02">
              <w:rPr>
                <w:sz w:val="20"/>
                <w:szCs w:val="20"/>
              </w:rPr>
              <w:t>CNEW</w:t>
            </w:r>
          </w:p>
        </w:tc>
        <w:tc>
          <w:tcPr>
            <w:tcW w:w="1299" w:type="pct"/>
            <w:hideMark/>
          </w:tcPr>
          <w:p w14:paraId="38ED525C" w14:textId="77777777" w:rsidR="001475C7" w:rsidRPr="00272F02" w:rsidRDefault="001475C7" w:rsidP="00C824A4">
            <w:pPr>
              <w:rPr>
                <w:sz w:val="20"/>
                <w:szCs w:val="20"/>
              </w:rPr>
            </w:pPr>
            <w:r w:rsidRPr="00272F02">
              <w:rPr>
                <w:sz w:val="20"/>
                <w:szCs w:val="20"/>
              </w:rPr>
              <w:t>1 PROTOCOL SUMMARY</w:t>
            </w:r>
          </w:p>
        </w:tc>
        <w:tc>
          <w:tcPr>
            <w:tcW w:w="3161" w:type="pct"/>
            <w:hideMark/>
          </w:tcPr>
          <w:p w14:paraId="037D7775" w14:textId="77777777" w:rsidR="001475C7" w:rsidRPr="00272F02" w:rsidRDefault="001475C7" w:rsidP="00C824A4">
            <w:pPr>
              <w:rPr>
                <w:sz w:val="20"/>
                <w:szCs w:val="20"/>
              </w:rPr>
            </w:pPr>
            <w:r w:rsidRPr="00272F02">
              <w:rPr>
                <w:sz w:val="20"/>
                <w:szCs w:val="20"/>
              </w:rPr>
              <w:t>Section 1 of the ICH M11 Protocol standard, PROTOCOL SUMMARY.</w:t>
            </w:r>
          </w:p>
        </w:tc>
      </w:tr>
      <w:tr w:rsidR="00DB50C7" w:rsidRPr="00272F02" w14:paraId="5FDB4532" w14:textId="77777777" w:rsidTr="2BE84D7E">
        <w:trPr>
          <w:trHeight w:val="20"/>
        </w:trPr>
        <w:tc>
          <w:tcPr>
            <w:tcW w:w="540" w:type="pct"/>
            <w:hideMark/>
          </w:tcPr>
          <w:p w14:paraId="165F0E9D" w14:textId="77777777" w:rsidR="001475C7" w:rsidRPr="00272F02" w:rsidRDefault="001475C7" w:rsidP="00C824A4">
            <w:pPr>
              <w:rPr>
                <w:sz w:val="20"/>
                <w:szCs w:val="20"/>
              </w:rPr>
            </w:pPr>
            <w:r w:rsidRPr="00272F02">
              <w:rPr>
                <w:sz w:val="20"/>
                <w:szCs w:val="20"/>
              </w:rPr>
              <w:t>CNEW</w:t>
            </w:r>
          </w:p>
        </w:tc>
        <w:tc>
          <w:tcPr>
            <w:tcW w:w="1299" w:type="pct"/>
            <w:hideMark/>
          </w:tcPr>
          <w:p w14:paraId="57C0518F" w14:textId="77777777" w:rsidR="001475C7" w:rsidRPr="00272F02" w:rsidRDefault="001475C7" w:rsidP="00C824A4">
            <w:pPr>
              <w:rPr>
                <w:sz w:val="20"/>
                <w:szCs w:val="20"/>
              </w:rPr>
            </w:pPr>
            <w:r w:rsidRPr="00272F02">
              <w:rPr>
                <w:sz w:val="20"/>
                <w:szCs w:val="20"/>
              </w:rPr>
              <w:t>1.1 Protocol Synopsis</w:t>
            </w:r>
          </w:p>
        </w:tc>
        <w:tc>
          <w:tcPr>
            <w:tcW w:w="3161" w:type="pct"/>
            <w:hideMark/>
          </w:tcPr>
          <w:p w14:paraId="0805C174" w14:textId="77777777" w:rsidR="001475C7" w:rsidRPr="00272F02" w:rsidRDefault="001475C7" w:rsidP="00C824A4">
            <w:pPr>
              <w:rPr>
                <w:sz w:val="20"/>
                <w:szCs w:val="20"/>
              </w:rPr>
            </w:pPr>
            <w:r w:rsidRPr="00272F02">
              <w:rPr>
                <w:sz w:val="20"/>
                <w:szCs w:val="20"/>
              </w:rPr>
              <w:t>Section 1.1 of the ICH M11 Protocol standard, Protocol Synopsis.</w:t>
            </w:r>
          </w:p>
        </w:tc>
      </w:tr>
      <w:tr w:rsidR="00DB50C7" w:rsidRPr="00272F02" w14:paraId="7239B712" w14:textId="77777777" w:rsidTr="2BE84D7E">
        <w:trPr>
          <w:trHeight w:val="20"/>
        </w:trPr>
        <w:tc>
          <w:tcPr>
            <w:tcW w:w="540" w:type="pct"/>
            <w:hideMark/>
          </w:tcPr>
          <w:p w14:paraId="79FA88FF" w14:textId="77777777" w:rsidR="001475C7" w:rsidRPr="00272F02" w:rsidRDefault="001475C7" w:rsidP="00C824A4">
            <w:pPr>
              <w:rPr>
                <w:sz w:val="20"/>
                <w:szCs w:val="20"/>
              </w:rPr>
            </w:pPr>
            <w:r w:rsidRPr="00272F02">
              <w:rPr>
                <w:sz w:val="20"/>
                <w:szCs w:val="20"/>
              </w:rPr>
              <w:t>CNEW</w:t>
            </w:r>
          </w:p>
        </w:tc>
        <w:tc>
          <w:tcPr>
            <w:tcW w:w="1299" w:type="pct"/>
            <w:hideMark/>
          </w:tcPr>
          <w:p w14:paraId="1B6685D1" w14:textId="77777777" w:rsidR="001475C7" w:rsidRPr="00272F02" w:rsidRDefault="001475C7" w:rsidP="00C824A4">
            <w:pPr>
              <w:rPr>
                <w:sz w:val="20"/>
                <w:szCs w:val="20"/>
              </w:rPr>
            </w:pPr>
            <w:r w:rsidRPr="00272F02">
              <w:rPr>
                <w:sz w:val="20"/>
                <w:szCs w:val="20"/>
              </w:rPr>
              <w:t>1.1.1 Primary and Secondary Objectives and Estimands</w:t>
            </w:r>
          </w:p>
        </w:tc>
        <w:tc>
          <w:tcPr>
            <w:tcW w:w="3161" w:type="pct"/>
            <w:hideMark/>
          </w:tcPr>
          <w:p w14:paraId="47285B0C" w14:textId="77777777" w:rsidR="001475C7" w:rsidRPr="00272F02" w:rsidRDefault="001475C7" w:rsidP="00C824A4">
            <w:pPr>
              <w:rPr>
                <w:sz w:val="20"/>
                <w:szCs w:val="20"/>
              </w:rPr>
            </w:pPr>
            <w:r w:rsidRPr="00272F02">
              <w:rPr>
                <w:sz w:val="20"/>
                <w:szCs w:val="20"/>
              </w:rPr>
              <w:t>Section 1.1.1 of the ICH M11 Protocol standard, Primary and Secondary Objectives and Estimands.</w:t>
            </w:r>
          </w:p>
        </w:tc>
      </w:tr>
      <w:tr w:rsidR="00DB50C7" w:rsidRPr="00272F02" w14:paraId="35343473" w14:textId="77777777" w:rsidTr="2BE84D7E">
        <w:trPr>
          <w:trHeight w:val="20"/>
        </w:trPr>
        <w:tc>
          <w:tcPr>
            <w:tcW w:w="540" w:type="pct"/>
            <w:hideMark/>
          </w:tcPr>
          <w:p w14:paraId="2B3113F8" w14:textId="77777777" w:rsidR="001475C7" w:rsidRPr="00272F02" w:rsidRDefault="001475C7" w:rsidP="00C824A4">
            <w:pPr>
              <w:rPr>
                <w:sz w:val="20"/>
                <w:szCs w:val="20"/>
              </w:rPr>
            </w:pPr>
            <w:r w:rsidRPr="00272F02">
              <w:rPr>
                <w:sz w:val="20"/>
                <w:szCs w:val="20"/>
              </w:rPr>
              <w:t>CNEW</w:t>
            </w:r>
          </w:p>
        </w:tc>
        <w:tc>
          <w:tcPr>
            <w:tcW w:w="1299" w:type="pct"/>
            <w:hideMark/>
          </w:tcPr>
          <w:p w14:paraId="14D7D043" w14:textId="77777777" w:rsidR="001475C7" w:rsidRPr="00272F02" w:rsidRDefault="001475C7" w:rsidP="00C824A4">
            <w:pPr>
              <w:rPr>
                <w:sz w:val="20"/>
                <w:szCs w:val="20"/>
              </w:rPr>
            </w:pPr>
            <w:r w:rsidRPr="00272F02">
              <w:rPr>
                <w:sz w:val="20"/>
                <w:szCs w:val="20"/>
              </w:rPr>
              <w:t>1.1.2 Overall Design</w:t>
            </w:r>
          </w:p>
        </w:tc>
        <w:tc>
          <w:tcPr>
            <w:tcW w:w="3161" w:type="pct"/>
            <w:hideMark/>
          </w:tcPr>
          <w:p w14:paraId="365D5289" w14:textId="77777777" w:rsidR="001475C7" w:rsidRPr="00272F02" w:rsidRDefault="001475C7" w:rsidP="00C824A4">
            <w:pPr>
              <w:rPr>
                <w:sz w:val="20"/>
                <w:szCs w:val="20"/>
              </w:rPr>
            </w:pPr>
            <w:r w:rsidRPr="00272F02">
              <w:rPr>
                <w:sz w:val="20"/>
                <w:szCs w:val="20"/>
              </w:rPr>
              <w:t>Section 1.1.2 of the ICH M11 Protocol standard, Overall Design.</w:t>
            </w:r>
          </w:p>
        </w:tc>
      </w:tr>
      <w:tr w:rsidR="00DB50C7" w:rsidRPr="00272F02" w14:paraId="7D1AF298" w14:textId="77777777" w:rsidTr="2BE84D7E">
        <w:trPr>
          <w:trHeight w:val="20"/>
        </w:trPr>
        <w:tc>
          <w:tcPr>
            <w:tcW w:w="540" w:type="pct"/>
            <w:hideMark/>
          </w:tcPr>
          <w:p w14:paraId="2ECD0216" w14:textId="77777777" w:rsidR="001475C7" w:rsidRPr="00272F02" w:rsidRDefault="001475C7" w:rsidP="00C824A4">
            <w:pPr>
              <w:rPr>
                <w:sz w:val="20"/>
                <w:szCs w:val="20"/>
              </w:rPr>
            </w:pPr>
            <w:r w:rsidRPr="00272F02">
              <w:rPr>
                <w:sz w:val="20"/>
                <w:szCs w:val="20"/>
              </w:rPr>
              <w:t>CNEW</w:t>
            </w:r>
          </w:p>
        </w:tc>
        <w:tc>
          <w:tcPr>
            <w:tcW w:w="1299" w:type="pct"/>
            <w:hideMark/>
          </w:tcPr>
          <w:p w14:paraId="09D5C576" w14:textId="77777777" w:rsidR="001475C7" w:rsidRPr="00272F02" w:rsidRDefault="001475C7" w:rsidP="00C824A4">
            <w:pPr>
              <w:rPr>
                <w:sz w:val="20"/>
                <w:szCs w:val="20"/>
              </w:rPr>
            </w:pPr>
            <w:r w:rsidRPr="00272F02">
              <w:rPr>
                <w:sz w:val="20"/>
                <w:szCs w:val="20"/>
              </w:rPr>
              <w:t>1.2 Trial Schema</w:t>
            </w:r>
          </w:p>
        </w:tc>
        <w:tc>
          <w:tcPr>
            <w:tcW w:w="3161" w:type="pct"/>
            <w:hideMark/>
          </w:tcPr>
          <w:p w14:paraId="6904ED92" w14:textId="77777777" w:rsidR="001475C7" w:rsidRPr="00272F02" w:rsidRDefault="001475C7" w:rsidP="00C824A4">
            <w:pPr>
              <w:rPr>
                <w:sz w:val="20"/>
                <w:szCs w:val="20"/>
              </w:rPr>
            </w:pPr>
            <w:r w:rsidRPr="00272F02">
              <w:rPr>
                <w:sz w:val="20"/>
                <w:szCs w:val="20"/>
              </w:rPr>
              <w:t>Section 1.2 of the ICH M11 Protocol standard, Trial Schema.</w:t>
            </w:r>
          </w:p>
        </w:tc>
      </w:tr>
      <w:tr w:rsidR="00DB50C7" w:rsidRPr="00272F02" w14:paraId="30B3BDD4" w14:textId="77777777" w:rsidTr="2BE84D7E">
        <w:trPr>
          <w:trHeight w:val="20"/>
        </w:trPr>
        <w:tc>
          <w:tcPr>
            <w:tcW w:w="540" w:type="pct"/>
            <w:hideMark/>
          </w:tcPr>
          <w:p w14:paraId="0DD9BB64" w14:textId="77777777" w:rsidR="001475C7" w:rsidRPr="00272F02" w:rsidRDefault="001475C7" w:rsidP="00C824A4">
            <w:pPr>
              <w:rPr>
                <w:sz w:val="20"/>
                <w:szCs w:val="20"/>
              </w:rPr>
            </w:pPr>
            <w:r w:rsidRPr="00272F02">
              <w:rPr>
                <w:sz w:val="20"/>
                <w:szCs w:val="20"/>
              </w:rPr>
              <w:t>CNEW</w:t>
            </w:r>
          </w:p>
        </w:tc>
        <w:tc>
          <w:tcPr>
            <w:tcW w:w="1299" w:type="pct"/>
            <w:hideMark/>
          </w:tcPr>
          <w:p w14:paraId="74F69CB4" w14:textId="77777777" w:rsidR="001475C7" w:rsidRPr="00272F02" w:rsidRDefault="001475C7" w:rsidP="00C824A4">
            <w:pPr>
              <w:rPr>
                <w:sz w:val="20"/>
                <w:szCs w:val="20"/>
              </w:rPr>
            </w:pPr>
            <w:r w:rsidRPr="00272F02">
              <w:rPr>
                <w:sz w:val="20"/>
                <w:szCs w:val="20"/>
              </w:rPr>
              <w:t>1.3 Schedule of Activities</w:t>
            </w:r>
          </w:p>
        </w:tc>
        <w:tc>
          <w:tcPr>
            <w:tcW w:w="3161" w:type="pct"/>
            <w:hideMark/>
          </w:tcPr>
          <w:p w14:paraId="33E69A21" w14:textId="77777777" w:rsidR="001475C7" w:rsidRPr="00272F02" w:rsidRDefault="001475C7" w:rsidP="00C824A4">
            <w:pPr>
              <w:rPr>
                <w:sz w:val="20"/>
                <w:szCs w:val="20"/>
              </w:rPr>
            </w:pPr>
            <w:r w:rsidRPr="00272F02">
              <w:rPr>
                <w:sz w:val="20"/>
                <w:szCs w:val="20"/>
              </w:rPr>
              <w:t>Section 1.3 of the ICH M11 Protocol standard, Schedule of Activities.</w:t>
            </w:r>
          </w:p>
        </w:tc>
      </w:tr>
      <w:tr w:rsidR="00DB50C7" w:rsidRPr="00272F02" w14:paraId="38F574A6" w14:textId="77777777" w:rsidTr="2BE84D7E">
        <w:trPr>
          <w:trHeight w:val="20"/>
        </w:trPr>
        <w:tc>
          <w:tcPr>
            <w:tcW w:w="540" w:type="pct"/>
            <w:hideMark/>
          </w:tcPr>
          <w:p w14:paraId="7A863FAF" w14:textId="77777777" w:rsidR="001475C7" w:rsidRPr="00272F02" w:rsidRDefault="001475C7" w:rsidP="00C824A4">
            <w:pPr>
              <w:rPr>
                <w:sz w:val="20"/>
                <w:szCs w:val="20"/>
              </w:rPr>
            </w:pPr>
            <w:r w:rsidRPr="00272F02">
              <w:rPr>
                <w:sz w:val="20"/>
                <w:szCs w:val="20"/>
              </w:rPr>
              <w:t>CNEW</w:t>
            </w:r>
          </w:p>
        </w:tc>
        <w:tc>
          <w:tcPr>
            <w:tcW w:w="1299" w:type="pct"/>
            <w:hideMark/>
          </w:tcPr>
          <w:p w14:paraId="0B461C55" w14:textId="77777777" w:rsidR="001475C7" w:rsidRPr="00272F02" w:rsidRDefault="001475C7" w:rsidP="00C824A4">
            <w:pPr>
              <w:rPr>
                <w:sz w:val="20"/>
                <w:szCs w:val="20"/>
              </w:rPr>
            </w:pPr>
            <w:r w:rsidRPr="00272F02">
              <w:rPr>
                <w:sz w:val="20"/>
                <w:szCs w:val="20"/>
              </w:rPr>
              <w:t>2 INTRODUCTION</w:t>
            </w:r>
          </w:p>
        </w:tc>
        <w:tc>
          <w:tcPr>
            <w:tcW w:w="3161" w:type="pct"/>
            <w:hideMark/>
          </w:tcPr>
          <w:p w14:paraId="1BB990D1" w14:textId="77777777" w:rsidR="001475C7" w:rsidRPr="00272F02" w:rsidRDefault="001475C7" w:rsidP="00C824A4">
            <w:pPr>
              <w:rPr>
                <w:sz w:val="20"/>
                <w:szCs w:val="20"/>
              </w:rPr>
            </w:pPr>
            <w:r w:rsidRPr="00272F02">
              <w:rPr>
                <w:sz w:val="20"/>
                <w:szCs w:val="20"/>
              </w:rPr>
              <w:t>Section 2 of the ICH M11 Protocol standard, INTRODUCTION.</w:t>
            </w:r>
          </w:p>
        </w:tc>
      </w:tr>
      <w:tr w:rsidR="00DB50C7" w:rsidRPr="00272F02" w14:paraId="2A5A49A9" w14:textId="77777777" w:rsidTr="2BE84D7E">
        <w:trPr>
          <w:trHeight w:val="20"/>
        </w:trPr>
        <w:tc>
          <w:tcPr>
            <w:tcW w:w="540" w:type="pct"/>
            <w:hideMark/>
          </w:tcPr>
          <w:p w14:paraId="3B88CC29" w14:textId="77777777" w:rsidR="001475C7" w:rsidRPr="00272F02" w:rsidRDefault="001475C7" w:rsidP="00C824A4">
            <w:pPr>
              <w:rPr>
                <w:sz w:val="20"/>
                <w:szCs w:val="20"/>
              </w:rPr>
            </w:pPr>
            <w:r w:rsidRPr="00272F02">
              <w:rPr>
                <w:sz w:val="20"/>
                <w:szCs w:val="20"/>
              </w:rPr>
              <w:t>CNEW</w:t>
            </w:r>
          </w:p>
        </w:tc>
        <w:tc>
          <w:tcPr>
            <w:tcW w:w="1299" w:type="pct"/>
            <w:hideMark/>
          </w:tcPr>
          <w:p w14:paraId="0A0D2228" w14:textId="77777777" w:rsidR="001475C7" w:rsidRPr="00272F02" w:rsidRDefault="001475C7" w:rsidP="00C824A4">
            <w:pPr>
              <w:rPr>
                <w:sz w:val="20"/>
                <w:szCs w:val="20"/>
              </w:rPr>
            </w:pPr>
            <w:r w:rsidRPr="00272F02">
              <w:rPr>
                <w:sz w:val="20"/>
                <w:szCs w:val="20"/>
              </w:rPr>
              <w:t>2.1 Purpose of Trial</w:t>
            </w:r>
          </w:p>
        </w:tc>
        <w:tc>
          <w:tcPr>
            <w:tcW w:w="3161" w:type="pct"/>
            <w:hideMark/>
          </w:tcPr>
          <w:p w14:paraId="34E4032B" w14:textId="77777777" w:rsidR="001475C7" w:rsidRPr="00272F02" w:rsidRDefault="001475C7" w:rsidP="00C824A4">
            <w:pPr>
              <w:rPr>
                <w:sz w:val="20"/>
                <w:szCs w:val="20"/>
              </w:rPr>
            </w:pPr>
            <w:r w:rsidRPr="00272F02">
              <w:rPr>
                <w:sz w:val="20"/>
                <w:szCs w:val="20"/>
              </w:rPr>
              <w:t>Section 2.1 of the ICH M11 Protocol standard, Purpose of Trial.</w:t>
            </w:r>
          </w:p>
        </w:tc>
      </w:tr>
      <w:tr w:rsidR="00DB50C7" w:rsidRPr="00272F02" w14:paraId="1985B3E6" w14:textId="77777777" w:rsidTr="2BE84D7E">
        <w:trPr>
          <w:trHeight w:val="20"/>
        </w:trPr>
        <w:tc>
          <w:tcPr>
            <w:tcW w:w="540" w:type="pct"/>
            <w:hideMark/>
          </w:tcPr>
          <w:p w14:paraId="64C8A558" w14:textId="77777777" w:rsidR="001475C7" w:rsidRPr="00272F02" w:rsidRDefault="001475C7" w:rsidP="00C824A4">
            <w:pPr>
              <w:rPr>
                <w:sz w:val="20"/>
                <w:szCs w:val="20"/>
              </w:rPr>
            </w:pPr>
            <w:r w:rsidRPr="00272F02">
              <w:rPr>
                <w:sz w:val="20"/>
                <w:szCs w:val="20"/>
              </w:rPr>
              <w:t>CNEW</w:t>
            </w:r>
          </w:p>
        </w:tc>
        <w:tc>
          <w:tcPr>
            <w:tcW w:w="1299" w:type="pct"/>
            <w:hideMark/>
          </w:tcPr>
          <w:p w14:paraId="007C0FB8" w14:textId="5D33443A" w:rsidR="001475C7" w:rsidRPr="00272F02" w:rsidRDefault="00373529" w:rsidP="00C824A4">
            <w:pPr>
              <w:rPr>
                <w:sz w:val="20"/>
                <w:szCs w:val="20"/>
              </w:rPr>
            </w:pPr>
            <w:r w:rsidRPr="00373529">
              <w:rPr>
                <w:sz w:val="20"/>
                <w:szCs w:val="20"/>
              </w:rPr>
              <w:t>2.2 Assessment of Risks and Benefits</w:t>
            </w:r>
          </w:p>
        </w:tc>
        <w:tc>
          <w:tcPr>
            <w:tcW w:w="3161" w:type="pct"/>
            <w:hideMark/>
          </w:tcPr>
          <w:p w14:paraId="3273A4CA" w14:textId="77777777" w:rsidR="001475C7" w:rsidRPr="00272F02" w:rsidRDefault="001475C7" w:rsidP="00C824A4">
            <w:pPr>
              <w:rPr>
                <w:sz w:val="20"/>
                <w:szCs w:val="20"/>
              </w:rPr>
            </w:pPr>
            <w:r w:rsidRPr="00272F02">
              <w:rPr>
                <w:sz w:val="20"/>
                <w:szCs w:val="20"/>
              </w:rPr>
              <w:t>Section 2.2 of the ICH M11 Protocol standard, Summary of Benefits and Risks.</w:t>
            </w:r>
          </w:p>
        </w:tc>
      </w:tr>
      <w:tr w:rsidR="00DB50C7" w:rsidRPr="00272F02" w14:paraId="131FC8BF" w14:textId="77777777" w:rsidTr="2BE84D7E">
        <w:trPr>
          <w:trHeight w:val="20"/>
        </w:trPr>
        <w:tc>
          <w:tcPr>
            <w:tcW w:w="540" w:type="pct"/>
            <w:hideMark/>
          </w:tcPr>
          <w:p w14:paraId="39534DB8" w14:textId="77777777" w:rsidR="001475C7" w:rsidRPr="00272F02" w:rsidRDefault="001475C7" w:rsidP="00C824A4">
            <w:pPr>
              <w:rPr>
                <w:sz w:val="20"/>
                <w:szCs w:val="20"/>
              </w:rPr>
            </w:pPr>
            <w:r w:rsidRPr="00272F02">
              <w:rPr>
                <w:sz w:val="20"/>
                <w:szCs w:val="20"/>
              </w:rPr>
              <w:t>CNEW</w:t>
            </w:r>
          </w:p>
        </w:tc>
        <w:tc>
          <w:tcPr>
            <w:tcW w:w="1299" w:type="pct"/>
            <w:hideMark/>
          </w:tcPr>
          <w:p w14:paraId="4BD94ECB" w14:textId="12CD5936" w:rsidR="001475C7" w:rsidRPr="00272F02" w:rsidRDefault="2BE84D7E" w:rsidP="2BE84D7E">
            <w:pPr>
              <w:rPr>
                <w:sz w:val="20"/>
                <w:szCs w:val="20"/>
              </w:rPr>
            </w:pPr>
            <w:r w:rsidRPr="2BE84D7E">
              <w:rPr>
                <w:sz w:val="20"/>
                <w:szCs w:val="20"/>
              </w:rPr>
              <w:t>2.2.1  Risk Summary and Mitigation Strategy</w:t>
            </w:r>
          </w:p>
        </w:tc>
        <w:tc>
          <w:tcPr>
            <w:tcW w:w="3161" w:type="pct"/>
            <w:hideMark/>
          </w:tcPr>
          <w:p w14:paraId="6AB093B7" w14:textId="6AE434EC" w:rsidR="001475C7" w:rsidRPr="00272F02" w:rsidRDefault="2BE84D7E" w:rsidP="2BE84D7E">
            <w:pPr>
              <w:rPr>
                <w:sz w:val="20"/>
                <w:szCs w:val="20"/>
              </w:rPr>
            </w:pPr>
            <w:r w:rsidRPr="2BE84D7E">
              <w:rPr>
                <w:sz w:val="20"/>
                <w:szCs w:val="20"/>
              </w:rPr>
              <w:t>Section 2.2.1 of the ICH M11 Protocol standard,  Risk Summary and Mitigation Strategy.</w:t>
            </w:r>
          </w:p>
        </w:tc>
      </w:tr>
      <w:tr w:rsidR="00DB50C7" w:rsidRPr="00272F02" w14:paraId="7920B5B1" w14:textId="77777777" w:rsidTr="2BE84D7E">
        <w:trPr>
          <w:trHeight w:val="20"/>
        </w:trPr>
        <w:tc>
          <w:tcPr>
            <w:tcW w:w="540" w:type="pct"/>
            <w:hideMark/>
          </w:tcPr>
          <w:p w14:paraId="45650521" w14:textId="77777777" w:rsidR="001475C7" w:rsidRPr="00272F02" w:rsidRDefault="001475C7" w:rsidP="00C824A4">
            <w:pPr>
              <w:rPr>
                <w:sz w:val="20"/>
                <w:szCs w:val="20"/>
              </w:rPr>
            </w:pPr>
            <w:r w:rsidRPr="00272F02">
              <w:rPr>
                <w:sz w:val="20"/>
                <w:szCs w:val="20"/>
              </w:rPr>
              <w:t>CNEW</w:t>
            </w:r>
          </w:p>
        </w:tc>
        <w:tc>
          <w:tcPr>
            <w:tcW w:w="1299" w:type="pct"/>
            <w:hideMark/>
          </w:tcPr>
          <w:p w14:paraId="4F82903D" w14:textId="4E5BB470" w:rsidR="001475C7" w:rsidRPr="00272F02" w:rsidRDefault="2BE84D7E" w:rsidP="00C824A4">
            <w:pPr>
              <w:rPr>
                <w:sz w:val="20"/>
                <w:szCs w:val="20"/>
              </w:rPr>
            </w:pPr>
            <w:r w:rsidRPr="2BE84D7E">
              <w:rPr>
                <w:sz w:val="20"/>
                <w:szCs w:val="20"/>
              </w:rPr>
              <w:t>2.2.2 Benefit Summary</w:t>
            </w:r>
          </w:p>
        </w:tc>
        <w:tc>
          <w:tcPr>
            <w:tcW w:w="3161" w:type="pct"/>
            <w:hideMark/>
          </w:tcPr>
          <w:p w14:paraId="5EE4586A" w14:textId="617BF336" w:rsidR="001475C7" w:rsidRPr="00272F02" w:rsidRDefault="2BE84D7E" w:rsidP="00C824A4">
            <w:pPr>
              <w:rPr>
                <w:sz w:val="20"/>
                <w:szCs w:val="20"/>
              </w:rPr>
            </w:pPr>
            <w:r w:rsidRPr="2BE84D7E">
              <w:rPr>
                <w:sz w:val="20"/>
                <w:szCs w:val="20"/>
              </w:rPr>
              <w:t>Section 2.2.2 of the ICH M11 Protocol standard, Benefit Summary.</w:t>
            </w:r>
          </w:p>
        </w:tc>
      </w:tr>
      <w:tr w:rsidR="00DB50C7" w:rsidRPr="00272F02" w14:paraId="33895EDF" w14:textId="77777777" w:rsidTr="2BE84D7E">
        <w:trPr>
          <w:trHeight w:val="20"/>
        </w:trPr>
        <w:tc>
          <w:tcPr>
            <w:tcW w:w="540" w:type="pct"/>
            <w:hideMark/>
          </w:tcPr>
          <w:p w14:paraId="76E749AC" w14:textId="77777777" w:rsidR="001475C7" w:rsidRPr="00272F02" w:rsidRDefault="001475C7" w:rsidP="00C824A4">
            <w:pPr>
              <w:rPr>
                <w:sz w:val="20"/>
                <w:szCs w:val="20"/>
              </w:rPr>
            </w:pPr>
            <w:r w:rsidRPr="00272F02">
              <w:rPr>
                <w:sz w:val="20"/>
                <w:szCs w:val="20"/>
              </w:rPr>
              <w:t>CNEW</w:t>
            </w:r>
          </w:p>
        </w:tc>
        <w:tc>
          <w:tcPr>
            <w:tcW w:w="1299" w:type="pct"/>
            <w:hideMark/>
          </w:tcPr>
          <w:p w14:paraId="22024DC9" w14:textId="6B93FFFF" w:rsidR="001475C7" w:rsidRPr="00272F02" w:rsidRDefault="2BE84D7E" w:rsidP="00C824A4">
            <w:pPr>
              <w:rPr>
                <w:sz w:val="20"/>
                <w:szCs w:val="20"/>
              </w:rPr>
            </w:pPr>
            <w:r w:rsidRPr="2BE84D7E">
              <w:rPr>
                <w:sz w:val="20"/>
                <w:szCs w:val="20"/>
              </w:rPr>
              <w:t>2.2.3 Overall Risk-Benefit Assessment</w:t>
            </w:r>
          </w:p>
        </w:tc>
        <w:tc>
          <w:tcPr>
            <w:tcW w:w="3161" w:type="pct"/>
            <w:hideMark/>
          </w:tcPr>
          <w:p w14:paraId="4D6EED10" w14:textId="0E484CA3" w:rsidR="001475C7" w:rsidRPr="00272F02" w:rsidRDefault="2BE84D7E" w:rsidP="00C824A4">
            <w:pPr>
              <w:rPr>
                <w:sz w:val="20"/>
                <w:szCs w:val="20"/>
              </w:rPr>
            </w:pPr>
            <w:r w:rsidRPr="2BE84D7E">
              <w:rPr>
                <w:sz w:val="20"/>
                <w:szCs w:val="20"/>
              </w:rPr>
              <w:t>Section 2.2.3 of the ICH M11 Protocol standard, Overall Risk-Benefit Assessment.</w:t>
            </w:r>
          </w:p>
        </w:tc>
      </w:tr>
      <w:tr w:rsidR="00DB50C7" w:rsidRPr="00272F02" w14:paraId="2CA6B3AA" w14:textId="77777777" w:rsidTr="2BE84D7E">
        <w:trPr>
          <w:trHeight w:val="20"/>
        </w:trPr>
        <w:tc>
          <w:tcPr>
            <w:tcW w:w="540" w:type="pct"/>
            <w:hideMark/>
          </w:tcPr>
          <w:p w14:paraId="3809659B" w14:textId="77777777" w:rsidR="001475C7" w:rsidRPr="00272F02" w:rsidRDefault="2BE84D7E" w:rsidP="00C824A4">
            <w:pPr>
              <w:rPr>
                <w:sz w:val="20"/>
                <w:szCs w:val="20"/>
              </w:rPr>
            </w:pPr>
            <w:commentRangeStart w:id="597"/>
            <w:r w:rsidRPr="2BE84D7E">
              <w:rPr>
                <w:sz w:val="20"/>
                <w:szCs w:val="20"/>
              </w:rPr>
              <w:t>CNEW</w:t>
            </w:r>
          </w:p>
        </w:tc>
        <w:tc>
          <w:tcPr>
            <w:tcW w:w="1299" w:type="pct"/>
            <w:hideMark/>
          </w:tcPr>
          <w:p w14:paraId="5B8BC7EB" w14:textId="405A99DA" w:rsidR="001475C7" w:rsidRPr="00272F02" w:rsidRDefault="2BE84D7E" w:rsidP="00C824A4">
            <w:pPr>
              <w:rPr>
                <w:sz w:val="20"/>
                <w:szCs w:val="20"/>
              </w:rPr>
            </w:pPr>
            <w:r w:rsidRPr="2BE84D7E">
              <w:rPr>
                <w:sz w:val="20"/>
                <w:szCs w:val="20"/>
              </w:rPr>
              <w:t>3 TRIAL OBJECTIVES AND ASSOCIATED ESTIMANDS</w:t>
            </w:r>
          </w:p>
        </w:tc>
        <w:tc>
          <w:tcPr>
            <w:tcW w:w="3161" w:type="pct"/>
            <w:hideMark/>
          </w:tcPr>
          <w:p w14:paraId="1C816FB2" w14:textId="48668FAC" w:rsidR="001475C7" w:rsidRPr="00272F02" w:rsidRDefault="2BE84D7E" w:rsidP="00C824A4">
            <w:pPr>
              <w:rPr>
                <w:sz w:val="20"/>
                <w:szCs w:val="20"/>
              </w:rPr>
            </w:pPr>
            <w:r w:rsidRPr="2BE84D7E">
              <w:rPr>
                <w:sz w:val="20"/>
                <w:szCs w:val="20"/>
              </w:rPr>
              <w:t>Section 3 of the ICH M11 Protocol standard, TRIAL OBJECTIVES AND ASSOCIATED ESTIMANDS.</w:t>
            </w:r>
            <w:commentRangeEnd w:id="597"/>
            <w:r w:rsidR="001475C7">
              <w:commentReference w:id="597"/>
            </w:r>
          </w:p>
        </w:tc>
      </w:tr>
      <w:tr w:rsidR="00DB50C7" w:rsidRPr="00272F02" w14:paraId="2B65EEAC" w14:textId="77777777" w:rsidTr="2BE84D7E">
        <w:trPr>
          <w:trHeight w:val="20"/>
        </w:trPr>
        <w:tc>
          <w:tcPr>
            <w:tcW w:w="540" w:type="pct"/>
            <w:hideMark/>
          </w:tcPr>
          <w:p w14:paraId="12475CD9" w14:textId="77777777" w:rsidR="001475C7" w:rsidRPr="00272F02" w:rsidRDefault="001475C7" w:rsidP="00C824A4">
            <w:pPr>
              <w:rPr>
                <w:sz w:val="20"/>
                <w:szCs w:val="20"/>
              </w:rPr>
            </w:pPr>
            <w:r w:rsidRPr="00272F02">
              <w:rPr>
                <w:sz w:val="20"/>
                <w:szCs w:val="20"/>
              </w:rPr>
              <w:t>CNEW</w:t>
            </w:r>
          </w:p>
        </w:tc>
        <w:tc>
          <w:tcPr>
            <w:tcW w:w="1299" w:type="pct"/>
            <w:hideMark/>
          </w:tcPr>
          <w:p w14:paraId="56C1AD5F" w14:textId="77777777" w:rsidR="001475C7" w:rsidRPr="00272F02" w:rsidRDefault="001475C7" w:rsidP="00C824A4">
            <w:pPr>
              <w:rPr>
                <w:sz w:val="20"/>
                <w:szCs w:val="20"/>
              </w:rPr>
            </w:pPr>
            <w:r w:rsidRPr="00272F02">
              <w:rPr>
                <w:sz w:val="20"/>
                <w:szCs w:val="20"/>
              </w:rPr>
              <w:t>3.1 Primary Objective(s) and Associated Estimand(s)</w:t>
            </w:r>
          </w:p>
        </w:tc>
        <w:tc>
          <w:tcPr>
            <w:tcW w:w="3161" w:type="pct"/>
            <w:hideMark/>
          </w:tcPr>
          <w:p w14:paraId="5F250CB9" w14:textId="77777777" w:rsidR="001475C7" w:rsidRPr="00272F02" w:rsidRDefault="001475C7" w:rsidP="00C824A4">
            <w:pPr>
              <w:rPr>
                <w:sz w:val="20"/>
                <w:szCs w:val="20"/>
              </w:rPr>
            </w:pPr>
            <w:r w:rsidRPr="00272F02">
              <w:rPr>
                <w:sz w:val="20"/>
                <w:szCs w:val="20"/>
              </w:rPr>
              <w:t>Section 3.1 of the ICH M11 Protocol standard, Primary Objective(s) and Associated Estimand(s).</w:t>
            </w:r>
          </w:p>
        </w:tc>
      </w:tr>
      <w:tr w:rsidR="00DB50C7" w:rsidRPr="00272F02" w14:paraId="78162226" w14:textId="77777777" w:rsidTr="2BE84D7E">
        <w:trPr>
          <w:trHeight w:val="20"/>
        </w:trPr>
        <w:tc>
          <w:tcPr>
            <w:tcW w:w="540" w:type="pct"/>
            <w:hideMark/>
          </w:tcPr>
          <w:p w14:paraId="008211AF" w14:textId="77777777" w:rsidR="001475C7" w:rsidRPr="00272F02" w:rsidRDefault="001475C7" w:rsidP="00C824A4">
            <w:pPr>
              <w:rPr>
                <w:sz w:val="20"/>
                <w:szCs w:val="20"/>
              </w:rPr>
            </w:pPr>
            <w:r w:rsidRPr="00272F02">
              <w:rPr>
                <w:sz w:val="20"/>
                <w:szCs w:val="20"/>
              </w:rPr>
              <w:t>CNEW</w:t>
            </w:r>
          </w:p>
        </w:tc>
        <w:tc>
          <w:tcPr>
            <w:tcW w:w="1299" w:type="pct"/>
            <w:hideMark/>
          </w:tcPr>
          <w:p w14:paraId="18ED07D8" w14:textId="06B0C443" w:rsidR="001475C7" w:rsidRPr="00272F02" w:rsidRDefault="2BE84D7E" w:rsidP="2BE84D7E">
            <w:pPr>
              <w:rPr>
                <w:sz w:val="20"/>
                <w:szCs w:val="20"/>
              </w:rPr>
            </w:pPr>
            <w:r w:rsidRPr="2BE84D7E">
              <w:rPr>
                <w:sz w:val="20"/>
                <w:szCs w:val="20"/>
              </w:rPr>
              <w:t>3.1.1 Primary  Objective</w:t>
            </w:r>
          </w:p>
        </w:tc>
        <w:tc>
          <w:tcPr>
            <w:tcW w:w="3161" w:type="pct"/>
            <w:hideMark/>
          </w:tcPr>
          <w:p w14:paraId="5852B5D2" w14:textId="4665F6E9" w:rsidR="001475C7" w:rsidRPr="00272F02" w:rsidRDefault="2BE84D7E" w:rsidP="2BE84D7E">
            <w:pPr>
              <w:rPr>
                <w:sz w:val="20"/>
                <w:szCs w:val="20"/>
              </w:rPr>
            </w:pPr>
            <w:r w:rsidRPr="2BE84D7E">
              <w:rPr>
                <w:sz w:val="20"/>
                <w:szCs w:val="20"/>
              </w:rPr>
              <w:t>Section 3.1.1 of the ICH M11 Protocol standard, Primary  Objective.</w:t>
            </w:r>
          </w:p>
        </w:tc>
      </w:tr>
      <w:tr w:rsidR="00DB50C7" w:rsidRPr="00272F02" w14:paraId="07FEB906" w14:textId="77777777" w:rsidTr="2BE84D7E">
        <w:trPr>
          <w:trHeight w:val="20"/>
        </w:trPr>
        <w:tc>
          <w:tcPr>
            <w:tcW w:w="540" w:type="pct"/>
            <w:hideMark/>
          </w:tcPr>
          <w:p w14:paraId="042900B2" w14:textId="77777777" w:rsidR="001475C7" w:rsidRPr="00272F02" w:rsidRDefault="001475C7" w:rsidP="00C824A4">
            <w:pPr>
              <w:rPr>
                <w:sz w:val="20"/>
                <w:szCs w:val="20"/>
              </w:rPr>
            </w:pPr>
            <w:r w:rsidRPr="00272F02">
              <w:rPr>
                <w:sz w:val="20"/>
                <w:szCs w:val="20"/>
              </w:rPr>
              <w:t>CNEW</w:t>
            </w:r>
          </w:p>
        </w:tc>
        <w:tc>
          <w:tcPr>
            <w:tcW w:w="1299" w:type="pct"/>
            <w:hideMark/>
          </w:tcPr>
          <w:p w14:paraId="340C6DED" w14:textId="77777777" w:rsidR="001475C7" w:rsidRPr="00272F02" w:rsidRDefault="001475C7" w:rsidP="00C824A4">
            <w:pPr>
              <w:rPr>
                <w:sz w:val="20"/>
                <w:szCs w:val="20"/>
              </w:rPr>
            </w:pPr>
            <w:r w:rsidRPr="00272F02">
              <w:rPr>
                <w:sz w:val="20"/>
                <w:szCs w:val="20"/>
              </w:rPr>
              <w:t>3.2 Secondary Objective(s) and Associated Estimand(s)</w:t>
            </w:r>
          </w:p>
        </w:tc>
        <w:tc>
          <w:tcPr>
            <w:tcW w:w="3161" w:type="pct"/>
            <w:hideMark/>
          </w:tcPr>
          <w:p w14:paraId="5BE1FEF4" w14:textId="77777777" w:rsidR="001475C7" w:rsidRPr="00272F02" w:rsidRDefault="001475C7" w:rsidP="00C824A4">
            <w:pPr>
              <w:rPr>
                <w:sz w:val="20"/>
                <w:szCs w:val="20"/>
              </w:rPr>
            </w:pPr>
            <w:r w:rsidRPr="00272F02">
              <w:rPr>
                <w:sz w:val="20"/>
                <w:szCs w:val="20"/>
              </w:rPr>
              <w:t>Section 3.2 of the ICH M11 Protocol standard, Secondary Objective(s) and Associated Estimand(s).</w:t>
            </w:r>
          </w:p>
        </w:tc>
      </w:tr>
      <w:tr w:rsidR="00DB50C7" w:rsidRPr="00272F02" w14:paraId="68C3C82E" w14:textId="77777777" w:rsidTr="2BE84D7E">
        <w:trPr>
          <w:trHeight w:val="20"/>
        </w:trPr>
        <w:tc>
          <w:tcPr>
            <w:tcW w:w="540" w:type="pct"/>
            <w:hideMark/>
          </w:tcPr>
          <w:p w14:paraId="520CE19D" w14:textId="77777777" w:rsidR="001475C7" w:rsidRPr="00272F02" w:rsidRDefault="001475C7" w:rsidP="00C824A4">
            <w:pPr>
              <w:rPr>
                <w:sz w:val="20"/>
                <w:szCs w:val="20"/>
              </w:rPr>
            </w:pPr>
            <w:r w:rsidRPr="00272F02">
              <w:rPr>
                <w:sz w:val="20"/>
                <w:szCs w:val="20"/>
              </w:rPr>
              <w:t>CNEW</w:t>
            </w:r>
          </w:p>
        </w:tc>
        <w:tc>
          <w:tcPr>
            <w:tcW w:w="1299" w:type="pct"/>
            <w:hideMark/>
          </w:tcPr>
          <w:p w14:paraId="533813FC" w14:textId="77777777" w:rsidR="001475C7" w:rsidRPr="00272F02" w:rsidRDefault="001475C7" w:rsidP="00C824A4">
            <w:pPr>
              <w:rPr>
                <w:sz w:val="20"/>
                <w:szCs w:val="20"/>
              </w:rPr>
            </w:pPr>
            <w:r w:rsidRPr="00272F02">
              <w:rPr>
                <w:sz w:val="20"/>
                <w:szCs w:val="20"/>
              </w:rPr>
              <w:t>3.3 Exploratory Objective(s)</w:t>
            </w:r>
          </w:p>
        </w:tc>
        <w:tc>
          <w:tcPr>
            <w:tcW w:w="3161" w:type="pct"/>
            <w:hideMark/>
          </w:tcPr>
          <w:p w14:paraId="29637D1F" w14:textId="77777777" w:rsidR="001475C7" w:rsidRPr="00272F02" w:rsidRDefault="001475C7" w:rsidP="00C824A4">
            <w:pPr>
              <w:rPr>
                <w:sz w:val="20"/>
                <w:szCs w:val="20"/>
              </w:rPr>
            </w:pPr>
            <w:r w:rsidRPr="00272F02">
              <w:rPr>
                <w:sz w:val="20"/>
                <w:szCs w:val="20"/>
              </w:rPr>
              <w:t>Section 3.3 of the ICH M11 Protocol standard, Exploratory Objective(s).</w:t>
            </w:r>
          </w:p>
        </w:tc>
      </w:tr>
      <w:tr w:rsidR="00DB50C7" w:rsidRPr="00272F02" w14:paraId="7340DEBB" w14:textId="77777777" w:rsidTr="2BE84D7E">
        <w:trPr>
          <w:trHeight w:val="20"/>
        </w:trPr>
        <w:tc>
          <w:tcPr>
            <w:tcW w:w="540" w:type="pct"/>
            <w:hideMark/>
          </w:tcPr>
          <w:p w14:paraId="39E37636" w14:textId="77777777" w:rsidR="001475C7" w:rsidRPr="00272F02" w:rsidRDefault="001475C7" w:rsidP="00C824A4">
            <w:pPr>
              <w:rPr>
                <w:sz w:val="20"/>
                <w:szCs w:val="20"/>
              </w:rPr>
            </w:pPr>
            <w:r w:rsidRPr="00272F02">
              <w:rPr>
                <w:sz w:val="20"/>
                <w:szCs w:val="20"/>
              </w:rPr>
              <w:t>CNEW</w:t>
            </w:r>
          </w:p>
        </w:tc>
        <w:tc>
          <w:tcPr>
            <w:tcW w:w="1299" w:type="pct"/>
            <w:hideMark/>
          </w:tcPr>
          <w:p w14:paraId="663AC5DD" w14:textId="77777777" w:rsidR="001475C7" w:rsidRPr="00272F02" w:rsidRDefault="001475C7" w:rsidP="00C824A4">
            <w:pPr>
              <w:rPr>
                <w:sz w:val="20"/>
                <w:szCs w:val="20"/>
              </w:rPr>
            </w:pPr>
            <w:r w:rsidRPr="00272F02">
              <w:rPr>
                <w:sz w:val="20"/>
                <w:szCs w:val="20"/>
              </w:rPr>
              <w:t>4 TRIAL DESIGN</w:t>
            </w:r>
          </w:p>
        </w:tc>
        <w:tc>
          <w:tcPr>
            <w:tcW w:w="3161" w:type="pct"/>
            <w:hideMark/>
          </w:tcPr>
          <w:p w14:paraId="77C59DBA" w14:textId="77777777" w:rsidR="001475C7" w:rsidRPr="00272F02" w:rsidRDefault="001475C7" w:rsidP="00C824A4">
            <w:pPr>
              <w:rPr>
                <w:sz w:val="20"/>
                <w:szCs w:val="20"/>
              </w:rPr>
            </w:pPr>
            <w:r w:rsidRPr="00272F02">
              <w:rPr>
                <w:sz w:val="20"/>
                <w:szCs w:val="20"/>
              </w:rPr>
              <w:t>Section 4 of the ICH M11 Protocol standard, TRIAL DESIGN.</w:t>
            </w:r>
          </w:p>
        </w:tc>
      </w:tr>
      <w:tr w:rsidR="00DB50C7" w:rsidRPr="00272F02" w14:paraId="5B1C00FE" w14:textId="77777777" w:rsidTr="2BE84D7E">
        <w:trPr>
          <w:trHeight w:val="20"/>
        </w:trPr>
        <w:tc>
          <w:tcPr>
            <w:tcW w:w="540" w:type="pct"/>
            <w:hideMark/>
          </w:tcPr>
          <w:p w14:paraId="1AAD9702" w14:textId="77777777" w:rsidR="001475C7" w:rsidRPr="00272F02" w:rsidRDefault="001475C7" w:rsidP="00C824A4">
            <w:pPr>
              <w:rPr>
                <w:sz w:val="20"/>
                <w:szCs w:val="20"/>
              </w:rPr>
            </w:pPr>
            <w:r w:rsidRPr="00272F02">
              <w:rPr>
                <w:sz w:val="20"/>
                <w:szCs w:val="20"/>
              </w:rPr>
              <w:t>CNEW</w:t>
            </w:r>
          </w:p>
        </w:tc>
        <w:tc>
          <w:tcPr>
            <w:tcW w:w="1299" w:type="pct"/>
            <w:hideMark/>
          </w:tcPr>
          <w:p w14:paraId="1086F0EF" w14:textId="77777777" w:rsidR="001475C7" w:rsidRPr="00272F02" w:rsidRDefault="001475C7" w:rsidP="00C824A4">
            <w:pPr>
              <w:rPr>
                <w:sz w:val="20"/>
                <w:szCs w:val="20"/>
              </w:rPr>
            </w:pPr>
            <w:r w:rsidRPr="00272F02">
              <w:rPr>
                <w:sz w:val="20"/>
                <w:szCs w:val="20"/>
              </w:rPr>
              <w:t>4.1 Description of Trial Design</w:t>
            </w:r>
          </w:p>
        </w:tc>
        <w:tc>
          <w:tcPr>
            <w:tcW w:w="3161" w:type="pct"/>
            <w:hideMark/>
          </w:tcPr>
          <w:p w14:paraId="23D5C60F" w14:textId="77777777" w:rsidR="001475C7" w:rsidRPr="00272F02" w:rsidRDefault="001475C7" w:rsidP="00C824A4">
            <w:pPr>
              <w:rPr>
                <w:sz w:val="20"/>
                <w:szCs w:val="20"/>
              </w:rPr>
            </w:pPr>
            <w:r w:rsidRPr="00272F02">
              <w:rPr>
                <w:sz w:val="20"/>
                <w:szCs w:val="20"/>
              </w:rPr>
              <w:t>Section 4.1 of the ICH M11 Protocol standard, Description of Trial Design.</w:t>
            </w:r>
          </w:p>
        </w:tc>
      </w:tr>
      <w:tr w:rsidR="00DB50C7" w:rsidRPr="00272F02" w14:paraId="1A9E5D1E" w14:textId="77777777" w:rsidTr="2BE84D7E">
        <w:trPr>
          <w:trHeight w:val="20"/>
        </w:trPr>
        <w:tc>
          <w:tcPr>
            <w:tcW w:w="540" w:type="pct"/>
            <w:hideMark/>
          </w:tcPr>
          <w:p w14:paraId="5C5EFE6B" w14:textId="77777777" w:rsidR="001475C7" w:rsidRPr="00272F02" w:rsidRDefault="001475C7" w:rsidP="00C824A4">
            <w:pPr>
              <w:rPr>
                <w:sz w:val="20"/>
                <w:szCs w:val="20"/>
              </w:rPr>
            </w:pPr>
            <w:r w:rsidRPr="00272F02">
              <w:rPr>
                <w:sz w:val="20"/>
                <w:szCs w:val="20"/>
              </w:rPr>
              <w:t>CNEW</w:t>
            </w:r>
          </w:p>
        </w:tc>
        <w:tc>
          <w:tcPr>
            <w:tcW w:w="1299" w:type="pct"/>
            <w:hideMark/>
          </w:tcPr>
          <w:p w14:paraId="43532929" w14:textId="77777777" w:rsidR="001475C7" w:rsidRPr="00272F02" w:rsidRDefault="001475C7" w:rsidP="00C824A4">
            <w:pPr>
              <w:rPr>
                <w:sz w:val="20"/>
                <w:szCs w:val="20"/>
              </w:rPr>
            </w:pPr>
            <w:r w:rsidRPr="00272F02">
              <w:rPr>
                <w:sz w:val="20"/>
                <w:szCs w:val="20"/>
              </w:rPr>
              <w:t>4.1.1 Stakeholder Input into Design</w:t>
            </w:r>
          </w:p>
        </w:tc>
        <w:tc>
          <w:tcPr>
            <w:tcW w:w="3161" w:type="pct"/>
            <w:hideMark/>
          </w:tcPr>
          <w:p w14:paraId="685EDF03" w14:textId="77777777" w:rsidR="001475C7" w:rsidRPr="00272F02" w:rsidRDefault="001475C7" w:rsidP="00C824A4">
            <w:pPr>
              <w:rPr>
                <w:sz w:val="20"/>
                <w:szCs w:val="20"/>
              </w:rPr>
            </w:pPr>
            <w:r w:rsidRPr="00272F02">
              <w:rPr>
                <w:sz w:val="20"/>
                <w:szCs w:val="20"/>
              </w:rPr>
              <w:t>Section 4.1.1 of the ICH M11 Protocol standard, Stakeholder Input into Design.</w:t>
            </w:r>
          </w:p>
        </w:tc>
      </w:tr>
      <w:tr w:rsidR="00DB50C7" w:rsidRPr="00272F02" w14:paraId="611062F2" w14:textId="77777777" w:rsidTr="2BE84D7E">
        <w:trPr>
          <w:trHeight w:val="20"/>
        </w:trPr>
        <w:tc>
          <w:tcPr>
            <w:tcW w:w="540" w:type="pct"/>
            <w:hideMark/>
          </w:tcPr>
          <w:p w14:paraId="4867185F" w14:textId="77777777" w:rsidR="001475C7" w:rsidRPr="00272F02" w:rsidRDefault="001475C7" w:rsidP="00C824A4">
            <w:pPr>
              <w:rPr>
                <w:sz w:val="20"/>
                <w:szCs w:val="20"/>
              </w:rPr>
            </w:pPr>
            <w:r w:rsidRPr="00272F02">
              <w:rPr>
                <w:sz w:val="20"/>
                <w:szCs w:val="20"/>
              </w:rPr>
              <w:t>CNEW</w:t>
            </w:r>
          </w:p>
        </w:tc>
        <w:tc>
          <w:tcPr>
            <w:tcW w:w="1299" w:type="pct"/>
            <w:hideMark/>
          </w:tcPr>
          <w:p w14:paraId="361ED180" w14:textId="77777777" w:rsidR="001475C7" w:rsidRPr="00272F02" w:rsidRDefault="001475C7" w:rsidP="00C824A4">
            <w:pPr>
              <w:rPr>
                <w:sz w:val="20"/>
                <w:szCs w:val="20"/>
              </w:rPr>
            </w:pPr>
            <w:r w:rsidRPr="00272F02">
              <w:rPr>
                <w:sz w:val="20"/>
                <w:szCs w:val="20"/>
              </w:rPr>
              <w:t>4.2 Rationale for Trial Design</w:t>
            </w:r>
          </w:p>
        </w:tc>
        <w:tc>
          <w:tcPr>
            <w:tcW w:w="3161" w:type="pct"/>
            <w:hideMark/>
          </w:tcPr>
          <w:p w14:paraId="5757DEEF" w14:textId="77777777" w:rsidR="001475C7" w:rsidRPr="00272F02" w:rsidRDefault="001475C7" w:rsidP="00C824A4">
            <w:pPr>
              <w:rPr>
                <w:sz w:val="20"/>
                <w:szCs w:val="20"/>
              </w:rPr>
            </w:pPr>
            <w:r w:rsidRPr="00272F02">
              <w:rPr>
                <w:sz w:val="20"/>
                <w:szCs w:val="20"/>
              </w:rPr>
              <w:t>Section 4.2 of the ICH M11 Protocol standard, Rationale for Trial Design.</w:t>
            </w:r>
          </w:p>
        </w:tc>
      </w:tr>
      <w:tr w:rsidR="00DB50C7" w:rsidRPr="00272F02" w14:paraId="1AA7D586" w14:textId="77777777" w:rsidTr="2BE84D7E">
        <w:trPr>
          <w:trHeight w:val="20"/>
        </w:trPr>
        <w:tc>
          <w:tcPr>
            <w:tcW w:w="540" w:type="pct"/>
            <w:hideMark/>
          </w:tcPr>
          <w:p w14:paraId="4CB0BBE0" w14:textId="77777777" w:rsidR="001475C7" w:rsidRPr="00272F02" w:rsidRDefault="001475C7" w:rsidP="00C824A4">
            <w:pPr>
              <w:rPr>
                <w:sz w:val="20"/>
                <w:szCs w:val="20"/>
              </w:rPr>
            </w:pPr>
            <w:r w:rsidRPr="00272F02">
              <w:rPr>
                <w:sz w:val="20"/>
                <w:szCs w:val="20"/>
              </w:rPr>
              <w:t>CNEW</w:t>
            </w:r>
          </w:p>
        </w:tc>
        <w:tc>
          <w:tcPr>
            <w:tcW w:w="1299" w:type="pct"/>
            <w:hideMark/>
          </w:tcPr>
          <w:p w14:paraId="332451AC" w14:textId="77777777" w:rsidR="001475C7" w:rsidRPr="00272F02" w:rsidRDefault="001475C7" w:rsidP="00C824A4">
            <w:pPr>
              <w:rPr>
                <w:sz w:val="20"/>
                <w:szCs w:val="20"/>
              </w:rPr>
            </w:pPr>
            <w:r w:rsidRPr="00272F02">
              <w:rPr>
                <w:sz w:val="20"/>
                <w:szCs w:val="20"/>
              </w:rPr>
              <w:t>4.2.1 Rationale for Intervention Model</w:t>
            </w:r>
          </w:p>
        </w:tc>
        <w:tc>
          <w:tcPr>
            <w:tcW w:w="3161" w:type="pct"/>
            <w:hideMark/>
          </w:tcPr>
          <w:p w14:paraId="135E1066" w14:textId="77777777" w:rsidR="001475C7" w:rsidRPr="00272F02" w:rsidRDefault="001475C7" w:rsidP="00C824A4">
            <w:pPr>
              <w:rPr>
                <w:sz w:val="20"/>
                <w:szCs w:val="20"/>
              </w:rPr>
            </w:pPr>
            <w:r w:rsidRPr="00272F02">
              <w:rPr>
                <w:sz w:val="20"/>
                <w:szCs w:val="20"/>
              </w:rPr>
              <w:t>Section 4.2.1 of the ICH M11 Protocol standard, Rationale for Intervention Model.</w:t>
            </w:r>
          </w:p>
        </w:tc>
      </w:tr>
      <w:tr w:rsidR="00DB50C7" w:rsidRPr="00272F02" w14:paraId="1701F603" w14:textId="77777777" w:rsidTr="2BE84D7E">
        <w:trPr>
          <w:trHeight w:val="20"/>
        </w:trPr>
        <w:tc>
          <w:tcPr>
            <w:tcW w:w="540" w:type="pct"/>
            <w:hideMark/>
          </w:tcPr>
          <w:p w14:paraId="33B73F8F" w14:textId="77777777" w:rsidR="001475C7" w:rsidRPr="00272F02" w:rsidRDefault="001475C7" w:rsidP="00C824A4">
            <w:pPr>
              <w:rPr>
                <w:sz w:val="20"/>
                <w:szCs w:val="20"/>
              </w:rPr>
            </w:pPr>
            <w:r w:rsidRPr="00272F02">
              <w:rPr>
                <w:sz w:val="20"/>
                <w:szCs w:val="20"/>
              </w:rPr>
              <w:t>CNEW</w:t>
            </w:r>
          </w:p>
        </w:tc>
        <w:tc>
          <w:tcPr>
            <w:tcW w:w="1299" w:type="pct"/>
            <w:hideMark/>
          </w:tcPr>
          <w:p w14:paraId="180E2E8A" w14:textId="77777777" w:rsidR="001475C7" w:rsidRPr="00272F02" w:rsidRDefault="001475C7" w:rsidP="00C824A4">
            <w:pPr>
              <w:rPr>
                <w:sz w:val="20"/>
                <w:szCs w:val="20"/>
              </w:rPr>
            </w:pPr>
            <w:r w:rsidRPr="00272F02">
              <w:rPr>
                <w:sz w:val="20"/>
                <w:szCs w:val="20"/>
              </w:rPr>
              <w:t>4.2.2 Rationale for Duration</w:t>
            </w:r>
          </w:p>
        </w:tc>
        <w:tc>
          <w:tcPr>
            <w:tcW w:w="3161" w:type="pct"/>
            <w:hideMark/>
          </w:tcPr>
          <w:p w14:paraId="731C1296" w14:textId="77777777" w:rsidR="001475C7" w:rsidRPr="00272F02" w:rsidRDefault="001475C7" w:rsidP="00C824A4">
            <w:pPr>
              <w:rPr>
                <w:sz w:val="20"/>
                <w:szCs w:val="20"/>
              </w:rPr>
            </w:pPr>
            <w:r w:rsidRPr="00272F02">
              <w:rPr>
                <w:sz w:val="20"/>
                <w:szCs w:val="20"/>
              </w:rPr>
              <w:t>Section 4.2.2 of the ICH M11 Protocol standard, Rationale for Duration.</w:t>
            </w:r>
          </w:p>
        </w:tc>
      </w:tr>
      <w:tr w:rsidR="00DB50C7" w:rsidRPr="00272F02" w14:paraId="48452DF9" w14:textId="77777777" w:rsidTr="2BE84D7E">
        <w:trPr>
          <w:trHeight w:val="20"/>
        </w:trPr>
        <w:tc>
          <w:tcPr>
            <w:tcW w:w="540" w:type="pct"/>
            <w:hideMark/>
          </w:tcPr>
          <w:p w14:paraId="41478BC2" w14:textId="77777777" w:rsidR="001475C7" w:rsidRPr="00272F02" w:rsidRDefault="001475C7" w:rsidP="00C824A4">
            <w:pPr>
              <w:rPr>
                <w:sz w:val="20"/>
                <w:szCs w:val="20"/>
              </w:rPr>
            </w:pPr>
            <w:r w:rsidRPr="00272F02">
              <w:rPr>
                <w:sz w:val="20"/>
                <w:szCs w:val="20"/>
              </w:rPr>
              <w:t>CNEW</w:t>
            </w:r>
          </w:p>
        </w:tc>
        <w:tc>
          <w:tcPr>
            <w:tcW w:w="1299" w:type="pct"/>
            <w:hideMark/>
          </w:tcPr>
          <w:p w14:paraId="70C973EE" w14:textId="77777777" w:rsidR="001475C7" w:rsidRPr="00272F02" w:rsidRDefault="001475C7" w:rsidP="00C824A4">
            <w:pPr>
              <w:rPr>
                <w:sz w:val="20"/>
                <w:szCs w:val="20"/>
              </w:rPr>
            </w:pPr>
            <w:r w:rsidRPr="00272F02">
              <w:rPr>
                <w:sz w:val="20"/>
                <w:szCs w:val="20"/>
              </w:rPr>
              <w:t>4.2.3 Rationale for Estimands</w:t>
            </w:r>
          </w:p>
        </w:tc>
        <w:tc>
          <w:tcPr>
            <w:tcW w:w="3161" w:type="pct"/>
            <w:hideMark/>
          </w:tcPr>
          <w:p w14:paraId="7B716539" w14:textId="77777777" w:rsidR="001475C7" w:rsidRPr="00272F02" w:rsidRDefault="001475C7" w:rsidP="00C824A4">
            <w:pPr>
              <w:rPr>
                <w:sz w:val="20"/>
                <w:szCs w:val="20"/>
              </w:rPr>
            </w:pPr>
            <w:r w:rsidRPr="00272F02">
              <w:rPr>
                <w:sz w:val="20"/>
                <w:szCs w:val="20"/>
              </w:rPr>
              <w:t>Section 4.2.3 of the ICH M11 Protocol standard, Rationale for Estimands.</w:t>
            </w:r>
          </w:p>
        </w:tc>
      </w:tr>
      <w:tr w:rsidR="00DB50C7" w:rsidRPr="00272F02" w14:paraId="7804CC7D" w14:textId="77777777" w:rsidTr="2BE84D7E">
        <w:trPr>
          <w:trHeight w:val="20"/>
        </w:trPr>
        <w:tc>
          <w:tcPr>
            <w:tcW w:w="540" w:type="pct"/>
            <w:hideMark/>
          </w:tcPr>
          <w:p w14:paraId="21018373" w14:textId="77777777" w:rsidR="001475C7" w:rsidRPr="00272F02" w:rsidRDefault="001475C7" w:rsidP="00C824A4">
            <w:pPr>
              <w:rPr>
                <w:sz w:val="20"/>
                <w:szCs w:val="20"/>
              </w:rPr>
            </w:pPr>
            <w:r w:rsidRPr="00272F02">
              <w:rPr>
                <w:sz w:val="20"/>
                <w:szCs w:val="20"/>
              </w:rPr>
              <w:t>CNEW</w:t>
            </w:r>
          </w:p>
        </w:tc>
        <w:tc>
          <w:tcPr>
            <w:tcW w:w="1299" w:type="pct"/>
            <w:hideMark/>
          </w:tcPr>
          <w:p w14:paraId="521C8C06" w14:textId="77777777" w:rsidR="001475C7" w:rsidRPr="00272F02" w:rsidRDefault="001475C7" w:rsidP="00C824A4">
            <w:pPr>
              <w:rPr>
                <w:sz w:val="20"/>
                <w:szCs w:val="20"/>
              </w:rPr>
            </w:pPr>
            <w:r w:rsidRPr="00272F02">
              <w:rPr>
                <w:sz w:val="20"/>
                <w:szCs w:val="20"/>
              </w:rPr>
              <w:t>4.2.4 Rationale for Interim Analysis</w:t>
            </w:r>
          </w:p>
        </w:tc>
        <w:tc>
          <w:tcPr>
            <w:tcW w:w="3161" w:type="pct"/>
            <w:hideMark/>
          </w:tcPr>
          <w:p w14:paraId="2C349354" w14:textId="77777777" w:rsidR="001475C7" w:rsidRPr="00272F02" w:rsidRDefault="001475C7" w:rsidP="00C824A4">
            <w:pPr>
              <w:rPr>
                <w:sz w:val="20"/>
                <w:szCs w:val="20"/>
              </w:rPr>
            </w:pPr>
            <w:r w:rsidRPr="00272F02">
              <w:rPr>
                <w:sz w:val="20"/>
                <w:szCs w:val="20"/>
              </w:rPr>
              <w:t>Section 4.2.4 of the ICH M11 Protocol standard, Rationale for Interim Analysis.</w:t>
            </w:r>
          </w:p>
        </w:tc>
      </w:tr>
      <w:tr w:rsidR="00DB50C7" w:rsidRPr="00272F02" w14:paraId="5CFD0A3F" w14:textId="77777777" w:rsidTr="2BE84D7E">
        <w:trPr>
          <w:trHeight w:val="20"/>
        </w:trPr>
        <w:tc>
          <w:tcPr>
            <w:tcW w:w="540" w:type="pct"/>
            <w:hideMark/>
          </w:tcPr>
          <w:p w14:paraId="6B25C27B" w14:textId="77777777" w:rsidR="001475C7" w:rsidRPr="00272F02" w:rsidRDefault="001475C7" w:rsidP="00C824A4">
            <w:pPr>
              <w:rPr>
                <w:sz w:val="20"/>
                <w:szCs w:val="20"/>
              </w:rPr>
            </w:pPr>
            <w:r w:rsidRPr="00272F02">
              <w:rPr>
                <w:sz w:val="20"/>
                <w:szCs w:val="20"/>
              </w:rPr>
              <w:t>CNEW</w:t>
            </w:r>
          </w:p>
        </w:tc>
        <w:tc>
          <w:tcPr>
            <w:tcW w:w="1299" w:type="pct"/>
            <w:hideMark/>
          </w:tcPr>
          <w:p w14:paraId="22A2D841" w14:textId="77777777" w:rsidR="001475C7" w:rsidRPr="00272F02" w:rsidRDefault="001475C7" w:rsidP="00C824A4">
            <w:pPr>
              <w:rPr>
                <w:sz w:val="20"/>
                <w:szCs w:val="20"/>
              </w:rPr>
            </w:pPr>
            <w:r w:rsidRPr="00272F02">
              <w:rPr>
                <w:sz w:val="20"/>
                <w:szCs w:val="20"/>
              </w:rPr>
              <w:t>4.2.5 Rationale for Control Type</w:t>
            </w:r>
          </w:p>
        </w:tc>
        <w:tc>
          <w:tcPr>
            <w:tcW w:w="3161" w:type="pct"/>
            <w:hideMark/>
          </w:tcPr>
          <w:p w14:paraId="5C4EFAEC" w14:textId="77777777" w:rsidR="001475C7" w:rsidRPr="00272F02" w:rsidRDefault="001475C7" w:rsidP="00C824A4">
            <w:pPr>
              <w:rPr>
                <w:sz w:val="20"/>
                <w:szCs w:val="20"/>
              </w:rPr>
            </w:pPr>
            <w:r w:rsidRPr="00272F02">
              <w:rPr>
                <w:sz w:val="20"/>
                <w:szCs w:val="20"/>
              </w:rPr>
              <w:t>Section 4.2.5 of the ICH M11 Protocol standard, Rationale for Control Type.</w:t>
            </w:r>
          </w:p>
        </w:tc>
      </w:tr>
      <w:tr w:rsidR="00DB50C7" w:rsidRPr="00272F02" w14:paraId="595096C5" w14:textId="77777777" w:rsidTr="2BE84D7E">
        <w:trPr>
          <w:trHeight w:val="20"/>
        </w:trPr>
        <w:tc>
          <w:tcPr>
            <w:tcW w:w="540" w:type="pct"/>
            <w:hideMark/>
          </w:tcPr>
          <w:p w14:paraId="727EFCE8" w14:textId="77777777" w:rsidR="001475C7" w:rsidRPr="00272F02" w:rsidRDefault="001475C7" w:rsidP="00C824A4">
            <w:pPr>
              <w:rPr>
                <w:sz w:val="20"/>
                <w:szCs w:val="20"/>
              </w:rPr>
            </w:pPr>
            <w:r w:rsidRPr="00272F02">
              <w:rPr>
                <w:sz w:val="20"/>
                <w:szCs w:val="20"/>
              </w:rPr>
              <w:t>CNEW</w:t>
            </w:r>
          </w:p>
        </w:tc>
        <w:tc>
          <w:tcPr>
            <w:tcW w:w="1299" w:type="pct"/>
            <w:hideMark/>
          </w:tcPr>
          <w:p w14:paraId="0CB95150" w14:textId="77777777" w:rsidR="001475C7" w:rsidRPr="00272F02" w:rsidRDefault="001475C7" w:rsidP="00C824A4">
            <w:pPr>
              <w:rPr>
                <w:sz w:val="20"/>
                <w:szCs w:val="20"/>
              </w:rPr>
            </w:pPr>
            <w:r w:rsidRPr="00272F02">
              <w:rPr>
                <w:sz w:val="20"/>
                <w:szCs w:val="20"/>
              </w:rPr>
              <w:t>4.2.6 Rationale for Adaptive or Novel Trial Design</w:t>
            </w:r>
          </w:p>
        </w:tc>
        <w:tc>
          <w:tcPr>
            <w:tcW w:w="3161" w:type="pct"/>
            <w:hideMark/>
          </w:tcPr>
          <w:p w14:paraId="3C711572" w14:textId="77777777" w:rsidR="001475C7" w:rsidRPr="00272F02" w:rsidRDefault="001475C7" w:rsidP="00C824A4">
            <w:pPr>
              <w:rPr>
                <w:sz w:val="20"/>
                <w:szCs w:val="20"/>
              </w:rPr>
            </w:pPr>
            <w:r w:rsidRPr="00272F02">
              <w:rPr>
                <w:sz w:val="20"/>
                <w:szCs w:val="20"/>
              </w:rPr>
              <w:t>Section 4.2.6 of the ICH M11 Protocol standard, Rationale for Adaptive or Novel Trial Design.</w:t>
            </w:r>
          </w:p>
        </w:tc>
      </w:tr>
      <w:tr w:rsidR="00DB50C7" w:rsidRPr="00272F02" w14:paraId="766D6BDD" w14:textId="77777777" w:rsidTr="2BE84D7E">
        <w:trPr>
          <w:trHeight w:val="20"/>
        </w:trPr>
        <w:tc>
          <w:tcPr>
            <w:tcW w:w="540" w:type="pct"/>
            <w:hideMark/>
          </w:tcPr>
          <w:p w14:paraId="03B4F40A" w14:textId="77777777" w:rsidR="001475C7" w:rsidRPr="00272F02" w:rsidRDefault="001475C7" w:rsidP="00C824A4">
            <w:pPr>
              <w:rPr>
                <w:sz w:val="20"/>
                <w:szCs w:val="20"/>
              </w:rPr>
            </w:pPr>
            <w:r w:rsidRPr="00272F02">
              <w:rPr>
                <w:sz w:val="20"/>
                <w:szCs w:val="20"/>
              </w:rPr>
              <w:t>CNEW</w:t>
            </w:r>
          </w:p>
        </w:tc>
        <w:tc>
          <w:tcPr>
            <w:tcW w:w="1299" w:type="pct"/>
            <w:hideMark/>
          </w:tcPr>
          <w:p w14:paraId="5002C965" w14:textId="77777777" w:rsidR="001475C7" w:rsidRPr="00272F02" w:rsidRDefault="001475C7" w:rsidP="00C824A4">
            <w:pPr>
              <w:rPr>
                <w:sz w:val="20"/>
                <w:szCs w:val="20"/>
              </w:rPr>
            </w:pPr>
            <w:r w:rsidRPr="00272F02">
              <w:rPr>
                <w:sz w:val="20"/>
                <w:szCs w:val="20"/>
              </w:rPr>
              <w:t>4.2.7 Rationale for Other Trial Design Aspects</w:t>
            </w:r>
          </w:p>
        </w:tc>
        <w:tc>
          <w:tcPr>
            <w:tcW w:w="3161" w:type="pct"/>
            <w:hideMark/>
          </w:tcPr>
          <w:p w14:paraId="15F51683" w14:textId="77777777" w:rsidR="001475C7" w:rsidRPr="00272F02" w:rsidRDefault="001475C7" w:rsidP="00C824A4">
            <w:pPr>
              <w:rPr>
                <w:sz w:val="20"/>
                <w:szCs w:val="20"/>
              </w:rPr>
            </w:pPr>
            <w:r w:rsidRPr="00272F02">
              <w:rPr>
                <w:sz w:val="20"/>
                <w:szCs w:val="20"/>
              </w:rPr>
              <w:t>Section 4.2.7 of the ICH M11 Protocol standard, Rationale for Other Trial Design Aspects.</w:t>
            </w:r>
          </w:p>
        </w:tc>
      </w:tr>
      <w:tr w:rsidR="00DB50C7" w:rsidRPr="00272F02" w14:paraId="4EDDD79B" w14:textId="77777777" w:rsidTr="2BE84D7E">
        <w:trPr>
          <w:trHeight w:val="20"/>
        </w:trPr>
        <w:tc>
          <w:tcPr>
            <w:tcW w:w="540" w:type="pct"/>
            <w:hideMark/>
          </w:tcPr>
          <w:p w14:paraId="5ECFFA0A" w14:textId="77777777" w:rsidR="001475C7" w:rsidRPr="00272F02" w:rsidRDefault="001475C7" w:rsidP="00C824A4">
            <w:pPr>
              <w:rPr>
                <w:sz w:val="20"/>
                <w:szCs w:val="20"/>
              </w:rPr>
            </w:pPr>
            <w:r w:rsidRPr="00272F02">
              <w:rPr>
                <w:sz w:val="20"/>
                <w:szCs w:val="20"/>
              </w:rPr>
              <w:t>CNEW</w:t>
            </w:r>
          </w:p>
        </w:tc>
        <w:tc>
          <w:tcPr>
            <w:tcW w:w="1299" w:type="pct"/>
            <w:hideMark/>
          </w:tcPr>
          <w:p w14:paraId="6BB83C1B" w14:textId="77777777" w:rsidR="001475C7" w:rsidRPr="00272F02" w:rsidRDefault="001475C7" w:rsidP="00C824A4">
            <w:pPr>
              <w:rPr>
                <w:sz w:val="20"/>
                <w:szCs w:val="20"/>
              </w:rPr>
            </w:pPr>
            <w:r w:rsidRPr="00272F02">
              <w:rPr>
                <w:sz w:val="20"/>
                <w:szCs w:val="20"/>
              </w:rPr>
              <w:t>4.3 Trial Stopping Rules</w:t>
            </w:r>
          </w:p>
        </w:tc>
        <w:tc>
          <w:tcPr>
            <w:tcW w:w="3161" w:type="pct"/>
            <w:hideMark/>
          </w:tcPr>
          <w:p w14:paraId="15E6B5EC" w14:textId="77777777" w:rsidR="001475C7" w:rsidRPr="00272F02" w:rsidRDefault="001475C7" w:rsidP="00C824A4">
            <w:pPr>
              <w:rPr>
                <w:sz w:val="20"/>
                <w:szCs w:val="20"/>
              </w:rPr>
            </w:pPr>
            <w:r w:rsidRPr="00272F02">
              <w:rPr>
                <w:sz w:val="20"/>
                <w:szCs w:val="20"/>
              </w:rPr>
              <w:t>Section 4.3 of the ICH M11 Protocol standard, Trial Stopping Rules.</w:t>
            </w:r>
          </w:p>
        </w:tc>
      </w:tr>
      <w:tr w:rsidR="00DB50C7" w:rsidRPr="00272F02" w14:paraId="11FD395B" w14:textId="77777777" w:rsidTr="2BE84D7E">
        <w:trPr>
          <w:trHeight w:val="20"/>
        </w:trPr>
        <w:tc>
          <w:tcPr>
            <w:tcW w:w="540" w:type="pct"/>
            <w:hideMark/>
          </w:tcPr>
          <w:p w14:paraId="2FA529FB" w14:textId="77777777" w:rsidR="001475C7" w:rsidRPr="00272F02" w:rsidRDefault="001475C7" w:rsidP="00C824A4">
            <w:pPr>
              <w:rPr>
                <w:sz w:val="20"/>
                <w:szCs w:val="20"/>
              </w:rPr>
            </w:pPr>
            <w:r w:rsidRPr="00272F02">
              <w:rPr>
                <w:sz w:val="20"/>
                <w:szCs w:val="20"/>
              </w:rPr>
              <w:t>CNEW</w:t>
            </w:r>
          </w:p>
        </w:tc>
        <w:tc>
          <w:tcPr>
            <w:tcW w:w="1299" w:type="pct"/>
            <w:hideMark/>
          </w:tcPr>
          <w:p w14:paraId="6E483F66" w14:textId="77777777" w:rsidR="001475C7" w:rsidRPr="00272F02" w:rsidRDefault="001475C7" w:rsidP="00C824A4">
            <w:pPr>
              <w:rPr>
                <w:sz w:val="20"/>
                <w:szCs w:val="20"/>
              </w:rPr>
            </w:pPr>
            <w:r w:rsidRPr="00272F02">
              <w:rPr>
                <w:sz w:val="20"/>
                <w:szCs w:val="20"/>
              </w:rPr>
              <w:t>4.4 Start of Trial and End of Trial</w:t>
            </w:r>
          </w:p>
        </w:tc>
        <w:tc>
          <w:tcPr>
            <w:tcW w:w="3161" w:type="pct"/>
            <w:hideMark/>
          </w:tcPr>
          <w:p w14:paraId="64B51541" w14:textId="77777777" w:rsidR="001475C7" w:rsidRPr="00272F02" w:rsidRDefault="001475C7" w:rsidP="00C824A4">
            <w:pPr>
              <w:rPr>
                <w:sz w:val="20"/>
                <w:szCs w:val="20"/>
              </w:rPr>
            </w:pPr>
            <w:r w:rsidRPr="00272F02">
              <w:rPr>
                <w:sz w:val="20"/>
                <w:szCs w:val="20"/>
              </w:rPr>
              <w:t>Section 4.4 of the ICH M11 Protocol standard, Start of Trial and End of Trial.</w:t>
            </w:r>
          </w:p>
        </w:tc>
      </w:tr>
      <w:tr w:rsidR="00DB50C7" w:rsidRPr="00272F02" w14:paraId="29D029D5" w14:textId="77777777" w:rsidTr="2BE84D7E">
        <w:trPr>
          <w:trHeight w:val="20"/>
        </w:trPr>
        <w:tc>
          <w:tcPr>
            <w:tcW w:w="540" w:type="pct"/>
            <w:hideMark/>
          </w:tcPr>
          <w:p w14:paraId="3A8E0A43" w14:textId="77777777" w:rsidR="001475C7" w:rsidRPr="00272F02" w:rsidRDefault="001475C7" w:rsidP="00C824A4">
            <w:pPr>
              <w:rPr>
                <w:sz w:val="20"/>
                <w:szCs w:val="20"/>
              </w:rPr>
            </w:pPr>
            <w:r w:rsidRPr="00272F02">
              <w:rPr>
                <w:sz w:val="20"/>
                <w:szCs w:val="20"/>
              </w:rPr>
              <w:t>CNEW</w:t>
            </w:r>
          </w:p>
        </w:tc>
        <w:tc>
          <w:tcPr>
            <w:tcW w:w="1299" w:type="pct"/>
            <w:hideMark/>
          </w:tcPr>
          <w:p w14:paraId="762C7AA3" w14:textId="77777777" w:rsidR="001475C7" w:rsidRPr="00272F02" w:rsidRDefault="001475C7" w:rsidP="00C824A4">
            <w:pPr>
              <w:rPr>
                <w:sz w:val="20"/>
                <w:szCs w:val="20"/>
              </w:rPr>
            </w:pPr>
            <w:r w:rsidRPr="00272F02">
              <w:rPr>
                <w:sz w:val="20"/>
                <w:szCs w:val="20"/>
              </w:rPr>
              <w:t>4.5 Access to Trial Intervention After End of Trial</w:t>
            </w:r>
          </w:p>
        </w:tc>
        <w:tc>
          <w:tcPr>
            <w:tcW w:w="3161" w:type="pct"/>
            <w:hideMark/>
          </w:tcPr>
          <w:p w14:paraId="2369B84D" w14:textId="77777777" w:rsidR="001475C7" w:rsidRPr="00272F02" w:rsidRDefault="001475C7" w:rsidP="00C824A4">
            <w:pPr>
              <w:rPr>
                <w:sz w:val="20"/>
                <w:szCs w:val="20"/>
              </w:rPr>
            </w:pPr>
            <w:r w:rsidRPr="00272F02">
              <w:rPr>
                <w:sz w:val="20"/>
                <w:szCs w:val="20"/>
              </w:rPr>
              <w:t>Section 4.5 of the ICH M11 Protocol standard, Access to Trial Intervention After End of Trial.</w:t>
            </w:r>
          </w:p>
        </w:tc>
      </w:tr>
      <w:tr w:rsidR="00DB50C7" w:rsidRPr="00272F02" w14:paraId="369BEAF4" w14:textId="77777777" w:rsidTr="2BE84D7E">
        <w:trPr>
          <w:trHeight w:val="20"/>
        </w:trPr>
        <w:tc>
          <w:tcPr>
            <w:tcW w:w="540" w:type="pct"/>
            <w:hideMark/>
          </w:tcPr>
          <w:p w14:paraId="31E18B46" w14:textId="77777777" w:rsidR="001475C7" w:rsidRPr="00272F02" w:rsidRDefault="001475C7" w:rsidP="00C824A4">
            <w:pPr>
              <w:rPr>
                <w:sz w:val="20"/>
                <w:szCs w:val="20"/>
              </w:rPr>
            </w:pPr>
            <w:r w:rsidRPr="00272F02">
              <w:rPr>
                <w:sz w:val="20"/>
                <w:szCs w:val="20"/>
              </w:rPr>
              <w:t>CNEW</w:t>
            </w:r>
          </w:p>
        </w:tc>
        <w:tc>
          <w:tcPr>
            <w:tcW w:w="1299" w:type="pct"/>
            <w:hideMark/>
          </w:tcPr>
          <w:p w14:paraId="34A8CD6E" w14:textId="77777777" w:rsidR="001475C7" w:rsidRPr="00272F02" w:rsidRDefault="001475C7" w:rsidP="00C824A4">
            <w:pPr>
              <w:rPr>
                <w:sz w:val="20"/>
                <w:szCs w:val="20"/>
              </w:rPr>
            </w:pPr>
            <w:r w:rsidRPr="00272F02">
              <w:rPr>
                <w:sz w:val="20"/>
                <w:szCs w:val="20"/>
              </w:rPr>
              <w:t>5 TRIAL POPULATION</w:t>
            </w:r>
          </w:p>
        </w:tc>
        <w:tc>
          <w:tcPr>
            <w:tcW w:w="3161" w:type="pct"/>
            <w:hideMark/>
          </w:tcPr>
          <w:p w14:paraId="4ADDB600" w14:textId="77777777" w:rsidR="001475C7" w:rsidRPr="00272F02" w:rsidRDefault="001475C7" w:rsidP="00C824A4">
            <w:pPr>
              <w:rPr>
                <w:sz w:val="20"/>
                <w:szCs w:val="20"/>
              </w:rPr>
            </w:pPr>
            <w:r w:rsidRPr="00272F02">
              <w:rPr>
                <w:sz w:val="20"/>
                <w:szCs w:val="20"/>
              </w:rPr>
              <w:t>Section 5 of the ICH M11 Protocol standard, TRIAL POPULATION.</w:t>
            </w:r>
          </w:p>
        </w:tc>
      </w:tr>
      <w:tr w:rsidR="00DB50C7" w:rsidRPr="00272F02" w14:paraId="10B072C3" w14:textId="77777777" w:rsidTr="2BE84D7E">
        <w:trPr>
          <w:trHeight w:val="20"/>
        </w:trPr>
        <w:tc>
          <w:tcPr>
            <w:tcW w:w="540" w:type="pct"/>
            <w:hideMark/>
          </w:tcPr>
          <w:p w14:paraId="16915B06" w14:textId="77777777" w:rsidR="001475C7" w:rsidRPr="00272F02" w:rsidRDefault="001475C7" w:rsidP="00C824A4">
            <w:pPr>
              <w:rPr>
                <w:sz w:val="20"/>
                <w:szCs w:val="20"/>
              </w:rPr>
            </w:pPr>
            <w:r w:rsidRPr="00272F02">
              <w:rPr>
                <w:sz w:val="20"/>
                <w:szCs w:val="20"/>
              </w:rPr>
              <w:t>CNEW</w:t>
            </w:r>
          </w:p>
        </w:tc>
        <w:tc>
          <w:tcPr>
            <w:tcW w:w="1299" w:type="pct"/>
            <w:hideMark/>
          </w:tcPr>
          <w:p w14:paraId="615DBA7D" w14:textId="77777777" w:rsidR="001475C7" w:rsidRPr="00272F02" w:rsidRDefault="001475C7" w:rsidP="00C824A4">
            <w:pPr>
              <w:rPr>
                <w:sz w:val="20"/>
                <w:szCs w:val="20"/>
              </w:rPr>
            </w:pPr>
            <w:r w:rsidRPr="00272F02">
              <w:rPr>
                <w:sz w:val="20"/>
                <w:szCs w:val="20"/>
              </w:rPr>
              <w:t>5.1 Description of Trial Population and Rationale</w:t>
            </w:r>
          </w:p>
        </w:tc>
        <w:tc>
          <w:tcPr>
            <w:tcW w:w="3161" w:type="pct"/>
            <w:hideMark/>
          </w:tcPr>
          <w:p w14:paraId="63C827EC" w14:textId="77777777" w:rsidR="001475C7" w:rsidRPr="00272F02" w:rsidRDefault="001475C7" w:rsidP="00C824A4">
            <w:pPr>
              <w:rPr>
                <w:sz w:val="20"/>
                <w:szCs w:val="20"/>
              </w:rPr>
            </w:pPr>
            <w:r w:rsidRPr="00272F02">
              <w:rPr>
                <w:sz w:val="20"/>
                <w:szCs w:val="20"/>
              </w:rPr>
              <w:t>Section 5.1 of the ICH M11 Protocol standard, Description of Trial Population and Rationale.</w:t>
            </w:r>
          </w:p>
        </w:tc>
      </w:tr>
      <w:tr w:rsidR="00DB50C7" w:rsidRPr="00272F02" w14:paraId="3393A56A" w14:textId="77777777" w:rsidTr="2BE84D7E">
        <w:trPr>
          <w:trHeight w:val="20"/>
        </w:trPr>
        <w:tc>
          <w:tcPr>
            <w:tcW w:w="540" w:type="pct"/>
            <w:hideMark/>
          </w:tcPr>
          <w:p w14:paraId="5C2F5723" w14:textId="77777777" w:rsidR="001475C7" w:rsidRPr="00272F02" w:rsidRDefault="001475C7" w:rsidP="00C824A4">
            <w:pPr>
              <w:rPr>
                <w:sz w:val="20"/>
                <w:szCs w:val="20"/>
              </w:rPr>
            </w:pPr>
            <w:r w:rsidRPr="00272F02">
              <w:rPr>
                <w:sz w:val="20"/>
                <w:szCs w:val="20"/>
              </w:rPr>
              <w:t>CNEW</w:t>
            </w:r>
          </w:p>
        </w:tc>
        <w:tc>
          <w:tcPr>
            <w:tcW w:w="1299" w:type="pct"/>
            <w:hideMark/>
          </w:tcPr>
          <w:p w14:paraId="1F2ED1AD" w14:textId="77777777" w:rsidR="001475C7" w:rsidRPr="00272F02" w:rsidRDefault="001475C7" w:rsidP="00C824A4">
            <w:pPr>
              <w:rPr>
                <w:sz w:val="20"/>
                <w:szCs w:val="20"/>
              </w:rPr>
            </w:pPr>
            <w:r w:rsidRPr="00272F02">
              <w:rPr>
                <w:sz w:val="20"/>
                <w:szCs w:val="20"/>
              </w:rPr>
              <w:t>5.2 Inclusion Criteria</w:t>
            </w:r>
          </w:p>
        </w:tc>
        <w:tc>
          <w:tcPr>
            <w:tcW w:w="3161" w:type="pct"/>
            <w:hideMark/>
          </w:tcPr>
          <w:p w14:paraId="622EAC44" w14:textId="77777777" w:rsidR="001475C7" w:rsidRPr="00272F02" w:rsidRDefault="001475C7" w:rsidP="00C824A4">
            <w:pPr>
              <w:rPr>
                <w:sz w:val="20"/>
                <w:szCs w:val="20"/>
              </w:rPr>
            </w:pPr>
            <w:r w:rsidRPr="00272F02">
              <w:rPr>
                <w:sz w:val="20"/>
                <w:szCs w:val="20"/>
              </w:rPr>
              <w:t>Section 5.2 of the ICH M11 Protocol standard, Inclusion Criteria.</w:t>
            </w:r>
          </w:p>
        </w:tc>
      </w:tr>
      <w:tr w:rsidR="00DB50C7" w:rsidRPr="00272F02" w14:paraId="60A1AF34" w14:textId="77777777" w:rsidTr="2BE84D7E">
        <w:trPr>
          <w:trHeight w:val="20"/>
        </w:trPr>
        <w:tc>
          <w:tcPr>
            <w:tcW w:w="540" w:type="pct"/>
            <w:hideMark/>
          </w:tcPr>
          <w:p w14:paraId="423D9EE3" w14:textId="77777777" w:rsidR="001475C7" w:rsidRPr="00272F02" w:rsidRDefault="001475C7" w:rsidP="00C824A4">
            <w:pPr>
              <w:rPr>
                <w:sz w:val="20"/>
                <w:szCs w:val="20"/>
              </w:rPr>
            </w:pPr>
            <w:r w:rsidRPr="00272F02">
              <w:rPr>
                <w:sz w:val="20"/>
                <w:szCs w:val="20"/>
              </w:rPr>
              <w:t>CNEW</w:t>
            </w:r>
          </w:p>
        </w:tc>
        <w:tc>
          <w:tcPr>
            <w:tcW w:w="1299" w:type="pct"/>
            <w:hideMark/>
          </w:tcPr>
          <w:p w14:paraId="510539F7" w14:textId="77777777" w:rsidR="001475C7" w:rsidRPr="00272F02" w:rsidRDefault="001475C7" w:rsidP="00C824A4">
            <w:pPr>
              <w:rPr>
                <w:sz w:val="20"/>
                <w:szCs w:val="20"/>
              </w:rPr>
            </w:pPr>
            <w:r w:rsidRPr="00272F02">
              <w:rPr>
                <w:sz w:val="20"/>
                <w:szCs w:val="20"/>
              </w:rPr>
              <w:t>5.3 Exclusion Criteria</w:t>
            </w:r>
          </w:p>
        </w:tc>
        <w:tc>
          <w:tcPr>
            <w:tcW w:w="3161" w:type="pct"/>
            <w:hideMark/>
          </w:tcPr>
          <w:p w14:paraId="508D87DB" w14:textId="77777777" w:rsidR="001475C7" w:rsidRPr="00272F02" w:rsidRDefault="001475C7" w:rsidP="00C824A4">
            <w:pPr>
              <w:rPr>
                <w:sz w:val="20"/>
                <w:szCs w:val="20"/>
              </w:rPr>
            </w:pPr>
            <w:r w:rsidRPr="00272F02">
              <w:rPr>
                <w:sz w:val="20"/>
                <w:szCs w:val="20"/>
              </w:rPr>
              <w:t>Section 5.3 of the ICH M11 Protocol standard, Exclusion Criteria.</w:t>
            </w:r>
          </w:p>
        </w:tc>
      </w:tr>
      <w:tr w:rsidR="00DB50C7" w:rsidRPr="00272F02" w14:paraId="282C7E8D" w14:textId="77777777" w:rsidTr="2BE84D7E">
        <w:trPr>
          <w:trHeight w:val="20"/>
        </w:trPr>
        <w:tc>
          <w:tcPr>
            <w:tcW w:w="540" w:type="pct"/>
            <w:hideMark/>
          </w:tcPr>
          <w:p w14:paraId="35CB4525" w14:textId="77777777" w:rsidR="001475C7" w:rsidRPr="00272F02" w:rsidRDefault="001475C7" w:rsidP="00C824A4">
            <w:pPr>
              <w:rPr>
                <w:sz w:val="20"/>
                <w:szCs w:val="20"/>
              </w:rPr>
            </w:pPr>
            <w:r w:rsidRPr="00272F02">
              <w:rPr>
                <w:sz w:val="20"/>
                <w:szCs w:val="20"/>
              </w:rPr>
              <w:t>CNEW</w:t>
            </w:r>
          </w:p>
        </w:tc>
        <w:tc>
          <w:tcPr>
            <w:tcW w:w="1299" w:type="pct"/>
            <w:hideMark/>
          </w:tcPr>
          <w:p w14:paraId="52285B75" w14:textId="77777777" w:rsidR="001475C7" w:rsidRPr="00272F02" w:rsidRDefault="001475C7" w:rsidP="00C824A4">
            <w:pPr>
              <w:rPr>
                <w:sz w:val="20"/>
                <w:szCs w:val="20"/>
              </w:rPr>
            </w:pPr>
            <w:r w:rsidRPr="00272F02">
              <w:rPr>
                <w:sz w:val="20"/>
                <w:szCs w:val="20"/>
              </w:rPr>
              <w:t>5.4 Contraception</w:t>
            </w:r>
          </w:p>
        </w:tc>
        <w:tc>
          <w:tcPr>
            <w:tcW w:w="3161" w:type="pct"/>
            <w:hideMark/>
          </w:tcPr>
          <w:p w14:paraId="71496820" w14:textId="77777777" w:rsidR="001475C7" w:rsidRPr="00272F02" w:rsidRDefault="001475C7" w:rsidP="00C824A4">
            <w:pPr>
              <w:rPr>
                <w:sz w:val="20"/>
                <w:szCs w:val="20"/>
              </w:rPr>
            </w:pPr>
            <w:r w:rsidRPr="00272F02">
              <w:rPr>
                <w:sz w:val="20"/>
                <w:szCs w:val="20"/>
              </w:rPr>
              <w:t>Section 5.4 of the ICH M11 Protocol standard, Contraception.</w:t>
            </w:r>
          </w:p>
        </w:tc>
      </w:tr>
      <w:tr w:rsidR="00DB50C7" w:rsidRPr="00272F02" w14:paraId="4990AE2F" w14:textId="77777777" w:rsidTr="2BE84D7E">
        <w:trPr>
          <w:trHeight w:val="20"/>
        </w:trPr>
        <w:tc>
          <w:tcPr>
            <w:tcW w:w="540" w:type="pct"/>
            <w:hideMark/>
          </w:tcPr>
          <w:p w14:paraId="4DFFA27E" w14:textId="77777777" w:rsidR="001475C7" w:rsidRPr="00272F02" w:rsidRDefault="001475C7" w:rsidP="00C824A4">
            <w:pPr>
              <w:rPr>
                <w:sz w:val="20"/>
                <w:szCs w:val="20"/>
              </w:rPr>
            </w:pPr>
            <w:r w:rsidRPr="00272F02">
              <w:rPr>
                <w:sz w:val="20"/>
                <w:szCs w:val="20"/>
              </w:rPr>
              <w:t>CNEW</w:t>
            </w:r>
          </w:p>
        </w:tc>
        <w:tc>
          <w:tcPr>
            <w:tcW w:w="1299" w:type="pct"/>
            <w:hideMark/>
          </w:tcPr>
          <w:p w14:paraId="6309893F" w14:textId="77777777" w:rsidR="001475C7" w:rsidRPr="00272F02" w:rsidRDefault="001475C7" w:rsidP="00C824A4">
            <w:pPr>
              <w:rPr>
                <w:sz w:val="20"/>
                <w:szCs w:val="20"/>
              </w:rPr>
            </w:pPr>
            <w:r w:rsidRPr="00272F02">
              <w:rPr>
                <w:sz w:val="20"/>
                <w:szCs w:val="20"/>
              </w:rPr>
              <w:t>5.4.1 Definitions Related to Childbearing Potential</w:t>
            </w:r>
          </w:p>
        </w:tc>
        <w:tc>
          <w:tcPr>
            <w:tcW w:w="3161" w:type="pct"/>
            <w:hideMark/>
          </w:tcPr>
          <w:p w14:paraId="7FE32F0B" w14:textId="77777777" w:rsidR="001475C7" w:rsidRPr="00272F02" w:rsidRDefault="001475C7" w:rsidP="00C824A4">
            <w:pPr>
              <w:rPr>
                <w:sz w:val="20"/>
                <w:szCs w:val="20"/>
              </w:rPr>
            </w:pPr>
            <w:r w:rsidRPr="00272F02">
              <w:rPr>
                <w:sz w:val="20"/>
                <w:szCs w:val="20"/>
              </w:rPr>
              <w:t>Section 5.4.1 of the ICH M11 Protocol standard, Definitions Related to Childbearing Potential.</w:t>
            </w:r>
          </w:p>
        </w:tc>
      </w:tr>
      <w:tr w:rsidR="00DB50C7" w:rsidRPr="00272F02" w14:paraId="23835B18" w14:textId="77777777" w:rsidTr="2BE84D7E">
        <w:trPr>
          <w:trHeight w:val="20"/>
        </w:trPr>
        <w:tc>
          <w:tcPr>
            <w:tcW w:w="540" w:type="pct"/>
            <w:hideMark/>
          </w:tcPr>
          <w:p w14:paraId="4E771E36" w14:textId="77777777" w:rsidR="001475C7" w:rsidRPr="00272F02" w:rsidRDefault="001475C7" w:rsidP="00C824A4">
            <w:pPr>
              <w:rPr>
                <w:sz w:val="20"/>
                <w:szCs w:val="20"/>
              </w:rPr>
            </w:pPr>
            <w:r w:rsidRPr="00272F02">
              <w:rPr>
                <w:sz w:val="20"/>
                <w:szCs w:val="20"/>
              </w:rPr>
              <w:t>CNEW</w:t>
            </w:r>
          </w:p>
        </w:tc>
        <w:tc>
          <w:tcPr>
            <w:tcW w:w="1299" w:type="pct"/>
            <w:hideMark/>
          </w:tcPr>
          <w:p w14:paraId="4ACECEFD" w14:textId="77777777" w:rsidR="001475C7" w:rsidRPr="00272F02" w:rsidRDefault="001475C7" w:rsidP="00C824A4">
            <w:pPr>
              <w:rPr>
                <w:sz w:val="20"/>
                <w:szCs w:val="20"/>
              </w:rPr>
            </w:pPr>
            <w:r w:rsidRPr="00272F02">
              <w:rPr>
                <w:sz w:val="20"/>
                <w:szCs w:val="20"/>
              </w:rPr>
              <w:t>5.4.2 Contraception Requirements</w:t>
            </w:r>
          </w:p>
        </w:tc>
        <w:tc>
          <w:tcPr>
            <w:tcW w:w="3161" w:type="pct"/>
            <w:hideMark/>
          </w:tcPr>
          <w:p w14:paraId="7AE7A3C9" w14:textId="77777777" w:rsidR="001475C7" w:rsidRPr="00272F02" w:rsidRDefault="001475C7" w:rsidP="00C824A4">
            <w:pPr>
              <w:rPr>
                <w:sz w:val="20"/>
                <w:szCs w:val="20"/>
              </w:rPr>
            </w:pPr>
            <w:r w:rsidRPr="00272F02">
              <w:rPr>
                <w:sz w:val="20"/>
                <w:szCs w:val="20"/>
              </w:rPr>
              <w:t>Section 5.4.2 of the ICH M11 Protocol standard, Contraception Requirements.</w:t>
            </w:r>
          </w:p>
        </w:tc>
      </w:tr>
      <w:tr w:rsidR="00DB50C7" w:rsidRPr="00272F02" w14:paraId="60B55CB8" w14:textId="77777777" w:rsidTr="2BE84D7E">
        <w:trPr>
          <w:trHeight w:val="20"/>
        </w:trPr>
        <w:tc>
          <w:tcPr>
            <w:tcW w:w="540" w:type="pct"/>
            <w:hideMark/>
          </w:tcPr>
          <w:p w14:paraId="014A71FA" w14:textId="77777777" w:rsidR="001475C7" w:rsidRPr="00272F02" w:rsidRDefault="001475C7" w:rsidP="00C824A4">
            <w:pPr>
              <w:rPr>
                <w:sz w:val="20"/>
                <w:szCs w:val="20"/>
              </w:rPr>
            </w:pPr>
            <w:r w:rsidRPr="00272F02">
              <w:rPr>
                <w:sz w:val="20"/>
                <w:szCs w:val="20"/>
              </w:rPr>
              <w:t>CNEW</w:t>
            </w:r>
          </w:p>
        </w:tc>
        <w:tc>
          <w:tcPr>
            <w:tcW w:w="1299" w:type="pct"/>
            <w:hideMark/>
          </w:tcPr>
          <w:p w14:paraId="20033786" w14:textId="77777777" w:rsidR="001475C7" w:rsidRPr="00272F02" w:rsidRDefault="001475C7" w:rsidP="00C824A4">
            <w:pPr>
              <w:rPr>
                <w:sz w:val="20"/>
                <w:szCs w:val="20"/>
              </w:rPr>
            </w:pPr>
            <w:r w:rsidRPr="00272F02">
              <w:rPr>
                <w:sz w:val="20"/>
                <w:szCs w:val="20"/>
              </w:rPr>
              <w:t>5.5 Lifestyle Restrictions</w:t>
            </w:r>
          </w:p>
        </w:tc>
        <w:tc>
          <w:tcPr>
            <w:tcW w:w="3161" w:type="pct"/>
            <w:hideMark/>
          </w:tcPr>
          <w:p w14:paraId="3675CFE5" w14:textId="77777777" w:rsidR="001475C7" w:rsidRPr="00272F02" w:rsidRDefault="001475C7" w:rsidP="00C824A4">
            <w:pPr>
              <w:rPr>
                <w:sz w:val="20"/>
                <w:szCs w:val="20"/>
              </w:rPr>
            </w:pPr>
            <w:r w:rsidRPr="00272F02">
              <w:rPr>
                <w:sz w:val="20"/>
                <w:szCs w:val="20"/>
              </w:rPr>
              <w:t>Section 5.5 of the ICH M11 Protocol standard, Lifestyle Restrictions.</w:t>
            </w:r>
          </w:p>
        </w:tc>
      </w:tr>
      <w:tr w:rsidR="00DB50C7" w:rsidRPr="00272F02" w14:paraId="5C966A2B" w14:textId="77777777" w:rsidTr="2BE84D7E">
        <w:trPr>
          <w:trHeight w:val="20"/>
        </w:trPr>
        <w:tc>
          <w:tcPr>
            <w:tcW w:w="540" w:type="pct"/>
            <w:hideMark/>
          </w:tcPr>
          <w:p w14:paraId="28B2DCCE" w14:textId="77777777" w:rsidR="001475C7" w:rsidRPr="00272F02" w:rsidRDefault="001475C7" w:rsidP="00C824A4">
            <w:pPr>
              <w:rPr>
                <w:sz w:val="20"/>
                <w:szCs w:val="20"/>
              </w:rPr>
            </w:pPr>
            <w:r w:rsidRPr="00272F02">
              <w:rPr>
                <w:sz w:val="20"/>
                <w:szCs w:val="20"/>
              </w:rPr>
              <w:t>CNEW</w:t>
            </w:r>
          </w:p>
        </w:tc>
        <w:tc>
          <w:tcPr>
            <w:tcW w:w="1299" w:type="pct"/>
            <w:hideMark/>
          </w:tcPr>
          <w:p w14:paraId="70CD9C21" w14:textId="65F73B0F" w:rsidR="001475C7" w:rsidRPr="00272F02" w:rsidRDefault="001475C7" w:rsidP="00C824A4">
            <w:pPr>
              <w:rPr>
                <w:sz w:val="20"/>
                <w:szCs w:val="20"/>
              </w:rPr>
            </w:pPr>
            <w:r w:rsidRPr="00272F02">
              <w:rPr>
                <w:sz w:val="20"/>
                <w:szCs w:val="20"/>
              </w:rPr>
              <w:t xml:space="preserve">5.5.1 </w:t>
            </w:r>
            <w:r w:rsidR="007568B8" w:rsidRPr="00272F02">
              <w:rPr>
                <w:sz w:val="20"/>
                <w:szCs w:val="20"/>
              </w:rPr>
              <w:t>Meals and Dietary Restrictions</w:t>
            </w:r>
          </w:p>
        </w:tc>
        <w:tc>
          <w:tcPr>
            <w:tcW w:w="3161" w:type="pct"/>
            <w:hideMark/>
          </w:tcPr>
          <w:p w14:paraId="1AEBA144" w14:textId="77777777" w:rsidR="001475C7" w:rsidRPr="00272F02" w:rsidRDefault="001475C7" w:rsidP="00C824A4">
            <w:pPr>
              <w:rPr>
                <w:sz w:val="20"/>
                <w:szCs w:val="20"/>
              </w:rPr>
            </w:pPr>
            <w:r w:rsidRPr="00272F02">
              <w:rPr>
                <w:sz w:val="20"/>
                <w:szCs w:val="20"/>
              </w:rPr>
              <w:t>Section 5.5.1 of the ICH M11 Protocol standard, Contraception Requirements.</w:t>
            </w:r>
          </w:p>
        </w:tc>
      </w:tr>
      <w:tr w:rsidR="00DB50C7" w:rsidRPr="00272F02" w14:paraId="60581B88" w14:textId="77777777" w:rsidTr="2BE84D7E">
        <w:trPr>
          <w:trHeight w:val="20"/>
        </w:trPr>
        <w:tc>
          <w:tcPr>
            <w:tcW w:w="540" w:type="pct"/>
            <w:hideMark/>
          </w:tcPr>
          <w:p w14:paraId="1173E3DE" w14:textId="77777777" w:rsidR="001475C7" w:rsidRPr="00272F02" w:rsidRDefault="001475C7" w:rsidP="00C824A4">
            <w:pPr>
              <w:rPr>
                <w:sz w:val="20"/>
                <w:szCs w:val="20"/>
              </w:rPr>
            </w:pPr>
            <w:r w:rsidRPr="00272F02">
              <w:rPr>
                <w:sz w:val="20"/>
                <w:szCs w:val="20"/>
              </w:rPr>
              <w:t>CNEW</w:t>
            </w:r>
          </w:p>
        </w:tc>
        <w:tc>
          <w:tcPr>
            <w:tcW w:w="1299" w:type="pct"/>
            <w:hideMark/>
          </w:tcPr>
          <w:p w14:paraId="25F972DF" w14:textId="77777777" w:rsidR="001475C7" w:rsidRPr="00272F02" w:rsidRDefault="001475C7" w:rsidP="00C824A4">
            <w:pPr>
              <w:rPr>
                <w:sz w:val="20"/>
                <w:szCs w:val="20"/>
              </w:rPr>
            </w:pPr>
            <w:r w:rsidRPr="00272F02">
              <w:rPr>
                <w:sz w:val="20"/>
                <w:szCs w:val="20"/>
              </w:rPr>
              <w:t>5.5.2 Caffeine, Alcohol, Tobacco, and Other Restrictions</w:t>
            </w:r>
          </w:p>
        </w:tc>
        <w:tc>
          <w:tcPr>
            <w:tcW w:w="3161" w:type="pct"/>
            <w:hideMark/>
          </w:tcPr>
          <w:p w14:paraId="6DB8A9D4" w14:textId="77777777" w:rsidR="001475C7" w:rsidRPr="00272F02" w:rsidRDefault="001475C7" w:rsidP="00C824A4">
            <w:pPr>
              <w:rPr>
                <w:sz w:val="20"/>
                <w:szCs w:val="20"/>
              </w:rPr>
            </w:pPr>
            <w:r w:rsidRPr="00272F02">
              <w:rPr>
                <w:sz w:val="20"/>
                <w:szCs w:val="20"/>
              </w:rPr>
              <w:t>Section 5.5.2 of the ICH M11 Protocol standard, Caffeine, Alcohol, Tobacco, and Other Restrictions.</w:t>
            </w:r>
          </w:p>
        </w:tc>
      </w:tr>
      <w:tr w:rsidR="00DB50C7" w:rsidRPr="00272F02" w14:paraId="5472BA4C" w14:textId="77777777" w:rsidTr="2BE84D7E">
        <w:trPr>
          <w:trHeight w:val="20"/>
        </w:trPr>
        <w:tc>
          <w:tcPr>
            <w:tcW w:w="540" w:type="pct"/>
            <w:hideMark/>
          </w:tcPr>
          <w:p w14:paraId="2F251171" w14:textId="77777777" w:rsidR="001475C7" w:rsidRPr="00272F02" w:rsidRDefault="001475C7" w:rsidP="00C824A4">
            <w:pPr>
              <w:rPr>
                <w:sz w:val="20"/>
                <w:szCs w:val="20"/>
              </w:rPr>
            </w:pPr>
            <w:r w:rsidRPr="00272F02">
              <w:rPr>
                <w:sz w:val="20"/>
                <w:szCs w:val="20"/>
              </w:rPr>
              <w:t>CNEW</w:t>
            </w:r>
          </w:p>
        </w:tc>
        <w:tc>
          <w:tcPr>
            <w:tcW w:w="1299" w:type="pct"/>
            <w:hideMark/>
          </w:tcPr>
          <w:p w14:paraId="3C1AD825" w14:textId="77777777" w:rsidR="001475C7" w:rsidRPr="00272F02" w:rsidRDefault="001475C7" w:rsidP="00C824A4">
            <w:pPr>
              <w:rPr>
                <w:sz w:val="20"/>
                <w:szCs w:val="20"/>
              </w:rPr>
            </w:pPr>
            <w:r w:rsidRPr="00272F02">
              <w:rPr>
                <w:sz w:val="20"/>
                <w:szCs w:val="20"/>
              </w:rPr>
              <w:t>5.5.3 Physical Activity Restrictions</w:t>
            </w:r>
          </w:p>
        </w:tc>
        <w:tc>
          <w:tcPr>
            <w:tcW w:w="3161" w:type="pct"/>
            <w:hideMark/>
          </w:tcPr>
          <w:p w14:paraId="6CE2D0D7" w14:textId="77777777" w:rsidR="001475C7" w:rsidRPr="00272F02" w:rsidRDefault="001475C7" w:rsidP="00C824A4">
            <w:pPr>
              <w:rPr>
                <w:sz w:val="20"/>
                <w:szCs w:val="20"/>
              </w:rPr>
            </w:pPr>
            <w:r w:rsidRPr="00272F02">
              <w:rPr>
                <w:sz w:val="20"/>
                <w:szCs w:val="20"/>
              </w:rPr>
              <w:t>Section 5.5.3 of the ICH M11 Protocol standard, Physical Activity Restrictions.</w:t>
            </w:r>
          </w:p>
        </w:tc>
      </w:tr>
      <w:tr w:rsidR="00DB50C7" w:rsidRPr="00272F02" w14:paraId="02844E32" w14:textId="77777777" w:rsidTr="2BE84D7E">
        <w:trPr>
          <w:trHeight w:val="20"/>
        </w:trPr>
        <w:tc>
          <w:tcPr>
            <w:tcW w:w="540" w:type="pct"/>
            <w:hideMark/>
          </w:tcPr>
          <w:p w14:paraId="5061C88E" w14:textId="77777777" w:rsidR="001475C7" w:rsidRPr="00272F02" w:rsidRDefault="001475C7" w:rsidP="00C824A4">
            <w:pPr>
              <w:rPr>
                <w:sz w:val="20"/>
                <w:szCs w:val="20"/>
              </w:rPr>
            </w:pPr>
            <w:r w:rsidRPr="00272F02">
              <w:rPr>
                <w:sz w:val="20"/>
                <w:szCs w:val="20"/>
              </w:rPr>
              <w:t>CNEW</w:t>
            </w:r>
          </w:p>
        </w:tc>
        <w:tc>
          <w:tcPr>
            <w:tcW w:w="1299" w:type="pct"/>
            <w:hideMark/>
          </w:tcPr>
          <w:p w14:paraId="5257CC59" w14:textId="77777777" w:rsidR="001475C7" w:rsidRPr="00272F02" w:rsidRDefault="001475C7" w:rsidP="00C824A4">
            <w:pPr>
              <w:rPr>
                <w:sz w:val="20"/>
                <w:szCs w:val="20"/>
              </w:rPr>
            </w:pPr>
            <w:r w:rsidRPr="00272F02">
              <w:rPr>
                <w:sz w:val="20"/>
                <w:szCs w:val="20"/>
              </w:rPr>
              <w:t>5.5.4 Other Activity Restrictions</w:t>
            </w:r>
          </w:p>
        </w:tc>
        <w:tc>
          <w:tcPr>
            <w:tcW w:w="3161" w:type="pct"/>
            <w:hideMark/>
          </w:tcPr>
          <w:p w14:paraId="0D47473B" w14:textId="77777777" w:rsidR="001475C7" w:rsidRPr="00272F02" w:rsidRDefault="001475C7" w:rsidP="00C824A4">
            <w:pPr>
              <w:rPr>
                <w:sz w:val="20"/>
                <w:szCs w:val="20"/>
              </w:rPr>
            </w:pPr>
            <w:r w:rsidRPr="00272F02">
              <w:rPr>
                <w:sz w:val="20"/>
                <w:szCs w:val="20"/>
              </w:rPr>
              <w:t>Section 5.5.4 of the ICH M11 Protocol standard, Other Activity Restrictions.</w:t>
            </w:r>
          </w:p>
        </w:tc>
      </w:tr>
      <w:tr w:rsidR="00DB50C7" w:rsidRPr="00272F02" w14:paraId="4F4B0236" w14:textId="77777777" w:rsidTr="2BE84D7E">
        <w:trPr>
          <w:trHeight w:val="20"/>
        </w:trPr>
        <w:tc>
          <w:tcPr>
            <w:tcW w:w="540" w:type="pct"/>
            <w:hideMark/>
          </w:tcPr>
          <w:p w14:paraId="28B88AA4" w14:textId="77777777" w:rsidR="001475C7" w:rsidRPr="00272F02" w:rsidRDefault="001475C7" w:rsidP="00C824A4">
            <w:pPr>
              <w:rPr>
                <w:sz w:val="20"/>
                <w:szCs w:val="20"/>
              </w:rPr>
            </w:pPr>
            <w:r w:rsidRPr="00272F02">
              <w:rPr>
                <w:sz w:val="20"/>
                <w:szCs w:val="20"/>
              </w:rPr>
              <w:t>CNEW</w:t>
            </w:r>
          </w:p>
        </w:tc>
        <w:tc>
          <w:tcPr>
            <w:tcW w:w="1299" w:type="pct"/>
            <w:hideMark/>
          </w:tcPr>
          <w:p w14:paraId="4AAB6B14" w14:textId="77777777" w:rsidR="001475C7" w:rsidRPr="00272F02" w:rsidRDefault="001475C7" w:rsidP="00C824A4">
            <w:pPr>
              <w:rPr>
                <w:sz w:val="20"/>
                <w:szCs w:val="20"/>
              </w:rPr>
            </w:pPr>
            <w:r w:rsidRPr="00272F02">
              <w:rPr>
                <w:sz w:val="20"/>
                <w:szCs w:val="20"/>
              </w:rPr>
              <w:t>5.6 Screen Failure and Rescreening</w:t>
            </w:r>
          </w:p>
        </w:tc>
        <w:tc>
          <w:tcPr>
            <w:tcW w:w="3161" w:type="pct"/>
            <w:hideMark/>
          </w:tcPr>
          <w:p w14:paraId="2D37C345" w14:textId="77777777" w:rsidR="001475C7" w:rsidRPr="00272F02" w:rsidRDefault="001475C7" w:rsidP="00C824A4">
            <w:pPr>
              <w:rPr>
                <w:sz w:val="20"/>
                <w:szCs w:val="20"/>
              </w:rPr>
            </w:pPr>
            <w:r w:rsidRPr="00272F02">
              <w:rPr>
                <w:sz w:val="20"/>
                <w:szCs w:val="20"/>
              </w:rPr>
              <w:t>Section 5.6 of the ICH M11 Protocol standard, Screen Failure and Rescreening.</w:t>
            </w:r>
          </w:p>
        </w:tc>
      </w:tr>
      <w:tr w:rsidR="00DB50C7" w:rsidRPr="00272F02" w14:paraId="46042B0F" w14:textId="77777777" w:rsidTr="2BE84D7E">
        <w:trPr>
          <w:trHeight w:val="20"/>
        </w:trPr>
        <w:tc>
          <w:tcPr>
            <w:tcW w:w="540" w:type="pct"/>
            <w:hideMark/>
          </w:tcPr>
          <w:p w14:paraId="0BA0AAC9" w14:textId="77777777" w:rsidR="001475C7" w:rsidRPr="00272F02" w:rsidRDefault="001475C7" w:rsidP="00C824A4">
            <w:pPr>
              <w:rPr>
                <w:sz w:val="20"/>
                <w:szCs w:val="20"/>
              </w:rPr>
            </w:pPr>
            <w:r w:rsidRPr="00272F02">
              <w:rPr>
                <w:sz w:val="20"/>
                <w:szCs w:val="20"/>
              </w:rPr>
              <w:t>CNEW</w:t>
            </w:r>
          </w:p>
        </w:tc>
        <w:tc>
          <w:tcPr>
            <w:tcW w:w="1299" w:type="pct"/>
            <w:hideMark/>
          </w:tcPr>
          <w:p w14:paraId="2DC49A57" w14:textId="77777777" w:rsidR="001475C7" w:rsidRPr="00272F02" w:rsidRDefault="001475C7" w:rsidP="00C824A4">
            <w:pPr>
              <w:rPr>
                <w:sz w:val="20"/>
                <w:szCs w:val="20"/>
              </w:rPr>
            </w:pPr>
            <w:r w:rsidRPr="00272F02">
              <w:rPr>
                <w:sz w:val="20"/>
                <w:szCs w:val="20"/>
              </w:rPr>
              <w:t>6 TRIAL INTERVENTION AND CONCOMITANT THERAPY</w:t>
            </w:r>
          </w:p>
        </w:tc>
        <w:tc>
          <w:tcPr>
            <w:tcW w:w="3161" w:type="pct"/>
            <w:hideMark/>
          </w:tcPr>
          <w:p w14:paraId="6A61D3B8" w14:textId="77777777" w:rsidR="001475C7" w:rsidRPr="00272F02" w:rsidRDefault="001475C7" w:rsidP="00C824A4">
            <w:pPr>
              <w:rPr>
                <w:sz w:val="20"/>
                <w:szCs w:val="20"/>
              </w:rPr>
            </w:pPr>
            <w:r w:rsidRPr="00272F02">
              <w:rPr>
                <w:sz w:val="20"/>
                <w:szCs w:val="20"/>
              </w:rPr>
              <w:t>Section 6 of the ICH M11 Protocol standard, TRIAL INTERVENTION AND CONCOMITANT THERAPY.</w:t>
            </w:r>
          </w:p>
        </w:tc>
      </w:tr>
      <w:tr w:rsidR="00DB50C7" w:rsidRPr="00272F02" w14:paraId="36FA44B2" w14:textId="77777777" w:rsidTr="2BE84D7E">
        <w:trPr>
          <w:trHeight w:val="20"/>
        </w:trPr>
        <w:tc>
          <w:tcPr>
            <w:tcW w:w="540" w:type="pct"/>
            <w:hideMark/>
          </w:tcPr>
          <w:p w14:paraId="28F4C9E6" w14:textId="77777777" w:rsidR="001475C7" w:rsidRPr="00272F02" w:rsidRDefault="001475C7" w:rsidP="00C824A4">
            <w:pPr>
              <w:rPr>
                <w:sz w:val="20"/>
                <w:szCs w:val="20"/>
              </w:rPr>
            </w:pPr>
            <w:r w:rsidRPr="00272F02">
              <w:rPr>
                <w:sz w:val="20"/>
                <w:szCs w:val="20"/>
              </w:rPr>
              <w:t>CNEW</w:t>
            </w:r>
          </w:p>
        </w:tc>
        <w:tc>
          <w:tcPr>
            <w:tcW w:w="1299" w:type="pct"/>
            <w:hideMark/>
          </w:tcPr>
          <w:p w14:paraId="51F2422A" w14:textId="58A19254" w:rsidR="001475C7" w:rsidRPr="00272F02" w:rsidRDefault="001475C7" w:rsidP="00C824A4">
            <w:pPr>
              <w:rPr>
                <w:sz w:val="20"/>
                <w:szCs w:val="20"/>
              </w:rPr>
            </w:pPr>
            <w:r w:rsidRPr="00272F02">
              <w:rPr>
                <w:sz w:val="20"/>
                <w:szCs w:val="20"/>
              </w:rPr>
              <w:t xml:space="preserve">6.1 </w:t>
            </w:r>
            <w:r w:rsidR="007568B8" w:rsidRPr="00272F02">
              <w:rPr>
                <w:sz w:val="20"/>
                <w:szCs w:val="20"/>
              </w:rPr>
              <w:t>Description of Investigational Trial Intervention</w:t>
            </w:r>
          </w:p>
        </w:tc>
        <w:tc>
          <w:tcPr>
            <w:tcW w:w="3161" w:type="pct"/>
            <w:hideMark/>
          </w:tcPr>
          <w:p w14:paraId="55E11548" w14:textId="77777777" w:rsidR="001475C7" w:rsidRPr="00272F02" w:rsidRDefault="001475C7" w:rsidP="00C824A4">
            <w:pPr>
              <w:rPr>
                <w:sz w:val="20"/>
                <w:szCs w:val="20"/>
              </w:rPr>
            </w:pPr>
            <w:r w:rsidRPr="00272F02">
              <w:rPr>
                <w:sz w:val="20"/>
                <w:szCs w:val="20"/>
              </w:rPr>
              <w:t>Section 6.1 of the ICH M11 Protocol standard, Overview of Trial Interventions.</w:t>
            </w:r>
          </w:p>
        </w:tc>
      </w:tr>
      <w:tr w:rsidR="00DB50C7" w:rsidRPr="00272F02" w14:paraId="2145DE69" w14:textId="77777777" w:rsidTr="2BE84D7E">
        <w:trPr>
          <w:trHeight w:val="20"/>
        </w:trPr>
        <w:tc>
          <w:tcPr>
            <w:tcW w:w="540" w:type="pct"/>
            <w:hideMark/>
          </w:tcPr>
          <w:p w14:paraId="3A2A3CD4" w14:textId="77777777" w:rsidR="001475C7" w:rsidRPr="00272F02" w:rsidRDefault="001475C7" w:rsidP="00C824A4">
            <w:pPr>
              <w:rPr>
                <w:sz w:val="20"/>
                <w:szCs w:val="20"/>
              </w:rPr>
            </w:pPr>
            <w:r w:rsidRPr="00272F02">
              <w:rPr>
                <w:sz w:val="20"/>
                <w:szCs w:val="20"/>
              </w:rPr>
              <w:t>CNEW</w:t>
            </w:r>
          </w:p>
        </w:tc>
        <w:tc>
          <w:tcPr>
            <w:tcW w:w="1299" w:type="pct"/>
            <w:hideMark/>
          </w:tcPr>
          <w:p w14:paraId="016C5488" w14:textId="77777777" w:rsidR="001475C7" w:rsidRPr="00272F02" w:rsidRDefault="001475C7" w:rsidP="00C824A4">
            <w:pPr>
              <w:rPr>
                <w:sz w:val="20"/>
                <w:szCs w:val="20"/>
              </w:rPr>
            </w:pPr>
            <w:r w:rsidRPr="00272F02">
              <w:rPr>
                <w:sz w:val="20"/>
                <w:szCs w:val="20"/>
              </w:rPr>
              <w:t>6.2 Description of Investigational Trial Intervention</w:t>
            </w:r>
          </w:p>
        </w:tc>
        <w:tc>
          <w:tcPr>
            <w:tcW w:w="3161" w:type="pct"/>
            <w:hideMark/>
          </w:tcPr>
          <w:p w14:paraId="33F38BC5" w14:textId="77777777" w:rsidR="001475C7" w:rsidRPr="00272F02" w:rsidRDefault="001475C7" w:rsidP="00C824A4">
            <w:pPr>
              <w:rPr>
                <w:sz w:val="20"/>
                <w:szCs w:val="20"/>
              </w:rPr>
            </w:pPr>
            <w:r w:rsidRPr="00272F02">
              <w:rPr>
                <w:sz w:val="20"/>
                <w:szCs w:val="20"/>
              </w:rPr>
              <w:t>Section 6.2 of the ICH M11 Protocol standard, Description of Investigational Trial Intervention.</w:t>
            </w:r>
          </w:p>
        </w:tc>
      </w:tr>
      <w:tr w:rsidR="00DB50C7" w:rsidRPr="00272F02" w14:paraId="621CD0BA" w14:textId="77777777" w:rsidTr="2BE84D7E">
        <w:trPr>
          <w:trHeight w:val="20"/>
        </w:trPr>
        <w:tc>
          <w:tcPr>
            <w:tcW w:w="540" w:type="pct"/>
            <w:hideMark/>
          </w:tcPr>
          <w:p w14:paraId="107218F5" w14:textId="77777777" w:rsidR="001475C7" w:rsidRPr="00272F02" w:rsidRDefault="001475C7" w:rsidP="00C824A4">
            <w:pPr>
              <w:rPr>
                <w:sz w:val="20"/>
                <w:szCs w:val="20"/>
              </w:rPr>
            </w:pPr>
            <w:r w:rsidRPr="00272F02">
              <w:rPr>
                <w:sz w:val="20"/>
                <w:szCs w:val="20"/>
              </w:rPr>
              <w:t>CNEW</w:t>
            </w:r>
          </w:p>
        </w:tc>
        <w:tc>
          <w:tcPr>
            <w:tcW w:w="1299" w:type="pct"/>
            <w:hideMark/>
          </w:tcPr>
          <w:p w14:paraId="043430AF" w14:textId="77777777" w:rsidR="001475C7" w:rsidRPr="00272F02" w:rsidRDefault="001475C7" w:rsidP="00C824A4">
            <w:pPr>
              <w:rPr>
                <w:sz w:val="20"/>
                <w:szCs w:val="20"/>
              </w:rPr>
            </w:pPr>
            <w:r w:rsidRPr="00272F02">
              <w:rPr>
                <w:sz w:val="20"/>
                <w:szCs w:val="20"/>
              </w:rPr>
              <w:t>6.3 Rationale for Investigation Trial Intervention Dose and Regimen</w:t>
            </w:r>
          </w:p>
        </w:tc>
        <w:tc>
          <w:tcPr>
            <w:tcW w:w="3161" w:type="pct"/>
            <w:hideMark/>
          </w:tcPr>
          <w:p w14:paraId="613C51D9" w14:textId="77777777" w:rsidR="001475C7" w:rsidRPr="00272F02" w:rsidRDefault="001475C7" w:rsidP="00C824A4">
            <w:pPr>
              <w:rPr>
                <w:sz w:val="20"/>
                <w:szCs w:val="20"/>
              </w:rPr>
            </w:pPr>
            <w:r w:rsidRPr="00272F02">
              <w:rPr>
                <w:sz w:val="20"/>
                <w:szCs w:val="20"/>
              </w:rPr>
              <w:t>Section 6.3 of the ICH M11 Protocol standard, Rationale for Investigation Trial Intervention Dose and Regimen.</w:t>
            </w:r>
          </w:p>
        </w:tc>
      </w:tr>
      <w:tr w:rsidR="00DB50C7" w:rsidRPr="00272F02" w14:paraId="3C57BBA1" w14:textId="77777777" w:rsidTr="2BE84D7E">
        <w:trPr>
          <w:trHeight w:val="20"/>
        </w:trPr>
        <w:tc>
          <w:tcPr>
            <w:tcW w:w="540" w:type="pct"/>
            <w:hideMark/>
          </w:tcPr>
          <w:p w14:paraId="06805E78" w14:textId="77777777" w:rsidR="001475C7" w:rsidRPr="00272F02" w:rsidRDefault="001475C7" w:rsidP="00C824A4">
            <w:pPr>
              <w:rPr>
                <w:sz w:val="20"/>
                <w:szCs w:val="20"/>
              </w:rPr>
            </w:pPr>
            <w:r w:rsidRPr="00272F02">
              <w:rPr>
                <w:sz w:val="20"/>
                <w:szCs w:val="20"/>
              </w:rPr>
              <w:t>CNEW</w:t>
            </w:r>
          </w:p>
        </w:tc>
        <w:tc>
          <w:tcPr>
            <w:tcW w:w="1299" w:type="pct"/>
            <w:hideMark/>
          </w:tcPr>
          <w:p w14:paraId="05B4CE7B" w14:textId="77777777" w:rsidR="001475C7" w:rsidRPr="00272F02" w:rsidRDefault="001475C7" w:rsidP="00C824A4">
            <w:pPr>
              <w:rPr>
                <w:sz w:val="20"/>
                <w:szCs w:val="20"/>
              </w:rPr>
            </w:pPr>
            <w:r w:rsidRPr="00272F02">
              <w:rPr>
                <w:sz w:val="20"/>
                <w:szCs w:val="20"/>
              </w:rPr>
              <w:t>6.4 Investigational Trial Intervention Administration</w:t>
            </w:r>
          </w:p>
        </w:tc>
        <w:tc>
          <w:tcPr>
            <w:tcW w:w="3161" w:type="pct"/>
            <w:hideMark/>
          </w:tcPr>
          <w:p w14:paraId="0461F098" w14:textId="77777777" w:rsidR="001475C7" w:rsidRPr="00272F02" w:rsidRDefault="001475C7" w:rsidP="00C824A4">
            <w:pPr>
              <w:rPr>
                <w:sz w:val="20"/>
                <w:szCs w:val="20"/>
              </w:rPr>
            </w:pPr>
            <w:r w:rsidRPr="00272F02">
              <w:rPr>
                <w:sz w:val="20"/>
                <w:szCs w:val="20"/>
              </w:rPr>
              <w:t>Section 6.4 of the ICH M11 Protocol standard, Investigational Trial Intervention Administration.</w:t>
            </w:r>
          </w:p>
        </w:tc>
      </w:tr>
      <w:tr w:rsidR="00DB50C7" w:rsidRPr="00272F02" w14:paraId="62D26969" w14:textId="77777777" w:rsidTr="2BE84D7E">
        <w:trPr>
          <w:trHeight w:val="20"/>
        </w:trPr>
        <w:tc>
          <w:tcPr>
            <w:tcW w:w="540" w:type="pct"/>
            <w:hideMark/>
          </w:tcPr>
          <w:p w14:paraId="0CC5E31D" w14:textId="77777777" w:rsidR="001475C7" w:rsidRPr="00272F02" w:rsidRDefault="001475C7" w:rsidP="00C824A4">
            <w:pPr>
              <w:rPr>
                <w:sz w:val="20"/>
                <w:szCs w:val="20"/>
              </w:rPr>
            </w:pPr>
            <w:r w:rsidRPr="00272F02">
              <w:rPr>
                <w:sz w:val="20"/>
                <w:szCs w:val="20"/>
              </w:rPr>
              <w:t>CNEW</w:t>
            </w:r>
          </w:p>
        </w:tc>
        <w:tc>
          <w:tcPr>
            <w:tcW w:w="1299" w:type="pct"/>
            <w:hideMark/>
          </w:tcPr>
          <w:p w14:paraId="1EA677ED" w14:textId="77777777" w:rsidR="001475C7" w:rsidRPr="00272F02" w:rsidRDefault="001475C7" w:rsidP="00C824A4">
            <w:pPr>
              <w:rPr>
                <w:sz w:val="20"/>
                <w:szCs w:val="20"/>
              </w:rPr>
            </w:pPr>
            <w:r w:rsidRPr="00272F02">
              <w:rPr>
                <w:sz w:val="20"/>
                <w:szCs w:val="20"/>
              </w:rPr>
              <w:t>6.5 Investigational Trial Intervention Dose Modification</w:t>
            </w:r>
          </w:p>
        </w:tc>
        <w:tc>
          <w:tcPr>
            <w:tcW w:w="3161" w:type="pct"/>
            <w:hideMark/>
          </w:tcPr>
          <w:p w14:paraId="73536EE6" w14:textId="77777777" w:rsidR="001475C7" w:rsidRPr="00272F02" w:rsidRDefault="001475C7" w:rsidP="00C824A4">
            <w:pPr>
              <w:rPr>
                <w:sz w:val="20"/>
                <w:szCs w:val="20"/>
              </w:rPr>
            </w:pPr>
            <w:r w:rsidRPr="00272F02">
              <w:rPr>
                <w:sz w:val="20"/>
                <w:szCs w:val="20"/>
              </w:rPr>
              <w:t>Section 6.5 of the ICH M11 Protocol standard, Investigational Trial Intervention Dose Modification.</w:t>
            </w:r>
          </w:p>
        </w:tc>
      </w:tr>
      <w:tr w:rsidR="00DB50C7" w:rsidRPr="00272F02" w14:paraId="44647CF5" w14:textId="77777777" w:rsidTr="2BE84D7E">
        <w:trPr>
          <w:trHeight w:val="20"/>
        </w:trPr>
        <w:tc>
          <w:tcPr>
            <w:tcW w:w="540" w:type="pct"/>
            <w:hideMark/>
          </w:tcPr>
          <w:p w14:paraId="3D22C4BA" w14:textId="77777777" w:rsidR="001475C7" w:rsidRPr="00272F02" w:rsidRDefault="001475C7" w:rsidP="00C824A4">
            <w:pPr>
              <w:rPr>
                <w:sz w:val="20"/>
                <w:szCs w:val="20"/>
              </w:rPr>
            </w:pPr>
            <w:r w:rsidRPr="00272F02">
              <w:rPr>
                <w:sz w:val="20"/>
                <w:szCs w:val="20"/>
              </w:rPr>
              <w:t>CNEW</w:t>
            </w:r>
          </w:p>
        </w:tc>
        <w:tc>
          <w:tcPr>
            <w:tcW w:w="1299" w:type="pct"/>
            <w:hideMark/>
          </w:tcPr>
          <w:p w14:paraId="79E1D667" w14:textId="77777777" w:rsidR="001475C7" w:rsidRPr="00272F02" w:rsidRDefault="001475C7" w:rsidP="00C824A4">
            <w:pPr>
              <w:rPr>
                <w:sz w:val="20"/>
                <w:szCs w:val="20"/>
              </w:rPr>
            </w:pPr>
            <w:r w:rsidRPr="00272F02">
              <w:rPr>
                <w:sz w:val="20"/>
                <w:szCs w:val="20"/>
              </w:rPr>
              <w:t>6.6 Management of Investigational Trial Intervention Overdose</w:t>
            </w:r>
          </w:p>
        </w:tc>
        <w:tc>
          <w:tcPr>
            <w:tcW w:w="3161" w:type="pct"/>
            <w:hideMark/>
          </w:tcPr>
          <w:p w14:paraId="67EB2E84" w14:textId="77777777" w:rsidR="001475C7" w:rsidRPr="00272F02" w:rsidRDefault="001475C7" w:rsidP="00C824A4">
            <w:pPr>
              <w:rPr>
                <w:sz w:val="20"/>
                <w:szCs w:val="20"/>
              </w:rPr>
            </w:pPr>
            <w:r w:rsidRPr="00272F02">
              <w:rPr>
                <w:sz w:val="20"/>
                <w:szCs w:val="20"/>
              </w:rPr>
              <w:t>Section 6.6 of the ICH M11 Protocol standard, Management of Investigational Trial Intervention Overdose.</w:t>
            </w:r>
          </w:p>
        </w:tc>
      </w:tr>
      <w:tr w:rsidR="00DB50C7" w:rsidRPr="00272F02" w14:paraId="1413EF74" w14:textId="77777777" w:rsidTr="2BE84D7E">
        <w:trPr>
          <w:trHeight w:val="20"/>
        </w:trPr>
        <w:tc>
          <w:tcPr>
            <w:tcW w:w="540" w:type="pct"/>
            <w:hideMark/>
          </w:tcPr>
          <w:p w14:paraId="5E1A9845" w14:textId="77777777" w:rsidR="001475C7" w:rsidRPr="00272F02" w:rsidRDefault="001475C7" w:rsidP="00C824A4">
            <w:pPr>
              <w:rPr>
                <w:sz w:val="20"/>
                <w:szCs w:val="20"/>
              </w:rPr>
            </w:pPr>
            <w:r w:rsidRPr="00272F02">
              <w:rPr>
                <w:sz w:val="20"/>
                <w:szCs w:val="20"/>
              </w:rPr>
              <w:t>CNEW</w:t>
            </w:r>
          </w:p>
        </w:tc>
        <w:tc>
          <w:tcPr>
            <w:tcW w:w="1299" w:type="pct"/>
            <w:hideMark/>
          </w:tcPr>
          <w:p w14:paraId="3D508408" w14:textId="77777777" w:rsidR="001475C7" w:rsidRPr="00272F02" w:rsidRDefault="001475C7" w:rsidP="00C824A4">
            <w:pPr>
              <w:rPr>
                <w:sz w:val="20"/>
                <w:szCs w:val="20"/>
              </w:rPr>
            </w:pPr>
            <w:r w:rsidRPr="00272F02">
              <w:rPr>
                <w:sz w:val="20"/>
                <w:szCs w:val="20"/>
              </w:rPr>
              <w:t>6.7 Preparation, Storage, Handling and Accountability of Investigational Trial Intervention(s)</w:t>
            </w:r>
          </w:p>
        </w:tc>
        <w:tc>
          <w:tcPr>
            <w:tcW w:w="3161" w:type="pct"/>
            <w:hideMark/>
          </w:tcPr>
          <w:p w14:paraId="54E5EF23" w14:textId="77777777" w:rsidR="001475C7" w:rsidRPr="00272F02" w:rsidRDefault="001475C7" w:rsidP="00C824A4">
            <w:pPr>
              <w:rPr>
                <w:sz w:val="20"/>
                <w:szCs w:val="20"/>
              </w:rPr>
            </w:pPr>
            <w:r w:rsidRPr="00272F02">
              <w:rPr>
                <w:sz w:val="20"/>
                <w:szCs w:val="20"/>
              </w:rPr>
              <w:t>Section 6.7 of the ICH M11 Protocol standard, Preparation, Storage, Handling and Accountability of Investigational Trial Intervention(s).</w:t>
            </w:r>
          </w:p>
        </w:tc>
      </w:tr>
      <w:tr w:rsidR="00DB50C7" w:rsidRPr="00272F02" w14:paraId="69C97ED0" w14:textId="77777777" w:rsidTr="2BE84D7E">
        <w:trPr>
          <w:trHeight w:val="20"/>
        </w:trPr>
        <w:tc>
          <w:tcPr>
            <w:tcW w:w="540" w:type="pct"/>
            <w:hideMark/>
          </w:tcPr>
          <w:p w14:paraId="5BD5F188" w14:textId="77777777" w:rsidR="001475C7" w:rsidRPr="00272F02" w:rsidRDefault="001475C7" w:rsidP="00C824A4">
            <w:pPr>
              <w:rPr>
                <w:sz w:val="20"/>
                <w:szCs w:val="20"/>
              </w:rPr>
            </w:pPr>
            <w:r w:rsidRPr="00272F02">
              <w:rPr>
                <w:sz w:val="20"/>
                <w:szCs w:val="20"/>
              </w:rPr>
              <w:t>CNEW</w:t>
            </w:r>
          </w:p>
        </w:tc>
        <w:tc>
          <w:tcPr>
            <w:tcW w:w="1299" w:type="pct"/>
            <w:hideMark/>
          </w:tcPr>
          <w:p w14:paraId="399FD7AE" w14:textId="77777777" w:rsidR="001475C7" w:rsidRPr="00272F02" w:rsidRDefault="001475C7" w:rsidP="00C824A4">
            <w:pPr>
              <w:rPr>
                <w:sz w:val="20"/>
                <w:szCs w:val="20"/>
              </w:rPr>
            </w:pPr>
            <w:r w:rsidRPr="00272F02">
              <w:rPr>
                <w:sz w:val="20"/>
                <w:szCs w:val="20"/>
              </w:rPr>
              <w:t>6.7.1 Preparation of Investigational Trial Intervention(s)</w:t>
            </w:r>
          </w:p>
        </w:tc>
        <w:tc>
          <w:tcPr>
            <w:tcW w:w="3161" w:type="pct"/>
            <w:hideMark/>
          </w:tcPr>
          <w:p w14:paraId="44220FEB" w14:textId="77777777" w:rsidR="001475C7" w:rsidRPr="00272F02" w:rsidRDefault="001475C7" w:rsidP="00C824A4">
            <w:pPr>
              <w:rPr>
                <w:sz w:val="20"/>
                <w:szCs w:val="20"/>
              </w:rPr>
            </w:pPr>
            <w:r w:rsidRPr="00272F02">
              <w:rPr>
                <w:sz w:val="20"/>
                <w:szCs w:val="20"/>
              </w:rPr>
              <w:t>Section 6.7.1 of the ICH M11 Protocol standard, Preparation of Investigational Trial Intervention(s).</w:t>
            </w:r>
          </w:p>
        </w:tc>
      </w:tr>
      <w:tr w:rsidR="00DB50C7" w:rsidRPr="00272F02" w14:paraId="66914616" w14:textId="77777777" w:rsidTr="2BE84D7E">
        <w:trPr>
          <w:trHeight w:val="20"/>
        </w:trPr>
        <w:tc>
          <w:tcPr>
            <w:tcW w:w="540" w:type="pct"/>
            <w:hideMark/>
          </w:tcPr>
          <w:p w14:paraId="7212E699" w14:textId="77777777" w:rsidR="001475C7" w:rsidRPr="00272F02" w:rsidRDefault="001475C7" w:rsidP="00C824A4">
            <w:pPr>
              <w:rPr>
                <w:sz w:val="20"/>
                <w:szCs w:val="20"/>
              </w:rPr>
            </w:pPr>
            <w:r w:rsidRPr="00272F02">
              <w:rPr>
                <w:sz w:val="20"/>
                <w:szCs w:val="20"/>
              </w:rPr>
              <w:t>CNEW</w:t>
            </w:r>
          </w:p>
        </w:tc>
        <w:tc>
          <w:tcPr>
            <w:tcW w:w="1299" w:type="pct"/>
            <w:hideMark/>
          </w:tcPr>
          <w:p w14:paraId="5A257125" w14:textId="77777777" w:rsidR="001475C7" w:rsidRPr="00272F02" w:rsidRDefault="001475C7" w:rsidP="00C824A4">
            <w:pPr>
              <w:rPr>
                <w:sz w:val="20"/>
                <w:szCs w:val="20"/>
              </w:rPr>
            </w:pPr>
            <w:r w:rsidRPr="00272F02">
              <w:rPr>
                <w:sz w:val="20"/>
                <w:szCs w:val="20"/>
              </w:rPr>
              <w:t>6.7.2 Storage and Handling of Investigational Trial Intervention</w:t>
            </w:r>
          </w:p>
        </w:tc>
        <w:tc>
          <w:tcPr>
            <w:tcW w:w="3161" w:type="pct"/>
            <w:hideMark/>
          </w:tcPr>
          <w:p w14:paraId="69727221" w14:textId="77777777" w:rsidR="001475C7" w:rsidRPr="00272F02" w:rsidRDefault="001475C7" w:rsidP="00C824A4">
            <w:pPr>
              <w:rPr>
                <w:sz w:val="20"/>
                <w:szCs w:val="20"/>
              </w:rPr>
            </w:pPr>
            <w:r w:rsidRPr="00272F02">
              <w:rPr>
                <w:sz w:val="20"/>
                <w:szCs w:val="20"/>
              </w:rPr>
              <w:t>Section 6.7.2 of the ICH M11 Protocol standard, Storage and Handling of Investigational Trial Intervention.</w:t>
            </w:r>
          </w:p>
        </w:tc>
      </w:tr>
      <w:tr w:rsidR="00DB50C7" w:rsidRPr="00272F02" w14:paraId="6C65DB96" w14:textId="77777777" w:rsidTr="2BE84D7E">
        <w:trPr>
          <w:trHeight w:val="20"/>
        </w:trPr>
        <w:tc>
          <w:tcPr>
            <w:tcW w:w="540" w:type="pct"/>
            <w:hideMark/>
          </w:tcPr>
          <w:p w14:paraId="6E3A9B9F" w14:textId="77777777" w:rsidR="001475C7" w:rsidRPr="00272F02" w:rsidRDefault="001475C7" w:rsidP="00C824A4">
            <w:pPr>
              <w:rPr>
                <w:sz w:val="20"/>
                <w:szCs w:val="20"/>
              </w:rPr>
            </w:pPr>
            <w:r w:rsidRPr="00272F02">
              <w:rPr>
                <w:sz w:val="20"/>
                <w:szCs w:val="20"/>
              </w:rPr>
              <w:t>CNEW</w:t>
            </w:r>
          </w:p>
        </w:tc>
        <w:tc>
          <w:tcPr>
            <w:tcW w:w="1299" w:type="pct"/>
            <w:hideMark/>
          </w:tcPr>
          <w:p w14:paraId="5971169A" w14:textId="77777777" w:rsidR="001475C7" w:rsidRPr="00272F02" w:rsidRDefault="001475C7" w:rsidP="00C824A4">
            <w:pPr>
              <w:rPr>
                <w:sz w:val="20"/>
                <w:szCs w:val="20"/>
              </w:rPr>
            </w:pPr>
            <w:r w:rsidRPr="00272F02">
              <w:rPr>
                <w:sz w:val="20"/>
                <w:szCs w:val="20"/>
              </w:rPr>
              <w:t>6.7.3 Accountability of Investigational Trial Intervention</w:t>
            </w:r>
          </w:p>
        </w:tc>
        <w:tc>
          <w:tcPr>
            <w:tcW w:w="3161" w:type="pct"/>
            <w:hideMark/>
          </w:tcPr>
          <w:p w14:paraId="627CE4E4" w14:textId="77777777" w:rsidR="001475C7" w:rsidRPr="00272F02" w:rsidRDefault="001475C7" w:rsidP="00C824A4">
            <w:pPr>
              <w:rPr>
                <w:sz w:val="20"/>
                <w:szCs w:val="20"/>
              </w:rPr>
            </w:pPr>
            <w:r w:rsidRPr="00272F02">
              <w:rPr>
                <w:sz w:val="20"/>
                <w:szCs w:val="20"/>
              </w:rPr>
              <w:t>Section 6.7.3 of the ICH M11 Protocol standard, Accountability of Investigational Trial Intervention.</w:t>
            </w:r>
          </w:p>
        </w:tc>
      </w:tr>
      <w:tr w:rsidR="00DB50C7" w:rsidRPr="00272F02" w14:paraId="7D4E3895" w14:textId="77777777" w:rsidTr="2BE84D7E">
        <w:trPr>
          <w:trHeight w:val="20"/>
        </w:trPr>
        <w:tc>
          <w:tcPr>
            <w:tcW w:w="540" w:type="pct"/>
            <w:hideMark/>
          </w:tcPr>
          <w:p w14:paraId="1AA604C0" w14:textId="77777777" w:rsidR="001475C7" w:rsidRPr="00272F02" w:rsidRDefault="001475C7" w:rsidP="00C824A4">
            <w:pPr>
              <w:rPr>
                <w:sz w:val="20"/>
                <w:szCs w:val="20"/>
              </w:rPr>
            </w:pPr>
            <w:r w:rsidRPr="00272F02">
              <w:rPr>
                <w:sz w:val="20"/>
                <w:szCs w:val="20"/>
              </w:rPr>
              <w:t>CNEW</w:t>
            </w:r>
          </w:p>
        </w:tc>
        <w:tc>
          <w:tcPr>
            <w:tcW w:w="1299" w:type="pct"/>
            <w:hideMark/>
          </w:tcPr>
          <w:p w14:paraId="6E110BF2" w14:textId="77777777" w:rsidR="001475C7" w:rsidRPr="00272F02" w:rsidRDefault="001475C7" w:rsidP="00C824A4">
            <w:pPr>
              <w:rPr>
                <w:sz w:val="20"/>
                <w:szCs w:val="20"/>
              </w:rPr>
            </w:pPr>
            <w:r w:rsidRPr="00272F02">
              <w:rPr>
                <w:sz w:val="20"/>
                <w:szCs w:val="20"/>
              </w:rPr>
              <w:t>6.8 Investigational Trial Intervention Assignment, Randomisation and Blinding</w:t>
            </w:r>
          </w:p>
        </w:tc>
        <w:tc>
          <w:tcPr>
            <w:tcW w:w="3161" w:type="pct"/>
            <w:hideMark/>
          </w:tcPr>
          <w:p w14:paraId="1F0426B9" w14:textId="77777777" w:rsidR="001475C7" w:rsidRPr="00272F02" w:rsidRDefault="001475C7" w:rsidP="00C824A4">
            <w:pPr>
              <w:rPr>
                <w:sz w:val="20"/>
                <w:szCs w:val="20"/>
              </w:rPr>
            </w:pPr>
            <w:r w:rsidRPr="00272F02">
              <w:rPr>
                <w:sz w:val="20"/>
                <w:szCs w:val="20"/>
              </w:rPr>
              <w:t>Section 6.8 of the ICH M11 Protocol standard, Investigational Trial Intervention Assignment, Randomisation and Blinding.</w:t>
            </w:r>
          </w:p>
        </w:tc>
      </w:tr>
      <w:tr w:rsidR="00DB50C7" w:rsidRPr="00272F02" w14:paraId="1F23E605" w14:textId="77777777" w:rsidTr="2BE84D7E">
        <w:trPr>
          <w:trHeight w:val="20"/>
        </w:trPr>
        <w:tc>
          <w:tcPr>
            <w:tcW w:w="540" w:type="pct"/>
            <w:hideMark/>
          </w:tcPr>
          <w:p w14:paraId="3CDDA0DE" w14:textId="77777777" w:rsidR="001475C7" w:rsidRPr="00272F02" w:rsidRDefault="001475C7" w:rsidP="00C824A4">
            <w:pPr>
              <w:rPr>
                <w:sz w:val="20"/>
                <w:szCs w:val="20"/>
              </w:rPr>
            </w:pPr>
            <w:r w:rsidRPr="00272F02">
              <w:rPr>
                <w:sz w:val="20"/>
                <w:szCs w:val="20"/>
              </w:rPr>
              <w:t>CNEW</w:t>
            </w:r>
          </w:p>
        </w:tc>
        <w:tc>
          <w:tcPr>
            <w:tcW w:w="1299" w:type="pct"/>
            <w:hideMark/>
          </w:tcPr>
          <w:p w14:paraId="1D713E7D" w14:textId="77777777" w:rsidR="001475C7" w:rsidRPr="00272F02" w:rsidRDefault="001475C7" w:rsidP="00C824A4">
            <w:pPr>
              <w:rPr>
                <w:sz w:val="20"/>
                <w:szCs w:val="20"/>
              </w:rPr>
            </w:pPr>
            <w:r w:rsidRPr="00272F02">
              <w:rPr>
                <w:sz w:val="20"/>
                <w:szCs w:val="20"/>
              </w:rPr>
              <w:t>6.8.1 Participant Assignment to Investigational Trial Intervention</w:t>
            </w:r>
          </w:p>
        </w:tc>
        <w:tc>
          <w:tcPr>
            <w:tcW w:w="3161" w:type="pct"/>
            <w:hideMark/>
          </w:tcPr>
          <w:p w14:paraId="1C771316" w14:textId="77777777" w:rsidR="001475C7" w:rsidRPr="00272F02" w:rsidRDefault="001475C7" w:rsidP="00C824A4">
            <w:pPr>
              <w:rPr>
                <w:sz w:val="20"/>
                <w:szCs w:val="20"/>
              </w:rPr>
            </w:pPr>
            <w:r w:rsidRPr="00272F02">
              <w:rPr>
                <w:sz w:val="20"/>
                <w:szCs w:val="20"/>
              </w:rPr>
              <w:t>Section 6.8.1 of the ICH M11 Protocol standard, Participant Assignment to Investigational Trial Intervention.</w:t>
            </w:r>
          </w:p>
        </w:tc>
      </w:tr>
      <w:tr w:rsidR="00DB50C7" w:rsidRPr="00272F02" w14:paraId="2198B275" w14:textId="77777777" w:rsidTr="2BE84D7E">
        <w:trPr>
          <w:trHeight w:val="20"/>
        </w:trPr>
        <w:tc>
          <w:tcPr>
            <w:tcW w:w="540" w:type="pct"/>
            <w:hideMark/>
          </w:tcPr>
          <w:p w14:paraId="3F3C1C0B" w14:textId="77777777" w:rsidR="001475C7" w:rsidRPr="00272F02" w:rsidRDefault="001475C7" w:rsidP="00C824A4">
            <w:pPr>
              <w:rPr>
                <w:sz w:val="20"/>
                <w:szCs w:val="20"/>
              </w:rPr>
            </w:pPr>
            <w:r w:rsidRPr="00272F02">
              <w:rPr>
                <w:sz w:val="20"/>
                <w:szCs w:val="20"/>
              </w:rPr>
              <w:t>CNEW</w:t>
            </w:r>
          </w:p>
        </w:tc>
        <w:tc>
          <w:tcPr>
            <w:tcW w:w="1299" w:type="pct"/>
            <w:hideMark/>
          </w:tcPr>
          <w:p w14:paraId="000C9DC1" w14:textId="77777777" w:rsidR="001475C7" w:rsidRPr="00272F02" w:rsidRDefault="001475C7" w:rsidP="00C824A4">
            <w:pPr>
              <w:rPr>
                <w:sz w:val="20"/>
                <w:szCs w:val="20"/>
              </w:rPr>
            </w:pPr>
            <w:r w:rsidRPr="00272F02">
              <w:rPr>
                <w:sz w:val="20"/>
                <w:szCs w:val="20"/>
              </w:rPr>
              <w:t>6.8.2 Randomisation</w:t>
            </w:r>
          </w:p>
        </w:tc>
        <w:tc>
          <w:tcPr>
            <w:tcW w:w="3161" w:type="pct"/>
            <w:hideMark/>
          </w:tcPr>
          <w:p w14:paraId="7F0C9AB9" w14:textId="77777777" w:rsidR="001475C7" w:rsidRPr="00272F02" w:rsidRDefault="001475C7" w:rsidP="00C824A4">
            <w:pPr>
              <w:rPr>
                <w:sz w:val="20"/>
                <w:szCs w:val="20"/>
              </w:rPr>
            </w:pPr>
            <w:r w:rsidRPr="00272F02">
              <w:rPr>
                <w:sz w:val="20"/>
                <w:szCs w:val="20"/>
              </w:rPr>
              <w:t>Section 6.8.2 of the ICH M11 Protocol standard, Randomisation.</w:t>
            </w:r>
          </w:p>
        </w:tc>
      </w:tr>
      <w:tr w:rsidR="00DB50C7" w:rsidRPr="00272F02" w14:paraId="3F31A7F4" w14:textId="77777777" w:rsidTr="2BE84D7E">
        <w:trPr>
          <w:trHeight w:val="20"/>
        </w:trPr>
        <w:tc>
          <w:tcPr>
            <w:tcW w:w="540" w:type="pct"/>
            <w:hideMark/>
          </w:tcPr>
          <w:p w14:paraId="7A02EE5E" w14:textId="77777777" w:rsidR="001475C7" w:rsidRPr="00272F02" w:rsidRDefault="001475C7" w:rsidP="00C824A4">
            <w:pPr>
              <w:rPr>
                <w:sz w:val="20"/>
                <w:szCs w:val="20"/>
              </w:rPr>
            </w:pPr>
            <w:r w:rsidRPr="00272F02">
              <w:rPr>
                <w:sz w:val="20"/>
                <w:szCs w:val="20"/>
              </w:rPr>
              <w:t>CNEW</w:t>
            </w:r>
          </w:p>
        </w:tc>
        <w:tc>
          <w:tcPr>
            <w:tcW w:w="1299" w:type="pct"/>
            <w:hideMark/>
          </w:tcPr>
          <w:p w14:paraId="5D7F915F" w14:textId="77777777" w:rsidR="001475C7" w:rsidRPr="00272F02" w:rsidRDefault="001475C7" w:rsidP="00C824A4">
            <w:pPr>
              <w:rPr>
                <w:sz w:val="20"/>
                <w:szCs w:val="20"/>
              </w:rPr>
            </w:pPr>
            <w:r w:rsidRPr="00272F02">
              <w:rPr>
                <w:sz w:val="20"/>
                <w:szCs w:val="20"/>
              </w:rPr>
              <w:t>6.8.3 Blinding</w:t>
            </w:r>
          </w:p>
        </w:tc>
        <w:tc>
          <w:tcPr>
            <w:tcW w:w="3161" w:type="pct"/>
            <w:hideMark/>
          </w:tcPr>
          <w:p w14:paraId="01F8C1DB" w14:textId="77777777" w:rsidR="001475C7" w:rsidRPr="00272F02" w:rsidRDefault="001475C7" w:rsidP="00C824A4">
            <w:pPr>
              <w:rPr>
                <w:sz w:val="20"/>
                <w:szCs w:val="20"/>
              </w:rPr>
            </w:pPr>
            <w:r w:rsidRPr="00272F02">
              <w:rPr>
                <w:sz w:val="20"/>
                <w:szCs w:val="20"/>
              </w:rPr>
              <w:t>Section 6.8.3 of the ICH M11 Protocol standard, Blinding.</w:t>
            </w:r>
          </w:p>
        </w:tc>
      </w:tr>
      <w:tr w:rsidR="00DB50C7" w:rsidRPr="00272F02" w14:paraId="17C18981" w14:textId="77777777" w:rsidTr="2BE84D7E">
        <w:trPr>
          <w:trHeight w:val="20"/>
        </w:trPr>
        <w:tc>
          <w:tcPr>
            <w:tcW w:w="540" w:type="pct"/>
            <w:hideMark/>
          </w:tcPr>
          <w:p w14:paraId="6F051AB9" w14:textId="77777777" w:rsidR="001475C7" w:rsidRPr="00272F02" w:rsidRDefault="001475C7" w:rsidP="00C824A4">
            <w:pPr>
              <w:rPr>
                <w:sz w:val="20"/>
                <w:szCs w:val="20"/>
              </w:rPr>
            </w:pPr>
            <w:r w:rsidRPr="00272F02">
              <w:rPr>
                <w:sz w:val="20"/>
                <w:szCs w:val="20"/>
              </w:rPr>
              <w:t>CNEW</w:t>
            </w:r>
          </w:p>
        </w:tc>
        <w:tc>
          <w:tcPr>
            <w:tcW w:w="1299" w:type="pct"/>
            <w:hideMark/>
          </w:tcPr>
          <w:p w14:paraId="31DF2F4F" w14:textId="77777777" w:rsidR="001475C7" w:rsidRPr="00272F02" w:rsidRDefault="001475C7" w:rsidP="00C824A4">
            <w:pPr>
              <w:rPr>
                <w:sz w:val="20"/>
                <w:szCs w:val="20"/>
              </w:rPr>
            </w:pPr>
            <w:r w:rsidRPr="00272F02">
              <w:rPr>
                <w:sz w:val="20"/>
                <w:szCs w:val="20"/>
              </w:rPr>
              <w:t>6.8.4 Emergency Unblinding at the Site</w:t>
            </w:r>
          </w:p>
        </w:tc>
        <w:tc>
          <w:tcPr>
            <w:tcW w:w="3161" w:type="pct"/>
            <w:hideMark/>
          </w:tcPr>
          <w:p w14:paraId="5A26A62A" w14:textId="77777777" w:rsidR="001475C7" w:rsidRPr="00272F02" w:rsidRDefault="001475C7" w:rsidP="00C824A4">
            <w:pPr>
              <w:rPr>
                <w:sz w:val="20"/>
                <w:szCs w:val="20"/>
              </w:rPr>
            </w:pPr>
            <w:r w:rsidRPr="00272F02">
              <w:rPr>
                <w:sz w:val="20"/>
                <w:szCs w:val="20"/>
              </w:rPr>
              <w:t>Section 6.8.4 of the ICH M11 Protocol standard, Emergency Unblinding at the Site.</w:t>
            </w:r>
          </w:p>
        </w:tc>
      </w:tr>
      <w:tr w:rsidR="00DB50C7" w:rsidRPr="00272F02" w14:paraId="600DE083" w14:textId="77777777" w:rsidTr="2BE84D7E">
        <w:trPr>
          <w:trHeight w:val="20"/>
        </w:trPr>
        <w:tc>
          <w:tcPr>
            <w:tcW w:w="540" w:type="pct"/>
            <w:hideMark/>
          </w:tcPr>
          <w:p w14:paraId="76C4D115" w14:textId="77777777" w:rsidR="001475C7" w:rsidRPr="00272F02" w:rsidRDefault="001475C7" w:rsidP="00C824A4">
            <w:pPr>
              <w:rPr>
                <w:sz w:val="20"/>
                <w:szCs w:val="20"/>
              </w:rPr>
            </w:pPr>
            <w:r w:rsidRPr="00272F02">
              <w:rPr>
                <w:sz w:val="20"/>
                <w:szCs w:val="20"/>
              </w:rPr>
              <w:t>CNEW</w:t>
            </w:r>
          </w:p>
        </w:tc>
        <w:tc>
          <w:tcPr>
            <w:tcW w:w="1299" w:type="pct"/>
            <w:hideMark/>
          </w:tcPr>
          <w:p w14:paraId="77960DCF" w14:textId="77777777" w:rsidR="001475C7" w:rsidRPr="00272F02" w:rsidRDefault="001475C7" w:rsidP="00C824A4">
            <w:pPr>
              <w:rPr>
                <w:sz w:val="20"/>
                <w:szCs w:val="20"/>
              </w:rPr>
            </w:pPr>
            <w:r w:rsidRPr="00272F02">
              <w:rPr>
                <w:sz w:val="20"/>
                <w:szCs w:val="20"/>
              </w:rPr>
              <w:t>6.9 Investigational Trial Intervention Compliance</w:t>
            </w:r>
          </w:p>
        </w:tc>
        <w:tc>
          <w:tcPr>
            <w:tcW w:w="3161" w:type="pct"/>
            <w:hideMark/>
          </w:tcPr>
          <w:p w14:paraId="529CAFB7" w14:textId="77777777" w:rsidR="001475C7" w:rsidRPr="00272F02" w:rsidRDefault="001475C7" w:rsidP="00C824A4">
            <w:pPr>
              <w:rPr>
                <w:sz w:val="20"/>
                <w:szCs w:val="20"/>
              </w:rPr>
            </w:pPr>
            <w:r w:rsidRPr="00272F02">
              <w:rPr>
                <w:sz w:val="20"/>
                <w:szCs w:val="20"/>
              </w:rPr>
              <w:t>Section 6.9 of the ICH M11 Protocol standard, Investigational Trial Intervention Compliance.</w:t>
            </w:r>
          </w:p>
        </w:tc>
      </w:tr>
      <w:tr w:rsidR="00DB50C7" w:rsidRPr="00272F02" w14:paraId="1DA37C12" w14:textId="77777777" w:rsidTr="2BE84D7E">
        <w:trPr>
          <w:trHeight w:val="20"/>
        </w:trPr>
        <w:tc>
          <w:tcPr>
            <w:tcW w:w="540" w:type="pct"/>
            <w:hideMark/>
          </w:tcPr>
          <w:p w14:paraId="0F6AE40D" w14:textId="77777777" w:rsidR="001475C7" w:rsidRPr="00272F02" w:rsidRDefault="001475C7" w:rsidP="00C824A4">
            <w:pPr>
              <w:rPr>
                <w:sz w:val="20"/>
                <w:szCs w:val="20"/>
              </w:rPr>
            </w:pPr>
            <w:r w:rsidRPr="00272F02">
              <w:rPr>
                <w:sz w:val="20"/>
                <w:szCs w:val="20"/>
              </w:rPr>
              <w:t>CNEW</w:t>
            </w:r>
          </w:p>
        </w:tc>
        <w:tc>
          <w:tcPr>
            <w:tcW w:w="1299" w:type="pct"/>
            <w:hideMark/>
          </w:tcPr>
          <w:p w14:paraId="12BB6DC3" w14:textId="77777777" w:rsidR="001475C7" w:rsidRPr="00272F02" w:rsidRDefault="001475C7" w:rsidP="00C824A4">
            <w:pPr>
              <w:rPr>
                <w:sz w:val="20"/>
                <w:szCs w:val="20"/>
              </w:rPr>
            </w:pPr>
            <w:r w:rsidRPr="00272F02">
              <w:rPr>
                <w:sz w:val="20"/>
                <w:szCs w:val="20"/>
              </w:rPr>
              <w:t>6.10 Description of Non-Investigational Trial Intervention(s)</w:t>
            </w:r>
          </w:p>
        </w:tc>
        <w:tc>
          <w:tcPr>
            <w:tcW w:w="3161" w:type="pct"/>
            <w:hideMark/>
          </w:tcPr>
          <w:p w14:paraId="3B6E9DAB" w14:textId="77777777" w:rsidR="001475C7" w:rsidRPr="00272F02" w:rsidRDefault="001475C7" w:rsidP="00C824A4">
            <w:pPr>
              <w:rPr>
                <w:sz w:val="20"/>
                <w:szCs w:val="20"/>
              </w:rPr>
            </w:pPr>
            <w:r w:rsidRPr="00272F02">
              <w:rPr>
                <w:sz w:val="20"/>
                <w:szCs w:val="20"/>
              </w:rPr>
              <w:t>Section 6.1 of the ICH M11 Protocol standard, Description of Non-Investigational Trial Intervention(s).</w:t>
            </w:r>
          </w:p>
        </w:tc>
      </w:tr>
      <w:tr w:rsidR="00DB50C7" w:rsidRPr="00272F02" w14:paraId="2475CD97" w14:textId="77777777" w:rsidTr="2BE84D7E">
        <w:trPr>
          <w:trHeight w:val="20"/>
        </w:trPr>
        <w:tc>
          <w:tcPr>
            <w:tcW w:w="540" w:type="pct"/>
            <w:hideMark/>
          </w:tcPr>
          <w:p w14:paraId="23DB74F0" w14:textId="77777777" w:rsidR="001475C7" w:rsidRPr="00272F02" w:rsidRDefault="001475C7" w:rsidP="00C824A4">
            <w:pPr>
              <w:rPr>
                <w:sz w:val="20"/>
                <w:szCs w:val="20"/>
              </w:rPr>
            </w:pPr>
            <w:r w:rsidRPr="00272F02">
              <w:rPr>
                <w:sz w:val="20"/>
                <w:szCs w:val="20"/>
              </w:rPr>
              <w:t>CNEW</w:t>
            </w:r>
          </w:p>
        </w:tc>
        <w:tc>
          <w:tcPr>
            <w:tcW w:w="1299" w:type="pct"/>
            <w:hideMark/>
          </w:tcPr>
          <w:p w14:paraId="3521F015" w14:textId="77777777" w:rsidR="001475C7" w:rsidRPr="00272F02" w:rsidRDefault="001475C7" w:rsidP="00C824A4">
            <w:pPr>
              <w:rPr>
                <w:sz w:val="20"/>
                <w:szCs w:val="20"/>
              </w:rPr>
            </w:pPr>
            <w:r w:rsidRPr="00272F02">
              <w:rPr>
                <w:sz w:val="20"/>
                <w:szCs w:val="20"/>
              </w:rPr>
              <w:t>6.10.1 Background Intervention</w:t>
            </w:r>
          </w:p>
        </w:tc>
        <w:tc>
          <w:tcPr>
            <w:tcW w:w="3161" w:type="pct"/>
            <w:hideMark/>
          </w:tcPr>
          <w:p w14:paraId="720427BF" w14:textId="77777777" w:rsidR="001475C7" w:rsidRPr="00272F02" w:rsidRDefault="001475C7" w:rsidP="00C824A4">
            <w:pPr>
              <w:rPr>
                <w:sz w:val="20"/>
                <w:szCs w:val="20"/>
              </w:rPr>
            </w:pPr>
            <w:r w:rsidRPr="00272F02">
              <w:rPr>
                <w:sz w:val="20"/>
                <w:szCs w:val="20"/>
              </w:rPr>
              <w:t>Section 6.10.1 of the ICH M11 Protocol standard, Background Intervention.</w:t>
            </w:r>
          </w:p>
        </w:tc>
      </w:tr>
      <w:tr w:rsidR="00DB50C7" w:rsidRPr="00272F02" w14:paraId="1BCF6BF1" w14:textId="77777777" w:rsidTr="2BE84D7E">
        <w:trPr>
          <w:trHeight w:val="20"/>
        </w:trPr>
        <w:tc>
          <w:tcPr>
            <w:tcW w:w="540" w:type="pct"/>
            <w:hideMark/>
          </w:tcPr>
          <w:p w14:paraId="565CCF6E" w14:textId="77777777" w:rsidR="001475C7" w:rsidRPr="00272F02" w:rsidRDefault="001475C7" w:rsidP="00C824A4">
            <w:pPr>
              <w:rPr>
                <w:sz w:val="20"/>
                <w:szCs w:val="20"/>
              </w:rPr>
            </w:pPr>
            <w:r w:rsidRPr="00272F02">
              <w:rPr>
                <w:sz w:val="20"/>
                <w:szCs w:val="20"/>
              </w:rPr>
              <w:t>CNEW</w:t>
            </w:r>
          </w:p>
        </w:tc>
        <w:tc>
          <w:tcPr>
            <w:tcW w:w="1299" w:type="pct"/>
            <w:hideMark/>
          </w:tcPr>
          <w:p w14:paraId="418E83EE" w14:textId="77777777" w:rsidR="001475C7" w:rsidRPr="00272F02" w:rsidRDefault="001475C7" w:rsidP="00C824A4">
            <w:pPr>
              <w:rPr>
                <w:sz w:val="20"/>
                <w:szCs w:val="20"/>
              </w:rPr>
            </w:pPr>
            <w:r w:rsidRPr="00272F02">
              <w:rPr>
                <w:sz w:val="20"/>
                <w:szCs w:val="20"/>
              </w:rPr>
              <w:t>6.10.2 Rescue Therapy</w:t>
            </w:r>
          </w:p>
        </w:tc>
        <w:tc>
          <w:tcPr>
            <w:tcW w:w="3161" w:type="pct"/>
            <w:hideMark/>
          </w:tcPr>
          <w:p w14:paraId="13681A8E" w14:textId="77777777" w:rsidR="001475C7" w:rsidRPr="00272F02" w:rsidRDefault="001475C7" w:rsidP="00C824A4">
            <w:pPr>
              <w:rPr>
                <w:sz w:val="20"/>
                <w:szCs w:val="20"/>
              </w:rPr>
            </w:pPr>
            <w:r w:rsidRPr="00272F02">
              <w:rPr>
                <w:sz w:val="20"/>
                <w:szCs w:val="20"/>
              </w:rPr>
              <w:t>Section 6.10.2 of the ICH M11 Protocol standard, Rescue Therapy.</w:t>
            </w:r>
          </w:p>
        </w:tc>
      </w:tr>
      <w:tr w:rsidR="00DB50C7" w:rsidRPr="00272F02" w14:paraId="1026E9F8" w14:textId="77777777" w:rsidTr="2BE84D7E">
        <w:trPr>
          <w:trHeight w:val="20"/>
        </w:trPr>
        <w:tc>
          <w:tcPr>
            <w:tcW w:w="540" w:type="pct"/>
            <w:hideMark/>
          </w:tcPr>
          <w:p w14:paraId="7F6CB26C" w14:textId="77777777" w:rsidR="001475C7" w:rsidRPr="00272F02" w:rsidRDefault="001475C7" w:rsidP="00C824A4">
            <w:pPr>
              <w:rPr>
                <w:sz w:val="20"/>
                <w:szCs w:val="20"/>
              </w:rPr>
            </w:pPr>
            <w:r w:rsidRPr="00272F02">
              <w:rPr>
                <w:sz w:val="20"/>
                <w:szCs w:val="20"/>
              </w:rPr>
              <w:t>CNEW</w:t>
            </w:r>
          </w:p>
        </w:tc>
        <w:tc>
          <w:tcPr>
            <w:tcW w:w="1299" w:type="pct"/>
            <w:hideMark/>
          </w:tcPr>
          <w:p w14:paraId="0805CA15" w14:textId="77777777" w:rsidR="001475C7" w:rsidRPr="00272F02" w:rsidRDefault="001475C7" w:rsidP="00C824A4">
            <w:pPr>
              <w:rPr>
                <w:sz w:val="20"/>
                <w:szCs w:val="20"/>
              </w:rPr>
            </w:pPr>
            <w:r w:rsidRPr="00272F02">
              <w:rPr>
                <w:sz w:val="20"/>
                <w:szCs w:val="20"/>
              </w:rPr>
              <w:t>6.10.3 Other Non-investigational Intervention</w:t>
            </w:r>
          </w:p>
        </w:tc>
        <w:tc>
          <w:tcPr>
            <w:tcW w:w="3161" w:type="pct"/>
            <w:hideMark/>
          </w:tcPr>
          <w:p w14:paraId="61262A05" w14:textId="77777777" w:rsidR="001475C7" w:rsidRPr="00272F02" w:rsidRDefault="001475C7" w:rsidP="00C824A4">
            <w:pPr>
              <w:rPr>
                <w:sz w:val="20"/>
                <w:szCs w:val="20"/>
              </w:rPr>
            </w:pPr>
            <w:r w:rsidRPr="00272F02">
              <w:rPr>
                <w:sz w:val="20"/>
                <w:szCs w:val="20"/>
              </w:rPr>
              <w:t>Section 6.10.3 of the ICH M11 Protocol standard, Other Non-investigational Intervention.</w:t>
            </w:r>
          </w:p>
        </w:tc>
      </w:tr>
      <w:tr w:rsidR="00DB50C7" w:rsidRPr="00272F02" w14:paraId="6D6EEA54" w14:textId="77777777" w:rsidTr="2BE84D7E">
        <w:trPr>
          <w:trHeight w:val="20"/>
        </w:trPr>
        <w:tc>
          <w:tcPr>
            <w:tcW w:w="540" w:type="pct"/>
            <w:hideMark/>
          </w:tcPr>
          <w:p w14:paraId="3FEA9501" w14:textId="77777777" w:rsidR="001475C7" w:rsidRPr="00272F02" w:rsidRDefault="001475C7" w:rsidP="00C824A4">
            <w:pPr>
              <w:rPr>
                <w:sz w:val="20"/>
                <w:szCs w:val="20"/>
              </w:rPr>
            </w:pPr>
            <w:r w:rsidRPr="00272F02">
              <w:rPr>
                <w:sz w:val="20"/>
                <w:szCs w:val="20"/>
              </w:rPr>
              <w:t>CNEW</w:t>
            </w:r>
          </w:p>
        </w:tc>
        <w:tc>
          <w:tcPr>
            <w:tcW w:w="1299" w:type="pct"/>
            <w:hideMark/>
          </w:tcPr>
          <w:p w14:paraId="25630CE6" w14:textId="77777777" w:rsidR="001475C7" w:rsidRPr="00272F02" w:rsidRDefault="001475C7" w:rsidP="00C824A4">
            <w:pPr>
              <w:rPr>
                <w:sz w:val="20"/>
                <w:szCs w:val="20"/>
              </w:rPr>
            </w:pPr>
            <w:r w:rsidRPr="00272F02">
              <w:rPr>
                <w:sz w:val="20"/>
                <w:szCs w:val="20"/>
              </w:rPr>
              <w:t>6.11 Concomitant Therapy</w:t>
            </w:r>
          </w:p>
        </w:tc>
        <w:tc>
          <w:tcPr>
            <w:tcW w:w="3161" w:type="pct"/>
            <w:hideMark/>
          </w:tcPr>
          <w:p w14:paraId="63F29C9C" w14:textId="77777777" w:rsidR="001475C7" w:rsidRPr="00272F02" w:rsidRDefault="001475C7" w:rsidP="00C824A4">
            <w:pPr>
              <w:rPr>
                <w:sz w:val="20"/>
                <w:szCs w:val="20"/>
              </w:rPr>
            </w:pPr>
            <w:r w:rsidRPr="00272F02">
              <w:rPr>
                <w:sz w:val="20"/>
                <w:szCs w:val="20"/>
              </w:rPr>
              <w:t>Section 6.11 of the ICH M11 Protocol standard, Concomitant Therapy.</w:t>
            </w:r>
          </w:p>
        </w:tc>
      </w:tr>
      <w:tr w:rsidR="00DB50C7" w:rsidRPr="00272F02" w14:paraId="30CE865C" w14:textId="77777777" w:rsidTr="2BE84D7E">
        <w:trPr>
          <w:trHeight w:val="20"/>
        </w:trPr>
        <w:tc>
          <w:tcPr>
            <w:tcW w:w="540" w:type="pct"/>
            <w:hideMark/>
          </w:tcPr>
          <w:p w14:paraId="53209AAA" w14:textId="77777777" w:rsidR="001475C7" w:rsidRPr="00272F02" w:rsidRDefault="001475C7" w:rsidP="00C824A4">
            <w:pPr>
              <w:rPr>
                <w:sz w:val="20"/>
                <w:szCs w:val="20"/>
              </w:rPr>
            </w:pPr>
            <w:r w:rsidRPr="00272F02">
              <w:rPr>
                <w:sz w:val="20"/>
                <w:szCs w:val="20"/>
              </w:rPr>
              <w:t>CNEW</w:t>
            </w:r>
          </w:p>
        </w:tc>
        <w:tc>
          <w:tcPr>
            <w:tcW w:w="1299" w:type="pct"/>
            <w:hideMark/>
          </w:tcPr>
          <w:p w14:paraId="24DA593B" w14:textId="77777777" w:rsidR="001475C7" w:rsidRPr="00272F02" w:rsidRDefault="001475C7" w:rsidP="00C824A4">
            <w:pPr>
              <w:rPr>
                <w:sz w:val="20"/>
                <w:szCs w:val="20"/>
              </w:rPr>
            </w:pPr>
            <w:r w:rsidRPr="00272F02">
              <w:rPr>
                <w:sz w:val="20"/>
                <w:szCs w:val="20"/>
              </w:rPr>
              <w:t>6.11.1 Prohibited Concomitant Therapy</w:t>
            </w:r>
          </w:p>
        </w:tc>
        <w:tc>
          <w:tcPr>
            <w:tcW w:w="3161" w:type="pct"/>
            <w:hideMark/>
          </w:tcPr>
          <w:p w14:paraId="679DEE5E" w14:textId="77777777" w:rsidR="001475C7" w:rsidRPr="00272F02" w:rsidRDefault="001475C7" w:rsidP="00C824A4">
            <w:pPr>
              <w:rPr>
                <w:sz w:val="20"/>
                <w:szCs w:val="20"/>
              </w:rPr>
            </w:pPr>
            <w:r w:rsidRPr="00272F02">
              <w:rPr>
                <w:sz w:val="20"/>
                <w:szCs w:val="20"/>
              </w:rPr>
              <w:t>Section 6.11.1 of the ICH M11 Protocol standard, Prohibited Concomitant Therapy.</w:t>
            </w:r>
          </w:p>
        </w:tc>
      </w:tr>
      <w:tr w:rsidR="00DB50C7" w:rsidRPr="00272F02" w14:paraId="296CAC87" w14:textId="77777777" w:rsidTr="2BE84D7E">
        <w:trPr>
          <w:trHeight w:val="20"/>
        </w:trPr>
        <w:tc>
          <w:tcPr>
            <w:tcW w:w="540" w:type="pct"/>
            <w:hideMark/>
          </w:tcPr>
          <w:p w14:paraId="7E0534B6" w14:textId="77777777" w:rsidR="001475C7" w:rsidRPr="00272F02" w:rsidRDefault="001475C7" w:rsidP="00C824A4">
            <w:pPr>
              <w:rPr>
                <w:sz w:val="20"/>
                <w:szCs w:val="20"/>
              </w:rPr>
            </w:pPr>
            <w:r w:rsidRPr="00272F02">
              <w:rPr>
                <w:sz w:val="20"/>
                <w:szCs w:val="20"/>
              </w:rPr>
              <w:t>CNEW</w:t>
            </w:r>
          </w:p>
        </w:tc>
        <w:tc>
          <w:tcPr>
            <w:tcW w:w="1299" w:type="pct"/>
            <w:hideMark/>
          </w:tcPr>
          <w:p w14:paraId="28C41A49" w14:textId="77777777" w:rsidR="001475C7" w:rsidRPr="00272F02" w:rsidRDefault="001475C7" w:rsidP="00C824A4">
            <w:pPr>
              <w:rPr>
                <w:sz w:val="20"/>
                <w:szCs w:val="20"/>
              </w:rPr>
            </w:pPr>
            <w:r w:rsidRPr="00272F02">
              <w:rPr>
                <w:sz w:val="20"/>
                <w:szCs w:val="20"/>
              </w:rPr>
              <w:t>6.11.2 Permitted Concomitant Therapy</w:t>
            </w:r>
          </w:p>
        </w:tc>
        <w:tc>
          <w:tcPr>
            <w:tcW w:w="3161" w:type="pct"/>
            <w:hideMark/>
          </w:tcPr>
          <w:p w14:paraId="06313937" w14:textId="77777777" w:rsidR="001475C7" w:rsidRPr="00272F02" w:rsidRDefault="001475C7" w:rsidP="00C824A4">
            <w:pPr>
              <w:rPr>
                <w:sz w:val="20"/>
                <w:szCs w:val="20"/>
              </w:rPr>
            </w:pPr>
            <w:r w:rsidRPr="00272F02">
              <w:rPr>
                <w:sz w:val="20"/>
                <w:szCs w:val="20"/>
              </w:rPr>
              <w:t>Section 6.11.2 of the ICH M11 Protocol standard, Permitted Concomitant Therapy.</w:t>
            </w:r>
          </w:p>
        </w:tc>
      </w:tr>
      <w:tr w:rsidR="00DB50C7" w:rsidRPr="00272F02" w14:paraId="43056C2E" w14:textId="77777777" w:rsidTr="2BE84D7E">
        <w:trPr>
          <w:trHeight w:val="20"/>
        </w:trPr>
        <w:tc>
          <w:tcPr>
            <w:tcW w:w="540" w:type="pct"/>
            <w:hideMark/>
          </w:tcPr>
          <w:p w14:paraId="49237DB3" w14:textId="77777777" w:rsidR="001475C7" w:rsidRPr="00272F02" w:rsidRDefault="001475C7" w:rsidP="00C824A4">
            <w:pPr>
              <w:rPr>
                <w:sz w:val="20"/>
                <w:szCs w:val="20"/>
              </w:rPr>
            </w:pPr>
            <w:r w:rsidRPr="00272F02">
              <w:rPr>
                <w:sz w:val="20"/>
                <w:szCs w:val="20"/>
              </w:rPr>
              <w:t>CNEW</w:t>
            </w:r>
          </w:p>
        </w:tc>
        <w:tc>
          <w:tcPr>
            <w:tcW w:w="1299" w:type="pct"/>
            <w:hideMark/>
          </w:tcPr>
          <w:p w14:paraId="719A20E1" w14:textId="77777777" w:rsidR="001475C7" w:rsidRPr="00272F02" w:rsidRDefault="001475C7" w:rsidP="00C824A4">
            <w:pPr>
              <w:rPr>
                <w:sz w:val="20"/>
                <w:szCs w:val="20"/>
              </w:rPr>
            </w:pPr>
            <w:r w:rsidRPr="00272F02">
              <w:rPr>
                <w:sz w:val="20"/>
                <w:szCs w:val="20"/>
              </w:rPr>
              <w:t>7 PARTICIPANT DISCONTINUATION OF TRIAL INTERVENTION AND DISCONTINUATION OR WITHDRAWAL FROM TRIAL</w:t>
            </w:r>
          </w:p>
        </w:tc>
        <w:tc>
          <w:tcPr>
            <w:tcW w:w="3161" w:type="pct"/>
            <w:hideMark/>
          </w:tcPr>
          <w:p w14:paraId="40EC444F" w14:textId="77777777" w:rsidR="001475C7" w:rsidRPr="00272F02" w:rsidRDefault="001475C7" w:rsidP="00C824A4">
            <w:pPr>
              <w:rPr>
                <w:sz w:val="20"/>
                <w:szCs w:val="20"/>
              </w:rPr>
            </w:pPr>
            <w:r w:rsidRPr="00272F02">
              <w:rPr>
                <w:sz w:val="20"/>
                <w:szCs w:val="20"/>
              </w:rPr>
              <w:t>Section 7 of the ICH M11 Protocol standard, PARTICIPANT DISCONTINUATION OF TRIAL INTERVENTION AND DISCONTINUATION OR WITHDRAWAL FROM TRIAL.</w:t>
            </w:r>
          </w:p>
        </w:tc>
      </w:tr>
      <w:tr w:rsidR="00DB50C7" w:rsidRPr="00272F02" w14:paraId="6D84B8FF" w14:textId="77777777" w:rsidTr="2BE84D7E">
        <w:trPr>
          <w:trHeight w:val="20"/>
        </w:trPr>
        <w:tc>
          <w:tcPr>
            <w:tcW w:w="540" w:type="pct"/>
            <w:hideMark/>
          </w:tcPr>
          <w:p w14:paraId="4214069D" w14:textId="77777777" w:rsidR="001475C7" w:rsidRPr="00272F02" w:rsidRDefault="001475C7" w:rsidP="00C824A4">
            <w:pPr>
              <w:rPr>
                <w:sz w:val="20"/>
                <w:szCs w:val="20"/>
              </w:rPr>
            </w:pPr>
            <w:r w:rsidRPr="00272F02">
              <w:rPr>
                <w:sz w:val="20"/>
                <w:szCs w:val="20"/>
              </w:rPr>
              <w:t>CNEW</w:t>
            </w:r>
          </w:p>
        </w:tc>
        <w:tc>
          <w:tcPr>
            <w:tcW w:w="1299" w:type="pct"/>
            <w:hideMark/>
          </w:tcPr>
          <w:p w14:paraId="154E9013" w14:textId="77777777" w:rsidR="001475C7" w:rsidRPr="00272F02" w:rsidRDefault="001475C7" w:rsidP="00C824A4">
            <w:pPr>
              <w:rPr>
                <w:sz w:val="20"/>
                <w:szCs w:val="20"/>
              </w:rPr>
            </w:pPr>
            <w:r w:rsidRPr="00272F02">
              <w:rPr>
                <w:sz w:val="20"/>
                <w:szCs w:val="20"/>
              </w:rPr>
              <w:t>7.1 Discontinuation of Trial Intervention for Individual Participants</w:t>
            </w:r>
          </w:p>
        </w:tc>
        <w:tc>
          <w:tcPr>
            <w:tcW w:w="3161" w:type="pct"/>
            <w:hideMark/>
          </w:tcPr>
          <w:p w14:paraId="01F9F6FB" w14:textId="77777777" w:rsidR="001475C7" w:rsidRPr="00272F02" w:rsidRDefault="001475C7" w:rsidP="00C824A4">
            <w:pPr>
              <w:rPr>
                <w:sz w:val="20"/>
                <w:szCs w:val="20"/>
              </w:rPr>
            </w:pPr>
            <w:r w:rsidRPr="00272F02">
              <w:rPr>
                <w:sz w:val="20"/>
                <w:szCs w:val="20"/>
              </w:rPr>
              <w:t>Section 7.1 of the ICH M11 Protocol standard, Discontinuation of Trial Intervention for Individual Participants.</w:t>
            </w:r>
          </w:p>
        </w:tc>
      </w:tr>
      <w:tr w:rsidR="00DB50C7" w:rsidRPr="00272F02" w14:paraId="2CF864EB" w14:textId="77777777" w:rsidTr="2BE84D7E">
        <w:trPr>
          <w:trHeight w:val="20"/>
        </w:trPr>
        <w:tc>
          <w:tcPr>
            <w:tcW w:w="540" w:type="pct"/>
            <w:hideMark/>
          </w:tcPr>
          <w:p w14:paraId="17BA0939" w14:textId="77777777" w:rsidR="001475C7" w:rsidRPr="00272F02" w:rsidRDefault="001475C7" w:rsidP="00C824A4">
            <w:pPr>
              <w:rPr>
                <w:sz w:val="20"/>
                <w:szCs w:val="20"/>
              </w:rPr>
            </w:pPr>
            <w:r w:rsidRPr="00272F02">
              <w:rPr>
                <w:sz w:val="20"/>
                <w:szCs w:val="20"/>
              </w:rPr>
              <w:t>CNEW</w:t>
            </w:r>
          </w:p>
        </w:tc>
        <w:tc>
          <w:tcPr>
            <w:tcW w:w="1299" w:type="pct"/>
            <w:hideMark/>
          </w:tcPr>
          <w:p w14:paraId="5700A08E" w14:textId="77777777" w:rsidR="001475C7" w:rsidRPr="00272F02" w:rsidRDefault="001475C7" w:rsidP="00C824A4">
            <w:pPr>
              <w:rPr>
                <w:sz w:val="20"/>
                <w:szCs w:val="20"/>
              </w:rPr>
            </w:pPr>
            <w:r w:rsidRPr="00272F02">
              <w:rPr>
                <w:sz w:val="20"/>
                <w:szCs w:val="20"/>
              </w:rPr>
              <w:t>7.1.1 Permanent Discontinuation of Trial Intervention</w:t>
            </w:r>
          </w:p>
        </w:tc>
        <w:tc>
          <w:tcPr>
            <w:tcW w:w="3161" w:type="pct"/>
            <w:hideMark/>
          </w:tcPr>
          <w:p w14:paraId="4E1C410D" w14:textId="77777777" w:rsidR="001475C7" w:rsidRPr="00272F02" w:rsidRDefault="001475C7" w:rsidP="00C824A4">
            <w:pPr>
              <w:rPr>
                <w:sz w:val="20"/>
                <w:szCs w:val="20"/>
              </w:rPr>
            </w:pPr>
            <w:r w:rsidRPr="00272F02">
              <w:rPr>
                <w:sz w:val="20"/>
                <w:szCs w:val="20"/>
              </w:rPr>
              <w:t>Section 7.1.1 of the ICH M11 Protocol standard, Permanent Discontinuation of Trial Intervention.</w:t>
            </w:r>
          </w:p>
        </w:tc>
      </w:tr>
      <w:tr w:rsidR="00DB50C7" w:rsidRPr="00272F02" w14:paraId="28A74462" w14:textId="77777777" w:rsidTr="2BE84D7E">
        <w:trPr>
          <w:trHeight w:val="20"/>
        </w:trPr>
        <w:tc>
          <w:tcPr>
            <w:tcW w:w="540" w:type="pct"/>
            <w:hideMark/>
          </w:tcPr>
          <w:p w14:paraId="50445300" w14:textId="77777777" w:rsidR="001475C7" w:rsidRPr="00272F02" w:rsidRDefault="001475C7" w:rsidP="00C824A4">
            <w:pPr>
              <w:rPr>
                <w:sz w:val="20"/>
                <w:szCs w:val="20"/>
              </w:rPr>
            </w:pPr>
            <w:r w:rsidRPr="00272F02">
              <w:rPr>
                <w:sz w:val="20"/>
                <w:szCs w:val="20"/>
              </w:rPr>
              <w:t>CNEW</w:t>
            </w:r>
          </w:p>
        </w:tc>
        <w:tc>
          <w:tcPr>
            <w:tcW w:w="1299" w:type="pct"/>
            <w:hideMark/>
          </w:tcPr>
          <w:p w14:paraId="683119B7" w14:textId="77777777" w:rsidR="001475C7" w:rsidRPr="00272F02" w:rsidRDefault="001475C7" w:rsidP="00C824A4">
            <w:pPr>
              <w:rPr>
                <w:sz w:val="20"/>
                <w:szCs w:val="20"/>
              </w:rPr>
            </w:pPr>
            <w:r w:rsidRPr="00272F02">
              <w:rPr>
                <w:sz w:val="20"/>
                <w:szCs w:val="20"/>
              </w:rPr>
              <w:t>7.1.2 Temporary Discontinuation of Trial Intervention</w:t>
            </w:r>
          </w:p>
        </w:tc>
        <w:tc>
          <w:tcPr>
            <w:tcW w:w="3161" w:type="pct"/>
            <w:hideMark/>
          </w:tcPr>
          <w:p w14:paraId="3EB45ED7" w14:textId="77777777" w:rsidR="001475C7" w:rsidRPr="00272F02" w:rsidRDefault="001475C7" w:rsidP="00C824A4">
            <w:pPr>
              <w:rPr>
                <w:sz w:val="20"/>
                <w:szCs w:val="20"/>
              </w:rPr>
            </w:pPr>
            <w:r w:rsidRPr="00272F02">
              <w:rPr>
                <w:sz w:val="20"/>
                <w:szCs w:val="20"/>
              </w:rPr>
              <w:t>Section 7.1.2 of the ICH M11 Protocol standard, Temporary Discontinuation of Trial Intervention.</w:t>
            </w:r>
          </w:p>
        </w:tc>
      </w:tr>
      <w:tr w:rsidR="00DB50C7" w:rsidRPr="00272F02" w14:paraId="0BE70086" w14:textId="77777777" w:rsidTr="2BE84D7E">
        <w:trPr>
          <w:trHeight w:val="20"/>
        </w:trPr>
        <w:tc>
          <w:tcPr>
            <w:tcW w:w="540" w:type="pct"/>
            <w:hideMark/>
          </w:tcPr>
          <w:p w14:paraId="33F73B1E" w14:textId="77777777" w:rsidR="001475C7" w:rsidRPr="00272F02" w:rsidRDefault="001475C7" w:rsidP="00C824A4">
            <w:pPr>
              <w:rPr>
                <w:sz w:val="20"/>
                <w:szCs w:val="20"/>
              </w:rPr>
            </w:pPr>
            <w:r w:rsidRPr="00272F02">
              <w:rPr>
                <w:sz w:val="20"/>
                <w:szCs w:val="20"/>
              </w:rPr>
              <w:t>CNEW</w:t>
            </w:r>
          </w:p>
        </w:tc>
        <w:tc>
          <w:tcPr>
            <w:tcW w:w="1299" w:type="pct"/>
            <w:hideMark/>
          </w:tcPr>
          <w:p w14:paraId="2EA3CDBC" w14:textId="77777777" w:rsidR="001475C7" w:rsidRPr="00272F02" w:rsidRDefault="001475C7" w:rsidP="00C824A4">
            <w:pPr>
              <w:rPr>
                <w:sz w:val="20"/>
                <w:szCs w:val="20"/>
              </w:rPr>
            </w:pPr>
            <w:r w:rsidRPr="00272F02">
              <w:rPr>
                <w:sz w:val="20"/>
                <w:szCs w:val="20"/>
              </w:rPr>
              <w:t>7.1.3 Rechallenge</w:t>
            </w:r>
          </w:p>
        </w:tc>
        <w:tc>
          <w:tcPr>
            <w:tcW w:w="3161" w:type="pct"/>
            <w:hideMark/>
          </w:tcPr>
          <w:p w14:paraId="5D1864FC" w14:textId="77777777" w:rsidR="001475C7" w:rsidRPr="00272F02" w:rsidRDefault="001475C7" w:rsidP="00C824A4">
            <w:pPr>
              <w:rPr>
                <w:sz w:val="20"/>
                <w:szCs w:val="20"/>
              </w:rPr>
            </w:pPr>
            <w:r w:rsidRPr="00272F02">
              <w:rPr>
                <w:sz w:val="20"/>
                <w:szCs w:val="20"/>
              </w:rPr>
              <w:t>Section 7.1.3 of the ICH M11 Protocol standard, Rechallenge.</w:t>
            </w:r>
          </w:p>
        </w:tc>
      </w:tr>
      <w:tr w:rsidR="00DB50C7" w:rsidRPr="00272F02" w14:paraId="23C82610" w14:textId="77777777" w:rsidTr="2BE84D7E">
        <w:trPr>
          <w:trHeight w:val="20"/>
        </w:trPr>
        <w:tc>
          <w:tcPr>
            <w:tcW w:w="540" w:type="pct"/>
            <w:hideMark/>
          </w:tcPr>
          <w:p w14:paraId="380BDA83" w14:textId="77777777" w:rsidR="001475C7" w:rsidRPr="00272F02" w:rsidRDefault="001475C7" w:rsidP="00C824A4">
            <w:pPr>
              <w:rPr>
                <w:sz w:val="20"/>
                <w:szCs w:val="20"/>
              </w:rPr>
            </w:pPr>
            <w:r w:rsidRPr="00272F02">
              <w:rPr>
                <w:sz w:val="20"/>
                <w:szCs w:val="20"/>
              </w:rPr>
              <w:t>CNEW</w:t>
            </w:r>
          </w:p>
        </w:tc>
        <w:tc>
          <w:tcPr>
            <w:tcW w:w="1299" w:type="pct"/>
            <w:hideMark/>
          </w:tcPr>
          <w:p w14:paraId="39CAB885" w14:textId="4977963A" w:rsidR="001475C7" w:rsidRPr="00272F02" w:rsidRDefault="001475C7" w:rsidP="00C824A4">
            <w:pPr>
              <w:rPr>
                <w:sz w:val="20"/>
                <w:szCs w:val="20"/>
              </w:rPr>
            </w:pPr>
            <w:r w:rsidRPr="00272F02">
              <w:rPr>
                <w:sz w:val="20"/>
                <w:szCs w:val="20"/>
              </w:rPr>
              <w:t>7.2 Discontinuation or Withdrawal from the Trial</w:t>
            </w:r>
          </w:p>
        </w:tc>
        <w:tc>
          <w:tcPr>
            <w:tcW w:w="3161" w:type="pct"/>
            <w:hideMark/>
          </w:tcPr>
          <w:p w14:paraId="3115937E" w14:textId="77777777" w:rsidR="001475C7" w:rsidRPr="00272F02" w:rsidRDefault="001475C7" w:rsidP="00C824A4">
            <w:pPr>
              <w:rPr>
                <w:sz w:val="20"/>
                <w:szCs w:val="20"/>
              </w:rPr>
            </w:pPr>
            <w:r w:rsidRPr="00272F02">
              <w:rPr>
                <w:sz w:val="20"/>
                <w:szCs w:val="20"/>
              </w:rPr>
              <w:t>Section 7.2 of the ICH M11 Protocol standard, Discontinuation or Withdrawal from the Trial.</w:t>
            </w:r>
          </w:p>
        </w:tc>
      </w:tr>
      <w:tr w:rsidR="00DB50C7" w:rsidRPr="00272F02" w14:paraId="67AC6ED8" w14:textId="77777777" w:rsidTr="2BE84D7E">
        <w:trPr>
          <w:trHeight w:val="20"/>
        </w:trPr>
        <w:tc>
          <w:tcPr>
            <w:tcW w:w="540" w:type="pct"/>
            <w:hideMark/>
          </w:tcPr>
          <w:p w14:paraId="5068ECC2" w14:textId="77777777" w:rsidR="001475C7" w:rsidRPr="00272F02" w:rsidRDefault="001475C7" w:rsidP="00C824A4">
            <w:pPr>
              <w:rPr>
                <w:sz w:val="20"/>
                <w:szCs w:val="20"/>
              </w:rPr>
            </w:pPr>
            <w:r w:rsidRPr="00272F02">
              <w:rPr>
                <w:sz w:val="20"/>
                <w:szCs w:val="20"/>
              </w:rPr>
              <w:t>CNEW</w:t>
            </w:r>
          </w:p>
        </w:tc>
        <w:tc>
          <w:tcPr>
            <w:tcW w:w="1299" w:type="pct"/>
            <w:hideMark/>
          </w:tcPr>
          <w:p w14:paraId="644FAA1D" w14:textId="77777777" w:rsidR="001475C7" w:rsidRPr="00272F02" w:rsidRDefault="001475C7" w:rsidP="00C824A4">
            <w:pPr>
              <w:rPr>
                <w:sz w:val="20"/>
                <w:szCs w:val="20"/>
              </w:rPr>
            </w:pPr>
            <w:r w:rsidRPr="00272F02">
              <w:rPr>
                <w:sz w:val="20"/>
                <w:szCs w:val="20"/>
              </w:rPr>
              <w:t>7.3 Lost to Follow-Up</w:t>
            </w:r>
          </w:p>
        </w:tc>
        <w:tc>
          <w:tcPr>
            <w:tcW w:w="3161" w:type="pct"/>
            <w:hideMark/>
          </w:tcPr>
          <w:p w14:paraId="5F3DF9FE" w14:textId="77777777" w:rsidR="001475C7" w:rsidRPr="00272F02" w:rsidRDefault="001475C7" w:rsidP="00C824A4">
            <w:pPr>
              <w:rPr>
                <w:sz w:val="20"/>
                <w:szCs w:val="20"/>
              </w:rPr>
            </w:pPr>
            <w:r w:rsidRPr="00272F02">
              <w:rPr>
                <w:sz w:val="20"/>
                <w:szCs w:val="20"/>
              </w:rPr>
              <w:t>Section 7.3 of the ICH M11 Protocol standard, Lost to Follow-Up.</w:t>
            </w:r>
          </w:p>
        </w:tc>
      </w:tr>
      <w:tr w:rsidR="00DB50C7" w:rsidRPr="00272F02" w14:paraId="38634C03" w14:textId="77777777" w:rsidTr="2BE84D7E">
        <w:trPr>
          <w:trHeight w:val="20"/>
        </w:trPr>
        <w:tc>
          <w:tcPr>
            <w:tcW w:w="540" w:type="pct"/>
            <w:hideMark/>
          </w:tcPr>
          <w:p w14:paraId="5D25520C" w14:textId="77777777" w:rsidR="001475C7" w:rsidRPr="00272F02" w:rsidRDefault="001475C7" w:rsidP="00C824A4">
            <w:pPr>
              <w:rPr>
                <w:sz w:val="20"/>
                <w:szCs w:val="20"/>
              </w:rPr>
            </w:pPr>
            <w:r w:rsidRPr="00272F02">
              <w:rPr>
                <w:sz w:val="20"/>
                <w:szCs w:val="20"/>
              </w:rPr>
              <w:t>CNEW</w:t>
            </w:r>
          </w:p>
        </w:tc>
        <w:tc>
          <w:tcPr>
            <w:tcW w:w="1299" w:type="pct"/>
            <w:hideMark/>
          </w:tcPr>
          <w:p w14:paraId="7BC980AE" w14:textId="77777777" w:rsidR="001475C7" w:rsidRPr="00272F02" w:rsidRDefault="001475C7" w:rsidP="00C824A4">
            <w:pPr>
              <w:rPr>
                <w:sz w:val="20"/>
                <w:szCs w:val="20"/>
              </w:rPr>
            </w:pPr>
            <w:r w:rsidRPr="00272F02">
              <w:rPr>
                <w:sz w:val="20"/>
                <w:szCs w:val="20"/>
              </w:rPr>
              <w:t>8 TRIAL ASSESSMENTS AND PROCEDURES</w:t>
            </w:r>
          </w:p>
        </w:tc>
        <w:tc>
          <w:tcPr>
            <w:tcW w:w="3161" w:type="pct"/>
            <w:hideMark/>
          </w:tcPr>
          <w:p w14:paraId="7C5A89BF" w14:textId="77777777" w:rsidR="001475C7" w:rsidRPr="00272F02" w:rsidRDefault="001475C7" w:rsidP="00C824A4">
            <w:pPr>
              <w:rPr>
                <w:sz w:val="20"/>
                <w:szCs w:val="20"/>
              </w:rPr>
            </w:pPr>
            <w:r w:rsidRPr="00272F02">
              <w:rPr>
                <w:sz w:val="20"/>
                <w:szCs w:val="20"/>
              </w:rPr>
              <w:t>Section 8 of the ICH M11 Protocol standard, TRIAL ASSESSMENTS AND PROCEDURES.</w:t>
            </w:r>
          </w:p>
        </w:tc>
      </w:tr>
      <w:tr w:rsidR="00DB50C7" w:rsidRPr="00272F02" w14:paraId="328A8E26" w14:textId="77777777" w:rsidTr="2BE84D7E">
        <w:trPr>
          <w:trHeight w:val="20"/>
        </w:trPr>
        <w:tc>
          <w:tcPr>
            <w:tcW w:w="540" w:type="pct"/>
            <w:hideMark/>
          </w:tcPr>
          <w:p w14:paraId="5467F105" w14:textId="77777777" w:rsidR="001475C7" w:rsidRPr="00272F02" w:rsidRDefault="001475C7" w:rsidP="00C824A4">
            <w:pPr>
              <w:rPr>
                <w:sz w:val="20"/>
                <w:szCs w:val="20"/>
              </w:rPr>
            </w:pPr>
            <w:r w:rsidRPr="00272F02">
              <w:rPr>
                <w:sz w:val="20"/>
                <w:szCs w:val="20"/>
              </w:rPr>
              <w:t>CNEW</w:t>
            </w:r>
          </w:p>
        </w:tc>
        <w:tc>
          <w:tcPr>
            <w:tcW w:w="1299" w:type="pct"/>
            <w:hideMark/>
          </w:tcPr>
          <w:p w14:paraId="3296362B" w14:textId="77777777" w:rsidR="001475C7" w:rsidRPr="00272F02" w:rsidRDefault="001475C7" w:rsidP="00C824A4">
            <w:pPr>
              <w:rPr>
                <w:sz w:val="20"/>
                <w:szCs w:val="20"/>
              </w:rPr>
            </w:pPr>
            <w:r w:rsidRPr="00272F02">
              <w:rPr>
                <w:sz w:val="20"/>
                <w:szCs w:val="20"/>
              </w:rPr>
              <w:t>8.1 Trial Assessments and Procedures Considerations</w:t>
            </w:r>
          </w:p>
        </w:tc>
        <w:tc>
          <w:tcPr>
            <w:tcW w:w="3161" w:type="pct"/>
            <w:hideMark/>
          </w:tcPr>
          <w:p w14:paraId="47A8D1EF" w14:textId="77777777" w:rsidR="001475C7" w:rsidRPr="00272F02" w:rsidRDefault="001475C7" w:rsidP="00C824A4">
            <w:pPr>
              <w:rPr>
                <w:sz w:val="20"/>
                <w:szCs w:val="20"/>
              </w:rPr>
            </w:pPr>
            <w:r w:rsidRPr="00272F02">
              <w:rPr>
                <w:sz w:val="20"/>
                <w:szCs w:val="20"/>
              </w:rPr>
              <w:t>Section 8.1 of the ICH M11 Protocol standard, Trial Assessments and Procedures Considerations.</w:t>
            </w:r>
          </w:p>
        </w:tc>
      </w:tr>
      <w:tr w:rsidR="00DB50C7" w:rsidRPr="00272F02" w14:paraId="16F4AEA1" w14:textId="77777777" w:rsidTr="2BE84D7E">
        <w:trPr>
          <w:trHeight w:val="20"/>
        </w:trPr>
        <w:tc>
          <w:tcPr>
            <w:tcW w:w="540" w:type="pct"/>
            <w:hideMark/>
          </w:tcPr>
          <w:p w14:paraId="087C16DC" w14:textId="77777777" w:rsidR="001475C7" w:rsidRPr="00272F02" w:rsidRDefault="001475C7" w:rsidP="00C824A4">
            <w:pPr>
              <w:rPr>
                <w:sz w:val="20"/>
                <w:szCs w:val="20"/>
              </w:rPr>
            </w:pPr>
            <w:r w:rsidRPr="00272F02">
              <w:rPr>
                <w:sz w:val="20"/>
                <w:szCs w:val="20"/>
              </w:rPr>
              <w:t>CNEW</w:t>
            </w:r>
          </w:p>
        </w:tc>
        <w:tc>
          <w:tcPr>
            <w:tcW w:w="1299" w:type="pct"/>
            <w:hideMark/>
          </w:tcPr>
          <w:p w14:paraId="1B859B3D" w14:textId="77777777" w:rsidR="001475C7" w:rsidRPr="00272F02" w:rsidRDefault="001475C7" w:rsidP="00C824A4">
            <w:pPr>
              <w:rPr>
                <w:sz w:val="20"/>
                <w:szCs w:val="20"/>
              </w:rPr>
            </w:pPr>
            <w:r w:rsidRPr="00272F02">
              <w:rPr>
                <w:sz w:val="20"/>
                <w:szCs w:val="20"/>
              </w:rPr>
              <w:t>8.2 Screening/Baseline Assessments and Procedures</w:t>
            </w:r>
          </w:p>
        </w:tc>
        <w:tc>
          <w:tcPr>
            <w:tcW w:w="3161" w:type="pct"/>
            <w:hideMark/>
          </w:tcPr>
          <w:p w14:paraId="6FA1382B" w14:textId="77777777" w:rsidR="001475C7" w:rsidRPr="00272F02" w:rsidRDefault="001475C7" w:rsidP="00C824A4">
            <w:pPr>
              <w:rPr>
                <w:sz w:val="20"/>
                <w:szCs w:val="20"/>
              </w:rPr>
            </w:pPr>
            <w:r w:rsidRPr="00272F02">
              <w:rPr>
                <w:sz w:val="20"/>
                <w:szCs w:val="20"/>
              </w:rPr>
              <w:t>Section 8.2 of the ICH M11 Protocol standard, Screening/Baseline Assessments and Procedures.</w:t>
            </w:r>
          </w:p>
        </w:tc>
      </w:tr>
      <w:tr w:rsidR="00DB50C7" w:rsidRPr="00272F02" w14:paraId="612F9603" w14:textId="77777777" w:rsidTr="2BE84D7E">
        <w:trPr>
          <w:trHeight w:val="20"/>
        </w:trPr>
        <w:tc>
          <w:tcPr>
            <w:tcW w:w="540" w:type="pct"/>
            <w:hideMark/>
          </w:tcPr>
          <w:p w14:paraId="43DC0445" w14:textId="77777777" w:rsidR="001475C7" w:rsidRPr="00272F02" w:rsidRDefault="001475C7" w:rsidP="00C824A4">
            <w:pPr>
              <w:rPr>
                <w:sz w:val="20"/>
                <w:szCs w:val="20"/>
              </w:rPr>
            </w:pPr>
            <w:r w:rsidRPr="00272F02">
              <w:rPr>
                <w:sz w:val="20"/>
                <w:szCs w:val="20"/>
              </w:rPr>
              <w:t>CNEW</w:t>
            </w:r>
          </w:p>
        </w:tc>
        <w:tc>
          <w:tcPr>
            <w:tcW w:w="1299" w:type="pct"/>
            <w:hideMark/>
          </w:tcPr>
          <w:p w14:paraId="6A9CA43B" w14:textId="77777777" w:rsidR="001475C7" w:rsidRPr="00272F02" w:rsidRDefault="001475C7" w:rsidP="00C824A4">
            <w:pPr>
              <w:rPr>
                <w:sz w:val="20"/>
                <w:szCs w:val="20"/>
              </w:rPr>
            </w:pPr>
            <w:r w:rsidRPr="00272F02">
              <w:rPr>
                <w:sz w:val="20"/>
                <w:szCs w:val="20"/>
              </w:rPr>
              <w:t>8.3 Efficacy Assessments and Procedures</w:t>
            </w:r>
          </w:p>
        </w:tc>
        <w:tc>
          <w:tcPr>
            <w:tcW w:w="3161" w:type="pct"/>
            <w:hideMark/>
          </w:tcPr>
          <w:p w14:paraId="16554B1F" w14:textId="77777777" w:rsidR="001475C7" w:rsidRPr="00272F02" w:rsidRDefault="001475C7" w:rsidP="00C824A4">
            <w:pPr>
              <w:rPr>
                <w:sz w:val="20"/>
                <w:szCs w:val="20"/>
              </w:rPr>
            </w:pPr>
            <w:r w:rsidRPr="00272F02">
              <w:rPr>
                <w:sz w:val="20"/>
                <w:szCs w:val="20"/>
              </w:rPr>
              <w:t>Section 8.3 of the ICH M11 Protocol standard, Efficacy Assessments and Procedures.</w:t>
            </w:r>
          </w:p>
        </w:tc>
      </w:tr>
      <w:tr w:rsidR="00DB50C7" w:rsidRPr="00272F02" w14:paraId="13EEA142" w14:textId="77777777" w:rsidTr="2BE84D7E">
        <w:trPr>
          <w:trHeight w:val="20"/>
        </w:trPr>
        <w:tc>
          <w:tcPr>
            <w:tcW w:w="540" w:type="pct"/>
            <w:hideMark/>
          </w:tcPr>
          <w:p w14:paraId="799AE24E" w14:textId="77777777" w:rsidR="001475C7" w:rsidRPr="00272F02" w:rsidRDefault="001475C7" w:rsidP="00C824A4">
            <w:pPr>
              <w:rPr>
                <w:sz w:val="20"/>
                <w:szCs w:val="20"/>
              </w:rPr>
            </w:pPr>
            <w:r w:rsidRPr="00272F02">
              <w:rPr>
                <w:sz w:val="20"/>
                <w:szCs w:val="20"/>
              </w:rPr>
              <w:t>CNEW</w:t>
            </w:r>
          </w:p>
        </w:tc>
        <w:tc>
          <w:tcPr>
            <w:tcW w:w="1299" w:type="pct"/>
            <w:hideMark/>
          </w:tcPr>
          <w:p w14:paraId="45E8B5C8" w14:textId="77777777" w:rsidR="001475C7" w:rsidRPr="00272F02" w:rsidRDefault="001475C7" w:rsidP="00C824A4">
            <w:pPr>
              <w:rPr>
                <w:sz w:val="20"/>
                <w:szCs w:val="20"/>
              </w:rPr>
            </w:pPr>
            <w:r w:rsidRPr="00272F02">
              <w:rPr>
                <w:sz w:val="20"/>
                <w:szCs w:val="20"/>
              </w:rPr>
              <w:t>8.4 Safety Assessments and Procedures</w:t>
            </w:r>
          </w:p>
        </w:tc>
        <w:tc>
          <w:tcPr>
            <w:tcW w:w="3161" w:type="pct"/>
            <w:hideMark/>
          </w:tcPr>
          <w:p w14:paraId="0B92A5C8" w14:textId="77777777" w:rsidR="001475C7" w:rsidRPr="00272F02" w:rsidRDefault="001475C7" w:rsidP="00C824A4">
            <w:pPr>
              <w:rPr>
                <w:sz w:val="20"/>
                <w:szCs w:val="20"/>
              </w:rPr>
            </w:pPr>
            <w:r w:rsidRPr="00272F02">
              <w:rPr>
                <w:sz w:val="20"/>
                <w:szCs w:val="20"/>
              </w:rPr>
              <w:t>Section 8.4 of the ICH M11 Protocol standard, Safety Assessments and Procedures.</w:t>
            </w:r>
          </w:p>
        </w:tc>
      </w:tr>
      <w:tr w:rsidR="00DB50C7" w:rsidRPr="00272F02" w14:paraId="39298AC0" w14:textId="77777777" w:rsidTr="2BE84D7E">
        <w:trPr>
          <w:trHeight w:val="20"/>
        </w:trPr>
        <w:tc>
          <w:tcPr>
            <w:tcW w:w="540" w:type="pct"/>
            <w:hideMark/>
          </w:tcPr>
          <w:p w14:paraId="44AD0BE9" w14:textId="77777777" w:rsidR="001475C7" w:rsidRPr="00272F02" w:rsidRDefault="001475C7" w:rsidP="00C824A4">
            <w:pPr>
              <w:rPr>
                <w:sz w:val="20"/>
                <w:szCs w:val="20"/>
              </w:rPr>
            </w:pPr>
            <w:r w:rsidRPr="00272F02">
              <w:rPr>
                <w:sz w:val="20"/>
                <w:szCs w:val="20"/>
              </w:rPr>
              <w:t>CNEW</w:t>
            </w:r>
          </w:p>
        </w:tc>
        <w:tc>
          <w:tcPr>
            <w:tcW w:w="1299" w:type="pct"/>
            <w:hideMark/>
          </w:tcPr>
          <w:p w14:paraId="3DAEC68E" w14:textId="77777777" w:rsidR="001475C7" w:rsidRPr="00272F02" w:rsidRDefault="001475C7" w:rsidP="00C824A4">
            <w:pPr>
              <w:rPr>
                <w:sz w:val="20"/>
                <w:szCs w:val="20"/>
              </w:rPr>
            </w:pPr>
            <w:r w:rsidRPr="00272F02">
              <w:rPr>
                <w:sz w:val="20"/>
                <w:szCs w:val="20"/>
              </w:rPr>
              <w:t>8.4.1 Physical Examination</w:t>
            </w:r>
          </w:p>
        </w:tc>
        <w:tc>
          <w:tcPr>
            <w:tcW w:w="3161" w:type="pct"/>
            <w:hideMark/>
          </w:tcPr>
          <w:p w14:paraId="7504186A" w14:textId="77777777" w:rsidR="001475C7" w:rsidRPr="00272F02" w:rsidRDefault="001475C7" w:rsidP="00C824A4">
            <w:pPr>
              <w:rPr>
                <w:sz w:val="20"/>
                <w:szCs w:val="20"/>
              </w:rPr>
            </w:pPr>
            <w:r w:rsidRPr="00272F02">
              <w:rPr>
                <w:sz w:val="20"/>
                <w:szCs w:val="20"/>
              </w:rPr>
              <w:t>Section 8.4.1 of the ICH M11 Protocol standard, Physical Examination.</w:t>
            </w:r>
          </w:p>
        </w:tc>
      </w:tr>
      <w:tr w:rsidR="00DB50C7" w:rsidRPr="00272F02" w14:paraId="4D104618" w14:textId="77777777" w:rsidTr="2BE84D7E">
        <w:trPr>
          <w:trHeight w:val="20"/>
        </w:trPr>
        <w:tc>
          <w:tcPr>
            <w:tcW w:w="540" w:type="pct"/>
            <w:hideMark/>
          </w:tcPr>
          <w:p w14:paraId="09BCC57D" w14:textId="77777777" w:rsidR="001475C7" w:rsidRPr="00272F02" w:rsidRDefault="001475C7" w:rsidP="00C824A4">
            <w:pPr>
              <w:rPr>
                <w:sz w:val="20"/>
                <w:szCs w:val="20"/>
              </w:rPr>
            </w:pPr>
            <w:r w:rsidRPr="00272F02">
              <w:rPr>
                <w:sz w:val="20"/>
                <w:szCs w:val="20"/>
              </w:rPr>
              <w:t>CNEW</w:t>
            </w:r>
          </w:p>
        </w:tc>
        <w:tc>
          <w:tcPr>
            <w:tcW w:w="1299" w:type="pct"/>
            <w:hideMark/>
          </w:tcPr>
          <w:p w14:paraId="29F108CE" w14:textId="77777777" w:rsidR="001475C7" w:rsidRPr="00272F02" w:rsidRDefault="001475C7" w:rsidP="00C824A4">
            <w:pPr>
              <w:rPr>
                <w:sz w:val="20"/>
                <w:szCs w:val="20"/>
              </w:rPr>
            </w:pPr>
            <w:r w:rsidRPr="00272F02">
              <w:rPr>
                <w:sz w:val="20"/>
                <w:szCs w:val="20"/>
              </w:rPr>
              <w:t>8.4.2 Vital Signs</w:t>
            </w:r>
          </w:p>
        </w:tc>
        <w:tc>
          <w:tcPr>
            <w:tcW w:w="3161" w:type="pct"/>
            <w:hideMark/>
          </w:tcPr>
          <w:p w14:paraId="1EEB89C0" w14:textId="77777777" w:rsidR="001475C7" w:rsidRPr="00272F02" w:rsidRDefault="001475C7" w:rsidP="00C824A4">
            <w:pPr>
              <w:rPr>
                <w:sz w:val="20"/>
                <w:szCs w:val="20"/>
              </w:rPr>
            </w:pPr>
            <w:r w:rsidRPr="00272F02">
              <w:rPr>
                <w:sz w:val="20"/>
                <w:szCs w:val="20"/>
              </w:rPr>
              <w:t>Section 8.4.2 of the ICH M11 Protocol standard, Vital Signs.</w:t>
            </w:r>
          </w:p>
        </w:tc>
      </w:tr>
      <w:tr w:rsidR="00DB50C7" w:rsidRPr="00272F02" w14:paraId="1FD8C7CC" w14:textId="77777777" w:rsidTr="2BE84D7E">
        <w:trPr>
          <w:trHeight w:val="20"/>
        </w:trPr>
        <w:tc>
          <w:tcPr>
            <w:tcW w:w="540" w:type="pct"/>
            <w:hideMark/>
          </w:tcPr>
          <w:p w14:paraId="045DDB2B" w14:textId="77777777" w:rsidR="001475C7" w:rsidRPr="00272F02" w:rsidRDefault="001475C7" w:rsidP="00C824A4">
            <w:pPr>
              <w:rPr>
                <w:sz w:val="20"/>
                <w:szCs w:val="20"/>
              </w:rPr>
            </w:pPr>
            <w:r w:rsidRPr="00272F02">
              <w:rPr>
                <w:sz w:val="20"/>
                <w:szCs w:val="20"/>
              </w:rPr>
              <w:t>CNEW</w:t>
            </w:r>
          </w:p>
        </w:tc>
        <w:tc>
          <w:tcPr>
            <w:tcW w:w="1299" w:type="pct"/>
            <w:hideMark/>
          </w:tcPr>
          <w:p w14:paraId="1FADA8EF" w14:textId="77777777" w:rsidR="001475C7" w:rsidRPr="00272F02" w:rsidRDefault="001475C7" w:rsidP="00C824A4">
            <w:pPr>
              <w:rPr>
                <w:sz w:val="20"/>
                <w:szCs w:val="20"/>
              </w:rPr>
            </w:pPr>
            <w:r w:rsidRPr="00272F02">
              <w:rPr>
                <w:sz w:val="20"/>
                <w:szCs w:val="20"/>
              </w:rPr>
              <w:t>8.4.3 Electrocardiograms</w:t>
            </w:r>
          </w:p>
        </w:tc>
        <w:tc>
          <w:tcPr>
            <w:tcW w:w="3161" w:type="pct"/>
            <w:hideMark/>
          </w:tcPr>
          <w:p w14:paraId="6436A806" w14:textId="77777777" w:rsidR="001475C7" w:rsidRPr="00272F02" w:rsidRDefault="001475C7" w:rsidP="00C824A4">
            <w:pPr>
              <w:rPr>
                <w:sz w:val="20"/>
                <w:szCs w:val="20"/>
              </w:rPr>
            </w:pPr>
            <w:r w:rsidRPr="00272F02">
              <w:rPr>
                <w:sz w:val="20"/>
                <w:szCs w:val="20"/>
              </w:rPr>
              <w:t>Section 8.4.3 of the ICH M11 Protocol standard, Electrocardiograms.</w:t>
            </w:r>
          </w:p>
        </w:tc>
      </w:tr>
      <w:tr w:rsidR="00DB50C7" w:rsidRPr="00272F02" w14:paraId="400717C0" w14:textId="77777777" w:rsidTr="2BE84D7E">
        <w:trPr>
          <w:trHeight w:val="20"/>
        </w:trPr>
        <w:tc>
          <w:tcPr>
            <w:tcW w:w="540" w:type="pct"/>
            <w:hideMark/>
          </w:tcPr>
          <w:p w14:paraId="5A7599E0" w14:textId="77777777" w:rsidR="001475C7" w:rsidRPr="00272F02" w:rsidRDefault="001475C7" w:rsidP="00C824A4">
            <w:pPr>
              <w:rPr>
                <w:sz w:val="20"/>
                <w:szCs w:val="20"/>
              </w:rPr>
            </w:pPr>
            <w:r w:rsidRPr="00272F02">
              <w:rPr>
                <w:sz w:val="20"/>
                <w:szCs w:val="20"/>
              </w:rPr>
              <w:t>CNEW</w:t>
            </w:r>
          </w:p>
        </w:tc>
        <w:tc>
          <w:tcPr>
            <w:tcW w:w="1299" w:type="pct"/>
            <w:hideMark/>
          </w:tcPr>
          <w:p w14:paraId="6C9D0C20" w14:textId="77777777" w:rsidR="001475C7" w:rsidRPr="00272F02" w:rsidRDefault="001475C7" w:rsidP="00C824A4">
            <w:pPr>
              <w:rPr>
                <w:sz w:val="20"/>
                <w:szCs w:val="20"/>
              </w:rPr>
            </w:pPr>
            <w:r w:rsidRPr="00272F02">
              <w:rPr>
                <w:sz w:val="20"/>
                <w:szCs w:val="20"/>
              </w:rPr>
              <w:t>8.4.4 Clinical Laboratory Assessments</w:t>
            </w:r>
          </w:p>
        </w:tc>
        <w:tc>
          <w:tcPr>
            <w:tcW w:w="3161" w:type="pct"/>
            <w:hideMark/>
          </w:tcPr>
          <w:p w14:paraId="5FE71B16" w14:textId="77777777" w:rsidR="001475C7" w:rsidRPr="00272F02" w:rsidRDefault="001475C7" w:rsidP="00C824A4">
            <w:pPr>
              <w:rPr>
                <w:sz w:val="20"/>
                <w:szCs w:val="20"/>
              </w:rPr>
            </w:pPr>
            <w:r w:rsidRPr="00272F02">
              <w:rPr>
                <w:sz w:val="20"/>
                <w:szCs w:val="20"/>
              </w:rPr>
              <w:t>Section 8.4.4 of the ICH M11 Protocol standard, Clinical Laboratory Assessments.</w:t>
            </w:r>
          </w:p>
        </w:tc>
      </w:tr>
      <w:tr w:rsidR="00DB50C7" w:rsidRPr="00272F02" w14:paraId="406ECD6A" w14:textId="77777777" w:rsidTr="2BE84D7E">
        <w:trPr>
          <w:trHeight w:val="20"/>
        </w:trPr>
        <w:tc>
          <w:tcPr>
            <w:tcW w:w="540" w:type="pct"/>
            <w:hideMark/>
          </w:tcPr>
          <w:p w14:paraId="6B26E4C8" w14:textId="77777777" w:rsidR="001475C7" w:rsidRPr="00272F02" w:rsidRDefault="001475C7" w:rsidP="00C824A4">
            <w:pPr>
              <w:rPr>
                <w:sz w:val="20"/>
                <w:szCs w:val="20"/>
              </w:rPr>
            </w:pPr>
            <w:r w:rsidRPr="00272F02">
              <w:rPr>
                <w:sz w:val="20"/>
                <w:szCs w:val="20"/>
              </w:rPr>
              <w:t>CNEW</w:t>
            </w:r>
          </w:p>
        </w:tc>
        <w:tc>
          <w:tcPr>
            <w:tcW w:w="1299" w:type="pct"/>
            <w:hideMark/>
          </w:tcPr>
          <w:p w14:paraId="4E23CA29" w14:textId="77777777" w:rsidR="001475C7" w:rsidRPr="00272F02" w:rsidRDefault="001475C7" w:rsidP="00C824A4">
            <w:pPr>
              <w:rPr>
                <w:sz w:val="20"/>
                <w:szCs w:val="20"/>
              </w:rPr>
            </w:pPr>
            <w:r w:rsidRPr="00272F02">
              <w:rPr>
                <w:sz w:val="20"/>
                <w:szCs w:val="20"/>
              </w:rPr>
              <w:t>8.4.5 Pregnancy Testing</w:t>
            </w:r>
          </w:p>
        </w:tc>
        <w:tc>
          <w:tcPr>
            <w:tcW w:w="3161" w:type="pct"/>
            <w:hideMark/>
          </w:tcPr>
          <w:p w14:paraId="4E0F6A53" w14:textId="77777777" w:rsidR="001475C7" w:rsidRPr="00272F02" w:rsidRDefault="001475C7" w:rsidP="00C824A4">
            <w:pPr>
              <w:rPr>
                <w:sz w:val="20"/>
                <w:szCs w:val="20"/>
              </w:rPr>
            </w:pPr>
            <w:r w:rsidRPr="00272F02">
              <w:rPr>
                <w:sz w:val="20"/>
                <w:szCs w:val="20"/>
              </w:rPr>
              <w:t>Section 8.4.5 of the ICH M11 Protocol standard, Pregnancy Testing.</w:t>
            </w:r>
          </w:p>
        </w:tc>
      </w:tr>
      <w:tr w:rsidR="00DB50C7" w:rsidRPr="00272F02" w14:paraId="1B8C0714" w14:textId="77777777" w:rsidTr="2BE84D7E">
        <w:trPr>
          <w:trHeight w:val="20"/>
        </w:trPr>
        <w:tc>
          <w:tcPr>
            <w:tcW w:w="540" w:type="pct"/>
            <w:hideMark/>
          </w:tcPr>
          <w:p w14:paraId="75CB3E7C" w14:textId="77777777" w:rsidR="001475C7" w:rsidRPr="00272F02" w:rsidRDefault="001475C7" w:rsidP="00C824A4">
            <w:pPr>
              <w:rPr>
                <w:sz w:val="20"/>
                <w:szCs w:val="20"/>
              </w:rPr>
            </w:pPr>
            <w:r w:rsidRPr="00272F02">
              <w:rPr>
                <w:sz w:val="20"/>
                <w:szCs w:val="20"/>
              </w:rPr>
              <w:t>CNEW</w:t>
            </w:r>
          </w:p>
        </w:tc>
        <w:tc>
          <w:tcPr>
            <w:tcW w:w="1299" w:type="pct"/>
            <w:hideMark/>
          </w:tcPr>
          <w:p w14:paraId="1129193B" w14:textId="77777777" w:rsidR="001475C7" w:rsidRPr="00272F02" w:rsidRDefault="001475C7" w:rsidP="00C824A4">
            <w:pPr>
              <w:rPr>
                <w:sz w:val="20"/>
                <w:szCs w:val="20"/>
              </w:rPr>
            </w:pPr>
            <w:r w:rsidRPr="00272F02">
              <w:rPr>
                <w:sz w:val="20"/>
                <w:szCs w:val="20"/>
              </w:rPr>
              <w:t>8.4.6 Suicidal Ideation and Behaviour Risk Monitoring</w:t>
            </w:r>
          </w:p>
        </w:tc>
        <w:tc>
          <w:tcPr>
            <w:tcW w:w="3161" w:type="pct"/>
            <w:hideMark/>
          </w:tcPr>
          <w:p w14:paraId="70B99B69" w14:textId="77777777" w:rsidR="001475C7" w:rsidRPr="00272F02" w:rsidRDefault="001475C7" w:rsidP="00C824A4">
            <w:pPr>
              <w:rPr>
                <w:sz w:val="20"/>
                <w:szCs w:val="20"/>
              </w:rPr>
            </w:pPr>
            <w:r w:rsidRPr="00272F02">
              <w:rPr>
                <w:sz w:val="20"/>
                <w:szCs w:val="20"/>
              </w:rPr>
              <w:t>Section 8.4.6 of the ICH M11 Protocol standard, Suicidal Ideation and Behaviour Risk Monitoring.</w:t>
            </w:r>
          </w:p>
        </w:tc>
      </w:tr>
      <w:tr w:rsidR="00DB50C7" w:rsidRPr="00272F02" w14:paraId="72A30DBB" w14:textId="77777777" w:rsidTr="2BE84D7E">
        <w:trPr>
          <w:trHeight w:val="20"/>
        </w:trPr>
        <w:tc>
          <w:tcPr>
            <w:tcW w:w="540" w:type="pct"/>
            <w:hideMark/>
          </w:tcPr>
          <w:p w14:paraId="65F84E86" w14:textId="77777777" w:rsidR="001475C7" w:rsidRPr="00272F02" w:rsidRDefault="001475C7" w:rsidP="00C824A4">
            <w:pPr>
              <w:rPr>
                <w:sz w:val="20"/>
                <w:szCs w:val="20"/>
              </w:rPr>
            </w:pPr>
            <w:r w:rsidRPr="00272F02">
              <w:rPr>
                <w:sz w:val="20"/>
                <w:szCs w:val="20"/>
              </w:rPr>
              <w:t>CNEW</w:t>
            </w:r>
          </w:p>
        </w:tc>
        <w:tc>
          <w:tcPr>
            <w:tcW w:w="1299" w:type="pct"/>
            <w:hideMark/>
          </w:tcPr>
          <w:p w14:paraId="01E956BB" w14:textId="77777777" w:rsidR="001475C7" w:rsidRPr="00272F02" w:rsidRDefault="001475C7" w:rsidP="00C824A4">
            <w:pPr>
              <w:rPr>
                <w:sz w:val="20"/>
                <w:szCs w:val="20"/>
              </w:rPr>
            </w:pPr>
            <w:r w:rsidRPr="00272F02">
              <w:rPr>
                <w:sz w:val="20"/>
                <w:szCs w:val="20"/>
              </w:rPr>
              <w:t>8.5 Pharmacokinetics</w:t>
            </w:r>
          </w:p>
        </w:tc>
        <w:tc>
          <w:tcPr>
            <w:tcW w:w="3161" w:type="pct"/>
            <w:hideMark/>
          </w:tcPr>
          <w:p w14:paraId="6FB0F48F" w14:textId="77777777" w:rsidR="001475C7" w:rsidRPr="00272F02" w:rsidRDefault="001475C7" w:rsidP="00C824A4">
            <w:pPr>
              <w:rPr>
                <w:sz w:val="20"/>
                <w:szCs w:val="20"/>
              </w:rPr>
            </w:pPr>
            <w:r w:rsidRPr="00272F02">
              <w:rPr>
                <w:sz w:val="20"/>
                <w:szCs w:val="20"/>
              </w:rPr>
              <w:t>Section 8.5 of the ICH M11 Protocol standard, Pharmacokinetics.</w:t>
            </w:r>
          </w:p>
        </w:tc>
      </w:tr>
      <w:tr w:rsidR="00DB50C7" w:rsidRPr="00272F02" w14:paraId="332BF6FB" w14:textId="77777777" w:rsidTr="2BE84D7E">
        <w:trPr>
          <w:trHeight w:val="20"/>
        </w:trPr>
        <w:tc>
          <w:tcPr>
            <w:tcW w:w="540" w:type="pct"/>
            <w:hideMark/>
          </w:tcPr>
          <w:p w14:paraId="7452B28C" w14:textId="77777777" w:rsidR="001475C7" w:rsidRPr="00272F02" w:rsidRDefault="001475C7" w:rsidP="00C824A4">
            <w:pPr>
              <w:rPr>
                <w:sz w:val="20"/>
                <w:szCs w:val="20"/>
              </w:rPr>
            </w:pPr>
            <w:r w:rsidRPr="00272F02">
              <w:rPr>
                <w:sz w:val="20"/>
                <w:szCs w:val="20"/>
              </w:rPr>
              <w:t>CNEW</w:t>
            </w:r>
          </w:p>
        </w:tc>
        <w:tc>
          <w:tcPr>
            <w:tcW w:w="1299" w:type="pct"/>
            <w:hideMark/>
          </w:tcPr>
          <w:p w14:paraId="23988931" w14:textId="77777777" w:rsidR="001475C7" w:rsidRPr="00272F02" w:rsidRDefault="001475C7" w:rsidP="00C824A4">
            <w:pPr>
              <w:rPr>
                <w:sz w:val="20"/>
                <w:szCs w:val="20"/>
              </w:rPr>
            </w:pPr>
            <w:r w:rsidRPr="00272F02">
              <w:rPr>
                <w:sz w:val="20"/>
                <w:szCs w:val="20"/>
              </w:rPr>
              <w:t>8.6 Biomarkers</w:t>
            </w:r>
          </w:p>
        </w:tc>
        <w:tc>
          <w:tcPr>
            <w:tcW w:w="3161" w:type="pct"/>
            <w:hideMark/>
          </w:tcPr>
          <w:p w14:paraId="2DD3D8AC" w14:textId="77777777" w:rsidR="001475C7" w:rsidRPr="00272F02" w:rsidRDefault="001475C7" w:rsidP="00C824A4">
            <w:pPr>
              <w:rPr>
                <w:sz w:val="20"/>
                <w:szCs w:val="20"/>
              </w:rPr>
            </w:pPr>
            <w:r w:rsidRPr="00272F02">
              <w:rPr>
                <w:sz w:val="20"/>
                <w:szCs w:val="20"/>
              </w:rPr>
              <w:t>Section 8.6 of the ICH M11 Protocol standard, Biomarkers.</w:t>
            </w:r>
          </w:p>
        </w:tc>
      </w:tr>
      <w:tr w:rsidR="00DB50C7" w:rsidRPr="00272F02" w14:paraId="1B673042" w14:textId="77777777" w:rsidTr="2BE84D7E">
        <w:trPr>
          <w:trHeight w:val="20"/>
        </w:trPr>
        <w:tc>
          <w:tcPr>
            <w:tcW w:w="540" w:type="pct"/>
            <w:hideMark/>
          </w:tcPr>
          <w:p w14:paraId="38AED360" w14:textId="77777777" w:rsidR="001475C7" w:rsidRPr="00272F02" w:rsidRDefault="001475C7" w:rsidP="00C824A4">
            <w:pPr>
              <w:rPr>
                <w:sz w:val="20"/>
                <w:szCs w:val="20"/>
              </w:rPr>
            </w:pPr>
            <w:r w:rsidRPr="00272F02">
              <w:rPr>
                <w:sz w:val="20"/>
                <w:szCs w:val="20"/>
              </w:rPr>
              <w:t>CNEW</w:t>
            </w:r>
          </w:p>
        </w:tc>
        <w:tc>
          <w:tcPr>
            <w:tcW w:w="1299" w:type="pct"/>
            <w:hideMark/>
          </w:tcPr>
          <w:p w14:paraId="25EFDBB3" w14:textId="77777777" w:rsidR="001475C7" w:rsidRPr="00272F02" w:rsidRDefault="001475C7" w:rsidP="00C824A4">
            <w:pPr>
              <w:rPr>
                <w:sz w:val="20"/>
                <w:szCs w:val="20"/>
              </w:rPr>
            </w:pPr>
            <w:r w:rsidRPr="00272F02">
              <w:rPr>
                <w:sz w:val="20"/>
                <w:szCs w:val="20"/>
              </w:rPr>
              <w:t>8.6.1 Genetics and Pharmacogenomics</w:t>
            </w:r>
          </w:p>
        </w:tc>
        <w:tc>
          <w:tcPr>
            <w:tcW w:w="3161" w:type="pct"/>
            <w:hideMark/>
          </w:tcPr>
          <w:p w14:paraId="7DCC22FD" w14:textId="77777777" w:rsidR="001475C7" w:rsidRPr="00272F02" w:rsidRDefault="001475C7" w:rsidP="00C824A4">
            <w:pPr>
              <w:rPr>
                <w:sz w:val="20"/>
                <w:szCs w:val="20"/>
              </w:rPr>
            </w:pPr>
            <w:r w:rsidRPr="00272F02">
              <w:rPr>
                <w:sz w:val="20"/>
                <w:szCs w:val="20"/>
              </w:rPr>
              <w:t>Section 8.6.1 of the ICH M11 Protocol standard, Genetics and Pharmacogenomics.</w:t>
            </w:r>
          </w:p>
        </w:tc>
      </w:tr>
      <w:tr w:rsidR="00DB50C7" w:rsidRPr="00272F02" w14:paraId="00444500" w14:textId="77777777" w:rsidTr="2BE84D7E">
        <w:trPr>
          <w:trHeight w:val="20"/>
        </w:trPr>
        <w:tc>
          <w:tcPr>
            <w:tcW w:w="540" w:type="pct"/>
            <w:hideMark/>
          </w:tcPr>
          <w:p w14:paraId="60B320A0" w14:textId="77777777" w:rsidR="001475C7" w:rsidRPr="00272F02" w:rsidRDefault="001475C7" w:rsidP="00C824A4">
            <w:pPr>
              <w:rPr>
                <w:sz w:val="20"/>
                <w:szCs w:val="20"/>
              </w:rPr>
            </w:pPr>
            <w:r w:rsidRPr="00272F02">
              <w:rPr>
                <w:sz w:val="20"/>
                <w:szCs w:val="20"/>
              </w:rPr>
              <w:t>CNEW</w:t>
            </w:r>
          </w:p>
        </w:tc>
        <w:tc>
          <w:tcPr>
            <w:tcW w:w="1299" w:type="pct"/>
            <w:hideMark/>
          </w:tcPr>
          <w:p w14:paraId="52F7935C" w14:textId="77777777" w:rsidR="001475C7" w:rsidRPr="00272F02" w:rsidRDefault="001475C7" w:rsidP="00C824A4">
            <w:pPr>
              <w:rPr>
                <w:sz w:val="20"/>
                <w:szCs w:val="20"/>
              </w:rPr>
            </w:pPr>
            <w:r w:rsidRPr="00272F02">
              <w:rPr>
                <w:sz w:val="20"/>
                <w:szCs w:val="20"/>
              </w:rPr>
              <w:t>8.6.2 Pharmacodynamic Biomarkers</w:t>
            </w:r>
          </w:p>
        </w:tc>
        <w:tc>
          <w:tcPr>
            <w:tcW w:w="3161" w:type="pct"/>
            <w:hideMark/>
          </w:tcPr>
          <w:p w14:paraId="7EDD0636" w14:textId="77777777" w:rsidR="001475C7" w:rsidRPr="00272F02" w:rsidRDefault="001475C7" w:rsidP="00C824A4">
            <w:pPr>
              <w:rPr>
                <w:sz w:val="20"/>
                <w:szCs w:val="20"/>
              </w:rPr>
            </w:pPr>
            <w:r w:rsidRPr="00272F02">
              <w:rPr>
                <w:sz w:val="20"/>
                <w:szCs w:val="20"/>
              </w:rPr>
              <w:t>Section 8.6.2 of the ICH M11 Protocol standard, Pharmacodynamic Biomarkers.</w:t>
            </w:r>
          </w:p>
        </w:tc>
      </w:tr>
      <w:tr w:rsidR="00DB50C7" w:rsidRPr="00272F02" w14:paraId="5CA77341" w14:textId="77777777" w:rsidTr="2BE84D7E">
        <w:trPr>
          <w:trHeight w:val="20"/>
        </w:trPr>
        <w:tc>
          <w:tcPr>
            <w:tcW w:w="540" w:type="pct"/>
            <w:hideMark/>
          </w:tcPr>
          <w:p w14:paraId="5617BC62" w14:textId="77777777" w:rsidR="001475C7" w:rsidRPr="00272F02" w:rsidRDefault="001475C7" w:rsidP="00C824A4">
            <w:pPr>
              <w:rPr>
                <w:sz w:val="20"/>
                <w:szCs w:val="20"/>
              </w:rPr>
            </w:pPr>
            <w:r w:rsidRPr="00272F02">
              <w:rPr>
                <w:sz w:val="20"/>
                <w:szCs w:val="20"/>
              </w:rPr>
              <w:t>CNEW</w:t>
            </w:r>
          </w:p>
        </w:tc>
        <w:tc>
          <w:tcPr>
            <w:tcW w:w="1299" w:type="pct"/>
            <w:hideMark/>
          </w:tcPr>
          <w:p w14:paraId="67A2DBF5" w14:textId="77777777" w:rsidR="001475C7" w:rsidRPr="00272F02" w:rsidRDefault="001475C7" w:rsidP="00C824A4">
            <w:pPr>
              <w:rPr>
                <w:sz w:val="20"/>
                <w:szCs w:val="20"/>
              </w:rPr>
            </w:pPr>
            <w:r w:rsidRPr="00272F02">
              <w:rPr>
                <w:sz w:val="20"/>
                <w:szCs w:val="20"/>
              </w:rPr>
              <w:t>8.6.3 Other Biomarkers</w:t>
            </w:r>
          </w:p>
        </w:tc>
        <w:tc>
          <w:tcPr>
            <w:tcW w:w="3161" w:type="pct"/>
            <w:hideMark/>
          </w:tcPr>
          <w:p w14:paraId="6DDD44DB" w14:textId="77777777" w:rsidR="001475C7" w:rsidRPr="00272F02" w:rsidRDefault="001475C7" w:rsidP="00C824A4">
            <w:pPr>
              <w:rPr>
                <w:sz w:val="20"/>
                <w:szCs w:val="20"/>
              </w:rPr>
            </w:pPr>
            <w:r w:rsidRPr="00272F02">
              <w:rPr>
                <w:sz w:val="20"/>
                <w:szCs w:val="20"/>
              </w:rPr>
              <w:t>Section 8.6.3 of the ICH M11 Protocol standard, Other Biomarkers.</w:t>
            </w:r>
          </w:p>
        </w:tc>
      </w:tr>
      <w:tr w:rsidR="00DB50C7" w:rsidRPr="00272F02" w14:paraId="289A2BD5" w14:textId="77777777" w:rsidTr="2BE84D7E">
        <w:trPr>
          <w:trHeight w:val="20"/>
        </w:trPr>
        <w:tc>
          <w:tcPr>
            <w:tcW w:w="540" w:type="pct"/>
            <w:hideMark/>
          </w:tcPr>
          <w:p w14:paraId="1EFD5B75" w14:textId="77777777" w:rsidR="001475C7" w:rsidRPr="00272F02" w:rsidRDefault="001475C7" w:rsidP="00C824A4">
            <w:pPr>
              <w:rPr>
                <w:sz w:val="20"/>
                <w:szCs w:val="20"/>
              </w:rPr>
            </w:pPr>
            <w:r w:rsidRPr="00272F02">
              <w:rPr>
                <w:sz w:val="20"/>
                <w:szCs w:val="20"/>
              </w:rPr>
              <w:t>CNEW</w:t>
            </w:r>
          </w:p>
        </w:tc>
        <w:tc>
          <w:tcPr>
            <w:tcW w:w="1299" w:type="pct"/>
            <w:hideMark/>
          </w:tcPr>
          <w:p w14:paraId="78AA5EFB" w14:textId="77777777" w:rsidR="001475C7" w:rsidRPr="00272F02" w:rsidRDefault="001475C7" w:rsidP="00C824A4">
            <w:pPr>
              <w:rPr>
                <w:sz w:val="20"/>
                <w:szCs w:val="20"/>
              </w:rPr>
            </w:pPr>
            <w:r w:rsidRPr="00272F02">
              <w:rPr>
                <w:sz w:val="20"/>
                <w:szCs w:val="20"/>
              </w:rPr>
              <w:t>8.7 Immunogenicity Assessments</w:t>
            </w:r>
          </w:p>
        </w:tc>
        <w:tc>
          <w:tcPr>
            <w:tcW w:w="3161" w:type="pct"/>
            <w:hideMark/>
          </w:tcPr>
          <w:p w14:paraId="3B0ACE53" w14:textId="77777777" w:rsidR="001475C7" w:rsidRPr="00272F02" w:rsidRDefault="001475C7" w:rsidP="00C824A4">
            <w:pPr>
              <w:rPr>
                <w:sz w:val="20"/>
                <w:szCs w:val="20"/>
              </w:rPr>
            </w:pPr>
            <w:r w:rsidRPr="00272F02">
              <w:rPr>
                <w:sz w:val="20"/>
                <w:szCs w:val="20"/>
              </w:rPr>
              <w:t>Section 8.7 of the ICH M11 Protocol standard, Immunogenicity Assessments.</w:t>
            </w:r>
          </w:p>
        </w:tc>
      </w:tr>
      <w:tr w:rsidR="00DB50C7" w:rsidRPr="00272F02" w14:paraId="2F0C8B5E" w14:textId="77777777" w:rsidTr="2BE84D7E">
        <w:trPr>
          <w:trHeight w:val="20"/>
        </w:trPr>
        <w:tc>
          <w:tcPr>
            <w:tcW w:w="540" w:type="pct"/>
            <w:hideMark/>
          </w:tcPr>
          <w:p w14:paraId="3D905083" w14:textId="77777777" w:rsidR="001475C7" w:rsidRPr="00272F02" w:rsidRDefault="001475C7" w:rsidP="00C824A4">
            <w:pPr>
              <w:rPr>
                <w:sz w:val="20"/>
                <w:szCs w:val="20"/>
              </w:rPr>
            </w:pPr>
            <w:r w:rsidRPr="00272F02">
              <w:rPr>
                <w:sz w:val="20"/>
                <w:szCs w:val="20"/>
              </w:rPr>
              <w:t>CNEW</w:t>
            </w:r>
          </w:p>
        </w:tc>
        <w:tc>
          <w:tcPr>
            <w:tcW w:w="1299" w:type="pct"/>
            <w:hideMark/>
          </w:tcPr>
          <w:p w14:paraId="646D8C07" w14:textId="77777777" w:rsidR="001475C7" w:rsidRPr="00272F02" w:rsidRDefault="001475C7" w:rsidP="00C824A4">
            <w:pPr>
              <w:rPr>
                <w:sz w:val="20"/>
                <w:szCs w:val="20"/>
              </w:rPr>
            </w:pPr>
            <w:r w:rsidRPr="00272F02">
              <w:rPr>
                <w:sz w:val="20"/>
                <w:szCs w:val="20"/>
              </w:rPr>
              <w:t>8.8 Medical Resource Utilisation and Health Economics</w:t>
            </w:r>
          </w:p>
        </w:tc>
        <w:tc>
          <w:tcPr>
            <w:tcW w:w="3161" w:type="pct"/>
            <w:hideMark/>
          </w:tcPr>
          <w:p w14:paraId="59A1CB99" w14:textId="77777777" w:rsidR="001475C7" w:rsidRPr="00272F02" w:rsidRDefault="001475C7" w:rsidP="00C824A4">
            <w:pPr>
              <w:rPr>
                <w:sz w:val="20"/>
                <w:szCs w:val="20"/>
              </w:rPr>
            </w:pPr>
            <w:r w:rsidRPr="00272F02">
              <w:rPr>
                <w:sz w:val="20"/>
                <w:szCs w:val="20"/>
              </w:rPr>
              <w:t>Section 8.8 of the ICH M11 Protocol standard, Medical Resource Utilisation and Health Economics.</w:t>
            </w:r>
          </w:p>
        </w:tc>
      </w:tr>
      <w:tr w:rsidR="00DB50C7" w:rsidRPr="00272F02" w14:paraId="6C9B0739" w14:textId="77777777" w:rsidTr="2BE84D7E">
        <w:trPr>
          <w:trHeight w:val="20"/>
        </w:trPr>
        <w:tc>
          <w:tcPr>
            <w:tcW w:w="540" w:type="pct"/>
            <w:hideMark/>
          </w:tcPr>
          <w:p w14:paraId="0F4B6660" w14:textId="77777777" w:rsidR="001475C7" w:rsidRPr="00272F02" w:rsidRDefault="001475C7" w:rsidP="00C824A4">
            <w:pPr>
              <w:rPr>
                <w:sz w:val="20"/>
                <w:szCs w:val="20"/>
              </w:rPr>
            </w:pPr>
            <w:r w:rsidRPr="00272F02">
              <w:rPr>
                <w:sz w:val="20"/>
                <w:szCs w:val="20"/>
              </w:rPr>
              <w:t>CNEW</w:t>
            </w:r>
          </w:p>
        </w:tc>
        <w:tc>
          <w:tcPr>
            <w:tcW w:w="1299" w:type="pct"/>
            <w:hideMark/>
          </w:tcPr>
          <w:p w14:paraId="5AA32074" w14:textId="77777777" w:rsidR="001475C7" w:rsidRPr="00272F02" w:rsidRDefault="001475C7" w:rsidP="00C824A4">
            <w:pPr>
              <w:rPr>
                <w:sz w:val="20"/>
                <w:szCs w:val="20"/>
              </w:rPr>
            </w:pPr>
            <w:r w:rsidRPr="00272F02">
              <w:rPr>
                <w:sz w:val="20"/>
                <w:szCs w:val="20"/>
              </w:rPr>
              <w:t>9 ADVERSE EVENTS, SERIOUS ADVERSE EVENTS, PRODUCT COMPLAINTS, PREGNANCY AND POSTPARTUM INFORMATION</w:t>
            </w:r>
          </w:p>
        </w:tc>
        <w:tc>
          <w:tcPr>
            <w:tcW w:w="3161" w:type="pct"/>
            <w:hideMark/>
          </w:tcPr>
          <w:p w14:paraId="3F20E918" w14:textId="77777777" w:rsidR="001475C7" w:rsidRPr="00272F02" w:rsidRDefault="001475C7" w:rsidP="00C824A4">
            <w:pPr>
              <w:rPr>
                <w:sz w:val="20"/>
                <w:szCs w:val="20"/>
              </w:rPr>
            </w:pPr>
            <w:r w:rsidRPr="00272F02">
              <w:rPr>
                <w:sz w:val="20"/>
                <w:szCs w:val="20"/>
              </w:rPr>
              <w:t>Section 9 of the ICH M11 Protocol standard, ADVERSE EVENTS, SERIOUS ADVERSE EVENTS, PRODUCT COMPLAINTS, PREGNANCY AND POSTPARTUM INFORMATION.</w:t>
            </w:r>
          </w:p>
        </w:tc>
      </w:tr>
      <w:tr w:rsidR="00DB50C7" w:rsidRPr="00272F02" w14:paraId="2DD5AD01" w14:textId="77777777" w:rsidTr="2BE84D7E">
        <w:trPr>
          <w:trHeight w:val="20"/>
        </w:trPr>
        <w:tc>
          <w:tcPr>
            <w:tcW w:w="540" w:type="pct"/>
            <w:hideMark/>
          </w:tcPr>
          <w:p w14:paraId="1270F6D1" w14:textId="77777777" w:rsidR="001475C7" w:rsidRPr="00272F02" w:rsidRDefault="001475C7" w:rsidP="00C824A4">
            <w:pPr>
              <w:rPr>
                <w:sz w:val="20"/>
                <w:szCs w:val="20"/>
              </w:rPr>
            </w:pPr>
            <w:r w:rsidRPr="00272F02">
              <w:rPr>
                <w:sz w:val="20"/>
                <w:szCs w:val="20"/>
              </w:rPr>
              <w:t>CNEW</w:t>
            </w:r>
          </w:p>
        </w:tc>
        <w:tc>
          <w:tcPr>
            <w:tcW w:w="1299" w:type="pct"/>
            <w:hideMark/>
          </w:tcPr>
          <w:p w14:paraId="12B972FD" w14:textId="77777777" w:rsidR="001475C7" w:rsidRPr="00272F02" w:rsidRDefault="001475C7" w:rsidP="00C824A4">
            <w:pPr>
              <w:rPr>
                <w:sz w:val="20"/>
                <w:szCs w:val="20"/>
              </w:rPr>
            </w:pPr>
            <w:r w:rsidRPr="00272F02">
              <w:rPr>
                <w:sz w:val="20"/>
                <w:szCs w:val="20"/>
              </w:rPr>
              <w:t>9.1 Definitions</w:t>
            </w:r>
          </w:p>
        </w:tc>
        <w:tc>
          <w:tcPr>
            <w:tcW w:w="3161" w:type="pct"/>
            <w:hideMark/>
          </w:tcPr>
          <w:p w14:paraId="6F7D1D30" w14:textId="77777777" w:rsidR="001475C7" w:rsidRPr="00272F02" w:rsidRDefault="001475C7" w:rsidP="00C824A4">
            <w:pPr>
              <w:rPr>
                <w:sz w:val="20"/>
                <w:szCs w:val="20"/>
              </w:rPr>
            </w:pPr>
            <w:r w:rsidRPr="00272F02">
              <w:rPr>
                <w:sz w:val="20"/>
                <w:szCs w:val="20"/>
              </w:rPr>
              <w:t>Section 9.1 of the ICH M11 Protocol standard, Definitions.</w:t>
            </w:r>
          </w:p>
        </w:tc>
      </w:tr>
      <w:tr w:rsidR="00DB50C7" w:rsidRPr="00272F02" w14:paraId="5D5CDDA2" w14:textId="77777777" w:rsidTr="2BE84D7E">
        <w:trPr>
          <w:trHeight w:val="20"/>
        </w:trPr>
        <w:tc>
          <w:tcPr>
            <w:tcW w:w="540" w:type="pct"/>
            <w:hideMark/>
          </w:tcPr>
          <w:p w14:paraId="795ACEDC" w14:textId="77777777" w:rsidR="001475C7" w:rsidRPr="00272F02" w:rsidRDefault="001475C7" w:rsidP="00C824A4">
            <w:pPr>
              <w:rPr>
                <w:sz w:val="20"/>
                <w:szCs w:val="20"/>
              </w:rPr>
            </w:pPr>
            <w:r w:rsidRPr="00272F02">
              <w:rPr>
                <w:sz w:val="20"/>
                <w:szCs w:val="20"/>
              </w:rPr>
              <w:t>CNEW</w:t>
            </w:r>
          </w:p>
        </w:tc>
        <w:tc>
          <w:tcPr>
            <w:tcW w:w="1299" w:type="pct"/>
            <w:hideMark/>
          </w:tcPr>
          <w:p w14:paraId="2BBEC369" w14:textId="77777777" w:rsidR="001475C7" w:rsidRPr="00272F02" w:rsidRDefault="001475C7" w:rsidP="00C824A4">
            <w:pPr>
              <w:rPr>
                <w:sz w:val="20"/>
                <w:szCs w:val="20"/>
              </w:rPr>
            </w:pPr>
            <w:r w:rsidRPr="00272F02">
              <w:rPr>
                <w:sz w:val="20"/>
                <w:szCs w:val="20"/>
              </w:rPr>
              <w:t>9.1.1 Definitions of Adverse Events</w:t>
            </w:r>
          </w:p>
        </w:tc>
        <w:tc>
          <w:tcPr>
            <w:tcW w:w="3161" w:type="pct"/>
            <w:hideMark/>
          </w:tcPr>
          <w:p w14:paraId="505B65CA" w14:textId="77777777" w:rsidR="001475C7" w:rsidRPr="00272F02" w:rsidRDefault="001475C7" w:rsidP="00C824A4">
            <w:pPr>
              <w:rPr>
                <w:sz w:val="20"/>
                <w:szCs w:val="20"/>
              </w:rPr>
            </w:pPr>
            <w:r w:rsidRPr="00272F02">
              <w:rPr>
                <w:sz w:val="20"/>
                <w:szCs w:val="20"/>
              </w:rPr>
              <w:t>Section 9.1.1 of the ICH M11 Protocol standard, Definitions of Adverse Events.</w:t>
            </w:r>
          </w:p>
        </w:tc>
      </w:tr>
      <w:tr w:rsidR="00DB50C7" w:rsidRPr="00272F02" w14:paraId="4EF7D348" w14:textId="77777777" w:rsidTr="2BE84D7E">
        <w:trPr>
          <w:trHeight w:val="20"/>
        </w:trPr>
        <w:tc>
          <w:tcPr>
            <w:tcW w:w="540" w:type="pct"/>
            <w:hideMark/>
          </w:tcPr>
          <w:p w14:paraId="4EAF753B" w14:textId="77777777" w:rsidR="001475C7" w:rsidRPr="00272F02" w:rsidRDefault="001475C7" w:rsidP="00C824A4">
            <w:pPr>
              <w:rPr>
                <w:sz w:val="20"/>
                <w:szCs w:val="20"/>
              </w:rPr>
            </w:pPr>
            <w:r w:rsidRPr="00272F02">
              <w:rPr>
                <w:sz w:val="20"/>
                <w:szCs w:val="20"/>
              </w:rPr>
              <w:t>CNEW</w:t>
            </w:r>
          </w:p>
        </w:tc>
        <w:tc>
          <w:tcPr>
            <w:tcW w:w="1299" w:type="pct"/>
            <w:hideMark/>
          </w:tcPr>
          <w:p w14:paraId="3C31290F" w14:textId="77777777" w:rsidR="001475C7" w:rsidRPr="00272F02" w:rsidRDefault="001475C7" w:rsidP="00C824A4">
            <w:pPr>
              <w:rPr>
                <w:sz w:val="20"/>
                <w:szCs w:val="20"/>
              </w:rPr>
            </w:pPr>
            <w:r w:rsidRPr="00272F02">
              <w:rPr>
                <w:sz w:val="20"/>
                <w:szCs w:val="20"/>
              </w:rPr>
              <w:t>9.1.2 Definitions of Serious Adverse Events</w:t>
            </w:r>
          </w:p>
        </w:tc>
        <w:tc>
          <w:tcPr>
            <w:tcW w:w="3161" w:type="pct"/>
            <w:hideMark/>
          </w:tcPr>
          <w:p w14:paraId="4500E902" w14:textId="77777777" w:rsidR="001475C7" w:rsidRPr="00272F02" w:rsidRDefault="001475C7" w:rsidP="00C824A4">
            <w:pPr>
              <w:rPr>
                <w:sz w:val="20"/>
                <w:szCs w:val="20"/>
              </w:rPr>
            </w:pPr>
            <w:r w:rsidRPr="00272F02">
              <w:rPr>
                <w:sz w:val="20"/>
                <w:szCs w:val="20"/>
              </w:rPr>
              <w:t>Section 9.1.2 of the ICH M11 Protocol standard, Definitions of Serious Adverse Events.</w:t>
            </w:r>
          </w:p>
        </w:tc>
      </w:tr>
      <w:tr w:rsidR="00DB50C7" w:rsidRPr="00272F02" w14:paraId="48DF7E15" w14:textId="77777777" w:rsidTr="2BE84D7E">
        <w:trPr>
          <w:trHeight w:val="20"/>
        </w:trPr>
        <w:tc>
          <w:tcPr>
            <w:tcW w:w="540" w:type="pct"/>
            <w:hideMark/>
          </w:tcPr>
          <w:p w14:paraId="14715E08" w14:textId="77777777" w:rsidR="001475C7" w:rsidRPr="00272F02" w:rsidRDefault="001475C7" w:rsidP="00C824A4">
            <w:pPr>
              <w:rPr>
                <w:sz w:val="20"/>
                <w:szCs w:val="20"/>
              </w:rPr>
            </w:pPr>
            <w:r w:rsidRPr="00272F02">
              <w:rPr>
                <w:sz w:val="20"/>
                <w:szCs w:val="20"/>
              </w:rPr>
              <w:t>CNEW</w:t>
            </w:r>
          </w:p>
        </w:tc>
        <w:tc>
          <w:tcPr>
            <w:tcW w:w="1299" w:type="pct"/>
            <w:hideMark/>
          </w:tcPr>
          <w:p w14:paraId="5C310975" w14:textId="77777777" w:rsidR="001475C7" w:rsidRPr="00272F02" w:rsidRDefault="001475C7" w:rsidP="00C824A4">
            <w:pPr>
              <w:rPr>
                <w:sz w:val="20"/>
                <w:szCs w:val="20"/>
              </w:rPr>
            </w:pPr>
            <w:r w:rsidRPr="00272F02">
              <w:rPr>
                <w:sz w:val="20"/>
                <w:szCs w:val="20"/>
              </w:rPr>
              <w:t>9.1.3 Definition of Medical Device Product Complaints</w:t>
            </w:r>
          </w:p>
        </w:tc>
        <w:tc>
          <w:tcPr>
            <w:tcW w:w="3161" w:type="pct"/>
            <w:hideMark/>
          </w:tcPr>
          <w:p w14:paraId="6044C251" w14:textId="77777777" w:rsidR="001475C7" w:rsidRPr="00272F02" w:rsidRDefault="001475C7" w:rsidP="00C824A4">
            <w:pPr>
              <w:rPr>
                <w:sz w:val="20"/>
                <w:szCs w:val="20"/>
              </w:rPr>
            </w:pPr>
            <w:r w:rsidRPr="00272F02">
              <w:rPr>
                <w:sz w:val="20"/>
                <w:szCs w:val="20"/>
              </w:rPr>
              <w:t>Section 9.1.3 of the ICH M11 Protocol standard, Definition of Medical Device Product Complaints.</w:t>
            </w:r>
          </w:p>
        </w:tc>
      </w:tr>
      <w:tr w:rsidR="00DB50C7" w:rsidRPr="00272F02" w14:paraId="4D6D97CB" w14:textId="77777777" w:rsidTr="2BE84D7E">
        <w:trPr>
          <w:trHeight w:val="20"/>
        </w:trPr>
        <w:tc>
          <w:tcPr>
            <w:tcW w:w="540" w:type="pct"/>
            <w:hideMark/>
          </w:tcPr>
          <w:p w14:paraId="40F4D19B" w14:textId="77777777" w:rsidR="001475C7" w:rsidRPr="00272F02" w:rsidRDefault="001475C7" w:rsidP="00C824A4">
            <w:pPr>
              <w:rPr>
                <w:sz w:val="20"/>
                <w:szCs w:val="20"/>
              </w:rPr>
            </w:pPr>
            <w:r w:rsidRPr="00272F02">
              <w:rPr>
                <w:sz w:val="20"/>
                <w:szCs w:val="20"/>
              </w:rPr>
              <w:t>CNEW</w:t>
            </w:r>
          </w:p>
        </w:tc>
        <w:tc>
          <w:tcPr>
            <w:tcW w:w="1299" w:type="pct"/>
            <w:hideMark/>
          </w:tcPr>
          <w:p w14:paraId="0B1A0951" w14:textId="77777777" w:rsidR="001475C7" w:rsidRPr="00272F02" w:rsidRDefault="001475C7" w:rsidP="00C824A4">
            <w:pPr>
              <w:rPr>
                <w:sz w:val="20"/>
                <w:szCs w:val="20"/>
              </w:rPr>
            </w:pPr>
            <w:r w:rsidRPr="00272F02">
              <w:rPr>
                <w:sz w:val="20"/>
                <w:szCs w:val="20"/>
              </w:rPr>
              <w:t>9.2 Timing and Mechanism for Collection and Reporting</w:t>
            </w:r>
          </w:p>
        </w:tc>
        <w:tc>
          <w:tcPr>
            <w:tcW w:w="3161" w:type="pct"/>
            <w:hideMark/>
          </w:tcPr>
          <w:p w14:paraId="00E43262" w14:textId="77777777" w:rsidR="001475C7" w:rsidRPr="00272F02" w:rsidRDefault="001475C7" w:rsidP="00C824A4">
            <w:pPr>
              <w:rPr>
                <w:sz w:val="20"/>
                <w:szCs w:val="20"/>
              </w:rPr>
            </w:pPr>
            <w:r w:rsidRPr="00272F02">
              <w:rPr>
                <w:sz w:val="20"/>
                <w:szCs w:val="20"/>
              </w:rPr>
              <w:t>Section 9.2 of the ICH M11 Protocol standard, Timing and Mechanism for Collection and Reporting.</w:t>
            </w:r>
          </w:p>
        </w:tc>
      </w:tr>
      <w:tr w:rsidR="00DB50C7" w:rsidRPr="00272F02" w14:paraId="12F52D74" w14:textId="77777777" w:rsidTr="2BE84D7E">
        <w:trPr>
          <w:trHeight w:val="20"/>
        </w:trPr>
        <w:tc>
          <w:tcPr>
            <w:tcW w:w="540" w:type="pct"/>
            <w:hideMark/>
          </w:tcPr>
          <w:p w14:paraId="00651773" w14:textId="77777777" w:rsidR="001475C7" w:rsidRPr="00272F02" w:rsidRDefault="001475C7" w:rsidP="00C824A4">
            <w:pPr>
              <w:rPr>
                <w:sz w:val="20"/>
                <w:szCs w:val="20"/>
              </w:rPr>
            </w:pPr>
            <w:r w:rsidRPr="00272F02">
              <w:rPr>
                <w:sz w:val="20"/>
                <w:szCs w:val="20"/>
              </w:rPr>
              <w:t>CNEW</w:t>
            </w:r>
          </w:p>
        </w:tc>
        <w:tc>
          <w:tcPr>
            <w:tcW w:w="1299" w:type="pct"/>
            <w:hideMark/>
          </w:tcPr>
          <w:p w14:paraId="41414768" w14:textId="77777777" w:rsidR="001475C7" w:rsidRPr="00272F02" w:rsidRDefault="001475C7" w:rsidP="00C824A4">
            <w:pPr>
              <w:rPr>
                <w:sz w:val="20"/>
                <w:szCs w:val="20"/>
              </w:rPr>
            </w:pPr>
            <w:r w:rsidRPr="00272F02">
              <w:rPr>
                <w:sz w:val="20"/>
                <w:szCs w:val="20"/>
              </w:rPr>
              <w:t>9.3 Identification, Recording and Follow-Up</w:t>
            </w:r>
          </w:p>
        </w:tc>
        <w:tc>
          <w:tcPr>
            <w:tcW w:w="3161" w:type="pct"/>
            <w:hideMark/>
          </w:tcPr>
          <w:p w14:paraId="005D3635" w14:textId="77777777" w:rsidR="001475C7" w:rsidRPr="00272F02" w:rsidRDefault="001475C7" w:rsidP="00C824A4">
            <w:pPr>
              <w:rPr>
                <w:sz w:val="20"/>
                <w:szCs w:val="20"/>
              </w:rPr>
            </w:pPr>
            <w:r w:rsidRPr="00272F02">
              <w:rPr>
                <w:sz w:val="20"/>
                <w:szCs w:val="20"/>
              </w:rPr>
              <w:t>Section 9.3 of the ICH M11 Protocol standard, Identification, Recording and Follow-Up.</w:t>
            </w:r>
          </w:p>
        </w:tc>
      </w:tr>
      <w:tr w:rsidR="00DB50C7" w:rsidRPr="00272F02" w14:paraId="4418A213" w14:textId="77777777" w:rsidTr="2BE84D7E">
        <w:trPr>
          <w:trHeight w:val="20"/>
        </w:trPr>
        <w:tc>
          <w:tcPr>
            <w:tcW w:w="540" w:type="pct"/>
            <w:hideMark/>
          </w:tcPr>
          <w:p w14:paraId="62DD7655" w14:textId="77777777" w:rsidR="001475C7" w:rsidRPr="00272F02" w:rsidRDefault="001475C7" w:rsidP="00C824A4">
            <w:pPr>
              <w:rPr>
                <w:sz w:val="20"/>
                <w:szCs w:val="20"/>
              </w:rPr>
            </w:pPr>
            <w:r w:rsidRPr="00272F02">
              <w:rPr>
                <w:sz w:val="20"/>
                <w:szCs w:val="20"/>
              </w:rPr>
              <w:t>CNEW</w:t>
            </w:r>
          </w:p>
        </w:tc>
        <w:tc>
          <w:tcPr>
            <w:tcW w:w="1299" w:type="pct"/>
            <w:hideMark/>
          </w:tcPr>
          <w:p w14:paraId="6511961E" w14:textId="77777777" w:rsidR="001475C7" w:rsidRPr="00272F02" w:rsidRDefault="001475C7" w:rsidP="00C824A4">
            <w:pPr>
              <w:rPr>
                <w:sz w:val="20"/>
                <w:szCs w:val="20"/>
              </w:rPr>
            </w:pPr>
            <w:r w:rsidRPr="00272F02">
              <w:rPr>
                <w:sz w:val="20"/>
                <w:szCs w:val="20"/>
              </w:rPr>
              <w:t>9.3.1 Identification</w:t>
            </w:r>
          </w:p>
        </w:tc>
        <w:tc>
          <w:tcPr>
            <w:tcW w:w="3161" w:type="pct"/>
            <w:hideMark/>
          </w:tcPr>
          <w:p w14:paraId="6EB8D6E3" w14:textId="77777777" w:rsidR="001475C7" w:rsidRPr="00272F02" w:rsidRDefault="001475C7" w:rsidP="00C824A4">
            <w:pPr>
              <w:rPr>
                <w:sz w:val="20"/>
                <w:szCs w:val="20"/>
              </w:rPr>
            </w:pPr>
            <w:r w:rsidRPr="00272F02">
              <w:rPr>
                <w:sz w:val="20"/>
                <w:szCs w:val="20"/>
              </w:rPr>
              <w:t>Section 9.3.1 of the ICH M11 Protocol standard, Identification.</w:t>
            </w:r>
          </w:p>
        </w:tc>
      </w:tr>
      <w:tr w:rsidR="00DB50C7" w:rsidRPr="00272F02" w14:paraId="1E70216E" w14:textId="77777777" w:rsidTr="2BE84D7E">
        <w:trPr>
          <w:trHeight w:val="20"/>
        </w:trPr>
        <w:tc>
          <w:tcPr>
            <w:tcW w:w="540" w:type="pct"/>
            <w:hideMark/>
          </w:tcPr>
          <w:p w14:paraId="000E840E" w14:textId="77777777" w:rsidR="001475C7" w:rsidRPr="00272F02" w:rsidRDefault="001475C7" w:rsidP="00C824A4">
            <w:pPr>
              <w:rPr>
                <w:sz w:val="20"/>
                <w:szCs w:val="20"/>
              </w:rPr>
            </w:pPr>
            <w:r w:rsidRPr="00272F02">
              <w:rPr>
                <w:sz w:val="20"/>
                <w:szCs w:val="20"/>
              </w:rPr>
              <w:t>CNEW</w:t>
            </w:r>
          </w:p>
        </w:tc>
        <w:tc>
          <w:tcPr>
            <w:tcW w:w="1299" w:type="pct"/>
            <w:hideMark/>
          </w:tcPr>
          <w:p w14:paraId="47ECB5B2" w14:textId="77777777" w:rsidR="001475C7" w:rsidRPr="00272F02" w:rsidRDefault="001475C7" w:rsidP="00C824A4">
            <w:pPr>
              <w:rPr>
                <w:sz w:val="20"/>
                <w:szCs w:val="20"/>
              </w:rPr>
            </w:pPr>
            <w:r w:rsidRPr="00272F02">
              <w:rPr>
                <w:sz w:val="20"/>
                <w:szCs w:val="20"/>
              </w:rPr>
              <w:t>9.3.2 Severity</w:t>
            </w:r>
          </w:p>
        </w:tc>
        <w:tc>
          <w:tcPr>
            <w:tcW w:w="3161" w:type="pct"/>
            <w:hideMark/>
          </w:tcPr>
          <w:p w14:paraId="5F0358BD" w14:textId="77777777" w:rsidR="001475C7" w:rsidRPr="00272F02" w:rsidRDefault="001475C7" w:rsidP="00C824A4">
            <w:pPr>
              <w:rPr>
                <w:sz w:val="20"/>
                <w:szCs w:val="20"/>
              </w:rPr>
            </w:pPr>
            <w:r w:rsidRPr="00272F02">
              <w:rPr>
                <w:sz w:val="20"/>
                <w:szCs w:val="20"/>
              </w:rPr>
              <w:t>Section 9.3.2 of the ICH M11 Protocol standard, Severity.</w:t>
            </w:r>
          </w:p>
        </w:tc>
      </w:tr>
      <w:tr w:rsidR="00DB50C7" w:rsidRPr="00272F02" w14:paraId="58CF1D11" w14:textId="77777777" w:rsidTr="2BE84D7E">
        <w:trPr>
          <w:trHeight w:val="20"/>
        </w:trPr>
        <w:tc>
          <w:tcPr>
            <w:tcW w:w="540" w:type="pct"/>
            <w:hideMark/>
          </w:tcPr>
          <w:p w14:paraId="4EBF3979" w14:textId="77777777" w:rsidR="001475C7" w:rsidRPr="00272F02" w:rsidRDefault="001475C7" w:rsidP="00C824A4">
            <w:pPr>
              <w:rPr>
                <w:sz w:val="20"/>
                <w:szCs w:val="20"/>
              </w:rPr>
            </w:pPr>
            <w:r w:rsidRPr="00272F02">
              <w:rPr>
                <w:sz w:val="20"/>
                <w:szCs w:val="20"/>
              </w:rPr>
              <w:t>CNEW</w:t>
            </w:r>
          </w:p>
        </w:tc>
        <w:tc>
          <w:tcPr>
            <w:tcW w:w="1299" w:type="pct"/>
            <w:hideMark/>
          </w:tcPr>
          <w:p w14:paraId="190CBFDC" w14:textId="77777777" w:rsidR="001475C7" w:rsidRPr="00272F02" w:rsidRDefault="001475C7" w:rsidP="00C824A4">
            <w:pPr>
              <w:rPr>
                <w:sz w:val="20"/>
                <w:szCs w:val="20"/>
              </w:rPr>
            </w:pPr>
            <w:r w:rsidRPr="00272F02">
              <w:rPr>
                <w:sz w:val="20"/>
                <w:szCs w:val="20"/>
              </w:rPr>
              <w:t>9.3.3 Causality</w:t>
            </w:r>
          </w:p>
        </w:tc>
        <w:tc>
          <w:tcPr>
            <w:tcW w:w="3161" w:type="pct"/>
            <w:hideMark/>
          </w:tcPr>
          <w:p w14:paraId="192919CA" w14:textId="77777777" w:rsidR="001475C7" w:rsidRPr="00272F02" w:rsidRDefault="001475C7" w:rsidP="00C824A4">
            <w:pPr>
              <w:rPr>
                <w:sz w:val="20"/>
                <w:szCs w:val="20"/>
              </w:rPr>
            </w:pPr>
            <w:r w:rsidRPr="00272F02">
              <w:rPr>
                <w:sz w:val="20"/>
                <w:szCs w:val="20"/>
              </w:rPr>
              <w:t>Section 9.3.3 of the ICH M11 Protocol standard, Causality.</w:t>
            </w:r>
          </w:p>
        </w:tc>
      </w:tr>
      <w:tr w:rsidR="00DB50C7" w:rsidRPr="00272F02" w14:paraId="7AFCEB36" w14:textId="77777777" w:rsidTr="2BE84D7E">
        <w:trPr>
          <w:trHeight w:val="20"/>
        </w:trPr>
        <w:tc>
          <w:tcPr>
            <w:tcW w:w="540" w:type="pct"/>
            <w:hideMark/>
          </w:tcPr>
          <w:p w14:paraId="1C9B0858" w14:textId="77777777" w:rsidR="001475C7" w:rsidRPr="00272F02" w:rsidRDefault="001475C7" w:rsidP="00C824A4">
            <w:pPr>
              <w:rPr>
                <w:sz w:val="20"/>
                <w:szCs w:val="20"/>
              </w:rPr>
            </w:pPr>
            <w:r w:rsidRPr="00272F02">
              <w:rPr>
                <w:sz w:val="20"/>
                <w:szCs w:val="20"/>
              </w:rPr>
              <w:t>CNEW</w:t>
            </w:r>
          </w:p>
        </w:tc>
        <w:tc>
          <w:tcPr>
            <w:tcW w:w="1299" w:type="pct"/>
            <w:hideMark/>
          </w:tcPr>
          <w:p w14:paraId="029BD26B" w14:textId="77777777" w:rsidR="001475C7" w:rsidRPr="00272F02" w:rsidRDefault="001475C7" w:rsidP="00C824A4">
            <w:pPr>
              <w:rPr>
                <w:sz w:val="20"/>
                <w:szCs w:val="20"/>
              </w:rPr>
            </w:pPr>
            <w:r w:rsidRPr="00272F02">
              <w:rPr>
                <w:sz w:val="20"/>
                <w:szCs w:val="20"/>
              </w:rPr>
              <w:t>9.3.4 Follow-up</w:t>
            </w:r>
          </w:p>
        </w:tc>
        <w:tc>
          <w:tcPr>
            <w:tcW w:w="3161" w:type="pct"/>
            <w:hideMark/>
          </w:tcPr>
          <w:p w14:paraId="2EE3FA0F" w14:textId="77777777" w:rsidR="001475C7" w:rsidRPr="00272F02" w:rsidRDefault="001475C7" w:rsidP="00C824A4">
            <w:pPr>
              <w:rPr>
                <w:sz w:val="20"/>
                <w:szCs w:val="20"/>
              </w:rPr>
            </w:pPr>
            <w:r w:rsidRPr="00272F02">
              <w:rPr>
                <w:sz w:val="20"/>
                <w:szCs w:val="20"/>
              </w:rPr>
              <w:t>Section 9.3.4 of the ICH M11 Protocol standard, Follow-up.</w:t>
            </w:r>
          </w:p>
        </w:tc>
      </w:tr>
      <w:tr w:rsidR="00DB50C7" w:rsidRPr="00272F02" w14:paraId="379E82FE" w14:textId="77777777" w:rsidTr="2BE84D7E">
        <w:trPr>
          <w:trHeight w:val="20"/>
        </w:trPr>
        <w:tc>
          <w:tcPr>
            <w:tcW w:w="540" w:type="pct"/>
            <w:hideMark/>
          </w:tcPr>
          <w:p w14:paraId="53D87EB0" w14:textId="77777777" w:rsidR="001475C7" w:rsidRPr="00272F02" w:rsidRDefault="001475C7" w:rsidP="00C824A4">
            <w:pPr>
              <w:rPr>
                <w:sz w:val="20"/>
                <w:szCs w:val="20"/>
              </w:rPr>
            </w:pPr>
            <w:r w:rsidRPr="00272F02">
              <w:rPr>
                <w:sz w:val="20"/>
                <w:szCs w:val="20"/>
              </w:rPr>
              <w:t>CNEW</w:t>
            </w:r>
          </w:p>
        </w:tc>
        <w:tc>
          <w:tcPr>
            <w:tcW w:w="1299" w:type="pct"/>
            <w:hideMark/>
          </w:tcPr>
          <w:p w14:paraId="3380FA62" w14:textId="77777777" w:rsidR="001475C7" w:rsidRPr="00272F02" w:rsidRDefault="001475C7" w:rsidP="00C824A4">
            <w:pPr>
              <w:rPr>
                <w:sz w:val="20"/>
                <w:szCs w:val="20"/>
              </w:rPr>
            </w:pPr>
            <w:r w:rsidRPr="00272F02">
              <w:rPr>
                <w:sz w:val="20"/>
                <w:szCs w:val="20"/>
              </w:rPr>
              <w:t>9.4 Reporting</w:t>
            </w:r>
          </w:p>
        </w:tc>
        <w:tc>
          <w:tcPr>
            <w:tcW w:w="3161" w:type="pct"/>
            <w:hideMark/>
          </w:tcPr>
          <w:p w14:paraId="76125046" w14:textId="77777777" w:rsidR="001475C7" w:rsidRPr="00272F02" w:rsidRDefault="001475C7" w:rsidP="00C824A4">
            <w:pPr>
              <w:rPr>
                <w:sz w:val="20"/>
                <w:szCs w:val="20"/>
              </w:rPr>
            </w:pPr>
            <w:r w:rsidRPr="00272F02">
              <w:rPr>
                <w:sz w:val="20"/>
                <w:szCs w:val="20"/>
              </w:rPr>
              <w:t>Section 9.4 of the ICH M11 Protocol standard, Reporting.</w:t>
            </w:r>
          </w:p>
        </w:tc>
      </w:tr>
      <w:tr w:rsidR="00DB50C7" w:rsidRPr="00272F02" w14:paraId="5F16F7C2" w14:textId="77777777" w:rsidTr="2BE84D7E">
        <w:trPr>
          <w:trHeight w:val="20"/>
        </w:trPr>
        <w:tc>
          <w:tcPr>
            <w:tcW w:w="540" w:type="pct"/>
            <w:hideMark/>
          </w:tcPr>
          <w:p w14:paraId="571423F6" w14:textId="77777777" w:rsidR="001475C7" w:rsidRPr="00272F02" w:rsidRDefault="001475C7" w:rsidP="00C824A4">
            <w:pPr>
              <w:rPr>
                <w:sz w:val="20"/>
                <w:szCs w:val="20"/>
              </w:rPr>
            </w:pPr>
            <w:r w:rsidRPr="00272F02">
              <w:rPr>
                <w:sz w:val="20"/>
                <w:szCs w:val="20"/>
              </w:rPr>
              <w:t>CNEW</w:t>
            </w:r>
          </w:p>
        </w:tc>
        <w:tc>
          <w:tcPr>
            <w:tcW w:w="1299" w:type="pct"/>
            <w:hideMark/>
          </w:tcPr>
          <w:p w14:paraId="3AB47E77" w14:textId="77777777" w:rsidR="001475C7" w:rsidRPr="00272F02" w:rsidRDefault="001475C7" w:rsidP="00C824A4">
            <w:pPr>
              <w:rPr>
                <w:sz w:val="20"/>
                <w:szCs w:val="20"/>
              </w:rPr>
            </w:pPr>
            <w:r w:rsidRPr="00272F02">
              <w:rPr>
                <w:sz w:val="20"/>
                <w:szCs w:val="20"/>
              </w:rPr>
              <w:t>9.4.1 Regulatory Reporting Requirements</w:t>
            </w:r>
          </w:p>
        </w:tc>
        <w:tc>
          <w:tcPr>
            <w:tcW w:w="3161" w:type="pct"/>
            <w:hideMark/>
          </w:tcPr>
          <w:p w14:paraId="39647CDD" w14:textId="77777777" w:rsidR="001475C7" w:rsidRPr="00272F02" w:rsidRDefault="001475C7" w:rsidP="00C824A4">
            <w:pPr>
              <w:rPr>
                <w:sz w:val="20"/>
                <w:szCs w:val="20"/>
              </w:rPr>
            </w:pPr>
            <w:r w:rsidRPr="00272F02">
              <w:rPr>
                <w:sz w:val="20"/>
                <w:szCs w:val="20"/>
              </w:rPr>
              <w:t>Section 9.4.1 of the ICH M11 Protocol standard, Regulatory Reporting Requirements.</w:t>
            </w:r>
          </w:p>
        </w:tc>
      </w:tr>
      <w:tr w:rsidR="00DB50C7" w:rsidRPr="00272F02" w14:paraId="531CBCF0" w14:textId="77777777" w:rsidTr="2BE84D7E">
        <w:trPr>
          <w:trHeight w:val="20"/>
        </w:trPr>
        <w:tc>
          <w:tcPr>
            <w:tcW w:w="540" w:type="pct"/>
            <w:hideMark/>
          </w:tcPr>
          <w:p w14:paraId="0F2BC6A4" w14:textId="77777777" w:rsidR="001475C7" w:rsidRPr="00272F02" w:rsidRDefault="001475C7" w:rsidP="00C824A4">
            <w:pPr>
              <w:rPr>
                <w:sz w:val="20"/>
                <w:szCs w:val="20"/>
              </w:rPr>
            </w:pPr>
            <w:r w:rsidRPr="00272F02">
              <w:rPr>
                <w:sz w:val="20"/>
                <w:szCs w:val="20"/>
              </w:rPr>
              <w:t>CNEW</w:t>
            </w:r>
          </w:p>
        </w:tc>
        <w:tc>
          <w:tcPr>
            <w:tcW w:w="1299" w:type="pct"/>
            <w:hideMark/>
          </w:tcPr>
          <w:p w14:paraId="1D702A0B" w14:textId="77777777" w:rsidR="001475C7" w:rsidRPr="00272F02" w:rsidRDefault="001475C7" w:rsidP="00C824A4">
            <w:pPr>
              <w:rPr>
                <w:sz w:val="20"/>
                <w:szCs w:val="20"/>
              </w:rPr>
            </w:pPr>
            <w:r w:rsidRPr="00272F02">
              <w:rPr>
                <w:sz w:val="20"/>
                <w:szCs w:val="20"/>
              </w:rPr>
              <w:t>9.4.2 Adverse Events of Special Interest</w:t>
            </w:r>
          </w:p>
        </w:tc>
        <w:tc>
          <w:tcPr>
            <w:tcW w:w="3161" w:type="pct"/>
            <w:hideMark/>
          </w:tcPr>
          <w:p w14:paraId="73099EC4" w14:textId="77777777" w:rsidR="001475C7" w:rsidRPr="00272F02" w:rsidRDefault="001475C7" w:rsidP="00C824A4">
            <w:pPr>
              <w:rPr>
                <w:sz w:val="20"/>
                <w:szCs w:val="20"/>
              </w:rPr>
            </w:pPr>
            <w:r w:rsidRPr="00272F02">
              <w:rPr>
                <w:sz w:val="20"/>
                <w:szCs w:val="20"/>
              </w:rPr>
              <w:t>Section 9.4.2 of the ICH M11 Protocol standard, Adverse Events of Special Interest.</w:t>
            </w:r>
          </w:p>
        </w:tc>
      </w:tr>
      <w:tr w:rsidR="00DB50C7" w:rsidRPr="00272F02" w14:paraId="48D7E063" w14:textId="77777777" w:rsidTr="2BE84D7E">
        <w:trPr>
          <w:trHeight w:val="20"/>
        </w:trPr>
        <w:tc>
          <w:tcPr>
            <w:tcW w:w="540" w:type="pct"/>
            <w:hideMark/>
          </w:tcPr>
          <w:p w14:paraId="10892738" w14:textId="77777777" w:rsidR="001475C7" w:rsidRPr="00272F02" w:rsidRDefault="001475C7" w:rsidP="00C824A4">
            <w:pPr>
              <w:rPr>
                <w:sz w:val="20"/>
                <w:szCs w:val="20"/>
              </w:rPr>
            </w:pPr>
            <w:r w:rsidRPr="00272F02">
              <w:rPr>
                <w:sz w:val="20"/>
                <w:szCs w:val="20"/>
              </w:rPr>
              <w:t>CNEW</w:t>
            </w:r>
          </w:p>
        </w:tc>
        <w:tc>
          <w:tcPr>
            <w:tcW w:w="1299" w:type="pct"/>
            <w:hideMark/>
          </w:tcPr>
          <w:p w14:paraId="78B255A0" w14:textId="77777777" w:rsidR="001475C7" w:rsidRPr="00272F02" w:rsidRDefault="001475C7" w:rsidP="00C824A4">
            <w:pPr>
              <w:rPr>
                <w:sz w:val="20"/>
                <w:szCs w:val="20"/>
              </w:rPr>
            </w:pPr>
            <w:r w:rsidRPr="00272F02">
              <w:rPr>
                <w:sz w:val="20"/>
                <w:szCs w:val="20"/>
              </w:rPr>
              <w:t>9.4.3 Disease-related Events or Outcomes Not Qualifying as AEs or SAEs</w:t>
            </w:r>
          </w:p>
        </w:tc>
        <w:tc>
          <w:tcPr>
            <w:tcW w:w="3161" w:type="pct"/>
            <w:hideMark/>
          </w:tcPr>
          <w:p w14:paraId="6C8BC37F" w14:textId="77777777" w:rsidR="001475C7" w:rsidRPr="00272F02" w:rsidRDefault="001475C7" w:rsidP="00C824A4">
            <w:pPr>
              <w:rPr>
                <w:sz w:val="20"/>
                <w:szCs w:val="20"/>
              </w:rPr>
            </w:pPr>
            <w:r w:rsidRPr="00272F02">
              <w:rPr>
                <w:sz w:val="20"/>
                <w:szCs w:val="20"/>
              </w:rPr>
              <w:t>Section 9.4.3 of the ICH M11 Protocol standard, Disease-related Events or Outcomes Not Qualifying as AEs or SAEs.</w:t>
            </w:r>
          </w:p>
        </w:tc>
      </w:tr>
      <w:tr w:rsidR="00DB50C7" w:rsidRPr="00272F02" w14:paraId="11E5BD19" w14:textId="77777777" w:rsidTr="2BE84D7E">
        <w:trPr>
          <w:trHeight w:val="20"/>
        </w:trPr>
        <w:tc>
          <w:tcPr>
            <w:tcW w:w="540" w:type="pct"/>
            <w:hideMark/>
          </w:tcPr>
          <w:p w14:paraId="1CC81C8B" w14:textId="77777777" w:rsidR="001475C7" w:rsidRPr="00272F02" w:rsidRDefault="001475C7" w:rsidP="00C824A4">
            <w:pPr>
              <w:rPr>
                <w:sz w:val="20"/>
                <w:szCs w:val="20"/>
              </w:rPr>
            </w:pPr>
            <w:r w:rsidRPr="00272F02">
              <w:rPr>
                <w:sz w:val="20"/>
                <w:szCs w:val="20"/>
              </w:rPr>
              <w:t>CNEW</w:t>
            </w:r>
          </w:p>
        </w:tc>
        <w:tc>
          <w:tcPr>
            <w:tcW w:w="1299" w:type="pct"/>
            <w:hideMark/>
          </w:tcPr>
          <w:p w14:paraId="43FBCD86" w14:textId="77777777" w:rsidR="001475C7" w:rsidRPr="00272F02" w:rsidRDefault="001475C7" w:rsidP="00C824A4">
            <w:pPr>
              <w:rPr>
                <w:sz w:val="20"/>
                <w:szCs w:val="20"/>
              </w:rPr>
            </w:pPr>
            <w:r w:rsidRPr="00272F02">
              <w:rPr>
                <w:sz w:val="20"/>
                <w:szCs w:val="20"/>
              </w:rPr>
              <w:t>9.5 Pregnancy and Postpartum Information</w:t>
            </w:r>
          </w:p>
        </w:tc>
        <w:tc>
          <w:tcPr>
            <w:tcW w:w="3161" w:type="pct"/>
            <w:hideMark/>
          </w:tcPr>
          <w:p w14:paraId="2E085D08" w14:textId="77777777" w:rsidR="001475C7" w:rsidRPr="00272F02" w:rsidRDefault="001475C7" w:rsidP="00C824A4">
            <w:pPr>
              <w:rPr>
                <w:sz w:val="20"/>
                <w:szCs w:val="20"/>
              </w:rPr>
            </w:pPr>
            <w:r w:rsidRPr="00272F02">
              <w:rPr>
                <w:sz w:val="20"/>
                <w:szCs w:val="20"/>
              </w:rPr>
              <w:t>Section 9.5 of the ICH M11 Protocol standard, Pregnancy and Postpartum Information.</w:t>
            </w:r>
          </w:p>
        </w:tc>
      </w:tr>
      <w:tr w:rsidR="00DB50C7" w:rsidRPr="00272F02" w14:paraId="30A2E03C" w14:textId="77777777" w:rsidTr="2BE84D7E">
        <w:trPr>
          <w:trHeight w:val="20"/>
        </w:trPr>
        <w:tc>
          <w:tcPr>
            <w:tcW w:w="540" w:type="pct"/>
            <w:hideMark/>
          </w:tcPr>
          <w:p w14:paraId="35941C9C" w14:textId="77777777" w:rsidR="001475C7" w:rsidRPr="00272F02" w:rsidRDefault="001475C7" w:rsidP="00C824A4">
            <w:pPr>
              <w:rPr>
                <w:sz w:val="20"/>
                <w:szCs w:val="20"/>
              </w:rPr>
            </w:pPr>
            <w:r w:rsidRPr="00272F02">
              <w:rPr>
                <w:sz w:val="20"/>
                <w:szCs w:val="20"/>
              </w:rPr>
              <w:t>CNEW</w:t>
            </w:r>
          </w:p>
        </w:tc>
        <w:tc>
          <w:tcPr>
            <w:tcW w:w="1299" w:type="pct"/>
            <w:hideMark/>
          </w:tcPr>
          <w:p w14:paraId="0E1A4CD0" w14:textId="77777777" w:rsidR="001475C7" w:rsidRPr="00272F02" w:rsidRDefault="001475C7" w:rsidP="00C824A4">
            <w:pPr>
              <w:rPr>
                <w:sz w:val="20"/>
                <w:szCs w:val="20"/>
              </w:rPr>
            </w:pPr>
            <w:r w:rsidRPr="00272F02">
              <w:rPr>
                <w:sz w:val="20"/>
                <w:szCs w:val="20"/>
              </w:rPr>
              <w:t>9.5.1 Participants Who Become Pregnant During the Trial</w:t>
            </w:r>
          </w:p>
        </w:tc>
        <w:tc>
          <w:tcPr>
            <w:tcW w:w="3161" w:type="pct"/>
            <w:hideMark/>
          </w:tcPr>
          <w:p w14:paraId="22018D9F" w14:textId="77777777" w:rsidR="001475C7" w:rsidRPr="00272F02" w:rsidRDefault="001475C7" w:rsidP="00C824A4">
            <w:pPr>
              <w:rPr>
                <w:sz w:val="20"/>
                <w:szCs w:val="20"/>
              </w:rPr>
            </w:pPr>
            <w:r w:rsidRPr="00272F02">
              <w:rPr>
                <w:sz w:val="20"/>
                <w:szCs w:val="20"/>
              </w:rPr>
              <w:t>Section 9.5.1 of the ICH M11 Protocol standard, Participants Who Become Pregnant During the Trial.</w:t>
            </w:r>
          </w:p>
        </w:tc>
      </w:tr>
      <w:tr w:rsidR="00DB50C7" w:rsidRPr="00272F02" w14:paraId="3CF3060F" w14:textId="77777777" w:rsidTr="2BE84D7E">
        <w:trPr>
          <w:trHeight w:val="20"/>
        </w:trPr>
        <w:tc>
          <w:tcPr>
            <w:tcW w:w="540" w:type="pct"/>
            <w:hideMark/>
          </w:tcPr>
          <w:p w14:paraId="73811E9B" w14:textId="77777777" w:rsidR="001475C7" w:rsidRPr="00272F02" w:rsidRDefault="001475C7" w:rsidP="00C824A4">
            <w:pPr>
              <w:rPr>
                <w:sz w:val="20"/>
                <w:szCs w:val="20"/>
              </w:rPr>
            </w:pPr>
            <w:r w:rsidRPr="00272F02">
              <w:rPr>
                <w:sz w:val="20"/>
                <w:szCs w:val="20"/>
              </w:rPr>
              <w:t>CNEW</w:t>
            </w:r>
          </w:p>
        </w:tc>
        <w:tc>
          <w:tcPr>
            <w:tcW w:w="1299" w:type="pct"/>
            <w:hideMark/>
          </w:tcPr>
          <w:p w14:paraId="3B802515" w14:textId="0BCB16A0" w:rsidR="001475C7" w:rsidRPr="00272F02" w:rsidRDefault="001475C7" w:rsidP="00C824A4">
            <w:pPr>
              <w:rPr>
                <w:sz w:val="20"/>
                <w:szCs w:val="20"/>
              </w:rPr>
            </w:pPr>
            <w:r w:rsidRPr="00272F02">
              <w:rPr>
                <w:sz w:val="20"/>
                <w:szCs w:val="20"/>
              </w:rPr>
              <w:t>9.5.2 Participants Whose Partners Become Pregnant</w:t>
            </w:r>
          </w:p>
        </w:tc>
        <w:tc>
          <w:tcPr>
            <w:tcW w:w="3161" w:type="pct"/>
            <w:hideMark/>
          </w:tcPr>
          <w:p w14:paraId="3E1B6B60" w14:textId="77777777" w:rsidR="001475C7" w:rsidRPr="00272F02" w:rsidRDefault="001475C7" w:rsidP="00C824A4">
            <w:pPr>
              <w:rPr>
                <w:sz w:val="20"/>
                <w:szCs w:val="20"/>
              </w:rPr>
            </w:pPr>
            <w:r w:rsidRPr="00272F02">
              <w:rPr>
                <w:sz w:val="20"/>
                <w:szCs w:val="20"/>
              </w:rPr>
              <w:t>Section 9.5.2 of the ICH M11 Protocol standard, Participants Whose Partners Become Pregnant.</w:t>
            </w:r>
          </w:p>
        </w:tc>
      </w:tr>
      <w:tr w:rsidR="00DB50C7" w:rsidRPr="00272F02" w14:paraId="31C16E89" w14:textId="77777777" w:rsidTr="2BE84D7E">
        <w:trPr>
          <w:trHeight w:val="20"/>
        </w:trPr>
        <w:tc>
          <w:tcPr>
            <w:tcW w:w="540" w:type="pct"/>
            <w:hideMark/>
          </w:tcPr>
          <w:p w14:paraId="523C5287" w14:textId="77777777" w:rsidR="001475C7" w:rsidRPr="00272F02" w:rsidRDefault="001475C7" w:rsidP="00C824A4">
            <w:pPr>
              <w:rPr>
                <w:sz w:val="20"/>
                <w:szCs w:val="20"/>
              </w:rPr>
            </w:pPr>
            <w:r w:rsidRPr="00272F02">
              <w:rPr>
                <w:sz w:val="20"/>
                <w:szCs w:val="20"/>
              </w:rPr>
              <w:t>CNEW</w:t>
            </w:r>
          </w:p>
        </w:tc>
        <w:tc>
          <w:tcPr>
            <w:tcW w:w="1299" w:type="pct"/>
            <w:hideMark/>
          </w:tcPr>
          <w:p w14:paraId="6F36E027" w14:textId="77777777" w:rsidR="001475C7" w:rsidRPr="00272F02" w:rsidRDefault="001475C7" w:rsidP="00C824A4">
            <w:pPr>
              <w:rPr>
                <w:sz w:val="20"/>
                <w:szCs w:val="20"/>
              </w:rPr>
            </w:pPr>
            <w:r w:rsidRPr="00272F02">
              <w:rPr>
                <w:sz w:val="20"/>
                <w:szCs w:val="20"/>
              </w:rPr>
              <w:t>10 Statistical Considerations</w:t>
            </w:r>
          </w:p>
        </w:tc>
        <w:tc>
          <w:tcPr>
            <w:tcW w:w="3161" w:type="pct"/>
            <w:hideMark/>
          </w:tcPr>
          <w:p w14:paraId="27423394" w14:textId="77777777" w:rsidR="001475C7" w:rsidRPr="00272F02" w:rsidRDefault="001475C7" w:rsidP="00C824A4">
            <w:pPr>
              <w:rPr>
                <w:sz w:val="20"/>
                <w:szCs w:val="20"/>
              </w:rPr>
            </w:pPr>
            <w:r w:rsidRPr="00272F02">
              <w:rPr>
                <w:sz w:val="20"/>
                <w:szCs w:val="20"/>
              </w:rPr>
              <w:t>Section 10 of the ICH M11 Protocol standard, Statistical Considerations.</w:t>
            </w:r>
          </w:p>
        </w:tc>
      </w:tr>
      <w:tr w:rsidR="00DB50C7" w:rsidRPr="00272F02" w14:paraId="33B20650" w14:textId="77777777" w:rsidTr="2BE84D7E">
        <w:trPr>
          <w:trHeight w:val="20"/>
        </w:trPr>
        <w:tc>
          <w:tcPr>
            <w:tcW w:w="540" w:type="pct"/>
            <w:hideMark/>
          </w:tcPr>
          <w:p w14:paraId="64BA5954" w14:textId="77777777" w:rsidR="001475C7" w:rsidRPr="00272F02" w:rsidRDefault="001475C7" w:rsidP="00C824A4">
            <w:pPr>
              <w:rPr>
                <w:sz w:val="20"/>
                <w:szCs w:val="20"/>
              </w:rPr>
            </w:pPr>
            <w:r w:rsidRPr="00272F02">
              <w:rPr>
                <w:sz w:val="20"/>
                <w:szCs w:val="20"/>
              </w:rPr>
              <w:t>CNEW</w:t>
            </w:r>
          </w:p>
        </w:tc>
        <w:tc>
          <w:tcPr>
            <w:tcW w:w="1299" w:type="pct"/>
            <w:hideMark/>
          </w:tcPr>
          <w:p w14:paraId="5C01EA5E" w14:textId="3C88E449" w:rsidR="001475C7" w:rsidRPr="00272F02" w:rsidRDefault="001475C7" w:rsidP="00C824A4">
            <w:pPr>
              <w:rPr>
                <w:sz w:val="20"/>
                <w:szCs w:val="20"/>
              </w:rPr>
            </w:pPr>
            <w:r w:rsidRPr="00272F02">
              <w:rPr>
                <w:sz w:val="20"/>
                <w:szCs w:val="20"/>
              </w:rPr>
              <w:t>10.1 Ge</w:t>
            </w:r>
            <w:r w:rsidR="00201EDB" w:rsidRPr="00272F02">
              <w:rPr>
                <w:sz w:val="20"/>
                <w:szCs w:val="20"/>
              </w:rPr>
              <w:t>n</w:t>
            </w:r>
            <w:r w:rsidRPr="00272F02">
              <w:rPr>
                <w:sz w:val="20"/>
                <w:szCs w:val="20"/>
              </w:rPr>
              <w:t>eral Considerations</w:t>
            </w:r>
          </w:p>
        </w:tc>
        <w:tc>
          <w:tcPr>
            <w:tcW w:w="3161" w:type="pct"/>
            <w:hideMark/>
          </w:tcPr>
          <w:p w14:paraId="508905D8" w14:textId="5B899AF4" w:rsidR="001475C7" w:rsidRPr="00272F02" w:rsidRDefault="001475C7" w:rsidP="00C824A4">
            <w:pPr>
              <w:rPr>
                <w:sz w:val="20"/>
                <w:szCs w:val="20"/>
              </w:rPr>
            </w:pPr>
            <w:r w:rsidRPr="00272F02">
              <w:rPr>
                <w:sz w:val="20"/>
                <w:szCs w:val="20"/>
              </w:rPr>
              <w:t>Section 10.1 of the ICH M11 Protocol standard, Ge</w:t>
            </w:r>
            <w:r w:rsidR="00201EDB" w:rsidRPr="00272F02">
              <w:rPr>
                <w:sz w:val="20"/>
                <w:szCs w:val="20"/>
              </w:rPr>
              <w:t>n</w:t>
            </w:r>
            <w:r w:rsidRPr="00272F02">
              <w:rPr>
                <w:sz w:val="20"/>
                <w:szCs w:val="20"/>
              </w:rPr>
              <w:t>eral Considerations.</w:t>
            </w:r>
          </w:p>
        </w:tc>
      </w:tr>
      <w:tr w:rsidR="00DB50C7" w:rsidRPr="00272F02" w14:paraId="26AB0A70" w14:textId="77777777" w:rsidTr="2BE84D7E">
        <w:trPr>
          <w:trHeight w:val="20"/>
        </w:trPr>
        <w:tc>
          <w:tcPr>
            <w:tcW w:w="540" w:type="pct"/>
            <w:hideMark/>
          </w:tcPr>
          <w:p w14:paraId="4FA8F28B" w14:textId="77777777" w:rsidR="001475C7" w:rsidRPr="00272F02" w:rsidRDefault="001475C7" w:rsidP="00C824A4">
            <w:pPr>
              <w:rPr>
                <w:sz w:val="20"/>
                <w:szCs w:val="20"/>
              </w:rPr>
            </w:pPr>
            <w:r w:rsidRPr="00272F02">
              <w:rPr>
                <w:sz w:val="20"/>
                <w:szCs w:val="20"/>
              </w:rPr>
              <w:t>CNEW</w:t>
            </w:r>
          </w:p>
        </w:tc>
        <w:tc>
          <w:tcPr>
            <w:tcW w:w="1299" w:type="pct"/>
            <w:hideMark/>
          </w:tcPr>
          <w:p w14:paraId="1F6DA347" w14:textId="77777777" w:rsidR="001475C7" w:rsidRPr="00272F02" w:rsidRDefault="001475C7" w:rsidP="00C824A4">
            <w:pPr>
              <w:rPr>
                <w:sz w:val="20"/>
                <w:szCs w:val="20"/>
              </w:rPr>
            </w:pPr>
            <w:r w:rsidRPr="00272F02">
              <w:rPr>
                <w:sz w:val="20"/>
                <w:szCs w:val="20"/>
              </w:rPr>
              <w:t>10.2 Analysis Sets</w:t>
            </w:r>
          </w:p>
        </w:tc>
        <w:tc>
          <w:tcPr>
            <w:tcW w:w="3161" w:type="pct"/>
            <w:hideMark/>
          </w:tcPr>
          <w:p w14:paraId="4C1D9A08" w14:textId="77777777" w:rsidR="001475C7" w:rsidRPr="00272F02" w:rsidRDefault="001475C7" w:rsidP="00C824A4">
            <w:pPr>
              <w:rPr>
                <w:sz w:val="20"/>
                <w:szCs w:val="20"/>
              </w:rPr>
            </w:pPr>
            <w:r w:rsidRPr="00272F02">
              <w:rPr>
                <w:sz w:val="20"/>
                <w:szCs w:val="20"/>
              </w:rPr>
              <w:t>Section 10.2 of the ICH M11 Protocol standard, Analysis Sets.</w:t>
            </w:r>
          </w:p>
        </w:tc>
      </w:tr>
      <w:tr w:rsidR="00DB50C7" w:rsidRPr="00272F02" w14:paraId="27D05F32" w14:textId="77777777" w:rsidTr="2BE84D7E">
        <w:trPr>
          <w:trHeight w:val="20"/>
        </w:trPr>
        <w:tc>
          <w:tcPr>
            <w:tcW w:w="540" w:type="pct"/>
            <w:hideMark/>
          </w:tcPr>
          <w:p w14:paraId="0ABC22E3" w14:textId="77777777" w:rsidR="001475C7" w:rsidRPr="00272F02" w:rsidRDefault="001475C7" w:rsidP="00C824A4">
            <w:pPr>
              <w:rPr>
                <w:sz w:val="20"/>
                <w:szCs w:val="20"/>
              </w:rPr>
            </w:pPr>
            <w:r w:rsidRPr="00272F02">
              <w:rPr>
                <w:sz w:val="20"/>
                <w:szCs w:val="20"/>
              </w:rPr>
              <w:t>CNEW</w:t>
            </w:r>
          </w:p>
        </w:tc>
        <w:tc>
          <w:tcPr>
            <w:tcW w:w="1299" w:type="pct"/>
            <w:hideMark/>
          </w:tcPr>
          <w:p w14:paraId="6E931AC8" w14:textId="77777777" w:rsidR="001475C7" w:rsidRPr="00272F02" w:rsidRDefault="001475C7" w:rsidP="00C824A4">
            <w:pPr>
              <w:rPr>
                <w:sz w:val="20"/>
                <w:szCs w:val="20"/>
              </w:rPr>
            </w:pPr>
            <w:r w:rsidRPr="00272F02">
              <w:rPr>
                <w:sz w:val="20"/>
                <w:szCs w:val="20"/>
              </w:rPr>
              <w:t>10.3 Analyses of Demographics and Other Baseline Variables</w:t>
            </w:r>
          </w:p>
        </w:tc>
        <w:tc>
          <w:tcPr>
            <w:tcW w:w="3161" w:type="pct"/>
            <w:hideMark/>
          </w:tcPr>
          <w:p w14:paraId="1C774CF7" w14:textId="77777777" w:rsidR="001475C7" w:rsidRPr="00272F02" w:rsidRDefault="001475C7" w:rsidP="00C824A4">
            <w:pPr>
              <w:rPr>
                <w:sz w:val="20"/>
                <w:szCs w:val="20"/>
              </w:rPr>
            </w:pPr>
            <w:r w:rsidRPr="00272F02">
              <w:rPr>
                <w:sz w:val="20"/>
                <w:szCs w:val="20"/>
              </w:rPr>
              <w:t>Section 10.3 of the ICH M11 Protocol standard, Analyses of Demographics and Other Baseline Variables.</w:t>
            </w:r>
          </w:p>
        </w:tc>
      </w:tr>
      <w:tr w:rsidR="00DB50C7" w:rsidRPr="00272F02" w14:paraId="108C0AF5" w14:textId="77777777" w:rsidTr="2BE84D7E">
        <w:trPr>
          <w:trHeight w:val="20"/>
        </w:trPr>
        <w:tc>
          <w:tcPr>
            <w:tcW w:w="540" w:type="pct"/>
            <w:hideMark/>
          </w:tcPr>
          <w:p w14:paraId="7FE0D53B" w14:textId="77777777" w:rsidR="001475C7" w:rsidRPr="00272F02" w:rsidRDefault="001475C7" w:rsidP="00C824A4">
            <w:pPr>
              <w:rPr>
                <w:sz w:val="20"/>
                <w:szCs w:val="20"/>
              </w:rPr>
            </w:pPr>
            <w:r w:rsidRPr="00272F02">
              <w:rPr>
                <w:sz w:val="20"/>
                <w:szCs w:val="20"/>
              </w:rPr>
              <w:t>CNEW</w:t>
            </w:r>
          </w:p>
        </w:tc>
        <w:tc>
          <w:tcPr>
            <w:tcW w:w="1299" w:type="pct"/>
            <w:hideMark/>
          </w:tcPr>
          <w:p w14:paraId="6F6130FE" w14:textId="77777777" w:rsidR="001475C7" w:rsidRPr="00272F02" w:rsidRDefault="001475C7" w:rsidP="00C824A4">
            <w:pPr>
              <w:rPr>
                <w:sz w:val="20"/>
                <w:szCs w:val="20"/>
              </w:rPr>
            </w:pPr>
            <w:r w:rsidRPr="00272F02">
              <w:rPr>
                <w:sz w:val="20"/>
                <w:szCs w:val="20"/>
              </w:rPr>
              <w:t>10.4 Analyses Associated with the Primary Objective(s)</w:t>
            </w:r>
          </w:p>
        </w:tc>
        <w:tc>
          <w:tcPr>
            <w:tcW w:w="3161" w:type="pct"/>
            <w:hideMark/>
          </w:tcPr>
          <w:p w14:paraId="7EA16426" w14:textId="77777777" w:rsidR="001475C7" w:rsidRPr="00272F02" w:rsidRDefault="001475C7" w:rsidP="00C824A4">
            <w:pPr>
              <w:rPr>
                <w:sz w:val="20"/>
                <w:szCs w:val="20"/>
              </w:rPr>
            </w:pPr>
            <w:r w:rsidRPr="00272F02">
              <w:rPr>
                <w:sz w:val="20"/>
                <w:szCs w:val="20"/>
              </w:rPr>
              <w:t>Section 10.4 of the ICH M11 Protocol standard, Analyses Associated with the Primary Objective(s).</w:t>
            </w:r>
          </w:p>
        </w:tc>
      </w:tr>
      <w:tr w:rsidR="00DB50C7" w:rsidRPr="00272F02" w14:paraId="2313DAE4" w14:textId="77777777" w:rsidTr="2BE84D7E">
        <w:trPr>
          <w:trHeight w:val="20"/>
        </w:trPr>
        <w:tc>
          <w:tcPr>
            <w:tcW w:w="540" w:type="pct"/>
            <w:hideMark/>
          </w:tcPr>
          <w:p w14:paraId="678D03F0" w14:textId="77777777" w:rsidR="001475C7" w:rsidRPr="00272F02" w:rsidRDefault="001475C7" w:rsidP="00C824A4">
            <w:pPr>
              <w:rPr>
                <w:sz w:val="20"/>
                <w:szCs w:val="20"/>
              </w:rPr>
            </w:pPr>
            <w:r w:rsidRPr="00272F02">
              <w:rPr>
                <w:sz w:val="20"/>
                <w:szCs w:val="20"/>
              </w:rPr>
              <w:t>CNEW</w:t>
            </w:r>
          </w:p>
        </w:tc>
        <w:tc>
          <w:tcPr>
            <w:tcW w:w="1299" w:type="pct"/>
            <w:hideMark/>
          </w:tcPr>
          <w:p w14:paraId="27DCEB1A" w14:textId="77777777" w:rsidR="001475C7" w:rsidRPr="00272F02" w:rsidRDefault="001475C7" w:rsidP="00C824A4">
            <w:pPr>
              <w:rPr>
                <w:sz w:val="20"/>
                <w:szCs w:val="20"/>
              </w:rPr>
            </w:pPr>
            <w:r w:rsidRPr="00272F02">
              <w:rPr>
                <w:sz w:val="20"/>
                <w:szCs w:val="20"/>
              </w:rPr>
              <w:t>10.4.1 Statistical Method of Analysis</w:t>
            </w:r>
          </w:p>
        </w:tc>
        <w:tc>
          <w:tcPr>
            <w:tcW w:w="3161" w:type="pct"/>
            <w:hideMark/>
          </w:tcPr>
          <w:p w14:paraId="613400E9" w14:textId="77777777" w:rsidR="001475C7" w:rsidRPr="00272F02" w:rsidRDefault="001475C7" w:rsidP="00C824A4">
            <w:pPr>
              <w:rPr>
                <w:sz w:val="20"/>
                <w:szCs w:val="20"/>
              </w:rPr>
            </w:pPr>
            <w:r w:rsidRPr="00272F02">
              <w:rPr>
                <w:sz w:val="20"/>
                <w:szCs w:val="20"/>
              </w:rPr>
              <w:t>Section 10.4.1 of the ICH M11 Protocol standard, Statistical Method of Analysis.</w:t>
            </w:r>
          </w:p>
        </w:tc>
      </w:tr>
      <w:tr w:rsidR="00DB50C7" w:rsidRPr="00272F02" w14:paraId="62E12743" w14:textId="77777777" w:rsidTr="2BE84D7E">
        <w:trPr>
          <w:trHeight w:val="20"/>
        </w:trPr>
        <w:tc>
          <w:tcPr>
            <w:tcW w:w="540" w:type="pct"/>
            <w:hideMark/>
          </w:tcPr>
          <w:p w14:paraId="4BC1140D" w14:textId="77777777" w:rsidR="001475C7" w:rsidRPr="00272F02" w:rsidRDefault="001475C7" w:rsidP="00C824A4">
            <w:pPr>
              <w:rPr>
                <w:sz w:val="20"/>
                <w:szCs w:val="20"/>
              </w:rPr>
            </w:pPr>
            <w:r w:rsidRPr="00272F02">
              <w:rPr>
                <w:sz w:val="20"/>
                <w:szCs w:val="20"/>
              </w:rPr>
              <w:t>CNEW</w:t>
            </w:r>
          </w:p>
        </w:tc>
        <w:tc>
          <w:tcPr>
            <w:tcW w:w="1299" w:type="pct"/>
            <w:hideMark/>
          </w:tcPr>
          <w:p w14:paraId="492B0B8B" w14:textId="77777777" w:rsidR="001475C7" w:rsidRPr="00272F02" w:rsidRDefault="001475C7" w:rsidP="00C824A4">
            <w:pPr>
              <w:rPr>
                <w:sz w:val="20"/>
                <w:szCs w:val="20"/>
              </w:rPr>
            </w:pPr>
            <w:r w:rsidRPr="00272F02">
              <w:rPr>
                <w:sz w:val="20"/>
                <w:szCs w:val="20"/>
              </w:rPr>
              <w:t>10.4.2 Handling of Data in Relation to Primary Estimand(s)</w:t>
            </w:r>
          </w:p>
        </w:tc>
        <w:tc>
          <w:tcPr>
            <w:tcW w:w="3161" w:type="pct"/>
            <w:hideMark/>
          </w:tcPr>
          <w:p w14:paraId="13669EA7" w14:textId="77777777" w:rsidR="001475C7" w:rsidRPr="00272F02" w:rsidRDefault="001475C7" w:rsidP="00C824A4">
            <w:pPr>
              <w:rPr>
                <w:sz w:val="20"/>
                <w:szCs w:val="20"/>
              </w:rPr>
            </w:pPr>
            <w:r w:rsidRPr="00272F02">
              <w:rPr>
                <w:sz w:val="20"/>
                <w:szCs w:val="20"/>
              </w:rPr>
              <w:t>Section 10.4.2 of the ICH M11 Protocol standard, Handling of Data in Relation to Primary Estimand(s).</w:t>
            </w:r>
          </w:p>
        </w:tc>
      </w:tr>
      <w:tr w:rsidR="00DB50C7" w:rsidRPr="00272F02" w14:paraId="72DE5BF5" w14:textId="77777777" w:rsidTr="2BE84D7E">
        <w:trPr>
          <w:trHeight w:val="20"/>
        </w:trPr>
        <w:tc>
          <w:tcPr>
            <w:tcW w:w="540" w:type="pct"/>
            <w:hideMark/>
          </w:tcPr>
          <w:p w14:paraId="72AC10D3" w14:textId="77777777" w:rsidR="001475C7" w:rsidRPr="00272F02" w:rsidRDefault="001475C7" w:rsidP="00C824A4">
            <w:pPr>
              <w:rPr>
                <w:sz w:val="20"/>
                <w:szCs w:val="20"/>
              </w:rPr>
            </w:pPr>
            <w:r w:rsidRPr="00272F02">
              <w:rPr>
                <w:sz w:val="20"/>
                <w:szCs w:val="20"/>
              </w:rPr>
              <w:t>CNEW</w:t>
            </w:r>
          </w:p>
        </w:tc>
        <w:tc>
          <w:tcPr>
            <w:tcW w:w="1299" w:type="pct"/>
            <w:hideMark/>
          </w:tcPr>
          <w:p w14:paraId="4E0E6689" w14:textId="77777777" w:rsidR="001475C7" w:rsidRPr="00272F02" w:rsidRDefault="001475C7" w:rsidP="00C824A4">
            <w:pPr>
              <w:rPr>
                <w:sz w:val="20"/>
                <w:szCs w:val="20"/>
              </w:rPr>
            </w:pPr>
            <w:r w:rsidRPr="00272F02">
              <w:rPr>
                <w:sz w:val="20"/>
                <w:szCs w:val="20"/>
              </w:rPr>
              <w:t>10.4.3 Handling of Missing Data</w:t>
            </w:r>
          </w:p>
        </w:tc>
        <w:tc>
          <w:tcPr>
            <w:tcW w:w="3161" w:type="pct"/>
            <w:hideMark/>
          </w:tcPr>
          <w:p w14:paraId="19808797" w14:textId="77777777" w:rsidR="001475C7" w:rsidRPr="00272F02" w:rsidRDefault="001475C7" w:rsidP="00C824A4">
            <w:pPr>
              <w:rPr>
                <w:sz w:val="20"/>
                <w:szCs w:val="20"/>
              </w:rPr>
            </w:pPr>
            <w:r w:rsidRPr="00272F02">
              <w:rPr>
                <w:sz w:val="20"/>
                <w:szCs w:val="20"/>
              </w:rPr>
              <w:t>Section 10.4.3 of the ICH M11 Protocol standard, Handling of Missing Data.</w:t>
            </w:r>
          </w:p>
        </w:tc>
      </w:tr>
      <w:tr w:rsidR="00DB50C7" w:rsidRPr="00272F02" w14:paraId="315BE461" w14:textId="77777777" w:rsidTr="2BE84D7E">
        <w:trPr>
          <w:trHeight w:val="20"/>
        </w:trPr>
        <w:tc>
          <w:tcPr>
            <w:tcW w:w="540" w:type="pct"/>
            <w:hideMark/>
          </w:tcPr>
          <w:p w14:paraId="577AB75F" w14:textId="77777777" w:rsidR="001475C7" w:rsidRPr="00272F02" w:rsidRDefault="001475C7" w:rsidP="00C824A4">
            <w:pPr>
              <w:rPr>
                <w:sz w:val="20"/>
                <w:szCs w:val="20"/>
              </w:rPr>
            </w:pPr>
            <w:r w:rsidRPr="00272F02">
              <w:rPr>
                <w:sz w:val="20"/>
                <w:szCs w:val="20"/>
              </w:rPr>
              <w:t>CNEW</w:t>
            </w:r>
          </w:p>
        </w:tc>
        <w:tc>
          <w:tcPr>
            <w:tcW w:w="1299" w:type="pct"/>
            <w:hideMark/>
          </w:tcPr>
          <w:p w14:paraId="19D98A9C" w14:textId="77777777" w:rsidR="001475C7" w:rsidRPr="00272F02" w:rsidRDefault="001475C7" w:rsidP="00C824A4">
            <w:pPr>
              <w:rPr>
                <w:sz w:val="20"/>
                <w:szCs w:val="20"/>
              </w:rPr>
            </w:pPr>
            <w:r w:rsidRPr="00272F02">
              <w:rPr>
                <w:sz w:val="20"/>
                <w:szCs w:val="20"/>
              </w:rPr>
              <w:t>10.4.4 Sensitivity Analysis</w:t>
            </w:r>
          </w:p>
        </w:tc>
        <w:tc>
          <w:tcPr>
            <w:tcW w:w="3161" w:type="pct"/>
            <w:hideMark/>
          </w:tcPr>
          <w:p w14:paraId="49A74702" w14:textId="77777777" w:rsidR="001475C7" w:rsidRPr="00272F02" w:rsidRDefault="001475C7" w:rsidP="00C824A4">
            <w:pPr>
              <w:rPr>
                <w:sz w:val="20"/>
                <w:szCs w:val="20"/>
              </w:rPr>
            </w:pPr>
            <w:r w:rsidRPr="00272F02">
              <w:rPr>
                <w:sz w:val="20"/>
                <w:szCs w:val="20"/>
              </w:rPr>
              <w:t>Section 10.4.4 of the ICH M11 Protocol standard, Sensitivity Analysis.</w:t>
            </w:r>
          </w:p>
        </w:tc>
      </w:tr>
      <w:tr w:rsidR="00DB50C7" w:rsidRPr="00272F02" w14:paraId="6EA1CC22" w14:textId="77777777" w:rsidTr="2BE84D7E">
        <w:trPr>
          <w:trHeight w:val="20"/>
        </w:trPr>
        <w:tc>
          <w:tcPr>
            <w:tcW w:w="540" w:type="pct"/>
            <w:hideMark/>
          </w:tcPr>
          <w:p w14:paraId="2D55301C" w14:textId="77777777" w:rsidR="001475C7" w:rsidRPr="00272F02" w:rsidRDefault="001475C7" w:rsidP="00C824A4">
            <w:pPr>
              <w:rPr>
                <w:sz w:val="20"/>
                <w:szCs w:val="20"/>
              </w:rPr>
            </w:pPr>
            <w:r w:rsidRPr="00272F02">
              <w:rPr>
                <w:sz w:val="20"/>
                <w:szCs w:val="20"/>
              </w:rPr>
              <w:t>CNEW</w:t>
            </w:r>
          </w:p>
        </w:tc>
        <w:tc>
          <w:tcPr>
            <w:tcW w:w="1299" w:type="pct"/>
            <w:hideMark/>
          </w:tcPr>
          <w:p w14:paraId="382377F7" w14:textId="77777777" w:rsidR="001475C7" w:rsidRPr="00272F02" w:rsidRDefault="001475C7" w:rsidP="00C824A4">
            <w:pPr>
              <w:rPr>
                <w:sz w:val="20"/>
                <w:szCs w:val="20"/>
              </w:rPr>
            </w:pPr>
            <w:r w:rsidRPr="00272F02">
              <w:rPr>
                <w:sz w:val="20"/>
                <w:szCs w:val="20"/>
              </w:rPr>
              <w:t>10.4.5 Supplementary Analysis</w:t>
            </w:r>
          </w:p>
        </w:tc>
        <w:tc>
          <w:tcPr>
            <w:tcW w:w="3161" w:type="pct"/>
            <w:hideMark/>
          </w:tcPr>
          <w:p w14:paraId="43BE17BF" w14:textId="77777777" w:rsidR="001475C7" w:rsidRPr="00272F02" w:rsidRDefault="001475C7" w:rsidP="00C824A4">
            <w:pPr>
              <w:rPr>
                <w:sz w:val="20"/>
                <w:szCs w:val="20"/>
              </w:rPr>
            </w:pPr>
            <w:r w:rsidRPr="00272F02">
              <w:rPr>
                <w:sz w:val="20"/>
                <w:szCs w:val="20"/>
              </w:rPr>
              <w:t>Section 10.4.5 of the ICH M11 Protocol standard, Supplementary Analysis.</w:t>
            </w:r>
          </w:p>
        </w:tc>
      </w:tr>
      <w:tr w:rsidR="00DB50C7" w:rsidRPr="00272F02" w14:paraId="33C7DFFB" w14:textId="77777777" w:rsidTr="2BE84D7E">
        <w:trPr>
          <w:trHeight w:val="20"/>
        </w:trPr>
        <w:tc>
          <w:tcPr>
            <w:tcW w:w="540" w:type="pct"/>
            <w:hideMark/>
          </w:tcPr>
          <w:p w14:paraId="502114B5" w14:textId="77777777" w:rsidR="001475C7" w:rsidRPr="00272F02" w:rsidRDefault="001475C7" w:rsidP="00C824A4">
            <w:pPr>
              <w:rPr>
                <w:sz w:val="20"/>
                <w:szCs w:val="20"/>
              </w:rPr>
            </w:pPr>
            <w:r w:rsidRPr="00272F02">
              <w:rPr>
                <w:sz w:val="20"/>
                <w:szCs w:val="20"/>
              </w:rPr>
              <w:t>CNEW</w:t>
            </w:r>
          </w:p>
        </w:tc>
        <w:tc>
          <w:tcPr>
            <w:tcW w:w="1299" w:type="pct"/>
            <w:hideMark/>
          </w:tcPr>
          <w:p w14:paraId="20245460" w14:textId="77777777" w:rsidR="001475C7" w:rsidRPr="00272F02" w:rsidRDefault="001475C7" w:rsidP="00C824A4">
            <w:pPr>
              <w:rPr>
                <w:sz w:val="20"/>
                <w:szCs w:val="20"/>
              </w:rPr>
            </w:pPr>
            <w:r w:rsidRPr="00272F02">
              <w:rPr>
                <w:sz w:val="20"/>
                <w:szCs w:val="20"/>
              </w:rPr>
              <w:t>10.5 Analysis Associated with the Secondary Objective(s)</w:t>
            </w:r>
          </w:p>
        </w:tc>
        <w:tc>
          <w:tcPr>
            <w:tcW w:w="3161" w:type="pct"/>
            <w:hideMark/>
          </w:tcPr>
          <w:p w14:paraId="2CC59A94" w14:textId="77777777" w:rsidR="001475C7" w:rsidRPr="00272F02" w:rsidRDefault="001475C7" w:rsidP="00C824A4">
            <w:pPr>
              <w:rPr>
                <w:sz w:val="20"/>
                <w:szCs w:val="20"/>
              </w:rPr>
            </w:pPr>
            <w:r w:rsidRPr="00272F02">
              <w:rPr>
                <w:sz w:val="20"/>
                <w:szCs w:val="20"/>
              </w:rPr>
              <w:t>Section 10.5 of the ICH M11 Protocol standard, Analysis Associated with the Secondary Objective(s).</w:t>
            </w:r>
          </w:p>
        </w:tc>
      </w:tr>
      <w:tr w:rsidR="00DB50C7" w:rsidRPr="00272F02" w14:paraId="0A04BB0C" w14:textId="77777777" w:rsidTr="2BE84D7E">
        <w:trPr>
          <w:trHeight w:val="20"/>
        </w:trPr>
        <w:tc>
          <w:tcPr>
            <w:tcW w:w="540" w:type="pct"/>
            <w:hideMark/>
          </w:tcPr>
          <w:p w14:paraId="15E86D36" w14:textId="77777777" w:rsidR="001475C7" w:rsidRPr="00272F02" w:rsidRDefault="001475C7" w:rsidP="00C824A4">
            <w:pPr>
              <w:rPr>
                <w:sz w:val="20"/>
                <w:szCs w:val="20"/>
              </w:rPr>
            </w:pPr>
            <w:r w:rsidRPr="00272F02">
              <w:rPr>
                <w:sz w:val="20"/>
                <w:szCs w:val="20"/>
              </w:rPr>
              <w:t>CNEW</w:t>
            </w:r>
          </w:p>
        </w:tc>
        <w:tc>
          <w:tcPr>
            <w:tcW w:w="1299" w:type="pct"/>
            <w:hideMark/>
          </w:tcPr>
          <w:p w14:paraId="10B27FF8" w14:textId="77777777" w:rsidR="001475C7" w:rsidRPr="00272F02" w:rsidRDefault="001475C7" w:rsidP="00C824A4">
            <w:pPr>
              <w:rPr>
                <w:sz w:val="20"/>
                <w:szCs w:val="20"/>
              </w:rPr>
            </w:pPr>
            <w:r w:rsidRPr="00272F02">
              <w:rPr>
                <w:sz w:val="20"/>
                <w:szCs w:val="20"/>
              </w:rPr>
              <w:t>10.5.1 Statistical Method of Analysis</w:t>
            </w:r>
          </w:p>
        </w:tc>
        <w:tc>
          <w:tcPr>
            <w:tcW w:w="3161" w:type="pct"/>
            <w:hideMark/>
          </w:tcPr>
          <w:p w14:paraId="2AE40E48" w14:textId="77777777" w:rsidR="001475C7" w:rsidRPr="00272F02" w:rsidRDefault="001475C7" w:rsidP="00C824A4">
            <w:pPr>
              <w:rPr>
                <w:sz w:val="20"/>
                <w:szCs w:val="20"/>
              </w:rPr>
            </w:pPr>
            <w:r w:rsidRPr="00272F02">
              <w:rPr>
                <w:sz w:val="20"/>
                <w:szCs w:val="20"/>
              </w:rPr>
              <w:t>Section 10.5.1 of the ICH M11 Protocol standard, Statistical Method of Analysis.</w:t>
            </w:r>
          </w:p>
        </w:tc>
      </w:tr>
      <w:tr w:rsidR="00DB50C7" w:rsidRPr="00272F02" w14:paraId="393467FE" w14:textId="77777777" w:rsidTr="2BE84D7E">
        <w:trPr>
          <w:trHeight w:val="20"/>
        </w:trPr>
        <w:tc>
          <w:tcPr>
            <w:tcW w:w="540" w:type="pct"/>
            <w:hideMark/>
          </w:tcPr>
          <w:p w14:paraId="72887B7F" w14:textId="77777777" w:rsidR="001475C7" w:rsidRPr="00272F02" w:rsidRDefault="001475C7" w:rsidP="00C824A4">
            <w:pPr>
              <w:rPr>
                <w:sz w:val="20"/>
                <w:szCs w:val="20"/>
              </w:rPr>
            </w:pPr>
            <w:r w:rsidRPr="00272F02">
              <w:rPr>
                <w:sz w:val="20"/>
                <w:szCs w:val="20"/>
              </w:rPr>
              <w:t>CNEW</w:t>
            </w:r>
          </w:p>
        </w:tc>
        <w:tc>
          <w:tcPr>
            <w:tcW w:w="1299" w:type="pct"/>
            <w:hideMark/>
          </w:tcPr>
          <w:p w14:paraId="78F6A38E" w14:textId="77777777" w:rsidR="001475C7" w:rsidRPr="00272F02" w:rsidRDefault="001475C7" w:rsidP="00C824A4">
            <w:pPr>
              <w:rPr>
                <w:sz w:val="20"/>
                <w:szCs w:val="20"/>
              </w:rPr>
            </w:pPr>
            <w:r w:rsidRPr="00272F02">
              <w:rPr>
                <w:sz w:val="20"/>
                <w:szCs w:val="20"/>
              </w:rPr>
              <w:t>10.5.2 Handling of Data in Relation to Secondary Estimand(s)</w:t>
            </w:r>
          </w:p>
        </w:tc>
        <w:tc>
          <w:tcPr>
            <w:tcW w:w="3161" w:type="pct"/>
            <w:hideMark/>
          </w:tcPr>
          <w:p w14:paraId="28ED787F" w14:textId="77777777" w:rsidR="001475C7" w:rsidRPr="00272F02" w:rsidRDefault="001475C7" w:rsidP="00C824A4">
            <w:pPr>
              <w:rPr>
                <w:sz w:val="20"/>
                <w:szCs w:val="20"/>
              </w:rPr>
            </w:pPr>
            <w:r w:rsidRPr="00272F02">
              <w:rPr>
                <w:sz w:val="20"/>
                <w:szCs w:val="20"/>
              </w:rPr>
              <w:t>Section 10.5.2 of the ICH M11 Protocol standard, Handling of Data in Relation to Secondary Estimand(s).</w:t>
            </w:r>
          </w:p>
        </w:tc>
      </w:tr>
      <w:tr w:rsidR="00DB50C7" w:rsidRPr="00272F02" w14:paraId="66B5913D" w14:textId="77777777" w:rsidTr="2BE84D7E">
        <w:trPr>
          <w:trHeight w:val="20"/>
        </w:trPr>
        <w:tc>
          <w:tcPr>
            <w:tcW w:w="540" w:type="pct"/>
            <w:hideMark/>
          </w:tcPr>
          <w:p w14:paraId="2A865C88" w14:textId="77777777" w:rsidR="001475C7" w:rsidRPr="00272F02" w:rsidRDefault="001475C7" w:rsidP="00C824A4">
            <w:pPr>
              <w:rPr>
                <w:sz w:val="20"/>
                <w:szCs w:val="20"/>
              </w:rPr>
            </w:pPr>
            <w:r w:rsidRPr="00272F02">
              <w:rPr>
                <w:sz w:val="20"/>
                <w:szCs w:val="20"/>
              </w:rPr>
              <w:t>CNEW</w:t>
            </w:r>
          </w:p>
        </w:tc>
        <w:tc>
          <w:tcPr>
            <w:tcW w:w="1299" w:type="pct"/>
            <w:hideMark/>
          </w:tcPr>
          <w:p w14:paraId="7F989E66" w14:textId="092FACA7" w:rsidR="001475C7" w:rsidRPr="00272F02" w:rsidRDefault="001475C7" w:rsidP="00C824A4">
            <w:pPr>
              <w:rPr>
                <w:sz w:val="20"/>
                <w:szCs w:val="20"/>
              </w:rPr>
            </w:pPr>
            <w:r w:rsidRPr="00272F02">
              <w:rPr>
                <w:sz w:val="20"/>
                <w:szCs w:val="20"/>
              </w:rPr>
              <w:t xml:space="preserve">10.5.3 </w:t>
            </w:r>
            <w:r w:rsidR="007C3785" w:rsidRPr="00272F02">
              <w:rPr>
                <w:sz w:val="20"/>
                <w:szCs w:val="20"/>
              </w:rPr>
              <w:t>Handling of Missing Data in Relation to Secondary Estimand(s)</w:t>
            </w:r>
          </w:p>
        </w:tc>
        <w:tc>
          <w:tcPr>
            <w:tcW w:w="3161" w:type="pct"/>
            <w:hideMark/>
          </w:tcPr>
          <w:p w14:paraId="1D01BCD2" w14:textId="04FF42CF" w:rsidR="001475C7" w:rsidRPr="00272F02" w:rsidRDefault="001475C7" w:rsidP="00C824A4">
            <w:pPr>
              <w:rPr>
                <w:sz w:val="20"/>
                <w:szCs w:val="20"/>
              </w:rPr>
            </w:pPr>
            <w:r w:rsidRPr="00272F02">
              <w:rPr>
                <w:sz w:val="20"/>
                <w:szCs w:val="20"/>
              </w:rPr>
              <w:t xml:space="preserve">Section 10.5.3 of the ICH M11 Protocol standard, </w:t>
            </w:r>
            <w:r w:rsidR="007C3785" w:rsidRPr="00272F02">
              <w:rPr>
                <w:sz w:val="20"/>
                <w:szCs w:val="20"/>
              </w:rPr>
              <w:t>Handling of Missing Data in Relation to Secondary Estimand(s)</w:t>
            </w:r>
            <w:r w:rsidRPr="00272F02">
              <w:rPr>
                <w:sz w:val="20"/>
                <w:szCs w:val="20"/>
              </w:rPr>
              <w:t>.</w:t>
            </w:r>
          </w:p>
        </w:tc>
      </w:tr>
      <w:tr w:rsidR="00DB50C7" w:rsidRPr="00272F02" w14:paraId="05C8FB2D" w14:textId="77777777" w:rsidTr="2BE84D7E">
        <w:trPr>
          <w:trHeight w:val="20"/>
        </w:trPr>
        <w:tc>
          <w:tcPr>
            <w:tcW w:w="540" w:type="pct"/>
            <w:hideMark/>
          </w:tcPr>
          <w:p w14:paraId="5E91BFE7" w14:textId="77777777" w:rsidR="001475C7" w:rsidRPr="00272F02" w:rsidRDefault="001475C7" w:rsidP="00C824A4">
            <w:pPr>
              <w:rPr>
                <w:sz w:val="20"/>
                <w:szCs w:val="20"/>
              </w:rPr>
            </w:pPr>
            <w:r w:rsidRPr="00272F02">
              <w:rPr>
                <w:sz w:val="20"/>
                <w:szCs w:val="20"/>
              </w:rPr>
              <w:t>CNEW</w:t>
            </w:r>
          </w:p>
        </w:tc>
        <w:tc>
          <w:tcPr>
            <w:tcW w:w="1299" w:type="pct"/>
            <w:hideMark/>
          </w:tcPr>
          <w:p w14:paraId="187BEC98" w14:textId="77777777" w:rsidR="001475C7" w:rsidRPr="00272F02" w:rsidRDefault="001475C7" w:rsidP="00C824A4">
            <w:pPr>
              <w:rPr>
                <w:sz w:val="20"/>
                <w:szCs w:val="20"/>
              </w:rPr>
            </w:pPr>
            <w:r w:rsidRPr="00272F02">
              <w:rPr>
                <w:sz w:val="20"/>
                <w:szCs w:val="20"/>
              </w:rPr>
              <w:t>10.5.4 Sensitivity Analyses</w:t>
            </w:r>
          </w:p>
        </w:tc>
        <w:tc>
          <w:tcPr>
            <w:tcW w:w="3161" w:type="pct"/>
            <w:hideMark/>
          </w:tcPr>
          <w:p w14:paraId="6530375E" w14:textId="77777777" w:rsidR="001475C7" w:rsidRPr="00272F02" w:rsidRDefault="001475C7" w:rsidP="00C824A4">
            <w:pPr>
              <w:rPr>
                <w:sz w:val="20"/>
                <w:szCs w:val="20"/>
              </w:rPr>
            </w:pPr>
            <w:r w:rsidRPr="00272F02">
              <w:rPr>
                <w:sz w:val="20"/>
                <w:szCs w:val="20"/>
              </w:rPr>
              <w:t>Section 10.5.4 of the ICH M11 Protocol standard, Sensitivity Analyses.</w:t>
            </w:r>
          </w:p>
        </w:tc>
      </w:tr>
      <w:tr w:rsidR="00DB50C7" w:rsidRPr="00272F02" w14:paraId="5DBDA9F3" w14:textId="77777777" w:rsidTr="2BE84D7E">
        <w:trPr>
          <w:trHeight w:val="20"/>
        </w:trPr>
        <w:tc>
          <w:tcPr>
            <w:tcW w:w="540" w:type="pct"/>
            <w:hideMark/>
          </w:tcPr>
          <w:p w14:paraId="0A58A1A7" w14:textId="77777777" w:rsidR="001475C7" w:rsidRPr="00272F02" w:rsidRDefault="001475C7" w:rsidP="00C824A4">
            <w:pPr>
              <w:rPr>
                <w:sz w:val="20"/>
                <w:szCs w:val="20"/>
              </w:rPr>
            </w:pPr>
            <w:r w:rsidRPr="00272F02">
              <w:rPr>
                <w:sz w:val="20"/>
                <w:szCs w:val="20"/>
              </w:rPr>
              <w:t>CNEW</w:t>
            </w:r>
          </w:p>
        </w:tc>
        <w:tc>
          <w:tcPr>
            <w:tcW w:w="1299" w:type="pct"/>
            <w:hideMark/>
          </w:tcPr>
          <w:p w14:paraId="053E2EE8" w14:textId="77777777" w:rsidR="001475C7" w:rsidRPr="00272F02" w:rsidRDefault="001475C7" w:rsidP="00C824A4">
            <w:pPr>
              <w:rPr>
                <w:sz w:val="20"/>
                <w:szCs w:val="20"/>
              </w:rPr>
            </w:pPr>
            <w:r w:rsidRPr="00272F02">
              <w:rPr>
                <w:sz w:val="20"/>
                <w:szCs w:val="20"/>
              </w:rPr>
              <w:t>10.5.5 Supplementary Analyses</w:t>
            </w:r>
          </w:p>
        </w:tc>
        <w:tc>
          <w:tcPr>
            <w:tcW w:w="3161" w:type="pct"/>
            <w:hideMark/>
          </w:tcPr>
          <w:p w14:paraId="3D9A2657" w14:textId="77777777" w:rsidR="001475C7" w:rsidRPr="00272F02" w:rsidRDefault="001475C7" w:rsidP="00C824A4">
            <w:pPr>
              <w:rPr>
                <w:sz w:val="20"/>
                <w:szCs w:val="20"/>
              </w:rPr>
            </w:pPr>
            <w:r w:rsidRPr="00272F02">
              <w:rPr>
                <w:sz w:val="20"/>
                <w:szCs w:val="20"/>
              </w:rPr>
              <w:t>Section 10.5.5 of the ICH M11 Protocol standard, Supplementary Analyses.</w:t>
            </w:r>
          </w:p>
        </w:tc>
      </w:tr>
      <w:tr w:rsidR="00DB50C7" w:rsidRPr="00272F02" w14:paraId="7B02E9DE" w14:textId="77777777" w:rsidTr="2BE84D7E">
        <w:trPr>
          <w:trHeight w:val="20"/>
        </w:trPr>
        <w:tc>
          <w:tcPr>
            <w:tcW w:w="540" w:type="pct"/>
            <w:hideMark/>
          </w:tcPr>
          <w:p w14:paraId="502DC105" w14:textId="77777777" w:rsidR="001475C7" w:rsidRPr="00272F02" w:rsidRDefault="001475C7" w:rsidP="00C824A4">
            <w:pPr>
              <w:rPr>
                <w:sz w:val="20"/>
                <w:szCs w:val="20"/>
              </w:rPr>
            </w:pPr>
            <w:r w:rsidRPr="00272F02">
              <w:rPr>
                <w:sz w:val="20"/>
                <w:szCs w:val="20"/>
              </w:rPr>
              <w:t>CNEW</w:t>
            </w:r>
          </w:p>
        </w:tc>
        <w:tc>
          <w:tcPr>
            <w:tcW w:w="1299" w:type="pct"/>
            <w:hideMark/>
          </w:tcPr>
          <w:p w14:paraId="0652AC52" w14:textId="77777777" w:rsidR="001475C7" w:rsidRPr="00272F02" w:rsidRDefault="001475C7" w:rsidP="00C824A4">
            <w:pPr>
              <w:rPr>
                <w:sz w:val="20"/>
                <w:szCs w:val="20"/>
              </w:rPr>
            </w:pPr>
            <w:r w:rsidRPr="00272F02">
              <w:rPr>
                <w:sz w:val="20"/>
                <w:szCs w:val="20"/>
              </w:rPr>
              <w:t>10.6 Analysis Associated with the Exploratory Objective(s)</w:t>
            </w:r>
          </w:p>
        </w:tc>
        <w:tc>
          <w:tcPr>
            <w:tcW w:w="3161" w:type="pct"/>
            <w:hideMark/>
          </w:tcPr>
          <w:p w14:paraId="2CA96E8D" w14:textId="77777777" w:rsidR="001475C7" w:rsidRPr="00272F02" w:rsidRDefault="001475C7" w:rsidP="00C824A4">
            <w:pPr>
              <w:rPr>
                <w:sz w:val="20"/>
                <w:szCs w:val="20"/>
              </w:rPr>
            </w:pPr>
            <w:r w:rsidRPr="00272F02">
              <w:rPr>
                <w:sz w:val="20"/>
                <w:szCs w:val="20"/>
              </w:rPr>
              <w:t>Section 10.6 of the ICH M11 Protocol standard, Analysis Associated with the Exploratory Objective(s).</w:t>
            </w:r>
          </w:p>
        </w:tc>
      </w:tr>
      <w:tr w:rsidR="00DB50C7" w:rsidRPr="00272F02" w14:paraId="46F49D1E" w14:textId="77777777" w:rsidTr="2BE84D7E">
        <w:trPr>
          <w:trHeight w:val="20"/>
        </w:trPr>
        <w:tc>
          <w:tcPr>
            <w:tcW w:w="540" w:type="pct"/>
            <w:hideMark/>
          </w:tcPr>
          <w:p w14:paraId="39D2D0E6" w14:textId="77777777" w:rsidR="001475C7" w:rsidRPr="00272F02" w:rsidRDefault="001475C7" w:rsidP="00C824A4">
            <w:pPr>
              <w:rPr>
                <w:sz w:val="20"/>
                <w:szCs w:val="20"/>
              </w:rPr>
            </w:pPr>
            <w:r w:rsidRPr="00272F02">
              <w:rPr>
                <w:sz w:val="20"/>
                <w:szCs w:val="20"/>
              </w:rPr>
              <w:t>CNEW</w:t>
            </w:r>
          </w:p>
        </w:tc>
        <w:tc>
          <w:tcPr>
            <w:tcW w:w="1299" w:type="pct"/>
            <w:hideMark/>
          </w:tcPr>
          <w:p w14:paraId="67A4ED15" w14:textId="77777777" w:rsidR="001475C7" w:rsidRPr="00272F02" w:rsidRDefault="001475C7" w:rsidP="00C824A4">
            <w:pPr>
              <w:rPr>
                <w:sz w:val="20"/>
                <w:szCs w:val="20"/>
              </w:rPr>
            </w:pPr>
            <w:r w:rsidRPr="00272F02">
              <w:rPr>
                <w:sz w:val="20"/>
                <w:szCs w:val="20"/>
              </w:rPr>
              <w:t>10.7 Safety Analyses</w:t>
            </w:r>
          </w:p>
        </w:tc>
        <w:tc>
          <w:tcPr>
            <w:tcW w:w="3161" w:type="pct"/>
            <w:hideMark/>
          </w:tcPr>
          <w:p w14:paraId="3D281D30" w14:textId="77777777" w:rsidR="001475C7" w:rsidRPr="00272F02" w:rsidRDefault="001475C7" w:rsidP="00C824A4">
            <w:pPr>
              <w:rPr>
                <w:sz w:val="20"/>
                <w:szCs w:val="20"/>
              </w:rPr>
            </w:pPr>
            <w:r w:rsidRPr="00272F02">
              <w:rPr>
                <w:sz w:val="20"/>
                <w:szCs w:val="20"/>
              </w:rPr>
              <w:t>Section 10.7 of the ICH M11 Protocol standard, Safety Analyses.</w:t>
            </w:r>
          </w:p>
        </w:tc>
      </w:tr>
      <w:tr w:rsidR="00DB50C7" w:rsidRPr="00272F02" w14:paraId="582D335A" w14:textId="77777777" w:rsidTr="2BE84D7E">
        <w:trPr>
          <w:trHeight w:val="20"/>
        </w:trPr>
        <w:tc>
          <w:tcPr>
            <w:tcW w:w="540" w:type="pct"/>
            <w:hideMark/>
          </w:tcPr>
          <w:p w14:paraId="313C6A35" w14:textId="77777777" w:rsidR="001475C7" w:rsidRPr="00272F02" w:rsidRDefault="001475C7" w:rsidP="00C824A4">
            <w:pPr>
              <w:rPr>
                <w:sz w:val="20"/>
                <w:szCs w:val="20"/>
              </w:rPr>
            </w:pPr>
            <w:r w:rsidRPr="00272F02">
              <w:rPr>
                <w:sz w:val="20"/>
                <w:szCs w:val="20"/>
              </w:rPr>
              <w:t>CNEW</w:t>
            </w:r>
          </w:p>
        </w:tc>
        <w:tc>
          <w:tcPr>
            <w:tcW w:w="1299" w:type="pct"/>
            <w:hideMark/>
          </w:tcPr>
          <w:p w14:paraId="75C332B7" w14:textId="77777777" w:rsidR="001475C7" w:rsidRPr="00272F02" w:rsidRDefault="001475C7" w:rsidP="00C824A4">
            <w:pPr>
              <w:rPr>
                <w:sz w:val="20"/>
                <w:szCs w:val="20"/>
              </w:rPr>
            </w:pPr>
            <w:r w:rsidRPr="00272F02">
              <w:rPr>
                <w:sz w:val="20"/>
                <w:szCs w:val="20"/>
              </w:rPr>
              <w:t>10.8 Other Analyses</w:t>
            </w:r>
          </w:p>
        </w:tc>
        <w:tc>
          <w:tcPr>
            <w:tcW w:w="3161" w:type="pct"/>
            <w:hideMark/>
          </w:tcPr>
          <w:p w14:paraId="5C7D90E9" w14:textId="77777777" w:rsidR="001475C7" w:rsidRPr="00272F02" w:rsidRDefault="001475C7" w:rsidP="00C824A4">
            <w:pPr>
              <w:rPr>
                <w:sz w:val="20"/>
                <w:szCs w:val="20"/>
              </w:rPr>
            </w:pPr>
            <w:r w:rsidRPr="00272F02">
              <w:rPr>
                <w:sz w:val="20"/>
                <w:szCs w:val="20"/>
              </w:rPr>
              <w:t>Section 10.8 of the ICH M11 Protocol standard, Other Analyses.</w:t>
            </w:r>
          </w:p>
        </w:tc>
      </w:tr>
      <w:tr w:rsidR="00DB50C7" w:rsidRPr="00272F02" w14:paraId="58BA87F5" w14:textId="77777777" w:rsidTr="2BE84D7E">
        <w:trPr>
          <w:trHeight w:val="20"/>
        </w:trPr>
        <w:tc>
          <w:tcPr>
            <w:tcW w:w="540" w:type="pct"/>
            <w:hideMark/>
          </w:tcPr>
          <w:p w14:paraId="5917F56F" w14:textId="77777777" w:rsidR="001475C7" w:rsidRPr="00272F02" w:rsidRDefault="001475C7" w:rsidP="00C824A4">
            <w:pPr>
              <w:rPr>
                <w:sz w:val="20"/>
                <w:szCs w:val="20"/>
              </w:rPr>
            </w:pPr>
            <w:r w:rsidRPr="00272F02">
              <w:rPr>
                <w:sz w:val="20"/>
                <w:szCs w:val="20"/>
              </w:rPr>
              <w:t>CNEW</w:t>
            </w:r>
          </w:p>
        </w:tc>
        <w:tc>
          <w:tcPr>
            <w:tcW w:w="1299" w:type="pct"/>
            <w:hideMark/>
          </w:tcPr>
          <w:p w14:paraId="072F9931" w14:textId="77777777" w:rsidR="001475C7" w:rsidRPr="00272F02" w:rsidRDefault="001475C7" w:rsidP="00C824A4">
            <w:pPr>
              <w:rPr>
                <w:sz w:val="20"/>
                <w:szCs w:val="20"/>
              </w:rPr>
            </w:pPr>
            <w:r w:rsidRPr="00272F02">
              <w:rPr>
                <w:sz w:val="20"/>
                <w:szCs w:val="20"/>
              </w:rPr>
              <w:t>10.9 Interim Analyses</w:t>
            </w:r>
          </w:p>
        </w:tc>
        <w:tc>
          <w:tcPr>
            <w:tcW w:w="3161" w:type="pct"/>
            <w:hideMark/>
          </w:tcPr>
          <w:p w14:paraId="48149590" w14:textId="77777777" w:rsidR="001475C7" w:rsidRPr="00272F02" w:rsidRDefault="001475C7" w:rsidP="00C824A4">
            <w:pPr>
              <w:rPr>
                <w:sz w:val="20"/>
                <w:szCs w:val="20"/>
              </w:rPr>
            </w:pPr>
            <w:r w:rsidRPr="00272F02">
              <w:rPr>
                <w:sz w:val="20"/>
                <w:szCs w:val="20"/>
              </w:rPr>
              <w:t>Section 10.9 of the ICH M11 Protocol standard, Interim Analyses.</w:t>
            </w:r>
          </w:p>
        </w:tc>
      </w:tr>
      <w:tr w:rsidR="00DB50C7" w:rsidRPr="00272F02" w14:paraId="444B1B1D" w14:textId="77777777" w:rsidTr="2BE84D7E">
        <w:trPr>
          <w:trHeight w:val="20"/>
        </w:trPr>
        <w:tc>
          <w:tcPr>
            <w:tcW w:w="540" w:type="pct"/>
            <w:hideMark/>
          </w:tcPr>
          <w:p w14:paraId="06FEA942" w14:textId="77777777" w:rsidR="001475C7" w:rsidRPr="00272F02" w:rsidRDefault="001475C7" w:rsidP="00C824A4">
            <w:pPr>
              <w:rPr>
                <w:sz w:val="20"/>
                <w:szCs w:val="20"/>
              </w:rPr>
            </w:pPr>
            <w:r w:rsidRPr="00272F02">
              <w:rPr>
                <w:sz w:val="20"/>
                <w:szCs w:val="20"/>
              </w:rPr>
              <w:t>CNEW</w:t>
            </w:r>
          </w:p>
        </w:tc>
        <w:tc>
          <w:tcPr>
            <w:tcW w:w="1299" w:type="pct"/>
            <w:hideMark/>
          </w:tcPr>
          <w:p w14:paraId="72B007FD" w14:textId="77777777" w:rsidR="001475C7" w:rsidRPr="00272F02" w:rsidRDefault="001475C7" w:rsidP="00C824A4">
            <w:pPr>
              <w:rPr>
                <w:sz w:val="20"/>
                <w:szCs w:val="20"/>
              </w:rPr>
            </w:pPr>
            <w:r w:rsidRPr="00272F02">
              <w:rPr>
                <w:sz w:val="20"/>
                <w:szCs w:val="20"/>
              </w:rPr>
              <w:t>10.10 Multiplicity Adjustments</w:t>
            </w:r>
          </w:p>
        </w:tc>
        <w:tc>
          <w:tcPr>
            <w:tcW w:w="3161" w:type="pct"/>
            <w:hideMark/>
          </w:tcPr>
          <w:p w14:paraId="662F6BE5" w14:textId="77777777" w:rsidR="001475C7" w:rsidRPr="00272F02" w:rsidRDefault="001475C7" w:rsidP="00C824A4">
            <w:pPr>
              <w:rPr>
                <w:sz w:val="20"/>
                <w:szCs w:val="20"/>
              </w:rPr>
            </w:pPr>
            <w:r w:rsidRPr="00272F02">
              <w:rPr>
                <w:sz w:val="20"/>
                <w:szCs w:val="20"/>
              </w:rPr>
              <w:t>Section 10.1 of the ICH M11 Protocol standard, Multiplicity Adjustments.</w:t>
            </w:r>
          </w:p>
        </w:tc>
      </w:tr>
      <w:tr w:rsidR="00DB50C7" w:rsidRPr="00272F02" w14:paraId="7EE0875B" w14:textId="77777777" w:rsidTr="2BE84D7E">
        <w:trPr>
          <w:trHeight w:val="20"/>
        </w:trPr>
        <w:tc>
          <w:tcPr>
            <w:tcW w:w="540" w:type="pct"/>
            <w:hideMark/>
          </w:tcPr>
          <w:p w14:paraId="105C0918" w14:textId="77777777" w:rsidR="001475C7" w:rsidRPr="00272F02" w:rsidRDefault="001475C7" w:rsidP="00C824A4">
            <w:pPr>
              <w:rPr>
                <w:sz w:val="20"/>
                <w:szCs w:val="20"/>
              </w:rPr>
            </w:pPr>
            <w:r w:rsidRPr="00272F02">
              <w:rPr>
                <w:sz w:val="20"/>
                <w:szCs w:val="20"/>
              </w:rPr>
              <w:t>CNEW</w:t>
            </w:r>
          </w:p>
        </w:tc>
        <w:tc>
          <w:tcPr>
            <w:tcW w:w="1299" w:type="pct"/>
            <w:hideMark/>
          </w:tcPr>
          <w:p w14:paraId="35D5A43A" w14:textId="77777777" w:rsidR="001475C7" w:rsidRPr="00272F02" w:rsidRDefault="001475C7" w:rsidP="00C824A4">
            <w:pPr>
              <w:rPr>
                <w:sz w:val="20"/>
                <w:szCs w:val="20"/>
              </w:rPr>
            </w:pPr>
            <w:r w:rsidRPr="00272F02">
              <w:rPr>
                <w:sz w:val="20"/>
                <w:szCs w:val="20"/>
              </w:rPr>
              <w:t>10.11 Sample Size Determination</w:t>
            </w:r>
          </w:p>
        </w:tc>
        <w:tc>
          <w:tcPr>
            <w:tcW w:w="3161" w:type="pct"/>
            <w:hideMark/>
          </w:tcPr>
          <w:p w14:paraId="600A1BFC" w14:textId="77777777" w:rsidR="001475C7" w:rsidRPr="00272F02" w:rsidRDefault="001475C7" w:rsidP="00C824A4">
            <w:pPr>
              <w:rPr>
                <w:sz w:val="20"/>
                <w:szCs w:val="20"/>
              </w:rPr>
            </w:pPr>
            <w:r w:rsidRPr="00272F02">
              <w:rPr>
                <w:sz w:val="20"/>
                <w:szCs w:val="20"/>
              </w:rPr>
              <w:t>Section 10.11 of the ICH M11 Protocol standard, Sample Size Determination.</w:t>
            </w:r>
          </w:p>
        </w:tc>
      </w:tr>
      <w:tr w:rsidR="00DB50C7" w:rsidRPr="00272F02" w14:paraId="35C45125" w14:textId="77777777" w:rsidTr="2BE84D7E">
        <w:trPr>
          <w:trHeight w:val="20"/>
        </w:trPr>
        <w:tc>
          <w:tcPr>
            <w:tcW w:w="540" w:type="pct"/>
            <w:hideMark/>
          </w:tcPr>
          <w:p w14:paraId="06B5B515" w14:textId="77777777" w:rsidR="001475C7" w:rsidRPr="00272F02" w:rsidRDefault="001475C7" w:rsidP="00C824A4">
            <w:pPr>
              <w:rPr>
                <w:sz w:val="20"/>
                <w:szCs w:val="20"/>
              </w:rPr>
            </w:pPr>
            <w:r w:rsidRPr="00272F02">
              <w:rPr>
                <w:sz w:val="20"/>
                <w:szCs w:val="20"/>
              </w:rPr>
              <w:t>CNEW</w:t>
            </w:r>
          </w:p>
        </w:tc>
        <w:tc>
          <w:tcPr>
            <w:tcW w:w="1299" w:type="pct"/>
            <w:hideMark/>
          </w:tcPr>
          <w:p w14:paraId="03F0A666" w14:textId="77777777" w:rsidR="001475C7" w:rsidRPr="00272F02" w:rsidRDefault="001475C7" w:rsidP="00C824A4">
            <w:pPr>
              <w:rPr>
                <w:sz w:val="20"/>
                <w:szCs w:val="20"/>
              </w:rPr>
            </w:pPr>
            <w:r w:rsidRPr="00272F02">
              <w:rPr>
                <w:sz w:val="20"/>
                <w:szCs w:val="20"/>
              </w:rPr>
              <w:t>11 TRIAL OVERSIGHT AND OTHER GENERAL CONSIDERATIONS</w:t>
            </w:r>
          </w:p>
        </w:tc>
        <w:tc>
          <w:tcPr>
            <w:tcW w:w="3161" w:type="pct"/>
            <w:hideMark/>
          </w:tcPr>
          <w:p w14:paraId="422C3A45" w14:textId="77777777" w:rsidR="001475C7" w:rsidRPr="00272F02" w:rsidRDefault="001475C7" w:rsidP="00C824A4">
            <w:pPr>
              <w:rPr>
                <w:sz w:val="20"/>
                <w:szCs w:val="20"/>
              </w:rPr>
            </w:pPr>
            <w:r w:rsidRPr="00272F02">
              <w:rPr>
                <w:sz w:val="20"/>
                <w:szCs w:val="20"/>
              </w:rPr>
              <w:t>Section 11 of the ICH M11 Protocol standard, TRIAL OVERSIGHT AND OTHER GENERAL CONSIDERATIONS.</w:t>
            </w:r>
          </w:p>
        </w:tc>
      </w:tr>
      <w:tr w:rsidR="00DB50C7" w:rsidRPr="00272F02" w14:paraId="78DA1E36" w14:textId="77777777" w:rsidTr="2BE84D7E">
        <w:trPr>
          <w:trHeight w:val="20"/>
        </w:trPr>
        <w:tc>
          <w:tcPr>
            <w:tcW w:w="540" w:type="pct"/>
            <w:hideMark/>
          </w:tcPr>
          <w:p w14:paraId="4769B762" w14:textId="77777777" w:rsidR="001475C7" w:rsidRPr="00272F02" w:rsidRDefault="001475C7" w:rsidP="00C824A4">
            <w:pPr>
              <w:rPr>
                <w:sz w:val="20"/>
                <w:szCs w:val="20"/>
              </w:rPr>
            </w:pPr>
            <w:r w:rsidRPr="00272F02">
              <w:rPr>
                <w:sz w:val="20"/>
                <w:szCs w:val="20"/>
              </w:rPr>
              <w:t>CNEW</w:t>
            </w:r>
          </w:p>
        </w:tc>
        <w:tc>
          <w:tcPr>
            <w:tcW w:w="1299" w:type="pct"/>
            <w:hideMark/>
          </w:tcPr>
          <w:p w14:paraId="3DACF442" w14:textId="77777777" w:rsidR="001475C7" w:rsidRPr="00272F02" w:rsidRDefault="001475C7" w:rsidP="00C824A4">
            <w:pPr>
              <w:rPr>
                <w:sz w:val="20"/>
                <w:szCs w:val="20"/>
              </w:rPr>
            </w:pPr>
            <w:r w:rsidRPr="00272F02">
              <w:rPr>
                <w:sz w:val="20"/>
                <w:szCs w:val="20"/>
              </w:rPr>
              <w:t>11.1 Regulatory and Ethical Considerations</w:t>
            </w:r>
          </w:p>
        </w:tc>
        <w:tc>
          <w:tcPr>
            <w:tcW w:w="3161" w:type="pct"/>
            <w:hideMark/>
          </w:tcPr>
          <w:p w14:paraId="2F2350A9" w14:textId="77777777" w:rsidR="001475C7" w:rsidRPr="00272F02" w:rsidRDefault="001475C7" w:rsidP="00C824A4">
            <w:pPr>
              <w:rPr>
                <w:sz w:val="20"/>
                <w:szCs w:val="20"/>
              </w:rPr>
            </w:pPr>
            <w:r w:rsidRPr="00272F02">
              <w:rPr>
                <w:sz w:val="20"/>
                <w:szCs w:val="20"/>
              </w:rPr>
              <w:t>Section 11.1 of the ICH M11 Protocol standard, Regulatory and Ethical Considerations.</w:t>
            </w:r>
          </w:p>
        </w:tc>
      </w:tr>
      <w:tr w:rsidR="00DB50C7" w:rsidRPr="00272F02" w14:paraId="468725EB" w14:textId="77777777" w:rsidTr="2BE84D7E">
        <w:trPr>
          <w:trHeight w:val="20"/>
        </w:trPr>
        <w:tc>
          <w:tcPr>
            <w:tcW w:w="540" w:type="pct"/>
            <w:hideMark/>
          </w:tcPr>
          <w:p w14:paraId="62C5EE02" w14:textId="77777777" w:rsidR="001475C7" w:rsidRPr="00272F02" w:rsidRDefault="001475C7" w:rsidP="00C824A4">
            <w:pPr>
              <w:rPr>
                <w:sz w:val="20"/>
                <w:szCs w:val="20"/>
              </w:rPr>
            </w:pPr>
            <w:r w:rsidRPr="00272F02">
              <w:rPr>
                <w:sz w:val="20"/>
                <w:szCs w:val="20"/>
              </w:rPr>
              <w:t>CNEW</w:t>
            </w:r>
          </w:p>
        </w:tc>
        <w:tc>
          <w:tcPr>
            <w:tcW w:w="1299" w:type="pct"/>
            <w:hideMark/>
          </w:tcPr>
          <w:p w14:paraId="5E48AE3F" w14:textId="77777777" w:rsidR="001475C7" w:rsidRPr="00272F02" w:rsidRDefault="001475C7" w:rsidP="00C824A4">
            <w:pPr>
              <w:rPr>
                <w:sz w:val="20"/>
                <w:szCs w:val="20"/>
              </w:rPr>
            </w:pPr>
            <w:r w:rsidRPr="00272F02">
              <w:rPr>
                <w:sz w:val="20"/>
                <w:szCs w:val="20"/>
              </w:rPr>
              <w:t>11.2 Trial Oversight</w:t>
            </w:r>
          </w:p>
        </w:tc>
        <w:tc>
          <w:tcPr>
            <w:tcW w:w="3161" w:type="pct"/>
            <w:hideMark/>
          </w:tcPr>
          <w:p w14:paraId="255199D4" w14:textId="77777777" w:rsidR="001475C7" w:rsidRPr="00272F02" w:rsidRDefault="001475C7" w:rsidP="00C824A4">
            <w:pPr>
              <w:rPr>
                <w:sz w:val="20"/>
                <w:szCs w:val="20"/>
              </w:rPr>
            </w:pPr>
            <w:r w:rsidRPr="00272F02">
              <w:rPr>
                <w:sz w:val="20"/>
                <w:szCs w:val="20"/>
              </w:rPr>
              <w:t>Section 11.2 of the ICH M11 Protocol standard, Trial Oversight.</w:t>
            </w:r>
          </w:p>
        </w:tc>
      </w:tr>
      <w:tr w:rsidR="00DB50C7" w:rsidRPr="00272F02" w14:paraId="3A9646DC" w14:textId="77777777" w:rsidTr="2BE84D7E">
        <w:trPr>
          <w:trHeight w:val="20"/>
        </w:trPr>
        <w:tc>
          <w:tcPr>
            <w:tcW w:w="540" w:type="pct"/>
            <w:hideMark/>
          </w:tcPr>
          <w:p w14:paraId="49C68249" w14:textId="77777777" w:rsidR="001475C7" w:rsidRPr="00272F02" w:rsidRDefault="001475C7" w:rsidP="00C824A4">
            <w:pPr>
              <w:rPr>
                <w:sz w:val="20"/>
                <w:szCs w:val="20"/>
              </w:rPr>
            </w:pPr>
            <w:r w:rsidRPr="00272F02">
              <w:rPr>
                <w:sz w:val="20"/>
                <w:szCs w:val="20"/>
              </w:rPr>
              <w:t>CNEW</w:t>
            </w:r>
          </w:p>
        </w:tc>
        <w:tc>
          <w:tcPr>
            <w:tcW w:w="1299" w:type="pct"/>
            <w:hideMark/>
          </w:tcPr>
          <w:p w14:paraId="5F810328" w14:textId="77777777" w:rsidR="001475C7" w:rsidRPr="00272F02" w:rsidRDefault="001475C7" w:rsidP="00C824A4">
            <w:pPr>
              <w:rPr>
                <w:sz w:val="20"/>
                <w:szCs w:val="20"/>
              </w:rPr>
            </w:pPr>
            <w:r w:rsidRPr="00272F02">
              <w:rPr>
                <w:sz w:val="20"/>
                <w:szCs w:val="20"/>
              </w:rPr>
              <w:t>11.2.1 Investigator Responsibilities</w:t>
            </w:r>
          </w:p>
        </w:tc>
        <w:tc>
          <w:tcPr>
            <w:tcW w:w="3161" w:type="pct"/>
            <w:hideMark/>
          </w:tcPr>
          <w:p w14:paraId="73631129" w14:textId="77777777" w:rsidR="001475C7" w:rsidRPr="00272F02" w:rsidRDefault="001475C7" w:rsidP="00C824A4">
            <w:pPr>
              <w:rPr>
                <w:sz w:val="20"/>
                <w:szCs w:val="20"/>
              </w:rPr>
            </w:pPr>
            <w:r w:rsidRPr="00272F02">
              <w:rPr>
                <w:sz w:val="20"/>
                <w:szCs w:val="20"/>
              </w:rPr>
              <w:t>Section 11.2.1 of the ICH M11 Protocol standard, Investigator Responsibilities.</w:t>
            </w:r>
          </w:p>
        </w:tc>
      </w:tr>
      <w:tr w:rsidR="00DB50C7" w:rsidRPr="00272F02" w14:paraId="38C38309" w14:textId="77777777" w:rsidTr="2BE84D7E">
        <w:trPr>
          <w:trHeight w:val="20"/>
        </w:trPr>
        <w:tc>
          <w:tcPr>
            <w:tcW w:w="540" w:type="pct"/>
            <w:hideMark/>
          </w:tcPr>
          <w:p w14:paraId="32292E3B" w14:textId="77777777" w:rsidR="001475C7" w:rsidRPr="00272F02" w:rsidRDefault="001475C7" w:rsidP="00C824A4">
            <w:pPr>
              <w:rPr>
                <w:sz w:val="20"/>
                <w:szCs w:val="20"/>
              </w:rPr>
            </w:pPr>
            <w:r w:rsidRPr="00272F02">
              <w:rPr>
                <w:sz w:val="20"/>
                <w:szCs w:val="20"/>
              </w:rPr>
              <w:t>CNEW</w:t>
            </w:r>
          </w:p>
        </w:tc>
        <w:tc>
          <w:tcPr>
            <w:tcW w:w="1299" w:type="pct"/>
            <w:hideMark/>
          </w:tcPr>
          <w:p w14:paraId="70DF4BC5" w14:textId="77777777" w:rsidR="001475C7" w:rsidRPr="00272F02" w:rsidRDefault="001475C7" w:rsidP="00C824A4">
            <w:pPr>
              <w:rPr>
                <w:sz w:val="20"/>
                <w:szCs w:val="20"/>
              </w:rPr>
            </w:pPr>
            <w:r w:rsidRPr="00272F02">
              <w:rPr>
                <w:sz w:val="20"/>
                <w:szCs w:val="20"/>
              </w:rPr>
              <w:t>11.2.2 Sponsor Responsibilities</w:t>
            </w:r>
          </w:p>
        </w:tc>
        <w:tc>
          <w:tcPr>
            <w:tcW w:w="3161" w:type="pct"/>
            <w:hideMark/>
          </w:tcPr>
          <w:p w14:paraId="416AC990" w14:textId="77777777" w:rsidR="001475C7" w:rsidRPr="00272F02" w:rsidRDefault="001475C7" w:rsidP="00C824A4">
            <w:pPr>
              <w:rPr>
                <w:sz w:val="20"/>
                <w:szCs w:val="20"/>
              </w:rPr>
            </w:pPr>
            <w:r w:rsidRPr="00272F02">
              <w:rPr>
                <w:sz w:val="20"/>
                <w:szCs w:val="20"/>
              </w:rPr>
              <w:t>Section 11.2.2 of the ICH M11 Protocol standard, Sponsor Responsibilities.</w:t>
            </w:r>
          </w:p>
        </w:tc>
      </w:tr>
      <w:tr w:rsidR="00DB50C7" w:rsidRPr="00272F02" w14:paraId="38CC5CC4" w14:textId="77777777" w:rsidTr="2BE84D7E">
        <w:trPr>
          <w:trHeight w:val="20"/>
        </w:trPr>
        <w:tc>
          <w:tcPr>
            <w:tcW w:w="540" w:type="pct"/>
            <w:hideMark/>
          </w:tcPr>
          <w:p w14:paraId="3F86D56C" w14:textId="77777777" w:rsidR="001475C7" w:rsidRPr="00272F02" w:rsidRDefault="001475C7" w:rsidP="00C824A4">
            <w:pPr>
              <w:rPr>
                <w:sz w:val="20"/>
                <w:szCs w:val="20"/>
              </w:rPr>
            </w:pPr>
            <w:r w:rsidRPr="00272F02">
              <w:rPr>
                <w:sz w:val="20"/>
                <w:szCs w:val="20"/>
              </w:rPr>
              <w:t>CNEW</w:t>
            </w:r>
          </w:p>
        </w:tc>
        <w:tc>
          <w:tcPr>
            <w:tcW w:w="1299" w:type="pct"/>
            <w:hideMark/>
          </w:tcPr>
          <w:p w14:paraId="32B67251" w14:textId="77777777" w:rsidR="001475C7" w:rsidRPr="00272F02" w:rsidRDefault="001475C7" w:rsidP="00C824A4">
            <w:pPr>
              <w:rPr>
                <w:sz w:val="20"/>
                <w:szCs w:val="20"/>
              </w:rPr>
            </w:pPr>
            <w:r w:rsidRPr="00272F02">
              <w:rPr>
                <w:sz w:val="20"/>
                <w:szCs w:val="20"/>
              </w:rPr>
              <w:t>11.3 Informed Consent Process</w:t>
            </w:r>
          </w:p>
        </w:tc>
        <w:tc>
          <w:tcPr>
            <w:tcW w:w="3161" w:type="pct"/>
            <w:hideMark/>
          </w:tcPr>
          <w:p w14:paraId="1C4C5E5A" w14:textId="77777777" w:rsidR="001475C7" w:rsidRPr="00272F02" w:rsidRDefault="001475C7" w:rsidP="00C824A4">
            <w:pPr>
              <w:rPr>
                <w:sz w:val="20"/>
                <w:szCs w:val="20"/>
              </w:rPr>
            </w:pPr>
            <w:r w:rsidRPr="00272F02">
              <w:rPr>
                <w:sz w:val="20"/>
                <w:szCs w:val="20"/>
              </w:rPr>
              <w:t>Section 11.3 of the ICH M11 Protocol standard, Informed Consent Process.</w:t>
            </w:r>
          </w:p>
        </w:tc>
      </w:tr>
      <w:tr w:rsidR="00DB50C7" w:rsidRPr="00272F02" w14:paraId="789C6517" w14:textId="77777777" w:rsidTr="2BE84D7E">
        <w:trPr>
          <w:trHeight w:val="20"/>
        </w:trPr>
        <w:tc>
          <w:tcPr>
            <w:tcW w:w="540" w:type="pct"/>
            <w:hideMark/>
          </w:tcPr>
          <w:p w14:paraId="130F9C47" w14:textId="77777777" w:rsidR="001475C7" w:rsidRPr="00272F02" w:rsidRDefault="001475C7" w:rsidP="00C824A4">
            <w:pPr>
              <w:rPr>
                <w:sz w:val="20"/>
                <w:szCs w:val="20"/>
              </w:rPr>
            </w:pPr>
            <w:r w:rsidRPr="00272F02">
              <w:rPr>
                <w:sz w:val="20"/>
                <w:szCs w:val="20"/>
              </w:rPr>
              <w:t>CNEW</w:t>
            </w:r>
          </w:p>
        </w:tc>
        <w:tc>
          <w:tcPr>
            <w:tcW w:w="1299" w:type="pct"/>
            <w:hideMark/>
          </w:tcPr>
          <w:p w14:paraId="58EB17CC" w14:textId="77777777" w:rsidR="001475C7" w:rsidRPr="00272F02" w:rsidRDefault="001475C7" w:rsidP="00C824A4">
            <w:pPr>
              <w:rPr>
                <w:sz w:val="20"/>
                <w:szCs w:val="20"/>
              </w:rPr>
            </w:pPr>
            <w:r w:rsidRPr="00272F02">
              <w:rPr>
                <w:sz w:val="20"/>
                <w:szCs w:val="20"/>
              </w:rPr>
              <w:t>11.3.1 Informed Consent for Rescreening</w:t>
            </w:r>
          </w:p>
        </w:tc>
        <w:tc>
          <w:tcPr>
            <w:tcW w:w="3161" w:type="pct"/>
            <w:hideMark/>
          </w:tcPr>
          <w:p w14:paraId="4DFCDC4D" w14:textId="77777777" w:rsidR="001475C7" w:rsidRPr="00272F02" w:rsidRDefault="001475C7" w:rsidP="00C824A4">
            <w:pPr>
              <w:rPr>
                <w:sz w:val="20"/>
                <w:szCs w:val="20"/>
              </w:rPr>
            </w:pPr>
            <w:r w:rsidRPr="00272F02">
              <w:rPr>
                <w:sz w:val="20"/>
                <w:szCs w:val="20"/>
              </w:rPr>
              <w:t>Section 11.3.1 of the ICH M11 Protocol standard, Informed Consent for Rescreening.</w:t>
            </w:r>
          </w:p>
        </w:tc>
      </w:tr>
      <w:tr w:rsidR="00DB50C7" w:rsidRPr="00272F02" w14:paraId="1509E817" w14:textId="77777777" w:rsidTr="2BE84D7E">
        <w:trPr>
          <w:trHeight w:val="20"/>
        </w:trPr>
        <w:tc>
          <w:tcPr>
            <w:tcW w:w="540" w:type="pct"/>
            <w:hideMark/>
          </w:tcPr>
          <w:p w14:paraId="22DF0B82" w14:textId="77777777" w:rsidR="001475C7" w:rsidRPr="00272F02" w:rsidRDefault="001475C7" w:rsidP="00C824A4">
            <w:pPr>
              <w:rPr>
                <w:sz w:val="20"/>
                <w:szCs w:val="20"/>
              </w:rPr>
            </w:pPr>
            <w:r w:rsidRPr="00272F02">
              <w:rPr>
                <w:sz w:val="20"/>
                <w:szCs w:val="20"/>
              </w:rPr>
              <w:t>CNEW</w:t>
            </w:r>
          </w:p>
        </w:tc>
        <w:tc>
          <w:tcPr>
            <w:tcW w:w="1299" w:type="pct"/>
            <w:hideMark/>
          </w:tcPr>
          <w:p w14:paraId="61C94048" w14:textId="77777777" w:rsidR="001475C7" w:rsidRPr="00272F02" w:rsidRDefault="001475C7" w:rsidP="00C824A4">
            <w:pPr>
              <w:rPr>
                <w:sz w:val="20"/>
                <w:szCs w:val="20"/>
              </w:rPr>
            </w:pPr>
            <w:r w:rsidRPr="00272F02">
              <w:rPr>
                <w:sz w:val="20"/>
                <w:szCs w:val="20"/>
              </w:rPr>
              <w:t>11.3.2 Informed Consent for Use of Remaining Samples in Exploratory Research</w:t>
            </w:r>
          </w:p>
        </w:tc>
        <w:tc>
          <w:tcPr>
            <w:tcW w:w="3161" w:type="pct"/>
            <w:hideMark/>
          </w:tcPr>
          <w:p w14:paraId="00B403FE" w14:textId="77777777" w:rsidR="001475C7" w:rsidRPr="00272F02" w:rsidRDefault="001475C7" w:rsidP="00C824A4">
            <w:pPr>
              <w:rPr>
                <w:sz w:val="20"/>
                <w:szCs w:val="20"/>
              </w:rPr>
            </w:pPr>
            <w:r w:rsidRPr="00272F02">
              <w:rPr>
                <w:sz w:val="20"/>
                <w:szCs w:val="20"/>
              </w:rPr>
              <w:t>Section 11.3.2 of the ICH M11 Protocol standard, Informed Consent for Use of Remaining Samples in Exploratory Research.</w:t>
            </w:r>
          </w:p>
        </w:tc>
      </w:tr>
      <w:tr w:rsidR="00DB50C7" w:rsidRPr="00272F02" w14:paraId="3772D348" w14:textId="77777777" w:rsidTr="2BE84D7E">
        <w:trPr>
          <w:trHeight w:val="20"/>
        </w:trPr>
        <w:tc>
          <w:tcPr>
            <w:tcW w:w="540" w:type="pct"/>
            <w:hideMark/>
          </w:tcPr>
          <w:p w14:paraId="38197267" w14:textId="77777777" w:rsidR="001475C7" w:rsidRPr="00272F02" w:rsidRDefault="001475C7" w:rsidP="00C824A4">
            <w:pPr>
              <w:rPr>
                <w:sz w:val="20"/>
                <w:szCs w:val="20"/>
              </w:rPr>
            </w:pPr>
            <w:r w:rsidRPr="00272F02">
              <w:rPr>
                <w:sz w:val="20"/>
                <w:szCs w:val="20"/>
              </w:rPr>
              <w:t>CNEW</w:t>
            </w:r>
          </w:p>
        </w:tc>
        <w:tc>
          <w:tcPr>
            <w:tcW w:w="1299" w:type="pct"/>
            <w:hideMark/>
          </w:tcPr>
          <w:p w14:paraId="4346B9AA" w14:textId="77777777" w:rsidR="001475C7" w:rsidRPr="00272F02" w:rsidRDefault="001475C7" w:rsidP="00C824A4">
            <w:pPr>
              <w:rPr>
                <w:sz w:val="20"/>
                <w:szCs w:val="20"/>
              </w:rPr>
            </w:pPr>
            <w:r w:rsidRPr="00272F02">
              <w:rPr>
                <w:sz w:val="20"/>
                <w:szCs w:val="20"/>
              </w:rPr>
              <w:t>11.4 Committees</w:t>
            </w:r>
          </w:p>
        </w:tc>
        <w:tc>
          <w:tcPr>
            <w:tcW w:w="3161" w:type="pct"/>
            <w:hideMark/>
          </w:tcPr>
          <w:p w14:paraId="0B4D81A2" w14:textId="77777777" w:rsidR="001475C7" w:rsidRPr="00272F02" w:rsidRDefault="001475C7" w:rsidP="00C824A4">
            <w:pPr>
              <w:rPr>
                <w:sz w:val="20"/>
                <w:szCs w:val="20"/>
              </w:rPr>
            </w:pPr>
            <w:r w:rsidRPr="00272F02">
              <w:rPr>
                <w:sz w:val="20"/>
                <w:szCs w:val="20"/>
              </w:rPr>
              <w:t>Section 11.4 of the ICH M11 Protocol standard, Committees.</w:t>
            </w:r>
          </w:p>
        </w:tc>
      </w:tr>
      <w:tr w:rsidR="00DB50C7" w:rsidRPr="00272F02" w14:paraId="284B785A" w14:textId="77777777" w:rsidTr="2BE84D7E">
        <w:trPr>
          <w:trHeight w:val="20"/>
        </w:trPr>
        <w:tc>
          <w:tcPr>
            <w:tcW w:w="540" w:type="pct"/>
            <w:hideMark/>
          </w:tcPr>
          <w:p w14:paraId="4B204A2C" w14:textId="77777777" w:rsidR="001475C7" w:rsidRPr="00272F02" w:rsidRDefault="001475C7" w:rsidP="00C824A4">
            <w:pPr>
              <w:rPr>
                <w:sz w:val="20"/>
                <w:szCs w:val="20"/>
              </w:rPr>
            </w:pPr>
            <w:r w:rsidRPr="00272F02">
              <w:rPr>
                <w:sz w:val="20"/>
                <w:szCs w:val="20"/>
              </w:rPr>
              <w:t>CNEW</w:t>
            </w:r>
          </w:p>
        </w:tc>
        <w:tc>
          <w:tcPr>
            <w:tcW w:w="1299" w:type="pct"/>
            <w:hideMark/>
          </w:tcPr>
          <w:p w14:paraId="30CA4BBB" w14:textId="77777777" w:rsidR="001475C7" w:rsidRPr="00272F02" w:rsidRDefault="001475C7" w:rsidP="00C824A4">
            <w:pPr>
              <w:rPr>
                <w:sz w:val="20"/>
                <w:szCs w:val="20"/>
              </w:rPr>
            </w:pPr>
            <w:r w:rsidRPr="00272F02">
              <w:rPr>
                <w:sz w:val="20"/>
                <w:szCs w:val="20"/>
              </w:rPr>
              <w:t>11.5 Insurance and Indemnity</w:t>
            </w:r>
          </w:p>
        </w:tc>
        <w:tc>
          <w:tcPr>
            <w:tcW w:w="3161" w:type="pct"/>
            <w:hideMark/>
          </w:tcPr>
          <w:p w14:paraId="5BC8254A" w14:textId="77777777" w:rsidR="001475C7" w:rsidRPr="00272F02" w:rsidRDefault="001475C7" w:rsidP="00C824A4">
            <w:pPr>
              <w:rPr>
                <w:sz w:val="20"/>
                <w:szCs w:val="20"/>
              </w:rPr>
            </w:pPr>
            <w:r w:rsidRPr="00272F02">
              <w:rPr>
                <w:sz w:val="20"/>
                <w:szCs w:val="20"/>
              </w:rPr>
              <w:t>Section 11.5 of the ICH M11 Protocol standard, Insurance and Indemnity.</w:t>
            </w:r>
          </w:p>
        </w:tc>
      </w:tr>
      <w:tr w:rsidR="00DB50C7" w:rsidRPr="00272F02" w14:paraId="1791770B" w14:textId="77777777" w:rsidTr="2BE84D7E">
        <w:trPr>
          <w:trHeight w:val="20"/>
        </w:trPr>
        <w:tc>
          <w:tcPr>
            <w:tcW w:w="540" w:type="pct"/>
            <w:hideMark/>
          </w:tcPr>
          <w:p w14:paraId="7254E0D2" w14:textId="77777777" w:rsidR="001475C7" w:rsidRPr="00272F02" w:rsidRDefault="001475C7" w:rsidP="00C824A4">
            <w:pPr>
              <w:rPr>
                <w:sz w:val="20"/>
                <w:szCs w:val="20"/>
              </w:rPr>
            </w:pPr>
            <w:r w:rsidRPr="00272F02">
              <w:rPr>
                <w:sz w:val="20"/>
                <w:szCs w:val="20"/>
              </w:rPr>
              <w:t>CNEW</w:t>
            </w:r>
          </w:p>
        </w:tc>
        <w:tc>
          <w:tcPr>
            <w:tcW w:w="1299" w:type="pct"/>
            <w:hideMark/>
          </w:tcPr>
          <w:p w14:paraId="3D41C71C" w14:textId="2CD498D7" w:rsidR="001475C7" w:rsidRPr="00272F02" w:rsidRDefault="001475C7" w:rsidP="00C824A4">
            <w:pPr>
              <w:rPr>
                <w:sz w:val="20"/>
                <w:szCs w:val="20"/>
              </w:rPr>
            </w:pPr>
            <w:r w:rsidRPr="00272F02">
              <w:rPr>
                <w:sz w:val="20"/>
                <w:szCs w:val="20"/>
              </w:rPr>
              <w:t>11.</w:t>
            </w:r>
            <w:r w:rsidR="00D766F6" w:rsidRPr="00272F02">
              <w:rPr>
                <w:sz w:val="20"/>
                <w:szCs w:val="20"/>
              </w:rPr>
              <w:t xml:space="preserve">6 </w:t>
            </w:r>
            <w:r w:rsidRPr="00272F02">
              <w:rPr>
                <w:sz w:val="20"/>
                <w:szCs w:val="20"/>
              </w:rPr>
              <w:t>Risk</w:t>
            </w:r>
            <w:r w:rsidR="004E5D14" w:rsidRPr="004E5D14">
              <w:rPr>
                <w:sz w:val="20"/>
                <w:szCs w:val="20"/>
              </w:rPr>
              <w:t>-Based Quality</w:t>
            </w:r>
            <w:r w:rsidRPr="00272F02">
              <w:rPr>
                <w:sz w:val="20"/>
                <w:szCs w:val="20"/>
              </w:rPr>
              <w:t xml:space="preserve"> Management</w:t>
            </w:r>
          </w:p>
        </w:tc>
        <w:tc>
          <w:tcPr>
            <w:tcW w:w="3161" w:type="pct"/>
            <w:hideMark/>
          </w:tcPr>
          <w:p w14:paraId="1F804987" w14:textId="77777777" w:rsidR="001475C7" w:rsidRPr="00272F02" w:rsidRDefault="001475C7" w:rsidP="00C824A4">
            <w:pPr>
              <w:rPr>
                <w:sz w:val="20"/>
                <w:szCs w:val="20"/>
              </w:rPr>
            </w:pPr>
            <w:r w:rsidRPr="00272F02">
              <w:rPr>
                <w:sz w:val="20"/>
                <w:szCs w:val="20"/>
              </w:rPr>
              <w:t>Section 11.5 of the ICH M11 Protocol standard, Risk Management.</w:t>
            </w:r>
          </w:p>
        </w:tc>
      </w:tr>
      <w:tr w:rsidR="00DB50C7" w:rsidRPr="00272F02" w14:paraId="4635AB9F" w14:textId="77777777" w:rsidTr="2BE84D7E">
        <w:trPr>
          <w:trHeight w:val="20"/>
        </w:trPr>
        <w:tc>
          <w:tcPr>
            <w:tcW w:w="540" w:type="pct"/>
            <w:hideMark/>
          </w:tcPr>
          <w:p w14:paraId="4290A0E9" w14:textId="77777777" w:rsidR="001475C7" w:rsidRPr="00272F02" w:rsidRDefault="001475C7" w:rsidP="00C824A4">
            <w:pPr>
              <w:rPr>
                <w:sz w:val="20"/>
                <w:szCs w:val="20"/>
              </w:rPr>
            </w:pPr>
            <w:r w:rsidRPr="00272F02">
              <w:rPr>
                <w:sz w:val="20"/>
                <w:szCs w:val="20"/>
              </w:rPr>
              <w:t>CNEW</w:t>
            </w:r>
          </w:p>
        </w:tc>
        <w:tc>
          <w:tcPr>
            <w:tcW w:w="1299" w:type="pct"/>
            <w:hideMark/>
          </w:tcPr>
          <w:p w14:paraId="4179E229" w14:textId="77777777" w:rsidR="001475C7" w:rsidRPr="00272F02" w:rsidRDefault="001475C7" w:rsidP="00C824A4">
            <w:pPr>
              <w:rPr>
                <w:sz w:val="20"/>
                <w:szCs w:val="20"/>
              </w:rPr>
            </w:pPr>
            <w:r w:rsidRPr="00272F02">
              <w:rPr>
                <w:sz w:val="20"/>
                <w:szCs w:val="20"/>
              </w:rPr>
              <w:t>11.7 Data Governance</w:t>
            </w:r>
          </w:p>
        </w:tc>
        <w:tc>
          <w:tcPr>
            <w:tcW w:w="3161" w:type="pct"/>
            <w:hideMark/>
          </w:tcPr>
          <w:p w14:paraId="7BE61EB9" w14:textId="77777777" w:rsidR="001475C7" w:rsidRPr="00272F02" w:rsidRDefault="001475C7" w:rsidP="00C824A4">
            <w:pPr>
              <w:rPr>
                <w:sz w:val="20"/>
                <w:szCs w:val="20"/>
              </w:rPr>
            </w:pPr>
            <w:r w:rsidRPr="00272F02">
              <w:rPr>
                <w:sz w:val="20"/>
                <w:szCs w:val="20"/>
              </w:rPr>
              <w:t>Section 11.7 of the ICH M11 Protocol standard, Data Governance.</w:t>
            </w:r>
          </w:p>
        </w:tc>
      </w:tr>
      <w:tr w:rsidR="00AE761A" w:rsidRPr="00272F02" w14:paraId="31EFF404" w14:textId="77777777" w:rsidTr="2BE84D7E">
        <w:trPr>
          <w:trHeight w:val="20"/>
        </w:trPr>
        <w:tc>
          <w:tcPr>
            <w:tcW w:w="540" w:type="pct"/>
          </w:tcPr>
          <w:p w14:paraId="7800BA4A" w14:textId="6B6C2959" w:rsidR="00AE761A" w:rsidRPr="00272F02" w:rsidRDefault="00900DBE" w:rsidP="00C824A4">
            <w:pPr>
              <w:rPr>
                <w:sz w:val="20"/>
                <w:szCs w:val="20"/>
              </w:rPr>
            </w:pPr>
            <w:r>
              <w:rPr>
                <w:sz w:val="20"/>
                <w:szCs w:val="20"/>
              </w:rPr>
              <w:t>CNEW</w:t>
            </w:r>
          </w:p>
        </w:tc>
        <w:tc>
          <w:tcPr>
            <w:tcW w:w="1299" w:type="pct"/>
          </w:tcPr>
          <w:p w14:paraId="4EF7A44A" w14:textId="3521C3FA" w:rsidR="00AE761A" w:rsidRPr="00272F02" w:rsidRDefault="00900DBE" w:rsidP="00C824A4">
            <w:pPr>
              <w:rPr>
                <w:sz w:val="20"/>
                <w:szCs w:val="20"/>
              </w:rPr>
            </w:pPr>
            <w:r>
              <w:rPr>
                <w:sz w:val="20"/>
                <w:szCs w:val="20"/>
              </w:rPr>
              <w:t>11.8 Data Protection</w:t>
            </w:r>
          </w:p>
        </w:tc>
        <w:tc>
          <w:tcPr>
            <w:tcW w:w="3161" w:type="pct"/>
          </w:tcPr>
          <w:p w14:paraId="0D668B05" w14:textId="6DDF4983" w:rsidR="00AE761A" w:rsidRPr="00272F02" w:rsidRDefault="00900DBE" w:rsidP="00C824A4">
            <w:pPr>
              <w:rPr>
                <w:sz w:val="20"/>
                <w:szCs w:val="20"/>
              </w:rPr>
            </w:pPr>
            <w:r w:rsidRPr="00272F02">
              <w:rPr>
                <w:sz w:val="20"/>
                <w:szCs w:val="20"/>
              </w:rPr>
              <w:t>Section 11.</w:t>
            </w:r>
            <w:r>
              <w:rPr>
                <w:sz w:val="20"/>
                <w:szCs w:val="20"/>
              </w:rPr>
              <w:t>8</w:t>
            </w:r>
            <w:r w:rsidRPr="00272F02">
              <w:rPr>
                <w:sz w:val="20"/>
                <w:szCs w:val="20"/>
              </w:rPr>
              <w:t xml:space="preserve"> of the ICH M11 Protocol standard, Data </w:t>
            </w:r>
            <w:r>
              <w:rPr>
                <w:sz w:val="20"/>
                <w:szCs w:val="20"/>
              </w:rPr>
              <w:t>Protection</w:t>
            </w:r>
          </w:p>
        </w:tc>
      </w:tr>
      <w:tr w:rsidR="00DB50C7" w:rsidRPr="00272F02" w14:paraId="3DE073F9" w14:textId="77777777" w:rsidTr="2BE84D7E">
        <w:trPr>
          <w:trHeight w:val="20"/>
        </w:trPr>
        <w:tc>
          <w:tcPr>
            <w:tcW w:w="540" w:type="pct"/>
            <w:hideMark/>
          </w:tcPr>
          <w:p w14:paraId="1405DBE4" w14:textId="77777777" w:rsidR="001475C7" w:rsidRPr="00272F02" w:rsidRDefault="001475C7" w:rsidP="00C824A4">
            <w:pPr>
              <w:rPr>
                <w:sz w:val="20"/>
                <w:szCs w:val="20"/>
              </w:rPr>
            </w:pPr>
            <w:r w:rsidRPr="00272F02">
              <w:rPr>
                <w:sz w:val="20"/>
                <w:szCs w:val="20"/>
              </w:rPr>
              <w:t>CNEW</w:t>
            </w:r>
          </w:p>
        </w:tc>
        <w:tc>
          <w:tcPr>
            <w:tcW w:w="1299" w:type="pct"/>
            <w:hideMark/>
          </w:tcPr>
          <w:p w14:paraId="3FD1673C" w14:textId="50BE27CE" w:rsidR="001475C7" w:rsidRPr="00272F02" w:rsidRDefault="001475C7" w:rsidP="00C824A4">
            <w:pPr>
              <w:rPr>
                <w:sz w:val="20"/>
                <w:szCs w:val="20"/>
              </w:rPr>
            </w:pPr>
            <w:r w:rsidRPr="00272F02">
              <w:rPr>
                <w:sz w:val="20"/>
                <w:szCs w:val="20"/>
              </w:rPr>
              <w:t>11.</w:t>
            </w:r>
            <w:r w:rsidR="00AE761A">
              <w:rPr>
                <w:sz w:val="20"/>
                <w:szCs w:val="20"/>
              </w:rPr>
              <w:t>9</w:t>
            </w:r>
            <w:r w:rsidRPr="00272F02">
              <w:rPr>
                <w:sz w:val="20"/>
                <w:szCs w:val="20"/>
              </w:rPr>
              <w:t xml:space="preserve"> Source Data</w:t>
            </w:r>
          </w:p>
        </w:tc>
        <w:tc>
          <w:tcPr>
            <w:tcW w:w="3161" w:type="pct"/>
            <w:hideMark/>
          </w:tcPr>
          <w:p w14:paraId="5F72457B" w14:textId="2A09D78A" w:rsidR="001475C7" w:rsidRPr="00272F02" w:rsidRDefault="001475C7" w:rsidP="00C824A4">
            <w:pPr>
              <w:rPr>
                <w:sz w:val="20"/>
                <w:szCs w:val="20"/>
              </w:rPr>
            </w:pPr>
            <w:r w:rsidRPr="00272F02">
              <w:rPr>
                <w:sz w:val="20"/>
                <w:szCs w:val="20"/>
              </w:rPr>
              <w:t>Section 11.</w:t>
            </w:r>
            <w:r w:rsidR="00AE761A">
              <w:rPr>
                <w:sz w:val="20"/>
                <w:szCs w:val="20"/>
              </w:rPr>
              <w:t>9</w:t>
            </w:r>
            <w:r w:rsidRPr="00272F02">
              <w:rPr>
                <w:sz w:val="20"/>
                <w:szCs w:val="20"/>
              </w:rPr>
              <w:t xml:space="preserve"> of the ICH M11 Protocol standard, Source Data.</w:t>
            </w:r>
          </w:p>
        </w:tc>
      </w:tr>
      <w:tr w:rsidR="00DB50C7" w:rsidRPr="00272F02" w14:paraId="100B485B" w14:textId="77777777" w:rsidTr="2BE84D7E">
        <w:trPr>
          <w:trHeight w:val="20"/>
        </w:trPr>
        <w:tc>
          <w:tcPr>
            <w:tcW w:w="540" w:type="pct"/>
            <w:hideMark/>
          </w:tcPr>
          <w:p w14:paraId="66CDEDB3" w14:textId="77777777" w:rsidR="001475C7" w:rsidRPr="00272F02" w:rsidRDefault="001475C7" w:rsidP="00C824A4">
            <w:pPr>
              <w:rPr>
                <w:sz w:val="20"/>
                <w:szCs w:val="20"/>
              </w:rPr>
            </w:pPr>
            <w:r w:rsidRPr="00272F02">
              <w:rPr>
                <w:sz w:val="20"/>
                <w:szCs w:val="20"/>
              </w:rPr>
              <w:t>CNEW</w:t>
            </w:r>
          </w:p>
        </w:tc>
        <w:tc>
          <w:tcPr>
            <w:tcW w:w="1299" w:type="pct"/>
            <w:hideMark/>
          </w:tcPr>
          <w:p w14:paraId="0524C87E" w14:textId="569E8A78" w:rsidR="001475C7" w:rsidRPr="00272F02" w:rsidRDefault="00AE761A" w:rsidP="00C824A4">
            <w:pPr>
              <w:rPr>
                <w:sz w:val="20"/>
                <w:szCs w:val="20"/>
              </w:rPr>
            </w:pPr>
            <w:r>
              <w:rPr>
                <w:sz w:val="20"/>
                <w:szCs w:val="20"/>
              </w:rPr>
              <w:t>11.10</w:t>
            </w:r>
            <w:r w:rsidR="001475C7" w:rsidRPr="00272F02">
              <w:rPr>
                <w:sz w:val="20"/>
                <w:szCs w:val="20"/>
              </w:rPr>
              <w:t xml:space="preserve"> Protocol Deviations</w:t>
            </w:r>
          </w:p>
        </w:tc>
        <w:tc>
          <w:tcPr>
            <w:tcW w:w="3161" w:type="pct"/>
            <w:hideMark/>
          </w:tcPr>
          <w:p w14:paraId="6F2C42CB" w14:textId="1B33066C" w:rsidR="001475C7" w:rsidRPr="00272F02" w:rsidRDefault="001475C7" w:rsidP="00C824A4">
            <w:pPr>
              <w:rPr>
                <w:sz w:val="20"/>
                <w:szCs w:val="20"/>
              </w:rPr>
            </w:pPr>
            <w:r w:rsidRPr="00272F02">
              <w:rPr>
                <w:sz w:val="20"/>
                <w:szCs w:val="20"/>
              </w:rPr>
              <w:t xml:space="preserve">Section </w:t>
            </w:r>
            <w:r w:rsidR="00385958">
              <w:rPr>
                <w:sz w:val="20"/>
                <w:szCs w:val="20"/>
              </w:rPr>
              <w:t>11.10</w:t>
            </w:r>
            <w:r w:rsidRPr="00272F02">
              <w:rPr>
                <w:sz w:val="20"/>
                <w:szCs w:val="20"/>
              </w:rPr>
              <w:t xml:space="preserve"> of the ICH M11 Protocol standard, Protocol Deviations.</w:t>
            </w:r>
          </w:p>
        </w:tc>
      </w:tr>
      <w:tr w:rsidR="00DB50C7" w:rsidRPr="00272F02" w14:paraId="155B0056" w14:textId="77777777" w:rsidTr="2BE84D7E">
        <w:trPr>
          <w:trHeight w:val="20"/>
        </w:trPr>
        <w:tc>
          <w:tcPr>
            <w:tcW w:w="540" w:type="pct"/>
            <w:hideMark/>
          </w:tcPr>
          <w:p w14:paraId="1BE38009" w14:textId="77777777" w:rsidR="001475C7" w:rsidRPr="00272F02" w:rsidRDefault="001475C7" w:rsidP="00C824A4">
            <w:pPr>
              <w:rPr>
                <w:sz w:val="20"/>
                <w:szCs w:val="20"/>
              </w:rPr>
            </w:pPr>
            <w:r w:rsidRPr="00272F02">
              <w:rPr>
                <w:sz w:val="20"/>
                <w:szCs w:val="20"/>
              </w:rPr>
              <w:t>CNEW</w:t>
            </w:r>
          </w:p>
        </w:tc>
        <w:tc>
          <w:tcPr>
            <w:tcW w:w="1299" w:type="pct"/>
            <w:hideMark/>
          </w:tcPr>
          <w:p w14:paraId="01B39CDC" w14:textId="0F8A1522" w:rsidR="001475C7" w:rsidRPr="00272F02" w:rsidRDefault="00FD49A3" w:rsidP="00C824A4">
            <w:pPr>
              <w:rPr>
                <w:sz w:val="20"/>
                <w:szCs w:val="20"/>
              </w:rPr>
            </w:pPr>
            <w:r>
              <w:rPr>
                <w:sz w:val="20"/>
                <w:szCs w:val="20"/>
              </w:rPr>
              <w:t>11.11</w:t>
            </w:r>
            <w:r w:rsidR="001475C7" w:rsidRPr="00272F02">
              <w:rPr>
                <w:sz w:val="20"/>
                <w:szCs w:val="20"/>
              </w:rPr>
              <w:t xml:space="preserve"> Early Site Closure</w:t>
            </w:r>
          </w:p>
        </w:tc>
        <w:tc>
          <w:tcPr>
            <w:tcW w:w="3161" w:type="pct"/>
            <w:hideMark/>
          </w:tcPr>
          <w:p w14:paraId="62955140" w14:textId="77777777" w:rsidR="001475C7" w:rsidRPr="00272F02" w:rsidRDefault="001475C7" w:rsidP="00C824A4">
            <w:pPr>
              <w:rPr>
                <w:sz w:val="20"/>
                <w:szCs w:val="20"/>
              </w:rPr>
            </w:pPr>
            <w:r w:rsidRPr="00272F02">
              <w:rPr>
                <w:sz w:val="20"/>
                <w:szCs w:val="20"/>
              </w:rPr>
              <w:t>Section 11.1 of the ICH M11 Protocol standard, Early Site Closure.</w:t>
            </w:r>
          </w:p>
        </w:tc>
      </w:tr>
      <w:tr w:rsidR="00DB50C7" w:rsidRPr="00272F02" w14:paraId="5EE3865B" w14:textId="77777777" w:rsidTr="2BE84D7E">
        <w:trPr>
          <w:trHeight w:val="20"/>
        </w:trPr>
        <w:tc>
          <w:tcPr>
            <w:tcW w:w="540" w:type="pct"/>
            <w:hideMark/>
          </w:tcPr>
          <w:p w14:paraId="5F28A5ED" w14:textId="77777777" w:rsidR="001475C7" w:rsidRPr="00272F02" w:rsidRDefault="001475C7" w:rsidP="00C824A4">
            <w:pPr>
              <w:rPr>
                <w:sz w:val="20"/>
                <w:szCs w:val="20"/>
              </w:rPr>
            </w:pPr>
            <w:r w:rsidRPr="00272F02">
              <w:rPr>
                <w:sz w:val="20"/>
                <w:szCs w:val="20"/>
              </w:rPr>
              <w:t>CNEW</w:t>
            </w:r>
          </w:p>
        </w:tc>
        <w:tc>
          <w:tcPr>
            <w:tcW w:w="1299" w:type="pct"/>
            <w:hideMark/>
          </w:tcPr>
          <w:p w14:paraId="35726843" w14:textId="77777777" w:rsidR="001475C7" w:rsidRPr="00272F02" w:rsidRDefault="001475C7" w:rsidP="00C824A4">
            <w:pPr>
              <w:rPr>
                <w:sz w:val="20"/>
                <w:szCs w:val="20"/>
              </w:rPr>
            </w:pPr>
            <w:r w:rsidRPr="00272F02">
              <w:rPr>
                <w:sz w:val="20"/>
                <w:szCs w:val="20"/>
              </w:rPr>
              <w:t>12 APPENDIX: SUPPORTING DETAILS</w:t>
            </w:r>
          </w:p>
        </w:tc>
        <w:tc>
          <w:tcPr>
            <w:tcW w:w="3161" w:type="pct"/>
            <w:hideMark/>
          </w:tcPr>
          <w:p w14:paraId="0116B327" w14:textId="77777777" w:rsidR="001475C7" w:rsidRPr="00272F02" w:rsidRDefault="001475C7" w:rsidP="00C824A4">
            <w:pPr>
              <w:rPr>
                <w:sz w:val="20"/>
                <w:szCs w:val="20"/>
              </w:rPr>
            </w:pPr>
            <w:r w:rsidRPr="00272F02">
              <w:rPr>
                <w:sz w:val="20"/>
                <w:szCs w:val="20"/>
              </w:rPr>
              <w:t>Section 12 of the ICH M11 Protocol standard, APPENDIX: SUPPORTING DETAILS.</w:t>
            </w:r>
          </w:p>
        </w:tc>
      </w:tr>
      <w:tr w:rsidR="00DB50C7" w:rsidRPr="00272F02" w14:paraId="704ABB29" w14:textId="77777777" w:rsidTr="2BE84D7E">
        <w:trPr>
          <w:trHeight w:val="20"/>
        </w:trPr>
        <w:tc>
          <w:tcPr>
            <w:tcW w:w="540" w:type="pct"/>
            <w:hideMark/>
          </w:tcPr>
          <w:p w14:paraId="59A62AD3" w14:textId="77777777" w:rsidR="001475C7" w:rsidRPr="00272F02" w:rsidRDefault="001475C7" w:rsidP="00C824A4">
            <w:pPr>
              <w:rPr>
                <w:sz w:val="20"/>
                <w:szCs w:val="20"/>
              </w:rPr>
            </w:pPr>
            <w:r w:rsidRPr="00272F02">
              <w:rPr>
                <w:sz w:val="20"/>
                <w:szCs w:val="20"/>
              </w:rPr>
              <w:t>CNEW</w:t>
            </w:r>
          </w:p>
        </w:tc>
        <w:tc>
          <w:tcPr>
            <w:tcW w:w="1299" w:type="pct"/>
            <w:hideMark/>
          </w:tcPr>
          <w:p w14:paraId="56C5B6D2" w14:textId="77777777" w:rsidR="001475C7" w:rsidRPr="00272F02" w:rsidRDefault="001475C7" w:rsidP="00C824A4">
            <w:pPr>
              <w:rPr>
                <w:sz w:val="20"/>
                <w:szCs w:val="20"/>
              </w:rPr>
            </w:pPr>
            <w:r w:rsidRPr="00272F02">
              <w:rPr>
                <w:sz w:val="20"/>
                <w:szCs w:val="20"/>
              </w:rPr>
              <w:t>12.1 Clinical Laboratory Tests</w:t>
            </w:r>
          </w:p>
        </w:tc>
        <w:tc>
          <w:tcPr>
            <w:tcW w:w="3161" w:type="pct"/>
            <w:hideMark/>
          </w:tcPr>
          <w:p w14:paraId="7A036BC7" w14:textId="77777777" w:rsidR="001475C7" w:rsidRPr="00272F02" w:rsidRDefault="001475C7" w:rsidP="00C824A4">
            <w:pPr>
              <w:rPr>
                <w:sz w:val="20"/>
                <w:szCs w:val="20"/>
              </w:rPr>
            </w:pPr>
            <w:r w:rsidRPr="00272F02">
              <w:rPr>
                <w:sz w:val="20"/>
                <w:szCs w:val="20"/>
              </w:rPr>
              <w:t>Section 12.1 of the ICH M11 Protocol standard, Clinical Laboratory Tests.</w:t>
            </w:r>
          </w:p>
        </w:tc>
      </w:tr>
      <w:tr w:rsidR="00DB50C7" w:rsidRPr="00272F02" w14:paraId="776F20BD" w14:textId="77777777" w:rsidTr="2BE84D7E">
        <w:trPr>
          <w:trHeight w:val="20"/>
        </w:trPr>
        <w:tc>
          <w:tcPr>
            <w:tcW w:w="540" w:type="pct"/>
            <w:hideMark/>
          </w:tcPr>
          <w:p w14:paraId="7DFAF61F" w14:textId="77777777" w:rsidR="001475C7" w:rsidRPr="00272F02" w:rsidRDefault="001475C7" w:rsidP="00C824A4">
            <w:pPr>
              <w:rPr>
                <w:sz w:val="20"/>
                <w:szCs w:val="20"/>
              </w:rPr>
            </w:pPr>
            <w:r w:rsidRPr="00272F02">
              <w:rPr>
                <w:sz w:val="20"/>
                <w:szCs w:val="20"/>
              </w:rPr>
              <w:t>CNEW</w:t>
            </w:r>
          </w:p>
        </w:tc>
        <w:tc>
          <w:tcPr>
            <w:tcW w:w="1299" w:type="pct"/>
            <w:hideMark/>
          </w:tcPr>
          <w:p w14:paraId="1FC10890" w14:textId="77777777" w:rsidR="001475C7" w:rsidRPr="00272F02" w:rsidRDefault="001475C7" w:rsidP="00C824A4">
            <w:pPr>
              <w:rPr>
                <w:sz w:val="20"/>
                <w:szCs w:val="20"/>
              </w:rPr>
            </w:pPr>
            <w:r w:rsidRPr="00272F02">
              <w:rPr>
                <w:sz w:val="20"/>
                <w:szCs w:val="20"/>
              </w:rPr>
              <w:t>12.2 Country/Region-Specific Differences</w:t>
            </w:r>
          </w:p>
        </w:tc>
        <w:tc>
          <w:tcPr>
            <w:tcW w:w="3161" w:type="pct"/>
            <w:hideMark/>
          </w:tcPr>
          <w:p w14:paraId="4B72352F" w14:textId="77777777" w:rsidR="001475C7" w:rsidRPr="00272F02" w:rsidRDefault="001475C7" w:rsidP="00C824A4">
            <w:pPr>
              <w:rPr>
                <w:sz w:val="20"/>
                <w:szCs w:val="20"/>
              </w:rPr>
            </w:pPr>
            <w:r w:rsidRPr="00272F02">
              <w:rPr>
                <w:sz w:val="20"/>
                <w:szCs w:val="20"/>
              </w:rPr>
              <w:t>Section 12.2 of the ICH M11 Protocol standard, Country/Region-Specific Differences.</w:t>
            </w:r>
          </w:p>
        </w:tc>
      </w:tr>
      <w:tr w:rsidR="00DB50C7" w:rsidRPr="00272F02" w14:paraId="2182A60A" w14:textId="77777777" w:rsidTr="2BE84D7E">
        <w:trPr>
          <w:trHeight w:val="20"/>
        </w:trPr>
        <w:tc>
          <w:tcPr>
            <w:tcW w:w="540" w:type="pct"/>
            <w:hideMark/>
          </w:tcPr>
          <w:p w14:paraId="7D47FC9A" w14:textId="77777777" w:rsidR="001475C7" w:rsidRPr="00272F02" w:rsidRDefault="001475C7" w:rsidP="00C824A4">
            <w:pPr>
              <w:rPr>
                <w:sz w:val="20"/>
                <w:szCs w:val="20"/>
              </w:rPr>
            </w:pPr>
            <w:r w:rsidRPr="00272F02">
              <w:rPr>
                <w:sz w:val="20"/>
                <w:szCs w:val="20"/>
              </w:rPr>
              <w:t>CNEW</w:t>
            </w:r>
          </w:p>
        </w:tc>
        <w:tc>
          <w:tcPr>
            <w:tcW w:w="1299" w:type="pct"/>
            <w:hideMark/>
          </w:tcPr>
          <w:p w14:paraId="4DB28938" w14:textId="77777777" w:rsidR="001475C7" w:rsidRPr="00272F02" w:rsidRDefault="001475C7" w:rsidP="00C824A4">
            <w:pPr>
              <w:rPr>
                <w:sz w:val="20"/>
                <w:szCs w:val="20"/>
              </w:rPr>
            </w:pPr>
            <w:r w:rsidRPr="00272F02">
              <w:rPr>
                <w:sz w:val="20"/>
                <w:szCs w:val="20"/>
              </w:rPr>
              <w:t>12.3 Prior Protocol Amendment(s)</w:t>
            </w:r>
          </w:p>
        </w:tc>
        <w:tc>
          <w:tcPr>
            <w:tcW w:w="3161" w:type="pct"/>
            <w:hideMark/>
          </w:tcPr>
          <w:p w14:paraId="55470B20" w14:textId="77777777" w:rsidR="001475C7" w:rsidRPr="00272F02" w:rsidRDefault="001475C7" w:rsidP="00C824A4">
            <w:pPr>
              <w:rPr>
                <w:sz w:val="20"/>
                <w:szCs w:val="20"/>
              </w:rPr>
            </w:pPr>
            <w:r w:rsidRPr="00272F02">
              <w:rPr>
                <w:sz w:val="20"/>
                <w:szCs w:val="20"/>
              </w:rPr>
              <w:t>Section 12.3 of the ICH M11 Protocol standard, Prior Protocol Amendment(s).</w:t>
            </w:r>
          </w:p>
        </w:tc>
      </w:tr>
      <w:tr w:rsidR="00DB50C7" w:rsidRPr="00272F02" w14:paraId="09BA1F9A" w14:textId="77777777" w:rsidTr="2BE84D7E">
        <w:trPr>
          <w:trHeight w:val="20"/>
        </w:trPr>
        <w:tc>
          <w:tcPr>
            <w:tcW w:w="540" w:type="pct"/>
            <w:hideMark/>
          </w:tcPr>
          <w:p w14:paraId="2C289830" w14:textId="77777777" w:rsidR="001475C7" w:rsidRPr="00272F02" w:rsidRDefault="001475C7" w:rsidP="00C824A4">
            <w:pPr>
              <w:rPr>
                <w:sz w:val="20"/>
                <w:szCs w:val="20"/>
              </w:rPr>
            </w:pPr>
            <w:r w:rsidRPr="00272F02">
              <w:rPr>
                <w:sz w:val="20"/>
                <w:szCs w:val="20"/>
              </w:rPr>
              <w:t>CNEW</w:t>
            </w:r>
          </w:p>
        </w:tc>
        <w:tc>
          <w:tcPr>
            <w:tcW w:w="1299" w:type="pct"/>
            <w:hideMark/>
          </w:tcPr>
          <w:p w14:paraId="2C633903" w14:textId="77777777" w:rsidR="001475C7" w:rsidRPr="00272F02" w:rsidRDefault="001475C7" w:rsidP="00C824A4">
            <w:pPr>
              <w:rPr>
                <w:sz w:val="20"/>
                <w:szCs w:val="20"/>
              </w:rPr>
            </w:pPr>
            <w:r w:rsidRPr="00272F02">
              <w:rPr>
                <w:sz w:val="20"/>
                <w:szCs w:val="20"/>
              </w:rPr>
              <w:t>13 APPENDIX: GLOSSARY OF TERMS AND ABBREVIATIONS</w:t>
            </w:r>
          </w:p>
        </w:tc>
        <w:tc>
          <w:tcPr>
            <w:tcW w:w="3161" w:type="pct"/>
            <w:hideMark/>
          </w:tcPr>
          <w:p w14:paraId="758EFE2E" w14:textId="77777777" w:rsidR="001475C7" w:rsidRPr="00272F02" w:rsidRDefault="001475C7" w:rsidP="00C824A4">
            <w:pPr>
              <w:rPr>
                <w:sz w:val="20"/>
                <w:szCs w:val="20"/>
              </w:rPr>
            </w:pPr>
            <w:r w:rsidRPr="00272F02">
              <w:rPr>
                <w:sz w:val="20"/>
                <w:szCs w:val="20"/>
              </w:rPr>
              <w:t>Section 13 of the ICH M11 Protocol standard, APPENDIX: GLOSSARY OF TERMS AND ABBREVIATIONS.</w:t>
            </w:r>
          </w:p>
        </w:tc>
      </w:tr>
      <w:tr w:rsidR="00DB50C7" w:rsidRPr="00272F02" w14:paraId="51F67518" w14:textId="77777777" w:rsidTr="2BE84D7E">
        <w:trPr>
          <w:trHeight w:val="20"/>
        </w:trPr>
        <w:tc>
          <w:tcPr>
            <w:tcW w:w="540" w:type="pct"/>
            <w:hideMark/>
          </w:tcPr>
          <w:p w14:paraId="445B1835" w14:textId="77777777" w:rsidR="001475C7" w:rsidRPr="00272F02" w:rsidRDefault="001475C7" w:rsidP="00C824A4">
            <w:pPr>
              <w:rPr>
                <w:sz w:val="20"/>
                <w:szCs w:val="20"/>
              </w:rPr>
            </w:pPr>
            <w:r w:rsidRPr="00272F02">
              <w:rPr>
                <w:sz w:val="20"/>
                <w:szCs w:val="20"/>
              </w:rPr>
              <w:t>CNEW</w:t>
            </w:r>
          </w:p>
        </w:tc>
        <w:tc>
          <w:tcPr>
            <w:tcW w:w="1299" w:type="pct"/>
            <w:hideMark/>
          </w:tcPr>
          <w:p w14:paraId="75BC8B1B" w14:textId="77777777" w:rsidR="001475C7" w:rsidRPr="00272F02" w:rsidRDefault="001475C7" w:rsidP="00C824A4">
            <w:pPr>
              <w:rPr>
                <w:sz w:val="20"/>
                <w:szCs w:val="20"/>
              </w:rPr>
            </w:pPr>
            <w:r w:rsidRPr="00272F02">
              <w:rPr>
                <w:sz w:val="20"/>
                <w:szCs w:val="20"/>
              </w:rPr>
              <w:t>14 APPENDIX: REFERENCES</w:t>
            </w:r>
          </w:p>
        </w:tc>
        <w:tc>
          <w:tcPr>
            <w:tcW w:w="3161" w:type="pct"/>
            <w:hideMark/>
          </w:tcPr>
          <w:p w14:paraId="5D31938D" w14:textId="77777777" w:rsidR="001475C7" w:rsidRPr="00272F02" w:rsidRDefault="001475C7" w:rsidP="00C824A4">
            <w:pPr>
              <w:rPr>
                <w:sz w:val="20"/>
                <w:szCs w:val="20"/>
              </w:rPr>
            </w:pPr>
            <w:r w:rsidRPr="00272F02">
              <w:rPr>
                <w:sz w:val="20"/>
                <w:szCs w:val="20"/>
              </w:rPr>
              <w:t>Section 14 of the ICH M11 Protocol standard, APPENDIX: REFERENCES.</w:t>
            </w:r>
          </w:p>
        </w:tc>
      </w:tr>
    </w:tbl>
    <w:p w14:paraId="2005C930" w14:textId="77777777" w:rsidR="00C95CBB" w:rsidRDefault="00C95CBB" w:rsidP="00C95CBB">
      <w:pPr>
        <w:rPr>
          <w:sz w:val="20"/>
          <w:szCs w:val="20"/>
        </w:rPr>
      </w:pPr>
    </w:p>
    <w:tbl>
      <w:tblPr>
        <w:tblW w:w="0" w:type="auto"/>
        <w:tblLayout w:type="fixed"/>
        <w:tblLook w:val="04A0" w:firstRow="1" w:lastRow="0" w:firstColumn="1" w:lastColumn="0" w:noHBand="0" w:noVBand="1"/>
      </w:tblPr>
      <w:tblGrid>
        <w:gridCol w:w="2149"/>
        <w:gridCol w:w="6851"/>
      </w:tblGrid>
      <w:tr w:rsidR="75827520" w14:paraId="790D853E"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0BC51BC6" w14:textId="75527D33" w:rsidR="75827520" w:rsidRDefault="75827520">
            <w:pPr>
              <w:rPr>
                <w:b/>
                <w:bCs/>
                <w:sz w:val="20"/>
                <w:szCs w:val="20"/>
                <w:lang w:val="de"/>
              </w:rPr>
            </w:pPr>
            <w:r w:rsidRPr="75827520">
              <w:rPr>
                <w:b/>
                <w:bCs/>
                <w:sz w:val="20"/>
                <w:szCs w:val="20"/>
                <w:lang w:val="de"/>
              </w:rPr>
              <w:t>Term (Variable)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6ED3BF4B" w14:textId="267BDF77" w:rsidR="75827520" w:rsidRDefault="75827520">
            <w:pPr>
              <w:rPr>
                <w:sz w:val="20"/>
                <w:szCs w:val="20"/>
                <w:lang w:val="en-GB"/>
              </w:rPr>
            </w:pPr>
            <w:r w:rsidRPr="75827520">
              <w:rPr>
                <w:sz w:val="20"/>
                <w:szCs w:val="20"/>
                <w:lang w:val="en-GB"/>
              </w:rPr>
              <w:t>12.X Additional Appendices</w:t>
            </w:r>
          </w:p>
        </w:tc>
      </w:tr>
      <w:tr w:rsidR="75827520" w14:paraId="2AA9D565"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1B131607" w14:textId="1AB64ED2" w:rsidR="75827520" w:rsidRDefault="75827520">
            <w:pPr>
              <w:rPr>
                <w:b/>
                <w:bCs/>
                <w:sz w:val="20"/>
                <w:szCs w:val="20"/>
                <w:lang w:val="de"/>
              </w:rPr>
            </w:pPr>
            <w:r w:rsidRPr="75827520">
              <w:rPr>
                <w:b/>
                <w:bCs/>
                <w:sz w:val="20"/>
                <w:szCs w:val="20"/>
                <w:lang w:val="de"/>
              </w:rPr>
              <w:t>Data Type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77CE497F" w14:textId="7BB57384" w:rsidR="75827520" w:rsidRDefault="75827520">
            <w:pPr>
              <w:rPr>
                <w:sz w:val="20"/>
                <w:szCs w:val="20"/>
                <w:lang w:val="en-GB"/>
              </w:rPr>
            </w:pPr>
            <w:r w:rsidRPr="75827520">
              <w:rPr>
                <w:sz w:val="20"/>
                <w:szCs w:val="20"/>
                <w:lang w:val="en-GB"/>
              </w:rPr>
              <w:t>Text</w:t>
            </w:r>
          </w:p>
        </w:tc>
      </w:tr>
      <w:tr w:rsidR="75827520" w14:paraId="03ED18A1"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08A16934" w14:textId="53E25305" w:rsidR="75827520" w:rsidRDefault="75827520">
            <w:pPr>
              <w:rPr>
                <w:b/>
                <w:bCs/>
                <w:sz w:val="20"/>
                <w:szCs w:val="20"/>
              </w:rPr>
            </w:pPr>
            <w:r w:rsidRPr="75827520">
              <w:rPr>
                <w:b/>
                <w:bCs/>
                <w:sz w:val="20"/>
                <w:szCs w:val="20"/>
              </w:rPr>
              <w:t>Data (D), Value (V) or Heading (H)</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4A963EA0" w14:textId="1F44924E" w:rsidR="75827520" w:rsidRDefault="75827520">
            <w:pPr>
              <w:rPr>
                <w:sz w:val="20"/>
                <w:szCs w:val="20"/>
                <w:lang w:val="en-GB"/>
              </w:rPr>
            </w:pPr>
            <w:r w:rsidRPr="75827520">
              <w:rPr>
                <w:sz w:val="20"/>
                <w:szCs w:val="20"/>
                <w:lang w:val="en-GB"/>
              </w:rPr>
              <w:t>H</w:t>
            </w:r>
          </w:p>
        </w:tc>
      </w:tr>
      <w:tr w:rsidR="75827520" w14:paraId="47FA02DD"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2C696412" w14:textId="17693468" w:rsidR="75827520" w:rsidRDefault="75827520">
            <w:pPr>
              <w:rPr>
                <w:b/>
                <w:bCs/>
                <w:sz w:val="20"/>
                <w:szCs w:val="20"/>
                <w:lang w:val="de"/>
              </w:rPr>
            </w:pPr>
            <w:r w:rsidRPr="75827520">
              <w:rPr>
                <w:b/>
                <w:bCs/>
                <w:sz w:val="20"/>
                <w:szCs w:val="20"/>
                <w:lang w:val="de"/>
              </w:rPr>
              <w:t>Definition</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2C93F0D8" w14:textId="1EA40065" w:rsidR="75827520" w:rsidRDefault="75827520">
            <w:pPr>
              <w:rPr>
                <w:sz w:val="20"/>
                <w:szCs w:val="20"/>
                <w:lang w:val="en-GB"/>
              </w:rPr>
            </w:pPr>
            <w:r w:rsidRPr="75827520">
              <w:rPr>
                <w:sz w:val="20"/>
                <w:szCs w:val="20"/>
                <w:lang w:val="en-GB"/>
              </w:rPr>
              <w:t>Heading</w:t>
            </w:r>
          </w:p>
        </w:tc>
      </w:tr>
      <w:tr w:rsidR="75827520" w14:paraId="6740DB46"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2F747738" w14:textId="4857E28C" w:rsidR="75827520" w:rsidRDefault="75827520">
            <w:pPr>
              <w:rPr>
                <w:b/>
                <w:bCs/>
                <w:sz w:val="20"/>
                <w:szCs w:val="20"/>
                <w:lang w:val="de"/>
              </w:rPr>
            </w:pPr>
            <w:r w:rsidRPr="75827520">
              <w:rPr>
                <w:b/>
                <w:bCs/>
                <w:sz w:val="20"/>
                <w:szCs w:val="20"/>
                <w:lang w:val="de"/>
              </w:rPr>
              <w:t>User Guidance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3620B390" w14:textId="7D575A2B" w:rsidR="75827520" w:rsidRDefault="75827520">
            <w:pPr>
              <w:rPr>
                <w:sz w:val="20"/>
                <w:szCs w:val="20"/>
                <w:lang w:val="en-GB"/>
              </w:rPr>
            </w:pPr>
            <w:r w:rsidRPr="75827520">
              <w:rPr>
                <w:sz w:val="20"/>
                <w:szCs w:val="20"/>
                <w:lang w:val="en-GB"/>
              </w:rPr>
              <w:t>N/A</w:t>
            </w:r>
          </w:p>
        </w:tc>
      </w:tr>
      <w:tr w:rsidR="75827520" w14:paraId="5A389DF5"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4941222B" w14:textId="5EDC8551" w:rsidR="75827520" w:rsidRDefault="75827520">
            <w:pPr>
              <w:rPr>
                <w:b/>
                <w:bCs/>
                <w:sz w:val="20"/>
                <w:szCs w:val="20"/>
                <w:lang w:val="de"/>
              </w:rPr>
            </w:pPr>
            <w:r w:rsidRPr="75827520">
              <w:rPr>
                <w:b/>
                <w:bCs/>
                <w:sz w:val="20"/>
                <w:szCs w:val="20"/>
                <w:lang w:val="de"/>
              </w:rPr>
              <w:t>Conformance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30B4DD05" w14:textId="3BB75A2E" w:rsidR="75827520" w:rsidRDefault="75827520">
            <w:pPr>
              <w:rPr>
                <w:sz w:val="20"/>
                <w:szCs w:val="20"/>
                <w:lang w:val="en-GB"/>
              </w:rPr>
            </w:pPr>
            <w:r w:rsidRPr="75827520">
              <w:rPr>
                <w:sz w:val="20"/>
                <w:szCs w:val="20"/>
                <w:lang w:val="en-GB"/>
              </w:rPr>
              <w:t>Optional</w:t>
            </w:r>
          </w:p>
        </w:tc>
      </w:tr>
      <w:tr w:rsidR="75827520" w14:paraId="4A241AEF"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67D3F095" w14:textId="26703E65" w:rsidR="75827520" w:rsidRDefault="75827520">
            <w:pPr>
              <w:rPr>
                <w:b/>
                <w:bCs/>
                <w:sz w:val="20"/>
                <w:szCs w:val="20"/>
                <w:lang w:val="de"/>
              </w:rPr>
            </w:pPr>
            <w:r w:rsidRPr="75827520">
              <w:rPr>
                <w:b/>
                <w:bCs/>
                <w:sz w:val="20"/>
                <w:szCs w:val="20"/>
                <w:lang w:val="de"/>
              </w:rPr>
              <w:t>Cardinality</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4DA8C22E" w14:textId="52E575AC" w:rsidR="75827520" w:rsidRDefault="75827520">
            <w:pPr>
              <w:rPr>
                <w:sz w:val="20"/>
                <w:szCs w:val="20"/>
                <w:lang w:val="en-GB"/>
              </w:rPr>
            </w:pPr>
            <w:r w:rsidRPr="75827520">
              <w:rPr>
                <w:sz w:val="20"/>
                <w:szCs w:val="20"/>
                <w:lang w:val="en-GB"/>
              </w:rPr>
              <w:t>One to one</w:t>
            </w:r>
          </w:p>
        </w:tc>
      </w:tr>
      <w:tr w:rsidR="75827520" w14:paraId="3DF2BB5C"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60A67537" w14:textId="68CA61D9" w:rsidR="75827520" w:rsidRDefault="75827520">
            <w:pPr>
              <w:rPr>
                <w:b/>
                <w:bCs/>
                <w:sz w:val="20"/>
                <w:szCs w:val="20"/>
              </w:rPr>
            </w:pPr>
            <w:r w:rsidRPr="75827520">
              <w:rPr>
                <w:b/>
                <w:bCs/>
                <w:sz w:val="20"/>
                <w:szCs w:val="20"/>
              </w:rPr>
              <w:t>Relationship content from ToC representing the protocol hierarchy</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5B0F1FE4" w14:textId="0CA156A3" w:rsidR="75827520" w:rsidRDefault="4817CA86">
            <w:pPr>
              <w:rPr>
                <w:sz w:val="20"/>
                <w:szCs w:val="20"/>
                <w:lang w:val="en-GB"/>
              </w:rPr>
            </w:pPr>
            <w:r w:rsidRPr="4817CA86">
              <w:rPr>
                <w:rFonts w:ascii="Calibri" w:eastAsia="Calibri" w:hAnsi="Calibri" w:cs="Calibri"/>
                <w:sz w:val="20"/>
                <w:szCs w:val="20"/>
                <w:lang w:val="en-GB"/>
              </w:rPr>
              <w:t>12</w:t>
            </w:r>
            <w:commentRangeStart w:id="598"/>
            <w:r w:rsidRPr="4817CA86">
              <w:rPr>
                <w:sz w:val="20"/>
                <w:szCs w:val="20"/>
                <w:lang w:val="en-GB"/>
              </w:rPr>
              <w:t>.X</w:t>
            </w:r>
          </w:p>
          <w:p w14:paraId="15E0D39A" w14:textId="2A6E31C8" w:rsidR="75827520" w:rsidRDefault="4817CA86">
            <w:pPr>
              <w:rPr>
                <w:sz w:val="20"/>
                <w:szCs w:val="20"/>
              </w:rPr>
            </w:pPr>
            <w:r w:rsidRPr="4817CA86">
              <w:rPr>
                <w:sz w:val="20"/>
                <w:szCs w:val="20"/>
                <w:lang w:val="en-GB"/>
              </w:rPr>
              <w:t>where X is a unique number for each Additional Appendix</w:t>
            </w:r>
            <w:commentRangeEnd w:id="598"/>
            <w:r w:rsidR="2BE84D7E">
              <w:commentReference w:id="598"/>
            </w:r>
            <w:r w:rsidRPr="4817CA86">
              <w:rPr>
                <w:sz w:val="20"/>
                <w:szCs w:val="20"/>
              </w:rPr>
              <w:t xml:space="preserve"> </w:t>
            </w:r>
          </w:p>
        </w:tc>
      </w:tr>
      <w:tr w:rsidR="75827520" w14:paraId="15E30FC5"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33FE99A2" w14:textId="40D3026D" w:rsidR="75827520" w:rsidRDefault="75827520">
            <w:pPr>
              <w:rPr>
                <w:b/>
                <w:bCs/>
                <w:sz w:val="20"/>
                <w:szCs w:val="20"/>
                <w:lang w:val="de"/>
              </w:rPr>
            </w:pPr>
            <w:r w:rsidRPr="75827520">
              <w:rPr>
                <w:b/>
                <w:bCs/>
                <w:sz w:val="20"/>
                <w:szCs w:val="20"/>
                <w:lang w:val="de"/>
              </w:rPr>
              <w:t>Value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0A8748CE" w14:textId="006EB085" w:rsidR="75827520" w:rsidRDefault="75827520">
            <w:pPr>
              <w:rPr>
                <w:sz w:val="20"/>
                <w:szCs w:val="20"/>
                <w:lang w:val="en-GB"/>
              </w:rPr>
            </w:pPr>
            <w:r w:rsidRPr="75827520">
              <w:rPr>
                <w:sz w:val="20"/>
                <w:szCs w:val="20"/>
                <w:lang w:val="en-GB"/>
              </w:rPr>
              <w:t>Title of Appendix</w:t>
            </w:r>
          </w:p>
        </w:tc>
      </w:tr>
      <w:tr w:rsidR="75827520" w14:paraId="3A698425"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7F3F2A33" w14:textId="7EA24B20" w:rsidR="75827520" w:rsidRDefault="75827520">
            <w:pPr>
              <w:rPr>
                <w:b/>
                <w:bCs/>
                <w:sz w:val="20"/>
                <w:szCs w:val="20"/>
                <w:lang w:val="de"/>
              </w:rPr>
            </w:pPr>
            <w:r w:rsidRPr="75827520">
              <w:rPr>
                <w:b/>
                <w:bCs/>
                <w:sz w:val="20"/>
                <w:szCs w:val="20"/>
                <w:lang w:val="de"/>
              </w:rPr>
              <w:t>Business rules</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01026D03" w14:textId="6599FF2B" w:rsidR="75827520" w:rsidRDefault="75827520">
            <w:pPr>
              <w:rPr>
                <w:sz w:val="20"/>
                <w:szCs w:val="20"/>
                <w:lang w:val="en-GB"/>
              </w:rPr>
            </w:pPr>
            <w:r w:rsidRPr="75827520">
              <w:rPr>
                <w:b/>
                <w:bCs/>
                <w:sz w:val="20"/>
                <w:szCs w:val="20"/>
              </w:rPr>
              <w:t>Value</w:t>
            </w:r>
            <w:r w:rsidRPr="75827520">
              <w:rPr>
                <w:sz w:val="20"/>
                <w:szCs w:val="20"/>
              </w:rPr>
              <w:t xml:space="preserve"> </w:t>
            </w:r>
            <w:r w:rsidRPr="75827520">
              <w:rPr>
                <w:b/>
                <w:bCs/>
                <w:sz w:val="20"/>
                <w:szCs w:val="20"/>
              </w:rPr>
              <w:t>Allowed</w:t>
            </w:r>
            <w:r w:rsidRPr="75827520">
              <w:rPr>
                <w:sz w:val="20"/>
                <w:szCs w:val="20"/>
                <w:lang w:val="en-GB"/>
              </w:rPr>
              <w:t>: Yes</w:t>
            </w:r>
          </w:p>
          <w:p w14:paraId="41BDEC9F" w14:textId="4AA18AA5" w:rsidR="75827520" w:rsidRDefault="75827520">
            <w:pPr>
              <w:rPr>
                <w:sz w:val="20"/>
                <w:szCs w:val="20"/>
                <w:lang w:val="en-GB"/>
              </w:rPr>
            </w:pPr>
            <w:r w:rsidRPr="75827520">
              <w:rPr>
                <w:b/>
                <w:bCs/>
                <w:sz w:val="20"/>
                <w:szCs w:val="20"/>
              </w:rPr>
              <w:t>Relationship</w:t>
            </w:r>
            <w:r w:rsidRPr="75827520">
              <w:rPr>
                <w:sz w:val="20"/>
                <w:szCs w:val="20"/>
                <w:lang w:val="en-GB"/>
              </w:rPr>
              <w:t>: 12 APPENDIX: SUPPORTING DETAILS and Table of Contents</w:t>
            </w:r>
          </w:p>
          <w:p w14:paraId="3B2CA07E" w14:textId="3F896455" w:rsidR="75827520" w:rsidRDefault="75827520">
            <w:pPr>
              <w:rPr>
                <w:sz w:val="20"/>
                <w:szCs w:val="20"/>
                <w:lang w:val="en-GB"/>
              </w:rPr>
            </w:pPr>
            <w:r w:rsidRPr="75827520">
              <w:rPr>
                <w:b/>
                <w:bCs/>
                <w:sz w:val="20"/>
                <w:szCs w:val="20"/>
              </w:rPr>
              <w:t>Concept</w:t>
            </w:r>
            <w:r w:rsidRPr="75827520">
              <w:rPr>
                <w:sz w:val="20"/>
                <w:szCs w:val="20"/>
                <w:lang w:val="en-GB"/>
              </w:rPr>
              <w:t>: Heading</w:t>
            </w:r>
          </w:p>
        </w:tc>
      </w:tr>
      <w:tr w:rsidR="75827520" w14:paraId="00683760"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6933D5F3" w14:textId="110E048A" w:rsidR="75827520" w:rsidRDefault="75827520">
            <w:pPr>
              <w:rPr>
                <w:b/>
                <w:bCs/>
                <w:sz w:val="20"/>
                <w:szCs w:val="20"/>
              </w:rPr>
            </w:pPr>
            <w:r w:rsidRPr="75827520">
              <w:rPr>
                <w:b/>
                <w:bCs/>
                <w:sz w:val="20"/>
                <w:szCs w:val="20"/>
              </w:rPr>
              <w:t>Repeating and/or Reuse Rules</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139F3DD6" w14:textId="147A049A" w:rsidR="75827520" w:rsidRDefault="4817CA86">
            <w:pPr>
              <w:rPr>
                <w:sz w:val="20"/>
                <w:szCs w:val="20"/>
              </w:rPr>
            </w:pPr>
            <w:commentRangeStart w:id="599"/>
            <w:r w:rsidRPr="4817CA86">
              <w:rPr>
                <w:sz w:val="20"/>
                <w:szCs w:val="20"/>
                <w:lang w:val="en-GB"/>
              </w:rPr>
              <w:t>No</w:t>
            </w:r>
            <w:commentRangeEnd w:id="599"/>
            <w:r w:rsidR="75827520">
              <w:commentReference w:id="599"/>
            </w:r>
            <w:r w:rsidRPr="4817CA86">
              <w:rPr>
                <w:sz w:val="20"/>
                <w:szCs w:val="20"/>
              </w:rPr>
              <w:t xml:space="preserve"> </w:t>
            </w:r>
          </w:p>
        </w:tc>
      </w:tr>
    </w:tbl>
    <w:p w14:paraId="1E7D6CBE" w14:textId="6E134BC8" w:rsidR="75827520" w:rsidRDefault="75827520"/>
    <w:tbl>
      <w:tblPr>
        <w:tblW w:w="0" w:type="auto"/>
        <w:tblLayout w:type="fixed"/>
        <w:tblLook w:val="04A0" w:firstRow="1" w:lastRow="0" w:firstColumn="1" w:lastColumn="0" w:noHBand="0" w:noVBand="1"/>
      </w:tblPr>
      <w:tblGrid>
        <w:gridCol w:w="2149"/>
        <w:gridCol w:w="6851"/>
      </w:tblGrid>
      <w:tr w:rsidR="75827520" w14:paraId="1CE44982"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29FA65D7" w14:textId="2CAA8FE4" w:rsidR="75827520" w:rsidRDefault="75827520">
            <w:pPr>
              <w:rPr>
                <w:b/>
                <w:bCs/>
                <w:sz w:val="20"/>
                <w:szCs w:val="20"/>
                <w:lang w:val="de"/>
              </w:rPr>
            </w:pPr>
            <w:r w:rsidRPr="75827520">
              <w:rPr>
                <w:b/>
                <w:bCs/>
                <w:sz w:val="20"/>
                <w:szCs w:val="20"/>
                <w:lang w:val="de"/>
              </w:rPr>
              <w:t>Term (Variable)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47CBB23A" w14:textId="18CED4FE" w:rsidR="75827520" w:rsidRDefault="75827520">
            <w:pPr>
              <w:rPr>
                <w:sz w:val="20"/>
                <w:szCs w:val="20"/>
                <w:lang w:val="en-GB"/>
              </w:rPr>
            </w:pPr>
            <w:r w:rsidRPr="75827520">
              <w:rPr>
                <w:sz w:val="20"/>
                <w:szCs w:val="20"/>
                <w:lang w:val="en-GB"/>
              </w:rPr>
              <w:t>&lt;Enter Appendix&gt;</w:t>
            </w:r>
          </w:p>
        </w:tc>
      </w:tr>
      <w:tr w:rsidR="75827520" w14:paraId="0B973665"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6CC12133" w14:textId="2BB3E35C" w:rsidR="75827520" w:rsidRDefault="75827520">
            <w:pPr>
              <w:rPr>
                <w:b/>
                <w:bCs/>
                <w:sz w:val="20"/>
                <w:szCs w:val="20"/>
                <w:lang w:val="de"/>
              </w:rPr>
            </w:pPr>
            <w:r w:rsidRPr="75827520">
              <w:rPr>
                <w:b/>
                <w:bCs/>
                <w:sz w:val="20"/>
                <w:szCs w:val="20"/>
                <w:lang w:val="de"/>
              </w:rPr>
              <w:t>Data Type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150F49B8" w14:textId="64588FE8" w:rsidR="75827520" w:rsidRDefault="75827520">
            <w:pPr>
              <w:rPr>
                <w:sz w:val="20"/>
                <w:szCs w:val="20"/>
                <w:lang w:val="en-GB"/>
              </w:rPr>
            </w:pPr>
            <w:r w:rsidRPr="75827520">
              <w:rPr>
                <w:sz w:val="20"/>
                <w:szCs w:val="20"/>
                <w:lang w:val="en-GB"/>
              </w:rPr>
              <w:t>Text</w:t>
            </w:r>
          </w:p>
        </w:tc>
      </w:tr>
      <w:tr w:rsidR="75827520" w14:paraId="5E019593"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40E23AE" w14:textId="06236C10" w:rsidR="75827520" w:rsidRDefault="75827520">
            <w:pPr>
              <w:rPr>
                <w:b/>
                <w:bCs/>
                <w:sz w:val="20"/>
                <w:szCs w:val="20"/>
              </w:rPr>
            </w:pPr>
            <w:r w:rsidRPr="75827520">
              <w:rPr>
                <w:b/>
                <w:bCs/>
                <w:sz w:val="20"/>
                <w:szCs w:val="20"/>
              </w:rPr>
              <w:t>Data (D), Value (V) or Heading (H)</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2BCC42B5" w14:textId="46082068" w:rsidR="75827520" w:rsidRDefault="75827520">
            <w:pPr>
              <w:rPr>
                <w:sz w:val="20"/>
                <w:szCs w:val="20"/>
                <w:lang w:val="en-GB"/>
              </w:rPr>
            </w:pPr>
            <w:r w:rsidRPr="75827520">
              <w:rPr>
                <w:sz w:val="20"/>
                <w:szCs w:val="20"/>
                <w:lang w:val="en-GB"/>
              </w:rPr>
              <w:t>D</w:t>
            </w:r>
          </w:p>
        </w:tc>
      </w:tr>
      <w:tr w:rsidR="75827520" w14:paraId="20756FEC"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74C3BE4C" w14:textId="6E7C3CED" w:rsidR="75827520" w:rsidRDefault="75827520">
            <w:pPr>
              <w:rPr>
                <w:b/>
                <w:bCs/>
                <w:sz w:val="20"/>
                <w:szCs w:val="20"/>
                <w:lang w:val="de"/>
              </w:rPr>
            </w:pPr>
            <w:r w:rsidRPr="75827520">
              <w:rPr>
                <w:b/>
                <w:bCs/>
                <w:sz w:val="20"/>
                <w:szCs w:val="20"/>
                <w:lang w:val="de"/>
              </w:rPr>
              <w:t>Definition</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62040A4E" w14:textId="06831530" w:rsidR="75827520" w:rsidRDefault="75827520">
            <w:pPr>
              <w:rPr>
                <w:sz w:val="20"/>
                <w:szCs w:val="20"/>
                <w:lang w:val="en-GB"/>
              </w:rPr>
            </w:pPr>
            <w:r w:rsidRPr="75827520">
              <w:rPr>
                <w:sz w:val="20"/>
                <w:szCs w:val="20"/>
                <w:lang w:val="en-GB"/>
              </w:rPr>
              <w:t>N/A</w:t>
            </w:r>
          </w:p>
        </w:tc>
      </w:tr>
      <w:tr w:rsidR="75827520" w14:paraId="4844FD6C"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BBC120A" w14:textId="4AFFC7CC" w:rsidR="75827520" w:rsidRDefault="75827520">
            <w:pPr>
              <w:rPr>
                <w:b/>
                <w:bCs/>
                <w:sz w:val="20"/>
                <w:szCs w:val="20"/>
                <w:lang w:val="de"/>
              </w:rPr>
            </w:pPr>
            <w:r w:rsidRPr="75827520">
              <w:rPr>
                <w:b/>
                <w:bCs/>
                <w:sz w:val="20"/>
                <w:szCs w:val="20"/>
                <w:lang w:val="de"/>
              </w:rPr>
              <w:t>User Guidance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2A8D169D" w14:textId="02E6276C" w:rsidR="75827520" w:rsidRDefault="75827520">
            <w:pPr>
              <w:rPr>
                <w:color w:val="C00000"/>
                <w:sz w:val="20"/>
                <w:szCs w:val="20"/>
              </w:rPr>
            </w:pPr>
            <w:r w:rsidRPr="75827520">
              <w:rPr>
                <w:color w:val="C00000"/>
                <w:sz w:val="20"/>
                <w:szCs w:val="20"/>
              </w:rPr>
              <w:t>N/A</w:t>
            </w:r>
          </w:p>
        </w:tc>
      </w:tr>
      <w:tr w:rsidR="75827520" w14:paraId="27C344A0"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7FC31F13" w14:textId="41BDA002" w:rsidR="75827520" w:rsidRDefault="75827520">
            <w:pPr>
              <w:rPr>
                <w:b/>
                <w:bCs/>
                <w:sz w:val="20"/>
                <w:szCs w:val="20"/>
                <w:lang w:val="de"/>
              </w:rPr>
            </w:pPr>
            <w:r w:rsidRPr="75827520">
              <w:rPr>
                <w:b/>
                <w:bCs/>
                <w:sz w:val="20"/>
                <w:szCs w:val="20"/>
                <w:lang w:val="de"/>
              </w:rPr>
              <w:t>Conformance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263FC224" w14:textId="283A9E88" w:rsidR="75827520" w:rsidRDefault="75827520">
            <w:pPr>
              <w:rPr>
                <w:sz w:val="20"/>
                <w:szCs w:val="20"/>
                <w:lang w:val="en-GB"/>
              </w:rPr>
            </w:pPr>
            <w:r w:rsidRPr="75827520">
              <w:rPr>
                <w:sz w:val="20"/>
                <w:szCs w:val="20"/>
                <w:lang w:val="en-GB"/>
              </w:rPr>
              <w:t>Optional</w:t>
            </w:r>
          </w:p>
        </w:tc>
      </w:tr>
      <w:tr w:rsidR="75827520" w14:paraId="163112F4"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372DA15" w14:textId="10EC7721" w:rsidR="75827520" w:rsidRDefault="75827520">
            <w:pPr>
              <w:rPr>
                <w:b/>
                <w:bCs/>
                <w:sz w:val="20"/>
                <w:szCs w:val="20"/>
                <w:lang w:val="de"/>
              </w:rPr>
            </w:pPr>
            <w:r w:rsidRPr="75827520">
              <w:rPr>
                <w:b/>
                <w:bCs/>
                <w:sz w:val="20"/>
                <w:szCs w:val="20"/>
                <w:lang w:val="de"/>
              </w:rPr>
              <w:t>Cardinality</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4C067CEA" w14:textId="6C2DD9DF" w:rsidR="75827520" w:rsidRDefault="75827520">
            <w:pPr>
              <w:rPr>
                <w:sz w:val="20"/>
                <w:szCs w:val="20"/>
                <w:lang w:val="en-GB"/>
              </w:rPr>
            </w:pPr>
            <w:r w:rsidRPr="75827520">
              <w:rPr>
                <w:sz w:val="20"/>
                <w:szCs w:val="20"/>
                <w:lang w:val="en-GB"/>
              </w:rPr>
              <w:t>One to one</w:t>
            </w:r>
          </w:p>
        </w:tc>
      </w:tr>
      <w:tr w:rsidR="75827520" w14:paraId="3E84F61F"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30E29152" w14:textId="60684C2B" w:rsidR="75827520" w:rsidRDefault="75827520">
            <w:pPr>
              <w:rPr>
                <w:b/>
                <w:bCs/>
                <w:sz w:val="20"/>
                <w:szCs w:val="20"/>
              </w:rPr>
            </w:pPr>
            <w:r w:rsidRPr="75827520">
              <w:rPr>
                <w:b/>
                <w:bCs/>
                <w:sz w:val="20"/>
                <w:szCs w:val="20"/>
              </w:rPr>
              <w:t>Relationship content from ToC representing the protocol hierarchy</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0888C8CA" w14:textId="0CF1C76E" w:rsidR="75827520" w:rsidRDefault="4817CA86">
            <w:pPr>
              <w:rPr>
                <w:sz w:val="20"/>
                <w:szCs w:val="20"/>
                <w:lang w:val="en-GB"/>
              </w:rPr>
            </w:pPr>
            <w:r w:rsidRPr="4817CA86">
              <w:rPr>
                <w:sz w:val="20"/>
                <w:szCs w:val="20"/>
                <w:lang w:val="en-GB"/>
              </w:rPr>
              <w:t xml:space="preserve">12 </w:t>
            </w:r>
            <w:commentRangeStart w:id="600"/>
            <w:r w:rsidRPr="4817CA86">
              <w:rPr>
                <w:sz w:val="20"/>
                <w:szCs w:val="20"/>
                <w:lang w:val="en-GB"/>
              </w:rPr>
              <w:t>X</w:t>
            </w:r>
          </w:p>
          <w:p w14:paraId="25FD54F1" w14:textId="38BB0166" w:rsidR="75827520" w:rsidRDefault="4817CA86">
            <w:pPr>
              <w:rPr>
                <w:sz w:val="20"/>
                <w:szCs w:val="20"/>
              </w:rPr>
            </w:pPr>
            <w:r w:rsidRPr="4817CA86">
              <w:rPr>
                <w:sz w:val="20"/>
                <w:szCs w:val="20"/>
                <w:lang w:val="en-GB"/>
              </w:rPr>
              <w:t>where X is a unique number for each Additional Appendix</w:t>
            </w:r>
            <w:r w:rsidRPr="4817CA86">
              <w:rPr>
                <w:sz w:val="20"/>
                <w:szCs w:val="20"/>
              </w:rPr>
              <w:t xml:space="preserve"> </w:t>
            </w:r>
            <w:commentRangeEnd w:id="600"/>
            <w:r w:rsidR="2BE84D7E">
              <w:commentReference w:id="600"/>
            </w:r>
          </w:p>
        </w:tc>
      </w:tr>
      <w:tr w:rsidR="75827520" w14:paraId="2C1A640A"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369096A9" w14:textId="7F5E7F21" w:rsidR="75827520" w:rsidRDefault="75827520">
            <w:pPr>
              <w:rPr>
                <w:b/>
                <w:bCs/>
                <w:sz w:val="20"/>
                <w:szCs w:val="20"/>
                <w:lang w:val="de"/>
              </w:rPr>
            </w:pPr>
            <w:r w:rsidRPr="75827520">
              <w:rPr>
                <w:b/>
                <w:bCs/>
                <w:sz w:val="20"/>
                <w:szCs w:val="20"/>
                <w:lang w:val="de"/>
              </w:rPr>
              <w:t>Value</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628096E6" w14:textId="3C6C7053" w:rsidR="75827520" w:rsidRDefault="75827520">
            <w:pPr>
              <w:rPr>
                <w:sz w:val="20"/>
                <w:szCs w:val="20"/>
                <w:lang w:val="en-GB"/>
              </w:rPr>
            </w:pPr>
            <w:r w:rsidRPr="75827520">
              <w:rPr>
                <w:sz w:val="20"/>
                <w:szCs w:val="20"/>
                <w:lang w:val="en-GB"/>
              </w:rPr>
              <w:t>Text</w:t>
            </w:r>
          </w:p>
        </w:tc>
      </w:tr>
      <w:tr w:rsidR="75827520" w14:paraId="1B7E8F14"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13FCCB24" w14:textId="631F3899" w:rsidR="75827520" w:rsidRDefault="75827520">
            <w:pPr>
              <w:rPr>
                <w:b/>
                <w:bCs/>
                <w:sz w:val="20"/>
                <w:szCs w:val="20"/>
                <w:lang w:val="de"/>
              </w:rPr>
            </w:pPr>
            <w:r w:rsidRPr="75827520">
              <w:rPr>
                <w:b/>
                <w:bCs/>
                <w:sz w:val="20"/>
                <w:szCs w:val="20"/>
                <w:lang w:val="de"/>
              </w:rPr>
              <w:t>Business rules</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2964A2E7" w14:textId="082839CA" w:rsidR="75827520" w:rsidRDefault="75827520">
            <w:pPr>
              <w:rPr>
                <w:sz w:val="20"/>
                <w:szCs w:val="20"/>
                <w:lang w:val="en-GB"/>
              </w:rPr>
            </w:pPr>
            <w:r w:rsidRPr="75827520">
              <w:rPr>
                <w:b/>
                <w:bCs/>
                <w:sz w:val="20"/>
                <w:szCs w:val="20"/>
              </w:rPr>
              <w:t>Value</w:t>
            </w:r>
            <w:r w:rsidRPr="75827520">
              <w:rPr>
                <w:sz w:val="20"/>
                <w:szCs w:val="20"/>
              </w:rPr>
              <w:t xml:space="preserve"> </w:t>
            </w:r>
            <w:r w:rsidRPr="75827520">
              <w:rPr>
                <w:b/>
                <w:bCs/>
                <w:sz w:val="20"/>
                <w:szCs w:val="20"/>
              </w:rPr>
              <w:t>Allowed</w:t>
            </w:r>
            <w:r w:rsidRPr="75827520">
              <w:rPr>
                <w:sz w:val="20"/>
                <w:szCs w:val="20"/>
                <w:lang w:val="en-GB"/>
              </w:rPr>
              <w:t>: Yes</w:t>
            </w:r>
          </w:p>
          <w:p w14:paraId="76710832" w14:textId="10821646" w:rsidR="75827520" w:rsidRDefault="75827520">
            <w:pPr>
              <w:rPr>
                <w:sz w:val="20"/>
                <w:szCs w:val="20"/>
                <w:lang w:val="en-GB"/>
              </w:rPr>
            </w:pPr>
            <w:r w:rsidRPr="75827520">
              <w:rPr>
                <w:b/>
                <w:bCs/>
                <w:sz w:val="20"/>
                <w:szCs w:val="20"/>
              </w:rPr>
              <w:t>Relationship</w:t>
            </w:r>
            <w:r w:rsidRPr="75827520">
              <w:rPr>
                <w:sz w:val="20"/>
                <w:szCs w:val="20"/>
                <w:lang w:val="en-GB"/>
              </w:rPr>
              <w:t>: 12.X Additional Appendices</w:t>
            </w:r>
          </w:p>
          <w:p w14:paraId="3FBA1DF5" w14:textId="614622EA" w:rsidR="75827520" w:rsidRDefault="75827520">
            <w:pPr>
              <w:rPr>
                <w:sz w:val="20"/>
                <w:szCs w:val="20"/>
                <w:lang w:val="en-GB"/>
              </w:rPr>
            </w:pPr>
            <w:r w:rsidRPr="75827520">
              <w:rPr>
                <w:b/>
                <w:bCs/>
                <w:sz w:val="20"/>
                <w:szCs w:val="20"/>
              </w:rPr>
              <w:t>Concept</w:t>
            </w:r>
            <w:r w:rsidRPr="75827520">
              <w:rPr>
                <w:sz w:val="20"/>
                <w:szCs w:val="20"/>
                <w:lang w:val="en-GB"/>
              </w:rPr>
              <w:t>: CNEW</w:t>
            </w:r>
          </w:p>
        </w:tc>
      </w:tr>
      <w:tr w:rsidR="75827520" w14:paraId="2E858A34" w14:textId="77777777" w:rsidTr="4817CA86">
        <w:trPr>
          <w:trHeight w:val="300"/>
        </w:trPr>
        <w:tc>
          <w:tcPr>
            <w:tcW w:w="2149" w:type="dxa"/>
            <w:tcBorders>
              <w:top w:val="single" w:sz="8" w:space="0" w:color="auto"/>
              <w:left w:val="single" w:sz="8" w:space="0" w:color="auto"/>
              <w:bottom w:val="single" w:sz="8" w:space="0" w:color="auto"/>
              <w:right w:val="single" w:sz="8" w:space="0" w:color="auto"/>
            </w:tcBorders>
            <w:tcMar>
              <w:left w:w="108" w:type="dxa"/>
              <w:right w:w="108" w:type="dxa"/>
            </w:tcMar>
          </w:tcPr>
          <w:p w14:paraId="538C85DE" w14:textId="69019195" w:rsidR="75827520" w:rsidRDefault="75827520">
            <w:pPr>
              <w:rPr>
                <w:b/>
                <w:bCs/>
                <w:sz w:val="20"/>
                <w:szCs w:val="20"/>
              </w:rPr>
            </w:pPr>
            <w:r w:rsidRPr="75827520">
              <w:rPr>
                <w:b/>
                <w:bCs/>
                <w:sz w:val="20"/>
                <w:szCs w:val="20"/>
              </w:rPr>
              <w:t>Repeating and/or Reuse Rules</w:t>
            </w:r>
          </w:p>
        </w:tc>
        <w:tc>
          <w:tcPr>
            <w:tcW w:w="6851" w:type="dxa"/>
            <w:tcBorders>
              <w:top w:val="single" w:sz="8" w:space="0" w:color="auto"/>
              <w:left w:val="single" w:sz="8" w:space="0" w:color="auto"/>
              <w:bottom w:val="single" w:sz="8" w:space="0" w:color="auto"/>
              <w:right w:val="single" w:sz="8" w:space="0" w:color="auto"/>
            </w:tcBorders>
            <w:tcMar>
              <w:left w:w="108" w:type="dxa"/>
              <w:right w:w="108" w:type="dxa"/>
            </w:tcMar>
          </w:tcPr>
          <w:p w14:paraId="4248B697" w14:textId="2CD8E9EC" w:rsidR="75827520" w:rsidRDefault="4817CA86">
            <w:pPr>
              <w:rPr>
                <w:sz w:val="20"/>
                <w:szCs w:val="20"/>
              </w:rPr>
            </w:pPr>
            <w:commentRangeStart w:id="601"/>
            <w:r w:rsidRPr="4817CA86">
              <w:rPr>
                <w:sz w:val="20"/>
                <w:szCs w:val="20"/>
              </w:rPr>
              <w:t>No</w:t>
            </w:r>
            <w:commentRangeEnd w:id="601"/>
            <w:r w:rsidR="75827520">
              <w:commentReference w:id="601"/>
            </w:r>
            <w:r w:rsidRPr="4817CA86">
              <w:rPr>
                <w:sz w:val="20"/>
                <w:szCs w:val="20"/>
              </w:rPr>
              <w:t xml:space="preserve"> </w:t>
            </w:r>
          </w:p>
        </w:tc>
      </w:tr>
    </w:tbl>
    <w:p w14:paraId="0DE9C25B" w14:textId="6E53499E" w:rsidR="75827520" w:rsidRDefault="75827520"/>
    <w:p w14:paraId="698992F1" w14:textId="06B33DE3" w:rsidR="006D4334" w:rsidRPr="00D04817" w:rsidRDefault="2BE84D7E" w:rsidP="2BE84D7E">
      <w:pPr>
        <w:pStyle w:val="Heading1"/>
        <w:rPr>
          <w:rFonts w:cs="Times New Roman"/>
        </w:rPr>
      </w:pPr>
      <w:bookmarkStart w:id="602" w:name="_Toc167181685"/>
      <w:r w:rsidRPr="2BE84D7E">
        <w:rPr>
          <w:rFonts w:cs="Times New Roman"/>
        </w:rPr>
        <w:t>Appendix: Glossary of Terms and Abbreviations</w:t>
      </w:r>
      <w:bookmarkEnd w:id="602"/>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272F02" w14:paraId="3DA5A1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78BE4EB" w14:textId="77777777" w:rsidR="00EB3E80" w:rsidRPr="00272F02" w:rsidRDefault="00EB3E80"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D9E151" w14:textId="6A9D793A" w:rsidR="00EB3E80" w:rsidRPr="00272F02" w:rsidRDefault="00EB3E80" w:rsidP="00C824A4">
            <w:pPr>
              <w:pStyle w:val="TableCellLeft10pt"/>
              <w:rPr>
                <w:szCs w:val="20"/>
                <w:lang w:val="en-GB"/>
              </w:rPr>
            </w:pPr>
            <w:r w:rsidRPr="00272F02">
              <w:rPr>
                <w:szCs w:val="20"/>
                <w:lang w:val="en-GB"/>
              </w:rPr>
              <w:t xml:space="preserve">13 </w:t>
            </w:r>
            <w:r w:rsidR="00233477" w:rsidRPr="00272F02">
              <w:rPr>
                <w:szCs w:val="20"/>
                <w:lang w:val="en-GB"/>
              </w:rPr>
              <w:t>APPENDIX: GLOSSARY OF TERMS AND ABBREVIATIONS</w:t>
            </w:r>
          </w:p>
        </w:tc>
      </w:tr>
      <w:tr w:rsidR="00EB3E80" w:rsidRPr="00272F02" w14:paraId="62856A9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61EDFF6" w14:textId="77777777" w:rsidR="00EB3E80" w:rsidRPr="00272F02" w:rsidRDefault="00EB3E80"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829B1D" w14:textId="77777777" w:rsidR="00EB3E80" w:rsidRPr="00272F02" w:rsidRDefault="00EB3E80" w:rsidP="00C824A4">
            <w:pPr>
              <w:pStyle w:val="TableCellLeft10pt"/>
              <w:rPr>
                <w:szCs w:val="20"/>
                <w:lang w:val="en-GB"/>
              </w:rPr>
            </w:pPr>
            <w:r w:rsidRPr="00272F02">
              <w:rPr>
                <w:szCs w:val="20"/>
                <w:lang w:val="en-GB"/>
              </w:rPr>
              <w:t>Text</w:t>
            </w:r>
          </w:p>
        </w:tc>
      </w:tr>
      <w:tr w:rsidR="00EB3E80" w:rsidRPr="00272F02" w14:paraId="475C84D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35738DD" w14:textId="77777777" w:rsidR="00EB3E80" w:rsidRPr="00272F02" w:rsidRDefault="00EB3E80"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2D427D" w14:textId="77777777" w:rsidR="00EB3E80" w:rsidRPr="00272F02" w:rsidRDefault="00EB3E80" w:rsidP="00C824A4">
            <w:pPr>
              <w:pStyle w:val="TableCellLeft10pt"/>
              <w:rPr>
                <w:szCs w:val="20"/>
                <w:lang w:val="en-GB"/>
              </w:rPr>
            </w:pPr>
            <w:r w:rsidRPr="00272F02">
              <w:rPr>
                <w:szCs w:val="20"/>
                <w:lang w:val="en-GB"/>
              </w:rPr>
              <w:t>H</w:t>
            </w:r>
          </w:p>
        </w:tc>
      </w:tr>
      <w:tr w:rsidR="00EB3E80" w:rsidRPr="00272F02" w14:paraId="52367BA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360CDE6" w14:textId="77777777" w:rsidR="00EB3E80" w:rsidRPr="00272F02" w:rsidRDefault="00EB3E80"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3C7C752" w14:textId="77777777" w:rsidR="00EB3E80" w:rsidRPr="00272F02" w:rsidRDefault="00EB3E80" w:rsidP="00C824A4">
            <w:pPr>
              <w:pStyle w:val="TableCellLeft10pt"/>
              <w:rPr>
                <w:szCs w:val="20"/>
                <w:lang w:val="en-GB"/>
              </w:rPr>
            </w:pPr>
            <w:r w:rsidRPr="00272F02">
              <w:rPr>
                <w:szCs w:val="20"/>
                <w:lang w:val="en-GB"/>
              </w:rPr>
              <w:t>Heading</w:t>
            </w:r>
          </w:p>
        </w:tc>
      </w:tr>
      <w:tr w:rsidR="00EB3E80" w:rsidRPr="00272F02" w14:paraId="5E8319E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F3311BC" w14:textId="77777777" w:rsidR="00EB3E80" w:rsidRPr="00272F02" w:rsidRDefault="00EB3E80"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3C1F22" w14:textId="77777777" w:rsidR="00EB3E80" w:rsidRPr="00272F02" w:rsidRDefault="00EB3E80" w:rsidP="00C824A4">
            <w:pPr>
              <w:pStyle w:val="TableCellLeft10pt"/>
              <w:rPr>
                <w:szCs w:val="20"/>
                <w:lang w:val="en-GB"/>
              </w:rPr>
            </w:pPr>
            <w:r w:rsidRPr="00272F02">
              <w:rPr>
                <w:szCs w:val="20"/>
                <w:lang w:val="en-GB"/>
              </w:rPr>
              <w:t>N/A</w:t>
            </w:r>
          </w:p>
        </w:tc>
      </w:tr>
      <w:tr w:rsidR="00EB3E80" w:rsidRPr="00272F02" w14:paraId="232C83C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686198C" w14:textId="77777777" w:rsidR="00EB3E80" w:rsidRPr="00272F02" w:rsidRDefault="00EB3E80"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8EED25" w14:textId="77777777" w:rsidR="00EB3E80" w:rsidRPr="00272F02" w:rsidRDefault="00EB3E80" w:rsidP="00C824A4">
            <w:pPr>
              <w:pStyle w:val="TableCellLeft10pt"/>
              <w:rPr>
                <w:szCs w:val="20"/>
                <w:lang w:val="en-GB"/>
              </w:rPr>
            </w:pPr>
            <w:r w:rsidRPr="00272F02">
              <w:rPr>
                <w:szCs w:val="20"/>
                <w:lang w:val="en-GB"/>
              </w:rPr>
              <w:t>Required</w:t>
            </w:r>
          </w:p>
        </w:tc>
      </w:tr>
      <w:tr w:rsidR="00EB3E80" w:rsidRPr="00272F02" w14:paraId="2ECED1F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C73862" w14:textId="77777777" w:rsidR="00EB3E80" w:rsidRPr="00272F02" w:rsidRDefault="00EB3E80"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CB0D6C" w14:textId="03A0F8EE" w:rsidR="00EB3E80" w:rsidRPr="00272F02" w:rsidRDefault="00EB3E80"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EB3E80" w:rsidRPr="00272F02" w14:paraId="5CB148F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F598928" w14:textId="77777777" w:rsidR="00EB3E80" w:rsidRPr="00272F02" w:rsidRDefault="00EB3E80"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EFA59D" w14:textId="18D825B5" w:rsidR="00EB3E80" w:rsidRPr="00272F02" w:rsidRDefault="00EB3E80" w:rsidP="00C824A4">
            <w:pPr>
              <w:pStyle w:val="TableCellLeft10pt"/>
              <w:rPr>
                <w:szCs w:val="20"/>
                <w:lang w:val="en-GB"/>
              </w:rPr>
            </w:pPr>
            <w:r w:rsidRPr="00272F02">
              <w:rPr>
                <w:szCs w:val="20"/>
                <w:lang w:val="en-GB"/>
              </w:rPr>
              <w:t>13</w:t>
            </w:r>
          </w:p>
        </w:tc>
      </w:tr>
      <w:tr w:rsidR="00EB3E80" w:rsidRPr="00272F02" w14:paraId="20C18CD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848BF70" w14:textId="77777777" w:rsidR="00EB3E80" w:rsidRPr="00272F02" w:rsidRDefault="00EB3E80"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9E4FCC3" w14:textId="3EE8DF6E" w:rsidR="00EB3E80" w:rsidRPr="00272F02" w:rsidRDefault="00233477" w:rsidP="00C824A4">
            <w:pPr>
              <w:pStyle w:val="TableCellLeft10pt"/>
              <w:rPr>
                <w:szCs w:val="20"/>
                <w:lang w:val="en-GB"/>
              </w:rPr>
            </w:pPr>
            <w:r w:rsidRPr="00272F02">
              <w:rPr>
                <w:szCs w:val="20"/>
                <w:lang w:val="en-GB"/>
              </w:rPr>
              <w:t>APPENDIX: GLOSSARY OF TERMS AND ABBREVIATIONS</w:t>
            </w:r>
          </w:p>
        </w:tc>
      </w:tr>
      <w:tr w:rsidR="00EB3E80" w:rsidRPr="00272F02" w14:paraId="1A55705C"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4529AA" w14:textId="77777777" w:rsidR="00EB3E80" w:rsidRPr="00272F02" w:rsidRDefault="00EB3E80"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5C2783" w14:textId="77777777" w:rsidR="00EB3E80" w:rsidRPr="00272F02" w:rsidRDefault="00EB3E80"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No</w:t>
            </w:r>
          </w:p>
          <w:p w14:paraId="1E64B4BE" w14:textId="13149F77" w:rsidR="00EB3E80" w:rsidRPr="00272F02" w:rsidRDefault="00EB3E80" w:rsidP="00C824A4">
            <w:pPr>
              <w:pStyle w:val="TableCellLeft10pt"/>
              <w:rPr>
                <w:szCs w:val="20"/>
                <w:lang w:val="en-GB" w:eastAsia="ja-JP"/>
              </w:rPr>
            </w:pPr>
            <w:r w:rsidRPr="00272F02">
              <w:rPr>
                <w:rStyle w:val="TableCellLeft10ptBoldChar"/>
                <w:szCs w:val="20"/>
              </w:rPr>
              <w:t>Relationship</w:t>
            </w:r>
            <w:r w:rsidRPr="00272F02">
              <w:rPr>
                <w:szCs w:val="20"/>
                <w:lang w:val="en-GB"/>
              </w:rPr>
              <w:t xml:space="preserve">: Table of </w:t>
            </w:r>
            <w:r w:rsidR="00795757" w:rsidRPr="00272F02">
              <w:rPr>
                <w:szCs w:val="20"/>
                <w:lang w:val="en-GB" w:eastAsia="ja-JP"/>
              </w:rPr>
              <w:t>C</w:t>
            </w:r>
            <w:r w:rsidRPr="00272F02">
              <w:rPr>
                <w:szCs w:val="20"/>
                <w:lang w:val="en-GB"/>
              </w:rPr>
              <w:t>ontent</w:t>
            </w:r>
            <w:r w:rsidR="00795757" w:rsidRPr="00272F02">
              <w:rPr>
                <w:szCs w:val="20"/>
                <w:lang w:val="en-GB" w:eastAsia="ja-JP"/>
              </w:rPr>
              <w:t>s</w:t>
            </w:r>
          </w:p>
          <w:p w14:paraId="1876A2EF" w14:textId="193651A1" w:rsidR="00EB3E80" w:rsidRPr="00272F02" w:rsidRDefault="00EB3E80"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EB3E80" w:rsidRPr="00272F02" w14:paraId="7BD2BBF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AC4427A" w14:textId="77777777" w:rsidR="00EB3E80" w:rsidRPr="00272F02" w:rsidRDefault="00EB3E80"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371FFB" w14:textId="77777777" w:rsidR="00EB3E80" w:rsidRPr="00272F02" w:rsidRDefault="00EB3E80" w:rsidP="00C824A4">
            <w:pPr>
              <w:pStyle w:val="TableCellLeft10pt"/>
              <w:rPr>
                <w:szCs w:val="20"/>
                <w:lang w:val="en-GB"/>
              </w:rPr>
            </w:pPr>
            <w:r w:rsidRPr="00272F02">
              <w:rPr>
                <w:szCs w:val="20"/>
                <w:lang w:val="en-GB"/>
              </w:rPr>
              <w:t>No</w:t>
            </w:r>
          </w:p>
        </w:tc>
      </w:tr>
    </w:tbl>
    <w:p w14:paraId="5E82067D" w14:textId="77777777" w:rsidR="00EB3E80" w:rsidRPr="00272F02" w:rsidRDefault="00EB3E80" w:rsidP="00EB3E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272F02" w14:paraId="004C773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D3FCABE" w14:textId="77777777" w:rsidR="00EB3E80" w:rsidRPr="00272F02" w:rsidRDefault="00EB3E80"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351B2FD" w14:textId="77777777" w:rsidR="00EB3E80" w:rsidRPr="00272F02" w:rsidRDefault="00EB3E80" w:rsidP="00C824A4">
            <w:pPr>
              <w:pStyle w:val="TableCellLeft10pt"/>
              <w:rPr>
                <w:szCs w:val="20"/>
                <w:lang w:val="en-GB"/>
              </w:rPr>
            </w:pPr>
            <w:r w:rsidRPr="00272F02">
              <w:rPr>
                <w:szCs w:val="20"/>
                <w:lang w:val="en-GB"/>
              </w:rPr>
              <w:t>&lt;Glossary of Terms and Abbreviations&gt;</w:t>
            </w:r>
          </w:p>
        </w:tc>
      </w:tr>
      <w:tr w:rsidR="00EB3E80" w:rsidRPr="00272F02" w14:paraId="2238E84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0856021" w14:textId="77777777" w:rsidR="00EB3E80" w:rsidRPr="00272F02" w:rsidRDefault="00EB3E80"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C596D9" w14:textId="77777777" w:rsidR="00EB3E80" w:rsidRPr="00272F02" w:rsidRDefault="00EB3E80" w:rsidP="00C824A4">
            <w:pPr>
              <w:pStyle w:val="TableCellLeft10pt"/>
              <w:rPr>
                <w:szCs w:val="20"/>
                <w:lang w:val="en-GB"/>
              </w:rPr>
            </w:pPr>
            <w:r w:rsidRPr="00272F02">
              <w:rPr>
                <w:szCs w:val="20"/>
                <w:lang w:val="en-GB"/>
              </w:rPr>
              <w:t>Text</w:t>
            </w:r>
          </w:p>
        </w:tc>
      </w:tr>
      <w:tr w:rsidR="00EB3E80" w:rsidRPr="00272F02" w14:paraId="596700E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C335829" w14:textId="77777777" w:rsidR="00EB3E80" w:rsidRPr="00272F02" w:rsidRDefault="00EB3E80"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CA0678" w14:textId="77777777" w:rsidR="00EB3E80" w:rsidRPr="00272F02" w:rsidRDefault="00EB3E80" w:rsidP="00C824A4">
            <w:pPr>
              <w:pStyle w:val="TableCellLeft10pt"/>
              <w:rPr>
                <w:szCs w:val="20"/>
                <w:lang w:val="en-GB"/>
              </w:rPr>
            </w:pPr>
            <w:r w:rsidRPr="00272F02">
              <w:rPr>
                <w:szCs w:val="20"/>
                <w:lang w:val="en-GB"/>
              </w:rPr>
              <w:t>D</w:t>
            </w:r>
          </w:p>
        </w:tc>
      </w:tr>
      <w:tr w:rsidR="00EB3E80" w:rsidRPr="00272F02" w14:paraId="2F1CC3F3"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F99CF64" w14:textId="77777777" w:rsidR="00EB3E80" w:rsidRPr="00272F02" w:rsidRDefault="00EB3E80"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58D5BCE" w14:textId="261DDE28" w:rsidR="0022735C" w:rsidRPr="00272F02" w:rsidRDefault="00EB3E80" w:rsidP="00C824A4">
            <w:pPr>
              <w:pStyle w:val="TableCellLeft10pt"/>
              <w:rPr>
                <w:szCs w:val="20"/>
                <w:lang w:val="en-GB"/>
              </w:rPr>
            </w:pPr>
            <w:r w:rsidRPr="00272F02">
              <w:rPr>
                <w:szCs w:val="20"/>
                <w:lang w:val="en-GB"/>
              </w:rPr>
              <w:t>CNEW</w:t>
            </w:r>
          </w:p>
          <w:p w14:paraId="5CAF242F" w14:textId="4C13C91F" w:rsidR="00837062" w:rsidRPr="00272F02" w:rsidRDefault="00F94B96" w:rsidP="00C824A4">
            <w:pPr>
              <w:pStyle w:val="TableCellLeft10pt"/>
              <w:rPr>
                <w:szCs w:val="20"/>
                <w:lang w:val="en-GB"/>
              </w:rPr>
            </w:pPr>
            <w:r w:rsidRPr="00272F02">
              <w:rPr>
                <w:szCs w:val="20"/>
                <w:lang w:val="en-GB"/>
              </w:rPr>
              <w:t>For review purpose, see definition of the controlled terminology below</w:t>
            </w:r>
          </w:p>
          <w:p w14:paraId="3BD32AC6" w14:textId="77777777" w:rsidR="00EB3E80" w:rsidRPr="00272F02" w:rsidRDefault="52DA8CFE" w:rsidP="52DA8CFE">
            <w:pPr>
              <w:pStyle w:val="TableCellLeft10pt"/>
              <w:rPr>
                <w:lang w:val="en-GB"/>
              </w:rPr>
            </w:pPr>
            <w:commentRangeStart w:id="603"/>
            <w:r w:rsidRPr="52DA8CFE">
              <w:rPr>
                <w:lang w:val="en-GB"/>
              </w:rPr>
              <w:t>A collection of abbreviations (a shortened form of a word or phrase) and definitions (a concise explanation of the meaning of a word or phrase or symbol)</w:t>
            </w:r>
            <w:commentRangeEnd w:id="603"/>
            <w:r w:rsidR="00EB3E80">
              <w:commentReference w:id="603"/>
            </w:r>
            <w:r w:rsidRPr="52DA8CFE">
              <w:rPr>
                <w:lang w:val="en-GB"/>
              </w:rPr>
              <w:t>.</w:t>
            </w:r>
          </w:p>
        </w:tc>
      </w:tr>
      <w:tr w:rsidR="00EB3E80" w:rsidRPr="00272F02" w14:paraId="78FA104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D9608D5" w14:textId="77777777" w:rsidR="00EB3E80" w:rsidRPr="00272F02" w:rsidRDefault="00EB3E80"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FDDBF1F" w14:textId="21AF3D11" w:rsidR="00EB3E80" w:rsidRPr="00272F02" w:rsidRDefault="00EB3E80" w:rsidP="00910BB6">
            <w:pPr>
              <w:pStyle w:val="InstructionalTExt"/>
              <w:spacing w:before="0" w:after="0" w:line="240" w:lineRule="auto"/>
              <w:rPr>
                <w:rFonts w:ascii="Times New Roman" w:hAnsi="Times New Roman"/>
                <w:color w:val="auto"/>
                <w:sz w:val="20"/>
                <w:szCs w:val="20"/>
              </w:rPr>
            </w:pPr>
            <w:r w:rsidRPr="00272F02">
              <w:rPr>
                <w:rFonts w:ascii="Times New Roman" w:hAnsi="Times New Roman"/>
                <w:color w:val="auto"/>
                <w:sz w:val="20"/>
                <w:szCs w:val="20"/>
              </w:rPr>
              <w:t>Define abbreviations and other terms used in the protocol. A tabular presentation is common and may serve as the definition at first use.</w:t>
            </w:r>
          </w:p>
        </w:tc>
      </w:tr>
      <w:tr w:rsidR="00EB3E80" w:rsidRPr="00272F02" w14:paraId="5D0B3CC6"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C4E8187" w14:textId="77777777" w:rsidR="00EB3E80" w:rsidRPr="00272F02" w:rsidRDefault="00EB3E80"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CBF1E1" w14:textId="77777777" w:rsidR="00EB3E80" w:rsidRPr="00272F02" w:rsidRDefault="00EB3E80" w:rsidP="00C824A4">
            <w:pPr>
              <w:pStyle w:val="TableCellLeft10pt"/>
              <w:rPr>
                <w:szCs w:val="20"/>
                <w:lang w:val="en-GB"/>
              </w:rPr>
            </w:pPr>
            <w:r w:rsidRPr="00272F02">
              <w:rPr>
                <w:szCs w:val="20"/>
                <w:lang w:val="en-GB"/>
              </w:rPr>
              <w:t>Required</w:t>
            </w:r>
          </w:p>
        </w:tc>
      </w:tr>
      <w:tr w:rsidR="00EB3E80" w:rsidRPr="00272F02" w14:paraId="2C66B63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3275152" w14:textId="77777777" w:rsidR="00EB3E80" w:rsidRPr="00272F02" w:rsidRDefault="00EB3E80"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6678503" w14:textId="39651BED" w:rsidR="00EB3E80" w:rsidRPr="00272F02" w:rsidRDefault="00EB3E80"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EB3E80" w:rsidRPr="00272F02" w14:paraId="5F4FC30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B68DB3A" w14:textId="77777777" w:rsidR="00EB3E80" w:rsidRPr="00272F02" w:rsidRDefault="00EB3E80"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0AF4752" w14:textId="77777777" w:rsidR="00EB3E80" w:rsidRPr="00272F02" w:rsidRDefault="00EB3E80" w:rsidP="00C824A4">
            <w:pPr>
              <w:pStyle w:val="TableCellLeft10pt"/>
              <w:rPr>
                <w:szCs w:val="20"/>
                <w:lang w:val="en-GB"/>
              </w:rPr>
            </w:pPr>
            <w:r w:rsidRPr="00272F02">
              <w:rPr>
                <w:szCs w:val="20"/>
                <w:lang w:val="en-GB"/>
              </w:rPr>
              <w:t>13</w:t>
            </w:r>
          </w:p>
        </w:tc>
      </w:tr>
      <w:tr w:rsidR="00EB3E80" w:rsidRPr="00272F02" w14:paraId="621722F2"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1F9736F" w14:textId="77777777" w:rsidR="00EB3E80" w:rsidRPr="00272F02" w:rsidRDefault="00EB3E80"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9CE1562" w14:textId="77777777" w:rsidR="00EB3E80" w:rsidRPr="00272F02" w:rsidRDefault="00EB3E80" w:rsidP="00C824A4">
            <w:pPr>
              <w:pStyle w:val="TableCellLeft10pt"/>
              <w:rPr>
                <w:szCs w:val="20"/>
                <w:lang w:val="en-GB"/>
              </w:rPr>
            </w:pPr>
            <w:r w:rsidRPr="00272F02">
              <w:rPr>
                <w:szCs w:val="20"/>
                <w:lang w:val="en-GB"/>
              </w:rPr>
              <w:t>Text</w:t>
            </w:r>
          </w:p>
        </w:tc>
      </w:tr>
      <w:tr w:rsidR="00EB3E80" w:rsidRPr="00272F02" w14:paraId="71D518F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CA48FA8" w14:textId="77777777" w:rsidR="00EB3E80" w:rsidRPr="00272F02" w:rsidRDefault="00EB3E80"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27EF88" w14:textId="77777777" w:rsidR="00EB3E80" w:rsidRPr="00272F02" w:rsidRDefault="00EB3E80"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571D0388" w14:textId="0439352A" w:rsidR="00EB3E80" w:rsidRPr="00272F02" w:rsidRDefault="00EB3E80"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005E4AC6" w:rsidRPr="00272F02">
              <w:rPr>
                <w:szCs w:val="20"/>
                <w:lang w:val="en-GB" w:eastAsia="ja-JP"/>
              </w:rPr>
              <w:t xml:space="preserve">13 </w:t>
            </w:r>
            <w:r w:rsidR="00233477" w:rsidRPr="00272F02">
              <w:rPr>
                <w:szCs w:val="20"/>
                <w:lang w:val="en-GB"/>
              </w:rPr>
              <w:t>APPENDIX: GLOSSARY OF TERMS AND ABBREVIATIONS</w:t>
            </w:r>
          </w:p>
          <w:p w14:paraId="0F1D4B0E" w14:textId="77777777" w:rsidR="00EB3E80" w:rsidRPr="00272F02" w:rsidRDefault="00EB3E80" w:rsidP="00C824A4">
            <w:pPr>
              <w:pStyle w:val="TableCellLeft10pt"/>
              <w:rPr>
                <w:szCs w:val="20"/>
                <w:lang w:val="en-GB"/>
              </w:rPr>
            </w:pPr>
            <w:r w:rsidRPr="00272F02">
              <w:rPr>
                <w:rStyle w:val="TableCellLeft10ptBoldChar"/>
                <w:szCs w:val="20"/>
              </w:rPr>
              <w:t>Concept</w:t>
            </w:r>
            <w:r w:rsidRPr="00272F02">
              <w:rPr>
                <w:szCs w:val="20"/>
                <w:lang w:val="en-GB"/>
              </w:rPr>
              <w:t>: CNEW</w:t>
            </w:r>
          </w:p>
        </w:tc>
      </w:tr>
      <w:tr w:rsidR="00EB3E80" w:rsidRPr="00272F02" w14:paraId="166DE995"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72BEDD6" w14:textId="77777777" w:rsidR="00EB3E80" w:rsidRPr="00272F02" w:rsidRDefault="00EB3E80"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4FFB72" w14:textId="77777777" w:rsidR="00EB3E80" w:rsidRPr="00272F02" w:rsidRDefault="4817CA86" w:rsidP="52DA8CFE">
            <w:pPr>
              <w:pStyle w:val="TableCellLeft10pt"/>
              <w:rPr>
                <w:lang w:val="en-GB"/>
              </w:rPr>
            </w:pPr>
            <w:r w:rsidRPr="4817CA86">
              <w:rPr>
                <w:lang w:val="en-GB"/>
              </w:rPr>
              <w:t>No</w:t>
            </w:r>
          </w:p>
        </w:tc>
      </w:tr>
    </w:tbl>
    <w:p w14:paraId="3EC91333" w14:textId="77777777" w:rsidR="00837062" w:rsidRPr="00272F02" w:rsidRDefault="00837062" w:rsidP="00922EA7">
      <w:pPr>
        <w:rPr>
          <w:sz w:val="20"/>
          <w:szCs w:val="20"/>
        </w:rPr>
      </w:pPr>
    </w:p>
    <w:p w14:paraId="3912265C" w14:textId="1685646A" w:rsidR="004758EE" w:rsidRPr="00272F02" w:rsidRDefault="006D24DC" w:rsidP="00726E3D">
      <w:pPr>
        <w:pStyle w:val="Heading1"/>
        <w:rPr>
          <w:rFonts w:cs="Times New Roman"/>
        </w:rPr>
      </w:pPr>
      <w:r w:rsidRPr="00272F02">
        <w:rPr>
          <w:rFonts w:cs="Times New Roman"/>
        </w:rPr>
        <w:t xml:space="preserve">Appendix: </w:t>
      </w:r>
      <w:r w:rsidR="006D4334" w:rsidRPr="00272F02">
        <w:rPr>
          <w:rFonts w:cs="Times New Roman"/>
        </w:rPr>
        <w:t>R</w:t>
      </w:r>
      <w:r w:rsidR="00530BF3" w:rsidRPr="00272F02">
        <w:rPr>
          <w:rFonts w:cs="Times New Roman"/>
        </w:rPr>
        <w:t>eferences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272F02" w14:paraId="094F6B8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5947629" w14:textId="77777777" w:rsidR="007C71EE" w:rsidRPr="00272F02" w:rsidRDefault="007C71EE"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85DBD5" w14:textId="71D45D06" w:rsidR="007C71EE" w:rsidRPr="00272F02" w:rsidRDefault="007C71EE" w:rsidP="00C824A4">
            <w:pPr>
              <w:pStyle w:val="TableCellLeft10pt"/>
              <w:rPr>
                <w:szCs w:val="20"/>
              </w:rPr>
            </w:pPr>
            <w:r w:rsidRPr="00272F02">
              <w:rPr>
                <w:szCs w:val="20"/>
              </w:rPr>
              <w:t xml:space="preserve">14 </w:t>
            </w:r>
            <w:r w:rsidR="00233477" w:rsidRPr="00272F02">
              <w:rPr>
                <w:szCs w:val="20"/>
              </w:rPr>
              <w:t>APPENDIX: REFERENCES</w:t>
            </w:r>
          </w:p>
        </w:tc>
      </w:tr>
      <w:tr w:rsidR="007C71EE" w:rsidRPr="00272F02" w14:paraId="66EFE38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6DCB1F2" w14:textId="77777777" w:rsidR="007C71EE" w:rsidRPr="00272F02" w:rsidRDefault="007C71EE"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A36895" w14:textId="77777777" w:rsidR="007C71EE" w:rsidRPr="00272F02" w:rsidRDefault="007C71EE" w:rsidP="00C824A4">
            <w:pPr>
              <w:pStyle w:val="TableCellLeft10pt"/>
              <w:rPr>
                <w:szCs w:val="20"/>
                <w:lang w:val="en-GB"/>
              </w:rPr>
            </w:pPr>
            <w:r w:rsidRPr="00272F02">
              <w:rPr>
                <w:szCs w:val="20"/>
                <w:lang w:val="en-GB"/>
              </w:rPr>
              <w:t>Text</w:t>
            </w:r>
          </w:p>
        </w:tc>
      </w:tr>
      <w:tr w:rsidR="007C71EE" w:rsidRPr="00272F02" w14:paraId="0119B79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BF8DC95" w14:textId="77777777" w:rsidR="007C71EE" w:rsidRPr="00272F02" w:rsidRDefault="007C71EE"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3037E" w14:textId="77777777" w:rsidR="007C71EE" w:rsidRPr="00272F02" w:rsidRDefault="007C71EE" w:rsidP="00C824A4">
            <w:pPr>
              <w:pStyle w:val="TableCellLeft10pt"/>
              <w:rPr>
                <w:szCs w:val="20"/>
                <w:lang w:val="en-GB"/>
              </w:rPr>
            </w:pPr>
            <w:r w:rsidRPr="00272F02">
              <w:rPr>
                <w:szCs w:val="20"/>
                <w:lang w:val="en-GB"/>
              </w:rPr>
              <w:t>H</w:t>
            </w:r>
          </w:p>
        </w:tc>
      </w:tr>
      <w:tr w:rsidR="007C71EE" w:rsidRPr="00272F02" w14:paraId="5502F2E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2A3F165" w14:textId="77777777" w:rsidR="007C71EE" w:rsidRPr="00272F02" w:rsidRDefault="007C71EE"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670809D" w14:textId="77777777" w:rsidR="007C71EE" w:rsidRPr="00272F02" w:rsidRDefault="007C71EE" w:rsidP="00C824A4">
            <w:pPr>
              <w:pStyle w:val="TableCellLeft10pt"/>
              <w:rPr>
                <w:szCs w:val="20"/>
                <w:lang w:val="en-GB"/>
              </w:rPr>
            </w:pPr>
            <w:r w:rsidRPr="00272F02">
              <w:rPr>
                <w:szCs w:val="20"/>
                <w:lang w:val="en-GB"/>
              </w:rPr>
              <w:t>Heading</w:t>
            </w:r>
          </w:p>
        </w:tc>
      </w:tr>
      <w:tr w:rsidR="007C71EE" w:rsidRPr="00272F02" w14:paraId="326220F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D2E83E0" w14:textId="77777777" w:rsidR="007C71EE" w:rsidRPr="00272F02" w:rsidRDefault="007C71EE"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C862C66" w14:textId="77777777" w:rsidR="007C71EE" w:rsidRPr="00272F02" w:rsidRDefault="007C71EE" w:rsidP="00C824A4">
            <w:pPr>
              <w:pStyle w:val="TableCellLeft10pt"/>
              <w:rPr>
                <w:szCs w:val="20"/>
                <w:lang w:val="en-GB"/>
              </w:rPr>
            </w:pPr>
            <w:r w:rsidRPr="00272F02">
              <w:rPr>
                <w:szCs w:val="20"/>
                <w:lang w:val="en-GB"/>
              </w:rPr>
              <w:t>N/A</w:t>
            </w:r>
          </w:p>
        </w:tc>
      </w:tr>
      <w:tr w:rsidR="007C71EE" w:rsidRPr="00272F02" w14:paraId="095283D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998853D" w14:textId="77777777" w:rsidR="007C71EE" w:rsidRPr="00272F02" w:rsidRDefault="007C71EE"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3C749C" w14:textId="77777777" w:rsidR="007C71EE" w:rsidRPr="00272F02" w:rsidRDefault="007C71EE" w:rsidP="00C824A4">
            <w:pPr>
              <w:pStyle w:val="TableCellLeft10pt"/>
              <w:rPr>
                <w:szCs w:val="20"/>
                <w:lang w:val="en-GB"/>
              </w:rPr>
            </w:pPr>
            <w:r w:rsidRPr="00272F02">
              <w:rPr>
                <w:szCs w:val="20"/>
                <w:lang w:val="en-GB"/>
              </w:rPr>
              <w:t>Required</w:t>
            </w:r>
          </w:p>
        </w:tc>
      </w:tr>
      <w:tr w:rsidR="007C71EE" w:rsidRPr="00272F02" w14:paraId="4152DB0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9818EF" w14:textId="77777777" w:rsidR="007C71EE" w:rsidRPr="00272F02" w:rsidRDefault="007C71EE"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F015627" w14:textId="0E79024D" w:rsidR="007C71EE" w:rsidRPr="00272F02" w:rsidRDefault="007C71EE"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7C71EE" w:rsidRPr="00272F02" w14:paraId="367BC2D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2A9729D" w14:textId="77777777" w:rsidR="007C71EE" w:rsidRPr="00272F02" w:rsidRDefault="007C71EE"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99EA70F" w14:textId="697E15DA" w:rsidR="007C71EE" w:rsidRPr="00272F02" w:rsidRDefault="007C71EE" w:rsidP="00C824A4">
            <w:pPr>
              <w:pStyle w:val="TableCellLeft10pt"/>
              <w:rPr>
                <w:szCs w:val="20"/>
                <w:lang w:val="en-GB"/>
              </w:rPr>
            </w:pPr>
            <w:r w:rsidRPr="00272F02">
              <w:rPr>
                <w:szCs w:val="20"/>
              </w:rPr>
              <w:t>14</w:t>
            </w:r>
          </w:p>
        </w:tc>
      </w:tr>
      <w:tr w:rsidR="007C71EE" w:rsidRPr="00272F02" w14:paraId="1A45ED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4EF7F03" w14:textId="77777777" w:rsidR="007C71EE" w:rsidRPr="00272F02" w:rsidRDefault="007C71EE"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8710E" w14:textId="3C1C6B26" w:rsidR="007C71EE" w:rsidRPr="00272F02" w:rsidRDefault="00233477" w:rsidP="00C824A4">
            <w:pPr>
              <w:pStyle w:val="TableCellLeft10pt"/>
              <w:rPr>
                <w:szCs w:val="20"/>
                <w:lang w:val="en-GB"/>
              </w:rPr>
            </w:pPr>
            <w:r w:rsidRPr="00272F02">
              <w:rPr>
                <w:szCs w:val="20"/>
              </w:rPr>
              <w:t>APPENDIX: REFERENCES</w:t>
            </w:r>
          </w:p>
        </w:tc>
      </w:tr>
      <w:tr w:rsidR="007C71EE" w:rsidRPr="00272F02" w14:paraId="045498C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7A9591B" w14:textId="77777777" w:rsidR="007C71EE" w:rsidRPr="00272F02" w:rsidRDefault="007C71EE"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C0E4B" w14:textId="77777777" w:rsidR="007C71EE" w:rsidRPr="00272F02" w:rsidRDefault="007C71E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xml:space="preserve">: </w:t>
            </w:r>
            <w:r w:rsidRPr="00272F02">
              <w:rPr>
                <w:szCs w:val="20"/>
              </w:rPr>
              <w:t>No</w:t>
            </w:r>
          </w:p>
          <w:p w14:paraId="5D4D1089" w14:textId="551947CC" w:rsidR="007C71EE" w:rsidRPr="00272F02" w:rsidRDefault="007C71EE" w:rsidP="00C824A4">
            <w:pPr>
              <w:pStyle w:val="TableCellLeft10pt"/>
              <w:rPr>
                <w:szCs w:val="20"/>
                <w:lang w:val="en-GB" w:eastAsia="ja-JP"/>
              </w:rPr>
            </w:pPr>
            <w:r w:rsidRPr="00272F02">
              <w:rPr>
                <w:rStyle w:val="TableCellLeft10ptBoldChar"/>
                <w:szCs w:val="20"/>
              </w:rPr>
              <w:t>Relationship</w:t>
            </w:r>
            <w:r w:rsidRPr="00272F02">
              <w:rPr>
                <w:szCs w:val="20"/>
                <w:lang w:val="en-GB"/>
              </w:rPr>
              <w:t xml:space="preserve">: Table of </w:t>
            </w:r>
            <w:r w:rsidR="00844BAB" w:rsidRPr="00272F02">
              <w:rPr>
                <w:szCs w:val="20"/>
                <w:lang w:val="en-GB" w:eastAsia="ja-JP"/>
              </w:rPr>
              <w:t>C</w:t>
            </w:r>
            <w:r w:rsidRPr="00272F02">
              <w:rPr>
                <w:szCs w:val="20"/>
                <w:lang w:val="en-GB"/>
              </w:rPr>
              <w:t>ontent</w:t>
            </w:r>
            <w:r w:rsidR="00844BAB" w:rsidRPr="00272F02">
              <w:rPr>
                <w:szCs w:val="20"/>
                <w:lang w:val="en-GB" w:eastAsia="ja-JP"/>
              </w:rPr>
              <w:t>s</w:t>
            </w:r>
          </w:p>
          <w:p w14:paraId="708047EF" w14:textId="45E43D64" w:rsidR="007C71EE" w:rsidRPr="00272F02" w:rsidRDefault="007C71EE" w:rsidP="00C824A4">
            <w:pPr>
              <w:pStyle w:val="TableCellLeft10pt"/>
              <w:rPr>
                <w:szCs w:val="20"/>
                <w:lang w:val="en-GB"/>
              </w:rPr>
            </w:pPr>
            <w:r w:rsidRPr="00272F02">
              <w:rPr>
                <w:rStyle w:val="TableCellLeft10ptBoldChar"/>
                <w:szCs w:val="20"/>
              </w:rPr>
              <w:t>Concept</w:t>
            </w:r>
            <w:r w:rsidRPr="00272F02">
              <w:rPr>
                <w:szCs w:val="20"/>
                <w:lang w:val="en-GB"/>
              </w:rPr>
              <w:t>: Heading</w:t>
            </w:r>
          </w:p>
        </w:tc>
      </w:tr>
      <w:tr w:rsidR="007C71EE" w:rsidRPr="00272F02" w14:paraId="65AD47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76EFC7" w14:textId="77777777" w:rsidR="007C71EE" w:rsidRPr="00272F02" w:rsidRDefault="007C71EE"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D97012" w14:textId="77777777" w:rsidR="007C71EE" w:rsidRPr="00272F02" w:rsidRDefault="007C71EE" w:rsidP="00C824A4">
            <w:pPr>
              <w:pStyle w:val="TableCellLeft10pt"/>
              <w:rPr>
                <w:szCs w:val="20"/>
                <w:lang w:val="en-GB"/>
              </w:rPr>
            </w:pPr>
            <w:r w:rsidRPr="00272F02">
              <w:rPr>
                <w:szCs w:val="20"/>
                <w:lang w:val="en-GB"/>
              </w:rPr>
              <w:t>No</w:t>
            </w:r>
          </w:p>
        </w:tc>
      </w:tr>
    </w:tbl>
    <w:p w14:paraId="438A548C" w14:textId="77777777" w:rsidR="007C71EE" w:rsidRPr="00272F02" w:rsidRDefault="007C71EE"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272F02" w14:paraId="57E51749"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CDA4E82" w14:textId="77777777" w:rsidR="007C71EE" w:rsidRPr="00272F02" w:rsidRDefault="007C71EE" w:rsidP="00C824A4">
            <w:pPr>
              <w:pStyle w:val="TableHeadingTextLeft10pt"/>
              <w:rPr>
                <w:szCs w:val="20"/>
                <w:lang w:val="de-DE"/>
              </w:rPr>
            </w:pPr>
            <w:r w:rsidRPr="00272F02">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02AE49" w14:textId="60140ED3" w:rsidR="007C71EE" w:rsidRPr="00272F02" w:rsidRDefault="007C71EE" w:rsidP="00C824A4">
            <w:pPr>
              <w:pStyle w:val="TableCellLeft10pt"/>
              <w:rPr>
                <w:szCs w:val="20"/>
              </w:rPr>
            </w:pPr>
            <w:r w:rsidRPr="00272F02">
              <w:rPr>
                <w:szCs w:val="20"/>
              </w:rPr>
              <w:t>&lt;References&gt;</w:t>
            </w:r>
          </w:p>
        </w:tc>
      </w:tr>
      <w:tr w:rsidR="007C71EE" w:rsidRPr="00272F02" w14:paraId="02F9FB73"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ABB3386" w14:textId="77777777" w:rsidR="007C71EE" w:rsidRPr="00272F02" w:rsidRDefault="007C71EE" w:rsidP="00C824A4">
            <w:pPr>
              <w:pStyle w:val="TableHeadingTextLeft10pt"/>
              <w:rPr>
                <w:szCs w:val="20"/>
                <w:lang w:val="de-DE"/>
              </w:rPr>
            </w:pPr>
            <w:r w:rsidRPr="00272F02">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453A7" w14:textId="77777777" w:rsidR="007C71EE" w:rsidRPr="00272F02" w:rsidRDefault="007C71EE" w:rsidP="00C824A4">
            <w:pPr>
              <w:pStyle w:val="TableCellLeft10pt"/>
              <w:rPr>
                <w:szCs w:val="20"/>
                <w:lang w:val="en-GB"/>
              </w:rPr>
            </w:pPr>
            <w:r w:rsidRPr="00272F02">
              <w:rPr>
                <w:szCs w:val="20"/>
                <w:lang w:val="en-GB"/>
              </w:rPr>
              <w:t>Text</w:t>
            </w:r>
          </w:p>
        </w:tc>
      </w:tr>
      <w:tr w:rsidR="007C71EE" w:rsidRPr="00272F02" w14:paraId="7014977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B300CB8" w14:textId="77777777" w:rsidR="007C71EE" w:rsidRPr="00272F02" w:rsidRDefault="007C71EE" w:rsidP="00C824A4">
            <w:pPr>
              <w:pStyle w:val="TableHeadingTextLeft10pt"/>
              <w:rPr>
                <w:szCs w:val="20"/>
              </w:rPr>
            </w:pPr>
            <w:r w:rsidRPr="00272F02">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64D38E" w14:textId="77777777" w:rsidR="007C71EE" w:rsidRPr="00272F02" w:rsidRDefault="007C71EE" w:rsidP="00C824A4">
            <w:pPr>
              <w:pStyle w:val="TableCellLeft10pt"/>
              <w:rPr>
                <w:szCs w:val="20"/>
                <w:lang w:val="en-GB"/>
              </w:rPr>
            </w:pPr>
            <w:r w:rsidRPr="00272F02">
              <w:rPr>
                <w:szCs w:val="20"/>
                <w:lang w:val="en-GB"/>
              </w:rPr>
              <w:t>D</w:t>
            </w:r>
          </w:p>
        </w:tc>
      </w:tr>
      <w:tr w:rsidR="007C71EE" w:rsidRPr="00272F02" w14:paraId="2153343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6104C3B8" w14:textId="77777777" w:rsidR="007C71EE" w:rsidRPr="00272F02" w:rsidRDefault="007C71EE" w:rsidP="00C824A4">
            <w:pPr>
              <w:pStyle w:val="TableHeadingTextLeft10pt"/>
              <w:rPr>
                <w:szCs w:val="20"/>
                <w:lang w:val="de-DE"/>
              </w:rPr>
            </w:pPr>
            <w:r w:rsidRPr="00272F02">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457912" w14:textId="088781AB" w:rsidR="00F94B96" w:rsidRPr="00272F02" w:rsidRDefault="007C71EE" w:rsidP="00C824A4">
            <w:pPr>
              <w:pStyle w:val="TableCellLeft10pt"/>
              <w:rPr>
                <w:szCs w:val="20"/>
                <w:lang w:val="en-GB"/>
              </w:rPr>
            </w:pPr>
            <w:r w:rsidRPr="00272F02">
              <w:rPr>
                <w:szCs w:val="20"/>
                <w:lang w:val="en-GB"/>
              </w:rPr>
              <w:t>C184397</w:t>
            </w:r>
          </w:p>
          <w:p w14:paraId="42F26CEF" w14:textId="34E03C9A" w:rsidR="00837062" w:rsidRPr="00272F02" w:rsidRDefault="00F94B96" w:rsidP="00C824A4">
            <w:pPr>
              <w:pStyle w:val="TableCellLeft10pt"/>
              <w:rPr>
                <w:szCs w:val="20"/>
                <w:lang w:val="en-GB"/>
              </w:rPr>
            </w:pPr>
            <w:r w:rsidRPr="00272F02">
              <w:rPr>
                <w:szCs w:val="20"/>
                <w:lang w:val="en-GB"/>
              </w:rPr>
              <w:t>For review purpose, see definition of the controlled terminology below</w:t>
            </w:r>
          </w:p>
          <w:p w14:paraId="0010D8A0" w14:textId="77777777" w:rsidR="007C71EE" w:rsidRPr="00272F02" w:rsidRDefault="007C71EE" w:rsidP="00C824A4">
            <w:pPr>
              <w:pStyle w:val="TableCellLeft10pt"/>
              <w:rPr>
                <w:szCs w:val="20"/>
                <w:lang w:val="en-GB"/>
              </w:rPr>
            </w:pPr>
            <w:r w:rsidRPr="00272F02">
              <w:rPr>
                <w:szCs w:val="20"/>
                <w:lang w:val="en-GB"/>
              </w:rPr>
              <w:t>The curated list of sources that are cited within the reference section of the document.</w:t>
            </w:r>
          </w:p>
        </w:tc>
      </w:tr>
      <w:tr w:rsidR="007C71EE" w:rsidRPr="00272F02" w14:paraId="2D47879D"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1006DD67" w14:textId="77777777" w:rsidR="007C71EE" w:rsidRPr="00272F02" w:rsidRDefault="007C71EE" w:rsidP="00C824A4">
            <w:pPr>
              <w:pStyle w:val="TableHeadingTextLeft10pt"/>
              <w:rPr>
                <w:szCs w:val="20"/>
                <w:lang w:val="de-DE"/>
              </w:rPr>
            </w:pPr>
            <w:r w:rsidRPr="00272F02">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87B1A" w14:textId="04A3F9B5" w:rsidR="007C71EE" w:rsidRPr="00272F02" w:rsidRDefault="007C71EE" w:rsidP="00910BB6">
            <w:pPr>
              <w:pStyle w:val="InstructionalTExt"/>
              <w:spacing w:before="0" w:after="0" w:line="240" w:lineRule="auto"/>
              <w:rPr>
                <w:rFonts w:ascii="Times New Roman" w:hAnsi="Times New Roman"/>
                <w:i/>
                <w:color w:val="auto"/>
                <w:sz w:val="20"/>
                <w:szCs w:val="20"/>
              </w:rPr>
            </w:pPr>
            <w:r w:rsidRPr="00272F02">
              <w:rPr>
                <w:rFonts w:ascii="Times New Roman" w:hAnsi="Times New Roman"/>
                <w:color w:val="auto"/>
                <w:sz w:val="20"/>
                <w:szCs w:val="20"/>
              </w:rPr>
              <w:t xml:space="preserve">References should be listed in a common format that includes all relevant information to identify the source and date published. If not published, this should be clearly indicated. </w:t>
            </w:r>
          </w:p>
        </w:tc>
      </w:tr>
      <w:tr w:rsidR="007C71EE" w:rsidRPr="00272F02" w14:paraId="21EEB974"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2C2A4C8E" w14:textId="77777777" w:rsidR="007C71EE" w:rsidRPr="00272F02" w:rsidRDefault="007C71EE" w:rsidP="00C824A4">
            <w:pPr>
              <w:pStyle w:val="TableHeadingTextLeft10pt"/>
              <w:rPr>
                <w:szCs w:val="20"/>
                <w:lang w:val="de-DE"/>
              </w:rPr>
            </w:pPr>
            <w:r w:rsidRPr="00272F02">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7B81A" w14:textId="77777777" w:rsidR="007C71EE" w:rsidRPr="00272F02" w:rsidRDefault="007C71EE" w:rsidP="00C824A4">
            <w:pPr>
              <w:pStyle w:val="TableCellLeft10pt"/>
              <w:rPr>
                <w:szCs w:val="20"/>
                <w:lang w:val="en-GB"/>
              </w:rPr>
            </w:pPr>
            <w:r w:rsidRPr="00272F02">
              <w:rPr>
                <w:szCs w:val="20"/>
                <w:lang w:val="en-GB"/>
              </w:rPr>
              <w:t>Required</w:t>
            </w:r>
          </w:p>
        </w:tc>
      </w:tr>
      <w:tr w:rsidR="007C71EE" w:rsidRPr="00272F02" w14:paraId="51677E61"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5E4D624B" w14:textId="77777777" w:rsidR="007C71EE" w:rsidRPr="00272F02" w:rsidRDefault="007C71EE" w:rsidP="00C824A4">
            <w:pPr>
              <w:pStyle w:val="TableHeadingTextLeft10pt"/>
              <w:rPr>
                <w:szCs w:val="20"/>
                <w:lang w:val="de-DE"/>
              </w:rPr>
            </w:pPr>
            <w:r w:rsidRPr="00272F02">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C0B834" w14:textId="515BAC1C" w:rsidR="007C71EE" w:rsidRPr="00272F02" w:rsidRDefault="007C71EE" w:rsidP="00C824A4">
            <w:pPr>
              <w:pStyle w:val="TableCellLeft10pt"/>
              <w:rPr>
                <w:szCs w:val="20"/>
                <w:lang w:val="en-GB"/>
              </w:rPr>
            </w:pPr>
            <w:r w:rsidRPr="00272F02">
              <w:rPr>
                <w:szCs w:val="20"/>
                <w:lang w:val="en-GB"/>
              </w:rPr>
              <w:t>One</w:t>
            </w:r>
            <w:r w:rsidR="00DC71D5" w:rsidRPr="00272F02">
              <w:rPr>
                <w:szCs w:val="20"/>
                <w:lang w:val="en-GB"/>
              </w:rPr>
              <w:t xml:space="preserve"> </w:t>
            </w:r>
            <w:r w:rsidRPr="00272F02">
              <w:rPr>
                <w:szCs w:val="20"/>
                <w:lang w:val="en-GB"/>
              </w:rPr>
              <w:t>to</w:t>
            </w:r>
            <w:r w:rsidR="00DC71D5" w:rsidRPr="00272F02">
              <w:rPr>
                <w:szCs w:val="20"/>
                <w:lang w:val="en-GB"/>
              </w:rPr>
              <w:t xml:space="preserve"> </w:t>
            </w:r>
            <w:r w:rsidRPr="00272F02">
              <w:rPr>
                <w:szCs w:val="20"/>
                <w:lang w:val="en-GB"/>
              </w:rPr>
              <w:t>one</w:t>
            </w:r>
          </w:p>
        </w:tc>
      </w:tr>
      <w:tr w:rsidR="007C71EE" w:rsidRPr="00272F02" w14:paraId="2154A7B7"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0A6820C4" w14:textId="77777777" w:rsidR="007C71EE" w:rsidRPr="00272F02" w:rsidRDefault="007C71EE" w:rsidP="00C824A4">
            <w:pPr>
              <w:pStyle w:val="TableHeadingTextLeft10pt"/>
              <w:rPr>
                <w:szCs w:val="20"/>
              </w:rPr>
            </w:pPr>
            <w:r w:rsidRPr="00272F02">
              <w:rPr>
                <w:szCs w:val="20"/>
              </w:rPr>
              <w:t>Relationship content from ToC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BDA44B" w14:textId="77777777" w:rsidR="007C71EE" w:rsidRPr="00272F02" w:rsidRDefault="007C71EE" w:rsidP="00C824A4">
            <w:pPr>
              <w:pStyle w:val="TableCellLeft10pt"/>
              <w:rPr>
                <w:szCs w:val="20"/>
                <w:lang w:val="en-GB"/>
              </w:rPr>
            </w:pPr>
            <w:r w:rsidRPr="00272F02">
              <w:rPr>
                <w:szCs w:val="20"/>
              </w:rPr>
              <w:t xml:space="preserve">14 </w:t>
            </w:r>
          </w:p>
        </w:tc>
      </w:tr>
      <w:tr w:rsidR="007C71EE" w:rsidRPr="00272F02" w14:paraId="1935A9E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47B2E27C" w14:textId="77777777" w:rsidR="007C71EE" w:rsidRPr="00272F02" w:rsidRDefault="007C71EE" w:rsidP="00C824A4">
            <w:pPr>
              <w:pStyle w:val="TableHeadingTextLeft10pt"/>
              <w:rPr>
                <w:szCs w:val="20"/>
                <w:lang w:val="de-DE"/>
              </w:rPr>
            </w:pPr>
            <w:r w:rsidRPr="00272F02">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4A78212" w14:textId="77777777" w:rsidR="007C71EE" w:rsidRPr="00272F02" w:rsidRDefault="007C71EE" w:rsidP="00C824A4">
            <w:pPr>
              <w:pStyle w:val="TableCellLeft10pt"/>
              <w:rPr>
                <w:szCs w:val="20"/>
                <w:lang w:val="en-GB"/>
              </w:rPr>
            </w:pPr>
            <w:r w:rsidRPr="00272F02">
              <w:rPr>
                <w:szCs w:val="20"/>
                <w:lang w:val="en-GB"/>
              </w:rPr>
              <w:t>Text</w:t>
            </w:r>
          </w:p>
        </w:tc>
      </w:tr>
      <w:tr w:rsidR="007C71EE" w:rsidRPr="00272F02" w14:paraId="30F6886F"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3AC3FA0E" w14:textId="77777777" w:rsidR="007C71EE" w:rsidRPr="00272F02" w:rsidRDefault="007C71EE" w:rsidP="00C824A4">
            <w:pPr>
              <w:pStyle w:val="TableHeadingTextLeft10pt"/>
              <w:rPr>
                <w:szCs w:val="20"/>
                <w:lang w:val="de-DE"/>
              </w:rPr>
            </w:pPr>
            <w:r w:rsidRPr="00272F02">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5CBD96" w14:textId="77777777" w:rsidR="007C71EE" w:rsidRPr="00272F02" w:rsidRDefault="007C71EE" w:rsidP="00C824A4">
            <w:pPr>
              <w:pStyle w:val="TableCellLeft10pt"/>
              <w:rPr>
                <w:szCs w:val="20"/>
                <w:lang w:val="en-GB"/>
              </w:rPr>
            </w:pPr>
            <w:r w:rsidRPr="00272F02">
              <w:rPr>
                <w:rStyle w:val="TableCellLeft10ptBoldChar"/>
                <w:szCs w:val="20"/>
              </w:rPr>
              <w:t>Value</w:t>
            </w:r>
            <w:r w:rsidRPr="00272F02">
              <w:rPr>
                <w:szCs w:val="20"/>
                <w:lang w:val="en-GB"/>
              </w:rPr>
              <w:t xml:space="preserve"> </w:t>
            </w:r>
            <w:r w:rsidRPr="00272F02">
              <w:rPr>
                <w:rStyle w:val="TableCellLeft10ptBoldChar"/>
                <w:szCs w:val="20"/>
              </w:rPr>
              <w:t>Allowed</w:t>
            </w:r>
            <w:r w:rsidRPr="00272F02">
              <w:rPr>
                <w:szCs w:val="20"/>
                <w:lang w:val="en-GB"/>
              </w:rPr>
              <w:t>: Yes</w:t>
            </w:r>
          </w:p>
          <w:p w14:paraId="7FE1D671" w14:textId="0FA0432D" w:rsidR="007C71EE" w:rsidRPr="00272F02" w:rsidRDefault="007C71EE" w:rsidP="00C824A4">
            <w:pPr>
              <w:pStyle w:val="TableCellLeft10pt"/>
              <w:rPr>
                <w:szCs w:val="20"/>
                <w:lang w:val="en-GB"/>
              </w:rPr>
            </w:pPr>
            <w:r w:rsidRPr="00272F02">
              <w:rPr>
                <w:rStyle w:val="TableCellLeft10ptBoldChar"/>
                <w:szCs w:val="20"/>
              </w:rPr>
              <w:t>Relationship</w:t>
            </w:r>
            <w:r w:rsidRPr="00272F02">
              <w:rPr>
                <w:szCs w:val="20"/>
                <w:lang w:val="en-GB"/>
              </w:rPr>
              <w:t xml:space="preserve">: </w:t>
            </w:r>
            <w:r w:rsidRPr="00272F02">
              <w:rPr>
                <w:szCs w:val="20"/>
              </w:rPr>
              <w:t xml:space="preserve">14 </w:t>
            </w:r>
            <w:r w:rsidR="00233477" w:rsidRPr="00272F02">
              <w:rPr>
                <w:szCs w:val="20"/>
              </w:rPr>
              <w:t>APPENDIX: REFERENCES</w:t>
            </w:r>
          </w:p>
          <w:p w14:paraId="15EC9AAC" w14:textId="77777777" w:rsidR="007C71EE" w:rsidRPr="00272F02" w:rsidRDefault="007C71EE" w:rsidP="00C824A4">
            <w:pPr>
              <w:pStyle w:val="TableCellLeft10pt"/>
              <w:rPr>
                <w:szCs w:val="20"/>
                <w:lang w:val="en-GB"/>
              </w:rPr>
            </w:pPr>
            <w:r w:rsidRPr="00272F02">
              <w:rPr>
                <w:rStyle w:val="TableCellLeft10ptBoldChar"/>
                <w:szCs w:val="20"/>
              </w:rPr>
              <w:t>Concept</w:t>
            </w:r>
            <w:r w:rsidRPr="00272F02">
              <w:rPr>
                <w:szCs w:val="20"/>
                <w:lang w:val="en-GB"/>
              </w:rPr>
              <w:t>: C184397</w:t>
            </w:r>
          </w:p>
        </w:tc>
      </w:tr>
      <w:tr w:rsidR="007C71EE" w:rsidRPr="00272F02" w14:paraId="385E9488" w14:textId="77777777" w:rsidTr="4817CA86">
        <w:tc>
          <w:tcPr>
            <w:tcW w:w="1215" w:type="pct"/>
            <w:tcBorders>
              <w:top w:val="single" w:sz="4" w:space="0" w:color="auto"/>
              <w:left w:val="single" w:sz="4" w:space="0" w:color="auto"/>
              <w:bottom w:val="single" w:sz="4" w:space="0" w:color="auto"/>
              <w:right w:val="single" w:sz="4" w:space="0" w:color="auto"/>
            </w:tcBorders>
            <w:hideMark/>
          </w:tcPr>
          <w:p w14:paraId="7CDCDCE4" w14:textId="77777777" w:rsidR="007C71EE" w:rsidRPr="00272F02" w:rsidRDefault="007C71EE" w:rsidP="00C824A4">
            <w:pPr>
              <w:pStyle w:val="TableHeadingTextLeft10pt"/>
              <w:rPr>
                <w:szCs w:val="20"/>
              </w:rPr>
            </w:pPr>
            <w:r w:rsidRPr="00272F02">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0131D79" w14:textId="2B49B955" w:rsidR="007C71EE" w:rsidRPr="00272F02" w:rsidRDefault="4817CA86" w:rsidP="52DA8CFE">
            <w:pPr>
              <w:pStyle w:val="TableCellLeft10pt"/>
              <w:rPr>
                <w:lang w:val="en-GB"/>
              </w:rPr>
            </w:pPr>
            <w:r w:rsidRPr="4817CA86">
              <w:rPr>
                <w:lang w:val="en-GB"/>
              </w:rPr>
              <w:t>No</w:t>
            </w:r>
          </w:p>
        </w:tc>
      </w:tr>
    </w:tbl>
    <w:p w14:paraId="3AD071D5" w14:textId="77777777" w:rsidR="007C71EE" w:rsidRPr="00272F02" w:rsidRDefault="007C71EE" w:rsidP="007C71EE">
      <w:pPr>
        <w:pStyle w:val="Paragraph"/>
      </w:pPr>
    </w:p>
    <w:sectPr w:rsidR="007C71EE" w:rsidRPr="00272F02" w:rsidSect="003F16B0">
      <w:headerReference w:type="default" r:id="rId22"/>
      <w:footerReference w:type="default" r:id="rId23"/>
      <w:pgSz w:w="12240" w:h="15840"/>
      <w:pgMar w:top="1440" w:right="144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JIME OSAWA(159069)" w:date="2025-01-17T15:11:00Z" w:initials="HO">
    <w:p w14:paraId="7F955F2E" w14:textId="5F600E88" w:rsidR="4817CA86" w:rsidRDefault="4817CA86">
      <w:r>
        <w:t>[Confirmation] Please check this is typo or not.</w:t>
      </w:r>
      <w:r>
        <w:annotationRef/>
      </w:r>
    </w:p>
  </w:comment>
  <w:comment w:id="1" w:author="Allred, Mitzi" w:date="2025-01-17T09:48:00Z" w:initials="MA">
    <w:p w14:paraId="4654E946" w14:textId="77777777" w:rsidR="009E1D55" w:rsidRDefault="009E1D55" w:rsidP="009E1D55">
      <w:pPr>
        <w:pStyle w:val="CommentText"/>
      </w:pPr>
      <w:r>
        <w:rPr>
          <w:rStyle w:val="CommentReference"/>
        </w:rPr>
        <w:annotationRef/>
      </w:r>
      <w:r>
        <w:t>17 Jan 2025  No this is where the preamble may go from Regulators</w:t>
      </w:r>
    </w:p>
  </w:comment>
  <w:comment w:id="2" w:author="Tsumori, Keiko (TOKYO JAPAN) [2]" w:date="2025-01-06T11:59:00Z" w:initials="KT">
    <w:p w14:paraId="534831AC" w14:textId="614008FD" w:rsidR="00E704EE" w:rsidRDefault="00E704EE" w:rsidP="00E704EE">
      <w:pPr>
        <w:pStyle w:val="CommentText"/>
      </w:pPr>
      <w:r>
        <w:rPr>
          <w:rStyle w:val="CommentReference"/>
        </w:rPr>
        <w:annotationRef/>
      </w:r>
      <w:r>
        <w:t>Need to delete according to the deletion of the table for the styles.</w:t>
      </w:r>
    </w:p>
  </w:comment>
  <w:comment w:id="3" w:author="Schoch, Guillaume {TLRA~BASEL}" w:date="2025-01-10T13:53:00Z" w:initials="GS">
    <w:p w14:paraId="774A518F" w14:textId="7C363737" w:rsidR="00067918" w:rsidRDefault="00067918">
      <w:pPr>
        <w:pStyle w:val="CommentText"/>
      </w:pPr>
      <w:r>
        <w:rPr>
          <w:rStyle w:val="CommentReference"/>
        </w:rPr>
        <w:annotationRef/>
      </w:r>
      <w:r>
        <w:t>Team agreed</w:t>
      </w:r>
    </w:p>
  </w:comment>
  <w:comment w:id="7" w:author="Akiko Iguchi" w:date="2025-01-16T15:50:00Z" w:initials="AI">
    <w:p w14:paraId="38929D76" w14:textId="0BD6884F" w:rsidR="52DA8CFE" w:rsidRDefault="52DA8CFE">
      <w:r>
        <w:t>Is it not necessary to replace it with</w:t>
      </w:r>
      <w:r>
        <w:annotationRef/>
      </w:r>
    </w:p>
    <w:p w14:paraId="141F3007" w14:textId="42A16DBB" w:rsidR="52DA8CFE" w:rsidRDefault="52DA8CFE">
      <w:r>
        <w:t>{[Amendment Identifier]}</w:t>
      </w:r>
    </w:p>
  </w:comment>
  <w:comment w:id="8" w:author="Allred, Mitzi" w:date="2025-01-17T09:47:00Z" w:initials="MA">
    <w:p w14:paraId="7F605063" w14:textId="77777777" w:rsidR="009E1D55" w:rsidRDefault="009E1D55" w:rsidP="009E1D55">
      <w:pPr>
        <w:pStyle w:val="CommentText"/>
      </w:pPr>
      <w:r>
        <w:rPr>
          <w:rStyle w:val="CommentReference"/>
        </w:rPr>
        <w:annotationRef/>
      </w:r>
      <w:r>
        <w:t>No  [ barackets are for a valid value list]</w:t>
      </w:r>
      <w:r>
        <w:br/>
        <w:t>msa 17 Jan 2025</w:t>
      </w:r>
    </w:p>
  </w:comment>
  <w:comment w:id="9" w:author="Akiko Iguchi" w:date="2025-01-16T15:51:00Z" w:initials="AI">
    <w:p w14:paraId="5C0595B7" w14:textId="068938C8" w:rsidR="52DA8CFE" w:rsidRDefault="52DA8CFE">
      <w:r>
        <w:t>typo</w:t>
      </w:r>
      <w:r>
        <w:annotationRef/>
      </w:r>
    </w:p>
  </w:comment>
  <w:comment w:id="10" w:author="Allred, Mitzi" w:date="2025-01-17T09:49:00Z" w:initials="MA">
    <w:p w14:paraId="034D34F5" w14:textId="77777777" w:rsidR="009E1D55" w:rsidRDefault="009E1D55" w:rsidP="009E1D55">
      <w:pPr>
        <w:pStyle w:val="CommentText"/>
      </w:pPr>
      <w:r>
        <w:rPr>
          <w:rStyle w:val="CommentReference"/>
        </w:rPr>
        <w:annotationRef/>
      </w:r>
      <w:r>
        <w:t>This is terminology and not part of the tech spec - Need to defer to terminology team</w:t>
      </w:r>
    </w:p>
  </w:comment>
  <w:comment w:id="11" w:author="Akiko Iguchi" w:date="2025-01-16T15:54:00Z" w:initials="AI">
    <w:p w14:paraId="6934C53A" w14:textId="72E0C991" w:rsidR="52DA8CFE" w:rsidRDefault="4817CA86">
      <w:r>
        <w:t>Is it not necessary to replace with the following?</w:t>
      </w:r>
      <w:r w:rsidR="52DA8CFE">
        <w:annotationRef/>
      </w:r>
    </w:p>
    <w:p w14:paraId="4C0AB8D8" w14:textId="6E47E923" w:rsidR="52DA8CFE" w:rsidRDefault="4817CA86">
      <w:r>
        <w:t>Yes if Original Protocol = No; blank if Original Protocol = Yes</w:t>
      </w:r>
    </w:p>
  </w:comment>
  <w:comment w:id="12" w:author="Allred, Mitzi" w:date="2025-01-17T09:52:00Z" w:initials="MA">
    <w:p w14:paraId="3DABCCB9" w14:textId="77777777" w:rsidR="009E1D55" w:rsidRDefault="009E1D55" w:rsidP="009E1D55">
      <w:pPr>
        <w:pStyle w:val="CommentText"/>
      </w:pPr>
      <w:r>
        <w:rPr>
          <w:rStyle w:val="CommentReference"/>
        </w:rPr>
        <w:annotationRef/>
      </w:r>
      <w:r>
        <w:t>Changed in Tec spec 17 Jan 2025</w:t>
      </w:r>
    </w:p>
  </w:comment>
  <w:comment w:id="13" w:author="Akiko Iguchi" w:date="2025-01-16T16:06:00Z" w:initials="AI">
    <w:p w14:paraId="0A5C44FF" w14:textId="1FF4B3C7" w:rsidR="52DA8CFE" w:rsidRDefault="52DA8CFE">
      <w:r>
        <w:t>How about adding words?</w:t>
      </w:r>
      <w:r>
        <w:annotationRef/>
      </w:r>
    </w:p>
    <w:p w14:paraId="706820D5" w14:textId="62E4B95A" w:rsidR="52DA8CFE" w:rsidRDefault="52DA8CFE">
      <w:r>
        <w:t xml:space="preserve">when </w:t>
      </w:r>
      <w:r w:rsidRPr="52DA8CFE">
        <w:rPr>
          <w:u w:val="single"/>
        </w:rPr>
        <w:t>amendment scope</w:t>
      </w:r>
      <w:r>
        <w:t xml:space="preserve"> is not global</w:t>
      </w:r>
    </w:p>
  </w:comment>
  <w:comment w:id="14" w:author="Allred, Mitzi" w:date="2025-01-17T09:53:00Z" w:initials="MA">
    <w:p w14:paraId="33C0FD87" w14:textId="77777777" w:rsidR="009E1D55" w:rsidRDefault="009E1D55" w:rsidP="009E1D55">
      <w:pPr>
        <w:pStyle w:val="CommentText"/>
      </w:pPr>
      <w:r>
        <w:rPr>
          <w:rStyle w:val="CommentReference"/>
        </w:rPr>
        <w:annotationRef/>
      </w:r>
      <w:r>
        <w:t>Made change in tech spec 17 Jan 2025</w:t>
      </w:r>
    </w:p>
  </w:comment>
  <w:comment w:id="15" w:author="Akiko Iguchi" w:date="2025-01-16T16:02:00Z" w:initials="AI">
    <w:p w14:paraId="3761DE88" w14:textId="3895509E" w:rsidR="52DA8CFE" w:rsidRDefault="4817CA86">
      <w:r>
        <w:t>As with the Country identifier, is it not necessary to enter the following?</w:t>
      </w:r>
      <w:r w:rsidR="52DA8CFE">
        <w:annotationRef/>
      </w:r>
    </w:p>
    <w:p w14:paraId="1D5AC9B7" w14:textId="213C16C2" w:rsidR="52DA8CFE" w:rsidRDefault="4817CA86">
      <w:r>
        <w:t>ISO 3166 Region Codes, Alpha 3; ISO 3166 Region Codes, Alpha 2; GENC</w:t>
      </w:r>
    </w:p>
  </w:comment>
  <w:comment w:id="16" w:author="Allred, Mitzi" w:date="2025-01-17T09:53:00Z" w:initials="MA">
    <w:p w14:paraId="13658199" w14:textId="77777777" w:rsidR="009E1D55" w:rsidRDefault="009E1D55" w:rsidP="009E1D55">
      <w:pPr>
        <w:pStyle w:val="CommentText"/>
      </w:pPr>
      <w:r>
        <w:rPr>
          <w:rStyle w:val="CommentReference"/>
        </w:rPr>
        <w:annotationRef/>
      </w:r>
      <w:r>
        <w:t>No Change</w:t>
      </w:r>
    </w:p>
  </w:comment>
  <w:comment w:id="17" w:author="Akiko Iguchi" w:date="2025-01-16T16:08:00Z" w:initials="AI">
    <w:p w14:paraId="0C9ED70E" w14:textId="4F2BD1C8" w:rsidR="52DA8CFE" w:rsidRDefault="52DA8CFE">
      <w:r>
        <w:t xml:space="preserve">Conditional </w:t>
      </w:r>
      <w:r>
        <w:annotationRef/>
      </w:r>
    </w:p>
  </w:comment>
  <w:comment w:id="18" w:author="Allred, Mitzi" w:date="2025-01-17T09:54:00Z" w:initials="MA">
    <w:p w14:paraId="7ECF674E" w14:textId="77777777" w:rsidR="009E1D55" w:rsidRDefault="009E1D55" w:rsidP="009E1D55">
      <w:pPr>
        <w:pStyle w:val="CommentText"/>
      </w:pPr>
      <w:r>
        <w:rPr>
          <w:rStyle w:val="CommentReference"/>
        </w:rPr>
        <w:annotationRef/>
      </w:r>
      <w:r>
        <w:t>Updated tech spec 17 Jan 2025</w:t>
      </w:r>
    </w:p>
  </w:comment>
  <w:comment w:id="20" w:author="Akiko Iguchi" w:date="2025-01-16T16:16:00Z" w:initials="AI">
    <w:p w14:paraId="51E2DBD4" w14:textId="0130B21F" w:rsidR="52DA8CFE" w:rsidRDefault="52DA8CFE">
      <w:r>
        <w:t>is it necessary?</w:t>
      </w:r>
      <w:r>
        <w:annotationRef/>
      </w:r>
    </w:p>
  </w:comment>
  <w:comment w:id="21" w:author="Allred, Mitzi" w:date="2025-01-17T09:55:00Z" w:initials="MA">
    <w:p w14:paraId="5BB7967E" w14:textId="77777777" w:rsidR="009E1D55" w:rsidRDefault="009E1D55" w:rsidP="009E1D55">
      <w:pPr>
        <w:pStyle w:val="CommentText"/>
      </w:pPr>
      <w:r>
        <w:rPr>
          <w:rStyle w:val="CommentReference"/>
        </w:rPr>
        <w:annotationRef/>
      </w:r>
      <w:r>
        <w:t xml:space="preserve">Yes team think so </w:t>
      </w:r>
    </w:p>
  </w:comment>
  <w:comment w:id="33" w:author="Akiko Iguchi" w:date="2025-01-17T14:30:00Z" w:initials="AI">
    <w:p w14:paraId="43B1C6EA" w14:textId="6A563095" w:rsidR="4817CA86" w:rsidRDefault="4817CA86">
      <w:r>
        <w:t>need to delete as a term (variable)?</w:t>
      </w:r>
      <w:r>
        <w:annotationRef/>
      </w:r>
    </w:p>
  </w:comment>
  <w:comment w:id="34" w:author="Allred, Mitzi" w:date="2025-01-17T09:55:00Z" w:initials="MA">
    <w:p w14:paraId="5657736E" w14:textId="77777777" w:rsidR="008E13E4" w:rsidRDefault="008E13E4" w:rsidP="008E13E4">
      <w:pPr>
        <w:pStyle w:val="CommentText"/>
      </w:pPr>
      <w:r>
        <w:rPr>
          <w:rStyle w:val="CommentReference"/>
        </w:rPr>
        <w:annotationRef/>
      </w:r>
      <w:r>
        <w:t>This is correct do not understand request</w:t>
      </w:r>
    </w:p>
  </w:comment>
  <w:comment w:id="35" w:author="Akiko Iguchi" w:date="2025-01-17T14:51:00Z" w:initials="AI">
    <w:p w14:paraId="3D5D5921" w14:textId="05E2652A" w:rsidR="4817CA86" w:rsidRDefault="4817CA86">
      <w:r>
        <w:t>Prior Protocol Amendment?</w:t>
      </w:r>
      <w:r>
        <w:annotationRef/>
      </w:r>
    </w:p>
    <w:p w14:paraId="45AA5CB0" w14:textId="605EB490" w:rsidR="4817CA86" w:rsidRDefault="4817CA86">
      <w:r>
        <w:t>The same comment is omitted.</w:t>
      </w:r>
    </w:p>
  </w:comment>
  <w:comment w:id="36" w:author="Allred, Mitzi" w:date="2025-01-17T09:58:00Z" w:initials="MA">
    <w:p w14:paraId="696FAD94" w14:textId="77777777" w:rsidR="008E13E4" w:rsidRDefault="008E13E4" w:rsidP="008E13E4">
      <w:pPr>
        <w:pStyle w:val="CommentText"/>
      </w:pPr>
      <w:r>
        <w:rPr>
          <w:rStyle w:val="CommentReference"/>
        </w:rPr>
        <w:annotationRef/>
      </w:r>
      <w:r>
        <w:t>No Change</w:t>
      </w:r>
    </w:p>
  </w:comment>
  <w:comment w:id="39" w:author="Akiko Iguchi" w:date="2025-01-17T15:09:00Z" w:initials="AI">
    <w:p w14:paraId="2215BA2B" w14:textId="4E7631F6" w:rsidR="4817CA86" w:rsidRDefault="4817CA86">
      <w:r>
        <w:t>Required or Conditional (align with &lt;describe method&gt;)</w:t>
      </w:r>
      <w:r>
        <w:annotationRef/>
      </w:r>
    </w:p>
  </w:comment>
  <w:comment w:id="40" w:author="Allred, Mitzi" w:date="2025-01-17T09:58:00Z" w:initials="MA">
    <w:p w14:paraId="47339E05" w14:textId="77777777" w:rsidR="008E13E4" w:rsidRDefault="008E13E4" w:rsidP="008E13E4">
      <w:pPr>
        <w:pStyle w:val="CommentText"/>
      </w:pPr>
      <w:r>
        <w:rPr>
          <w:rStyle w:val="CommentReference"/>
        </w:rPr>
        <w:annotationRef/>
      </w:r>
      <w:r>
        <w:t>The signature os optional per tempalte</w:t>
      </w:r>
    </w:p>
  </w:comment>
  <w:comment w:id="42" w:author="Akiko Iguchi" w:date="2025-01-17T15:46:00Z" w:initials="AI">
    <w:p w14:paraId="6C303903" w14:textId="2A25D3CA" w:rsidR="4817CA86" w:rsidRDefault="4817CA86">
      <w:r>
        <w:t>Condition is not described.</w:t>
      </w:r>
      <w:r>
        <w:annotationRef/>
      </w:r>
    </w:p>
    <w:p w14:paraId="41EF8ED9" w14:textId="2BF575CD" w:rsidR="4817CA86" w:rsidRDefault="4817CA86">
      <w:r>
        <w:t>if Sponsor Protocol Approval Statement =</w:t>
      </w:r>
    </w:p>
    <w:p w14:paraId="5B5F815F" w14:textId="556A111E" w:rsidR="4817CA86" w:rsidRDefault="4817CA86">
      <w:r>
        <w:t xml:space="preserve"> XXX</w:t>
      </w:r>
    </w:p>
  </w:comment>
  <w:comment w:id="43" w:author="Allred, Mitzi" w:date="2025-01-17T09:59:00Z" w:initials="MA">
    <w:p w14:paraId="46BBBBFF" w14:textId="77777777" w:rsidR="008E13E4" w:rsidRDefault="008E13E4" w:rsidP="008E13E4">
      <w:pPr>
        <w:pStyle w:val="CommentText"/>
      </w:pPr>
      <w:r>
        <w:rPr>
          <w:rStyle w:val="CommentReference"/>
        </w:rPr>
        <w:annotationRef/>
      </w:r>
      <w:r>
        <w:t>Clarifying words in tech spec</w:t>
      </w:r>
    </w:p>
  </w:comment>
  <w:comment w:id="48" w:author="Akiko Iguchi" w:date="2025-01-17T16:40:00Z" w:initials="AI">
    <w:p w14:paraId="0533041F" w14:textId="18896AE9" w:rsidR="4817CA86" w:rsidRDefault="4817CA86">
      <w:r>
        <w:t>Need to delete?</w:t>
      </w:r>
      <w:r>
        <w:annotationRef/>
      </w:r>
    </w:p>
  </w:comment>
  <w:comment w:id="51" w:author="Akiko Iguchi" w:date="2025-01-17T17:12:00Z" w:initials="AI">
    <w:p w14:paraId="5E730C63" w14:textId="58AF38CF" w:rsidR="4817CA86" w:rsidRDefault="4817CA86">
      <w:r>
        <w:t>Conditional: if Other is selected as a Valid Value</w:t>
      </w:r>
      <w:r>
        <w:annotationRef/>
      </w:r>
    </w:p>
  </w:comment>
  <w:comment w:id="52" w:author="Allred, Mitzi" w:date="2025-01-17T10:16:00Z" w:initials="MA">
    <w:p w14:paraId="251D8758" w14:textId="77777777" w:rsidR="007B6CAF" w:rsidRDefault="007B6CAF" w:rsidP="007B6CAF">
      <w:pPr>
        <w:pStyle w:val="CommentText"/>
      </w:pPr>
      <w:r>
        <w:rPr>
          <w:rStyle w:val="CommentReference"/>
        </w:rPr>
        <w:annotationRef/>
      </w:r>
      <w:r>
        <w:t>This is for the Value not for heading</w:t>
      </w:r>
    </w:p>
  </w:comment>
  <w:comment w:id="60" w:author="Tsumori, Keiko (TOKYO JAPAN) [2]" w:date="2025-01-10T13:35:00Z" w:initials="KT">
    <w:p w14:paraId="25A22DD3" w14:textId="5DEA0C73" w:rsidR="00C77693" w:rsidRDefault="00C77693" w:rsidP="00C77693">
      <w:pPr>
        <w:pStyle w:val="CommentText"/>
      </w:pPr>
      <w:r>
        <w:rPr>
          <w:rStyle w:val="CommentReference"/>
        </w:rPr>
        <w:annotationRef/>
      </w:r>
      <w:r>
        <w:t>Need to add</w:t>
      </w:r>
    </w:p>
  </w:comment>
  <w:comment w:id="61" w:author="Schoch, Guillaume {TLRA~BASEL}" w:date="2025-01-10T13:54:00Z" w:initials="GS">
    <w:p w14:paraId="129829EB" w14:textId="2A934BFC" w:rsidR="00067918" w:rsidRDefault="00067918">
      <w:pPr>
        <w:pStyle w:val="CommentText"/>
      </w:pPr>
      <w:r>
        <w:rPr>
          <w:rStyle w:val="CommentReference"/>
        </w:rPr>
        <w:annotationRef/>
      </w:r>
      <w:r>
        <w:t>Will be updated</w:t>
      </w:r>
      <w:r w:rsidR="00F06593">
        <w:t xml:space="preserve"> before public review</w:t>
      </w:r>
    </w:p>
  </w:comment>
  <w:comment w:id="62" w:author="Akiko Iguchi" w:date="2025-01-17T17:44:00Z" w:initials="AI">
    <w:p w14:paraId="56978702" w14:textId="55527EBE" w:rsidR="4817CA86" w:rsidRDefault="4817CA86">
      <w:r>
        <w:t>Value is blank</w:t>
      </w:r>
      <w:r>
        <w:annotationRef/>
      </w:r>
    </w:p>
  </w:comment>
  <w:comment w:id="63" w:author="Allred, Mitzi" w:date="2025-01-17T10:17:00Z" w:initials="MA">
    <w:p w14:paraId="3E84490D" w14:textId="77777777" w:rsidR="007B6CAF" w:rsidRDefault="007B6CAF" w:rsidP="007B6CAF">
      <w:pPr>
        <w:pStyle w:val="CommentText"/>
      </w:pPr>
      <w:r>
        <w:rPr>
          <w:rStyle w:val="CommentReference"/>
        </w:rPr>
        <w:annotationRef/>
      </w:r>
      <w:r>
        <w:t>Correct - it is under development</w:t>
      </w:r>
    </w:p>
  </w:comment>
  <w:comment w:id="65" w:author="Yuya Hoshino" w:date="2025-01-17T13:27:00Z" w:initials="YH">
    <w:p w14:paraId="0DB32B0C" w14:textId="1EDB03DF" w:rsidR="4817CA86" w:rsidRDefault="4817CA86">
      <w:r>
        <w:t>Duplicated with next table.</w:t>
      </w:r>
      <w:r>
        <w:annotationRef/>
      </w:r>
    </w:p>
  </w:comment>
  <w:comment w:id="66" w:author="Allred, Mitzi" w:date="2025-01-17T10:18:00Z" w:initials="MA">
    <w:p w14:paraId="7CF6C57F" w14:textId="77777777" w:rsidR="007B6CAF" w:rsidRDefault="007B6CAF" w:rsidP="007B6CAF">
      <w:pPr>
        <w:pStyle w:val="CommentText"/>
      </w:pPr>
      <w:r>
        <w:rPr>
          <w:rStyle w:val="CommentReference"/>
        </w:rPr>
        <w:annotationRef/>
      </w:r>
      <w:r>
        <w:t>One is a heading and one is an entry point</w:t>
      </w:r>
    </w:p>
  </w:comment>
  <w:comment w:id="68" w:author="Yuya Hoshino" w:date="2025-01-17T13:32:00Z" w:initials="YH">
    <w:p w14:paraId="59C487C2" w14:textId="090F765A" w:rsidR="4817CA86" w:rsidRDefault="4817CA86">
      <w:r>
        <w:t>Table cell title?</w:t>
      </w:r>
      <w:r>
        <w:annotationRef/>
      </w:r>
    </w:p>
  </w:comment>
  <w:comment w:id="69" w:author="Allred, Mitzi" w:date="2025-01-17T10:20:00Z" w:initials="MA">
    <w:p w14:paraId="55BF154C" w14:textId="77777777" w:rsidR="007B6CAF" w:rsidRDefault="007B6CAF" w:rsidP="007B6CAF">
      <w:pPr>
        <w:pStyle w:val="CommentText"/>
      </w:pPr>
      <w:r>
        <w:rPr>
          <w:rStyle w:val="CommentReference"/>
        </w:rPr>
        <w:annotationRef/>
      </w:r>
      <w:r>
        <w:t>Corrected</w:t>
      </w:r>
    </w:p>
  </w:comment>
  <w:comment w:id="71" w:author="Yuya Hoshino" w:date="2025-01-17T18:16:00Z" w:initials="YH">
    <w:p w14:paraId="5D477740" w14:textId="73C47A84" w:rsidR="4817CA86" w:rsidRDefault="4817CA86">
      <w:r>
        <w:t>Is it necessary?</w:t>
      </w:r>
      <w:r>
        <w:annotationRef/>
      </w:r>
    </w:p>
  </w:comment>
  <w:comment w:id="72" w:author="Allred, Mitzi" w:date="2025-01-17T10:20:00Z" w:initials="MA">
    <w:p w14:paraId="015E5BC4" w14:textId="77777777" w:rsidR="007B6CAF" w:rsidRDefault="007B6CAF" w:rsidP="007B6CAF">
      <w:pPr>
        <w:pStyle w:val="CommentText"/>
      </w:pPr>
      <w:r>
        <w:rPr>
          <w:rStyle w:val="CommentReference"/>
        </w:rPr>
        <w:annotationRef/>
      </w:r>
      <w:r>
        <w:t>Yes</w:t>
      </w:r>
    </w:p>
  </w:comment>
  <w:comment w:id="75" w:author="Tsumori, Keiko (TOKYO JAPAN) [2]" w:date="2025-01-06T10:40:00Z" w:initials="KT">
    <w:p w14:paraId="41AFB870" w14:textId="71F63B5A" w:rsidR="00F74106" w:rsidRDefault="00F74106" w:rsidP="00F74106">
      <w:pPr>
        <w:pStyle w:val="CommentText"/>
      </w:pPr>
      <w:r>
        <w:rPr>
          <w:rStyle w:val="CommentReference"/>
        </w:rPr>
        <w:annotationRef/>
      </w:r>
      <w:r>
        <w:t>It is not needed because the information is already included in conformance.</w:t>
      </w:r>
    </w:p>
  </w:comment>
  <w:comment w:id="76" w:author="Schoch, Guillaume {TLRA~BASEL}" w:date="2025-01-10T13:54:00Z" w:initials="GS">
    <w:p w14:paraId="368C6EE8" w14:textId="2DD69E46" w:rsidR="0075451C" w:rsidRDefault="0075451C">
      <w:pPr>
        <w:pStyle w:val="CommentText"/>
      </w:pPr>
      <w:r>
        <w:rPr>
          <w:rStyle w:val="CommentReference"/>
        </w:rPr>
        <w:annotationRef/>
      </w:r>
      <w:r>
        <w:t xml:space="preserve">Team </w:t>
      </w:r>
      <w:r w:rsidR="00733C0B">
        <w:t>prefers to keep it</w:t>
      </w:r>
    </w:p>
  </w:comment>
  <w:comment w:id="77" w:author="Yuya Hoshino" w:date="2025-01-17T18:17:00Z" w:initials="YH">
    <w:p w14:paraId="3A4933FD" w14:textId="5025C98B" w:rsidR="4817CA86" w:rsidRDefault="4817CA86">
      <w:r>
        <w:t>Table Cell title?</w:t>
      </w:r>
      <w:r>
        <w:annotationRef/>
      </w:r>
    </w:p>
  </w:comment>
  <w:comment w:id="78" w:author="Allred, Mitzi" w:date="2025-01-17T10:23:00Z" w:initials="MA">
    <w:p w14:paraId="794E1C76" w14:textId="77777777" w:rsidR="007B6CAF" w:rsidRDefault="007B6CAF" w:rsidP="007B6CAF">
      <w:pPr>
        <w:pStyle w:val="CommentText"/>
      </w:pPr>
      <w:r>
        <w:rPr>
          <w:rStyle w:val="CommentReference"/>
        </w:rPr>
        <w:annotationRef/>
      </w:r>
      <w:r>
        <w:t>Adjusted</w:t>
      </w:r>
    </w:p>
  </w:comment>
  <w:comment w:id="79" w:author="Yuya Hoshino" w:date="2025-01-17T18:20:00Z" w:initials="YH">
    <w:p w14:paraId="1A1D6A7C" w14:textId="22B82459" w:rsidR="4817CA86" w:rsidRDefault="4817CA86">
      <w:r>
        <w:t>units of minimum age?</w:t>
      </w:r>
      <w:r>
        <w:annotationRef/>
      </w:r>
    </w:p>
  </w:comment>
  <w:comment w:id="80" w:author="Allred, Mitzi" w:date="2025-01-17T10:24:00Z" w:initials="MA">
    <w:p w14:paraId="3E18404F" w14:textId="77777777" w:rsidR="007B6CAF" w:rsidRDefault="007B6CAF" w:rsidP="007B6CAF">
      <w:pPr>
        <w:pStyle w:val="CommentText"/>
      </w:pPr>
      <w:r>
        <w:rPr>
          <w:rStyle w:val="CommentReference"/>
        </w:rPr>
        <w:annotationRef/>
      </w:r>
      <w:r>
        <w:t>Corrected</w:t>
      </w:r>
    </w:p>
  </w:comment>
  <w:comment w:id="81" w:author="Yuya Hoshino" w:date="2025-01-17T18:21:00Z" w:initials="YH">
    <w:p w14:paraId="51893644" w14:textId="1CBAA00D" w:rsidR="4817CA86" w:rsidRDefault="4817CA86">
      <w:r>
        <w:t>units of maximum age?</w:t>
      </w:r>
      <w:r>
        <w:annotationRef/>
      </w:r>
    </w:p>
  </w:comment>
  <w:comment w:id="82" w:author="Allred, Mitzi" w:date="2025-01-17T10:25:00Z" w:initials="MA">
    <w:p w14:paraId="36C0E7DD" w14:textId="77777777" w:rsidR="007B6CAF" w:rsidRDefault="007B6CAF" w:rsidP="007B6CAF">
      <w:pPr>
        <w:pStyle w:val="CommentText"/>
      </w:pPr>
      <w:r>
        <w:rPr>
          <w:rStyle w:val="CommentReference"/>
        </w:rPr>
        <w:annotationRef/>
      </w:r>
      <w:r>
        <w:t>COrrected</w:t>
      </w:r>
    </w:p>
  </w:comment>
  <w:comment w:id="83" w:author="Yuya Hoshino" w:date="2025-01-17T18:22:00Z" w:initials="YH">
    <w:p w14:paraId="09B81D51" w14:textId="52B44F1D" w:rsidR="4817CA86" w:rsidRDefault="4817CA86">
      <w:r>
        <w:t>Table cell title?</w:t>
      </w:r>
      <w:r>
        <w:annotationRef/>
      </w:r>
    </w:p>
  </w:comment>
  <w:comment w:id="84" w:author="Allred, Mitzi" w:date="2025-01-17T10:26:00Z" w:initials="MA">
    <w:p w14:paraId="11AD1F6B" w14:textId="77777777" w:rsidR="007B6CAF" w:rsidRDefault="007B6CAF" w:rsidP="007B6CAF">
      <w:pPr>
        <w:pStyle w:val="CommentText"/>
      </w:pPr>
      <w:r>
        <w:rPr>
          <w:rStyle w:val="CommentReference"/>
        </w:rPr>
        <w:annotationRef/>
      </w:r>
      <w:r>
        <w:t>No change</w:t>
      </w:r>
    </w:p>
  </w:comment>
  <w:comment w:id="87" w:author="Yuya Hoshino" w:date="2025-01-17T13:41:00Z" w:initials="YH">
    <w:p w14:paraId="3C3B1A67" w14:textId="277060D4" w:rsidR="4817CA86" w:rsidRDefault="4817CA86">
      <w:r>
        <w:t>Is it necessary?</w:t>
      </w:r>
      <w:r>
        <w:annotationRef/>
      </w:r>
    </w:p>
  </w:comment>
  <w:comment w:id="88" w:author="Allred, Mitzi" w:date="2025-01-17T10:28:00Z" w:initials="MA">
    <w:p w14:paraId="41B61CF4" w14:textId="77777777" w:rsidR="00CF6ABB" w:rsidRDefault="00CF6ABB" w:rsidP="00CF6ABB">
      <w:pPr>
        <w:pStyle w:val="CommentText"/>
      </w:pPr>
      <w:r>
        <w:rPr>
          <w:rStyle w:val="CommentReference"/>
        </w:rPr>
        <w:annotationRef/>
      </w:r>
      <w:r>
        <w:t>yes</w:t>
      </w:r>
    </w:p>
  </w:comment>
  <w:comment w:id="93" w:author="Yuya Hoshino" w:date="2025-01-17T18:26:00Z" w:initials="YH">
    <w:p w14:paraId="029647A5" w14:textId="763E74F6" w:rsidR="4817CA86" w:rsidRDefault="4817CA86">
      <w:r>
        <w:t>Is it necessary?</w:t>
      </w:r>
      <w:r>
        <w:annotationRef/>
      </w:r>
    </w:p>
  </w:comment>
  <w:comment w:id="94" w:author="Allred, Mitzi" w:date="2025-01-17T10:28:00Z" w:initials="MA">
    <w:p w14:paraId="29AFA28D" w14:textId="77777777" w:rsidR="00CF6ABB" w:rsidRDefault="00CF6ABB" w:rsidP="00CF6ABB">
      <w:pPr>
        <w:pStyle w:val="CommentText"/>
      </w:pPr>
      <w:r>
        <w:rPr>
          <w:rStyle w:val="CommentReference"/>
        </w:rPr>
        <w:annotationRef/>
      </w:r>
      <w:r>
        <w:t>yes</w:t>
      </w:r>
    </w:p>
  </w:comment>
  <w:comment w:id="95" w:author="Yuya Hoshino" w:date="2025-01-17T18:27:00Z" w:initials="YH">
    <w:p w14:paraId="70C804CA" w14:textId="3BC0B39C" w:rsidR="4817CA86" w:rsidRDefault="4817CA86">
      <w:r>
        <w:t>Is it necessary?</w:t>
      </w:r>
      <w:r>
        <w:annotationRef/>
      </w:r>
    </w:p>
  </w:comment>
  <w:comment w:id="96" w:author="Allred, Mitzi" w:date="2025-01-17T10:28:00Z" w:initials="MA">
    <w:p w14:paraId="41946F62" w14:textId="77777777" w:rsidR="00CF6ABB" w:rsidRDefault="00CF6ABB" w:rsidP="00CF6ABB">
      <w:pPr>
        <w:pStyle w:val="CommentText"/>
      </w:pPr>
      <w:r>
        <w:rPr>
          <w:rStyle w:val="CommentReference"/>
        </w:rPr>
        <w:annotationRef/>
      </w:r>
      <w:r>
        <w:t>yes</w:t>
      </w:r>
    </w:p>
  </w:comment>
  <w:comment w:id="97" w:author="Yuya Hoshino" w:date="2025-01-17T18:27:00Z" w:initials="YH">
    <w:p w14:paraId="1FED58E8" w14:textId="3640CEE2" w:rsidR="4817CA86" w:rsidRDefault="4817CA86">
      <w:r>
        <w:t>Is it necessary?</w:t>
      </w:r>
      <w:r>
        <w:annotationRef/>
      </w:r>
    </w:p>
  </w:comment>
  <w:comment w:id="98" w:author="Allred, Mitzi" w:date="2025-01-17T10:29:00Z" w:initials="MA">
    <w:p w14:paraId="3DEEA8B8" w14:textId="77777777" w:rsidR="00CF6ABB" w:rsidRDefault="00CF6ABB" w:rsidP="00CF6ABB">
      <w:pPr>
        <w:pStyle w:val="CommentText"/>
      </w:pPr>
      <w:r>
        <w:rPr>
          <w:rStyle w:val="CommentReference"/>
        </w:rPr>
        <w:annotationRef/>
      </w:r>
      <w:r>
        <w:t>yes</w:t>
      </w:r>
    </w:p>
  </w:comment>
  <w:comment w:id="99" w:author="Yuya Hoshino" w:date="2025-01-17T18:29:00Z" w:initials="YH">
    <w:p w14:paraId="772F2B95" w14:textId="1D251193" w:rsidR="4817CA86" w:rsidRDefault="4817CA86">
      <w:r>
        <w:t>Is "Number of participants" unnecessary?</w:t>
      </w:r>
      <w:r>
        <w:annotationRef/>
      </w:r>
    </w:p>
  </w:comment>
  <w:comment w:id="100" w:author="Allred, Mitzi" w:date="2025-01-17T10:32:00Z" w:initials="MA">
    <w:p w14:paraId="3531CFB0" w14:textId="77777777" w:rsidR="00CF6ABB" w:rsidRDefault="00CF6ABB" w:rsidP="00CF6ABB">
      <w:pPr>
        <w:pStyle w:val="CommentText"/>
      </w:pPr>
      <w:r>
        <w:rPr>
          <w:rStyle w:val="CommentReference"/>
        </w:rPr>
        <w:annotationRef/>
      </w:r>
      <w:r>
        <w:t>Yes necessary</w:t>
      </w:r>
    </w:p>
  </w:comment>
  <w:comment w:id="101" w:author="Yuya Hoshino" w:date="2025-01-17T18:30:00Z" w:initials="YH">
    <w:p w14:paraId="0F77C429" w14:textId="3B7F4645" w:rsidR="4817CA86" w:rsidRDefault="4817CA86">
      <w:r>
        <w:t>Is "Number of participants" unnecessary?</w:t>
      </w:r>
      <w:r>
        <w:annotationRef/>
      </w:r>
    </w:p>
  </w:comment>
  <w:comment w:id="102" w:author="Allred, Mitzi" w:date="2025-01-17T10:33:00Z" w:initials="MA">
    <w:p w14:paraId="66835826" w14:textId="77777777" w:rsidR="00CF6ABB" w:rsidRDefault="00CF6ABB" w:rsidP="00CF6ABB">
      <w:pPr>
        <w:pStyle w:val="CommentText"/>
      </w:pPr>
      <w:r>
        <w:rPr>
          <w:rStyle w:val="CommentReference"/>
        </w:rPr>
        <w:annotationRef/>
      </w:r>
      <w:r>
        <w:t>Yes necessary</w:t>
      </w:r>
    </w:p>
  </w:comment>
  <w:comment w:id="103" w:author="Yuya Hoshino" w:date="2025-01-17T18:30:00Z" w:initials="YH">
    <w:p w14:paraId="211195BB" w14:textId="508B3DDD" w:rsidR="4817CA86" w:rsidRDefault="4817CA86">
      <w:r>
        <w:t>Is "Number of participants" unnecessary?</w:t>
      </w:r>
      <w:r>
        <w:annotationRef/>
      </w:r>
    </w:p>
  </w:comment>
  <w:comment w:id="104" w:author="Allred, Mitzi" w:date="2025-01-17T10:34:00Z" w:initials="MA">
    <w:p w14:paraId="54B545EF" w14:textId="77777777" w:rsidR="00CF6ABB" w:rsidRDefault="00CF6ABB" w:rsidP="00CF6ABB">
      <w:pPr>
        <w:pStyle w:val="CommentText"/>
      </w:pPr>
      <w:r>
        <w:rPr>
          <w:rStyle w:val="CommentReference"/>
        </w:rPr>
        <w:annotationRef/>
      </w:r>
      <w:r>
        <w:t>No</w:t>
      </w:r>
    </w:p>
    <w:p w14:paraId="25CEC8CA" w14:textId="77777777" w:rsidR="00CF6ABB" w:rsidRDefault="00CF6ABB" w:rsidP="00CF6ABB">
      <w:pPr>
        <w:pStyle w:val="CommentText"/>
      </w:pPr>
      <w:r>
        <w:t>no</w:t>
      </w:r>
    </w:p>
  </w:comment>
  <w:comment w:id="105" w:author="Yuya Hoshino" w:date="2025-01-17T13:48:00Z" w:initials="YH">
    <w:p w14:paraId="1585B426" w14:textId="0588239E" w:rsidR="4817CA86" w:rsidRDefault="4817CA86">
      <w:r>
        <w:t>One to many?</w:t>
      </w:r>
      <w:r>
        <w:annotationRef/>
      </w:r>
    </w:p>
  </w:comment>
  <w:comment w:id="106" w:author="Allred, Mitzi" w:date="2025-01-17T10:35:00Z" w:initials="MA">
    <w:p w14:paraId="3B983EFD" w14:textId="77777777" w:rsidR="00CF6ABB" w:rsidRDefault="00CF6ABB" w:rsidP="00CF6ABB">
      <w:pPr>
        <w:pStyle w:val="CommentText"/>
      </w:pPr>
      <w:r>
        <w:rPr>
          <w:rStyle w:val="CommentReference"/>
        </w:rPr>
        <w:annotationRef/>
      </w:r>
      <w:r>
        <w:t>One to one</w:t>
      </w:r>
    </w:p>
  </w:comment>
  <w:comment w:id="107" w:author="Tsumori, Keiko (TOKYO JAPAN) [2]" w:date="2025-01-06T10:56:00Z" w:initials="KT">
    <w:p w14:paraId="01BAA016" w14:textId="25655185" w:rsidR="002E5A0A" w:rsidRDefault="002E5A0A" w:rsidP="002E5A0A">
      <w:pPr>
        <w:pStyle w:val="CommentText"/>
      </w:pPr>
      <w:r>
        <w:rPr>
          <w:rStyle w:val="CommentReference"/>
        </w:rPr>
        <w:annotationRef/>
      </w:r>
      <w:r>
        <w:t>Need to confirm: Conditional, Conditional Required, or Required Conditinal</w:t>
      </w:r>
    </w:p>
  </w:comment>
  <w:comment w:id="108" w:author="Schoch, Guillaume {TLRA~BASEL}" w:date="2025-01-10T13:56:00Z" w:initials="GS">
    <w:p w14:paraId="785F1399" w14:textId="6C2F04FC" w:rsidR="00733C0B" w:rsidRDefault="00733C0B">
      <w:pPr>
        <w:pStyle w:val="CommentText"/>
      </w:pPr>
      <w:r>
        <w:rPr>
          <w:rStyle w:val="CommentReference"/>
        </w:rPr>
        <w:annotationRef/>
      </w:r>
      <w:r w:rsidR="00A51482">
        <w:t xml:space="preserve">Thanks. </w:t>
      </w:r>
      <w:r>
        <w:t>Decision made</w:t>
      </w:r>
      <w:r w:rsidR="00A51482">
        <w:t xml:space="preserve"> on the 8 Jan</w:t>
      </w:r>
      <w:r w:rsidR="00CA06A2">
        <w:t xml:space="preserve">. Team agreed to </w:t>
      </w:r>
      <w:r w:rsidR="00A51482">
        <w:t>change or keep</w:t>
      </w:r>
      <w:r w:rsidR="00CA06A2">
        <w:t xml:space="preserve"> “Conditional”</w:t>
      </w:r>
    </w:p>
  </w:comment>
  <w:comment w:id="116" w:author="SAYAKA WAKAMATSU(129780)" w:date="2025-01-16T13:55:00Z" w:initials="SW">
    <w:p w14:paraId="15B5B31D" w14:textId="2F118F3F" w:rsidR="7CF3B553" w:rsidRDefault="7CF3B553">
      <w:r>
        <w:t>changed to align with other sections.</w:t>
      </w:r>
      <w:r>
        <w:annotationRef/>
      </w:r>
    </w:p>
  </w:comment>
  <w:comment w:id="117" w:author="SAYAKA WAKAMATSU(129780)" w:date="2025-01-17T15:21:00Z" w:initials="SW">
    <w:p w14:paraId="137EC819" w14:textId="15928939" w:rsidR="4817CA86" w:rsidRDefault="4817CA86">
      <w:r>
        <w:t>Added according template.</w:t>
      </w:r>
      <w:r>
        <w:annotationRef/>
      </w:r>
    </w:p>
  </w:comment>
  <w:comment w:id="131" w:author="磯崎　充宏" w:date="2025-01-17T19:18:00Z" w:initials="磯崎">
    <w:p w14:paraId="2EA27A9D" w14:textId="682E7524" w:rsidR="4C38FA08" w:rsidRDefault="4C38FA08">
      <w:r>
        <w:t xml:space="preserve">In the template, it is in lowercase, but it is in uppercase. </w:t>
      </w:r>
      <w:r>
        <w:annotationRef/>
      </w:r>
    </w:p>
  </w:comment>
  <w:comment w:id="132" w:author="Allred, Mitzi" w:date="2025-01-17T10:36:00Z" w:initials="MA">
    <w:p w14:paraId="1662393E" w14:textId="77777777" w:rsidR="00CF6ABB" w:rsidRDefault="00CF6ABB" w:rsidP="00CF6ABB">
      <w:pPr>
        <w:pStyle w:val="CommentText"/>
      </w:pPr>
      <w:r>
        <w:rPr>
          <w:rStyle w:val="CommentReference"/>
        </w:rPr>
        <w:annotationRef/>
      </w:r>
      <w:r>
        <w:t>User guidance not part of qc</w:t>
      </w:r>
    </w:p>
  </w:comment>
  <w:comment w:id="133" w:author="磯崎　充宏" w:date="2025-01-17T19:19:00Z" w:initials="磯崎">
    <w:p w14:paraId="2029E06B" w14:textId="4CD7C011" w:rsidR="4C38FA08" w:rsidRDefault="4C38FA08">
      <w:r>
        <w:t xml:space="preserve">In the template, it is in lowercase, but it is in uppercase. </w:t>
      </w:r>
      <w:r>
        <w:annotationRef/>
      </w:r>
    </w:p>
  </w:comment>
  <w:comment w:id="134" w:author="Allred, Mitzi" w:date="2025-01-17T10:36:00Z" w:initials="MA">
    <w:p w14:paraId="76A7003B" w14:textId="77777777" w:rsidR="00CF6ABB" w:rsidRDefault="00CF6ABB" w:rsidP="00CF6ABB">
      <w:pPr>
        <w:pStyle w:val="CommentText"/>
      </w:pPr>
      <w:r>
        <w:rPr>
          <w:rStyle w:val="CommentReference"/>
        </w:rPr>
        <w:annotationRef/>
      </w:r>
      <w:r>
        <w:t>User guidance not part of QC</w:t>
      </w:r>
    </w:p>
  </w:comment>
  <w:comment w:id="135" w:author="Tsumori, Keiko (TOKYO JAPAN) [2]" w:date="2025-01-08T22:49:00Z" w:initials="KT">
    <w:p w14:paraId="57C8C2E6" w14:textId="3C150C00" w:rsidR="008960F4" w:rsidRDefault="00702AB9" w:rsidP="008960F4">
      <w:pPr>
        <w:pStyle w:val="CommentText"/>
      </w:pPr>
      <w:r>
        <w:rPr>
          <w:rStyle w:val="CommentReference"/>
        </w:rPr>
        <w:annotationRef/>
      </w:r>
      <w:r w:rsidR="008960F4">
        <w:t>The information has already included in the data field.</w:t>
      </w:r>
    </w:p>
  </w:comment>
  <w:comment w:id="136" w:author="磯崎　充宏" w:date="2025-01-17T19:19:00Z" w:initials="磯崎">
    <w:p w14:paraId="20CA08A2" w14:textId="18C7FE53" w:rsidR="4C38FA08" w:rsidRDefault="4C38FA08">
      <w:r>
        <w:t>The text in the template is as follows.</w:t>
      </w:r>
      <w:r>
        <w:annotationRef/>
      </w:r>
    </w:p>
    <w:p w14:paraId="29DEA486" w14:textId="5243C0B4" w:rsidR="4C38FA08" w:rsidRDefault="4C38FA08">
      <w:r>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2178D851" w14:textId="186E8BA6" w:rsidR="4C38FA08" w:rsidRDefault="4C38FA08">
      <w:r>
        <w:t>For trials intended to estimate a treatment effect or test a hypothesis related to a treatment effect, use the table to precisely describe the associated estimand(s). This includes specification of the population targeted by the clinical question, the treatment condition(s), the endpoint (or variable), and the population-level summary. Precise specifications of treatment, population, and variable are likely to address many of the key intercurrent events. Other key intercurrent events not already addressed in the clinical question of interest by the aforementioned attributes should be described with their associated strategies. For other types of trials not intended to estimate a treatment effect or test a hypothesis related to a treatment effect, describe additional information relevant to the clinical question(s) of interest (at a minimum, present the endpoint(s) associated with each objective). For these trials, including the below table is not required.</w:t>
      </w:r>
    </w:p>
    <w:p w14:paraId="10959031" w14:textId="2D9225D0" w:rsidR="4C38FA08" w:rsidRDefault="4C38FA08">
      <w:r>
        <w:t>No text is intended here (heading only).</w:t>
      </w:r>
    </w:p>
  </w:comment>
  <w:comment w:id="137" w:author="Allred, Mitzi" w:date="2025-01-17T10:37:00Z" w:initials="MA">
    <w:p w14:paraId="7CA08089" w14:textId="77777777" w:rsidR="00CF6ABB" w:rsidRDefault="00CF6ABB" w:rsidP="00CF6ABB">
      <w:pPr>
        <w:pStyle w:val="CommentText"/>
      </w:pPr>
      <w:r>
        <w:rPr>
          <w:rStyle w:val="CommentReference"/>
        </w:rPr>
        <w:annotationRef/>
      </w:r>
      <w:r>
        <w:t>User guidance not part of QC</w:t>
      </w:r>
    </w:p>
  </w:comment>
  <w:comment w:id="139" w:author="Schoch, Guillaume {TLRA~BASEL}" w:date="2025-01-10T14:07:00Z" w:initials="GS">
    <w:p w14:paraId="6633B7FC" w14:textId="36D9A4A6" w:rsidR="00794C64" w:rsidRDefault="00794C64">
      <w:pPr>
        <w:pStyle w:val="CommentText"/>
      </w:pPr>
      <w:r>
        <w:rPr>
          <w:rStyle w:val="CommentReference"/>
        </w:rPr>
        <w:annotationRef/>
      </w:r>
      <w:r>
        <w:t>Team agree</w:t>
      </w:r>
      <w:r w:rsidR="00D23098">
        <w:t>d</w:t>
      </w:r>
      <w:r>
        <w:t xml:space="preserve"> not to change. It should be 3.1</w:t>
      </w:r>
      <w:r w:rsidR="00D23098">
        <w:t>.X</w:t>
      </w:r>
      <w:r w:rsidR="000E4A5F">
        <w:t xml:space="preserve"> Primary objective </w:t>
      </w:r>
      <w:r w:rsidR="00C65960">
        <w:t>X</w:t>
      </w:r>
      <w:r w:rsidR="00DA028C">
        <w:t>. Template to be adjusted as per agreement in Montreal</w:t>
      </w:r>
    </w:p>
  </w:comment>
  <w:comment w:id="140" w:author="Allred, Mitzi" w:date="2025-01-17T10:37:00Z" w:initials="MA">
    <w:p w14:paraId="725E6CC6" w14:textId="77777777" w:rsidR="00CF6ABB" w:rsidRDefault="00CF6ABB" w:rsidP="00CF6ABB">
      <w:pPr>
        <w:pStyle w:val="CommentText"/>
      </w:pPr>
      <w:r>
        <w:rPr>
          <w:rStyle w:val="CommentReference"/>
        </w:rPr>
        <w:annotationRef/>
      </w:r>
      <w:r>
        <w:t>Done</w:t>
      </w:r>
    </w:p>
  </w:comment>
  <w:comment w:id="141" w:author="磯崎　充宏" w:date="2025-01-17T19:20:00Z" w:initials="磯崎">
    <w:p w14:paraId="68E727F0" w14:textId="0684DA93" w:rsidR="4C38FA08" w:rsidRDefault="4C38FA08">
      <w:r>
        <w:t>It should be “N/A”.</w:t>
      </w:r>
      <w:r>
        <w:annotationRef/>
      </w:r>
    </w:p>
  </w:comment>
  <w:comment w:id="142" w:author="Allred, Mitzi" w:date="2025-01-17T10:37:00Z" w:initials="MA">
    <w:p w14:paraId="45279EC7" w14:textId="77777777" w:rsidR="00CF6ABB" w:rsidRDefault="00CF6ABB" w:rsidP="00CF6ABB">
      <w:pPr>
        <w:pStyle w:val="CommentText"/>
      </w:pPr>
      <w:r>
        <w:rPr>
          <w:rStyle w:val="CommentReference"/>
        </w:rPr>
        <w:annotationRef/>
      </w:r>
      <w:r>
        <w:t>User guidance not part of QC</w:t>
      </w:r>
    </w:p>
  </w:comment>
  <w:comment w:id="143" w:author="磯崎　充宏" w:date="2025-01-17T19:20:00Z" w:initials="磯崎">
    <w:p w14:paraId="7B94DDF3" w14:textId="7D7F72AB" w:rsidR="4C38FA08" w:rsidRDefault="4C38FA08">
      <w:r>
        <w:t>Confirmation: I think this is a user guide for inserting tables, not a variable. I also think the template needs to be modified.</w:t>
      </w:r>
      <w:r>
        <w:annotationRef/>
      </w:r>
    </w:p>
  </w:comment>
  <w:comment w:id="144" w:author="Allred, Mitzi" w:date="2025-01-17T10:39:00Z" w:initials="MA">
    <w:p w14:paraId="4E370729" w14:textId="77777777" w:rsidR="00E2546B" w:rsidRDefault="00E2546B" w:rsidP="00E2546B">
      <w:pPr>
        <w:pStyle w:val="CommentText"/>
      </w:pPr>
      <w:r>
        <w:rPr>
          <w:rStyle w:val="CommentReference"/>
        </w:rPr>
        <w:annotationRef/>
      </w:r>
      <w:r>
        <w:t>This is an Entry Point</w:t>
      </w:r>
    </w:p>
  </w:comment>
  <w:comment w:id="145" w:author="Tsumori, Keiko (TOKYO JAPAN) [2]" w:date="2025-01-08T23:27:00Z" w:initials="KT">
    <w:p w14:paraId="26F6C140" w14:textId="4816A3C2" w:rsidR="007E4D1F" w:rsidRDefault="007E4D1F" w:rsidP="007E4D1F">
      <w:pPr>
        <w:pStyle w:val="CommentText"/>
      </w:pPr>
      <w:r>
        <w:rPr>
          <w:rStyle w:val="CommentReference"/>
        </w:rPr>
        <w:annotationRef/>
      </w:r>
      <w:r>
        <w:t>The data table is not needed because the each table element’s TS are already exist. But, this point is not for the TS. So, It did not be changed  at this moment.</w:t>
      </w:r>
    </w:p>
  </w:comment>
  <w:comment w:id="146" w:author="Schoch, Guillaume {TLRA~BASEL}" w:date="2025-01-10T14:09:00Z" w:initials="GS">
    <w:p w14:paraId="72309390" w14:textId="19FD5D10" w:rsidR="00C65960" w:rsidRDefault="00C65960">
      <w:pPr>
        <w:pStyle w:val="CommentText"/>
      </w:pPr>
      <w:r>
        <w:rPr>
          <w:rStyle w:val="CommentReference"/>
        </w:rPr>
        <w:annotationRef/>
      </w:r>
      <w:r>
        <w:t>Team agreed with the changes</w:t>
      </w:r>
    </w:p>
  </w:comment>
  <w:comment w:id="147" w:author="磯崎　充宏" w:date="2025-01-17T19:20:00Z" w:initials="磯崎">
    <w:p w14:paraId="26250328" w14:textId="2B0D1580" w:rsidR="4C38FA08" w:rsidRDefault="4C38FA08">
      <w:r>
        <w:t>It might be “Table of Estimand Characteristics including Endpoint at a minimum”.</w:t>
      </w:r>
      <w:r>
        <w:annotationRef/>
      </w:r>
    </w:p>
  </w:comment>
  <w:comment w:id="148" w:author="Allred, Mitzi" w:date="2025-01-17T10:40:00Z" w:initials="MA">
    <w:p w14:paraId="5281BE05" w14:textId="77777777" w:rsidR="00E2546B" w:rsidRDefault="00E2546B" w:rsidP="00E2546B">
      <w:pPr>
        <w:pStyle w:val="CommentText"/>
      </w:pPr>
      <w:r>
        <w:rPr>
          <w:rStyle w:val="CommentReference"/>
        </w:rPr>
        <w:annotationRef/>
      </w:r>
      <w:r>
        <w:t>Added additional clarification</w:t>
      </w:r>
    </w:p>
  </w:comment>
  <w:comment w:id="151" w:author="Tsumori, Keiko (TOKYO JAPAN) [2]" w:date="2025-01-08T23:36:00Z" w:initials="KT">
    <w:p w14:paraId="740E4054" w14:textId="56148C58" w:rsidR="00EB3E74" w:rsidRDefault="00EB3E74" w:rsidP="00EB3E74">
      <w:pPr>
        <w:pStyle w:val="CommentText"/>
      </w:pPr>
      <w:r>
        <w:rPr>
          <w:rStyle w:val="CommentReference"/>
        </w:rPr>
        <w:annotationRef/>
      </w:r>
      <w:r>
        <w:t>For Table Colum Heading, as Definition and Business rules&gt;Concept are generally use “Heading,” but sometimes Table Column Heading. So, I changed to “Heading” for consistency.</w:t>
      </w:r>
    </w:p>
  </w:comment>
  <w:comment w:id="152" w:author="Schoch, Guillaume {TLRA~BASEL}" w:date="2025-01-10T13:50:00Z" w:initials="GS">
    <w:p w14:paraId="3C5260D1" w14:textId="3E4B93CC" w:rsidR="00E37C28" w:rsidRDefault="00E37C28">
      <w:pPr>
        <w:pStyle w:val="CommentText"/>
      </w:pPr>
      <w:r w:rsidRPr="00DC2410">
        <w:rPr>
          <w:rStyle w:val="CommentReference"/>
          <w:highlight w:val="yellow"/>
        </w:rPr>
        <w:annotationRef/>
      </w:r>
      <w:r w:rsidR="00E406ED" w:rsidRPr="00DC2410">
        <w:rPr>
          <w:highlight w:val="yellow"/>
        </w:rPr>
        <w:t>10 Jan Tech spec decision is to keep these when in a table</w:t>
      </w:r>
      <w:r w:rsidR="00176583" w:rsidRPr="00DC2410">
        <w:rPr>
          <w:highlight w:val="yellow"/>
        </w:rPr>
        <w:t xml:space="preserve">. </w:t>
      </w:r>
      <w:r w:rsidR="00075FCE" w:rsidRPr="00DC2410">
        <w:rPr>
          <w:highlight w:val="yellow"/>
        </w:rPr>
        <w:t xml:space="preserve">I will revert these </w:t>
      </w:r>
      <w:r w:rsidR="0034043F" w:rsidRPr="00DC2410">
        <w:rPr>
          <w:highlight w:val="yellow"/>
        </w:rPr>
        <w:t>changes</w:t>
      </w:r>
      <w:r w:rsidR="00DC2410" w:rsidRPr="00DC2410">
        <w:rPr>
          <w:highlight w:val="yellow"/>
        </w:rPr>
        <w:t xml:space="preserve"> today</w:t>
      </w:r>
    </w:p>
  </w:comment>
  <w:comment w:id="153" w:author="Schoch, Guillaume {TLRA~BASEL}" w:date="2025-01-10T17:10:00Z" w:initials="GS">
    <w:p w14:paraId="2CBD392D" w14:textId="300DEACD" w:rsidR="00490676" w:rsidRDefault="00490676">
      <w:pPr>
        <w:pStyle w:val="CommentText"/>
      </w:pPr>
      <w:r>
        <w:rPr>
          <w:rStyle w:val="CommentReference"/>
        </w:rPr>
        <w:annotationRef/>
      </w:r>
      <w:r>
        <w:t>I reverted these changes after our call on Jan 10, but</w:t>
      </w:r>
      <w:r w:rsidR="00F87FFC">
        <w:t xml:space="preserve"> I </w:t>
      </w:r>
      <w:r>
        <w:t>found a few inconsistencies with the relationship field</w:t>
      </w:r>
      <w:r w:rsidR="00F87FFC">
        <w:t xml:space="preserve"> for some column headings. Need to follow-up next week</w:t>
      </w:r>
    </w:p>
  </w:comment>
  <w:comment w:id="154" w:author="Allred, Mitzi" w:date="2025-01-17T10:41:00Z" w:initials="MA">
    <w:p w14:paraId="72B26EDB" w14:textId="77777777" w:rsidR="00E2546B" w:rsidRDefault="00E2546B" w:rsidP="00E2546B">
      <w:pPr>
        <w:pStyle w:val="CommentText"/>
      </w:pPr>
      <w:r>
        <w:rPr>
          <w:rStyle w:val="CommentReference"/>
        </w:rPr>
        <w:annotationRef/>
      </w:r>
      <w:r>
        <w:t>Complete</w:t>
      </w:r>
    </w:p>
  </w:comment>
  <w:comment w:id="155" w:author="磯崎　充宏" w:date="2025-01-17T19:21:00Z" w:initials="磯崎">
    <w:p w14:paraId="66020293" w14:textId="42D1CF46" w:rsidR="4C38FA08" w:rsidRDefault="4C38FA08">
      <w:r>
        <w:t>It should be added "s".</w:t>
      </w:r>
      <w:r>
        <w:annotationRef/>
      </w:r>
    </w:p>
  </w:comment>
  <w:comment w:id="156" w:author="磯崎　充宏" w:date="2025-01-17T19:21:00Z" w:initials="磯崎">
    <w:p w14:paraId="16A63C37" w14:textId="39B5BE3F" w:rsidR="4C38FA08" w:rsidRDefault="4C38FA08">
      <w:r>
        <w:t>“s” should be deleted.</w:t>
      </w:r>
      <w:r>
        <w:annotationRef/>
      </w:r>
    </w:p>
  </w:comment>
  <w:comment w:id="157" w:author="Allred, Mitzi" w:date="2025-01-17T10:43:00Z" w:initials="MA">
    <w:p w14:paraId="63BE71F0" w14:textId="77777777" w:rsidR="00E2546B" w:rsidRDefault="00E2546B" w:rsidP="00E2546B">
      <w:pPr>
        <w:pStyle w:val="CommentText"/>
      </w:pPr>
      <w:r>
        <w:rPr>
          <w:rStyle w:val="CommentReference"/>
        </w:rPr>
        <w:annotationRef/>
      </w:r>
      <w:r>
        <w:t>Deleted s</w:t>
      </w:r>
    </w:p>
  </w:comment>
  <w:comment w:id="158" w:author="磯崎　充宏" w:date="2025-01-17T19:21:00Z" w:initials="磯崎">
    <w:p w14:paraId="2BFE30E9" w14:textId="4A1BF0EB" w:rsidR="4C38FA08" w:rsidRDefault="4C38FA08">
      <w:r>
        <w:t>It should be added “ (ICH E9(R1))” as same as CT.</w:t>
      </w:r>
      <w:r>
        <w:annotationRef/>
      </w:r>
    </w:p>
  </w:comment>
  <w:comment w:id="159" w:author="Allred, Mitzi" w:date="2025-01-17T10:43:00Z" w:initials="MA">
    <w:p w14:paraId="7F26E82F" w14:textId="77777777" w:rsidR="00E2546B" w:rsidRDefault="00E2546B" w:rsidP="00E2546B">
      <w:pPr>
        <w:pStyle w:val="CommentText"/>
      </w:pPr>
      <w:r>
        <w:rPr>
          <w:rStyle w:val="CommentReference"/>
        </w:rPr>
        <w:annotationRef/>
      </w:r>
      <w:r>
        <w:t>Definition not part of QC</w:t>
      </w:r>
    </w:p>
  </w:comment>
  <w:comment w:id="160" w:author="磯崎　充宏" w:date="2025-01-17T19:22:00Z" w:initials="磯崎">
    <w:p w14:paraId="11A917A2" w14:textId="0E36B803" w:rsidR="4C38FA08" w:rsidRDefault="4C38FA08">
      <w:r>
        <w:t>“s” should be deleted.</w:t>
      </w:r>
      <w:r>
        <w:annotationRef/>
      </w:r>
    </w:p>
  </w:comment>
  <w:comment w:id="161" w:author="Allred, Mitzi" w:date="2025-01-17T10:44:00Z" w:initials="MA">
    <w:p w14:paraId="42DC951C" w14:textId="77777777" w:rsidR="00E2546B" w:rsidRDefault="00E2546B" w:rsidP="00E2546B">
      <w:pPr>
        <w:pStyle w:val="CommentText"/>
      </w:pPr>
      <w:r>
        <w:rPr>
          <w:rStyle w:val="CommentReference"/>
        </w:rPr>
        <w:annotationRef/>
      </w:r>
      <w:r>
        <w:t>Deleted s</w:t>
      </w:r>
    </w:p>
  </w:comment>
  <w:comment w:id="162" w:author="磯崎　充宏" w:date="2025-01-17T19:22:00Z" w:initials="磯崎">
    <w:p w14:paraId="1589BAFA" w14:textId="3986F2C5" w:rsidR="4C38FA08" w:rsidRDefault="4C38FA08">
      <w:r>
        <w:t>It should be added “ (ICH E9(R1))” as same as CT.</w:t>
      </w:r>
      <w:r>
        <w:annotationRef/>
      </w:r>
    </w:p>
  </w:comment>
  <w:comment w:id="163" w:author="Allred, Mitzi" w:date="2025-01-17T10:44:00Z" w:initials="MA">
    <w:p w14:paraId="3A4FFD8E" w14:textId="77777777" w:rsidR="00E2546B" w:rsidRDefault="00E2546B" w:rsidP="00E2546B">
      <w:pPr>
        <w:pStyle w:val="CommentText"/>
      </w:pPr>
      <w:r>
        <w:rPr>
          <w:rStyle w:val="CommentReference"/>
        </w:rPr>
        <w:annotationRef/>
      </w:r>
      <w:r>
        <w:t>Definition not part of QC</w:t>
      </w:r>
    </w:p>
  </w:comment>
  <w:comment w:id="164" w:author="磯崎　充宏" w:date="2025-01-17T19:22:00Z" w:initials="磯崎">
    <w:p w14:paraId="1E354B4B" w14:textId="3A43F471" w:rsidR="4C38FA08" w:rsidRDefault="4C38FA08">
      <w:r>
        <w:t>“s” should be deleted.</w:t>
      </w:r>
      <w:r>
        <w:annotationRef/>
      </w:r>
    </w:p>
  </w:comment>
  <w:comment w:id="165" w:author="Allred, Mitzi" w:date="2025-01-17T10:45:00Z" w:initials="MA">
    <w:p w14:paraId="0E5929A9" w14:textId="77777777" w:rsidR="00E2546B" w:rsidRDefault="00E2546B" w:rsidP="00E2546B">
      <w:pPr>
        <w:pStyle w:val="CommentText"/>
      </w:pPr>
      <w:r>
        <w:rPr>
          <w:rStyle w:val="CommentReference"/>
        </w:rPr>
        <w:annotationRef/>
      </w:r>
      <w:r>
        <w:t>Deleted s</w:t>
      </w:r>
    </w:p>
  </w:comment>
  <w:comment w:id="166" w:author="磯崎　充宏" w:date="2025-01-17T19:23:00Z" w:initials="磯崎">
    <w:p w14:paraId="624CCB24" w14:textId="47B8D9F5" w:rsidR="4C38FA08" w:rsidRDefault="4C38FA08">
      <w:r>
        <w:t>It should be added “. (ICH E9(R1))” as same as CT.</w:t>
      </w:r>
      <w:r>
        <w:annotationRef/>
      </w:r>
    </w:p>
  </w:comment>
  <w:comment w:id="167" w:author="Allred, Mitzi" w:date="2025-01-17T10:45:00Z" w:initials="MA">
    <w:p w14:paraId="5786B59A" w14:textId="77777777" w:rsidR="00E2546B" w:rsidRDefault="00E2546B" w:rsidP="00E2546B">
      <w:pPr>
        <w:pStyle w:val="CommentText"/>
      </w:pPr>
      <w:r>
        <w:rPr>
          <w:rStyle w:val="CommentReference"/>
        </w:rPr>
        <w:annotationRef/>
      </w:r>
      <w:r>
        <w:t>Definition not part of QC</w:t>
      </w:r>
    </w:p>
  </w:comment>
  <w:comment w:id="168" w:author="磯崎　充宏" w:date="2025-01-17T19:23:00Z" w:initials="磯崎">
    <w:p w14:paraId="31089CBF" w14:textId="104893A1" w:rsidR="4C38FA08" w:rsidRDefault="4C38FA08">
      <w:r>
        <w:t>The text in the template is as follows.</w:t>
      </w:r>
      <w:r>
        <w:annotationRef/>
      </w:r>
    </w:p>
    <w:p w14:paraId="08E4D299" w14:textId="5B21BFFE" w:rsidR="4C38FA08" w:rsidRDefault="4C38FA08"/>
    <w:p w14:paraId="1913A142" w14:textId="0BF2F9D8" w:rsidR="4C38FA08" w:rsidRDefault="4C38FA08">
      <w:r>
        <w:t>Definition of the endpoint</w:t>
      </w:r>
    </w:p>
  </w:comment>
  <w:comment w:id="169" w:author="Allred, Mitzi" w:date="2025-01-17T10:45:00Z" w:initials="MA">
    <w:p w14:paraId="32236048" w14:textId="77777777" w:rsidR="00E2546B" w:rsidRDefault="00E2546B" w:rsidP="00E2546B">
      <w:pPr>
        <w:pStyle w:val="CommentText"/>
      </w:pPr>
      <w:r>
        <w:rPr>
          <w:rStyle w:val="CommentReference"/>
        </w:rPr>
        <w:annotationRef/>
      </w:r>
      <w:r>
        <w:t>User Gudiance not part of QC</w:t>
      </w:r>
    </w:p>
  </w:comment>
  <w:comment w:id="170" w:author="磯崎　充宏" w:date="2025-01-17T19:23:00Z" w:initials="磯崎">
    <w:p w14:paraId="68AA5A20" w14:textId="414CA4A1" w:rsidR="4C38FA08" w:rsidRDefault="4C38FA08">
      <w:r>
        <w:t>In the template, 'L' is the lowercase letter 'l'. However, in the CT, it is the uppercase letter 'L', so there is a discrepancy between the template and the CT.</w:t>
      </w:r>
      <w:r>
        <w:annotationRef/>
      </w:r>
    </w:p>
  </w:comment>
  <w:comment w:id="171" w:author="Allred, Mitzi" w:date="2025-01-17T10:46:00Z" w:initials="MA">
    <w:p w14:paraId="3DDD821F" w14:textId="77777777" w:rsidR="00E2546B" w:rsidRDefault="00E2546B" w:rsidP="00E2546B">
      <w:pPr>
        <w:pStyle w:val="CommentText"/>
      </w:pPr>
      <w:r>
        <w:rPr>
          <w:rStyle w:val="CommentReference"/>
        </w:rPr>
        <w:annotationRef/>
      </w:r>
      <w:r>
        <w:t>Changed to match template</w:t>
      </w:r>
    </w:p>
  </w:comment>
  <w:comment w:id="172" w:author="磯崎　充宏" w:date="2025-01-17T19:23:00Z" w:initials="磯崎">
    <w:p w14:paraId="109A0C8C" w14:textId="27ED6D51" w:rsidR="4C38FA08" w:rsidRDefault="4C38FA08">
      <w:r>
        <w:t>In the template, 'L' is the lowercase letter 'l'. However, in the CT, it is the uppercase letter 'L', so there is a discrepancy between the template and the CT.</w:t>
      </w:r>
      <w:r>
        <w:annotationRef/>
      </w:r>
    </w:p>
  </w:comment>
  <w:comment w:id="173" w:author="Allred, Mitzi" w:date="2025-01-17T10:47:00Z" w:initials="MA">
    <w:p w14:paraId="71F5467E" w14:textId="77777777" w:rsidR="00E2546B" w:rsidRDefault="00E2546B" w:rsidP="00E2546B">
      <w:pPr>
        <w:pStyle w:val="CommentText"/>
      </w:pPr>
      <w:r>
        <w:rPr>
          <w:rStyle w:val="CommentReference"/>
        </w:rPr>
        <w:annotationRef/>
      </w:r>
      <w:r>
        <w:t>Changed to match template</w:t>
      </w:r>
    </w:p>
  </w:comment>
  <w:comment w:id="174" w:author="磯崎　充宏" w:date="2025-01-17T19:24:00Z" w:initials="磯崎">
    <w:p w14:paraId="6E7885FD" w14:textId="4121AE5D" w:rsidR="4C38FA08" w:rsidRDefault="4C38FA08">
      <w:r>
        <w:t>In the template, 'L' is the lowercase letter 'l'. However, in the CT, it is the uppercase letter 'L', so there is a discrepancy between the template and the CT.</w:t>
      </w:r>
      <w:r>
        <w:annotationRef/>
      </w:r>
    </w:p>
  </w:comment>
  <w:comment w:id="175" w:author="Allred, Mitzi" w:date="2025-01-17T10:48:00Z" w:initials="MA">
    <w:p w14:paraId="176CCF49" w14:textId="77777777" w:rsidR="00E2546B" w:rsidRDefault="00E2546B" w:rsidP="00E2546B">
      <w:pPr>
        <w:pStyle w:val="CommentText"/>
      </w:pPr>
      <w:r>
        <w:rPr>
          <w:rStyle w:val="CommentReference"/>
        </w:rPr>
        <w:annotationRef/>
      </w:r>
      <w:r>
        <w:t>Changed to match tempalte</w:t>
      </w:r>
    </w:p>
  </w:comment>
  <w:comment w:id="176" w:author="磯崎　充宏" w:date="2025-01-17T19:24:00Z" w:initials="磯崎">
    <w:p w14:paraId="0176B7E8" w14:textId="026CB80C" w:rsidR="4C38FA08" w:rsidRDefault="4C38FA08">
      <w:r>
        <w:t>The text in the CT is as follows.</w:t>
      </w:r>
      <w:r>
        <w:annotationRef/>
      </w:r>
    </w:p>
    <w:p w14:paraId="32950A11" w14:textId="1B6FDD99" w:rsidR="4C38FA08" w:rsidRDefault="4C38FA08"/>
    <w:p w14:paraId="24967E2F" w14:textId="7659D53C" w:rsidR="4C38FA08" w:rsidRDefault="4C38FA08">
      <w:r>
        <w:t>Population level summary for the clinical endpoint of interest, which provides a basis for comparison between treatment conditions. (ICH E9(R1))</w:t>
      </w:r>
    </w:p>
  </w:comment>
  <w:comment w:id="177" w:author="Allred, Mitzi" w:date="2025-01-17T10:48:00Z" w:initials="MA">
    <w:p w14:paraId="2BB100B0" w14:textId="77777777" w:rsidR="00E2546B" w:rsidRDefault="00E2546B" w:rsidP="00E2546B">
      <w:pPr>
        <w:pStyle w:val="CommentText"/>
      </w:pPr>
      <w:r>
        <w:rPr>
          <w:rStyle w:val="CommentReference"/>
        </w:rPr>
        <w:annotationRef/>
      </w:r>
      <w:r>
        <w:t>Definition not part of QC</w:t>
      </w:r>
    </w:p>
  </w:comment>
  <w:comment w:id="178" w:author="磯崎　充宏" w:date="2025-01-17T19:24:00Z" w:initials="磯崎">
    <w:p w14:paraId="487948D6" w14:textId="322C9713" w:rsidR="4C38FA08" w:rsidRDefault="4C38FA08">
      <w:r>
        <w:t>It might be “Other Intercurrent Event”.</w:t>
      </w:r>
      <w:r>
        <w:annotationRef/>
      </w:r>
    </w:p>
  </w:comment>
  <w:comment w:id="179" w:author="Allred, Mitzi" w:date="2025-01-17T10:50:00Z" w:initials="MA">
    <w:p w14:paraId="13056D75" w14:textId="77777777" w:rsidR="00B122D8" w:rsidRDefault="00B122D8" w:rsidP="00B122D8">
      <w:pPr>
        <w:pStyle w:val="CommentText"/>
      </w:pPr>
      <w:r>
        <w:rPr>
          <w:rStyle w:val="CommentReference"/>
        </w:rPr>
        <w:annotationRef/>
      </w:r>
      <w:r>
        <w:t>Moved and updated</w:t>
      </w:r>
    </w:p>
  </w:comment>
  <w:comment w:id="180" w:author="磯崎　充宏" w:date="2025-01-17T19:24:00Z" w:initials="磯崎">
    <w:p w14:paraId="22DC91B5" w14:textId="2319C1CE" w:rsidR="4C38FA08" w:rsidRDefault="4C38FA08">
      <w:r>
        <w:t>It should be “C188856”.</w:t>
      </w:r>
      <w:r>
        <w:annotationRef/>
      </w:r>
    </w:p>
  </w:comment>
  <w:comment w:id="181" w:author="Allred, Mitzi" w:date="2025-01-17T10:51:00Z" w:initials="MA">
    <w:p w14:paraId="3B91A133" w14:textId="77777777" w:rsidR="00B122D8" w:rsidRDefault="00B122D8" w:rsidP="00B122D8">
      <w:pPr>
        <w:pStyle w:val="CommentText"/>
      </w:pPr>
      <w:r>
        <w:rPr>
          <w:rStyle w:val="CommentReference"/>
        </w:rPr>
        <w:annotationRef/>
      </w:r>
      <w:r>
        <w:t>Definition not part of QC</w:t>
      </w:r>
    </w:p>
  </w:comment>
  <w:comment w:id="182" w:author="磯崎　充宏" w:date="2025-01-17T19:25:00Z" w:initials="磯崎">
    <w:p w14:paraId="53087749" w14:textId="1511179E" w:rsidR="4C38FA08" w:rsidRDefault="4C38FA08">
      <w:r>
        <w:t>The text in the CT is as follows.</w:t>
      </w:r>
      <w:r>
        <w:annotationRef/>
      </w:r>
    </w:p>
    <w:p w14:paraId="5F538B9F" w14:textId="743AD2B4" w:rsidR="4C38FA08" w:rsidRDefault="4C38FA08"/>
    <w:p w14:paraId="53D837BF" w14:textId="54DB51BB" w:rsidR="4C38FA08" w:rsidRDefault="4C38FA08">
      <w:r>
        <w:t>A description of the intercurrent event.</w:t>
      </w:r>
    </w:p>
  </w:comment>
  <w:comment w:id="183" w:author="Allred, Mitzi" w:date="2025-01-17T10:51:00Z" w:initials="MA">
    <w:p w14:paraId="10FCA618" w14:textId="77777777" w:rsidR="00B122D8" w:rsidRDefault="00B122D8" w:rsidP="00B122D8">
      <w:pPr>
        <w:pStyle w:val="CommentText"/>
      </w:pPr>
      <w:r>
        <w:rPr>
          <w:rStyle w:val="CommentReference"/>
        </w:rPr>
        <w:annotationRef/>
      </w:r>
      <w:r>
        <w:t>Definition not part of QC</w:t>
      </w:r>
    </w:p>
  </w:comment>
  <w:comment w:id="184" w:author="磯崎　充宏" w:date="2025-01-17T19:25:00Z" w:initials="磯崎">
    <w:p w14:paraId="1E8B63E5" w14:textId="0EA31781" w:rsidR="4C38FA08" w:rsidRDefault="4C38FA08">
      <w:r>
        <w:t>It should be “N/A”.</w:t>
      </w:r>
      <w:r>
        <w:annotationRef/>
      </w:r>
    </w:p>
  </w:comment>
  <w:comment w:id="185" w:author="Allred, Mitzi" w:date="2025-01-17T10:51:00Z" w:initials="MA">
    <w:p w14:paraId="29E036E4" w14:textId="77777777" w:rsidR="00B122D8" w:rsidRDefault="00B122D8" w:rsidP="00B122D8">
      <w:pPr>
        <w:pStyle w:val="CommentText"/>
      </w:pPr>
      <w:r>
        <w:rPr>
          <w:rStyle w:val="CommentReference"/>
        </w:rPr>
        <w:annotationRef/>
      </w:r>
      <w:r>
        <w:t>User guidance not part of QC</w:t>
      </w:r>
    </w:p>
  </w:comment>
  <w:comment w:id="186" w:author="磯崎　充宏" w:date="2025-01-17T19:25:00Z" w:initials="磯崎">
    <w:p w14:paraId="0BEA3F47" w14:textId="6C16D1AD" w:rsidR="4C38FA08" w:rsidRDefault="4C38FA08">
      <w:r>
        <w:t>It should be “C188856”.</w:t>
      </w:r>
      <w:r>
        <w:annotationRef/>
      </w:r>
    </w:p>
  </w:comment>
  <w:comment w:id="187" w:author="Allred, Mitzi" w:date="2025-01-17T10:52:00Z" w:initials="MA">
    <w:p w14:paraId="1C3088BE" w14:textId="77777777" w:rsidR="00B122D8" w:rsidRDefault="00B122D8" w:rsidP="00B122D8">
      <w:pPr>
        <w:pStyle w:val="CommentText"/>
      </w:pPr>
      <w:r>
        <w:rPr>
          <w:rStyle w:val="CommentReference"/>
        </w:rPr>
        <w:annotationRef/>
      </w:r>
      <w:r>
        <w:t>Concept not part of QC</w:t>
      </w:r>
    </w:p>
  </w:comment>
  <w:comment w:id="188" w:author="磯崎　充宏" w:date="2025-01-17T19:25:00Z" w:initials="磯崎">
    <w:p w14:paraId="0ACC828D" w14:textId="7F1E4587" w:rsidR="4C38FA08" w:rsidRDefault="4C38FA08">
      <w:r>
        <w:t>"textual" is not included in the draft definition of CT.</w:t>
      </w:r>
      <w:r>
        <w:annotationRef/>
      </w:r>
    </w:p>
  </w:comment>
  <w:comment w:id="189" w:author="Allred, Mitzi" w:date="2025-01-17T10:52:00Z" w:initials="MA">
    <w:p w14:paraId="3AF6029E" w14:textId="77777777" w:rsidR="00B122D8" w:rsidRDefault="00B122D8" w:rsidP="00B122D8">
      <w:pPr>
        <w:pStyle w:val="CommentText"/>
      </w:pPr>
      <w:r>
        <w:rPr>
          <w:rStyle w:val="CommentReference"/>
        </w:rPr>
        <w:annotationRef/>
      </w:r>
      <w:r>
        <w:t>Definition not part of QC</w:t>
      </w:r>
    </w:p>
  </w:comment>
  <w:comment w:id="190" w:author="Allred, Mitzi" w:date="2025-01-17T10:52:00Z" w:initials="MA">
    <w:p w14:paraId="0D26D23A" w14:textId="77777777" w:rsidR="00B122D8" w:rsidRDefault="00B122D8" w:rsidP="00B122D8">
      <w:pPr>
        <w:pStyle w:val="CommentText"/>
      </w:pPr>
      <w:r>
        <w:rPr>
          <w:rStyle w:val="CommentReference"/>
        </w:rPr>
        <w:annotationRef/>
      </w:r>
      <w:r>
        <w:t>User guidance not part of QC</w:t>
      </w:r>
    </w:p>
  </w:comment>
  <w:comment w:id="191" w:author="磯崎　充宏" w:date="2025-01-17T19:26:00Z" w:initials="磯崎">
    <w:p w14:paraId="12DE7562" w14:textId="16415B0E" w:rsidR="4C38FA08" w:rsidRDefault="4C38FA08">
      <w:r>
        <w:t>The text in the template is as follows.</w:t>
      </w:r>
      <w:r>
        <w:annotationRef/>
      </w:r>
    </w:p>
    <w:p w14:paraId="7B39B97C" w14:textId="088DA326" w:rsidR="4C38FA08" w:rsidRDefault="4C38FA08"/>
    <w:p w14:paraId="42FD4356" w14:textId="592EC813" w:rsidR="4C38FA08" w:rsidRDefault="4C38FA08">
      <w:r>
        <w:t>Description of the strategy to address the intercurrent event (e.g., a treatment policy strategy); cross reference the justification in Section 4 Trial Design. If there is &gt;1 intercurrent event for an objective, add additional intercurrent event rows</w:t>
      </w:r>
    </w:p>
  </w:comment>
  <w:comment w:id="192" w:author="Allred, Mitzi" w:date="2025-01-17T10:53:00Z" w:initials="MA">
    <w:p w14:paraId="1153BEA1" w14:textId="77777777" w:rsidR="00B122D8" w:rsidRDefault="00B122D8" w:rsidP="00B122D8">
      <w:pPr>
        <w:pStyle w:val="CommentText"/>
      </w:pPr>
      <w:r>
        <w:rPr>
          <w:rStyle w:val="CommentReference"/>
        </w:rPr>
        <w:annotationRef/>
      </w:r>
      <w:r>
        <w:t>User guidance not part of qc</w:t>
      </w:r>
    </w:p>
  </w:comment>
  <w:comment w:id="193" w:author="磯崎　充宏" w:date="2025-01-17T19:26:00Z" w:initials="磯崎">
    <w:p w14:paraId="6873809C" w14:textId="51C29A26" w:rsidR="4C38FA08" w:rsidRDefault="4C38FA08">
      <w:r>
        <w:t>The text in the template is as follows.</w:t>
      </w:r>
      <w:r>
        <w:annotationRef/>
      </w:r>
    </w:p>
    <w:p w14:paraId="5D8AFD34" w14:textId="73CC34D9" w:rsidR="4C38FA08" w:rsidRDefault="4C38FA08"/>
    <w:p w14:paraId="1A063B60" w14:textId="46912B43" w:rsidR="4C38FA08" w:rsidRDefault="4C38FA08">
      <w:r>
        <w:t>Describe the secondary objective(s) and associated estimand(s) as outlined in Section 3.1 Primary Objective(s) and Associated Estimand(s). Use the same approach as above and consider including a table for a precise estimand description.</w:t>
      </w:r>
    </w:p>
    <w:p w14:paraId="0BFC8199" w14:textId="41213FE9" w:rsidR="4C38FA08" w:rsidRDefault="4C38FA08">
      <w:r>
        <w:t>No text is intended here (heading only) unless there is no secondary objective, in which case indicate “Not applicable”.</w:t>
      </w:r>
    </w:p>
  </w:comment>
  <w:comment w:id="194" w:author="Allred, Mitzi" w:date="2025-01-17T10:53:00Z" w:initials="MA">
    <w:p w14:paraId="29E4EF89" w14:textId="77777777" w:rsidR="00B122D8" w:rsidRDefault="00B122D8" w:rsidP="00B122D8">
      <w:pPr>
        <w:pStyle w:val="CommentText"/>
      </w:pPr>
      <w:r>
        <w:rPr>
          <w:rStyle w:val="CommentReference"/>
        </w:rPr>
        <w:annotationRef/>
      </w:r>
      <w:r>
        <w:t>User guidance not part of QC</w:t>
      </w:r>
    </w:p>
  </w:comment>
  <w:comment w:id="195" w:author="磯崎　充宏" w:date="2025-01-17T19:27:00Z" w:initials="磯崎">
    <w:p w14:paraId="02DF0EC5" w14:textId="62DE0B80" w:rsidR="4C38FA08" w:rsidRDefault="4C38FA08">
      <w:r>
        <w:t>Confomation: 'X' should removed to align with the 'Primary Objective'.</w:t>
      </w:r>
      <w:r>
        <w:annotationRef/>
      </w:r>
    </w:p>
  </w:comment>
  <w:comment w:id="196" w:author="Allred, Mitzi" w:date="2025-01-17T10:54:00Z" w:initials="MA">
    <w:p w14:paraId="5B7D11EE" w14:textId="77777777" w:rsidR="00B122D8" w:rsidRDefault="00B122D8" w:rsidP="00B122D8">
      <w:pPr>
        <w:pStyle w:val="CommentText"/>
      </w:pPr>
      <w:r>
        <w:rPr>
          <w:rStyle w:val="CommentReference"/>
        </w:rPr>
        <w:annotationRef/>
      </w:r>
      <w:r>
        <w:t>Corrected per discussions</w:t>
      </w:r>
    </w:p>
  </w:comment>
  <w:comment w:id="197" w:author="Schoch, Guillaume {TLRA~BASEL}" w:date="2025-01-10T15:12:00Z" w:initials="GS">
    <w:p w14:paraId="1B8F89A9" w14:textId="08A60836" w:rsidR="00D4666C" w:rsidRDefault="00CC65F5">
      <w:pPr>
        <w:pStyle w:val="CommentText"/>
      </w:pPr>
      <w:r>
        <w:t xml:space="preserve">#Mitzi, </w:t>
      </w:r>
      <w:r w:rsidR="00D4666C">
        <w:rPr>
          <w:rStyle w:val="CommentReference"/>
        </w:rPr>
        <w:annotationRef/>
      </w:r>
      <w:r w:rsidR="00D4666C">
        <w:t>10 Jan: I made a few additional changes after our call</w:t>
      </w:r>
      <w:r w:rsidR="00E07027">
        <w:t xml:space="preserve"> in line with changes in Section 3.1.X</w:t>
      </w:r>
      <w:r>
        <w:t>. Please confirm these are correct</w:t>
      </w:r>
    </w:p>
  </w:comment>
  <w:comment w:id="198" w:author="Allred, Mitzi [2]" w:date="2025-01-10T12:09:00Z" w:initials="AM">
    <w:p w14:paraId="31289969" w14:textId="76031F5D" w:rsidR="007F0D48" w:rsidRDefault="007F0D48">
      <w:pPr>
        <w:pStyle w:val="CommentText"/>
      </w:pPr>
      <w:r>
        <w:rPr>
          <w:rStyle w:val="CommentReference"/>
        </w:rPr>
        <w:annotationRef/>
      </w:r>
      <w:r w:rsidRPr="27FA3757">
        <w:t>Correct</w:t>
      </w:r>
    </w:p>
  </w:comment>
  <w:comment w:id="199" w:author="Allred, Mitzi" w:date="2025-01-17T10:54:00Z" w:initials="MA">
    <w:p w14:paraId="4F39121E" w14:textId="77777777" w:rsidR="00B122D8" w:rsidRDefault="00B122D8" w:rsidP="00B122D8">
      <w:pPr>
        <w:pStyle w:val="CommentText"/>
      </w:pPr>
      <w:r>
        <w:rPr>
          <w:rStyle w:val="CommentReference"/>
        </w:rPr>
        <w:annotationRef/>
      </w:r>
      <w:r>
        <w:t>This was updated per discussion</w:t>
      </w:r>
    </w:p>
  </w:comment>
  <w:comment w:id="200" w:author="磯崎　充宏" w:date="2025-01-17T19:27:00Z" w:initials="磯崎">
    <w:p w14:paraId="0DF395CA" w14:textId="24164564" w:rsidR="4C38FA08" w:rsidRDefault="4C38FA08">
      <w:r>
        <w:t>It should be “N/A”.</w:t>
      </w:r>
      <w:r>
        <w:annotationRef/>
      </w:r>
    </w:p>
  </w:comment>
  <w:comment w:id="201" w:author="Allred, Mitzi" w:date="2025-01-17T10:54:00Z" w:initials="MA">
    <w:p w14:paraId="79CF9C7F" w14:textId="77777777" w:rsidR="00B122D8" w:rsidRDefault="00B122D8" w:rsidP="00B122D8">
      <w:pPr>
        <w:pStyle w:val="CommentText"/>
      </w:pPr>
      <w:r>
        <w:rPr>
          <w:rStyle w:val="CommentReference"/>
        </w:rPr>
        <w:annotationRef/>
      </w:r>
      <w:r>
        <w:t>User guidance not par to QC</w:t>
      </w:r>
    </w:p>
  </w:comment>
  <w:comment w:id="202" w:author="磯崎　充宏" w:date="2025-01-17T19:28:00Z" w:initials="磯崎">
    <w:p w14:paraId="340BB328" w14:textId="5966BF1F" w:rsidR="4C38FA08" w:rsidRDefault="4C38FA08">
      <w:r>
        <w:t xml:space="preserve">“: X is a unique number for each secondary objective” should add to align with the 'Primary Objective'. </w:t>
      </w:r>
      <w:r>
        <w:annotationRef/>
      </w:r>
    </w:p>
  </w:comment>
  <w:comment w:id="203" w:author="Allred, Mitzi" w:date="2025-01-17T10:55:00Z" w:initials="MA">
    <w:p w14:paraId="5D6E7251" w14:textId="77777777" w:rsidR="00B122D8" w:rsidRDefault="00B122D8" w:rsidP="00B122D8">
      <w:pPr>
        <w:pStyle w:val="CommentText"/>
      </w:pPr>
      <w:r>
        <w:rPr>
          <w:rStyle w:val="CommentReference"/>
        </w:rPr>
        <w:annotationRef/>
      </w:r>
      <w:r>
        <w:t>Corrected</w:t>
      </w:r>
    </w:p>
  </w:comment>
  <w:comment w:id="207" w:author="磯崎　充宏" w:date="2025-01-17T19:28:00Z" w:initials="磯崎">
    <w:p w14:paraId="5E52AD6D" w14:textId="317E19B5" w:rsidR="4C38FA08" w:rsidRDefault="4C38FA08">
      <w:r>
        <w:t>There is no “Secondary Objective Number” in the template. The term might be deleted.</w:t>
      </w:r>
      <w:r>
        <w:annotationRef/>
      </w:r>
    </w:p>
  </w:comment>
  <w:comment w:id="208" w:author="Allred, Mitzi" w:date="2025-01-17T10:55:00Z" w:initials="MA">
    <w:p w14:paraId="6E622AC0" w14:textId="77777777" w:rsidR="00B122D8" w:rsidRDefault="00B122D8" w:rsidP="00B122D8">
      <w:pPr>
        <w:pStyle w:val="CommentText"/>
      </w:pPr>
      <w:r>
        <w:rPr>
          <w:rStyle w:val="CommentReference"/>
        </w:rPr>
        <w:annotationRef/>
      </w:r>
      <w:r>
        <w:t>Table deleted</w:t>
      </w:r>
    </w:p>
  </w:comment>
  <w:comment w:id="204" w:author="Schoch, Guillaume {TLRA~BASEL}" w:date="2025-01-10T15:13:00Z" w:initials="GS">
    <w:p w14:paraId="4A1EC63F" w14:textId="5C9C9B4C" w:rsidR="003340C0" w:rsidRDefault="003340C0">
      <w:pPr>
        <w:pStyle w:val="CommentText"/>
      </w:pPr>
      <w:r>
        <w:rPr>
          <w:rStyle w:val="CommentReference"/>
        </w:rPr>
        <w:annotationRef/>
      </w:r>
      <w:r w:rsidR="00C239FE">
        <w:t>#</w:t>
      </w:r>
      <w:r w:rsidR="00CC65F5">
        <w:t>Mitzi, all</w:t>
      </w:r>
      <w:r w:rsidR="00C239FE">
        <w:t xml:space="preserve">. I am not sure this table is needed if we include X in the previous 2 </w:t>
      </w:r>
      <w:r w:rsidR="00CB7C53">
        <w:t>data elements</w:t>
      </w:r>
      <w:r w:rsidR="00CC65F5">
        <w:t>. I would delete it</w:t>
      </w:r>
      <w:r w:rsidR="00CA2ED8">
        <w:t>. We can specify that X is an integer, unique number in the previous table. This would have to be defined in 3.1.X and 3.</w:t>
      </w:r>
      <w:r w:rsidR="005905DB">
        <w:t>2.X</w:t>
      </w:r>
    </w:p>
  </w:comment>
  <w:comment w:id="205" w:author="Allred, Mitzi [2]" w:date="2025-01-10T12:12:00Z" w:initials="AM">
    <w:p w14:paraId="10C01AE8" w14:textId="0B869BEB" w:rsidR="00EE3B29" w:rsidRDefault="00EE3B29">
      <w:pPr>
        <w:pStyle w:val="CommentText"/>
      </w:pPr>
      <w:r>
        <w:rPr>
          <w:rStyle w:val="CommentReference"/>
        </w:rPr>
        <w:annotationRef/>
      </w:r>
      <w:r w:rsidRPr="65F7FC01">
        <w:t>Agree</w:t>
      </w:r>
    </w:p>
  </w:comment>
  <w:comment w:id="206" w:author="Allred, Mitzi" w:date="2025-01-17T10:55:00Z" w:initials="MA">
    <w:p w14:paraId="78FCA915" w14:textId="77777777" w:rsidR="00B122D8" w:rsidRDefault="00B122D8" w:rsidP="00B122D8">
      <w:pPr>
        <w:pStyle w:val="CommentText"/>
      </w:pPr>
      <w:r>
        <w:rPr>
          <w:rStyle w:val="CommentReference"/>
        </w:rPr>
        <w:annotationRef/>
      </w:r>
      <w:r>
        <w:t>Table deleted</w:t>
      </w:r>
    </w:p>
  </w:comment>
  <w:comment w:id="209" w:author="磯崎　充宏" w:date="2025-01-17T19:28:00Z" w:initials="磯崎">
    <w:p w14:paraId="5C604E03" w14:textId="4434D23E" w:rsidR="4C38FA08" w:rsidRDefault="4C38FA08">
      <w:r>
        <w:t>Confirmation: I think this is a user guide for inserting tables, not a variable. I also think the template needs to be modified.</w:t>
      </w:r>
      <w:r>
        <w:annotationRef/>
      </w:r>
    </w:p>
  </w:comment>
  <w:comment w:id="210" w:author="Allred, Mitzi" w:date="2025-01-17T10:56:00Z" w:initials="MA">
    <w:p w14:paraId="073C83A8" w14:textId="77777777" w:rsidR="00B122D8" w:rsidRDefault="00B122D8" w:rsidP="00B122D8">
      <w:pPr>
        <w:pStyle w:val="CommentText"/>
      </w:pPr>
      <w:r>
        <w:rPr>
          <w:rStyle w:val="CommentReference"/>
        </w:rPr>
        <w:annotationRef/>
      </w:r>
      <w:r>
        <w:t>All is aligned</w:t>
      </w:r>
    </w:p>
  </w:comment>
  <w:comment w:id="211" w:author="磯崎　充宏" w:date="2025-01-17T19:28:00Z" w:initials="磯崎">
    <w:p w14:paraId="4344EDC3" w14:textId="4FA29CE2" w:rsidR="4C38FA08" w:rsidRDefault="4C38FA08">
      <w:r>
        <w:t>Align with the 'Primary Objective', it might be “&lt;Enter Table of Estimand Characteristics&gt;} including Endpoint at a minimum&gt;”.</w:t>
      </w:r>
      <w:r>
        <w:annotationRef/>
      </w:r>
    </w:p>
  </w:comment>
  <w:comment w:id="212" w:author="Allred, Mitzi" w:date="2025-01-17T10:56:00Z" w:initials="MA">
    <w:p w14:paraId="2C0415ED" w14:textId="77777777" w:rsidR="00B122D8" w:rsidRDefault="00B122D8" w:rsidP="00B122D8">
      <w:pPr>
        <w:pStyle w:val="CommentText"/>
      </w:pPr>
      <w:r>
        <w:rPr>
          <w:rStyle w:val="CommentReference"/>
        </w:rPr>
        <w:annotationRef/>
      </w:r>
      <w:r>
        <w:t>Addressed</w:t>
      </w:r>
    </w:p>
  </w:comment>
  <w:comment w:id="213" w:author="磯崎　充宏" w:date="2025-01-17T19:29:00Z" w:initials="磯崎">
    <w:p w14:paraId="63ED45AA" w14:textId="40FB4A8F" w:rsidR="4C38FA08" w:rsidRDefault="4C38FA08">
      <w:r>
        <w:t>Align with the 'Primary Objective', it might be “Table of Estimand Characteristics including Endpoint at a minimum”.</w:t>
      </w:r>
      <w:r>
        <w:annotationRef/>
      </w:r>
    </w:p>
  </w:comment>
  <w:comment w:id="214" w:author="Allred, Mitzi" w:date="2025-01-17T10:57:00Z" w:initials="MA">
    <w:p w14:paraId="6B118DFC" w14:textId="77777777" w:rsidR="00B122D8" w:rsidRDefault="00B122D8" w:rsidP="00B122D8">
      <w:pPr>
        <w:pStyle w:val="CommentText"/>
      </w:pPr>
      <w:r>
        <w:rPr>
          <w:rStyle w:val="CommentReference"/>
        </w:rPr>
        <w:annotationRef/>
      </w:r>
      <w:r>
        <w:t>addressed</w:t>
      </w:r>
    </w:p>
  </w:comment>
  <w:comment w:id="215" w:author="Schoch, Guillaume {TLRA~BASEL}" w:date="2025-01-10T15:18:00Z" w:initials="GS">
    <w:p w14:paraId="0EA4CF1B" w14:textId="7A612563" w:rsidR="007C44DC" w:rsidRDefault="005905DB">
      <w:pPr>
        <w:pStyle w:val="CommentText"/>
      </w:pPr>
      <w:r>
        <w:t xml:space="preserve">#Mitzi: </w:t>
      </w:r>
      <w:r w:rsidR="007C44DC">
        <w:rPr>
          <w:rStyle w:val="CommentReference"/>
        </w:rPr>
        <w:annotationRef/>
      </w:r>
      <w:r w:rsidR="00A55A6E">
        <w:t>Note: this whole table is conditional</w:t>
      </w:r>
      <w:r>
        <w:t xml:space="preserve"> for secondary objectives, no fields are required</w:t>
      </w:r>
      <w:r w:rsidR="00A55A6E">
        <w:t>. I made a few changes directly</w:t>
      </w:r>
    </w:p>
  </w:comment>
  <w:comment w:id="216" w:author="Allred, Mitzi [2]" w:date="2025-01-10T12:12:00Z" w:initials="AM">
    <w:p w14:paraId="6AFD916A" w14:textId="50134914" w:rsidR="00EE3B29" w:rsidRDefault="00EE3B29">
      <w:pPr>
        <w:pStyle w:val="CommentText"/>
      </w:pPr>
      <w:r>
        <w:rPr>
          <w:rStyle w:val="CommentReference"/>
        </w:rPr>
        <w:annotationRef/>
      </w:r>
      <w:r w:rsidRPr="4BA92FF9">
        <w:t>Agree with making table conditional</w:t>
      </w:r>
    </w:p>
  </w:comment>
  <w:comment w:id="217" w:author="Allred, Mitzi" w:date="2025-01-17T10:57:00Z" w:initials="MA">
    <w:p w14:paraId="6E83AED7" w14:textId="77777777" w:rsidR="00B122D8" w:rsidRDefault="00B122D8" w:rsidP="00B122D8">
      <w:pPr>
        <w:pStyle w:val="CommentText"/>
      </w:pPr>
      <w:r>
        <w:rPr>
          <w:rStyle w:val="CommentReference"/>
        </w:rPr>
        <w:annotationRef/>
      </w:r>
      <w:r>
        <w:t>Addressed</w:t>
      </w:r>
    </w:p>
  </w:comment>
  <w:comment w:id="218" w:author="磯崎　充宏" w:date="2025-01-17T19:29:00Z" w:initials="磯崎">
    <w:p w14:paraId="5CF0F732" w14:textId="5DD9CD96" w:rsidR="4C38FA08" w:rsidRDefault="4C38FA08">
      <w:r>
        <w:t>“s” should be deleted.v</w:t>
      </w:r>
      <w:r>
        <w:annotationRef/>
      </w:r>
    </w:p>
  </w:comment>
  <w:comment w:id="219" w:author="Allred, Mitzi" w:date="2025-01-17T11:04:00Z" w:initials="MA">
    <w:p w14:paraId="3429A020" w14:textId="77777777" w:rsidR="00A924D5" w:rsidRDefault="00A924D5" w:rsidP="00A924D5">
      <w:pPr>
        <w:pStyle w:val="CommentText"/>
      </w:pPr>
      <w:r>
        <w:rPr>
          <w:rStyle w:val="CommentReference"/>
        </w:rPr>
        <w:annotationRef/>
      </w:r>
      <w:r>
        <w:t>deleted</w:t>
      </w:r>
    </w:p>
  </w:comment>
  <w:comment w:id="220" w:author="磯崎　充宏" w:date="2025-01-17T19:30:00Z" w:initials="磯崎">
    <w:p w14:paraId="017B6275" w14:textId="0D95793A" w:rsidR="4C38FA08" w:rsidRDefault="4C38FA08">
      <w:r>
        <w:t>It should be added “ (ICH E9(R1))” as the same as CT.</w:t>
      </w:r>
      <w:r>
        <w:annotationRef/>
      </w:r>
    </w:p>
  </w:comment>
  <w:comment w:id="221" w:author="Allred, Mitzi" w:date="2025-01-17T11:05:00Z" w:initials="MA">
    <w:p w14:paraId="58AF24A0" w14:textId="77777777" w:rsidR="00E21E32" w:rsidRDefault="00E21E32" w:rsidP="00E21E32">
      <w:pPr>
        <w:pStyle w:val="CommentText"/>
      </w:pPr>
      <w:r>
        <w:rPr>
          <w:rStyle w:val="CommentReference"/>
        </w:rPr>
        <w:annotationRef/>
      </w:r>
      <w:r>
        <w:t>Definition not part of QC</w:t>
      </w:r>
    </w:p>
  </w:comment>
  <w:comment w:id="222" w:author="磯崎　充宏" w:date="2025-01-17T19:30:00Z" w:initials="磯崎">
    <w:p w14:paraId="0AAFD43A" w14:textId="76E9A26A" w:rsidR="4C38FA08" w:rsidRDefault="4C38FA08">
      <w:r>
        <w:t>“s” should be deleted.</w:t>
      </w:r>
      <w:r>
        <w:annotationRef/>
      </w:r>
    </w:p>
  </w:comment>
  <w:comment w:id="223" w:author="Allred, Mitzi" w:date="2025-01-17T11:06:00Z" w:initials="MA">
    <w:p w14:paraId="2F6284E8" w14:textId="77777777" w:rsidR="00C6273F" w:rsidRDefault="00C6273F" w:rsidP="00C6273F">
      <w:pPr>
        <w:pStyle w:val="CommentText"/>
      </w:pPr>
      <w:r>
        <w:rPr>
          <w:rStyle w:val="CommentReference"/>
        </w:rPr>
        <w:annotationRef/>
      </w:r>
      <w:r>
        <w:t>deleted</w:t>
      </w:r>
    </w:p>
  </w:comment>
  <w:comment w:id="224" w:author="磯崎　充宏" w:date="2025-01-17T19:31:00Z" w:initials="磯崎">
    <w:p w14:paraId="255464E5" w14:textId="309861CF" w:rsidR="4C38FA08" w:rsidRDefault="4C38FA08">
      <w:r>
        <w:t>“s” should be deleted.</w:t>
      </w:r>
      <w:r>
        <w:annotationRef/>
      </w:r>
    </w:p>
  </w:comment>
  <w:comment w:id="225" w:author="Allred, Mitzi" w:date="2025-01-17T11:06:00Z" w:initials="MA">
    <w:p w14:paraId="2CD6F4A8" w14:textId="77777777" w:rsidR="005703D0" w:rsidRDefault="005703D0" w:rsidP="005703D0">
      <w:pPr>
        <w:pStyle w:val="CommentText"/>
      </w:pPr>
      <w:r>
        <w:rPr>
          <w:rStyle w:val="CommentReference"/>
        </w:rPr>
        <w:annotationRef/>
      </w:r>
      <w:r>
        <w:t>Deleted</w:t>
      </w:r>
    </w:p>
  </w:comment>
  <w:comment w:id="226" w:author="磯崎　充宏" w:date="2025-01-17T19:31:00Z" w:initials="磯崎">
    <w:p w14:paraId="6C900325" w14:textId="13A22AC3" w:rsidR="4C38FA08" w:rsidRDefault="4C38FA08">
      <w:r>
        <w:t>It should be added “ (ICH E9(R1))” as the same as CT.</w:t>
      </w:r>
      <w:r>
        <w:annotationRef/>
      </w:r>
    </w:p>
  </w:comment>
  <w:comment w:id="227" w:author="Allred, Mitzi" w:date="2025-01-17T11:07:00Z" w:initials="MA">
    <w:p w14:paraId="6F822E75" w14:textId="77777777" w:rsidR="00277BE6" w:rsidRDefault="00277BE6" w:rsidP="00277BE6">
      <w:pPr>
        <w:pStyle w:val="CommentText"/>
      </w:pPr>
      <w:r>
        <w:rPr>
          <w:rStyle w:val="CommentReference"/>
        </w:rPr>
        <w:annotationRef/>
      </w:r>
      <w:r>
        <w:t>Definition not part of QC</w:t>
      </w:r>
    </w:p>
  </w:comment>
  <w:comment w:id="228" w:author="磯崎　充宏" w:date="2025-01-17T19:31:00Z" w:initials="磯崎">
    <w:p w14:paraId="6DC8A71B" w14:textId="464971D1" w:rsidR="4C38FA08" w:rsidRDefault="4C38FA08">
      <w:r>
        <w:t>“s” should be deleted.</w:t>
      </w:r>
      <w:r>
        <w:annotationRef/>
      </w:r>
    </w:p>
  </w:comment>
  <w:comment w:id="229" w:author="Allred, Mitzi" w:date="2025-01-17T11:07:00Z" w:initials="MA">
    <w:p w14:paraId="04DBA255" w14:textId="77777777" w:rsidR="00CD721A" w:rsidRDefault="00CD721A" w:rsidP="00CD721A">
      <w:pPr>
        <w:pStyle w:val="CommentText"/>
      </w:pPr>
      <w:r>
        <w:rPr>
          <w:rStyle w:val="CommentReference"/>
        </w:rPr>
        <w:annotationRef/>
      </w:r>
      <w:r>
        <w:t>deleted</w:t>
      </w:r>
    </w:p>
  </w:comment>
  <w:comment w:id="230" w:author="磯崎　充宏" w:date="2025-01-17T19:31:00Z" w:initials="磯崎">
    <w:p w14:paraId="6A01E3C5" w14:textId="304F2E8E" w:rsidR="4C38FA08" w:rsidRDefault="4C38FA08">
      <w:r>
        <w:t>It should be added “. (ICH E9(R1))” as the same as CT.</w:t>
      </w:r>
      <w:r>
        <w:annotationRef/>
      </w:r>
    </w:p>
  </w:comment>
  <w:comment w:id="231" w:author="Allred, Mitzi" w:date="2025-01-17T11:08:00Z" w:initials="MA">
    <w:p w14:paraId="0245AA26" w14:textId="77777777" w:rsidR="00CD721A" w:rsidRDefault="00CD721A" w:rsidP="00CD721A">
      <w:pPr>
        <w:pStyle w:val="CommentText"/>
      </w:pPr>
      <w:r>
        <w:rPr>
          <w:rStyle w:val="CommentReference"/>
        </w:rPr>
        <w:annotationRef/>
      </w:r>
      <w:r>
        <w:t>Definition is not part of QC</w:t>
      </w:r>
    </w:p>
  </w:comment>
  <w:comment w:id="232" w:author="磯崎　充宏" w:date="2025-01-17T19:32:00Z" w:initials="磯崎">
    <w:p w14:paraId="5A8E1877" w14:textId="254A6A3E" w:rsidR="4C38FA08" w:rsidRDefault="4C38FA08">
      <w:r>
        <w:t>The text in the template is as follows.</w:t>
      </w:r>
      <w:r>
        <w:annotationRef/>
      </w:r>
    </w:p>
    <w:p w14:paraId="58FB62BC" w14:textId="620B26D7" w:rsidR="4C38FA08" w:rsidRDefault="4C38FA08"/>
    <w:p w14:paraId="2B78EE7F" w14:textId="50CCE64B" w:rsidR="4C38FA08" w:rsidRDefault="4C38FA08">
      <w:r>
        <w:t>Definition of the endpoint</w:t>
      </w:r>
    </w:p>
  </w:comment>
  <w:comment w:id="233" w:author="Allred, Mitzi" w:date="2025-01-17T11:08:00Z" w:initials="MA">
    <w:p w14:paraId="52D9DA92" w14:textId="77777777" w:rsidR="007C6816" w:rsidRDefault="007C6816" w:rsidP="007C6816">
      <w:pPr>
        <w:pStyle w:val="CommentText"/>
      </w:pPr>
      <w:r>
        <w:rPr>
          <w:rStyle w:val="CommentReference"/>
        </w:rPr>
        <w:annotationRef/>
      </w:r>
      <w:r>
        <w:t>User guidance ins not part of Qc</w:t>
      </w:r>
    </w:p>
  </w:comment>
  <w:comment w:id="234" w:author="磯崎　充宏" w:date="2025-01-17T19:32:00Z" w:initials="磯崎">
    <w:p w14:paraId="74EFC249" w14:textId="52AB3D87" w:rsidR="4C38FA08" w:rsidRDefault="4C38FA08">
      <w:r>
        <w:t>In the template, 'L' is the lowercase letter 'l'. However, in the CT, it is the uppercase letter 'L', so there is a discrepancy between the template and the CT.</w:t>
      </w:r>
      <w:r>
        <w:annotationRef/>
      </w:r>
    </w:p>
  </w:comment>
  <w:comment w:id="235" w:author="Allred, Mitzi" w:date="2025-01-17T11:09:00Z" w:initials="MA">
    <w:p w14:paraId="146C0BF2" w14:textId="77777777" w:rsidR="00806956" w:rsidRDefault="00806956" w:rsidP="00806956">
      <w:pPr>
        <w:pStyle w:val="CommentText"/>
      </w:pPr>
      <w:r>
        <w:rPr>
          <w:rStyle w:val="CommentReference"/>
        </w:rPr>
        <w:annotationRef/>
      </w:r>
      <w:r>
        <w:t>Changed</w:t>
      </w:r>
    </w:p>
  </w:comment>
  <w:comment w:id="236" w:author="磯崎　充宏" w:date="2025-01-17T19:32:00Z" w:initials="磯崎">
    <w:p w14:paraId="2DC50AC4" w14:textId="519DC56C" w:rsidR="4C38FA08" w:rsidRDefault="4C38FA08">
      <w:r>
        <w:t>In the template, 'L' is the lowercase letter 'l'. However, in the CT, it is the uppercase letter 'L', so there is a discrepancy between the template and the CT.</w:t>
      </w:r>
      <w:r>
        <w:annotationRef/>
      </w:r>
    </w:p>
  </w:comment>
  <w:comment w:id="237" w:author="Allred, Mitzi" w:date="2025-01-17T11:10:00Z" w:initials="MA">
    <w:p w14:paraId="125D9235" w14:textId="77777777" w:rsidR="00037CD9" w:rsidRDefault="00037CD9" w:rsidP="00E31A1B">
      <w:pPr>
        <w:pStyle w:val="CommentText"/>
      </w:pPr>
      <w:r>
        <w:rPr>
          <w:rStyle w:val="CommentReference"/>
        </w:rPr>
        <w:annotationRef/>
      </w:r>
      <w:r>
        <w:t>Changed</w:t>
      </w:r>
    </w:p>
  </w:comment>
  <w:comment w:id="238" w:author="磯崎　充宏" w:date="2025-01-17T19:32:00Z" w:initials="磯崎">
    <w:p w14:paraId="11A63CAA" w14:textId="77777777" w:rsidR="00E31A1B" w:rsidRDefault="00E31A1B" w:rsidP="00E31A1B">
      <w:pPr>
        <w:pStyle w:val="CommentText"/>
      </w:pPr>
      <w:r>
        <w:t>In the template, 'L' is the lowercase letter 'l'. However, in the CT, it is the uppercase letter 'L', so there is a discrepancy between the template and the CT.</w:t>
      </w:r>
    </w:p>
  </w:comment>
  <w:comment w:id="239" w:author="Allred, Mitzi" w:date="2025-01-17T11:10:00Z" w:initials="MA">
    <w:p w14:paraId="4290A88D" w14:textId="77777777" w:rsidR="00037CD9" w:rsidRDefault="00037CD9" w:rsidP="00037CD9">
      <w:pPr>
        <w:pStyle w:val="CommentText"/>
      </w:pPr>
      <w:r>
        <w:rPr>
          <w:rStyle w:val="CommentReference"/>
        </w:rPr>
        <w:annotationRef/>
      </w:r>
      <w:r>
        <w:t>changed</w:t>
      </w:r>
    </w:p>
  </w:comment>
  <w:comment w:id="240" w:author="Allred, Mitzi" w:date="2025-01-17T11:11:00Z" w:initials="MA">
    <w:p w14:paraId="3E8D2C5E" w14:textId="77777777" w:rsidR="00E31A1B" w:rsidRDefault="00983877" w:rsidP="00E31A1B">
      <w:pPr>
        <w:pStyle w:val="CommentText"/>
      </w:pPr>
      <w:r>
        <w:rPr>
          <w:rStyle w:val="CommentReference"/>
        </w:rPr>
        <w:annotationRef/>
      </w:r>
    </w:p>
  </w:comment>
  <w:comment w:id="241" w:author="磯崎　充宏" w:date="2025-01-17T19:33:00Z" w:initials="磯崎">
    <w:p w14:paraId="47C5B93A" w14:textId="2902F164" w:rsidR="4C38FA08" w:rsidRDefault="4C38FA08">
      <w:r>
        <w:t>The text in the CT is as follows.</w:t>
      </w:r>
      <w:r>
        <w:annotationRef/>
      </w:r>
    </w:p>
    <w:p w14:paraId="1F5CEE96" w14:textId="5FE57FA0" w:rsidR="4C38FA08" w:rsidRDefault="4C38FA08"/>
    <w:p w14:paraId="7856FE41" w14:textId="548B09C6" w:rsidR="4C38FA08" w:rsidRDefault="4C38FA08">
      <w:r>
        <w:t>Population level summary for the clinical endpoint of interest, which provides a basis for comparison between treatment conditions. (ICH E9(R1))</w:t>
      </w:r>
    </w:p>
  </w:comment>
  <w:comment w:id="242" w:author="Allred, Mitzi" w:date="2025-01-17T11:11:00Z" w:initials="MA">
    <w:p w14:paraId="5F1187E0" w14:textId="77777777" w:rsidR="005B3C05" w:rsidRDefault="005B3C05" w:rsidP="005B3C05">
      <w:pPr>
        <w:pStyle w:val="CommentText"/>
      </w:pPr>
      <w:r>
        <w:rPr>
          <w:rStyle w:val="CommentReference"/>
        </w:rPr>
        <w:annotationRef/>
      </w:r>
      <w:r>
        <w:t>Definition is not part  of QC</w:t>
      </w:r>
    </w:p>
  </w:comment>
  <w:comment w:id="243" w:author="磯崎　充宏" w:date="2025-01-17T19:33:00Z" w:initials="磯崎">
    <w:p w14:paraId="3FE14F36" w14:textId="500DF0F9" w:rsidR="4C38FA08" w:rsidRDefault="4C38FA08">
      <w:r>
        <w:t>It might be “Other Intercurrent Event”.</w:t>
      </w:r>
      <w:r>
        <w:annotationRef/>
      </w:r>
    </w:p>
  </w:comment>
  <w:comment w:id="244" w:author="Allred, Mitzi" w:date="2025-01-17T11:12:00Z" w:initials="MA">
    <w:p w14:paraId="23A90410" w14:textId="77777777" w:rsidR="00C1292F" w:rsidRDefault="00C1292F" w:rsidP="00C1292F">
      <w:pPr>
        <w:pStyle w:val="CommentText"/>
      </w:pPr>
      <w:r>
        <w:rPr>
          <w:rStyle w:val="CommentReference"/>
        </w:rPr>
        <w:annotationRef/>
      </w:r>
      <w:r>
        <w:t>NO</w:t>
      </w:r>
    </w:p>
  </w:comment>
  <w:comment w:id="245" w:author="磯崎　充宏" w:date="2025-01-17T19:33:00Z" w:initials="磯崎">
    <w:p w14:paraId="459CF71A" w14:textId="33C6CE24" w:rsidR="4C38FA08" w:rsidRDefault="4C38FA08">
      <w:r>
        <w:t>It should be “C188856”.</w:t>
      </w:r>
      <w:r>
        <w:annotationRef/>
      </w:r>
    </w:p>
  </w:comment>
  <w:comment w:id="246" w:author="Allred, Mitzi" w:date="2025-01-17T11:13:00Z" w:initials="MA">
    <w:p w14:paraId="4545B02C" w14:textId="77777777" w:rsidR="00C1292F" w:rsidRDefault="00C1292F" w:rsidP="00C1292F">
      <w:pPr>
        <w:pStyle w:val="CommentText"/>
      </w:pPr>
      <w:r>
        <w:rPr>
          <w:rStyle w:val="CommentReference"/>
        </w:rPr>
        <w:annotationRef/>
      </w:r>
      <w:r>
        <w:t>Definition is not part of QC</w:t>
      </w:r>
    </w:p>
  </w:comment>
  <w:comment w:id="247" w:author="磯崎　充宏" w:date="2025-01-17T19:33:00Z" w:initials="磯崎">
    <w:p w14:paraId="19D63462" w14:textId="22A1E7EA" w:rsidR="4C38FA08" w:rsidRDefault="4C38FA08">
      <w:r>
        <w:t>The text in the CT is as follows.</w:t>
      </w:r>
      <w:r>
        <w:annotationRef/>
      </w:r>
    </w:p>
    <w:p w14:paraId="522DA88B" w14:textId="7CA7B2F5" w:rsidR="4C38FA08" w:rsidRDefault="4C38FA08"/>
    <w:p w14:paraId="7EB0ED6A" w14:textId="3E24E674" w:rsidR="4C38FA08" w:rsidRDefault="4C38FA08">
      <w:r>
        <w:t>A description of the intercurrent event.</w:t>
      </w:r>
    </w:p>
  </w:comment>
  <w:comment w:id="248" w:author="Allred, Mitzi" w:date="2025-01-17T11:13:00Z" w:initials="MA">
    <w:p w14:paraId="5F6B45EB" w14:textId="77777777" w:rsidR="001A5191" w:rsidRDefault="001A5191" w:rsidP="001A5191">
      <w:pPr>
        <w:pStyle w:val="CommentText"/>
      </w:pPr>
      <w:r>
        <w:rPr>
          <w:rStyle w:val="CommentReference"/>
        </w:rPr>
        <w:annotationRef/>
      </w:r>
      <w:r>
        <w:t>Defiinition is not part of QC</w:t>
      </w:r>
    </w:p>
  </w:comment>
  <w:comment w:id="249" w:author="磯崎　充宏" w:date="2025-01-17T19:34:00Z" w:initials="磯崎">
    <w:p w14:paraId="15835DB5" w14:textId="660AE95A" w:rsidR="4C38FA08" w:rsidRDefault="4C38FA08">
      <w:r>
        <w:t>It should be “N/A”.</w:t>
      </w:r>
      <w:r>
        <w:annotationRef/>
      </w:r>
    </w:p>
  </w:comment>
  <w:comment w:id="250" w:author="Allred, Mitzi" w:date="2025-01-17T11:14:00Z" w:initials="MA">
    <w:p w14:paraId="07EBE880" w14:textId="77777777" w:rsidR="001A5191" w:rsidRDefault="001A5191" w:rsidP="001A5191">
      <w:pPr>
        <w:pStyle w:val="CommentText"/>
      </w:pPr>
      <w:r>
        <w:rPr>
          <w:rStyle w:val="CommentReference"/>
        </w:rPr>
        <w:annotationRef/>
      </w:r>
      <w:r>
        <w:t>User Guidance  not part of QC</w:t>
      </w:r>
    </w:p>
  </w:comment>
  <w:comment w:id="251" w:author="磯崎　充宏" w:date="2025-01-17T19:34:00Z" w:initials="磯崎">
    <w:p w14:paraId="07C733C1" w14:textId="6EECA264" w:rsidR="4C38FA08" w:rsidRDefault="4C38FA08">
      <w:r>
        <w:t>It should be “C188856”.</w:t>
      </w:r>
      <w:r>
        <w:annotationRef/>
      </w:r>
    </w:p>
  </w:comment>
  <w:comment w:id="252" w:author="Allred, Mitzi" w:date="2025-01-17T11:14:00Z" w:initials="MA">
    <w:p w14:paraId="05C48C9C" w14:textId="77777777" w:rsidR="001A5191" w:rsidRDefault="001A5191" w:rsidP="001A5191">
      <w:pPr>
        <w:pStyle w:val="CommentText"/>
      </w:pPr>
      <w:r>
        <w:rPr>
          <w:rStyle w:val="CommentReference"/>
        </w:rPr>
        <w:annotationRef/>
      </w:r>
      <w:r>
        <w:t>Concept not part of QC</w:t>
      </w:r>
    </w:p>
  </w:comment>
  <w:comment w:id="253" w:author="磯崎　充宏" w:date="2025-01-17T19:34:00Z" w:initials="磯崎">
    <w:p w14:paraId="4CC99C3A" w14:textId="6DCB352C" w:rsidR="4C38FA08" w:rsidRDefault="4C38FA08">
      <w:r>
        <w:t>"textual" was not included in the draft definition of CT.</w:t>
      </w:r>
      <w:r>
        <w:annotationRef/>
      </w:r>
    </w:p>
  </w:comment>
  <w:comment w:id="254" w:author="Allred, Mitzi" w:date="2025-01-17T11:14:00Z" w:initials="MA">
    <w:p w14:paraId="51211B60" w14:textId="77777777" w:rsidR="00D411AC" w:rsidRDefault="00D411AC" w:rsidP="00D411AC">
      <w:pPr>
        <w:pStyle w:val="CommentText"/>
      </w:pPr>
      <w:r>
        <w:rPr>
          <w:rStyle w:val="CommentReference"/>
        </w:rPr>
        <w:annotationRef/>
      </w:r>
      <w:r>
        <w:t>Definition not part of QC</w:t>
      </w:r>
    </w:p>
  </w:comment>
  <w:comment w:id="255" w:author="磯崎　充宏" w:date="2025-01-17T19:35:00Z" w:initials="磯崎">
    <w:p w14:paraId="10BE054A" w14:textId="5E99B400" w:rsidR="4C38FA08" w:rsidRDefault="4C38FA08">
      <w:r>
        <w:t>The text in the template is as follows.</w:t>
      </w:r>
      <w:r>
        <w:annotationRef/>
      </w:r>
    </w:p>
    <w:p w14:paraId="50A090DA" w14:textId="5B6F55F1" w:rsidR="4C38FA08" w:rsidRDefault="4C38FA08"/>
    <w:p w14:paraId="241D20C8" w14:textId="5B10780F" w:rsidR="4C38FA08" w:rsidRDefault="4C38FA08">
      <w:r>
        <w:t>Description of the strategy to address the intercurrent event (e.g., a treatment policy strategy); cross reference the justification in Section 4 Trial Design. If there is &gt;1 intercurrent event for an objective, add additional intercurrent event rows</w:t>
      </w:r>
    </w:p>
  </w:comment>
  <w:comment w:id="256" w:author="Allred, Mitzi" w:date="2025-01-17T11:15:00Z" w:initials="MA">
    <w:p w14:paraId="6FCF7691" w14:textId="77777777" w:rsidR="009C3967" w:rsidRDefault="009C3967" w:rsidP="009C3967">
      <w:pPr>
        <w:pStyle w:val="CommentText"/>
      </w:pPr>
      <w:r>
        <w:rPr>
          <w:rStyle w:val="CommentReference"/>
        </w:rPr>
        <w:annotationRef/>
      </w:r>
      <w:r>
        <w:t>User guidance is not part of User guidance</w:t>
      </w:r>
    </w:p>
  </w:comment>
  <w:comment w:id="257" w:author="磯崎　充宏" w:date="2025-01-17T19:35:00Z" w:initials="磯崎">
    <w:p w14:paraId="2FBFB262" w14:textId="60FBB771" w:rsidR="4C38FA08" w:rsidRDefault="4C38FA08">
      <w:r>
        <w:t>The text in the template is as follows.</w:t>
      </w:r>
      <w:r>
        <w:annotationRef/>
      </w:r>
    </w:p>
    <w:p w14:paraId="780903F5" w14:textId="7394DC28" w:rsidR="4C38FA08" w:rsidRDefault="4C38FA08"/>
    <w:p w14:paraId="6A7F5D7B" w14:textId="60FDEBA9" w:rsidR="4C38FA08" w:rsidRDefault="4C38FA08">
      <w:r>
        <w:t>State each exploratory objective. This should generally include documentation of associated exploratory endpoints. It may be helpful in some cases to describe precise estimands to provide clarity on what is being estimated.</w:t>
      </w:r>
    </w:p>
    <w:p w14:paraId="206E4164" w14:textId="117B2B05" w:rsidR="4C38FA08" w:rsidRDefault="4C38FA08">
      <w:r>
        <w:t>No text is intended here (heading only) unless there is no exploratory objective, in which case indicate “Not applicable”.</w:t>
      </w:r>
    </w:p>
  </w:comment>
  <w:comment w:id="258" w:author="Allred, Mitzi" w:date="2025-01-17T11:16:00Z" w:initials="MA">
    <w:p w14:paraId="662FEBA6" w14:textId="77777777" w:rsidR="009C3967" w:rsidRDefault="009C3967" w:rsidP="009C3967">
      <w:pPr>
        <w:pStyle w:val="CommentText"/>
      </w:pPr>
      <w:r>
        <w:rPr>
          <w:rStyle w:val="CommentReference"/>
        </w:rPr>
        <w:annotationRef/>
      </w:r>
      <w:r>
        <w:t>User guidance is not part of QC</w:t>
      </w:r>
    </w:p>
  </w:comment>
  <w:comment w:id="259" w:author="磯崎　充宏" w:date="2025-01-17T19:35:00Z" w:initials="磯崎">
    <w:p w14:paraId="76AF1D98" w14:textId="68BB6296" w:rsidR="4C38FA08" w:rsidRDefault="4C38FA08">
      <w:r>
        <w:t>It should be “N/A”.</w:t>
      </w:r>
      <w:r>
        <w:annotationRef/>
      </w:r>
    </w:p>
  </w:comment>
  <w:comment w:id="260" w:author="Allred, Mitzi" w:date="2025-01-17T11:16:00Z" w:initials="MA">
    <w:p w14:paraId="1EDDD3CC" w14:textId="77777777" w:rsidR="00350C98" w:rsidRDefault="00350C98" w:rsidP="00350C98">
      <w:pPr>
        <w:pStyle w:val="CommentText"/>
      </w:pPr>
      <w:r>
        <w:rPr>
          <w:rStyle w:val="CommentReference"/>
        </w:rPr>
        <w:annotationRef/>
      </w:r>
      <w:r>
        <w:t>User guidance is not part of the QC</w:t>
      </w:r>
    </w:p>
  </w:comment>
  <w:comment w:id="261" w:author="磯崎　充宏" w:date="2025-01-17T19:36:00Z" w:initials="磯崎">
    <w:p w14:paraId="49FB68DD" w14:textId="5490F26D" w:rsidR="4C38FA08" w:rsidRDefault="4C38FA08">
      <w:r>
        <w:t>Confirmation: I think this is a user guide for inserting tables, not a variable. I also think the template needs to be modified.</w:t>
      </w:r>
      <w:r>
        <w:annotationRef/>
      </w:r>
    </w:p>
  </w:comment>
  <w:comment w:id="262" w:author="Allred, Mitzi" w:date="2025-01-17T11:17:00Z" w:initials="MA">
    <w:p w14:paraId="5D092792" w14:textId="77777777" w:rsidR="00E62DBD" w:rsidRDefault="00E62DBD" w:rsidP="00E62DBD">
      <w:pPr>
        <w:pStyle w:val="CommentText"/>
      </w:pPr>
      <w:r>
        <w:rPr>
          <w:rStyle w:val="CommentReference"/>
        </w:rPr>
        <w:annotationRef/>
      </w:r>
      <w:r>
        <w:t>No Change</w:t>
      </w:r>
    </w:p>
  </w:comment>
  <w:comment w:id="263" w:author="磯崎　充宏" w:date="2025-01-17T19:36:00Z" w:initials="磯崎">
    <w:p w14:paraId="36DC7462" w14:textId="7A213DA9" w:rsidR="4C38FA08" w:rsidRDefault="4C38FA08">
      <w:r>
        <w:t>It should be “&lt;Enter Table of Estimand Characteristics including endpoint at a minimum&gt;”.</w:t>
      </w:r>
      <w:r>
        <w:annotationRef/>
      </w:r>
    </w:p>
  </w:comment>
  <w:comment w:id="264" w:author="Allred, Mitzi" w:date="2025-01-17T11:17:00Z" w:initials="MA">
    <w:p w14:paraId="54DED9C7" w14:textId="77777777" w:rsidR="00992CCF" w:rsidRDefault="00992CCF" w:rsidP="00992CCF">
      <w:pPr>
        <w:pStyle w:val="CommentText"/>
      </w:pPr>
      <w:r>
        <w:rPr>
          <w:rStyle w:val="CommentReference"/>
        </w:rPr>
        <w:annotationRef/>
      </w:r>
      <w:r>
        <w:t>Keep as is</w:t>
      </w:r>
    </w:p>
  </w:comment>
  <w:comment w:id="265" w:author="磯崎　充宏" w:date="2025-01-17T19:36:00Z" w:initials="磯崎">
    <w:p w14:paraId="6789669B" w14:textId="1D0C6AEB" w:rsidR="4C38FA08" w:rsidRDefault="4C38FA08">
      <w:r>
        <w:t>It should be “&lt;Enter Table of Estimand Characteristics including endpoint at a minimum&gt;”.</w:t>
      </w:r>
      <w:r>
        <w:annotationRef/>
      </w:r>
    </w:p>
  </w:comment>
  <w:comment w:id="266" w:author="Allred, Mitzi" w:date="2025-01-17T11:18:00Z" w:initials="MA">
    <w:p w14:paraId="302519EB" w14:textId="77777777" w:rsidR="00992CCF" w:rsidRDefault="00992CCF" w:rsidP="00992CCF">
      <w:pPr>
        <w:pStyle w:val="CommentText"/>
      </w:pPr>
      <w:r>
        <w:rPr>
          <w:rStyle w:val="CommentReference"/>
        </w:rPr>
        <w:annotationRef/>
      </w:r>
      <w:r>
        <w:t>User Guidance is not part of this QC</w:t>
      </w:r>
    </w:p>
  </w:comment>
  <w:comment w:id="267" w:author="磯崎　充宏" w:date="2025-01-17T19:36:00Z" w:initials="磯崎">
    <w:p w14:paraId="429FAB90" w14:textId="0A39A982" w:rsidR="4C38FA08" w:rsidRDefault="4C38FA08">
      <w:r>
        <w:t>"s" should be deleted.</w:t>
      </w:r>
      <w:r>
        <w:annotationRef/>
      </w:r>
    </w:p>
  </w:comment>
  <w:comment w:id="268" w:author="Allred, Mitzi" w:date="2025-01-17T11:19:00Z" w:initials="MA">
    <w:p w14:paraId="5D8C3BDC" w14:textId="77777777" w:rsidR="007F56DF" w:rsidRDefault="007F56DF" w:rsidP="007F56DF">
      <w:pPr>
        <w:pStyle w:val="CommentText"/>
      </w:pPr>
      <w:r>
        <w:rPr>
          <w:rStyle w:val="CommentReference"/>
        </w:rPr>
        <w:annotationRef/>
      </w:r>
      <w:r>
        <w:t>Deleted s</w:t>
      </w:r>
    </w:p>
  </w:comment>
  <w:comment w:id="269" w:author="磯崎　充宏" w:date="2025-01-17T19:37:00Z" w:initials="磯崎">
    <w:p w14:paraId="4890C879" w14:textId="4B236FD2" w:rsidR="4C38FA08" w:rsidRDefault="4C38FA08">
      <w:r>
        <w:t>"s" should be deleted.</w:t>
      </w:r>
      <w:r>
        <w:annotationRef/>
      </w:r>
    </w:p>
  </w:comment>
  <w:comment w:id="270" w:author="磯崎　充宏" w:date="2025-01-17T19:37:00Z" w:initials="磯崎">
    <w:p w14:paraId="77A38FA9" w14:textId="4340125F" w:rsidR="4C38FA08" w:rsidRDefault="4C38FA08">
      <w:r>
        <w:t>"s" should be deleted.</w:t>
      </w:r>
      <w:r>
        <w:annotationRef/>
      </w:r>
    </w:p>
  </w:comment>
  <w:comment w:id="271" w:author="Allred, Mitzi" w:date="2025-01-17T11:20:00Z" w:initials="MA">
    <w:p w14:paraId="77AF832F" w14:textId="77777777" w:rsidR="00142594" w:rsidRDefault="00142594" w:rsidP="00142594">
      <w:pPr>
        <w:pStyle w:val="CommentText"/>
      </w:pPr>
      <w:r>
        <w:rPr>
          <w:rStyle w:val="CommentReference"/>
        </w:rPr>
        <w:annotationRef/>
      </w:r>
      <w:r>
        <w:t>Deleted s</w:t>
      </w:r>
    </w:p>
  </w:comment>
  <w:comment w:id="272" w:author="磯崎　充宏" w:date="2025-01-17T19:37:00Z" w:initials="磯崎">
    <w:p w14:paraId="6FA264A0" w14:textId="4F836E9D" w:rsidR="4C38FA08" w:rsidRDefault="4C38FA08">
      <w:r>
        <w:t>It should be added “ (ICH E9(R1))” as the same as CT.</w:t>
      </w:r>
      <w:r>
        <w:annotationRef/>
      </w:r>
    </w:p>
  </w:comment>
  <w:comment w:id="273" w:author="Allred, Mitzi" w:date="2025-01-17T11:20:00Z" w:initials="MA">
    <w:p w14:paraId="3E767DD3" w14:textId="77777777" w:rsidR="00CB7A6B" w:rsidRDefault="00CB7A6B" w:rsidP="00CB7A6B">
      <w:pPr>
        <w:pStyle w:val="CommentText"/>
      </w:pPr>
      <w:r>
        <w:rPr>
          <w:rStyle w:val="CommentReference"/>
        </w:rPr>
        <w:annotationRef/>
      </w:r>
      <w:r>
        <w:t>Definition si not part of this QC</w:t>
      </w:r>
    </w:p>
  </w:comment>
  <w:comment w:id="274" w:author="磯崎　充宏" w:date="2025-01-17T19:37:00Z" w:initials="磯崎">
    <w:p w14:paraId="38235E61" w14:textId="207D246E" w:rsidR="4C38FA08" w:rsidRDefault="4C38FA08">
      <w:r>
        <w:t>It should be added “ (ICH E9(R1))” as the same as CT.</w:t>
      </w:r>
      <w:r>
        <w:annotationRef/>
      </w:r>
    </w:p>
  </w:comment>
  <w:comment w:id="275" w:author="Allred, Mitzi" w:date="2025-01-17T11:21:00Z" w:initials="MA">
    <w:p w14:paraId="61D6C0B6" w14:textId="77777777" w:rsidR="00CB7A6B" w:rsidRDefault="00CB7A6B" w:rsidP="00CB7A6B">
      <w:pPr>
        <w:pStyle w:val="CommentText"/>
      </w:pPr>
      <w:r>
        <w:rPr>
          <w:rStyle w:val="CommentReference"/>
        </w:rPr>
        <w:annotationRef/>
      </w:r>
      <w:r>
        <w:t>Definition is part of this QC</w:t>
      </w:r>
    </w:p>
  </w:comment>
  <w:comment w:id="276" w:author="磯崎　充宏" w:date="2025-01-17T19:38:00Z" w:initials="磯崎">
    <w:p w14:paraId="3EA493C9" w14:textId="343083A3" w:rsidR="4C38FA08" w:rsidRDefault="4C38FA08">
      <w:r>
        <w:t>“s” should be deleted.</w:t>
      </w:r>
      <w:r>
        <w:annotationRef/>
      </w:r>
    </w:p>
  </w:comment>
  <w:comment w:id="277" w:author="Allred, Mitzi" w:date="2025-01-17T11:21:00Z" w:initials="MA">
    <w:p w14:paraId="48F3073C" w14:textId="77777777" w:rsidR="007D7F20" w:rsidRDefault="007D7F20" w:rsidP="007D7F20">
      <w:pPr>
        <w:pStyle w:val="CommentText"/>
      </w:pPr>
      <w:r>
        <w:rPr>
          <w:rStyle w:val="CommentReference"/>
        </w:rPr>
        <w:annotationRef/>
      </w:r>
      <w:r>
        <w:t>Deleted s</w:t>
      </w:r>
    </w:p>
  </w:comment>
  <w:comment w:id="278" w:author="磯崎　充宏" w:date="2025-01-17T19:38:00Z" w:initials="磯崎">
    <w:p w14:paraId="5763BB81" w14:textId="74A37622" w:rsidR="4C38FA08" w:rsidRDefault="4C38FA08">
      <w:r>
        <w:t>It should be added “. (ICH E9(R1))” as the same as CT.</w:t>
      </w:r>
      <w:r>
        <w:annotationRef/>
      </w:r>
    </w:p>
  </w:comment>
  <w:comment w:id="279" w:author="Allred, Mitzi" w:date="2025-01-17T11:22:00Z" w:initials="MA">
    <w:p w14:paraId="4A83E05A" w14:textId="77777777" w:rsidR="000444CE" w:rsidRDefault="000444CE" w:rsidP="000444CE">
      <w:pPr>
        <w:pStyle w:val="CommentText"/>
      </w:pPr>
      <w:r>
        <w:rPr>
          <w:rStyle w:val="CommentReference"/>
        </w:rPr>
        <w:annotationRef/>
      </w:r>
      <w:r>
        <w:t>User guidance is not part of this QC</w:t>
      </w:r>
    </w:p>
  </w:comment>
  <w:comment w:id="280" w:author="磯崎　充宏" w:date="2025-01-17T19:38:00Z" w:initials="磯崎">
    <w:p w14:paraId="606DF05A" w14:textId="44DE19CE" w:rsidR="4C38FA08" w:rsidRDefault="4C38FA08">
      <w:r>
        <w:t>The text in the template is as follows.</w:t>
      </w:r>
      <w:r>
        <w:annotationRef/>
      </w:r>
    </w:p>
    <w:p w14:paraId="42BBD154" w14:textId="35C0975A" w:rsidR="4C38FA08" w:rsidRDefault="4C38FA08"/>
    <w:p w14:paraId="4EC76FD8" w14:textId="30EC89A6" w:rsidR="4C38FA08" w:rsidRDefault="4C38FA08">
      <w:r>
        <w:t>Definition of the endpoint</w:t>
      </w:r>
    </w:p>
  </w:comment>
  <w:comment w:id="281" w:author="Allred, Mitzi" w:date="2025-01-17T11:23:00Z" w:initials="MA">
    <w:p w14:paraId="57DC67AF" w14:textId="77777777" w:rsidR="00EF7F86" w:rsidRDefault="00EF7F86" w:rsidP="00EF7F86">
      <w:pPr>
        <w:pStyle w:val="CommentText"/>
      </w:pPr>
      <w:r>
        <w:rPr>
          <w:rStyle w:val="CommentReference"/>
        </w:rPr>
        <w:annotationRef/>
      </w:r>
      <w:r>
        <w:t>Definition is not part of this QC</w:t>
      </w:r>
    </w:p>
  </w:comment>
  <w:comment w:id="282" w:author="磯崎　充宏" w:date="2025-01-17T19:38:00Z" w:initials="磯崎">
    <w:p w14:paraId="709AAF1B" w14:textId="39C4B9DC" w:rsidR="4C38FA08" w:rsidRDefault="4C38FA08">
      <w:r>
        <w:t>In the template, 'L' is the lowercase letter 'l'. However, in the CT, it is the uppercase letter 'L', so there is a discrepancy between the template and the CT.</w:t>
      </w:r>
      <w:r>
        <w:annotationRef/>
      </w:r>
    </w:p>
  </w:comment>
  <w:comment w:id="283" w:author="Allred, Mitzi" w:date="2025-01-17T11:24:00Z" w:initials="MA">
    <w:p w14:paraId="6DD5A9FF" w14:textId="77777777" w:rsidR="00C966D8" w:rsidRDefault="00C966D8" w:rsidP="00C966D8">
      <w:pPr>
        <w:pStyle w:val="CommentText"/>
      </w:pPr>
      <w:r>
        <w:rPr>
          <w:rStyle w:val="CommentReference"/>
        </w:rPr>
        <w:annotationRef/>
      </w:r>
      <w:r>
        <w:t>changed</w:t>
      </w:r>
    </w:p>
  </w:comment>
  <w:comment w:id="284" w:author="磯崎　充宏" w:date="2025-01-17T19:39:00Z" w:initials="磯崎">
    <w:p w14:paraId="1553A8F0" w14:textId="79C4022B" w:rsidR="4C38FA08" w:rsidRDefault="4C38FA08">
      <w:r>
        <w:t>In the template, 'L' is the lowercase letter 'l'. However, in the CT, it is the uppercase letter 'L', so there is a discrepancy between the template and the CT.</w:t>
      </w:r>
      <w:r>
        <w:annotationRef/>
      </w:r>
    </w:p>
  </w:comment>
  <w:comment w:id="285" w:author="Allred, Mitzi" w:date="2025-01-17T11:24:00Z" w:initials="MA">
    <w:p w14:paraId="20F6354F" w14:textId="77777777" w:rsidR="003761BD" w:rsidRDefault="003761BD" w:rsidP="003761BD">
      <w:pPr>
        <w:pStyle w:val="CommentText"/>
      </w:pPr>
      <w:r>
        <w:rPr>
          <w:rStyle w:val="CommentReference"/>
        </w:rPr>
        <w:annotationRef/>
      </w:r>
      <w:r>
        <w:t>changed</w:t>
      </w:r>
    </w:p>
  </w:comment>
  <w:comment w:id="286" w:author="磯崎　充宏" w:date="2025-01-17T19:39:00Z" w:initials="磯崎">
    <w:p w14:paraId="6221070D" w14:textId="1D33A2DE" w:rsidR="4C38FA08" w:rsidRDefault="4C38FA08">
      <w:r>
        <w:t>In the template, 'L' is the lowercase letter 'l'. However, in the CT, it is the uppercase letter 'L', so there is a discrepancy between the template and the CT.</w:t>
      </w:r>
      <w:r>
        <w:annotationRef/>
      </w:r>
    </w:p>
  </w:comment>
  <w:comment w:id="287" w:author="Allred, Mitzi" w:date="2025-01-17T11:24:00Z" w:initials="MA">
    <w:p w14:paraId="2683BA27" w14:textId="77777777" w:rsidR="003761BD" w:rsidRDefault="003761BD" w:rsidP="003761BD">
      <w:pPr>
        <w:pStyle w:val="CommentText"/>
      </w:pPr>
      <w:r>
        <w:rPr>
          <w:rStyle w:val="CommentReference"/>
        </w:rPr>
        <w:annotationRef/>
      </w:r>
      <w:r>
        <w:t>changed</w:t>
      </w:r>
    </w:p>
  </w:comment>
  <w:comment w:id="288" w:author="磯崎　充宏" w:date="2025-01-17T19:39:00Z" w:initials="磯崎">
    <w:p w14:paraId="4E48C632" w14:textId="24613D43" w:rsidR="4C38FA08" w:rsidRDefault="4C38FA08">
      <w:r>
        <w:t>The text in the CT is as follows.</w:t>
      </w:r>
      <w:r>
        <w:annotationRef/>
      </w:r>
    </w:p>
    <w:p w14:paraId="41EBF104" w14:textId="1503BDCE" w:rsidR="4C38FA08" w:rsidRDefault="4C38FA08"/>
    <w:p w14:paraId="731A28F9" w14:textId="73A92ECD" w:rsidR="4C38FA08" w:rsidRDefault="4C38FA08">
      <w:r>
        <w:t>Population level summary for the clinical endpoint of interest, which provides a basis for comparison between treatment conditions. (ICH E9(R1))</w:t>
      </w:r>
    </w:p>
  </w:comment>
  <w:comment w:id="289" w:author="Allred, Mitzi" w:date="2025-01-17T11:25:00Z" w:initials="MA">
    <w:p w14:paraId="72CCF609" w14:textId="77777777" w:rsidR="009461E1" w:rsidRDefault="009461E1" w:rsidP="009461E1">
      <w:pPr>
        <w:pStyle w:val="CommentText"/>
      </w:pPr>
      <w:r>
        <w:rPr>
          <w:rStyle w:val="CommentReference"/>
        </w:rPr>
        <w:annotationRef/>
      </w:r>
      <w:r>
        <w:t>Definition is not part of this QC</w:t>
      </w:r>
    </w:p>
  </w:comment>
  <w:comment w:id="290" w:author="磯崎　充宏" w:date="2025-01-17T19:39:00Z" w:initials="磯崎">
    <w:p w14:paraId="1680F015" w14:textId="36049FE6" w:rsidR="4C38FA08" w:rsidRDefault="4C38FA08">
      <w:r>
        <w:t>It should be “C188856”.</w:t>
      </w:r>
      <w:r>
        <w:annotationRef/>
      </w:r>
    </w:p>
  </w:comment>
  <w:comment w:id="291" w:author="Allred, Mitzi" w:date="2025-01-17T11:25:00Z" w:initials="MA">
    <w:p w14:paraId="6F425AC2" w14:textId="77777777" w:rsidR="009461E1" w:rsidRDefault="009461E1" w:rsidP="009461E1">
      <w:pPr>
        <w:pStyle w:val="CommentText"/>
      </w:pPr>
      <w:r>
        <w:rPr>
          <w:rStyle w:val="CommentReference"/>
        </w:rPr>
        <w:annotationRef/>
      </w:r>
      <w:r>
        <w:t>Definition is not part of the this qc</w:t>
      </w:r>
    </w:p>
  </w:comment>
  <w:comment w:id="292" w:author="磯崎　充宏" w:date="2025-01-17T19:40:00Z" w:initials="磯崎">
    <w:p w14:paraId="16A76589" w14:textId="71D8D82A" w:rsidR="4C38FA08" w:rsidRDefault="4C38FA08">
      <w:r>
        <w:t>The text in the CT is as follows.</w:t>
      </w:r>
      <w:r>
        <w:annotationRef/>
      </w:r>
    </w:p>
    <w:p w14:paraId="496B7E55" w14:textId="2BFA1DA8" w:rsidR="4C38FA08" w:rsidRDefault="4C38FA08">
      <w:r>
        <w:t>A description of the intercurrent event.</w:t>
      </w:r>
    </w:p>
  </w:comment>
  <w:comment w:id="293" w:author="Allred, Mitzi" w:date="2025-01-17T11:26:00Z" w:initials="MA">
    <w:p w14:paraId="3511DA8F" w14:textId="77777777" w:rsidR="00E8116C" w:rsidRDefault="00E8116C" w:rsidP="00E8116C">
      <w:pPr>
        <w:pStyle w:val="CommentText"/>
      </w:pPr>
      <w:r>
        <w:rPr>
          <w:rStyle w:val="CommentReference"/>
        </w:rPr>
        <w:annotationRef/>
      </w:r>
      <w:r>
        <w:t>Definition is not part of this qc</w:t>
      </w:r>
    </w:p>
  </w:comment>
  <w:comment w:id="294" w:author="磯崎　充宏" w:date="2025-01-17T19:40:00Z" w:initials="磯崎">
    <w:p w14:paraId="5DF1F4ED" w14:textId="29359F3B" w:rsidR="4C38FA08" w:rsidRDefault="4C38FA08">
      <w:r>
        <w:t>It should be “N/A”.</w:t>
      </w:r>
      <w:r>
        <w:annotationRef/>
      </w:r>
    </w:p>
  </w:comment>
  <w:comment w:id="295" w:author="Allred, Mitzi" w:date="2025-01-17T11:26:00Z" w:initials="MA">
    <w:p w14:paraId="7BC9460D" w14:textId="77777777" w:rsidR="00E242B2" w:rsidRDefault="00E242B2" w:rsidP="00E242B2">
      <w:pPr>
        <w:pStyle w:val="CommentText"/>
      </w:pPr>
      <w:r>
        <w:rPr>
          <w:rStyle w:val="CommentReference"/>
        </w:rPr>
        <w:annotationRef/>
      </w:r>
      <w:r>
        <w:t>User Guidance is not part of this QC</w:t>
      </w:r>
    </w:p>
  </w:comment>
  <w:comment w:id="296" w:author="磯崎　充宏" w:date="2025-01-17T19:40:00Z" w:initials="磯崎">
    <w:p w14:paraId="16A5870F" w14:textId="768963FA" w:rsidR="4C38FA08" w:rsidRDefault="4C38FA08">
      <w:r>
        <w:t>It should be “C188856”.</w:t>
      </w:r>
      <w:r>
        <w:annotationRef/>
      </w:r>
    </w:p>
  </w:comment>
  <w:comment w:id="297" w:author="Allred, Mitzi" w:date="2025-01-17T11:28:00Z" w:initials="MA">
    <w:p w14:paraId="3962A202" w14:textId="77777777" w:rsidR="00D22F24" w:rsidRDefault="00D22F24" w:rsidP="00D22F24">
      <w:pPr>
        <w:pStyle w:val="CommentText"/>
      </w:pPr>
      <w:r>
        <w:rPr>
          <w:rStyle w:val="CommentReference"/>
        </w:rPr>
        <w:annotationRef/>
      </w:r>
      <w:r>
        <w:t>Concept is not part of this QC</w:t>
      </w:r>
    </w:p>
  </w:comment>
  <w:comment w:id="298" w:author="磯崎　充宏" w:date="2025-01-17T19:40:00Z" w:initials="磯崎">
    <w:p w14:paraId="7F905540" w14:textId="3CA0A73C" w:rsidR="4C38FA08" w:rsidRDefault="4C38FA08">
      <w:r>
        <w:t>"textual" was not included in the draft definition of CT.</w:t>
      </w:r>
      <w:r>
        <w:annotationRef/>
      </w:r>
    </w:p>
  </w:comment>
  <w:comment w:id="299" w:author="Allred, Mitzi" w:date="2025-01-17T11:28:00Z" w:initials="MA">
    <w:p w14:paraId="1E2B94EC" w14:textId="77777777" w:rsidR="00072CD8" w:rsidRDefault="00072CD8" w:rsidP="00072CD8">
      <w:pPr>
        <w:pStyle w:val="CommentText"/>
      </w:pPr>
      <w:r>
        <w:rPr>
          <w:rStyle w:val="CommentReference"/>
        </w:rPr>
        <w:annotationRef/>
      </w:r>
      <w:r>
        <w:t>Definition is not part of this QC</w:t>
      </w:r>
    </w:p>
  </w:comment>
  <w:comment w:id="300" w:author="磯崎　充宏" w:date="2025-01-17T19:41:00Z" w:initials="磯崎">
    <w:p w14:paraId="15C0D693" w14:textId="32C133C4" w:rsidR="4C38FA08" w:rsidRDefault="4C38FA08">
      <w:r>
        <w:t>The text in the template is as follows.</w:t>
      </w:r>
      <w:r>
        <w:annotationRef/>
      </w:r>
    </w:p>
    <w:p w14:paraId="1B4C209C" w14:textId="58FAF71E" w:rsidR="4C38FA08" w:rsidRDefault="4C38FA08"/>
    <w:p w14:paraId="3BD4E46B" w14:textId="52576ACD" w:rsidR="4C38FA08" w:rsidRDefault="4C38FA08">
      <w:r>
        <w:t>Description of the strategy to address the intercurrent event (e.g., a treatment policy strategy); cross reference the justification in Section 4 Trial Design. If there is &gt;1 intercurrent event for an objective, add additional intercurrent event rows</w:t>
      </w:r>
    </w:p>
  </w:comment>
  <w:comment w:id="301" w:author="Allred, Mitzi" w:date="2025-01-17T11:29:00Z" w:initials="MA">
    <w:p w14:paraId="4E7264B0" w14:textId="77777777" w:rsidR="002D5A24" w:rsidRDefault="002D5A24" w:rsidP="002D5A24">
      <w:pPr>
        <w:pStyle w:val="CommentText"/>
      </w:pPr>
      <w:r>
        <w:rPr>
          <w:rStyle w:val="CommentReference"/>
        </w:rPr>
        <w:annotationRef/>
      </w:r>
      <w:r>
        <w:t>User Guidance is not part of this QC</w:t>
      </w:r>
    </w:p>
  </w:comment>
  <w:comment w:id="303" w:author="Hidemi Hasegawa" w:date="2025-01-16T08:36:00Z" w:initials="HH">
    <w:p w14:paraId="3BCEE459" w14:textId="3FF1FFB8" w:rsidR="2925818A" w:rsidRDefault="2925818A">
      <w:pPr>
        <w:pStyle w:val="CommentText"/>
      </w:pPr>
      <w:r>
        <w:t>Comma is added to follow template</w:t>
      </w:r>
      <w:r>
        <w:rPr>
          <w:rStyle w:val="CommentReference"/>
        </w:rPr>
        <w:annotationRef/>
      </w:r>
    </w:p>
  </w:comment>
  <w:comment w:id="304" w:author="Allred, Mitzi" w:date="2025-01-17T11:30:00Z" w:initials="MA">
    <w:p w14:paraId="1FA78C44" w14:textId="77777777" w:rsidR="00373432" w:rsidRDefault="00373432" w:rsidP="00373432">
      <w:pPr>
        <w:pStyle w:val="CommentText"/>
      </w:pPr>
      <w:r>
        <w:rPr>
          <w:rStyle w:val="CommentReference"/>
        </w:rPr>
        <w:annotationRef/>
      </w:r>
      <w:r>
        <w:t xml:space="preserve">User Guidance is not part of this QC </w:t>
      </w:r>
    </w:p>
  </w:comment>
  <w:comment w:id="305" w:author="Hidemi Hasegawa" w:date="2025-01-16T08:37:00Z" w:initials="HH">
    <w:p w14:paraId="024D8E95" w14:textId="3359CE40" w:rsidR="2925818A" w:rsidRDefault="2925818A">
      <w:pPr>
        <w:pStyle w:val="CommentText"/>
      </w:pPr>
      <w:r>
        <w:t>Comma is removed to follow template</w:t>
      </w:r>
      <w:r>
        <w:rPr>
          <w:rStyle w:val="CommentReference"/>
        </w:rPr>
        <w:annotationRef/>
      </w:r>
    </w:p>
  </w:comment>
  <w:comment w:id="306" w:author="Hidemi Hasegawa" w:date="2025-01-16T08:37:00Z" w:initials="HH">
    <w:p w14:paraId="0B384E3B" w14:textId="4C940425" w:rsidR="2925818A" w:rsidRDefault="2925818A">
      <w:pPr>
        <w:pStyle w:val="CommentText"/>
      </w:pPr>
      <w:r>
        <w:t>Comma is removed to follow template</w:t>
      </w:r>
      <w:r>
        <w:rPr>
          <w:rStyle w:val="CommentReference"/>
        </w:rPr>
        <w:annotationRef/>
      </w:r>
    </w:p>
  </w:comment>
  <w:comment w:id="309" w:author="Hidemi Hasegawa" w:date="2025-01-16T08:39:00Z" w:initials="HH">
    <w:p w14:paraId="216A6463" w14:textId="36DB0813" w:rsidR="2925818A" w:rsidRDefault="2925818A">
      <w:pPr>
        <w:pStyle w:val="CommentText"/>
      </w:pPr>
      <w:r>
        <w:t>Changed to be the same as template.</w:t>
      </w:r>
      <w:r>
        <w:rPr>
          <w:rStyle w:val="CommentReference"/>
        </w:rPr>
        <w:annotationRef/>
      </w:r>
    </w:p>
  </w:comment>
  <w:comment w:id="310" w:author="Hidemi Hasegawa" w:date="2025-01-16T08:41:00Z" w:initials="HH">
    <w:p w14:paraId="58B415BB" w14:textId="6D45FE61" w:rsidR="2925818A" w:rsidRDefault="2925818A">
      <w:pPr>
        <w:pStyle w:val="CommentText"/>
      </w:pPr>
      <w:r>
        <w:t>changed from Trial Duration to Trial Design to follow template</w:t>
      </w:r>
      <w:r>
        <w:rPr>
          <w:rStyle w:val="CommentReference"/>
        </w:rPr>
        <w:annotationRef/>
      </w:r>
    </w:p>
  </w:comment>
  <w:comment w:id="311" w:author="H Sakaguchi" w:date="2025-01-06T19:27:00Z" w:initials="HS">
    <w:p w14:paraId="1704445C" w14:textId="662E48B6" w:rsidR="00C90980" w:rsidRDefault="00C90980">
      <w:pPr>
        <w:pStyle w:val="CommentText"/>
      </w:pPr>
      <w:r>
        <w:rPr>
          <w:rStyle w:val="CommentReference"/>
        </w:rPr>
        <w:annotationRef/>
      </w:r>
      <w:r>
        <w:rPr>
          <w:rFonts w:asciiTheme="minorEastAsia" w:eastAsiaTheme="minorEastAsia" w:hAnsiTheme="minorEastAsia" w:hint="eastAsia"/>
          <w:lang w:eastAsia="ja-JP"/>
        </w:rPr>
        <w:t>In</w:t>
      </w:r>
      <w:r>
        <w:t xml:space="preserve"> the current version of Controlled Terminology, </w:t>
      </w:r>
      <w:r w:rsidR="00394E37">
        <w:t>“M11 preferfed term” is “</w:t>
      </w:r>
      <w:r w:rsidR="00394E37">
        <w:rPr>
          <w:rFonts w:ascii="Arial" w:hAnsi="Arial" w:cs="Arial"/>
          <w:color w:val="000000"/>
          <w:shd w:val="clear" w:color="auto" w:fill="FFFFFF"/>
        </w:rPr>
        <w:t>Overall Description of Trial Design</w:t>
      </w:r>
      <w:r w:rsidR="00394E37">
        <w:t>”</w:t>
      </w:r>
      <w:r w:rsidR="00D073B7">
        <w:t xml:space="preserve"> and “</w:t>
      </w:r>
      <w:r w:rsidR="00D073B7">
        <w:rPr>
          <w:rFonts w:ascii="Arial" w:hAnsi="Arial" w:cs="Arial"/>
          <w:color w:val="000000"/>
          <w:shd w:val="clear" w:color="auto" w:fill="FFFFFF"/>
        </w:rPr>
        <w:t>Description of Intervention Model</w:t>
      </w:r>
      <w:r w:rsidR="00D073B7">
        <w:t>”</w:t>
      </w:r>
    </w:p>
  </w:comment>
  <w:comment w:id="312" w:author="Schoch, Guillaume {TLRA~BASEL}" w:date="2025-01-10T14:10:00Z" w:initials="GS">
    <w:p w14:paraId="0957BDAC" w14:textId="3212DA12" w:rsidR="00C65960" w:rsidRDefault="00C65960">
      <w:pPr>
        <w:pStyle w:val="CommentText"/>
      </w:pPr>
      <w:r>
        <w:t xml:space="preserve">Team </w:t>
      </w:r>
      <w:r>
        <w:rPr>
          <w:rStyle w:val="CommentReference"/>
        </w:rPr>
        <w:annotationRef/>
      </w:r>
      <w:r>
        <w:t>agreed</w:t>
      </w:r>
    </w:p>
  </w:comment>
  <w:comment w:id="313" w:author="Hidemi Hasegawa" w:date="2025-01-16T08:42:00Z" w:initials="HH">
    <w:p w14:paraId="77583267" w14:textId="0D37EAAE" w:rsidR="2925818A" w:rsidRDefault="2925818A">
      <w:pPr>
        <w:pStyle w:val="CommentText"/>
      </w:pPr>
      <w:r>
        <w:t>Comma is removed to follow template</w:t>
      </w:r>
      <w:r>
        <w:rPr>
          <w:rStyle w:val="CommentReference"/>
        </w:rPr>
        <w:annotationRef/>
      </w:r>
    </w:p>
  </w:comment>
  <w:comment w:id="314" w:author="Hidemi Hasegawa" w:date="2025-01-16T08:51:00Z" w:initials="HH">
    <w:p w14:paraId="2D09FCDA" w14:textId="54E12B01" w:rsidR="2925818A" w:rsidRDefault="2925818A">
      <w:pPr>
        <w:pStyle w:val="CommentText"/>
      </w:pPr>
      <w:r>
        <w:t>changed to be the same as template</w:t>
      </w:r>
      <w:r>
        <w:rPr>
          <w:rStyle w:val="CommentReference"/>
        </w:rPr>
        <w:annotationRef/>
      </w:r>
    </w:p>
    <w:p w14:paraId="79BFD962" w14:textId="15AC9672" w:rsidR="2925818A" w:rsidRDefault="2925818A">
      <w:pPr>
        <w:pStyle w:val="CommentText"/>
      </w:pPr>
      <w:r>
        <w:t>for example -&gt; e.g.,</w:t>
      </w:r>
    </w:p>
  </w:comment>
  <w:comment w:id="315" w:author="H Sakaguchi" w:date="2025-01-06T19:29:00Z" w:initials="HS">
    <w:p w14:paraId="19CB7718" w14:textId="3DD7213E" w:rsidR="004271D6" w:rsidRDefault="004271D6">
      <w:pPr>
        <w:pStyle w:val="CommentText"/>
      </w:pPr>
      <w:r>
        <w:rPr>
          <w:rStyle w:val="CommentReference"/>
        </w:rPr>
        <w:annotationRef/>
      </w:r>
      <w:r>
        <w:rPr>
          <w:rFonts w:asciiTheme="minorEastAsia" w:eastAsiaTheme="minorEastAsia" w:hAnsiTheme="minorEastAsia" w:hint="eastAsia"/>
          <w:lang w:eastAsia="ja-JP"/>
        </w:rPr>
        <w:t>In</w:t>
      </w:r>
      <w:r>
        <w:t xml:space="preserve"> the current version of Controlled Terminology, , “</w:t>
      </w:r>
      <w:r w:rsidRPr="004271D6">
        <w:t>Description of level</w:t>
      </w:r>
      <w:r w:rsidRPr="004271D6">
        <w:rPr>
          <w:color w:val="FF0000"/>
        </w:rPr>
        <w:t xml:space="preserve"> of Blinding</w:t>
      </w:r>
      <w:r w:rsidRPr="004271D6">
        <w:t xml:space="preserve"> and Method of Blinding</w:t>
      </w:r>
      <w:r>
        <w:t>”</w:t>
      </w:r>
    </w:p>
  </w:comment>
  <w:comment w:id="316" w:author="Schoch, Guillaume {TLRA~BASEL}" w:date="2025-01-10T14:11:00Z" w:initials="GS">
    <w:p w14:paraId="4C394E26" w14:textId="16D9E950" w:rsidR="001B7E5A" w:rsidRDefault="001B7E5A">
      <w:pPr>
        <w:pStyle w:val="CommentText"/>
      </w:pPr>
      <w:r>
        <w:rPr>
          <w:rStyle w:val="CommentReference"/>
        </w:rPr>
        <w:annotationRef/>
      </w:r>
      <w:r>
        <w:t>addressed</w:t>
      </w:r>
    </w:p>
  </w:comment>
  <w:comment w:id="317" w:author="Hidemi Hasegawa" w:date="2025-01-16T08:56:00Z" w:initials="HH">
    <w:p w14:paraId="1137CAFC" w14:textId="7E114ACC" w:rsidR="2925818A" w:rsidRDefault="2925818A">
      <w:pPr>
        <w:pStyle w:val="CommentText"/>
      </w:pPr>
      <w:r>
        <w:t>changed from Geographic  to geographic  to follow template</w:t>
      </w:r>
      <w:r>
        <w:rPr>
          <w:rStyle w:val="CommentReference"/>
        </w:rPr>
        <w:annotationRef/>
      </w:r>
    </w:p>
  </w:comment>
  <w:comment w:id="318" w:author="Hidemi Hasegawa" w:date="2025-01-16T09:00:00Z" w:initials="HH">
    <w:p w14:paraId="4BFBE44C" w14:textId="00933054" w:rsidR="2925818A" w:rsidRDefault="2925818A">
      <w:pPr>
        <w:pStyle w:val="CommentText"/>
      </w:pPr>
      <w:r>
        <w:t>Semi colon is removed to follow template</w:t>
      </w:r>
      <w:r>
        <w:rPr>
          <w:rStyle w:val="CommentReference"/>
        </w:rPr>
        <w:annotationRef/>
      </w:r>
    </w:p>
  </w:comment>
  <w:comment w:id="319" w:author="Hidemi Hasegawa" w:date="2025-01-16T08:57:00Z" w:initials="HH">
    <w:p w14:paraId="10B38C34" w14:textId="1A76A435" w:rsidR="2925818A" w:rsidRDefault="2925818A">
      <w:pPr>
        <w:pStyle w:val="CommentText"/>
      </w:pPr>
      <w:r>
        <w:t>changed from Use to use to follow template</w:t>
      </w:r>
      <w:r>
        <w:rPr>
          <w:rStyle w:val="CommentReference"/>
        </w:rPr>
        <w:annotationRef/>
      </w:r>
    </w:p>
  </w:comment>
  <w:comment w:id="320" w:author="Hidemi Hasegawa" w:date="2025-01-16T08:58:00Z" w:initials="HH">
    <w:p w14:paraId="7703A6DD" w14:textId="7229A855" w:rsidR="2925818A" w:rsidRDefault="2925818A">
      <w:pPr>
        <w:pStyle w:val="CommentText"/>
      </w:pPr>
      <w:r>
        <w:t>changed from Planned to planned to follow template</w:t>
      </w:r>
      <w:r>
        <w:rPr>
          <w:rStyle w:val="CommentReference"/>
        </w:rPr>
        <w:annotationRef/>
      </w:r>
    </w:p>
  </w:comment>
  <w:comment w:id="321" w:author="Hidemi Hasegawa" w:date="2025-01-16T09:00:00Z" w:initials="HH">
    <w:p w14:paraId="4B63615E" w14:textId="0E9A9D63" w:rsidR="2925818A" w:rsidRDefault="2925818A">
      <w:pPr>
        <w:pStyle w:val="CommentText"/>
      </w:pPr>
      <w:r>
        <w:t>Hyphen is removed</w:t>
      </w:r>
      <w:r>
        <w:rPr>
          <w:rStyle w:val="CommentReference"/>
        </w:rPr>
        <w:annotationRef/>
      </w:r>
    </w:p>
    <w:p w14:paraId="646E7A13" w14:textId="5EB00517" w:rsidR="2925818A" w:rsidRDefault="2925818A">
      <w:pPr>
        <w:pStyle w:val="CommentText"/>
      </w:pPr>
      <w:r>
        <w:t>cross-reference to</w:t>
      </w:r>
    </w:p>
    <w:p w14:paraId="5BEDF9EA" w14:textId="66D6C76E" w:rsidR="2925818A" w:rsidRDefault="2925818A">
      <w:pPr>
        <w:pStyle w:val="CommentText"/>
      </w:pPr>
      <w:r>
        <w:t>cross reference</w:t>
      </w:r>
    </w:p>
  </w:comment>
  <w:comment w:id="322" w:author="Hidemi Hasegawa" w:date="2025-01-16T09:01:00Z" w:initials="HH">
    <w:p w14:paraId="0FACDAF8" w14:textId="490D3858" w:rsidR="2925818A" w:rsidRDefault="2925818A">
      <w:pPr>
        <w:pStyle w:val="CommentText"/>
      </w:pPr>
      <w:r>
        <w:t>Comma is removed</w:t>
      </w:r>
      <w:r>
        <w:rPr>
          <w:rStyle w:val="CommentReference"/>
        </w:rPr>
        <w:annotationRef/>
      </w:r>
    </w:p>
  </w:comment>
  <w:comment w:id="323" w:author="Hidemi Hasegawa" w:date="2025-01-16T08:59:00Z" w:initials="HH">
    <w:p w14:paraId="31109984" w14:textId="4BFD2D4B" w:rsidR="2925818A" w:rsidRDefault="2925818A">
      <w:pPr>
        <w:pStyle w:val="CommentText"/>
      </w:pPr>
      <w:r>
        <w:t>changed from Whether to whether to follow template</w:t>
      </w:r>
      <w:r>
        <w:rPr>
          <w:rStyle w:val="CommentReference"/>
        </w:rPr>
        <w:annotationRef/>
      </w:r>
    </w:p>
  </w:comment>
  <w:comment w:id="324" w:author="Hidemi Hasegawa" w:date="2025-01-16T09:01:00Z" w:initials="HH">
    <w:p w14:paraId="3AE56B22" w14:textId="6310BB42" w:rsidR="2925818A" w:rsidRDefault="2925818A">
      <w:pPr>
        <w:pStyle w:val="CommentText"/>
      </w:pPr>
      <w:r>
        <w:t>Comma is removed</w:t>
      </w:r>
      <w:r>
        <w:rPr>
          <w:rStyle w:val="CommentReference"/>
        </w:rPr>
        <w:annotationRef/>
      </w:r>
    </w:p>
  </w:comment>
  <w:comment w:id="325" w:author="Hidemi Hasegawa" w:date="2025-01-16T08:59:00Z" w:initials="HH">
    <w:p w14:paraId="4086CE9A" w14:textId="7180F82C" w:rsidR="2925818A" w:rsidRDefault="2925818A">
      <w:pPr>
        <w:pStyle w:val="CommentText"/>
      </w:pPr>
      <w:r>
        <w:t>changed from Any to any to follow template</w:t>
      </w:r>
      <w:r>
        <w:rPr>
          <w:rStyle w:val="CommentReference"/>
        </w:rPr>
        <w:annotationRef/>
      </w:r>
    </w:p>
  </w:comment>
  <w:comment w:id="326" w:author="Hidemi Hasegawa" w:date="2025-01-16T09:02:00Z" w:initials="HH">
    <w:p w14:paraId="01E5E3E8" w14:textId="5D57808D" w:rsidR="2925818A" w:rsidRDefault="2925818A">
      <w:pPr>
        <w:pStyle w:val="CommentText"/>
      </w:pPr>
      <w:r>
        <w:t>Comma is added to follow template</w:t>
      </w:r>
      <w:r>
        <w:rPr>
          <w:rStyle w:val="CommentReference"/>
        </w:rPr>
        <w:annotationRef/>
      </w:r>
    </w:p>
  </w:comment>
  <w:comment w:id="327" w:author="Hidemi Hasegawa" w:date="2025-01-16T09:10:00Z" w:initials="HH">
    <w:p w14:paraId="2464965C" w14:textId="03BF387F" w:rsidR="2925818A" w:rsidRDefault="2925818A">
      <w:pPr>
        <w:pStyle w:val="CommentText"/>
      </w:pPr>
      <w:r>
        <w:t>attributes is removed to follow template</w:t>
      </w:r>
      <w:r>
        <w:rPr>
          <w:rStyle w:val="CommentReference"/>
        </w:rPr>
        <w:annotationRef/>
      </w:r>
    </w:p>
  </w:comment>
  <w:comment w:id="328" w:author="Hidemi Hasegawa" w:date="2025-01-16T09:12:00Z" w:initials="HH">
    <w:p w14:paraId="5A9EED13" w14:textId="11C67DD3" w:rsidR="2925818A" w:rsidRDefault="2925818A">
      <w:pPr>
        <w:pStyle w:val="CommentText"/>
      </w:pPr>
      <w:r>
        <w:t>Comma is removed to follow template</w:t>
      </w:r>
      <w:r>
        <w:rPr>
          <w:rStyle w:val="CommentReference"/>
        </w:rPr>
        <w:annotationRef/>
      </w:r>
    </w:p>
  </w:comment>
  <w:comment w:id="329" w:author="Hidemi Hasegawa" w:date="2025-01-16T09:12:00Z" w:initials="HH">
    <w:p w14:paraId="6E397A94" w14:textId="5AE57B22" w:rsidR="2925818A" w:rsidRDefault="2925818A">
      <w:pPr>
        <w:pStyle w:val="CommentText"/>
      </w:pPr>
      <w:r>
        <w:t>Comma is removed to follow template</w:t>
      </w:r>
      <w:r>
        <w:rPr>
          <w:rStyle w:val="CommentReference"/>
        </w:rPr>
        <w:annotationRef/>
      </w:r>
    </w:p>
  </w:comment>
  <w:comment w:id="330" w:author="Hidemi Hasegawa" w:date="2025-01-16T09:12:00Z" w:initials="HH">
    <w:p w14:paraId="3E25230C" w14:textId="4772AA7B" w:rsidR="2925818A" w:rsidRDefault="2925818A">
      <w:pPr>
        <w:pStyle w:val="CommentText"/>
      </w:pPr>
      <w:r>
        <w:t>Comma is removed to follow template</w:t>
      </w:r>
      <w:r>
        <w:rPr>
          <w:rStyle w:val="CommentReference"/>
        </w:rPr>
        <w:annotationRef/>
      </w:r>
    </w:p>
  </w:comment>
  <w:comment w:id="331" w:author="Hidemi Hasegawa" w:date="2025-01-16T09:13:00Z" w:initials="HH">
    <w:p w14:paraId="5CFA5A9A" w14:textId="6FE62C0A" w:rsidR="2925818A" w:rsidRDefault="2925818A">
      <w:pPr>
        <w:pStyle w:val="CommentText"/>
      </w:pPr>
      <w:r>
        <w:t>changed from historical to external to follow template</w:t>
      </w:r>
      <w:r>
        <w:rPr>
          <w:rStyle w:val="CommentReference"/>
        </w:rPr>
        <w:annotationRef/>
      </w:r>
    </w:p>
  </w:comment>
  <w:comment w:id="338" w:author="Hidemi Hasegawa" w:date="2025-01-16T09:15:00Z" w:initials="HH">
    <w:p w14:paraId="6253ECD0" w14:textId="769702FE" w:rsidR="2925818A" w:rsidRDefault="2925818A">
      <w:pPr>
        <w:pStyle w:val="CommentText"/>
      </w:pPr>
      <w:r>
        <w:t>Changed to follow template</w:t>
      </w:r>
      <w:r>
        <w:rPr>
          <w:rStyle w:val="CommentReference"/>
        </w:rPr>
        <w:annotationRef/>
      </w:r>
    </w:p>
    <w:p w14:paraId="29DBFE47" w14:textId="6A44B50D" w:rsidR="2925818A" w:rsidRDefault="2925818A">
      <w:pPr>
        <w:pStyle w:val="CommentText"/>
      </w:pPr>
      <w:r>
        <w:t>from</w:t>
      </w:r>
    </w:p>
    <w:p w14:paraId="6B1E3B41" w14:textId="7E050AC5" w:rsidR="2925818A" w:rsidRDefault="2925818A">
      <w:pPr>
        <w:pStyle w:val="CommentText"/>
      </w:pPr>
      <w:r>
        <w:t>end timepoint definitions.</w:t>
      </w:r>
    </w:p>
    <w:p w14:paraId="3771B7EB" w14:textId="692126FA" w:rsidR="2925818A" w:rsidRDefault="2925818A">
      <w:pPr>
        <w:pStyle w:val="CommentText"/>
      </w:pPr>
      <w:r>
        <w:t xml:space="preserve">to </w:t>
      </w:r>
    </w:p>
    <w:p w14:paraId="2AA70FEE" w14:textId="61EC0EED" w:rsidR="2925818A" w:rsidRDefault="2925818A">
      <w:pPr>
        <w:pStyle w:val="CommentText"/>
      </w:pPr>
      <w:r>
        <w:t>end definitions</w:t>
      </w:r>
    </w:p>
  </w:comment>
  <w:comment w:id="339" w:author="Schoch, Guillaume {TLRA~BASEL}" w:date="2025-01-08T11:23:00Z" w:initials="GS">
    <w:p w14:paraId="744491F3" w14:textId="29CBA1E9" w:rsidR="00026C83" w:rsidRDefault="00026C83">
      <w:pPr>
        <w:pStyle w:val="CommentText"/>
      </w:pPr>
      <w:r>
        <w:rPr>
          <w:rStyle w:val="CommentReference"/>
        </w:rPr>
        <w:annotationRef/>
      </w:r>
      <w:r>
        <w:rPr>
          <w:noProof/>
        </w:rPr>
        <w:t xml:space="preserve">#Tanya, this cross-ref </w:t>
      </w:r>
      <w:r w:rsidR="00265D8B">
        <w:rPr>
          <w:noProof/>
        </w:rPr>
        <w:t xml:space="preserve">number </w:t>
      </w:r>
      <w:r>
        <w:rPr>
          <w:noProof/>
        </w:rPr>
        <w:t>has now changed and needs to be updated in the template</w:t>
      </w:r>
    </w:p>
  </w:comment>
  <w:comment w:id="340" w:author="Allred, Mitzi [2]" w:date="2025-01-10T12:14:00Z" w:initials="AM">
    <w:p w14:paraId="6CDE279D" w14:textId="1B631D80" w:rsidR="00EE3B29" w:rsidRDefault="00EE3B29">
      <w:pPr>
        <w:pStyle w:val="CommentText"/>
      </w:pPr>
      <w:r>
        <w:rPr>
          <w:rStyle w:val="CommentReference"/>
        </w:rPr>
        <w:annotationRef/>
      </w:r>
      <w:r w:rsidRPr="44F0EDB3">
        <w:t>The User guidance will be replaced by independent action 13-18 January 2025/  Make this in the TSCOPY of the template</w:t>
      </w:r>
    </w:p>
  </w:comment>
  <w:comment w:id="341" w:author="Hidemi Hasegawa" w:date="2025-01-16T09:16:00Z" w:initials="HH">
    <w:p w14:paraId="0CF6013F" w14:textId="5818993B" w:rsidR="2925818A" w:rsidRDefault="2925818A">
      <w:pPr>
        <w:pStyle w:val="CommentText"/>
      </w:pPr>
      <w:r>
        <w:t>Changed to follow template</w:t>
      </w:r>
      <w:r>
        <w:rPr>
          <w:rStyle w:val="CommentReference"/>
        </w:rPr>
        <w:annotationRef/>
      </w:r>
    </w:p>
    <w:p w14:paraId="7859139A" w14:textId="475C1D06" w:rsidR="2925818A" w:rsidRDefault="2925818A">
      <w:pPr>
        <w:pStyle w:val="CommentText"/>
      </w:pPr>
      <w:r>
        <w:t>from</w:t>
      </w:r>
    </w:p>
    <w:p w14:paraId="4B2D357F" w14:textId="4BCD5CA9" w:rsidR="2925818A" w:rsidRDefault="2925818A">
      <w:pPr>
        <w:pStyle w:val="CommentText"/>
      </w:pPr>
      <w:r>
        <w:t>end timepoint definitions.</w:t>
      </w:r>
    </w:p>
    <w:p w14:paraId="5839CAD6" w14:textId="0AD50A0D" w:rsidR="2925818A" w:rsidRDefault="2925818A">
      <w:pPr>
        <w:pStyle w:val="CommentText"/>
      </w:pPr>
      <w:r>
        <w:t xml:space="preserve">to </w:t>
      </w:r>
    </w:p>
    <w:p w14:paraId="1DBE8A1E" w14:textId="448EDD1D" w:rsidR="2925818A" w:rsidRDefault="2925818A">
      <w:pPr>
        <w:pStyle w:val="CommentText"/>
      </w:pPr>
      <w:r>
        <w:t>end definitions</w:t>
      </w:r>
    </w:p>
  </w:comment>
  <w:comment w:id="342" w:author="Hidemi Hasegawa" w:date="2025-01-16T09:17:00Z" w:initials="HH">
    <w:p w14:paraId="2CC50E9B" w14:textId="69C1E602" w:rsidR="2925818A" w:rsidRDefault="2925818A">
      <w:pPr>
        <w:pStyle w:val="CommentText"/>
      </w:pPr>
      <w:r>
        <w:t>Above is removed to follow template</w:t>
      </w:r>
      <w:r>
        <w:rPr>
          <w:rStyle w:val="CommentReference"/>
        </w:rPr>
        <w:annotationRef/>
      </w:r>
    </w:p>
  </w:comment>
  <w:comment w:id="343" w:author="Hidemi Hasegawa" w:date="2025-01-16T09:17:00Z" w:initials="HH">
    <w:p w14:paraId="11980C22" w14:textId="7D108F34" w:rsidR="2925818A" w:rsidRDefault="2925818A">
      <w:pPr>
        <w:pStyle w:val="CommentText"/>
      </w:pPr>
      <w:r>
        <w:t>in this section is added to follow template</w:t>
      </w:r>
      <w:r>
        <w:rPr>
          <w:rStyle w:val="CommentReference"/>
        </w:rPr>
        <w:annotationRef/>
      </w:r>
    </w:p>
  </w:comment>
  <w:comment w:id="345" w:author="Hidemi Hasegawa" w:date="2025-01-16T09:18:00Z" w:initials="HH">
    <w:p w14:paraId="1FD766B9" w14:textId="10440E5E" w:rsidR="2925818A" w:rsidRDefault="2925818A">
      <w:pPr>
        <w:pStyle w:val="CommentText"/>
      </w:pPr>
      <w:r>
        <w:t>comma  is removed to follow template</w:t>
      </w:r>
      <w:r>
        <w:rPr>
          <w:rStyle w:val="CommentReference"/>
        </w:rPr>
        <w:annotationRef/>
      </w:r>
    </w:p>
  </w:comment>
  <w:comment w:id="346" w:author="Hidemi Hasegawa" w:date="2025-01-16T09:18:00Z" w:initials="HH">
    <w:p w14:paraId="61570CEB" w14:textId="76AAC8F9" w:rsidR="2925818A" w:rsidRDefault="2925818A">
      <w:pPr>
        <w:pStyle w:val="CommentText"/>
      </w:pPr>
      <w:r>
        <w:t>comma  is removed to follow template</w:t>
      </w:r>
      <w:r>
        <w:rPr>
          <w:rStyle w:val="CommentReference"/>
        </w:rPr>
        <w:annotationRef/>
      </w:r>
    </w:p>
  </w:comment>
  <w:comment w:id="347" w:author="Hidemi Hasegawa" w:date="2025-01-16T09:20:00Z" w:initials="HH">
    <w:p w14:paraId="6D22978F" w14:textId="38C1E349" w:rsidR="2925818A" w:rsidRDefault="2925818A">
      <w:pPr>
        <w:pStyle w:val="CommentText"/>
      </w:pPr>
      <w:r>
        <w:t>below sentens is added to folllow  template</w:t>
      </w:r>
      <w:r>
        <w:rPr>
          <w:rStyle w:val="CommentReference"/>
        </w:rPr>
        <w:annotationRef/>
      </w:r>
    </w:p>
    <w:p w14:paraId="71871380" w14:textId="51B33A32" w:rsidR="2925818A" w:rsidRDefault="2925818A">
      <w:pPr>
        <w:pStyle w:val="CommentText"/>
      </w:pPr>
      <w:r>
        <w:t>"and any documentation needed to demonstrate the criterion is met (e.g., laboratory tests or imaging)"</w:t>
      </w:r>
    </w:p>
  </w:comment>
  <w:comment w:id="351" w:author="Hidemi Hasegawa" w:date="2025-01-16T09:21:00Z" w:initials="HH">
    <w:p w14:paraId="6F714EC0" w14:textId="01935529" w:rsidR="2925818A" w:rsidRDefault="2925818A">
      <w:pPr>
        <w:pStyle w:val="CommentText"/>
      </w:pPr>
      <w:r>
        <w:t>comma is added to follow template</w:t>
      </w:r>
      <w:r>
        <w:rPr>
          <w:rStyle w:val="CommentReference"/>
        </w:rPr>
        <w:annotationRef/>
      </w:r>
    </w:p>
  </w:comment>
  <w:comment w:id="354" w:author="Hidemi Hasegawa" w:date="2025-01-16T09:22:00Z" w:initials="HH">
    <w:p w14:paraId="755FCBAF" w14:textId="6A5C81EB" w:rsidR="2925818A" w:rsidRDefault="2925818A">
      <w:pPr>
        <w:pStyle w:val="CommentText"/>
      </w:pPr>
      <w:r>
        <w:t>comma is removed to follow template</w:t>
      </w:r>
      <w:r>
        <w:rPr>
          <w:rStyle w:val="CommentReference"/>
        </w:rPr>
        <w:annotationRef/>
      </w:r>
    </w:p>
  </w:comment>
  <w:comment w:id="355" w:author="Hidemi Hasegawa" w:date="2025-01-16T09:22:00Z" w:initials="HH">
    <w:p w14:paraId="1E8A5EE2" w14:textId="62820B8B" w:rsidR="2925818A" w:rsidRDefault="2925818A">
      <w:pPr>
        <w:pStyle w:val="CommentText"/>
      </w:pPr>
      <w:r>
        <w:t>changed from entry to enrolment to follow template</w:t>
      </w:r>
      <w:r>
        <w:rPr>
          <w:rStyle w:val="CommentReference"/>
        </w:rPr>
        <w:annotationRef/>
      </w:r>
    </w:p>
  </w:comment>
  <w:comment w:id="356" w:author="Hidemi Hasegawa" w:date="2025-01-16T09:25:00Z" w:initials="HH">
    <w:p w14:paraId="382989B5" w14:textId="11C06C34" w:rsidR="2925818A" w:rsidRDefault="2925818A">
      <w:pPr>
        <w:pStyle w:val="CommentText"/>
      </w:pPr>
      <w:r>
        <w:t>change to follow template</w:t>
      </w:r>
      <w:r>
        <w:rPr>
          <w:rStyle w:val="CommentReference"/>
        </w:rPr>
        <w:annotationRef/>
      </w:r>
    </w:p>
    <w:p w14:paraId="63D2618F" w14:textId="22923732" w:rsidR="2925818A" w:rsidRDefault="2925818A">
      <w:pPr>
        <w:pStyle w:val="CommentText"/>
      </w:pPr>
      <w:r>
        <w:t xml:space="preserve">from </w:t>
      </w:r>
    </w:p>
    <w:p w14:paraId="109E5797" w14:textId="3B23CC11" w:rsidR="2925818A" w:rsidRDefault="2925818A">
      <w:pPr>
        <w:pStyle w:val="CommentText"/>
      </w:pPr>
      <w:r>
        <w:t>Number</w:t>
      </w:r>
    </w:p>
    <w:p w14:paraId="2271EEA3" w14:textId="1E6E0710" w:rsidR="2925818A" w:rsidRDefault="2925818A">
      <w:pPr>
        <w:pStyle w:val="CommentText"/>
      </w:pPr>
      <w:r>
        <w:t xml:space="preserve">to </w:t>
      </w:r>
    </w:p>
    <w:p w14:paraId="2A403C32" w14:textId="6A22889F" w:rsidR="2925818A" w:rsidRDefault="2925818A">
      <w:pPr>
        <w:pStyle w:val="CommentText"/>
      </w:pPr>
      <w:r>
        <w:t>Consider numbering the criteria</w:t>
      </w:r>
    </w:p>
  </w:comment>
  <w:comment w:id="359" w:author="Hidemi Hasegawa" w:date="2025-01-16T09:25:00Z" w:initials="HH">
    <w:p w14:paraId="38BC3CF9" w14:textId="1FE664BD" w:rsidR="2925818A" w:rsidRDefault="2925818A">
      <w:pPr>
        <w:pStyle w:val="CommentText"/>
      </w:pPr>
      <w:r>
        <w:t>change to follow template</w:t>
      </w:r>
      <w:r>
        <w:rPr>
          <w:rStyle w:val="CommentReference"/>
        </w:rPr>
        <w:annotationRef/>
      </w:r>
    </w:p>
    <w:p w14:paraId="532554F6" w14:textId="3FE7DE7B" w:rsidR="2925818A" w:rsidRDefault="2925818A">
      <w:pPr>
        <w:pStyle w:val="CommentText"/>
      </w:pPr>
      <w:r>
        <w:t xml:space="preserve">from </w:t>
      </w:r>
    </w:p>
    <w:p w14:paraId="1BD23FE1" w14:textId="6F0A3D9E" w:rsidR="2925818A" w:rsidRDefault="2925818A">
      <w:pPr>
        <w:pStyle w:val="CommentText"/>
      </w:pPr>
      <w:r>
        <w:t>Number</w:t>
      </w:r>
    </w:p>
    <w:p w14:paraId="5CE80128" w14:textId="43350328" w:rsidR="2925818A" w:rsidRDefault="2925818A">
      <w:pPr>
        <w:pStyle w:val="CommentText"/>
      </w:pPr>
      <w:r>
        <w:t xml:space="preserve">to </w:t>
      </w:r>
    </w:p>
    <w:p w14:paraId="1D8CE1B6" w14:textId="6690FA95" w:rsidR="2925818A" w:rsidRDefault="2925818A">
      <w:pPr>
        <w:pStyle w:val="CommentText"/>
      </w:pPr>
      <w:r>
        <w:t>Consider numbering</w:t>
      </w:r>
    </w:p>
  </w:comment>
  <w:comment w:id="361" w:author="Hidemi Hasegawa" w:date="2025-01-16T09:26:00Z" w:initials="HH">
    <w:p w14:paraId="4E751D23" w14:textId="340BFEB9" w:rsidR="2925818A" w:rsidRDefault="2925818A">
      <w:pPr>
        <w:pStyle w:val="CommentText"/>
      </w:pPr>
      <w:r>
        <w:t>change to follow template</w:t>
      </w:r>
      <w:r>
        <w:rPr>
          <w:rStyle w:val="CommentReference"/>
        </w:rPr>
        <w:annotationRef/>
      </w:r>
    </w:p>
    <w:p w14:paraId="69D21476" w14:textId="04222B42" w:rsidR="2925818A" w:rsidRDefault="2925818A">
      <w:pPr>
        <w:pStyle w:val="CommentText"/>
      </w:pPr>
      <w:r>
        <w:t xml:space="preserve">from </w:t>
      </w:r>
    </w:p>
    <w:p w14:paraId="4678FEC4" w14:textId="36E0790E" w:rsidR="2925818A" w:rsidRDefault="2925818A">
      <w:pPr>
        <w:pStyle w:val="CommentText"/>
      </w:pPr>
      <w:r>
        <w:t>Number</w:t>
      </w:r>
    </w:p>
    <w:p w14:paraId="78DE67AE" w14:textId="3FFA831A" w:rsidR="2925818A" w:rsidRDefault="2925818A">
      <w:pPr>
        <w:pStyle w:val="CommentText"/>
      </w:pPr>
      <w:r>
        <w:t xml:space="preserve">to </w:t>
      </w:r>
    </w:p>
    <w:p w14:paraId="10A11C5C" w14:textId="339B9775" w:rsidR="2925818A" w:rsidRDefault="2925818A">
      <w:pPr>
        <w:pStyle w:val="CommentText"/>
      </w:pPr>
      <w:r>
        <w:t>Consider numbering</w:t>
      </w:r>
    </w:p>
  </w:comment>
  <w:comment w:id="362" w:author="Hidemi Hasegawa" w:date="2025-01-16T09:27:00Z" w:initials="HH">
    <w:p w14:paraId="59470404" w14:textId="29B1D8C6" w:rsidR="2925818A" w:rsidRDefault="2925818A">
      <w:pPr>
        <w:pStyle w:val="CommentText"/>
      </w:pPr>
      <w:r>
        <w:t>to be N/A ?</w:t>
      </w:r>
      <w:r>
        <w:rPr>
          <w:rStyle w:val="CommentReference"/>
        </w:rPr>
        <w:annotationRef/>
      </w:r>
    </w:p>
  </w:comment>
  <w:comment w:id="364" w:author="Hidemi Hasegawa" w:date="2025-01-16T09:29:00Z" w:initials="HH">
    <w:p w14:paraId="07379496" w14:textId="5D887195" w:rsidR="2925818A" w:rsidRDefault="2925818A">
      <w:pPr>
        <w:pStyle w:val="CommentText"/>
      </w:pPr>
      <w:r>
        <w:t>changed to follow template</w:t>
      </w:r>
      <w:r>
        <w:rPr>
          <w:rStyle w:val="CommentReference"/>
        </w:rPr>
        <w:annotationRef/>
      </w:r>
    </w:p>
    <w:p w14:paraId="6B06B3C7" w14:textId="261D9492" w:rsidR="2925818A" w:rsidRDefault="2925818A">
      <w:pPr>
        <w:pStyle w:val="CommentText"/>
      </w:pPr>
      <w:r>
        <w:t>Participant</w:t>
      </w:r>
    </w:p>
    <w:p w14:paraId="2418D191" w14:textId="5411E25F" w:rsidR="2925818A" w:rsidRDefault="2925818A">
      <w:pPr>
        <w:pStyle w:val="CommentText"/>
      </w:pPr>
      <w:r>
        <w:t xml:space="preserve">to </w:t>
      </w:r>
    </w:p>
    <w:p w14:paraId="3352F7F9" w14:textId="02FB5BE2" w:rsidR="2925818A" w:rsidRDefault="2925818A">
      <w:pPr>
        <w:pStyle w:val="CommentText"/>
      </w:pPr>
      <w:r>
        <w:t>participant</w:t>
      </w:r>
    </w:p>
  </w:comment>
  <w:comment w:id="365" w:author="Hidemi Hasegawa" w:date="2025-01-16T09:29:00Z" w:initials="HH">
    <w:p w14:paraId="1525B93A" w14:textId="269366D3" w:rsidR="2925818A" w:rsidRDefault="2925818A">
      <w:pPr>
        <w:pStyle w:val="CommentText"/>
      </w:pPr>
      <w:r>
        <w:t>changed to follow template</w:t>
      </w:r>
      <w:r>
        <w:rPr>
          <w:rStyle w:val="CommentReference"/>
        </w:rPr>
        <w:annotationRef/>
      </w:r>
    </w:p>
    <w:p w14:paraId="7A528673" w14:textId="2B4D6013" w:rsidR="2925818A" w:rsidRDefault="2925818A">
      <w:pPr>
        <w:pStyle w:val="CommentText"/>
      </w:pPr>
      <w:r>
        <w:t>Participant</w:t>
      </w:r>
    </w:p>
    <w:p w14:paraId="4B5C0E48" w14:textId="7AECDDEE" w:rsidR="2925818A" w:rsidRDefault="2925818A">
      <w:pPr>
        <w:pStyle w:val="CommentText"/>
      </w:pPr>
      <w:r>
        <w:t xml:space="preserve">to </w:t>
      </w:r>
    </w:p>
    <w:p w14:paraId="04BE6D6C" w14:textId="734EE545" w:rsidR="2925818A" w:rsidRDefault="2925818A">
      <w:pPr>
        <w:pStyle w:val="CommentText"/>
      </w:pPr>
      <w:r>
        <w:t>participant</w:t>
      </w:r>
    </w:p>
  </w:comment>
  <w:comment w:id="366" w:author="Hidemi Hasegawa" w:date="2025-01-16T09:30:00Z" w:initials="HH">
    <w:p w14:paraId="204E569E" w14:textId="64FBB696" w:rsidR="2925818A" w:rsidRDefault="2925818A">
      <w:pPr>
        <w:pStyle w:val="CommentText"/>
      </w:pPr>
      <w:r>
        <w:t>changed to follow template</w:t>
      </w:r>
      <w:r>
        <w:rPr>
          <w:rStyle w:val="CommentReference"/>
        </w:rPr>
        <w:annotationRef/>
      </w:r>
    </w:p>
    <w:p w14:paraId="4022D8CF" w14:textId="70A8EE17" w:rsidR="2925818A" w:rsidRDefault="2925818A">
      <w:pPr>
        <w:pStyle w:val="CommentText"/>
      </w:pPr>
      <w:r>
        <w:t xml:space="preserve">non-childbearing </w:t>
      </w:r>
    </w:p>
    <w:p w14:paraId="301067A1" w14:textId="5F4D2196" w:rsidR="2925818A" w:rsidRDefault="2925818A">
      <w:pPr>
        <w:pStyle w:val="CommentText"/>
      </w:pPr>
      <w:r>
        <w:t xml:space="preserve">to </w:t>
      </w:r>
    </w:p>
    <w:p w14:paraId="1FE7C5E0" w14:textId="7C6E96A7" w:rsidR="2925818A" w:rsidRDefault="2925818A">
      <w:pPr>
        <w:pStyle w:val="CommentText"/>
      </w:pPr>
      <w:r>
        <w:t xml:space="preserve">nonchildbearing </w:t>
      </w:r>
    </w:p>
  </w:comment>
  <w:comment w:id="368" w:author="Hidemi Hasegawa" w:date="2025-01-16T09:31:00Z" w:initials="HH">
    <w:p w14:paraId="13E50FB6" w14:textId="01C73753" w:rsidR="2925818A" w:rsidRDefault="2925818A">
      <w:pPr>
        <w:pStyle w:val="CommentText"/>
      </w:pPr>
      <w:r>
        <w:t>changed to follow template</w:t>
      </w:r>
      <w:r>
        <w:rPr>
          <w:rStyle w:val="CommentReference"/>
        </w:rPr>
        <w:annotationRef/>
      </w:r>
    </w:p>
    <w:p w14:paraId="6B9B3DD2" w14:textId="06B5AB50" w:rsidR="2925818A" w:rsidRDefault="2925818A">
      <w:pPr>
        <w:pStyle w:val="CommentText"/>
      </w:pPr>
      <w:r>
        <w:t xml:space="preserve">Contraceptive </w:t>
      </w:r>
    </w:p>
    <w:p w14:paraId="08306FE1" w14:textId="721C43EA" w:rsidR="2925818A" w:rsidRDefault="2925818A">
      <w:pPr>
        <w:pStyle w:val="CommentText"/>
      </w:pPr>
      <w:r>
        <w:t xml:space="preserve">to </w:t>
      </w:r>
    </w:p>
    <w:p w14:paraId="20801887" w14:textId="2DB269B2" w:rsidR="2925818A" w:rsidRDefault="2925818A">
      <w:pPr>
        <w:pStyle w:val="CommentText"/>
      </w:pPr>
      <w:r>
        <w:t xml:space="preserve">contraceptive </w:t>
      </w:r>
    </w:p>
  </w:comment>
  <w:comment w:id="369" w:author="Hidemi Hasegawa" w:date="2025-01-16T09:32:00Z" w:initials="HH">
    <w:p w14:paraId="3A785ECF" w14:textId="720973DE" w:rsidR="2925818A" w:rsidRDefault="2925818A">
      <w:pPr>
        <w:pStyle w:val="CommentText"/>
      </w:pPr>
      <w:r>
        <w:t>changed to follow template</w:t>
      </w:r>
      <w:r>
        <w:rPr>
          <w:rStyle w:val="CommentReference"/>
        </w:rPr>
        <w:annotationRef/>
      </w:r>
    </w:p>
    <w:p w14:paraId="5E23E641" w14:textId="3B9B8A2B" w:rsidR="2925818A" w:rsidRDefault="2925818A">
      <w:pPr>
        <w:pStyle w:val="CommentText"/>
      </w:pPr>
      <w:r>
        <w:t>Duration</w:t>
      </w:r>
    </w:p>
    <w:p w14:paraId="4178C34A" w14:textId="52E27037" w:rsidR="2925818A" w:rsidRDefault="2925818A">
      <w:pPr>
        <w:pStyle w:val="CommentText"/>
      </w:pPr>
      <w:r>
        <w:t xml:space="preserve">to </w:t>
      </w:r>
    </w:p>
    <w:p w14:paraId="5C240087" w14:textId="3445EEBB" w:rsidR="2925818A" w:rsidRDefault="2925818A">
      <w:pPr>
        <w:pStyle w:val="CommentText"/>
      </w:pPr>
      <w:r>
        <w:t>duration</w:t>
      </w:r>
    </w:p>
  </w:comment>
  <w:comment w:id="372" w:author="Hidemi Hasegawa" w:date="2025-01-16T09:33:00Z" w:initials="HH">
    <w:p w14:paraId="2B66667F" w14:textId="2BBA8886" w:rsidR="2925818A" w:rsidRDefault="2925818A">
      <w:pPr>
        <w:pStyle w:val="CommentText"/>
      </w:pPr>
      <w:r>
        <w:t>, etc. is added to follow template</w:t>
      </w:r>
      <w:r>
        <w:rPr>
          <w:rStyle w:val="CommentReference"/>
        </w:rPr>
        <w:annotationRef/>
      </w:r>
    </w:p>
  </w:comment>
  <w:comment w:id="373" w:author="Hidemi Hasegawa" w:date="2025-01-16T09:34:00Z" w:initials="HH">
    <w:p w14:paraId="39BA5F6A" w14:textId="006879A7" w:rsidR="2925818A" w:rsidRDefault="2925818A">
      <w:pPr>
        <w:pStyle w:val="CommentText"/>
      </w:pPr>
      <w:r>
        <w:t xml:space="preserve">changed from enrollment  to enrolment </w:t>
      </w:r>
      <w:r>
        <w:rPr>
          <w:rStyle w:val="CommentReference"/>
        </w:rPr>
        <w:annotationRef/>
      </w:r>
    </w:p>
  </w:comment>
  <w:comment w:id="374" w:author="Schoch, Guillaume {TLRA~BASEL}" w:date="2025-01-10T15:28:00Z" w:initials="GS">
    <w:p w14:paraId="5E360EA6" w14:textId="75CD7210" w:rsidR="00A50F29" w:rsidRDefault="00F57AA0">
      <w:pPr>
        <w:pStyle w:val="CommentText"/>
      </w:pPr>
      <w:r>
        <w:t xml:space="preserve">#Mitzi: </w:t>
      </w:r>
      <w:r w:rsidR="00A50F29">
        <w:rPr>
          <w:rStyle w:val="CommentReference"/>
        </w:rPr>
        <w:annotationRef/>
      </w:r>
      <w:r w:rsidR="00A50F29">
        <w:t>I made this change</w:t>
      </w:r>
      <w:r w:rsidR="001E35BB">
        <w:t xml:space="preserve"> for all</w:t>
      </w:r>
      <w:r w:rsidR="00F44162">
        <w:t xml:space="preserve"> column headings below</w:t>
      </w:r>
      <w:r>
        <w:t>. Please confirm that this is correct</w:t>
      </w:r>
    </w:p>
  </w:comment>
  <w:comment w:id="375" w:author="Allred, Mitzi [2]" w:date="2025-01-10T12:15:00Z" w:initials="AM">
    <w:p w14:paraId="252291EC" w14:textId="22F19084" w:rsidR="00EE3B29" w:rsidRDefault="00EE3B29">
      <w:pPr>
        <w:pStyle w:val="CommentText"/>
      </w:pPr>
      <w:r>
        <w:rPr>
          <w:rStyle w:val="CommentReference"/>
        </w:rPr>
        <w:annotationRef/>
      </w:r>
      <w:r w:rsidRPr="49A59278">
        <w:t xml:space="preserve">Agree </w:t>
      </w:r>
    </w:p>
  </w:comment>
  <w:comment w:id="376" w:author="Allred, Mitzi" w:date="2025-01-17T11:31:00Z" w:initials="MA">
    <w:p w14:paraId="4E414AC9" w14:textId="77777777" w:rsidR="003549C9" w:rsidRDefault="003549C9" w:rsidP="003549C9">
      <w:pPr>
        <w:pStyle w:val="CommentText"/>
      </w:pPr>
      <w:r>
        <w:rPr>
          <w:rStyle w:val="CommentReference"/>
        </w:rPr>
        <w:annotationRef/>
      </w:r>
      <w:r>
        <w:t>Completed</w:t>
      </w:r>
    </w:p>
  </w:comment>
  <w:comment w:id="378" w:author="Osawa,Hajime 大澤創(バイオメトリクス部MW第1G)" w:date="2025-01-17T10:15:00Z" w:initials="HO">
    <w:p w14:paraId="47EA1391" w14:textId="28C49B9F" w:rsidR="00DD0DAD" w:rsidRDefault="00DD0DAD" w:rsidP="00DD0DAD">
      <w:pPr>
        <w:pStyle w:val="CommentText"/>
      </w:pPr>
      <w:r>
        <w:rPr>
          <w:rStyle w:val="CommentReference"/>
        </w:rPr>
        <w:annotationRef/>
      </w:r>
      <w:r>
        <w:t>It should be “Optional: ”. Please add “:”.</w:t>
      </w:r>
    </w:p>
  </w:comment>
  <w:comment w:id="379" w:author="Allred, Mitzi" w:date="2025-01-17T11:32:00Z" w:initials="MA">
    <w:p w14:paraId="40D874B1" w14:textId="77777777" w:rsidR="005A0A6B" w:rsidRDefault="005A0A6B" w:rsidP="005A0A6B">
      <w:pPr>
        <w:pStyle w:val="CommentText"/>
      </w:pPr>
      <w:r>
        <w:rPr>
          <w:rStyle w:val="CommentReference"/>
        </w:rPr>
        <w:annotationRef/>
      </w:r>
      <w:r>
        <w:t>Added :</w:t>
      </w:r>
    </w:p>
  </w:comment>
  <w:comment w:id="387" w:author="HAJIME OSAWA(159069)" w:date="2025-01-17T13:04:00Z" w:initials="HO">
    <w:p w14:paraId="476D344B" w14:textId="6EA4390A" w:rsidR="4817CA86" w:rsidRDefault="4817CA86">
      <w:r>
        <w:t>Please change to "A".</w:t>
      </w:r>
      <w:r>
        <w:annotationRef/>
      </w:r>
    </w:p>
  </w:comment>
  <w:comment w:id="388" w:author="Allred, Mitzi" w:date="2025-01-17T11:34:00Z" w:initials="MA">
    <w:p w14:paraId="4FA7E4A4" w14:textId="77777777" w:rsidR="00EB0171" w:rsidRDefault="00EB0171" w:rsidP="00EB0171">
      <w:pPr>
        <w:pStyle w:val="CommentText"/>
      </w:pPr>
      <w:r>
        <w:rPr>
          <w:rStyle w:val="CommentReference"/>
        </w:rPr>
        <w:annotationRef/>
      </w:r>
      <w:r>
        <w:t>change</w:t>
      </w:r>
    </w:p>
  </w:comment>
  <w:comment w:id="389" w:author="HAJIME OSAWA(159069)" w:date="2025-01-17T13:06:00Z" w:initials="HO">
    <w:p w14:paraId="185DEB33" w14:textId="60FCBFE3" w:rsidR="4817CA86" w:rsidRDefault="4817CA86">
      <w:r>
        <w:t>Please change to "A".</w:t>
      </w:r>
      <w:r>
        <w:annotationRef/>
      </w:r>
    </w:p>
  </w:comment>
  <w:comment w:id="390" w:author="Allred, Mitzi" w:date="2025-01-17T11:34:00Z" w:initials="MA">
    <w:p w14:paraId="1A8EFA35" w14:textId="77777777" w:rsidR="008939C8" w:rsidRDefault="008939C8" w:rsidP="008939C8">
      <w:pPr>
        <w:pStyle w:val="CommentText"/>
      </w:pPr>
      <w:r>
        <w:rPr>
          <w:rStyle w:val="CommentReference"/>
        </w:rPr>
        <w:annotationRef/>
      </w:r>
      <w:r>
        <w:t>changed</w:t>
      </w:r>
    </w:p>
  </w:comment>
  <w:comment w:id="391" w:author="Osawa,Hajime 大澤創(バイオメトリクス部MW第1G)" w:date="2025-01-17T10:09:00Z" w:initials="HO">
    <w:p w14:paraId="1B552015" w14:textId="0766F6E6" w:rsidR="00D04817" w:rsidRDefault="00D04817" w:rsidP="00D04817">
      <w:pPr>
        <w:pStyle w:val="CommentText"/>
      </w:pPr>
      <w:r>
        <w:rPr>
          <w:rStyle w:val="CommentReference"/>
        </w:rPr>
        <w:annotationRef/>
      </w:r>
      <w:r>
        <w:t>It should be ”Pharmaceutical Dose Form”.</w:t>
      </w:r>
    </w:p>
  </w:comment>
  <w:comment w:id="392" w:author="Allred, Mitzi" w:date="2025-01-17T11:35:00Z" w:initials="MA">
    <w:p w14:paraId="0FFF5AE4" w14:textId="77777777" w:rsidR="008313EA" w:rsidRDefault="008313EA" w:rsidP="008313EA">
      <w:pPr>
        <w:pStyle w:val="CommentText"/>
      </w:pPr>
      <w:r>
        <w:rPr>
          <w:rStyle w:val="CommentReference"/>
        </w:rPr>
        <w:annotationRef/>
      </w:r>
      <w:r>
        <w:t>Done</w:t>
      </w:r>
    </w:p>
  </w:comment>
  <w:comment w:id="393" w:author="HAJIME OSAWA(159069)" w:date="2025-01-17T13:05:00Z" w:initials="HO">
    <w:p w14:paraId="6DD24F0F" w14:textId="607F7A80" w:rsidR="4817CA86" w:rsidRDefault="4817CA86">
      <w:r>
        <w:t>Please change to "A".</w:t>
      </w:r>
      <w:r>
        <w:annotationRef/>
      </w:r>
    </w:p>
  </w:comment>
  <w:comment w:id="394" w:author="Allred, Mitzi" w:date="2025-01-17T11:36:00Z" w:initials="MA">
    <w:p w14:paraId="353DF86D" w14:textId="77777777" w:rsidR="006323F2" w:rsidRDefault="006323F2" w:rsidP="006323F2">
      <w:pPr>
        <w:pStyle w:val="CommentText"/>
      </w:pPr>
      <w:r>
        <w:rPr>
          <w:rStyle w:val="CommentReference"/>
        </w:rPr>
        <w:annotationRef/>
      </w:r>
      <w:r>
        <w:t>Changed</w:t>
      </w:r>
    </w:p>
  </w:comment>
  <w:comment w:id="395" w:author="HAJIME OSAWA(159069)" w:date="2025-01-17T14:56:00Z" w:initials="HO">
    <w:p w14:paraId="1184C3F1" w14:textId="42528D66" w:rsidR="4817CA86" w:rsidRDefault="4817CA86">
      <w:r>
        <w:t>I think it should be "intervention name".</w:t>
      </w:r>
      <w:r>
        <w:annotationRef/>
      </w:r>
    </w:p>
  </w:comment>
  <w:comment w:id="396" w:author="Allred, Mitzi" w:date="2025-01-17T11:36:00Z" w:initials="MA">
    <w:p w14:paraId="4C6AF7BB" w14:textId="77777777" w:rsidR="00CD2B8D" w:rsidRDefault="00CD2B8D" w:rsidP="00CD2B8D">
      <w:pPr>
        <w:pStyle w:val="CommentText"/>
      </w:pPr>
      <w:r>
        <w:rPr>
          <w:rStyle w:val="CommentReference"/>
        </w:rPr>
        <w:annotationRef/>
      </w:r>
      <w:r>
        <w:t>changed</w:t>
      </w:r>
    </w:p>
  </w:comment>
  <w:comment w:id="397" w:author="HAJIME OSAWA(159069)" w:date="2025-01-17T14:55:00Z" w:initials="HO">
    <w:p w14:paraId="55006377" w14:textId="7E2CE2BE" w:rsidR="4817CA86" w:rsidRDefault="4817CA86">
      <w:r>
        <w:t>I think it should be "pharmaceutical dose" according to Term (variable).</w:t>
      </w:r>
      <w:r>
        <w:annotationRef/>
      </w:r>
    </w:p>
  </w:comment>
  <w:comment w:id="398" w:author="Allred, Mitzi" w:date="2025-01-17T11:38:00Z" w:initials="MA">
    <w:p w14:paraId="25343E40" w14:textId="77777777" w:rsidR="009E4812" w:rsidRDefault="009E4812" w:rsidP="009E4812">
      <w:pPr>
        <w:pStyle w:val="CommentText"/>
      </w:pPr>
      <w:r>
        <w:rPr>
          <w:rStyle w:val="CommentReference"/>
        </w:rPr>
        <w:annotationRef/>
      </w:r>
      <w:r>
        <w:t>Changesd</w:t>
      </w:r>
    </w:p>
  </w:comment>
  <w:comment w:id="399" w:author="HAJIME OSAWA(159069)" w:date="2025-01-17T13:06:00Z" w:initials="HO">
    <w:p w14:paraId="3C6FEDB4" w14:textId="0F156FDF" w:rsidR="4817CA86" w:rsidRDefault="4817CA86">
      <w:r>
        <w:t>Please change to "A".</w:t>
      </w:r>
      <w:r>
        <w:annotationRef/>
      </w:r>
    </w:p>
  </w:comment>
  <w:comment w:id="400" w:author="Allred, Mitzi" w:date="2025-01-17T11:40:00Z" w:initials="MA">
    <w:p w14:paraId="505B2E0B" w14:textId="77777777" w:rsidR="00DF2128" w:rsidRDefault="00DF2128" w:rsidP="00DF2128">
      <w:pPr>
        <w:pStyle w:val="CommentText"/>
      </w:pPr>
      <w:r>
        <w:rPr>
          <w:rStyle w:val="CommentReference"/>
        </w:rPr>
        <w:annotationRef/>
      </w:r>
      <w:r>
        <w:t>Changed</w:t>
      </w:r>
    </w:p>
  </w:comment>
  <w:comment w:id="401" w:author="Allred, Mitzi" w:date="2025-01-17T11:40:00Z" w:initials="MA">
    <w:p w14:paraId="3810F72E" w14:textId="77777777" w:rsidR="008B2383" w:rsidRDefault="008B2383" w:rsidP="008B2383">
      <w:pPr>
        <w:pStyle w:val="CommentText"/>
      </w:pPr>
      <w:r>
        <w:rPr>
          <w:rStyle w:val="CommentReference"/>
        </w:rPr>
        <w:annotationRef/>
      </w:r>
    </w:p>
  </w:comment>
  <w:comment w:id="402" w:author="HAJIME OSAWA(159069)" w:date="2025-01-17T13:07:00Z" w:initials="HO">
    <w:p w14:paraId="15405C91" w14:textId="4539E5DA" w:rsidR="4817CA86" w:rsidRDefault="4817CA86">
      <w:r>
        <w:t>Based on other Term's Business rules, it should be removed.</w:t>
      </w:r>
      <w:r>
        <w:annotationRef/>
      </w:r>
    </w:p>
  </w:comment>
  <w:comment w:id="403" w:author="Allred, Mitzi" w:date="2025-01-17T11:41:00Z" w:initials="MA">
    <w:p w14:paraId="7C40AA84" w14:textId="77777777" w:rsidR="00C32008" w:rsidRDefault="00C32008" w:rsidP="00C32008">
      <w:pPr>
        <w:pStyle w:val="CommentText"/>
      </w:pPr>
      <w:r>
        <w:rPr>
          <w:rStyle w:val="CommentReference"/>
        </w:rPr>
        <w:annotationRef/>
      </w:r>
      <w:r>
        <w:t>deleted</w:t>
      </w:r>
    </w:p>
  </w:comment>
  <w:comment w:id="404" w:author="HAJIME OSAWA(159069)" w:date="2025-01-17T14:57:00Z" w:initials="HO">
    <w:p w14:paraId="5BEF68E4" w14:textId="247706ED" w:rsidR="4817CA86" w:rsidRDefault="4817CA86">
      <w:r>
        <w:t>I think it should be "intervention name and pharmaceutical dose formulation" according to Term (variable).</w:t>
      </w:r>
      <w:r>
        <w:annotationRef/>
      </w:r>
    </w:p>
  </w:comment>
  <w:comment w:id="405" w:author="Allred, Mitzi" w:date="2025-01-17T11:42:00Z" w:initials="MA">
    <w:p w14:paraId="4EA3EDDC" w14:textId="77777777" w:rsidR="00F6087E" w:rsidRDefault="00F6087E" w:rsidP="00F6087E">
      <w:pPr>
        <w:pStyle w:val="CommentText"/>
      </w:pPr>
      <w:r>
        <w:rPr>
          <w:rStyle w:val="CommentReference"/>
        </w:rPr>
        <w:annotationRef/>
      </w:r>
      <w:r>
        <w:t>changed</w:t>
      </w:r>
    </w:p>
  </w:comment>
  <w:comment w:id="406" w:author="HAJIME OSAWA(159069)" w:date="2025-01-17T13:07:00Z" w:initials="HO">
    <w:p w14:paraId="414ECF0D" w14:textId="68D77F42" w:rsidR="4817CA86" w:rsidRDefault="4817CA86">
      <w:r>
        <w:t>Please change to "A".</w:t>
      </w:r>
      <w:r>
        <w:annotationRef/>
      </w:r>
    </w:p>
  </w:comment>
  <w:comment w:id="407" w:author="Allred, Mitzi" w:date="2025-01-17T11:42:00Z" w:initials="MA">
    <w:p w14:paraId="334AB5DE" w14:textId="77777777" w:rsidR="002321A4" w:rsidRDefault="002321A4" w:rsidP="002321A4">
      <w:pPr>
        <w:pStyle w:val="CommentText"/>
      </w:pPr>
      <w:r>
        <w:rPr>
          <w:rStyle w:val="CommentReference"/>
        </w:rPr>
        <w:annotationRef/>
      </w:r>
      <w:r>
        <w:t>changed</w:t>
      </w:r>
    </w:p>
  </w:comment>
  <w:comment w:id="408" w:author="HAJIME OSAWA(159069)" w:date="2025-01-17T14:59:00Z" w:initials="HO">
    <w:p w14:paraId="5C99EBA5" w14:textId="5FB9C3CE" w:rsidR="4817CA86" w:rsidRDefault="4817CA86">
      <w:r>
        <w:t>I think it should be "intervention name, pharmaceutical dose formulation" according to Term (variable).</w:t>
      </w:r>
      <w:r>
        <w:annotationRef/>
      </w:r>
    </w:p>
  </w:comment>
  <w:comment w:id="409" w:author="Allred, Mitzi" w:date="2025-01-17T11:43:00Z" w:initials="MA">
    <w:p w14:paraId="684E78AD" w14:textId="77777777" w:rsidR="002321A4" w:rsidRDefault="002321A4" w:rsidP="002321A4">
      <w:pPr>
        <w:pStyle w:val="CommentText"/>
      </w:pPr>
      <w:r>
        <w:rPr>
          <w:rStyle w:val="CommentReference"/>
        </w:rPr>
        <w:annotationRef/>
      </w:r>
      <w:r>
        <w:t>changed</w:t>
      </w:r>
    </w:p>
  </w:comment>
  <w:comment w:id="410" w:author="HAJIME OSAWA(159069)" w:date="2025-01-17T13:07:00Z" w:initials="HO">
    <w:p w14:paraId="1263F790" w14:textId="2AAFF435" w:rsidR="4817CA86" w:rsidRDefault="4817CA86">
      <w:r>
        <w:t>Please change to "A".</w:t>
      </w:r>
      <w:r>
        <w:annotationRef/>
      </w:r>
    </w:p>
  </w:comment>
  <w:comment w:id="411" w:author="Allred, Mitzi" w:date="2025-01-17T11:44:00Z" w:initials="MA">
    <w:p w14:paraId="4FE2EA37" w14:textId="77777777" w:rsidR="00E07992" w:rsidRDefault="00E07992" w:rsidP="00E07992">
      <w:pPr>
        <w:pStyle w:val="CommentText"/>
      </w:pPr>
      <w:r>
        <w:rPr>
          <w:rStyle w:val="CommentReference"/>
        </w:rPr>
        <w:annotationRef/>
      </w:r>
      <w:r>
        <w:t>Changed</w:t>
      </w:r>
    </w:p>
  </w:comment>
  <w:comment w:id="412" w:author="HAJIME OSAWA(159069)" w:date="2025-01-17T14:59:00Z" w:initials="HO">
    <w:p w14:paraId="7D232330" w14:textId="4A4ECB17" w:rsidR="4817CA86" w:rsidRDefault="4817CA86">
      <w:r>
        <w:t>I think it should be "intervention name, pharmaceutical dose formulation" according to Term (variable).</w:t>
      </w:r>
      <w:r>
        <w:annotationRef/>
      </w:r>
    </w:p>
  </w:comment>
  <w:comment w:id="413" w:author="Allred, Mitzi" w:date="2025-01-17T11:56:00Z" w:initials="MA">
    <w:p w14:paraId="521C5BFB" w14:textId="77777777" w:rsidR="00D620F5" w:rsidRDefault="00D620F5" w:rsidP="00D620F5">
      <w:pPr>
        <w:pStyle w:val="CommentText"/>
      </w:pPr>
      <w:r>
        <w:rPr>
          <w:rStyle w:val="CommentReference"/>
        </w:rPr>
        <w:annotationRef/>
      </w:r>
      <w:r>
        <w:t>Changed</w:t>
      </w:r>
    </w:p>
  </w:comment>
  <w:comment w:id="414" w:author="HAJIME OSAWA(159069)" w:date="2025-01-17T13:08:00Z" w:initials="HO">
    <w:p w14:paraId="3D5950F7" w14:textId="5915FF11" w:rsidR="4817CA86" w:rsidRDefault="4817CA86">
      <w:r>
        <w:t>Please change to "R".</w:t>
      </w:r>
      <w:r>
        <w:annotationRef/>
      </w:r>
    </w:p>
  </w:comment>
  <w:comment w:id="415" w:author="Allred, Mitzi" w:date="2025-01-17T11:57:00Z" w:initials="MA">
    <w:p w14:paraId="6E84DC61" w14:textId="77777777" w:rsidR="00FF1B6E" w:rsidRDefault="00FF1B6E" w:rsidP="00FF1B6E">
      <w:pPr>
        <w:pStyle w:val="CommentText"/>
      </w:pPr>
      <w:r>
        <w:rPr>
          <w:rStyle w:val="CommentReference"/>
        </w:rPr>
        <w:annotationRef/>
      </w:r>
      <w:r>
        <w:t>Changed</w:t>
      </w:r>
    </w:p>
  </w:comment>
  <w:comment w:id="416" w:author="HAJIME OSAWA(159069)" w:date="2025-01-17T13:08:00Z" w:initials="HO">
    <w:p w14:paraId="1B992ACE" w14:textId="034F0382" w:rsidR="4817CA86" w:rsidRDefault="4817CA86">
      <w:r>
        <w:t>I think it should be “Regimen/Treatment Period/Vaccination Regimen” according to Term (Variable).</w:t>
      </w:r>
      <w:r>
        <w:annotationRef/>
      </w:r>
    </w:p>
  </w:comment>
  <w:comment w:id="417" w:author="Allred, Mitzi" w:date="2025-01-17T11:58:00Z" w:initials="MA">
    <w:p w14:paraId="322CB529" w14:textId="77777777" w:rsidR="00D21C04" w:rsidRDefault="00D21C04" w:rsidP="00D21C04">
      <w:pPr>
        <w:pStyle w:val="CommentText"/>
      </w:pPr>
      <w:r>
        <w:rPr>
          <w:rStyle w:val="CommentReference"/>
        </w:rPr>
        <w:annotationRef/>
      </w:r>
      <w:r>
        <w:t>changed</w:t>
      </w:r>
    </w:p>
  </w:comment>
  <w:comment w:id="418" w:author="HAJIME OSAWA(159069)" w:date="2025-01-17T13:08:00Z" w:initials="HO">
    <w:p w14:paraId="0D57ADB9" w14:textId="0E3E0C68" w:rsidR="4817CA86" w:rsidRDefault="4817CA86">
      <w:r>
        <w:t>Please change to "A".</w:t>
      </w:r>
      <w:r>
        <w:annotationRef/>
      </w:r>
    </w:p>
  </w:comment>
  <w:comment w:id="419" w:author="Allred, Mitzi" w:date="2025-01-17T11:59:00Z" w:initials="MA">
    <w:p w14:paraId="5B7059C9" w14:textId="77777777" w:rsidR="00514BCC" w:rsidRDefault="00514BCC" w:rsidP="00514BCC">
      <w:pPr>
        <w:pStyle w:val="CommentText"/>
      </w:pPr>
      <w:r>
        <w:rPr>
          <w:rStyle w:val="CommentReference"/>
        </w:rPr>
        <w:annotationRef/>
      </w:r>
      <w:r>
        <w:t>changed</w:t>
      </w:r>
    </w:p>
  </w:comment>
  <w:comment w:id="420" w:author="HAJIME OSAWA(159069)" w:date="2025-01-17T13:09:00Z" w:initials="HO">
    <w:p w14:paraId="69135CC2" w14:textId="076BA119" w:rsidR="4817CA86" w:rsidRDefault="4817CA86">
      <w:r>
        <w:t>Please delete ",".</w:t>
      </w:r>
      <w:r>
        <w:annotationRef/>
      </w:r>
    </w:p>
  </w:comment>
  <w:comment w:id="421" w:author="Allred, Mitzi" w:date="2025-01-17T11:59:00Z" w:initials="MA">
    <w:p w14:paraId="0BB9C5D9" w14:textId="77777777" w:rsidR="005A1F30" w:rsidRDefault="005A1F30" w:rsidP="005A1F30">
      <w:pPr>
        <w:pStyle w:val="CommentText"/>
      </w:pPr>
      <w:r>
        <w:rPr>
          <w:rStyle w:val="CommentReference"/>
        </w:rPr>
        <w:annotationRef/>
      </w:r>
      <w:r>
        <w:t>changed</w:t>
      </w:r>
    </w:p>
  </w:comment>
  <w:comment w:id="422" w:author="HAJIME OSAWA(159069)" w:date="2025-01-17T15:00:00Z" w:initials="HO">
    <w:p w14:paraId="035A9898" w14:textId="130116FA" w:rsidR="4817CA86" w:rsidRDefault="4817CA86">
      <w:r>
        <w:t>I think it should be "intervention name" according to Term (variable).</w:t>
      </w:r>
      <w:r>
        <w:annotationRef/>
      </w:r>
    </w:p>
  </w:comment>
  <w:comment w:id="423" w:author="Allred, Mitzi" w:date="2025-01-17T12:00:00Z" w:initials="MA">
    <w:p w14:paraId="28FB6FA2" w14:textId="77777777" w:rsidR="005A1F30" w:rsidRDefault="005A1F30" w:rsidP="005A1F30">
      <w:pPr>
        <w:pStyle w:val="CommentText"/>
      </w:pPr>
      <w:r>
        <w:rPr>
          <w:rStyle w:val="CommentReference"/>
        </w:rPr>
        <w:annotationRef/>
      </w:r>
      <w:r>
        <w:t>changed</w:t>
      </w:r>
    </w:p>
  </w:comment>
  <w:comment w:id="424" w:author="HAJIME OSAWA(159069)" w:date="2025-01-17T13:11:00Z" w:initials="HO">
    <w:p w14:paraId="0B690B7E" w14:textId="143FE9B6" w:rsidR="4817CA86" w:rsidRDefault="4817CA86">
      <w:r>
        <w:t>Please change to "IMP or NIMP", according to the latest M11 template.</w:t>
      </w:r>
      <w:r>
        <w:annotationRef/>
      </w:r>
    </w:p>
  </w:comment>
  <w:comment w:id="425" w:author="Allred, Mitzi" w:date="2025-01-17T12:01:00Z" w:initials="MA">
    <w:p w14:paraId="476637B0" w14:textId="77777777" w:rsidR="003C39C9" w:rsidRDefault="003C39C9" w:rsidP="003C39C9">
      <w:pPr>
        <w:pStyle w:val="CommentText"/>
      </w:pPr>
      <w:r>
        <w:rPr>
          <w:rStyle w:val="CommentReference"/>
        </w:rPr>
        <w:annotationRef/>
      </w:r>
      <w:r>
        <w:t>No Change following the tempalte</w:t>
      </w:r>
    </w:p>
  </w:comment>
  <w:comment w:id="426" w:author="HAJIME OSAWA(159069)" w:date="2025-01-17T15:02:00Z" w:initials="HO">
    <w:p w14:paraId="190007FC" w14:textId="481612B5" w:rsidR="4817CA86" w:rsidRDefault="4817CA86">
      <w:r>
        <w:t>[Confirmation] If needed, please add "C156473".</w:t>
      </w:r>
      <w:r>
        <w:annotationRef/>
      </w:r>
    </w:p>
  </w:comment>
  <w:comment w:id="427" w:author="Allred, Mitzi" w:date="2025-01-17T12:02:00Z" w:initials="MA">
    <w:p w14:paraId="1FBD632D" w14:textId="77777777" w:rsidR="00967C39" w:rsidRDefault="00967C39" w:rsidP="00967C39">
      <w:pPr>
        <w:pStyle w:val="CommentText"/>
      </w:pPr>
      <w:r>
        <w:rPr>
          <w:rStyle w:val="CommentReference"/>
        </w:rPr>
        <w:annotationRef/>
      </w:r>
      <w:r>
        <w:t>Definition is not part of this QC</w:t>
      </w:r>
    </w:p>
  </w:comment>
  <w:comment w:id="428" w:author="HAJIME OSAWA(159069)" w:date="2025-01-17T13:12:00Z" w:initials="HO">
    <w:p w14:paraId="6A1DBC60" w14:textId="1FF7C6CB" w:rsidR="4817CA86" w:rsidRDefault="4817CA86">
      <w:r>
        <w:t>Based on the Bussiness rules for other Terms, I think "Arm name and IMP or NIMP" is correct.</w:t>
      </w:r>
      <w:r>
        <w:annotationRef/>
      </w:r>
    </w:p>
  </w:comment>
  <w:comment w:id="429" w:author="Allred, Mitzi" w:date="2025-01-17T12:03:00Z" w:initials="MA">
    <w:p w14:paraId="7B6BBED9" w14:textId="77777777" w:rsidR="00D15677" w:rsidRDefault="00D15677" w:rsidP="00D15677">
      <w:pPr>
        <w:pStyle w:val="CommentText"/>
      </w:pPr>
      <w:r>
        <w:rPr>
          <w:rStyle w:val="CommentReference"/>
        </w:rPr>
        <w:annotationRef/>
      </w:r>
      <w:r>
        <w:t>It is Arm Name and each intervention per arm name</w:t>
      </w:r>
    </w:p>
  </w:comment>
  <w:comment w:id="430" w:author="HAJIME OSAWA(159069)" w:date="2025-01-17T15:00:00Z" w:initials="HO">
    <w:p w14:paraId="19D71BB1" w14:textId="68321E95" w:rsidR="4817CA86" w:rsidRDefault="4817CA86">
      <w:r>
        <w:t>I think it should be "intervention name" according to Term (variable).</w:t>
      </w:r>
      <w:r>
        <w:annotationRef/>
      </w:r>
    </w:p>
  </w:comment>
  <w:comment w:id="431" w:author="Allred, Mitzi" w:date="2025-01-17T12:02:00Z" w:initials="MA">
    <w:p w14:paraId="63521387" w14:textId="77777777" w:rsidR="00D15677" w:rsidRDefault="00D15677" w:rsidP="00D15677">
      <w:pPr>
        <w:pStyle w:val="CommentText"/>
      </w:pPr>
      <w:r>
        <w:rPr>
          <w:rStyle w:val="CommentReference"/>
        </w:rPr>
        <w:annotationRef/>
      </w:r>
      <w:r>
        <w:t>Changed</w:t>
      </w:r>
    </w:p>
  </w:comment>
  <w:comment w:id="432" w:author="HAJIME OSAWA(159069)" w:date="2025-01-17T13:13:00Z" w:initials="HO">
    <w:p w14:paraId="693B9E27" w14:textId="1DE77FBD" w:rsidR="4817CA86" w:rsidRDefault="4817CA86">
      <w:r>
        <w:t>[Confirmation] I think it is typo. if so, please remove.</w:t>
      </w:r>
      <w:r>
        <w:annotationRef/>
      </w:r>
    </w:p>
  </w:comment>
  <w:comment w:id="433" w:author="Allred, Mitzi" w:date="2025-01-17T12:03:00Z" w:initials="MA">
    <w:p w14:paraId="10A9F31E" w14:textId="77777777" w:rsidR="00951699" w:rsidRDefault="00951699" w:rsidP="00951699">
      <w:pPr>
        <w:pStyle w:val="CommentText"/>
      </w:pPr>
      <w:r>
        <w:rPr>
          <w:rStyle w:val="CommentReference"/>
        </w:rPr>
        <w:annotationRef/>
      </w:r>
      <w:r>
        <w:t>Definition is not part of this QC</w:t>
      </w:r>
    </w:p>
  </w:comment>
  <w:comment w:id="434" w:author="HAJIME OSAWA(159069)" w:date="2025-01-17T13:12:00Z" w:initials="HO">
    <w:p w14:paraId="73DEAC49" w14:textId="5E170F83" w:rsidR="4817CA86" w:rsidRDefault="4817CA86">
      <w:r>
        <w:t>Based on the Bussiness rules for other Terms, I think "Arm name and sourcing" is correct.</w:t>
      </w:r>
      <w:r>
        <w:annotationRef/>
      </w:r>
    </w:p>
  </w:comment>
  <w:comment w:id="435" w:author="Allred, Mitzi" w:date="2025-01-17T12:04:00Z" w:initials="MA">
    <w:p w14:paraId="24FBE7E9" w14:textId="77777777" w:rsidR="00FA7B05" w:rsidRDefault="00FA7B05" w:rsidP="00FA7B05">
      <w:pPr>
        <w:pStyle w:val="CommentText"/>
      </w:pPr>
      <w:r>
        <w:rPr>
          <w:rStyle w:val="CommentReference"/>
        </w:rPr>
        <w:annotationRef/>
      </w:r>
      <w:r>
        <w:t>Intervention name and Arm Name</w:t>
      </w:r>
    </w:p>
  </w:comment>
  <w:comment w:id="436" w:author="HAJIME OSAWA(159069)" w:date="2025-01-17T15:00:00Z" w:initials="HO">
    <w:p w14:paraId="60B93801" w14:textId="6B3EB8DB" w:rsidR="4817CA86" w:rsidRDefault="4817CA86">
      <w:r>
        <w:t>I think it should be "intervention name" according to Term (variable).</w:t>
      </w:r>
      <w:r>
        <w:annotationRef/>
      </w:r>
    </w:p>
  </w:comment>
  <w:comment w:id="437" w:author="Allred, Mitzi" w:date="2025-01-17T12:04:00Z" w:initials="MA">
    <w:p w14:paraId="1F98F8A1" w14:textId="77777777" w:rsidR="005C5AD8" w:rsidRDefault="005C5AD8" w:rsidP="005C5AD8">
      <w:pPr>
        <w:pStyle w:val="CommentText"/>
      </w:pPr>
      <w:r>
        <w:rPr>
          <w:rStyle w:val="CommentReference"/>
        </w:rPr>
        <w:annotationRef/>
      </w:r>
      <w:r>
        <w:t>changed</w:t>
      </w:r>
    </w:p>
  </w:comment>
  <w:comment w:id="439" w:author="HAJIME OSAWA(159069)" w:date="2025-01-17T13:14:00Z" w:initials="HO">
    <w:p w14:paraId="4D7A1031" w14:textId="7E7047B7" w:rsidR="4817CA86" w:rsidRDefault="4817CA86">
      <w:r>
        <w:t>I can’t find this Term (variable) at the latest M11 template. Please check this term (variable) is required or not. If not required, please remove this term (variable).</w:t>
      </w:r>
      <w:r>
        <w:annotationRef/>
      </w:r>
    </w:p>
  </w:comment>
  <w:comment w:id="445" w:author="HAJIME OSAWA(159069)" w:date="2025-01-17T13:15:00Z" w:initials="HO">
    <w:p w14:paraId="376792B0" w14:textId="7934C7A7" w:rsidR="4817CA86" w:rsidRDefault="4817CA86">
      <w:r>
        <w:t>It should be changed to “6.6.3Accountability of Investigational Trial Intervention”, based on the latest M11 template.</w:t>
      </w:r>
      <w:r>
        <w:annotationRef/>
      </w:r>
    </w:p>
  </w:comment>
  <w:comment w:id="446" w:author="HAJIME OSAWA(159069)" w:date="2025-01-17T13:15:00Z" w:initials="HO">
    <w:p w14:paraId="5AC38DD7" w14:textId="7660D527" w:rsidR="4817CA86" w:rsidRDefault="4817CA86">
      <w:r>
        <w:t>Same as above.</w:t>
      </w:r>
      <w:r>
        <w:annotationRef/>
      </w:r>
    </w:p>
  </w:comment>
  <w:comment w:id="447" w:author="HAJIME OSAWA(159069)" w:date="2025-01-17T13:15:00Z" w:initials="HO">
    <w:p w14:paraId="7F793E65" w14:textId="10E85C7B" w:rsidR="4817CA86" w:rsidRDefault="4817CA86">
      <w:r>
        <w:t>Same as above.</w:t>
      </w:r>
      <w:r>
        <w:annotationRef/>
      </w:r>
    </w:p>
  </w:comment>
  <w:comment w:id="448" w:author="HAJIME OSAWA(159069)" w:date="2025-01-17T13:16:00Z" w:initials="HO">
    <w:p w14:paraId="0C37FEE4" w14:textId="0ED66244" w:rsidR="4817CA86" w:rsidRDefault="4817CA86">
      <w:r>
        <w:t>Same as above.</w:t>
      </w:r>
      <w:r>
        <w:annotationRef/>
      </w:r>
    </w:p>
  </w:comment>
  <w:comment w:id="452" w:author="HAJIME OSAWA(159069)" w:date="2025-01-17T13:16:00Z" w:initials="HO">
    <w:p w14:paraId="5230B422" w14:textId="2AD9E55F" w:rsidR="4817CA86" w:rsidRDefault="4817CA86">
      <w:r>
        <w:t>It should be “Measures to Maintain Blinding” according to Term (variable).</w:t>
      </w:r>
      <w:r>
        <w:annotationRef/>
      </w:r>
    </w:p>
  </w:comment>
  <w:comment w:id="454" w:author="HAJIME OSAWA(159069)" w:date="2025-01-17T13:17:00Z" w:initials="HO">
    <w:p w14:paraId="4904CA81" w14:textId="369FE53E" w:rsidR="4817CA86" w:rsidRDefault="4817CA86">
      <w:r>
        <w:t>I think it should be “{Emergency Unblinding at the Site}” because this Term is conditional.</w:t>
      </w:r>
      <w:r>
        <w:annotationRef/>
      </w:r>
    </w:p>
  </w:comment>
  <w:comment w:id="457" w:author="HAJIME OSAWA(159069)" w:date="2025-01-17T13:17:00Z" w:initials="HO">
    <w:p w14:paraId="4A21FC99" w14:textId="28464E12" w:rsidR="4817CA86" w:rsidRDefault="4817CA86">
      <w:r>
        <w:t>Please change to “Adherence” align with Term (variable).</w:t>
      </w:r>
      <w:r>
        <w:annotationRef/>
      </w:r>
    </w:p>
  </w:comment>
  <w:comment w:id="458" w:author="HAJIME OSAWA(159069)" w:date="2025-01-17T13:18:00Z" w:initials="HO">
    <w:p w14:paraId="1E9EB95D" w14:textId="7DE80B51" w:rsidR="4817CA86" w:rsidRDefault="4817CA86">
      <w:r>
        <w:t>Please change to “Noninvestigational” align with Term (variable).</w:t>
      </w:r>
      <w:r>
        <w:annotationRef/>
      </w:r>
    </w:p>
  </w:comment>
  <w:comment w:id="459" w:author="HAJIME OSAWA(159069)" w:date="2025-01-17T13:19:00Z" w:initials="HO">
    <w:p w14:paraId="573CA3B3" w14:textId="4231AEA4" w:rsidR="4817CA86" w:rsidRDefault="4817CA86">
      <w:r>
        <w:t>Please change to “Background Trial Intervantion” align with the latest M11 template.</w:t>
      </w:r>
      <w:r>
        <w:annotationRef/>
      </w:r>
    </w:p>
  </w:comment>
  <w:comment w:id="460" w:author="HAJIME OSAWA(159069)" w:date="2025-01-17T13:19:00Z" w:initials="HO">
    <w:p w14:paraId="79218702" w14:textId="7EB006A8" w:rsidR="4817CA86" w:rsidRDefault="4817CA86">
      <w:r>
        <w:t>Please change to “CNEW” according to Data Element Terminology.</w:t>
      </w:r>
      <w:r>
        <w:annotationRef/>
      </w:r>
    </w:p>
    <w:p w14:paraId="53D61942" w14:textId="0AF3A050" w:rsidR="4817CA86" w:rsidRDefault="4817CA86">
      <w:r>
        <w:t>Please amend the Definitions sentences according to Data Element Terminology as needed.</w:t>
      </w:r>
    </w:p>
  </w:comment>
  <w:comment w:id="461" w:author="HAJIME OSAWA(159069)" w:date="2025-01-17T13:20:00Z" w:initials="HO">
    <w:p w14:paraId="67F582D4" w14:textId="2E0C7E61" w:rsidR="4817CA86" w:rsidRDefault="4817CA86">
      <w:r>
        <w:t>Please delete “-” align with Term (variable).</w:t>
      </w:r>
      <w:r>
        <w:annotationRef/>
      </w:r>
    </w:p>
  </w:comment>
  <w:comment w:id="467" w:author="HAJIME OSAWA(159069)" w:date="2025-01-17T13:21:00Z" w:initials="HO">
    <w:p w14:paraId="627ECE87" w14:textId="5F7BCC47" w:rsidR="4817CA86" w:rsidRDefault="4817CA86">
      <w:r>
        <w:t>Please add “{}” because this term is conditional.</w:t>
      </w:r>
      <w:r>
        <w:annotationRef/>
      </w:r>
    </w:p>
  </w:comment>
  <w:comment w:id="468" w:author="Nishizawa, Emiko" w:date="2025-01-16T11:46:00Z" w:initials="EN">
    <w:p w14:paraId="58D7F475" w14:textId="77AA7D14" w:rsidR="00161A56" w:rsidRDefault="00161A56" w:rsidP="00161A56">
      <w:pPr>
        <w:pStyle w:val="CommentText"/>
      </w:pPr>
      <w:r>
        <w:rPr>
          <w:rStyle w:val="CommentReference"/>
        </w:rPr>
        <w:annotationRef/>
      </w:r>
      <w:r>
        <w:rPr>
          <w:color w:val="212529"/>
          <w:highlight w:val="white"/>
        </w:rPr>
        <w:t>The "." has been removed. The same applies below.</w:t>
      </w:r>
    </w:p>
  </w:comment>
  <w:comment w:id="469" w:author="Nishizawa, Emiko" w:date="2025-01-16T11:49:00Z" w:initials="EN">
    <w:p w14:paraId="75F598B0" w14:textId="77777777" w:rsidR="00161A56" w:rsidRDefault="00161A56" w:rsidP="00161A56">
      <w:pPr>
        <w:pStyle w:val="CommentText"/>
      </w:pPr>
      <w:r>
        <w:rPr>
          <w:rStyle w:val="CommentReference"/>
        </w:rPr>
        <w:annotationRef/>
      </w:r>
      <w:r>
        <w:t>Added to follow the template</w:t>
      </w:r>
    </w:p>
  </w:comment>
  <w:comment w:id="470" w:author="Nishizawa, Emiko" w:date="2025-01-16T13:31:00Z" w:initials="EN">
    <w:p w14:paraId="7690644F" w14:textId="77777777" w:rsidR="00C12643" w:rsidRDefault="00C12643" w:rsidP="00C12643">
      <w:pPr>
        <w:pStyle w:val="CommentText"/>
      </w:pPr>
      <w:r>
        <w:rPr>
          <w:rStyle w:val="CommentReference"/>
        </w:rPr>
        <w:annotationRef/>
      </w:r>
      <w:r>
        <w:t>Changed to follow the template</w:t>
      </w:r>
    </w:p>
  </w:comment>
  <w:comment w:id="471" w:author="Nishizawa, Emiko" w:date="2025-01-16T11:50:00Z" w:initials="EN">
    <w:p w14:paraId="112A8AE1" w14:textId="30FBE705" w:rsidR="00161A56" w:rsidRDefault="00161A56" w:rsidP="00161A56">
      <w:pPr>
        <w:pStyle w:val="CommentText"/>
      </w:pPr>
      <w:r>
        <w:rPr>
          <w:rStyle w:val="CommentReference"/>
        </w:rPr>
        <w:annotationRef/>
      </w:r>
      <w:r>
        <w:rPr>
          <w:color w:val="212529"/>
          <w:highlight w:val="white"/>
        </w:rPr>
        <w:t>Corrected due to a typo</w:t>
      </w:r>
    </w:p>
  </w:comment>
  <w:comment w:id="472" w:author="Nishizawa, Emiko" w:date="2025-01-16T11:52:00Z" w:initials="EN">
    <w:p w14:paraId="20A6BC16" w14:textId="77777777" w:rsidR="00161A56" w:rsidRDefault="00161A56" w:rsidP="00161A56">
      <w:pPr>
        <w:pStyle w:val="CommentText"/>
      </w:pPr>
      <w:r>
        <w:rPr>
          <w:rStyle w:val="CommentReference"/>
        </w:rPr>
        <w:annotationRef/>
      </w:r>
      <w:r>
        <w:t>Changed to follow the template</w:t>
      </w:r>
    </w:p>
  </w:comment>
  <w:comment w:id="478" w:author="Tsumori, Keiko (TOKYO JAPAN) [2]" w:date="2025-01-06T11:36:00Z" w:initials="KT">
    <w:p w14:paraId="486513BE" w14:textId="71F47459" w:rsidR="005E4E33" w:rsidRDefault="005E4E33" w:rsidP="005E4E33">
      <w:pPr>
        <w:pStyle w:val="CommentText"/>
      </w:pPr>
      <w:r>
        <w:rPr>
          <w:rStyle w:val="CommentReference"/>
        </w:rPr>
        <w:annotationRef/>
      </w:r>
      <w:r>
        <w:t>Need to add 3 tables</w:t>
      </w:r>
    </w:p>
  </w:comment>
  <w:comment w:id="479" w:author="Allred, Mitzi" w:date="2025-01-10T07:48:00Z" w:initials="MA">
    <w:p w14:paraId="5A5C7256" w14:textId="77777777" w:rsidR="007044E3" w:rsidRDefault="007044E3" w:rsidP="007044E3">
      <w:pPr>
        <w:pStyle w:val="CommentText"/>
      </w:pPr>
      <w:r>
        <w:rPr>
          <w:rStyle w:val="CommentReference"/>
        </w:rPr>
        <w:annotationRef/>
      </w:r>
      <w:r>
        <w:t>25 Jan 2025 Resolved not tables</w:t>
      </w:r>
    </w:p>
  </w:comment>
  <w:comment w:id="480" w:author="Nishizawa, Emiko" w:date="2025-01-16T11:56:00Z" w:initials="EN">
    <w:p w14:paraId="42C16C09" w14:textId="77777777" w:rsidR="00161A56" w:rsidRDefault="00161A56" w:rsidP="00161A56">
      <w:pPr>
        <w:pStyle w:val="CommentText"/>
      </w:pPr>
      <w:r>
        <w:rPr>
          <w:rStyle w:val="CommentReference"/>
        </w:rPr>
        <w:annotationRef/>
      </w:r>
      <w:r>
        <w:rPr>
          <w:color w:val="212529"/>
          <w:highlight w:val="white"/>
        </w:rPr>
        <w:t>Corrected due to a typo</w:t>
      </w:r>
    </w:p>
  </w:comment>
  <w:comment w:id="481" w:author="Nishizawa, Emiko" w:date="2025-01-16T11:59:00Z" w:initials="EN">
    <w:p w14:paraId="060CD406" w14:textId="1B048F5D" w:rsidR="00161A56" w:rsidRDefault="00161A56" w:rsidP="4817CA86">
      <w:r>
        <w:rPr>
          <w:rStyle w:val="CommentReference"/>
        </w:rPr>
        <w:annotationRef/>
      </w:r>
      <w:r w:rsidR="4817CA86">
        <w:t xml:space="preserve">Data Type "Universal Text" could be simplified to just "Text". </w:t>
      </w:r>
    </w:p>
  </w:comment>
  <w:comment w:id="482" w:author="Allred, Mitzi" w:date="2025-01-17T12:09:00Z" w:initials="MA">
    <w:p w14:paraId="297E44EA" w14:textId="77777777" w:rsidR="00AE6CC9" w:rsidRDefault="00AE6CC9" w:rsidP="00AE6CC9">
      <w:pPr>
        <w:pStyle w:val="CommentText"/>
      </w:pPr>
      <w:r>
        <w:rPr>
          <w:rStyle w:val="CommentReference"/>
        </w:rPr>
        <w:annotationRef/>
      </w:r>
      <w:r>
        <w:t>No Change - this is required text</w:t>
      </w:r>
    </w:p>
  </w:comment>
  <w:comment w:id="483" w:author="Nishizawa, Emiko" w:date="2025-01-16T12:03:00Z" w:initials="EN">
    <w:p w14:paraId="7721C1C0" w14:textId="51536D36" w:rsidR="000A6F42" w:rsidRDefault="000A6F42" w:rsidP="4817CA86">
      <w:r>
        <w:rPr>
          <w:rStyle w:val="CommentReference"/>
        </w:rPr>
        <w:annotationRef/>
      </w:r>
      <w:r w:rsidR="4817CA86">
        <w:t>The “9.2” should be included. I understand that Relaionship includes the section numbers.</w:t>
      </w:r>
    </w:p>
  </w:comment>
  <w:comment w:id="484" w:author="Schoch, Guillaume {TLRA~BASEL}" w:date="2025-01-10T16:26:00Z" w:initials="GS">
    <w:p w14:paraId="78C58A70" w14:textId="259B7CDD" w:rsidR="006C081C" w:rsidRDefault="006C081C">
      <w:pPr>
        <w:pStyle w:val="CommentText"/>
      </w:pPr>
      <w:r>
        <w:rPr>
          <w:rStyle w:val="CommentReference"/>
        </w:rPr>
        <w:annotationRef/>
      </w:r>
      <w:r>
        <w:t>#Mitzi: Please confirm if this should be changed to</w:t>
      </w:r>
      <w:r w:rsidR="004E33FE">
        <w:t xml:space="preserve"> “</w:t>
      </w:r>
      <w:r w:rsidR="004E33FE" w:rsidRPr="00272F02">
        <w:rPr>
          <w:rFonts w:eastAsia="MS Gothic"/>
          <w:lang w:val="en-GB"/>
          <w14:ligatures w14:val="none"/>
        </w:rPr>
        <w:t>Reportable Period Start</w:t>
      </w:r>
      <w:r w:rsidR="004E33FE">
        <w:rPr>
          <w:rFonts w:eastAsia="MS Gothic"/>
          <w:lang w:val="en-GB"/>
          <w14:ligatures w14:val="none"/>
        </w:rPr>
        <w:t>”?</w:t>
      </w:r>
    </w:p>
  </w:comment>
  <w:comment w:id="485" w:author="Allred, Mitzi [2]" w:date="2025-01-10T12:17:00Z" w:initials="AM">
    <w:p w14:paraId="6C8B97A0" w14:textId="2CBFADDA" w:rsidR="00EE3B29" w:rsidRDefault="00EE3B29">
      <w:pPr>
        <w:pStyle w:val="CommentText"/>
      </w:pPr>
      <w:r>
        <w:rPr>
          <w:rStyle w:val="CommentReference"/>
        </w:rPr>
        <w:annotationRef/>
      </w:r>
      <w:r w:rsidRPr="66F4A95B">
        <w:t>No this is the start as it relates to situational scope.</w:t>
      </w:r>
    </w:p>
  </w:comment>
  <w:comment w:id="486" w:author="Allred, Mitzi" w:date="2025-01-17T12:10:00Z" w:initials="MA">
    <w:p w14:paraId="4767765A" w14:textId="77777777" w:rsidR="00C16F60" w:rsidRDefault="00C16F60" w:rsidP="00C16F60">
      <w:pPr>
        <w:pStyle w:val="CommentText"/>
      </w:pPr>
      <w:r>
        <w:rPr>
          <w:rStyle w:val="CommentReference"/>
        </w:rPr>
        <w:annotationRef/>
      </w:r>
      <w:r>
        <w:t>Complete</w:t>
      </w:r>
    </w:p>
  </w:comment>
  <w:comment w:id="487" w:author="Nishizawa, Emiko" w:date="2025-01-16T13:06:00Z" w:initials="EN">
    <w:p w14:paraId="1C1CBEB3" w14:textId="5D8F7E92" w:rsidR="001961D9" w:rsidRDefault="001961D9" w:rsidP="001961D9">
      <w:pPr>
        <w:pStyle w:val="CommentText"/>
      </w:pPr>
      <w:r>
        <w:rPr>
          <w:rStyle w:val="CommentReference"/>
        </w:rPr>
        <w:annotationRef/>
      </w:r>
      <w:r>
        <w:t>Added to follow the template</w:t>
      </w:r>
    </w:p>
  </w:comment>
  <w:comment w:id="488" w:author="Nishizawa, Emiko" w:date="2025-01-16T13:05:00Z" w:initials="EN">
    <w:p w14:paraId="1B2B7052" w14:textId="2110FF05" w:rsidR="001961D9" w:rsidRDefault="001961D9" w:rsidP="001961D9">
      <w:pPr>
        <w:pStyle w:val="CommentText"/>
      </w:pPr>
      <w:r>
        <w:rPr>
          <w:rStyle w:val="CommentReference"/>
        </w:rPr>
        <w:annotationRef/>
      </w:r>
      <w:r>
        <w:t>Changed to follow the template</w:t>
      </w:r>
    </w:p>
  </w:comment>
  <w:comment w:id="489" w:author="Nishizawa, Emiko" w:date="2025-01-16T12:15:00Z" w:initials="EN">
    <w:p w14:paraId="5EDEDDBD" w14:textId="3A0DE22C" w:rsidR="002B11AA" w:rsidRDefault="00640F65" w:rsidP="002B11AA">
      <w:pPr>
        <w:pStyle w:val="CommentText"/>
      </w:pPr>
      <w:r>
        <w:rPr>
          <w:rStyle w:val="CommentReference"/>
        </w:rPr>
        <w:annotationRef/>
      </w:r>
      <w:r w:rsidR="002B11AA">
        <w:t xml:space="preserve">"9.2.3 Reporting" should be included. </w:t>
      </w:r>
      <w:r w:rsidR="002B11AA">
        <w:rPr>
          <w:color w:val="212529"/>
          <w:highlight w:val="white"/>
        </w:rPr>
        <w:t>I understand that the relationship includes all higher levels of headings.</w:t>
      </w:r>
      <w:r w:rsidR="002B11AA">
        <w:t xml:space="preserve"> </w:t>
      </w:r>
    </w:p>
  </w:comment>
  <w:comment w:id="490" w:author="Schoch, Guillaume {TLRA~BASEL}" w:date="2025-01-08T15:37:00Z" w:initials="GS">
    <w:p w14:paraId="1E11F9B4" w14:textId="2BD8480A" w:rsidR="00F51455" w:rsidRDefault="00F51455">
      <w:pPr>
        <w:pStyle w:val="CommentText"/>
      </w:pPr>
      <w:r>
        <w:rPr>
          <w:rStyle w:val="CommentReference"/>
        </w:rPr>
        <w:annotationRef/>
      </w:r>
      <w:r w:rsidR="008D1C2B">
        <w:t>There is a w</w:t>
      </w:r>
      <w:r>
        <w:t>eird line spacing</w:t>
      </w:r>
      <w:r w:rsidR="008D1C2B">
        <w:t xml:space="preserve"> here that needs </w:t>
      </w:r>
      <w:r w:rsidR="00545923">
        <w:t>to be fixed once track changes are accepted</w:t>
      </w:r>
    </w:p>
  </w:comment>
  <w:comment w:id="495" w:author="磯崎　充宏" w:date="2025-01-17T19:42:00Z" w:initials="磯崎">
    <w:p w14:paraId="77E1FA61" w14:textId="2905CC4F" w:rsidR="4C38FA08" w:rsidRDefault="4C38FA08">
      <w:r>
        <w:t>The text in the template is as follows.</w:t>
      </w:r>
      <w:r>
        <w:annotationRef/>
      </w:r>
    </w:p>
    <w:p w14:paraId="1C2327D9" w14:textId="35A7041E" w:rsidR="4C38FA08" w:rsidRDefault="4C38FA08">
      <w:r>
        <w:t xml:space="preserve"> </w:t>
      </w:r>
    </w:p>
    <w:p w14:paraId="12592EF4" w14:textId="16D19C15" w:rsidR="4C38FA08" w:rsidRDefault="4C38FA08">
      <w:r>
        <w:t>Provide general statements related to statistical considerations, such as whether a separate statistical analysis plan exists, which summary statistics will be provided, and the timing of analyses (e.g., “The analysis will include all participant data at trial completion”).</w:t>
      </w:r>
    </w:p>
  </w:comment>
  <w:comment w:id="496" w:author="磯崎　充宏" w:date="2025-01-17T19:42:00Z" w:initials="磯崎">
    <w:p w14:paraId="6272D248" w14:textId="25611165" w:rsidR="4C38FA08" w:rsidRDefault="4C38FA08">
      <w:r>
        <w:t>The text in the template is as follows.</w:t>
      </w:r>
      <w:r>
        <w:annotationRef/>
      </w:r>
    </w:p>
    <w:p w14:paraId="104B08A5" w14:textId="14421B6D" w:rsidR="4C38FA08" w:rsidRDefault="4C38FA08">
      <w:r>
        <w:t xml:space="preserve"> </w:t>
      </w:r>
    </w:p>
    <w:p w14:paraId="0704C5EB" w14:textId="7216DF86" w:rsidR="4C38FA08" w:rsidRDefault="4C38FA08">
      <w:r>
        <w:t>in the analyses, aligned with estimands.</w:t>
      </w:r>
    </w:p>
  </w:comment>
  <w:comment w:id="497" w:author="磯崎　充宏" w:date="2025-01-17T19:43:00Z" w:initials="磯崎">
    <w:p w14:paraId="7760659B" w14:textId="6A665C53" w:rsidR="4C38FA08" w:rsidRDefault="4C38FA08">
      <w:r>
        <w:t>"textual" was not included in the draft definition of CT.</w:t>
      </w:r>
      <w:r>
        <w:annotationRef/>
      </w:r>
    </w:p>
  </w:comment>
  <w:comment w:id="498" w:author="磯崎　充宏" w:date="2025-01-17T19:43:00Z" w:initials="磯崎">
    <w:p w14:paraId="14825F4E" w14:textId="46DD00F9" w:rsidR="4C38FA08" w:rsidRDefault="4C38FA08">
      <w:r>
        <w:t>The text in the template is as follows.</w:t>
      </w:r>
      <w:r>
        <w:annotationRef/>
      </w:r>
    </w:p>
    <w:p w14:paraId="4DDC46C5" w14:textId="1B46FD56" w:rsidR="4C38FA08" w:rsidRDefault="4C38FA08"/>
    <w:p w14:paraId="7774535C" w14:textId="749B2B52" w:rsidR="4C38FA08" w:rsidRDefault="4C38FA08">
      <w:r>
        <w:t>characterize</w:t>
      </w:r>
    </w:p>
  </w:comment>
  <w:comment w:id="499" w:author="磯崎　充宏" w:date="2025-01-17T19:43:00Z" w:initials="磯崎">
    <w:p w14:paraId="28BCF180" w14:textId="3241854C" w:rsidR="4C38FA08" w:rsidRDefault="4C38FA08">
      <w:r>
        <w:t>The text in the template is as follows.</w:t>
      </w:r>
      <w:r>
        <w:annotationRef/>
      </w:r>
    </w:p>
    <w:p w14:paraId="7AD5BE77" w14:textId="0A27CBAE" w:rsidR="4C38FA08" w:rsidRDefault="4C38FA08"/>
    <w:p w14:paraId="6E88D079" w14:textId="21A3AE34" w:rsidR="4C38FA08" w:rsidRDefault="4C38FA08">
      <w:r>
        <w:t>Specify when the variables are measured (e.g., at trial inclusion, prior to randomisation, or at the time of randomisation).</w:t>
      </w:r>
    </w:p>
  </w:comment>
  <w:comment w:id="500" w:author="磯崎　充宏" w:date="2025-01-17T19:44:00Z" w:initials="磯崎">
    <w:p w14:paraId="4613672E" w14:textId="7A32177A" w:rsidR="4C38FA08" w:rsidRDefault="4C38FA08">
      <w:r>
        <w:t>The text in the template is as follows.</w:t>
      </w:r>
      <w:r>
        <w:annotationRef/>
      </w:r>
    </w:p>
    <w:p w14:paraId="3E5E7EDE" w14:textId="45A7D262" w:rsidR="4C38FA08" w:rsidRDefault="4C38FA08"/>
    <w:p w14:paraId="48547D60" w14:textId="6205E6BB" w:rsidR="4C38FA08" w:rsidRDefault="4C38FA08">
      <w:r>
        <w:t>Include additional level 3 headings for each primary objective as needed. If there is more than one primary objective, number each objective consecutively as the level 3 heading (e.g., Primary Objective 1, Primary Objective 2, etc.).</w:t>
      </w:r>
    </w:p>
    <w:p w14:paraId="0F7A40F3" w14:textId="3C671C38" w:rsidR="4C38FA08" w:rsidRDefault="4C38FA08">
      <w:r>
        <w:t>No text is intended here (heading only).</w:t>
      </w:r>
    </w:p>
  </w:comment>
  <w:comment w:id="502" w:author="磯崎　充宏" w:date="2025-01-17T19:44:00Z" w:initials="磯崎">
    <w:p w14:paraId="372541AE" w14:textId="2FE6B9D4" w:rsidR="4C38FA08" w:rsidRDefault="4C38FA08">
      <w:r>
        <w:t>"textual" was not included in the draft definition of CT.</w:t>
      </w:r>
      <w:r>
        <w:annotationRef/>
      </w:r>
    </w:p>
  </w:comment>
  <w:comment w:id="503" w:author="磯崎　充宏" w:date="2025-01-17T19:45:00Z" w:initials="磯崎">
    <w:p w14:paraId="050AAFF4" w14:textId="5B6EB04C" w:rsidR="4C38FA08" w:rsidRDefault="4C38FA08">
      <w:r>
        <w:t>The text in the template is as follows.</w:t>
      </w:r>
      <w:r>
        <w:annotationRef/>
      </w:r>
    </w:p>
    <w:p w14:paraId="4A5AAD41" w14:textId="45501747" w:rsidR="4C38FA08" w:rsidRDefault="4C38FA08"/>
    <w:p w14:paraId="39B456EE" w14:textId="3B1FED4A" w:rsidR="4C38FA08" w:rsidRDefault="4C38FA08">
      <w:r>
        <w:t xml:space="preserve">Describe the statistical analysis methods that will be used to evaluate the primary objective(s) and associated estimand(s) in Section 3.1 Primary Objective(s) and Associated Estimands. Ensure that the statistical hypothesis/model/analysis (and corresponding assumptions) is aligned with the primary estimand(s). </w:t>
      </w:r>
    </w:p>
    <w:p w14:paraId="409C9C67" w14:textId="6DFB4B27" w:rsidR="4C38FA08" w:rsidRDefault="4C38FA08">
      <w:r>
        <w:t>For each objective, when applicable,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(e.g., pooling of centres).</w:t>
      </w:r>
    </w:p>
    <w:p w14:paraId="3DA22B89" w14:textId="42952E29" w:rsidR="4C38FA08" w:rsidRDefault="4C38FA08">
      <w:r>
        <w:t>If modelling and simulation methods are to be used, describe the model (inputs and outputs), the underlying assumptions, and the method of model fitting.</w:t>
      </w:r>
    </w:p>
  </w:comment>
  <w:comment w:id="505" w:author="磯崎　充宏" w:date="2025-01-17T19:45:00Z" w:initials="磯崎">
    <w:p w14:paraId="7F3271B1" w14:textId="293EBDD2" w:rsidR="4C38FA08" w:rsidRDefault="4C38FA08">
      <w:r>
        <w:t>"textual" was not included in the draft definition of CT.</w:t>
      </w:r>
      <w:r>
        <w:annotationRef/>
      </w:r>
    </w:p>
  </w:comment>
  <w:comment w:id="506" w:author="磯崎　充宏" w:date="2025-01-17T19:45:00Z" w:initials="磯崎">
    <w:p w14:paraId="6B971A5E" w14:textId="3AC40212" w:rsidR="4C38FA08" w:rsidRDefault="4C38FA08">
      <w:r>
        <w:t>The text in the template is as follows.</w:t>
      </w:r>
      <w:r>
        <w:annotationRef/>
      </w:r>
    </w:p>
    <w:p w14:paraId="0285777A" w14:textId="68BB1033" w:rsidR="4C38FA08" w:rsidRDefault="4C38FA08"/>
    <w:p w14:paraId="79F59F21" w14:textId="7C21D65C" w:rsidR="4C38FA08" w:rsidRDefault="4C38FA08">
      <w:r>
        <w:t>For each intercurrent event of the primary estimand(s) (Section 3.1 Primary Objective(s) and Associated Estimands), explain how data will be handled for the statistical analysis in line with the primary estimand. The handling of intercurrent events in the statistical analysis should be aligned with the specific estimand strategies being used.</w:t>
      </w:r>
    </w:p>
    <w:p w14:paraId="4BEA0161" w14:textId="105ADF0A" w:rsidR="4C38FA08" w:rsidRDefault="4C38FA08">
      <w:r>
        <w:t>This section should describe in more detail the rationale and handling of the data rather than repeating information from the preceding sections.</w:t>
      </w:r>
    </w:p>
  </w:comment>
  <w:comment w:id="507" w:author="磯崎　充宏" w:date="2025-01-17T19:46:00Z" w:initials="磯崎">
    <w:p w14:paraId="323B841E" w14:textId="0D4C16F3" w:rsidR="4C38FA08" w:rsidRDefault="4C38FA08">
      <w:r>
        <w:t>"textual" was not included in the draft definition of CT.</w:t>
      </w:r>
      <w:r>
        <w:annotationRef/>
      </w:r>
    </w:p>
  </w:comment>
  <w:comment w:id="508" w:author="磯崎　充宏" w:date="2025-01-17T19:46:00Z" w:initials="磯崎">
    <w:p w14:paraId="5833ADDA" w14:textId="5F3A91C6" w:rsidR="4C38FA08" w:rsidRDefault="4C38FA08">
      <w:r>
        <w:t>"textual" was not included in the draft definition of CT.</w:t>
      </w:r>
      <w:r>
        <w:annotationRef/>
      </w:r>
    </w:p>
  </w:comment>
  <w:comment w:id="509" w:author="磯崎　充宏" w:date="2025-01-17T19:46:00Z" w:initials="磯崎">
    <w:p w14:paraId="2903C581" w14:textId="6BCD8457" w:rsidR="4C38FA08" w:rsidRDefault="4C38FA08">
      <w:r>
        <w:t>The text in the template is as follows.</w:t>
      </w:r>
      <w:r>
        <w:annotationRef/>
      </w:r>
    </w:p>
    <w:p w14:paraId="75F006B0" w14:textId="25F457F7" w:rsidR="4C38FA08" w:rsidRDefault="4C38FA08"/>
    <w:p w14:paraId="35B16BD3" w14:textId="7D38ED66" w:rsidR="4C38FA08" w:rsidRDefault="4C38FA08">
      <w:r>
        <w:t xml:space="preserve">Describe any sensitivity analyses and how their assumptions changed from the assumptions of the main statistical analysis. </w:t>
      </w:r>
    </w:p>
  </w:comment>
  <w:comment w:id="510" w:author="磯崎　充宏" w:date="2025-01-17T19:47:00Z" w:initials="磯崎">
    <w:p w14:paraId="3CAA7361" w14:textId="0B315D09" w:rsidR="4C38FA08" w:rsidRDefault="4C38FA08">
      <w:r>
        <w:t>"textual" was not included in the draft definition of CT.</w:t>
      </w:r>
      <w:r>
        <w:annotationRef/>
      </w:r>
    </w:p>
  </w:comment>
  <w:comment w:id="511" w:author="磯崎　充宏" w:date="2025-01-17T19:47:00Z" w:initials="磯崎">
    <w:p w14:paraId="10722A0C" w14:textId="5B04E1F7" w:rsidR="4C38FA08" w:rsidRDefault="4C38FA08">
      <w:r>
        <w:t>The text in the template is as follows(add comma).</w:t>
      </w:r>
      <w:r>
        <w:annotationRef/>
      </w:r>
    </w:p>
    <w:p w14:paraId="7B8C01DF" w14:textId="28410E50" w:rsidR="4C38FA08" w:rsidRDefault="4C38FA08"/>
    <w:p w14:paraId="34E7573D" w14:textId="18658BD7" w:rsidR="4C38FA08" w:rsidRDefault="4C38FA08">
      <w:r>
        <w:t>analysis, if applicable</w:t>
      </w:r>
    </w:p>
  </w:comment>
  <w:comment w:id="512" w:author="磯崎　充宏" w:date="2025-01-17T19:47:00Z" w:initials="磯崎">
    <w:p w14:paraId="457E311C" w14:textId="2D8E034F" w:rsidR="4C38FA08" w:rsidRDefault="4C38FA08">
      <w:r>
        <w:t>The text in the template is as follows.</w:t>
      </w:r>
      <w:r>
        <w:annotationRef/>
      </w:r>
    </w:p>
    <w:p w14:paraId="59EFA871" w14:textId="198FC325" w:rsidR="4C38FA08" w:rsidRDefault="4C38FA08"/>
    <w:p w14:paraId="2C8EE360" w14:textId="428459ED" w:rsidR="4C38FA08" w:rsidRDefault="4C38FA08">
      <w:r>
        <w:t xml:space="preserve">Describe the statistical analysis methods in alignment with the secondary objectives and associated estimands in Section 3.2 Secondary Objective(s) and Associated Estimands.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264450A6" w14:textId="25377DFD" w:rsidR="4C38FA08" w:rsidRDefault="4C38FA08">
      <w:r>
        <w:t>No text is intended here (heading only) unless there is no secondary objective, in which case indicate “Not applicable.”</w:t>
      </w:r>
    </w:p>
  </w:comment>
  <w:comment w:id="513" w:author="磯崎　充宏" w:date="2025-01-17T19:48:00Z" w:initials="磯崎">
    <w:p w14:paraId="510F85B5" w14:textId="6D5E8BC2" w:rsidR="4C38FA08" w:rsidRDefault="4C38FA08">
      <w:r>
        <w:t>The text in the template is as follows.</w:t>
      </w:r>
      <w:r>
        <w:annotationRef/>
      </w:r>
    </w:p>
    <w:p w14:paraId="41D34B54" w14:textId="09079054" w:rsidR="4C38FA08" w:rsidRDefault="4C38FA08"/>
    <w:p w14:paraId="4DC9D0BA" w14:textId="764E7924" w:rsidR="4C38FA08" w:rsidRDefault="4C38FA08">
      <w:r>
        <w:t>No text is intended here (heading only).</w:t>
      </w:r>
    </w:p>
  </w:comment>
  <w:comment w:id="514" w:author="磯崎　充宏" w:date="2025-01-17T19:48:00Z" w:initials="磯崎">
    <w:p w14:paraId="0B8FB033" w14:textId="26990BA6" w:rsidR="4C38FA08" w:rsidRDefault="4C38FA08">
      <w:r>
        <w:t>"textual" was not included in the draft definition of CT.</w:t>
      </w:r>
      <w:r>
        <w:annotationRef/>
      </w:r>
    </w:p>
  </w:comment>
  <w:comment w:id="515" w:author="磯崎　充宏" w:date="2025-01-17T19:49:00Z" w:initials="磯崎">
    <w:p w14:paraId="16A8C24D" w14:textId="56B80EC1" w:rsidR="4C38FA08" w:rsidRDefault="4C38FA08">
      <w:r>
        <w:t>There is no user guidance in the template. It should be “N/A”.</w:t>
      </w:r>
      <w:r>
        <w:annotationRef/>
      </w:r>
    </w:p>
  </w:comment>
  <w:comment w:id="516" w:author="磯崎　充宏" w:date="2025-01-17T19:49:00Z" w:initials="磯崎">
    <w:p w14:paraId="77E03073" w14:textId="68A0095D" w:rsidR="4C38FA08" w:rsidRDefault="4C38FA08">
      <w:r>
        <w:t>"textual" was not included in the draft definition of CT.</w:t>
      </w:r>
      <w:r>
        <w:annotationRef/>
      </w:r>
    </w:p>
  </w:comment>
  <w:comment w:id="517" w:author="磯崎　充宏" w:date="2025-01-17T19:49:00Z" w:initials="磯崎">
    <w:p w14:paraId="17807BC6" w14:textId="2871EA03" w:rsidR="4C38FA08" w:rsidRDefault="4C38FA08">
      <w:r>
        <w:t>There is no user guidance in the template. It should be “N/A”.</w:t>
      </w:r>
      <w:r>
        <w:annotationRef/>
      </w:r>
    </w:p>
  </w:comment>
  <w:comment w:id="518" w:author="磯崎　充宏" w:date="2025-01-17T19:50:00Z" w:initials="磯崎">
    <w:p w14:paraId="2BA11C8F" w14:textId="38E596B9" w:rsidR="4C38FA08" w:rsidRDefault="4C38FA08">
      <w:r>
        <w:t>It should be “Analyses Associated with Exploratory Objective(s)”.</w:t>
      </w:r>
      <w:r>
        <w:annotationRef/>
      </w:r>
    </w:p>
  </w:comment>
  <w:comment w:id="519" w:author="磯崎　充宏" w:date="2025-01-17T19:50:00Z" w:initials="磯崎">
    <w:p w14:paraId="13F7875F" w14:textId="7166D686" w:rsidR="4C38FA08" w:rsidRDefault="4C38FA08">
      <w:r>
        <w:t>"textual" was not included in the draft definition of CT.</w:t>
      </w:r>
      <w:r>
        <w:annotationRef/>
      </w:r>
    </w:p>
  </w:comment>
  <w:comment w:id="520" w:author="磯崎　充宏" w:date="2025-01-17T19:50:00Z" w:initials="磯崎">
    <w:p w14:paraId="79ABFD36" w14:textId="000B29F4" w:rsidR="4C38FA08" w:rsidRDefault="4C38FA08">
      <w:r>
        <w:t>The text in the template is as follows.</w:t>
      </w:r>
      <w:r>
        <w:annotationRef/>
      </w:r>
    </w:p>
    <w:p w14:paraId="007D5321" w14:textId="11CD0A24" w:rsidR="4C38FA08" w:rsidRDefault="4C38FA08">
      <w:r>
        <w:t>Describe any exploratory analyses, if applicable. Additional subsections may be created to describe the analyses for each exploratory objective, as needed. If there is no exploratory objective, indicate “Not applicable”.</w:t>
      </w:r>
    </w:p>
  </w:comment>
  <w:comment w:id="521" w:author="磯崎　充宏" w:date="2025-01-17T19:50:00Z" w:initials="磯崎">
    <w:p w14:paraId="181061A1" w14:textId="5BBE0833" w:rsidR="4C38FA08" w:rsidRDefault="4C38FA08">
      <w:r>
        <w:t>"textual" was not included in the draft definition of CT.</w:t>
      </w:r>
      <w:r>
        <w:annotationRef/>
      </w:r>
    </w:p>
  </w:comment>
  <w:comment w:id="522" w:author="磯崎　充宏" w:date="2025-01-17T19:51:00Z" w:initials="磯崎">
    <w:p w14:paraId="47CC1050" w14:textId="1EDEDECA" w:rsidR="4C38FA08" w:rsidRDefault="4C38FA08">
      <w:r>
        <w:t>"textual" was not included in the draft definition of CT.</w:t>
      </w:r>
      <w:r>
        <w:annotationRef/>
      </w:r>
    </w:p>
  </w:comment>
  <w:comment w:id="523" w:author="磯崎　充宏" w:date="2025-01-17T19:51:00Z" w:initials="磯崎">
    <w:p w14:paraId="019E8594" w14:textId="1BD202CA" w:rsidR="4C38FA08" w:rsidRDefault="4C38FA08">
      <w:r>
        <w:t>It should be “10.7” as the same as template.</w:t>
      </w:r>
      <w:r>
        <w:annotationRef/>
      </w:r>
    </w:p>
  </w:comment>
  <w:comment w:id="525" w:author="磯崎　充宏" w:date="2025-01-17T19:51:00Z" w:initials="磯崎">
    <w:p w14:paraId="6732F4AE" w14:textId="7DAA93F6" w:rsidR="4C38FA08" w:rsidRDefault="4C38FA08">
      <w:r>
        <w:t>"textual" was not included in the draft definition of CT.</w:t>
      </w:r>
      <w:r>
        <w:annotationRef/>
      </w:r>
    </w:p>
  </w:comment>
  <w:comment w:id="526" w:author="磯崎　充宏" w:date="2025-01-17T19:52:00Z" w:initials="磯崎">
    <w:p w14:paraId="27D73C13" w14:textId="15822D66" w:rsidR="4C38FA08" w:rsidRDefault="4C38FA08">
      <w:r>
        <w:t>The text in the template is as follows.</w:t>
      </w:r>
      <w:r>
        <w:annotationRef/>
      </w:r>
    </w:p>
    <w:p w14:paraId="334A3231" w14:textId="0ED96BCC" w:rsidR="4C38FA08" w:rsidRDefault="4C38FA08"/>
    <w:p w14:paraId="2111DE6B" w14:textId="1519CA1D" w:rsidR="4C38FA08" w:rsidRDefault="4C38FA08">
      <w:r>
        <w:t>Describe any interim analyses and criteria for stopping or adapting the trial. Ensure alignment with Section 4.3 Trial Stopping Rules.</w:t>
      </w:r>
    </w:p>
    <w:p w14:paraId="4769C3AA" w14:textId="3DCCEB4C" w:rsidR="4C38FA08" w:rsidRDefault="4C38FA08">
      <w:r>
        <w:t xml:space="preserve">The description should include, but is not limited to, the following. Under circumstances where interim analysis details could impede the integrity of the trial, some of the information can be added in other documents outside of the protocol. </w:t>
      </w:r>
    </w:p>
    <w:p w14:paraId="53D9916B" w14:textId="195E4363" w:rsidR="4C38FA08" w:rsidRDefault="4C38FA08">
      <w:r>
        <w:t>·any planned interim analysis, even if it is only to be performed at the request of an oversight body (for example, DMC)</w:t>
      </w:r>
    </w:p>
    <w:p w14:paraId="52A2308C" w14:textId="3625FB26" w:rsidR="4C38FA08" w:rsidRDefault="4C38FA08">
      <w:r>
        <w:t>·the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2E53835E" w14:textId="2B671A08" w:rsidR="4C38FA08" w:rsidRDefault="4C38FA08">
      <w:r>
        <w:t>·the applied statistical method; e.g., group sequential test and spending function (e.g., O’Brien-Fleming), as applicable</w:t>
      </w:r>
    </w:p>
    <w:p w14:paraId="35985F93" w14:textId="7C3AF9C2" w:rsidR="4C38FA08" w:rsidRDefault="4C38FA08">
      <w:r>
        <w:t>·the parties responsible for performing and reviewing the results of the analyses (e.g., DMC, independent statistician)</w:t>
      </w:r>
    </w:p>
    <w:p w14:paraId="609183F6" w14:textId="4F908A31" w:rsidR="4C38FA08" w:rsidRDefault="4C38FA08">
      <w:r>
        <w:t>·when the analyses will be conducted (timing and/or triggers)</w:t>
      </w:r>
    </w:p>
    <w:p w14:paraId="719B7849" w14:textId="3A444214" w:rsidR="4C38FA08" w:rsidRDefault="4C38FA08">
      <w:r>
        <w:t>·the decision criteria—statistical or other—that will be adopted to judge the interim results as part of a guideline for early stopping or other adaptations</w:t>
      </w:r>
    </w:p>
    <w:p w14:paraId="669309EF" w14:textId="5405C143" w:rsidR="4C38FA08" w:rsidRDefault="4C38FA08">
      <w:r>
        <w:t>·who will see the outcome data while the trial is ongoing</w:t>
      </w:r>
    </w:p>
    <w:p w14:paraId="59CA219D" w14:textId="2DB20E88" w:rsidR="4C38FA08" w:rsidRDefault="4C38FA08">
      <w:r>
        <w:t>·whether these individuals will remain blinded to trial groups</w:t>
      </w:r>
    </w:p>
    <w:p w14:paraId="7EB0E083" w14:textId="32059E98" w:rsidR="4C38FA08" w:rsidRDefault="4C38FA08">
      <w:r>
        <w:t>·how the integrity of the trial implementation will be protected (e.g., maintaining blinding) when decisions are made after interim analyses (e.g., a decision to continue the trial or implement a specific adaptation)</w:t>
      </w:r>
    </w:p>
  </w:comment>
  <w:comment w:id="527" w:author="磯崎　充宏" w:date="2025-01-17T19:52:00Z" w:initials="磯崎">
    <w:p w14:paraId="0C392860" w14:textId="265360A9" w:rsidR="4C38FA08" w:rsidRDefault="4C38FA08">
      <w:r>
        <w:t>"textual" was not included in the draft definition of CT.</w:t>
      </w:r>
      <w:r>
        <w:annotationRef/>
      </w:r>
    </w:p>
  </w:comment>
  <w:comment w:id="528" w:author="磯崎　充宏" w:date="2025-01-17T19:52:00Z" w:initials="磯崎">
    <w:p w14:paraId="14F2D4E3" w14:textId="464A200D" w:rsidR="4C38FA08" w:rsidRDefault="4C38FA08">
      <w:r>
        <w:t>multiple</w:t>
      </w:r>
      <w:r>
        <w:annotationRef/>
      </w:r>
    </w:p>
  </w:comment>
  <w:comment w:id="529" w:author="磯崎　充宏" w:date="2025-01-17T19:53:00Z" w:initials="磯崎">
    <w:p w14:paraId="102B714F" w14:textId="76828C28" w:rsidR="4C38FA08" w:rsidRDefault="4C38FA08">
      <w:r>
        <w:t>The text in the template is as follows.</w:t>
      </w:r>
      <w:r>
        <w:annotationRef/>
      </w:r>
    </w:p>
    <w:p w14:paraId="18E7BD5C" w14:textId="656ABBEE" w:rsidR="4C38FA08" w:rsidRDefault="4C38FA08"/>
    <w:p w14:paraId="34D47E78" w14:textId="7DF7DADC" w:rsidR="4C38FA08" w:rsidRDefault="4C38FA08">
      <w:r>
        <w:t>Multiple testing procedures may be needed to limit the probability of false positive findings in a trial. Reasons for carrying out multiple statistical tests include - but are not restricted to - multiple endpoints, multiple treatment groups, multiple hypotheses, subgroups, multiple timepoints.</w:t>
      </w:r>
    </w:p>
    <w:p w14:paraId="7169A4BA" w14:textId="3AC7F945" w:rsidR="4C38FA08" w:rsidRDefault="4C38FA08">
      <w:r>
        <w:t>Describe any approaches to multiplicity control for the trial. This description might go beyond the analysis of primary objectives.</w:t>
      </w:r>
    </w:p>
    <w:p w14:paraId="4A01EB1F" w14:textId="7B6A4C78" w:rsidR="4C38FA08" w:rsidRDefault="4C38FA08">
      <w:r>
        <w:t>Specify the statistical approach to control the overall type I error rate as well as the (adjusted) significance levels to test specific hypotheses, as applicable. Clarify whether the tests/confidence intervals are one- or two-sided.</w:t>
      </w:r>
    </w:p>
    <w:p w14:paraId="2EC6AD2C" w14:textId="56F5192F" w:rsidR="4C38FA08" w:rsidRDefault="4C38FA08">
      <w:r>
        <w:t>State the circumstances under which a trial will be considered to have met its primary objective(s). For example, in a study with two primary efficacy endpoints, this section should state whether the study would be expected to provide statistical evidence on at least one or on both of the endpoints in order to confirm the efficacy of the treatment.</w:t>
      </w:r>
    </w:p>
    <w:p w14:paraId="061FFAC6" w14:textId="2C4F4304" w:rsidR="4C38FA08" w:rsidRDefault="4C38FA08">
      <w:r>
        <w:t>For some statistical approaches it might be helpful to include a graphical depiction, as visualisation will be helpful for understanding, coupled with the clinical translation of the mathematical choices.</w:t>
      </w:r>
    </w:p>
    <w:p w14:paraId="64EF2D98" w14:textId="3BBA9D82" w:rsidR="4C38FA08" w:rsidRDefault="4C38FA08">
      <w:r>
        <w:t>Details regarding interim analyses should be provided in Section 10.9 Interim Analyses.</w:t>
      </w:r>
    </w:p>
  </w:comment>
  <w:comment w:id="530" w:author="磯崎　充宏" w:date="2025-01-17T19:53:00Z" w:initials="磯崎">
    <w:p w14:paraId="65B0E791" w14:textId="0EB52B28" w:rsidR="4C38FA08" w:rsidRDefault="4C38FA08">
      <w:r>
        <w:t>"participants" is used in the draft definition of CT.</w:t>
      </w:r>
      <w:r>
        <w:annotationRef/>
      </w:r>
    </w:p>
  </w:comment>
  <w:comment w:id="531" w:author="磯崎　充宏" w:date="2025-01-17T19:54:00Z" w:initials="磯崎">
    <w:p w14:paraId="5DA3CA7F" w14:textId="22FE201E" w:rsidR="4C38FA08" w:rsidRDefault="4C38FA08">
      <w:r>
        <w:t>The text in the template is as follows.</w:t>
      </w:r>
      <w:r>
        <w:annotationRef/>
      </w:r>
    </w:p>
    <w:p w14:paraId="22F59B59" w14:textId="3F8AF7BA" w:rsidR="4C38FA08" w:rsidRDefault="4C38FA08"/>
    <w:p w14:paraId="32A9949C" w14:textId="6A8B31F0" w:rsidR="4C38FA08" w:rsidRDefault="4C38FA08">
      <w:r>
        <w:t>This section should detail the methods used for the determination of the sample size.</w:t>
      </w:r>
    </w:p>
    <w:p w14:paraId="065EA42C" w14:textId="15659E81" w:rsidR="4C38FA08" w:rsidRDefault="4C38FA08">
      <w:r>
        <w:t>The sample size calculation should be aligned with the primary estimand and the primary analysis, otherwise a justification is needed. Details of sample size calculation should include all relevant information to enable reproduction of the sample size, e.g.,:</w:t>
      </w:r>
    </w:p>
    <w:p w14:paraId="46CD54E4" w14:textId="248EFEB7" w:rsidR="4C38FA08" w:rsidRDefault="4C38FA08">
      <w:r>
        <w:t>·referencing any prior studies on which assumptions were based</w:t>
      </w:r>
    </w:p>
    <w:p w14:paraId="31ADE3E3" w14:textId="5F4A69DD" w:rsidR="4C38FA08" w:rsidRDefault="4C38FA08">
      <w:r>
        <w:t>·significance level (including information on the choice of one- or two-sided level)</w:t>
      </w:r>
    </w:p>
    <w:p w14:paraId="7D0F5314" w14:textId="199CB633" w:rsidR="4C38FA08" w:rsidRDefault="4C38FA08">
      <w:r>
        <w:t>·power</w:t>
      </w:r>
    </w:p>
    <w:p w14:paraId="5A869E2C" w14:textId="369BF5D9" w:rsidR="4C38FA08" w:rsidRDefault="4C38FA08">
      <w:r>
        <w:t>·assumed treatment effect and variability</w:t>
      </w:r>
    </w:p>
    <w:p w14:paraId="7602C0A3" w14:textId="7A5039AA" w:rsidR="4C38FA08" w:rsidRDefault="4C38FA08">
      <w:r>
        <w:t>·how dropout rate and intercurrent events have been incorporated into sample size calculation</w:t>
      </w:r>
    </w:p>
    <w:p w14:paraId="3F00F227" w14:textId="5235573E" w:rsidR="4C38FA08" w:rsidRDefault="4C38FA08">
      <w:r>
        <w:t>·precision of estimator/length of confidence interval</w:t>
      </w:r>
    </w:p>
    <w:p w14:paraId="6B88CE45" w14:textId="52426CF4" w:rsidR="4C38FA08" w:rsidRDefault="4C38FA08">
      <w:r>
        <w:t>Any assumptions made should be stated and justified. Further analysis of how deviations from the assumptions will affect the sample size should be included.</w:t>
      </w:r>
    </w:p>
    <w:p w14:paraId="6C078271" w14:textId="536364A6" w:rsidR="4C38FA08" w:rsidRDefault="4C38FA08">
      <w:r>
        <w:t>If complex simulations were used to calculate the sample size, consider including details in a separate simulation report as an appendix to the protocol.</w:t>
      </w:r>
    </w:p>
    <w:p w14:paraId="404CE990" w14:textId="65C718CA" w:rsidR="4C38FA08" w:rsidRDefault="4C38FA08">
      <w:r>
        <w:t>If the planned sample size is not derived statistically, then this should be explicitly stated along with a rationale for the intended sample size (e.g., exploratory nature of pilot trials; pragmatic considerations for trials in rare diseases).</w:t>
      </w:r>
    </w:p>
  </w:comment>
  <w:comment w:id="532" w:author="磯崎　充宏" w:date="2025-01-17T19:54:00Z" w:initials="磯崎">
    <w:p w14:paraId="537F7AB8" w14:textId="4B460CC8" w:rsidR="4C38FA08" w:rsidRDefault="4C38FA08">
      <w:r>
        <w:t>The comma is should be deleted.</w:t>
      </w:r>
      <w:r>
        <w:annotationRef/>
      </w:r>
    </w:p>
  </w:comment>
  <w:comment w:id="533" w:author="Schoch, Guillaume {TLRA~BASEL}" w:date="2025-01-07T12:35:00Z" w:initials="GS">
    <w:p w14:paraId="31AA2233" w14:textId="01EB4FBA" w:rsidR="00FA2CA7" w:rsidRDefault="00FA2CA7">
      <w:pPr>
        <w:pStyle w:val="CommentText"/>
      </w:pPr>
      <w:r>
        <w:rPr>
          <w:rStyle w:val="CommentReference"/>
        </w:rPr>
        <w:annotationRef/>
      </w:r>
      <w:r w:rsidR="009D4C3F">
        <w:t>#Tanya: typo in the MASTER</w:t>
      </w:r>
    </w:p>
  </w:comment>
  <w:comment w:id="534" w:author="Allred, Mitzi [2]" w:date="2025-01-10T12:18:00Z" w:initials="AM">
    <w:p w14:paraId="3803439B" w14:textId="3BF8F735" w:rsidR="00EE3B29" w:rsidRDefault="00EE3B29">
      <w:pPr>
        <w:pStyle w:val="CommentText"/>
      </w:pPr>
      <w:r>
        <w:rPr>
          <w:rStyle w:val="CommentReference"/>
        </w:rPr>
        <w:annotationRef/>
      </w:r>
      <w:r w:rsidRPr="4ADADFD7">
        <w:t>Please Make this change in TSCOPY of the template</w:t>
      </w:r>
    </w:p>
  </w:comment>
  <w:comment w:id="535" w:author="Yuya Hoshino" w:date="2025-01-17T10:51:00Z" w:initials="YH">
    <w:p w14:paraId="530D8458" w14:textId="77777777" w:rsidR="0071064D" w:rsidRDefault="0071064D" w:rsidP="0071064D">
      <w:pPr>
        <w:pStyle w:val="CommentText"/>
      </w:pPr>
      <w:r>
        <w:rPr>
          <w:rStyle w:val="CommentReference"/>
        </w:rPr>
        <w:annotationRef/>
      </w:r>
      <w:r>
        <w:t>NCI C-code is not stated in Data Element Terminology.</w:t>
      </w:r>
    </w:p>
  </w:comment>
  <w:comment w:id="536" w:author="Yuya Hoshino" w:date="2025-01-17T10:54:00Z" w:initials="YH">
    <w:p w14:paraId="53F6A354" w14:textId="77777777" w:rsidR="0071064D" w:rsidRDefault="0071064D" w:rsidP="0071064D">
      <w:pPr>
        <w:pStyle w:val="CommentText"/>
      </w:pPr>
      <w:r>
        <w:rPr>
          <w:rStyle w:val="CommentReference"/>
        </w:rPr>
        <w:annotationRef/>
      </w:r>
      <w:r>
        <w:t>NCI C-code is not stated in Data Element Terminology.</w:t>
      </w:r>
    </w:p>
  </w:comment>
  <w:comment w:id="540" w:author="SAYAKA WAKAMATSU(129780)" w:date="2025-01-17T15:49:00Z" w:initials="SW">
    <w:p w14:paraId="618B4D89" w14:textId="61B0DE97" w:rsidR="4817CA86" w:rsidRDefault="4817CA86">
      <w:r>
        <w:t>Confirmation: Is this "Universal text"?</w:t>
      </w:r>
      <w:r>
        <w:annotationRef/>
      </w:r>
    </w:p>
  </w:comment>
  <w:comment w:id="541" w:author="SAYAKA WAKAMATSU(129780)" w:date="2025-01-16T13:58:00Z" w:initials="SW">
    <w:p w14:paraId="2AA16AD7" w14:textId="7E8276E1" w:rsidR="7CF3B553" w:rsidRDefault="7CF3B553">
      <w:r>
        <w:t>changed according to “Term(Variable) ”</w:t>
      </w:r>
      <w:r>
        <w:annotationRef/>
      </w:r>
    </w:p>
  </w:comment>
  <w:comment w:id="542" w:author="SAYAKA WAKAMATSU(129780)" w:date="2025-01-16T13:59:00Z" w:initials="SW">
    <w:p w14:paraId="4EFBE7CA" w14:textId="34C31B69" w:rsidR="7CF3B553" w:rsidRDefault="7CF3B553">
      <w:r>
        <w:t>Added ‘ 12.2 ’ to align with other sections</w:t>
      </w:r>
      <w:r>
        <w:annotationRef/>
      </w:r>
    </w:p>
  </w:comment>
  <w:comment w:id="543" w:author="SAYAKA WAKAMATSU(129780)" w:date="2025-01-16T13:59:00Z" w:initials="SW">
    <w:p w14:paraId="1A0C3B00" w14:textId="2696A29D" w:rsidR="7CF3B553" w:rsidRDefault="7CF3B553">
      <w:r>
        <w:t>Added ‘ 12.2 ’ to align with other sections</w:t>
      </w:r>
      <w:r>
        <w:annotationRef/>
      </w:r>
    </w:p>
  </w:comment>
  <w:comment w:id="544" w:author="SAYAKA WAKAMATSU(129780)" w:date="2025-01-17T15:56:00Z" w:initials="SW">
    <w:p w14:paraId="58F01BEE" w14:textId="7220C4B8" w:rsidR="4817CA86" w:rsidRDefault="4817CA86">
      <w:r>
        <w:t>Confirmation: Isn't it only "Country/Region Identifier?</w:t>
      </w:r>
      <w:r>
        <w:annotationRef/>
      </w:r>
    </w:p>
  </w:comment>
  <w:comment w:id="545" w:author="SAYAKA WAKAMATSU(129780)" w:date="2025-01-17T15:57:00Z" w:initials="SW">
    <w:p w14:paraId="21B4C3DC" w14:textId="49BE8964" w:rsidR="4817CA86" w:rsidRDefault="4817CA86">
      <w:r>
        <w:t>Confirmation: Isn't it only "Country/Region Identifier?</w:t>
      </w:r>
      <w:r>
        <w:annotationRef/>
      </w:r>
    </w:p>
  </w:comment>
  <w:comment w:id="546" w:author="SAYAKA WAKAMATSU(129780)" w:date="2025-01-16T15:06:00Z" w:initials="SW">
    <w:p w14:paraId="62204C7E" w14:textId="62D0AA5B" w:rsidR="52DA8CFE" w:rsidRDefault="4817CA86">
      <w:r>
        <w:t>removed'{' according to other section</w:t>
      </w:r>
      <w:r w:rsidR="52DA8CFE">
        <w:annotationRef/>
      </w:r>
    </w:p>
  </w:comment>
  <w:comment w:id="547" w:author="SAYAKA WAKAMATSU(129780)" w:date="2025-01-17T16:06:00Z" w:initials="SW">
    <w:p w14:paraId="02196B3B" w14:textId="51849494" w:rsidR="4817CA86" w:rsidRDefault="4817CA86">
      <w:r>
        <w:t>Removed underlines according to the template.</w:t>
      </w:r>
      <w:r>
        <w:annotationRef/>
      </w:r>
    </w:p>
  </w:comment>
  <w:comment w:id="548" w:author="SAYAKA WAKAMATSU(129780)" w:date="2025-01-17T16:07:00Z" w:initials="SW">
    <w:p w14:paraId="75263670" w14:textId="35527322" w:rsidR="4817CA86" w:rsidRDefault="4817CA86">
      <w:r>
        <w:t>Removed underlines according to the template.</w:t>
      </w:r>
      <w:r>
        <w:annotationRef/>
      </w:r>
    </w:p>
  </w:comment>
  <w:comment w:id="549" w:author="Schoch, Guillaume {TLRA~BASEL}" w:date="2025-01-10T16:36:00Z" w:initials="GS">
    <w:p w14:paraId="08BB5990" w14:textId="4F895609" w:rsidR="00961C8E" w:rsidRDefault="00961C8E">
      <w:pPr>
        <w:pStyle w:val="CommentText"/>
      </w:pPr>
      <w:r>
        <w:rPr>
          <w:rStyle w:val="CommentReference"/>
        </w:rPr>
        <w:annotationRef/>
      </w:r>
      <w:r>
        <w:t xml:space="preserve">#Mitzi: I made this change in line with the change you made in the previous heading, but </w:t>
      </w:r>
      <w:r w:rsidR="00F55B67">
        <w:t xml:space="preserve">I feel this </w:t>
      </w:r>
      <w:r w:rsidR="00F55B67">
        <w:rPr>
          <w:rFonts w:hint="eastAsia"/>
          <w:lang w:val="en-GB" w:eastAsia="ja-JP"/>
        </w:rPr>
        <w:t>Column</w:t>
      </w:r>
      <w:r w:rsidR="00F55B67" w:rsidRPr="00272F02">
        <w:rPr>
          <w:lang w:val="en-GB"/>
        </w:rPr>
        <w:t xml:space="preserve"> </w:t>
      </w:r>
      <w:r w:rsidR="00F55B67">
        <w:rPr>
          <w:lang w:val="en-GB"/>
        </w:rPr>
        <w:t xml:space="preserve">Heading </w:t>
      </w:r>
      <w:r w:rsidR="000D27E1">
        <w:rPr>
          <w:lang w:val="en-GB"/>
        </w:rPr>
        <w:t xml:space="preserve">related to the previous entry point not the table: </w:t>
      </w:r>
      <w:r w:rsidR="006C2476">
        <w:rPr>
          <w:lang w:val="en-GB"/>
        </w:rPr>
        <w:t>“</w:t>
      </w:r>
      <w:r w:rsidR="006C2476" w:rsidRPr="0080561E">
        <w:rPr>
          <w:rFonts w:eastAsiaTheme="minorHAnsi"/>
          <w:bCs/>
        </w:rPr>
        <w:t>This protocol has been amended previously.</w:t>
      </w:r>
      <w:r w:rsidR="006C2476" w:rsidRPr="0080561E">
        <w:rPr>
          <w:rFonts w:eastAsiaTheme="minorHAnsi"/>
          <w:bCs/>
          <w:color w:val="3333FF"/>
        </w:rPr>
        <w:t xml:space="preserve"> </w:t>
      </w:r>
      <w:r w:rsidR="006C2476" w:rsidRPr="0080561E">
        <w:rPr>
          <w:szCs w:val="24"/>
        </w:rPr>
        <w:t>The Protocol Amendment Summary of Changes for the current amendment is located directly before the Table of Contents. Prior amendment(s) to this protocol are listed in the table below, beginning with the most recent</w:t>
      </w:r>
      <w:r w:rsidR="006C2476">
        <w:rPr>
          <w:szCs w:val="24"/>
        </w:rPr>
        <w:t>”. Please advise</w:t>
      </w:r>
    </w:p>
  </w:comment>
  <w:comment w:id="550" w:author="Allred, Mitzi [2]" w:date="2025-01-10T12:20:00Z" w:initials="AM">
    <w:p w14:paraId="56973A0A" w14:textId="5210896F" w:rsidR="00EE3B29" w:rsidRDefault="00EE3B29">
      <w:pPr>
        <w:pStyle w:val="CommentText"/>
      </w:pPr>
      <w:r>
        <w:rPr>
          <w:rStyle w:val="CommentReference"/>
        </w:rPr>
        <w:annotationRef/>
      </w:r>
      <w:r w:rsidRPr="302F81D3">
        <w:t>The change is correct - this is a table column heading</w:t>
      </w:r>
    </w:p>
  </w:comment>
  <w:comment w:id="551" w:author="SAYAKA WAKAMATSU(129780)" w:date="2025-01-17T16:08:00Z" w:initials="SW">
    <w:p w14:paraId="4F42CE48" w14:textId="085984B2" w:rsidR="4817CA86" w:rsidRDefault="4817CA86">
      <w:r>
        <w:t>Removed underlines according to the template.</w:t>
      </w:r>
      <w:r>
        <w:annotationRef/>
      </w:r>
    </w:p>
  </w:comment>
  <w:comment w:id="552" w:author="SAYAKA WAKAMATSU(129780)" w:date="2025-01-17T16:09:00Z" w:initials="SW">
    <w:p w14:paraId="3C73F2A8" w14:textId="019D1F85" w:rsidR="4817CA86" w:rsidRDefault="4817CA86">
      <w:r>
        <w:t>Removed underlines according to the template.</w:t>
      </w:r>
      <w:r>
        <w:annotationRef/>
      </w:r>
    </w:p>
  </w:comment>
  <w:comment w:id="553" w:author="SAYAKA WAKAMATSU(129780)" w:date="2025-01-16T14:23:00Z" w:initials="SW">
    <w:p w14:paraId="6E90D173" w14:textId="4A085375" w:rsidR="52DA8CFE" w:rsidRDefault="4817CA86">
      <w:r>
        <w:t>Confirmation: Isn’t it need "and repeatable for any amendment."</w:t>
      </w:r>
      <w:r w:rsidR="52DA8CFE">
        <w:annotationRef/>
      </w:r>
    </w:p>
  </w:comment>
  <w:comment w:id="554" w:author="SAYAKA WAKAMATSU(129780)" w:date="2025-01-16T14:14:00Z" w:initials="SW">
    <w:p w14:paraId="19526930" w14:textId="46398FFD" w:rsidR="52DA8CFE" w:rsidRDefault="52DA8CFE">
      <w:r>
        <w:t>In Terminology, it is described as "The date that the sponsor approved the current or prior version of the protocol, or the physical or virtual location of the date on which the sponsor approved the current or prior version of the protocol. "</w:t>
      </w:r>
      <w:r>
        <w:annotationRef/>
      </w:r>
    </w:p>
  </w:comment>
  <w:comment w:id="555" w:author="SAYAKA WAKAMATSU(129780)" w:date="2025-01-17T16:09:00Z" w:initials="SW">
    <w:p w14:paraId="743DEF42" w14:textId="4C23176F" w:rsidR="4817CA86" w:rsidRDefault="4817CA86">
      <w:r>
        <w:t>Removed underlines according to the template.</w:t>
      </w:r>
      <w:r>
        <w:annotationRef/>
      </w:r>
    </w:p>
  </w:comment>
  <w:comment w:id="556" w:author="SAYAKA WAKAMATSU(129780)" w:date="2025-01-17T16:33:00Z" w:initials="SW">
    <w:p w14:paraId="3A3D9F4D" w14:textId="49353880" w:rsidR="4817CA86" w:rsidRDefault="4817CA86">
      <w:r>
        <w:t>Confirmation: Isn’t it  "Table culumn heading&lt;Amendment Identifier&gt; and Sponsor Approval Date"?</w:t>
      </w:r>
      <w:r>
        <w:annotationRef/>
      </w:r>
    </w:p>
  </w:comment>
  <w:comment w:id="557" w:author="SAYAKA WAKAMATSU(129780)" w:date="2025-01-16T14:24:00Z" w:initials="SW">
    <w:p w14:paraId="478F32C5" w14:textId="10543DEE" w:rsidR="52DA8CFE" w:rsidRDefault="4817CA86">
      <w:r>
        <w:t>Confirmation: Isn’t it need "and repeatable for any amendment."</w:t>
      </w:r>
      <w:r w:rsidR="52DA8CFE">
        <w:annotationRef/>
      </w:r>
    </w:p>
  </w:comment>
  <w:comment w:id="558" w:author="SAYAKA WAKAMATSU(129780)" w:date="2025-01-16T14:30:00Z" w:initials="SW">
    <w:p w14:paraId="5FD0A65C" w14:textId="18455041" w:rsidR="52DA8CFE" w:rsidRDefault="4817CA86">
      <w:r>
        <w:t>Confirmation: In the template it is "&lt;# or% enrolled globally/locally/per cohort&gt;."(there is only one &lt;&gt;).</w:t>
      </w:r>
      <w:r w:rsidR="52DA8CFE">
        <w:annotationRef/>
      </w:r>
    </w:p>
  </w:comment>
  <w:comment w:id="559" w:author="SAYAKA WAKAMATSU(129780)" w:date="2025-01-16T14:31:00Z" w:initials="SW">
    <w:p w14:paraId="2BA65D54" w14:textId="15A06568" w:rsidR="52DA8CFE" w:rsidRDefault="52DA8CFE">
      <w:r>
        <w:t>In Terminology, it is described as "The value (expressed either numerically or as a percentage) for the estimated number of participants enrolled at the time of the protocol amendment."</w:t>
      </w:r>
      <w:r>
        <w:annotationRef/>
      </w:r>
    </w:p>
  </w:comment>
  <w:comment w:id="560" w:author="SAYAKA WAKAMATSU(129780)" w:date="2025-01-17T16:10:00Z" w:initials="SW">
    <w:p w14:paraId="143ED801" w14:textId="1B019148" w:rsidR="4817CA86" w:rsidRDefault="4817CA86">
      <w:r>
        <w:t>Removed underlines according to the template.</w:t>
      </w:r>
      <w:r>
        <w:annotationRef/>
      </w:r>
    </w:p>
  </w:comment>
  <w:comment w:id="561" w:author="SAYAKA WAKAMATSU(129780)" w:date="2025-01-16T14:35:00Z" w:initials="SW">
    <w:p w14:paraId="5B2C5EB4" w14:textId="0EBCC60F" w:rsidR="52DA8CFE" w:rsidRDefault="4817CA86">
      <w:r>
        <w:t>Confirmation: Isn't it delete all &lt;&gt;?</w:t>
      </w:r>
      <w:r w:rsidR="52DA8CFE">
        <w:annotationRef/>
      </w:r>
    </w:p>
  </w:comment>
  <w:comment w:id="562" w:author="SAYAKA WAKAMATSU(129780)" w:date="2025-01-17T16:34:00Z" w:initials="SW">
    <w:p w14:paraId="1D610A6A" w14:textId="76020EBC" w:rsidR="4817CA86" w:rsidRDefault="4817CA86">
      <w:r>
        <w:t>Confirmation: Isn’t it  "Table culumn heading&lt;Amendment Identifier&gt; and Approximate Enrollment when Sponsor Approved Amendment"?</w:t>
      </w:r>
      <w:r>
        <w:annotationRef/>
      </w:r>
    </w:p>
  </w:comment>
  <w:comment w:id="563" w:author="SAYAKA WAKAMATSU(129780)" w:date="2025-01-17T16:12:00Z" w:initials="SW">
    <w:p w14:paraId="7860BA84" w14:textId="63739F1C" w:rsidR="4817CA86" w:rsidRDefault="4817CA86">
      <w:r>
        <w:t>Confirmation: Isn’t it need "and repeatable for any amendment."</w:t>
      </w:r>
      <w:r>
        <w:annotationRef/>
      </w:r>
    </w:p>
  </w:comment>
  <w:comment w:id="564" w:author="SAYAKA WAKAMATSU(129780)" w:date="2025-01-16T14:41:00Z" w:initials="SW">
    <w:p w14:paraId="261A766A" w14:textId="2E33D592" w:rsidR="52DA8CFE" w:rsidRDefault="52DA8CFE">
      <w:r>
        <w:t>In Terminology, it is described as "The value (expressed either numerically or as a percentage) for the estimated number of participants enrolled at the time of the protocol amendment."</w:t>
      </w:r>
      <w:r>
        <w:annotationRef/>
      </w:r>
    </w:p>
  </w:comment>
  <w:comment w:id="565" w:author="SAYAKA WAKAMATSU(129780)" w:date="2025-01-17T16:15:00Z" w:initials="SW">
    <w:p w14:paraId="49A8B205" w14:textId="5498E4DE" w:rsidR="4817CA86" w:rsidRDefault="4817CA86">
      <w:r>
        <w:t>Confirmation: Isn’t it  "Table culumn heading&lt;Amendment Identifier&gt; and Approximate Enrollment when Sponsor Approved Amendment"?</w:t>
      </w:r>
      <w:r>
        <w:annotationRef/>
      </w:r>
    </w:p>
  </w:comment>
  <w:comment w:id="566" w:author="SAYAKA WAKAMATSU(129780)" w:date="2025-01-17T16:15:00Z" w:initials="SW">
    <w:p w14:paraId="6AE3CE70" w14:textId="5C7ABDDC" w:rsidR="4817CA86" w:rsidRDefault="4817CA86">
      <w:r>
        <w:t>Confirmation: Isn’t it need "and repeatable for any amendment."?</w:t>
      </w:r>
      <w:r>
        <w:annotationRef/>
      </w:r>
    </w:p>
  </w:comment>
  <w:comment w:id="567" w:author="SAYAKA WAKAMATSU(129780)" w:date="2025-01-16T14:43:00Z" w:initials="SW">
    <w:p w14:paraId="1F13962F" w14:textId="2CFBBE53" w:rsidR="52DA8CFE" w:rsidRDefault="52DA8CFE">
      <w:r>
        <w:t>In Terminology, it is described as "The physical or virtual location of the overview of changes from each prior amendment."</w:t>
      </w:r>
      <w:r>
        <w:annotationRef/>
      </w:r>
    </w:p>
  </w:comment>
  <w:comment w:id="568" w:author="SAYAKA WAKAMATSU(129780)" w:date="2025-01-17T16:21:00Z" w:initials="SW">
    <w:p w14:paraId="2A5FC382" w14:textId="46DD588B" w:rsidR="4817CA86" w:rsidRDefault="4817CA86">
      <w:r>
        <w:t>Confirmation: Isn’t it  "{The Overview of Changes from each prior protocol amendment is {provided below} or &lt;specify alternative location&gt;}. "?</w:t>
      </w:r>
      <w:r>
        <w:annotationRef/>
      </w:r>
    </w:p>
    <w:p w14:paraId="290816A3" w14:textId="6945D50D" w:rsidR="4817CA86" w:rsidRDefault="4817CA86"/>
  </w:comment>
  <w:comment w:id="569" w:author="SAYAKA WAKAMATSU(129780)" w:date="2025-01-17T16:20:00Z" w:initials="SW">
    <w:p w14:paraId="0A5665A4" w14:textId="7D310036" w:rsidR="4817CA86" w:rsidRDefault="4817CA86">
      <w:r>
        <w:t>Added according to template.</w:t>
      </w:r>
      <w:r>
        <w:annotationRef/>
      </w:r>
    </w:p>
  </w:comment>
  <w:comment w:id="570" w:author="SAYAKA WAKAMATSU(129780)" w:date="2025-01-16T16:03:00Z" w:initials="SW">
    <w:p w14:paraId="41F63B19" w14:textId="462B7A08" w:rsidR="52DA8CFE" w:rsidRDefault="52DA8CFE">
      <w:r>
        <w:t>changed according to terminology.</w:t>
      </w:r>
      <w:r>
        <w:annotationRef/>
      </w:r>
    </w:p>
  </w:comment>
  <w:comment w:id="571" w:author="SAYAKA WAKAMATSU(129780)" w:date="2025-01-17T16:22:00Z" w:initials="SW">
    <w:p w14:paraId="6EE22395" w14:textId="57845832" w:rsidR="4817CA86" w:rsidRDefault="4817CA86">
      <w:r>
        <w:t>Added according to template.</w:t>
      </w:r>
      <w:r>
        <w:annotationRef/>
      </w:r>
    </w:p>
  </w:comment>
  <w:comment w:id="572" w:author="SAYAKA WAKAMATSU(129780)" w:date="2025-01-16T14:47:00Z" w:initials="SW">
    <w:p w14:paraId="6C9D87BB" w14:textId="35D853E9" w:rsidR="52DA8CFE" w:rsidRDefault="4817CA86">
      <w:r>
        <w:t>Confirmation: This is the ‘ date ’ in Template or ‘ Sponsor Approval Date ’ in Terminology</w:t>
      </w:r>
      <w:r w:rsidR="52DA8CFE">
        <w:annotationRef/>
      </w:r>
    </w:p>
  </w:comment>
  <w:comment w:id="573" w:author="SAYAKA WAKAMATSU(129780)" w:date="2025-01-16T14:48:00Z" w:initials="SW">
    <w:p w14:paraId="089671F0" w14:textId="06B16A15" w:rsidR="52DA8CFE" w:rsidRDefault="52DA8CFE">
      <w:r>
        <w:t>In Terminology, it is described as "The date that the sponsor approved the current or prior version of the protocol."</w:t>
      </w:r>
      <w:r>
        <w:annotationRef/>
      </w:r>
    </w:p>
  </w:comment>
  <w:comment w:id="574" w:author="SAYAKA WAKAMATSU(129780)" w:date="2025-01-17T16:24:00Z" w:initials="SW">
    <w:p w14:paraId="5EC6FC02" w14:textId="2733FBD0" w:rsidR="4817CA86" w:rsidRDefault="4817CA86">
      <w:r>
        <w:t>Added according to template.</w:t>
      </w:r>
      <w:r>
        <w:annotationRef/>
      </w:r>
    </w:p>
  </w:comment>
  <w:comment w:id="575" w:author="SAYAKA WAKAMATSU(129780)" w:date="2025-01-17T16:27:00Z" w:initials="SW">
    <w:p w14:paraId="1F3DFDD3" w14:textId="0E9B356A" w:rsidR="4817CA86" w:rsidRDefault="4817CA86">
      <w:r>
        <w:t>Confirmation: Isn’t it  "One to many"?</w:t>
      </w:r>
      <w:r>
        <w:annotationRef/>
      </w:r>
    </w:p>
  </w:comment>
  <w:comment w:id="576" w:author="SAYAKA WAKAMATSU(129780)" w:date="2025-01-16T15:17:00Z" w:initials="SW">
    <w:p w14:paraId="2BA68FC3" w14:textId="5446366C" w:rsidR="52DA8CFE" w:rsidRDefault="52DA8CFE">
      <w:r>
        <w:t>Deleted'{'</w:t>
      </w:r>
      <w:r>
        <w:annotationRef/>
      </w:r>
    </w:p>
  </w:comment>
  <w:comment w:id="577" w:author="SAYAKA WAKAMATSU(129780)" w:date="2025-01-16T14:49:00Z" w:initials="SW">
    <w:p w14:paraId="1A2D22CB" w14:textId="6BBC5ED6" w:rsidR="52DA8CFE" w:rsidRDefault="52DA8CFE">
      <w:r>
        <w:t>In Terminology, it is described as "A description of the change introduced in the current or prior version of the protocol."</w:t>
      </w:r>
      <w:r>
        <w:annotationRef/>
      </w:r>
    </w:p>
  </w:comment>
  <w:comment w:id="578" w:author="Schoch, Guillaume {TLRA~BASEL}" w:date="2025-01-10T16:51:00Z" w:initials="GS">
    <w:p w14:paraId="7C41173E" w14:textId="553D1F07" w:rsidR="003D05AB" w:rsidRDefault="003D05AB">
      <w:pPr>
        <w:pStyle w:val="CommentText"/>
      </w:pPr>
      <w:r>
        <w:rPr>
          <w:rStyle w:val="CommentReference"/>
        </w:rPr>
        <w:annotationRef/>
      </w:r>
      <w:r>
        <w:t xml:space="preserve">#Mitzi: I made the changes below after our meeting on 10 Jan. The instruction states in the front matter that </w:t>
      </w:r>
      <w:r w:rsidR="00AC0C6B">
        <w:t xml:space="preserve">“overview of changes is typically presented in a table,” but the table is optional. We need to specify this. </w:t>
      </w:r>
      <w:r w:rsidR="00AB29DA">
        <w:t xml:space="preserve">Are you Ok with the changes and to carry these in the front matter when applicable? </w:t>
      </w:r>
    </w:p>
  </w:comment>
  <w:comment w:id="579" w:author="Allred, Mitzi [2]" w:date="2025-01-10T12:21:00Z" w:initials="AM">
    <w:p w14:paraId="683EAC13" w14:textId="3D8AABB5" w:rsidR="00EE3B29" w:rsidRDefault="00EE3B29">
      <w:pPr>
        <w:pStyle w:val="CommentText"/>
      </w:pPr>
      <w:r>
        <w:rPr>
          <w:rStyle w:val="CommentReference"/>
        </w:rPr>
        <w:annotationRef/>
      </w:r>
      <w:r w:rsidRPr="011F056F">
        <w:t>Agree with change</w:t>
      </w:r>
    </w:p>
  </w:comment>
  <w:comment w:id="580" w:author="SAYAKA WAKAMATSU(129780)" w:date="2025-01-16T14:55:00Z" w:initials="SW">
    <w:p w14:paraId="61532365" w14:textId="6549D87D" w:rsidR="52DA8CFE" w:rsidRDefault="4817CA86">
      <w:r>
        <w:t>Confirmation: Isn’t it  "One to one"?</w:t>
      </w:r>
      <w:r w:rsidR="52DA8CFE">
        <w:annotationRef/>
      </w:r>
    </w:p>
  </w:comment>
  <w:comment w:id="581" w:author="Schoch, Guillaume {TLRA~BASEL}" w:date="2025-01-10T17:02:00Z" w:initials="GS">
    <w:p w14:paraId="37CB5DCD" w14:textId="595B40E7" w:rsidR="008C3F01" w:rsidRDefault="008C3F01">
      <w:pPr>
        <w:pStyle w:val="CommentText"/>
      </w:pPr>
      <w:r>
        <w:rPr>
          <w:rStyle w:val="CommentReference"/>
        </w:rPr>
        <w:annotationRef/>
      </w:r>
      <w:r>
        <w:t xml:space="preserve">#Mitzi: We have an inconsistency </w:t>
      </w:r>
      <w:r w:rsidR="004E2DC5">
        <w:t xml:space="preserve">in the relationship field when the data elements are Table column Headings. </w:t>
      </w:r>
      <w:r w:rsidR="000947CE">
        <w:t>This can be fixed in parallel to the QC next week.</w:t>
      </w:r>
    </w:p>
  </w:comment>
  <w:comment w:id="582" w:author="Allred, Mitzi [2]" w:date="2025-01-10T12:23:00Z" w:initials="AM">
    <w:p w14:paraId="0C763EA6" w14:textId="4E3D0530" w:rsidR="00EE3B29" w:rsidRDefault="00EE3B29">
      <w:pPr>
        <w:pStyle w:val="CommentText"/>
      </w:pPr>
      <w:r>
        <w:rPr>
          <w:rStyle w:val="CommentReference"/>
        </w:rPr>
        <w:annotationRef/>
      </w:r>
      <w:r w:rsidRPr="019CBCEA">
        <w:t xml:space="preserve">Agree </w:t>
      </w:r>
    </w:p>
  </w:comment>
  <w:comment w:id="583" w:author="SAYAKA WAKAMATSU(129780)" w:date="2025-01-16T14:55:00Z" w:initials="SW">
    <w:p w14:paraId="0E488424" w14:textId="078B976E" w:rsidR="52DA8CFE" w:rsidRDefault="4817CA86">
      <w:r>
        <w:t>Confirmation: Isn’t it  "One to many"?</w:t>
      </w:r>
      <w:r w:rsidR="52DA8CFE">
        <w:annotationRef/>
      </w:r>
    </w:p>
  </w:comment>
  <w:comment w:id="584" w:author="SAYAKA WAKAMATSU(129780)" w:date="2025-01-16T15:17:00Z" w:initials="SW">
    <w:p w14:paraId="3FD4F0A8" w14:textId="3F4A0054" w:rsidR="52DA8CFE" w:rsidRDefault="52DA8CFE">
      <w:r>
        <w:t>deleted'{'</w:t>
      </w:r>
      <w:r>
        <w:annotationRef/>
      </w:r>
    </w:p>
  </w:comment>
  <w:comment w:id="585" w:author="SAYAKA WAKAMATSU(129780)" w:date="2025-01-16T14:50:00Z" w:initials="SW">
    <w:p w14:paraId="22A34868" w14:textId="74F3F091" w:rsidR="52DA8CFE" w:rsidRDefault="52DA8CFE">
      <w:r>
        <w:t>In Terminology, it is described as "The brief reason for the change introduced in the current or prior version of the protocol."</w:t>
      </w:r>
      <w:r>
        <w:annotationRef/>
      </w:r>
    </w:p>
  </w:comment>
  <w:comment w:id="586" w:author="SAYAKA WAKAMATSU(129780)" w:date="2025-01-16T14:55:00Z" w:initials="SW">
    <w:p w14:paraId="30B9FDDF" w14:textId="2F342F7A" w:rsidR="52DA8CFE" w:rsidRDefault="4817CA86">
      <w:r>
        <w:t>Confirmation: Isn’t it  "One to one"?</w:t>
      </w:r>
      <w:r w:rsidR="52DA8CFE">
        <w:annotationRef/>
      </w:r>
    </w:p>
  </w:comment>
  <w:comment w:id="587" w:author="SAYAKA WAKAMATSU(129780)" w:date="2025-01-17T16:39:00Z" w:initials="SW">
    <w:p w14:paraId="385DA2EB" w14:textId="5334C05A" w:rsidR="4817CA86" w:rsidRDefault="4817CA86">
      <w:r>
        <w:t>Confirmation: Is it acceptable to delete?</w:t>
      </w:r>
      <w:r>
        <w:annotationRef/>
      </w:r>
    </w:p>
  </w:comment>
  <w:comment w:id="588" w:author="SAYAKA WAKAMATSU(129780)" w:date="2025-01-16T15:20:00Z" w:initials="SW">
    <w:p w14:paraId="67E9DED5" w14:textId="121CD1B2" w:rsidR="52DA8CFE" w:rsidRDefault="4817CA86">
      <w:r>
        <w:t>Confirmation: Isn’t it  "One to one"?</w:t>
      </w:r>
      <w:r w:rsidR="52DA8CFE">
        <w:annotationRef/>
      </w:r>
    </w:p>
    <w:p w14:paraId="5BA2A180" w14:textId="27DD624A" w:rsidR="52DA8CFE" w:rsidRDefault="52DA8CFE"/>
    <w:p w14:paraId="12257A72" w14:textId="2909463A" w:rsidR="52DA8CFE" w:rsidRDefault="52DA8CFE">
      <w:r>
        <w:annotationRef/>
      </w:r>
    </w:p>
  </w:comment>
  <w:comment w:id="589" w:author="SAYAKA WAKAMATSU(129780)" w:date="2025-01-16T14:53:00Z" w:initials="SW">
    <w:p w14:paraId="72E5FC46" w14:textId="614D247D" w:rsidR="52DA8CFE" w:rsidRDefault="52DA8CFE">
      <w:r>
        <w:t>Changed to align with other Table column heading</w:t>
      </w:r>
      <w:r>
        <w:annotationRef/>
      </w:r>
    </w:p>
  </w:comment>
  <w:comment w:id="590" w:author="SAYAKA WAKAMATSU(129780)" w:date="2025-01-17T16:41:00Z" w:initials="SW">
    <w:p w14:paraId="39B03BBB" w14:textId="47A31A30" w:rsidR="4817CA86" w:rsidRDefault="4817CA86">
      <w:r>
        <w:t>Confirmation: Isn’t it  "Table and 12.3 Prior Protocol Amendment(s) "？</w:t>
      </w:r>
      <w:r>
        <w:annotationRef/>
      </w:r>
    </w:p>
  </w:comment>
  <w:comment w:id="591" w:author="SAYAKA WAKAMATSU(129780)" w:date="2025-01-16T15:21:00Z" w:initials="SW">
    <w:p w14:paraId="5F2E52FE" w14:textId="56EA957E" w:rsidR="52DA8CFE" w:rsidRDefault="52DA8CFE">
      <w:r>
        <w:t>In Terminology, it is described as "The protocol section number and name containing the change introduced in the current or prior version of the protocol."</w:t>
      </w:r>
      <w:r>
        <w:annotationRef/>
      </w:r>
    </w:p>
  </w:comment>
  <w:comment w:id="592" w:author="SAYAKA WAKAMATSU(129780)" w:date="2025-01-16T15:22:00Z" w:initials="SW">
    <w:p w14:paraId="05C08A9C" w14:textId="73A40376" w:rsidR="52DA8CFE" w:rsidRDefault="4817CA86">
      <w:r>
        <w:t>Confirmation: Isn’t it  "One to one?"</w:t>
      </w:r>
      <w:r w:rsidR="52DA8CFE">
        <w:annotationRef/>
      </w:r>
    </w:p>
  </w:comment>
  <w:comment w:id="593" w:author="Tsumori, Keiko (TOKYO JAPAN) [2]" w:date="2025-01-10T13:37:00Z" w:initials="KT">
    <w:p w14:paraId="0E871B41" w14:textId="77777777" w:rsidR="00C77693" w:rsidRDefault="00C77693" w:rsidP="00C77693">
      <w:pPr>
        <w:pStyle w:val="CommentText"/>
      </w:pPr>
      <w:r>
        <w:rPr>
          <w:rStyle w:val="CommentReference"/>
        </w:rPr>
        <w:annotationRef/>
      </w:r>
      <w:r>
        <w:t>Need to add the value</w:t>
      </w:r>
    </w:p>
  </w:comment>
  <w:comment w:id="594" w:author="SAYAKA WAKAMATSU(129780)" w:date="2025-01-17T16:43:00Z" w:initials="SW">
    <w:p w14:paraId="08B74F8D" w14:textId="50C0260F" w:rsidR="4817CA86" w:rsidRDefault="4817CA86">
      <w:r>
        <w:t>Confirmation: Will valid value be added here?</w:t>
      </w:r>
      <w:r>
        <w:annotationRef/>
      </w:r>
    </w:p>
  </w:comment>
  <w:comment w:id="595" w:author="SAYAKA WAKAMATSU(129780)" w:date="2025-01-17T16:47:00Z" w:initials="SW">
    <w:p w14:paraId="46342125" w14:textId="03AA71E4" w:rsidR="4817CA86" w:rsidRDefault="4817CA86">
      <w:r>
        <w:t>Confirmation: Isn’t it  "Table Column Heading {Section # and Name} and &lt;Description of Change&gt;"?</w:t>
      </w:r>
      <w:r>
        <w:annotationRef/>
      </w:r>
    </w:p>
  </w:comment>
  <w:comment w:id="596" w:author="SAYAKA WAKAMATSU(129780)" w:date="2025-01-16T15:32:00Z" w:initials="SW">
    <w:p w14:paraId="67715690" w14:textId="366B6487" w:rsidR="52DA8CFE" w:rsidRDefault="4817CA86">
      <w:r>
        <w:t>Confirmation: needs to be add “Concept: CNEW ”</w:t>
      </w:r>
      <w:r w:rsidR="52DA8CFE">
        <w:annotationRef/>
      </w:r>
    </w:p>
  </w:comment>
  <w:comment w:id="597" w:author="SAYAKA WAKAMATSU(129780)" w:date="2025-01-16T17:15:00Z" w:initials="SW">
    <w:p w14:paraId="07D8DBCB" w14:textId="5A6AB589" w:rsidR="2BE84D7E" w:rsidRDefault="2BE84D7E">
      <w:r>
        <w:t>changed according to Template.</w:t>
      </w:r>
      <w:r>
        <w:annotationRef/>
      </w:r>
    </w:p>
    <w:p w14:paraId="191FF9C2" w14:textId="3CC293FF" w:rsidR="2BE84D7E" w:rsidRDefault="2BE84D7E">
      <w:r>
        <w:t>Several other sections require changes (e.g., addition of Section 3.2.1,3.3.1,6.6.1-6.6.3）</w:t>
      </w:r>
    </w:p>
  </w:comment>
  <w:comment w:id="598" w:author="SAYAKA WAKAMATSU(129780)" w:date="2025-01-16T16:38:00Z" w:initials="SW">
    <w:p w14:paraId="2226E5E1" w14:textId="7999D9FB" w:rsidR="75827520" w:rsidRDefault="4817CA86">
      <w:r>
        <w:t>Confirmation: Added according to Chapter 3.1</w:t>
      </w:r>
      <w:r w:rsidR="75827520">
        <w:annotationRef/>
      </w:r>
    </w:p>
  </w:comment>
  <w:comment w:id="599" w:author="SAYAKA WAKAMATSU(129780)" w:date="2025-01-16T16:39:00Z" w:initials="SW">
    <w:p w14:paraId="60258AD5" w14:textId="784C9ACA" w:rsidR="75827520" w:rsidRDefault="4817CA86">
      <w:r>
        <w:t>Confirmation: Isn't it "Yes, repeatable for each additional Appendix?"</w:t>
      </w:r>
      <w:r w:rsidR="75827520">
        <w:annotationRef/>
      </w:r>
    </w:p>
  </w:comment>
  <w:comment w:id="600" w:author="SAYAKA WAKAMATSU(129780)" w:date="2025-01-16T16:39:00Z" w:initials="SW">
    <w:p w14:paraId="09A79E70" w14:textId="4AF9AC76" w:rsidR="75827520" w:rsidRDefault="4817CA86">
      <w:r>
        <w:t>Confirmation: Added according to Chapter 3.1</w:t>
      </w:r>
      <w:r w:rsidR="75827520">
        <w:annotationRef/>
      </w:r>
    </w:p>
  </w:comment>
  <w:comment w:id="601" w:author="SAYAKA WAKAMATSU(129780)" w:date="2025-01-16T16:40:00Z" w:initials="SW">
    <w:p w14:paraId="5B7302B1" w14:textId="1ACF98BA" w:rsidR="75827520" w:rsidRDefault="4817CA86">
      <w:r>
        <w:t>Confirmation: Isn't it "Yes, repeatable for each additional Appendix?"</w:t>
      </w:r>
      <w:r w:rsidR="75827520">
        <w:annotationRef/>
      </w:r>
    </w:p>
  </w:comment>
  <w:comment w:id="603" w:author="SAYAKA WAKAMATSU(129780)" w:date="2025-01-16T15:43:00Z" w:initials="SW">
    <w:p w14:paraId="4B8624B6" w14:textId="6D4A6DDF" w:rsidR="52DA8CFE" w:rsidRDefault="52DA8CFE">
      <w:r>
        <w:t>In Terminology, it is described as "A list of terms with their abbreviations and/or definitions."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955F2E" w15:done="0"/>
  <w15:commentEx w15:paraId="4654E946" w15:paraIdParent="7F955F2E" w15:done="0"/>
  <w15:commentEx w15:paraId="534831AC" w15:done="1"/>
  <w15:commentEx w15:paraId="774A518F" w15:paraIdParent="534831AC" w15:done="1"/>
  <w15:commentEx w15:paraId="141F3007" w15:done="0"/>
  <w15:commentEx w15:paraId="7F605063" w15:paraIdParent="141F3007" w15:done="0"/>
  <w15:commentEx w15:paraId="5C0595B7" w15:done="0"/>
  <w15:commentEx w15:paraId="034D34F5" w15:paraIdParent="5C0595B7" w15:done="0"/>
  <w15:commentEx w15:paraId="4C0AB8D8" w15:done="0"/>
  <w15:commentEx w15:paraId="3DABCCB9" w15:paraIdParent="4C0AB8D8" w15:done="0"/>
  <w15:commentEx w15:paraId="706820D5" w15:done="0"/>
  <w15:commentEx w15:paraId="33C0FD87" w15:paraIdParent="706820D5" w15:done="0"/>
  <w15:commentEx w15:paraId="1D5AC9B7" w15:done="0"/>
  <w15:commentEx w15:paraId="13658199" w15:paraIdParent="1D5AC9B7" w15:done="0"/>
  <w15:commentEx w15:paraId="0C9ED70E" w15:done="0"/>
  <w15:commentEx w15:paraId="7ECF674E" w15:paraIdParent="0C9ED70E" w15:done="0"/>
  <w15:commentEx w15:paraId="51E2DBD4" w15:done="0"/>
  <w15:commentEx w15:paraId="5BB7967E" w15:paraIdParent="51E2DBD4" w15:done="0"/>
  <w15:commentEx w15:paraId="43B1C6EA" w15:done="0"/>
  <w15:commentEx w15:paraId="5657736E" w15:paraIdParent="43B1C6EA" w15:done="0"/>
  <w15:commentEx w15:paraId="45AA5CB0" w15:done="0"/>
  <w15:commentEx w15:paraId="696FAD94" w15:paraIdParent="45AA5CB0" w15:done="0"/>
  <w15:commentEx w15:paraId="2215BA2B" w15:done="0"/>
  <w15:commentEx w15:paraId="47339E05" w15:paraIdParent="2215BA2B" w15:done="0"/>
  <w15:commentEx w15:paraId="5B5F815F" w15:done="0"/>
  <w15:commentEx w15:paraId="46BBBBFF" w15:paraIdParent="5B5F815F" w15:done="0"/>
  <w15:commentEx w15:paraId="0533041F" w15:done="0"/>
  <w15:commentEx w15:paraId="5E730C63" w15:done="0"/>
  <w15:commentEx w15:paraId="251D8758" w15:paraIdParent="5E730C63" w15:done="0"/>
  <w15:commentEx w15:paraId="25A22DD3" w15:done="1"/>
  <w15:commentEx w15:paraId="129829EB" w15:paraIdParent="25A22DD3" w15:done="1"/>
  <w15:commentEx w15:paraId="56978702" w15:done="0"/>
  <w15:commentEx w15:paraId="3E84490D" w15:paraIdParent="56978702" w15:done="0"/>
  <w15:commentEx w15:paraId="0DB32B0C" w15:done="0"/>
  <w15:commentEx w15:paraId="7CF6C57F" w15:paraIdParent="0DB32B0C" w15:done="0"/>
  <w15:commentEx w15:paraId="59C487C2" w15:done="0"/>
  <w15:commentEx w15:paraId="55BF154C" w15:paraIdParent="59C487C2" w15:done="0"/>
  <w15:commentEx w15:paraId="5D477740" w15:done="0"/>
  <w15:commentEx w15:paraId="015E5BC4" w15:paraIdParent="5D477740" w15:done="0"/>
  <w15:commentEx w15:paraId="41AFB870" w15:done="1"/>
  <w15:commentEx w15:paraId="368C6EE8" w15:paraIdParent="41AFB870" w15:done="1"/>
  <w15:commentEx w15:paraId="3A4933FD" w15:done="0"/>
  <w15:commentEx w15:paraId="794E1C76" w15:paraIdParent="3A4933FD" w15:done="0"/>
  <w15:commentEx w15:paraId="1A1D6A7C" w15:done="0"/>
  <w15:commentEx w15:paraId="3E18404F" w15:paraIdParent="1A1D6A7C" w15:done="0"/>
  <w15:commentEx w15:paraId="51893644" w15:done="0"/>
  <w15:commentEx w15:paraId="36C0E7DD" w15:paraIdParent="51893644" w15:done="0"/>
  <w15:commentEx w15:paraId="09B81D51" w15:done="0"/>
  <w15:commentEx w15:paraId="11AD1F6B" w15:paraIdParent="09B81D51" w15:done="0"/>
  <w15:commentEx w15:paraId="3C3B1A67" w15:done="0"/>
  <w15:commentEx w15:paraId="41B61CF4" w15:paraIdParent="3C3B1A67" w15:done="0"/>
  <w15:commentEx w15:paraId="029647A5" w15:done="0"/>
  <w15:commentEx w15:paraId="29AFA28D" w15:paraIdParent="029647A5" w15:done="0"/>
  <w15:commentEx w15:paraId="70C804CA" w15:done="0"/>
  <w15:commentEx w15:paraId="41946F62" w15:paraIdParent="70C804CA" w15:done="0"/>
  <w15:commentEx w15:paraId="1FED58E8" w15:done="0"/>
  <w15:commentEx w15:paraId="3DEEA8B8" w15:paraIdParent="1FED58E8" w15:done="0"/>
  <w15:commentEx w15:paraId="772F2B95" w15:done="0"/>
  <w15:commentEx w15:paraId="3531CFB0" w15:paraIdParent="772F2B95" w15:done="0"/>
  <w15:commentEx w15:paraId="0F77C429" w15:done="0"/>
  <w15:commentEx w15:paraId="66835826" w15:paraIdParent="0F77C429" w15:done="0"/>
  <w15:commentEx w15:paraId="211195BB" w15:done="0"/>
  <w15:commentEx w15:paraId="25CEC8CA" w15:paraIdParent="211195BB" w15:done="0"/>
  <w15:commentEx w15:paraId="1585B426" w15:done="0"/>
  <w15:commentEx w15:paraId="3B983EFD" w15:paraIdParent="1585B426" w15:done="0"/>
  <w15:commentEx w15:paraId="01BAA016" w15:done="1"/>
  <w15:commentEx w15:paraId="785F1399" w15:paraIdParent="01BAA016" w15:done="1"/>
  <w15:commentEx w15:paraId="15B5B31D" w15:done="0"/>
  <w15:commentEx w15:paraId="137EC819" w15:done="0"/>
  <w15:commentEx w15:paraId="2EA27A9D" w15:done="0"/>
  <w15:commentEx w15:paraId="1662393E" w15:paraIdParent="2EA27A9D" w15:done="0"/>
  <w15:commentEx w15:paraId="2029E06B" w15:done="0"/>
  <w15:commentEx w15:paraId="76A7003B" w15:paraIdParent="2029E06B" w15:done="0"/>
  <w15:commentEx w15:paraId="57C8C2E6" w15:done="1"/>
  <w15:commentEx w15:paraId="10959031" w15:done="0"/>
  <w15:commentEx w15:paraId="7CA08089" w15:paraIdParent="10959031" w15:done="0"/>
  <w15:commentEx w15:paraId="6633B7FC" w15:done="0"/>
  <w15:commentEx w15:paraId="725E6CC6" w15:paraIdParent="6633B7FC" w15:done="0"/>
  <w15:commentEx w15:paraId="68E727F0" w15:done="0"/>
  <w15:commentEx w15:paraId="45279EC7" w15:paraIdParent="68E727F0" w15:done="0"/>
  <w15:commentEx w15:paraId="7B94DDF3" w15:done="0"/>
  <w15:commentEx w15:paraId="4E370729" w15:paraIdParent="7B94DDF3" w15:done="0"/>
  <w15:commentEx w15:paraId="26F6C140" w15:done="1"/>
  <w15:commentEx w15:paraId="72309390" w15:paraIdParent="26F6C140" w15:done="1"/>
  <w15:commentEx w15:paraId="26250328" w15:done="0"/>
  <w15:commentEx w15:paraId="5281BE05" w15:paraIdParent="26250328" w15:done="0"/>
  <w15:commentEx w15:paraId="740E4054" w15:done="0"/>
  <w15:commentEx w15:paraId="3C5260D1" w15:paraIdParent="740E4054" w15:done="0"/>
  <w15:commentEx w15:paraId="2CBD392D" w15:paraIdParent="740E4054" w15:done="0"/>
  <w15:commentEx w15:paraId="72B26EDB" w15:paraIdParent="740E4054" w15:done="0"/>
  <w15:commentEx w15:paraId="66020293" w15:done="0"/>
  <w15:commentEx w15:paraId="16A63C37" w15:done="0"/>
  <w15:commentEx w15:paraId="63BE71F0" w15:paraIdParent="16A63C37" w15:done="0"/>
  <w15:commentEx w15:paraId="2BFE30E9" w15:done="0"/>
  <w15:commentEx w15:paraId="7F26E82F" w15:paraIdParent="2BFE30E9" w15:done="0"/>
  <w15:commentEx w15:paraId="11A917A2" w15:done="0"/>
  <w15:commentEx w15:paraId="42DC951C" w15:paraIdParent="11A917A2" w15:done="0"/>
  <w15:commentEx w15:paraId="1589BAFA" w15:done="0"/>
  <w15:commentEx w15:paraId="3A4FFD8E" w15:paraIdParent="1589BAFA" w15:done="0"/>
  <w15:commentEx w15:paraId="1E354B4B" w15:done="0"/>
  <w15:commentEx w15:paraId="0E5929A9" w15:paraIdParent="1E354B4B" w15:done="0"/>
  <w15:commentEx w15:paraId="624CCB24" w15:done="0"/>
  <w15:commentEx w15:paraId="5786B59A" w15:paraIdParent="624CCB24" w15:done="0"/>
  <w15:commentEx w15:paraId="1913A142" w15:done="0"/>
  <w15:commentEx w15:paraId="32236048" w15:paraIdParent="1913A142" w15:done="0"/>
  <w15:commentEx w15:paraId="68AA5A20" w15:done="0"/>
  <w15:commentEx w15:paraId="3DDD821F" w15:paraIdParent="68AA5A20" w15:done="0"/>
  <w15:commentEx w15:paraId="109A0C8C" w15:done="0"/>
  <w15:commentEx w15:paraId="71F5467E" w15:paraIdParent="109A0C8C" w15:done="0"/>
  <w15:commentEx w15:paraId="6E7885FD" w15:done="0"/>
  <w15:commentEx w15:paraId="176CCF49" w15:paraIdParent="6E7885FD" w15:done="0"/>
  <w15:commentEx w15:paraId="24967E2F" w15:done="0"/>
  <w15:commentEx w15:paraId="2BB100B0" w15:paraIdParent="24967E2F" w15:done="0"/>
  <w15:commentEx w15:paraId="487948D6" w15:done="0"/>
  <w15:commentEx w15:paraId="13056D75" w15:paraIdParent="487948D6" w15:done="0"/>
  <w15:commentEx w15:paraId="22DC91B5" w15:done="0"/>
  <w15:commentEx w15:paraId="3B91A133" w15:paraIdParent="22DC91B5" w15:done="0"/>
  <w15:commentEx w15:paraId="53D837BF" w15:done="0"/>
  <w15:commentEx w15:paraId="10FCA618" w15:paraIdParent="53D837BF" w15:done="0"/>
  <w15:commentEx w15:paraId="1E8B63E5" w15:done="0"/>
  <w15:commentEx w15:paraId="29E036E4" w15:paraIdParent="1E8B63E5" w15:done="0"/>
  <w15:commentEx w15:paraId="0BEA3F47" w15:done="0"/>
  <w15:commentEx w15:paraId="1C3088BE" w15:paraIdParent="0BEA3F47" w15:done="0"/>
  <w15:commentEx w15:paraId="0ACC828D" w15:done="0"/>
  <w15:commentEx w15:paraId="3AF6029E" w15:paraIdParent="0ACC828D" w15:done="0"/>
  <w15:commentEx w15:paraId="0D26D23A" w15:paraIdParent="0ACC828D" w15:done="0"/>
  <w15:commentEx w15:paraId="42FD4356" w15:done="0"/>
  <w15:commentEx w15:paraId="1153BEA1" w15:paraIdParent="42FD4356" w15:done="0"/>
  <w15:commentEx w15:paraId="0BFC8199" w15:done="0"/>
  <w15:commentEx w15:paraId="29E4EF89" w15:paraIdParent="0BFC8199" w15:done="0"/>
  <w15:commentEx w15:paraId="02DF0EC5" w15:done="0"/>
  <w15:commentEx w15:paraId="5B7D11EE" w15:paraIdParent="02DF0EC5" w15:done="0"/>
  <w15:commentEx w15:paraId="1B8F89A9" w15:done="0"/>
  <w15:commentEx w15:paraId="31289969" w15:paraIdParent="1B8F89A9" w15:done="0"/>
  <w15:commentEx w15:paraId="4F39121E" w15:paraIdParent="1B8F89A9" w15:done="0"/>
  <w15:commentEx w15:paraId="0DF395CA" w15:done="0"/>
  <w15:commentEx w15:paraId="79CF9C7F" w15:paraIdParent="0DF395CA" w15:done="0"/>
  <w15:commentEx w15:paraId="340BB328" w15:done="0"/>
  <w15:commentEx w15:paraId="5D6E7251" w15:paraIdParent="340BB328" w15:done="0"/>
  <w15:commentEx w15:paraId="5E52AD6D" w15:done="0"/>
  <w15:commentEx w15:paraId="6E622AC0" w15:paraIdParent="5E52AD6D" w15:done="0"/>
  <w15:commentEx w15:paraId="4A1EC63F" w15:done="0"/>
  <w15:commentEx w15:paraId="10C01AE8" w15:paraIdParent="4A1EC63F" w15:done="0"/>
  <w15:commentEx w15:paraId="78FCA915" w15:paraIdParent="4A1EC63F" w15:done="0"/>
  <w15:commentEx w15:paraId="5C604E03" w15:done="0"/>
  <w15:commentEx w15:paraId="073C83A8" w15:paraIdParent="5C604E03" w15:done="0"/>
  <w15:commentEx w15:paraId="4344EDC3" w15:done="0"/>
  <w15:commentEx w15:paraId="2C0415ED" w15:paraIdParent="4344EDC3" w15:done="0"/>
  <w15:commentEx w15:paraId="63ED45AA" w15:done="0"/>
  <w15:commentEx w15:paraId="6B118DFC" w15:paraIdParent="63ED45AA" w15:done="0"/>
  <w15:commentEx w15:paraId="0EA4CF1B" w15:done="0"/>
  <w15:commentEx w15:paraId="6AFD916A" w15:paraIdParent="0EA4CF1B" w15:done="0"/>
  <w15:commentEx w15:paraId="6E83AED7" w15:paraIdParent="0EA4CF1B" w15:done="0"/>
  <w15:commentEx w15:paraId="5CF0F732" w15:done="0"/>
  <w15:commentEx w15:paraId="3429A020" w15:paraIdParent="5CF0F732" w15:done="0"/>
  <w15:commentEx w15:paraId="017B6275" w15:done="0"/>
  <w15:commentEx w15:paraId="58AF24A0" w15:paraIdParent="017B6275" w15:done="0"/>
  <w15:commentEx w15:paraId="0AAFD43A" w15:done="0"/>
  <w15:commentEx w15:paraId="2F6284E8" w15:paraIdParent="0AAFD43A" w15:done="0"/>
  <w15:commentEx w15:paraId="255464E5" w15:done="0"/>
  <w15:commentEx w15:paraId="2CD6F4A8" w15:paraIdParent="255464E5" w15:done="0"/>
  <w15:commentEx w15:paraId="6C900325" w15:done="0"/>
  <w15:commentEx w15:paraId="6F822E75" w15:paraIdParent="6C900325" w15:done="0"/>
  <w15:commentEx w15:paraId="6DC8A71B" w15:done="0"/>
  <w15:commentEx w15:paraId="04DBA255" w15:paraIdParent="6DC8A71B" w15:done="0"/>
  <w15:commentEx w15:paraId="6A01E3C5" w15:done="0"/>
  <w15:commentEx w15:paraId="0245AA26" w15:paraIdParent="6A01E3C5" w15:done="0"/>
  <w15:commentEx w15:paraId="2B78EE7F" w15:done="0"/>
  <w15:commentEx w15:paraId="52D9DA92" w15:paraIdParent="2B78EE7F" w15:done="0"/>
  <w15:commentEx w15:paraId="74EFC249" w15:done="0"/>
  <w15:commentEx w15:paraId="146C0BF2" w15:paraIdParent="74EFC249" w15:done="0"/>
  <w15:commentEx w15:paraId="2DC50AC4" w15:done="0"/>
  <w15:commentEx w15:paraId="125D9235" w15:paraIdParent="2DC50AC4" w15:done="0"/>
  <w15:commentEx w15:paraId="11A63CAA" w15:done="0"/>
  <w15:commentEx w15:paraId="4290A88D" w15:paraIdParent="11A63CAA" w15:done="0"/>
  <w15:commentEx w15:paraId="3E8D2C5E" w15:paraIdParent="11A63CAA" w15:done="0"/>
  <w15:commentEx w15:paraId="7856FE41" w15:done="0"/>
  <w15:commentEx w15:paraId="5F1187E0" w15:paraIdParent="7856FE41" w15:done="0"/>
  <w15:commentEx w15:paraId="3FE14F36" w15:done="0"/>
  <w15:commentEx w15:paraId="23A90410" w15:paraIdParent="3FE14F36" w15:done="0"/>
  <w15:commentEx w15:paraId="459CF71A" w15:done="0"/>
  <w15:commentEx w15:paraId="4545B02C" w15:paraIdParent="459CF71A" w15:done="0"/>
  <w15:commentEx w15:paraId="7EB0ED6A" w15:done="0"/>
  <w15:commentEx w15:paraId="5F6B45EB" w15:paraIdParent="7EB0ED6A" w15:done="0"/>
  <w15:commentEx w15:paraId="15835DB5" w15:done="0"/>
  <w15:commentEx w15:paraId="07EBE880" w15:paraIdParent="15835DB5" w15:done="0"/>
  <w15:commentEx w15:paraId="07C733C1" w15:done="0"/>
  <w15:commentEx w15:paraId="05C48C9C" w15:paraIdParent="07C733C1" w15:done="0"/>
  <w15:commentEx w15:paraId="4CC99C3A" w15:done="0"/>
  <w15:commentEx w15:paraId="51211B60" w15:paraIdParent="4CC99C3A" w15:done="0"/>
  <w15:commentEx w15:paraId="241D20C8" w15:done="0"/>
  <w15:commentEx w15:paraId="6FCF7691" w15:paraIdParent="241D20C8" w15:done="0"/>
  <w15:commentEx w15:paraId="206E4164" w15:done="0"/>
  <w15:commentEx w15:paraId="662FEBA6" w15:paraIdParent="206E4164" w15:done="0"/>
  <w15:commentEx w15:paraId="76AF1D98" w15:done="0"/>
  <w15:commentEx w15:paraId="1EDDD3CC" w15:paraIdParent="76AF1D98" w15:done="0"/>
  <w15:commentEx w15:paraId="49FB68DD" w15:done="0"/>
  <w15:commentEx w15:paraId="5D092792" w15:paraIdParent="49FB68DD" w15:done="0"/>
  <w15:commentEx w15:paraId="36DC7462" w15:done="0"/>
  <w15:commentEx w15:paraId="54DED9C7" w15:paraIdParent="36DC7462" w15:done="0"/>
  <w15:commentEx w15:paraId="6789669B" w15:done="0"/>
  <w15:commentEx w15:paraId="302519EB" w15:paraIdParent="6789669B" w15:done="0"/>
  <w15:commentEx w15:paraId="429FAB90" w15:done="0"/>
  <w15:commentEx w15:paraId="5D8C3BDC" w15:paraIdParent="429FAB90" w15:done="0"/>
  <w15:commentEx w15:paraId="4890C879" w15:done="0"/>
  <w15:commentEx w15:paraId="77A38FA9" w15:done="0"/>
  <w15:commentEx w15:paraId="77AF832F" w15:paraIdParent="77A38FA9" w15:done="0"/>
  <w15:commentEx w15:paraId="6FA264A0" w15:done="0"/>
  <w15:commentEx w15:paraId="3E767DD3" w15:paraIdParent="6FA264A0" w15:done="0"/>
  <w15:commentEx w15:paraId="38235E61" w15:done="0"/>
  <w15:commentEx w15:paraId="61D6C0B6" w15:paraIdParent="38235E61" w15:done="0"/>
  <w15:commentEx w15:paraId="3EA493C9" w15:done="0"/>
  <w15:commentEx w15:paraId="48F3073C" w15:paraIdParent="3EA493C9" w15:done="0"/>
  <w15:commentEx w15:paraId="5763BB81" w15:done="0"/>
  <w15:commentEx w15:paraId="4A83E05A" w15:paraIdParent="5763BB81" w15:done="0"/>
  <w15:commentEx w15:paraId="4EC76FD8" w15:done="0"/>
  <w15:commentEx w15:paraId="57DC67AF" w15:paraIdParent="4EC76FD8" w15:done="0"/>
  <w15:commentEx w15:paraId="709AAF1B" w15:done="0"/>
  <w15:commentEx w15:paraId="6DD5A9FF" w15:paraIdParent="709AAF1B" w15:done="0"/>
  <w15:commentEx w15:paraId="1553A8F0" w15:done="0"/>
  <w15:commentEx w15:paraId="20F6354F" w15:paraIdParent="1553A8F0" w15:done="0"/>
  <w15:commentEx w15:paraId="6221070D" w15:done="0"/>
  <w15:commentEx w15:paraId="2683BA27" w15:paraIdParent="6221070D" w15:done="0"/>
  <w15:commentEx w15:paraId="731A28F9" w15:done="0"/>
  <w15:commentEx w15:paraId="72CCF609" w15:paraIdParent="731A28F9" w15:done="0"/>
  <w15:commentEx w15:paraId="1680F015" w15:done="0"/>
  <w15:commentEx w15:paraId="6F425AC2" w15:paraIdParent="1680F015" w15:done="0"/>
  <w15:commentEx w15:paraId="496B7E55" w15:done="0"/>
  <w15:commentEx w15:paraId="3511DA8F" w15:paraIdParent="496B7E55" w15:done="0"/>
  <w15:commentEx w15:paraId="5DF1F4ED" w15:done="0"/>
  <w15:commentEx w15:paraId="7BC9460D" w15:paraIdParent="5DF1F4ED" w15:done="0"/>
  <w15:commentEx w15:paraId="16A5870F" w15:done="0"/>
  <w15:commentEx w15:paraId="3962A202" w15:paraIdParent="16A5870F" w15:done="0"/>
  <w15:commentEx w15:paraId="7F905540" w15:done="0"/>
  <w15:commentEx w15:paraId="1E2B94EC" w15:paraIdParent="7F905540" w15:done="0"/>
  <w15:commentEx w15:paraId="3BD4E46B" w15:done="0"/>
  <w15:commentEx w15:paraId="4E7264B0" w15:paraIdParent="3BD4E46B" w15:done="0"/>
  <w15:commentEx w15:paraId="3BCEE459" w15:done="0"/>
  <w15:commentEx w15:paraId="1FA78C44" w15:paraIdParent="3BCEE459" w15:done="0"/>
  <w15:commentEx w15:paraId="024D8E95" w15:done="0"/>
  <w15:commentEx w15:paraId="0B384E3B" w15:done="0"/>
  <w15:commentEx w15:paraId="216A6463" w15:done="0"/>
  <w15:commentEx w15:paraId="58B415BB" w15:done="0"/>
  <w15:commentEx w15:paraId="1704445C" w15:done="1"/>
  <w15:commentEx w15:paraId="0957BDAC" w15:paraIdParent="1704445C" w15:done="1"/>
  <w15:commentEx w15:paraId="77583267" w15:done="0"/>
  <w15:commentEx w15:paraId="79BFD962" w15:done="0"/>
  <w15:commentEx w15:paraId="19CB7718" w15:done="1"/>
  <w15:commentEx w15:paraId="4C394E26" w15:paraIdParent="19CB7718" w15:done="1"/>
  <w15:commentEx w15:paraId="1137CAFC" w15:done="0"/>
  <w15:commentEx w15:paraId="4BFBE44C" w15:done="0"/>
  <w15:commentEx w15:paraId="10B38C34" w15:done="0"/>
  <w15:commentEx w15:paraId="7703A6DD" w15:done="0"/>
  <w15:commentEx w15:paraId="5BEDF9EA" w15:done="0"/>
  <w15:commentEx w15:paraId="0FACDAF8" w15:done="0"/>
  <w15:commentEx w15:paraId="31109984" w15:done="0"/>
  <w15:commentEx w15:paraId="3AE56B22" w15:done="0"/>
  <w15:commentEx w15:paraId="4086CE9A" w15:done="0"/>
  <w15:commentEx w15:paraId="01E5E3E8" w15:done="0"/>
  <w15:commentEx w15:paraId="2464965C" w15:done="0"/>
  <w15:commentEx w15:paraId="5A9EED13" w15:done="0"/>
  <w15:commentEx w15:paraId="6E397A94" w15:done="0"/>
  <w15:commentEx w15:paraId="3E25230C" w15:done="0"/>
  <w15:commentEx w15:paraId="5CFA5A9A" w15:done="0"/>
  <w15:commentEx w15:paraId="2AA70FEE" w15:done="0"/>
  <w15:commentEx w15:paraId="744491F3" w15:done="0"/>
  <w15:commentEx w15:paraId="6CDE279D" w15:paraIdParent="744491F3" w15:done="0"/>
  <w15:commentEx w15:paraId="1DBE8A1E" w15:done="0"/>
  <w15:commentEx w15:paraId="2CC50E9B" w15:done="0"/>
  <w15:commentEx w15:paraId="11980C22" w15:done="0"/>
  <w15:commentEx w15:paraId="1FD766B9" w15:done="0"/>
  <w15:commentEx w15:paraId="61570CEB" w15:done="0"/>
  <w15:commentEx w15:paraId="71871380" w15:done="0"/>
  <w15:commentEx w15:paraId="6F714EC0" w15:done="0"/>
  <w15:commentEx w15:paraId="755FCBAF" w15:done="0"/>
  <w15:commentEx w15:paraId="1E8A5EE2" w15:done="0"/>
  <w15:commentEx w15:paraId="2A403C32" w15:done="0"/>
  <w15:commentEx w15:paraId="1D8CE1B6" w15:done="0"/>
  <w15:commentEx w15:paraId="10A11C5C" w15:done="0"/>
  <w15:commentEx w15:paraId="59470404" w15:done="0"/>
  <w15:commentEx w15:paraId="3352F7F9" w15:done="0"/>
  <w15:commentEx w15:paraId="04BE6D6C" w15:done="0"/>
  <w15:commentEx w15:paraId="1FE7C5E0" w15:done="0"/>
  <w15:commentEx w15:paraId="20801887" w15:done="0"/>
  <w15:commentEx w15:paraId="5C240087" w15:done="0"/>
  <w15:commentEx w15:paraId="2B66667F" w15:done="0"/>
  <w15:commentEx w15:paraId="39BA5F6A" w15:done="0"/>
  <w15:commentEx w15:paraId="5E360EA6" w15:done="0"/>
  <w15:commentEx w15:paraId="252291EC" w15:paraIdParent="5E360EA6" w15:done="0"/>
  <w15:commentEx w15:paraId="4E414AC9" w15:paraIdParent="5E360EA6" w15:done="0"/>
  <w15:commentEx w15:paraId="47EA1391" w15:done="0"/>
  <w15:commentEx w15:paraId="40D874B1" w15:paraIdParent="47EA1391" w15:done="0"/>
  <w15:commentEx w15:paraId="476D344B" w15:done="0"/>
  <w15:commentEx w15:paraId="4FA7E4A4" w15:paraIdParent="476D344B" w15:done="0"/>
  <w15:commentEx w15:paraId="185DEB33" w15:done="0"/>
  <w15:commentEx w15:paraId="1A8EFA35" w15:paraIdParent="185DEB33" w15:done="0"/>
  <w15:commentEx w15:paraId="1B552015" w15:done="0"/>
  <w15:commentEx w15:paraId="0FFF5AE4" w15:paraIdParent="1B552015" w15:done="0"/>
  <w15:commentEx w15:paraId="6DD24F0F" w15:done="0"/>
  <w15:commentEx w15:paraId="353DF86D" w15:paraIdParent="6DD24F0F" w15:done="0"/>
  <w15:commentEx w15:paraId="1184C3F1" w15:done="0"/>
  <w15:commentEx w15:paraId="4C6AF7BB" w15:paraIdParent="1184C3F1" w15:done="0"/>
  <w15:commentEx w15:paraId="55006377" w15:done="0"/>
  <w15:commentEx w15:paraId="25343E40" w15:paraIdParent="55006377" w15:done="0"/>
  <w15:commentEx w15:paraId="3C6FEDB4" w15:done="0"/>
  <w15:commentEx w15:paraId="505B2E0B" w15:paraIdParent="3C6FEDB4" w15:done="0"/>
  <w15:commentEx w15:paraId="3810F72E" w15:paraIdParent="3C6FEDB4" w15:done="0"/>
  <w15:commentEx w15:paraId="15405C91" w15:done="0"/>
  <w15:commentEx w15:paraId="7C40AA84" w15:paraIdParent="15405C91" w15:done="0"/>
  <w15:commentEx w15:paraId="5BEF68E4" w15:done="0"/>
  <w15:commentEx w15:paraId="4EA3EDDC" w15:paraIdParent="5BEF68E4" w15:done="0"/>
  <w15:commentEx w15:paraId="414ECF0D" w15:done="0"/>
  <w15:commentEx w15:paraId="334AB5DE" w15:paraIdParent="414ECF0D" w15:done="0"/>
  <w15:commentEx w15:paraId="5C99EBA5" w15:done="0"/>
  <w15:commentEx w15:paraId="684E78AD" w15:paraIdParent="5C99EBA5" w15:done="0"/>
  <w15:commentEx w15:paraId="1263F790" w15:done="0"/>
  <w15:commentEx w15:paraId="4FE2EA37" w15:paraIdParent="1263F790" w15:done="0"/>
  <w15:commentEx w15:paraId="7D232330" w15:done="0"/>
  <w15:commentEx w15:paraId="521C5BFB" w15:paraIdParent="7D232330" w15:done="0"/>
  <w15:commentEx w15:paraId="3D5950F7" w15:done="0"/>
  <w15:commentEx w15:paraId="6E84DC61" w15:paraIdParent="3D5950F7" w15:done="0"/>
  <w15:commentEx w15:paraId="1B992ACE" w15:done="0"/>
  <w15:commentEx w15:paraId="322CB529" w15:paraIdParent="1B992ACE" w15:done="0"/>
  <w15:commentEx w15:paraId="0D57ADB9" w15:done="0"/>
  <w15:commentEx w15:paraId="5B7059C9" w15:paraIdParent="0D57ADB9" w15:done="0"/>
  <w15:commentEx w15:paraId="69135CC2" w15:done="0"/>
  <w15:commentEx w15:paraId="0BB9C5D9" w15:paraIdParent="69135CC2" w15:done="0"/>
  <w15:commentEx w15:paraId="035A9898" w15:done="0"/>
  <w15:commentEx w15:paraId="28FB6FA2" w15:paraIdParent="035A9898" w15:done="0"/>
  <w15:commentEx w15:paraId="0B690B7E" w15:done="0"/>
  <w15:commentEx w15:paraId="476637B0" w15:paraIdParent="0B690B7E" w15:done="0"/>
  <w15:commentEx w15:paraId="190007FC" w15:done="0"/>
  <w15:commentEx w15:paraId="1FBD632D" w15:paraIdParent="190007FC" w15:done="0"/>
  <w15:commentEx w15:paraId="6A1DBC60" w15:done="0"/>
  <w15:commentEx w15:paraId="7B6BBED9" w15:paraIdParent="6A1DBC60" w15:done="0"/>
  <w15:commentEx w15:paraId="19D71BB1" w15:done="0"/>
  <w15:commentEx w15:paraId="63521387" w15:paraIdParent="19D71BB1" w15:done="0"/>
  <w15:commentEx w15:paraId="693B9E27" w15:done="0"/>
  <w15:commentEx w15:paraId="10A9F31E" w15:paraIdParent="693B9E27" w15:done="0"/>
  <w15:commentEx w15:paraId="73DEAC49" w15:done="0"/>
  <w15:commentEx w15:paraId="24FBE7E9" w15:paraIdParent="73DEAC49" w15:done="0"/>
  <w15:commentEx w15:paraId="60B93801" w15:done="0"/>
  <w15:commentEx w15:paraId="1F98F8A1" w15:paraIdParent="60B93801" w15:done="0"/>
  <w15:commentEx w15:paraId="4D7A1031" w15:done="0"/>
  <w15:commentEx w15:paraId="376792B0" w15:done="0"/>
  <w15:commentEx w15:paraId="5AC38DD7" w15:done="0"/>
  <w15:commentEx w15:paraId="7F793E65" w15:done="0"/>
  <w15:commentEx w15:paraId="0C37FEE4" w15:done="0"/>
  <w15:commentEx w15:paraId="5230B422" w15:done="0"/>
  <w15:commentEx w15:paraId="4904CA81" w15:done="0"/>
  <w15:commentEx w15:paraId="4A21FC99" w15:done="0"/>
  <w15:commentEx w15:paraId="1E9EB95D" w15:done="0"/>
  <w15:commentEx w15:paraId="573CA3B3" w15:done="0"/>
  <w15:commentEx w15:paraId="53D61942" w15:done="0"/>
  <w15:commentEx w15:paraId="67F582D4" w15:done="0"/>
  <w15:commentEx w15:paraId="627ECE87" w15:done="0"/>
  <w15:commentEx w15:paraId="58D7F475" w15:done="0"/>
  <w15:commentEx w15:paraId="75F598B0" w15:done="0"/>
  <w15:commentEx w15:paraId="7690644F" w15:done="0"/>
  <w15:commentEx w15:paraId="112A8AE1" w15:done="0"/>
  <w15:commentEx w15:paraId="20A6BC16" w15:done="0"/>
  <w15:commentEx w15:paraId="486513BE" w15:done="1"/>
  <w15:commentEx w15:paraId="5A5C7256" w15:paraIdParent="486513BE" w15:done="1"/>
  <w15:commentEx w15:paraId="42C16C09" w15:done="0"/>
  <w15:commentEx w15:paraId="060CD406" w15:done="0"/>
  <w15:commentEx w15:paraId="297E44EA" w15:paraIdParent="060CD406" w15:done="0"/>
  <w15:commentEx w15:paraId="7721C1C0" w15:done="0"/>
  <w15:commentEx w15:paraId="78C58A70" w15:done="0"/>
  <w15:commentEx w15:paraId="6C8B97A0" w15:paraIdParent="78C58A70" w15:done="0"/>
  <w15:commentEx w15:paraId="4767765A" w15:paraIdParent="78C58A70" w15:done="0"/>
  <w15:commentEx w15:paraId="1C1CBEB3" w15:done="0"/>
  <w15:commentEx w15:paraId="1B2B7052" w15:done="0"/>
  <w15:commentEx w15:paraId="5EDEDDBD" w15:done="0"/>
  <w15:commentEx w15:paraId="1E11F9B4" w15:done="0"/>
  <w15:commentEx w15:paraId="12592EF4" w15:done="0"/>
  <w15:commentEx w15:paraId="0704C5EB" w15:done="0"/>
  <w15:commentEx w15:paraId="7760659B" w15:done="0"/>
  <w15:commentEx w15:paraId="7774535C" w15:done="0"/>
  <w15:commentEx w15:paraId="6E88D079" w15:done="0"/>
  <w15:commentEx w15:paraId="0F7A40F3" w15:done="0"/>
  <w15:commentEx w15:paraId="372541AE" w15:done="0"/>
  <w15:commentEx w15:paraId="3DA22B89" w15:done="0"/>
  <w15:commentEx w15:paraId="7F3271B1" w15:done="0"/>
  <w15:commentEx w15:paraId="4BEA0161" w15:done="0"/>
  <w15:commentEx w15:paraId="323B841E" w15:done="0"/>
  <w15:commentEx w15:paraId="5833ADDA" w15:done="0"/>
  <w15:commentEx w15:paraId="35B16BD3" w15:done="0"/>
  <w15:commentEx w15:paraId="3CAA7361" w15:done="0"/>
  <w15:commentEx w15:paraId="34E7573D" w15:done="0"/>
  <w15:commentEx w15:paraId="264450A6" w15:done="0"/>
  <w15:commentEx w15:paraId="4DC9D0BA" w15:done="0"/>
  <w15:commentEx w15:paraId="0B8FB033" w15:done="0"/>
  <w15:commentEx w15:paraId="16A8C24D" w15:done="0"/>
  <w15:commentEx w15:paraId="77E03073" w15:done="0"/>
  <w15:commentEx w15:paraId="17807BC6" w15:done="0"/>
  <w15:commentEx w15:paraId="2BA11C8F" w15:done="0"/>
  <w15:commentEx w15:paraId="13F7875F" w15:done="0"/>
  <w15:commentEx w15:paraId="007D5321" w15:done="0"/>
  <w15:commentEx w15:paraId="181061A1" w15:done="0"/>
  <w15:commentEx w15:paraId="47CC1050" w15:done="0"/>
  <w15:commentEx w15:paraId="019E8594" w15:done="0"/>
  <w15:commentEx w15:paraId="6732F4AE" w15:done="0"/>
  <w15:commentEx w15:paraId="7EB0E083" w15:done="0"/>
  <w15:commentEx w15:paraId="0C392860" w15:done="0"/>
  <w15:commentEx w15:paraId="14F2D4E3" w15:done="0"/>
  <w15:commentEx w15:paraId="64EF2D98" w15:done="0"/>
  <w15:commentEx w15:paraId="65B0E791" w15:done="0"/>
  <w15:commentEx w15:paraId="404CE990" w15:done="0"/>
  <w15:commentEx w15:paraId="537F7AB8" w15:done="0"/>
  <w15:commentEx w15:paraId="31AA2233" w15:done="0"/>
  <w15:commentEx w15:paraId="3803439B" w15:paraIdParent="31AA2233" w15:done="0"/>
  <w15:commentEx w15:paraId="530D8458" w15:done="0"/>
  <w15:commentEx w15:paraId="53F6A354" w15:done="0"/>
  <w15:commentEx w15:paraId="618B4D89" w15:done="0"/>
  <w15:commentEx w15:paraId="2AA16AD7" w15:done="0"/>
  <w15:commentEx w15:paraId="4EFBE7CA" w15:done="0"/>
  <w15:commentEx w15:paraId="1A0C3B00" w15:done="0"/>
  <w15:commentEx w15:paraId="58F01BEE" w15:done="0"/>
  <w15:commentEx w15:paraId="21B4C3DC" w15:done="0"/>
  <w15:commentEx w15:paraId="62204C7E" w15:done="0"/>
  <w15:commentEx w15:paraId="02196B3B" w15:done="0"/>
  <w15:commentEx w15:paraId="75263670" w15:done="0"/>
  <w15:commentEx w15:paraId="08BB5990" w15:done="0"/>
  <w15:commentEx w15:paraId="56973A0A" w15:paraIdParent="08BB5990" w15:done="0"/>
  <w15:commentEx w15:paraId="4F42CE48" w15:done="0"/>
  <w15:commentEx w15:paraId="3C73F2A8" w15:done="0"/>
  <w15:commentEx w15:paraId="6E90D173" w15:done="0"/>
  <w15:commentEx w15:paraId="19526930" w15:done="0"/>
  <w15:commentEx w15:paraId="743DEF42" w15:done="0"/>
  <w15:commentEx w15:paraId="3A3D9F4D" w15:done="0"/>
  <w15:commentEx w15:paraId="478F32C5" w15:done="0"/>
  <w15:commentEx w15:paraId="5FD0A65C" w15:done="0"/>
  <w15:commentEx w15:paraId="2BA65D54" w15:done="0"/>
  <w15:commentEx w15:paraId="143ED801" w15:done="0"/>
  <w15:commentEx w15:paraId="5B2C5EB4" w15:done="0"/>
  <w15:commentEx w15:paraId="1D610A6A" w15:done="0"/>
  <w15:commentEx w15:paraId="7860BA84" w15:done="0"/>
  <w15:commentEx w15:paraId="261A766A" w15:done="0"/>
  <w15:commentEx w15:paraId="49A8B205" w15:done="0"/>
  <w15:commentEx w15:paraId="6AE3CE70" w15:done="0"/>
  <w15:commentEx w15:paraId="1F13962F" w15:done="0"/>
  <w15:commentEx w15:paraId="290816A3" w15:done="0"/>
  <w15:commentEx w15:paraId="0A5665A4" w15:done="0"/>
  <w15:commentEx w15:paraId="41F63B19" w15:done="0"/>
  <w15:commentEx w15:paraId="6EE22395" w15:done="0"/>
  <w15:commentEx w15:paraId="6C9D87BB" w15:done="0"/>
  <w15:commentEx w15:paraId="089671F0" w15:done="0"/>
  <w15:commentEx w15:paraId="5EC6FC02" w15:done="0"/>
  <w15:commentEx w15:paraId="1F3DFDD3" w15:done="0"/>
  <w15:commentEx w15:paraId="2BA68FC3" w15:done="0"/>
  <w15:commentEx w15:paraId="1A2D22CB" w15:done="0"/>
  <w15:commentEx w15:paraId="7C41173E" w15:done="0"/>
  <w15:commentEx w15:paraId="683EAC13" w15:paraIdParent="7C41173E" w15:done="0"/>
  <w15:commentEx w15:paraId="61532365" w15:done="0"/>
  <w15:commentEx w15:paraId="37CB5DCD" w15:done="0"/>
  <w15:commentEx w15:paraId="0C763EA6" w15:paraIdParent="37CB5DCD" w15:done="0"/>
  <w15:commentEx w15:paraId="0E488424" w15:done="0"/>
  <w15:commentEx w15:paraId="3FD4F0A8" w15:done="0"/>
  <w15:commentEx w15:paraId="22A34868" w15:done="0"/>
  <w15:commentEx w15:paraId="30B9FDDF" w15:done="0"/>
  <w15:commentEx w15:paraId="385DA2EB" w15:done="0"/>
  <w15:commentEx w15:paraId="12257A72" w15:done="0"/>
  <w15:commentEx w15:paraId="72E5FC46" w15:done="0"/>
  <w15:commentEx w15:paraId="39B03BBB" w15:done="0"/>
  <w15:commentEx w15:paraId="5F2E52FE" w15:done="0"/>
  <w15:commentEx w15:paraId="05C08A9C" w15:done="0"/>
  <w15:commentEx w15:paraId="0E871B41" w15:done="1"/>
  <w15:commentEx w15:paraId="08B74F8D" w15:done="0"/>
  <w15:commentEx w15:paraId="46342125" w15:done="0"/>
  <w15:commentEx w15:paraId="67715690" w15:done="0"/>
  <w15:commentEx w15:paraId="191FF9C2" w15:done="0"/>
  <w15:commentEx w15:paraId="2226E5E1" w15:done="0"/>
  <w15:commentEx w15:paraId="60258AD5" w15:done="0"/>
  <w15:commentEx w15:paraId="09A79E70" w15:done="0"/>
  <w15:commentEx w15:paraId="5B7302B1" w15:done="0"/>
  <w15:commentEx w15:paraId="4B8624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B9EB74" w16cex:dateUtc="2025-01-17T06:11:00Z"/>
  <w16cex:commentExtensible w16cex:durableId="314CDA35" w16cex:dateUtc="2025-01-17T14:48:00Z"/>
  <w16cex:commentExtensible w16cex:durableId="0D4945DF" w16cex:dateUtc="2025-01-06T02:59:00Z"/>
  <w16cex:commentExtensible w16cex:durableId="01F54236" w16cex:dateUtc="2025-01-10T12:53:00Z"/>
  <w16cex:commentExtensible w16cex:durableId="2F96D537" w16cex:dateUtc="2025-01-16T06:50:00Z"/>
  <w16cex:commentExtensible w16cex:durableId="13FBD3D0" w16cex:dateUtc="2025-01-17T14:47:00Z"/>
  <w16cex:commentExtensible w16cex:durableId="64925BBA" w16cex:dateUtc="2025-01-16T06:51:00Z"/>
  <w16cex:commentExtensible w16cex:durableId="6E02DB7E" w16cex:dateUtc="2025-01-17T14:49:00Z"/>
  <w16cex:commentExtensible w16cex:durableId="02C8CF29" w16cex:dateUtc="2025-01-16T06:54:00Z"/>
  <w16cex:commentExtensible w16cex:durableId="5924526A" w16cex:dateUtc="2025-01-17T14:52:00Z"/>
  <w16cex:commentExtensible w16cex:durableId="1094E095" w16cex:dateUtc="2025-01-16T07:06:00Z"/>
  <w16cex:commentExtensible w16cex:durableId="5F58F3AB" w16cex:dateUtc="2025-01-17T14:53:00Z"/>
  <w16cex:commentExtensible w16cex:durableId="4A86BB13" w16cex:dateUtc="2025-01-16T07:02:00Z"/>
  <w16cex:commentExtensible w16cex:durableId="1A13C391" w16cex:dateUtc="2025-01-17T14:53:00Z"/>
  <w16cex:commentExtensible w16cex:durableId="3C70C817" w16cex:dateUtc="2025-01-16T07:08:00Z"/>
  <w16cex:commentExtensible w16cex:durableId="051DC324" w16cex:dateUtc="2025-01-17T14:54:00Z"/>
  <w16cex:commentExtensible w16cex:durableId="1792205D" w16cex:dateUtc="2025-01-16T07:16:00Z"/>
  <w16cex:commentExtensible w16cex:durableId="4D1FAFAE" w16cex:dateUtc="2025-01-17T14:55:00Z"/>
  <w16cex:commentExtensible w16cex:durableId="6376F7CF" w16cex:dateUtc="2025-01-17T05:30:00Z"/>
  <w16cex:commentExtensible w16cex:durableId="28E61795" w16cex:dateUtc="2025-01-17T14:55:00Z"/>
  <w16cex:commentExtensible w16cex:durableId="2F385B7A" w16cex:dateUtc="2025-01-17T05:51:00Z"/>
  <w16cex:commentExtensible w16cex:durableId="76047105" w16cex:dateUtc="2025-01-17T14:58:00Z"/>
  <w16cex:commentExtensible w16cex:durableId="4CBB0DE4" w16cex:dateUtc="2025-01-17T06:09:00Z"/>
  <w16cex:commentExtensible w16cex:durableId="7D5B3DB1" w16cex:dateUtc="2025-01-17T14:58:00Z"/>
  <w16cex:commentExtensible w16cex:durableId="06BA7CB6" w16cex:dateUtc="2025-01-17T06:46:00Z"/>
  <w16cex:commentExtensible w16cex:durableId="4B08BD40" w16cex:dateUtc="2025-01-17T14:59:00Z"/>
  <w16cex:commentExtensible w16cex:durableId="02E68E90" w16cex:dateUtc="2025-01-17T07:40:00Z"/>
  <w16cex:commentExtensible w16cex:durableId="50BB20F7" w16cex:dateUtc="2025-01-17T08:12:00Z"/>
  <w16cex:commentExtensible w16cex:durableId="14A64825" w16cex:dateUtc="2025-01-17T15:16:00Z"/>
  <w16cex:commentExtensible w16cex:durableId="2B2BA08E" w16cex:dateUtc="2025-01-10T04:35:00Z"/>
  <w16cex:commentExtensible w16cex:durableId="32DFB195" w16cex:dateUtc="2025-01-10T12:54:00Z"/>
  <w16cex:commentExtensible w16cex:durableId="5CF98125" w16cex:dateUtc="2025-01-17T08:44:00Z"/>
  <w16cex:commentExtensible w16cex:durableId="40762701" w16cex:dateUtc="2025-01-17T15:17:00Z"/>
  <w16cex:commentExtensible w16cex:durableId="0943008F" w16cex:dateUtc="2025-01-17T04:27:00Z"/>
  <w16cex:commentExtensible w16cex:durableId="72CB520F" w16cex:dateUtc="2025-01-17T15:18:00Z"/>
  <w16cex:commentExtensible w16cex:durableId="1E6B047D" w16cex:dateUtc="2025-01-17T04:32:00Z"/>
  <w16cex:commentExtensible w16cex:durableId="7DE4FD88" w16cex:dateUtc="2025-01-17T15:20:00Z"/>
  <w16cex:commentExtensible w16cex:durableId="70CD8DF8" w16cex:dateUtc="2025-01-17T09:16:00Z"/>
  <w16cex:commentExtensible w16cex:durableId="74E15BE8" w16cex:dateUtc="2025-01-17T15:20:00Z"/>
  <w16cex:commentExtensible w16cex:durableId="7581BC1B" w16cex:dateUtc="2025-01-06T01:40:00Z"/>
  <w16cex:commentExtensible w16cex:durableId="43055A0F" w16cex:dateUtc="2025-01-10T12:54:00Z"/>
  <w16cex:commentExtensible w16cex:durableId="2FF0677D" w16cex:dateUtc="2025-01-17T09:17:00Z"/>
  <w16cex:commentExtensible w16cex:durableId="48F12973" w16cex:dateUtc="2025-01-17T15:23:00Z"/>
  <w16cex:commentExtensible w16cex:durableId="7D3A08DD" w16cex:dateUtc="2025-01-17T09:20:00Z"/>
  <w16cex:commentExtensible w16cex:durableId="4B5E779B" w16cex:dateUtc="2025-01-17T15:24:00Z"/>
  <w16cex:commentExtensible w16cex:durableId="24E1E37F" w16cex:dateUtc="2025-01-17T09:21:00Z"/>
  <w16cex:commentExtensible w16cex:durableId="55793A03" w16cex:dateUtc="2025-01-17T15:25:00Z"/>
  <w16cex:commentExtensible w16cex:durableId="2D38706B" w16cex:dateUtc="2025-01-17T09:22:00Z"/>
  <w16cex:commentExtensible w16cex:durableId="1CFD1B41" w16cex:dateUtc="2025-01-17T15:26:00Z"/>
  <w16cex:commentExtensible w16cex:durableId="19935B21" w16cex:dateUtc="2025-01-17T04:41:00Z"/>
  <w16cex:commentExtensible w16cex:durableId="0FDF0BDB" w16cex:dateUtc="2025-01-17T15:28:00Z"/>
  <w16cex:commentExtensible w16cex:durableId="7C13F84D" w16cex:dateUtc="2025-01-17T09:26:00Z"/>
  <w16cex:commentExtensible w16cex:durableId="51FEE08D" w16cex:dateUtc="2025-01-17T15:28:00Z"/>
  <w16cex:commentExtensible w16cex:durableId="79465F97" w16cex:dateUtc="2025-01-17T09:27:00Z"/>
  <w16cex:commentExtensible w16cex:durableId="52709AB3" w16cex:dateUtc="2025-01-17T15:28:00Z"/>
  <w16cex:commentExtensible w16cex:durableId="12BC4D1C" w16cex:dateUtc="2025-01-17T09:27:00Z"/>
  <w16cex:commentExtensible w16cex:durableId="5C9CA0C6" w16cex:dateUtc="2025-01-17T15:29:00Z"/>
  <w16cex:commentExtensible w16cex:durableId="14D4198C" w16cex:dateUtc="2025-01-17T09:29:00Z"/>
  <w16cex:commentExtensible w16cex:durableId="4B23BB27" w16cex:dateUtc="2025-01-17T15:32:00Z"/>
  <w16cex:commentExtensible w16cex:durableId="61D5E1BD" w16cex:dateUtc="2025-01-17T09:30:00Z"/>
  <w16cex:commentExtensible w16cex:durableId="012B1D8D" w16cex:dateUtc="2025-01-17T15:33:00Z"/>
  <w16cex:commentExtensible w16cex:durableId="603A996D" w16cex:dateUtc="2025-01-17T09:30:00Z"/>
  <w16cex:commentExtensible w16cex:durableId="0640FD14" w16cex:dateUtc="2025-01-17T15:34:00Z"/>
  <w16cex:commentExtensible w16cex:durableId="5D5A4894" w16cex:dateUtc="2025-01-17T04:48:00Z"/>
  <w16cex:commentExtensible w16cex:durableId="5A54070D" w16cex:dateUtc="2025-01-17T15:35:00Z"/>
  <w16cex:commentExtensible w16cex:durableId="5E9C3EE3" w16cex:dateUtc="2025-01-06T01:56:00Z"/>
  <w16cex:commentExtensible w16cex:durableId="4D9F45EF" w16cex:dateUtc="2025-01-10T12:56:00Z"/>
  <w16cex:commentExtensible w16cex:durableId="25FD90AB" w16cex:dateUtc="2025-01-16T04:55:00Z"/>
  <w16cex:commentExtensible w16cex:durableId="1AAD3951" w16cex:dateUtc="2025-01-17T06:21:00Z"/>
  <w16cex:commentExtensible w16cex:durableId="54994FC7" w16cex:dateUtc="2025-01-17T10:18:00Z"/>
  <w16cex:commentExtensible w16cex:durableId="59A84D9D" w16cex:dateUtc="2025-01-17T15:36:00Z"/>
  <w16cex:commentExtensible w16cex:durableId="497E9E41" w16cex:dateUtc="2025-01-17T10:19:00Z"/>
  <w16cex:commentExtensible w16cex:durableId="1D3C4F54" w16cex:dateUtc="2025-01-17T15:36:00Z"/>
  <w16cex:commentExtensible w16cex:durableId="2B297F8C" w16cex:dateUtc="2025-01-08T13:49:00Z"/>
  <w16cex:commentExtensible w16cex:durableId="4BACF96D" w16cex:dateUtc="2025-01-17T10:19:00Z"/>
  <w16cex:commentExtensible w16cex:durableId="1CC6DB0C" w16cex:dateUtc="2025-01-17T15:37:00Z"/>
  <w16cex:commentExtensible w16cex:durableId="13784B26" w16cex:dateUtc="2025-01-10T13:07:00Z"/>
  <w16cex:commentExtensible w16cex:durableId="319CB98D" w16cex:dateUtc="2025-01-17T15:37:00Z"/>
  <w16cex:commentExtensible w16cex:durableId="7E0B40E0" w16cex:dateUtc="2025-01-17T10:20:00Z"/>
  <w16cex:commentExtensible w16cex:durableId="715E63EE" w16cex:dateUtc="2025-01-17T15:37:00Z"/>
  <w16cex:commentExtensible w16cex:durableId="66345870" w16cex:dateUtc="2025-01-17T10:20:00Z"/>
  <w16cex:commentExtensible w16cex:durableId="1E6DDE6A" w16cex:dateUtc="2025-01-17T15:39:00Z"/>
  <w16cex:commentExtensible w16cex:durableId="2B298871" w16cex:dateUtc="2025-01-08T14:27:00Z"/>
  <w16cex:commentExtensible w16cex:durableId="173A5B00" w16cex:dateUtc="2025-01-10T13:09:00Z"/>
  <w16cex:commentExtensible w16cex:durableId="32D69D62" w16cex:dateUtc="2025-01-17T10:20:00Z"/>
  <w16cex:commentExtensible w16cex:durableId="283B2D99" w16cex:dateUtc="2025-01-17T15:40:00Z"/>
  <w16cex:commentExtensible w16cex:durableId="2B298A93" w16cex:dateUtc="2025-01-08T14:36:00Z"/>
  <w16cex:commentExtensible w16cex:durableId="03287560" w16cex:dateUtc="2025-01-10T12:50:00Z"/>
  <w16cex:commentExtensible w16cex:durableId="10D125CE" w16cex:dateUtc="2025-01-10T16:10:00Z"/>
  <w16cex:commentExtensible w16cex:durableId="391065CB" w16cex:dateUtc="2025-01-17T15:41:00Z"/>
  <w16cex:commentExtensible w16cex:durableId="3634F241" w16cex:dateUtc="2025-01-17T10:21:00Z"/>
  <w16cex:commentExtensible w16cex:durableId="45B156A3" w16cex:dateUtc="2025-01-17T10:21:00Z"/>
  <w16cex:commentExtensible w16cex:durableId="3A56CE4F" w16cex:dateUtc="2025-01-17T15:43:00Z"/>
  <w16cex:commentExtensible w16cex:durableId="458E2B32" w16cex:dateUtc="2025-01-17T10:21:00Z"/>
  <w16cex:commentExtensible w16cex:durableId="5E83934E" w16cex:dateUtc="2025-01-17T15:43:00Z"/>
  <w16cex:commentExtensible w16cex:durableId="3E2E36AC" w16cex:dateUtc="2025-01-17T10:22:00Z"/>
  <w16cex:commentExtensible w16cex:durableId="509C6B67" w16cex:dateUtc="2025-01-17T15:44:00Z"/>
  <w16cex:commentExtensible w16cex:durableId="18502B7C" w16cex:dateUtc="2025-01-17T10:22:00Z"/>
  <w16cex:commentExtensible w16cex:durableId="6051A992" w16cex:dateUtc="2025-01-17T15:44:00Z"/>
  <w16cex:commentExtensible w16cex:durableId="1B597EF3" w16cex:dateUtc="2025-01-17T10:22:00Z"/>
  <w16cex:commentExtensible w16cex:durableId="492228E5" w16cex:dateUtc="2025-01-17T15:45:00Z"/>
  <w16cex:commentExtensible w16cex:durableId="181E070F" w16cex:dateUtc="2025-01-17T10:23:00Z"/>
  <w16cex:commentExtensible w16cex:durableId="654C181E" w16cex:dateUtc="2025-01-17T15:45:00Z"/>
  <w16cex:commentExtensible w16cex:durableId="756DBF9C" w16cex:dateUtc="2025-01-17T10:23:00Z"/>
  <w16cex:commentExtensible w16cex:durableId="5CEC4D12" w16cex:dateUtc="2025-01-17T15:45:00Z"/>
  <w16cex:commentExtensible w16cex:durableId="7BC4ED39" w16cex:dateUtc="2025-01-17T10:23:00Z"/>
  <w16cex:commentExtensible w16cex:durableId="404DC191" w16cex:dateUtc="2025-01-17T15:46:00Z"/>
  <w16cex:commentExtensible w16cex:durableId="6D879678" w16cex:dateUtc="2025-01-17T10:23:00Z"/>
  <w16cex:commentExtensible w16cex:durableId="6DF897A9" w16cex:dateUtc="2025-01-17T15:47:00Z"/>
  <w16cex:commentExtensible w16cex:durableId="3F26183A" w16cex:dateUtc="2025-01-17T10:24:00Z"/>
  <w16cex:commentExtensible w16cex:durableId="2A250DBD" w16cex:dateUtc="2025-01-17T15:48:00Z"/>
  <w16cex:commentExtensible w16cex:durableId="3B60623D" w16cex:dateUtc="2025-01-17T10:24:00Z"/>
  <w16cex:commentExtensible w16cex:durableId="6D3FDE1D" w16cex:dateUtc="2025-01-17T15:48:00Z"/>
  <w16cex:commentExtensible w16cex:durableId="3FBF9D38" w16cex:dateUtc="2025-01-17T10:24:00Z"/>
  <w16cex:commentExtensible w16cex:durableId="59C0240F" w16cex:dateUtc="2025-01-17T15:50:00Z"/>
  <w16cex:commentExtensible w16cex:durableId="017F2D88" w16cex:dateUtc="2025-01-17T10:24:00Z"/>
  <w16cex:commentExtensible w16cex:durableId="000F6CA1" w16cex:dateUtc="2025-01-17T15:51:00Z"/>
  <w16cex:commentExtensible w16cex:durableId="438F29D7" w16cex:dateUtc="2025-01-17T10:25:00Z"/>
  <w16cex:commentExtensible w16cex:durableId="0D57237F" w16cex:dateUtc="2025-01-17T15:51:00Z"/>
  <w16cex:commentExtensible w16cex:durableId="7BC6D2F8" w16cex:dateUtc="2025-01-17T10:25:00Z"/>
  <w16cex:commentExtensible w16cex:durableId="2CB4FDE2" w16cex:dateUtc="2025-01-17T15:51:00Z"/>
  <w16cex:commentExtensible w16cex:durableId="4FAF8F49" w16cex:dateUtc="2025-01-17T10:25:00Z"/>
  <w16cex:commentExtensible w16cex:durableId="29A97B27" w16cex:dateUtc="2025-01-17T15:52:00Z"/>
  <w16cex:commentExtensible w16cex:durableId="008CDD77" w16cex:dateUtc="2025-01-17T10:25:00Z"/>
  <w16cex:commentExtensible w16cex:durableId="4CECF746" w16cex:dateUtc="2025-01-17T15:52:00Z"/>
  <w16cex:commentExtensible w16cex:durableId="0DCF7A28" w16cex:dateUtc="2025-01-17T15:52:00Z"/>
  <w16cex:commentExtensible w16cex:durableId="57BBC36D" w16cex:dateUtc="2025-01-17T10:26:00Z"/>
  <w16cex:commentExtensible w16cex:durableId="5803EC90" w16cex:dateUtc="2025-01-17T15:53:00Z"/>
  <w16cex:commentExtensible w16cex:durableId="2FF00BF0" w16cex:dateUtc="2025-01-17T10:26:00Z"/>
  <w16cex:commentExtensible w16cex:durableId="736A5AC9" w16cex:dateUtc="2025-01-17T15:53:00Z"/>
  <w16cex:commentExtensible w16cex:durableId="166F4075" w16cex:dateUtc="2025-01-17T10:27:00Z"/>
  <w16cex:commentExtensible w16cex:durableId="36D698AE" w16cex:dateUtc="2025-01-17T15:54:00Z"/>
  <w16cex:commentExtensible w16cex:durableId="5DF822A5" w16cex:dateUtc="2025-01-10T14:12:00Z"/>
  <w16cex:commentExtensible w16cex:durableId="3D94C47B" w16cex:dateUtc="2025-01-10T17:09:00Z"/>
  <w16cex:commentExtensible w16cex:durableId="120A8530" w16cex:dateUtc="2025-01-17T15:54:00Z"/>
  <w16cex:commentExtensible w16cex:durableId="61DDC377" w16cex:dateUtc="2025-01-17T10:27:00Z"/>
  <w16cex:commentExtensible w16cex:durableId="49055567" w16cex:dateUtc="2025-01-17T15:54:00Z"/>
  <w16cex:commentExtensible w16cex:durableId="41E7C973" w16cex:dateUtc="2025-01-17T10:28:00Z"/>
  <w16cex:commentExtensible w16cex:durableId="7733C8B6" w16cex:dateUtc="2025-01-17T15:55:00Z"/>
  <w16cex:commentExtensible w16cex:durableId="0F2FB22A" w16cex:dateUtc="2025-01-17T10:28:00Z"/>
  <w16cex:commentExtensible w16cex:durableId="03961EAA" w16cex:dateUtc="2025-01-17T15:55:00Z"/>
  <w16cex:commentExtensible w16cex:durableId="5F28AFD3" w16cex:dateUtc="2025-01-10T14:13:00Z"/>
  <w16cex:commentExtensible w16cex:durableId="758C4960" w16cex:dateUtc="2025-01-10T17:12:00Z"/>
  <w16cex:commentExtensible w16cex:durableId="542461CD" w16cex:dateUtc="2025-01-17T15:55:00Z"/>
  <w16cex:commentExtensible w16cex:durableId="7FD1B9A3" w16cex:dateUtc="2025-01-17T10:28:00Z"/>
  <w16cex:commentExtensible w16cex:durableId="07AA790D" w16cex:dateUtc="2025-01-17T15:56:00Z"/>
  <w16cex:commentExtensible w16cex:durableId="6402F010" w16cex:dateUtc="2025-01-17T10:28:00Z"/>
  <w16cex:commentExtensible w16cex:durableId="53E4C486" w16cex:dateUtc="2025-01-17T15:56:00Z"/>
  <w16cex:commentExtensible w16cex:durableId="197A9E3D" w16cex:dateUtc="2025-01-17T10:29:00Z"/>
  <w16cex:commentExtensible w16cex:durableId="701D19D2" w16cex:dateUtc="2025-01-17T15:57:00Z"/>
  <w16cex:commentExtensible w16cex:durableId="6C14A7B8" w16cex:dateUtc="2025-01-10T14:18:00Z"/>
  <w16cex:commentExtensible w16cex:durableId="5D9E27EF" w16cex:dateUtc="2025-01-10T17:12:00Z"/>
  <w16cex:commentExtensible w16cex:durableId="038DC526" w16cex:dateUtc="2025-01-17T15:57:00Z"/>
  <w16cex:commentExtensible w16cex:durableId="701D05D7" w16cex:dateUtc="2025-01-17T10:29:00Z"/>
  <w16cex:commentExtensible w16cex:durableId="7E83F9BE" w16cex:dateUtc="2025-01-17T16:04:00Z"/>
  <w16cex:commentExtensible w16cex:durableId="3413C650" w16cex:dateUtc="2025-01-17T10:30:00Z"/>
  <w16cex:commentExtensible w16cex:durableId="6078D9F5" w16cex:dateUtc="2025-01-17T16:05:00Z"/>
  <w16cex:commentExtensible w16cex:durableId="7E61ADFE" w16cex:dateUtc="2025-01-17T10:30:00Z"/>
  <w16cex:commentExtensible w16cex:durableId="7E846EA8" w16cex:dateUtc="2025-01-17T16:06:00Z"/>
  <w16cex:commentExtensible w16cex:durableId="040D3A55" w16cex:dateUtc="2025-01-17T10:31:00Z"/>
  <w16cex:commentExtensible w16cex:durableId="77ABA771" w16cex:dateUtc="2025-01-17T16:06:00Z"/>
  <w16cex:commentExtensible w16cex:durableId="54224FB6" w16cex:dateUtc="2025-01-17T10:31:00Z"/>
  <w16cex:commentExtensible w16cex:durableId="7A76454B" w16cex:dateUtc="2025-01-17T16:07:00Z"/>
  <w16cex:commentExtensible w16cex:durableId="7F90DE77" w16cex:dateUtc="2025-01-17T10:31:00Z"/>
  <w16cex:commentExtensible w16cex:durableId="01341BBD" w16cex:dateUtc="2025-01-17T16:07:00Z"/>
  <w16cex:commentExtensible w16cex:durableId="6E137BEE" w16cex:dateUtc="2025-01-17T10:31:00Z"/>
  <w16cex:commentExtensible w16cex:durableId="1030C262" w16cex:dateUtc="2025-01-17T16:08:00Z"/>
  <w16cex:commentExtensible w16cex:durableId="563F91AF" w16cex:dateUtc="2025-01-17T10:32:00Z"/>
  <w16cex:commentExtensible w16cex:durableId="3BFECCE1" w16cex:dateUtc="2025-01-17T16:08:00Z"/>
  <w16cex:commentExtensible w16cex:durableId="170B518F" w16cex:dateUtc="2025-01-17T10:32:00Z"/>
  <w16cex:commentExtensible w16cex:durableId="4A77E4CA" w16cex:dateUtc="2025-01-17T16:09:00Z"/>
  <w16cex:commentExtensible w16cex:durableId="6E0F3168" w16cex:dateUtc="2025-01-17T10:32:00Z"/>
  <w16cex:commentExtensible w16cex:durableId="397FE0F9" w16cex:dateUtc="2025-01-17T16:10:00Z"/>
  <w16cex:commentExtensible w16cex:durableId="57A6DA35" w16cex:dateUtc="2025-01-17T10:32:00Z"/>
  <w16cex:commentExtensible w16cex:durableId="34384071" w16cex:dateUtc="2025-01-17T16:10:00Z"/>
  <w16cex:commentExtensible w16cex:durableId="05C67AB4" w16cex:dateUtc="2025-01-17T16:11:00Z"/>
  <w16cex:commentExtensible w16cex:durableId="12348D8B" w16cex:dateUtc="2025-01-17T10:33:00Z"/>
  <w16cex:commentExtensible w16cex:durableId="29D7B740" w16cex:dateUtc="2025-01-17T16:11:00Z"/>
  <w16cex:commentExtensible w16cex:durableId="57C9658C" w16cex:dateUtc="2025-01-17T10:33:00Z"/>
  <w16cex:commentExtensible w16cex:durableId="65CE2FB3" w16cex:dateUtc="2025-01-17T16:12:00Z"/>
  <w16cex:commentExtensible w16cex:durableId="1F094AD2" w16cex:dateUtc="2025-01-17T10:33:00Z"/>
  <w16cex:commentExtensible w16cex:durableId="3591633F" w16cex:dateUtc="2025-01-17T16:13:00Z"/>
  <w16cex:commentExtensible w16cex:durableId="0E7DDBC3" w16cex:dateUtc="2025-01-17T10:33:00Z"/>
  <w16cex:commentExtensible w16cex:durableId="0D430757" w16cex:dateUtc="2025-01-17T16:13:00Z"/>
  <w16cex:commentExtensible w16cex:durableId="5F3F56DD" w16cex:dateUtc="2025-01-17T10:34:00Z"/>
  <w16cex:commentExtensible w16cex:durableId="21E1064C" w16cex:dateUtc="2025-01-17T16:14:00Z"/>
  <w16cex:commentExtensible w16cex:durableId="4E67F5E0" w16cex:dateUtc="2025-01-17T10:34:00Z"/>
  <w16cex:commentExtensible w16cex:durableId="58401AE2" w16cex:dateUtc="2025-01-17T16:14:00Z"/>
  <w16cex:commentExtensible w16cex:durableId="0307C7E0" w16cex:dateUtc="2025-01-17T10:34:00Z"/>
  <w16cex:commentExtensible w16cex:durableId="0EBA9DC1" w16cex:dateUtc="2025-01-17T16:14:00Z"/>
  <w16cex:commentExtensible w16cex:durableId="2D2832CC" w16cex:dateUtc="2025-01-17T10:35:00Z"/>
  <w16cex:commentExtensible w16cex:durableId="3373D9B9" w16cex:dateUtc="2025-01-17T16:15:00Z"/>
  <w16cex:commentExtensible w16cex:durableId="2D07E15C" w16cex:dateUtc="2025-01-17T10:35:00Z"/>
  <w16cex:commentExtensible w16cex:durableId="59D27A87" w16cex:dateUtc="2025-01-17T16:16:00Z"/>
  <w16cex:commentExtensible w16cex:durableId="520B557C" w16cex:dateUtc="2025-01-17T10:35:00Z"/>
  <w16cex:commentExtensible w16cex:durableId="593AE9B5" w16cex:dateUtc="2025-01-17T16:16:00Z"/>
  <w16cex:commentExtensible w16cex:durableId="571748D6" w16cex:dateUtc="2025-01-17T10:36:00Z"/>
  <w16cex:commentExtensible w16cex:durableId="6C7F6D15" w16cex:dateUtc="2025-01-17T16:17:00Z"/>
  <w16cex:commentExtensible w16cex:durableId="43D6B3F4" w16cex:dateUtc="2025-01-17T10:36:00Z"/>
  <w16cex:commentExtensible w16cex:durableId="5917CFCB" w16cex:dateUtc="2025-01-17T16:17:00Z"/>
  <w16cex:commentExtensible w16cex:durableId="1371250F" w16cex:dateUtc="2025-01-17T10:36:00Z"/>
  <w16cex:commentExtensible w16cex:durableId="7D356E0D" w16cex:dateUtc="2025-01-17T16:18:00Z"/>
  <w16cex:commentExtensible w16cex:durableId="18B28037" w16cex:dateUtc="2025-01-17T10:36:00Z"/>
  <w16cex:commentExtensible w16cex:durableId="100BC8E7" w16cex:dateUtc="2025-01-17T16:19:00Z"/>
  <w16cex:commentExtensible w16cex:durableId="469C616A" w16cex:dateUtc="2025-01-17T10:37:00Z"/>
  <w16cex:commentExtensible w16cex:durableId="1B6B3986" w16cex:dateUtc="2025-01-17T10:37:00Z"/>
  <w16cex:commentExtensible w16cex:durableId="79785E97" w16cex:dateUtc="2025-01-17T16:20:00Z"/>
  <w16cex:commentExtensible w16cex:durableId="3F7223D4" w16cex:dateUtc="2025-01-17T10:37:00Z"/>
  <w16cex:commentExtensible w16cex:durableId="70B50D6A" w16cex:dateUtc="2025-01-17T16:20:00Z"/>
  <w16cex:commentExtensible w16cex:durableId="08E9E482" w16cex:dateUtc="2025-01-17T10:37:00Z"/>
  <w16cex:commentExtensible w16cex:durableId="09C3985E" w16cex:dateUtc="2025-01-17T16:21:00Z"/>
  <w16cex:commentExtensible w16cex:durableId="1A38285B" w16cex:dateUtc="2025-01-17T10:38:00Z"/>
  <w16cex:commentExtensible w16cex:durableId="0810BCB4" w16cex:dateUtc="2025-01-17T16:21:00Z"/>
  <w16cex:commentExtensible w16cex:durableId="7AD33F63" w16cex:dateUtc="2025-01-17T10:38:00Z"/>
  <w16cex:commentExtensible w16cex:durableId="22BA3844" w16cex:dateUtc="2025-01-17T16:22:00Z"/>
  <w16cex:commentExtensible w16cex:durableId="0B317A80" w16cex:dateUtc="2025-01-17T10:38:00Z"/>
  <w16cex:commentExtensible w16cex:durableId="1FEBC142" w16cex:dateUtc="2025-01-17T16:23:00Z"/>
  <w16cex:commentExtensible w16cex:durableId="61ED11F9" w16cex:dateUtc="2025-01-17T10:38:00Z"/>
  <w16cex:commentExtensible w16cex:durableId="1734D9A3" w16cex:dateUtc="2025-01-17T16:24:00Z"/>
  <w16cex:commentExtensible w16cex:durableId="0C3A33FB" w16cex:dateUtc="2025-01-17T10:39:00Z"/>
  <w16cex:commentExtensible w16cex:durableId="0DDAC47E" w16cex:dateUtc="2025-01-17T16:24:00Z"/>
  <w16cex:commentExtensible w16cex:durableId="6C0BDD3F" w16cex:dateUtc="2025-01-17T10:39:00Z"/>
  <w16cex:commentExtensible w16cex:durableId="564058B2" w16cex:dateUtc="2025-01-17T16:24:00Z"/>
  <w16cex:commentExtensible w16cex:durableId="0DA35E6A" w16cex:dateUtc="2025-01-17T10:39:00Z"/>
  <w16cex:commentExtensible w16cex:durableId="04DF9171" w16cex:dateUtc="2025-01-17T16:25:00Z"/>
  <w16cex:commentExtensible w16cex:durableId="2D99A981" w16cex:dateUtc="2025-01-17T10:39:00Z"/>
  <w16cex:commentExtensible w16cex:durableId="2612D7BD" w16cex:dateUtc="2025-01-17T16:25:00Z"/>
  <w16cex:commentExtensible w16cex:durableId="75BA0C7F" w16cex:dateUtc="2025-01-17T10:40:00Z"/>
  <w16cex:commentExtensible w16cex:durableId="4D255511" w16cex:dateUtc="2025-01-17T16:26:00Z"/>
  <w16cex:commentExtensible w16cex:durableId="038B707F" w16cex:dateUtc="2025-01-17T10:40:00Z"/>
  <w16cex:commentExtensible w16cex:durableId="0746BC67" w16cex:dateUtc="2025-01-17T16:26:00Z"/>
  <w16cex:commentExtensible w16cex:durableId="7F7E42D5" w16cex:dateUtc="2025-01-17T10:40:00Z"/>
  <w16cex:commentExtensible w16cex:durableId="7FA6435A" w16cex:dateUtc="2025-01-17T16:28:00Z"/>
  <w16cex:commentExtensible w16cex:durableId="339D20D1" w16cex:dateUtc="2025-01-17T10:40:00Z"/>
  <w16cex:commentExtensible w16cex:durableId="464CE383" w16cex:dateUtc="2025-01-17T16:28:00Z"/>
  <w16cex:commentExtensible w16cex:durableId="43174625" w16cex:dateUtc="2025-01-17T10:41:00Z"/>
  <w16cex:commentExtensible w16cex:durableId="6911399F" w16cex:dateUtc="2025-01-17T16:29:00Z"/>
  <w16cex:commentExtensible w16cex:durableId="14641ACF" w16cex:dateUtc="2025-01-15T23:36:00Z"/>
  <w16cex:commentExtensible w16cex:durableId="572E0F76" w16cex:dateUtc="2025-01-17T16:30:00Z"/>
  <w16cex:commentExtensible w16cex:durableId="2B3F0895" w16cex:dateUtc="2025-01-15T23:37:00Z"/>
  <w16cex:commentExtensible w16cex:durableId="551EAF49" w16cex:dateUtc="2025-01-15T23:37:00Z"/>
  <w16cex:commentExtensible w16cex:durableId="1EEA6F95" w16cex:dateUtc="2025-01-15T23:39:00Z"/>
  <w16cex:commentExtensible w16cex:durableId="0525FFD3" w16cex:dateUtc="2025-01-15T23:41:00Z"/>
  <w16cex:commentExtensible w16cex:durableId="2B26AD3D" w16cex:dateUtc="2025-01-06T10:27:00Z"/>
  <w16cex:commentExtensible w16cex:durableId="1E85F851" w16cex:dateUtc="2025-01-10T13:10:00Z"/>
  <w16cex:commentExtensible w16cex:durableId="2CFB3DBE" w16cex:dateUtc="2025-01-15T23:42:00Z"/>
  <w16cex:commentExtensible w16cex:durableId="65AA84E0" w16cex:dateUtc="2025-01-15T23:51:00Z"/>
  <w16cex:commentExtensible w16cex:durableId="2B26ADB5" w16cex:dateUtc="2025-01-06T10:29:00Z"/>
  <w16cex:commentExtensible w16cex:durableId="47D8F154" w16cex:dateUtc="2025-01-10T13:11:00Z"/>
  <w16cex:commentExtensible w16cex:durableId="097ABCE1" w16cex:dateUtc="2025-01-15T23:56:00Z"/>
  <w16cex:commentExtensible w16cex:durableId="62B0D08C" w16cex:dateUtc="2025-01-16T00:00:00Z"/>
  <w16cex:commentExtensible w16cex:durableId="10BC2E5F" w16cex:dateUtc="2025-01-15T23:57:00Z"/>
  <w16cex:commentExtensible w16cex:durableId="2F598634" w16cex:dateUtc="2025-01-15T23:58:00Z"/>
  <w16cex:commentExtensible w16cex:durableId="26650D9E" w16cex:dateUtc="2025-01-16T00:00:00Z"/>
  <w16cex:commentExtensible w16cex:durableId="6AA3B489" w16cex:dateUtc="2025-01-16T00:01:00Z"/>
  <w16cex:commentExtensible w16cex:durableId="5F4C8E54" w16cex:dateUtc="2025-01-15T23:59:00Z"/>
  <w16cex:commentExtensible w16cex:durableId="78E4CCD1" w16cex:dateUtc="2025-01-16T00:01:00Z"/>
  <w16cex:commentExtensible w16cex:durableId="2745142A" w16cex:dateUtc="2025-01-15T23:59:00Z"/>
  <w16cex:commentExtensible w16cex:durableId="4EADE15A" w16cex:dateUtc="2025-01-16T00:02:00Z"/>
  <w16cex:commentExtensible w16cex:durableId="18B28059" w16cex:dateUtc="2025-01-16T00:10:00Z"/>
  <w16cex:commentExtensible w16cex:durableId="2269FBB7" w16cex:dateUtc="2025-01-16T00:12:00Z"/>
  <w16cex:commentExtensible w16cex:durableId="259450F6" w16cex:dateUtc="2025-01-16T00:12:00Z"/>
  <w16cex:commentExtensible w16cex:durableId="44E53B40" w16cex:dateUtc="2025-01-16T00:12:00Z"/>
  <w16cex:commentExtensible w16cex:durableId="367DB810" w16cex:dateUtc="2025-01-16T00:13:00Z"/>
  <w16cex:commentExtensible w16cex:durableId="682BB0C0" w16cex:dateUtc="2025-01-16T00:15:00Z"/>
  <w16cex:commentExtensible w16cex:durableId="445DD217" w16cex:dateUtc="2025-01-08T10:23:00Z"/>
  <w16cex:commentExtensible w16cex:durableId="79E89D54" w16cex:dateUtc="2025-01-10T17:14:00Z"/>
  <w16cex:commentExtensible w16cex:durableId="39A115D9" w16cex:dateUtc="2025-01-16T00:16:00Z"/>
  <w16cex:commentExtensible w16cex:durableId="4449FAE5" w16cex:dateUtc="2025-01-16T00:17:00Z"/>
  <w16cex:commentExtensible w16cex:durableId="76A31872" w16cex:dateUtc="2025-01-16T00:17:00Z"/>
  <w16cex:commentExtensible w16cex:durableId="215A584A" w16cex:dateUtc="2025-01-16T00:18:00Z"/>
  <w16cex:commentExtensible w16cex:durableId="6B5B3118" w16cex:dateUtc="2025-01-16T00:18:00Z"/>
  <w16cex:commentExtensible w16cex:durableId="23513E79" w16cex:dateUtc="2025-01-16T00:20:00Z"/>
  <w16cex:commentExtensible w16cex:durableId="7AE05C68" w16cex:dateUtc="2025-01-16T00:21:00Z"/>
  <w16cex:commentExtensible w16cex:durableId="33F0A8E8" w16cex:dateUtc="2025-01-16T00:22:00Z"/>
  <w16cex:commentExtensible w16cex:durableId="397EECEA" w16cex:dateUtc="2025-01-16T00:22:00Z"/>
  <w16cex:commentExtensible w16cex:durableId="1C5F4D45" w16cex:dateUtc="2025-01-16T00:25:00Z"/>
  <w16cex:commentExtensible w16cex:durableId="11692D69" w16cex:dateUtc="2025-01-16T00:25:00Z"/>
  <w16cex:commentExtensible w16cex:durableId="1D5E7D23" w16cex:dateUtc="2025-01-16T00:26:00Z"/>
  <w16cex:commentExtensible w16cex:durableId="124A2015" w16cex:dateUtc="2025-01-16T00:27:00Z"/>
  <w16cex:commentExtensible w16cex:durableId="0FE59F96" w16cex:dateUtc="2025-01-16T00:29:00Z"/>
  <w16cex:commentExtensible w16cex:durableId="56928FBF" w16cex:dateUtc="2025-01-16T00:29:00Z"/>
  <w16cex:commentExtensible w16cex:durableId="073254A1" w16cex:dateUtc="2025-01-16T00:30:00Z"/>
  <w16cex:commentExtensible w16cex:durableId="116D3D5B" w16cex:dateUtc="2025-01-16T00:31:00Z"/>
  <w16cex:commentExtensible w16cex:durableId="449931D5" w16cex:dateUtc="2025-01-16T00:32:00Z"/>
  <w16cex:commentExtensible w16cex:durableId="5B01F6CB" w16cex:dateUtc="2025-01-16T00:33:00Z"/>
  <w16cex:commentExtensible w16cex:durableId="6AEF0157" w16cex:dateUtc="2025-01-16T00:34:00Z"/>
  <w16cex:commentExtensible w16cex:durableId="466508AB" w16cex:dateUtc="2025-01-10T14:28:00Z"/>
  <w16cex:commentExtensible w16cex:durableId="50C4A5EC" w16cex:dateUtc="2025-01-10T17:15:00Z"/>
  <w16cex:commentExtensible w16cex:durableId="638F9BFE" w16cex:dateUtc="2025-01-17T16:31:00Z"/>
  <w16cex:commentExtensible w16cex:durableId="1C6AB802" w16cex:dateUtc="2025-01-17T01:15:00Z"/>
  <w16cex:commentExtensible w16cex:durableId="76E4351F" w16cex:dateUtc="2025-01-17T16:32:00Z"/>
  <w16cex:commentExtensible w16cex:durableId="5A887ED6" w16cex:dateUtc="2025-01-17T04:04:00Z"/>
  <w16cex:commentExtensible w16cex:durableId="52D415A1" w16cex:dateUtc="2025-01-17T16:34:00Z"/>
  <w16cex:commentExtensible w16cex:durableId="094BABA6" w16cex:dateUtc="2025-01-17T04:06:00Z"/>
  <w16cex:commentExtensible w16cex:durableId="6895B7CA" w16cex:dateUtc="2025-01-17T16:34:00Z"/>
  <w16cex:commentExtensible w16cex:durableId="18BF1172" w16cex:dateUtc="2025-01-17T01:09:00Z"/>
  <w16cex:commentExtensible w16cex:durableId="1B2FCF64" w16cex:dateUtc="2025-01-17T16:35:00Z"/>
  <w16cex:commentExtensible w16cex:durableId="58629D1E" w16cex:dateUtc="2025-01-17T04:05:00Z"/>
  <w16cex:commentExtensible w16cex:durableId="088B986E" w16cex:dateUtc="2025-01-17T16:36:00Z"/>
  <w16cex:commentExtensible w16cex:durableId="444EB60E" w16cex:dateUtc="2025-01-17T05:56:00Z"/>
  <w16cex:commentExtensible w16cex:durableId="6939A172" w16cex:dateUtc="2025-01-17T16:36:00Z"/>
  <w16cex:commentExtensible w16cex:durableId="43F8B1C6" w16cex:dateUtc="2025-01-17T05:55:00Z"/>
  <w16cex:commentExtensible w16cex:durableId="71D27CE9" w16cex:dateUtc="2025-01-17T16:38:00Z"/>
  <w16cex:commentExtensible w16cex:durableId="639DF756" w16cex:dateUtc="2025-01-17T04:06:00Z"/>
  <w16cex:commentExtensible w16cex:durableId="55BF6C36" w16cex:dateUtc="2025-01-17T16:40:00Z"/>
  <w16cex:commentExtensible w16cex:durableId="7E8C05E5" w16cex:dateUtc="2025-01-17T16:40:00Z"/>
  <w16cex:commentExtensible w16cex:durableId="44A28852" w16cex:dateUtc="2025-01-17T04:07:00Z"/>
  <w16cex:commentExtensible w16cex:durableId="12F6B191" w16cex:dateUtc="2025-01-17T16:41:00Z"/>
  <w16cex:commentExtensible w16cex:durableId="050F9B67" w16cex:dateUtc="2025-01-17T05:57:00Z"/>
  <w16cex:commentExtensible w16cex:durableId="09EE5763" w16cex:dateUtc="2025-01-17T16:42:00Z"/>
  <w16cex:commentExtensible w16cex:durableId="030B38B3" w16cex:dateUtc="2025-01-17T04:07:00Z"/>
  <w16cex:commentExtensible w16cex:durableId="43E1E4A5" w16cex:dateUtc="2025-01-17T16:42:00Z"/>
  <w16cex:commentExtensible w16cex:durableId="1B64C35E" w16cex:dateUtc="2025-01-17T05:59:00Z"/>
  <w16cex:commentExtensible w16cex:durableId="2AF6C686" w16cex:dateUtc="2025-01-17T16:43:00Z"/>
  <w16cex:commentExtensible w16cex:durableId="05F27CE6" w16cex:dateUtc="2025-01-17T04:07:00Z"/>
  <w16cex:commentExtensible w16cex:durableId="60B00864" w16cex:dateUtc="2025-01-17T16:44:00Z"/>
  <w16cex:commentExtensible w16cex:durableId="6E35A3BE" w16cex:dateUtc="2025-01-17T05:59:00Z"/>
  <w16cex:commentExtensible w16cex:durableId="2038A567" w16cex:dateUtc="2025-01-17T16:56:00Z"/>
  <w16cex:commentExtensible w16cex:durableId="106BB1D8" w16cex:dateUtc="2025-01-17T04:08:00Z"/>
  <w16cex:commentExtensible w16cex:durableId="7C0E9D60" w16cex:dateUtc="2025-01-17T16:57:00Z"/>
  <w16cex:commentExtensible w16cex:durableId="4FF1452A" w16cex:dateUtc="2025-01-17T04:08:00Z"/>
  <w16cex:commentExtensible w16cex:durableId="23670088" w16cex:dateUtc="2025-01-17T16:58:00Z"/>
  <w16cex:commentExtensible w16cex:durableId="34A101B4" w16cex:dateUtc="2025-01-17T04:08:00Z"/>
  <w16cex:commentExtensible w16cex:durableId="65195366" w16cex:dateUtc="2025-01-17T16:59:00Z"/>
  <w16cex:commentExtensible w16cex:durableId="6BE60D6F" w16cex:dateUtc="2025-01-17T04:09:00Z"/>
  <w16cex:commentExtensible w16cex:durableId="4492A9E8" w16cex:dateUtc="2025-01-17T16:59:00Z"/>
  <w16cex:commentExtensible w16cex:durableId="5AB3A254" w16cex:dateUtc="2025-01-17T06:00:00Z"/>
  <w16cex:commentExtensible w16cex:durableId="0C372C23" w16cex:dateUtc="2025-01-17T17:00:00Z"/>
  <w16cex:commentExtensible w16cex:durableId="34378CE7" w16cex:dateUtc="2025-01-17T04:11:00Z"/>
  <w16cex:commentExtensible w16cex:durableId="039D67B4" w16cex:dateUtc="2025-01-17T17:01:00Z"/>
  <w16cex:commentExtensible w16cex:durableId="090DDE4F" w16cex:dateUtc="2025-01-17T06:02:00Z"/>
  <w16cex:commentExtensible w16cex:durableId="1A03FC7A" w16cex:dateUtc="2025-01-17T17:02:00Z"/>
  <w16cex:commentExtensible w16cex:durableId="0A11C4A1" w16cex:dateUtc="2025-01-17T04:12:00Z"/>
  <w16cex:commentExtensible w16cex:durableId="63A82B8A" w16cex:dateUtc="2025-01-17T17:03:00Z"/>
  <w16cex:commentExtensible w16cex:durableId="1C673442" w16cex:dateUtc="2025-01-17T06:00:00Z"/>
  <w16cex:commentExtensible w16cex:durableId="46D6CE5C" w16cex:dateUtc="2025-01-17T17:02:00Z"/>
  <w16cex:commentExtensible w16cex:durableId="21AE4889" w16cex:dateUtc="2025-01-17T04:13:00Z"/>
  <w16cex:commentExtensible w16cex:durableId="0203E92C" w16cex:dateUtc="2025-01-17T17:03:00Z"/>
  <w16cex:commentExtensible w16cex:durableId="58E2BCB5" w16cex:dateUtc="2025-01-17T04:12:00Z"/>
  <w16cex:commentExtensible w16cex:durableId="5F33FAAF" w16cex:dateUtc="2025-01-17T17:04:00Z"/>
  <w16cex:commentExtensible w16cex:durableId="67E0187E" w16cex:dateUtc="2025-01-17T06:00:00Z"/>
  <w16cex:commentExtensible w16cex:durableId="3777C7DC" w16cex:dateUtc="2025-01-17T17:04:00Z"/>
  <w16cex:commentExtensible w16cex:durableId="54BD2E11" w16cex:dateUtc="2025-01-17T04:14:00Z"/>
  <w16cex:commentExtensible w16cex:durableId="1DEBCF50" w16cex:dateUtc="2025-01-17T04:15:00Z"/>
  <w16cex:commentExtensible w16cex:durableId="3F005A2F" w16cex:dateUtc="2025-01-17T04:15:00Z"/>
  <w16cex:commentExtensible w16cex:durableId="52BE2AFC" w16cex:dateUtc="2025-01-17T04:15:00Z"/>
  <w16cex:commentExtensible w16cex:durableId="237BB2ED" w16cex:dateUtc="2025-01-17T04:16:00Z"/>
  <w16cex:commentExtensible w16cex:durableId="574D7ED9" w16cex:dateUtc="2025-01-17T04:16:00Z"/>
  <w16cex:commentExtensible w16cex:durableId="615C7C2D" w16cex:dateUtc="2025-01-17T04:17:00Z"/>
  <w16cex:commentExtensible w16cex:durableId="6B4037F3" w16cex:dateUtc="2025-01-17T04:17:00Z"/>
  <w16cex:commentExtensible w16cex:durableId="4BFB69DF" w16cex:dateUtc="2025-01-17T04:18:00Z"/>
  <w16cex:commentExtensible w16cex:durableId="476193C6" w16cex:dateUtc="2025-01-17T04:19:00Z"/>
  <w16cex:commentExtensible w16cex:durableId="0BE292E7" w16cex:dateUtc="2025-01-17T04:19:00Z"/>
  <w16cex:commentExtensible w16cex:durableId="797DC909" w16cex:dateUtc="2025-01-17T04:20:00Z"/>
  <w16cex:commentExtensible w16cex:durableId="1E6789D9" w16cex:dateUtc="2025-01-17T04:21:00Z"/>
  <w16cex:commentExtensible w16cex:durableId="6FCCCD63" w16cex:dateUtc="2025-01-16T02:46:00Z"/>
  <w16cex:commentExtensible w16cex:durableId="499B8593" w16cex:dateUtc="2025-01-16T02:49:00Z"/>
  <w16cex:commentExtensible w16cex:durableId="4AB79A49" w16cex:dateUtc="2025-01-16T04:31:00Z"/>
  <w16cex:commentExtensible w16cex:durableId="08728D14" w16cex:dateUtc="2025-01-16T02:50:00Z"/>
  <w16cex:commentExtensible w16cex:durableId="6B2FCC5C" w16cex:dateUtc="2025-01-16T02:52:00Z"/>
  <w16cex:commentExtensible w16cex:durableId="018A37A8" w16cex:dateUtc="2025-01-06T02:36:00Z"/>
  <w16cex:commentExtensible w16cex:durableId="1284881F" w16cex:dateUtc="2025-01-10T12:48:00Z"/>
  <w16cex:commentExtensible w16cex:durableId="53AE0ECA" w16cex:dateUtc="2025-01-16T02:56:00Z"/>
  <w16cex:commentExtensible w16cex:durableId="2FC23E86" w16cex:dateUtc="2025-01-16T02:59:00Z"/>
  <w16cex:commentExtensible w16cex:durableId="6796325E" w16cex:dateUtc="2025-01-17T17:09:00Z"/>
  <w16cex:commentExtensible w16cex:durableId="4DB01A6B" w16cex:dateUtc="2025-01-16T03:03:00Z"/>
  <w16cex:commentExtensible w16cex:durableId="5AE60C85" w16cex:dateUtc="2025-01-10T15:26:00Z"/>
  <w16cex:commentExtensible w16cex:durableId="27B0A12D" w16cex:dateUtc="2025-01-10T17:17:00Z"/>
  <w16cex:commentExtensible w16cex:durableId="23D08AFD" w16cex:dateUtc="2025-01-17T17:10:00Z"/>
  <w16cex:commentExtensible w16cex:durableId="5754EF7E" w16cex:dateUtc="2025-01-16T04:06:00Z"/>
  <w16cex:commentExtensible w16cex:durableId="10250921" w16cex:dateUtc="2025-01-16T04:05:00Z"/>
  <w16cex:commentExtensible w16cex:durableId="0E27F3C1" w16cex:dateUtc="2025-01-16T03:15:00Z"/>
  <w16cex:commentExtensible w16cex:durableId="61963B36" w16cex:dateUtc="2025-01-08T14:37:00Z"/>
  <w16cex:commentExtensible w16cex:durableId="07952032" w16cex:dateUtc="2025-01-17T10:42:00Z"/>
  <w16cex:commentExtensible w16cex:durableId="201DC8E9" w16cex:dateUtc="2025-01-17T10:42:00Z"/>
  <w16cex:commentExtensible w16cex:durableId="34CBB6B6" w16cex:dateUtc="2025-01-17T10:43:00Z"/>
  <w16cex:commentExtensible w16cex:durableId="3B21DE2A" w16cex:dateUtc="2025-01-17T10:43:00Z"/>
  <w16cex:commentExtensible w16cex:durableId="69A42C7F" w16cex:dateUtc="2025-01-17T10:43:00Z"/>
  <w16cex:commentExtensible w16cex:durableId="169FD44D" w16cex:dateUtc="2025-01-17T10:44:00Z"/>
  <w16cex:commentExtensible w16cex:durableId="72EE759A" w16cex:dateUtc="2025-01-17T10:44:00Z"/>
  <w16cex:commentExtensible w16cex:durableId="6FFB45A3" w16cex:dateUtc="2025-01-17T10:45:00Z"/>
  <w16cex:commentExtensible w16cex:durableId="3F2D53E8" w16cex:dateUtc="2025-01-17T10:45:00Z"/>
  <w16cex:commentExtensible w16cex:durableId="558D2C7D" w16cex:dateUtc="2025-01-17T10:45:00Z"/>
  <w16cex:commentExtensible w16cex:durableId="4657DA57" w16cex:dateUtc="2025-01-17T10:46:00Z"/>
  <w16cex:commentExtensible w16cex:durableId="65F73BFA" w16cex:dateUtc="2025-01-17T10:46:00Z"/>
  <w16cex:commentExtensible w16cex:durableId="049E24F6" w16cex:dateUtc="2025-01-17T10:46:00Z"/>
  <w16cex:commentExtensible w16cex:durableId="33A0E9A5" w16cex:dateUtc="2025-01-17T10:47:00Z"/>
  <w16cex:commentExtensible w16cex:durableId="478D6FA7" w16cex:dateUtc="2025-01-17T10:47:00Z"/>
  <w16cex:commentExtensible w16cex:durableId="24E00A50" w16cex:dateUtc="2025-01-17T10:47:00Z"/>
  <w16cex:commentExtensible w16cex:durableId="39245D1E" w16cex:dateUtc="2025-01-17T10:48:00Z"/>
  <w16cex:commentExtensible w16cex:durableId="7FF3D8F4" w16cex:dateUtc="2025-01-17T10:48:00Z"/>
  <w16cex:commentExtensible w16cex:durableId="20984A9B" w16cex:dateUtc="2025-01-17T10:49:00Z"/>
  <w16cex:commentExtensible w16cex:durableId="3199AE07" w16cex:dateUtc="2025-01-17T10:49:00Z"/>
  <w16cex:commentExtensible w16cex:durableId="3EA1409D" w16cex:dateUtc="2025-01-17T10:49:00Z"/>
  <w16cex:commentExtensible w16cex:durableId="4F193512" w16cex:dateUtc="2025-01-17T10:50:00Z"/>
  <w16cex:commentExtensible w16cex:durableId="21929084" w16cex:dateUtc="2025-01-17T10:50:00Z"/>
  <w16cex:commentExtensible w16cex:durableId="69DF52EB" w16cex:dateUtc="2025-01-17T10:50:00Z"/>
  <w16cex:commentExtensible w16cex:durableId="5A29F2E6" w16cex:dateUtc="2025-01-17T10:50:00Z"/>
  <w16cex:commentExtensible w16cex:durableId="3DBD4D68" w16cex:dateUtc="2025-01-17T10:51:00Z"/>
  <w16cex:commentExtensible w16cex:durableId="7EF803B8" w16cex:dateUtc="2025-01-17T10:51:00Z"/>
  <w16cex:commentExtensible w16cex:durableId="61EE8D03" w16cex:dateUtc="2025-01-17T10:51:00Z"/>
  <w16cex:commentExtensible w16cex:durableId="04D62DD0" w16cex:dateUtc="2025-01-17T10:52:00Z"/>
  <w16cex:commentExtensible w16cex:durableId="7EF2AF8D" w16cex:dateUtc="2025-01-17T10:52:00Z"/>
  <w16cex:commentExtensible w16cex:durableId="54DF9288" w16cex:dateUtc="2025-01-17T10:52:00Z"/>
  <w16cex:commentExtensible w16cex:durableId="25105317" w16cex:dateUtc="2025-01-17T10:53:00Z"/>
  <w16cex:commentExtensible w16cex:durableId="5C12AC35" w16cex:dateUtc="2025-01-17T10:53:00Z"/>
  <w16cex:commentExtensible w16cex:durableId="5301655E" w16cex:dateUtc="2025-01-17T10:54:00Z"/>
  <w16cex:commentExtensible w16cex:durableId="7C036C7D" w16cex:dateUtc="2025-01-17T10:54:00Z"/>
  <w16cex:commentExtensible w16cex:durableId="30516C68" w16cex:dateUtc="2025-01-07T11:35:00Z"/>
  <w16cex:commentExtensible w16cex:durableId="19802DF9" w16cex:dateUtc="2025-01-10T17:18:00Z"/>
  <w16cex:commentExtensible w16cex:durableId="2B34B49A" w16cex:dateUtc="2025-01-17T01:51:00Z"/>
  <w16cex:commentExtensible w16cex:durableId="2B34B57F" w16cex:dateUtc="2025-01-17T01:54:00Z"/>
  <w16cex:commentExtensible w16cex:durableId="4BF95BAF" w16cex:dateUtc="2025-01-17T06:49:00Z"/>
  <w16cex:commentExtensible w16cex:durableId="098095DE" w16cex:dateUtc="2025-01-16T04:58:00Z"/>
  <w16cex:commentExtensible w16cex:durableId="4EAADB57" w16cex:dateUtc="2025-01-16T04:59:00Z"/>
  <w16cex:commentExtensible w16cex:durableId="72FF700B" w16cex:dateUtc="2025-01-16T04:59:00Z"/>
  <w16cex:commentExtensible w16cex:durableId="76B5EB0A" w16cex:dateUtc="2025-01-17T06:56:00Z"/>
  <w16cex:commentExtensible w16cex:durableId="5A0635A5" w16cex:dateUtc="2025-01-17T06:57:00Z"/>
  <w16cex:commentExtensible w16cex:durableId="31DFE451" w16cex:dateUtc="2025-01-16T06:06:00Z"/>
  <w16cex:commentExtensible w16cex:durableId="19BC652B" w16cex:dateUtc="2025-01-17T07:06:00Z"/>
  <w16cex:commentExtensible w16cex:durableId="509E1D41" w16cex:dateUtc="2025-01-17T07:07:00Z"/>
  <w16cex:commentExtensible w16cex:durableId="2F039BA3" w16cex:dateUtc="2025-01-10T15:36:00Z"/>
  <w16cex:commentExtensible w16cex:durableId="0FEE3740" w16cex:dateUtc="2025-01-10T17:20:00Z"/>
  <w16cex:commentExtensible w16cex:durableId="1FFD0450" w16cex:dateUtc="2025-01-17T07:08:00Z"/>
  <w16cex:commentExtensible w16cex:durableId="7FE7A780" w16cex:dateUtc="2025-01-17T07:09:00Z"/>
  <w16cex:commentExtensible w16cex:durableId="4B41C0BE" w16cex:dateUtc="2025-01-16T05:23:00Z"/>
  <w16cex:commentExtensible w16cex:durableId="21F4514F" w16cex:dateUtc="2025-01-16T05:14:00Z"/>
  <w16cex:commentExtensible w16cex:durableId="0FDA72EC" w16cex:dateUtc="2025-01-17T07:09:00Z"/>
  <w16cex:commentExtensible w16cex:durableId="4CF4F0CE" w16cex:dateUtc="2025-01-17T07:33:00Z"/>
  <w16cex:commentExtensible w16cex:durableId="70D43C7A" w16cex:dateUtc="2025-01-16T05:24:00Z"/>
  <w16cex:commentExtensible w16cex:durableId="739022D0" w16cex:dateUtc="2025-01-16T05:30:00Z"/>
  <w16cex:commentExtensible w16cex:durableId="0DC238FB" w16cex:dateUtc="2025-01-16T05:31:00Z"/>
  <w16cex:commentExtensible w16cex:durableId="2C9FD879" w16cex:dateUtc="2025-01-17T07:10:00Z"/>
  <w16cex:commentExtensible w16cex:durableId="64A49C48" w16cex:dateUtc="2025-01-16T05:35:00Z"/>
  <w16cex:commentExtensible w16cex:durableId="35614CB2" w16cex:dateUtc="2025-01-17T07:34:00Z"/>
  <w16cex:commentExtensible w16cex:durableId="15229D9F" w16cex:dateUtc="2025-01-17T07:12:00Z"/>
  <w16cex:commentExtensible w16cex:durableId="410D63B3" w16cex:dateUtc="2025-01-16T05:41:00Z"/>
  <w16cex:commentExtensible w16cex:durableId="48E7A59F" w16cex:dateUtc="2025-01-17T07:15:00Z"/>
  <w16cex:commentExtensible w16cex:durableId="4C95DC19" w16cex:dateUtc="2025-01-17T07:15:00Z"/>
  <w16cex:commentExtensible w16cex:durableId="1A911404" w16cex:dateUtc="2025-01-16T05:43:00Z"/>
  <w16cex:commentExtensible w16cex:durableId="5213366D" w16cex:dateUtc="2025-01-17T07:21:00Z"/>
  <w16cex:commentExtensible w16cex:durableId="6C786EDB" w16cex:dateUtc="2025-01-17T07:20:00Z"/>
  <w16cex:commentExtensible w16cex:durableId="042AFED3" w16cex:dateUtc="2025-01-16T07:03:00Z"/>
  <w16cex:commentExtensible w16cex:durableId="20224DC3" w16cex:dateUtc="2025-01-17T07:22:00Z"/>
  <w16cex:commentExtensible w16cex:durableId="75E8F99A" w16cex:dateUtc="2025-01-16T05:47:00Z"/>
  <w16cex:commentExtensible w16cex:durableId="044A82EB" w16cex:dateUtc="2025-01-16T05:48:00Z"/>
  <w16cex:commentExtensible w16cex:durableId="1E4548A4" w16cex:dateUtc="2025-01-17T07:24:00Z"/>
  <w16cex:commentExtensible w16cex:durableId="2548391F" w16cex:dateUtc="2025-01-17T07:27:00Z"/>
  <w16cex:commentExtensible w16cex:durableId="509417A2" w16cex:dateUtc="2025-01-16T06:17:00Z"/>
  <w16cex:commentExtensible w16cex:durableId="1B67C94B" w16cex:dateUtc="2025-01-16T05:49:00Z"/>
  <w16cex:commentExtensible w16cex:durableId="2BB9C726" w16cex:dateUtc="2025-01-10T15:51:00Z"/>
  <w16cex:commentExtensible w16cex:durableId="5E50110B" w16cex:dateUtc="2025-01-10T17:21:00Z"/>
  <w16cex:commentExtensible w16cex:durableId="2992936F" w16cex:dateUtc="2025-01-16T05:55:00Z"/>
  <w16cex:commentExtensible w16cex:durableId="63045CFB" w16cex:dateUtc="2025-01-10T16:02:00Z"/>
  <w16cex:commentExtensible w16cex:durableId="792ADFBE" w16cex:dateUtc="2025-01-10T17:23:00Z"/>
  <w16cex:commentExtensible w16cex:durableId="74CA12C6" w16cex:dateUtc="2025-01-16T05:55:00Z"/>
  <w16cex:commentExtensible w16cex:durableId="4A91B574" w16cex:dateUtc="2025-01-16T06:17:00Z"/>
  <w16cex:commentExtensible w16cex:durableId="1ED4F8B9" w16cex:dateUtc="2025-01-16T05:50:00Z"/>
  <w16cex:commentExtensible w16cex:durableId="6183C07E" w16cex:dateUtc="2025-01-16T05:55:00Z"/>
  <w16cex:commentExtensible w16cex:durableId="4657C37B" w16cex:dateUtc="2025-01-17T07:39:00Z"/>
  <w16cex:commentExtensible w16cex:durableId="6CB15ECF" w16cex:dateUtc="2025-01-16T06:20:00Z"/>
  <w16cex:commentExtensible w16cex:durableId="2D022814" w16cex:dateUtc="2025-01-16T05:53:00Z"/>
  <w16cex:commentExtensible w16cex:durableId="6618C95E" w16cex:dateUtc="2025-01-17T07:41:00Z"/>
  <w16cex:commentExtensible w16cex:durableId="37198ACD" w16cex:dateUtc="2025-01-16T06:21:00Z"/>
  <w16cex:commentExtensible w16cex:durableId="488A0370" w16cex:dateUtc="2025-01-16T06:22:00Z"/>
  <w16cex:commentExtensible w16cex:durableId="2B2BA11C" w16cex:dateUtc="2025-01-10T04:37:00Z"/>
  <w16cex:commentExtensible w16cex:durableId="5FDDCE96" w16cex:dateUtc="2025-01-17T07:43:00Z"/>
  <w16cex:commentExtensible w16cex:durableId="3444D86F" w16cex:dateUtc="2025-01-17T07:47:00Z"/>
  <w16cex:commentExtensible w16cex:durableId="33ADC167" w16cex:dateUtc="2025-01-16T06:32:00Z"/>
  <w16cex:commentExtensible w16cex:durableId="7E103794" w16cex:dateUtc="2025-01-16T08:15:00Z"/>
  <w16cex:commentExtensible w16cex:durableId="52612CA9" w16cex:dateUtc="2025-01-16T07:38:00Z"/>
  <w16cex:commentExtensible w16cex:durableId="3E7D6FE9" w16cex:dateUtc="2025-01-16T07:39:00Z"/>
  <w16cex:commentExtensible w16cex:durableId="4BD9CB5D" w16cex:dateUtc="2025-01-16T07:39:00Z"/>
  <w16cex:commentExtensible w16cex:durableId="21B7DF88" w16cex:dateUtc="2025-01-16T07:40:00Z"/>
  <w16cex:commentExtensible w16cex:durableId="49481DFB" w16cex:dateUtc="2025-01-16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955F2E" w16cid:durableId="64B9EB74"/>
  <w16cid:commentId w16cid:paraId="4654E946" w16cid:durableId="314CDA35"/>
  <w16cid:commentId w16cid:paraId="534831AC" w16cid:durableId="0D4945DF"/>
  <w16cid:commentId w16cid:paraId="774A518F" w16cid:durableId="01F54236"/>
  <w16cid:commentId w16cid:paraId="141F3007" w16cid:durableId="2F96D537"/>
  <w16cid:commentId w16cid:paraId="7F605063" w16cid:durableId="13FBD3D0"/>
  <w16cid:commentId w16cid:paraId="5C0595B7" w16cid:durableId="64925BBA"/>
  <w16cid:commentId w16cid:paraId="034D34F5" w16cid:durableId="6E02DB7E"/>
  <w16cid:commentId w16cid:paraId="4C0AB8D8" w16cid:durableId="02C8CF29"/>
  <w16cid:commentId w16cid:paraId="3DABCCB9" w16cid:durableId="5924526A"/>
  <w16cid:commentId w16cid:paraId="706820D5" w16cid:durableId="1094E095"/>
  <w16cid:commentId w16cid:paraId="33C0FD87" w16cid:durableId="5F58F3AB"/>
  <w16cid:commentId w16cid:paraId="1D5AC9B7" w16cid:durableId="4A86BB13"/>
  <w16cid:commentId w16cid:paraId="13658199" w16cid:durableId="1A13C391"/>
  <w16cid:commentId w16cid:paraId="0C9ED70E" w16cid:durableId="3C70C817"/>
  <w16cid:commentId w16cid:paraId="7ECF674E" w16cid:durableId="051DC324"/>
  <w16cid:commentId w16cid:paraId="51E2DBD4" w16cid:durableId="1792205D"/>
  <w16cid:commentId w16cid:paraId="5BB7967E" w16cid:durableId="4D1FAFAE"/>
  <w16cid:commentId w16cid:paraId="43B1C6EA" w16cid:durableId="6376F7CF"/>
  <w16cid:commentId w16cid:paraId="5657736E" w16cid:durableId="28E61795"/>
  <w16cid:commentId w16cid:paraId="45AA5CB0" w16cid:durableId="2F385B7A"/>
  <w16cid:commentId w16cid:paraId="696FAD94" w16cid:durableId="76047105"/>
  <w16cid:commentId w16cid:paraId="2215BA2B" w16cid:durableId="4CBB0DE4"/>
  <w16cid:commentId w16cid:paraId="47339E05" w16cid:durableId="7D5B3DB1"/>
  <w16cid:commentId w16cid:paraId="5B5F815F" w16cid:durableId="06BA7CB6"/>
  <w16cid:commentId w16cid:paraId="46BBBBFF" w16cid:durableId="4B08BD40"/>
  <w16cid:commentId w16cid:paraId="0533041F" w16cid:durableId="02E68E90"/>
  <w16cid:commentId w16cid:paraId="5E730C63" w16cid:durableId="50BB20F7"/>
  <w16cid:commentId w16cid:paraId="251D8758" w16cid:durableId="14A64825"/>
  <w16cid:commentId w16cid:paraId="25A22DD3" w16cid:durableId="2B2BA08E"/>
  <w16cid:commentId w16cid:paraId="129829EB" w16cid:durableId="32DFB195"/>
  <w16cid:commentId w16cid:paraId="56978702" w16cid:durableId="5CF98125"/>
  <w16cid:commentId w16cid:paraId="3E84490D" w16cid:durableId="40762701"/>
  <w16cid:commentId w16cid:paraId="0DB32B0C" w16cid:durableId="0943008F"/>
  <w16cid:commentId w16cid:paraId="7CF6C57F" w16cid:durableId="72CB520F"/>
  <w16cid:commentId w16cid:paraId="59C487C2" w16cid:durableId="1E6B047D"/>
  <w16cid:commentId w16cid:paraId="55BF154C" w16cid:durableId="7DE4FD88"/>
  <w16cid:commentId w16cid:paraId="5D477740" w16cid:durableId="70CD8DF8"/>
  <w16cid:commentId w16cid:paraId="015E5BC4" w16cid:durableId="74E15BE8"/>
  <w16cid:commentId w16cid:paraId="41AFB870" w16cid:durableId="7581BC1B"/>
  <w16cid:commentId w16cid:paraId="368C6EE8" w16cid:durableId="43055A0F"/>
  <w16cid:commentId w16cid:paraId="3A4933FD" w16cid:durableId="2FF0677D"/>
  <w16cid:commentId w16cid:paraId="794E1C76" w16cid:durableId="48F12973"/>
  <w16cid:commentId w16cid:paraId="1A1D6A7C" w16cid:durableId="7D3A08DD"/>
  <w16cid:commentId w16cid:paraId="3E18404F" w16cid:durableId="4B5E779B"/>
  <w16cid:commentId w16cid:paraId="51893644" w16cid:durableId="24E1E37F"/>
  <w16cid:commentId w16cid:paraId="36C0E7DD" w16cid:durableId="55793A03"/>
  <w16cid:commentId w16cid:paraId="09B81D51" w16cid:durableId="2D38706B"/>
  <w16cid:commentId w16cid:paraId="11AD1F6B" w16cid:durableId="1CFD1B41"/>
  <w16cid:commentId w16cid:paraId="3C3B1A67" w16cid:durableId="19935B21"/>
  <w16cid:commentId w16cid:paraId="41B61CF4" w16cid:durableId="0FDF0BDB"/>
  <w16cid:commentId w16cid:paraId="029647A5" w16cid:durableId="7C13F84D"/>
  <w16cid:commentId w16cid:paraId="29AFA28D" w16cid:durableId="51FEE08D"/>
  <w16cid:commentId w16cid:paraId="70C804CA" w16cid:durableId="79465F97"/>
  <w16cid:commentId w16cid:paraId="41946F62" w16cid:durableId="52709AB3"/>
  <w16cid:commentId w16cid:paraId="1FED58E8" w16cid:durableId="12BC4D1C"/>
  <w16cid:commentId w16cid:paraId="3DEEA8B8" w16cid:durableId="5C9CA0C6"/>
  <w16cid:commentId w16cid:paraId="772F2B95" w16cid:durableId="14D4198C"/>
  <w16cid:commentId w16cid:paraId="3531CFB0" w16cid:durableId="4B23BB27"/>
  <w16cid:commentId w16cid:paraId="0F77C429" w16cid:durableId="61D5E1BD"/>
  <w16cid:commentId w16cid:paraId="66835826" w16cid:durableId="012B1D8D"/>
  <w16cid:commentId w16cid:paraId="211195BB" w16cid:durableId="603A996D"/>
  <w16cid:commentId w16cid:paraId="25CEC8CA" w16cid:durableId="0640FD14"/>
  <w16cid:commentId w16cid:paraId="1585B426" w16cid:durableId="5D5A4894"/>
  <w16cid:commentId w16cid:paraId="3B983EFD" w16cid:durableId="5A54070D"/>
  <w16cid:commentId w16cid:paraId="01BAA016" w16cid:durableId="5E9C3EE3"/>
  <w16cid:commentId w16cid:paraId="785F1399" w16cid:durableId="4D9F45EF"/>
  <w16cid:commentId w16cid:paraId="15B5B31D" w16cid:durableId="25FD90AB"/>
  <w16cid:commentId w16cid:paraId="137EC819" w16cid:durableId="1AAD3951"/>
  <w16cid:commentId w16cid:paraId="2EA27A9D" w16cid:durableId="54994FC7"/>
  <w16cid:commentId w16cid:paraId="1662393E" w16cid:durableId="59A84D9D"/>
  <w16cid:commentId w16cid:paraId="2029E06B" w16cid:durableId="497E9E41"/>
  <w16cid:commentId w16cid:paraId="76A7003B" w16cid:durableId="1D3C4F54"/>
  <w16cid:commentId w16cid:paraId="57C8C2E6" w16cid:durableId="2B297F8C"/>
  <w16cid:commentId w16cid:paraId="10959031" w16cid:durableId="4BACF96D"/>
  <w16cid:commentId w16cid:paraId="7CA08089" w16cid:durableId="1CC6DB0C"/>
  <w16cid:commentId w16cid:paraId="6633B7FC" w16cid:durableId="13784B26"/>
  <w16cid:commentId w16cid:paraId="725E6CC6" w16cid:durableId="319CB98D"/>
  <w16cid:commentId w16cid:paraId="68E727F0" w16cid:durableId="7E0B40E0"/>
  <w16cid:commentId w16cid:paraId="45279EC7" w16cid:durableId="715E63EE"/>
  <w16cid:commentId w16cid:paraId="7B94DDF3" w16cid:durableId="66345870"/>
  <w16cid:commentId w16cid:paraId="4E370729" w16cid:durableId="1E6DDE6A"/>
  <w16cid:commentId w16cid:paraId="26F6C140" w16cid:durableId="2B298871"/>
  <w16cid:commentId w16cid:paraId="72309390" w16cid:durableId="173A5B00"/>
  <w16cid:commentId w16cid:paraId="26250328" w16cid:durableId="32D69D62"/>
  <w16cid:commentId w16cid:paraId="5281BE05" w16cid:durableId="283B2D99"/>
  <w16cid:commentId w16cid:paraId="740E4054" w16cid:durableId="2B298A93"/>
  <w16cid:commentId w16cid:paraId="3C5260D1" w16cid:durableId="03287560"/>
  <w16cid:commentId w16cid:paraId="2CBD392D" w16cid:durableId="10D125CE"/>
  <w16cid:commentId w16cid:paraId="72B26EDB" w16cid:durableId="391065CB"/>
  <w16cid:commentId w16cid:paraId="66020293" w16cid:durableId="3634F241"/>
  <w16cid:commentId w16cid:paraId="16A63C37" w16cid:durableId="45B156A3"/>
  <w16cid:commentId w16cid:paraId="63BE71F0" w16cid:durableId="3A56CE4F"/>
  <w16cid:commentId w16cid:paraId="2BFE30E9" w16cid:durableId="458E2B32"/>
  <w16cid:commentId w16cid:paraId="7F26E82F" w16cid:durableId="5E83934E"/>
  <w16cid:commentId w16cid:paraId="11A917A2" w16cid:durableId="3E2E36AC"/>
  <w16cid:commentId w16cid:paraId="42DC951C" w16cid:durableId="509C6B67"/>
  <w16cid:commentId w16cid:paraId="1589BAFA" w16cid:durableId="18502B7C"/>
  <w16cid:commentId w16cid:paraId="3A4FFD8E" w16cid:durableId="6051A992"/>
  <w16cid:commentId w16cid:paraId="1E354B4B" w16cid:durableId="1B597EF3"/>
  <w16cid:commentId w16cid:paraId="0E5929A9" w16cid:durableId="492228E5"/>
  <w16cid:commentId w16cid:paraId="624CCB24" w16cid:durableId="181E070F"/>
  <w16cid:commentId w16cid:paraId="5786B59A" w16cid:durableId="654C181E"/>
  <w16cid:commentId w16cid:paraId="1913A142" w16cid:durableId="756DBF9C"/>
  <w16cid:commentId w16cid:paraId="32236048" w16cid:durableId="5CEC4D12"/>
  <w16cid:commentId w16cid:paraId="68AA5A20" w16cid:durableId="7BC4ED39"/>
  <w16cid:commentId w16cid:paraId="3DDD821F" w16cid:durableId="404DC191"/>
  <w16cid:commentId w16cid:paraId="109A0C8C" w16cid:durableId="6D879678"/>
  <w16cid:commentId w16cid:paraId="71F5467E" w16cid:durableId="6DF897A9"/>
  <w16cid:commentId w16cid:paraId="6E7885FD" w16cid:durableId="3F26183A"/>
  <w16cid:commentId w16cid:paraId="176CCF49" w16cid:durableId="2A250DBD"/>
  <w16cid:commentId w16cid:paraId="24967E2F" w16cid:durableId="3B60623D"/>
  <w16cid:commentId w16cid:paraId="2BB100B0" w16cid:durableId="6D3FDE1D"/>
  <w16cid:commentId w16cid:paraId="487948D6" w16cid:durableId="3FBF9D38"/>
  <w16cid:commentId w16cid:paraId="13056D75" w16cid:durableId="59C0240F"/>
  <w16cid:commentId w16cid:paraId="22DC91B5" w16cid:durableId="017F2D88"/>
  <w16cid:commentId w16cid:paraId="3B91A133" w16cid:durableId="000F6CA1"/>
  <w16cid:commentId w16cid:paraId="53D837BF" w16cid:durableId="438F29D7"/>
  <w16cid:commentId w16cid:paraId="10FCA618" w16cid:durableId="0D57237F"/>
  <w16cid:commentId w16cid:paraId="1E8B63E5" w16cid:durableId="7BC6D2F8"/>
  <w16cid:commentId w16cid:paraId="29E036E4" w16cid:durableId="2CB4FDE2"/>
  <w16cid:commentId w16cid:paraId="0BEA3F47" w16cid:durableId="4FAF8F49"/>
  <w16cid:commentId w16cid:paraId="1C3088BE" w16cid:durableId="29A97B27"/>
  <w16cid:commentId w16cid:paraId="0ACC828D" w16cid:durableId="008CDD77"/>
  <w16cid:commentId w16cid:paraId="3AF6029E" w16cid:durableId="4CECF746"/>
  <w16cid:commentId w16cid:paraId="0D26D23A" w16cid:durableId="0DCF7A28"/>
  <w16cid:commentId w16cid:paraId="42FD4356" w16cid:durableId="57BBC36D"/>
  <w16cid:commentId w16cid:paraId="1153BEA1" w16cid:durableId="5803EC90"/>
  <w16cid:commentId w16cid:paraId="0BFC8199" w16cid:durableId="2FF00BF0"/>
  <w16cid:commentId w16cid:paraId="29E4EF89" w16cid:durableId="736A5AC9"/>
  <w16cid:commentId w16cid:paraId="02DF0EC5" w16cid:durableId="166F4075"/>
  <w16cid:commentId w16cid:paraId="5B7D11EE" w16cid:durableId="36D698AE"/>
  <w16cid:commentId w16cid:paraId="1B8F89A9" w16cid:durableId="5DF822A5"/>
  <w16cid:commentId w16cid:paraId="31289969" w16cid:durableId="3D94C47B"/>
  <w16cid:commentId w16cid:paraId="4F39121E" w16cid:durableId="120A8530"/>
  <w16cid:commentId w16cid:paraId="0DF395CA" w16cid:durableId="61DDC377"/>
  <w16cid:commentId w16cid:paraId="79CF9C7F" w16cid:durableId="49055567"/>
  <w16cid:commentId w16cid:paraId="340BB328" w16cid:durableId="41E7C973"/>
  <w16cid:commentId w16cid:paraId="5D6E7251" w16cid:durableId="7733C8B6"/>
  <w16cid:commentId w16cid:paraId="5E52AD6D" w16cid:durableId="0F2FB22A"/>
  <w16cid:commentId w16cid:paraId="6E622AC0" w16cid:durableId="03961EAA"/>
  <w16cid:commentId w16cid:paraId="4A1EC63F" w16cid:durableId="5F28AFD3"/>
  <w16cid:commentId w16cid:paraId="10C01AE8" w16cid:durableId="758C4960"/>
  <w16cid:commentId w16cid:paraId="78FCA915" w16cid:durableId="542461CD"/>
  <w16cid:commentId w16cid:paraId="5C604E03" w16cid:durableId="7FD1B9A3"/>
  <w16cid:commentId w16cid:paraId="073C83A8" w16cid:durableId="07AA790D"/>
  <w16cid:commentId w16cid:paraId="4344EDC3" w16cid:durableId="6402F010"/>
  <w16cid:commentId w16cid:paraId="2C0415ED" w16cid:durableId="53E4C486"/>
  <w16cid:commentId w16cid:paraId="63ED45AA" w16cid:durableId="197A9E3D"/>
  <w16cid:commentId w16cid:paraId="6B118DFC" w16cid:durableId="701D19D2"/>
  <w16cid:commentId w16cid:paraId="0EA4CF1B" w16cid:durableId="6C14A7B8"/>
  <w16cid:commentId w16cid:paraId="6AFD916A" w16cid:durableId="5D9E27EF"/>
  <w16cid:commentId w16cid:paraId="6E83AED7" w16cid:durableId="038DC526"/>
  <w16cid:commentId w16cid:paraId="5CF0F732" w16cid:durableId="701D05D7"/>
  <w16cid:commentId w16cid:paraId="3429A020" w16cid:durableId="7E83F9BE"/>
  <w16cid:commentId w16cid:paraId="017B6275" w16cid:durableId="3413C650"/>
  <w16cid:commentId w16cid:paraId="58AF24A0" w16cid:durableId="6078D9F5"/>
  <w16cid:commentId w16cid:paraId="0AAFD43A" w16cid:durableId="7E61ADFE"/>
  <w16cid:commentId w16cid:paraId="2F6284E8" w16cid:durableId="7E846EA8"/>
  <w16cid:commentId w16cid:paraId="255464E5" w16cid:durableId="040D3A55"/>
  <w16cid:commentId w16cid:paraId="2CD6F4A8" w16cid:durableId="77ABA771"/>
  <w16cid:commentId w16cid:paraId="6C900325" w16cid:durableId="54224FB6"/>
  <w16cid:commentId w16cid:paraId="6F822E75" w16cid:durableId="7A76454B"/>
  <w16cid:commentId w16cid:paraId="6DC8A71B" w16cid:durableId="7F90DE77"/>
  <w16cid:commentId w16cid:paraId="04DBA255" w16cid:durableId="01341BBD"/>
  <w16cid:commentId w16cid:paraId="6A01E3C5" w16cid:durableId="6E137BEE"/>
  <w16cid:commentId w16cid:paraId="0245AA26" w16cid:durableId="1030C262"/>
  <w16cid:commentId w16cid:paraId="2B78EE7F" w16cid:durableId="563F91AF"/>
  <w16cid:commentId w16cid:paraId="52D9DA92" w16cid:durableId="3BFECCE1"/>
  <w16cid:commentId w16cid:paraId="74EFC249" w16cid:durableId="170B518F"/>
  <w16cid:commentId w16cid:paraId="146C0BF2" w16cid:durableId="4A77E4CA"/>
  <w16cid:commentId w16cid:paraId="2DC50AC4" w16cid:durableId="6E0F3168"/>
  <w16cid:commentId w16cid:paraId="125D9235" w16cid:durableId="397FE0F9"/>
  <w16cid:commentId w16cid:paraId="11A63CAA" w16cid:durableId="57A6DA35"/>
  <w16cid:commentId w16cid:paraId="4290A88D" w16cid:durableId="34384071"/>
  <w16cid:commentId w16cid:paraId="3E8D2C5E" w16cid:durableId="05C67AB4"/>
  <w16cid:commentId w16cid:paraId="7856FE41" w16cid:durableId="12348D8B"/>
  <w16cid:commentId w16cid:paraId="5F1187E0" w16cid:durableId="29D7B740"/>
  <w16cid:commentId w16cid:paraId="3FE14F36" w16cid:durableId="57C9658C"/>
  <w16cid:commentId w16cid:paraId="23A90410" w16cid:durableId="65CE2FB3"/>
  <w16cid:commentId w16cid:paraId="459CF71A" w16cid:durableId="1F094AD2"/>
  <w16cid:commentId w16cid:paraId="4545B02C" w16cid:durableId="3591633F"/>
  <w16cid:commentId w16cid:paraId="7EB0ED6A" w16cid:durableId="0E7DDBC3"/>
  <w16cid:commentId w16cid:paraId="5F6B45EB" w16cid:durableId="0D430757"/>
  <w16cid:commentId w16cid:paraId="15835DB5" w16cid:durableId="5F3F56DD"/>
  <w16cid:commentId w16cid:paraId="07EBE880" w16cid:durableId="21E1064C"/>
  <w16cid:commentId w16cid:paraId="07C733C1" w16cid:durableId="4E67F5E0"/>
  <w16cid:commentId w16cid:paraId="05C48C9C" w16cid:durableId="58401AE2"/>
  <w16cid:commentId w16cid:paraId="4CC99C3A" w16cid:durableId="0307C7E0"/>
  <w16cid:commentId w16cid:paraId="51211B60" w16cid:durableId="0EBA9DC1"/>
  <w16cid:commentId w16cid:paraId="241D20C8" w16cid:durableId="2D2832CC"/>
  <w16cid:commentId w16cid:paraId="6FCF7691" w16cid:durableId="3373D9B9"/>
  <w16cid:commentId w16cid:paraId="206E4164" w16cid:durableId="2D07E15C"/>
  <w16cid:commentId w16cid:paraId="662FEBA6" w16cid:durableId="59D27A87"/>
  <w16cid:commentId w16cid:paraId="76AF1D98" w16cid:durableId="520B557C"/>
  <w16cid:commentId w16cid:paraId="1EDDD3CC" w16cid:durableId="593AE9B5"/>
  <w16cid:commentId w16cid:paraId="49FB68DD" w16cid:durableId="571748D6"/>
  <w16cid:commentId w16cid:paraId="5D092792" w16cid:durableId="6C7F6D15"/>
  <w16cid:commentId w16cid:paraId="36DC7462" w16cid:durableId="43D6B3F4"/>
  <w16cid:commentId w16cid:paraId="54DED9C7" w16cid:durableId="5917CFCB"/>
  <w16cid:commentId w16cid:paraId="6789669B" w16cid:durableId="1371250F"/>
  <w16cid:commentId w16cid:paraId="302519EB" w16cid:durableId="7D356E0D"/>
  <w16cid:commentId w16cid:paraId="429FAB90" w16cid:durableId="18B28037"/>
  <w16cid:commentId w16cid:paraId="5D8C3BDC" w16cid:durableId="100BC8E7"/>
  <w16cid:commentId w16cid:paraId="4890C879" w16cid:durableId="469C616A"/>
  <w16cid:commentId w16cid:paraId="77A38FA9" w16cid:durableId="1B6B3986"/>
  <w16cid:commentId w16cid:paraId="77AF832F" w16cid:durableId="79785E97"/>
  <w16cid:commentId w16cid:paraId="6FA264A0" w16cid:durableId="3F7223D4"/>
  <w16cid:commentId w16cid:paraId="3E767DD3" w16cid:durableId="70B50D6A"/>
  <w16cid:commentId w16cid:paraId="38235E61" w16cid:durableId="08E9E482"/>
  <w16cid:commentId w16cid:paraId="61D6C0B6" w16cid:durableId="09C3985E"/>
  <w16cid:commentId w16cid:paraId="3EA493C9" w16cid:durableId="1A38285B"/>
  <w16cid:commentId w16cid:paraId="48F3073C" w16cid:durableId="0810BCB4"/>
  <w16cid:commentId w16cid:paraId="5763BB81" w16cid:durableId="7AD33F63"/>
  <w16cid:commentId w16cid:paraId="4A83E05A" w16cid:durableId="22BA3844"/>
  <w16cid:commentId w16cid:paraId="4EC76FD8" w16cid:durableId="0B317A80"/>
  <w16cid:commentId w16cid:paraId="57DC67AF" w16cid:durableId="1FEBC142"/>
  <w16cid:commentId w16cid:paraId="709AAF1B" w16cid:durableId="61ED11F9"/>
  <w16cid:commentId w16cid:paraId="6DD5A9FF" w16cid:durableId="1734D9A3"/>
  <w16cid:commentId w16cid:paraId="1553A8F0" w16cid:durableId="0C3A33FB"/>
  <w16cid:commentId w16cid:paraId="20F6354F" w16cid:durableId="0DDAC47E"/>
  <w16cid:commentId w16cid:paraId="6221070D" w16cid:durableId="6C0BDD3F"/>
  <w16cid:commentId w16cid:paraId="2683BA27" w16cid:durableId="564058B2"/>
  <w16cid:commentId w16cid:paraId="731A28F9" w16cid:durableId="0DA35E6A"/>
  <w16cid:commentId w16cid:paraId="72CCF609" w16cid:durableId="04DF9171"/>
  <w16cid:commentId w16cid:paraId="1680F015" w16cid:durableId="2D99A981"/>
  <w16cid:commentId w16cid:paraId="6F425AC2" w16cid:durableId="2612D7BD"/>
  <w16cid:commentId w16cid:paraId="496B7E55" w16cid:durableId="75BA0C7F"/>
  <w16cid:commentId w16cid:paraId="3511DA8F" w16cid:durableId="4D255511"/>
  <w16cid:commentId w16cid:paraId="5DF1F4ED" w16cid:durableId="038B707F"/>
  <w16cid:commentId w16cid:paraId="7BC9460D" w16cid:durableId="0746BC67"/>
  <w16cid:commentId w16cid:paraId="16A5870F" w16cid:durableId="7F7E42D5"/>
  <w16cid:commentId w16cid:paraId="3962A202" w16cid:durableId="7FA6435A"/>
  <w16cid:commentId w16cid:paraId="7F905540" w16cid:durableId="339D20D1"/>
  <w16cid:commentId w16cid:paraId="1E2B94EC" w16cid:durableId="464CE383"/>
  <w16cid:commentId w16cid:paraId="3BD4E46B" w16cid:durableId="43174625"/>
  <w16cid:commentId w16cid:paraId="4E7264B0" w16cid:durableId="6911399F"/>
  <w16cid:commentId w16cid:paraId="3BCEE459" w16cid:durableId="14641ACF"/>
  <w16cid:commentId w16cid:paraId="1FA78C44" w16cid:durableId="572E0F76"/>
  <w16cid:commentId w16cid:paraId="024D8E95" w16cid:durableId="2B3F0895"/>
  <w16cid:commentId w16cid:paraId="0B384E3B" w16cid:durableId="551EAF49"/>
  <w16cid:commentId w16cid:paraId="216A6463" w16cid:durableId="1EEA6F95"/>
  <w16cid:commentId w16cid:paraId="58B415BB" w16cid:durableId="0525FFD3"/>
  <w16cid:commentId w16cid:paraId="1704445C" w16cid:durableId="2B26AD3D"/>
  <w16cid:commentId w16cid:paraId="0957BDAC" w16cid:durableId="1E85F851"/>
  <w16cid:commentId w16cid:paraId="77583267" w16cid:durableId="2CFB3DBE"/>
  <w16cid:commentId w16cid:paraId="79BFD962" w16cid:durableId="65AA84E0"/>
  <w16cid:commentId w16cid:paraId="19CB7718" w16cid:durableId="2B26ADB5"/>
  <w16cid:commentId w16cid:paraId="4C394E26" w16cid:durableId="47D8F154"/>
  <w16cid:commentId w16cid:paraId="1137CAFC" w16cid:durableId="097ABCE1"/>
  <w16cid:commentId w16cid:paraId="4BFBE44C" w16cid:durableId="62B0D08C"/>
  <w16cid:commentId w16cid:paraId="10B38C34" w16cid:durableId="10BC2E5F"/>
  <w16cid:commentId w16cid:paraId="7703A6DD" w16cid:durableId="2F598634"/>
  <w16cid:commentId w16cid:paraId="5BEDF9EA" w16cid:durableId="26650D9E"/>
  <w16cid:commentId w16cid:paraId="0FACDAF8" w16cid:durableId="6AA3B489"/>
  <w16cid:commentId w16cid:paraId="31109984" w16cid:durableId="5F4C8E54"/>
  <w16cid:commentId w16cid:paraId="3AE56B22" w16cid:durableId="78E4CCD1"/>
  <w16cid:commentId w16cid:paraId="4086CE9A" w16cid:durableId="2745142A"/>
  <w16cid:commentId w16cid:paraId="01E5E3E8" w16cid:durableId="4EADE15A"/>
  <w16cid:commentId w16cid:paraId="2464965C" w16cid:durableId="18B28059"/>
  <w16cid:commentId w16cid:paraId="5A9EED13" w16cid:durableId="2269FBB7"/>
  <w16cid:commentId w16cid:paraId="6E397A94" w16cid:durableId="259450F6"/>
  <w16cid:commentId w16cid:paraId="3E25230C" w16cid:durableId="44E53B40"/>
  <w16cid:commentId w16cid:paraId="5CFA5A9A" w16cid:durableId="367DB810"/>
  <w16cid:commentId w16cid:paraId="2AA70FEE" w16cid:durableId="682BB0C0"/>
  <w16cid:commentId w16cid:paraId="744491F3" w16cid:durableId="445DD217"/>
  <w16cid:commentId w16cid:paraId="6CDE279D" w16cid:durableId="79E89D54"/>
  <w16cid:commentId w16cid:paraId="1DBE8A1E" w16cid:durableId="39A115D9"/>
  <w16cid:commentId w16cid:paraId="2CC50E9B" w16cid:durableId="4449FAE5"/>
  <w16cid:commentId w16cid:paraId="11980C22" w16cid:durableId="76A31872"/>
  <w16cid:commentId w16cid:paraId="1FD766B9" w16cid:durableId="215A584A"/>
  <w16cid:commentId w16cid:paraId="61570CEB" w16cid:durableId="6B5B3118"/>
  <w16cid:commentId w16cid:paraId="71871380" w16cid:durableId="23513E79"/>
  <w16cid:commentId w16cid:paraId="6F714EC0" w16cid:durableId="7AE05C68"/>
  <w16cid:commentId w16cid:paraId="755FCBAF" w16cid:durableId="33F0A8E8"/>
  <w16cid:commentId w16cid:paraId="1E8A5EE2" w16cid:durableId="397EECEA"/>
  <w16cid:commentId w16cid:paraId="2A403C32" w16cid:durableId="1C5F4D45"/>
  <w16cid:commentId w16cid:paraId="1D8CE1B6" w16cid:durableId="11692D69"/>
  <w16cid:commentId w16cid:paraId="10A11C5C" w16cid:durableId="1D5E7D23"/>
  <w16cid:commentId w16cid:paraId="59470404" w16cid:durableId="124A2015"/>
  <w16cid:commentId w16cid:paraId="3352F7F9" w16cid:durableId="0FE59F96"/>
  <w16cid:commentId w16cid:paraId="04BE6D6C" w16cid:durableId="56928FBF"/>
  <w16cid:commentId w16cid:paraId="1FE7C5E0" w16cid:durableId="073254A1"/>
  <w16cid:commentId w16cid:paraId="20801887" w16cid:durableId="116D3D5B"/>
  <w16cid:commentId w16cid:paraId="5C240087" w16cid:durableId="449931D5"/>
  <w16cid:commentId w16cid:paraId="2B66667F" w16cid:durableId="5B01F6CB"/>
  <w16cid:commentId w16cid:paraId="39BA5F6A" w16cid:durableId="6AEF0157"/>
  <w16cid:commentId w16cid:paraId="5E360EA6" w16cid:durableId="466508AB"/>
  <w16cid:commentId w16cid:paraId="252291EC" w16cid:durableId="50C4A5EC"/>
  <w16cid:commentId w16cid:paraId="4E414AC9" w16cid:durableId="638F9BFE"/>
  <w16cid:commentId w16cid:paraId="47EA1391" w16cid:durableId="1C6AB802"/>
  <w16cid:commentId w16cid:paraId="40D874B1" w16cid:durableId="76E4351F"/>
  <w16cid:commentId w16cid:paraId="476D344B" w16cid:durableId="5A887ED6"/>
  <w16cid:commentId w16cid:paraId="4FA7E4A4" w16cid:durableId="52D415A1"/>
  <w16cid:commentId w16cid:paraId="185DEB33" w16cid:durableId="094BABA6"/>
  <w16cid:commentId w16cid:paraId="1A8EFA35" w16cid:durableId="6895B7CA"/>
  <w16cid:commentId w16cid:paraId="1B552015" w16cid:durableId="18BF1172"/>
  <w16cid:commentId w16cid:paraId="0FFF5AE4" w16cid:durableId="1B2FCF64"/>
  <w16cid:commentId w16cid:paraId="6DD24F0F" w16cid:durableId="58629D1E"/>
  <w16cid:commentId w16cid:paraId="353DF86D" w16cid:durableId="088B986E"/>
  <w16cid:commentId w16cid:paraId="1184C3F1" w16cid:durableId="444EB60E"/>
  <w16cid:commentId w16cid:paraId="4C6AF7BB" w16cid:durableId="6939A172"/>
  <w16cid:commentId w16cid:paraId="55006377" w16cid:durableId="43F8B1C6"/>
  <w16cid:commentId w16cid:paraId="25343E40" w16cid:durableId="71D27CE9"/>
  <w16cid:commentId w16cid:paraId="3C6FEDB4" w16cid:durableId="639DF756"/>
  <w16cid:commentId w16cid:paraId="505B2E0B" w16cid:durableId="55BF6C36"/>
  <w16cid:commentId w16cid:paraId="3810F72E" w16cid:durableId="7E8C05E5"/>
  <w16cid:commentId w16cid:paraId="15405C91" w16cid:durableId="44A28852"/>
  <w16cid:commentId w16cid:paraId="7C40AA84" w16cid:durableId="12F6B191"/>
  <w16cid:commentId w16cid:paraId="5BEF68E4" w16cid:durableId="050F9B67"/>
  <w16cid:commentId w16cid:paraId="4EA3EDDC" w16cid:durableId="09EE5763"/>
  <w16cid:commentId w16cid:paraId="414ECF0D" w16cid:durableId="030B38B3"/>
  <w16cid:commentId w16cid:paraId="334AB5DE" w16cid:durableId="43E1E4A5"/>
  <w16cid:commentId w16cid:paraId="5C99EBA5" w16cid:durableId="1B64C35E"/>
  <w16cid:commentId w16cid:paraId="684E78AD" w16cid:durableId="2AF6C686"/>
  <w16cid:commentId w16cid:paraId="1263F790" w16cid:durableId="05F27CE6"/>
  <w16cid:commentId w16cid:paraId="4FE2EA37" w16cid:durableId="60B00864"/>
  <w16cid:commentId w16cid:paraId="7D232330" w16cid:durableId="6E35A3BE"/>
  <w16cid:commentId w16cid:paraId="521C5BFB" w16cid:durableId="2038A567"/>
  <w16cid:commentId w16cid:paraId="3D5950F7" w16cid:durableId="106BB1D8"/>
  <w16cid:commentId w16cid:paraId="6E84DC61" w16cid:durableId="7C0E9D60"/>
  <w16cid:commentId w16cid:paraId="1B992ACE" w16cid:durableId="4FF1452A"/>
  <w16cid:commentId w16cid:paraId="322CB529" w16cid:durableId="23670088"/>
  <w16cid:commentId w16cid:paraId="0D57ADB9" w16cid:durableId="34A101B4"/>
  <w16cid:commentId w16cid:paraId="5B7059C9" w16cid:durableId="65195366"/>
  <w16cid:commentId w16cid:paraId="69135CC2" w16cid:durableId="6BE60D6F"/>
  <w16cid:commentId w16cid:paraId="0BB9C5D9" w16cid:durableId="4492A9E8"/>
  <w16cid:commentId w16cid:paraId="035A9898" w16cid:durableId="5AB3A254"/>
  <w16cid:commentId w16cid:paraId="28FB6FA2" w16cid:durableId="0C372C23"/>
  <w16cid:commentId w16cid:paraId="0B690B7E" w16cid:durableId="34378CE7"/>
  <w16cid:commentId w16cid:paraId="476637B0" w16cid:durableId="039D67B4"/>
  <w16cid:commentId w16cid:paraId="190007FC" w16cid:durableId="090DDE4F"/>
  <w16cid:commentId w16cid:paraId="1FBD632D" w16cid:durableId="1A03FC7A"/>
  <w16cid:commentId w16cid:paraId="6A1DBC60" w16cid:durableId="0A11C4A1"/>
  <w16cid:commentId w16cid:paraId="7B6BBED9" w16cid:durableId="63A82B8A"/>
  <w16cid:commentId w16cid:paraId="19D71BB1" w16cid:durableId="1C673442"/>
  <w16cid:commentId w16cid:paraId="63521387" w16cid:durableId="46D6CE5C"/>
  <w16cid:commentId w16cid:paraId="693B9E27" w16cid:durableId="21AE4889"/>
  <w16cid:commentId w16cid:paraId="10A9F31E" w16cid:durableId="0203E92C"/>
  <w16cid:commentId w16cid:paraId="73DEAC49" w16cid:durableId="58E2BCB5"/>
  <w16cid:commentId w16cid:paraId="24FBE7E9" w16cid:durableId="5F33FAAF"/>
  <w16cid:commentId w16cid:paraId="60B93801" w16cid:durableId="67E0187E"/>
  <w16cid:commentId w16cid:paraId="1F98F8A1" w16cid:durableId="3777C7DC"/>
  <w16cid:commentId w16cid:paraId="4D7A1031" w16cid:durableId="54BD2E11"/>
  <w16cid:commentId w16cid:paraId="376792B0" w16cid:durableId="1DEBCF50"/>
  <w16cid:commentId w16cid:paraId="5AC38DD7" w16cid:durableId="3F005A2F"/>
  <w16cid:commentId w16cid:paraId="7F793E65" w16cid:durableId="52BE2AFC"/>
  <w16cid:commentId w16cid:paraId="0C37FEE4" w16cid:durableId="237BB2ED"/>
  <w16cid:commentId w16cid:paraId="5230B422" w16cid:durableId="574D7ED9"/>
  <w16cid:commentId w16cid:paraId="4904CA81" w16cid:durableId="615C7C2D"/>
  <w16cid:commentId w16cid:paraId="4A21FC99" w16cid:durableId="6B4037F3"/>
  <w16cid:commentId w16cid:paraId="1E9EB95D" w16cid:durableId="4BFB69DF"/>
  <w16cid:commentId w16cid:paraId="573CA3B3" w16cid:durableId="476193C6"/>
  <w16cid:commentId w16cid:paraId="53D61942" w16cid:durableId="0BE292E7"/>
  <w16cid:commentId w16cid:paraId="67F582D4" w16cid:durableId="797DC909"/>
  <w16cid:commentId w16cid:paraId="627ECE87" w16cid:durableId="1E6789D9"/>
  <w16cid:commentId w16cid:paraId="58D7F475" w16cid:durableId="6FCCCD63"/>
  <w16cid:commentId w16cid:paraId="75F598B0" w16cid:durableId="499B8593"/>
  <w16cid:commentId w16cid:paraId="7690644F" w16cid:durableId="4AB79A49"/>
  <w16cid:commentId w16cid:paraId="112A8AE1" w16cid:durableId="08728D14"/>
  <w16cid:commentId w16cid:paraId="20A6BC16" w16cid:durableId="6B2FCC5C"/>
  <w16cid:commentId w16cid:paraId="486513BE" w16cid:durableId="018A37A8"/>
  <w16cid:commentId w16cid:paraId="5A5C7256" w16cid:durableId="1284881F"/>
  <w16cid:commentId w16cid:paraId="42C16C09" w16cid:durableId="53AE0ECA"/>
  <w16cid:commentId w16cid:paraId="060CD406" w16cid:durableId="2FC23E86"/>
  <w16cid:commentId w16cid:paraId="297E44EA" w16cid:durableId="6796325E"/>
  <w16cid:commentId w16cid:paraId="7721C1C0" w16cid:durableId="4DB01A6B"/>
  <w16cid:commentId w16cid:paraId="78C58A70" w16cid:durableId="5AE60C85"/>
  <w16cid:commentId w16cid:paraId="6C8B97A0" w16cid:durableId="27B0A12D"/>
  <w16cid:commentId w16cid:paraId="4767765A" w16cid:durableId="23D08AFD"/>
  <w16cid:commentId w16cid:paraId="1C1CBEB3" w16cid:durableId="5754EF7E"/>
  <w16cid:commentId w16cid:paraId="1B2B7052" w16cid:durableId="10250921"/>
  <w16cid:commentId w16cid:paraId="5EDEDDBD" w16cid:durableId="0E27F3C1"/>
  <w16cid:commentId w16cid:paraId="1E11F9B4" w16cid:durableId="61963B36"/>
  <w16cid:commentId w16cid:paraId="12592EF4" w16cid:durableId="07952032"/>
  <w16cid:commentId w16cid:paraId="0704C5EB" w16cid:durableId="201DC8E9"/>
  <w16cid:commentId w16cid:paraId="7760659B" w16cid:durableId="34CBB6B6"/>
  <w16cid:commentId w16cid:paraId="7774535C" w16cid:durableId="3B21DE2A"/>
  <w16cid:commentId w16cid:paraId="6E88D079" w16cid:durableId="69A42C7F"/>
  <w16cid:commentId w16cid:paraId="0F7A40F3" w16cid:durableId="169FD44D"/>
  <w16cid:commentId w16cid:paraId="372541AE" w16cid:durableId="72EE759A"/>
  <w16cid:commentId w16cid:paraId="3DA22B89" w16cid:durableId="6FFB45A3"/>
  <w16cid:commentId w16cid:paraId="7F3271B1" w16cid:durableId="3F2D53E8"/>
  <w16cid:commentId w16cid:paraId="4BEA0161" w16cid:durableId="558D2C7D"/>
  <w16cid:commentId w16cid:paraId="323B841E" w16cid:durableId="4657DA57"/>
  <w16cid:commentId w16cid:paraId="5833ADDA" w16cid:durableId="65F73BFA"/>
  <w16cid:commentId w16cid:paraId="35B16BD3" w16cid:durableId="049E24F6"/>
  <w16cid:commentId w16cid:paraId="3CAA7361" w16cid:durableId="33A0E9A5"/>
  <w16cid:commentId w16cid:paraId="34E7573D" w16cid:durableId="478D6FA7"/>
  <w16cid:commentId w16cid:paraId="264450A6" w16cid:durableId="24E00A50"/>
  <w16cid:commentId w16cid:paraId="4DC9D0BA" w16cid:durableId="39245D1E"/>
  <w16cid:commentId w16cid:paraId="0B8FB033" w16cid:durableId="7FF3D8F4"/>
  <w16cid:commentId w16cid:paraId="16A8C24D" w16cid:durableId="20984A9B"/>
  <w16cid:commentId w16cid:paraId="77E03073" w16cid:durableId="3199AE07"/>
  <w16cid:commentId w16cid:paraId="17807BC6" w16cid:durableId="3EA1409D"/>
  <w16cid:commentId w16cid:paraId="2BA11C8F" w16cid:durableId="4F193512"/>
  <w16cid:commentId w16cid:paraId="13F7875F" w16cid:durableId="21929084"/>
  <w16cid:commentId w16cid:paraId="007D5321" w16cid:durableId="69DF52EB"/>
  <w16cid:commentId w16cid:paraId="181061A1" w16cid:durableId="5A29F2E6"/>
  <w16cid:commentId w16cid:paraId="47CC1050" w16cid:durableId="3DBD4D68"/>
  <w16cid:commentId w16cid:paraId="019E8594" w16cid:durableId="7EF803B8"/>
  <w16cid:commentId w16cid:paraId="6732F4AE" w16cid:durableId="61EE8D03"/>
  <w16cid:commentId w16cid:paraId="7EB0E083" w16cid:durableId="04D62DD0"/>
  <w16cid:commentId w16cid:paraId="0C392860" w16cid:durableId="7EF2AF8D"/>
  <w16cid:commentId w16cid:paraId="14F2D4E3" w16cid:durableId="54DF9288"/>
  <w16cid:commentId w16cid:paraId="64EF2D98" w16cid:durableId="25105317"/>
  <w16cid:commentId w16cid:paraId="65B0E791" w16cid:durableId="5C12AC35"/>
  <w16cid:commentId w16cid:paraId="404CE990" w16cid:durableId="5301655E"/>
  <w16cid:commentId w16cid:paraId="537F7AB8" w16cid:durableId="7C036C7D"/>
  <w16cid:commentId w16cid:paraId="31AA2233" w16cid:durableId="30516C68"/>
  <w16cid:commentId w16cid:paraId="3803439B" w16cid:durableId="19802DF9"/>
  <w16cid:commentId w16cid:paraId="530D8458" w16cid:durableId="2B34B49A"/>
  <w16cid:commentId w16cid:paraId="53F6A354" w16cid:durableId="2B34B57F"/>
  <w16cid:commentId w16cid:paraId="618B4D89" w16cid:durableId="4BF95BAF"/>
  <w16cid:commentId w16cid:paraId="2AA16AD7" w16cid:durableId="098095DE"/>
  <w16cid:commentId w16cid:paraId="4EFBE7CA" w16cid:durableId="4EAADB57"/>
  <w16cid:commentId w16cid:paraId="1A0C3B00" w16cid:durableId="72FF700B"/>
  <w16cid:commentId w16cid:paraId="58F01BEE" w16cid:durableId="76B5EB0A"/>
  <w16cid:commentId w16cid:paraId="21B4C3DC" w16cid:durableId="5A0635A5"/>
  <w16cid:commentId w16cid:paraId="62204C7E" w16cid:durableId="31DFE451"/>
  <w16cid:commentId w16cid:paraId="02196B3B" w16cid:durableId="19BC652B"/>
  <w16cid:commentId w16cid:paraId="75263670" w16cid:durableId="509E1D41"/>
  <w16cid:commentId w16cid:paraId="08BB5990" w16cid:durableId="2F039BA3"/>
  <w16cid:commentId w16cid:paraId="56973A0A" w16cid:durableId="0FEE3740"/>
  <w16cid:commentId w16cid:paraId="4F42CE48" w16cid:durableId="1FFD0450"/>
  <w16cid:commentId w16cid:paraId="3C73F2A8" w16cid:durableId="7FE7A780"/>
  <w16cid:commentId w16cid:paraId="6E90D173" w16cid:durableId="4B41C0BE"/>
  <w16cid:commentId w16cid:paraId="19526930" w16cid:durableId="21F4514F"/>
  <w16cid:commentId w16cid:paraId="743DEF42" w16cid:durableId="0FDA72EC"/>
  <w16cid:commentId w16cid:paraId="3A3D9F4D" w16cid:durableId="4CF4F0CE"/>
  <w16cid:commentId w16cid:paraId="478F32C5" w16cid:durableId="70D43C7A"/>
  <w16cid:commentId w16cid:paraId="5FD0A65C" w16cid:durableId="739022D0"/>
  <w16cid:commentId w16cid:paraId="2BA65D54" w16cid:durableId="0DC238FB"/>
  <w16cid:commentId w16cid:paraId="143ED801" w16cid:durableId="2C9FD879"/>
  <w16cid:commentId w16cid:paraId="5B2C5EB4" w16cid:durableId="64A49C48"/>
  <w16cid:commentId w16cid:paraId="1D610A6A" w16cid:durableId="35614CB2"/>
  <w16cid:commentId w16cid:paraId="7860BA84" w16cid:durableId="15229D9F"/>
  <w16cid:commentId w16cid:paraId="261A766A" w16cid:durableId="410D63B3"/>
  <w16cid:commentId w16cid:paraId="49A8B205" w16cid:durableId="48E7A59F"/>
  <w16cid:commentId w16cid:paraId="6AE3CE70" w16cid:durableId="4C95DC19"/>
  <w16cid:commentId w16cid:paraId="1F13962F" w16cid:durableId="1A911404"/>
  <w16cid:commentId w16cid:paraId="290816A3" w16cid:durableId="5213366D"/>
  <w16cid:commentId w16cid:paraId="0A5665A4" w16cid:durableId="6C786EDB"/>
  <w16cid:commentId w16cid:paraId="41F63B19" w16cid:durableId="042AFED3"/>
  <w16cid:commentId w16cid:paraId="6EE22395" w16cid:durableId="20224DC3"/>
  <w16cid:commentId w16cid:paraId="6C9D87BB" w16cid:durableId="75E8F99A"/>
  <w16cid:commentId w16cid:paraId="089671F0" w16cid:durableId="044A82EB"/>
  <w16cid:commentId w16cid:paraId="5EC6FC02" w16cid:durableId="1E4548A4"/>
  <w16cid:commentId w16cid:paraId="1F3DFDD3" w16cid:durableId="2548391F"/>
  <w16cid:commentId w16cid:paraId="2BA68FC3" w16cid:durableId="509417A2"/>
  <w16cid:commentId w16cid:paraId="1A2D22CB" w16cid:durableId="1B67C94B"/>
  <w16cid:commentId w16cid:paraId="7C41173E" w16cid:durableId="2BB9C726"/>
  <w16cid:commentId w16cid:paraId="683EAC13" w16cid:durableId="5E50110B"/>
  <w16cid:commentId w16cid:paraId="61532365" w16cid:durableId="2992936F"/>
  <w16cid:commentId w16cid:paraId="37CB5DCD" w16cid:durableId="63045CFB"/>
  <w16cid:commentId w16cid:paraId="0C763EA6" w16cid:durableId="792ADFBE"/>
  <w16cid:commentId w16cid:paraId="0E488424" w16cid:durableId="74CA12C6"/>
  <w16cid:commentId w16cid:paraId="3FD4F0A8" w16cid:durableId="4A91B574"/>
  <w16cid:commentId w16cid:paraId="22A34868" w16cid:durableId="1ED4F8B9"/>
  <w16cid:commentId w16cid:paraId="30B9FDDF" w16cid:durableId="6183C07E"/>
  <w16cid:commentId w16cid:paraId="385DA2EB" w16cid:durableId="4657C37B"/>
  <w16cid:commentId w16cid:paraId="12257A72" w16cid:durableId="6CB15ECF"/>
  <w16cid:commentId w16cid:paraId="72E5FC46" w16cid:durableId="2D022814"/>
  <w16cid:commentId w16cid:paraId="39B03BBB" w16cid:durableId="6618C95E"/>
  <w16cid:commentId w16cid:paraId="5F2E52FE" w16cid:durableId="37198ACD"/>
  <w16cid:commentId w16cid:paraId="05C08A9C" w16cid:durableId="488A0370"/>
  <w16cid:commentId w16cid:paraId="0E871B41" w16cid:durableId="2B2BA11C"/>
  <w16cid:commentId w16cid:paraId="08B74F8D" w16cid:durableId="5FDDCE96"/>
  <w16cid:commentId w16cid:paraId="46342125" w16cid:durableId="3444D86F"/>
  <w16cid:commentId w16cid:paraId="67715690" w16cid:durableId="33ADC167"/>
  <w16cid:commentId w16cid:paraId="191FF9C2" w16cid:durableId="7E103794"/>
  <w16cid:commentId w16cid:paraId="2226E5E1" w16cid:durableId="52612CA9"/>
  <w16cid:commentId w16cid:paraId="60258AD5" w16cid:durableId="3E7D6FE9"/>
  <w16cid:commentId w16cid:paraId="09A79E70" w16cid:durableId="4BD9CB5D"/>
  <w16cid:commentId w16cid:paraId="5B7302B1" w16cid:durableId="21B7DF88"/>
  <w16cid:commentId w16cid:paraId="4B8624B6" w16cid:durableId="49481D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A59F7" w14:textId="77777777" w:rsidR="00576B35" w:rsidRDefault="00576B35" w:rsidP="00A239FE">
      <w:r>
        <w:separator/>
      </w:r>
    </w:p>
    <w:p w14:paraId="3CDA2ED3" w14:textId="77777777" w:rsidR="00576B35" w:rsidRDefault="00576B35"/>
  </w:endnote>
  <w:endnote w:type="continuationSeparator" w:id="0">
    <w:p w14:paraId="3FA95CF9" w14:textId="77777777" w:rsidR="00576B35" w:rsidRDefault="00576B35" w:rsidP="00A239FE">
      <w:r>
        <w:continuationSeparator/>
      </w:r>
    </w:p>
    <w:p w14:paraId="5F609E50" w14:textId="77777777" w:rsidR="00576B35" w:rsidRDefault="00576B35"/>
  </w:endnote>
  <w:endnote w:type="continuationNotice" w:id="1">
    <w:p w14:paraId="3DC2ECD9" w14:textId="77777777" w:rsidR="00576B35" w:rsidRDefault="00576B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0"/>
      <w:gridCol w:w="3000"/>
      <w:gridCol w:w="3000"/>
    </w:tblGrid>
    <w:tr w:rsidR="0D182A28" w14:paraId="25C8DD91" w14:textId="77777777" w:rsidTr="00724B3C">
      <w:trPr>
        <w:trHeight w:val="300"/>
      </w:trPr>
      <w:tc>
        <w:tcPr>
          <w:tcW w:w="3000" w:type="dxa"/>
        </w:tcPr>
        <w:p w14:paraId="3CF18826" w14:textId="3C783B4B" w:rsidR="0D182A28" w:rsidRDefault="0D182A28" w:rsidP="00724B3C">
          <w:pPr>
            <w:pStyle w:val="Header"/>
            <w:ind w:left="-115"/>
          </w:pPr>
        </w:p>
      </w:tc>
      <w:tc>
        <w:tcPr>
          <w:tcW w:w="3000" w:type="dxa"/>
        </w:tcPr>
        <w:p w14:paraId="4D9C7CDA" w14:textId="2D850CFA" w:rsidR="0D182A28" w:rsidRDefault="0D182A28" w:rsidP="00724B3C">
          <w:pPr>
            <w:pStyle w:val="Header"/>
            <w:jc w:val="center"/>
          </w:pPr>
        </w:p>
      </w:tc>
      <w:tc>
        <w:tcPr>
          <w:tcW w:w="3000" w:type="dxa"/>
        </w:tcPr>
        <w:p w14:paraId="4FDF4EE8" w14:textId="15A9FD98" w:rsidR="0D182A28" w:rsidRDefault="0D182A28" w:rsidP="00724B3C">
          <w:pPr>
            <w:pStyle w:val="Header"/>
            <w:ind w:right="-115"/>
            <w:jc w:val="right"/>
          </w:pPr>
        </w:p>
      </w:tc>
    </w:tr>
  </w:tbl>
  <w:p w14:paraId="2BE9B8FD" w14:textId="3CF515AE" w:rsidR="0D182A28" w:rsidRDefault="0D182A28" w:rsidP="00724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5A38F" w14:textId="77777777" w:rsidR="00576B35" w:rsidRDefault="00576B35" w:rsidP="00A239FE">
      <w:r>
        <w:separator/>
      </w:r>
    </w:p>
    <w:p w14:paraId="1BB05DAC" w14:textId="77777777" w:rsidR="00576B35" w:rsidRDefault="00576B35"/>
  </w:footnote>
  <w:footnote w:type="continuationSeparator" w:id="0">
    <w:p w14:paraId="062667CE" w14:textId="77777777" w:rsidR="00576B35" w:rsidRDefault="00576B35" w:rsidP="00A239FE">
      <w:r>
        <w:continuationSeparator/>
      </w:r>
    </w:p>
    <w:p w14:paraId="0A690BED" w14:textId="77777777" w:rsidR="00576B35" w:rsidRDefault="00576B35"/>
  </w:footnote>
  <w:footnote w:type="continuationNotice" w:id="1">
    <w:p w14:paraId="139A295E" w14:textId="77777777" w:rsidR="00576B35" w:rsidRDefault="00576B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0"/>
      <w:gridCol w:w="3000"/>
      <w:gridCol w:w="3000"/>
    </w:tblGrid>
    <w:tr w:rsidR="0D182A28" w14:paraId="11AC21E2" w14:textId="77777777" w:rsidTr="00724B3C">
      <w:trPr>
        <w:trHeight w:val="300"/>
      </w:trPr>
      <w:tc>
        <w:tcPr>
          <w:tcW w:w="3000" w:type="dxa"/>
        </w:tcPr>
        <w:p w14:paraId="4546E72B" w14:textId="589E1D19" w:rsidR="0D182A28" w:rsidRDefault="0D182A28" w:rsidP="00724B3C">
          <w:pPr>
            <w:pStyle w:val="Header"/>
            <w:ind w:left="-115"/>
          </w:pPr>
        </w:p>
      </w:tc>
      <w:tc>
        <w:tcPr>
          <w:tcW w:w="3000" w:type="dxa"/>
        </w:tcPr>
        <w:p w14:paraId="141F661A" w14:textId="3B079BDF" w:rsidR="0D182A28" w:rsidRDefault="0D182A28" w:rsidP="00724B3C">
          <w:pPr>
            <w:pStyle w:val="Header"/>
            <w:jc w:val="center"/>
          </w:pPr>
        </w:p>
      </w:tc>
      <w:tc>
        <w:tcPr>
          <w:tcW w:w="3000" w:type="dxa"/>
        </w:tcPr>
        <w:p w14:paraId="0D0E4AA9" w14:textId="68CF8CF4" w:rsidR="0D182A28" w:rsidRDefault="0D182A28" w:rsidP="00724B3C">
          <w:pPr>
            <w:pStyle w:val="Header"/>
            <w:ind w:right="-115"/>
            <w:jc w:val="right"/>
          </w:pPr>
        </w:p>
      </w:tc>
    </w:tr>
  </w:tbl>
  <w:p w14:paraId="2A505523" w14:textId="660AB33E" w:rsidR="0D182A28" w:rsidRDefault="0D182A28" w:rsidP="00724B3C">
    <w:pPr>
      <w:pStyle w:val="Header"/>
    </w:pPr>
  </w:p>
</w:hdr>
</file>

<file path=word/intelligence2.xml><?xml version="1.0" encoding="utf-8"?>
<int2:intelligence xmlns:int2="http://schemas.microsoft.com/office/intelligence/2020/intelligence" xmlns:oel="http://schemas.microsoft.com/office/2019/extlst">
  <int2:observations>
    <int2:textHash int2:hashCode="VQBATDyZ4C70WI" int2:id="HY58WDv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2B34C02E"/>
    <w:lvl w:ilvl="0">
      <w:start w:val="1"/>
      <w:numFmt w:val="bullet"/>
      <w:pStyle w:val="ListBullet5"/>
      <w:lvlText w:val="▫"/>
      <w:lvlJc w:val="left"/>
      <w:pPr>
        <w:ind w:left="1800" w:hanging="360"/>
      </w:pPr>
      <w:rPr>
        <w:rFonts w:ascii="Times New Roman" w:hAnsi="Times New Roman" w:cs="Times New Roman" w:hint="default"/>
      </w:rPr>
    </w:lvl>
  </w:abstractNum>
  <w:abstractNum w:abstractNumId="1" w15:restartNumberingAfterBreak="0">
    <w:nsid w:val="FFFFFF81"/>
    <w:multiLevelType w:val="singleLevel"/>
    <w:tmpl w:val="D8C46140"/>
    <w:lvl w:ilvl="0">
      <w:start w:val="1"/>
      <w:numFmt w:val="bullet"/>
      <w:pStyle w:val="ListBullet4"/>
      <w:lvlText w:val="▪"/>
      <w:lvlJc w:val="left"/>
      <w:pPr>
        <w:ind w:left="1440" w:hanging="360"/>
      </w:pPr>
      <w:rPr>
        <w:rFonts w:ascii="Times New Roman" w:hAnsi="Times New Roman" w:cs="Times New Roman" w:hint="default"/>
      </w:rPr>
    </w:lvl>
  </w:abstractNum>
  <w:abstractNum w:abstractNumId="2" w15:restartNumberingAfterBreak="0">
    <w:nsid w:val="03EE7463"/>
    <w:multiLevelType w:val="hybridMultilevel"/>
    <w:tmpl w:val="BC443286"/>
    <w:lvl w:ilvl="0" w:tplc="FE187BDC">
      <w:start w:val="1"/>
      <w:numFmt w:val="lowerLetter"/>
      <w:pStyle w:val="ListLett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6F47B88"/>
    <w:multiLevelType w:val="hybridMultilevel"/>
    <w:tmpl w:val="E73C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E3EB9"/>
    <w:multiLevelType w:val="hybridMultilevel"/>
    <w:tmpl w:val="09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8436E"/>
    <w:multiLevelType w:val="multilevel"/>
    <w:tmpl w:val="2B56DF90"/>
    <w:lvl w:ilvl="0">
      <w:start w:val="1"/>
      <w:numFmt w:val="lowerRoman"/>
      <w:pStyle w:val="ListNumber4Roman"/>
      <w:lvlText w:val="%1."/>
      <w:lvlJc w:val="right"/>
      <w:pPr>
        <w:ind w:left="1440" w:hanging="1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903737D"/>
    <w:multiLevelType w:val="hybridMultilevel"/>
    <w:tmpl w:val="B4B2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D5D15"/>
    <w:multiLevelType w:val="multilevel"/>
    <w:tmpl w:val="F42E3C18"/>
    <w:lvl w:ilvl="0">
      <w:start w:val="1"/>
      <w:numFmt w:val="decimal"/>
      <w:pStyle w:val="TableListNumber10pt"/>
      <w:lvlText w:val="%1."/>
      <w:lvlJc w:val="right"/>
      <w:pPr>
        <w:ind w:left="518" w:hanging="360"/>
      </w:pPr>
      <w:rPr>
        <w:rFonts w:ascii="Times New Roman" w:hAnsi="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8" w15:restartNumberingAfterBreak="0">
    <w:nsid w:val="0CD2767F"/>
    <w:multiLevelType w:val="hybridMultilevel"/>
    <w:tmpl w:val="4EB85840"/>
    <w:lvl w:ilvl="0" w:tplc="DF9057DC">
      <w:start w:val="1"/>
      <w:numFmt w:val="decimal"/>
      <w:pStyle w:val="ListNumber4"/>
      <w:lvlText w:val="%1."/>
      <w:lvlJc w:val="left"/>
      <w:pPr>
        <w:ind w:left="180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08162F"/>
    <w:multiLevelType w:val="singleLevel"/>
    <w:tmpl w:val="EAB83DEA"/>
    <w:name w:val="ln3"/>
    <w:styleLink w:val="ArticleSection"/>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0" w15:restartNumberingAfterBreak="0">
    <w:nsid w:val="11785BFA"/>
    <w:multiLevelType w:val="hybridMultilevel"/>
    <w:tmpl w:val="EA72A0F4"/>
    <w:lvl w:ilvl="0" w:tplc="1932F98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1646397D"/>
    <w:multiLevelType w:val="hybridMultilevel"/>
    <w:tmpl w:val="A350CA8A"/>
    <w:name w:val="WWtfl2"/>
    <w:styleLink w:val="Style1"/>
    <w:lvl w:ilvl="0" w:tplc="2788F12E">
      <w:start w:val="1"/>
      <w:numFmt w:val="decimal"/>
      <w:pStyle w:val="Attachment"/>
      <w:lvlText w:val="Attachment %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16C83DDE"/>
    <w:multiLevelType w:val="singleLevel"/>
    <w:tmpl w:val="0D70CC3C"/>
    <w:name w:val="WWre"/>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3" w15:restartNumberingAfterBreak="0">
    <w:nsid w:val="184E2AC4"/>
    <w:multiLevelType w:val="multilevel"/>
    <w:tmpl w:val="058AD150"/>
    <w:lvl w:ilvl="0">
      <w:start w:val="1"/>
      <w:numFmt w:val="decimal"/>
      <w:pStyle w:val="01Heading1"/>
      <w:lvlText w:val="%1"/>
      <w:lvlJc w:val="left"/>
      <w:pPr>
        <w:tabs>
          <w:tab w:val="num" w:pos="851"/>
        </w:tabs>
        <w:ind w:left="851" w:hanging="851"/>
      </w:pPr>
    </w:lvl>
    <w:lvl w:ilvl="1">
      <w:start w:val="1"/>
      <w:numFmt w:val="decimal"/>
      <w:pStyle w:val="02Heading2"/>
      <w:lvlText w:val="%1.%2"/>
      <w:lvlJc w:val="left"/>
      <w:pPr>
        <w:tabs>
          <w:tab w:val="num" w:pos="851"/>
        </w:tabs>
        <w:ind w:left="851" w:hanging="851"/>
      </w:pPr>
    </w:lvl>
    <w:lvl w:ilvl="2">
      <w:start w:val="1"/>
      <w:numFmt w:val="decimal"/>
      <w:pStyle w:val="03Heading3"/>
      <w:lvlText w:val="%1.%2.%3"/>
      <w:lvlJc w:val="left"/>
      <w:pPr>
        <w:tabs>
          <w:tab w:val="num" w:pos="851"/>
        </w:tabs>
        <w:ind w:left="851" w:hanging="851"/>
      </w:p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C220985"/>
    <w:multiLevelType w:val="singleLevel"/>
    <w:tmpl w:val="D1262904"/>
    <w:name w:val="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5" w15:restartNumberingAfterBreak="0">
    <w:nsid w:val="1D0D31C3"/>
    <w:multiLevelType w:val="singleLevel"/>
    <w:tmpl w:val="40545444"/>
    <w:name w:val="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6" w15:restartNumberingAfterBreak="0">
    <w:nsid w:val="249BBE34"/>
    <w:multiLevelType w:val="hybridMultilevel"/>
    <w:tmpl w:val="E840A23A"/>
    <w:lvl w:ilvl="0" w:tplc="2A4606EA">
      <w:start w:val="1"/>
      <w:numFmt w:val="bullet"/>
      <w:lvlText w:val=""/>
      <w:lvlJc w:val="left"/>
      <w:pPr>
        <w:ind w:left="720" w:hanging="360"/>
      </w:pPr>
      <w:rPr>
        <w:rFonts w:ascii="Symbol" w:hAnsi="Symbol" w:hint="default"/>
      </w:rPr>
    </w:lvl>
    <w:lvl w:ilvl="1" w:tplc="945052F0">
      <w:start w:val="1"/>
      <w:numFmt w:val="bullet"/>
      <w:lvlText w:val="o"/>
      <w:lvlJc w:val="left"/>
      <w:pPr>
        <w:ind w:left="1440" w:hanging="360"/>
      </w:pPr>
      <w:rPr>
        <w:rFonts w:ascii="Courier New" w:hAnsi="Courier New" w:hint="default"/>
      </w:rPr>
    </w:lvl>
    <w:lvl w:ilvl="2" w:tplc="2AEC00C0">
      <w:start w:val="1"/>
      <w:numFmt w:val="bullet"/>
      <w:lvlText w:val=""/>
      <w:lvlJc w:val="left"/>
      <w:pPr>
        <w:ind w:left="2160" w:hanging="360"/>
      </w:pPr>
      <w:rPr>
        <w:rFonts w:ascii="Wingdings" w:hAnsi="Wingdings" w:hint="default"/>
      </w:rPr>
    </w:lvl>
    <w:lvl w:ilvl="3" w:tplc="FF40F810">
      <w:start w:val="1"/>
      <w:numFmt w:val="bullet"/>
      <w:lvlText w:val=""/>
      <w:lvlJc w:val="left"/>
      <w:pPr>
        <w:ind w:left="2880" w:hanging="360"/>
      </w:pPr>
      <w:rPr>
        <w:rFonts w:ascii="Symbol" w:hAnsi="Symbol" w:hint="default"/>
      </w:rPr>
    </w:lvl>
    <w:lvl w:ilvl="4" w:tplc="00C858F8">
      <w:start w:val="1"/>
      <w:numFmt w:val="bullet"/>
      <w:lvlText w:val="o"/>
      <w:lvlJc w:val="left"/>
      <w:pPr>
        <w:ind w:left="3600" w:hanging="360"/>
      </w:pPr>
      <w:rPr>
        <w:rFonts w:ascii="Courier New" w:hAnsi="Courier New" w:hint="default"/>
      </w:rPr>
    </w:lvl>
    <w:lvl w:ilvl="5" w:tplc="85E4DAC0">
      <w:start w:val="1"/>
      <w:numFmt w:val="bullet"/>
      <w:lvlText w:val=""/>
      <w:lvlJc w:val="left"/>
      <w:pPr>
        <w:ind w:left="4320" w:hanging="360"/>
      </w:pPr>
      <w:rPr>
        <w:rFonts w:ascii="Wingdings" w:hAnsi="Wingdings" w:hint="default"/>
      </w:rPr>
    </w:lvl>
    <w:lvl w:ilvl="6" w:tplc="A328B08E">
      <w:start w:val="1"/>
      <w:numFmt w:val="bullet"/>
      <w:lvlText w:val=""/>
      <w:lvlJc w:val="left"/>
      <w:pPr>
        <w:ind w:left="5040" w:hanging="360"/>
      </w:pPr>
      <w:rPr>
        <w:rFonts w:ascii="Symbol" w:hAnsi="Symbol" w:hint="default"/>
      </w:rPr>
    </w:lvl>
    <w:lvl w:ilvl="7" w:tplc="C36ED230">
      <w:start w:val="1"/>
      <w:numFmt w:val="bullet"/>
      <w:lvlText w:val="o"/>
      <w:lvlJc w:val="left"/>
      <w:pPr>
        <w:ind w:left="5760" w:hanging="360"/>
      </w:pPr>
      <w:rPr>
        <w:rFonts w:ascii="Courier New" w:hAnsi="Courier New" w:hint="default"/>
      </w:rPr>
    </w:lvl>
    <w:lvl w:ilvl="8" w:tplc="3B2ED2B6">
      <w:start w:val="1"/>
      <w:numFmt w:val="bullet"/>
      <w:lvlText w:val=""/>
      <w:lvlJc w:val="left"/>
      <w:pPr>
        <w:ind w:left="6480" w:hanging="360"/>
      </w:pPr>
      <w:rPr>
        <w:rFonts w:ascii="Wingdings" w:hAnsi="Wingdings" w:hint="default"/>
      </w:rPr>
    </w:lvl>
  </w:abstractNum>
  <w:abstractNum w:abstractNumId="17" w15:restartNumberingAfterBreak="0">
    <w:nsid w:val="25DD4932"/>
    <w:multiLevelType w:val="singleLevel"/>
    <w:tmpl w:val="7CD440E8"/>
    <w:name w:val="WWln"/>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8" w15:restartNumberingAfterBreak="0">
    <w:nsid w:val="270E73A7"/>
    <w:multiLevelType w:val="hybridMultilevel"/>
    <w:tmpl w:val="4ADA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100336"/>
    <w:multiLevelType w:val="singleLevel"/>
    <w:tmpl w:val="FEAE24FE"/>
    <w:name w:val="Wwll2"/>
    <w:lvl w:ilvl="0">
      <w:start w:val="1"/>
      <w:numFmt w:val="lowerLetter"/>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0" w15:restartNumberingAfterBreak="0">
    <w:nsid w:val="2D9276DF"/>
    <w:multiLevelType w:val="hybridMultilevel"/>
    <w:tmpl w:val="1018B89E"/>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0352676"/>
    <w:multiLevelType w:val="singleLevel"/>
    <w:tmpl w:val="46B4C05C"/>
    <w:name w:val="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2" w15:restartNumberingAfterBreak="0">
    <w:nsid w:val="33632CF6"/>
    <w:multiLevelType w:val="hybridMultilevel"/>
    <w:tmpl w:val="20A6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C5285"/>
    <w:multiLevelType w:val="singleLevel"/>
    <w:tmpl w:val="D6AAD954"/>
    <w:name w:val="WWat"/>
    <w:lvl w:ilvl="0">
      <w:start w:val="1"/>
      <w:numFmt w:val="decimal"/>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24" w15:restartNumberingAfterBreak="0">
    <w:nsid w:val="3452788C"/>
    <w:multiLevelType w:val="singleLevel"/>
    <w:tmpl w:val="C8CCEFF0"/>
    <w:name w:val="WWln2"/>
    <w:lvl w:ilvl="0">
      <w:start w:val="1"/>
      <w:numFmt w:val="decimal"/>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5" w15:restartNumberingAfterBreak="0">
    <w:nsid w:val="359A2199"/>
    <w:multiLevelType w:val="singleLevel"/>
    <w:tmpl w:val="CA00DB30"/>
    <w:name w:val="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6" w15:restartNumberingAfterBreak="0">
    <w:nsid w:val="359B367A"/>
    <w:multiLevelType w:val="singleLevel"/>
    <w:tmpl w:val="A2E6D78A"/>
    <w:name w:val="WWln3"/>
    <w:lvl w:ilvl="0">
      <w:start w:val="1"/>
      <w:numFmt w:val="decimal"/>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27" w15:restartNumberingAfterBreak="0">
    <w:nsid w:val="39C62024"/>
    <w:multiLevelType w:val="singleLevel"/>
    <w:tmpl w:val="09764CF8"/>
    <w:name w:val="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28" w15:restartNumberingAfterBreak="0">
    <w:nsid w:val="3BCB249C"/>
    <w:multiLevelType w:val="hybridMultilevel"/>
    <w:tmpl w:val="473C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6D2FD3"/>
    <w:multiLevelType w:val="hybridMultilevel"/>
    <w:tmpl w:val="D7F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391C3A"/>
    <w:multiLevelType w:val="hybridMultilevel"/>
    <w:tmpl w:val="4978F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C39371"/>
    <w:multiLevelType w:val="hybridMultilevel"/>
    <w:tmpl w:val="FFFFFFFF"/>
    <w:lvl w:ilvl="0" w:tplc="E2EE7004">
      <w:start w:val="1"/>
      <w:numFmt w:val="bullet"/>
      <w:lvlText w:val="·"/>
      <w:lvlJc w:val="left"/>
      <w:pPr>
        <w:ind w:left="720" w:hanging="360"/>
      </w:pPr>
      <w:rPr>
        <w:rFonts w:ascii="Symbol" w:hAnsi="Symbol" w:hint="default"/>
      </w:rPr>
    </w:lvl>
    <w:lvl w:ilvl="1" w:tplc="D4A2FA96">
      <w:start w:val="1"/>
      <w:numFmt w:val="bullet"/>
      <w:lvlText w:val="o"/>
      <w:lvlJc w:val="left"/>
      <w:pPr>
        <w:ind w:left="1440" w:hanging="360"/>
      </w:pPr>
      <w:rPr>
        <w:rFonts w:ascii="Courier New" w:hAnsi="Courier New" w:hint="default"/>
      </w:rPr>
    </w:lvl>
    <w:lvl w:ilvl="2" w:tplc="0BBC6B80">
      <w:start w:val="1"/>
      <w:numFmt w:val="bullet"/>
      <w:lvlText w:val=""/>
      <w:lvlJc w:val="left"/>
      <w:pPr>
        <w:ind w:left="2160" w:hanging="360"/>
      </w:pPr>
      <w:rPr>
        <w:rFonts w:ascii="Wingdings" w:hAnsi="Wingdings" w:hint="default"/>
      </w:rPr>
    </w:lvl>
    <w:lvl w:ilvl="3" w:tplc="91644AE8">
      <w:start w:val="1"/>
      <w:numFmt w:val="bullet"/>
      <w:lvlText w:val=""/>
      <w:lvlJc w:val="left"/>
      <w:pPr>
        <w:ind w:left="2880" w:hanging="360"/>
      </w:pPr>
      <w:rPr>
        <w:rFonts w:ascii="Symbol" w:hAnsi="Symbol" w:hint="default"/>
      </w:rPr>
    </w:lvl>
    <w:lvl w:ilvl="4" w:tplc="F60E219E">
      <w:start w:val="1"/>
      <w:numFmt w:val="bullet"/>
      <w:lvlText w:val="o"/>
      <w:lvlJc w:val="left"/>
      <w:pPr>
        <w:ind w:left="3600" w:hanging="360"/>
      </w:pPr>
      <w:rPr>
        <w:rFonts w:ascii="Courier New" w:hAnsi="Courier New" w:hint="default"/>
      </w:rPr>
    </w:lvl>
    <w:lvl w:ilvl="5" w:tplc="2D104BCC">
      <w:start w:val="1"/>
      <w:numFmt w:val="bullet"/>
      <w:lvlText w:val=""/>
      <w:lvlJc w:val="left"/>
      <w:pPr>
        <w:ind w:left="4320" w:hanging="360"/>
      </w:pPr>
      <w:rPr>
        <w:rFonts w:ascii="Wingdings" w:hAnsi="Wingdings" w:hint="default"/>
      </w:rPr>
    </w:lvl>
    <w:lvl w:ilvl="6" w:tplc="5FC2016E">
      <w:start w:val="1"/>
      <w:numFmt w:val="bullet"/>
      <w:lvlText w:val=""/>
      <w:lvlJc w:val="left"/>
      <w:pPr>
        <w:ind w:left="5040" w:hanging="360"/>
      </w:pPr>
      <w:rPr>
        <w:rFonts w:ascii="Symbol" w:hAnsi="Symbol" w:hint="default"/>
      </w:rPr>
    </w:lvl>
    <w:lvl w:ilvl="7" w:tplc="59826852">
      <w:start w:val="1"/>
      <w:numFmt w:val="bullet"/>
      <w:lvlText w:val="o"/>
      <w:lvlJc w:val="left"/>
      <w:pPr>
        <w:ind w:left="5760" w:hanging="360"/>
      </w:pPr>
      <w:rPr>
        <w:rFonts w:ascii="Courier New" w:hAnsi="Courier New" w:hint="default"/>
      </w:rPr>
    </w:lvl>
    <w:lvl w:ilvl="8" w:tplc="A00A1A0E">
      <w:start w:val="1"/>
      <w:numFmt w:val="bullet"/>
      <w:lvlText w:val=""/>
      <w:lvlJc w:val="left"/>
      <w:pPr>
        <w:ind w:left="6480" w:hanging="360"/>
      </w:pPr>
      <w:rPr>
        <w:rFonts w:ascii="Wingdings" w:hAnsi="Wingdings" w:hint="default"/>
      </w:rPr>
    </w:lvl>
  </w:abstractNum>
  <w:abstractNum w:abstractNumId="32" w15:restartNumberingAfterBreak="0">
    <w:nsid w:val="3FD33ED7"/>
    <w:multiLevelType w:val="singleLevel"/>
    <w:tmpl w:val="586C9486"/>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33" w15:restartNumberingAfterBreak="0">
    <w:nsid w:val="436A007F"/>
    <w:multiLevelType w:val="singleLevel"/>
    <w:tmpl w:val="AFF62484"/>
    <w:name w:val="WWlb3"/>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4" w15:restartNumberingAfterBreak="0">
    <w:nsid w:val="44192732"/>
    <w:multiLevelType w:val="hybridMultilevel"/>
    <w:tmpl w:val="B6E272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44D14522"/>
    <w:multiLevelType w:val="hybridMultilevel"/>
    <w:tmpl w:val="E4B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711B15"/>
    <w:multiLevelType w:val="multilevel"/>
    <w:tmpl w:val="9C446858"/>
    <w:lvl w:ilvl="0">
      <w:start w:val="1"/>
      <w:numFmt w:val="lowerLetter"/>
      <w:pStyle w:val="ListLetter4"/>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47037788"/>
    <w:multiLevelType w:val="hybridMultilevel"/>
    <w:tmpl w:val="FFFFFFFF"/>
    <w:lvl w:ilvl="0" w:tplc="94700934">
      <w:start w:val="1"/>
      <w:numFmt w:val="bullet"/>
      <w:lvlText w:val="·"/>
      <w:lvlJc w:val="left"/>
      <w:pPr>
        <w:ind w:left="720" w:hanging="360"/>
      </w:pPr>
      <w:rPr>
        <w:rFonts w:ascii="Symbol" w:hAnsi="Symbol" w:hint="default"/>
      </w:rPr>
    </w:lvl>
    <w:lvl w:ilvl="1" w:tplc="48C4EF84">
      <w:start w:val="1"/>
      <w:numFmt w:val="bullet"/>
      <w:lvlText w:val="o"/>
      <w:lvlJc w:val="left"/>
      <w:pPr>
        <w:ind w:left="1440" w:hanging="360"/>
      </w:pPr>
      <w:rPr>
        <w:rFonts w:ascii="Courier New" w:hAnsi="Courier New" w:hint="default"/>
      </w:rPr>
    </w:lvl>
    <w:lvl w:ilvl="2" w:tplc="61462224">
      <w:start w:val="1"/>
      <w:numFmt w:val="bullet"/>
      <w:lvlText w:val=""/>
      <w:lvlJc w:val="left"/>
      <w:pPr>
        <w:ind w:left="2160" w:hanging="360"/>
      </w:pPr>
      <w:rPr>
        <w:rFonts w:ascii="Wingdings" w:hAnsi="Wingdings" w:hint="default"/>
      </w:rPr>
    </w:lvl>
    <w:lvl w:ilvl="3" w:tplc="1B68CF3E">
      <w:start w:val="1"/>
      <w:numFmt w:val="bullet"/>
      <w:lvlText w:val=""/>
      <w:lvlJc w:val="left"/>
      <w:pPr>
        <w:ind w:left="2880" w:hanging="360"/>
      </w:pPr>
      <w:rPr>
        <w:rFonts w:ascii="Symbol" w:hAnsi="Symbol" w:hint="default"/>
      </w:rPr>
    </w:lvl>
    <w:lvl w:ilvl="4" w:tplc="3B0473FC">
      <w:start w:val="1"/>
      <w:numFmt w:val="bullet"/>
      <w:lvlText w:val="o"/>
      <w:lvlJc w:val="left"/>
      <w:pPr>
        <w:ind w:left="3600" w:hanging="360"/>
      </w:pPr>
      <w:rPr>
        <w:rFonts w:ascii="Courier New" w:hAnsi="Courier New" w:hint="default"/>
      </w:rPr>
    </w:lvl>
    <w:lvl w:ilvl="5" w:tplc="2362DAD2">
      <w:start w:val="1"/>
      <w:numFmt w:val="bullet"/>
      <w:lvlText w:val=""/>
      <w:lvlJc w:val="left"/>
      <w:pPr>
        <w:ind w:left="4320" w:hanging="360"/>
      </w:pPr>
      <w:rPr>
        <w:rFonts w:ascii="Wingdings" w:hAnsi="Wingdings" w:hint="default"/>
      </w:rPr>
    </w:lvl>
    <w:lvl w:ilvl="6" w:tplc="3D58AC74">
      <w:start w:val="1"/>
      <w:numFmt w:val="bullet"/>
      <w:lvlText w:val=""/>
      <w:lvlJc w:val="left"/>
      <w:pPr>
        <w:ind w:left="5040" w:hanging="360"/>
      </w:pPr>
      <w:rPr>
        <w:rFonts w:ascii="Symbol" w:hAnsi="Symbol" w:hint="default"/>
      </w:rPr>
    </w:lvl>
    <w:lvl w:ilvl="7" w:tplc="5BF06512">
      <w:start w:val="1"/>
      <w:numFmt w:val="bullet"/>
      <w:lvlText w:val="o"/>
      <w:lvlJc w:val="left"/>
      <w:pPr>
        <w:ind w:left="5760" w:hanging="360"/>
      </w:pPr>
      <w:rPr>
        <w:rFonts w:ascii="Courier New" w:hAnsi="Courier New" w:hint="default"/>
      </w:rPr>
    </w:lvl>
    <w:lvl w:ilvl="8" w:tplc="DBB8B286">
      <w:start w:val="1"/>
      <w:numFmt w:val="bullet"/>
      <w:lvlText w:val=""/>
      <w:lvlJc w:val="left"/>
      <w:pPr>
        <w:ind w:left="6480" w:hanging="360"/>
      </w:pPr>
      <w:rPr>
        <w:rFonts w:ascii="Wingdings" w:hAnsi="Wingdings" w:hint="default"/>
      </w:rPr>
    </w:lvl>
  </w:abstractNum>
  <w:abstractNum w:abstractNumId="38" w15:restartNumberingAfterBreak="0">
    <w:nsid w:val="47F425B3"/>
    <w:multiLevelType w:val="singleLevel"/>
    <w:tmpl w:val="20ACE326"/>
    <w:name w:val="WWtf"/>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superscript"/>
      </w:rPr>
    </w:lvl>
  </w:abstractNum>
  <w:abstractNum w:abstractNumId="39" w15:restartNumberingAfterBreak="0">
    <w:nsid w:val="4A8F08E5"/>
    <w:multiLevelType w:val="multilevel"/>
    <w:tmpl w:val="839A39EC"/>
    <w:lvl w:ilvl="0">
      <w:start w:val="1"/>
      <w:numFmt w:val="lowerRoman"/>
      <w:pStyle w:val="ListNumber2Roman"/>
      <w:lvlText w:val="%1."/>
      <w:lvlJc w:val="right"/>
      <w:pPr>
        <w:ind w:left="72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4D5D2AA4"/>
    <w:multiLevelType w:val="hybridMultilevel"/>
    <w:tmpl w:val="1A9E9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EB35F34"/>
    <w:multiLevelType w:val="singleLevel"/>
    <w:tmpl w:val="C9A2FEC0"/>
    <w:name w:val="Wwll3"/>
    <w:lvl w:ilvl="0">
      <w:start w:val="1"/>
      <w:numFmt w:val="lowerLetter"/>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42" w15:restartNumberingAfterBreak="0">
    <w:nsid w:val="4F1B0FA0"/>
    <w:multiLevelType w:val="hybridMultilevel"/>
    <w:tmpl w:val="5B46F872"/>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3" w15:restartNumberingAfterBreak="0">
    <w:nsid w:val="51D35F1B"/>
    <w:multiLevelType w:val="hybridMultilevel"/>
    <w:tmpl w:val="6F382C16"/>
    <w:lvl w:ilvl="0" w:tplc="E68C1380">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38D7EBB"/>
    <w:multiLevelType w:val="hybridMultilevel"/>
    <w:tmpl w:val="E50E102E"/>
    <w:lvl w:ilvl="0" w:tplc="820A2A30">
      <w:start w:val="1"/>
      <w:numFmt w:val="lowerRoman"/>
      <w:pStyle w:val="ListNumber5Roman"/>
      <w:lvlText w:val="%1."/>
      <w:lvlJc w:val="right"/>
      <w:pPr>
        <w:ind w:left="180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F4665B"/>
    <w:multiLevelType w:val="hybridMultilevel"/>
    <w:tmpl w:val="0DACF07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6" w15:restartNumberingAfterBreak="0">
    <w:nsid w:val="56E6D61E"/>
    <w:multiLevelType w:val="hybridMultilevel"/>
    <w:tmpl w:val="FFFFFFFF"/>
    <w:lvl w:ilvl="0" w:tplc="A4DADE70">
      <w:start w:val="1"/>
      <w:numFmt w:val="bullet"/>
      <w:lvlText w:val="·"/>
      <w:lvlJc w:val="left"/>
      <w:pPr>
        <w:ind w:left="720" w:hanging="360"/>
      </w:pPr>
      <w:rPr>
        <w:rFonts w:ascii="Symbol" w:hAnsi="Symbol" w:hint="default"/>
      </w:rPr>
    </w:lvl>
    <w:lvl w:ilvl="1" w:tplc="181A25EE">
      <w:start w:val="1"/>
      <w:numFmt w:val="bullet"/>
      <w:lvlText w:val="o"/>
      <w:lvlJc w:val="left"/>
      <w:pPr>
        <w:ind w:left="1440" w:hanging="360"/>
      </w:pPr>
      <w:rPr>
        <w:rFonts w:ascii="Courier New" w:hAnsi="Courier New" w:hint="default"/>
      </w:rPr>
    </w:lvl>
    <w:lvl w:ilvl="2" w:tplc="60784416">
      <w:start w:val="1"/>
      <w:numFmt w:val="bullet"/>
      <w:lvlText w:val=""/>
      <w:lvlJc w:val="left"/>
      <w:pPr>
        <w:ind w:left="2160" w:hanging="360"/>
      </w:pPr>
      <w:rPr>
        <w:rFonts w:ascii="Wingdings" w:hAnsi="Wingdings" w:hint="default"/>
      </w:rPr>
    </w:lvl>
    <w:lvl w:ilvl="3" w:tplc="7B889D44">
      <w:start w:val="1"/>
      <w:numFmt w:val="bullet"/>
      <w:lvlText w:val=""/>
      <w:lvlJc w:val="left"/>
      <w:pPr>
        <w:ind w:left="2880" w:hanging="360"/>
      </w:pPr>
      <w:rPr>
        <w:rFonts w:ascii="Symbol" w:hAnsi="Symbol" w:hint="default"/>
      </w:rPr>
    </w:lvl>
    <w:lvl w:ilvl="4" w:tplc="DA6AC07C">
      <w:start w:val="1"/>
      <w:numFmt w:val="bullet"/>
      <w:lvlText w:val="o"/>
      <w:lvlJc w:val="left"/>
      <w:pPr>
        <w:ind w:left="3600" w:hanging="360"/>
      </w:pPr>
      <w:rPr>
        <w:rFonts w:ascii="Courier New" w:hAnsi="Courier New" w:hint="default"/>
      </w:rPr>
    </w:lvl>
    <w:lvl w:ilvl="5" w:tplc="E3AE1130">
      <w:start w:val="1"/>
      <w:numFmt w:val="bullet"/>
      <w:lvlText w:val=""/>
      <w:lvlJc w:val="left"/>
      <w:pPr>
        <w:ind w:left="4320" w:hanging="360"/>
      </w:pPr>
      <w:rPr>
        <w:rFonts w:ascii="Wingdings" w:hAnsi="Wingdings" w:hint="default"/>
      </w:rPr>
    </w:lvl>
    <w:lvl w:ilvl="6" w:tplc="BFD86B6A">
      <w:start w:val="1"/>
      <w:numFmt w:val="bullet"/>
      <w:lvlText w:val=""/>
      <w:lvlJc w:val="left"/>
      <w:pPr>
        <w:ind w:left="5040" w:hanging="360"/>
      </w:pPr>
      <w:rPr>
        <w:rFonts w:ascii="Symbol" w:hAnsi="Symbol" w:hint="default"/>
      </w:rPr>
    </w:lvl>
    <w:lvl w:ilvl="7" w:tplc="5C7A09E4">
      <w:start w:val="1"/>
      <w:numFmt w:val="bullet"/>
      <w:lvlText w:val="o"/>
      <w:lvlJc w:val="left"/>
      <w:pPr>
        <w:ind w:left="5760" w:hanging="360"/>
      </w:pPr>
      <w:rPr>
        <w:rFonts w:ascii="Courier New" w:hAnsi="Courier New" w:hint="default"/>
      </w:rPr>
    </w:lvl>
    <w:lvl w:ilvl="8" w:tplc="E58CE804">
      <w:start w:val="1"/>
      <w:numFmt w:val="bullet"/>
      <w:lvlText w:val=""/>
      <w:lvlJc w:val="left"/>
      <w:pPr>
        <w:ind w:left="6480" w:hanging="360"/>
      </w:pPr>
      <w:rPr>
        <w:rFonts w:ascii="Wingdings" w:hAnsi="Wingdings" w:hint="default"/>
      </w:rPr>
    </w:lvl>
  </w:abstractNum>
  <w:abstractNum w:abstractNumId="47" w15:restartNumberingAfterBreak="0">
    <w:nsid w:val="59043E7F"/>
    <w:multiLevelType w:val="singleLevel"/>
    <w:tmpl w:val="11D2F9A8"/>
    <w:name w:val="WWtfl"/>
    <w:lvl w:ilvl="0">
      <w:start w:val="1"/>
      <w:numFmt w:val="lower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48" w15:restartNumberingAfterBreak="0">
    <w:nsid w:val="5A8D1F97"/>
    <w:multiLevelType w:val="hybridMultilevel"/>
    <w:tmpl w:val="EDDA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9A0030"/>
    <w:multiLevelType w:val="hybridMultilevel"/>
    <w:tmpl w:val="D55A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E2D3535"/>
    <w:multiLevelType w:val="singleLevel"/>
    <w:tmpl w:val="1A64E704"/>
    <w:name w:val="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1" w15:restartNumberingAfterBreak="0">
    <w:nsid w:val="5FD95414"/>
    <w:multiLevelType w:val="hybridMultilevel"/>
    <w:tmpl w:val="B45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0F71FA"/>
    <w:multiLevelType w:val="singleLevel"/>
    <w:tmpl w:val="E74A9170"/>
    <w:name w:val="WWll"/>
    <w:lvl w:ilvl="0">
      <w:start w:val="1"/>
      <w:numFmt w:val="lower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3" w15:restartNumberingAfterBreak="0">
    <w:nsid w:val="63016805"/>
    <w:multiLevelType w:val="multilevel"/>
    <w:tmpl w:val="A9EAF59A"/>
    <w:lvl w:ilvl="0">
      <w:start w:val="1"/>
      <w:numFmt w:val="lowerRoman"/>
      <w:pStyle w:val="ListNumberRoman"/>
      <w:lvlText w:val="%1."/>
      <w:lvlJc w:val="right"/>
      <w:pPr>
        <w:ind w:left="54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64AD1141"/>
    <w:multiLevelType w:val="multilevel"/>
    <w:tmpl w:val="10E43F06"/>
    <w:lvl w:ilvl="0">
      <w:start w:val="1"/>
      <w:numFmt w:val="decimal"/>
      <w:lvlText w:val="%1"/>
      <w:lvlJc w:val="left"/>
      <w:pPr>
        <w:ind w:left="480" w:hanging="48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5B46FA8"/>
    <w:multiLevelType w:val="hybridMultilevel"/>
    <w:tmpl w:val="A20E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F1677B"/>
    <w:multiLevelType w:val="hybridMultilevel"/>
    <w:tmpl w:val="3FB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6D6D1F"/>
    <w:multiLevelType w:val="singleLevel"/>
    <w:tmpl w:val="5D167380"/>
    <w:name w:val="tfl"/>
    <w:styleLink w:val="111111"/>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58" w15:restartNumberingAfterBreak="0">
    <w:nsid w:val="68914AF1"/>
    <w:multiLevelType w:val="multilevel"/>
    <w:tmpl w:val="EA5680EC"/>
    <w:styleLink w:val="ListLetter4b"/>
    <w:lvl w:ilvl="0">
      <w:start w:val="1"/>
      <w:numFmt w:val="bullet"/>
      <w:pStyle w:val="TableListBullet10pt"/>
      <w:lvlText w:val=""/>
      <w:lvlJc w:val="left"/>
      <w:pPr>
        <w:ind w:left="720"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59" w15:restartNumberingAfterBreak="0">
    <w:nsid w:val="6A76030E"/>
    <w:multiLevelType w:val="multilevel"/>
    <w:tmpl w:val="30FEE348"/>
    <w:lvl w:ilvl="0">
      <w:start w:val="1"/>
      <w:numFmt w:val="decimal"/>
      <w:lvlRestart w:val="0"/>
      <w:pStyle w:val="Heading1"/>
      <w:lvlText w:val="%1"/>
      <w:lvlJc w:val="left"/>
      <w:pPr>
        <w:tabs>
          <w:tab w:val="num" w:pos="480"/>
        </w:tabs>
        <w:ind w:left="480" w:hanging="480"/>
      </w:pPr>
      <w:rPr>
        <w:rFonts w:ascii="Times New Roman" w:hAnsi="Times New Roman" w:hint="default"/>
        <w:b/>
        <w:i w:val="0"/>
        <w:caps/>
        <w:smallCaps w:val="0"/>
        <w:sz w:val="24"/>
        <w:u w:val="none"/>
        <w:vertAlign w:val="baseline"/>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caps w:val="0"/>
        <w:sz w:val="24"/>
        <w:u w:val="none"/>
        <w:vertAlign w:val="baseline"/>
      </w:rPr>
    </w:lvl>
    <w:lvl w:ilvl="2">
      <w:start w:val="1"/>
      <w:numFmt w:val="decimal"/>
      <w:pStyle w:val="Heading3"/>
      <w:lvlText w:val="%1.%2.%3"/>
      <w:lvlJc w:val="left"/>
      <w:pPr>
        <w:tabs>
          <w:tab w:val="num" w:pos="960"/>
        </w:tabs>
        <w:ind w:left="960" w:hanging="960"/>
      </w:pPr>
      <w:rPr>
        <w:rFonts w:ascii="Times New Roman" w:hAnsi="Times New Roman" w:cs="Times New Roman" w:hint="default"/>
        <w:b/>
        <w:i w:val="0"/>
        <w:caps w:val="0"/>
        <w:sz w:val="24"/>
        <w:u w:val="none"/>
        <w:vertAlign w:val="baseline"/>
      </w:rPr>
    </w:lvl>
    <w:lvl w:ilvl="3">
      <w:start w:val="1"/>
      <w:numFmt w:val="decimal"/>
      <w:pStyle w:val="Heading4"/>
      <w:lvlText w:val="%1.%2.%3.%4"/>
      <w:lvlJc w:val="left"/>
      <w:pPr>
        <w:tabs>
          <w:tab w:val="num" w:pos="1200"/>
        </w:tabs>
        <w:ind w:left="1200" w:hanging="1200"/>
      </w:pPr>
      <w:rPr>
        <w:rFonts w:ascii="Times New Roman" w:hAnsi="Times New Roman" w:cs="Times New Roman" w:hint="default"/>
        <w:b/>
        <w:i w:val="0"/>
        <w:caps w:val="0"/>
        <w:sz w:val="24"/>
        <w:u w:val="none"/>
        <w:vertAlign w:val="baseline"/>
      </w:rPr>
    </w:lvl>
    <w:lvl w:ilvl="4">
      <w:start w:val="1"/>
      <w:numFmt w:val="decimal"/>
      <w:pStyle w:val="Heading5"/>
      <w:lvlText w:val="%1.%2.%3.%4.%5"/>
      <w:lvlJc w:val="left"/>
      <w:pPr>
        <w:tabs>
          <w:tab w:val="num" w:pos="1440"/>
        </w:tabs>
        <w:ind w:left="1440" w:hanging="1440"/>
      </w:pPr>
      <w:rPr>
        <w:rFonts w:ascii="Times New Roman" w:hAnsi="Times New Roman" w:cs="Times New Roman" w:hint="default"/>
        <w:b/>
        <w:i w:val="0"/>
        <w:caps w:val="0"/>
        <w:sz w:val="24"/>
        <w:u w:val="none"/>
        <w:vertAlign w:val="baseline"/>
      </w:rPr>
    </w:lvl>
    <w:lvl w:ilvl="5">
      <w:start w:val="1"/>
      <w:numFmt w:val="decimal"/>
      <w:pStyle w:val="Heading6"/>
      <w:lvlText w:val="%1.%2.%3.%4.%5.%6"/>
      <w:lvlJc w:val="left"/>
      <w:pPr>
        <w:tabs>
          <w:tab w:val="num" w:pos="1680"/>
        </w:tabs>
        <w:ind w:left="1680" w:hanging="1680"/>
      </w:pPr>
      <w:rPr>
        <w:rFonts w:ascii="Times New Roman" w:hAnsi="Times New Roman" w:cs="Times New Roman" w:hint="default"/>
        <w:b/>
        <w:i w:val="0"/>
        <w:caps w:val="0"/>
        <w:sz w:val="24"/>
        <w:u w:val="none"/>
        <w:vertAlign w:val="baseline"/>
      </w:rPr>
    </w:lvl>
    <w:lvl w:ilvl="6">
      <w:start w:val="1"/>
      <w:numFmt w:val="decimal"/>
      <w:pStyle w:val="Heading7"/>
      <w:lvlText w:val="%1.%2.%3.%4.%5.%6.%7"/>
      <w:lvlJc w:val="left"/>
      <w:pPr>
        <w:tabs>
          <w:tab w:val="num" w:pos="1920"/>
        </w:tabs>
        <w:ind w:left="1920" w:hanging="1920"/>
      </w:pPr>
      <w:rPr>
        <w:rFonts w:ascii="Times New Roman" w:hAnsi="Times New Roman" w:cs="Times New Roman" w:hint="default"/>
        <w:b/>
        <w:i w:val="0"/>
        <w:caps w:val="0"/>
        <w:sz w:val="24"/>
        <w:u w:val="none"/>
        <w:vertAlign w:val="baseline"/>
      </w:rPr>
    </w:lvl>
    <w:lvl w:ilvl="7">
      <w:start w:val="1"/>
      <w:numFmt w:val="decimal"/>
      <w:pStyle w:val="Heading8"/>
      <w:lvlText w:val="%1.%2.%3.%4.%5.%6.%7.%8"/>
      <w:lvlJc w:val="left"/>
      <w:pPr>
        <w:tabs>
          <w:tab w:val="num" w:pos="2160"/>
        </w:tabs>
        <w:ind w:left="2160" w:hanging="2160"/>
      </w:pPr>
      <w:rPr>
        <w:rFonts w:ascii="Times New Roman" w:hAnsi="Times New Roman" w:cs="Times New Roman" w:hint="default"/>
        <w:b/>
        <w:i w:val="0"/>
        <w:caps w:val="0"/>
        <w:sz w:val="24"/>
        <w:u w:val="none"/>
        <w:vertAlign w:val="baseline"/>
      </w:rPr>
    </w:lvl>
    <w:lvl w:ilvl="8">
      <w:start w:val="1"/>
      <w:numFmt w:val="decimal"/>
      <w:pStyle w:val="Heading9"/>
      <w:lvlText w:val="%1.%2.%3.%4.%5.%6.%7.%8.%9"/>
      <w:lvlJc w:val="left"/>
      <w:pPr>
        <w:tabs>
          <w:tab w:val="num" w:pos="2400"/>
        </w:tabs>
        <w:ind w:left="2400" w:hanging="2400"/>
      </w:pPr>
      <w:rPr>
        <w:rFonts w:ascii="Times New Roman" w:hAnsi="Times New Roman" w:cs="Times New Roman" w:hint="default"/>
        <w:b/>
        <w:i w:val="0"/>
        <w:caps w:val="0"/>
        <w:sz w:val="24"/>
        <w:u w:val="none"/>
        <w:vertAlign w:val="baseline"/>
      </w:rPr>
    </w:lvl>
  </w:abstractNum>
  <w:abstractNum w:abstractNumId="60" w15:restartNumberingAfterBreak="0">
    <w:nsid w:val="6BCA2B91"/>
    <w:multiLevelType w:val="hybridMultilevel"/>
    <w:tmpl w:val="FFFFFFFF"/>
    <w:lvl w:ilvl="0" w:tplc="417C9280">
      <w:start w:val="1"/>
      <w:numFmt w:val="bullet"/>
      <w:lvlText w:val="·"/>
      <w:lvlJc w:val="left"/>
      <w:pPr>
        <w:ind w:left="720" w:hanging="360"/>
      </w:pPr>
      <w:rPr>
        <w:rFonts w:ascii="Symbol" w:hAnsi="Symbol" w:hint="default"/>
      </w:rPr>
    </w:lvl>
    <w:lvl w:ilvl="1" w:tplc="AB6E440C">
      <w:start w:val="1"/>
      <w:numFmt w:val="bullet"/>
      <w:lvlText w:val="o"/>
      <w:lvlJc w:val="left"/>
      <w:pPr>
        <w:ind w:left="1440" w:hanging="360"/>
      </w:pPr>
      <w:rPr>
        <w:rFonts w:ascii="Courier New" w:hAnsi="Courier New" w:hint="default"/>
      </w:rPr>
    </w:lvl>
    <w:lvl w:ilvl="2" w:tplc="D730E676">
      <w:start w:val="1"/>
      <w:numFmt w:val="bullet"/>
      <w:lvlText w:val=""/>
      <w:lvlJc w:val="left"/>
      <w:pPr>
        <w:ind w:left="2160" w:hanging="360"/>
      </w:pPr>
      <w:rPr>
        <w:rFonts w:ascii="Wingdings" w:hAnsi="Wingdings" w:hint="default"/>
      </w:rPr>
    </w:lvl>
    <w:lvl w:ilvl="3" w:tplc="B99878D2">
      <w:start w:val="1"/>
      <w:numFmt w:val="bullet"/>
      <w:lvlText w:val=""/>
      <w:lvlJc w:val="left"/>
      <w:pPr>
        <w:ind w:left="2880" w:hanging="360"/>
      </w:pPr>
      <w:rPr>
        <w:rFonts w:ascii="Symbol" w:hAnsi="Symbol" w:hint="default"/>
      </w:rPr>
    </w:lvl>
    <w:lvl w:ilvl="4" w:tplc="6F023AE4">
      <w:start w:val="1"/>
      <w:numFmt w:val="bullet"/>
      <w:lvlText w:val="o"/>
      <w:lvlJc w:val="left"/>
      <w:pPr>
        <w:ind w:left="3600" w:hanging="360"/>
      </w:pPr>
      <w:rPr>
        <w:rFonts w:ascii="Courier New" w:hAnsi="Courier New" w:hint="default"/>
      </w:rPr>
    </w:lvl>
    <w:lvl w:ilvl="5" w:tplc="9A6A5742">
      <w:start w:val="1"/>
      <w:numFmt w:val="bullet"/>
      <w:lvlText w:val=""/>
      <w:lvlJc w:val="left"/>
      <w:pPr>
        <w:ind w:left="4320" w:hanging="360"/>
      </w:pPr>
      <w:rPr>
        <w:rFonts w:ascii="Wingdings" w:hAnsi="Wingdings" w:hint="default"/>
      </w:rPr>
    </w:lvl>
    <w:lvl w:ilvl="6" w:tplc="082E296E">
      <w:start w:val="1"/>
      <w:numFmt w:val="bullet"/>
      <w:lvlText w:val=""/>
      <w:lvlJc w:val="left"/>
      <w:pPr>
        <w:ind w:left="5040" w:hanging="360"/>
      </w:pPr>
      <w:rPr>
        <w:rFonts w:ascii="Symbol" w:hAnsi="Symbol" w:hint="default"/>
      </w:rPr>
    </w:lvl>
    <w:lvl w:ilvl="7" w:tplc="BA1C6BC6">
      <w:start w:val="1"/>
      <w:numFmt w:val="bullet"/>
      <w:lvlText w:val="o"/>
      <w:lvlJc w:val="left"/>
      <w:pPr>
        <w:ind w:left="5760" w:hanging="360"/>
      </w:pPr>
      <w:rPr>
        <w:rFonts w:ascii="Courier New" w:hAnsi="Courier New" w:hint="default"/>
      </w:rPr>
    </w:lvl>
    <w:lvl w:ilvl="8" w:tplc="16ECB21C">
      <w:start w:val="1"/>
      <w:numFmt w:val="bullet"/>
      <w:lvlText w:val=""/>
      <w:lvlJc w:val="left"/>
      <w:pPr>
        <w:ind w:left="6480" w:hanging="360"/>
      </w:pPr>
      <w:rPr>
        <w:rFonts w:ascii="Wingdings" w:hAnsi="Wingdings" w:hint="default"/>
      </w:rPr>
    </w:lvl>
  </w:abstractNum>
  <w:abstractNum w:abstractNumId="61" w15:restartNumberingAfterBreak="0">
    <w:nsid w:val="6DA81E96"/>
    <w:multiLevelType w:val="hybridMultilevel"/>
    <w:tmpl w:val="406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A93C6D"/>
    <w:multiLevelType w:val="singleLevel"/>
    <w:tmpl w:val="2CBCAD6A"/>
    <w:name w:val="at"/>
    <w:lvl w:ilvl="0">
      <w:start w:val="1"/>
      <w:numFmt w:val="decimal"/>
      <w:pStyle w:val="Appendix"/>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63" w15:restartNumberingAfterBreak="0">
    <w:nsid w:val="6FD05845"/>
    <w:multiLevelType w:val="hybridMultilevel"/>
    <w:tmpl w:val="E99CA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EF7E2F"/>
    <w:multiLevelType w:val="hybridMultilevel"/>
    <w:tmpl w:val="3A8428BE"/>
    <w:lvl w:ilvl="0" w:tplc="EE6A0EEC">
      <w:start w:val="1"/>
      <w:numFmt w:val="decimal"/>
      <w:pStyle w:val="ListNumber5"/>
      <w:lvlText w:val="%1."/>
      <w:lvlJc w:val="left"/>
      <w:pPr>
        <w:ind w:left="216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723773B9"/>
    <w:multiLevelType w:val="singleLevel"/>
    <w:tmpl w:val="B5A89F14"/>
    <w:name w:val="ln2"/>
    <w:styleLink w:val="1ai"/>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6" w15:restartNumberingAfterBreak="0">
    <w:nsid w:val="79993A86"/>
    <w:multiLevelType w:val="singleLevel"/>
    <w:tmpl w:val="73A4ECF0"/>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7" w15:restartNumberingAfterBreak="0">
    <w:nsid w:val="7C577231"/>
    <w:multiLevelType w:val="multilevel"/>
    <w:tmpl w:val="944219E8"/>
    <w:lvl w:ilvl="0">
      <w:start w:val="1"/>
      <w:numFmt w:val="lowerRoman"/>
      <w:pStyle w:val="ListNumber3Roman"/>
      <w:lvlText w:val="%1."/>
      <w:lvlJc w:val="right"/>
      <w:pPr>
        <w:ind w:left="1080" w:hanging="180"/>
      </w:pPr>
      <w:rPr>
        <w:rFonts w:ascii="Times New Roman" w:hAnsi="Times New Roman" w:hint="default"/>
        <w:b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8" w15:restartNumberingAfterBreak="0">
    <w:nsid w:val="7EB77F88"/>
    <w:multiLevelType w:val="multilevel"/>
    <w:tmpl w:val="A1AA92D0"/>
    <w:lvl w:ilvl="0">
      <w:start w:val="1"/>
      <w:numFmt w:val="lowerLetter"/>
      <w:pStyle w:val="TableFootnoteLetter9pt"/>
      <w:lvlText w:val="%1"/>
      <w:lvlJc w:val="left"/>
      <w:pPr>
        <w:ind w:left="360" w:hanging="360"/>
      </w:pPr>
      <w:rPr>
        <w:rFonts w:ascii="Times New Roman" w:hAnsi="Times New Roman" w:cs="Times New Roman" w:hint="default"/>
        <w:b w:val="0"/>
        <w:i w:val="0"/>
        <w:caps w:val="0"/>
        <w:strike w:val="0"/>
        <w:dstrike w:val="0"/>
        <w:vanish w:val="0"/>
        <w:color w:val="auto"/>
        <w:sz w:val="22"/>
        <w:u w:val="none"/>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54558780">
    <w:abstractNumId w:val="54"/>
  </w:num>
  <w:num w:numId="2" w16cid:durableId="422145929">
    <w:abstractNumId w:val="57"/>
  </w:num>
  <w:num w:numId="3" w16cid:durableId="1963459448">
    <w:abstractNumId w:val="65"/>
  </w:num>
  <w:num w:numId="4" w16cid:durableId="1032420204">
    <w:abstractNumId w:val="9"/>
  </w:num>
  <w:num w:numId="5" w16cid:durableId="36206745">
    <w:abstractNumId w:val="15"/>
  </w:num>
  <w:num w:numId="6" w16cid:durableId="712194807">
    <w:abstractNumId w:val="14"/>
  </w:num>
  <w:num w:numId="7" w16cid:durableId="93400520">
    <w:abstractNumId w:val="11"/>
  </w:num>
  <w:num w:numId="8" w16cid:durableId="427698016">
    <w:abstractNumId w:val="32"/>
  </w:num>
  <w:num w:numId="9" w16cid:durableId="389159316">
    <w:abstractNumId w:val="66"/>
  </w:num>
  <w:num w:numId="10" w16cid:durableId="393242480">
    <w:abstractNumId w:val="33"/>
  </w:num>
  <w:num w:numId="11" w16cid:durableId="1324815977">
    <w:abstractNumId w:val="59"/>
  </w:num>
  <w:num w:numId="12" w16cid:durableId="1545632891">
    <w:abstractNumId w:val="39"/>
  </w:num>
  <w:num w:numId="13" w16cid:durableId="1557742375">
    <w:abstractNumId w:val="58"/>
  </w:num>
  <w:num w:numId="14" w16cid:durableId="1457677479">
    <w:abstractNumId w:val="7"/>
  </w:num>
  <w:num w:numId="15" w16cid:durableId="188102906">
    <w:abstractNumId w:val="0"/>
  </w:num>
  <w:num w:numId="16" w16cid:durableId="1240796637">
    <w:abstractNumId w:val="1"/>
  </w:num>
  <w:num w:numId="17" w16cid:durableId="775172876">
    <w:abstractNumId w:val="36"/>
  </w:num>
  <w:num w:numId="18" w16cid:durableId="1857382164">
    <w:abstractNumId w:val="2"/>
  </w:num>
  <w:num w:numId="19" w16cid:durableId="1987858624">
    <w:abstractNumId w:val="5"/>
  </w:num>
  <w:num w:numId="20" w16cid:durableId="157695831">
    <w:abstractNumId w:val="44"/>
  </w:num>
  <w:num w:numId="21" w16cid:durableId="174753386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9642645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109813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245589">
    <w:abstractNumId w:val="8"/>
  </w:num>
  <w:num w:numId="25" w16cid:durableId="1671641430">
    <w:abstractNumId w:val="64"/>
  </w:num>
  <w:num w:numId="26" w16cid:durableId="1893732495">
    <w:abstractNumId w:val="62"/>
  </w:num>
  <w:num w:numId="27" w16cid:durableId="18361625">
    <w:abstractNumId w:val="21"/>
  </w:num>
  <w:num w:numId="28" w16cid:durableId="331223083">
    <w:abstractNumId w:val="25"/>
  </w:num>
  <w:num w:numId="29" w16cid:durableId="1676805384">
    <w:abstractNumId w:val="50"/>
  </w:num>
  <w:num w:numId="30" w16cid:durableId="53889876">
    <w:abstractNumId w:val="27"/>
  </w:num>
  <w:num w:numId="31" w16cid:durableId="1904949123">
    <w:abstractNumId w:val="13"/>
  </w:num>
  <w:num w:numId="32" w16cid:durableId="1664120743">
    <w:abstractNumId w:val="31"/>
  </w:num>
  <w:num w:numId="33" w16cid:durableId="1283148674">
    <w:abstractNumId w:val="49"/>
  </w:num>
  <w:num w:numId="34" w16cid:durableId="800536684">
    <w:abstractNumId w:val="4"/>
  </w:num>
  <w:num w:numId="35" w16cid:durableId="1383871512">
    <w:abstractNumId w:val="40"/>
  </w:num>
  <w:num w:numId="36" w16cid:durableId="988706013">
    <w:abstractNumId w:val="29"/>
  </w:num>
  <w:num w:numId="37" w16cid:durableId="781416513">
    <w:abstractNumId w:val="6"/>
  </w:num>
  <w:num w:numId="38" w16cid:durableId="1095519128">
    <w:abstractNumId w:val="30"/>
  </w:num>
  <w:num w:numId="39" w16cid:durableId="1729722176">
    <w:abstractNumId w:val="22"/>
  </w:num>
  <w:num w:numId="40" w16cid:durableId="363017626">
    <w:abstractNumId w:val="35"/>
  </w:num>
  <w:num w:numId="41" w16cid:durableId="1493059630">
    <w:abstractNumId w:val="55"/>
  </w:num>
  <w:num w:numId="42" w16cid:durableId="812067286">
    <w:abstractNumId w:val="51"/>
  </w:num>
  <w:num w:numId="43" w16cid:durableId="2089616264">
    <w:abstractNumId w:val="61"/>
  </w:num>
  <w:num w:numId="44" w16cid:durableId="571428278">
    <w:abstractNumId w:val="3"/>
  </w:num>
  <w:num w:numId="45" w16cid:durableId="774911057">
    <w:abstractNumId w:val="63"/>
  </w:num>
  <w:num w:numId="46" w16cid:durableId="331686246">
    <w:abstractNumId w:val="48"/>
  </w:num>
  <w:num w:numId="47" w16cid:durableId="1918200394">
    <w:abstractNumId w:val="45"/>
  </w:num>
  <w:num w:numId="48" w16cid:durableId="1373386653">
    <w:abstractNumId w:val="16"/>
  </w:num>
  <w:num w:numId="49" w16cid:durableId="741607662">
    <w:abstractNumId w:val="46"/>
  </w:num>
  <w:num w:numId="50" w16cid:durableId="2031906045">
    <w:abstractNumId w:val="37"/>
  </w:num>
  <w:num w:numId="51" w16cid:durableId="1701079790">
    <w:abstractNumId w:val="60"/>
  </w:num>
  <w:num w:numId="52" w16cid:durableId="20826801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88047175">
    <w:abstractNumId w:val="18"/>
  </w:num>
  <w:num w:numId="54" w16cid:durableId="297690085">
    <w:abstractNumId w:val="43"/>
  </w:num>
  <w:num w:numId="55" w16cid:durableId="375737505">
    <w:abstractNumId w:val="59"/>
  </w:num>
  <w:num w:numId="56" w16cid:durableId="1375544301">
    <w:abstractNumId w:val="59"/>
  </w:num>
  <w:num w:numId="57" w16cid:durableId="738598561">
    <w:abstractNumId w:val="34"/>
  </w:num>
  <w:num w:numId="58" w16cid:durableId="2064669964">
    <w:abstractNumId w:val="10"/>
  </w:num>
  <w:num w:numId="59" w16cid:durableId="660811475">
    <w:abstractNumId w:val="42"/>
  </w:num>
  <w:num w:numId="60" w16cid:durableId="425350449">
    <w:abstractNumId w:val="20"/>
  </w:num>
  <w:num w:numId="61" w16cid:durableId="416100002">
    <w:abstractNumId w:val="59"/>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980113818">
    <w:abstractNumId w:val="56"/>
  </w:num>
  <w:num w:numId="63" w16cid:durableId="152917565">
    <w:abstractNumId w:val="28"/>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lred, Mitzi">
    <w15:presenceInfo w15:providerId="AD" w15:userId="S::allredma@merck.com::19730bcc-faf4-4700-9f1e-573b3ffc4150"/>
  </w15:person>
  <w15:person w15:author="Tsumori, Keiko (TOKYO JAPAN) [2]">
    <w15:presenceInfo w15:providerId="AD" w15:userId="S::tumorikk@merck.com::34561d19-9177-4c1d-8660-e8ef981eeac0"/>
  </w15:person>
  <w15:person w15:author="Schoch, Guillaume {TLRA~BASEL}">
    <w15:presenceInfo w15:providerId="AD" w15:userId="S::schochg@emea.roche.com::4f80afe6-9e54-48db-a5dc-79a1d5dc35bc"/>
  </w15:person>
  <w15:person w15:author="Yuya Hoshino">
    <w15:presenceInfo w15:providerId="None" w15:userId="Yuya Hoshino"/>
  </w15:person>
  <w15:person w15:author="Allred, Mitzi [2]">
    <w15:presenceInfo w15:providerId="AD" w15:userId="S::mitzi.allred_merck.com#ext#@ichportal.onmicrosoft.com::23f9945b-4d26-4244-92f6-4834081f49cf"/>
  </w15:person>
  <w15:person w15:author="H Sakaguchi">
    <w15:presenceInfo w15:providerId="None" w15:userId="H Sakaguchi"/>
  </w15:person>
  <w15:person w15:author="Osawa,Hajime 大澤創(バイオメトリクス部MW第1G)">
    <w15:presenceInfo w15:providerId="AD" w15:userId="S::159069@chugai.biz::e962c17d-7230-4dd7-84e1-a49a37370873"/>
  </w15:person>
  <w15:person w15:author="Nishizawa, Emiko">
    <w15:presenceInfo w15:providerId="AD" w15:userId="S::csk2690@corp.jti.com::375fc603-6ef9-4d1b-85da-8b34f59d65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comments" w:enforcement="0"/>
  <w:defaultTabStop w:val="36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wMzcwNrQwsTQ1MjJR0lEKTi0uzszPAykwNK4FAL1UxSMtAAAA"/>
    <w:docVar w:name="AppendixPageHiding" w:val="0"/>
    <w:docVar w:name="CaptionContinued" w:val="(continued)"/>
    <w:docVar w:name="CaptionIndent" w:val="0"/>
    <w:docVar w:name="CaptionNumberMethod" w:val="1"/>
    <w:docVar w:name="CaptionSeparator" w:val="1"/>
    <w:docVar w:name="CaptionStyle" w:val="0"/>
    <w:docVar w:name="CitationStyle" w:val="3"/>
    <w:docVar w:name="ContentTemplateDate" w:val="4/15/2024"/>
    <w:docVar w:name="CurrentVersion" w:val="3.1"/>
    <w:docVar w:name="CustomBullet" w:val="CustomType-Bullet|StyleName-List Bullet|SchemaID-1|Code-WW|Suffix-lb|NumberStyle-23|IndentValue-0|ParaStyleName--49|IsSuperscripted-False|BulletCharacter-8226|FontName-|FontSize-16|;CustomType-Bullet|StyleName-List Bullet 2|SchemaID-1|Code-WW|Suffix-lb2|NumberStyle-23|IndentValue-0|ParaStyleName--55|IsSuperscripted-False|BulletCharacter-45|FontName-|FontSize-|;CustomType-Bullet|StyleName-List Bullet 3|SchemaID-1|Code-WW|Suffix-lb3|NumberStyle-23|IndentValue-0|ParaStyleName--56|IsSuperscripted-False|BulletCharacter-9702|FontName-|FontSize-|;"/>
    <w:docVar w:name="CustomListTemplate" w:val="ISIWriter"/>
    <w:docVar w:name="CustomNumber" w:val="CustomType-Number|StyleName-Appendix|SchemaID-1|Code-WW|Suffix-at|NumberStyle-0|IndentValue-0|ParaStyleName-Appendix|PictureString-1, 2, 3|CustomFormat-Appendix %1|Separator-0|Superscript-False|NumberPosition-Left|SingleNumbered-1|;CustomType-Number|StyleName-List Letter|SchemaID-1|Code-WW|Suffix-ll|NumberStyle-4|IndentValue-0|ParaStyleName-List Letter|PictureString-a, b, c|CustomFormat-%1.|Separator-0|Superscript-False|NumberPosition-Left|SingleNumbered-0|;CustomType-Number|StyleName-List Letter 2|SchemaID-1|Code-WW|Suffix-ll2|NumberStyle-4|IndentValue-0|ParaStyleName-List Letter 2|PictureString-a, b, c|CustomFormat-%1.|Separator-0|Superscript-False|NumberPosition-Left|SingleNumbered-0|;CustomType-Number|StyleName-List Letter 3|SchemaID-1|Code-WW|Suffix-ll3|NumberStyle-4|IndentValue-0|ParaStyleName-List Letter 3|PictureString-a, b, c|CustomFormat-%1.|Separator-0|Superscript-False|NumberPosition-Left|SingleNumbered-0|;CustomType-Number|StyleName-List Number|SchemaID-1|Code-WW|Suffix-ln|NumberStyle-0|IndentValue-0|ParaStyleName--50|PictureString-1, 2, 3|CustomFormat-%1.|Separator-0|Superscript-False|NumberPosition-Left|SingleNumbered-0|;CustomType-Number|StyleName-List Number 2|SchemaID-1|Code-WW|Suffix-ln2|NumberStyle-0|IndentValue-0|ParaStyleName--59|PictureString-1, 2, 3|CustomFormat-%1.|Separator-0|Superscript-False|NumberPosition-Left|SingleNumbered-0|;CustomType-Number|StyleName-List Number 3|SchemaID-1|Code-WW|Suffix-ln3|NumberStyle-0|IndentValue-0|ParaStyleName--60|PictureString-1, 2, 3|CustomFormat-%1.|Separator-0|Superscript-False|NumberPosition-Left|SingleNumbered-0|;CustomType-Number|StyleName-References|SchemaID-1|Code-WW|Suffix-re|NumberStyle-0|IndentValue-0|ParaStyleName-References|PictureString-1, 2, 3|CustomFormat-%1.|Separator-0|Superscript-False|NumberPosition-Left|SingleNumbered-0|;CustomType-Number|StyleName-Table Footnote|SchemaID-1|Code-WW|Suffix-tf|NumberStyle-0|IndentValue-0|ParaStyleName-Table Footnote|PictureString-1, 2, 3|CustomFormat-%1|Separator-0|Superscript-True|NumberPosition-Left|SingleNumbered-0|;CustomType-Number|StyleName-Table Footnote Letter|SchemaID-1|Code-WW|Suffix-tfl|NumberStyle-4|IndentValue-0|ParaStyleName-Table Footnote Letter|PictureString-a, b, c|CustomFormat-%1|Separator-0|Superscript-True|NumberPosition-Left|SingleNumbered-0|;"/>
    <w:docVar w:name="CustomOutline" w:val="CustomType-Outline|StyleName-Heading 1|SchemaID-1|Code-WW|Suffix-H|NumberStyle-0|IndentValue-0|ParaStyleName--2|LinkLevel-1|PictureString-1, 2, 3|CustomFormat-%1|FontName-|IsLegal-0|Separator-0|NumberPosition-Left|;CustomType-Outline|StyleName-Heading 2|SchemaID-1|Code-WW|Suffix-H|NumberStyle-0|IndentValue-0|ParaStyleName--3|LinkLevel-2|PictureString-1, 2, 3|CustomFormat-%1.%2|FontName-|IsLegal-0|Separator-0|NumberPosition-Left|;CustomType-Outline|StyleName-Heading 3|SchemaID-1|Code-WW|Suffix-H|NumberStyle-0|IndentValue-0|ParaStyleName--4|LinkLevel-3|PictureString-1, 2, 3|CustomFormat-%1.%2.%3|FontName-|IsLegal-0|Separator-0|NumberPosition-Left|;CustomType-Outline|StyleName-Heading 4|SchemaID-1|Code-WW|Suffix-H|NumberStyle-0|IndentValue-0|ParaStyleName--5|LinkLevel-4|PictureString-1, 2, 3|CustomFormat-%1.%2.%3.%4|FontName-|IsLegal-0|Separator-0|NumberPosition-Left|;CustomType-Outline|StyleName-Heading 5|SchemaID-1|Code-WW|Suffix-H|NumberStyle-0|IndentValue-0|ParaStyleName--6|LinkLevel-5|PictureString-1, 2, 3|CustomFormat-%1.%2.%3.%4.%5|FontName-|IsLegal-0|Separator-0|NumberPosition-Left|;CustomType-Outline|StyleName-Heading 6|SchemaID-1|Code-WW|Suffix-H|NumberStyle-0|IndentValue-0|ParaStyleName--7|LinkLevel-6|PictureString-1, 2, 3|CustomFormat-%1.%2.%3.%4.%5.%6|FontName-|IsLegal-0|Separator-0|NumberPosition-Left|;CustomType-Outline|StyleName-Heading 7|SchemaID-1|Code-WW|Suffix-H|NumberStyle-0|IndentValue-0|ParaStyleName--8|LinkLevel-7|PictureString-1, 2, 3|CustomFormat-%1.%2.%3.%4.%5.%6.%7|FontName-|IsLegal-0|Separator-0|NumberPosition-Left|;CustomType-Outline|StyleName-Heading 8|SchemaID-1|Code-WW|Suffix-H|NumberStyle-0|IndentValue-0|ParaStyleName--9|LinkLevel-8|PictureString-1, 2, 3|CustomFormat-%1.%2.%3.%4.%5.%6.%7.%8|FontName-|IsLegal-0|Separator-0|NumberPosition-Left|;CustomType-Outline|StyleName-Heading 9|SchemaID-1|Code-WW|Suffix-H|NumberStyle-0|IndentValue-0|ParaStyleName--10|LinkLevel-9|PictureString-1, 2, 3|CustomFormat-%1.%2.%3.%4.%5.%6.%7.%8.%9|FontName-|IsLegal-0|Separator-0|NumberPosition-Left|;"/>
    <w:docVar w:name="CustomStyleMenuScheme" w:val="ISIWriter"/>
    <w:docVar w:name="DateFormat" w:val="dd MMMM yyyy"/>
    <w:docVar w:name="DefaultTableFont" w:val="Times New Roman"/>
    <w:docVar w:name="DefaultTableFontSize" w:val="9"/>
    <w:docVar w:name="DefaultTableMajGridSize" w:val="12"/>
    <w:docVar w:name="DefaultTableMajLineType" w:val="1"/>
    <w:docVar w:name="DefaultTableMinGridSize" w:val="6"/>
    <w:docVar w:name="DefaultTableMinLineType" w:val="1"/>
    <w:docVar w:name="FieldList" w:val="|"/>
    <w:docVar w:name="FigureCaptionAbove" w:val="1"/>
    <w:docVar w:name="HeadingLevels" w:val="9"/>
    <w:docVar w:name="IsCustomized" w:val="YES"/>
    <w:docVar w:name="NoIndentIncrease" w:val="0"/>
    <w:docVar w:name="PeriodAfter" w:val="0"/>
    <w:docVar w:name="RefListStyle" w:val="2"/>
    <w:docVar w:name="SiteTemplate" w:val="C:\Program Files (x86)\Merck Template\ISIWriter Site Template.doc"/>
    <w:docVar w:name="SuppressPrefix" w:val="0"/>
    <w:docVar w:name="TableAlign" w:val="2"/>
    <w:docVar w:name="TableBodyCellStyle" w:val="Table Center"/>
    <w:docVar w:name="TableCaptionAsRow" w:val="1"/>
    <w:docVar w:name="TableColumnHeadingStyle" w:val="Table Head"/>
    <w:docVar w:name="TableFootnoteType" w:val="Number"/>
    <w:docVar w:name="TableGridOption" w:val="AboveBelow"/>
    <w:docVar w:name="TableLockedSettings" w:val="1"/>
    <w:docVar w:name="TableRowHeadingStyle" w:val="Table Left"/>
    <w:docVar w:name="TOCCaption" w:val="Table Of Contents"/>
    <w:docVar w:name="UnlinkObjects" w:val="0"/>
  </w:docVars>
  <w:rsids>
    <w:rsidRoot w:val="00A239FE"/>
    <w:rsid w:val="00000436"/>
    <w:rsid w:val="00000562"/>
    <w:rsid w:val="000005FA"/>
    <w:rsid w:val="000009A9"/>
    <w:rsid w:val="00000A40"/>
    <w:rsid w:val="00000D24"/>
    <w:rsid w:val="00000E84"/>
    <w:rsid w:val="00001079"/>
    <w:rsid w:val="00001305"/>
    <w:rsid w:val="000018F6"/>
    <w:rsid w:val="00001CEE"/>
    <w:rsid w:val="000022A3"/>
    <w:rsid w:val="0000239F"/>
    <w:rsid w:val="00002820"/>
    <w:rsid w:val="00002F26"/>
    <w:rsid w:val="000031FF"/>
    <w:rsid w:val="0000382B"/>
    <w:rsid w:val="000038C9"/>
    <w:rsid w:val="00003943"/>
    <w:rsid w:val="0000397A"/>
    <w:rsid w:val="000039E1"/>
    <w:rsid w:val="000043BB"/>
    <w:rsid w:val="000045F3"/>
    <w:rsid w:val="000046B8"/>
    <w:rsid w:val="000049CA"/>
    <w:rsid w:val="00004A43"/>
    <w:rsid w:val="00004B3A"/>
    <w:rsid w:val="00004B86"/>
    <w:rsid w:val="000052A5"/>
    <w:rsid w:val="000053E0"/>
    <w:rsid w:val="000054D2"/>
    <w:rsid w:val="00005612"/>
    <w:rsid w:val="000059B2"/>
    <w:rsid w:val="00005DA0"/>
    <w:rsid w:val="000063FE"/>
    <w:rsid w:val="00006989"/>
    <w:rsid w:val="00006A84"/>
    <w:rsid w:val="0000762A"/>
    <w:rsid w:val="00007980"/>
    <w:rsid w:val="00007C0A"/>
    <w:rsid w:val="00007D35"/>
    <w:rsid w:val="00007D70"/>
    <w:rsid w:val="00007E08"/>
    <w:rsid w:val="00007F9F"/>
    <w:rsid w:val="0001088B"/>
    <w:rsid w:val="00010F7D"/>
    <w:rsid w:val="0001126E"/>
    <w:rsid w:val="000112D8"/>
    <w:rsid w:val="000115C3"/>
    <w:rsid w:val="00011CE0"/>
    <w:rsid w:val="000136A0"/>
    <w:rsid w:val="00013C0B"/>
    <w:rsid w:val="00013F85"/>
    <w:rsid w:val="00014473"/>
    <w:rsid w:val="00014843"/>
    <w:rsid w:val="00014BB4"/>
    <w:rsid w:val="00014E9D"/>
    <w:rsid w:val="00015138"/>
    <w:rsid w:val="00015508"/>
    <w:rsid w:val="00016004"/>
    <w:rsid w:val="000163A6"/>
    <w:rsid w:val="000165C2"/>
    <w:rsid w:val="000166C9"/>
    <w:rsid w:val="00016CE8"/>
    <w:rsid w:val="00016E3D"/>
    <w:rsid w:val="0001770E"/>
    <w:rsid w:val="00017758"/>
    <w:rsid w:val="00017A2D"/>
    <w:rsid w:val="00020099"/>
    <w:rsid w:val="000210D6"/>
    <w:rsid w:val="00021516"/>
    <w:rsid w:val="000216FD"/>
    <w:rsid w:val="00021944"/>
    <w:rsid w:val="00022D07"/>
    <w:rsid w:val="00022F49"/>
    <w:rsid w:val="00023581"/>
    <w:rsid w:val="0002386C"/>
    <w:rsid w:val="0002386D"/>
    <w:rsid w:val="000239F3"/>
    <w:rsid w:val="000239F9"/>
    <w:rsid w:val="00023DBD"/>
    <w:rsid w:val="0002431F"/>
    <w:rsid w:val="00024EF4"/>
    <w:rsid w:val="000255A8"/>
    <w:rsid w:val="00025CE6"/>
    <w:rsid w:val="000269D4"/>
    <w:rsid w:val="00026A5B"/>
    <w:rsid w:val="00026C83"/>
    <w:rsid w:val="00026F36"/>
    <w:rsid w:val="00027CE0"/>
    <w:rsid w:val="00030223"/>
    <w:rsid w:val="0003038D"/>
    <w:rsid w:val="0003062A"/>
    <w:rsid w:val="00030677"/>
    <w:rsid w:val="00030BA4"/>
    <w:rsid w:val="00030C20"/>
    <w:rsid w:val="00030E53"/>
    <w:rsid w:val="00031047"/>
    <w:rsid w:val="000311E7"/>
    <w:rsid w:val="0003159E"/>
    <w:rsid w:val="00031B2C"/>
    <w:rsid w:val="00031B7C"/>
    <w:rsid w:val="00031C7E"/>
    <w:rsid w:val="00031E9C"/>
    <w:rsid w:val="000323AE"/>
    <w:rsid w:val="00032418"/>
    <w:rsid w:val="00033135"/>
    <w:rsid w:val="00033171"/>
    <w:rsid w:val="000331CE"/>
    <w:rsid w:val="0003326F"/>
    <w:rsid w:val="000337EA"/>
    <w:rsid w:val="00033D24"/>
    <w:rsid w:val="00034139"/>
    <w:rsid w:val="00034A35"/>
    <w:rsid w:val="00034D4F"/>
    <w:rsid w:val="00034DB4"/>
    <w:rsid w:val="0003542C"/>
    <w:rsid w:val="00035DC4"/>
    <w:rsid w:val="000364B7"/>
    <w:rsid w:val="000371F8"/>
    <w:rsid w:val="0003748A"/>
    <w:rsid w:val="00037BA2"/>
    <w:rsid w:val="00037CD9"/>
    <w:rsid w:val="00040500"/>
    <w:rsid w:val="00041438"/>
    <w:rsid w:val="00041684"/>
    <w:rsid w:val="00041767"/>
    <w:rsid w:val="0004190B"/>
    <w:rsid w:val="000419BF"/>
    <w:rsid w:val="00041C57"/>
    <w:rsid w:val="00042561"/>
    <w:rsid w:val="000428F4"/>
    <w:rsid w:val="000435AF"/>
    <w:rsid w:val="00043D85"/>
    <w:rsid w:val="000444CE"/>
    <w:rsid w:val="000447B1"/>
    <w:rsid w:val="00044D21"/>
    <w:rsid w:val="00044FEA"/>
    <w:rsid w:val="0004511E"/>
    <w:rsid w:val="000455ED"/>
    <w:rsid w:val="00045877"/>
    <w:rsid w:val="00045982"/>
    <w:rsid w:val="00045CD8"/>
    <w:rsid w:val="00046869"/>
    <w:rsid w:val="00046E95"/>
    <w:rsid w:val="00046F40"/>
    <w:rsid w:val="00047247"/>
    <w:rsid w:val="00047A5C"/>
    <w:rsid w:val="00047DA1"/>
    <w:rsid w:val="0004F726"/>
    <w:rsid w:val="000500EA"/>
    <w:rsid w:val="000501F4"/>
    <w:rsid w:val="000505B0"/>
    <w:rsid w:val="000506BC"/>
    <w:rsid w:val="00050E8D"/>
    <w:rsid w:val="00050F48"/>
    <w:rsid w:val="00051065"/>
    <w:rsid w:val="00051338"/>
    <w:rsid w:val="000515F9"/>
    <w:rsid w:val="000516A9"/>
    <w:rsid w:val="00051831"/>
    <w:rsid w:val="0005272D"/>
    <w:rsid w:val="00052AA4"/>
    <w:rsid w:val="00052E7A"/>
    <w:rsid w:val="000530DA"/>
    <w:rsid w:val="000535D3"/>
    <w:rsid w:val="0005397F"/>
    <w:rsid w:val="00054170"/>
    <w:rsid w:val="0005432C"/>
    <w:rsid w:val="00054AC7"/>
    <w:rsid w:val="00054E83"/>
    <w:rsid w:val="00055372"/>
    <w:rsid w:val="0005544B"/>
    <w:rsid w:val="000554B8"/>
    <w:rsid w:val="0005577A"/>
    <w:rsid w:val="00055B6D"/>
    <w:rsid w:val="000561CE"/>
    <w:rsid w:val="00056435"/>
    <w:rsid w:val="000568B5"/>
    <w:rsid w:val="0005698B"/>
    <w:rsid w:val="0005707D"/>
    <w:rsid w:val="0005746C"/>
    <w:rsid w:val="00057ACD"/>
    <w:rsid w:val="00057BAE"/>
    <w:rsid w:val="00060B0F"/>
    <w:rsid w:val="00061127"/>
    <w:rsid w:val="00061793"/>
    <w:rsid w:val="000618DB"/>
    <w:rsid w:val="00061C8B"/>
    <w:rsid w:val="00061DDB"/>
    <w:rsid w:val="00061E0F"/>
    <w:rsid w:val="000621FF"/>
    <w:rsid w:val="00062714"/>
    <w:rsid w:val="00062F4B"/>
    <w:rsid w:val="0006322E"/>
    <w:rsid w:val="0006357F"/>
    <w:rsid w:val="000639CB"/>
    <w:rsid w:val="00063E4B"/>
    <w:rsid w:val="000643BA"/>
    <w:rsid w:val="00064876"/>
    <w:rsid w:val="00064C9F"/>
    <w:rsid w:val="00064E69"/>
    <w:rsid w:val="0006509A"/>
    <w:rsid w:val="0006563C"/>
    <w:rsid w:val="00065646"/>
    <w:rsid w:val="000657B5"/>
    <w:rsid w:val="000659C0"/>
    <w:rsid w:val="00065DCA"/>
    <w:rsid w:val="00065DDE"/>
    <w:rsid w:val="00065DE7"/>
    <w:rsid w:val="00066779"/>
    <w:rsid w:val="00066925"/>
    <w:rsid w:val="00066DD0"/>
    <w:rsid w:val="00066F10"/>
    <w:rsid w:val="000671C6"/>
    <w:rsid w:val="000674BE"/>
    <w:rsid w:val="000674EB"/>
    <w:rsid w:val="0006762C"/>
    <w:rsid w:val="00067749"/>
    <w:rsid w:val="00067918"/>
    <w:rsid w:val="00067D0A"/>
    <w:rsid w:val="0006DB99"/>
    <w:rsid w:val="000704C7"/>
    <w:rsid w:val="00070B3D"/>
    <w:rsid w:val="00070B60"/>
    <w:rsid w:val="00070BAA"/>
    <w:rsid w:val="00070C32"/>
    <w:rsid w:val="00070DB2"/>
    <w:rsid w:val="0007110A"/>
    <w:rsid w:val="0007176F"/>
    <w:rsid w:val="00071A62"/>
    <w:rsid w:val="00071A6C"/>
    <w:rsid w:val="00071D79"/>
    <w:rsid w:val="00071DBE"/>
    <w:rsid w:val="00071F20"/>
    <w:rsid w:val="000723E4"/>
    <w:rsid w:val="00072CB1"/>
    <w:rsid w:val="00072CD8"/>
    <w:rsid w:val="0007322E"/>
    <w:rsid w:val="000733A4"/>
    <w:rsid w:val="000733D8"/>
    <w:rsid w:val="0007365F"/>
    <w:rsid w:val="00073A32"/>
    <w:rsid w:val="000740E9"/>
    <w:rsid w:val="000742B8"/>
    <w:rsid w:val="000747B6"/>
    <w:rsid w:val="000749C8"/>
    <w:rsid w:val="00074A88"/>
    <w:rsid w:val="00074ED1"/>
    <w:rsid w:val="00075F3B"/>
    <w:rsid w:val="00075FCE"/>
    <w:rsid w:val="0007641B"/>
    <w:rsid w:val="0007649D"/>
    <w:rsid w:val="00076902"/>
    <w:rsid w:val="00077231"/>
    <w:rsid w:val="0007776E"/>
    <w:rsid w:val="00077947"/>
    <w:rsid w:val="00077C99"/>
    <w:rsid w:val="00077FEB"/>
    <w:rsid w:val="00080B30"/>
    <w:rsid w:val="00080BD2"/>
    <w:rsid w:val="0008112E"/>
    <w:rsid w:val="00082000"/>
    <w:rsid w:val="00082E48"/>
    <w:rsid w:val="00082F13"/>
    <w:rsid w:val="00083B7B"/>
    <w:rsid w:val="000849E0"/>
    <w:rsid w:val="00084A53"/>
    <w:rsid w:val="00084B50"/>
    <w:rsid w:val="00084B74"/>
    <w:rsid w:val="00084C1C"/>
    <w:rsid w:val="00084CEA"/>
    <w:rsid w:val="0008510E"/>
    <w:rsid w:val="000853E1"/>
    <w:rsid w:val="0008604F"/>
    <w:rsid w:val="00086A08"/>
    <w:rsid w:val="00086C96"/>
    <w:rsid w:val="00086F74"/>
    <w:rsid w:val="000870EE"/>
    <w:rsid w:val="000871D3"/>
    <w:rsid w:val="000875C7"/>
    <w:rsid w:val="00087617"/>
    <w:rsid w:val="0008770B"/>
    <w:rsid w:val="00087E2C"/>
    <w:rsid w:val="00091F49"/>
    <w:rsid w:val="00091FD9"/>
    <w:rsid w:val="000922A7"/>
    <w:rsid w:val="00092700"/>
    <w:rsid w:val="000927E8"/>
    <w:rsid w:val="00092E5E"/>
    <w:rsid w:val="000938B7"/>
    <w:rsid w:val="00094344"/>
    <w:rsid w:val="0009446E"/>
    <w:rsid w:val="000946ED"/>
    <w:rsid w:val="000947CE"/>
    <w:rsid w:val="00094C13"/>
    <w:rsid w:val="00094F19"/>
    <w:rsid w:val="000951BC"/>
    <w:rsid w:val="000951E8"/>
    <w:rsid w:val="00095537"/>
    <w:rsid w:val="0009557F"/>
    <w:rsid w:val="00095C29"/>
    <w:rsid w:val="000964F9"/>
    <w:rsid w:val="0009664E"/>
    <w:rsid w:val="00096B7A"/>
    <w:rsid w:val="0009721F"/>
    <w:rsid w:val="0009741F"/>
    <w:rsid w:val="00097516"/>
    <w:rsid w:val="000975D5"/>
    <w:rsid w:val="000976A6"/>
    <w:rsid w:val="00097851"/>
    <w:rsid w:val="00097B3C"/>
    <w:rsid w:val="00097EF8"/>
    <w:rsid w:val="000A0375"/>
    <w:rsid w:val="000A037B"/>
    <w:rsid w:val="000A0A54"/>
    <w:rsid w:val="000A0BC1"/>
    <w:rsid w:val="000A1297"/>
    <w:rsid w:val="000A1861"/>
    <w:rsid w:val="000A2942"/>
    <w:rsid w:val="000A2EAB"/>
    <w:rsid w:val="000A2F40"/>
    <w:rsid w:val="000A3496"/>
    <w:rsid w:val="000A3BF9"/>
    <w:rsid w:val="000A4136"/>
    <w:rsid w:val="000A47D9"/>
    <w:rsid w:val="000A5782"/>
    <w:rsid w:val="000A5A17"/>
    <w:rsid w:val="000A5ED2"/>
    <w:rsid w:val="000A61EE"/>
    <w:rsid w:val="000A64B6"/>
    <w:rsid w:val="000A665D"/>
    <w:rsid w:val="000A6887"/>
    <w:rsid w:val="000A6BC5"/>
    <w:rsid w:val="000A6F42"/>
    <w:rsid w:val="000A7233"/>
    <w:rsid w:val="000A73D7"/>
    <w:rsid w:val="000A7407"/>
    <w:rsid w:val="000A76B5"/>
    <w:rsid w:val="000A7DD0"/>
    <w:rsid w:val="000B0096"/>
    <w:rsid w:val="000B0480"/>
    <w:rsid w:val="000B04C2"/>
    <w:rsid w:val="000B051B"/>
    <w:rsid w:val="000B0C52"/>
    <w:rsid w:val="000B0E99"/>
    <w:rsid w:val="000B1041"/>
    <w:rsid w:val="000B1563"/>
    <w:rsid w:val="000B16BB"/>
    <w:rsid w:val="000B1C9B"/>
    <w:rsid w:val="000B1E72"/>
    <w:rsid w:val="000B216F"/>
    <w:rsid w:val="000B2D84"/>
    <w:rsid w:val="000B3613"/>
    <w:rsid w:val="000B4147"/>
    <w:rsid w:val="000B4415"/>
    <w:rsid w:val="000B46A0"/>
    <w:rsid w:val="000B49D7"/>
    <w:rsid w:val="000B4E73"/>
    <w:rsid w:val="000B5589"/>
    <w:rsid w:val="000B5B5C"/>
    <w:rsid w:val="000B5D08"/>
    <w:rsid w:val="000B6273"/>
    <w:rsid w:val="000B6536"/>
    <w:rsid w:val="000B6B78"/>
    <w:rsid w:val="000B6FC1"/>
    <w:rsid w:val="000B70F8"/>
    <w:rsid w:val="000B7D04"/>
    <w:rsid w:val="000B7D42"/>
    <w:rsid w:val="000C07F3"/>
    <w:rsid w:val="000C0A4A"/>
    <w:rsid w:val="000C1346"/>
    <w:rsid w:val="000C16A7"/>
    <w:rsid w:val="000C1DC7"/>
    <w:rsid w:val="000C3161"/>
    <w:rsid w:val="000C3520"/>
    <w:rsid w:val="000C435D"/>
    <w:rsid w:val="000C4F65"/>
    <w:rsid w:val="000C52B7"/>
    <w:rsid w:val="000C52F3"/>
    <w:rsid w:val="000C5482"/>
    <w:rsid w:val="000C5560"/>
    <w:rsid w:val="000C5769"/>
    <w:rsid w:val="000C5D43"/>
    <w:rsid w:val="000C6027"/>
    <w:rsid w:val="000C6053"/>
    <w:rsid w:val="000C62FF"/>
    <w:rsid w:val="000C68C5"/>
    <w:rsid w:val="000C6932"/>
    <w:rsid w:val="000C6BAB"/>
    <w:rsid w:val="000C6DFB"/>
    <w:rsid w:val="000C735C"/>
    <w:rsid w:val="000C7430"/>
    <w:rsid w:val="000C7604"/>
    <w:rsid w:val="000C76F3"/>
    <w:rsid w:val="000C7F27"/>
    <w:rsid w:val="000D005D"/>
    <w:rsid w:val="000D024D"/>
    <w:rsid w:val="000D068F"/>
    <w:rsid w:val="000D08A5"/>
    <w:rsid w:val="000D104D"/>
    <w:rsid w:val="000D109A"/>
    <w:rsid w:val="000D1988"/>
    <w:rsid w:val="000D1AFF"/>
    <w:rsid w:val="000D1EAC"/>
    <w:rsid w:val="000D212C"/>
    <w:rsid w:val="000D239A"/>
    <w:rsid w:val="000D27E1"/>
    <w:rsid w:val="000D287F"/>
    <w:rsid w:val="000D2D18"/>
    <w:rsid w:val="000D303E"/>
    <w:rsid w:val="000D3B76"/>
    <w:rsid w:val="000D3DCC"/>
    <w:rsid w:val="000D3E77"/>
    <w:rsid w:val="000D43B5"/>
    <w:rsid w:val="000D4C97"/>
    <w:rsid w:val="000D50EB"/>
    <w:rsid w:val="000D5676"/>
    <w:rsid w:val="000D5B1B"/>
    <w:rsid w:val="000D748A"/>
    <w:rsid w:val="000D748D"/>
    <w:rsid w:val="000D75B8"/>
    <w:rsid w:val="000D7BEE"/>
    <w:rsid w:val="000D7CAA"/>
    <w:rsid w:val="000D7F5E"/>
    <w:rsid w:val="000E01AD"/>
    <w:rsid w:val="000E0202"/>
    <w:rsid w:val="000E0B4A"/>
    <w:rsid w:val="000E0D59"/>
    <w:rsid w:val="000E10DD"/>
    <w:rsid w:val="000E130E"/>
    <w:rsid w:val="000E14D5"/>
    <w:rsid w:val="000E1641"/>
    <w:rsid w:val="000E18B2"/>
    <w:rsid w:val="000E23F9"/>
    <w:rsid w:val="000E2D82"/>
    <w:rsid w:val="000E2DE3"/>
    <w:rsid w:val="000E3268"/>
    <w:rsid w:val="000E37F2"/>
    <w:rsid w:val="000E3886"/>
    <w:rsid w:val="000E431C"/>
    <w:rsid w:val="000E463A"/>
    <w:rsid w:val="000E49E8"/>
    <w:rsid w:val="000E4A5F"/>
    <w:rsid w:val="000E4A69"/>
    <w:rsid w:val="000E5515"/>
    <w:rsid w:val="000E6885"/>
    <w:rsid w:val="000E6A1C"/>
    <w:rsid w:val="000E6D78"/>
    <w:rsid w:val="000E75EE"/>
    <w:rsid w:val="000F0671"/>
    <w:rsid w:val="000F092E"/>
    <w:rsid w:val="000F0B89"/>
    <w:rsid w:val="000F0D01"/>
    <w:rsid w:val="000F0FD0"/>
    <w:rsid w:val="000F1444"/>
    <w:rsid w:val="000F154A"/>
    <w:rsid w:val="000F1F31"/>
    <w:rsid w:val="000F1FBD"/>
    <w:rsid w:val="000F22BF"/>
    <w:rsid w:val="000F2597"/>
    <w:rsid w:val="000F276A"/>
    <w:rsid w:val="000F2D1F"/>
    <w:rsid w:val="000F307B"/>
    <w:rsid w:val="000F32CC"/>
    <w:rsid w:val="000F340E"/>
    <w:rsid w:val="000F3640"/>
    <w:rsid w:val="000F3B04"/>
    <w:rsid w:val="000F3D38"/>
    <w:rsid w:val="000F3E77"/>
    <w:rsid w:val="000F3F40"/>
    <w:rsid w:val="000F453A"/>
    <w:rsid w:val="000F47B8"/>
    <w:rsid w:val="000F484D"/>
    <w:rsid w:val="000F4DA9"/>
    <w:rsid w:val="000F54FF"/>
    <w:rsid w:val="000F5C83"/>
    <w:rsid w:val="000F5F70"/>
    <w:rsid w:val="000F61F1"/>
    <w:rsid w:val="000F6773"/>
    <w:rsid w:val="000F68A2"/>
    <w:rsid w:val="000F6D82"/>
    <w:rsid w:val="000F6EC4"/>
    <w:rsid w:val="000F6F05"/>
    <w:rsid w:val="000F6F18"/>
    <w:rsid w:val="000F799E"/>
    <w:rsid w:val="000F7ED0"/>
    <w:rsid w:val="000F7F7B"/>
    <w:rsid w:val="00100270"/>
    <w:rsid w:val="00100476"/>
    <w:rsid w:val="00100A8F"/>
    <w:rsid w:val="0010149D"/>
    <w:rsid w:val="0010194F"/>
    <w:rsid w:val="00102378"/>
    <w:rsid w:val="0010261A"/>
    <w:rsid w:val="00102705"/>
    <w:rsid w:val="001029D2"/>
    <w:rsid w:val="00102CA3"/>
    <w:rsid w:val="0010302F"/>
    <w:rsid w:val="00103159"/>
    <w:rsid w:val="001031D7"/>
    <w:rsid w:val="0010385B"/>
    <w:rsid w:val="00103C07"/>
    <w:rsid w:val="001041F9"/>
    <w:rsid w:val="0010486F"/>
    <w:rsid w:val="00105591"/>
    <w:rsid w:val="001060B5"/>
    <w:rsid w:val="00106892"/>
    <w:rsid w:val="00106B22"/>
    <w:rsid w:val="00106D53"/>
    <w:rsid w:val="00106E60"/>
    <w:rsid w:val="00106EA6"/>
    <w:rsid w:val="00106ED9"/>
    <w:rsid w:val="00107203"/>
    <w:rsid w:val="00107248"/>
    <w:rsid w:val="00107AE7"/>
    <w:rsid w:val="00107D45"/>
    <w:rsid w:val="0011002C"/>
    <w:rsid w:val="001100A6"/>
    <w:rsid w:val="001105B8"/>
    <w:rsid w:val="00110611"/>
    <w:rsid w:val="00110614"/>
    <w:rsid w:val="0011061C"/>
    <w:rsid w:val="00110FDA"/>
    <w:rsid w:val="00111183"/>
    <w:rsid w:val="00111774"/>
    <w:rsid w:val="001119B7"/>
    <w:rsid w:val="0011241C"/>
    <w:rsid w:val="00112B91"/>
    <w:rsid w:val="00112D6D"/>
    <w:rsid w:val="00113092"/>
    <w:rsid w:val="00113948"/>
    <w:rsid w:val="00113E1C"/>
    <w:rsid w:val="00114234"/>
    <w:rsid w:val="00114B0D"/>
    <w:rsid w:val="00114D44"/>
    <w:rsid w:val="00114E6E"/>
    <w:rsid w:val="001150F3"/>
    <w:rsid w:val="001156B8"/>
    <w:rsid w:val="00115972"/>
    <w:rsid w:val="001161DC"/>
    <w:rsid w:val="00116516"/>
    <w:rsid w:val="00117468"/>
    <w:rsid w:val="001177AC"/>
    <w:rsid w:val="001177E9"/>
    <w:rsid w:val="00117B1F"/>
    <w:rsid w:val="00117BF2"/>
    <w:rsid w:val="00117C2E"/>
    <w:rsid w:val="00120604"/>
    <w:rsid w:val="00120E4B"/>
    <w:rsid w:val="00120FBA"/>
    <w:rsid w:val="0012196E"/>
    <w:rsid w:val="00122CD9"/>
    <w:rsid w:val="00123288"/>
    <w:rsid w:val="00123391"/>
    <w:rsid w:val="00123424"/>
    <w:rsid w:val="00123B5A"/>
    <w:rsid w:val="001243B3"/>
    <w:rsid w:val="00124558"/>
    <w:rsid w:val="00125196"/>
    <w:rsid w:val="0012597C"/>
    <w:rsid w:val="00125B05"/>
    <w:rsid w:val="00125B7B"/>
    <w:rsid w:val="00125B98"/>
    <w:rsid w:val="00125D6B"/>
    <w:rsid w:val="001261F6"/>
    <w:rsid w:val="001263FE"/>
    <w:rsid w:val="0012658B"/>
    <w:rsid w:val="00126746"/>
    <w:rsid w:val="001267E8"/>
    <w:rsid w:val="0012713B"/>
    <w:rsid w:val="00127899"/>
    <w:rsid w:val="001278FE"/>
    <w:rsid w:val="00127A0B"/>
    <w:rsid w:val="00127B91"/>
    <w:rsid w:val="00127EDD"/>
    <w:rsid w:val="0013079A"/>
    <w:rsid w:val="00130869"/>
    <w:rsid w:val="00130934"/>
    <w:rsid w:val="00130B1D"/>
    <w:rsid w:val="0013151F"/>
    <w:rsid w:val="00131B0B"/>
    <w:rsid w:val="00131D37"/>
    <w:rsid w:val="001328CB"/>
    <w:rsid w:val="00132931"/>
    <w:rsid w:val="00133B06"/>
    <w:rsid w:val="001348DE"/>
    <w:rsid w:val="00134921"/>
    <w:rsid w:val="00134C92"/>
    <w:rsid w:val="00134E6E"/>
    <w:rsid w:val="00135105"/>
    <w:rsid w:val="00135571"/>
    <w:rsid w:val="001357BB"/>
    <w:rsid w:val="00135A1C"/>
    <w:rsid w:val="00136A91"/>
    <w:rsid w:val="00136BFC"/>
    <w:rsid w:val="0013703D"/>
    <w:rsid w:val="0013718F"/>
    <w:rsid w:val="00137504"/>
    <w:rsid w:val="00137BA3"/>
    <w:rsid w:val="001401FD"/>
    <w:rsid w:val="00140494"/>
    <w:rsid w:val="00140A3E"/>
    <w:rsid w:val="00141764"/>
    <w:rsid w:val="00141C79"/>
    <w:rsid w:val="001421EA"/>
    <w:rsid w:val="00142366"/>
    <w:rsid w:val="00142594"/>
    <w:rsid w:val="001426A6"/>
    <w:rsid w:val="00142B22"/>
    <w:rsid w:val="0014332C"/>
    <w:rsid w:val="0014359A"/>
    <w:rsid w:val="0014373C"/>
    <w:rsid w:val="001441B9"/>
    <w:rsid w:val="0014449B"/>
    <w:rsid w:val="0014556B"/>
    <w:rsid w:val="00146414"/>
    <w:rsid w:val="0014646C"/>
    <w:rsid w:val="001467A5"/>
    <w:rsid w:val="001467C8"/>
    <w:rsid w:val="0014747C"/>
    <w:rsid w:val="001475C7"/>
    <w:rsid w:val="00147907"/>
    <w:rsid w:val="00147B23"/>
    <w:rsid w:val="00147C78"/>
    <w:rsid w:val="00147D65"/>
    <w:rsid w:val="00150467"/>
    <w:rsid w:val="001504B4"/>
    <w:rsid w:val="0015066C"/>
    <w:rsid w:val="001508F0"/>
    <w:rsid w:val="0015164C"/>
    <w:rsid w:val="001517D5"/>
    <w:rsid w:val="00151A45"/>
    <w:rsid w:val="00151B14"/>
    <w:rsid w:val="00151F24"/>
    <w:rsid w:val="00152F44"/>
    <w:rsid w:val="00153326"/>
    <w:rsid w:val="0015345A"/>
    <w:rsid w:val="001534FC"/>
    <w:rsid w:val="00153775"/>
    <w:rsid w:val="00153862"/>
    <w:rsid w:val="00153AC1"/>
    <w:rsid w:val="00153C24"/>
    <w:rsid w:val="00153F31"/>
    <w:rsid w:val="00153F75"/>
    <w:rsid w:val="00154583"/>
    <w:rsid w:val="001546AE"/>
    <w:rsid w:val="001546B6"/>
    <w:rsid w:val="00154EDF"/>
    <w:rsid w:val="00154FA3"/>
    <w:rsid w:val="0015500A"/>
    <w:rsid w:val="001550B2"/>
    <w:rsid w:val="00155377"/>
    <w:rsid w:val="00155586"/>
    <w:rsid w:val="00155836"/>
    <w:rsid w:val="0015590A"/>
    <w:rsid w:val="00155D1D"/>
    <w:rsid w:val="001561E4"/>
    <w:rsid w:val="0015688D"/>
    <w:rsid w:val="00157014"/>
    <w:rsid w:val="00157064"/>
    <w:rsid w:val="00157816"/>
    <w:rsid w:val="00157AB4"/>
    <w:rsid w:val="00157C8B"/>
    <w:rsid w:val="001602B7"/>
    <w:rsid w:val="00160393"/>
    <w:rsid w:val="0016050A"/>
    <w:rsid w:val="001607F1"/>
    <w:rsid w:val="001611E0"/>
    <w:rsid w:val="00161A56"/>
    <w:rsid w:val="00161DEE"/>
    <w:rsid w:val="0016239C"/>
    <w:rsid w:val="00162450"/>
    <w:rsid w:val="001624B2"/>
    <w:rsid w:val="001627AB"/>
    <w:rsid w:val="00162B6E"/>
    <w:rsid w:val="00162E99"/>
    <w:rsid w:val="00162FBB"/>
    <w:rsid w:val="001630CF"/>
    <w:rsid w:val="0016317D"/>
    <w:rsid w:val="001632A3"/>
    <w:rsid w:val="0016335D"/>
    <w:rsid w:val="001639A4"/>
    <w:rsid w:val="00163A21"/>
    <w:rsid w:val="00163AC6"/>
    <w:rsid w:val="001641EC"/>
    <w:rsid w:val="001646CD"/>
    <w:rsid w:val="00164742"/>
    <w:rsid w:val="00164D8A"/>
    <w:rsid w:val="00164D93"/>
    <w:rsid w:val="00165392"/>
    <w:rsid w:val="001653AC"/>
    <w:rsid w:val="00165D25"/>
    <w:rsid w:val="001663DB"/>
    <w:rsid w:val="001665DF"/>
    <w:rsid w:val="001668C0"/>
    <w:rsid w:val="00166B48"/>
    <w:rsid w:val="00166D8C"/>
    <w:rsid w:val="00166F3B"/>
    <w:rsid w:val="00167130"/>
    <w:rsid w:val="00167BBA"/>
    <w:rsid w:val="00170013"/>
    <w:rsid w:val="00170316"/>
    <w:rsid w:val="001704AB"/>
    <w:rsid w:val="00170AFD"/>
    <w:rsid w:val="00170CC0"/>
    <w:rsid w:val="00170EC9"/>
    <w:rsid w:val="001712A1"/>
    <w:rsid w:val="0017145D"/>
    <w:rsid w:val="00171551"/>
    <w:rsid w:val="00171A31"/>
    <w:rsid w:val="00171BEB"/>
    <w:rsid w:val="00171E07"/>
    <w:rsid w:val="00171EAC"/>
    <w:rsid w:val="00172D6F"/>
    <w:rsid w:val="0017338A"/>
    <w:rsid w:val="00173759"/>
    <w:rsid w:val="00173CC1"/>
    <w:rsid w:val="00174854"/>
    <w:rsid w:val="001748A9"/>
    <w:rsid w:val="00174A03"/>
    <w:rsid w:val="00174D55"/>
    <w:rsid w:val="00174DC2"/>
    <w:rsid w:val="00175064"/>
    <w:rsid w:val="00175202"/>
    <w:rsid w:val="0017553F"/>
    <w:rsid w:val="00175644"/>
    <w:rsid w:val="0017575E"/>
    <w:rsid w:val="00175B5E"/>
    <w:rsid w:val="00176583"/>
    <w:rsid w:val="0017686C"/>
    <w:rsid w:val="00176E33"/>
    <w:rsid w:val="00176EEF"/>
    <w:rsid w:val="001770E2"/>
    <w:rsid w:val="00177601"/>
    <w:rsid w:val="00177793"/>
    <w:rsid w:val="00177A37"/>
    <w:rsid w:val="0018040D"/>
    <w:rsid w:val="001808A6"/>
    <w:rsid w:val="00180A31"/>
    <w:rsid w:val="00180AFA"/>
    <w:rsid w:val="00180CE1"/>
    <w:rsid w:val="001813AD"/>
    <w:rsid w:val="00181648"/>
    <w:rsid w:val="00182CFF"/>
    <w:rsid w:val="00182F90"/>
    <w:rsid w:val="00183147"/>
    <w:rsid w:val="0018321E"/>
    <w:rsid w:val="00183653"/>
    <w:rsid w:val="0018398B"/>
    <w:rsid w:val="00183D9B"/>
    <w:rsid w:val="00183FD7"/>
    <w:rsid w:val="001842C8"/>
    <w:rsid w:val="001847FE"/>
    <w:rsid w:val="00184C6D"/>
    <w:rsid w:val="00184ECF"/>
    <w:rsid w:val="00184F7B"/>
    <w:rsid w:val="00184FD4"/>
    <w:rsid w:val="00185A74"/>
    <w:rsid w:val="00185E7C"/>
    <w:rsid w:val="001865C5"/>
    <w:rsid w:val="00187FDE"/>
    <w:rsid w:val="0019056F"/>
    <w:rsid w:val="001907DA"/>
    <w:rsid w:val="001909A7"/>
    <w:rsid w:val="00190A46"/>
    <w:rsid w:val="001919B0"/>
    <w:rsid w:val="00191A11"/>
    <w:rsid w:val="00191CF1"/>
    <w:rsid w:val="001937D1"/>
    <w:rsid w:val="00193A41"/>
    <w:rsid w:val="001940B0"/>
    <w:rsid w:val="001945FC"/>
    <w:rsid w:val="0019489B"/>
    <w:rsid w:val="00194929"/>
    <w:rsid w:val="00194D02"/>
    <w:rsid w:val="0019518F"/>
    <w:rsid w:val="0019524E"/>
    <w:rsid w:val="001961D9"/>
    <w:rsid w:val="00196CBD"/>
    <w:rsid w:val="00196DC5"/>
    <w:rsid w:val="001972E7"/>
    <w:rsid w:val="00197CAA"/>
    <w:rsid w:val="001A00CE"/>
    <w:rsid w:val="001A03E6"/>
    <w:rsid w:val="001A057F"/>
    <w:rsid w:val="001A06FA"/>
    <w:rsid w:val="001A0996"/>
    <w:rsid w:val="001A1333"/>
    <w:rsid w:val="001A14B7"/>
    <w:rsid w:val="001A2292"/>
    <w:rsid w:val="001A259C"/>
    <w:rsid w:val="001A26EE"/>
    <w:rsid w:val="001A2C5F"/>
    <w:rsid w:val="001A335E"/>
    <w:rsid w:val="001A465B"/>
    <w:rsid w:val="001A466F"/>
    <w:rsid w:val="001A4F74"/>
    <w:rsid w:val="001A5191"/>
    <w:rsid w:val="001A54CD"/>
    <w:rsid w:val="001A5529"/>
    <w:rsid w:val="001A5795"/>
    <w:rsid w:val="001A581F"/>
    <w:rsid w:val="001A5962"/>
    <w:rsid w:val="001A5DBE"/>
    <w:rsid w:val="001A6309"/>
    <w:rsid w:val="001A685F"/>
    <w:rsid w:val="001A69A7"/>
    <w:rsid w:val="001A6FC3"/>
    <w:rsid w:val="001A7002"/>
    <w:rsid w:val="001A7563"/>
    <w:rsid w:val="001A76B2"/>
    <w:rsid w:val="001A786C"/>
    <w:rsid w:val="001A7A34"/>
    <w:rsid w:val="001AA9C2"/>
    <w:rsid w:val="001B0B83"/>
    <w:rsid w:val="001B0D5E"/>
    <w:rsid w:val="001B1903"/>
    <w:rsid w:val="001B1968"/>
    <w:rsid w:val="001B248B"/>
    <w:rsid w:val="001B2A0A"/>
    <w:rsid w:val="001B3E58"/>
    <w:rsid w:val="001B4C19"/>
    <w:rsid w:val="001B4F08"/>
    <w:rsid w:val="001B4FC5"/>
    <w:rsid w:val="001B52DF"/>
    <w:rsid w:val="001B576A"/>
    <w:rsid w:val="001B5784"/>
    <w:rsid w:val="001B586B"/>
    <w:rsid w:val="001B5BB5"/>
    <w:rsid w:val="001B6041"/>
    <w:rsid w:val="001B66CE"/>
    <w:rsid w:val="001B67ED"/>
    <w:rsid w:val="001B6D46"/>
    <w:rsid w:val="001B7142"/>
    <w:rsid w:val="001B79F4"/>
    <w:rsid w:val="001B7E5A"/>
    <w:rsid w:val="001BCDE2"/>
    <w:rsid w:val="001C01BB"/>
    <w:rsid w:val="001C01BE"/>
    <w:rsid w:val="001C03CC"/>
    <w:rsid w:val="001C03FB"/>
    <w:rsid w:val="001C0AE3"/>
    <w:rsid w:val="001C11D3"/>
    <w:rsid w:val="001C1B9B"/>
    <w:rsid w:val="001C263A"/>
    <w:rsid w:val="001C2DB1"/>
    <w:rsid w:val="001C3373"/>
    <w:rsid w:val="001C33DB"/>
    <w:rsid w:val="001C37B9"/>
    <w:rsid w:val="001C3AED"/>
    <w:rsid w:val="001C3B2D"/>
    <w:rsid w:val="001C3B9E"/>
    <w:rsid w:val="001C4796"/>
    <w:rsid w:val="001C4875"/>
    <w:rsid w:val="001C4917"/>
    <w:rsid w:val="001C4CB3"/>
    <w:rsid w:val="001C4D33"/>
    <w:rsid w:val="001C5106"/>
    <w:rsid w:val="001C548E"/>
    <w:rsid w:val="001C554B"/>
    <w:rsid w:val="001C5EF7"/>
    <w:rsid w:val="001C615D"/>
    <w:rsid w:val="001C62AC"/>
    <w:rsid w:val="001C7146"/>
    <w:rsid w:val="001C7582"/>
    <w:rsid w:val="001C7625"/>
    <w:rsid w:val="001C78A1"/>
    <w:rsid w:val="001C7CC0"/>
    <w:rsid w:val="001D0522"/>
    <w:rsid w:val="001D0571"/>
    <w:rsid w:val="001D1077"/>
    <w:rsid w:val="001D1165"/>
    <w:rsid w:val="001D1275"/>
    <w:rsid w:val="001D133E"/>
    <w:rsid w:val="001D269F"/>
    <w:rsid w:val="001D2878"/>
    <w:rsid w:val="001D2932"/>
    <w:rsid w:val="001D336C"/>
    <w:rsid w:val="001D407B"/>
    <w:rsid w:val="001D44ED"/>
    <w:rsid w:val="001D4F20"/>
    <w:rsid w:val="001D516C"/>
    <w:rsid w:val="001D52D4"/>
    <w:rsid w:val="001D569C"/>
    <w:rsid w:val="001D57FC"/>
    <w:rsid w:val="001D5951"/>
    <w:rsid w:val="001D5CE8"/>
    <w:rsid w:val="001D61AA"/>
    <w:rsid w:val="001D622A"/>
    <w:rsid w:val="001D6BCA"/>
    <w:rsid w:val="001D6F34"/>
    <w:rsid w:val="001D7520"/>
    <w:rsid w:val="001D7865"/>
    <w:rsid w:val="001D7AA2"/>
    <w:rsid w:val="001D7E09"/>
    <w:rsid w:val="001E0724"/>
    <w:rsid w:val="001E0996"/>
    <w:rsid w:val="001E1082"/>
    <w:rsid w:val="001E11BB"/>
    <w:rsid w:val="001E212A"/>
    <w:rsid w:val="001E2531"/>
    <w:rsid w:val="001E2C94"/>
    <w:rsid w:val="001E2CF2"/>
    <w:rsid w:val="001E2EBB"/>
    <w:rsid w:val="001E2F35"/>
    <w:rsid w:val="001E35BB"/>
    <w:rsid w:val="001E374F"/>
    <w:rsid w:val="001E3ADB"/>
    <w:rsid w:val="001E3B7D"/>
    <w:rsid w:val="001E3EB9"/>
    <w:rsid w:val="001E417A"/>
    <w:rsid w:val="001E4B41"/>
    <w:rsid w:val="001E50D5"/>
    <w:rsid w:val="001E5483"/>
    <w:rsid w:val="001E5577"/>
    <w:rsid w:val="001E5683"/>
    <w:rsid w:val="001E61F0"/>
    <w:rsid w:val="001E6672"/>
    <w:rsid w:val="001E7287"/>
    <w:rsid w:val="001E7542"/>
    <w:rsid w:val="001E7AF5"/>
    <w:rsid w:val="001E7F33"/>
    <w:rsid w:val="001F072B"/>
    <w:rsid w:val="001F0E5D"/>
    <w:rsid w:val="001F12A6"/>
    <w:rsid w:val="001F1892"/>
    <w:rsid w:val="001F2616"/>
    <w:rsid w:val="001F2837"/>
    <w:rsid w:val="001F285E"/>
    <w:rsid w:val="001F2B2F"/>
    <w:rsid w:val="001F2EE5"/>
    <w:rsid w:val="001F35C7"/>
    <w:rsid w:val="001F3868"/>
    <w:rsid w:val="001F3BF0"/>
    <w:rsid w:val="001F40C9"/>
    <w:rsid w:val="001F41CD"/>
    <w:rsid w:val="001F452C"/>
    <w:rsid w:val="001F47B0"/>
    <w:rsid w:val="001F4FE3"/>
    <w:rsid w:val="001F52C6"/>
    <w:rsid w:val="001F6230"/>
    <w:rsid w:val="001F6939"/>
    <w:rsid w:val="001F6D83"/>
    <w:rsid w:val="001F6F55"/>
    <w:rsid w:val="001F7224"/>
    <w:rsid w:val="001F730A"/>
    <w:rsid w:val="001F76A9"/>
    <w:rsid w:val="001F79FB"/>
    <w:rsid w:val="001F7B2B"/>
    <w:rsid w:val="001F7E39"/>
    <w:rsid w:val="002005EC"/>
    <w:rsid w:val="00200B68"/>
    <w:rsid w:val="00200CEF"/>
    <w:rsid w:val="00200E04"/>
    <w:rsid w:val="00200E3A"/>
    <w:rsid w:val="00201384"/>
    <w:rsid w:val="00201561"/>
    <w:rsid w:val="0020170D"/>
    <w:rsid w:val="00201EB0"/>
    <w:rsid w:val="00201EDB"/>
    <w:rsid w:val="00202182"/>
    <w:rsid w:val="002023BE"/>
    <w:rsid w:val="00202D52"/>
    <w:rsid w:val="00202F5C"/>
    <w:rsid w:val="0020314F"/>
    <w:rsid w:val="002031EF"/>
    <w:rsid w:val="002033E1"/>
    <w:rsid w:val="0020378B"/>
    <w:rsid w:val="002038A4"/>
    <w:rsid w:val="002047C2"/>
    <w:rsid w:val="002048C4"/>
    <w:rsid w:val="00205109"/>
    <w:rsid w:val="00205382"/>
    <w:rsid w:val="00205472"/>
    <w:rsid w:val="00205909"/>
    <w:rsid w:val="00205D82"/>
    <w:rsid w:val="00206362"/>
    <w:rsid w:val="002066C1"/>
    <w:rsid w:val="002070A0"/>
    <w:rsid w:val="0020750F"/>
    <w:rsid w:val="002076C4"/>
    <w:rsid w:val="002076DE"/>
    <w:rsid w:val="0020774F"/>
    <w:rsid w:val="00207964"/>
    <w:rsid w:val="0020796E"/>
    <w:rsid w:val="00207E5A"/>
    <w:rsid w:val="002100BC"/>
    <w:rsid w:val="00210686"/>
    <w:rsid w:val="002106BC"/>
    <w:rsid w:val="002106F8"/>
    <w:rsid w:val="0021110E"/>
    <w:rsid w:val="00211746"/>
    <w:rsid w:val="00211EC6"/>
    <w:rsid w:val="00212595"/>
    <w:rsid w:val="002126A0"/>
    <w:rsid w:val="0021278A"/>
    <w:rsid w:val="00212975"/>
    <w:rsid w:val="002129DC"/>
    <w:rsid w:val="00212B6B"/>
    <w:rsid w:val="0021320E"/>
    <w:rsid w:val="00213EF5"/>
    <w:rsid w:val="0021485A"/>
    <w:rsid w:val="00214895"/>
    <w:rsid w:val="00214A5D"/>
    <w:rsid w:val="00214C81"/>
    <w:rsid w:val="00214FC4"/>
    <w:rsid w:val="0021533E"/>
    <w:rsid w:val="0021588B"/>
    <w:rsid w:val="0021607F"/>
    <w:rsid w:val="00216279"/>
    <w:rsid w:val="0021649E"/>
    <w:rsid w:val="00216A69"/>
    <w:rsid w:val="00216A73"/>
    <w:rsid w:val="00216E94"/>
    <w:rsid w:val="00217879"/>
    <w:rsid w:val="0021788E"/>
    <w:rsid w:val="00217A4B"/>
    <w:rsid w:val="00217CC1"/>
    <w:rsid w:val="002208EE"/>
    <w:rsid w:val="00220ABF"/>
    <w:rsid w:val="00220B1C"/>
    <w:rsid w:val="00220C43"/>
    <w:rsid w:val="0022171D"/>
    <w:rsid w:val="00221E2A"/>
    <w:rsid w:val="00222029"/>
    <w:rsid w:val="0022219C"/>
    <w:rsid w:val="00222258"/>
    <w:rsid w:val="00222BC4"/>
    <w:rsid w:val="00222EBA"/>
    <w:rsid w:val="00223269"/>
    <w:rsid w:val="00223643"/>
    <w:rsid w:val="00223EC4"/>
    <w:rsid w:val="00223EE4"/>
    <w:rsid w:val="00223F0A"/>
    <w:rsid w:val="00223FDD"/>
    <w:rsid w:val="00224279"/>
    <w:rsid w:val="00224326"/>
    <w:rsid w:val="00224EE9"/>
    <w:rsid w:val="00225A2D"/>
    <w:rsid w:val="0022629D"/>
    <w:rsid w:val="002266D5"/>
    <w:rsid w:val="00226F8D"/>
    <w:rsid w:val="0022700A"/>
    <w:rsid w:val="0022735C"/>
    <w:rsid w:val="0022772E"/>
    <w:rsid w:val="00227A90"/>
    <w:rsid w:val="00227DD1"/>
    <w:rsid w:val="0023011E"/>
    <w:rsid w:val="00230232"/>
    <w:rsid w:val="0023051E"/>
    <w:rsid w:val="00230DCC"/>
    <w:rsid w:val="0023146E"/>
    <w:rsid w:val="00231846"/>
    <w:rsid w:val="00231D9D"/>
    <w:rsid w:val="00232031"/>
    <w:rsid w:val="002320FD"/>
    <w:rsid w:val="002321A4"/>
    <w:rsid w:val="00232480"/>
    <w:rsid w:val="00232586"/>
    <w:rsid w:val="00232800"/>
    <w:rsid w:val="00232B05"/>
    <w:rsid w:val="00232C49"/>
    <w:rsid w:val="00232C7B"/>
    <w:rsid w:val="00232CF3"/>
    <w:rsid w:val="00233477"/>
    <w:rsid w:val="002341E4"/>
    <w:rsid w:val="0023422C"/>
    <w:rsid w:val="0023427B"/>
    <w:rsid w:val="002342E4"/>
    <w:rsid w:val="00234937"/>
    <w:rsid w:val="00235288"/>
    <w:rsid w:val="00235618"/>
    <w:rsid w:val="00235794"/>
    <w:rsid w:val="0023596B"/>
    <w:rsid w:val="0023642B"/>
    <w:rsid w:val="0023693A"/>
    <w:rsid w:val="00240729"/>
    <w:rsid w:val="002407C3"/>
    <w:rsid w:val="00240956"/>
    <w:rsid w:val="002409D3"/>
    <w:rsid w:val="00240A2C"/>
    <w:rsid w:val="00240E75"/>
    <w:rsid w:val="0024193A"/>
    <w:rsid w:val="00242016"/>
    <w:rsid w:val="002422D8"/>
    <w:rsid w:val="00242672"/>
    <w:rsid w:val="00242B5E"/>
    <w:rsid w:val="00242CD4"/>
    <w:rsid w:val="00242EFF"/>
    <w:rsid w:val="002435B5"/>
    <w:rsid w:val="00243E1E"/>
    <w:rsid w:val="00243E39"/>
    <w:rsid w:val="0024447F"/>
    <w:rsid w:val="00244A5A"/>
    <w:rsid w:val="0024559F"/>
    <w:rsid w:val="00245D99"/>
    <w:rsid w:val="002461A7"/>
    <w:rsid w:val="00246BA1"/>
    <w:rsid w:val="0024707F"/>
    <w:rsid w:val="00247728"/>
    <w:rsid w:val="00247B1F"/>
    <w:rsid w:val="00250287"/>
    <w:rsid w:val="002502E9"/>
    <w:rsid w:val="0025075B"/>
    <w:rsid w:val="0025104A"/>
    <w:rsid w:val="00251A08"/>
    <w:rsid w:val="00251ADA"/>
    <w:rsid w:val="00251C76"/>
    <w:rsid w:val="00252BED"/>
    <w:rsid w:val="00253639"/>
    <w:rsid w:val="00253F97"/>
    <w:rsid w:val="00253F9A"/>
    <w:rsid w:val="00254585"/>
    <w:rsid w:val="002545EF"/>
    <w:rsid w:val="00254C57"/>
    <w:rsid w:val="00254D5F"/>
    <w:rsid w:val="0025540C"/>
    <w:rsid w:val="00255736"/>
    <w:rsid w:val="00255BE8"/>
    <w:rsid w:val="0025642F"/>
    <w:rsid w:val="00256678"/>
    <w:rsid w:val="00256760"/>
    <w:rsid w:val="00256971"/>
    <w:rsid w:val="00256A41"/>
    <w:rsid w:val="00260458"/>
    <w:rsid w:val="00260B2E"/>
    <w:rsid w:val="0026199E"/>
    <w:rsid w:val="00261F17"/>
    <w:rsid w:val="00262392"/>
    <w:rsid w:val="00263239"/>
    <w:rsid w:val="00263452"/>
    <w:rsid w:val="002638F1"/>
    <w:rsid w:val="00264037"/>
    <w:rsid w:val="00264390"/>
    <w:rsid w:val="002643F8"/>
    <w:rsid w:val="002646AD"/>
    <w:rsid w:val="00264D27"/>
    <w:rsid w:val="0026503A"/>
    <w:rsid w:val="002650D3"/>
    <w:rsid w:val="00265BD8"/>
    <w:rsid w:val="00265D8B"/>
    <w:rsid w:val="00266257"/>
    <w:rsid w:val="002664E4"/>
    <w:rsid w:val="002667DA"/>
    <w:rsid w:val="00266F6B"/>
    <w:rsid w:val="002670A5"/>
    <w:rsid w:val="00267362"/>
    <w:rsid w:val="00267472"/>
    <w:rsid w:val="00267B25"/>
    <w:rsid w:val="00267DCE"/>
    <w:rsid w:val="00267DD4"/>
    <w:rsid w:val="002704AA"/>
    <w:rsid w:val="00270731"/>
    <w:rsid w:val="00270A67"/>
    <w:rsid w:val="00271234"/>
    <w:rsid w:val="00271CD4"/>
    <w:rsid w:val="00271F6A"/>
    <w:rsid w:val="00272552"/>
    <w:rsid w:val="00272728"/>
    <w:rsid w:val="00272A6F"/>
    <w:rsid w:val="00272BB7"/>
    <w:rsid w:val="00272F02"/>
    <w:rsid w:val="0027302B"/>
    <w:rsid w:val="002732E8"/>
    <w:rsid w:val="0027339C"/>
    <w:rsid w:val="002733A3"/>
    <w:rsid w:val="002735CB"/>
    <w:rsid w:val="00273648"/>
    <w:rsid w:val="002739E4"/>
    <w:rsid w:val="00273A03"/>
    <w:rsid w:val="00273A51"/>
    <w:rsid w:val="00274008"/>
    <w:rsid w:val="002746CC"/>
    <w:rsid w:val="002748D8"/>
    <w:rsid w:val="00274C10"/>
    <w:rsid w:val="00274E0F"/>
    <w:rsid w:val="002757D2"/>
    <w:rsid w:val="00275D43"/>
    <w:rsid w:val="00275D68"/>
    <w:rsid w:val="00276892"/>
    <w:rsid w:val="00276E39"/>
    <w:rsid w:val="00277019"/>
    <w:rsid w:val="00277036"/>
    <w:rsid w:val="0027717A"/>
    <w:rsid w:val="00277485"/>
    <w:rsid w:val="00277A25"/>
    <w:rsid w:val="00277BE6"/>
    <w:rsid w:val="002803E2"/>
    <w:rsid w:val="00280AC9"/>
    <w:rsid w:val="0028135C"/>
    <w:rsid w:val="00281445"/>
    <w:rsid w:val="002814FE"/>
    <w:rsid w:val="0028159F"/>
    <w:rsid w:val="002815A6"/>
    <w:rsid w:val="00281D86"/>
    <w:rsid w:val="002828EE"/>
    <w:rsid w:val="00282CD8"/>
    <w:rsid w:val="00282F3C"/>
    <w:rsid w:val="002830A9"/>
    <w:rsid w:val="0028321F"/>
    <w:rsid w:val="00283E32"/>
    <w:rsid w:val="00283E6A"/>
    <w:rsid w:val="00284122"/>
    <w:rsid w:val="0028414D"/>
    <w:rsid w:val="002844D2"/>
    <w:rsid w:val="002845CC"/>
    <w:rsid w:val="00284BDD"/>
    <w:rsid w:val="00284D22"/>
    <w:rsid w:val="002866B3"/>
    <w:rsid w:val="002869D6"/>
    <w:rsid w:val="00286DA8"/>
    <w:rsid w:val="00287087"/>
    <w:rsid w:val="00287169"/>
    <w:rsid w:val="00287574"/>
    <w:rsid w:val="00287789"/>
    <w:rsid w:val="0028794A"/>
    <w:rsid w:val="00287DE3"/>
    <w:rsid w:val="00290418"/>
    <w:rsid w:val="002909D2"/>
    <w:rsid w:val="00290CFC"/>
    <w:rsid w:val="00290DEF"/>
    <w:rsid w:val="00290EA4"/>
    <w:rsid w:val="00291746"/>
    <w:rsid w:val="002917FE"/>
    <w:rsid w:val="00291A95"/>
    <w:rsid w:val="00292362"/>
    <w:rsid w:val="002926D7"/>
    <w:rsid w:val="00292E32"/>
    <w:rsid w:val="00293550"/>
    <w:rsid w:val="00293710"/>
    <w:rsid w:val="00293B63"/>
    <w:rsid w:val="0029468C"/>
    <w:rsid w:val="00294B57"/>
    <w:rsid w:val="00294BFE"/>
    <w:rsid w:val="00294D54"/>
    <w:rsid w:val="00294DB8"/>
    <w:rsid w:val="00294F2C"/>
    <w:rsid w:val="002956A1"/>
    <w:rsid w:val="0029613A"/>
    <w:rsid w:val="00296325"/>
    <w:rsid w:val="002965F0"/>
    <w:rsid w:val="00296682"/>
    <w:rsid w:val="002969AF"/>
    <w:rsid w:val="00296A32"/>
    <w:rsid w:val="00296C8A"/>
    <w:rsid w:val="00296D7B"/>
    <w:rsid w:val="00297390"/>
    <w:rsid w:val="002975EA"/>
    <w:rsid w:val="00297DDD"/>
    <w:rsid w:val="00297FE9"/>
    <w:rsid w:val="002A1F42"/>
    <w:rsid w:val="002A2CD3"/>
    <w:rsid w:val="002A3079"/>
    <w:rsid w:val="002A34F1"/>
    <w:rsid w:val="002A37CC"/>
    <w:rsid w:val="002A3A28"/>
    <w:rsid w:val="002A3B02"/>
    <w:rsid w:val="002A3F84"/>
    <w:rsid w:val="002A49C0"/>
    <w:rsid w:val="002A54FD"/>
    <w:rsid w:val="002A59D9"/>
    <w:rsid w:val="002A6204"/>
    <w:rsid w:val="002A677C"/>
    <w:rsid w:val="002A6BA0"/>
    <w:rsid w:val="002A6DEB"/>
    <w:rsid w:val="002A71F6"/>
    <w:rsid w:val="002A7989"/>
    <w:rsid w:val="002B0700"/>
    <w:rsid w:val="002B0E1A"/>
    <w:rsid w:val="002B0E38"/>
    <w:rsid w:val="002B11AA"/>
    <w:rsid w:val="002B19EC"/>
    <w:rsid w:val="002B1BDD"/>
    <w:rsid w:val="002B1C3F"/>
    <w:rsid w:val="002B255C"/>
    <w:rsid w:val="002B2BE2"/>
    <w:rsid w:val="002B2C23"/>
    <w:rsid w:val="002B2F6C"/>
    <w:rsid w:val="002B30D8"/>
    <w:rsid w:val="002B331A"/>
    <w:rsid w:val="002B333C"/>
    <w:rsid w:val="002B3A7B"/>
    <w:rsid w:val="002B422D"/>
    <w:rsid w:val="002B45DE"/>
    <w:rsid w:val="002B5BAC"/>
    <w:rsid w:val="002B61A1"/>
    <w:rsid w:val="002B652F"/>
    <w:rsid w:val="002B6677"/>
    <w:rsid w:val="002B6D89"/>
    <w:rsid w:val="002B6D92"/>
    <w:rsid w:val="002B6F4C"/>
    <w:rsid w:val="002B70E6"/>
    <w:rsid w:val="002B7BA9"/>
    <w:rsid w:val="002C0038"/>
    <w:rsid w:val="002C0ADD"/>
    <w:rsid w:val="002C0CF9"/>
    <w:rsid w:val="002C17D0"/>
    <w:rsid w:val="002C1806"/>
    <w:rsid w:val="002C2063"/>
    <w:rsid w:val="002C233F"/>
    <w:rsid w:val="002C26A9"/>
    <w:rsid w:val="002C2875"/>
    <w:rsid w:val="002C30D1"/>
    <w:rsid w:val="002C3249"/>
    <w:rsid w:val="002C429B"/>
    <w:rsid w:val="002C437A"/>
    <w:rsid w:val="002C495A"/>
    <w:rsid w:val="002C5191"/>
    <w:rsid w:val="002C51D2"/>
    <w:rsid w:val="002C549B"/>
    <w:rsid w:val="002C5606"/>
    <w:rsid w:val="002C5796"/>
    <w:rsid w:val="002C57FC"/>
    <w:rsid w:val="002C5807"/>
    <w:rsid w:val="002C5CF0"/>
    <w:rsid w:val="002C5F59"/>
    <w:rsid w:val="002C5FAE"/>
    <w:rsid w:val="002C61B4"/>
    <w:rsid w:val="002C62A7"/>
    <w:rsid w:val="002C6326"/>
    <w:rsid w:val="002C650D"/>
    <w:rsid w:val="002C66C7"/>
    <w:rsid w:val="002C676C"/>
    <w:rsid w:val="002C6B1A"/>
    <w:rsid w:val="002C6BF3"/>
    <w:rsid w:val="002C7579"/>
    <w:rsid w:val="002D0F84"/>
    <w:rsid w:val="002D17BD"/>
    <w:rsid w:val="002D1AAC"/>
    <w:rsid w:val="002D1E44"/>
    <w:rsid w:val="002D1F0C"/>
    <w:rsid w:val="002D26DC"/>
    <w:rsid w:val="002D280C"/>
    <w:rsid w:val="002D2D76"/>
    <w:rsid w:val="002D2EF0"/>
    <w:rsid w:val="002D2FB9"/>
    <w:rsid w:val="002D3184"/>
    <w:rsid w:val="002D3425"/>
    <w:rsid w:val="002D37BA"/>
    <w:rsid w:val="002D3933"/>
    <w:rsid w:val="002D3DA9"/>
    <w:rsid w:val="002D4089"/>
    <w:rsid w:val="002D5A24"/>
    <w:rsid w:val="002D5BEE"/>
    <w:rsid w:val="002D5D9C"/>
    <w:rsid w:val="002D5DD5"/>
    <w:rsid w:val="002D5E84"/>
    <w:rsid w:val="002D5F3E"/>
    <w:rsid w:val="002D6C80"/>
    <w:rsid w:val="002D6D27"/>
    <w:rsid w:val="002D6EA1"/>
    <w:rsid w:val="002D7666"/>
    <w:rsid w:val="002D76FD"/>
    <w:rsid w:val="002D7741"/>
    <w:rsid w:val="002D7985"/>
    <w:rsid w:val="002D79E9"/>
    <w:rsid w:val="002D7A0B"/>
    <w:rsid w:val="002D7EA9"/>
    <w:rsid w:val="002E01E7"/>
    <w:rsid w:val="002E0317"/>
    <w:rsid w:val="002E043E"/>
    <w:rsid w:val="002E0896"/>
    <w:rsid w:val="002E0904"/>
    <w:rsid w:val="002E090B"/>
    <w:rsid w:val="002E1574"/>
    <w:rsid w:val="002E1856"/>
    <w:rsid w:val="002E22C8"/>
    <w:rsid w:val="002E2384"/>
    <w:rsid w:val="002E273D"/>
    <w:rsid w:val="002E27D7"/>
    <w:rsid w:val="002E474D"/>
    <w:rsid w:val="002E4787"/>
    <w:rsid w:val="002E52C7"/>
    <w:rsid w:val="002E56F7"/>
    <w:rsid w:val="002E5704"/>
    <w:rsid w:val="002E5A0A"/>
    <w:rsid w:val="002E61A2"/>
    <w:rsid w:val="002E6318"/>
    <w:rsid w:val="002E6B82"/>
    <w:rsid w:val="002E6C67"/>
    <w:rsid w:val="002E726B"/>
    <w:rsid w:val="002F0012"/>
    <w:rsid w:val="002F0714"/>
    <w:rsid w:val="002F086A"/>
    <w:rsid w:val="002F08FE"/>
    <w:rsid w:val="002F1483"/>
    <w:rsid w:val="002F1AE0"/>
    <w:rsid w:val="002F2059"/>
    <w:rsid w:val="002F2215"/>
    <w:rsid w:val="002F35F8"/>
    <w:rsid w:val="002F3751"/>
    <w:rsid w:val="002F3EE2"/>
    <w:rsid w:val="002F3F2D"/>
    <w:rsid w:val="002F4C4C"/>
    <w:rsid w:val="002F588C"/>
    <w:rsid w:val="002F5DF5"/>
    <w:rsid w:val="002F5FD1"/>
    <w:rsid w:val="002F654A"/>
    <w:rsid w:val="002F6864"/>
    <w:rsid w:val="002F75EE"/>
    <w:rsid w:val="002F79F7"/>
    <w:rsid w:val="002F7B0F"/>
    <w:rsid w:val="002F7EC7"/>
    <w:rsid w:val="003001DA"/>
    <w:rsid w:val="00300250"/>
    <w:rsid w:val="003009AF"/>
    <w:rsid w:val="00300AE7"/>
    <w:rsid w:val="00300E0E"/>
    <w:rsid w:val="00300F6C"/>
    <w:rsid w:val="0030135D"/>
    <w:rsid w:val="003017DD"/>
    <w:rsid w:val="00301955"/>
    <w:rsid w:val="00301966"/>
    <w:rsid w:val="00302353"/>
    <w:rsid w:val="00302859"/>
    <w:rsid w:val="00302934"/>
    <w:rsid w:val="003030A1"/>
    <w:rsid w:val="003031A4"/>
    <w:rsid w:val="003034C1"/>
    <w:rsid w:val="0030399A"/>
    <w:rsid w:val="00303E1C"/>
    <w:rsid w:val="00303E4D"/>
    <w:rsid w:val="00303FCB"/>
    <w:rsid w:val="003044B1"/>
    <w:rsid w:val="00304A3A"/>
    <w:rsid w:val="00304C8E"/>
    <w:rsid w:val="00304F35"/>
    <w:rsid w:val="0030511E"/>
    <w:rsid w:val="003055EA"/>
    <w:rsid w:val="00305D0B"/>
    <w:rsid w:val="00305D3D"/>
    <w:rsid w:val="0030636A"/>
    <w:rsid w:val="0030688C"/>
    <w:rsid w:val="00306EDB"/>
    <w:rsid w:val="0030763A"/>
    <w:rsid w:val="003077BF"/>
    <w:rsid w:val="003106C4"/>
    <w:rsid w:val="00310BD8"/>
    <w:rsid w:val="00310C42"/>
    <w:rsid w:val="00310C97"/>
    <w:rsid w:val="00310CA4"/>
    <w:rsid w:val="00310FC1"/>
    <w:rsid w:val="00310FED"/>
    <w:rsid w:val="00311004"/>
    <w:rsid w:val="003115FC"/>
    <w:rsid w:val="0031162E"/>
    <w:rsid w:val="0031229F"/>
    <w:rsid w:val="00312329"/>
    <w:rsid w:val="00312878"/>
    <w:rsid w:val="00312A68"/>
    <w:rsid w:val="0031304C"/>
    <w:rsid w:val="00313671"/>
    <w:rsid w:val="00313723"/>
    <w:rsid w:val="0031444A"/>
    <w:rsid w:val="00314C4A"/>
    <w:rsid w:val="00314DF8"/>
    <w:rsid w:val="00315149"/>
    <w:rsid w:val="00315326"/>
    <w:rsid w:val="00315652"/>
    <w:rsid w:val="003158C0"/>
    <w:rsid w:val="003158C9"/>
    <w:rsid w:val="00315A6C"/>
    <w:rsid w:val="003166B3"/>
    <w:rsid w:val="003175D6"/>
    <w:rsid w:val="003178D7"/>
    <w:rsid w:val="0031E077"/>
    <w:rsid w:val="0032007E"/>
    <w:rsid w:val="003200BD"/>
    <w:rsid w:val="00320632"/>
    <w:rsid w:val="00320F02"/>
    <w:rsid w:val="003211C1"/>
    <w:rsid w:val="00321596"/>
    <w:rsid w:val="00321661"/>
    <w:rsid w:val="0032216A"/>
    <w:rsid w:val="003224B3"/>
    <w:rsid w:val="00323145"/>
    <w:rsid w:val="003236DE"/>
    <w:rsid w:val="003239BA"/>
    <w:rsid w:val="00323D34"/>
    <w:rsid w:val="00324309"/>
    <w:rsid w:val="00324608"/>
    <w:rsid w:val="003246FC"/>
    <w:rsid w:val="00324D0C"/>
    <w:rsid w:val="00325136"/>
    <w:rsid w:val="00325FD5"/>
    <w:rsid w:val="003260D8"/>
    <w:rsid w:val="00326125"/>
    <w:rsid w:val="0032688D"/>
    <w:rsid w:val="00326900"/>
    <w:rsid w:val="00326E30"/>
    <w:rsid w:val="003275C2"/>
    <w:rsid w:val="0032777C"/>
    <w:rsid w:val="003277FF"/>
    <w:rsid w:val="00327D7C"/>
    <w:rsid w:val="003303DD"/>
    <w:rsid w:val="003307A2"/>
    <w:rsid w:val="0033081E"/>
    <w:rsid w:val="00330873"/>
    <w:rsid w:val="00330EBE"/>
    <w:rsid w:val="00330F73"/>
    <w:rsid w:val="00330FFF"/>
    <w:rsid w:val="003315CC"/>
    <w:rsid w:val="003317F1"/>
    <w:rsid w:val="00331FAE"/>
    <w:rsid w:val="00332130"/>
    <w:rsid w:val="0033214D"/>
    <w:rsid w:val="003323E5"/>
    <w:rsid w:val="00332815"/>
    <w:rsid w:val="00332C22"/>
    <w:rsid w:val="00333245"/>
    <w:rsid w:val="00333626"/>
    <w:rsid w:val="003337B3"/>
    <w:rsid w:val="00333961"/>
    <w:rsid w:val="00333B31"/>
    <w:rsid w:val="00333B5A"/>
    <w:rsid w:val="00333DF8"/>
    <w:rsid w:val="003340C0"/>
    <w:rsid w:val="003345E6"/>
    <w:rsid w:val="0033467D"/>
    <w:rsid w:val="003354F1"/>
    <w:rsid w:val="00335B13"/>
    <w:rsid w:val="00335BB2"/>
    <w:rsid w:val="00335D4A"/>
    <w:rsid w:val="00335E5A"/>
    <w:rsid w:val="00335F67"/>
    <w:rsid w:val="00335F96"/>
    <w:rsid w:val="003362C6"/>
    <w:rsid w:val="003364BB"/>
    <w:rsid w:val="00336D34"/>
    <w:rsid w:val="003370B8"/>
    <w:rsid w:val="00337305"/>
    <w:rsid w:val="00337C19"/>
    <w:rsid w:val="00340306"/>
    <w:rsid w:val="0034043F"/>
    <w:rsid w:val="003405F9"/>
    <w:rsid w:val="00340C42"/>
    <w:rsid w:val="00340D4C"/>
    <w:rsid w:val="00340D5F"/>
    <w:rsid w:val="003418E0"/>
    <w:rsid w:val="00341ED4"/>
    <w:rsid w:val="003425ED"/>
    <w:rsid w:val="00342C68"/>
    <w:rsid w:val="00342D6B"/>
    <w:rsid w:val="00343720"/>
    <w:rsid w:val="00343730"/>
    <w:rsid w:val="0034388A"/>
    <w:rsid w:val="003438CB"/>
    <w:rsid w:val="00343EF9"/>
    <w:rsid w:val="00344BEA"/>
    <w:rsid w:val="00344C90"/>
    <w:rsid w:val="00344F50"/>
    <w:rsid w:val="00345C20"/>
    <w:rsid w:val="00345E4A"/>
    <w:rsid w:val="00346057"/>
    <w:rsid w:val="00346673"/>
    <w:rsid w:val="00346F27"/>
    <w:rsid w:val="00347221"/>
    <w:rsid w:val="003478A4"/>
    <w:rsid w:val="003478D8"/>
    <w:rsid w:val="00347907"/>
    <w:rsid w:val="0034794B"/>
    <w:rsid w:val="00347A58"/>
    <w:rsid w:val="00347E77"/>
    <w:rsid w:val="00347FDD"/>
    <w:rsid w:val="003505C1"/>
    <w:rsid w:val="0035074D"/>
    <w:rsid w:val="00350C98"/>
    <w:rsid w:val="003513D5"/>
    <w:rsid w:val="003516A1"/>
    <w:rsid w:val="00352491"/>
    <w:rsid w:val="00352B2D"/>
    <w:rsid w:val="00353013"/>
    <w:rsid w:val="003530FA"/>
    <w:rsid w:val="003534A4"/>
    <w:rsid w:val="003538FC"/>
    <w:rsid w:val="00353A87"/>
    <w:rsid w:val="0035447B"/>
    <w:rsid w:val="003544CC"/>
    <w:rsid w:val="00354943"/>
    <w:rsid w:val="003549C9"/>
    <w:rsid w:val="003551AE"/>
    <w:rsid w:val="003555B6"/>
    <w:rsid w:val="00355727"/>
    <w:rsid w:val="00355CC1"/>
    <w:rsid w:val="00355E15"/>
    <w:rsid w:val="003566A5"/>
    <w:rsid w:val="003567C3"/>
    <w:rsid w:val="00357065"/>
    <w:rsid w:val="0035735E"/>
    <w:rsid w:val="003573BC"/>
    <w:rsid w:val="00357488"/>
    <w:rsid w:val="00357F5F"/>
    <w:rsid w:val="00360CB2"/>
    <w:rsid w:val="00360CC7"/>
    <w:rsid w:val="0036113B"/>
    <w:rsid w:val="00361645"/>
    <w:rsid w:val="003616CF"/>
    <w:rsid w:val="00361814"/>
    <w:rsid w:val="00361B69"/>
    <w:rsid w:val="00362428"/>
    <w:rsid w:val="00362571"/>
    <w:rsid w:val="00362A52"/>
    <w:rsid w:val="00362E51"/>
    <w:rsid w:val="00363189"/>
    <w:rsid w:val="00363247"/>
    <w:rsid w:val="00363518"/>
    <w:rsid w:val="00363F69"/>
    <w:rsid w:val="00363FA5"/>
    <w:rsid w:val="00364A07"/>
    <w:rsid w:val="00364C98"/>
    <w:rsid w:val="003661E1"/>
    <w:rsid w:val="00367B27"/>
    <w:rsid w:val="00367F12"/>
    <w:rsid w:val="00367F5E"/>
    <w:rsid w:val="003703CB"/>
    <w:rsid w:val="00370467"/>
    <w:rsid w:val="003704E6"/>
    <w:rsid w:val="00370C7A"/>
    <w:rsid w:val="00370DAD"/>
    <w:rsid w:val="00370F26"/>
    <w:rsid w:val="0037127F"/>
    <w:rsid w:val="003713AE"/>
    <w:rsid w:val="00371565"/>
    <w:rsid w:val="00371E0C"/>
    <w:rsid w:val="00372087"/>
    <w:rsid w:val="003723E0"/>
    <w:rsid w:val="0037246C"/>
    <w:rsid w:val="0037248F"/>
    <w:rsid w:val="00372DA2"/>
    <w:rsid w:val="00373432"/>
    <w:rsid w:val="00373529"/>
    <w:rsid w:val="003736BD"/>
    <w:rsid w:val="00373796"/>
    <w:rsid w:val="0037384F"/>
    <w:rsid w:val="0037394C"/>
    <w:rsid w:val="00373D8C"/>
    <w:rsid w:val="00373E83"/>
    <w:rsid w:val="00373FF9"/>
    <w:rsid w:val="003744F4"/>
    <w:rsid w:val="00374AEE"/>
    <w:rsid w:val="00374EA7"/>
    <w:rsid w:val="00375606"/>
    <w:rsid w:val="00375646"/>
    <w:rsid w:val="00375E22"/>
    <w:rsid w:val="003761BD"/>
    <w:rsid w:val="0037657C"/>
    <w:rsid w:val="00376C60"/>
    <w:rsid w:val="00376D1A"/>
    <w:rsid w:val="00376D98"/>
    <w:rsid w:val="003771E0"/>
    <w:rsid w:val="003776AD"/>
    <w:rsid w:val="003777F9"/>
    <w:rsid w:val="00377C56"/>
    <w:rsid w:val="003805BD"/>
    <w:rsid w:val="00380631"/>
    <w:rsid w:val="00380861"/>
    <w:rsid w:val="00380DE8"/>
    <w:rsid w:val="00380E4D"/>
    <w:rsid w:val="00381232"/>
    <w:rsid w:val="0038161F"/>
    <w:rsid w:val="00382324"/>
    <w:rsid w:val="003825A4"/>
    <w:rsid w:val="00382D03"/>
    <w:rsid w:val="00382F10"/>
    <w:rsid w:val="00383163"/>
    <w:rsid w:val="00383288"/>
    <w:rsid w:val="0038373D"/>
    <w:rsid w:val="003837C4"/>
    <w:rsid w:val="0038388F"/>
    <w:rsid w:val="00384126"/>
    <w:rsid w:val="00384401"/>
    <w:rsid w:val="0038474F"/>
    <w:rsid w:val="003848F3"/>
    <w:rsid w:val="00384F04"/>
    <w:rsid w:val="00384F4F"/>
    <w:rsid w:val="00385225"/>
    <w:rsid w:val="00385958"/>
    <w:rsid w:val="00385E62"/>
    <w:rsid w:val="00387293"/>
    <w:rsid w:val="00387B99"/>
    <w:rsid w:val="00387C27"/>
    <w:rsid w:val="00387D8E"/>
    <w:rsid w:val="00387F0D"/>
    <w:rsid w:val="0039010E"/>
    <w:rsid w:val="00390401"/>
    <w:rsid w:val="00390467"/>
    <w:rsid w:val="003905C1"/>
    <w:rsid w:val="00390676"/>
    <w:rsid w:val="003909D4"/>
    <w:rsid w:val="00390BC9"/>
    <w:rsid w:val="00390DDD"/>
    <w:rsid w:val="0039123C"/>
    <w:rsid w:val="00391546"/>
    <w:rsid w:val="0039172F"/>
    <w:rsid w:val="00391878"/>
    <w:rsid w:val="00391914"/>
    <w:rsid w:val="00392054"/>
    <w:rsid w:val="0039295B"/>
    <w:rsid w:val="00392D60"/>
    <w:rsid w:val="00392E17"/>
    <w:rsid w:val="00392ED1"/>
    <w:rsid w:val="0039320D"/>
    <w:rsid w:val="0039337F"/>
    <w:rsid w:val="00393CBC"/>
    <w:rsid w:val="0039452F"/>
    <w:rsid w:val="00394A7C"/>
    <w:rsid w:val="00394BD6"/>
    <w:rsid w:val="00394CA7"/>
    <w:rsid w:val="00394E37"/>
    <w:rsid w:val="00395C92"/>
    <w:rsid w:val="00395DA4"/>
    <w:rsid w:val="00396197"/>
    <w:rsid w:val="00396D8F"/>
    <w:rsid w:val="00396F7D"/>
    <w:rsid w:val="00397076"/>
    <w:rsid w:val="0039788B"/>
    <w:rsid w:val="00397C16"/>
    <w:rsid w:val="00397F25"/>
    <w:rsid w:val="003A009C"/>
    <w:rsid w:val="003A01F1"/>
    <w:rsid w:val="003A03A8"/>
    <w:rsid w:val="003A03D3"/>
    <w:rsid w:val="003A041E"/>
    <w:rsid w:val="003A0D1C"/>
    <w:rsid w:val="003A0F7E"/>
    <w:rsid w:val="003A154C"/>
    <w:rsid w:val="003A15A9"/>
    <w:rsid w:val="003A1757"/>
    <w:rsid w:val="003A1CA9"/>
    <w:rsid w:val="003A1D85"/>
    <w:rsid w:val="003A1E41"/>
    <w:rsid w:val="003A1EB3"/>
    <w:rsid w:val="003A2331"/>
    <w:rsid w:val="003A297C"/>
    <w:rsid w:val="003A2D3C"/>
    <w:rsid w:val="003A389F"/>
    <w:rsid w:val="003A3950"/>
    <w:rsid w:val="003A39C7"/>
    <w:rsid w:val="003A3BF4"/>
    <w:rsid w:val="003A3EA5"/>
    <w:rsid w:val="003A4417"/>
    <w:rsid w:val="003A4481"/>
    <w:rsid w:val="003A4BB8"/>
    <w:rsid w:val="003A5278"/>
    <w:rsid w:val="003A5487"/>
    <w:rsid w:val="003A56ED"/>
    <w:rsid w:val="003A608A"/>
    <w:rsid w:val="003A619D"/>
    <w:rsid w:val="003A66B4"/>
    <w:rsid w:val="003A6964"/>
    <w:rsid w:val="003A69BF"/>
    <w:rsid w:val="003A717D"/>
    <w:rsid w:val="003B00FE"/>
    <w:rsid w:val="003B0CAD"/>
    <w:rsid w:val="003B0E56"/>
    <w:rsid w:val="003B112C"/>
    <w:rsid w:val="003B1856"/>
    <w:rsid w:val="003B1B3E"/>
    <w:rsid w:val="003B1EFC"/>
    <w:rsid w:val="003B20E2"/>
    <w:rsid w:val="003B3575"/>
    <w:rsid w:val="003B458B"/>
    <w:rsid w:val="003B495D"/>
    <w:rsid w:val="003B4965"/>
    <w:rsid w:val="003B4985"/>
    <w:rsid w:val="003B4D28"/>
    <w:rsid w:val="003B57C1"/>
    <w:rsid w:val="003B58E7"/>
    <w:rsid w:val="003B5D2B"/>
    <w:rsid w:val="003B5DF2"/>
    <w:rsid w:val="003B64E4"/>
    <w:rsid w:val="003B6884"/>
    <w:rsid w:val="003B7128"/>
    <w:rsid w:val="003B7393"/>
    <w:rsid w:val="003B7482"/>
    <w:rsid w:val="003B74F1"/>
    <w:rsid w:val="003B76B7"/>
    <w:rsid w:val="003C0035"/>
    <w:rsid w:val="003C00F1"/>
    <w:rsid w:val="003C0806"/>
    <w:rsid w:val="003C08C7"/>
    <w:rsid w:val="003C0D09"/>
    <w:rsid w:val="003C0E02"/>
    <w:rsid w:val="003C13C3"/>
    <w:rsid w:val="003C1477"/>
    <w:rsid w:val="003C15BA"/>
    <w:rsid w:val="003C1690"/>
    <w:rsid w:val="003C1691"/>
    <w:rsid w:val="003C185A"/>
    <w:rsid w:val="003C18ED"/>
    <w:rsid w:val="003C1CCA"/>
    <w:rsid w:val="003C2287"/>
    <w:rsid w:val="003C27EB"/>
    <w:rsid w:val="003C2944"/>
    <w:rsid w:val="003C3276"/>
    <w:rsid w:val="003C34BB"/>
    <w:rsid w:val="003C3880"/>
    <w:rsid w:val="003C39C9"/>
    <w:rsid w:val="003C3C35"/>
    <w:rsid w:val="003C44B9"/>
    <w:rsid w:val="003C487D"/>
    <w:rsid w:val="003C4A74"/>
    <w:rsid w:val="003C4C5D"/>
    <w:rsid w:val="003C4F46"/>
    <w:rsid w:val="003C506B"/>
    <w:rsid w:val="003C5EA2"/>
    <w:rsid w:val="003C6322"/>
    <w:rsid w:val="003C64BF"/>
    <w:rsid w:val="003C655D"/>
    <w:rsid w:val="003C66A9"/>
    <w:rsid w:val="003C6A2F"/>
    <w:rsid w:val="003C6CAF"/>
    <w:rsid w:val="003C7130"/>
    <w:rsid w:val="003C746A"/>
    <w:rsid w:val="003C752F"/>
    <w:rsid w:val="003C77DD"/>
    <w:rsid w:val="003C7959"/>
    <w:rsid w:val="003C79C1"/>
    <w:rsid w:val="003C7A4E"/>
    <w:rsid w:val="003D0142"/>
    <w:rsid w:val="003D05AB"/>
    <w:rsid w:val="003D0757"/>
    <w:rsid w:val="003D0C33"/>
    <w:rsid w:val="003D11E1"/>
    <w:rsid w:val="003D1DCD"/>
    <w:rsid w:val="003D205F"/>
    <w:rsid w:val="003D2396"/>
    <w:rsid w:val="003D26E2"/>
    <w:rsid w:val="003D26EF"/>
    <w:rsid w:val="003D2872"/>
    <w:rsid w:val="003D2A08"/>
    <w:rsid w:val="003D2B56"/>
    <w:rsid w:val="003D2BE7"/>
    <w:rsid w:val="003D2E91"/>
    <w:rsid w:val="003D2EDA"/>
    <w:rsid w:val="003D44E9"/>
    <w:rsid w:val="003D4E5B"/>
    <w:rsid w:val="003D5165"/>
    <w:rsid w:val="003D51FE"/>
    <w:rsid w:val="003D5210"/>
    <w:rsid w:val="003D58C9"/>
    <w:rsid w:val="003D5D05"/>
    <w:rsid w:val="003D5F68"/>
    <w:rsid w:val="003D626A"/>
    <w:rsid w:val="003D65B9"/>
    <w:rsid w:val="003D6FC8"/>
    <w:rsid w:val="003D7371"/>
    <w:rsid w:val="003D76C0"/>
    <w:rsid w:val="003D7B8E"/>
    <w:rsid w:val="003D7CB7"/>
    <w:rsid w:val="003D7D70"/>
    <w:rsid w:val="003E0C39"/>
    <w:rsid w:val="003E0F84"/>
    <w:rsid w:val="003E0FA8"/>
    <w:rsid w:val="003E100B"/>
    <w:rsid w:val="003E1091"/>
    <w:rsid w:val="003E18B6"/>
    <w:rsid w:val="003E225F"/>
    <w:rsid w:val="003E226B"/>
    <w:rsid w:val="003E2347"/>
    <w:rsid w:val="003E23B3"/>
    <w:rsid w:val="003E2571"/>
    <w:rsid w:val="003E2ED0"/>
    <w:rsid w:val="003E303F"/>
    <w:rsid w:val="003E34CB"/>
    <w:rsid w:val="003E3AB8"/>
    <w:rsid w:val="003E4978"/>
    <w:rsid w:val="003E4AEF"/>
    <w:rsid w:val="003E4C25"/>
    <w:rsid w:val="003E4CD1"/>
    <w:rsid w:val="003E50ED"/>
    <w:rsid w:val="003E5259"/>
    <w:rsid w:val="003E527F"/>
    <w:rsid w:val="003E5F83"/>
    <w:rsid w:val="003E62CA"/>
    <w:rsid w:val="003E65C0"/>
    <w:rsid w:val="003E78E7"/>
    <w:rsid w:val="003E7A02"/>
    <w:rsid w:val="003E7BE6"/>
    <w:rsid w:val="003E7C01"/>
    <w:rsid w:val="003E7E07"/>
    <w:rsid w:val="003F048B"/>
    <w:rsid w:val="003F054F"/>
    <w:rsid w:val="003F0B0E"/>
    <w:rsid w:val="003F1699"/>
    <w:rsid w:val="003F16B0"/>
    <w:rsid w:val="003F1781"/>
    <w:rsid w:val="003F1D4D"/>
    <w:rsid w:val="003F21C7"/>
    <w:rsid w:val="003F2408"/>
    <w:rsid w:val="003F304A"/>
    <w:rsid w:val="003F332B"/>
    <w:rsid w:val="003F333D"/>
    <w:rsid w:val="003F3666"/>
    <w:rsid w:val="003F36B0"/>
    <w:rsid w:val="003F37C5"/>
    <w:rsid w:val="003F3AA8"/>
    <w:rsid w:val="003F3B45"/>
    <w:rsid w:val="003F3B97"/>
    <w:rsid w:val="003F3CC8"/>
    <w:rsid w:val="003F3D57"/>
    <w:rsid w:val="003F4C38"/>
    <w:rsid w:val="003F51BC"/>
    <w:rsid w:val="003F5422"/>
    <w:rsid w:val="003F5D68"/>
    <w:rsid w:val="003F5EA7"/>
    <w:rsid w:val="003F6372"/>
    <w:rsid w:val="003F65AF"/>
    <w:rsid w:val="003F668B"/>
    <w:rsid w:val="003F6BC9"/>
    <w:rsid w:val="003F729D"/>
    <w:rsid w:val="003F7529"/>
    <w:rsid w:val="003F78BB"/>
    <w:rsid w:val="004002B8"/>
    <w:rsid w:val="004003EB"/>
    <w:rsid w:val="00400E53"/>
    <w:rsid w:val="004010CA"/>
    <w:rsid w:val="004019A1"/>
    <w:rsid w:val="00401A10"/>
    <w:rsid w:val="00403234"/>
    <w:rsid w:val="00403271"/>
    <w:rsid w:val="00403CA1"/>
    <w:rsid w:val="00403EBE"/>
    <w:rsid w:val="00404027"/>
    <w:rsid w:val="0040469A"/>
    <w:rsid w:val="004048B6"/>
    <w:rsid w:val="004049ED"/>
    <w:rsid w:val="00405443"/>
    <w:rsid w:val="0040557B"/>
    <w:rsid w:val="004055F4"/>
    <w:rsid w:val="00405693"/>
    <w:rsid w:val="00405E05"/>
    <w:rsid w:val="004060E6"/>
    <w:rsid w:val="00406E7D"/>
    <w:rsid w:val="00407092"/>
    <w:rsid w:val="004075E0"/>
    <w:rsid w:val="004079C1"/>
    <w:rsid w:val="0041047E"/>
    <w:rsid w:val="00410761"/>
    <w:rsid w:val="00411314"/>
    <w:rsid w:val="004117FF"/>
    <w:rsid w:val="00411892"/>
    <w:rsid w:val="00411918"/>
    <w:rsid w:val="00411C5F"/>
    <w:rsid w:val="00411E60"/>
    <w:rsid w:val="00411F45"/>
    <w:rsid w:val="00412489"/>
    <w:rsid w:val="004125A1"/>
    <w:rsid w:val="00412D72"/>
    <w:rsid w:val="00412DAB"/>
    <w:rsid w:val="00412FF2"/>
    <w:rsid w:val="00413677"/>
    <w:rsid w:val="00413884"/>
    <w:rsid w:val="00413959"/>
    <w:rsid w:val="00413B48"/>
    <w:rsid w:val="00413D7B"/>
    <w:rsid w:val="004140F9"/>
    <w:rsid w:val="004150DD"/>
    <w:rsid w:val="0041529C"/>
    <w:rsid w:val="004155AA"/>
    <w:rsid w:val="004158EA"/>
    <w:rsid w:val="00415DFE"/>
    <w:rsid w:val="00415E97"/>
    <w:rsid w:val="00416556"/>
    <w:rsid w:val="004167DA"/>
    <w:rsid w:val="0041682E"/>
    <w:rsid w:val="004168B5"/>
    <w:rsid w:val="00416BB5"/>
    <w:rsid w:val="00416E31"/>
    <w:rsid w:val="00416FE8"/>
    <w:rsid w:val="00417095"/>
    <w:rsid w:val="00417243"/>
    <w:rsid w:val="004173E9"/>
    <w:rsid w:val="004176FD"/>
    <w:rsid w:val="0041782D"/>
    <w:rsid w:val="00417B72"/>
    <w:rsid w:val="00420174"/>
    <w:rsid w:val="004202D5"/>
    <w:rsid w:val="004204B4"/>
    <w:rsid w:val="00420A7A"/>
    <w:rsid w:val="004210EF"/>
    <w:rsid w:val="004211F7"/>
    <w:rsid w:val="00421A9B"/>
    <w:rsid w:val="00421E5C"/>
    <w:rsid w:val="0042219C"/>
    <w:rsid w:val="004226DD"/>
    <w:rsid w:val="00422BB9"/>
    <w:rsid w:val="00422C2D"/>
    <w:rsid w:val="00422DAA"/>
    <w:rsid w:val="00422DE6"/>
    <w:rsid w:val="004238BF"/>
    <w:rsid w:val="0042394E"/>
    <w:rsid w:val="00424121"/>
    <w:rsid w:val="00424CFC"/>
    <w:rsid w:val="00424D22"/>
    <w:rsid w:val="00424FDB"/>
    <w:rsid w:val="0042583F"/>
    <w:rsid w:val="00426311"/>
    <w:rsid w:val="004263D4"/>
    <w:rsid w:val="00426899"/>
    <w:rsid w:val="00426C96"/>
    <w:rsid w:val="00426F8F"/>
    <w:rsid w:val="004271D6"/>
    <w:rsid w:val="004273CB"/>
    <w:rsid w:val="00427435"/>
    <w:rsid w:val="00427767"/>
    <w:rsid w:val="004277F9"/>
    <w:rsid w:val="0042785C"/>
    <w:rsid w:val="00430427"/>
    <w:rsid w:val="00430639"/>
    <w:rsid w:val="00430695"/>
    <w:rsid w:val="00430DE7"/>
    <w:rsid w:val="00430F90"/>
    <w:rsid w:val="004315B5"/>
    <w:rsid w:val="0043189B"/>
    <w:rsid w:val="00431A90"/>
    <w:rsid w:val="00431B2F"/>
    <w:rsid w:val="00431FD8"/>
    <w:rsid w:val="004320C8"/>
    <w:rsid w:val="00432168"/>
    <w:rsid w:val="0043227C"/>
    <w:rsid w:val="00432351"/>
    <w:rsid w:val="0043240A"/>
    <w:rsid w:val="00433C61"/>
    <w:rsid w:val="0043402C"/>
    <w:rsid w:val="004341D7"/>
    <w:rsid w:val="00434A7C"/>
    <w:rsid w:val="00434AF0"/>
    <w:rsid w:val="00434C58"/>
    <w:rsid w:val="00434DAD"/>
    <w:rsid w:val="00435163"/>
    <w:rsid w:val="00435DE5"/>
    <w:rsid w:val="00436A22"/>
    <w:rsid w:val="00436B28"/>
    <w:rsid w:val="00436C1E"/>
    <w:rsid w:val="0043728E"/>
    <w:rsid w:val="00437932"/>
    <w:rsid w:val="00440AA4"/>
    <w:rsid w:val="00440BC1"/>
    <w:rsid w:val="00440C6C"/>
    <w:rsid w:val="00440DE3"/>
    <w:rsid w:val="0044153E"/>
    <w:rsid w:val="00441E27"/>
    <w:rsid w:val="004423D5"/>
    <w:rsid w:val="00442530"/>
    <w:rsid w:val="00442634"/>
    <w:rsid w:val="00442C43"/>
    <w:rsid w:val="00442D2F"/>
    <w:rsid w:val="004430DF"/>
    <w:rsid w:val="00443829"/>
    <w:rsid w:val="00444021"/>
    <w:rsid w:val="0044441B"/>
    <w:rsid w:val="00444592"/>
    <w:rsid w:val="004447BE"/>
    <w:rsid w:val="00444D5E"/>
    <w:rsid w:val="00444D8C"/>
    <w:rsid w:val="00444E2D"/>
    <w:rsid w:val="0044580E"/>
    <w:rsid w:val="00445B32"/>
    <w:rsid w:val="00446294"/>
    <w:rsid w:val="004462FC"/>
    <w:rsid w:val="0044653A"/>
    <w:rsid w:val="00446710"/>
    <w:rsid w:val="00447B10"/>
    <w:rsid w:val="00447C34"/>
    <w:rsid w:val="004503B4"/>
    <w:rsid w:val="00450A81"/>
    <w:rsid w:val="00451175"/>
    <w:rsid w:val="00451314"/>
    <w:rsid w:val="0045198C"/>
    <w:rsid w:val="00451AC7"/>
    <w:rsid w:val="0045275C"/>
    <w:rsid w:val="00453236"/>
    <w:rsid w:val="00453F6C"/>
    <w:rsid w:val="00454162"/>
    <w:rsid w:val="00454547"/>
    <w:rsid w:val="004547EF"/>
    <w:rsid w:val="00454E1F"/>
    <w:rsid w:val="00454F9A"/>
    <w:rsid w:val="00455AD2"/>
    <w:rsid w:val="00455CBA"/>
    <w:rsid w:val="00455E60"/>
    <w:rsid w:val="0045694C"/>
    <w:rsid w:val="00456C33"/>
    <w:rsid w:val="0045771F"/>
    <w:rsid w:val="004600EF"/>
    <w:rsid w:val="004601CB"/>
    <w:rsid w:val="0046038E"/>
    <w:rsid w:val="00460493"/>
    <w:rsid w:val="00460801"/>
    <w:rsid w:val="004610FB"/>
    <w:rsid w:val="00461B6F"/>
    <w:rsid w:val="004632BD"/>
    <w:rsid w:val="00463589"/>
    <w:rsid w:val="00463DF2"/>
    <w:rsid w:val="004649D5"/>
    <w:rsid w:val="00464A6F"/>
    <w:rsid w:val="00464B1F"/>
    <w:rsid w:val="00464DC9"/>
    <w:rsid w:val="004653E9"/>
    <w:rsid w:val="004656E2"/>
    <w:rsid w:val="00465700"/>
    <w:rsid w:val="00465AE4"/>
    <w:rsid w:val="00466D0D"/>
    <w:rsid w:val="0046728B"/>
    <w:rsid w:val="00467A37"/>
    <w:rsid w:val="00467B64"/>
    <w:rsid w:val="00468F99"/>
    <w:rsid w:val="004701B1"/>
    <w:rsid w:val="0047035A"/>
    <w:rsid w:val="00470821"/>
    <w:rsid w:val="00470877"/>
    <w:rsid w:val="00470BEF"/>
    <w:rsid w:val="00470E29"/>
    <w:rsid w:val="00471D37"/>
    <w:rsid w:val="00472822"/>
    <w:rsid w:val="004733D8"/>
    <w:rsid w:val="004739FE"/>
    <w:rsid w:val="00473FA3"/>
    <w:rsid w:val="00474807"/>
    <w:rsid w:val="004754CB"/>
    <w:rsid w:val="0047578A"/>
    <w:rsid w:val="00475851"/>
    <w:rsid w:val="004758EE"/>
    <w:rsid w:val="00477582"/>
    <w:rsid w:val="004778F5"/>
    <w:rsid w:val="00477A55"/>
    <w:rsid w:val="00477BD5"/>
    <w:rsid w:val="00480BF8"/>
    <w:rsid w:val="004818D7"/>
    <w:rsid w:val="00481913"/>
    <w:rsid w:val="00481CA6"/>
    <w:rsid w:val="00481CF3"/>
    <w:rsid w:val="00481FAE"/>
    <w:rsid w:val="0048206B"/>
    <w:rsid w:val="0048233A"/>
    <w:rsid w:val="00482530"/>
    <w:rsid w:val="00482C36"/>
    <w:rsid w:val="00482D0A"/>
    <w:rsid w:val="004830E6"/>
    <w:rsid w:val="0048312E"/>
    <w:rsid w:val="00483F59"/>
    <w:rsid w:val="0048435D"/>
    <w:rsid w:val="0048518D"/>
    <w:rsid w:val="0048538E"/>
    <w:rsid w:val="004853F2"/>
    <w:rsid w:val="004853F6"/>
    <w:rsid w:val="004855A7"/>
    <w:rsid w:val="00485635"/>
    <w:rsid w:val="00485753"/>
    <w:rsid w:val="00485BC5"/>
    <w:rsid w:val="00485E3D"/>
    <w:rsid w:val="0048637B"/>
    <w:rsid w:val="004864AE"/>
    <w:rsid w:val="00486827"/>
    <w:rsid w:val="004873A1"/>
    <w:rsid w:val="00487503"/>
    <w:rsid w:val="004875F4"/>
    <w:rsid w:val="004876F0"/>
    <w:rsid w:val="00487C5E"/>
    <w:rsid w:val="00487E89"/>
    <w:rsid w:val="00490486"/>
    <w:rsid w:val="00490676"/>
    <w:rsid w:val="00490907"/>
    <w:rsid w:val="00490983"/>
    <w:rsid w:val="00490D79"/>
    <w:rsid w:val="004910F4"/>
    <w:rsid w:val="004912D2"/>
    <w:rsid w:val="00491C26"/>
    <w:rsid w:val="00491CDF"/>
    <w:rsid w:val="0049215F"/>
    <w:rsid w:val="0049257C"/>
    <w:rsid w:val="004926AC"/>
    <w:rsid w:val="0049292A"/>
    <w:rsid w:val="00493461"/>
    <w:rsid w:val="00493574"/>
    <w:rsid w:val="004938BE"/>
    <w:rsid w:val="004938C0"/>
    <w:rsid w:val="0049427C"/>
    <w:rsid w:val="0049470A"/>
    <w:rsid w:val="00494BC2"/>
    <w:rsid w:val="0049530A"/>
    <w:rsid w:val="00495CEC"/>
    <w:rsid w:val="00495DBE"/>
    <w:rsid w:val="00495FA4"/>
    <w:rsid w:val="00496117"/>
    <w:rsid w:val="004970C9"/>
    <w:rsid w:val="004971DF"/>
    <w:rsid w:val="0049769E"/>
    <w:rsid w:val="00497D3E"/>
    <w:rsid w:val="004A02F2"/>
    <w:rsid w:val="004A0885"/>
    <w:rsid w:val="004A0988"/>
    <w:rsid w:val="004A0B01"/>
    <w:rsid w:val="004A13C0"/>
    <w:rsid w:val="004A14D9"/>
    <w:rsid w:val="004A1795"/>
    <w:rsid w:val="004A1B08"/>
    <w:rsid w:val="004A2886"/>
    <w:rsid w:val="004A324D"/>
    <w:rsid w:val="004A3896"/>
    <w:rsid w:val="004A3DFF"/>
    <w:rsid w:val="004A3FDD"/>
    <w:rsid w:val="004A41B5"/>
    <w:rsid w:val="004A43BB"/>
    <w:rsid w:val="004A485D"/>
    <w:rsid w:val="004A488C"/>
    <w:rsid w:val="004A4E71"/>
    <w:rsid w:val="004A5476"/>
    <w:rsid w:val="004A5ABA"/>
    <w:rsid w:val="004A5CC6"/>
    <w:rsid w:val="004A5CF5"/>
    <w:rsid w:val="004A5FE4"/>
    <w:rsid w:val="004A61C6"/>
    <w:rsid w:val="004A663B"/>
    <w:rsid w:val="004A6C8C"/>
    <w:rsid w:val="004A7066"/>
    <w:rsid w:val="004A71A8"/>
    <w:rsid w:val="004A7664"/>
    <w:rsid w:val="004A789E"/>
    <w:rsid w:val="004A7ED5"/>
    <w:rsid w:val="004A7FDB"/>
    <w:rsid w:val="004B0207"/>
    <w:rsid w:val="004B0FC3"/>
    <w:rsid w:val="004B135D"/>
    <w:rsid w:val="004B13C9"/>
    <w:rsid w:val="004B159D"/>
    <w:rsid w:val="004B1703"/>
    <w:rsid w:val="004B1880"/>
    <w:rsid w:val="004B1E73"/>
    <w:rsid w:val="004B1FAA"/>
    <w:rsid w:val="004B2051"/>
    <w:rsid w:val="004B20A2"/>
    <w:rsid w:val="004B2A6B"/>
    <w:rsid w:val="004B2C73"/>
    <w:rsid w:val="004B2CAE"/>
    <w:rsid w:val="004B2E30"/>
    <w:rsid w:val="004B2EDE"/>
    <w:rsid w:val="004B3779"/>
    <w:rsid w:val="004B4253"/>
    <w:rsid w:val="004B4969"/>
    <w:rsid w:val="004B6254"/>
    <w:rsid w:val="004B6863"/>
    <w:rsid w:val="004B6973"/>
    <w:rsid w:val="004B6A24"/>
    <w:rsid w:val="004B725D"/>
    <w:rsid w:val="004B7690"/>
    <w:rsid w:val="004B7A19"/>
    <w:rsid w:val="004B7BA7"/>
    <w:rsid w:val="004B7F27"/>
    <w:rsid w:val="004B7FA3"/>
    <w:rsid w:val="004C00DE"/>
    <w:rsid w:val="004C0B60"/>
    <w:rsid w:val="004C1AA5"/>
    <w:rsid w:val="004C1DC2"/>
    <w:rsid w:val="004C2161"/>
    <w:rsid w:val="004C284E"/>
    <w:rsid w:val="004C2BC9"/>
    <w:rsid w:val="004C2DA9"/>
    <w:rsid w:val="004C2ECB"/>
    <w:rsid w:val="004C3212"/>
    <w:rsid w:val="004C3511"/>
    <w:rsid w:val="004C38C3"/>
    <w:rsid w:val="004C3D7C"/>
    <w:rsid w:val="004C44C6"/>
    <w:rsid w:val="004C511E"/>
    <w:rsid w:val="004C555D"/>
    <w:rsid w:val="004C5766"/>
    <w:rsid w:val="004C57E5"/>
    <w:rsid w:val="004C5EFB"/>
    <w:rsid w:val="004C5FB4"/>
    <w:rsid w:val="004C6280"/>
    <w:rsid w:val="004C69C6"/>
    <w:rsid w:val="004C69E7"/>
    <w:rsid w:val="004C6B47"/>
    <w:rsid w:val="004C6D16"/>
    <w:rsid w:val="004C73AB"/>
    <w:rsid w:val="004C794A"/>
    <w:rsid w:val="004D001D"/>
    <w:rsid w:val="004D0803"/>
    <w:rsid w:val="004D0BE2"/>
    <w:rsid w:val="004D1514"/>
    <w:rsid w:val="004D1BE6"/>
    <w:rsid w:val="004D23C4"/>
    <w:rsid w:val="004D2891"/>
    <w:rsid w:val="004D2E1F"/>
    <w:rsid w:val="004D2E67"/>
    <w:rsid w:val="004D3180"/>
    <w:rsid w:val="004D329B"/>
    <w:rsid w:val="004D37AC"/>
    <w:rsid w:val="004D3B86"/>
    <w:rsid w:val="004D3D31"/>
    <w:rsid w:val="004D41BA"/>
    <w:rsid w:val="004D449C"/>
    <w:rsid w:val="004D473C"/>
    <w:rsid w:val="004D4D03"/>
    <w:rsid w:val="004D6722"/>
    <w:rsid w:val="004D6C21"/>
    <w:rsid w:val="004D7F4F"/>
    <w:rsid w:val="004E0001"/>
    <w:rsid w:val="004E08EF"/>
    <w:rsid w:val="004E1269"/>
    <w:rsid w:val="004E13C6"/>
    <w:rsid w:val="004E14BD"/>
    <w:rsid w:val="004E1A40"/>
    <w:rsid w:val="004E1AB4"/>
    <w:rsid w:val="004E1E86"/>
    <w:rsid w:val="004E23B6"/>
    <w:rsid w:val="004E255F"/>
    <w:rsid w:val="004E2A77"/>
    <w:rsid w:val="004E2DC5"/>
    <w:rsid w:val="004E3002"/>
    <w:rsid w:val="004E33FD"/>
    <w:rsid w:val="004E33FE"/>
    <w:rsid w:val="004E3AA4"/>
    <w:rsid w:val="004E3E2A"/>
    <w:rsid w:val="004E3E74"/>
    <w:rsid w:val="004E43EB"/>
    <w:rsid w:val="004E446C"/>
    <w:rsid w:val="004E4C8A"/>
    <w:rsid w:val="004E4CCC"/>
    <w:rsid w:val="004E5140"/>
    <w:rsid w:val="004E51AE"/>
    <w:rsid w:val="004E5229"/>
    <w:rsid w:val="004E55BF"/>
    <w:rsid w:val="004E57BD"/>
    <w:rsid w:val="004E5D14"/>
    <w:rsid w:val="004E5DF0"/>
    <w:rsid w:val="004E657E"/>
    <w:rsid w:val="004E6A4C"/>
    <w:rsid w:val="004E7002"/>
    <w:rsid w:val="004E700E"/>
    <w:rsid w:val="004E70A2"/>
    <w:rsid w:val="004E7160"/>
    <w:rsid w:val="004E73B6"/>
    <w:rsid w:val="004E7B3F"/>
    <w:rsid w:val="004E7C6E"/>
    <w:rsid w:val="004E7DD6"/>
    <w:rsid w:val="004F0128"/>
    <w:rsid w:val="004F08A0"/>
    <w:rsid w:val="004F0C65"/>
    <w:rsid w:val="004F0C81"/>
    <w:rsid w:val="004F1285"/>
    <w:rsid w:val="004F147F"/>
    <w:rsid w:val="004F1A59"/>
    <w:rsid w:val="004F1C50"/>
    <w:rsid w:val="004F2CCB"/>
    <w:rsid w:val="004F2DC6"/>
    <w:rsid w:val="004F2DD9"/>
    <w:rsid w:val="004F33BD"/>
    <w:rsid w:val="004F4339"/>
    <w:rsid w:val="004F4808"/>
    <w:rsid w:val="004F4BB2"/>
    <w:rsid w:val="004F4D96"/>
    <w:rsid w:val="004F5A2F"/>
    <w:rsid w:val="004F5CCF"/>
    <w:rsid w:val="004F630F"/>
    <w:rsid w:val="004F638F"/>
    <w:rsid w:val="004F6FA3"/>
    <w:rsid w:val="004F7201"/>
    <w:rsid w:val="004F780D"/>
    <w:rsid w:val="004F7945"/>
    <w:rsid w:val="0050044B"/>
    <w:rsid w:val="005004C8"/>
    <w:rsid w:val="0050075B"/>
    <w:rsid w:val="0050082F"/>
    <w:rsid w:val="00500880"/>
    <w:rsid w:val="00500E0E"/>
    <w:rsid w:val="005012FE"/>
    <w:rsid w:val="005015EA"/>
    <w:rsid w:val="00501B3F"/>
    <w:rsid w:val="005022F2"/>
    <w:rsid w:val="00502F0B"/>
    <w:rsid w:val="00503298"/>
    <w:rsid w:val="005035A8"/>
    <w:rsid w:val="00503723"/>
    <w:rsid w:val="005037F0"/>
    <w:rsid w:val="005039AB"/>
    <w:rsid w:val="00503BAC"/>
    <w:rsid w:val="00503DE7"/>
    <w:rsid w:val="00503F59"/>
    <w:rsid w:val="00504294"/>
    <w:rsid w:val="00504609"/>
    <w:rsid w:val="005046F1"/>
    <w:rsid w:val="005049F9"/>
    <w:rsid w:val="00505210"/>
    <w:rsid w:val="005053C6"/>
    <w:rsid w:val="00505D31"/>
    <w:rsid w:val="00506FBC"/>
    <w:rsid w:val="0050BC8A"/>
    <w:rsid w:val="00510984"/>
    <w:rsid w:val="00510E4E"/>
    <w:rsid w:val="00510EDF"/>
    <w:rsid w:val="0051147C"/>
    <w:rsid w:val="005116CA"/>
    <w:rsid w:val="00511786"/>
    <w:rsid w:val="00511A29"/>
    <w:rsid w:val="005122E9"/>
    <w:rsid w:val="00512538"/>
    <w:rsid w:val="00512584"/>
    <w:rsid w:val="005126E0"/>
    <w:rsid w:val="00512B97"/>
    <w:rsid w:val="00513162"/>
    <w:rsid w:val="0051371D"/>
    <w:rsid w:val="005137EB"/>
    <w:rsid w:val="00513D5D"/>
    <w:rsid w:val="00514BCC"/>
    <w:rsid w:val="00514FD0"/>
    <w:rsid w:val="0051511E"/>
    <w:rsid w:val="00515603"/>
    <w:rsid w:val="00515DE0"/>
    <w:rsid w:val="00515E42"/>
    <w:rsid w:val="00516A4E"/>
    <w:rsid w:val="00517153"/>
    <w:rsid w:val="00517B3A"/>
    <w:rsid w:val="00517EEB"/>
    <w:rsid w:val="00517F75"/>
    <w:rsid w:val="005200C9"/>
    <w:rsid w:val="00520B58"/>
    <w:rsid w:val="00520EFF"/>
    <w:rsid w:val="005216AB"/>
    <w:rsid w:val="0052185D"/>
    <w:rsid w:val="005219CD"/>
    <w:rsid w:val="00521B1C"/>
    <w:rsid w:val="00521EF4"/>
    <w:rsid w:val="005220A6"/>
    <w:rsid w:val="005222C1"/>
    <w:rsid w:val="00522FE2"/>
    <w:rsid w:val="00523561"/>
    <w:rsid w:val="005236EB"/>
    <w:rsid w:val="00523BB6"/>
    <w:rsid w:val="005241E9"/>
    <w:rsid w:val="00524747"/>
    <w:rsid w:val="00524921"/>
    <w:rsid w:val="005249BD"/>
    <w:rsid w:val="00524A21"/>
    <w:rsid w:val="00524F39"/>
    <w:rsid w:val="00524FA2"/>
    <w:rsid w:val="005250EC"/>
    <w:rsid w:val="00525155"/>
    <w:rsid w:val="0052558D"/>
    <w:rsid w:val="0052563E"/>
    <w:rsid w:val="00525B96"/>
    <w:rsid w:val="00525BDF"/>
    <w:rsid w:val="00525C53"/>
    <w:rsid w:val="00525C65"/>
    <w:rsid w:val="00525DAC"/>
    <w:rsid w:val="00525E39"/>
    <w:rsid w:val="005260AC"/>
    <w:rsid w:val="00526357"/>
    <w:rsid w:val="0052644D"/>
    <w:rsid w:val="00526603"/>
    <w:rsid w:val="00527081"/>
    <w:rsid w:val="005273CA"/>
    <w:rsid w:val="00527A77"/>
    <w:rsid w:val="00527A96"/>
    <w:rsid w:val="0053000A"/>
    <w:rsid w:val="00530B29"/>
    <w:rsid w:val="00530BF3"/>
    <w:rsid w:val="00531573"/>
    <w:rsid w:val="00532708"/>
    <w:rsid w:val="00532F8A"/>
    <w:rsid w:val="00532FC5"/>
    <w:rsid w:val="0053301D"/>
    <w:rsid w:val="0053340F"/>
    <w:rsid w:val="00533AD1"/>
    <w:rsid w:val="00533DC7"/>
    <w:rsid w:val="00534380"/>
    <w:rsid w:val="00534491"/>
    <w:rsid w:val="005349C2"/>
    <w:rsid w:val="005349EE"/>
    <w:rsid w:val="00534A7A"/>
    <w:rsid w:val="00535049"/>
    <w:rsid w:val="005355D1"/>
    <w:rsid w:val="00535AA1"/>
    <w:rsid w:val="005362E8"/>
    <w:rsid w:val="005363A6"/>
    <w:rsid w:val="0053655F"/>
    <w:rsid w:val="00536B02"/>
    <w:rsid w:val="00536E1E"/>
    <w:rsid w:val="00536E2B"/>
    <w:rsid w:val="00536EE4"/>
    <w:rsid w:val="0053793F"/>
    <w:rsid w:val="00537B64"/>
    <w:rsid w:val="00537FD4"/>
    <w:rsid w:val="0054024B"/>
    <w:rsid w:val="00540398"/>
    <w:rsid w:val="00540533"/>
    <w:rsid w:val="00540C09"/>
    <w:rsid w:val="00541AB6"/>
    <w:rsid w:val="00541DB8"/>
    <w:rsid w:val="00541DC7"/>
    <w:rsid w:val="005427D0"/>
    <w:rsid w:val="00542EA0"/>
    <w:rsid w:val="005430F9"/>
    <w:rsid w:val="005433D9"/>
    <w:rsid w:val="005434A6"/>
    <w:rsid w:val="005435B2"/>
    <w:rsid w:val="00543734"/>
    <w:rsid w:val="0054383D"/>
    <w:rsid w:val="005448E2"/>
    <w:rsid w:val="00544F37"/>
    <w:rsid w:val="005455C8"/>
    <w:rsid w:val="00545716"/>
    <w:rsid w:val="00545852"/>
    <w:rsid w:val="00545923"/>
    <w:rsid w:val="005468A9"/>
    <w:rsid w:val="00546CFC"/>
    <w:rsid w:val="00547004"/>
    <w:rsid w:val="00547515"/>
    <w:rsid w:val="00547BF4"/>
    <w:rsid w:val="00547DF8"/>
    <w:rsid w:val="00547E38"/>
    <w:rsid w:val="005507DC"/>
    <w:rsid w:val="00550813"/>
    <w:rsid w:val="005514B4"/>
    <w:rsid w:val="005515FF"/>
    <w:rsid w:val="00551B55"/>
    <w:rsid w:val="00551F82"/>
    <w:rsid w:val="005529DF"/>
    <w:rsid w:val="00552E66"/>
    <w:rsid w:val="00553665"/>
    <w:rsid w:val="00553FAF"/>
    <w:rsid w:val="005542F6"/>
    <w:rsid w:val="00554413"/>
    <w:rsid w:val="0055487A"/>
    <w:rsid w:val="005548FD"/>
    <w:rsid w:val="0055521E"/>
    <w:rsid w:val="0055532E"/>
    <w:rsid w:val="005560A3"/>
    <w:rsid w:val="00556141"/>
    <w:rsid w:val="00556362"/>
    <w:rsid w:val="00556BFA"/>
    <w:rsid w:val="0056000C"/>
    <w:rsid w:val="0056013F"/>
    <w:rsid w:val="00560785"/>
    <w:rsid w:val="005613B4"/>
    <w:rsid w:val="005616A7"/>
    <w:rsid w:val="00561A71"/>
    <w:rsid w:val="00561D54"/>
    <w:rsid w:val="005627CD"/>
    <w:rsid w:val="00562C89"/>
    <w:rsid w:val="00563026"/>
    <w:rsid w:val="0056335C"/>
    <w:rsid w:val="005636E4"/>
    <w:rsid w:val="005636F4"/>
    <w:rsid w:val="00563749"/>
    <w:rsid w:val="00563BA3"/>
    <w:rsid w:val="00563FA0"/>
    <w:rsid w:val="00564177"/>
    <w:rsid w:val="005649A8"/>
    <w:rsid w:val="00565010"/>
    <w:rsid w:val="00565179"/>
    <w:rsid w:val="00565203"/>
    <w:rsid w:val="00565290"/>
    <w:rsid w:val="00565E2F"/>
    <w:rsid w:val="005661B7"/>
    <w:rsid w:val="0056672C"/>
    <w:rsid w:val="00566822"/>
    <w:rsid w:val="00566843"/>
    <w:rsid w:val="00566B22"/>
    <w:rsid w:val="00566C7C"/>
    <w:rsid w:val="00566DE9"/>
    <w:rsid w:val="0056719A"/>
    <w:rsid w:val="005671A1"/>
    <w:rsid w:val="00567929"/>
    <w:rsid w:val="00567991"/>
    <w:rsid w:val="00567E5A"/>
    <w:rsid w:val="005703D0"/>
    <w:rsid w:val="005707E8"/>
    <w:rsid w:val="00570C8F"/>
    <w:rsid w:val="005718B3"/>
    <w:rsid w:val="00571FCB"/>
    <w:rsid w:val="0057216C"/>
    <w:rsid w:val="005724F0"/>
    <w:rsid w:val="00572A6C"/>
    <w:rsid w:val="00572EF2"/>
    <w:rsid w:val="005731D3"/>
    <w:rsid w:val="00573354"/>
    <w:rsid w:val="005743C8"/>
    <w:rsid w:val="005746B7"/>
    <w:rsid w:val="00574D08"/>
    <w:rsid w:val="00575171"/>
    <w:rsid w:val="005756FC"/>
    <w:rsid w:val="005759A0"/>
    <w:rsid w:val="00575CF3"/>
    <w:rsid w:val="00575E29"/>
    <w:rsid w:val="005762F2"/>
    <w:rsid w:val="005768A0"/>
    <w:rsid w:val="005768AF"/>
    <w:rsid w:val="005768C9"/>
    <w:rsid w:val="00576B35"/>
    <w:rsid w:val="00576B6F"/>
    <w:rsid w:val="00576E18"/>
    <w:rsid w:val="005772B1"/>
    <w:rsid w:val="00577B1F"/>
    <w:rsid w:val="00577F5D"/>
    <w:rsid w:val="005802C8"/>
    <w:rsid w:val="00580314"/>
    <w:rsid w:val="00580BE8"/>
    <w:rsid w:val="00580C9E"/>
    <w:rsid w:val="00580FDE"/>
    <w:rsid w:val="00581417"/>
    <w:rsid w:val="0058172F"/>
    <w:rsid w:val="00581885"/>
    <w:rsid w:val="00581897"/>
    <w:rsid w:val="00581949"/>
    <w:rsid w:val="00581EB4"/>
    <w:rsid w:val="00581F11"/>
    <w:rsid w:val="00581F58"/>
    <w:rsid w:val="005821D0"/>
    <w:rsid w:val="00582E54"/>
    <w:rsid w:val="005835B2"/>
    <w:rsid w:val="00583864"/>
    <w:rsid w:val="00583987"/>
    <w:rsid w:val="00583995"/>
    <w:rsid w:val="00583B5A"/>
    <w:rsid w:val="0058404E"/>
    <w:rsid w:val="00584E1B"/>
    <w:rsid w:val="00585D41"/>
    <w:rsid w:val="0058694A"/>
    <w:rsid w:val="00586963"/>
    <w:rsid w:val="00586D11"/>
    <w:rsid w:val="0058706F"/>
    <w:rsid w:val="00587D11"/>
    <w:rsid w:val="00587FBD"/>
    <w:rsid w:val="0058D5E2"/>
    <w:rsid w:val="005905DB"/>
    <w:rsid w:val="00590647"/>
    <w:rsid w:val="005906BA"/>
    <w:rsid w:val="00590EB3"/>
    <w:rsid w:val="00591452"/>
    <w:rsid w:val="00591584"/>
    <w:rsid w:val="00591866"/>
    <w:rsid w:val="005918A7"/>
    <w:rsid w:val="00591D7A"/>
    <w:rsid w:val="00591DD9"/>
    <w:rsid w:val="00591ECB"/>
    <w:rsid w:val="00592312"/>
    <w:rsid w:val="00592AE9"/>
    <w:rsid w:val="0059393A"/>
    <w:rsid w:val="00593D64"/>
    <w:rsid w:val="00593F18"/>
    <w:rsid w:val="00593F8B"/>
    <w:rsid w:val="0059461A"/>
    <w:rsid w:val="005947A6"/>
    <w:rsid w:val="005949F1"/>
    <w:rsid w:val="00594CAD"/>
    <w:rsid w:val="00594DA9"/>
    <w:rsid w:val="00594E2E"/>
    <w:rsid w:val="00594ED2"/>
    <w:rsid w:val="0059509A"/>
    <w:rsid w:val="00595142"/>
    <w:rsid w:val="00595381"/>
    <w:rsid w:val="0059594E"/>
    <w:rsid w:val="0059639F"/>
    <w:rsid w:val="005966AE"/>
    <w:rsid w:val="00596AEE"/>
    <w:rsid w:val="00596B76"/>
    <w:rsid w:val="00596B89"/>
    <w:rsid w:val="005972B1"/>
    <w:rsid w:val="005973C4"/>
    <w:rsid w:val="0059748F"/>
    <w:rsid w:val="0059754E"/>
    <w:rsid w:val="005978A5"/>
    <w:rsid w:val="00597AE3"/>
    <w:rsid w:val="00597BE5"/>
    <w:rsid w:val="00597D2C"/>
    <w:rsid w:val="00597F31"/>
    <w:rsid w:val="00597F97"/>
    <w:rsid w:val="005A0A6B"/>
    <w:rsid w:val="005A10F9"/>
    <w:rsid w:val="005A11B6"/>
    <w:rsid w:val="005A1743"/>
    <w:rsid w:val="005A1872"/>
    <w:rsid w:val="005A1B8B"/>
    <w:rsid w:val="005A1F30"/>
    <w:rsid w:val="005A1F6A"/>
    <w:rsid w:val="005A224B"/>
    <w:rsid w:val="005A23C5"/>
    <w:rsid w:val="005A26F5"/>
    <w:rsid w:val="005A2D65"/>
    <w:rsid w:val="005A36E0"/>
    <w:rsid w:val="005A38A0"/>
    <w:rsid w:val="005A3B22"/>
    <w:rsid w:val="005A3CEE"/>
    <w:rsid w:val="005A4506"/>
    <w:rsid w:val="005A4615"/>
    <w:rsid w:val="005A4A80"/>
    <w:rsid w:val="005A4ECE"/>
    <w:rsid w:val="005A515B"/>
    <w:rsid w:val="005A5887"/>
    <w:rsid w:val="005A5F80"/>
    <w:rsid w:val="005A603E"/>
    <w:rsid w:val="005A60E4"/>
    <w:rsid w:val="005A64D1"/>
    <w:rsid w:val="005A651D"/>
    <w:rsid w:val="005A691B"/>
    <w:rsid w:val="005A6E29"/>
    <w:rsid w:val="005A72C5"/>
    <w:rsid w:val="005A7A98"/>
    <w:rsid w:val="005B001E"/>
    <w:rsid w:val="005B0058"/>
    <w:rsid w:val="005B0140"/>
    <w:rsid w:val="005B02A6"/>
    <w:rsid w:val="005B0A1D"/>
    <w:rsid w:val="005B0B94"/>
    <w:rsid w:val="005B1620"/>
    <w:rsid w:val="005B1AA3"/>
    <w:rsid w:val="005B1C57"/>
    <w:rsid w:val="005B1CD0"/>
    <w:rsid w:val="005B1DD8"/>
    <w:rsid w:val="005B1EC2"/>
    <w:rsid w:val="005B21E9"/>
    <w:rsid w:val="005B22BF"/>
    <w:rsid w:val="005B289F"/>
    <w:rsid w:val="005B294A"/>
    <w:rsid w:val="005B2B0C"/>
    <w:rsid w:val="005B3365"/>
    <w:rsid w:val="005B3413"/>
    <w:rsid w:val="005B3449"/>
    <w:rsid w:val="005B3C05"/>
    <w:rsid w:val="005B4472"/>
    <w:rsid w:val="005B5F81"/>
    <w:rsid w:val="005B676A"/>
    <w:rsid w:val="005B6B59"/>
    <w:rsid w:val="005B6CFB"/>
    <w:rsid w:val="005B7AB9"/>
    <w:rsid w:val="005B7E5B"/>
    <w:rsid w:val="005C0A20"/>
    <w:rsid w:val="005C127C"/>
    <w:rsid w:val="005C1991"/>
    <w:rsid w:val="005C23B4"/>
    <w:rsid w:val="005C2857"/>
    <w:rsid w:val="005C2CA4"/>
    <w:rsid w:val="005C2EBC"/>
    <w:rsid w:val="005C33DC"/>
    <w:rsid w:val="005C3780"/>
    <w:rsid w:val="005C38F5"/>
    <w:rsid w:val="005C410E"/>
    <w:rsid w:val="005C4CA4"/>
    <w:rsid w:val="005C4E99"/>
    <w:rsid w:val="005C4F5F"/>
    <w:rsid w:val="005C51CE"/>
    <w:rsid w:val="005C5AD8"/>
    <w:rsid w:val="005C5BF1"/>
    <w:rsid w:val="005C5F76"/>
    <w:rsid w:val="005C6010"/>
    <w:rsid w:val="005C6BAD"/>
    <w:rsid w:val="005C6DC2"/>
    <w:rsid w:val="005C7034"/>
    <w:rsid w:val="005C7119"/>
    <w:rsid w:val="005C7335"/>
    <w:rsid w:val="005C7338"/>
    <w:rsid w:val="005C734E"/>
    <w:rsid w:val="005C7B59"/>
    <w:rsid w:val="005C7CAB"/>
    <w:rsid w:val="005D000C"/>
    <w:rsid w:val="005D052C"/>
    <w:rsid w:val="005D07FD"/>
    <w:rsid w:val="005D0801"/>
    <w:rsid w:val="005D1388"/>
    <w:rsid w:val="005D14FA"/>
    <w:rsid w:val="005D1B9D"/>
    <w:rsid w:val="005D1DB9"/>
    <w:rsid w:val="005D2044"/>
    <w:rsid w:val="005D23D3"/>
    <w:rsid w:val="005D259E"/>
    <w:rsid w:val="005D2708"/>
    <w:rsid w:val="005D280E"/>
    <w:rsid w:val="005D2C83"/>
    <w:rsid w:val="005D31DB"/>
    <w:rsid w:val="005D3688"/>
    <w:rsid w:val="005D4125"/>
    <w:rsid w:val="005D46BF"/>
    <w:rsid w:val="005D53E6"/>
    <w:rsid w:val="005D5F68"/>
    <w:rsid w:val="005D61CA"/>
    <w:rsid w:val="005D649E"/>
    <w:rsid w:val="005D6676"/>
    <w:rsid w:val="005D73D9"/>
    <w:rsid w:val="005D74C2"/>
    <w:rsid w:val="005D75CE"/>
    <w:rsid w:val="005E0085"/>
    <w:rsid w:val="005E03EC"/>
    <w:rsid w:val="005E07D0"/>
    <w:rsid w:val="005E08B5"/>
    <w:rsid w:val="005E08DE"/>
    <w:rsid w:val="005E0EEE"/>
    <w:rsid w:val="005E1702"/>
    <w:rsid w:val="005E177C"/>
    <w:rsid w:val="005E1A1E"/>
    <w:rsid w:val="005E1E95"/>
    <w:rsid w:val="005E2557"/>
    <w:rsid w:val="005E2C69"/>
    <w:rsid w:val="005E3B6E"/>
    <w:rsid w:val="005E3BE1"/>
    <w:rsid w:val="005E3CB2"/>
    <w:rsid w:val="005E3D2F"/>
    <w:rsid w:val="005E4AC6"/>
    <w:rsid w:val="005E4E33"/>
    <w:rsid w:val="005E5199"/>
    <w:rsid w:val="005E5248"/>
    <w:rsid w:val="005E5D07"/>
    <w:rsid w:val="005E63CF"/>
    <w:rsid w:val="005E67BD"/>
    <w:rsid w:val="005E6A0D"/>
    <w:rsid w:val="005E7016"/>
    <w:rsid w:val="005E7E79"/>
    <w:rsid w:val="005F0FB8"/>
    <w:rsid w:val="005F1F5E"/>
    <w:rsid w:val="005F2189"/>
    <w:rsid w:val="005F2449"/>
    <w:rsid w:val="005F24A9"/>
    <w:rsid w:val="005F2C5F"/>
    <w:rsid w:val="005F2D0F"/>
    <w:rsid w:val="005F2EC6"/>
    <w:rsid w:val="005F3247"/>
    <w:rsid w:val="005F3929"/>
    <w:rsid w:val="005F39A5"/>
    <w:rsid w:val="005F3BC8"/>
    <w:rsid w:val="005F458A"/>
    <w:rsid w:val="005F4909"/>
    <w:rsid w:val="005F4AF5"/>
    <w:rsid w:val="005F4E0F"/>
    <w:rsid w:val="005F57BF"/>
    <w:rsid w:val="005F5A30"/>
    <w:rsid w:val="005F5E43"/>
    <w:rsid w:val="005F6878"/>
    <w:rsid w:val="005F6B3E"/>
    <w:rsid w:val="005F709B"/>
    <w:rsid w:val="005F7130"/>
    <w:rsid w:val="005F7CA4"/>
    <w:rsid w:val="005F7CFA"/>
    <w:rsid w:val="005F7F4A"/>
    <w:rsid w:val="006000C0"/>
    <w:rsid w:val="0060020F"/>
    <w:rsid w:val="00600AD7"/>
    <w:rsid w:val="00600B0E"/>
    <w:rsid w:val="00600D82"/>
    <w:rsid w:val="00601502"/>
    <w:rsid w:val="006016A4"/>
    <w:rsid w:val="006019D9"/>
    <w:rsid w:val="0060227B"/>
    <w:rsid w:val="0060284F"/>
    <w:rsid w:val="006028D4"/>
    <w:rsid w:val="00602C3D"/>
    <w:rsid w:val="0060326E"/>
    <w:rsid w:val="006032B2"/>
    <w:rsid w:val="0060389D"/>
    <w:rsid w:val="006039D7"/>
    <w:rsid w:val="00603F9D"/>
    <w:rsid w:val="00604808"/>
    <w:rsid w:val="0060480B"/>
    <w:rsid w:val="006048B4"/>
    <w:rsid w:val="00605F8E"/>
    <w:rsid w:val="0060603A"/>
    <w:rsid w:val="00606890"/>
    <w:rsid w:val="00606EC0"/>
    <w:rsid w:val="0060703A"/>
    <w:rsid w:val="006079FC"/>
    <w:rsid w:val="00607AAD"/>
    <w:rsid w:val="00607C28"/>
    <w:rsid w:val="006100D2"/>
    <w:rsid w:val="0061083F"/>
    <w:rsid w:val="00610E49"/>
    <w:rsid w:val="00611222"/>
    <w:rsid w:val="0061149B"/>
    <w:rsid w:val="00611864"/>
    <w:rsid w:val="00611DD1"/>
    <w:rsid w:val="00611E56"/>
    <w:rsid w:val="00611FED"/>
    <w:rsid w:val="00612194"/>
    <w:rsid w:val="00612907"/>
    <w:rsid w:val="00612E04"/>
    <w:rsid w:val="00612E52"/>
    <w:rsid w:val="00613AF7"/>
    <w:rsid w:val="00613B72"/>
    <w:rsid w:val="00613CF3"/>
    <w:rsid w:val="00613D2C"/>
    <w:rsid w:val="00614CCE"/>
    <w:rsid w:val="00614D8A"/>
    <w:rsid w:val="00614F6F"/>
    <w:rsid w:val="006150DA"/>
    <w:rsid w:val="00615375"/>
    <w:rsid w:val="00615573"/>
    <w:rsid w:val="00615C7D"/>
    <w:rsid w:val="0061604E"/>
    <w:rsid w:val="00616250"/>
    <w:rsid w:val="006162D3"/>
    <w:rsid w:val="006166AE"/>
    <w:rsid w:val="006166D2"/>
    <w:rsid w:val="00616737"/>
    <w:rsid w:val="0061684F"/>
    <w:rsid w:val="00616AA7"/>
    <w:rsid w:val="0061712B"/>
    <w:rsid w:val="00617239"/>
    <w:rsid w:val="00617CED"/>
    <w:rsid w:val="006201F5"/>
    <w:rsid w:val="00620254"/>
    <w:rsid w:val="00620A6B"/>
    <w:rsid w:val="00620EC7"/>
    <w:rsid w:val="0062115A"/>
    <w:rsid w:val="00621746"/>
    <w:rsid w:val="00622096"/>
    <w:rsid w:val="006220A1"/>
    <w:rsid w:val="00622999"/>
    <w:rsid w:val="00622BAE"/>
    <w:rsid w:val="00622F98"/>
    <w:rsid w:val="00623356"/>
    <w:rsid w:val="00623D8E"/>
    <w:rsid w:val="00624751"/>
    <w:rsid w:val="00624E72"/>
    <w:rsid w:val="006250F4"/>
    <w:rsid w:val="00625864"/>
    <w:rsid w:val="00625981"/>
    <w:rsid w:val="00625F8C"/>
    <w:rsid w:val="0062766A"/>
    <w:rsid w:val="006300CE"/>
    <w:rsid w:val="00630A95"/>
    <w:rsid w:val="00630C3D"/>
    <w:rsid w:val="00630D2D"/>
    <w:rsid w:val="00630FC6"/>
    <w:rsid w:val="006313D2"/>
    <w:rsid w:val="006314A1"/>
    <w:rsid w:val="006323F2"/>
    <w:rsid w:val="006325F3"/>
    <w:rsid w:val="00632A05"/>
    <w:rsid w:val="00632C1D"/>
    <w:rsid w:val="006333D8"/>
    <w:rsid w:val="00633411"/>
    <w:rsid w:val="00633617"/>
    <w:rsid w:val="00633802"/>
    <w:rsid w:val="00633CE0"/>
    <w:rsid w:val="00634153"/>
    <w:rsid w:val="00634209"/>
    <w:rsid w:val="006347CF"/>
    <w:rsid w:val="00634902"/>
    <w:rsid w:val="00634C18"/>
    <w:rsid w:val="00634DFB"/>
    <w:rsid w:val="00634E3E"/>
    <w:rsid w:val="00634EB0"/>
    <w:rsid w:val="006355A8"/>
    <w:rsid w:val="00635B28"/>
    <w:rsid w:val="00635E9F"/>
    <w:rsid w:val="006369F0"/>
    <w:rsid w:val="00636AF8"/>
    <w:rsid w:val="00636FAC"/>
    <w:rsid w:val="00637280"/>
    <w:rsid w:val="006378A6"/>
    <w:rsid w:val="00637928"/>
    <w:rsid w:val="00637EE4"/>
    <w:rsid w:val="00637F09"/>
    <w:rsid w:val="006402F4"/>
    <w:rsid w:val="00640F65"/>
    <w:rsid w:val="00641326"/>
    <w:rsid w:val="00641BAF"/>
    <w:rsid w:val="00641C2F"/>
    <w:rsid w:val="006420DB"/>
    <w:rsid w:val="00642571"/>
    <w:rsid w:val="00642FFE"/>
    <w:rsid w:val="00643313"/>
    <w:rsid w:val="00643577"/>
    <w:rsid w:val="0064384C"/>
    <w:rsid w:val="00643C2B"/>
    <w:rsid w:val="00643DE9"/>
    <w:rsid w:val="00643E9E"/>
    <w:rsid w:val="00643F70"/>
    <w:rsid w:val="00644E5F"/>
    <w:rsid w:val="00644E7D"/>
    <w:rsid w:val="006451E1"/>
    <w:rsid w:val="006453D9"/>
    <w:rsid w:val="006454C1"/>
    <w:rsid w:val="00645538"/>
    <w:rsid w:val="006459A0"/>
    <w:rsid w:val="00645AA3"/>
    <w:rsid w:val="00645B97"/>
    <w:rsid w:val="00645C8A"/>
    <w:rsid w:val="006460BC"/>
    <w:rsid w:val="00646426"/>
    <w:rsid w:val="00646864"/>
    <w:rsid w:val="006472E9"/>
    <w:rsid w:val="00647E6A"/>
    <w:rsid w:val="00647FB0"/>
    <w:rsid w:val="00650001"/>
    <w:rsid w:val="00650263"/>
    <w:rsid w:val="0065052C"/>
    <w:rsid w:val="006508A8"/>
    <w:rsid w:val="00650987"/>
    <w:rsid w:val="00650B3C"/>
    <w:rsid w:val="00651115"/>
    <w:rsid w:val="0065165E"/>
    <w:rsid w:val="00651D99"/>
    <w:rsid w:val="006525ED"/>
    <w:rsid w:val="00652ACD"/>
    <w:rsid w:val="00652B18"/>
    <w:rsid w:val="00652C97"/>
    <w:rsid w:val="00652EC9"/>
    <w:rsid w:val="006530CB"/>
    <w:rsid w:val="00653A6B"/>
    <w:rsid w:val="00653B02"/>
    <w:rsid w:val="00653DE9"/>
    <w:rsid w:val="0065466F"/>
    <w:rsid w:val="00655003"/>
    <w:rsid w:val="00655151"/>
    <w:rsid w:val="006553DD"/>
    <w:rsid w:val="00655A3E"/>
    <w:rsid w:val="00655B72"/>
    <w:rsid w:val="00655D21"/>
    <w:rsid w:val="00655D52"/>
    <w:rsid w:val="00655D7E"/>
    <w:rsid w:val="00655DF9"/>
    <w:rsid w:val="00655E64"/>
    <w:rsid w:val="006565E9"/>
    <w:rsid w:val="00656867"/>
    <w:rsid w:val="00656A60"/>
    <w:rsid w:val="00656CB4"/>
    <w:rsid w:val="00656D31"/>
    <w:rsid w:val="00657239"/>
    <w:rsid w:val="00657520"/>
    <w:rsid w:val="006576D8"/>
    <w:rsid w:val="00657880"/>
    <w:rsid w:val="006579F4"/>
    <w:rsid w:val="00657E01"/>
    <w:rsid w:val="00657F43"/>
    <w:rsid w:val="00659A6B"/>
    <w:rsid w:val="00660152"/>
    <w:rsid w:val="006601B0"/>
    <w:rsid w:val="006601C9"/>
    <w:rsid w:val="006601E2"/>
    <w:rsid w:val="00660254"/>
    <w:rsid w:val="00660688"/>
    <w:rsid w:val="0066078F"/>
    <w:rsid w:val="00660D1B"/>
    <w:rsid w:val="006611E4"/>
    <w:rsid w:val="00661300"/>
    <w:rsid w:val="0066133F"/>
    <w:rsid w:val="00661BB3"/>
    <w:rsid w:val="00661C98"/>
    <w:rsid w:val="00661E45"/>
    <w:rsid w:val="00662855"/>
    <w:rsid w:val="006628B5"/>
    <w:rsid w:val="00663630"/>
    <w:rsid w:val="00663654"/>
    <w:rsid w:val="00663844"/>
    <w:rsid w:val="00663A5E"/>
    <w:rsid w:val="006643DF"/>
    <w:rsid w:val="006645FE"/>
    <w:rsid w:val="00664802"/>
    <w:rsid w:val="00664F01"/>
    <w:rsid w:val="00664F97"/>
    <w:rsid w:val="00665449"/>
    <w:rsid w:val="00665C8E"/>
    <w:rsid w:val="0066663F"/>
    <w:rsid w:val="00666BE8"/>
    <w:rsid w:val="00666CFC"/>
    <w:rsid w:val="00666FE7"/>
    <w:rsid w:val="006670B8"/>
    <w:rsid w:val="0066732C"/>
    <w:rsid w:val="0066777C"/>
    <w:rsid w:val="00667897"/>
    <w:rsid w:val="006679B4"/>
    <w:rsid w:val="00667B51"/>
    <w:rsid w:val="006701FD"/>
    <w:rsid w:val="00670844"/>
    <w:rsid w:val="00671509"/>
    <w:rsid w:val="00672370"/>
    <w:rsid w:val="00672399"/>
    <w:rsid w:val="006724BC"/>
    <w:rsid w:val="0067256B"/>
    <w:rsid w:val="00672D0D"/>
    <w:rsid w:val="00672E7E"/>
    <w:rsid w:val="006733C2"/>
    <w:rsid w:val="0067351B"/>
    <w:rsid w:val="00673916"/>
    <w:rsid w:val="00673ACA"/>
    <w:rsid w:val="00673C80"/>
    <w:rsid w:val="00673CE7"/>
    <w:rsid w:val="00673F1F"/>
    <w:rsid w:val="00673F60"/>
    <w:rsid w:val="0067516A"/>
    <w:rsid w:val="006753F1"/>
    <w:rsid w:val="006758F3"/>
    <w:rsid w:val="00675E83"/>
    <w:rsid w:val="00675F56"/>
    <w:rsid w:val="00676022"/>
    <w:rsid w:val="00676281"/>
    <w:rsid w:val="006767BA"/>
    <w:rsid w:val="006778C4"/>
    <w:rsid w:val="00677AFC"/>
    <w:rsid w:val="0068002A"/>
    <w:rsid w:val="00680317"/>
    <w:rsid w:val="006803EF"/>
    <w:rsid w:val="00680907"/>
    <w:rsid w:val="0068095C"/>
    <w:rsid w:val="00680C88"/>
    <w:rsid w:val="00680F6B"/>
    <w:rsid w:val="00681707"/>
    <w:rsid w:val="0068195F"/>
    <w:rsid w:val="00681BD4"/>
    <w:rsid w:val="00681D39"/>
    <w:rsid w:val="00681DF4"/>
    <w:rsid w:val="00681EE6"/>
    <w:rsid w:val="00682159"/>
    <w:rsid w:val="00682AB5"/>
    <w:rsid w:val="0068358F"/>
    <w:rsid w:val="00684208"/>
    <w:rsid w:val="00684297"/>
    <w:rsid w:val="006842AB"/>
    <w:rsid w:val="006842B7"/>
    <w:rsid w:val="006842D2"/>
    <w:rsid w:val="006845A9"/>
    <w:rsid w:val="00684741"/>
    <w:rsid w:val="0068482A"/>
    <w:rsid w:val="00684B25"/>
    <w:rsid w:val="00684D64"/>
    <w:rsid w:val="00684D73"/>
    <w:rsid w:val="00684EF5"/>
    <w:rsid w:val="00685207"/>
    <w:rsid w:val="00685BF9"/>
    <w:rsid w:val="0068634C"/>
    <w:rsid w:val="006868CD"/>
    <w:rsid w:val="00686A41"/>
    <w:rsid w:val="00687421"/>
    <w:rsid w:val="00687766"/>
    <w:rsid w:val="00687893"/>
    <w:rsid w:val="00687B39"/>
    <w:rsid w:val="00687BF4"/>
    <w:rsid w:val="00687EDB"/>
    <w:rsid w:val="00688577"/>
    <w:rsid w:val="00690418"/>
    <w:rsid w:val="00690749"/>
    <w:rsid w:val="00690B3E"/>
    <w:rsid w:val="00690C18"/>
    <w:rsid w:val="00690EE0"/>
    <w:rsid w:val="006912A2"/>
    <w:rsid w:val="006913D4"/>
    <w:rsid w:val="00691C4B"/>
    <w:rsid w:val="00691FEC"/>
    <w:rsid w:val="0069253C"/>
    <w:rsid w:val="006925A8"/>
    <w:rsid w:val="006926C7"/>
    <w:rsid w:val="00692753"/>
    <w:rsid w:val="0069295B"/>
    <w:rsid w:val="006932F1"/>
    <w:rsid w:val="00693835"/>
    <w:rsid w:val="00693908"/>
    <w:rsid w:val="00693A41"/>
    <w:rsid w:val="00693CB5"/>
    <w:rsid w:val="00694049"/>
    <w:rsid w:val="00694731"/>
    <w:rsid w:val="00695C36"/>
    <w:rsid w:val="00695CED"/>
    <w:rsid w:val="006960D8"/>
    <w:rsid w:val="00696344"/>
    <w:rsid w:val="0069667C"/>
    <w:rsid w:val="00696697"/>
    <w:rsid w:val="00697A35"/>
    <w:rsid w:val="006A01C1"/>
    <w:rsid w:val="006A03D9"/>
    <w:rsid w:val="006A053C"/>
    <w:rsid w:val="006A0A0E"/>
    <w:rsid w:val="006A0EB2"/>
    <w:rsid w:val="006A10E2"/>
    <w:rsid w:val="006A10F7"/>
    <w:rsid w:val="006A14D6"/>
    <w:rsid w:val="006A1A23"/>
    <w:rsid w:val="006A1D21"/>
    <w:rsid w:val="006A20C9"/>
    <w:rsid w:val="006A2784"/>
    <w:rsid w:val="006A2C10"/>
    <w:rsid w:val="006A3457"/>
    <w:rsid w:val="006A48FC"/>
    <w:rsid w:val="006A4DBD"/>
    <w:rsid w:val="006A50C8"/>
    <w:rsid w:val="006A5A9F"/>
    <w:rsid w:val="006A5AAA"/>
    <w:rsid w:val="006A5FC2"/>
    <w:rsid w:val="006A65C5"/>
    <w:rsid w:val="006A68DC"/>
    <w:rsid w:val="006A6D94"/>
    <w:rsid w:val="006A759D"/>
    <w:rsid w:val="006A787F"/>
    <w:rsid w:val="006A79B6"/>
    <w:rsid w:val="006A7A48"/>
    <w:rsid w:val="006B0159"/>
    <w:rsid w:val="006B0751"/>
    <w:rsid w:val="006B0A59"/>
    <w:rsid w:val="006B1069"/>
    <w:rsid w:val="006B121D"/>
    <w:rsid w:val="006B1729"/>
    <w:rsid w:val="006B1C27"/>
    <w:rsid w:val="006B1CC1"/>
    <w:rsid w:val="006B1FD3"/>
    <w:rsid w:val="006B2060"/>
    <w:rsid w:val="006B21E0"/>
    <w:rsid w:val="006B28C1"/>
    <w:rsid w:val="006B2904"/>
    <w:rsid w:val="006B2B8A"/>
    <w:rsid w:val="006B2E99"/>
    <w:rsid w:val="006B315C"/>
    <w:rsid w:val="006B36E1"/>
    <w:rsid w:val="006B3773"/>
    <w:rsid w:val="006B3AAA"/>
    <w:rsid w:val="006B3B61"/>
    <w:rsid w:val="006B3EE4"/>
    <w:rsid w:val="006B45B8"/>
    <w:rsid w:val="006B4798"/>
    <w:rsid w:val="006B53EF"/>
    <w:rsid w:val="006B5BCA"/>
    <w:rsid w:val="006B62A3"/>
    <w:rsid w:val="006B64F4"/>
    <w:rsid w:val="006B65D5"/>
    <w:rsid w:val="006B6CDF"/>
    <w:rsid w:val="006B6DDD"/>
    <w:rsid w:val="006B7155"/>
    <w:rsid w:val="006B76B2"/>
    <w:rsid w:val="006B7880"/>
    <w:rsid w:val="006B7B55"/>
    <w:rsid w:val="006B7C82"/>
    <w:rsid w:val="006C025F"/>
    <w:rsid w:val="006C051A"/>
    <w:rsid w:val="006C079A"/>
    <w:rsid w:val="006C081C"/>
    <w:rsid w:val="006C0ECA"/>
    <w:rsid w:val="006C1410"/>
    <w:rsid w:val="006C1997"/>
    <w:rsid w:val="006C22C5"/>
    <w:rsid w:val="006C2388"/>
    <w:rsid w:val="006C2476"/>
    <w:rsid w:val="006C2823"/>
    <w:rsid w:val="006C2946"/>
    <w:rsid w:val="006C2CED"/>
    <w:rsid w:val="006C2D3F"/>
    <w:rsid w:val="006C2EEA"/>
    <w:rsid w:val="006C316B"/>
    <w:rsid w:val="006C361E"/>
    <w:rsid w:val="006C4711"/>
    <w:rsid w:val="006C547F"/>
    <w:rsid w:val="006C55E4"/>
    <w:rsid w:val="006C591B"/>
    <w:rsid w:val="006C5AB4"/>
    <w:rsid w:val="006C5B0B"/>
    <w:rsid w:val="006C5D0B"/>
    <w:rsid w:val="006C5DFB"/>
    <w:rsid w:val="006C67F4"/>
    <w:rsid w:val="006C734B"/>
    <w:rsid w:val="006C7408"/>
    <w:rsid w:val="006C7587"/>
    <w:rsid w:val="006D043D"/>
    <w:rsid w:val="006D09FD"/>
    <w:rsid w:val="006D0D74"/>
    <w:rsid w:val="006D0EA6"/>
    <w:rsid w:val="006D1A0D"/>
    <w:rsid w:val="006D212E"/>
    <w:rsid w:val="006D2143"/>
    <w:rsid w:val="006D24DC"/>
    <w:rsid w:val="006D2988"/>
    <w:rsid w:val="006D309A"/>
    <w:rsid w:val="006D3138"/>
    <w:rsid w:val="006D32E0"/>
    <w:rsid w:val="006D3395"/>
    <w:rsid w:val="006D3406"/>
    <w:rsid w:val="006D3895"/>
    <w:rsid w:val="006D3BFD"/>
    <w:rsid w:val="006D3CA4"/>
    <w:rsid w:val="006D4334"/>
    <w:rsid w:val="006D4359"/>
    <w:rsid w:val="006D442C"/>
    <w:rsid w:val="006D4619"/>
    <w:rsid w:val="006D466D"/>
    <w:rsid w:val="006D525B"/>
    <w:rsid w:val="006D58E6"/>
    <w:rsid w:val="006D59AB"/>
    <w:rsid w:val="006D6118"/>
    <w:rsid w:val="006D6B88"/>
    <w:rsid w:val="006D6D3F"/>
    <w:rsid w:val="006D714D"/>
    <w:rsid w:val="006D7F68"/>
    <w:rsid w:val="006E0F34"/>
    <w:rsid w:val="006E1CAB"/>
    <w:rsid w:val="006E2450"/>
    <w:rsid w:val="006E259C"/>
    <w:rsid w:val="006E2833"/>
    <w:rsid w:val="006E2E22"/>
    <w:rsid w:val="006E2F51"/>
    <w:rsid w:val="006E3605"/>
    <w:rsid w:val="006E3786"/>
    <w:rsid w:val="006E3941"/>
    <w:rsid w:val="006E3D1A"/>
    <w:rsid w:val="006E3E1E"/>
    <w:rsid w:val="006E423D"/>
    <w:rsid w:val="006E42FA"/>
    <w:rsid w:val="006E4433"/>
    <w:rsid w:val="006E446C"/>
    <w:rsid w:val="006E5315"/>
    <w:rsid w:val="006E59B1"/>
    <w:rsid w:val="006E59F7"/>
    <w:rsid w:val="006E5D58"/>
    <w:rsid w:val="006E5EAE"/>
    <w:rsid w:val="006E627E"/>
    <w:rsid w:val="006E6308"/>
    <w:rsid w:val="006E759B"/>
    <w:rsid w:val="006E77A5"/>
    <w:rsid w:val="006E7E40"/>
    <w:rsid w:val="006E7EB4"/>
    <w:rsid w:val="006E7F6C"/>
    <w:rsid w:val="006F03C7"/>
    <w:rsid w:val="006F0655"/>
    <w:rsid w:val="006F076F"/>
    <w:rsid w:val="006F13D2"/>
    <w:rsid w:val="006F15D6"/>
    <w:rsid w:val="006F16D2"/>
    <w:rsid w:val="006F177A"/>
    <w:rsid w:val="006F1F3B"/>
    <w:rsid w:val="006F2E62"/>
    <w:rsid w:val="006F3E4E"/>
    <w:rsid w:val="006F44AC"/>
    <w:rsid w:val="006F49C3"/>
    <w:rsid w:val="006F4ADC"/>
    <w:rsid w:val="006F4B7F"/>
    <w:rsid w:val="006F50D9"/>
    <w:rsid w:val="006F6083"/>
    <w:rsid w:val="006F6CD1"/>
    <w:rsid w:val="006F6E04"/>
    <w:rsid w:val="006F7695"/>
    <w:rsid w:val="006F7AAE"/>
    <w:rsid w:val="006F7DB7"/>
    <w:rsid w:val="007000B2"/>
    <w:rsid w:val="007003B5"/>
    <w:rsid w:val="00700D46"/>
    <w:rsid w:val="00700D47"/>
    <w:rsid w:val="00700DBC"/>
    <w:rsid w:val="0070173B"/>
    <w:rsid w:val="007019E4"/>
    <w:rsid w:val="00701AE9"/>
    <w:rsid w:val="00701E43"/>
    <w:rsid w:val="007024C2"/>
    <w:rsid w:val="00702A54"/>
    <w:rsid w:val="00702AB9"/>
    <w:rsid w:val="00702E2B"/>
    <w:rsid w:val="0070347D"/>
    <w:rsid w:val="00703607"/>
    <w:rsid w:val="00703654"/>
    <w:rsid w:val="00703A79"/>
    <w:rsid w:val="00704016"/>
    <w:rsid w:val="0070408A"/>
    <w:rsid w:val="007044E3"/>
    <w:rsid w:val="0070461E"/>
    <w:rsid w:val="00704CE1"/>
    <w:rsid w:val="007051B5"/>
    <w:rsid w:val="00705236"/>
    <w:rsid w:val="00705508"/>
    <w:rsid w:val="007060E6"/>
    <w:rsid w:val="007066EB"/>
    <w:rsid w:val="00706E21"/>
    <w:rsid w:val="00707816"/>
    <w:rsid w:val="00707A25"/>
    <w:rsid w:val="00707C64"/>
    <w:rsid w:val="007102DD"/>
    <w:rsid w:val="0071064D"/>
    <w:rsid w:val="0071081B"/>
    <w:rsid w:val="00710CF1"/>
    <w:rsid w:val="00710D5E"/>
    <w:rsid w:val="00710D8B"/>
    <w:rsid w:val="00710FF4"/>
    <w:rsid w:val="0071170E"/>
    <w:rsid w:val="007118C6"/>
    <w:rsid w:val="00712E82"/>
    <w:rsid w:val="00713561"/>
    <w:rsid w:val="0071380C"/>
    <w:rsid w:val="00713902"/>
    <w:rsid w:val="00713EB9"/>
    <w:rsid w:val="00713EE7"/>
    <w:rsid w:val="007140BD"/>
    <w:rsid w:val="0071459F"/>
    <w:rsid w:val="00714627"/>
    <w:rsid w:val="007148B8"/>
    <w:rsid w:val="00714907"/>
    <w:rsid w:val="00714C32"/>
    <w:rsid w:val="00715037"/>
    <w:rsid w:val="0071514C"/>
    <w:rsid w:val="00715154"/>
    <w:rsid w:val="00715570"/>
    <w:rsid w:val="00715702"/>
    <w:rsid w:val="00715744"/>
    <w:rsid w:val="007158F7"/>
    <w:rsid w:val="00715C0A"/>
    <w:rsid w:val="007160E0"/>
    <w:rsid w:val="0071610E"/>
    <w:rsid w:val="007163A0"/>
    <w:rsid w:val="007166B2"/>
    <w:rsid w:val="00716D93"/>
    <w:rsid w:val="00716DA1"/>
    <w:rsid w:val="00716F14"/>
    <w:rsid w:val="00717BD9"/>
    <w:rsid w:val="00720301"/>
    <w:rsid w:val="007203B0"/>
    <w:rsid w:val="00720801"/>
    <w:rsid w:val="007208CB"/>
    <w:rsid w:val="007208D9"/>
    <w:rsid w:val="0072091A"/>
    <w:rsid w:val="007211C2"/>
    <w:rsid w:val="007214EA"/>
    <w:rsid w:val="00721AD8"/>
    <w:rsid w:val="00721B9F"/>
    <w:rsid w:val="00721E14"/>
    <w:rsid w:val="0072239D"/>
    <w:rsid w:val="007226A0"/>
    <w:rsid w:val="007229DA"/>
    <w:rsid w:val="00722A41"/>
    <w:rsid w:val="00722DF4"/>
    <w:rsid w:val="00722F13"/>
    <w:rsid w:val="00723E23"/>
    <w:rsid w:val="00723FFF"/>
    <w:rsid w:val="00724350"/>
    <w:rsid w:val="007244B2"/>
    <w:rsid w:val="007244BF"/>
    <w:rsid w:val="00724B3C"/>
    <w:rsid w:val="007252E2"/>
    <w:rsid w:val="007256CD"/>
    <w:rsid w:val="007257D4"/>
    <w:rsid w:val="00725D95"/>
    <w:rsid w:val="00725E09"/>
    <w:rsid w:val="00725E7D"/>
    <w:rsid w:val="00726072"/>
    <w:rsid w:val="007261CF"/>
    <w:rsid w:val="007263D3"/>
    <w:rsid w:val="0072676F"/>
    <w:rsid w:val="00726A8A"/>
    <w:rsid w:val="00726E3D"/>
    <w:rsid w:val="007307FA"/>
    <w:rsid w:val="007308B8"/>
    <w:rsid w:val="0073095E"/>
    <w:rsid w:val="007314CE"/>
    <w:rsid w:val="00731799"/>
    <w:rsid w:val="00731AB1"/>
    <w:rsid w:val="00731F11"/>
    <w:rsid w:val="00732825"/>
    <w:rsid w:val="00732F7A"/>
    <w:rsid w:val="0073371A"/>
    <w:rsid w:val="00733783"/>
    <w:rsid w:val="00733792"/>
    <w:rsid w:val="00733C0B"/>
    <w:rsid w:val="00733CCD"/>
    <w:rsid w:val="00733ED6"/>
    <w:rsid w:val="00734222"/>
    <w:rsid w:val="007345DD"/>
    <w:rsid w:val="0073505F"/>
    <w:rsid w:val="00735233"/>
    <w:rsid w:val="00735A4B"/>
    <w:rsid w:val="00735A9A"/>
    <w:rsid w:val="00735BFF"/>
    <w:rsid w:val="00736480"/>
    <w:rsid w:val="00737090"/>
    <w:rsid w:val="0073756B"/>
    <w:rsid w:val="007377D3"/>
    <w:rsid w:val="00737F19"/>
    <w:rsid w:val="007407EE"/>
    <w:rsid w:val="007409E1"/>
    <w:rsid w:val="00740F1C"/>
    <w:rsid w:val="00741F80"/>
    <w:rsid w:val="00742397"/>
    <w:rsid w:val="00742762"/>
    <w:rsid w:val="00742DA0"/>
    <w:rsid w:val="00742F29"/>
    <w:rsid w:val="007439CF"/>
    <w:rsid w:val="00743DD5"/>
    <w:rsid w:val="00743F4C"/>
    <w:rsid w:val="007440A9"/>
    <w:rsid w:val="0074457B"/>
    <w:rsid w:val="007448DC"/>
    <w:rsid w:val="00745601"/>
    <w:rsid w:val="00745C68"/>
    <w:rsid w:val="00745F50"/>
    <w:rsid w:val="0074660F"/>
    <w:rsid w:val="00746A08"/>
    <w:rsid w:val="00746A94"/>
    <w:rsid w:val="00746D3E"/>
    <w:rsid w:val="00747286"/>
    <w:rsid w:val="0074743D"/>
    <w:rsid w:val="00747898"/>
    <w:rsid w:val="00750CC2"/>
    <w:rsid w:val="00750DDF"/>
    <w:rsid w:val="00751348"/>
    <w:rsid w:val="007517F7"/>
    <w:rsid w:val="00751AC0"/>
    <w:rsid w:val="00752BB1"/>
    <w:rsid w:val="00752CFF"/>
    <w:rsid w:val="00752EAF"/>
    <w:rsid w:val="00753676"/>
    <w:rsid w:val="00753BA7"/>
    <w:rsid w:val="00753F78"/>
    <w:rsid w:val="00754204"/>
    <w:rsid w:val="007542CF"/>
    <w:rsid w:val="0075451C"/>
    <w:rsid w:val="007546FC"/>
    <w:rsid w:val="00754779"/>
    <w:rsid w:val="00754DC4"/>
    <w:rsid w:val="007550ED"/>
    <w:rsid w:val="00755499"/>
    <w:rsid w:val="007557B3"/>
    <w:rsid w:val="007557E9"/>
    <w:rsid w:val="00755EA2"/>
    <w:rsid w:val="00756208"/>
    <w:rsid w:val="00756487"/>
    <w:rsid w:val="007568B8"/>
    <w:rsid w:val="00756AD6"/>
    <w:rsid w:val="00756DB6"/>
    <w:rsid w:val="00757017"/>
    <w:rsid w:val="0075738B"/>
    <w:rsid w:val="007573F8"/>
    <w:rsid w:val="00757846"/>
    <w:rsid w:val="0076121A"/>
    <w:rsid w:val="0076192D"/>
    <w:rsid w:val="0076195F"/>
    <w:rsid w:val="00761BE4"/>
    <w:rsid w:val="007620D5"/>
    <w:rsid w:val="0076233B"/>
    <w:rsid w:val="00762A82"/>
    <w:rsid w:val="00762B28"/>
    <w:rsid w:val="00763A78"/>
    <w:rsid w:val="00763DCE"/>
    <w:rsid w:val="007641CA"/>
    <w:rsid w:val="00764B46"/>
    <w:rsid w:val="00764BB7"/>
    <w:rsid w:val="00765361"/>
    <w:rsid w:val="00765E7A"/>
    <w:rsid w:val="0076686F"/>
    <w:rsid w:val="007671B6"/>
    <w:rsid w:val="0076795F"/>
    <w:rsid w:val="007679F1"/>
    <w:rsid w:val="00767C70"/>
    <w:rsid w:val="007700E0"/>
    <w:rsid w:val="0077106C"/>
    <w:rsid w:val="00771287"/>
    <w:rsid w:val="00771F7B"/>
    <w:rsid w:val="007726BF"/>
    <w:rsid w:val="00772BB7"/>
    <w:rsid w:val="00772C27"/>
    <w:rsid w:val="0077369C"/>
    <w:rsid w:val="00773A01"/>
    <w:rsid w:val="00773C5F"/>
    <w:rsid w:val="00774612"/>
    <w:rsid w:val="00774EF6"/>
    <w:rsid w:val="00775298"/>
    <w:rsid w:val="0077567A"/>
    <w:rsid w:val="00775DDC"/>
    <w:rsid w:val="007764DB"/>
    <w:rsid w:val="007766AA"/>
    <w:rsid w:val="00776779"/>
    <w:rsid w:val="007770A5"/>
    <w:rsid w:val="00777387"/>
    <w:rsid w:val="00777751"/>
    <w:rsid w:val="00777986"/>
    <w:rsid w:val="00780061"/>
    <w:rsid w:val="00780495"/>
    <w:rsid w:val="0078065F"/>
    <w:rsid w:val="00780948"/>
    <w:rsid w:val="00781138"/>
    <w:rsid w:val="00781347"/>
    <w:rsid w:val="007814B3"/>
    <w:rsid w:val="00781DCA"/>
    <w:rsid w:val="00782496"/>
    <w:rsid w:val="00782E41"/>
    <w:rsid w:val="00782E92"/>
    <w:rsid w:val="00783526"/>
    <w:rsid w:val="0078387E"/>
    <w:rsid w:val="00783A82"/>
    <w:rsid w:val="007843B3"/>
    <w:rsid w:val="0078448A"/>
    <w:rsid w:val="00784720"/>
    <w:rsid w:val="0078505C"/>
    <w:rsid w:val="00785436"/>
    <w:rsid w:val="00785B92"/>
    <w:rsid w:val="00785D01"/>
    <w:rsid w:val="0078661A"/>
    <w:rsid w:val="0078671F"/>
    <w:rsid w:val="007867B1"/>
    <w:rsid w:val="00786950"/>
    <w:rsid w:val="00786A78"/>
    <w:rsid w:val="00786F06"/>
    <w:rsid w:val="007873B3"/>
    <w:rsid w:val="0078797D"/>
    <w:rsid w:val="00787BDD"/>
    <w:rsid w:val="00787E4C"/>
    <w:rsid w:val="00790466"/>
    <w:rsid w:val="007907E8"/>
    <w:rsid w:val="00790A62"/>
    <w:rsid w:val="00790F65"/>
    <w:rsid w:val="0079116C"/>
    <w:rsid w:val="00791A9E"/>
    <w:rsid w:val="00791CB0"/>
    <w:rsid w:val="0079281A"/>
    <w:rsid w:val="00792CBD"/>
    <w:rsid w:val="00792DBD"/>
    <w:rsid w:val="00792E0D"/>
    <w:rsid w:val="0079321A"/>
    <w:rsid w:val="0079330B"/>
    <w:rsid w:val="00793A0E"/>
    <w:rsid w:val="0079438D"/>
    <w:rsid w:val="0079451C"/>
    <w:rsid w:val="0079476D"/>
    <w:rsid w:val="00794880"/>
    <w:rsid w:val="007948F6"/>
    <w:rsid w:val="00794C2F"/>
    <w:rsid w:val="00794C64"/>
    <w:rsid w:val="00794CEF"/>
    <w:rsid w:val="00795196"/>
    <w:rsid w:val="00795389"/>
    <w:rsid w:val="00795654"/>
    <w:rsid w:val="00795757"/>
    <w:rsid w:val="00795796"/>
    <w:rsid w:val="00795C51"/>
    <w:rsid w:val="00795D7F"/>
    <w:rsid w:val="007962D9"/>
    <w:rsid w:val="00796767"/>
    <w:rsid w:val="007967F5"/>
    <w:rsid w:val="007968E3"/>
    <w:rsid w:val="00796AF5"/>
    <w:rsid w:val="0079738D"/>
    <w:rsid w:val="007974C4"/>
    <w:rsid w:val="007975E1"/>
    <w:rsid w:val="0079766C"/>
    <w:rsid w:val="00797816"/>
    <w:rsid w:val="00797C4C"/>
    <w:rsid w:val="007A0006"/>
    <w:rsid w:val="007A03B3"/>
    <w:rsid w:val="007A0878"/>
    <w:rsid w:val="007A0A2A"/>
    <w:rsid w:val="007A184A"/>
    <w:rsid w:val="007A1989"/>
    <w:rsid w:val="007A2EF9"/>
    <w:rsid w:val="007A31CE"/>
    <w:rsid w:val="007A3CA1"/>
    <w:rsid w:val="007A4277"/>
    <w:rsid w:val="007A44F7"/>
    <w:rsid w:val="007A45B7"/>
    <w:rsid w:val="007A49C0"/>
    <w:rsid w:val="007A544E"/>
    <w:rsid w:val="007A5D1C"/>
    <w:rsid w:val="007A626D"/>
    <w:rsid w:val="007A647A"/>
    <w:rsid w:val="007A658E"/>
    <w:rsid w:val="007A6CFB"/>
    <w:rsid w:val="007A6D5E"/>
    <w:rsid w:val="007A78AC"/>
    <w:rsid w:val="007B06DE"/>
    <w:rsid w:val="007B0932"/>
    <w:rsid w:val="007B0BC3"/>
    <w:rsid w:val="007B15A5"/>
    <w:rsid w:val="007B1D0A"/>
    <w:rsid w:val="007B233F"/>
    <w:rsid w:val="007B2638"/>
    <w:rsid w:val="007B2864"/>
    <w:rsid w:val="007B2949"/>
    <w:rsid w:val="007B2AF7"/>
    <w:rsid w:val="007B35CF"/>
    <w:rsid w:val="007B43DC"/>
    <w:rsid w:val="007B445D"/>
    <w:rsid w:val="007B4BB9"/>
    <w:rsid w:val="007B4F5F"/>
    <w:rsid w:val="007B526E"/>
    <w:rsid w:val="007B5378"/>
    <w:rsid w:val="007B5458"/>
    <w:rsid w:val="007B5618"/>
    <w:rsid w:val="007B5635"/>
    <w:rsid w:val="007B564D"/>
    <w:rsid w:val="007B5AD2"/>
    <w:rsid w:val="007B6A4D"/>
    <w:rsid w:val="007B6CAF"/>
    <w:rsid w:val="007B6D1C"/>
    <w:rsid w:val="007B6D6C"/>
    <w:rsid w:val="007B765D"/>
    <w:rsid w:val="007B7A64"/>
    <w:rsid w:val="007B7AA5"/>
    <w:rsid w:val="007B7ADC"/>
    <w:rsid w:val="007B7CCE"/>
    <w:rsid w:val="007C0965"/>
    <w:rsid w:val="007C0A66"/>
    <w:rsid w:val="007C0FB2"/>
    <w:rsid w:val="007C1368"/>
    <w:rsid w:val="007C1E7A"/>
    <w:rsid w:val="007C1FD3"/>
    <w:rsid w:val="007C2A43"/>
    <w:rsid w:val="007C2D3F"/>
    <w:rsid w:val="007C33DF"/>
    <w:rsid w:val="007C3402"/>
    <w:rsid w:val="007C3785"/>
    <w:rsid w:val="007C38DF"/>
    <w:rsid w:val="007C3C1A"/>
    <w:rsid w:val="007C3D36"/>
    <w:rsid w:val="007C41A1"/>
    <w:rsid w:val="007C4213"/>
    <w:rsid w:val="007C424A"/>
    <w:rsid w:val="007C44DC"/>
    <w:rsid w:val="007C5588"/>
    <w:rsid w:val="007C5804"/>
    <w:rsid w:val="007C5DE6"/>
    <w:rsid w:val="007C615B"/>
    <w:rsid w:val="007C6591"/>
    <w:rsid w:val="007C66A1"/>
    <w:rsid w:val="007C6816"/>
    <w:rsid w:val="007C6EAC"/>
    <w:rsid w:val="007C71EE"/>
    <w:rsid w:val="007C71F8"/>
    <w:rsid w:val="007C75EB"/>
    <w:rsid w:val="007C77CF"/>
    <w:rsid w:val="007C7C38"/>
    <w:rsid w:val="007C7C41"/>
    <w:rsid w:val="007D0E54"/>
    <w:rsid w:val="007D186A"/>
    <w:rsid w:val="007D1CCD"/>
    <w:rsid w:val="007D2218"/>
    <w:rsid w:val="007D25B3"/>
    <w:rsid w:val="007D3197"/>
    <w:rsid w:val="007D3559"/>
    <w:rsid w:val="007D362B"/>
    <w:rsid w:val="007D3B96"/>
    <w:rsid w:val="007D3BD0"/>
    <w:rsid w:val="007D3C09"/>
    <w:rsid w:val="007D405E"/>
    <w:rsid w:val="007D5785"/>
    <w:rsid w:val="007D59AD"/>
    <w:rsid w:val="007D693D"/>
    <w:rsid w:val="007D6D8E"/>
    <w:rsid w:val="007D7569"/>
    <w:rsid w:val="007D7D11"/>
    <w:rsid w:val="007D7D1D"/>
    <w:rsid w:val="007D7F20"/>
    <w:rsid w:val="007E02CC"/>
    <w:rsid w:val="007E02EF"/>
    <w:rsid w:val="007E085F"/>
    <w:rsid w:val="007E16E2"/>
    <w:rsid w:val="007E19DB"/>
    <w:rsid w:val="007E1D4B"/>
    <w:rsid w:val="007E2117"/>
    <w:rsid w:val="007E222E"/>
    <w:rsid w:val="007E2371"/>
    <w:rsid w:val="007E2D24"/>
    <w:rsid w:val="007E2D40"/>
    <w:rsid w:val="007E2F0E"/>
    <w:rsid w:val="007E3220"/>
    <w:rsid w:val="007E330B"/>
    <w:rsid w:val="007E3916"/>
    <w:rsid w:val="007E4043"/>
    <w:rsid w:val="007E41AB"/>
    <w:rsid w:val="007E41DB"/>
    <w:rsid w:val="007E4578"/>
    <w:rsid w:val="007E4923"/>
    <w:rsid w:val="007E4D1F"/>
    <w:rsid w:val="007E51EE"/>
    <w:rsid w:val="007E5449"/>
    <w:rsid w:val="007E558D"/>
    <w:rsid w:val="007E5B26"/>
    <w:rsid w:val="007E5F90"/>
    <w:rsid w:val="007E625A"/>
    <w:rsid w:val="007E6646"/>
    <w:rsid w:val="007E668E"/>
    <w:rsid w:val="007E6C53"/>
    <w:rsid w:val="007E6D98"/>
    <w:rsid w:val="007E795D"/>
    <w:rsid w:val="007E79B2"/>
    <w:rsid w:val="007F05C3"/>
    <w:rsid w:val="007F0607"/>
    <w:rsid w:val="007F0745"/>
    <w:rsid w:val="007F0CCB"/>
    <w:rsid w:val="007F0D48"/>
    <w:rsid w:val="007F0DD1"/>
    <w:rsid w:val="007F108F"/>
    <w:rsid w:val="007F12C7"/>
    <w:rsid w:val="007F1744"/>
    <w:rsid w:val="007F1E95"/>
    <w:rsid w:val="007F237D"/>
    <w:rsid w:val="007F3257"/>
    <w:rsid w:val="007F3834"/>
    <w:rsid w:val="007F3D50"/>
    <w:rsid w:val="007F3EA2"/>
    <w:rsid w:val="007F4065"/>
    <w:rsid w:val="007F4174"/>
    <w:rsid w:val="007F4B13"/>
    <w:rsid w:val="007F4B22"/>
    <w:rsid w:val="007F535E"/>
    <w:rsid w:val="007F5413"/>
    <w:rsid w:val="007F55D0"/>
    <w:rsid w:val="007F569D"/>
    <w:rsid w:val="007F56DF"/>
    <w:rsid w:val="007F5ABC"/>
    <w:rsid w:val="007F5C7F"/>
    <w:rsid w:val="007F6472"/>
    <w:rsid w:val="007F648A"/>
    <w:rsid w:val="007F68AF"/>
    <w:rsid w:val="007F6935"/>
    <w:rsid w:val="007F6C3B"/>
    <w:rsid w:val="007F72B4"/>
    <w:rsid w:val="007F79C5"/>
    <w:rsid w:val="007F7BEC"/>
    <w:rsid w:val="007F7CD1"/>
    <w:rsid w:val="007F7E78"/>
    <w:rsid w:val="00800061"/>
    <w:rsid w:val="0080009B"/>
    <w:rsid w:val="00800289"/>
    <w:rsid w:val="008006AB"/>
    <w:rsid w:val="00800772"/>
    <w:rsid w:val="0080079D"/>
    <w:rsid w:val="00800B97"/>
    <w:rsid w:val="0080113D"/>
    <w:rsid w:val="008013ED"/>
    <w:rsid w:val="00802991"/>
    <w:rsid w:val="00803456"/>
    <w:rsid w:val="008039F9"/>
    <w:rsid w:val="008042CC"/>
    <w:rsid w:val="00804BF7"/>
    <w:rsid w:val="008051F7"/>
    <w:rsid w:val="00805A3D"/>
    <w:rsid w:val="00805B62"/>
    <w:rsid w:val="00805D0F"/>
    <w:rsid w:val="00805EB8"/>
    <w:rsid w:val="00805EBE"/>
    <w:rsid w:val="008064B8"/>
    <w:rsid w:val="00806956"/>
    <w:rsid w:val="0080699C"/>
    <w:rsid w:val="00807496"/>
    <w:rsid w:val="008077DF"/>
    <w:rsid w:val="00807DAB"/>
    <w:rsid w:val="00810700"/>
    <w:rsid w:val="00810742"/>
    <w:rsid w:val="00810FAD"/>
    <w:rsid w:val="0081175A"/>
    <w:rsid w:val="00811806"/>
    <w:rsid w:val="00811C2E"/>
    <w:rsid w:val="008132AF"/>
    <w:rsid w:val="008134DB"/>
    <w:rsid w:val="00813FEE"/>
    <w:rsid w:val="00814582"/>
    <w:rsid w:val="00815071"/>
    <w:rsid w:val="00815570"/>
    <w:rsid w:val="0081599A"/>
    <w:rsid w:val="00815DC0"/>
    <w:rsid w:val="008160D6"/>
    <w:rsid w:val="00816247"/>
    <w:rsid w:val="0081690A"/>
    <w:rsid w:val="008170C5"/>
    <w:rsid w:val="00817389"/>
    <w:rsid w:val="00817426"/>
    <w:rsid w:val="008178F7"/>
    <w:rsid w:val="00817E71"/>
    <w:rsid w:val="00820B32"/>
    <w:rsid w:val="00820E4F"/>
    <w:rsid w:val="00820F51"/>
    <w:rsid w:val="0082198B"/>
    <w:rsid w:val="00821FA0"/>
    <w:rsid w:val="008225A0"/>
    <w:rsid w:val="0082261F"/>
    <w:rsid w:val="00823525"/>
    <w:rsid w:val="00823A35"/>
    <w:rsid w:val="00823B08"/>
    <w:rsid w:val="0082439B"/>
    <w:rsid w:val="00824498"/>
    <w:rsid w:val="0082450B"/>
    <w:rsid w:val="00824555"/>
    <w:rsid w:val="00824616"/>
    <w:rsid w:val="00824649"/>
    <w:rsid w:val="00824C11"/>
    <w:rsid w:val="00824E34"/>
    <w:rsid w:val="00824FA5"/>
    <w:rsid w:val="00825091"/>
    <w:rsid w:val="0082532E"/>
    <w:rsid w:val="00825793"/>
    <w:rsid w:val="00825917"/>
    <w:rsid w:val="00825EA2"/>
    <w:rsid w:val="00825FC2"/>
    <w:rsid w:val="00826112"/>
    <w:rsid w:val="0082656D"/>
    <w:rsid w:val="00826665"/>
    <w:rsid w:val="00826723"/>
    <w:rsid w:val="00826D5D"/>
    <w:rsid w:val="00827203"/>
    <w:rsid w:val="008272C9"/>
    <w:rsid w:val="008273AA"/>
    <w:rsid w:val="0082763F"/>
    <w:rsid w:val="008276DB"/>
    <w:rsid w:val="00827B1F"/>
    <w:rsid w:val="00827BF6"/>
    <w:rsid w:val="008302F0"/>
    <w:rsid w:val="008309F3"/>
    <w:rsid w:val="00830C9A"/>
    <w:rsid w:val="008313EA"/>
    <w:rsid w:val="008316B5"/>
    <w:rsid w:val="00831D76"/>
    <w:rsid w:val="00831DE0"/>
    <w:rsid w:val="00832011"/>
    <w:rsid w:val="00832710"/>
    <w:rsid w:val="008329A0"/>
    <w:rsid w:val="00832DAC"/>
    <w:rsid w:val="00833022"/>
    <w:rsid w:val="00833025"/>
    <w:rsid w:val="0083317A"/>
    <w:rsid w:val="00833515"/>
    <w:rsid w:val="00833FD9"/>
    <w:rsid w:val="00834175"/>
    <w:rsid w:val="00834ABE"/>
    <w:rsid w:val="00834EB6"/>
    <w:rsid w:val="008352E4"/>
    <w:rsid w:val="0083558A"/>
    <w:rsid w:val="0083558B"/>
    <w:rsid w:val="00836201"/>
    <w:rsid w:val="00837062"/>
    <w:rsid w:val="0084051C"/>
    <w:rsid w:val="008407EB"/>
    <w:rsid w:val="008408E8"/>
    <w:rsid w:val="00840C8E"/>
    <w:rsid w:val="00840EED"/>
    <w:rsid w:val="008412F4"/>
    <w:rsid w:val="008425E6"/>
    <w:rsid w:val="008426B4"/>
    <w:rsid w:val="00842B99"/>
    <w:rsid w:val="00843489"/>
    <w:rsid w:val="00843881"/>
    <w:rsid w:val="00843F13"/>
    <w:rsid w:val="0084408B"/>
    <w:rsid w:val="00844128"/>
    <w:rsid w:val="00844232"/>
    <w:rsid w:val="008447CF"/>
    <w:rsid w:val="00844950"/>
    <w:rsid w:val="00844AAE"/>
    <w:rsid w:val="00844BAB"/>
    <w:rsid w:val="008452E2"/>
    <w:rsid w:val="008453C3"/>
    <w:rsid w:val="00845477"/>
    <w:rsid w:val="008454AF"/>
    <w:rsid w:val="00845C27"/>
    <w:rsid w:val="008464F0"/>
    <w:rsid w:val="00846504"/>
    <w:rsid w:val="00846C20"/>
    <w:rsid w:val="00846D81"/>
    <w:rsid w:val="00847185"/>
    <w:rsid w:val="008474A6"/>
    <w:rsid w:val="008478F2"/>
    <w:rsid w:val="00847C3C"/>
    <w:rsid w:val="00847CCF"/>
    <w:rsid w:val="0085070E"/>
    <w:rsid w:val="00850956"/>
    <w:rsid w:val="00850A4B"/>
    <w:rsid w:val="0085101F"/>
    <w:rsid w:val="0085164E"/>
    <w:rsid w:val="00851B82"/>
    <w:rsid w:val="00851DB5"/>
    <w:rsid w:val="0085211D"/>
    <w:rsid w:val="0085227A"/>
    <w:rsid w:val="008525CD"/>
    <w:rsid w:val="00853292"/>
    <w:rsid w:val="00853601"/>
    <w:rsid w:val="00853930"/>
    <w:rsid w:val="00853D58"/>
    <w:rsid w:val="00854532"/>
    <w:rsid w:val="0085466C"/>
    <w:rsid w:val="0085469D"/>
    <w:rsid w:val="008548C1"/>
    <w:rsid w:val="00854C28"/>
    <w:rsid w:val="00854F1C"/>
    <w:rsid w:val="0085523C"/>
    <w:rsid w:val="00855B76"/>
    <w:rsid w:val="008563D7"/>
    <w:rsid w:val="00856455"/>
    <w:rsid w:val="00856A75"/>
    <w:rsid w:val="00856E0C"/>
    <w:rsid w:val="008576EE"/>
    <w:rsid w:val="008576EF"/>
    <w:rsid w:val="00857776"/>
    <w:rsid w:val="00857E86"/>
    <w:rsid w:val="00860070"/>
    <w:rsid w:val="00860853"/>
    <w:rsid w:val="00860A12"/>
    <w:rsid w:val="00860CBF"/>
    <w:rsid w:val="00861155"/>
    <w:rsid w:val="008611DC"/>
    <w:rsid w:val="0086173C"/>
    <w:rsid w:val="0086178A"/>
    <w:rsid w:val="00861ED9"/>
    <w:rsid w:val="0086260B"/>
    <w:rsid w:val="00862665"/>
    <w:rsid w:val="0086284D"/>
    <w:rsid w:val="008628B1"/>
    <w:rsid w:val="00862CCC"/>
    <w:rsid w:val="00863D5D"/>
    <w:rsid w:val="00864058"/>
    <w:rsid w:val="00864415"/>
    <w:rsid w:val="00865135"/>
    <w:rsid w:val="00865285"/>
    <w:rsid w:val="00865439"/>
    <w:rsid w:val="008658C0"/>
    <w:rsid w:val="00865C5F"/>
    <w:rsid w:val="008667A1"/>
    <w:rsid w:val="008672BE"/>
    <w:rsid w:val="0086753B"/>
    <w:rsid w:val="00867939"/>
    <w:rsid w:val="00867DBA"/>
    <w:rsid w:val="00867E26"/>
    <w:rsid w:val="00870176"/>
    <w:rsid w:val="008701C8"/>
    <w:rsid w:val="00870298"/>
    <w:rsid w:val="00870674"/>
    <w:rsid w:val="00870D6F"/>
    <w:rsid w:val="00870D80"/>
    <w:rsid w:val="00870EF5"/>
    <w:rsid w:val="00871122"/>
    <w:rsid w:val="008711B2"/>
    <w:rsid w:val="00871229"/>
    <w:rsid w:val="00871C54"/>
    <w:rsid w:val="0087365B"/>
    <w:rsid w:val="0087385B"/>
    <w:rsid w:val="00873CFA"/>
    <w:rsid w:val="0087409B"/>
    <w:rsid w:val="00874308"/>
    <w:rsid w:val="00874367"/>
    <w:rsid w:val="008743D7"/>
    <w:rsid w:val="00874475"/>
    <w:rsid w:val="00874484"/>
    <w:rsid w:val="00874654"/>
    <w:rsid w:val="008748CB"/>
    <w:rsid w:val="00874F32"/>
    <w:rsid w:val="00874F86"/>
    <w:rsid w:val="0087513E"/>
    <w:rsid w:val="00875F03"/>
    <w:rsid w:val="00876967"/>
    <w:rsid w:val="00876D58"/>
    <w:rsid w:val="00877556"/>
    <w:rsid w:val="0087775A"/>
    <w:rsid w:val="00877806"/>
    <w:rsid w:val="00877A09"/>
    <w:rsid w:val="00877F1D"/>
    <w:rsid w:val="00880070"/>
    <w:rsid w:val="0088043D"/>
    <w:rsid w:val="008811AA"/>
    <w:rsid w:val="00881827"/>
    <w:rsid w:val="0088253A"/>
    <w:rsid w:val="00882F6F"/>
    <w:rsid w:val="00883247"/>
    <w:rsid w:val="008838CC"/>
    <w:rsid w:val="00883DA0"/>
    <w:rsid w:val="00883E4E"/>
    <w:rsid w:val="008846B9"/>
    <w:rsid w:val="00885093"/>
    <w:rsid w:val="0088548A"/>
    <w:rsid w:val="008854FE"/>
    <w:rsid w:val="008864C3"/>
    <w:rsid w:val="00886C0E"/>
    <w:rsid w:val="00886C93"/>
    <w:rsid w:val="0088715E"/>
    <w:rsid w:val="00887B5C"/>
    <w:rsid w:val="0089100A"/>
    <w:rsid w:val="0089127E"/>
    <w:rsid w:val="008921A9"/>
    <w:rsid w:val="00892398"/>
    <w:rsid w:val="008934AD"/>
    <w:rsid w:val="008936E1"/>
    <w:rsid w:val="008939C8"/>
    <w:rsid w:val="00893D76"/>
    <w:rsid w:val="008940F7"/>
    <w:rsid w:val="00894560"/>
    <w:rsid w:val="008945B4"/>
    <w:rsid w:val="00894F14"/>
    <w:rsid w:val="00895226"/>
    <w:rsid w:val="00895361"/>
    <w:rsid w:val="008959CD"/>
    <w:rsid w:val="00895E4F"/>
    <w:rsid w:val="0089607B"/>
    <w:rsid w:val="008960F4"/>
    <w:rsid w:val="00896AC0"/>
    <w:rsid w:val="00896B0E"/>
    <w:rsid w:val="00896B42"/>
    <w:rsid w:val="00896E5E"/>
    <w:rsid w:val="008971A6"/>
    <w:rsid w:val="00897365"/>
    <w:rsid w:val="00897490"/>
    <w:rsid w:val="0089789A"/>
    <w:rsid w:val="00897C07"/>
    <w:rsid w:val="00897EEC"/>
    <w:rsid w:val="008A067C"/>
    <w:rsid w:val="008A0848"/>
    <w:rsid w:val="008A0AE0"/>
    <w:rsid w:val="008A0E56"/>
    <w:rsid w:val="008A1992"/>
    <w:rsid w:val="008A1D96"/>
    <w:rsid w:val="008A204C"/>
    <w:rsid w:val="008A25E8"/>
    <w:rsid w:val="008A2729"/>
    <w:rsid w:val="008A2AFD"/>
    <w:rsid w:val="008A2B37"/>
    <w:rsid w:val="008A2CBD"/>
    <w:rsid w:val="008A2DAE"/>
    <w:rsid w:val="008A32A0"/>
    <w:rsid w:val="008A3366"/>
    <w:rsid w:val="008A33CB"/>
    <w:rsid w:val="008A3545"/>
    <w:rsid w:val="008A3DA8"/>
    <w:rsid w:val="008A4547"/>
    <w:rsid w:val="008A4CAB"/>
    <w:rsid w:val="008A5280"/>
    <w:rsid w:val="008A5477"/>
    <w:rsid w:val="008A5864"/>
    <w:rsid w:val="008A683D"/>
    <w:rsid w:val="008A6853"/>
    <w:rsid w:val="008A70D0"/>
    <w:rsid w:val="008A7375"/>
    <w:rsid w:val="008A7E91"/>
    <w:rsid w:val="008B04D0"/>
    <w:rsid w:val="008B07C9"/>
    <w:rsid w:val="008B0A3C"/>
    <w:rsid w:val="008B0E7A"/>
    <w:rsid w:val="008B1161"/>
    <w:rsid w:val="008B12C8"/>
    <w:rsid w:val="008B1303"/>
    <w:rsid w:val="008B14FA"/>
    <w:rsid w:val="008B1A10"/>
    <w:rsid w:val="008B1E69"/>
    <w:rsid w:val="008B2012"/>
    <w:rsid w:val="008B2383"/>
    <w:rsid w:val="008B2BE9"/>
    <w:rsid w:val="008B3031"/>
    <w:rsid w:val="008B3339"/>
    <w:rsid w:val="008B3B97"/>
    <w:rsid w:val="008B3E34"/>
    <w:rsid w:val="008B3FC6"/>
    <w:rsid w:val="008B4300"/>
    <w:rsid w:val="008B43F1"/>
    <w:rsid w:val="008B4491"/>
    <w:rsid w:val="008B478B"/>
    <w:rsid w:val="008B4E04"/>
    <w:rsid w:val="008B4E39"/>
    <w:rsid w:val="008B59DA"/>
    <w:rsid w:val="008B5DCD"/>
    <w:rsid w:val="008B6A16"/>
    <w:rsid w:val="008B742C"/>
    <w:rsid w:val="008B76E9"/>
    <w:rsid w:val="008B7803"/>
    <w:rsid w:val="008C084D"/>
    <w:rsid w:val="008C10A0"/>
    <w:rsid w:val="008C1196"/>
    <w:rsid w:val="008C15E1"/>
    <w:rsid w:val="008C1987"/>
    <w:rsid w:val="008C1A70"/>
    <w:rsid w:val="008C2103"/>
    <w:rsid w:val="008C2CF6"/>
    <w:rsid w:val="008C320F"/>
    <w:rsid w:val="008C369B"/>
    <w:rsid w:val="008C36BF"/>
    <w:rsid w:val="008C3F01"/>
    <w:rsid w:val="008C4133"/>
    <w:rsid w:val="008C4284"/>
    <w:rsid w:val="008C4579"/>
    <w:rsid w:val="008C4D19"/>
    <w:rsid w:val="008C4DBB"/>
    <w:rsid w:val="008C4F27"/>
    <w:rsid w:val="008C649B"/>
    <w:rsid w:val="008C66AE"/>
    <w:rsid w:val="008C6B85"/>
    <w:rsid w:val="008C6BEB"/>
    <w:rsid w:val="008C7201"/>
    <w:rsid w:val="008C7656"/>
    <w:rsid w:val="008C79FD"/>
    <w:rsid w:val="008C7ACF"/>
    <w:rsid w:val="008C7D2C"/>
    <w:rsid w:val="008C7FCB"/>
    <w:rsid w:val="008D01FC"/>
    <w:rsid w:val="008D045A"/>
    <w:rsid w:val="008D0500"/>
    <w:rsid w:val="008D0A20"/>
    <w:rsid w:val="008D0A4E"/>
    <w:rsid w:val="008D0D12"/>
    <w:rsid w:val="008D0D2D"/>
    <w:rsid w:val="008D166A"/>
    <w:rsid w:val="008D16D3"/>
    <w:rsid w:val="008D1799"/>
    <w:rsid w:val="008D187A"/>
    <w:rsid w:val="008D1A7A"/>
    <w:rsid w:val="008D1BBE"/>
    <w:rsid w:val="008D1C2B"/>
    <w:rsid w:val="008D262A"/>
    <w:rsid w:val="008D2B46"/>
    <w:rsid w:val="008D2FE4"/>
    <w:rsid w:val="008D3524"/>
    <w:rsid w:val="008D3FF2"/>
    <w:rsid w:val="008D4148"/>
    <w:rsid w:val="008D4153"/>
    <w:rsid w:val="008D49F7"/>
    <w:rsid w:val="008D5113"/>
    <w:rsid w:val="008D5204"/>
    <w:rsid w:val="008D522F"/>
    <w:rsid w:val="008D5AB0"/>
    <w:rsid w:val="008D5DD3"/>
    <w:rsid w:val="008D6381"/>
    <w:rsid w:val="008D6F03"/>
    <w:rsid w:val="008D7212"/>
    <w:rsid w:val="008D7476"/>
    <w:rsid w:val="008D7668"/>
    <w:rsid w:val="008D7721"/>
    <w:rsid w:val="008D7872"/>
    <w:rsid w:val="008D7BC4"/>
    <w:rsid w:val="008D7E05"/>
    <w:rsid w:val="008E0060"/>
    <w:rsid w:val="008E12FC"/>
    <w:rsid w:val="008E13E4"/>
    <w:rsid w:val="008E165A"/>
    <w:rsid w:val="008E2134"/>
    <w:rsid w:val="008E230C"/>
    <w:rsid w:val="008E278D"/>
    <w:rsid w:val="008E2AB6"/>
    <w:rsid w:val="008E2D32"/>
    <w:rsid w:val="008E2FB3"/>
    <w:rsid w:val="008E2FEE"/>
    <w:rsid w:val="008E30BA"/>
    <w:rsid w:val="008E34E6"/>
    <w:rsid w:val="008E35C9"/>
    <w:rsid w:val="008E3A3D"/>
    <w:rsid w:val="008E3D25"/>
    <w:rsid w:val="008E4E4A"/>
    <w:rsid w:val="008E5355"/>
    <w:rsid w:val="008E575A"/>
    <w:rsid w:val="008E65DD"/>
    <w:rsid w:val="008E6A55"/>
    <w:rsid w:val="008E6A88"/>
    <w:rsid w:val="008E6E6E"/>
    <w:rsid w:val="008E6F65"/>
    <w:rsid w:val="008E7380"/>
    <w:rsid w:val="008E7871"/>
    <w:rsid w:val="008F0463"/>
    <w:rsid w:val="008F061F"/>
    <w:rsid w:val="008F0687"/>
    <w:rsid w:val="008F11DC"/>
    <w:rsid w:val="008F14A8"/>
    <w:rsid w:val="008F1666"/>
    <w:rsid w:val="008F18B7"/>
    <w:rsid w:val="008F1A25"/>
    <w:rsid w:val="008F24FF"/>
    <w:rsid w:val="008F2F43"/>
    <w:rsid w:val="008F3A0C"/>
    <w:rsid w:val="008F3A4B"/>
    <w:rsid w:val="008F4A21"/>
    <w:rsid w:val="008F4B98"/>
    <w:rsid w:val="008F4DC7"/>
    <w:rsid w:val="008F53FE"/>
    <w:rsid w:val="008F5D04"/>
    <w:rsid w:val="008F60B3"/>
    <w:rsid w:val="008F6579"/>
    <w:rsid w:val="008F69D6"/>
    <w:rsid w:val="008F6A6A"/>
    <w:rsid w:val="008F6B6E"/>
    <w:rsid w:val="008F6C55"/>
    <w:rsid w:val="008F6FC7"/>
    <w:rsid w:val="008F79B1"/>
    <w:rsid w:val="008F7CD3"/>
    <w:rsid w:val="009004B0"/>
    <w:rsid w:val="00900C47"/>
    <w:rsid w:val="00900CA9"/>
    <w:rsid w:val="00900DBE"/>
    <w:rsid w:val="00900EB2"/>
    <w:rsid w:val="0090166F"/>
    <w:rsid w:val="00901757"/>
    <w:rsid w:val="009017EB"/>
    <w:rsid w:val="009018B1"/>
    <w:rsid w:val="00901D42"/>
    <w:rsid w:val="00901E35"/>
    <w:rsid w:val="00902045"/>
    <w:rsid w:val="00902211"/>
    <w:rsid w:val="009024FD"/>
    <w:rsid w:val="009030DA"/>
    <w:rsid w:val="0090346F"/>
    <w:rsid w:val="0090373A"/>
    <w:rsid w:val="00904845"/>
    <w:rsid w:val="009049A9"/>
    <w:rsid w:val="00904B95"/>
    <w:rsid w:val="00905334"/>
    <w:rsid w:val="00905AD9"/>
    <w:rsid w:val="00905AEE"/>
    <w:rsid w:val="00905D78"/>
    <w:rsid w:val="00906466"/>
    <w:rsid w:val="00906547"/>
    <w:rsid w:val="009067FE"/>
    <w:rsid w:val="00906A9A"/>
    <w:rsid w:val="00906D2B"/>
    <w:rsid w:val="009073DB"/>
    <w:rsid w:val="00907637"/>
    <w:rsid w:val="0090771A"/>
    <w:rsid w:val="009079C9"/>
    <w:rsid w:val="009101E0"/>
    <w:rsid w:val="00910265"/>
    <w:rsid w:val="0091039B"/>
    <w:rsid w:val="00910486"/>
    <w:rsid w:val="009105D5"/>
    <w:rsid w:val="00910838"/>
    <w:rsid w:val="00910BB6"/>
    <w:rsid w:val="00910C68"/>
    <w:rsid w:val="00910D0F"/>
    <w:rsid w:val="00911161"/>
    <w:rsid w:val="0091123E"/>
    <w:rsid w:val="0091129D"/>
    <w:rsid w:val="00911670"/>
    <w:rsid w:val="00911CA6"/>
    <w:rsid w:val="0091203F"/>
    <w:rsid w:val="00912418"/>
    <w:rsid w:val="00912CC2"/>
    <w:rsid w:val="009132E0"/>
    <w:rsid w:val="00913521"/>
    <w:rsid w:val="009138E5"/>
    <w:rsid w:val="00914742"/>
    <w:rsid w:val="00914A3D"/>
    <w:rsid w:val="00915383"/>
    <w:rsid w:val="00915585"/>
    <w:rsid w:val="009157E7"/>
    <w:rsid w:val="00915AE8"/>
    <w:rsid w:val="0091609F"/>
    <w:rsid w:val="00916A5D"/>
    <w:rsid w:val="0091705F"/>
    <w:rsid w:val="0091711E"/>
    <w:rsid w:val="009171AC"/>
    <w:rsid w:val="009172D8"/>
    <w:rsid w:val="00917503"/>
    <w:rsid w:val="009176F3"/>
    <w:rsid w:val="00917AA6"/>
    <w:rsid w:val="00917D15"/>
    <w:rsid w:val="009205B0"/>
    <w:rsid w:val="00920C78"/>
    <w:rsid w:val="009211DB"/>
    <w:rsid w:val="009212F5"/>
    <w:rsid w:val="009213F6"/>
    <w:rsid w:val="00921683"/>
    <w:rsid w:val="009219F2"/>
    <w:rsid w:val="00921A29"/>
    <w:rsid w:val="00921F48"/>
    <w:rsid w:val="00922AC8"/>
    <w:rsid w:val="00922EA7"/>
    <w:rsid w:val="00923282"/>
    <w:rsid w:val="009233A6"/>
    <w:rsid w:val="00923FD8"/>
    <w:rsid w:val="009246E7"/>
    <w:rsid w:val="00924791"/>
    <w:rsid w:val="00924C32"/>
    <w:rsid w:val="00925206"/>
    <w:rsid w:val="009253C4"/>
    <w:rsid w:val="00925BC2"/>
    <w:rsid w:val="00925F0C"/>
    <w:rsid w:val="009263CE"/>
    <w:rsid w:val="009267FD"/>
    <w:rsid w:val="00926C23"/>
    <w:rsid w:val="00926EAE"/>
    <w:rsid w:val="009271B1"/>
    <w:rsid w:val="009272E6"/>
    <w:rsid w:val="00927461"/>
    <w:rsid w:val="00927548"/>
    <w:rsid w:val="00927C3E"/>
    <w:rsid w:val="00930250"/>
    <w:rsid w:val="00930A00"/>
    <w:rsid w:val="00930B66"/>
    <w:rsid w:val="00930B69"/>
    <w:rsid w:val="009310DE"/>
    <w:rsid w:val="00931CFB"/>
    <w:rsid w:val="00931D3F"/>
    <w:rsid w:val="00932403"/>
    <w:rsid w:val="009324A2"/>
    <w:rsid w:val="00932585"/>
    <w:rsid w:val="00932842"/>
    <w:rsid w:val="00933C35"/>
    <w:rsid w:val="00933D4F"/>
    <w:rsid w:val="0093436D"/>
    <w:rsid w:val="0093460E"/>
    <w:rsid w:val="0093496C"/>
    <w:rsid w:val="00934B62"/>
    <w:rsid w:val="00936B50"/>
    <w:rsid w:val="00936FBB"/>
    <w:rsid w:val="00937241"/>
    <w:rsid w:val="009372E7"/>
    <w:rsid w:val="00937C32"/>
    <w:rsid w:val="00937CFF"/>
    <w:rsid w:val="0094029B"/>
    <w:rsid w:val="00940347"/>
    <w:rsid w:val="00940651"/>
    <w:rsid w:val="0094065E"/>
    <w:rsid w:val="00940BFB"/>
    <w:rsid w:val="00940DBC"/>
    <w:rsid w:val="009412E4"/>
    <w:rsid w:val="00941551"/>
    <w:rsid w:val="00941BDE"/>
    <w:rsid w:val="00941F43"/>
    <w:rsid w:val="00942389"/>
    <w:rsid w:val="0094240F"/>
    <w:rsid w:val="00942495"/>
    <w:rsid w:val="0094277C"/>
    <w:rsid w:val="00942819"/>
    <w:rsid w:val="00942C94"/>
    <w:rsid w:val="00942D22"/>
    <w:rsid w:val="00943084"/>
    <w:rsid w:val="009432E5"/>
    <w:rsid w:val="009435DE"/>
    <w:rsid w:val="0094399E"/>
    <w:rsid w:val="00943C86"/>
    <w:rsid w:val="00943F8C"/>
    <w:rsid w:val="0094460F"/>
    <w:rsid w:val="0094479B"/>
    <w:rsid w:val="00944823"/>
    <w:rsid w:val="009452BF"/>
    <w:rsid w:val="00945537"/>
    <w:rsid w:val="00945949"/>
    <w:rsid w:val="0094598C"/>
    <w:rsid w:val="00945AAC"/>
    <w:rsid w:val="00945AD6"/>
    <w:rsid w:val="009461E1"/>
    <w:rsid w:val="00946393"/>
    <w:rsid w:val="009469AB"/>
    <w:rsid w:val="00946A42"/>
    <w:rsid w:val="00946FEC"/>
    <w:rsid w:val="0094714D"/>
    <w:rsid w:val="00947468"/>
    <w:rsid w:val="00947D1D"/>
    <w:rsid w:val="00950121"/>
    <w:rsid w:val="0095013F"/>
    <w:rsid w:val="009502B5"/>
    <w:rsid w:val="009508BD"/>
    <w:rsid w:val="00950D33"/>
    <w:rsid w:val="009512B3"/>
    <w:rsid w:val="009512BA"/>
    <w:rsid w:val="00951487"/>
    <w:rsid w:val="0095167B"/>
    <w:rsid w:val="00951699"/>
    <w:rsid w:val="00951F42"/>
    <w:rsid w:val="0095245C"/>
    <w:rsid w:val="0095324E"/>
    <w:rsid w:val="0095337C"/>
    <w:rsid w:val="009536DA"/>
    <w:rsid w:val="0095390E"/>
    <w:rsid w:val="00953BF3"/>
    <w:rsid w:val="00954382"/>
    <w:rsid w:val="00954794"/>
    <w:rsid w:val="00954883"/>
    <w:rsid w:val="00954A59"/>
    <w:rsid w:val="0095559A"/>
    <w:rsid w:val="00955DC0"/>
    <w:rsid w:val="00956EBC"/>
    <w:rsid w:val="0095729D"/>
    <w:rsid w:val="00957303"/>
    <w:rsid w:val="009573F6"/>
    <w:rsid w:val="009578A8"/>
    <w:rsid w:val="00957969"/>
    <w:rsid w:val="00957B07"/>
    <w:rsid w:val="00957B6B"/>
    <w:rsid w:val="00957E35"/>
    <w:rsid w:val="00957F38"/>
    <w:rsid w:val="00960378"/>
    <w:rsid w:val="009604DA"/>
    <w:rsid w:val="0096110A"/>
    <w:rsid w:val="0096132B"/>
    <w:rsid w:val="00961C8E"/>
    <w:rsid w:val="00961CB6"/>
    <w:rsid w:val="00961D7A"/>
    <w:rsid w:val="00961E22"/>
    <w:rsid w:val="009621E6"/>
    <w:rsid w:val="009632A0"/>
    <w:rsid w:val="00963528"/>
    <w:rsid w:val="0096425A"/>
    <w:rsid w:val="009649AE"/>
    <w:rsid w:val="00964B5C"/>
    <w:rsid w:val="009653F5"/>
    <w:rsid w:val="00965673"/>
    <w:rsid w:val="00965867"/>
    <w:rsid w:val="00965FF1"/>
    <w:rsid w:val="009666B2"/>
    <w:rsid w:val="00966ED0"/>
    <w:rsid w:val="00966FE2"/>
    <w:rsid w:val="00967685"/>
    <w:rsid w:val="00967A68"/>
    <w:rsid w:val="00967A83"/>
    <w:rsid w:val="00967C39"/>
    <w:rsid w:val="00970055"/>
    <w:rsid w:val="00970606"/>
    <w:rsid w:val="00970994"/>
    <w:rsid w:val="00970BCC"/>
    <w:rsid w:val="009710D9"/>
    <w:rsid w:val="00971417"/>
    <w:rsid w:val="009719C0"/>
    <w:rsid w:val="009719F8"/>
    <w:rsid w:val="00971A7D"/>
    <w:rsid w:val="00971DDE"/>
    <w:rsid w:val="009729F7"/>
    <w:rsid w:val="00972A5E"/>
    <w:rsid w:val="00972E68"/>
    <w:rsid w:val="0097321C"/>
    <w:rsid w:val="00973426"/>
    <w:rsid w:val="0097423D"/>
    <w:rsid w:val="0097471D"/>
    <w:rsid w:val="00974839"/>
    <w:rsid w:val="00974BE2"/>
    <w:rsid w:val="009756BA"/>
    <w:rsid w:val="00975752"/>
    <w:rsid w:val="00975984"/>
    <w:rsid w:val="0097599E"/>
    <w:rsid w:val="00976A49"/>
    <w:rsid w:val="00976D13"/>
    <w:rsid w:val="009777DA"/>
    <w:rsid w:val="009778BD"/>
    <w:rsid w:val="00980316"/>
    <w:rsid w:val="00980607"/>
    <w:rsid w:val="00980E97"/>
    <w:rsid w:val="0098132A"/>
    <w:rsid w:val="00981488"/>
    <w:rsid w:val="00981C5B"/>
    <w:rsid w:val="00981D4D"/>
    <w:rsid w:val="0098200F"/>
    <w:rsid w:val="00982ABF"/>
    <w:rsid w:val="00982FAF"/>
    <w:rsid w:val="0098318E"/>
    <w:rsid w:val="00983262"/>
    <w:rsid w:val="009832CF"/>
    <w:rsid w:val="00983619"/>
    <w:rsid w:val="00983877"/>
    <w:rsid w:val="00983A71"/>
    <w:rsid w:val="009846A2"/>
    <w:rsid w:val="00984889"/>
    <w:rsid w:val="0098576D"/>
    <w:rsid w:val="0098585C"/>
    <w:rsid w:val="00985895"/>
    <w:rsid w:val="00985AD7"/>
    <w:rsid w:val="00985D75"/>
    <w:rsid w:val="00985DE3"/>
    <w:rsid w:val="00985EB6"/>
    <w:rsid w:val="00986ADB"/>
    <w:rsid w:val="00986E65"/>
    <w:rsid w:val="0098712B"/>
    <w:rsid w:val="009873E5"/>
    <w:rsid w:val="009879C9"/>
    <w:rsid w:val="00987CAA"/>
    <w:rsid w:val="00987EC9"/>
    <w:rsid w:val="0099018D"/>
    <w:rsid w:val="009902D7"/>
    <w:rsid w:val="009909FB"/>
    <w:rsid w:val="00990B68"/>
    <w:rsid w:val="00990E6B"/>
    <w:rsid w:val="00990EA2"/>
    <w:rsid w:val="00990FE5"/>
    <w:rsid w:val="0099148D"/>
    <w:rsid w:val="009915B8"/>
    <w:rsid w:val="0099189C"/>
    <w:rsid w:val="00992342"/>
    <w:rsid w:val="00992846"/>
    <w:rsid w:val="00992886"/>
    <w:rsid w:val="00992CCF"/>
    <w:rsid w:val="00992F50"/>
    <w:rsid w:val="00993513"/>
    <w:rsid w:val="00993756"/>
    <w:rsid w:val="00993894"/>
    <w:rsid w:val="00993AF7"/>
    <w:rsid w:val="00993C42"/>
    <w:rsid w:val="00993C67"/>
    <w:rsid w:val="00994384"/>
    <w:rsid w:val="009944A3"/>
    <w:rsid w:val="00994562"/>
    <w:rsid w:val="00995157"/>
    <w:rsid w:val="0099608E"/>
    <w:rsid w:val="00996231"/>
    <w:rsid w:val="00996A01"/>
    <w:rsid w:val="00996BC6"/>
    <w:rsid w:val="00997062"/>
    <w:rsid w:val="0099712E"/>
    <w:rsid w:val="0099767D"/>
    <w:rsid w:val="00997A86"/>
    <w:rsid w:val="00997B07"/>
    <w:rsid w:val="00997C1B"/>
    <w:rsid w:val="009A0127"/>
    <w:rsid w:val="009A028E"/>
    <w:rsid w:val="009A04F7"/>
    <w:rsid w:val="009A0762"/>
    <w:rsid w:val="009A0B3E"/>
    <w:rsid w:val="009A12E9"/>
    <w:rsid w:val="009A1376"/>
    <w:rsid w:val="009A16BA"/>
    <w:rsid w:val="009A17A1"/>
    <w:rsid w:val="009A1AB9"/>
    <w:rsid w:val="009A214C"/>
    <w:rsid w:val="009A28E6"/>
    <w:rsid w:val="009A2A13"/>
    <w:rsid w:val="009A2AED"/>
    <w:rsid w:val="009A317D"/>
    <w:rsid w:val="009A333E"/>
    <w:rsid w:val="009A3530"/>
    <w:rsid w:val="009A3CEA"/>
    <w:rsid w:val="009A3FAB"/>
    <w:rsid w:val="009A40A2"/>
    <w:rsid w:val="009A469B"/>
    <w:rsid w:val="009A504E"/>
    <w:rsid w:val="009A5520"/>
    <w:rsid w:val="009A5B96"/>
    <w:rsid w:val="009A64C3"/>
    <w:rsid w:val="009A6A1D"/>
    <w:rsid w:val="009A6EB1"/>
    <w:rsid w:val="009A709B"/>
    <w:rsid w:val="009A73B2"/>
    <w:rsid w:val="009A73DB"/>
    <w:rsid w:val="009A75C2"/>
    <w:rsid w:val="009A7767"/>
    <w:rsid w:val="009A7EF7"/>
    <w:rsid w:val="009B001C"/>
    <w:rsid w:val="009B01AE"/>
    <w:rsid w:val="009B02CF"/>
    <w:rsid w:val="009B0B8C"/>
    <w:rsid w:val="009B0E18"/>
    <w:rsid w:val="009B0ED1"/>
    <w:rsid w:val="009B1942"/>
    <w:rsid w:val="009B19DC"/>
    <w:rsid w:val="009B1D22"/>
    <w:rsid w:val="009B2051"/>
    <w:rsid w:val="009B21B4"/>
    <w:rsid w:val="009B255A"/>
    <w:rsid w:val="009B282D"/>
    <w:rsid w:val="009B2B1D"/>
    <w:rsid w:val="009B3276"/>
    <w:rsid w:val="009B35A1"/>
    <w:rsid w:val="009B364C"/>
    <w:rsid w:val="009B37B0"/>
    <w:rsid w:val="009B3CBC"/>
    <w:rsid w:val="009B3FD0"/>
    <w:rsid w:val="009B439F"/>
    <w:rsid w:val="009B4422"/>
    <w:rsid w:val="009B4891"/>
    <w:rsid w:val="009B48C0"/>
    <w:rsid w:val="009B4AEB"/>
    <w:rsid w:val="009B51BD"/>
    <w:rsid w:val="009B5888"/>
    <w:rsid w:val="009B5B8B"/>
    <w:rsid w:val="009B5DA0"/>
    <w:rsid w:val="009B628D"/>
    <w:rsid w:val="009B64CB"/>
    <w:rsid w:val="009B6726"/>
    <w:rsid w:val="009B6813"/>
    <w:rsid w:val="009B6838"/>
    <w:rsid w:val="009B6FF7"/>
    <w:rsid w:val="009B6FF9"/>
    <w:rsid w:val="009B756E"/>
    <w:rsid w:val="009B766E"/>
    <w:rsid w:val="009B7BDF"/>
    <w:rsid w:val="009C025A"/>
    <w:rsid w:val="009C0541"/>
    <w:rsid w:val="009C082B"/>
    <w:rsid w:val="009C0A12"/>
    <w:rsid w:val="009C19EE"/>
    <w:rsid w:val="009C1AEA"/>
    <w:rsid w:val="009C1D11"/>
    <w:rsid w:val="009C25AB"/>
    <w:rsid w:val="009C290F"/>
    <w:rsid w:val="009C2A24"/>
    <w:rsid w:val="009C2E08"/>
    <w:rsid w:val="009C3967"/>
    <w:rsid w:val="009C3DED"/>
    <w:rsid w:val="009C43D6"/>
    <w:rsid w:val="009C462E"/>
    <w:rsid w:val="009C4644"/>
    <w:rsid w:val="009C4C04"/>
    <w:rsid w:val="009C51CF"/>
    <w:rsid w:val="009C54B1"/>
    <w:rsid w:val="009C5F19"/>
    <w:rsid w:val="009C5F91"/>
    <w:rsid w:val="009C61EA"/>
    <w:rsid w:val="009C6A16"/>
    <w:rsid w:val="009C6C88"/>
    <w:rsid w:val="009C6DBC"/>
    <w:rsid w:val="009C71A8"/>
    <w:rsid w:val="009C76F9"/>
    <w:rsid w:val="009C7BA7"/>
    <w:rsid w:val="009C7BC2"/>
    <w:rsid w:val="009C7C42"/>
    <w:rsid w:val="009C7CD3"/>
    <w:rsid w:val="009D0021"/>
    <w:rsid w:val="009D03CE"/>
    <w:rsid w:val="009D0677"/>
    <w:rsid w:val="009D10B1"/>
    <w:rsid w:val="009D11A7"/>
    <w:rsid w:val="009D157C"/>
    <w:rsid w:val="009D1C15"/>
    <w:rsid w:val="009D20A3"/>
    <w:rsid w:val="009D266B"/>
    <w:rsid w:val="009D26C1"/>
    <w:rsid w:val="009D276D"/>
    <w:rsid w:val="009D28A4"/>
    <w:rsid w:val="009D38E8"/>
    <w:rsid w:val="009D390B"/>
    <w:rsid w:val="009D3A8F"/>
    <w:rsid w:val="009D3BDB"/>
    <w:rsid w:val="009D3EF0"/>
    <w:rsid w:val="009D42A3"/>
    <w:rsid w:val="009D42AA"/>
    <w:rsid w:val="009D4537"/>
    <w:rsid w:val="009D46BE"/>
    <w:rsid w:val="009D4C3F"/>
    <w:rsid w:val="009D4DEE"/>
    <w:rsid w:val="009D4EAC"/>
    <w:rsid w:val="009D554A"/>
    <w:rsid w:val="009D5805"/>
    <w:rsid w:val="009D5888"/>
    <w:rsid w:val="009D5990"/>
    <w:rsid w:val="009D5B23"/>
    <w:rsid w:val="009D5C28"/>
    <w:rsid w:val="009D5CAC"/>
    <w:rsid w:val="009D66DE"/>
    <w:rsid w:val="009D66F3"/>
    <w:rsid w:val="009D6C35"/>
    <w:rsid w:val="009D76EE"/>
    <w:rsid w:val="009D787C"/>
    <w:rsid w:val="009D7B63"/>
    <w:rsid w:val="009E0255"/>
    <w:rsid w:val="009E0441"/>
    <w:rsid w:val="009E093A"/>
    <w:rsid w:val="009E09B2"/>
    <w:rsid w:val="009E09B7"/>
    <w:rsid w:val="009E0F81"/>
    <w:rsid w:val="009E12AB"/>
    <w:rsid w:val="009E13AE"/>
    <w:rsid w:val="009E1803"/>
    <w:rsid w:val="009E18EA"/>
    <w:rsid w:val="009E1A45"/>
    <w:rsid w:val="009E1CFA"/>
    <w:rsid w:val="009E1D55"/>
    <w:rsid w:val="009E21C0"/>
    <w:rsid w:val="009E23D1"/>
    <w:rsid w:val="009E2705"/>
    <w:rsid w:val="009E272C"/>
    <w:rsid w:val="009E2B86"/>
    <w:rsid w:val="009E43FA"/>
    <w:rsid w:val="009E4812"/>
    <w:rsid w:val="009E4A54"/>
    <w:rsid w:val="009E556E"/>
    <w:rsid w:val="009E5A38"/>
    <w:rsid w:val="009E5BBA"/>
    <w:rsid w:val="009E6338"/>
    <w:rsid w:val="009E73BB"/>
    <w:rsid w:val="009E741B"/>
    <w:rsid w:val="009E7BEC"/>
    <w:rsid w:val="009F0041"/>
    <w:rsid w:val="009F00CB"/>
    <w:rsid w:val="009F02A9"/>
    <w:rsid w:val="009F0927"/>
    <w:rsid w:val="009F0ADD"/>
    <w:rsid w:val="009F0CFD"/>
    <w:rsid w:val="009F0F63"/>
    <w:rsid w:val="009F10A1"/>
    <w:rsid w:val="009F10DB"/>
    <w:rsid w:val="009F120B"/>
    <w:rsid w:val="009F1F62"/>
    <w:rsid w:val="009F22C8"/>
    <w:rsid w:val="009F2A26"/>
    <w:rsid w:val="009F2A36"/>
    <w:rsid w:val="009F2AD4"/>
    <w:rsid w:val="009F2AE1"/>
    <w:rsid w:val="009F3383"/>
    <w:rsid w:val="009F3406"/>
    <w:rsid w:val="009F38CD"/>
    <w:rsid w:val="009F3933"/>
    <w:rsid w:val="009F3F59"/>
    <w:rsid w:val="009F426A"/>
    <w:rsid w:val="009F434D"/>
    <w:rsid w:val="009F499E"/>
    <w:rsid w:val="009F4AD1"/>
    <w:rsid w:val="009F508B"/>
    <w:rsid w:val="009F53A3"/>
    <w:rsid w:val="009F564F"/>
    <w:rsid w:val="009F7899"/>
    <w:rsid w:val="009F7B80"/>
    <w:rsid w:val="009F7BAC"/>
    <w:rsid w:val="00A00361"/>
    <w:rsid w:val="00A004D0"/>
    <w:rsid w:val="00A00FEA"/>
    <w:rsid w:val="00A01630"/>
    <w:rsid w:val="00A02BD0"/>
    <w:rsid w:val="00A02F94"/>
    <w:rsid w:val="00A039A4"/>
    <w:rsid w:val="00A03E3C"/>
    <w:rsid w:val="00A0449F"/>
    <w:rsid w:val="00A046CC"/>
    <w:rsid w:val="00A05582"/>
    <w:rsid w:val="00A05D0D"/>
    <w:rsid w:val="00A06135"/>
    <w:rsid w:val="00A06AA7"/>
    <w:rsid w:val="00A06AC6"/>
    <w:rsid w:val="00A06AE6"/>
    <w:rsid w:val="00A06BCC"/>
    <w:rsid w:val="00A07080"/>
    <w:rsid w:val="00A10016"/>
    <w:rsid w:val="00A100AE"/>
    <w:rsid w:val="00A103D6"/>
    <w:rsid w:val="00A10549"/>
    <w:rsid w:val="00A1059A"/>
    <w:rsid w:val="00A10988"/>
    <w:rsid w:val="00A11090"/>
    <w:rsid w:val="00A113E6"/>
    <w:rsid w:val="00A1176A"/>
    <w:rsid w:val="00A117EB"/>
    <w:rsid w:val="00A11833"/>
    <w:rsid w:val="00A1186B"/>
    <w:rsid w:val="00A11A6B"/>
    <w:rsid w:val="00A11D34"/>
    <w:rsid w:val="00A12B60"/>
    <w:rsid w:val="00A12B9B"/>
    <w:rsid w:val="00A12D61"/>
    <w:rsid w:val="00A1323D"/>
    <w:rsid w:val="00A133C4"/>
    <w:rsid w:val="00A134AA"/>
    <w:rsid w:val="00A13C13"/>
    <w:rsid w:val="00A14509"/>
    <w:rsid w:val="00A14B0D"/>
    <w:rsid w:val="00A14E1E"/>
    <w:rsid w:val="00A150A1"/>
    <w:rsid w:val="00A15BCC"/>
    <w:rsid w:val="00A1605A"/>
    <w:rsid w:val="00A16869"/>
    <w:rsid w:val="00A16961"/>
    <w:rsid w:val="00A171B1"/>
    <w:rsid w:val="00A17CFA"/>
    <w:rsid w:val="00A200A9"/>
    <w:rsid w:val="00A200D5"/>
    <w:rsid w:val="00A20290"/>
    <w:rsid w:val="00A2044E"/>
    <w:rsid w:val="00A207B8"/>
    <w:rsid w:val="00A20AE3"/>
    <w:rsid w:val="00A20EC0"/>
    <w:rsid w:val="00A218B7"/>
    <w:rsid w:val="00A21AD2"/>
    <w:rsid w:val="00A21C59"/>
    <w:rsid w:val="00A222A7"/>
    <w:rsid w:val="00A2251E"/>
    <w:rsid w:val="00A22CDA"/>
    <w:rsid w:val="00A22DF1"/>
    <w:rsid w:val="00A22FC2"/>
    <w:rsid w:val="00A2387F"/>
    <w:rsid w:val="00A239FE"/>
    <w:rsid w:val="00A23AC5"/>
    <w:rsid w:val="00A249C9"/>
    <w:rsid w:val="00A24D83"/>
    <w:rsid w:val="00A251E7"/>
    <w:rsid w:val="00A25C3F"/>
    <w:rsid w:val="00A265CA"/>
    <w:rsid w:val="00A26810"/>
    <w:rsid w:val="00A26A37"/>
    <w:rsid w:val="00A26D91"/>
    <w:rsid w:val="00A26E5C"/>
    <w:rsid w:val="00A26E9A"/>
    <w:rsid w:val="00A27257"/>
    <w:rsid w:val="00A27AD4"/>
    <w:rsid w:val="00A27CA9"/>
    <w:rsid w:val="00A30270"/>
    <w:rsid w:val="00A3040E"/>
    <w:rsid w:val="00A30505"/>
    <w:rsid w:val="00A305BB"/>
    <w:rsid w:val="00A30923"/>
    <w:rsid w:val="00A30958"/>
    <w:rsid w:val="00A30CD4"/>
    <w:rsid w:val="00A3104A"/>
    <w:rsid w:val="00A310C3"/>
    <w:rsid w:val="00A31537"/>
    <w:rsid w:val="00A31568"/>
    <w:rsid w:val="00A31BA7"/>
    <w:rsid w:val="00A3200A"/>
    <w:rsid w:val="00A32932"/>
    <w:rsid w:val="00A32CAB"/>
    <w:rsid w:val="00A32D7B"/>
    <w:rsid w:val="00A32DEB"/>
    <w:rsid w:val="00A3321B"/>
    <w:rsid w:val="00A33640"/>
    <w:rsid w:val="00A339D9"/>
    <w:rsid w:val="00A33A1F"/>
    <w:rsid w:val="00A34281"/>
    <w:rsid w:val="00A343CA"/>
    <w:rsid w:val="00A34618"/>
    <w:rsid w:val="00A351C0"/>
    <w:rsid w:val="00A35674"/>
    <w:rsid w:val="00A365E3"/>
    <w:rsid w:val="00A3676E"/>
    <w:rsid w:val="00A36BB6"/>
    <w:rsid w:val="00A36C12"/>
    <w:rsid w:val="00A36E3C"/>
    <w:rsid w:val="00A36FC3"/>
    <w:rsid w:val="00A3702F"/>
    <w:rsid w:val="00A37BD1"/>
    <w:rsid w:val="00A4076A"/>
    <w:rsid w:val="00A40E85"/>
    <w:rsid w:val="00A4137F"/>
    <w:rsid w:val="00A4155F"/>
    <w:rsid w:val="00A417BE"/>
    <w:rsid w:val="00A41E0E"/>
    <w:rsid w:val="00A425BF"/>
    <w:rsid w:val="00A4286F"/>
    <w:rsid w:val="00A42CB9"/>
    <w:rsid w:val="00A42FC6"/>
    <w:rsid w:val="00A43140"/>
    <w:rsid w:val="00A431F6"/>
    <w:rsid w:val="00A434C5"/>
    <w:rsid w:val="00A43744"/>
    <w:rsid w:val="00A43CCD"/>
    <w:rsid w:val="00A43F6F"/>
    <w:rsid w:val="00A44236"/>
    <w:rsid w:val="00A443D0"/>
    <w:rsid w:val="00A44E49"/>
    <w:rsid w:val="00A4512E"/>
    <w:rsid w:val="00A45809"/>
    <w:rsid w:val="00A458FD"/>
    <w:rsid w:val="00A45C7D"/>
    <w:rsid w:val="00A460A0"/>
    <w:rsid w:val="00A46388"/>
    <w:rsid w:val="00A46A23"/>
    <w:rsid w:val="00A46BF1"/>
    <w:rsid w:val="00A46ECF"/>
    <w:rsid w:val="00A4720E"/>
    <w:rsid w:val="00A4732C"/>
    <w:rsid w:val="00A47B51"/>
    <w:rsid w:val="00A47EDD"/>
    <w:rsid w:val="00A502D7"/>
    <w:rsid w:val="00A5059E"/>
    <w:rsid w:val="00A507BC"/>
    <w:rsid w:val="00A50AC1"/>
    <w:rsid w:val="00A50EA4"/>
    <w:rsid w:val="00A50F29"/>
    <w:rsid w:val="00A51457"/>
    <w:rsid w:val="00A51482"/>
    <w:rsid w:val="00A51798"/>
    <w:rsid w:val="00A52316"/>
    <w:rsid w:val="00A5247D"/>
    <w:rsid w:val="00A53090"/>
    <w:rsid w:val="00A531C7"/>
    <w:rsid w:val="00A5324F"/>
    <w:rsid w:val="00A534D7"/>
    <w:rsid w:val="00A534F9"/>
    <w:rsid w:val="00A53912"/>
    <w:rsid w:val="00A556A0"/>
    <w:rsid w:val="00A55894"/>
    <w:rsid w:val="00A558F1"/>
    <w:rsid w:val="00A55A47"/>
    <w:rsid w:val="00A55A6E"/>
    <w:rsid w:val="00A55AF8"/>
    <w:rsid w:val="00A55D2D"/>
    <w:rsid w:val="00A561FD"/>
    <w:rsid w:val="00A56AEF"/>
    <w:rsid w:val="00A57157"/>
    <w:rsid w:val="00A57A71"/>
    <w:rsid w:val="00A57C56"/>
    <w:rsid w:val="00A57FFE"/>
    <w:rsid w:val="00A60311"/>
    <w:rsid w:val="00A60520"/>
    <w:rsid w:val="00A60B50"/>
    <w:rsid w:val="00A60ECA"/>
    <w:rsid w:val="00A613AC"/>
    <w:rsid w:val="00A6251C"/>
    <w:rsid w:val="00A62729"/>
    <w:rsid w:val="00A62BE9"/>
    <w:rsid w:val="00A6310D"/>
    <w:rsid w:val="00A63170"/>
    <w:rsid w:val="00A657E5"/>
    <w:rsid w:val="00A65CFE"/>
    <w:rsid w:val="00A668EF"/>
    <w:rsid w:val="00A66A31"/>
    <w:rsid w:val="00A67262"/>
    <w:rsid w:val="00A67C51"/>
    <w:rsid w:val="00A67F1E"/>
    <w:rsid w:val="00A703E8"/>
    <w:rsid w:val="00A70C00"/>
    <w:rsid w:val="00A70CCC"/>
    <w:rsid w:val="00A70D49"/>
    <w:rsid w:val="00A71700"/>
    <w:rsid w:val="00A71D58"/>
    <w:rsid w:val="00A71EF0"/>
    <w:rsid w:val="00A72634"/>
    <w:rsid w:val="00A72F9B"/>
    <w:rsid w:val="00A73A05"/>
    <w:rsid w:val="00A73ADA"/>
    <w:rsid w:val="00A73E6B"/>
    <w:rsid w:val="00A7494F"/>
    <w:rsid w:val="00A74A9D"/>
    <w:rsid w:val="00A74B45"/>
    <w:rsid w:val="00A74BB3"/>
    <w:rsid w:val="00A75559"/>
    <w:rsid w:val="00A7556B"/>
    <w:rsid w:val="00A75A4B"/>
    <w:rsid w:val="00A75D68"/>
    <w:rsid w:val="00A75E86"/>
    <w:rsid w:val="00A75FD0"/>
    <w:rsid w:val="00A76042"/>
    <w:rsid w:val="00A76204"/>
    <w:rsid w:val="00A765C9"/>
    <w:rsid w:val="00A7678F"/>
    <w:rsid w:val="00A76854"/>
    <w:rsid w:val="00A7699E"/>
    <w:rsid w:val="00A770E3"/>
    <w:rsid w:val="00A77111"/>
    <w:rsid w:val="00A77191"/>
    <w:rsid w:val="00A77F34"/>
    <w:rsid w:val="00A801A7"/>
    <w:rsid w:val="00A80482"/>
    <w:rsid w:val="00A8086B"/>
    <w:rsid w:val="00A80BA5"/>
    <w:rsid w:val="00A8154E"/>
    <w:rsid w:val="00A81D24"/>
    <w:rsid w:val="00A81EB8"/>
    <w:rsid w:val="00A823DD"/>
    <w:rsid w:val="00A82726"/>
    <w:rsid w:val="00A8285E"/>
    <w:rsid w:val="00A8322C"/>
    <w:rsid w:val="00A83444"/>
    <w:rsid w:val="00A845D9"/>
    <w:rsid w:val="00A846AC"/>
    <w:rsid w:val="00A846C1"/>
    <w:rsid w:val="00A84701"/>
    <w:rsid w:val="00A84898"/>
    <w:rsid w:val="00A850D5"/>
    <w:rsid w:val="00A852B4"/>
    <w:rsid w:val="00A8558A"/>
    <w:rsid w:val="00A856F5"/>
    <w:rsid w:val="00A857E6"/>
    <w:rsid w:val="00A857E7"/>
    <w:rsid w:val="00A85B76"/>
    <w:rsid w:val="00A85D58"/>
    <w:rsid w:val="00A85F0A"/>
    <w:rsid w:val="00A86055"/>
    <w:rsid w:val="00A86B28"/>
    <w:rsid w:val="00A87044"/>
    <w:rsid w:val="00A87263"/>
    <w:rsid w:val="00A879EF"/>
    <w:rsid w:val="00A87AA6"/>
    <w:rsid w:val="00A87CBD"/>
    <w:rsid w:val="00A9025B"/>
    <w:rsid w:val="00A9076E"/>
    <w:rsid w:val="00A909AB"/>
    <w:rsid w:val="00A90A2F"/>
    <w:rsid w:val="00A91009"/>
    <w:rsid w:val="00A912AA"/>
    <w:rsid w:val="00A9138D"/>
    <w:rsid w:val="00A91902"/>
    <w:rsid w:val="00A91BA8"/>
    <w:rsid w:val="00A9219D"/>
    <w:rsid w:val="00A921CE"/>
    <w:rsid w:val="00A923B9"/>
    <w:rsid w:val="00A924D5"/>
    <w:rsid w:val="00A9293D"/>
    <w:rsid w:val="00A93003"/>
    <w:rsid w:val="00A93302"/>
    <w:rsid w:val="00A934D2"/>
    <w:rsid w:val="00A93555"/>
    <w:rsid w:val="00A93C8A"/>
    <w:rsid w:val="00A93E9D"/>
    <w:rsid w:val="00A941D8"/>
    <w:rsid w:val="00A9433D"/>
    <w:rsid w:val="00A950A1"/>
    <w:rsid w:val="00A95334"/>
    <w:rsid w:val="00A955B1"/>
    <w:rsid w:val="00A95BAB"/>
    <w:rsid w:val="00A95DF7"/>
    <w:rsid w:val="00A960DF"/>
    <w:rsid w:val="00A96563"/>
    <w:rsid w:val="00A966F8"/>
    <w:rsid w:val="00A969DC"/>
    <w:rsid w:val="00A96A94"/>
    <w:rsid w:val="00A96DFD"/>
    <w:rsid w:val="00A96F85"/>
    <w:rsid w:val="00A97059"/>
    <w:rsid w:val="00A97600"/>
    <w:rsid w:val="00A97654"/>
    <w:rsid w:val="00AA02BC"/>
    <w:rsid w:val="00AA11C9"/>
    <w:rsid w:val="00AA12C7"/>
    <w:rsid w:val="00AA19F1"/>
    <w:rsid w:val="00AA1B57"/>
    <w:rsid w:val="00AA22E0"/>
    <w:rsid w:val="00AA2327"/>
    <w:rsid w:val="00AA26E9"/>
    <w:rsid w:val="00AA2880"/>
    <w:rsid w:val="00AA2B43"/>
    <w:rsid w:val="00AA2D38"/>
    <w:rsid w:val="00AA2DB0"/>
    <w:rsid w:val="00AA3339"/>
    <w:rsid w:val="00AA3F17"/>
    <w:rsid w:val="00AA411A"/>
    <w:rsid w:val="00AA44D6"/>
    <w:rsid w:val="00AA48E2"/>
    <w:rsid w:val="00AA4A11"/>
    <w:rsid w:val="00AA4ED2"/>
    <w:rsid w:val="00AA514A"/>
    <w:rsid w:val="00AA53EF"/>
    <w:rsid w:val="00AA6446"/>
    <w:rsid w:val="00AA69FC"/>
    <w:rsid w:val="00AA6BE2"/>
    <w:rsid w:val="00AA6ED8"/>
    <w:rsid w:val="00AA6F46"/>
    <w:rsid w:val="00AA70F0"/>
    <w:rsid w:val="00AA7438"/>
    <w:rsid w:val="00AA754D"/>
    <w:rsid w:val="00AB068F"/>
    <w:rsid w:val="00AB086E"/>
    <w:rsid w:val="00AB0B9D"/>
    <w:rsid w:val="00AB1214"/>
    <w:rsid w:val="00AB1440"/>
    <w:rsid w:val="00AB1532"/>
    <w:rsid w:val="00AB1A90"/>
    <w:rsid w:val="00AB233A"/>
    <w:rsid w:val="00AB29DA"/>
    <w:rsid w:val="00AB2E20"/>
    <w:rsid w:val="00AB3009"/>
    <w:rsid w:val="00AB3DA3"/>
    <w:rsid w:val="00AB4CF3"/>
    <w:rsid w:val="00AB5243"/>
    <w:rsid w:val="00AB5316"/>
    <w:rsid w:val="00AB5719"/>
    <w:rsid w:val="00AB5BEB"/>
    <w:rsid w:val="00AB60CD"/>
    <w:rsid w:val="00AB6A17"/>
    <w:rsid w:val="00AB6E5C"/>
    <w:rsid w:val="00AB73A1"/>
    <w:rsid w:val="00AB7E94"/>
    <w:rsid w:val="00AC02D0"/>
    <w:rsid w:val="00AC052C"/>
    <w:rsid w:val="00AC0C6B"/>
    <w:rsid w:val="00AC0FAA"/>
    <w:rsid w:val="00AC171D"/>
    <w:rsid w:val="00AC1A6D"/>
    <w:rsid w:val="00AC1D34"/>
    <w:rsid w:val="00AC1EA8"/>
    <w:rsid w:val="00AC2337"/>
    <w:rsid w:val="00AC23DC"/>
    <w:rsid w:val="00AC26EB"/>
    <w:rsid w:val="00AC2857"/>
    <w:rsid w:val="00AC2BAF"/>
    <w:rsid w:val="00AC387A"/>
    <w:rsid w:val="00AC3A9E"/>
    <w:rsid w:val="00AC3E10"/>
    <w:rsid w:val="00AC417F"/>
    <w:rsid w:val="00AC41D7"/>
    <w:rsid w:val="00AC47F9"/>
    <w:rsid w:val="00AC4D0E"/>
    <w:rsid w:val="00AC5013"/>
    <w:rsid w:val="00AC5643"/>
    <w:rsid w:val="00AC5B2C"/>
    <w:rsid w:val="00AC5B4D"/>
    <w:rsid w:val="00AC5FA6"/>
    <w:rsid w:val="00AC6837"/>
    <w:rsid w:val="00AC692E"/>
    <w:rsid w:val="00AC69A6"/>
    <w:rsid w:val="00AC721D"/>
    <w:rsid w:val="00AC7861"/>
    <w:rsid w:val="00AD0714"/>
    <w:rsid w:val="00AD0782"/>
    <w:rsid w:val="00AD0F3A"/>
    <w:rsid w:val="00AD1E5B"/>
    <w:rsid w:val="00AD248C"/>
    <w:rsid w:val="00AD26CD"/>
    <w:rsid w:val="00AD2B21"/>
    <w:rsid w:val="00AD3374"/>
    <w:rsid w:val="00AD3ED5"/>
    <w:rsid w:val="00AD4317"/>
    <w:rsid w:val="00AD45F1"/>
    <w:rsid w:val="00AD4A3C"/>
    <w:rsid w:val="00AD4BD3"/>
    <w:rsid w:val="00AD4CCA"/>
    <w:rsid w:val="00AD52C5"/>
    <w:rsid w:val="00AD5477"/>
    <w:rsid w:val="00AD5576"/>
    <w:rsid w:val="00AD55D0"/>
    <w:rsid w:val="00AD5725"/>
    <w:rsid w:val="00AD5BEE"/>
    <w:rsid w:val="00AD5FE8"/>
    <w:rsid w:val="00AD642D"/>
    <w:rsid w:val="00AD6BE9"/>
    <w:rsid w:val="00AD6CC2"/>
    <w:rsid w:val="00AD6F0A"/>
    <w:rsid w:val="00AD70D5"/>
    <w:rsid w:val="00AD7C0D"/>
    <w:rsid w:val="00AD7FDC"/>
    <w:rsid w:val="00AE0D49"/>
    <w:rsid w:val="00AE156B"/>
    <w:rsid w:val="00AE1E72"/>
    <w:rsid w:val="00AE1EDC"/>
    <w:rsid w:val="00AE275A"/>
    <w:rsid w:val="00AE354C"/>
    <w:rsid w:val="00AE3983"/>
    <w:rsid w:val="00AE448B"/>
    <w:rsid w:val="00AE47F0"/>
    <w:rsid w:val="00AE4CA6"/>
    <w:rsid w:val="00AE51C6"/>
    <w:rsid w:val="00AE5329"/>
    <w:rsid w:val="00AE53A5"/>
    <w:rsid w:val="00AE5C1E"/>
    <w:rsid w:val="00AE5D4D"/>
    <w:rsid w:val="00AE6094"/>
    <w:rsid w:val="00AE64BD"/>
    <w:rsid w:val="00AE6B20"/>
    <w:rsid w:val="00AE6C5B"/>
    <w:rsid w:val="00AE6CC9"/>
    <w:rsid w:val="00AE7530"/>
    <w:rsid w:val="00AE761A"/>
    <w:rsid w:val="00AE7779"/>
    <w:rsid w:val="00AE791E"/>
    <w:rsid w:val="00AE7C89"/>
    <w:rsid w:val="00AF0051"/>
    <w:rsid w:val="00AF0584"/>
    <w:rsid w:val="00AF0A22"/>
    <w:rsid w:val="00AF127F"/>
    <w:rsid w:val="00AF14A8"/>
    <w:rsid w:val="00AF1BFE"/>
    <w:rsid w:val="00AF1CD1"/>
    <w:rsid w:val="00AF21D9"/>
    <w:rsid w:val="00AF22C8"/>
    <w:rsid w:val="00AF2983"/>
    <w:rsid w:val="00AF2B3A"/>
    <w:rsid w:val="00AF3183"/>
    <w:rsid w:val="00AF36B0"/>
    <w:rsid w:val="00AF39AA"/>
    <w:rsid w:val="00AF3C3F"/>
    <w:rsid w:val="00AF3DD0"/>
    <w:rsid w:val="00AF412D"/>
    <w:rsid w:val="00AF461A"/>
    <w:rsid w:val="00AF49B4"/>
    <w:rsid w:val="00AF4B99"/>
    <w:rsid w:val="00AF5240"/>
    <w:rsid w:val="00AF5D9F"/>
    <w:rsid w:val="00AF5E78"/>
    <w:rsid w:val="00AF767C"/>
    <w:rsid w:val="00B008BC"/>
    <w:rsid w:val="00B00FC4"/>
    <w:rsid w:val="00B012D6"/>
    <w:rsid w:val="00B013B2"/>
    <w:rsid w:val="00B0155C"/>
    <w:rsid w:val="00B01A44"/>
    <w:rsid w:val="00B02726"/>
    <w:rsid w:val="00B02AAE"/>
    <w:rsid w:val="00B02D78"/>
    <w:rsid w:val="00B02D91"/>
    <w:rsid w:val="00B02F73"/>
    <w:rsid w:val="00B030A6"/>
    <w:rsid w:val="00B03B70"/>
    <w:rsid w:val="00B03D13"/>
    <w:rsid w:val="00B04034"/>
    <w:rsid w:val="00B043AE"/>
    <w:rsid w:val="00B04838"/>
    <w:rsid w:val="00B0493C"/>
    <w:rsid w:val="00B04CFD"/>
    <w:rsid w:val="00B04EDC"/>
    <w:rsid w:val="00B05052"/>
    <w:rsid w:val="00B05686"/>
    <w:rsid w:val="00B0590B"/>
    <w:rsid w:val="00B0593C"/>
    <w:rsid w:val="00B05A03"/>
    <w:rsid w:val="00B05DA0"/>
    <w:rsid w:val="00B05E74"/>
    <w:rsid w:val="00B0600D"/>
    <w:rsid w:val="00B06675"/>
    <w:rsid w:val="00B07C47"/>
    <w:rsid w:val="00B07D34"/>
    <w:rsid w:val="00B07FAA"/>
    <w:rsid w:val="00B1026A"/>
    <w:rsid w:val="00B1026D"/>
    <w:rsid w:val="00B103F3"/>
    <w:rsid w:val="00B10466"/>
    <w:rsid w:val="00B10BF9"/>
    <w:rsid w:val="00B10D48"/>
    <w:rsid w:val="00B11643"/>
    <w:rsid w:val="00B11C5C"/>
    <w:rsid w:val="00B11EE6"/>
    <w:rsid w:val="00B120C6"/>
    <w:rsid w:val="00B1222C"/>
    <w:rsid w:val="00B122D8"/>
    <w:rsid w:val="00B1289E"/>
    <w:rsid w:val="00B12F13"/>
    <w:rsid w:val="00B12F96"/>
    <w:rsid w:val="00B131E6"/>
    <w:rsid w:val="00B13403"/>
    <w:rsid w:val="00B13762"/>
    <w:rsid w:val="00B141B8"/>
    <w:rsid w:val="00B14433"/>
    <w:rsid w:val="00B14494"/>
    <w:rsid w:val="00B147EF"/>
    <w:rsid w:val="00B14C22"/>
    <w:rsid w:val="00B14FBC"/>
    <w:rsid w:val="00B15C77"/>
    <w:rsid w:val="00B162ED"/>
    <w:rsid w:val="00B165F9"/>
    <w:rsid w:val="00B16A42"/>
    <w:rsid w:val="00B16DE6"/>
    <w:rsid w:val="00B16ED1"/>
    <w:rsid w:val="00B17E86"/>
    <w:rsid w:val="00B17ED8"/>
    <w:rsid w:val="00B201B5"/>
    <w:rsid w:val="00B20A35"/>
    <w:rsid w:val="00B20E3E"/>
    <w:rsid w:val="00B20F7B"/>
    <w:rsid w:val="00B20FED"/>
    <w:rsid w:val="00B21046"/>
    <w:rsid w:val="00B21437"/>
    <w:rsid w:val="00B215DC"/>
    <w:rsid w:val="00B21825"/>
    <w:rsid w:val="00B220EB"/>
    <w:rsid w:val="00B222E2"/>
    <w:rsid w:val="00B22748"/>
    <w:rsid w:val="00B22B52"/>
    <w:rsid w:val="00B239A8"/>
    <w:rsid w:val="00B23DD8"/>
    <w:rsid w:val="00B23E68"/>
    <w:rsid w:val="00B241A9"/>
    <w:rsid w:val="00B242D3"/>
    <w:rsid w:val="00B25A5A"/>
    <w:rsid w:val="00B25BFC"/>
    <w:rsid w:val="00B25C3B"/>
    <w:rsid w:val="00B25D39"/>
    <w:rsid w:val="00B25D65"/>
    <w:rsid w:val="00B25E5B"/>
    <w:rsid w:val="00B261D4"/>
    <w:rsid w:val="00B2694C"/>
    <w:rsid w:val="00B26E03"/>
    <w:rsid w:val="00B26FB7"/>
    <w:rsid w:val="00B271D1"/>
    <w:rsid w:val="00B27848"/>
    <w:rsid w:val="00B30313"/>
    <w:rsid w:val="00B30808"/>
    <w:rsid w:val="00B30C18"/>
    <w:rsid w:val="00B310EA"/>
    <w:rsid w:val="00B3131D"/>
    <w:rsid w:val="00B31C33"/>
    <w:rsid w:val="00B3212F"/>
    <w:rsid w:val="00B32740"/>
    <w:rsid w:val="00B32F8A"/>
    <w:rsid w:val="00B33286"/>
    <w:rsid w:val="00B3378E"/>
    <w:rsid w:val="00B33E30"/>
    <w:rsid w:val="00B340E2"/>
    <w:rsid w:val="00B34474"/>
    <w:rsid w:val="00B35333"/>
    <w:rsid w:val="00B35774"/>
    <w:rsid w:val="00B35D34"/>
    <w:rsid w:val="00B3611F"/>
    <w:rsid w:val="00B3652C"/>
    <w:rsid w:val="00B40561"/>
    <w:rsid w:val="00B4061C"/>
    <w:rsid w:val="00B4068C"/>
    <w:rsid w:val="00B407B0"/>
    <w:rsid w:val="00B40E82"/>
    <w:rsid w:val="00B41241"/>
    <w:rsid w:val="00B4130F"/>
    <w:rsid w:val="00B41731"/>
    <w:rsid w:val="00B42088"/>
    <w:rsid w:val="00B4211D"/>
    <w:rsid w:val="00B424B5"/>
    <w:rsid w:val="00B42BE7"/>
    <w:rsid w:val="00B42C54"/>
    <w:rsid w:val="00B4300B"/>
    <w:rsid w:val="00B436E3"/>
    <w:rsid w:val="00B443E2"/>
    <w:rsid w:val="00B45BFA"/>
    <w:rsid w:val="00B45C19"/>
    <w:rsid w:val="00B45C9A"/>
    <w:rsid w:val="00B4604C"/>
    <w:rsid w:val="00B4624C"/>
    <w:rsid w:val="00B46398"/>
    <w:rsid w:val="00B464B8"/>
    <w:rsid w:val="00B465A0"/>
    <w:rsid w:val="00B47795"/>
    <w:rsid w:val="00B50864"/>
    <w:rsid w:val="00B51027"/>
    <w:rsid w:val="00B511ED"/>
    <w:rsid w:val="00B511FC"/>
    <w:rsid w:val="00B51310"/>
    <w:rsid w:val="00B513E7"/>
    <w:rsid w:val="00B51529"/>
    <w:rsid w:val="00B5155F"/>
    <w:rsid w:val="00B518A6"/>
    <w:rsid w:val="00B51FCA"/>
    <w:rsid w:val="00B522C0"/>
    <w:rsid w:val="00B522F1"/>
    <w:rsid w:val="00B5263F"/>
    <w:rsid w:val="00B52AA2"/>
    <w:rsid w:val="00B52BAF"/>
    <w:rsid w:val="00B52E5C"/>
    <w:rsid w:val="00B52FE9"/>
    <w:rsid w:val="00B531E2"/>
    <w:rsid w:val="00B5338E"/>
    <w:rsid w:val="00B53578"/>
    <w:rsid w:val="00B536B9"/>
    <w:rsid w:val="00B53B27"/>
    <w:rsid w:val="00B544A0"/>
    <w:rsid w:val="00B547C1"/>
    <w:rsid w:val="00B54873"/>
    <w:rsid w:val="00B54960"/>
    <w:rsid w:val="00B552E2"/>
    <w:rsid w:val="00B559C9"/>
    <w:rsid w:val="00B55CF9"/>
    <w:rsid w:val="00B56F8C"/>
    <w:rsid w:val="00B5728D"/>
    <w:rsid w:val="00B57519"/>
    <w:rsid w:val="00B57B26"/>
    <w:rsid w:val="00B57D0A"/>
    <w:rsid w:val="00B57E69"/>
    <w:rsid w:val="00B57EE3"/>
    <w:rsid w:val="00B57F2B"/>
    <w:rsid w:val="00B57FCC"/>
    <w:rsid w:val="00B6011E"/>
    <w:rsid w:val="00B60178"/>
    <w:rsid w:val="00B60473"/>
    <w:rsid w:val="00B60E14"/>
    <w:rsid w:val="00B6146C"/>
    <w:rsid w:val="00B617DA"/>
    <w:rsid w:val="00B61803"/>
    <w:rsid w:val="00B61C21"/>
    <w:rsid w:val="00B6251C"/>
    <w:rsid w:val="00B6258E"/>
    <w:rsid w:val="00B626EB"/>
    <w:rsid w:val="00B627A6"/>
    <w:rsid w:val="00B62AB8"/>
    <w:rsid w:val="00B62D3F"/>
    <w:rsid w:val="00B62D50"/>
    <w:rsid w:val="00B62DBD"/>
    <w:rsid w:val="00B62F03"/>
    <w:rsid w:val="00B6376B"/>
    <w:rsid w:val="00B63E6C"/>
    <w:rsid w:val="00B640A7"/>
    <w:rsid w:val="00B6424B"/>
    <w:rsid w:val="00B6436B"/>
    <w:rsid w:val="00B64AAB"/>
    <w:rsid w:val="00B6568B"/>
    <w:rsid w:val="00B656CB"/>
    <w:rsid w:val="00B657C0"/>
    <w:rsid w:val="00B65A9C"/>
    <w:rsid w:val="00B65E2D"/>
    <w:rsid w:val="00B6602D"/>
    <w:rsid w:val="00B661D8"/>
    <w:rsid w:val="00B6622C"/>
    <w:rsid w:val="00B66760"/>
    <w:rsid w:val="00B673E7"/>
    <w:rsid w:val="00B674DC"/>
    <w:rsid w:val="00B6786B"/>
    <w:rsid w:val="00B67B59"/>
    <w:rsid w:val="00B67C0F"/>
    <w:rsid w:val="00B70101"/>
    <w:rsid w:val="00B7026F"/>
    <w:rsid w:val="00B709F2"/>
    <w:rsid w:val="00B70C9F"/>
    <w:rsid w:val="00B70D25"/>
    <w:rsid w:val="00B71A32"/>
    <w:rsid w:val="00B720DE"/>
    <w:rsid w:val="00B7257A"/>
    <w:rsid w:val="00B72B37"/>
    <w:rsid w:val="00B73110"/>
    <w:rsid w:val="00B73137"/>
    <w:rsid w:val="00B73313"/>
    <w:rsid w:val="00B734BC"/>
    <w:rsid w:val="00B73647"/>
    <w:rsid w:val="00B73776"/>
    <w:rsid w:val="00B73B01"/>
    <w:rsid w:val="00B74322"/>
    <w:rsid w:val="00B7460E"/>
    <w:rsid w:val="00B7489E"/>
    <w:rsid w:val="00B748D6"/>
    <w:rsid w:val="00B74A44"/>
    <w:rsid w:val="00B74B37"/>
    <w:rsid w:val="00B7538E"/>
    <w:rsid w:val="00B7543A"/>
    <w:rsid w:val="00B76446"/>
    <w:rsid w:val="00B76737"/>
    <w:rsid w:val="00B76902"/>
    <w:rsid w:val="00B769F2"/>
    <w:rsid w:val="00B770B3"/>
    <w:rsid w:val="00B77326"/>
    <w:rsid w:val="00B77523"/>
    <w:rsid w:val="00B7782E"/>
    <w:rsid w:val="00B77B7F"/>
    <w:rsid w:val="00B77FFE"/>
    <w:rsid w:val="00B80321"/>
    <w:rsid w:val="00B806EA"/>
    <w:rsid w:val="00B807DF"/>
    <w:rsid w:val="00B808E3"/>
    <w:rsid w:val="00B813E5"/>
    <w:rsid w:val="00B819BF"/>
    <w:rsid w:val="00B81DB5"/>
    <w:rsid w:val="00B824C7"/>
    <w:rsid w:val="00B8286D"/>
    <w:rsid w:val="00B829B0"/>
    <w:rsid w:val="00B82B3F"/>
    <w:rsid w:val="00B82C02"/>
    <w:rsid w:val="00B83247"/>
    <w:rsid w:val="00B83510"/>
    <w:rsid w:val="00B83549"/>
    <w:rsid w:val="00B8360E"/>
    <w:rsid w:val="00B83636"/>
    <w:rsid w:val="00B83717"/>
    <w:rsid w:val="00B83891"/>
    <w:rsid w:val="00B83ABA"/>
    <w:rsid w:val="00B83C53"/>
    <w:rsid w:val="00B8431B"/>
    <w:rsid w:val="00B84970"/>
    <w:rsid w:val="00B8504F"/>
    <w:rsid w:val="00B8506B"/>
    <w:rsid w:val="00B85153"/>
    <w:rsid w:val="00B856BF"/>
    <w:rsid w:val="00B85EDA"/>
    <w:rsid w:val="00B861B5"/>
    <w:rsid w:val="00B862B6"/>
    <w:rsid w:val="00B86695"/>
    <w:rsid w:val="00B86B19"/>
    <w:rsid w:val="00B8720F"/>
    <w:rsid w:val="00B8749C"/>
    <w:rsid w:val="00B87D45"/>
    <w:rsid w:val="00B87E01"/>
    <w:rsid w:val="00B87E66"/>
    <w:rsid w:val="00B90C95"/>
    <w:rsid w:val="00B91A11"/>
    <w:rsid w:val="00B91BC0"/>
    <w:rsid w:val="00B91CC7"/>
    <w:rsid w:val="00B920A2"/>
    <w:rsid w:val="00B92545"/>
    <w:rsid w:val="00B93159"/>
    <w:rsid w:val="00B9316F"/>
    <w:rsid w:val="00B931B1"/>
    <w:rsid w:val="00B93671"/>
    <w:rsid w:val="00B93835"/>
    <w:rsid w:val="00B94072"/>
    <w:rsid w:val="00B94A4B"/>
    <w:rsid w:val="00B95503"/>
    <w:rsid w:val="00B959B5"/>
    <w:rsid w:val="00B95CF5"/>
    <w:rsid w:val="00B96564"/>
    <w:rsid w:val="00B96D9B"/>
    <w:rsid w:val="00B9724A"/>
    <w:rsid w:val="00B9726E"/>
    <w:rsid w:val="00B97664"/>
    <w:rsid w:val="00B97689"/>
    <w:rsid w:val="00B97D06"/>
    <w:rsid w:val="00B97F00"/>
    <w:rsid w:val="00BA022A"/>
    <w:rsid w:val="00BA0307"/>
    <w:rsid w:val="00BA040A"/>
    <w:rsid w:val="00BA0492"/>
    <w:rsid w:val="00BA08CB"/>
    <w:rsid w:val="00BA16A2"/>
    <w:rsid w:val="00BA18D0"/>
    <w:rsid w:val="00BA29A3"/>
    <w:rsid w:val="00BA2AB2"/>
    <w:rsid w:val="00BA2CF7"/>
    <w:rsid w:val="00BA303E"/>
    <w:rsid w:val="00BA32C2"/>
    <w:rsid w:val="00BA3615"/>
    <w:rsid w:val="00BA39B4"/>
    <w:rsid w:val="00BA3AAA"/>
    <w:rsid w:val="00BA41E5"/>
    <w:rsid w:val="00BA4D5B"/>
    <w:rsid w:val="00BA52F1"/>
    <w:rsid w:val="00BA55CA"/>
    <w:rsid w:val="00BA585C"/>
    <w:rsid w:val="00BA5A1F"/>
    <w:rsid w:val="00BA5DA1"/>
    <w:rsid w:val="00BA5E10"/>
    <w:rsid w:val="00BA631D"/>
    <w:rsid w:val="00BA64C3"/>
    <w:rsid w:val="00BA6B61"/>
    <w:rsid w:val="00BA6BBE"/>
    <w:rsid w:val="00BA6ECD"/>
    <w:rsid w:val="00BA7798"/>
    <w:rsid w:val="00BA77D1"/>
    <w:rsid w:val="00BA7812"/>
    <w:rsid w:val="00BA7BE8"/>
    <w:rsid w:val="00BA7FB2"/>
    <w:rsid w:val="00BB03D3"/>
    <w:rsid w:val="00BB06ED"/>
    <w:rsid w:val="00BB0940"/>
    <w:rsid w:val="00BB0A16"/>
    <w:rsid w:val="00BB0E00"/>
    <w:rsid w:val="00BB0E7D"/>
    <w:rsid w:val="00BB0F3E"/>
    <w:rsid w:val="00BB1251"/>
    <w:rsid w:val="00BB1C96"/>
    <w:rsid w:val="00BB1EEF"/>
    <w:rsid w:val="00BB212B"/>
    <w:rsid w:val="00BB2462"/>
    <w:rsid w:val="00BB25C9"/>
    <w:rsid w:val="00BB2A6D"/>
    <w:rsid w:val="00BB334D"/>
    <w:rsid w:val="00BB3520"/>
    <w:rsid w:val="00BB35D4"/>
    <w:rsid w:val="00BB379E"/>
    <w:rsid w:val="00BB3A22"/>
    <w:rsid w:val="00BB49B5"/>
    <w:rsid w:val="00BB4A5F"/>
    <w:rsid w:val="00BB4CF3"/>
    <w:rsid w:val="00BB4FDD"/>
    <w:rsid w:val="00BB553B"/>
    <w:rsid w:val="00BB58BC"/>
    <w:rsid w:val="00BB59A1"/>
    <w:rsid w:val="00BB5BED"/>
    <w:rsid w:val="00BB5E3F"/>
    <w:rsid w:val="00BB683F"/>
    <w:rsid w:val="00BB6ACE"/>
    <w:rsid w:val="00BB70D9"/>
    <w:rsid w:val="00BB794A"/>
    <w:rsid w:val="00BB7FD1"/>
    <w:rsid w:val="00BC1207"/>
    <w:rsid w:val="00BC1641"/>
    <w:rsid w:val="00BC18E6"/>
    <w:rsid w:val="00BC19BC"/>
    <w:rsid w:val="00BC1B39"/>
    <w:rsid w:val="00BC1D30"/>
    <w:rsid w:val="00BC239F"/>
    <w:rsid w:val="00BC259B"/>
    <w:rsid w:val="00BC2662"/>
    <w:rsid w:val="00BC28E7"/>
    <w:rsid w:val="00BC2C0E"/>
    <w:rsid w:val="00BC2F07"/>
    <w:rsid w:val="00BC32F7"/>
    <w:rsid w:val="00BC3337"/>
    <w:rsid w:val="00BC33E5"/>
    <w:rsid w:val="00BC374F"/>
    <w:rsid w:val="00BC415D"/>
    <w:rsid w:val="00BC4214"/>
    <w:rsid w:val="00BC478A"/>
    <w:rsid w:val="00BC4C4D"/>
    <w:rsid w:val="00BC51A8"/>
    <w:rsid w:val="00BC5678"/>
    <w:rsid w:val="00BC5C03"/>
    <w:rsid w:val="00BC6058"/>
    <w:rsid w:val="00BC6453"/>
    <w:rsid w:val="00BC6858"/>
    <w:rsid w:val="00BC6E42"/>
    <w:rsid w:val="00BC6FD2"/>
    <w:rsid w:val="00BC7043"/>
    <w:rsid w:val="00BC74B5"/>
    <w:rsid w:val="00BC7622"/>
    <w:rsid w:val="00BD02D5"/>
    <w:rsid w:val="00BD02E2"/>
    <w:rsid w:val="00BD0CC2"/>
    <w:rsid w:val="00BD0D33"/>
    <w:rsid w:val="00BD1E15"/>
    <w:rsid w:val="00BD1FC3"/>
    <w:rsid w:val="00BD26B0"/>
    <w:rsid w:val="00BD2A12"/>
    <w:rsid w:val="00BD2BBF"/>
    <w:rsid w:val="00BD2E47"/>
    <w:rsid w:val="00BD2E5D"/>
    <w:rsid w:val="00BD34AD"/>
    <w:rsid w:val="00BD3651"/>
    <w:rsid w:val="00BD36A1"/>
    <w:rsid w:val="00BD3F04"/>
    <w:rsid w:val="00BD447A"/>
    <w:rsid w:val="00BD4CE3"/>
    <w:rsid w:val="00BD4E5E"/>
    <w:rsid w:val="00BD5B84"/>
    <w:rsid w:val="00BD6157"/>
    <w:rsid w:val="00BD61E6"/>
    <w:rsid w:val="00BD628D"/>
    <w:rsid w:val="00BD64A6"/>
    <w:rsid w:val="00BD6975"/>
    <w:rsid w:val="00BD6AB5"/>
    <w:rsid w:val="00BD793E"/>
    <w:rsid w:val="00BE0171"/>
    <w:rsid w:val="00BE0D6B"/>
    <w:rsid w:val="00BE0DE1"/>
    <w:rsid w:val="00BE1075"/>
    <w:rsid w:val="00BE1148"/>
    <w:rsid w:val="00BE17BE"/>
    <w:rsid w:val="00BE17F8"/>
    <w:rsid w:val="00BE3DD0"/>
    <w:rsid w:val="00BE48B2"/>
    <w:rsid w:val="00BE4B37"/>
    <w:rsid w:val="00BE4D01"/>
    <w:rsid w:val="00BE4DC9"/>
    <w:rsid w:val="00BE4DF9"/>
    <w:rsid w:val="00BE50F5"/>
    <w:rsid w:val="00BE5C12"/>
    <w:rsid w:val="00BE5E13"/>
    <w:rsid w:val="00BE6A7D"/>
    <w:rsid w:val="00BE6B85"/>
    <w:rsid w:val="00BE6D7C"/>
    <w:rsid w:val="00BE6E76"/>
    <w:rsid w:val="00BE6F02"/>
    <w:rsid w:val="00BE6F33"/>
    <w:rsid w:val="00BE6FA5"/>
    <w:rsid w:val="00BE7919"/>
    <w:rsid w:val="00BE7DB9"/>
    <w:rsid w:val="00BF00A5"/>
    <w:rsid w:val="00BF028C"/>
    <w:rsid w:val="00BF0427"/>
    <w:rsid w:val="00BF0EC2"/>
    <w:rsid w:val="00BF1999"/>
    <w:rsid w:val="00BF1FF0"/>
    <w:rsid w:val="00BF231A"/>
    <w:rsid w:val="00BF302D"/>
    <w:rsid w:val="00BF4F11"/>
    <w:rsid w:val="00BF55F1"/>
    <w:rsid w:val="00BF5C36"/>
    <w:rsid w:val="00BF5F42"/>
    <w:rsid w:val="00BF62D7"/>
    <w:rsid w:val="00BF6C4D"/>
    <w:rsid w:val="00BF7594"/>
    <w:rsid w:val="00C003C0"/>
    <w:rsid w:val="00C00944"/>
    <w:rsid w:val="00C0094D"/>
    <w:rsid w:val="00C009C3"/>
    <w:rsid w:val="00C010C2"/>
    <w:rsid w:val="00C0234E"/>
    <w:rsid w:val="00C02461"/>
    <w:rsid w:val="00C02478"/>
    <w:rsid w:val="00C028B8"/>
    <w:rsid w:val="00C02B17"/>
    <w:rsid w:val="00C02C77"/>
    <w:rsid w:val="00C02E64"/>
    <w:rsid w:val="00C03557"/>
    <w:rsid w:val="00C040CA"/>
    <w:rsid w:val="00C04527"/>
    <w:rsid w:val="00C04FBA"/>
    <w:rsid w:val="00C05606"/>
    <w:rsid w:val="00C05CE6"/>
    <w:rsid w:val="00C065D1"/>
    <w:rsid w:val="00C06894"/>
    <w:rsid w:val="00C06FBF"/>
    <w:rsid w:val="00C071FA"/>
    <w:rsid w:val="00C07CFA"/>
    <w:rsid w:val="00C10040"/>
    <w:rsid w:val="00C10316"/>
    <w:rsid w:val="00C1089E"/>
    <w:rsid w:val="00C10C3E"/>
    <w:rsid w:val="00C10FBF"/>
    <w:rsid w:val="00C111BE"/>
    <w:rsid w:val="00C11C8B"/>
    <w:rsid w:val="00C11DB7"/>
    <w:rsid w:val="00C120C1"/>
    <w:rsid w:val="00C125D0"/>
    <w:rsid w:val="00C12643"/>
    <w:rsid w:val="00C1292F"/>
    <w:rsid w:val="00C12CC1"/>
    <w:rsid w:val="00C12D20"/>
    <w:rsid w:val="00C12E97"/>
    <w:rsid w:val="00C13E08"/>
    <w:rsid w:val="00C14203"/>
    <w:rsid w:val="00C1437B"/>
    <w:rsid w:val="00C148B6"/>
    <w:rsid w:val="00C14A0B"/>
    <w:rsid w:val="00C14C44"/>
    <w:rsid w:val="00C14C6E"/>
    <w:rsid w:val="00C1573D"/>
    <w:rsid w:val="00C15EEE"/>
    <w:rsid w:val="00C16455"/>
    <w:rsid w:val="00C164A5"/>
    <w:rsid w:val="00C16655"/>
    <w:rsid w:val="00C16915"/>
    <w:rsid w:val="00C16B45"/>
    <w:rsid w:val="00C16F60"/>
    <w:rsid w:val="00C16FDE"/>
    <w:rsid w:val="00C17212"/>
    <w:rsid w:val="00C178FF"/>
    <w:rsid w:val="00C17997"/>
    <w:rsid w:val="00C179A1"/>
    <w:rsid w:val="00C17A64"/>
    <w:rsid w:val="00C17BC6"/>
    <w:rsid w:val="00C17C19"/>
    <w:rsid w:val="00C17C7E"/>
    <w:rsid w:val="00C17F8F"/>
    <w:rsid w:val="00C200FF"/>
    <w:rsid w:val="00C20165"/>
    <w:rsid w:val="00C2037A"/>
    <w:rsid w:val="00C204FA"/>
    <w:rsid w:val="00C20809"/>
    <w:rsid w:val="00C21171"/>
    <w:rsid w:val="00C21D8D"/>
    <w:rsid w:val="00C21DEC"/>
    <w:rsid w:val="00C21E93"/>
    <w:rsid w:val="00C21FE8"/>
    <w:rsid w:val="00C22384"/>
    <w:rsid w:val="00C223C3"/>
    <w:rsid w:val="00C223E2"/>
    <w:rsid w:val="00C2270C"/>
    <w:rsid w:val="00C22945"/>
    <w:rsid w:val="00C229F7"/>
    <w:rsid w:val="00C22CE9"/>
    <w:rsid w:val="00C22DB5"/>
    <w:rsid w:val="00C22F81"/>
    <w:rsid w:val="00C236D0"/>
    <w:rsid w:val="00C239A2"/>
    <w:rsid w:val="00C239FE"/>
    <w:rsid w:val="00C23A5A"/>
    <w:rsid w:val="00C23A9E"/>
    <w:rsid w:val="00C23EE9"/>
    <w:rsid w:val="00C24F09"/>
    <w:rsid w:val="00C255AA"/>
    <w:rsid w:val="00C25957"/>
    <w:rsid w:val="00C25A16"/>
    <w:rsid w:val="00C261FC"/>
    <w:rsid w:val="00C263E9"/>
    <w:rsid w:val="00C267B7"/>
    <w:rsid w:val="00C26C58"/>
    <w:rsid w:val="00C271C5"/>
    <w:rsid w:val="00C2758A"/>
    <w:rsid w:val="00C276A3"/>
    <w:rsid w:val="00C276EC"/>
    <w:rsid w:val="00C278D0"/>
    <w:rsid w:val="00C27DB5"/>
    <w:rsid w:val="00C27FBE"/>
    <w:rsid w:val="00C27FCA"/>
    <w:rsid w:val="00C3089B"/>
    <w:rsid w:val="00C308B9"/>
    <w:rsid w:val="00C30EB8"/>
    <w:rsid w:val="00C3159C"/>
    <w:rsid w:val="00C315A4"/>
    <w:rsid w:val="00C31F5D"/>
    <w:rsid w:val="00C32008"/>
    <w:rsid w:val="00C3219E"/>
    <w:rsid w:val="00C321F2"/>
    <w:rsid w:val="00C32995"/>
    <w:rsid w:val="00C32D97"/>
    <w:rsid w:val="00C33376"/>
    <w:rsid w:val="00C3365A"/>
    <w:rsid w:val="00C33EF1"/>
    <w:rsid w:val="00C3528B"/>
    <w:rsid w:val="00C35A60"/>
    <w:rsid w:val="00C35C21"/>
    <w:rsid w:val="00C35F46"/>
    <w:rsid w:val="00C3628B"/>
    <w:rsid w:val="00C369C5"/>
    <w:rsid w:val="00C36DF6"/>
    <w:rsid w:val="00C370E0"/>
    <w:rsid w:val="00C3745C"/>
    <w:rsid w:val="00C376CF"/>
    <w:rsid w:val="00C400EE"/>
    <w:rsid w:val="00C401DA"/>
    <w:rsid w:val="00C40D3F"/>
    <w:rsid w:val="00C417CD"/>
    <w:rsid w:val="00C41A4E"/>
    <w:rsid w:val="00C41CD0"/>
    <w:rsid w:val="00C41FB6"/>
    <w:rsid w:val="00C4253F"/>
    <w:rsid w:val="00C42DC3"/>
    <w:rsid w:val="00C43303"/>
    <w:rsid w:val="00C433F7"/>
    <w:rsid w:val="00C437AC"/>
    <w:rsid w:val="00C43BD6"/>
    <w:rsid w:val="00C44151"/>
    <w:rsid w:val="00C4420B"/>
    <w:rsid w:val="00C4491A"/>
    <w:rsid w:val="00C44AF2"/>
    <w:rsid w:val="00C44D2E"/>
    <w:rsid w:val="00C4512D"/>
    <w:rsid w:val="00C452EF"/>
    <w:rsid w:val="00C45337"/>
    <w:rsid w:val="00C455EE"/>
    <w:rsid w:val="00C45AE3"/>
    <w:rsid w:val="00C45F12"/>
    <w:rsid w:val="00C46C8C"/>
    <w:rsid w:val="00C46EE1"/>
    <w:rsid w:val="00C46EFD"/>
    <w:rsid w:val="00C46FB6"/>
    <w:rsid w:val="00C4716B"/>
    <w:rsid w:val="00C47A80"/>
    <w:rsid w:val="00C50131"/>
    <w:rsid w:val="00C50739"/>
    <w:rsid w:val="00C516B6"/>
    <w:rsid w:val="00C51944"/>
    <w:rsid w:val="00C51C21"/>
    <w:rsid w:val="00C526E5"/>
    <w:rsid w:val="00C52898"/>
    <w:rsid w:val="00C52AD1"/>
    <w:rsid w:val="00C52B0B"/>
    <w:rsid w:val="00C52ED8"/>
    <w:rsid w:val="00C53A40"/>
    <w:rsid w:val="00C53BEF"/>
    <w:rsid w:val="00C542E0"/>
    <w:rsid w:val="00C54684"/>
    <w:rsid w:val="00C54BB1"/>
    <w:rsid w:val="00C54C81"/>
    <w:rsid w:val="00C550C3"/>
    <w:rsid w:val="00C553A6"/>
    <w:rsid w:val="00C553DF"/>
    <w:rsid w:val="00C55F58"/>
    <w:rsid w:val="00C55FEB"/>
    <w:rsid w:val="00C56240"/>
    <w:rsid w:val="00C56A70"/>
    <w:rsid w:val="00C56EFD"/>
    <w:rsid w:val="00C6002C"/>
    <w:rsid w:val="00C607C9"/>
    <w:rsid w:val="00C60A4A"/>
    <w:rsid w:val="00C60AB8"/>
    <w:rsid w:val="00C60B38"/>
    <w:rsid w:val="00C60C01"/>
    <w:rsid w:val="00C610AA"/>
    <w:rsid w:val="00C61134"/>
    <w:rsid w:val="00C61179"/>
    <w:rsid w:val="00C61486"/>
    <w:rsid w:val="00C6154A"/>
    <w:rsid w:val="00C616EE"/>
    <w:rsid w:val="00C62175"/>
    <w:rsid w:val="00C621E3"/>
    <w:rsid w:val="00C62617"/>
    <w:rsid w:val="00C6273F"/>
    <w:rsid w:val="00C6291E"/>
    <w:rsid w:val="00C62D2E"/>
    <w:rsid w:val="00C637A2"/>
    <w:rsid w:val="00C6392C"/>
    <w:rsid w:val="00C63AF2"/>
    <w:rsid w:val="00C642B4"/>
    <w:rsid w:val="00C6483F"/>
    <w:rsid w:val="00C64AD4"/>
    <w:rsid w:val="00C64D94"/>
    <w:rsid w:val="00C650BE"/>
    <w:rsid w:val="00C65900"/>
    <w:rsid w:val="00C65960"/>
    <w:rsid w:val="00C65B42"/>
    <w:rsid w:val="00C65C70"/>
    <w:rsid w:val="00C663DF"/>
    <w:rsid w:val="00C6685E"/>
    <w:rsid w:val="00C66CEA"/>
    <w:rsid w:val="00C66D53"/>
    <w:rsid w:val="00C67016"/>
    <w:rsid w:val="00C677E1"/>
    <w:rsid w:val="00C679F7"/>
    <w:rsid w:val="00C70459"/>
    <w:rsid w:val="00C707A4"/>
    <w:rsid w:val="00C708BD"/>
    <w:rsid w:val="00C70D3D"/>
    <w:rsid w:val="00C7131A"/>
    <w:rsid w:val="00C71428"/>
    <w:rsid w:val="00C72079"/>
    <w:rsid w:val="00C724BE"/>
    <w:rsid w:val="00C7282C"/>
    <w:rsid w:val="00C72AF3"/>
    <w:rsid w:val="00C73B6E"/>
    <w:rsid w:val="00C73B91"/>
    <w:rsid w:val="00C748DD"/>
    <w:rsid w:val="00C74ACD"/>
    <w:rsid w:val="00C74B9B"/>
    <w:rsid w:val="00C74BF1"/>
    <w:rsid w:val="00C7505D"/>
    <w:rsid w:val="00C768FA"/>
    <w:rsid w:val="00C76DC4"/>
    <w:rsid w:val="00C76E0E"/>
    <w:rsid w:val="00C76E91"/>
    <w:rsid w:val="00C770D1"/>
    <w:rsid w:val="00C772D8"/>
    <w:rsid w:val="00C772EE"/>
    <w:rsid w:val="00C77693"/>
    <w:rsid w:val="00C77E23"/>
    <w:rsid w:val="00C80024"/>
    <w:rsid w:val="00C802E7"/>
    <w:rsid w:val="00C80563"/>
    <w:rsid w:val="00C805FE"/>
    <w:rsid w:val="00C80EFB"/>
    <w:rsid w:val="00C810FA"/>
    <w:rsid w:val="00C81ADD"/>
    <w:rsid w:val="00C82138"/>
    <w:rsid w:val="00C82152"/>
    <w:rsid w:val="00C824A4"/>
    <w:rsid w:val="00C824BB"/>
    <w:rsid w:val="00C82A18"/>
    <w:rsid w:val="00C82CE7"/>
    <w:rsid w:val="00C82D52"/>
    <w:rsid w:val="00C82EA2"/>
    <w:rsid w:val="00C82F51"/>
    <w:rsid w:val="00C8317F"/>
    <w:rsid w:val="00C839CE"/>
    <w:rsid w:val="00C83BC1"/>
    <w:rsid w:val="00C83D89"/>
    <w:rsid w:val="00C84104"/>
    <w:rsid w:val="00C84595"/>
    <w:rsid w:val="00C845D1"/>
    <w:rsid w:val="00C8530E"/>
    <w:rsid w:val="00C86041"/>
    <w:rsid w:val="00C86238"/>
    <w:rsid w:val="00C866EF"/>
    <w:rsid w:val="00C86CDF"/>
    <w:rsid w:val="00C86D3A"/>
    <w:rsid w:val="00C875C1"/>
    <w:rsid w:val="00C87902"/>
    <w:rsid w:val="00C87CFE"/>
    <w:rsid w:val="00C87F67"/>
    <w:rsid w:val="00C906E4"/>
    <w:rsid w:val="00C90980"/>
    <w:rsid w:val="00C90BFB"/>
    <w:rsid w:val="00C91184"/>
    <w:rsid w:val="00C91795"/>
    <w:rsid w:val="00C91923"/>
    <w:rsid w:val="00C919A7"/>
    <w:rsid w:val="00C9246D"/>
    <w:rsid w:val="00C92AF6"/>
    <w:rsid w:val="00C92FA7"/>
    <w:rsid w:val="00C93B08"/>
    <w:rsid w:val="00C940F1"/>
    <w:rsid w:val="00C941B2"/>
    <w:rsid w:val="00C945E3"/>
    <w:rsid w:val="00C9462E"/>
    <w:rsid w:val="00C94D68"/>
    <w:rsid w:val="00C94EA6"/>
    <w:rsid w:val="00C950B5"/>
    <w:rsid w:val="00C9516E"/>
    <w:rsid w:val="00C95244"/>
    <w:rsid w:val="00C9524C"/>
    <w:rsid w:val="00C9566C"/>
    <w:rsid w:val="00C95785"/>
    <w:rsid w:val="00C95B2B"/>
    <w:rsid w:val="00C95B6F"/>
    <w:rsid w:val="00C95CBB"/>
    <w:rsid w:val="00C960EA"/>
    <w:rsid w:val="00C96361"/>
    <w:rsid w:val="00C965F4"/>
    <w:rsid w:val="00C966BC"/>
    <w:rsid w:val="00C966D8"/>
    <w:rsid w:val="00C96C4B"/>
    <w:rsid w:val="00C96D4C"/>
    <w:rsid w:val="00C972D5"/>
    <w:rsid w:val="00C973A7"/>
    <w:rsid w:val="00C973E9"/>
    <w:rsid w:val="00C97F0F"/>
    <w:rsid w:val="00CA0391"/>
    <w:rsid w:val="00CA059B"/>
    <w:rsid w:val="00CA06A2"/>
    <w:rsid w:val="00CA0797"/>
    <w:rsid w:val="00CA1455"/>
    <w:rsid w:val="00CA1941"/>
    <w:rsid w:val="00CA2356"/>
    <w:rsid w:val="00CA2406"/>
    <w:rsid w:val="00CA2492"/>
    <w:rsid w:val="00CA265B"/>
    <w:rsid w:val="00CA2B2E"/>
    <w:rsid w:val="00CA2BB5"/>
    <w:rsid w:val="00CA2DED"/>
    <w:rsid w:val="00CA2ED8"/>
    <w:rsid w:val="00CA2EE6"/>
    <w:rsid w:val="00CA3047"/>
    <w:rsid w:val="00CA3923"/>
    <w:rsid w:val="00CA3944"/>
    <w:rsid w:val="00CA3AE8"/>
    <w:rsid w:val="00CA3AFD"/>
    <w:rsid w:val="00CA3CF0"/>
    <w:rsid w:val="00CA3D98"/>
    <w:rsid w:val="00CA4221"/>
    <w:rsid w:val="00CA4510"/>
    <w:rsid w:val="00CA4A2E"/>
    <w:rsid w:val="00CA4D61"/>
    <w:rsid w:val="00CA4FD8"/>
    <w:rsid w:val="00CA5699"/>
    <w:rsid w:val="00CA57B0"/>
    <w:rsid w:val="00CA5D60"/>
    <w:rsid w:val="00CA5E75"/>
    <w:rsid w:val="00CA5EB8"/>
    <w:rsid w:val="00CA5F01"/>
    <w:rsid w:val="00CA6AFE"/>
    <w:rsid w:val="00CA6BDE"/>
    <w:rsid w:val="00CA6FAC"/>
    <w:rsid w:val="00CA701F"/>
    <w:rsid w:val="00CA74E4"/>
    <w:rsid w:val="00CA78B3"/>
    <w:rsid w:val="00CA7E5F"/>
    <w:rsid w:val="00CB0072"/>
    <w:rsid w:val="00CB126C"/>
    <w:rsid w:val="00CB15BD"/>
    <w:rsid w:val="00CB175E"/>
    <w:rsid w:val="00CB1A90"/>
    <w:rsid w:val="00CB25B1"/>
    <w:rsid w:val="00CB290F"/>
    <w:rsid w:val="00CB2A14"/>
    <w:rsid w:val="00CB2A98"/>
    <w:rsid w:val="00CB305C"/>
    <w:rsid w:val="00CB4032"/>
    <w:rsid w:val="00CB418A"/>
    <w:rsid w:val="00CB42E0"/>
    <w:rsid w:val="00CB481D"/>
    <w:rsid w:val="00CB4D1D"/>
    <w:rsid w:val="00CB4D7A"/>
    <w:rsid w:val="00CB4EFD"/>
    <w:rsid w:val="00CB5BFA"/>
    <w:rsid w:val="00CB61BF"/>
    <w:rsid w:val="00CB62F5"/>
    <w:rsid w:val="00CB664D"/>
    <w:rsid w:val="00CB66B7"/>
    <w:rsid w:val="00CB675B"/>
    <w:rsid w:val="00CB6BDA"/>
    <w:rsid w:val="00CB6FDD"/>
    <w:rsid w:val="00CB71CA"/>
    <w:rsid w:val="00CB76E4"/>
    <w:rsid w:val="00CB77F4"/>
    <w:rsid w:val="00CB7A6B"/>
    <w:rsid w:val="00CB7C53"/>
    <w:rsid w:val="00CB7D9F"/>
    <w:rsid w:val="00CC0123"/>
    <w:rsid w:val="00CC02E4"/>
    <w:rsid w:val="00CC09C5"/>
    <w:rsid w:val="00CC0A44"/>
    <w:rsid w:val="00CC0D2A"/>
    <w:rsid w:val="00CC0FF0"/>
    <w:rsid w:val="00CC158E"/>
    <w:rsid w:val="00CC1945"/>
    <w:rsid w:val="00CC1B03"/>
    <w:rsid w:val="00CC27FD"/>
    <w:rsid w:val="00CC2939"/>
    <w:rsid w:val="00CC3131"/>
    <w:rsid w:val="00CC35DE"/>
    <w:rsid w:val="00CC39CA"/>
    <w:rsid w:val="00CC3FBF"/>
    <w:rsid w:val="00CC41A7"/>
    <w:rsid w:val="00CC45FA"/>
    <w:rsid w:val="00CC4C1B"/>
    <w:rsid w:val="00CC553E"/>
    <w:rsid w:val="00CC55AB"/>
    <w:rsid w:val="00CC5CC4"/>
    <w:rsid w:val="00CC5EA9"/>
    <w:rsid w:val="00CC5FDD"/>
    <w:rsid w:val="00CC602F"/>
    <w:rsid w:val="00CC65F5"/>
    <w:rsid w:val="00CC694C"/>
    <w:rsid w:val="00CD0378"/>
    <w:rsid w:val="00CD0A1F"/>
    <w:rsid w:val="00CD14AE"/>
    <w:rsid w:val="00CD19EC"/>
    <w:rsid w:val="00CD1D40"/>
    <w:rsid w:val="00CD2080"/>
    <w:rsid w:val="00CD25EF"/>
    <w:rsid w:val="00CD27ED"/>
    <w:rsid w:val="00CD29C0"/>
    <w:rsid w:val="00CD2B57"/>
    <w:rsid w:val="00CD2B8D"/>
    <w:rsid w:val="00CD2BCB"/>
    <w:rsid w:val="00CD2C25"/>
    <w:rsid w:val="00CD2D5D"/>
    <w:rsid w:val="00CD3507"/>
    <w:rsid w:val="00CD35A4"/>
    <w:rsid w:val="00CD3A0F"/>
    <w:rsid w:val="00CD3B1F"/>
    <w:rsid w:val="00CD3D5B"/>
    <w:rsid w:val="00CD3E87"/>
    <w:rsid w:val="00CD4731"/>
    <w:rsid w:val="00CD4A17"/>
    <w:rsid w:val="00CD4BFA"/>
    <w:rsid w:val="00CD5464"/>
    <w:rsid w:val="00CD5706"/>
    <w:rsid w:val="00CD58CF"/>
    <w:rsid w:val="00CD5F4D"/>
    <w:rsid w:val="00CD652D"/>
    <w:rsid w:val="00CD6570"/>
    <w:rsid w:val="00CD6604"/>
    <w:rsid w:val="00CD6881"/>
    <w:rsid w:val="00CD6A1C"/>
    <w:rsid w:val="00CD6B79"/>
    <w:rsid w:val="00CD6D25"/>
    <w:rsid w:val="00CD6F2B"/>
    <w:rsid w:val="00CD7148"/>
    <w:rsid w:val="00CD721A"/>
    <w:rsid w:val="00CD789E"/>
    <w:rsid w:val="00CD7C70"/>
    <w:rsid w:val="00CD7E20"/>
    <w:rsid w:val="00CD7E82"/>
    <w:rsid w:val="00CE0266"/>
    <w:rsid w:val="00CE0991"/>
    <w:rsid w:val="00CE0A5E"/>
    <w:rsid w:val="00CE0A63"/>
    <w:rsid w:val="00CE0C39"/>
    <w:rsid w:val="00CE12B3"/>
    <w:rsid w:val="00CE13EE"/>
    <w:rsid w:val="00CE1481"/>
    <w:rsid w:val="00CE14FB"/>
    <w:rsid w:val="00CE1779"/>
    <w:rsid w:val="00CE1963"/>
    <w:rsid w:val="00CE1A36"/>
    <w:rsid w:val="00CE1AC2"/>
    <w:rsid w:val="00CE1CB3"/>
    <w:rsid w:val="00CE1E6E"/>
    <w:rsid w:val="00CE2294"/>
    <w:rsid w:val="00CE2699"/>
    <w:rsid w:val="00CE2AFA"/>
    <w:rsid w:val="00CE329B"/>
    <w:rsid w:val="00CE3CA7"/>
    <w:rsid w:val="00CE3FC7"/>
    <w:rsid w:val="00CE54CA"/>
    <w:rsid w:val="00CE5E68"/>
    <w:rsid w:val="00CE6059"/>
    <w:rsid w:val="00CE6751"/>
    <w:rsid w:val="00CE7730"/>
    <w:rsid w:val="00CE7F6F"/>
    <w:rsid w:val="00CF02D9"/>
    <w:rsid w:val="00CF0A48"/>
    <w:rsid w:val="00CF1CE0"/>
    <w:rsid w:val="00CF1E52"/>
    <w:rsid w:val="00CF2144"/>
    <w:rsid w:val="00CF294C"/>
    <w:rsid w:val="00CF2CC5"/>
    <w:rsid w:val="00CF2EEA"/>
    <w:rsid w:val="00CF3282"/>
    <w:rsid w:val="00CF394A"/>
    <w:rsid w:val="00CF3ADF"/>
    <w:rsid w:val="00CF3DC3"/>
    <w:rsid w:val="00CF3DDE"/>
    <w:rsid w:val="00CF4C68"/>
    <w:rsid w:val="00CF500F"/>
    <w:rsid w:val="00CF527F"/>
    <w:rsid w:val="00CF5684"/>
    <w:rsid w:val="00CF5717"/>
    <w:rsid w:val="00CF580F"/>
    <w:rsid w:val="00CF5BED"/>
    <w:rsid w:val="00CF5D69"/>
    <w:rsid w:val="00CF6388"/>
    <w:rsid w:val="00CF680F"/>
    <w:rsid w:val="00CF6ABB"/>
    <w:rsid w:val="00CF6C97"/>
    <w:rsid w:val="00CF6F93"/>
    <w:rsid w:val="00CF7212"/>
    <w:rsid w:val="00CF727C"/>
    <w:rsid w:val="00CF73AE"/>
    <w:rsid w:val="00CF7527"/>
    <w:rsid w:val="00CF79D6"/>
    <w:rsid w:val="00CF7C91"/>
    <w:rsid w:val="00D001A2"/>
    <w:rsid w:val="00D007A3"/>
    <w:rsid w:val="00D0116A"/>
    <w:rsid w:val="00D01D32"/>
    <w:rsid w:val="00D030BA"/>
    <w:rsid w:val="00D03187"/>
    <w:rsid w:val="00D031EF"/>
    <w:rsid w:val="00D03BAC"/>
    <w:rsid w:val="00D04625"/>
    <w:rsid w:val="00D04817"/>
    <w:rsid w:val="00D05249"/>
    <w:rsid w:val="00D05499"/>
    <w:rsid w:val="00D05892"/>
    <w:rsid w:val="00D0615B"/>
    <w:rsid w:val="00D06431"/>
    <w:rsid w:val="00D0656B"/>
    <w:rsid w:val="00D0672A"/>
    <w:rsid w:val="00D06CCB"/>
    <w:rsid w:val="00D073B7"/>
    <w:rsid w:val="00D0799A"/>
    <w:rsid w:val="00D07DC5"/>
    <w:rsid w:val="00D108C9"/>
    <w:rsid w:val="00D10C8D"/>
    <w:rsid w:val="00D111AD"/>
    <w:rsid w:val="00D111E0"/>
    <w:rsid w:val="00D11B12"/>
    <w:rsid w:val="00D11F41"/>
    <w:rsid w:val="00D12806"/>
    <w:rsid w:val="00D12A96"/>
    <w:rsid w:val="00D12FDC"/>
    <w:rsid w:val="00D13D2F"/>
    <w:rsid w:val="00D13F72"/>
    <w:rsid w:val="00D143DB"/>
    <w:rsid w:val="00D1491A"/>
    <w:rsid w:val="00D15293"/>
    <w:rsid w:val="00D15497"/>
    <w:rsid w:val="00D15677"/>
    <w:rsid w:val="00D15B7D"/>
    <w:rsid w:val="00D15C22"/>
    <w:rsid w:val="00D15D7F"/>
    <w:rsid w:val="00D16CD3"/>
    <w:rsid w:val="00D171F0"/>
    <w:rsid w:val="00D172FE"/>
    <w:rsid w:val="00D17904"/>
    <w:rsid w:val="00D17CB9"/>
    <w:rsid w:val="00D17CC3"/>
    <w:rsid w:val="00D17F1D"/>
    <w:rsid w:val="00D20608"/>
    <w:rsid w:val="00D20EA0"/>
    <w:rsid w:val="00D2111A"/>
    <w:rsid w:val="00D21385"/>
    <w:rsid w:val="00D2166D"/>
    <w:rsid w:val="00D21694"/>
    <w:rsid w:val="00D21C04"/>
    <w:rsid w:val="00D21C10"/>
    <w:rsid w:val="00D222C2"/>
    <w:rsid w:val="00D22DF1"/>
    <w:rsid w:val="00D22F24"/>
    <w:rsid w:val="00D23098"/>
    <w:rsid w:val="00D230F0"/>
    <w:rsid w:val="00D2322E"/>
    <w:rsid w:val="00D23695"/>
    <w:rsid w:val="00D23A05"/>
    <w:rsid w:val="00D23BC7"/>
    <w:rsid w:val="00D23F62"/>
    <w:rsid w:val="00D241AE"/>
    <w:rsid w:val="00D24267"/>
    <w:rsid w:val="00D2449D"/>
    <w:rsid w:val="00D24707"/>
    <w:rsid w:val="00D24BAA"/>
    <w:rsid w:val="00D25002"/>
    <w:rsid w:val="00D250A6"/>
    <w:rsid w:val="00D25A93"/>
    <w:rsid w:val="00D25C00"/>
    <w:rsid w:val="00D26088"/>
    <w:rsid w:val="00D2645F"/>
    <w:rsid w:val="00D266CE"/>
    <w:rsid w:val="00D26E51"/>
    <w:rsid w:val="00D26F9F"/>
    <w:rsid w:val="00D27050"/>
    <w:rsid w:val="00D27BE2"/>
    <w:rsid w:val="00D27D34"/>
    <w:rsid w:val="00D27FC9"/>
    <w:rsid w:val="00D3033B"/>
    <w:rsid w:val="00D30712"/>
    <w:rsid w:val="00D30F7C"/>
    <w:rsid w:val="00D3114A"/>
    <w:rsid w:val="00D312C6"/>
    <w:rsid w:val="00D3155F"/>
    <w:rsid w:val="00D31593"/>
    <w:rsid w:val="00D316F4"/>
    <w:rsid w:val="00D3175C"/>
    <w:rsid w:val="00D31835"/>
    <w:rsid w:val="00D31932"/>
    <w:rsid w:val="00D31DD2"/>
    <w:rsid w:val="00D32B90"/>
    <w:rsid w:val="00D32C54"/>
    <w:rsid w:val="00D3302A"/>
    <w:rsid w:val="00D33B43"/>
    <w:rsid w:val="00D343C7"/>
    <w:rsid w:val="00D3491E"/>
    <w:rsid w:val="00D34A64"/>
    <w:rsid w:val="00D34BDD"/>
    <w:rsid w:val="00D354AA"/>
    <w:rsid w:val="00D355AB"/>
    <w:rsid w:val="00D35C38"/>
    <w:rsid w:val="00D35C3E"/>
    <w:rsid w:val="00D3607B"/>
    <w:rsid w:val="00D36146"/>
    <w:rsid w:val="00D36582"/>
    <w:rsid w:val="00D3744D"/>
    <w:rsid w:val="00D374D1"/>
    <w:rsid w:val="00D379DC"/>
    <w:rsid w:val="00D37FD9"/>
    <w:rsid w:val="00D40835"/>
    <w:rsid w:val="00D411AC"/>
    <w:rsid w:val="00D412C8"/>
    <w:rsid w:val="00D416CB"/>
    <w:rsid w:val="00D41955"/>
    <w:rsid w:val="00D41C6C"/>
    <w:rsid w:val="00D41DE9"/>
    <w:rsid w:val="00D4233A"/>
    <w:rsid w:val="00D426AA"/>
    <w:rsid w:val="00D4279D"/>
    <w:rsid w:val="00D428A3"/>
    <w:rsid w:val="00D4336D"/>
    <w:rsid w:val="00D436BE"/>
    <w:rsid w:val="00D43C1A"/>
    <w:rsid w:val="00D4403F"/>
    <w:rsid w:val="00D4414A"/>
    <w:rsid w:val="00D44353"/>
    <w:rsid w:val="00D4564F"/>
    <w:rsid w:val="00D45804"/>
    <w:rsid w:val="00D459EA"/>
    <w:rsid w:val="00D45B2F"/>
    <w:rsid w:val="00D46002"/>
    <w:rsid w:val="00D46354"/>
    <w:rsid w:val="00D4666C"/>
    <w:rsid w:val="00D46F63"/>
    <w:rsid w:val="00D47351"/>
    <w:rsid w:val="00D47840"/>
    <w:rsid w:val="00D4791E"/>
    <w:rsid w:val="00D503A2"/>
    <w:rsid w:val="00D50694"/>
    <w:rsid w:val="00D506E6"/>
    <w:rsid w:val="00D513D0"/>
    <w:rsid w:val="00D5294F"/>
    <w:rsid w:val="00D52F05"/>
    <w:rsid w:val="00D5350A"/>
    <w:rsid w:val="00D53BEE"/>
    <w:rsid w:val="00D53D19"/>
    <w:rsid w:val="00D541A4"/>
    <w:rsid w:val="00D54312"/>
    <w:rsid w:val="00D5462F"/>
    <w:rsid w:val="00D548F3"/>
    <w:rsid w:val="00D54E43"/>
    <w:rsid w:val="00D5548C"/>
    <w:rsid w:val="00D556DA"/>
    <w:rsid w:val="00D556FC"/>
    <w:rsid w:val="00D55A3A"/>
    <w:rsid w:val="00D563AC"/>
    <w:rsid w:val="00D5660B"/>
    <w:rsid w:val="00D56623"/>
    <w:rsid w:val="00D56669"/>
    <w:rsid w:val="00D56E19"/>
    <w:rsid w:val="00D574E8"/>
    <w:rsid w:val="00D5784E"/>
    <w:rsid w:val="00D57B9A"/>
    <w:rsid w:val="00D60163"/>
    <w:rsid w:val="00D60C38"/>
    <w:rsid w:val="00D60EA7"/>
    <w:rsid w:val="00D61D15"/>
    <w:rsid w:val="00D61EDA"/>
    <w:rsid w:val="00D61FDE"/>
    <w:rsid w:val="00D620F5"/>
    <w:rsid w:val="00D626B0"/>
    <w:rsid w:val="00D62765"/>
    <w:rsid w:val="00D629DD"/>
    <w:rsid w:val="00D62DF4"/>
    <w:rsid w:val="00D62E6B"/>
    <w:rsid w:val="00D62F37"/>
    <w:rsid w:val="00D6343F"/>
    <w:rsid w:val="00D6379C"/>
    <w:rsid w:val="00D63CCB"/>
    <w:rsid w:val="00D63E55"/>
    <w:rsid w:val="00D6400C"/>
    <w:rsid w:val="00D6442F"/>
    <w:rsid w:val="00D64A02"/>
    <w:rsid w:val="00D64A7A"/>
    <w:rsid w:val="00D64F55"/>
    <w:rsid w:val="00D653AB"/>
    <w:rsid w:val="00D65428"/>
    <w:rsid w:val="00D656CD"/>
    <w:rsid w:val="00D65881"/>
    <w:rsid w:val="00D659A4"/>
    <w:rsid w:val="00D65C7C"/>
    <w:rsid w:val="00D65F9E"/>
    <w:rsid w:val="00D660B3"/>
    <w:rsid w:val="00D660BC"/>
    <w:rsid w:val="00D66151"/>
    <w:rsid w:val="00D667B1"/>
    <w:rsid w:val="00D66C4D"/>
    <w:rsid w:val="00D67FEC"/>
    <w:rsid w:val="00D6C13B"/>
    <w:rsid w:val="00D703DF"/>
    <w:rsid w:val="00D70676"/>
    <w:rsid w:val="00D708B2"/>
    <w:rsid w:val="00D70962"/>
    <w:rsid w:val="00D70D02"/>
    <w:rsid w:val="00D70EEC"/>
    <w:rsid w:val="00D70FBB"/>
    <w:rsid w:val="00D71113"/>
    <w:rsid w:val="00D71494"/>
    <w:rsid w:val="00D71DDA"/>
    <w:rsid w:val="00D71F82"/>
    <w:rsid w:val="00D7220E"/>
    <w:rsid w:val="00D728C6"/>
    <w:rsid w:val="00D72948"/>
    <w:rsid w:val="00D72E36"/>
    <w:rsid w:val="00D73385"/>
    <w:rsid w:val="00D7360F"/>
    <w:rsid w:val="00D7363C"/>
    <w:rsid w:val="00D739EC"/>
    <w:rsid w:val="00D73A55"/>
    <w:rsid w:val="00D7420F"/>
    <w:rsid w:val="00D74775"/>
    <w:rsid w:val="00D754D7"/>
    <w:rsid w:val="00D7595C"/>
    <w:rsid w:val="00D760B5"/>
    <w:rsid w:val="00D76310"/>
    <w:rsid w:val="00D76601"/>
    <w:rsid w:val="00D766F6"/>
    <w:rsid w:val="00D76D34"/>
    <w:rsid w:val="00D76EF7"/>
    <w:rsid w:val="00D777BC"/>
    <w:rsid w:val="00D77948"/>
    <w:rsid w:val="00D77DD3"/>
    <w:rsid w:val="00D77E70"/>
    <w:rsid w:val="00D77F25"/>
    <w:rsid w:val="00D80233"/>
    <w:rsid w:val="00D802CF"/>
    <w:rsid w:val="00D8089F"/>
    <w:rsid w:val="00D8092E"/>
    <w:rsid w:val="00D80A8B"/>
    <w:rsid w:val="00D80E23"/>
    <w:rsid w:val="00D81195"/>
    <w:rsid w:val="00D813A5"/>
    <w:rsid w:val="00D81C65"/>
    <w:rsid w:val="00D81F1B"/>
    <w:rsid w:val="00D8217B"/>
    <w:rsid w:val="00D82263"/>
    <w:rsid w:val="00D825D1"/>
    <w:rsid w:val="00D82664"/>
    <w:rsid w:val="00D827A8"/>
    <w:rsid w:val="00D83223"/>
    <w:rsid w:val="00D8349C"/>
    <w:rsid w:val="00D8356D"/>
    <w:rsid w:val="00D83882"/>
    <w:rsid w:val="00D83A49"/>
    <w:rsid w:val="00D8405C"/>
    <w:rsid w:val="00D84864"/>
    <w:rsid w:val="00D85150"/>
    <w:rsid w:val="00D852B9"/>
    <w:rsid w:val="00D8533C"/>
    <w:rsid w:val="00D854FD"/>
    <w:rsid w:val="00D8618B"/>
    <w:rsid w:val="00D865A2"/>
    <w:rsid w:val="00D8666E"/>
    <w:rsid w:val="00D86BC1"/>
    <w:rsid w:val="00D87441"/>
    <w:rsid w:val="00D874C9"/>
    <w:rsid w:val="00D87637"/>
    <w:rsid w:val="00D8776B"/>
    <w:rsid w:val="00D87C43"/>
    <w:rsid w:val="00D87D14"/>
    <w:rsid w:val="00D87E04"/>
    <w:rsid w:val="00D87EF3"/>
    <w:rsid w:val="00D90730"/>
    <w:rsid w:val="00D90B91"/>
    <w:rsid w:val="00D90D4A"/>
    <w:rsid w:val="00D90E45"/>
    <w:rsid w:val="00D92174"/>
    <w:rsid w:val="00D929EA"/>
    <w:rsid w:val="00D92E9D"/>
    <w:rsid w:val="00D92F06"/>
    <w:rsid w:val="00D92F49"/>
    <w:rsid w:val="00D93522"/>
    <w:rsid w:val="00D94083"/>
    <w:rsid w:val="00D94380"/>
    <w:rsid w:val="00D94507"/>
    <w:rsid w:val="00D9455B"/>
    <w:rsid w:val="00D94F58"/>
    <w:rsid w:val="00D94FEB"/>
    <w:rsid w:val="00D95457"/>
    <w:rsid w:val="00D95485"/>
    <w:rsid w:val="00D95B38"/>
    <w:rsid w:val="00D961D3"/>
    <w:rsid w:val="00D96A45"/>
    <w:rsid w:val="00D96A9D"/>
    <w:rsid w:val="00D9732B"/>
    <w:rsid w:val="00D975A1"/>
    <w:rsid w:val="00D975AA"/>
    <w:rsid w:val="00D97834"/>
    <w:rsid w:val="00D97DBA"/>
    <w:rsid w:val="00D97E58"/>
    <w:rsid w:val="00D97E59"/>
    <w:rsid w:val="00DA015F"/>
    <w:rsid w:val="00DA01C2"/>
    <w:rsid w:val="00DA0262"/>
    <w:rsid w:val="00DA028C"/>
    <w:rsid w:val="00DA0DDD"/>
    <w:rsid w:val="00DA1317"/>
    <w:rsid w:val="00DA16BC"/>
    <w:rsid w:val="00DA178E"/>
    <w:rsid w:val="00DA1BF3"/>
    <w:rsid w:val="00DA1FBE"/>
    <w:rsid w:val="00DA25AA"/>
    <w:rsid w:val="00DA2EAA"/>
    <w:rsid w:val="00DA3494"/>
    <w:rsid w:val="00DA3588"/>
    <w:rsid w:val="00DA3E10"/>
    <w:rsid w:val="00DA420B"/>
    <w:rsid w:val="00DA4D8F"/>
    <w:rsid w:val="00DA5382"/>
    <w:rsid w:val="00DA5B26"/>
    <w:rsid w:val="00DA60FA"/>
    <w:rsid w:val="00DA6444"/>
    <w:rsid w:val="00DA6475"/>
    <w:rsid w:val="00DA65A6"/>
    <w:rsid w:val="00DA67C1"/>
    <w:rsid w:val="00DA6F0C"/>
    <w:rsid w:val="00DA709E"/>
    <w:rsid w:val="00DA716D"/>
    <w:rsid w:val="00DA71EF"/>
    <w:rsid w:val="00DA77F7"/>
    <w:rsid w:val="00DA79AD"/>
    <w:rsid w:val="00DB017B"/>
    <w:rsid w:val="00DB01D3"/>
    <w:rsid w:val="00DB09BD"/>
    <w:rsid w:val="00DB0D37"/>
    <w:rsid w:val="00DB146F"/>
    <w:rsid w:val="00DB155D"/>
    <w:rsid w:val="00DB16CD"/>
    <w:rsid w:val="00DB1801"/>
    <w:rsid w:val="00DB1856"/>
    <w:rsid w:val="00DB1AD6"/>
    <w:rsid w:val="00DB1AFF"/>
    <w:rsid w:val="00DB1C17"/>
    <w:rsid w:val="00DB2576"/>
    <w:rsid w:val="00DB2F92"/>
    <w:rsid w:val="00DB3070"/>
    <w:rsid w:val="00DB3182"/>
    <w:rsid w:val="00DB35E6"/>
    <w:rsid w:val="00DB3BC2"/>
    <w:rsid w:val="00DB49B2"/>
    <w:rsid w:val="00DB4BB0"/>
    <w:rsid w:val="00DB4DF1"/>
    <w:rsid w:val="00DB50C7"/>
    <w:rsid w:val="00DB53F2"/>
    <w:rsid w:val="00DB5450"/>
    <w:rsid w:val="00DB5564"/>
    <w:rsid w:val="00DB57F6"/>
    <w:rsid w:val="00DB5925"/>
    <w:rsid w:val="00DB5ADC"/>
    <w:rsid w:val="00DB5B7D"/>
    <w:rsid w:val="00DB6000"/>
    <w:rsid w:val="00DB61BE"/>
    <w:rsid w:val="00DB6335"/>
    <w:rsid w:val="00DB684B"/>
    <w:rsid w:val="00DB6BCD"/>
    <w:rsid w:val="00DB6C4F"/>
    <w:rsid w:val="00DB7469"/>
    <w:rsid w:val="00DB75BF"/>
    <w:rsid w:val="00DB7A2A"/>
    <w:rsid w:val="00DB7C5F"/>
    <w:rsid w:val="00DC003D"/>
    <w:rsid w:val="00DC01BB"/>
    <w:rsid w:val="00DC025C"/>
    <w:rsid w:val="00DC02F6"/>
    <w:rsid w:val="00DC099A"/>
    <w:rsid w:val="00DC0E56"/>
    <w:rsid w:val="00DC10A2"/>
    <w:rsid w:val="00DC17B5"/>
    <w:rsid w:val="00DC1A01"/>
    <w:rsid w:val="00DC1B52"/>
    <w:rsid w:val="00DC1BFB"/>
    <w:rsid w:val="00DC1C27"/>
    <w:rsid w:val="00DC1D3B"/>
    <w:rsid w:val="00DC2171"/>
    <w:rsid w:val="00DC23E8"/>
    <w:rsid w:val="00DC2410"/>
    <w:rsid w:val="00DC2481"/>
    <w:rsid w:val="00DC2599"/>
    <w:rsid w:val="00DC25F5"/>
    <w:rsid w:val="00DC28F9"/>
    <w:rsid w:val="00DC34AA"/>
    <w:rsid w:val="00DC34D6"/>
    <w:rsid w:val="00DC3842"/>
    <w:rsid w:val="00DC42D3"/>
    <w:rsid w:val="00DC4370"/>
    <w:rsid w:val="00DC4426"/>
    <w:rsid w:val="00DC456D"/>
    <w:rsid w:val="00DC4BB3"/>
    <w:rsid w:val="00DC55AD"/>
    <w:rsid w:val="00DC56D1"/>
    <w:rsid w:val="00DC5706"/>
    <w:rsid w:val="00DC59A7"/>
    <w:rsid w:val="00DC59EA"/>
    <w:rsid w:val="00DC616A"/>
    <w:rsid w:val="00DC641F"/>
    <w:rsid w:val="00DC66F7"/>
    <w:rsid w:val="00DC6D2F"/>
    <w:rsid w:val="00DC6F69"/>
    <w:rsid w:val="00DC6FD1"/>
    <w:rsid w:val="00DC71D5"/>
    <w:rsid w:val="00DC7660"/>
    <w:rsid w:val="00DD01E0"/>
    <w:rsid w:val="00DD0A63"/>
    <w:rsid w:val="00DD0D54"/>
    <w:rsid w:val="00DD0DAD"/>
    <w:rsid w:val="00DD1024"/>
    <w:rsid w:val="00DD1535"/>
    <w:rsid w:val="00DD16BD"/>
    <w:rsid w:val="00DD1E5C"/>
    <w:rsid w:val="00DD23C0"/>
    <w:rsid w:val="00DD2521"/>
    <w:rsid w:val="00DD379E"/>
    <w:rsid w:val="00DD39A4"/>
    <w:rsid w:val="00DD3A08"/>
    <w:rsid w:val="00DD3AB0"/>
    <w:rsid w:val="00DD3D02"/>
    <w:rsid w:val="00DD3E81"/>
    <w:rsid w:val="00DD3F16"/>
    <w:rsid w:val="00DD41C6"/>
    <w:rsid w:val="00DD47F2"/>
    <w:rsid w:val="00DD49EA"/>
    <w:rsid w:val="00DD4AA6"/>
    <w:rsid w:val="00DD4B00"/>
    <w:rsid w:val="00DD5624"/>
    <w:rsid w:val="00DD5650"/>
    <w:rsid w:val="00DD5785"/>
    <w:rsid w:val="00DD5836"/>
    <w:rsid w:val="00DD78AB"/>
    <w:rsid w:val="00DD7B7B"/>
    <w:rsid w:val="00DE02FD"/>
    <w:rsid w:val="00DE0385"/>
    <w:rsid w:val="00DE04F5"/>
    <w:rsid w:val="00DE05D1"/>
    <w:rsid w:val="00DE0984"/>
    <w:rsid w:val="00DE1378"/>
    <w:rsid w:val="00DE1422"/>
    <w:rsid w:val="00DE163C"/>
    <w:rsid w:val="00DE1B00"/>
    <w:rsid w:val="00DE1FFA"/>
    <w:rsid w:val="00DE2120"/>
    <w:rsid w:val="00DE2ED1"/>
    <w:rsid w:val="00DE3468"/>
    <w:rsid w:val="00DE479D"/>
    <w:rsid w:val="00DE551C"/>
    <w:rsid w:val="00DE585B"/>
    <w:rsid w:val="00DE6193"/>
    <w:rsid w:val="00DE63DD"/>
    <w:rsid w:val="00DE6480"/>
    <w:rsid w:val="00DE6622"/>
    <w:rsid w:val="00DE6698"/>
    <w:rsid w:val="00DE6739"/>
    <w:rsid w:val="00DE67AF"/>
    <w:rsid w:val="00DE6AC6"/>
    <w:rsid w:val="00DE6B57"/>
    <w:rsid w:val="00DE6DC2"/>
    <w:rsid w:val="00DE72FC"/>
    <w:rsid w:val="00DE7645"/>
    <w:rsid w:val="00DF0290"/>
    <w:rsid w:val="00DF0638"/>
    <w:rsid w:val="00DF0693"/>
    <w:rsid w:val="00DF082A"/>
    <w:rsid w:val="00DF0836"/>
    <w:rsid w:val="00DF0AEA"/>
    <w:rsid w:val="00DF0B1F"/>
    <w:rsid w:val="00DF0C35"/>
    <w:rsid w:val="00DF0D8E"/>
    <w:rsid w:val="00DF104D"/>
    <w:rsid w:val="00DF19C0"/>
    <w:rsid w:val="00DF2128"/>
    <w:rsid w:val="00DF2997"/>
    <w:rsid w:val="00DF2BC3"/>
    <w:rsid w:val="00DF2F9C"/>
    <w:rsid w:val="00DF37CC"/>
    <w:rsid w:val="00DF40A3"/>
    <w:rsid w:val="00DF46C2"/>
    <w:rsid w:val="00DF4864"/>
    <w:rsid w:val="00DF4987"/>
    <w:rsid w:val="00DF4D0F"/>
    <w:rsid w:val="00DF4F02"/>
    <w:rsid w:val="00DF58F9"/>
    <w:rsid w:val="00DF5BD6"/>
    <w:rsid w:val="00DF6063"/>
    <w:rsid w:val="00DF62F3"/>
    <w:rsid w:val="00DF6B43"/>
    <w:rsid w:val="00DF7B76"/>
    <w:rsid w:val="00E00435"/>
    <w:rsid w:val="00E00EA4"/>
    <w:rsid w:val="00E016E2"/>
    <w:rsid w:val="00E01B14"/>
    <w:rsid w:val="00E029B6"/>
    <w:rsid w:val="00E037AA"/>
    <w:rsid w:val="00E03B0C"/>
    <w:rsid w:val="00E03E66"/>
    <w:rsid w:val="00E04414"/>
    <w:rsid w:val="00E04743"/>
    <w:rsid w:val="00E0490A"/>
    <w:rsid w:val="00E04D8D"/>
    <w:rsid w:val="00E04F88"/>
    <w:rsid w:val="00E050ED"/>
    <w:rsid w:val="00E05C43"/>
    <w:rsid w:val="00E05EDE"/>
    <w:rsid w:val="00E066FC"/>
    <w:rsid w:val="00E06D67"/>
    <w:rsid w:val="00E07027"/>
    <w:rsid w:val="00E07410"/>
    <w:rsid w:val="00E075F2"/>
    <w:rsid w:val="00E07673"/>
    <w:rsid w:val="00E07834"/>
    <w:rsid w:val="00E07992"/>
    <w:rsid w:val="00E07DBC"/>
    <w:rsid w:val="00E07F66"/>
    <w:rsid w:val="00E1004C"/>
    <w:rsid w:val="00E10149"/>
    <w:rsid w:val="00E104AA"/>
    <w:rsid w:val="00E108E0"/>
    <w:rsid w:val="00E10D23"/>
    <w:rsid w:val="00E11017"/>
    <w:rsid w:val="00E11330"/>
    <w:rsid w:val="00E1156B"/>
    <w:rsid w:val="00E11BE8"/>
    <w:rsid w:val="00E11E17"/>
    <w:rsid w:val="00E12269"/>
    <w:rsid w:val="00E12548"/>
    <w:rsid w:val="00E1259E"/>
    <w:rsid w:val="00E130B6"/>
    <w:rsid w:val="00E13263"/>
    <w:rsid w:val="00E134CF"/>
    <w:rsid w:val="00E13E95"/>
    <w:rsid w:val="00E140BA"/>
    <w:rsid w:val="00E14112"/>
    <w:rsid w:val="00E14731"/>
    <w:rsid w:val="00E14973"/>
    <w:rsid w:val="00E14E39"/>
    <w:rsid w:val="00E15363"/>
    <w:rsid w:val="00E15554"/>
    <w:rsid w:val="00E155FF"/>
    <w:rsid w:val="00E15A29"/>
    <w:rsid w:val="00E15F3F"/>
    <w:rsid w:val="00E1602F"/>
    <w:rsid w:val="00E167DA"/>
    <w:rsid w:val="00E16C5E"/>
    <w:rsid w:val="00E16DEF"/>
    <w:rsid w:val="00E16F23"/>
    <w:rsid w:val="00E16F6F"/>
    <w:rsid w:val="00E17027"/>
    <w:rsid w:val="00E170C4"/>
    <w:rsid w:val="00E17213"/>
    <w:rsid w:val="00E173C5"/>
    <w:rsid w:val="00E176E1"/>
    <w:rsid w:val="00E177E9"/>
    <w:rsid w:val="00E17F5C"/>
    <w:rsid w:val="00E201CA"/>
    <w:rsid w:val="00E2090C"/>
    <w:rsid w:val="00E20A4C"/>
    <w:rsid w:val="00E20B5F"/>
    <w:rsid w:val="00E20FCD"/>
    <w:rsid w:val="00E210B2"/>
    <w:rsid w:val="00E2129B"/>
    <w:rsid w:val="00E21430"/>
    <w:rsid w:val="00E217FE"/>
    <w:rsid w:val="00E21DC8"/>
    <w:rsid w:val="00E21E32"/>
    <w:rsid w:val="00E2257F"/>
    <w:rsid w:val="00E225EC"/>
    <w:rsid w:val="00E22685"/>
    <w:rsid w:val="00E22D08"/>
    <w:rsid w:val="00E22D93"/>
    <w:rsid w:val="00E22F44"/>
    <w:rsid w:val="00E22FD0"/>
    <w:rsid w:val="00E233F4"/>
    <w:rsid w:val="00E2345D"/>
    <w:rsid w:val="00E23604"/>
    <w:rsid w:val="00E23A4A"/>
    <w:rsid w:val="00E23C42"/>
    <w:rsid w:val="00E242B2"/>
    <w:rsid w:val="00E24D1D"/>
    <w:rsid w:val="00E24E40"/>
    <w:rsid w:val="00E2546B"/>
    <w:rsid w:val="00E25E11"/>
    <w:rsid w:val="00E25E71"/>
    <w:rsid w:val="00E2629F"/>
    <w:rsid w:val="00E27932"/>
    <w:rsid w:val="00E27EDC"/>
    <w:rsid w:val="00E304ED"/>
    <w:rsid w:val="00E319C9"/>
    <w:rsid w:val="00E31A1B"/>
    <w:rsid w:val="00E320AB"/>
    <w:rsid w:val="00E325A8"/>
    <w:rsid w:val="00E32685"/>
    <w:rsid w:val="00E3287C"/>
    <w:rsid w:val="00E336F4"/>
    <w:rsid w:val="00E339A7"/>
    <w:rsid w:val="00E34396"/>
    <w:rsid w:val="00E35051"/>
    <w:rsid w:val="00E355CB"/>
    <w:rsid w:val="00E35ACB"/>
    <w:rsid w:val="00E35ADC"/>
    <w:rsid w:val="00E35B36"/>
    <w:rsid w:val="00E36BF5"/>
    <w:rsid w:val="00E36EE8"/>
    <w:rsid w:val="00E377E4"/>
    <w:rsid w:val="00E37C28"/>
    <w:rsid w:val="00E37FCD"/>
    <w:rsid w:val="00E4048A"/>
    <w:rsid w:val="00E406ED"/>
    <w:rsid w:val="00E40A35"/>
    <w:rsid w:val="00E40EE0"/>
    <w:rsid w:val="00E418EB"/>
    <w:rsid w:val="00E41A44"/>
    <w:rsid w:val="00E41C93"/>
    <w:rsid w:val="00E422A4"/>
    <w:rsid w:val="00E42737"/>
    <w:rsid w:val="00E427B3"/>
    <w:rsid w:val="00E42827"/>
    <w:rsid w:val="00E42B2B"/>
    <w:rsid w:val="00E42BA8"/>
    <w:rsid w:val="00E4333F"/>
    <w:rsid w:val="00E43AF8"/>
    <w:rsid w:val="00E44044"/>
    <w:rsid w:val="00E4414E"/>
    <w:rsid w:val="00E442E6"/>
    <w:rsid w:val="00E44576"/>
    <w:rsid w:val="00E44645"/>
    <w:rsid w:val="00E44E1C"/>
    <w:rsid w:val="00E45849"/>
    <w:rsid w:val="00E4615F"/>
    <w:rsid w:val="00E463D0"/>
    <w:rsid w:val="00E473DF"/>
    <w:rsid w:val="00E4751F"/>
    <w:rsid w:val="00E47738"/>
    <w:rsid w:val="00E47809"/>
    <w:rsid w:val="00E50242"/>
    <w:rsid w:val="00E50791"/>
    <w:rsid w:val="00E511C4"/>
    <w:rsid w:val="00E516F9"/>
    <w:rsid w:val="00E5186E"/>
    <w:rsid w:val="00E519A9"/>
    <w:rsid w:val="00E52105"/>
    <w:rsid w:val="00E522F0"/>
    <w:rsid w:val="00E5281E"/>
    <w:rsid w:val="00E52A8D"/>
    <w:rsid w:val="00E52AAF"/>
    <w:rsid w:val="00E531E8"/>
    <w:rsid w:val="00E533D8"/>
    <w:rsid w:val="00E5351F"/>
    <w:rsid w:val="00E53A3E"/>
    <w:rsid w:val="00E53C2F"/>
    <w:rsid w:val="00E53DF6"/>
    <w:rsid w:val="00E5497D"/>
    <w:rsid w:val="00E54D3C"/>
    <w:rsid w:val="00E55BBE"/>
    <w:rsid w:val="00E55DF0"/>
    <w:rsid w:val="00E55EC2"/>
    <w:rsid w:val="00E56AF6"/>
    <w:rsid w:val="00E56C0B"/>
    <w:rsid w:val="00E56F08"/>
    <w:rsid w:val="00E56F28"/>
    <w:rsid w:val="00E57A6C"/>
    <w:rsid w:val="00E601F9"/>
    <w:rsid w:val="00E6082A"/>
    <w:rsid w:val="00E60E1F"/>
    <w:rsid w:val="00E6122B"/>
    <w:rsid w:val="00E6130E"/>
    <w:rsid w:val="00E622E6"/>
    <w:rsid w:val="00E62441"/>
    <w:rsid w:val="00E62634"/>
    <w:rsid w:val="00E62D99"/>
    <w:rsid w:val="00E62DBD"/>
    <w:rsid w:val="00E630BF"/>
    <w:rsid w:val="00E63110"/>
    <w:rsid w:val="00E63759"/>
    <w:rsid w:val="00E63845"/>
    <w:rsid w:val="00E63EEB"/>
    <w:rsid w:val="00E63F9F"/>
    <w:rsid w:val="00E645A2"/>
    <w:rsid w:val="00E6543E"/>
    <w:rsid w:val="00E65DAB"/>
    <w:rsid w:val="00E661E2"/>
    <w:rsid w:val="00E661E9"/>
    <w:rsid w:val="00E66656"/>
    <w:rsid w:val="00E6728C"/>
    <w:rsid w:val="00E67515"/>
    <w:rsid w:val="00E67816"/>
    <w:rsid w:val="00E67E29"/>
    <w:rsid w:val="00E704EE"/>
    <w:rsid w:val="00E70F5F"/>
    <w:rsid w:val="00E710AD"/>
    <w:rsid w:val="00E714B1"/>
    <w:rsid w:val="00E71680"/>
    <w:rsid w:val="00E718FD"/>
    <w:rsid w:val="00E71B50"/>
    <w:rsid w:val="00E71C17"/>
    <w:rsid w:val="00E71CA5"/>
    <w:rsid w:val="00E71ECE"/>
    <w:rsid w:val="00E72241"/>
    <w:rsid w:val="00E72399"/>
    <w:rsid w:val="00E725F1"/>
    <w:rsid w:val="00E726A7"/>
    <w:rsid w:val="00E72983"/>
    <w:rsid w:val="00E72B97"/>
    <w:rsid w:val="00E72D02"/>
    <w:rsid w:val="00E72D8A"/>
    <w:rsid w:val="00E72FFB"/>
    <w:rsid w:val="00E731F8"/>
    <w:rsid w:val="00E73397"/>
    <w:rsid w:val="00E73E2D"/>
    <w:rsid w:val="00E73E6F"/>
    <w:rsid w:val="00E744D9"/>
    <w:rsid w:val="00E751C7"/>
    <w:rsid w:val="00E755D5"/>
    <w:rsid w:val="00E75CAE"/>
    <w:rsid w:val="00E75CDE"/>
    <w:rsid w:val="00E760D4"/>
    <w:rsid w:val="00E765E8"/>
    <w:rsid w:val="00E76786"/>
    <w:rsid w:val="00E7688E"/>
    <w:rsid w:val="00E76A71"/>
    <w:rsid w:val="00E76B81"/>
    <w:rsid w:val="00E774C8"/>
    <w:rsid w:val="00E776EF"/>
    <w:rsid w:val="00E77D22"/>
    <w:rsid w:val="00E80A8D"/>
    <w:rsid w:val="00E80B48"/>
    <w:rsid w:val="00E8116C"/>
    <w:rsid w:val="00E81C13"/>
    <w:rsid w:val="00E820D7"/>
    <w:rsid w:val="00E82867"/>
    <w:rsid w:val="00E82BCF"/>
    <w:rsid w:val="00E82E7A"/>
    <w:rsid w:val="00E82F39"/>
    <w:rsid w:val="00E82F9F"/>
    <w:rsid w:val="00E83231"/>
    <w:rsid w:val="00E83568"/>
    <w:rsid w:val="00E83804"/>
    <w:rsid w:val="00E83B04"/>
    <w:rsid w:val="00E83E69"/>
    <w:rsid w:val="00E8473D"/>
    <w:rsid w:val="00E84D87"/>
    <w:rsid w:val="00E84EEB"/>
    <w:rsid w:val="00E8506F"/>
    <w:rsid w:val="00E854D3"/>
    <w:rsid w:val="00E85731"/>
    <w:rsid w:val="00E86161"/>
    <w:rsid w:val="00E874C0"/>
    <w:rsid w:val="00E87B02"/>
    <w:rsid w:val="00E9045F"/>
    <w:rsid w:val="00E9051F"/>
    <w:rsid w:val="00E906A0"/>
    <w:rsid w:val="00E90AFC"/>
    <w:rsid w:val="00E91608"/>
    <w:rsid w:val="00E91685"/>
    <w:rsid w:val="00E91D86"/>
    <w:rsid w:val="00E922C9"/>
    <w:rsid w:val="00E92716"/>
    <w:rsid w:val="00E929B5"/>
    <w:rsid w:val="00E93CFE"/>
    <w:rsid w:val="00E93D16"/>
    <w:rsid w:val="00E93F4E"/>
    <w:rsid w:val="00E941E2"/>
    <w:rsid w:val="00E94388"/>
    <w:rsid w:val="00E9459D"/>
    <w:rsid w:val="00E94EF4"/>
    <w:rsid w:val="00E94FBB"/>
    <w:rsid w:val="00E9523B"/>
    <w:rsid w:val="00E952E0"/>
    <w:rsid w:val="00E95A56"/>
    <w:rsid w:val="00E961F6"/>
    <w:rsid w:val="00E96241"/>
    <w:rsid w:val="00E963DE"/>
    <w:rsid w:val="00E965F9"/>
    <w:rsid w:val="00E96925"/>
    <w:rsid w:val="00E96962"/>
    <w:rsid w:val="00E969EE"/>
    <w:rsid w:val="00E96DED"/>
    <w:rsid w:val="00E96F14"/>
    <w:rsid w:val="00E974A4"/>
    <w:rsid w:val="00E975B4"/>
    <w:rsid w:val="00E97A98"/>
    <w:rsid w:val="00EA03DC"/>
    <w:rsid w:val="00EA072A"/>
    <w:rsid w:val="00EA0B80"/>
    <w:rsid w:val="00EA0C2C"/>
    <w:rsid w:val="00EA0F76"/>
    <w:rsid w:val="00EA1608"/>
    <w:rsid w:val="00EA167A"/>
    <w:rsid w:val="00EA2301"/>
    <w:rsid w:val="00EA2695"/>
    <w:rsid w:val="00EA2780"/>
    <w:rsid w:val="00EA3477"/>
    <w:rsid w:val="00EA3684"/>
    <w:rsid w:val="00EA3E41"/>
    <w:rsid w:val="00EA40F5"/>
    <w:rsid w:val="00EA4611"/>
    <w:rsid w:val="00EA4A01"/>
    <w:rsid w:val="00EA4A10"/>
    <w:rsid w:val="00EA4AF2"/>
    <w:rsid w:val="00EA5316"/>
    <w:rsid w:val="00EA5623"/>
    <w:rsid w:val="00EA593D"/>
    <w:rsid w:val="00EA5D7E"/>
    <w:rsid w:val="00EA5F95"/>
    <w:rsid w:val="00EA63FD"/>
    <w:rsid w:val="00EA6443"/>
    <w:rsid w:val="00EA699A"/>
    <w:rsid w:val="00EA6D01"/>
    <w:rsid w:val="00EA6E60"/>
    <w:rsid w:val="00EA6F12"/>
    <w:rsid w:val="00EA717D"/>
    <w:rsid w:val="00EA7233"/>
    <w:rsid w:val="00EA7E5B"/>
    <w:rsid w:val="00EB012C"/>
    <w:rsid w:val="00EB0171"/>
    <w:rsid w:val="00EB03FE"/>
    <w:rsid w:val="00EB04A3"/>
    <w:rsid w:val="00EB04B9"/>
    <w:rsid w:val="00EB0DAB"/>
    <w:rsid w:val="00EB0EE3"/>
    <w:rsid w:val="00EB1432"/>
    <w:rsid w:val="00EB1918"/>
    <w:rsid w:val="00EB1A31"/>
    <w:rsid w:val="00EB1BEE"/>
    <w:rsid w:val="00EB1C0A"/>
    <w:rsid w:val="00EB1D3D"/>
    <w:rsid w:val="00EB279D"/>
    <w:rsid w:val="00EB2A39"/>
    <w:rsid w:val="00EB2ECC"/>
    <w:rsid w:val="00EB2FBC"/>
    <w:rsid w:val="00EB32B9"/>
    <w:rsid w:val="00EB344F"/>
    <w:rsid w:val="00EB34FA"/>
    <w:rsid w:val="00EB3513"/>
    <w:rsid w:val="00EB352F"/>
    <w:rsid w:val="00EB382A"/>
    <w:rsid w:val="00EB387D"/>
    <w:rsid w:val="00EB3B8F"/>
    <w:rsid w:val="00EB3E74"/>
    <w:rsid w:val="00EB3E80"/>
    <w:rsid w:val="00EB4083"/>
    <w:rsid w:val="00EB44E1"/>
    <w:rsid w:val="00EB474A"/>
    <w:rsid w:val="00EB4934"/>
    <w:rsid w:val="00EB4994"/>
    <w:rsid w:val="00EB4C90"/>
    <w:rsid w:val="00EB503E"/>
    <w:rsid w:val="00EB5228"/>
    <w:rsid w:val="00EB588E"/>
    <w:rsid w:val="00EB5FAB"/>
    <w:rsid w:val="00EB6245"/>
    <w:rsid w:val="00EB6612"/>
    <w:rsid w:val="00EB6ACE"/>
    <w:rsid w:val="00EB72BD"/>
    <w:rsid w:val="00EB73FD"/>
    <w:rsid w:val="00EB7EAD"/>
    <w:rsid w:val="00EC07DB"/>
    <w:rsid w:val="00EC0E0A"/>
    <w:rsid w:val="00EC0FF0"/>
    <w:rsid w:val="00EC1817"/>
    <w:rsid w:val="00EC1F49"/>
    <w:rsid w:val="00EC25F7"/>
    <w:rsid w:val="00EC27C6"/>
    <w:rsid w:val="00EC29E6"/>
    <w:rsid w:val="00EC369E"/>
    <w:rsid w:val="00EC3B8A"/>
    <w:rsid w:val="00EC3DD9"/>
    <w:rsid w:val="00EC418B"/>
    <w:rsid w:val="00EC4400"/>
    <w:rsid w:val="00EC476C"/>
    <w:rsid w:val="00EC478B"/>
    <w:rsid w:val="00EC4B10"/>
    <w:rsid w:val="00EC5624"/>
    <w:rsid w:val="00EC566C"/>
    <w:rsid w:val="00EC5A88"/>
    <w:rsid w:val="00EC5BCF"/>
    <w:rsid w:val="00EC5D8E"/>
    <w:rsid w:val="00EC6C3A"/>
    <w:rsid w:val="00EC6EF6"/>
    <w:rsid w:val="00EC75D2"/>
    <w:rsid w:val="00EC7706"/>
    <w:rsid w:val="00EC7885"/>
    <w:rsid w:val="00EC7C49"/>
    <w:rsid w:val="00ED0016"/>
    <w:rsid w:val="00ED01D7"/>
    <w:rsid w:val="00ED04D5"/>
    <w:rsid w:val="00ED0524"/>
    <w:rsid w:val="00ED0944"/>
    <w:rsid w:val="00ED0C33"/>
    <w:rsid w:val="00ED0E85"/>
    <w:rsid w:val="00ED136B"/>
    <w:rsid w:val="00ED17D9"/>
    <w:rsid w:val="00ED21C1"/>
    <w:rsid w:val="00ED27AC"/>
    <w:rsid w:val="00ED2D17"/>
    <w:rsid w:val="00ED30BA"/>
    <w:rsid w:val="00ED3216"/>
    <w:rsid w:val="00ED34CF"/>
    <w:rsid w:val="00ED3D42"/>
    <w:rsid w:val="00ED3E55"/>
    <w:rsid w:val="00ED4485"/>
    <w:rsid w:val="00ED4B90"/>
    <w:rsid w:val="00ED4D8C"/>
    <w:rsid w:val="00ED4FED"/>
    <w:rsid w:val="00ED576E"/>
    <w:rsid w:val="00ED5858"/>
    <w:rsid w:val="00ED5A82"/>
    <w:rsid w:val="00ED5B4E"/>
    <w:rsid w:val="00ED6014"/>
    <w:rsid w:val="00ED61D7"/>
    <w:rsid w:val="00ED6533"/>
    <w:rsid w:val="00ED6C3E"/>
    <w:rsid w:val="00ED739A"/>
    <w:rsid w:val="00ED7C80"/>
    <w:rsid w:val="00ED7CB1"/>
    <w:rsid w:val="00ED7DFC"/>
    <w:rsid w:val="00EE0355"/>
    <w:rsid w:val="00EE03EB"/>
    <w:rsid w:val="00EE065E"/>
    <w:rsid w:val="00EE0C19"/>
    <w:rsid w:val="00EE1667"/>
    <w:rsid w:val="00EE1676"/>
    <w:rsid w:val="00EE1A34"/>
    <w:rsid w:val="00EE1B62"/>
    <w:rsid w:val="00EE2499"/>
    <w:rsid w:val="00EE2577"/>
    <w:rsid w:val="00EE26C1"/>
    <w:rsid w:val="00EE3B29"/>
    <w:rsid w:val="00EE3B57"/>
    <w:rsid w:val="00EE3C78"/>
    <w:rsid w:val="00EE3D40"/>
    <w:rsid w:val="00EE3DF9"/>
    <w:rsid w:val="00EE408C"/>
    <w:rsid w:val="00EE4470"/>
    <w:rsid w:val="00EE49E4"/>
    <w:rsid w:val="00EE4A69"/>
    <w:rsid w:val="00EE538C"/>
    <w:rsid w:val="00EE5605"/>
    <w:rsid w:val="00EE5DAB"/>
    <w:rsid w:val="00EE6C8D"/>
    <w:rsid w:val="00EE700A"/>
    <w:rsid w:val="00EE7546"/>
    <w:rsid w:val="00EE7733"/>
    <w:rsid w:val="00EF06CF"/>
    <w:rsid w:val="00EF070D"/>
    <w:rsid w:val="00EF0DC5"/>
    <w:rsid w:val="00EF0DF3"/>
    <w:rsid w:val="00EF1C77"/>
    <w:rsid w:val="00EF1DEC"/>
    <w:rsid w:val="00EF1EEA"/>
    <w:rsid w:val="00EF2366"/>
    <w:rsid w:val="00EF28FC"/>
    <w:rsid w:val="00EF332F"/>
    <w:rsid w:val="00EF340D"/>
    <w:rsid w:val="00EF377D"/>
    <w:rsid w:val="00EF39B0"/>
    <w:rsid w:val="00EF3A9B"/>
    <w:rsid w:val="00EF3C03"/>
    <w:rsid w:val="00EF3DA4"/>
    <w:rsid w:val="00EF4110"/>
    <w:rsid w:val="00EF4538"/>
    <w:rsid w:val="00EF4C31"/>
    <w:rsid w:val="00EF4D25"/>
    <w:rsid w:val="00EF4F9C"/>
    <w:rsid w:val="00EF5024"/>
    <w:rsid w:val="00EF5175"/>
    <w:rsid w:val="00EF540F"/>
    <w:rsid w:val="00EF54F8"/>
    <w:rsid w:val="00EF5712"/>
    <w:rsid w:val="00EF5878"/>
    <w:rsid w:val="00EF5CFC"/>
    <w:rsid w:val="00EF5F10"/>
    <w:rsid w:val="00EF7297"/>
    <w:rsid w:val="00EF7707"/>
    <w:rsid w:val="00EF799D"/>
    <w:rsid w:val="00EF7A13"/>
    <w:rsid w:val="00EF7F86"/>
    <w:rsid w:val="00F00BD6"/>
    <w:rsid w:val="00F0124E"/>
    <w:rsid w:val="00F01485"/>
    <w:rsid w:val="00F014C0"/>
    <w:rsid w:val="00F01907"/>
    <w:rsid w:val="00F021BB"/>
    <w:rsid w:val="00F0249D"/>
    <w:rsid w:val="00F025B9"/>
    <w:rsid w:val="00F0276A"/>
    <w:rsid w:val="00F028FB"/>
    <w:rsid w:val="00F0313F"/>
    <w:rsid w:val="00F0320D"/>
    <w:rsid w:val="00F0320E"/>
    <w:rsid w:val="00F0337E"/>
    <w:rsid w:val="00F0338A"/>
    <w:rsid w:val="00F03AA8"/>
    <w:rsid w:val="00F041F7"/>
    <w:rsid w:val="00F042AA"/>
    <w:rsid w:val="00F04B9E"/>
    <w:rsid w:val="00F04CCA"/>
    <w:rsid w:val="00F04E11"/>
    <w:rsid w:val="00F05046"/>
    <w:rsid w:val="00F0521A"/>
    <w:rsid w:val="00F06437"/>
    <w:rsid w:val="00F06547"/>
    <w:rsid w:val="00F06593"/>
    <w:rsid w:val="00F066EA"/>
    <w:rsid w:val="00F06AAE"/>
    <w:rsid w:val="00F0700F"/>
    <w:rsid w:val="00F07069"/>
    <w:rsid w:val="00F0729D"/>
    <w:rsid w:val="00F07A1B"/>
    <w:rsid w:val="00F09C0D"/>
    <w:rsid w:val="00F10034"/>
    <w:rsid w:val="00F101AF"/>
    <w:rsid w:val="00F10504"/>
    <w:rsid w:val="00F107A3"/>
    <w:rsid w:val="00F10B72"/>
    <w:rsid w:val="00F11125"/>
    <w:rsid w:val="00F113B8"/>
    <w:rsid w:val="00F121E6"/>
    <w:rsid w:val="00F125C1"/>
    <w:rsid w:val="00F129E3"/>
    <w:rsid w:val="00F12A6C"/>
    <w:rsid w:val="00F12ED2"/>
    <w:rsid w:val="00F12F71"/>
    <w:rsid w:val="00F136E6"/>
    <w:rsid w:val="00F141E7"/>
    <w:rsid w:val="00F14498"/>
    <w:rsid w:val="00F14598"/>
    <w:rsid w:val="00F14823"/>
    <w:rsid w:val="00F152A9"/>
    <w:rsid w:val="00F1568C"/>
    <w:rsid w:val="00F156DE"/>
    <w:rsid w:val="00F15E48"/>
    <w:rsid w:val="00F1610A"/>
    <w:rsid w:val="00F16519"/>
    <w:rsid w:val="00F16FC4"/>
    <w:rsid w:val="00F17579"/>
    <w:rsid w:val="00F17612"/>
    <w:rsid w:val="00F177C0"/>
    <w:rsid w:val="00F178CB"/>
    <w:rsid w:val="00F17AC3"/>
    <w:rsid w:val="00F20134"/>
    <w:rsid w:val="00F205E7"/>
    <w:rsid w:val="00F209AA"/>
    <w:rsid w:val="00F20AF9"/>
    <w:rsid w:val="00F20DAC"/>
    <w:rsid w:val="00F21B06"/>
    <w:rsid w:val="00F21F25"/>
    <w:rsid w:val="00F22079"/>
    <w:rsid w:val="00F22530"/>
    <w:rsid w:val="00F22958"/>
    <w:rsid w:val="00F22D88"/>
    <w:rsid w:val="00F22E7F"/>
    <w:rsid w:val="00F23350"/>
    <w:rsid w:val="00F233FC"/>
    <w:rsid w:val="00F23570"/>
    <w:rsid w:val="00F23595"/>
    <w:rsid w:val="00F235CC"/>
    <w:rsid w:val="00F23900"/>
    <w:rsid w:val="00F23A2F"/>
    <w:rsid w:val="00F23EE6"/>
    <w:rsid w:val="00F241DA"/>
    <w:rsid w:val="00F24406"/>
    <w:rsid w:val="00F2451A"/>
    <w:rsid w:val="00F24654"/>
    <w:rsid w:val="00F24690"/>
    <w:rsid w:val="00F24AD3"/>
    <w:rsid w:val="00F24AF4"/>
    <w:rsid w:val="00F24B1A"/>
    <w:rsid w:val="00F24B71"/>
    <w:rsid w:val="00F24EE4"/>
    <w:rsid w:val="00F255AD"/>
    <w:rsid w:val="00F259D3"/>
    <w:rsid w:val="00F25B9A"/>
    <w:rsid w:val="00F25C4C"/>
    <w:rsid w:val="00F25EBA"/>
    <w:rsid w:val="00F25F6B"/>
    <w:rsid w:val="00F269A0"/>
    <w:rsid w:val="00F26D30"/>
    <w:rsid w:val="00F26DF3"/>
    <w:rsid w:val="00F30012"/>
    <w:rsid w:val="00F30217"/>
    <w:rsid w:val="00F31469"/>
    <w:rsid w:val="00F315E1"/>
    <w:rsid w:val="00F31637"/>
    <w:rsid w:val="00F31B48"/>
    <w:rsid w:val="00F3258C"/>
    <w:rsid w:val="00F32C78"/>
    <w:rsid w:val="00F330A8"/>
    <w:rsid w:val="00F33216"/>
    <w:rsid w:val="00F3331F"/>
    <w:rsid w:val="00F3369E"/>
    <w:rsid w:val="00F33D8C"/>
    <w:rsid w:val="00F33EBF"/>
    <w:rsid w:val="00F340B9"/>
    <w:rsid w:val="00F3444E"/>
    <w:rsid w:val="00F34A52"/>
    <w:rsid w:val="00F34D8F"/>
    <w:rsid w:val="00F3582F"/>
    <w:rsid w:val="00F35F82"/>
    <w:rsid w:val="00F36054"/>
    <w:rsid w:val="00F36398"/>
    <w:rsid w:val="00F364BD"/>
    <w:rsid w:val="00F3650F"/>
    <w:rsid w:val="00F368FB"/>
    <w:rsid w:val="00F36D7C"/>
    <w:rsid w:val="00F37337"/>
    <w:rsid w:val="00F37403"/>
    <w:rsid w:val="00F3777D"/>
    <w:rsid w:val="00F4023A"/>
    <w:rsid w:val="00F40B48"/>
    <w:rsid w:val="00F40CF1"/>
    <w:rsid w:val="00F41025"/>
    <w:rsid w:val="00F41C81"/>
    <w:rsid w:val="00F428D7"/>
    <w:rsid w:val="00F42A0A"/>
    <w:rsid w:val="00F42DFD"/>
    <w:rsid w:val="00F42F4E"/>
    <w:rsid w:val="00F43092"/>
    <w:rsid w:val="00F43A61"/>
    <w:rsid w:val="00F43EA6"/>
    <w:rsid w:val="00F43EE2"/>
    <w:rsid w:val="00F43EF7"/>
    <w:rsid w:val="00F4409A"/>
    <w:rsid w:val="00F44162"/>
    <w:rsid w:val="00F44267"/>
    <w:rsid w:val="00F44949"/>
    <w:rsid w:val="00F463BE"/>
    <w:rsid w:val="00F46675"/>
    <w:rsid w:val="00F46CBE"/>
    <w:rsid w:val="00F47AD4"/>
    <w:rsid w:val="00F47AE7"/>
    <w:rsid w:val="00F47C24"/>
    <w:rsid w:val="00F47ECD"/>
    <w:rsid w:val="00F47FA5"/>
    <w:rsid w:val="00F502B5"/>
    <w:rsid w:val="00F50474"/>
    <w:rsid w:val="00F507A1"/>
    <w:rsid w:val="00F509B1"/>
    <w:rsid w:val="00F510CA"/>
    <w:rsid w:val="00F51455"/>
    <w:rsid w:val="00F51592"/>
    <w:rsid w:val="00F51B5C"/>
    <w:rsid w:val="00F51DCB"/>
    <w:rsid w:val="00F5231C"/>
    <w:rsid w:val="00F52BDF"/>
    <w:rsid w:val="00F53DEB"/>
    <w:rsid w:val="00F5460D"/>
    <w:rsid w:val="00F54BAD"/>
    <w:rsid w:val="00F54DF9"/>
    <w:rsid w:val="00F5507B"/>
    <w:rsid w:val="00F5523E"/>
    <w:rsid w:val="00F55B67"/>
    <w:rsid w:val="00F55C50"/>
    <w:rsid w:val="00F55F81"/>
    <w:rsid w:val="00F56035"/>
    <w:rsid w:val="00F56139"/>
    <w:rsid w:val="00F56141"/>
    <w:rsid w:val="00F564C8"/>
    <w:rsid w:val="00F566E4"/>
    <w:rsid w:val="00F56C56"/>
    <w:rsid w:val="00F570FD"/>
    <w:rsid w:val="00F57AA0"/>
    <w:rsid w:val="00F57B78"/>
    <w:rsid w:val="00F57BC0"/>
    <w:rsid w:val="00F57E81"/>
    <w:rsid w:val="00F57FA3"/>
    <w:rsid w:val="00F6007A"/>
    <w:rsid w:val="00F600F8"/>
    <w:rsid w:val="00F6087E"/>
    <w:rsid w:val="00F60891"/>
    <w:rsid w:val="00F60F37"/>
    <w:rsid w:val="00F60F9F"/>
    <w:rsid w:val="00F61629"/>
    <w:rsid w:val="00F617E3"/>
    <w:rsid w:val="00F621BE"/>
    <w:rsid w:val="00F627DA"/>
    <w:rsid w:val="00F62925"/>
    <w:rsid w:val="00F62A55"/>
    <w:rsid w:val="00F62A66"/>
    <w:rsid w:val="00F63394"/>
    <w:rsid w:val="00F63785"/>
    <w:rsid w:val="00F6392B"/>
    <w:rsid w:val="00F643FD"/>
    <w:rsid w:val="00F64733"/>
    <w:rsid w:val="00F649C0"/>
    <w:rsid w:val="00F64C5E"/>
    <w:rsid w:val="00F650B5"/>
    <w:rsid w:val="00F65415"/>
    <w:rsid w:val="00F65A4D"/>
    <w:rsid w:val="00F65B7E"/>
    <w:rsid w:val="00F65C67"/>
    <w:rsid w:val="00F66280"/>
    <w:rsid w:val="00F6731A"/>
    <w:rsid w:val="00F67418"/>
    <w:rsid w:val="00F67CE5"/>
    <w:rsid w:val="00F70071"/>
    <w:rsid w:val="00F70324"/>
    <w:rsid w:val="00F704B4"/>
    <w:rsid w:val="00F70D5B"/>
    <w:rsid w:val="00F70EA7"/>
    <w:rsid w:val="00F71113"/>
    <w:rsid w:val="00F7155E"/>
    <w:rsid w:val="00F71B20"/>
    <w:rsid w:val="00F71B33"/>
    <w:rsid w:val="00F71E0B"/>
    <w:rsid w:val="00F72376"/>
    <w:rsid w:val="00F725AE"/>
    <w:rsid w:val="00F72A88"/>
    <w:rsid w:val="00F72C0D"/>
    <w:rsid w:val="00F7325E"/>
    <w:rsid w:val="00F73590"/>
    <w:rsid w:val="00F737E6"/>
    <w:rsid w:val="00F73F8F"/>
    <w:rsid w:val="00F73FA4"/>
    <w:rsid w:val="00F74106"/>
    <w:rsid w:val="00F745A2"/>
    <w:rsid w:val="00F74952"/>
    <w:rsid w:val="00F75D4B"/>
    <w:rsid w:val="00F75E02"/>
    <w:rsid w:val="00F760C5"/>
    <w:rsid w:val="00F7706C"/>
    <w:rsid w:val="00F7775D"/>
    <w:rsid w:val="00F7789E"/>
    <w:rsid w:val="00F779F0"/>
    <w:rsid w:val="00F77B38"/>
    <w:rsid w:val="00F7AC49"/>
    <w:rsid w:val="00F802FE"/>
    <w:rsid w:val="00F8041D"/>
    <w:rsid w:val="00F804EA"/>
    <w:rsid w:val="00F80DFA"/>
    <w:rsid w:val="00F80F69"/>
    <w:rsid w:val="00F81EC2"/>
    <w:rsid w:val="00F822B1"/>
    <w:rsid w:val="00F8238D"/>
    <w:rsid w:val="00F82F1E"/>
    <w:rsid w:val="00F82FE2"/>
    <w:rsid w:val="00F83370"/>
    <w:rsid w:val="00F83797"/>
    <w:rsid w:val="00F83909"/>
    <w:rsid w:val="00F83A5A"/>
    <w:rsid w:val="00F83E21"/>
    <w:rsid w:val="00F840E6"/>
    <w:rsid w:val="00F8495A"/>
    <w:rsid w:val="00F84CC2"/>
    <w:rsid w:val="00F84DE4"/>
    <w:rsid w:val="00F850E9"/>
    <w:rsid w:val="00F8589D"/>
    <w:rsid w:val="00F858AB"/>
    <w:rsid w:val="00F86016"/>
    <w:rsid w:val="00F861F4"/>
    <w:rsid w:val="00F86543"/>
    <w:rsid w:val="00F86574"/>
    <w:rsid w:val="00F86E24"/>
    <w:rsid w:val="00F87069"/>
    <w:rsid w:val="00F871B8"/>
    <w:rsid w:val="00F8728B"/>
    <w:rsid w:val="00F87A35"/>
    <w:rsid w:val="00F87FFC"/>
    <w:rsid w:val="00F90136"/>
    <w:rsid w:val="00F90A3B"/>
    <w:rsid w:val="00F90C3F"/>
    <w:rsid w:val="00F91920"/>
    <w:rsid w:val="00F91C19"/>
    <w:rsid w:val="00F91D5F"/>
    <w:rsid w:val="00F92DBC"/>
    <w:rsid w:val="00F93155"/>
    <w:rsid w:val="00F9367B"/>
    <w:rsid w:val="00F9481C"/>
    <w:rsid w:val="00F94AC9"/>
    <w:rsid w:val="00F94B96"/>
    <w:rsid w:val="00F94E74"/>
    <w:rsid w:val="00F95F4C"/>
    <w:rsid w:val="00F9615A"/>
    <w:rsid w:val="00F96567"/>
    <w:rsid w:val="00F96ABB"/>
    <w:rsid w:val="00F97043"/>
    <w:rsid w:val="00F971E8"/>
    <w:rsid w:val="00F9756A"/>
    <w:rsid w:val="00F97C35"/>
    <w:rsid w:val="00FA0325"/>
    <w:rsid w:val="00FA046B"/>
    <w:rsid w:val="00FA0B62"/>
    <w:rsid w:val="00FA0CD1"/>
    <w:rsid w:val="00FA0FF6"/>
    <w:rsid w:val="00FA1832"/>
    <w:rsid w:val="00FA2098"/>
    <w:rsid w:val="00FA2911"/>
    <w:rsid w:val="00FA2CA7"/>
    <w:rsid w:val="00FA31C3"/>
    <w:rsid w:val="00FA478A"/>
    <w:rsid w:val="00FA4892"/>
    <w:rsid w:val="00FA4942"/>
    <w:rsid w:val="00FA584B"/>
    <w:rsid w:val="00FA588C"/>
    <w:rsid w:val="00FA5DCA"/>
    <w:rsid w:val="00FA5E5A"/>
    <w:rsid w:val="00FA60B0"/>
    <w:rsid w:val="00FA6426"/>
    <w:rsid w:val="00FA660F"/>
    <w:rsid w:val="00FA6C07"/>
    <w:rsid w:val="00FA6F28"/>
    <w:rsid w:val="00FA7443"/>
    <w:rsid w:val="00FA788E"/>
    <w:rsid w:val="00FA7B05"/>
    <w:rsid w:val="00FA7C31"/>
    <w:rsid w:val="00FB029F"/>
    <w:rsid w:val="00FB0739"/>
    <w:rsid w:val="00FB11FE"/>
    <w:rsid w:val="00FB1500"/>
    <w:rsid w:val="00FB17EF"/>
    <w:rsid w:val="00FB23AC"/>
    <w:rsid w:val="00FB23FD"/>
    <w:rsid w:val="00FB27EF"/>
    <w:rsid w:val="00FB2D1F"/>
    <w:rsid w:val="00FB2F68"/>
    <w:rsid w:val="00FB433D"/>
    <w:rsid w:val="00FB450C"/>
    <w:rsid w:val="00FB4B4D"/>
    <w:rsid w:val="00FB5FE6"/>
    <w:rsid w:val="00FB63B6"/>
    <w:rsid w:val="00FB6A91"/>
    <w:rsid w:val="00FB6A97"/>
    <w:rsid w:val="00FB6E55"/>
    <w:rsid w:val="00FB7586"/>
    <w:rsid w:val="00FB7AE9"/>
    <w:rsid w:val="00FC03AC"/>
    <w:rsid w:val="00FC046C"/>
    <w:rsid w:val="00FC052F"/>
    <w:rsid w:val="00FC068C"/>
    <w:rsid w:val="00FC0934"/>
    <w:rsid w:val="00FC0997"/>
    <w:rsid w:val="00FC0D56"/>
    <w:rsid w:val="00FC0F08"/>
    <w:rsid w:val="00FC0FE1"/>
    <w:rsid w:val="00FC1923"/>
    <w:rsid w:val="00FC1C0E"/>
    <w:rsid w:val="00FC2080"/>
    <w:rsid w:val="00FC299E"/>
    <w:rsid w:val="00FC31C9"/>
    <w:rsid w:val="00FC3224"/>
    <w:rsid w:val="00FC3686"/>
    <w:rsid w:val="00FC37C8"/>
    <w:rsid w:val="00FC4013"/>
    <w:rsid w:val="00FC40F6"/>
    <w:rsid w:val="00FC4413"/>
    <w:rsid w:val="00FC4670"/>
    <w:rsid w:val="00FC4971"/>
    <w:rsid w:val="00FC5CA2"/>
    <w:rsid w:val="00FC60A1"/>
    <w:rsid w:val="00FC60E1"/>
    <w:rsid w:val="00FC67AF"/>
    <w:rsid w:val="00FC6C1E"/>
    <w:rsid w:val="00FC6FBC"/>
    <w:rsid w:val="00FC7389"/>
    <w:rsid w:val="00FC786B"/>
    <w:rsid w:val="00FC7C1F"/>
    <w:rsid w:val="00FC7F9B"/>
    <w:rsid w:val="00FD01C8"/>
    <w:rsid w:val="00FD021F"/>
    <w:rsid w:val="00FD0733"/>
    <w:rsid w:val="00FD0B34"/>
    <w:rsid w:val="00FD12F7"/>
    <w:rsid w:val="00FD1598"/>
    <w:rsid w:val="00FD2BE7"/>
    <w:rsid w:val="00FD2E4E"/>
    <w:rsid w:val="00FD3AE8"/>
    <w:rsid w:val="00FD3BD7"/>
    <w:rsid w:val="00FD43E5"/>
    <w:rsid w:val="00FD43EE"/>
    <w:rsid w:val="00FD4914"/>
    <w:rsid w:val="00FD49A3"/>
    <w:rsid w:val="00FD49C0"/>
    <w:rsid w:val="00FD4E16"/>
    <w:rsid w:val="00FD4F26"/>
    <w:rsid w:val="00FD5668"/>
    <w:rsid w:val="00FD5892"/>
    <w:rsid w:val="00FD5A18"/>
    <w:rsid w:val="00FD5F8C"/>
    <w:rsid w:val="00FD62F0"/>
    <w:rsid w:val="00FD661D"/>
    <w:rsid w:val="00FD6769"/>
    <w:rsid w:val="00FD6C82"/>
    <w:rsid w:val="00FD7802"/>
    <w:rsid w:val="00FE021D"/>
    <w:rsid w:val="00FE05AE"/>
    <w:rsid w:val="00FE1144"/>
    <w:rsid w:val="00FE135A"/>
    <w:rsid w:val="00FE165D"/>
    <w:rsid w:val="00FE19CE"/>
    <w:rsid w:val="00FE1BC4"/>
    <w:rsid w:val="00FE1C59"/>
    <w:rsid w:val="00FE1D50"/>
    <w:rsid w:val="00FE2684"/>
    <w:rsid w:val="00FE26C1"/>
    <w:rsid w:val="00FE275B"/>
    <w:rsid w:val="00FE28FE"/>
    <w:rsid w:val="00FE2BDC"/>
    <w:rsid w:val="00FE2ED7"/>
    <w:rsid w:val="00FE33CD"/>
    <w:rsid w:val="00FE3757"/>
    <w:rsid w:val="00FE3AE9"/>
    <w:rsid w:val="00FE4048"/>
    <w:rsid w:val="00FE49F8"/>
    <w:rsid w:val="00FE4A42"/>
    <w:rsid w:val="00FE4D1F"/>
    <w:rsid w:val="00FE4ED4"/>
    <w:rsid w:val="00FE5134"/>
    <w:rsid w:val="00FE53AC"/>
    <w:rsid w:val="00FE5786"/>
    <w:rsid w:val="00FE5E42"/>
    <w:rsid w:val="00FE60BF"/>
    <w:rsid w:val="00FE6236"/>
    <w:rsid w:val="00FE6A93"/>
    <w:rsid w:val="00FE6B92"/>
    <w:rsid w:val="00FE7251"/>
    <w:rsid w:val="00FE765A"/>
    <w:rsid w:val="00FE77DC"/>
    <w:rsid w:val="00FE7AE4"/>
    <w:rsid w:val="00FF05AB"/>
    <w:rsid w:val="00FF0C68"/>
    <w:rsid w:val="00FF10E7"/>
    <w:rsid w:val="00FF13C8"/>
    <w:rsid w:val="00FF1690"/>
    <w:rsid w:val="00FF1B6E"/>
    <w:rsid w:val="00FF27AB"/>
    <w:rsid w:val="00FF298D"/>
    <w:rsid w:val="00FF351D"/>
    <w:rsid w:val="00FF373D"/>
    <w:rsid w:val="00FF3977"/>
    <w:rsid w:val="00FF3C43"/>
    <w:rsid w:val="00FF3F6C"/>
    <w:rsid w:val="00FF4048"/>
    <w:rsid w:val="00FF4172"/>
    <w:rsid w:val="00FF5007"/>
    <w:rsid w:val="00FF57FE"/>
    <w:rsid w:val="00FF5900"/>
    <w:rsid w:val="00FF5D30"/>
    <w:rsid w:val="00FF5FB9"/>
    <w:rsid w:val="00FF63B8"/>
    <w:rsid w:val="00FF686A"/>
    <w:rsid w:val="00FF6EAD"/>
    <w:rsid w:val="00FF715A"/>
    <w:rsid w:val="00FF78B1"/>
    <w:rsid w:val="010EAC16"/>
    <w:rsid w:val="01178E72"/>
    <w:rsid w:val="0117D88C"/>
    <w:rsid w:val="011CF3BB"/>
    <w:rsid w:val="0134BB2C"/>
    <w:rsid w:val="013D2A6F"/>
    <w:rsid w:val="015CC509"/>
    <w:rsid w:val="015EF522"/>
    <w:rsid w:val="015F2F36"/>
    <w:rsid w:val="018AA1BF"/>
    <w:rsid w:val="018D86BC"/>
    <w:rsid w:val="01A48312"/>
    <w:rsid w:val="01AAF327"/>
    <w:rsid w:val="01B932FD"/>
    <w:rsid w:val="01CFA08B"/>
    <w:rsid w:val="01D754F7"/>
    <w:rsid w:val="01FAD72A"/>
    <w:rsid w:val="01FCEEC7"/>
    <w:rsid w:val="01FDCCE2"/>
    <w:rsid w:val="01FE1268"/>
    <w:rsid w:val="0201FC9F"/>
    <w:rsid w:val="0202CBE9"/>
    <w:rsid w:val="02053EFD"/>
    <w:rsid w:val="0210C4D3"/>
    <w:rsid w:val="0216D001"/>
    <w:rsid w:val="0240B39E"/>
    <w:rsid w:val="0243DDF8"/>
    <w:rsid w:val="024A575F"/>
    <w:rsid w:val="025426ED"/>
    <w:rsid w:val="02643438"/>
    <w:rsid w:val="0268B6DD"/>
    <w:rsid w:val="027B3772"/>
    <w:rsid w:val="0289FEDC"/>
    <w:rsid w:val="028BB201"/>
    <w:rsid w:val="028FD938"/>
    <w:rsid w:val="029125DF"/>
    <w:rsid w:val="02C25ADC"/>
    <w:rsid w:val="02C65B51"/>
    <w:rsid w:val="02D429AA"/>
    <w:rsid w:val="02E95162"/>
    <w:rsid w:val="02F86C93"/>
    <w:rsid w:val="032012C9"/>
    <w:rsid w:val="0332B2E9"/>
    <w:rsid w:val="0337B64C"/>
    <w:rsid w:val="0341DE5B"/>
    <w:rsid w:val="0354E1E7"/>
    <w:rsid w:val="03640C72"/>
    <w:rsid w:val="036CD02C"/>
    <w:rsid w:val="0370C021"/>
    <w:rsid w:val="0374DDF4"/>
    <w:rsid w:val="03824ACA"/>
    <w:rsid w:val="0387AD15"/>
    <w:rsid w:val="0388C145"/>
    <w:rsid w:val="038DCC4C"/>
    <w:rsid w:val="03B4C64D"/>
    <w:rsid w:val="03C1FF45"/>
    <w:rsid w:val="03C3E61A"/>
    <w:rsid w:val="03C4E8EC"/>
    <w:rsid w:val="03E6128A"/>
    <w:rsid w:val="03EBDF25"/>
    <w:rsid w:val="03F5865B"/>
    <w:rsid w:val="03F6F3FF"/>
    <w:rsid w:val="049D189D"/>
    <w:rsid w:val="04A6AF8F"/>
    <w:rsid w:val="04AB6751"/>
    <w:rsid w:val="04AFF0B1"/>
    <w:rsid w:val="04C7DF89"/>
    <w:rsid w:val="04CB118F"/>
    <w:rsid w:val="04D42137"/>
    <w:rsid w:val="04E8D293"/>
    <w:rsid w:val="0506B58F"/>
    <w:rsid w:val="0508D0CF"/>
    <w:rsid w:val="050F2F88"/>
    <w:rsid w:val="051C949A"/>
    <w:rsid w:val="052EFC46"/>
    <w:rsid w:val="0534934C"/>
    <w:rsid w:val="0540FD1E"/>
    <w:rsid w:val="0555E4FB"/>
    <w:rsid w:val="05669A74"/>
    <w:rsid w:val="05711288"/>
    <w:rsid w:val="057EB111"/>
    <w:rsid w:val="05843E9A"/>
    <w:rsid w:val="058BFD7D"/>
    <w:rsid w:val="05B6B00B"/>
    <w:rsid w:val="05B6F323"/>
    <w:rsid w:val="05CA2407"/>
    <w:rsid w:val="05F553BF"/>
    <w:rsid w:val="060574B5"/>
    <w:rsid w:val="0611D269"/>
    <w:rsid w:val="0630BC9F"/>
    <w:rsid w:val="063B7105"/>
    <w:rsid w:val="06763421"/>
    <w:rsid w:val="06789722"/>
    <w:rsid w:val="067B79DC"/>
    <w:rsid w:val="068BB796"/>
    <w:rsid w:val="06A16713"/>
    <w:rsid w:val="06A3AA18"/>
    <w:rsid w:val="06C64A3B"/>
    <w:rsid w:val="06E10029"/>
    <w:rsid w:val="06E10CE8"/>
    <w:rsid w:val="06E8928D"/>
    <w:rsid w:val="06F52AD0"/>
    <w:rsid w:val="06FB16B1"/>
    <w:rsid w:val="06FBE96E"/>
    <w:rsid w:val="0701F1CC"/>
    <w:rsid w:val="070EBE02"/>
    <w:rsid w:val="071311BF"/>
    <w:rsid w:val="071EB9F0"/>
    <w:rsid w:val="072414AA"/>
    <w:rsid w:val="0727FABC"/>
    <w:rsid w:val="075EA12F"/>
    <w:rsid w:val="07611585"/>
    <w:rsid w:val="0767BBB0"/>
    <w:rsid w:val="0768D20F"/>
    <w:rsid w:val="07707FEB"/>
    <w:rsid w:val="07918071"/>
    <w:rsid w:val="07976F2A"/>
    <w:rsid w:val="0799D542"/>
    <w:rsid w:val="079D7A59"/>
    <w:rsid w:val="07C40F90"/>
    <w:rsid w:val="07C9AF69"/>
    <w:rsid w:val="07D254E7"/>
    <w:rsid w:val="07DA4538"/>
    <w:rsid w:val="07E4A0C9"/>
    <w:rsid w:val="07F4B7C4"/>
    <w:rsid w:val="07F69290"/>
    <w:rsid w:val="0807ED84"/>
    <w:rsid w:val="08127556"/>
    <w:rsid w:val="0813A896"/>
    <w:rsid w:val="0823149B"/>
    <w:rsid w:val="083FB43C"/>
    <w:rsid w:val="0849D267"/>
    <w:rsid w:val="084BD92C"/>
    <w:rsid w:val="084DECF5"/>
    <w:rsid w:val="0878CB77"/>
    <w:rsid w:val="088360F9"/>
    <w:rsid w:val="0898B6E4"/>
    <w:rsid w:val="089A4119"/>
    <w:rsid w:val="08B03888"/>
    <w:rsid w:val="08E1F175"/>
    <w:rsid w:val="08E6ACF8"/>
    <w:rsid w:val="08EE98FA"/>
    <w:rsid w:val="08F28E0E"/>
    <w:rsid w:val="08FA4949"/>
    <w:rsid w:val="090C453E"/>
    <w:rsid w:val="0916809E"/>
    <w:rsid w:val="0936CF27"/>
    <w:rsid w:val="093A09DC"/>
    <w:rsid w:val="094648A4"/>
    <w:rsid w:val="094864E4"/>
    <w:rsid w:val="094A4B0F"/>
    <w:rsid w:val="094D8278"/>
    <w:rsid w:val="09632B9C"/>
    <w:rsid w:val="0983CC2F"/>
    <w:rsid w:val="0985D376"/>
    <w:rsid w:val="09886005"/>
    <w:rsid w:val="0993AD8F"/>
    <w:rsid w:val="09968667"/>
    <w:rsid w:val="09991F01"/>
    <w:rsid w:val="09A144E0"/>
    <w:rsid w:val="09A52435"/>
    <w:rsid w:val="09A67EFC"/>
    <w:rsid w:val="09B8478C"/>
    <w:rsid w:val="09BED5F7"/>
    <w:rsid w:val="09C4617F"/>
    <w:rsid w:val="09CA2FA8"/>
    <w:rsid w:val="09D847D9"/>
    <w:rsid w:val="09E9028B"/>
    <w:rsid w:val="09FE3450"/>
    <w:rsid w:val="0A2710A2"/>
    <w:rsid w:val="0A3CEB7C"/>
    <w:rsid w:val="0A408398"/>
    <w:rsid w:val="0A45FF77"/>
    <w:rsid w:val="0A5C66E9"/>
    <w:rsid w:val="0A79D35B"/>
    <w:rsid w:val="0A8ECF20"/>
    <w:rsid w:val="0A9C812A"/>
    <w:rsid w:val="0A9D4470"/>
    <w:rsid w:val="0AA271B4"/>
    <w:rsid w:val="0ABCC536"/>
    <w:rsid w:val="0ABE46C7"/>
    <w:rsid w:val="0AD1FF44"/>
    <w:rsid w:val="0AD4C4E6"/>
    <w:rsid w:val="0ADDE487"/>
    <w:rsid w:val="0AE7D3EC"/>
    <w:rsid w:val="0B123125"/>
    <w:rsid w:val="0B17495B"/>
    <w:rsid w:val="0B1B5810"/>
    <w:rsid w:val="0B1C09A1"/>
    <w:rsid w:val="0B371378"/>
    <w:rsid w:val="0B4BBE57"/>
    <w:rsid w:val="0B518A86"/>
    <w:rsid w:val="0B5821F7"/>
    <w:rsid w:val="0B5CDFC9"/>
    <w:rsid w:val="0B62B42E"/>
    <w:rsid w:val="0B82A5FF"/>
    <w:rsid w:val="0B885598"/>
    <w:rsid w:val="0B8FFB4C"/>
    <w:rsid w:val="0B9A775B"/>
    <w:rsid w:val="0B9BB0FA"/>
    <w:rsid w:val="0B9FFCDD"/>
    <w:rsid w:val="0BA250BA"/>
    <w:rsid w:val="0BA27833"/>
    <w:rsid w:val="0BAD13CC"/>
    <w:rsid w:val="0BB90BC6"/>
    <w:rsid w:val="0BC6E6BD"/>
    <w:rsid w:val="0BCA35D4"/>
    <w:rsid w:val="0BD3D01F"/>
    <w:rsid w:val="0BE70F7D"/>
    <w:rsid w:val="0BEAAF42"/>
    <w:rsid w:val="0C0DDDA7"/>
    <w:rsid w:val="0C18418D"/>
    <w:rsid w:val="0C474FC1"/>
    <w:rsid w:val="0C74E8D3"/>
    <w:rsid w:val="0C827D4C"/>
    <w:rsid w:val="0C89EE6F"/>
    <w:rsid w:val="0C975CBD"/>
    <w:rsid w:val="0C9F7742"/>
    <w:rsid w:val="0CAF4CCD"/>
    <w:rsid w:val="0CB58D4F"/>
    <w:rsid w:val="0CB8364F"/>
    <w:rsid w:val="0CBB508A"/>
    <w:rsid w:val="0CBC3879"/>
    <w:rsid w:val="0CC16615"/>
    <w:rsid w:val="0CCD624A"/>
    <w:rsid w:val="0CCE954F"/>
    <w:rsid w:val="0CD76D42"/>
    <w:rsid w:val="0CD87DCA"/>
    <w:rsid w:val="0CE28C87"/>
    <w:rsid w:val="0CE3EA98"/>
    <w:rsid w:val="0CEBFE56"/>
    <w:rsid w:val="0D09BEC5"/>
    <w:rsid w:val="0D0B9F35"/>
    <w:rsid w:val="0D0E5A83"/>
    <w:rsid w:val="0D182A28"/>
    <w:rsid w:val="0D20B017"/>
    <w:rsid w:val="0D2505A5"/>
    <w:rsid w:val="0D3BF4C6"/>
    <w:rsid w:val="0D414C24"/>
    <w:rsid w:val="0D4FC290"/>
    <w:rsid w:val="0D52ED8C"/>
    <w:rsid w:val="0D56E70A"/>
    <w:rsid w:val="0D596B40"/>
    <w:rsid w:val="0D64A6FB"/>
    <w:rsid w:val="0D64C8A5"/>
    <w:rsid w:val="0D7D26F5"/>
    <w:rsid w:val="0D8372DC"/>
    <w:rsid w:val="0D841E43"/>
    <w:rsid w:val="0D9140BB"/>
    <w:rsid w:val="0D94331D"/>
    <w:rsid w:val="0D95369C"/>
    <w:rsid w:val="0DA97EA7"/>
    <w:rsid w:val="0DAC59D0"/>
    <w:rsid w:val="0DDD4C7C"/>
    <w:rsid w:val="0DED447B"/>
    <w:rsid w:val="0E072517"/>
    <w:rsid w:val="0E125288"/>
    <w:rsid w:val="0E2E58E9"/>
    <w:rsid w:val="0E45FDA8"/>
    <w:rsid w:val="0E5F0196"/>
    <w:rsid w:val="0E66E899"/>
    <w:rsid w:val="0E687B2F"/>
    <w:rsid w:val="0E7330AD"/>
    <w:rsid w:val="0E8101D7"/>
    <w:rsid w:val="0E8BD951"/>
    <w:rsid w:val="0EAAD4D1"/>
    <w:rsid w:val="0EAB2F22"/>
    <w:rsid w:val="0EC4FC43"/>
    <w:rsid w:val="0EE92E07"/>
    <w:rsid w:val="0EEA77E3"/>
    <w:rsid w:val="0EFD31A4"/>
    <w:rsid w:val="0F03A853"/>
    <w:rsid w:val="0F10B2C4"/>
    <w:rsid w:val="0F2EB168"/>
    <w:rsid w:val="0F6CBD16"/>
    <w:rsid w:val="0F7075DC"/>
    <w:rsid w:val="0F77EEB2"/>
    <w:rsid w:val="0F78559B"/>
    <w:rsid w:val="0F83B8BD"/>
    <w:rsid w:val="0F9C68F5"/>
    <w:rsid w:val="0FB3C9E3"/>
    <w:rsid w:val="0FE8D9B7"/>
    <w:rsid w:val="0FE906A4"/>
    <w:rsid w:val="100AB8EB"/>
    <w:rsid w:val="100FDD5C"/>
    <w:rsid w:val="1014C73E"/>
    <w:rsid w:val="10258813"/>
    <w:rsid w:val="10328C24"/>
    <w:rsid w:val="1038A4AB"/>
    <w:rsid w:val="103F36EF"/>
    <w:rsid w:val="104FEDFB"/>
    <w:rsid w:val="105779C9"/>
    <w:rsid w:val="106C3C5C"/>
    <w:rsid w:val="1076DE85"/>
    <w:rsid w:val="107B07AC"/>
    <w:rsid w:val="108301D3"/>
    <w:rsid w:val="1088F9BC"/>
    <w:rsid w:val="108E77CA"/>
    <w:rsid w:val="10918857"/>
    <w:rsid w:val="1098F960"/>
    <w:rsid w:val="10A3C169"/>
    <w:rsid w:val="10AC3708"/>
    <w:rsid w:val="10B27711"/>
    <w:rsid w:val="10BB3498"/>
    <w:rsid w:val="10D9AD2C"/>
    <w:rsid w:val="10EF581C"/>
    <w:rsid w:val="10F84347"/>
    <w:rsid w:val="10F85F3C"/>
    <w:rsid w:val="10FB5C21"/>
    <w:rsid w:val="11059FD2"/>
    <w:rsid w:val="11081725"/>
    <w:rsid w:val="11232772"/>
    <w:rsid w:val="112C600F"/>
    <w:rsid w:val="11471EEA"/>
    <w:rsid w:val="11518A97"/>
    <w:rsid w:val="115614EE"/>
    <w:rsid w:val="11627780"/>
    <w:rsid w:val="11757C27"/>
    <w:rsid w:val="117C1A96"/>
    <w:rsid w:val="1183DDE0"/>
    <w:rsid w:val="118BDE3C"/>
    <w:rsid w:val="119C83B2"/>
    <w:rsid w:val="119CA69C"/>
    <w:rsid w:val="11A4A662"/>
    <w:rsid w:val="11A84922"/>
    <w:rsid w:val="11AEBFB2"/>
    <w:rsid w:val="11C9B308"/>
    <w:rsid w:val="11D2796B"/>
    <w:rsid w:val="11D67E45"/>
    <w:rsid w:val="11DF3DF8"/>
    <w:rsid w:val="11ED56D7"/>
    <w:rsid w:val="1203E4EA"/>
    <w:rsid w:val="1234C0C6"/>
    <w:rsid w:val="123531CF"/>
    <w:rsid w:val="123F7E44"/>
    <w:rsid w:val="124300F5"/>
    <w:rsid w:val="12765C10"/>
    <w:rsid w:val="12798E23"/>
    <w:rsid w:val="1290515E"/>
    <w:rsid w:val="12CACE66"/>
    <w:rsid w:val="12CF0EF8"/>
    <w:rsid w:val="12D2BF6B"/>
    <w:rsid w:val="13052BF9"/>
    <w:rsid w:val="130F4C1F"/>
    <w:rsid w:val="13177E32"/>
    <w:rsid w:val="131F8D77"/>
    <w:rsid w:val="132B284C"/>
    <w:rsid w:val="132D7BEE"/>
    <w:rsid w:val="133DC54D"/>
    <w:rsid w:val="1342ADB2"/>
    <w:rsid w:val="134C22F5"/>
    <w:rsid w:val="1360F8B5"/>
    <w:rsid w:val="13646BA4"/>
    <w:rsid w:val="136D2609"/>
    <w:rsid w:val="1386388A"/>
    <w:rsid w:val="1390EBBC"/>
    <w:rsid w:val="139F4369"/>
    <w:rsid w:val="13A303B4"/>
    <w:rsid w:val="13B134E7"/>
    <w:rsid w:val="13C5EFE6"/>
    <w:rsid w:val="13D28AC9"/>
    <w:rsid w:val="13D83328"/>
    <w:rsid w:val="13DB474F"/>
    <w:rsid w:val="13E13C9C"/>
    <w:rsid w:val="13E5D362"/>
    <w:rsid w:val="13ED9719"/>
    <w:rsid w:val="13F3D5E8"/>
    <w:rsid w:val="13F4A912"/>
    <w:rsid w:val="13FE3EEA"/>
    <w:rsid w:val="140B78A8"/>
    <w:rsid w:val="14189BCA"/>
    <w:rsid w:val="1423BA83"/>
    <w:rsid w:val="14404DE6"/>
    <w:rsid w:val="14467020"/>
    <w:rsid w:val="14505326"/>
    <w:rsid w:val="1456764D"/>
    <w:rsid w:val="145DDE65"/>
    <w:rsid w:val="145F7F06"/>
    <w:rsid w:val="1486B633"/>
    <w:rsid w:val="148C8845"/>
    <w:rsid w:val="1493DBC3"/>
    <w:rsid w:val="14A5A21C"/>
    <w:rsid w:val="14A817F9"/>
    <w:rsid w:val="14CC9CB3"/>
    <w:rsid w:val="14CE04B6"/>
    <w:rsid w:val="14D059CF"/>
    <w:rsid w:val="151834A8"/>
    <w:rsid w:val="1527277C"/>
    <w:rsid w:val="15417551"/>
    <w:rsid w:val="1542647B"/>
    <w:rsid w:val="1553622B"/>
    <w:rsid w:val="1564193C"/>
    <w:rsid w:val="156A799D"/>
    <w:rsid w:val="159CF9A1"/>
    <w:rsid w:val="15B1528F"/>
    <w:rsid w:val="15B98575"/>
    <w:rsid w:val="15C38B29"/>
    <w:rsid w:val="15F95C12"/>
    <w:rsid w:val="15FB4DD8"/>
    <w:rsid w:val="16118403"/>
    <w:rsid w:val="163406B5"/>
    <w:rsid w:val="16342CAD"/>
    <w:rsid w:val="164AFB6C"/>
    <w:rsid w:val="165C3A1B"/>
    <w:rsid w:val="166BE41D"/>
    <w:rsid w:val="166E3E22"/>
    <w:rsid w:val="16747485"/>
    <w:rsid w:val="16750B4E"/>
    <w:rsid w:val="1682FF2C"/>
    <w:rsid w:val="16849423"/>
    <w:rsid w:val="1689C3B9"/>
    <w:rsid w:val="16950B53"/>
    <w:rsid w:val="16A59D65"/>
    <w:rsid w:val="16A734E8"/>
    <w:rsid w:val="16A960FF"/>
    <w:rsid w:val="16AD2553"/>
    <w:rsid w:val="16C1FB1A"/>
    <w:rsid w:val="16D08A09"/>
    <w:rsid w:val="16D815F0"/>
    <w:rsid w:val="16E51997"/>
    <w:rsid w:val="16F0FFE9"/>
    <w:rsid w:val="16FB510D"/>
    <w:rsid w:val="170DBAFB"/>
    <w:rsid w:val="17129ACE"/>
    <w:rsid w:val="171C6A77"/>
    <w:rsid w:val="173B5DBE"/>
    <w:rsid w:val="173F435D"/>
    <w:rsid w:val="174C51D1"/>
    <w:rsid w:val="1750325F"/>
    <w:rsid w:val="17523496"/>
    <w:rsid w:val="175ADF5B"/>
    <w:rsid w:val="177A8688"/>
    <w:rsid w:val="1782E7A7"/>
    <w:rsid w:val="178601C3"/>
    <w:rsid w:val="17A08173"/>
    <w:rsid w:val="17B54931"/>
    <w:rsid w:val="17E225C3"/>
    <w:rsid w:val="17F95E82"/>
    <w:rsid w:val="17FE7417"/>
    <w:rsid w:val="17FF931C"/>
    <w:rsid w:val="180313C5"/>
    <w:rsid w:val="180D1D2A"/>
    <w:rsid w:val="180DE2CC"/>
    <w:rsid w:val="183ADAA6"/>
    <w:rsid w:val="185C2DD6"/>
    <w:rsid w:val="1860909A"/>
    <w:rsid w:val="1860E69F"/>
    <w:rsid w:val="186DF531"/>
    <w:rsid w:val="187A2643"/>
    <w:rsid w:val="187D001F"/>
    <w:rsid w:val="187FED68"/>
    <w:rsid w:val="1882EEED"/>
    <w:rsid w:val="188B8899"/>
    <w:rsid w:val="189D9F1B"/>
    <w:rsid w:val="189FAA08"/>
    <w:rsid w:val="18A0D2CE"/>
    <w:rsid w:val="18A6594A"/>
    <w:rsid w:val="18AB70CE"/>
    <w:rsid w:val="190058DC"/>
    <w:rsid w:val="190704ED"/>
    <w:rsid w:val="1916D1FA"/>
    <w:rsid w:val="191DEDAE"/>
    <w:rsid w:val="193052AA"/>
    <w:rsid w:val="1945A9C2"/>
    <w:rsid w:val="1959F9A7"/>
    <w:rsid w:val="196AFE0A"/>
    <w:rsid w:val="196FD8ED"/>
    <w:rsid w:val="198EF2D9"/>
    <w:rsid w:val="199A7370"/>
    <w:rsid w:val="199D5FFB"/>
    <w:rsid w:val="19AEE742"/>
    <w:rsid w:val="19B39E5C"/>
    <w:rsid w:val="19B5D708"/>
    <w:rsid w:val="19C468E7"/>
    <w:rsid w:val="19D132E9"/>
    <w:rsid w:val="19D1DD57"/>
    <w:rsid w:val="19D22885"/>
    <w:rsid w:val="19DB19D3"/>
    <w:rsid w:val="19E50604"/>
    <w:rsid w:val="19ED9BC6"/>
    <w:rsid w:val="1A09B911"/>
    <w:rsid w:val="1A1425EE"/>
    <w:rsid w:val="1A14B7D6"/>
    <w:rsid w:val="1A19BCD3"/>
    <w:rsid w:val="1A2227D0"/>
    <w:rsid w:val="1A308665"/>
    <w:rsid w:val="1A565C80"/>
    <w:rsid w:val="1A5C0C11"/>
    <w:rsid w:val="1A6B2E39"/>
    <w:rsid w:val="1A7A8706"/>
    <w:rsid w:val="1A8A0F35"/>
    <w:rsid w:val="1A977233"/>
    <w:rsid w:val="1A97E1C0"/>
    <w:rsid w:val="1AA4B784"/>
    <w:rsid w:val="1AAE27C3"/>
    <w:rsid w:val="1ACAE7E2"/>
    <w:rsid w:val="1AD0E1DD"/>
    <w:rsid w:val="1AD9B2F6"/>
    <w:rsid w:val="1B04FE74"/>
    <w:rsid w:val="1B113937"/>
    <w:rsid w:val="1B1577A3"/>
    <w:rsid w:val="1B29059F"/>
    <w:rsid w:val="1B30BA3F"/>
    <w:rsid w:val="1B55B788"/>
    <w:rsid w:val="1B595BAD"/>
    <w:rsid w:val="1B638CE3"/>
    <w:rsid w:val="1B90C38F"/>
    <w:rsid w:val="1B9B5AEC"/>
    <w:rsid w:val="1B9E7781"/>
    <w:rsid w:val="1BCCAF2F"/>
    <w:rsid w:val="1BD4A0A9"/>
    <w:rsid w:val="1BEAB173"/>
    <w:rsid w:val="1BF1CBE7"/>
    <w:rsid w:val="1BF343D6"/>
    <w:rsid w:val="1C01D62F"/>
    <w:rsid w:val="1C02616C"/>
    <w:rsid w:val="1C0EE2A4"/>
    <w:rsid w:val="1C14AF09"/>
    <w:rsid w:val="1C20A6F7"/>
    <w:rsid w:val="1C211DD5"/>
    <w:rsid w:val="1C23F366"/>
    <w:rsid w:val="1C255B60"/>
    <w:rsid w:val="1C2828BF"/>
    <w:rsid w:val="1C3C7376"/>
    <w:rsid w:val="1C4954B0"/>
    <w:rsid w:val="1C58A411"/>
    <w:rsid w:val="1C5F5E80"/>
    <w:rsid w:val="1C781C71"/>
    <w:rsid w:val="1C8B5486"/>
    <w:rsid w:val="1C903DDE"/>
    <w:rsid w:val="1C972569"/>
    <w:rsid w:val="1CB50CAB"/>
    <w:rsid w:val="1CC16417"/>
    <w:rsid w:val="1CE1E99B"/>
    <w:rsid w:val="1CE9CD7D"/>
    <w:rsid w:val="1CFA95E3"/>
    <w:rsid w:val="1D01F3EE"/>
    <w:rsid w:val="1D37CCAA"/>
    <w:rsid w:val="1D48FCF7"/>
    <w:rsid w:val="1D4C0022"/>
    <w:rsid w:val="1D4ED905"/>
    <w:rsid w:val="1D6209E8"/>
    <w:rsid w:val="1D62C96C"/>
    <w:rsid w:val="1D72201C"/>
    <w:rsid w:val="1D825DF0"/>
    <w:rsid w:val="1DB4A229"/>
    <w:rsid w:val="1DB7EE28"/>
    <w:rsid w:val="1DBAF9E1"/>
    <w:rsid w:val="1DC52495"/>
    <w:rsid w:val="1DCDBE74"/>
    <w:rsid w:val="1DE86FBE"/>
    <w:rsid w:val="1DED62C8"/>
    <w:rsid w:val="1E234CDB"/>
    <w:rsid w:val="1E3C04BF"/>
    <w:rsid w:val="1E3C1693"/>
    <w:rsid w:val="1E577931"/>
    <w:rsid w:val="1E5A7B39"/>
    <w:rsid w:val="1E6E205A"/>
    <w:rsid w:val="1E867B91"/>
    <w:rsid w:val="1EA5A9F7"/>
    <w:rsid w:val="1EAEB6EA"/>
    <w:rsid w:val="1EB626ED"/>
    <w:rsid w:val="1EC057B0"/>
    <w:rsid w:val="1ECA376B"/>
    <w:rsid w:val="1ECE078C"/>
    <w:rsid w:val="1EDAC586"/>
    <w:rsid w:val="1EE6A692"/>
    <w:rsid w:val="1EE918BA"/>
    <w:rsid w:val="1EE9228E"/>
    <w:rsid w:val="1EF8641D"/>
    <w:rsid w:val="1F037CA4"/>
    <w:rsid w:val="1F06A411"/>
    <w:rsid w:val="1F0A7827"/>
    <w:rsid w:val="1F0D3610"/>
    <w:rsid w:val="1F16205B"/>
    <w:rsid w:val="1F1EC737"/>
    <w:rsid w:val="1F254CF0"/>
    <w:rsid w:val="1F284F84"/>
    <w:rsid w:val="1F288C2D"/>
    <w:rsid w:val="1F2D859C"/>
    <w:rsid w:val="1F40992F"/>
    <w:rsid w:val="1F596905"/>
    <w:rsid w:val="1F619FDC"/>
    <w:rsid w:val="1F76FFD3"/>
    <w:rsid w:val="1F7E388D"/>
    <w:rsid w:val="1F83F5C7"/>
    <w:rsid w:val="1F893E42"/>
    <w:rsid w:val="1F8AEAFE"/>
    <w:rsid w:val="1F95BDEE"/>
    <w:rsid w:val="1F9B1A2D"/>
    <w:rsid w:val="1FB843B0"/>
    <w:rsid w:val="1FE5A7DA"/>
    <w:rsid w:val="1FE82833"/>
    <w:rsid w:val="1FF4CFD1"/>
    <w:rsid w:val="1FFF7C67"/>
    <w:rsid w:val="20007B1F"/>
    <w:rsid w:val="200BE6FD"/>
    <w:rsid w:val="2025B295"/>
    <w:rsid w:val="2034343A"/>
    <w:rsid w:val="203EA43B"/>
    <w:rsid w:val="203FE31D"/>
    <w:rsid w:val="20431755"/>
    <w:rsid w:val="20503E29"/>
    <w:rsid w:val="206399B6"/>
    <w:rsid w:val="206A4906"/>
    <w:rsid w:val="206CB529"/>
    <w:rsid w:val="208948BE"/>
    <w:rsid w:val="20A576EE"/>
    <w:rsid w:val="20A680E1"/>
    <w:rsid w:val="20AE5E02"/>
    <w:rsid w:val="20B86607"/>
    <w:rsid w:val="20CBA2F3"/>
    <w:rsid w:val="20CBF802"/>
    <w:rsid w:val="20CDE491"/>
    <w:rsid w:val="20D54BFB"/>
    <w:rsid w:val="20DC4CBB"/>
    <w:rsid w:val="20E397EA"/>
    <w:rsid w:val="20E5FF9D"/>
    <w:rsid w:val="20F0086C"/>
    <w:rsid w:val="20F216F2"/>
    <w:rsid w:val="211A3F34"/>
    <w:rsid w:val="211A6E97"/>
    <w:rsid w:val="21241F8A"/>
    <w:rsid w:val="2125773E"/>
    <w:rsid w:val="213126A5"/>
    <w:rsid w:val="2137B12E"/>
    <w:rsid w:val="21412C84"/>
    <w:rsid w:val="215D297D"/>
    <w:rsid w:val="2162F7EF"/>
    <w:rsid w:val="2166C396"/>
    <w:rsid w:val="216CFD91"/>
    <w:rsid w:val="2183B949"/>
    <w:rsid w:val="21863E16"/>
    <w:rsid w:val="218C3673"/>
    <w:rsid w:val="218E7308"/>
    <w:rsid w:val="219BF46B"/>
    <w:rsid w:val="219C73F3"/>
    <w:rsid w:val="21A83D24"/>
    <w:rsid w:val="21B0C18F"/>
    <w:rsid w:val="21C44A5C"/>
    <w:rsid w:val="21DDA251"/>
    <w:rsid w:val="21E807B1"/>
    <w:rsid w:val="21F139DC"/>
    <w:rsid w:val="21F3117B"/>
    <w:rsid w:val="21F3E6F6"/>
    <w:rsid w:val="21F69BE8"/>
    <w:rsid w:val="220351C4"/>
    <w:rsid w:val="2211B6FA"/>
    <w:rsid w:val="2215E9E6"/>
    <w:rsid w:val="221B422D"/>
    <w:rsid w:val="222D713C"/>
    <w:rsid w:val="2248287D"/>
    <w:rsid w:val="225B6C1A"/>
    <w:rsid w:val="225D5D79"/>
    <w:rsid w:val="22603FB6"/>
    <w:rsid w:val="2260BB05"/>
    <w:rsid w:val="2266B048"/>
    <w:rsid w:val="226D1FD9"/>
    <w:rsid w:val="2275E890"/>
    <w:rsid w:val="227FF810"/>
    <w:rsid w:val="2289543B"/>
    <w:rsid w:val="228A4671"/>
    <w:rsid w:val="22910C38"/>
    <w:rsid w:val="22A6B536"/>
    <w:rsid w:val="22B33E57"/>
    <w:rsid w:val="22CB909D"/>
    <w:rsid w:val="22CF296E"/>
    <w:rsid w:val="22E9ED41"/>
    <w:rsid w:val="22F1C427"/>
    <w:rsid w:val="23161E44"/>
    <w:rsid w:val="233A1D5F"/>
    <w:rsid w:val="23448804"/>
    <w:rsid w:val="2348088A"/>
    <w:rsid w:val="23498C74"/>
    <w:rsid w:val="235010DF"/>
    <w:rsid w:val="235DD2D6"/>
    <w:rsid w:val="2363A4D9"/>
    <w:rsid w:val="236657DD"/>
    <w:rsid w:val="236B914E"/>
    <w:rsid w:val="236CB682"/>
    <w:rsid w:val="236CF554"/>
    <w:rsid w:val="237F025D"/>
    <w:rsid w:val="239E2C34"/>
    <w:rsid w:val="23A24E14"/>
    <w:rsid w:val="23AA9169"/>
    <w:rsid w:val="23ADCD75"/>
    <w:rsid w:val="23C23716"/>
    <w:rsid w:val="23C4ABBD"/>
    <w:rsid w:val="23C6704E"/>
    <w:rsid w:val="23D97C27"/>
    <w:rsid w:val="23DAF17F"/>
    <w:rsid w:val="23F72318"/>
    <w:rsid w:val="23FBA26D"/>
    <w:rsid w:val="241699CC"/>
    <w:rsid w:val="2421B149"/>
    <w:rsid w:val="2431D415"/>
    <w:rsid w:val="243A6874"/>
    <w:rsid w:val="24477AF2"/>
    <w:rsid w:val="244BC88C"/>
    <w:rsid w:val="244C7D09"/>
    <w:rsid w:val="2454FDBB"/>
    <w:rsid w:val="2455DAFF"/>
    <w:rsid w:val="2461C034"/>
    <w:rsid w:val="246315E4"/>
    <w:rsid w:val="24656324"/>
    <w:rsid w:val="246841C8"/>
    <w:rsid w:val="2468FF35"/>
    <w:rsid w:val="24701C81"/>
    <w:rsid w:val="2474F6FB"/>
    <w:rsid w:val="24873876"/>
    <w:rsid w:val="248E5102"/>
    <w:rsid w:val="24916E8E"/>
    <w:rsid w:val="24941B7B"/>
    <w:rsid w:val="2497C37D"/>
    <w:rsid w:val="24BD1461"/>
    <w:rsid w:val="24CFE724"/>
    <w:rsid w:val="24D81889"/>
    <w:rsid w:val="24EAB3FA"/>
    <w:rsid w:val="24F51B03"/>
    <w:rsid w:val="2502555F"/>
    <w:rsid w:val="251CE811"/>
    <w:rsid w:val="25237AFB"/>
    <w:rsid w:val="2562F9C6"/>
    <w:rsid w:val="2567A47A"/>
    <w:rsid w:val="257E6044"/>
    <w:rsid w:val="257E6D88"/>
    <w:rsid w:val="257EA7AA"/>
    <w:rsid w:val="2581FB6F"/>
    <w:rsid w:val="25946B22"/>
    <w:rsid w:val="25A2C687"/>
    <w:rsid w:val="25A38695"/>
    <w:rsid w:val="25A6F680"/>
    <w:rsid w:val="25A702E0"/>
    <w:rsid w:val="25B4D454"/>
    <w:rsid w:val="25CF04C9"/>
    <w:rsid w:val="25D41A4C"/>
    <w:rsid w:val="25DADDC2"/>
    <w:rsid w:val="25E21F3A"/>
    <w:rsid w:val="25E87078"/>
    <w:rsid w:val="25EA859C"/>
    <w:rsid w:val="26042146"/>
    <w:rsid w:val="261CCBAF"/>
    <w:rsid w:val="261F5E42"/>
    <w:rsid w:val="2639DA86"/>
    <w:rsid w:val="2644AE98"/>
    <w:rsid w:val="264B7AF1"/>
    <w:rsid w:val="2653F877"/>
    <w:rsid w:val="2655ADB9"/>
    <w:rsid w:val="26880D9F"/>
    <w:rsid w:val="2688E669"/>
    <w:rsid w:val="268E7AB5"/>
    <w:rsid w:val="26ABF7C5"/>
    <w:rsid w:val="26B0BD85"/>
    <w:rsid w:val="26B9580F"/>
    <w:rsid w:val="26CF80B6"/>
    <w:rsid w:val="26D1C9C4"/>
    <w:rsid w:val="26D314DD"/>
    <w:rsid w:val="26FCC9F5"/>
    <w:rsid w:val="27018F37"/>
    <w:rsid w:val="270AA482"/>
    <w:rsid w:val="270B6D8D"/>
    <w:rsid w:val="2716C81E"/>
    <w:rsid w:val="271E8F88"/>
    <w:rsid w:val="27261A7B"/>
    <w:rsid w:val="2729AD56"/>
    <w:rsid w:val="27318DBF"/>
    <w:rsid w:val="274CA709"/>
    <w:rsid w:val="275D7CD8"/>
    <w:rsid w:val="27605F1D"/>
    <w:rsid w:val="2761F6CC"/>
    <w:rsid w:val="2765E954"/>
    <w:rsid w:val="27676B3C"/>
    <w:rsid w:val="277716DC"/>
    <w:rsid w:val="2780D6C6"/>
    <w:rsid w:val="27853582"/>
    <w:rsid w:val="27A78BCF"/>
    <w:rsid w:val="27AC71ED"/>
    <w:rsid w:val="27ADEB07"/>
    <w:rsid w:val="27AE42C2"/>
    <w:rsid w:val="27DB4BF3"/>
    <w:rsid w:val="27E73D49"/>
    <w:rsid w:val="27F28D1A"/>
    <w:rsid w:val="2806DF30"/>
    <w:rsid w:val="2811C8BE"/>
    <w:rsid w:val="281503EC"/>
    <w:rsid w:val="281A47CC"/>
    <w:rsid w:val="281D854A"/>
    <w:rsid w:val="28253BF5"/>
    <w:rsid w:val="282B22A0"/>
    <w:rsid w:val="282BF0AA"/>
    <w:rsid w:val="2858F958"/>
    <w:rsid w:val="285F4E90"/>
    <w:rsid w:val="2863C0D6"/>
    <w:rsid w:val="286BFEFF"/>
    <w:rsid w:val="2874A942"/>
    <w:rsid w:val="287C804A"/>
    <w:rsid w:val="2883DFF1"/>
    <w:rsid w:val="28C0D9EA"/>
    <w:rsid w:val="28C23B35"/>
    <w:rsid w:val="29058FCA"/>
    <w:rsid w:val="291F1355"/>
    <w:rsid w:val="2925818A"/>
    <w:rsid w:val="2927D50D"/>
    <w:rsid w:val="2927E2BC"/>
    <w:rsid w:val="29296042"/>
    <w:rsid w:val="2931F46E"/>
    <w:rsid w:val="29420C5A"/>
    <w:rsid w:val="2956933B"/>
    <w:rsid w:val="29662BAA"/>
    <w:rsid w:val="29677583"/>
    <w:rsid w:val="2999E42D"/>
    <w:rsid w:val="299CF9EF"/>
    <w:rsid w:val="29ACC758"/>
    <w:rsid w:val="29B3D6EA"/>
    <w:rsid w:val="29CE1B2E"/>
    <w:rsid w:val="29EA424F"/>
    <w:rsid w:val="29EC1725"/>
    <w:rsid w:val="29F4554D"/>
    <w:rsid w:val="29F9E400"/>
    <w:rsid w:val="2A01EBC3"/>
    <w:rsid w:val="2A06EC07"/>
    <w:rsid w:val="2A1CBA1A"/>
    <w:rsid w:val="2A362AE4"/>
    <w:rsid w:val="2A4C2368"/>
    <w:rsid w:val="2A4F1570"/>
    <w:rsid w:val="2A5C501A"/>
    <w:rsid w:val="2A67E3BC"/>
    <w:rsid w:val="2A822F7D"/>
    <w:rsid w:val="2A85F4A6"/>
    <w:rsid w:val="2A9303C3"/>
    <w:rsid w:val="2A9F505C"/>
    <w:rsid w:val="2AACA6E2"/>
    <w:rsid w:val="2AACCCA5"/>
    <w:rsid w:val="2ABC52C1"/>
    <w:rsid w:val="2ABD86E4"/>
    <w:rsid w:val="2AC031E2"/>
    <w:rsid w:val="2AC0C7D3"/>
    <w:rsid w:val="2AD0663E"/>
    <w:rsid w:val="2AD68CBA"/>
    <w:rsid w:val="2AE1B8D3"/>
    <w:rsid w:val="2AEC65B6"/>
    <w:rsid w:val="2B007FBE"/>
    <w:rsid w:val="2B058A16"/>
    <w:rsid w:val="2B0BBE47"/>
    <w:rsid w:val="2B173F7B"/>
    <w:rsid w:val="2B26F681"/>
    <w:rsid w:val="2B32D9D3"/>
    <w:rsid w:val="2B35FD38"/>
    <w:rsid w:val="2B3BAA8A"/>
    <w:rsid w:val="2B45D6A9"/>
    <w:rsid w:val="2B4D6E9E"/>
    <w:rsid w:val="2B6191DF"/>
    <w:rsid w:val="2B6542F3"/>
    <w:rsid w:val="2B67342F"/>
    <w:rsid w:val="2B708381"/>
    <w:rsid w:val="2B8E88CE"/>
    <w:rsid w:val="2B98C278"/>
    <w:rsid w:val="2B99AAC0"/>
    <w:rsid w:val="2BA63BD5"/>
    <w:rsid w:val="2BE84D7E"/>
    <w:rsid w:val="2BFF3467"/>
    <w:rsid w:val="2C1E7482"/>
    <w:rsid w:val="2C25A298"/>
    <w:rsid w:val="2C2A6724"/>
    <w:rsid w:val="2C2A8E71"/>
    <w:rsid w:val="2C365399"/>
    <w:rsid w:val="2C3ADC1D"/>
    <w:rsid w:val="2C3D1640"/>
    <w:rsid w:val="2C65A033"/>
    <w:rsid w:val="2C8700EE"/>
    <w:rsid w:val="2C906795"/>
    <w:rsid w:val="2C95903A"/>
    <w:rsid w:val="2CAA1859"/>
    <w:rsid w:val="2CBB6CEF"/>
    <w:rsid w:val="2CBB9CDA"/>
    <w:rsid w:val="2CC26BCE"/>
    <w:rsid w:val="2CE873EB"/>
    <w:rsid w:val="2CF3E867"/>
    <w:rsid w:val="2CFD2CA9"/>
    <w:rsid w:val="2D0258C8"/>
    <w:rsid w:val="2D23892D"/>
    <w:rsid w:val="2D27669D"/>
    <w:rsid w:val="2D2B593E"/>
    <w:rsid w:val="2D2B9FD4"/>
    <w:rsid w:val="2D2CCDB4"/>
    <w:rsid w:val="2D329844"/>
    <w:rsid w:val="2D3A2E9E"/>
    <w:rsid w:val="2D3FEAAC"/>
    <w:rsid w:val="2D48AB3D"/>
    <w:rsid w:val="2D494026"/>
    <w:rsid w:val="2D55E58E"/>
    <w:rsid w:val="2D617E46"/>
    <w:rsid w:val="2D6D5584"/>
    <w:rsid w:val="2D72C741"/>
    <w:rsid w:val="2D7FE45F"/>
    <w:rsid w:val="2D810A79"/>
    <w:rsid w:val="2D8F3B0B"/>
    <w:rsid w:val="2D92E6E8"/>
    <w:rsid w:val="2DA1B475"/>
    <w:rsid w:val="2DC56697"/>
    <w:rsid w:val="2DDA7498"/>
    <w:rsid w:val="2DFFE04E"/>
    <w:rsid w:val="2E08CF8B"/>
    <w:rsid w:val="2E21F2A1"/>
    <w:rsid w:val="2E2F32D3"/>
    <w:rsid w:val="2E4128BD"/>
    <w:rsid w:val="2E43B1E5"/>
    <w:rsid w:val="2E583D36"/>
    <w:rsid w:val="2E59F5AE"/>
    <w:rsid w:val="2E5F652B"/>
    <w:rsid w:val="2E6A2501"/>
    <w:rsid w:val="2E6C3975"/>
    <w:rsid w:val="2E87795A"/>
    <w:rsid w:val="2E8D4EA3"/>
    <w:rsid w:val="2EA75E48"/>
    <w:rsid w:val="2EAB06FD"/>
    <w:rsid w:val="2EDAF6AF"/>
    <w:rsid w:val="2EE72B8F"/>
    <w:rsid w:val="2EEDB79D"/>
    <w:rsid w:val="2F0BDF49"/>
    <w:rsid w:val="2F14DB8C"/>
    <w:rsid w:val="2F1A91BE"/>
    <w:rsid w:val="2F1CBE41"/>
    <w:rsid w:val="2F34623B"/>
    <w:rsid w:val="2F3A27C4"/>
    <w:rsid w:val="2F45B64B"/>
    <w:rsid w:val="2F6334F5"/>
    <w:rsid w:val="2F6EAA29"/>
    <w:rsid w:val="2F70D930"/>
    <w:rsid w:val="2F95DA7F"/>
    <w:rsid w:val="2F9D83B1"/>
    <w:rsid w:val="2F9F142D"/>
    <w:rsid w:val="2FB91B75"/>
    <w:rsid w:val="2FBD900B"/>
    <w:rsid w:val="2FD15D20"/>
    <w:rsid w:val="2FE13829"/>
    <w:rsid w:val="301F884D"/>
    <w:rsid w:val="30238D8B"/>
    <w:rsid w:val="30239120"/>
    <w:rsid w:val="3030025C"/>
    <w:rsid w:val="30302E07"/>
    <w:rsid w:val="30376B1A"/>
    <w:rsid w:val="304853B2"/>
    <w:rsid w:val="304B201A"/>
    <w:rsid w:val="30500D47"/>
    <w:rsid w:val="3088EA3B"/>
    <w:rsid w:val="309F67B8"/>
    <w:rsid w:val="30ADCE57"/>
    <w:rsid w:val="30AE4C1E"/>
    <w:rsid w:val="30B71DD8"/>
    <w:rsid w:val="30B8314D"/>
    <w:rsid w:val="30C7C69E"/>
    <w:rsid w:val="30CE79B1"/>
    <w:rsid w:val="30E1D4F4"/>
    <w:rsid w:val="30E42400"/>
    <w:rsid w:val="30EBE51D"/>
    <w:rsid w:val="30F14EE5"/>
    <w:rsid w:val="30F1ED22"/>
    <w:rsid w:val="30FA5877"/>
    <w:rsid w:val="3117CF3A"/>
    <w:rsid w:val="312006FB"/>
    <w:rsid w:val="3124993D"/>
    <w:rsid w:val="31349EFB"/>
    <w:rsid w:val="313C73DA"/>
    <w:rsid w:val="3151210F"/>
    <w:rsid w:val="315A2839"/>
    <w:rsid w:val="316DD2E5"/>
    <w:rsid w:val="3170AE8B"/>
    <w:rsid w:val="3171C9DF"/>
    <w:rsid w:val="31749697"/>
    <w:rsid w:val="3174A139"/>
    <w:rsid w:val="31759194"/>
    <w:rsid w:val="31776DF7"/>
    <w:rsid w:val="317BCC1A"/>
    <w:rsid w:val="31831158"/>
    <w:rsid w:val="3183F381"/>
    <w:rsid w:val="3196DC72"/>
    <w:rsid w:val="31A3009F"/>
    <w:rsid w:val="31ACA507"/>
    <w:rsid w:val="31B19FB8"/>
    <w:rsid w:val="31BC486B"/>
    <w:rsid w:val="31E8343B"/>
    <w:rsid w:val="31EB59EB"/>
    <w:rsid w:val="31EBE960"/>
    <w:rsid w:val="31F21BAC"/>
    <w:rsid w:val="32033637"/>
    <w:rsid w:val="3208DAE3"/>
    <w:rsid w:val="32192184"/>
    <w:rsid w:val="3229CCAC"/>
    <w:rsid w:val="3235D4B6"/>
    <w:rsid w:val="32480CDB"/>
    <w:rsid w:val="32485E38"/>
    <w:rsid w:val="3263CAE6"/>
    <w:rsid w:val="32651A13"/>
    <w:rsid w:val="327DA420"/>
    <w:rsid w:val="329DD483"/>
    <w:rsid w:val="32A3283E"/>
    <w:rsid w:val="32B7BBC1"/>
    <w:rsid w:val="32BE2A42"/>
    <w:rsid w:val="32CDBE71"/>
    <w:rsid w:val="32DC58C8"/>
    <w:rsid w:val="32E81AE9"/>
    <w:rsid w:val="32FD65AB"/>
    <w:rsid w:val="330372D6"/>
    <w:rsid w:val="331034F2"/>
    <w:rsid w:val="331657A9"/>
    <w:rsid w:val="33245896"/>
    <w:rsid w:val="33246061"/>
    <w:rsid w:val="33277432"/>
    <w:rsid w:val="3339192A"/>
    <w:rsid w:val="333AB7C6"/>
    <w:rsid w:val="333E9781"/>
    <w:rsid w:val="3341B912"/>
    <w:rsid w:val="3345582E"/>
    <w:rsid w:val="334BFFA6"/>
    <w:rsid w:val="337DA7A3"/>
    <w:rsid w:val="3383D664"/>
    <w:rsid w:val="3383E52B"/>
    <w:rsid w:val="3387832A"/>
    <w:rsid w:val="33997901"/>
    <w:rsid w:val="339D7367"/>
    <w:rsid w:val="339DB458"/>
    <w:rsid w:val="33A63152"/>
    <w:rsid w:val="33A7476C"/>
    <w:rsid w:val="33C34E21"/>
    <w:rsid w:val="33FF60D9"/>
    <w:rsid w:val="33FF9D23"/>
    <w:rsid w:val="34041B37"/>
    <w:rsid w:val="34047EF4"/>
    <w:rsid w:val="34130752"/>
    <w:rsid w:val="3414B358"/>
    <w:rsid w:val="3417F962"/>
    <w:rsid w:val="34296895"/>
    <w:rsid w:val="3432405D"/>
    <w:rsid w:val="343321C7"/>
    <w:rsid w:val="344F9DB9"/>
    <w:rsid w:val="345437D0"/>
    <w:rsid w:val="3493585E"/>
    <w:rsid w:val="34A02501"/>
    <w:rsid w:val="34A6454D"/>
    <w:rsid w:val="34AAA327"/>
    <w:rsid w:val="34AD6E36"/>
    <w:rsid w:val="34AF352F"/>
    <w:rsid w:val="34B0C1F9"/>
    <w:rsid w:val="34CBD68D"/>
    <w:rsid w:val="34CC822E"/>
    <w:rsid w:val="34CE4B0B"/>
    <w:rsid w:val="34DBF94B"/>
    <w:rsid w:val="34F4D502"/>
    <w:rsid w:val="350BD317"/>
    <w:rsid w:val="3514D821"/>
    <w:rsid w:val="3519D02F"/>
    <w:rsid w:val="3523C332"/>
    <w:rsid w:val="352A6285"/>
    <w:rsid w:val="352CBCD0"/>
    <w:rsid w:val="353492EC"/>
    <w:rsid w:val="3542D6A8"/>
    <w:rsid w:val="356A298D"/>
    <w:rsid w:val="358B6C31"/>
    <w:rsid w:val="35A380C4"/>
    <w:rsid w:val="35BFC95C"/>
    <w:rsid w:val="35D3BD34"/>
    <w:rsid w:val="35E68DDD"/>
    <w:rsid w:val="35EBCDAB"/>
    <w:rsid w:val="360941AD"/>
    <w:rsid w:val="360A8500"/>
    <w:rsid w:val="3614C637"/>
    <w:rsid w:val="361CF034"/>
    <w:rsid w:val="3644E8E6"/>
    <w:rsid w:val="3649C180"/>
    <w:rsid w:val="365667D8"/>
    <w:rsid w:val="365D8845"/>
    <w:rsid w:val="3660947D"/>
    <w:rsid w:val="367233D1"/>
    <w:rsid w:val="367254FE"/>
    <w:rsid w:val="3682885F"/>
    <w:rsid w:val="36A31CBF"/>
    <w:rsid w:val="36AFECBA"/>
    <w:rsid w:val="36AFFAF3"/>
    <w:rsid w:val="36D64300"/>
    <w:rsid w:val="36D7CE2D"/>
    <w:rsid w:val="36DD469D"/>
    <w:rsid w:val="36EA1F9A"/>
    <w:rsid w:val="36EFE57D"/>
    <w:rsid w:val="36FC33C1"/>
    <w:rsid w:val="3701B39F"/>
    <w:rsid w:val="3701DE30"/>
    <w:rsid w:val="3702217E"/>
    <w:rsid w:val="37078F1C"/>
    <w:rsid w:val="373AA8BE"/>
    <w:rsid w:val="37690016"/>
    <w:rsid w:val="3779859F"/>
    <w:rsid w:val="378B4847"/>
    <w:rsid w:val="37920BB0"/>
    <w:rsid w:val="37AD5C7D"/>
    <w:rsid w:val="37BA0555"/>
    <w:rsid w:val="37BCB2AC"/>
    <w:rsid w:val="37C1CCD6"/>
    <w:rsid w:val="37C4665D"/>
    <w:rsid w:val="37C93654"/>
    <w:rsid w:val="37D2F5CD"/>
    <w:rsid w:val="37D69C12"/>
    <w:rsid w:val="37DE9AE4"/>
    <w:rsid w:val="37E28663"/>
    <w:rsid w:val="37F5FC43"/>
    <w:rsid w:val="37FBA1A3"/>
    <w:rsid w:val="3813C896"/>
    <w:rsid w:val="3827C7AC"/>
    <w:rsid w:val="38484416"/>
    <w:rsid w:val="38494106"/>
    <w:rsid w:val="385B62FD"/>
    <w:rsid w:val="38672739"/>
    <w:rsid w:val="38797B2C"/>
    <w:rsid w:val="388FE893"/>
    <w:rsid w:val="38999531"/>
    <w:rsid w:val="38A441B0"/>
    <w:rsid w:val="38AC9ED7"/>
    <w:rsid w:val="38C78C4C"/>
    <w:rsid w:val="38D30F3F"/>
    <w:rsid w:val="38E1340E"/>
    <w:rsid w:val="38F7A6C0"/>
    <w:rsid w:val="38FBBADF"/>
    <w:rsid w:val="39062472"/>
    <w:rsid w:val="391FCD4A"/>
    <w:rsid w:val="393493A2"/>
    <w:rsid w:val="394B8E70"/>
    <w:rsid w:val="3959857D"/>
    <w:rsid w:val="3965EDBE"/>
    <w:rsid w:val="39711237"/>
    <w:rsid w:val="397EC3D6"/>
    <w:rsid w:val="3993D326"/>
    <w:rsid w:val="39C3B58A"/>
    <w:rsid w:val="39C9E1E7"/>
    <w:rsid w:val="39CB9C1F"/>
    <w:rsid w:val="39DA3AF4"/>
    <w:rsid w:val="39ECFA8D"/>
    <w:rsid w:val="39EF510A"/>
    <w:rsid w:val="39FA4B85"/>
    <w:rsid w:val="3A06771F"/>
    <w:rsid w:val="3A1D74DD"/>
    <w:rsid w:val="3A279D1E"/>
    <w:rsid w:val="3A3074D7"/>
    <w:rsid w:val="3A344535"/>
    <w:rsid w:val="3A3D890A"/>
    <w:rsid w:val="3A411FA0"/>
    <w:rsid w:val="3A4FA3E7"/>
    <w:rsid w:val="3A52A073"/>
    <w:rsid w:val="3A55D1E6"/>
    <w:rsid w:val="3A677B11"/>
    <w:rsid w:val="3A6C52CE"/>
    <w:rsid w:val="3A799E0B"/>
    <w:rsid w:val="3A83BA67"/>
    <w:rsid w:val="3A8B363A"/>
    <w:rsid w:val="3A9FD4A1"/>
    <w:rsid w:val="3AB40752"/>
    <w:rsid w:val="3AB9C312"/>
    <w:rsid w:val="3ABED0D4"/>
    <w:rsid w:val="3AE40EB0"/>
    <w:rsid w:val="3AE7BB23"/>
    <w:rsid w:val="3AFD0EE9"/>
    <w:rsid w:val="3B0B773E"/>
    <w:rsid w:val="3B1B3DA2"/>
    <w:rsid w:val="3B1FB6DA"/>
    <w:rsid w:val="3B3EC56D"/>
    <w:rsid w:val="3B5623AD"/>
    <w:rsid w:val="3B5B4596"/>
    <w:rsid w:val="3B6B5AA0"/>
    <w:rsid w:val="3B7C9FBF"/>
    <w:rsid w:val="3B8FA625"/>
    <w:rsid w:val="3B99811E"/>
    <w:rsid w:val="3BA60777"/>
    <w:rsid w:val="3BECE380"/>
    <w:rsid w:val="3BF01557"/>
    <w:rsid w:val="3BF3F814"/>
    <w:rsid w:val="3C07DEF3"/>
    <w:rsid w:val="3C0F56F0"/>
    <w:rsid w:val="3C100DE7"/>
    <w:rsid w:val="3C130663"/>
    <w:rsid w:val="3C13157B"/>
    <w:rsid w:val="3C147A0A"/>
    <w:rsid w:val="3C150C3C"/>
    <w:rsid w:val="3C182F43"/>
    <w:rsid w:val="3C204BA9"/>
    <w:rsid w:val="3C227213"/>
    <w:rsid w:val="3C246C18"/>
    <w:rsid w:val="3C32DC37"/>
    <w:rsid w:val="3C37E7D2"/>
    <w:rsid w:val="3C3A76D8"/>
    <w:rsid w:val="3C3BA794"/>
    <w:rsid w:val="3C53C397"/>
    <w:rsid w:val="3C5A228F"/>
    <w:rsid w:val="3C770BA5"/>
    <w:rsid w:val="3C7C9E20"/>
    <w:rsid w:val="3C88B777"/>
    <w:rsid w:val="3C986F0E"/>
    <w:rsid w:val="3C9944CE"/>
    <w:rsid w:val="3CAA6A5E"/>
    <w:rsid w:val="3CB8951C"/>
    <w:rsid w:val="3CD2DC4A"/>
    <w:rsid w:val="3D02EFE3"/>
    <w:rsid w:val="3D38EDC1"/>
    <w:rsid w:val="3D42A6A0"/>
    <w:rsid w:val="3D4755AA"/>
    <w:rsid w:val="3D4949DE"/>
    <w:rsid w:val="3D4BBC81"/>
    <w:rsid w:val="3D4E2858"/>
    <w:rsid w:val="3D5C355D"/>
    <w:rsid w:val="3D6D68B5"/>
    <w:rsid w:val="3D72FE92"/>
    <w:rsid w:val="3D78A450"/>
    <w:rsid w:val="3D81BC00"/>
    <w:rsid w:val="3D8C0CC1"/>
    <w:rsid w:val="3D95ABDA"/>
    <w:rsid w:val="3D98D0CC"/>
    <w:rsid w:val="3D9DFBDC"/>
    <w:rsid w:val="3DA731DF"/>
    <w:rsid w:val="3DAC4C58"/>
    <w:rsid w:val="3DCBC879"/>
    <w:rsid w:val="3DD266C5"/>
    <w:rsid w:val="3DF35473"/>
    <w:rsid w:val="3E2A1CA2"/>
    <w:rsid w:val="3E316121"/>
    <w:rsid w:val="3E31917A"/>
    <w:rsid w:val="3E356055"/>
    <w:rsid w:val="3E455FB2"/>
    <w:rsid w:val="3E4FAD79"/>
    <w:rsid w:val="3E5ACBA3"/>
    <w:rsid w:val="3E605BE5"/>
    <w:rsid w:val="3E7A8820"/>
    <w:rsid w:val="3E8669EC"/>
    <w:rsid w:val="3EA6094A"/>
    <w:rsid w:val="3EA6256C"/>
    <w:rsid w:val="3EB93985"/>
    <w:rsid w:val="3ECBBDBE"/>
    <w:rsid w:val="3ED75FA0"/>
    <w:rsid w:val="3ED8083D"/>
    <w:rsid w:val="3EEEF794"/>
    <w:rsid w:val="3EF503E5"/>
    <w:rsid w:val="3EF6F3C2"/>
    <w:rsid w:val="3F083A54"/>
    <w:rsid w:val="3F12D11F"/>
    <w:rsid w:val="3F151246"/>
    <w:rsid w:val="3F1DAD35"/>
    <w:rsid w:val="3F25103F"/>
    <w:rsid w:val="3F2970DC"/>
    <w:rsid w:val="3F35D782"/>
    <w:rsid w:val="3FA5043A"/>
    <w:rsid w:val="3FAC1DFE"/>
    <w:rsid w:val="3FC8D2E5"/>
    <w:rsid w:val="3FCA75E7"/>
    <w:rsid w:val="3FDA07F6"/>
    <w:rsid w:val="3FF35FFF"/>
    <w:rsid w:val="400B1158"/>
    <w:rsid w:val="4033C862"/>
    <w:rsid w:val="404E7551"/>
    <w:rsid w:val="404F6C28"/>
    <w:rsid w:val="405433AF"/>
    <w:rsid w:val="406035E6"/>
    <w:rsid w:val="408F1779"/>
    <w:rsid w:val="409887A9"/>
    <w:rsid w:val="40990B6D"/>
    <w:rsid w:val="409AFB5E"/>
    <w:rsid w:val="40AD539A"/>
    <w:rsid w:val="40B01F5A"/>
    <w:rsid w:val="40B147DC"/>
    <w:rsid w:val="40BEA9F5"/>
    <w:rsid w:val="40BF3A5E"/>
    <w:rsid w:val="40C90371"/>
    <w:rsid w:val="40DAD50B"/>
    <w:rsid w:val="40DFAEB9"/>
    <w:rsid w:val="41003AC1"/>
    <w:rsid w:val="4122C528"/>
    <w:rsid w:val="413220AC"/>
    <w:rsid w:val="413C8769"/>
    <w:rsid w:val="4149F66F"/>
    <w:rsid w:val="41640268"/>
    <w:rsid w:val="4178E194"/>
    <w:rsid w:val="4190BFC7"/>
    <w:rsid w:val="419812A3"/>
    <w:rsid w:val="41A9D90D"/>
    <w:rsid w:val="41B22262"/>
    <w:rsid w:val="41B9A061"/>
    <w:rsid w:val="41CBE841"/>
    <w:rsid w:val="41CF7CE1"/>
    <w:rsid w:val="41DF60AA"/>
    <w:rsid w:val="41E57D20"/>
    <w:rsid w:val="41FCCF61"/>
    <w:rsid w:val="41FDD2FA"/>
    <w:rsid w:val="421FAEDD"/>
    <w:rsid w:val="4222D10D"/>
    <w:rsid w:val="422D80F1"/>
    <w:rsid w:val="423455BA"/>
    <w:rsid w:val="423491E5"/>
    <w:rsid w:val="423BF09B"/>
    <w:rsid w:val="4248E0A2"/>
    <w:rsid w:val="42533E16"/>
    <w:rsid w:val="425785D2"/>
    <w:rsid w:val="42584391"/>
    <w:rsid w:val="4275CA5E"/>
    <w:rsid w:val="42761D2A"/>
    <w:rsid w:val="427DECF1"/>
    <w:rsid w:val="4281F19D"/>
    <w:rsid w:val="42834F77"/>
    <w:rsid w:val="42A3561D"/>
    <w:rsid w:val="42B41A21"/>
    <w:rsid w:val="42B96467"/>
    <w:rsid w:val="42C8F358"/>
    <w:rsid w:val="42CF2FA7"/>
    <w:rsid w:val="42E0749C"/>
    <w:rsid w:val="42EB8D27"/>
    <w:rsid w:val="42EB9010"/>
    <w:rsid w:val="42ED32AC"/>
    <w:rsid w:val="42EFFE6B"/>
    <w:rsid w:val="42F22D2E"/>
    <w:rsid w:val="42F9AF3A"/>
    <w:rsid w:val="4302ECA1"/>
    <w:rsid w:val="4309E760"/>
    <w:rsid w:val="4326152B"/>
    <w:rsid w:val="43292ABE"/>
    <w:rsid w:val="432F5152"/>
    <w:rsid w:val="432F7C89"/>
    <w:rsid w:val="43334A5F"/>
    <w:rsid w:val="4335165C"/>
    <w:rsid w:val="4337BCF8"/>
    <w:rsid w:val="4343A71A"/>
    <w:rsid w:val="4347FFFF"/>
    <w:rsid w:val="434CE835"/>
    <w:rsid w:val="43514FA6"/>
    <w:rsid w:val="4352E2B7"/>
    <w:rsid w:val="43808807"/>
    <w:rsid w:val="4394AC40"/>
    <w:rsid w:val="439B693B"/>
    <w:rsid w:val="439D4504"/>
    <w:rsid w:val="439D97B4"/>
    <w:rsid w:val="43A64080"/>
    <w:rsid w:val="43B21E7D"/>
    <w:rsid w:val="43BBF59D"/>
    <w:rsid w:val="43CF3C3B"/>
    <w:rsid w:val="43DE2F7B"/>
    <w:rsid w:val="43F4CD49"/>
    <w:rsid w:val="43F5D81E"/>
    <w:rsid w:val="43F8F607"/>
    <w:rsid w:val="441EA028"/>
    <w:rsid w:val="441F6D07"/>
    <w:rsid w:val="4421196C"/>
    <w:rsid w:val="4445B657"/>
    <w:rsid w:val="445F9276"/>
    <w:rsid w:val="4465762A"/>
    <w:rsid w:val="44699DFF"/>
    <w:rsid w:val="44705502"/>
    <w:rsid w:val="448425F9"/>
    <w:rsid w:val="4491519D"/>
    <w:rsid w:val="449F16E8"/>
    <w:rsid w:val="44A65E05"/>
    <w:rsid w:val="44A7BFBA"/>
    <w:rsid w:val="44B78EC6"/>
    <w:rsid w:val="44E3C52B"/>
    <w:rsid w:val="44E7757B"/>
    <w:rsid w:val="44FC02FD"/>
    <w:rsid w:val="44FFDD72"/>
    <w:rsid w:val="45028375"/>
    <w:rsid w:val="450A4597"/>
    <w:rsid w:val="453E9691"/>
    <w:rsid w:val="45473D10"/>
    <w:rsid w:val="454DD0B5"/>
    <w:rsid w:val="45512300"/>
    <w:rsid w:val="457A45BE"/>
    <w:rsid w:val="45861E2E"/>
    <w:rsid w:val="45888A90"/>
    <w:rsid w:val="45890C7F"/>
    <w:rsid w:val="45C27A98"/>
    <w:rsid w:val="45C4C15A"/>
    <w:rsid w:val="45C98306"/>
    <w:rsid w:val="45E233D9"/>
    <w:rsid w:val="45E2DE68"/>
    <w:rsid w:val="45F6219D"/>
    <w:rsid w:val="45F85993"/>
    <w:rsid w:val="4600C6C3"/>
    <w:rsid w:val="4607A1A7"/>
    <w:rsid w:val="4611D1B5"/>
    <w:rsid w:val="4617F822"/>
    <w:rsid w:val="4629F9BE"/>
    <w:rsid w:val="46702D98"/>
    <w:rsid w:val="467230B3"/>
    <w:rsid w:val="469E5857"/>
    <w:rsid w:val="46B2A615"/>
    <w:rsid w:val="46D122E8"/>
    <w:rsid w:val="46E683DD"/>
    <w:rsid w:val="46F6AC5B"/>
    <w:rsid w:val="46F8ED8D"/>
    <w:rsid w:val="4703BD8D"/>
    <w:rsid w:val="4718933E"/>
    <w:rsid w:val="4731CCF4"/>
    <w:rsid w:val="47376DE3"/>
    <w:rsid w:val="4745C13A"/>
    <w:rsid w:val="475503CE"/>
    <w:rsid w:val="4756767E"/>
    <w:rsid w:val="4757092F"/>
    <w:rsid w:val="4757B378"/>
    <w:rsid w:val="476BA5FA"/>
    <w:rsid w:val="478D6789"/>
    <w:rsid w:val="4792D867"/>
    <w:rsid w:val="4797C086"/>
    <w:rsid w:val="47A95233"/>
    <w:rsid w:val="47B1B4A9"/>
    <w:rsid w:val="47B8733E"/>
    <w:rsid w:val="47B89479"/>
    <w:rsid w:val="47B8E814"/>
    <w:rsid w:val="47C40DE0"/>
    <w:rsid w:val="47D1689E"/>
    <w:rsid w:val="47E80B79"/>
    <w:rsid w:val="47F8A479"/>
    <w:rsid w:val="4817CA86"/>
    <w:rsid w:val="481C5CCF"/>
    <w:rsid w:val="48224C41"/>
    <w:rsid w:val="482459BC"/>
    <w:rsid w:val="483813C6"/>
    <w:rsid w:val="484802E6"/>
    <w:rsid w:val="484E4C5C"/>
    <w:rsid w:val="485E372B"/>
    <w:rsid w:val="4877510F"/>
    <w:rsid w:val="487F04B5"/>
    <w:rsid w:val="4883127B"/>
    <w:rsid w:val="48887073"/>
    <w:rsid w:val="48B43D02"/>
    <w:rsid w:val="48CA8D0E"/>
    <w:rsid w:val="48ECE01A"/>
    <w:rsid w:val="48F0B5A9"/>
    <w:rsid w:val="48F56567"/>
    <w:rsid w:val="48F5FCDD"/>
    <w:rsid w:val="48F82C88"/>
    <w:rsid w:val="4911A219"/>
    <w:rsid w:val="49160EBA"/>
    <w:rsid w:val="492F0803"/>
    <w:rsid w:val="493221DD"/>
    <w:rsid w:val="493764D2"/>
    <w:rsid w:val="493BEC4E"/>
    <w:rsid w:val="495EDF83"/>
    <w:rsid w:val="496831C7"/>
    <w:rsid w:val="496A1FC6"/>
    <w:rsid w:val="496D079D"/>
    <w:rsid w:val="4979964B"/>
    <w:rsid w:val="497F2A97"/>
    <w:rsid w:val="49951233"/>
    <w:rsid w:val="499D5DFF"/>
    <w:rsid w:val="49A0D403"/>
    <w:rsid w:val="49A5E017"/>
    <w:rsid w:val="49AE1789"/>
    <w:rsid w:val="49B02A9D"/>
    <w:rsid w:val="49B5D843"/>
    <w:rsid w:val="49E4BC82"/>
    <w:rsid w:val="49E74AE1"/>
    <w:rsid w:val="49FF9190"/>
    <w:rsid w:val="4A032228"/>
    <w:rsid w:val="4A09AA5C"/>
    <w:rsid w:val="4A1D2E61"/>
    <w:rsid w:val="4A2A0DFB"/>
    <w:rsid w:val="4A3066E9"/>
    <w:rsid w:val="4A3EAEDB"/>
    <w:rsid w:val="4A3EF972"/>
    <w:rsid w:val="4A45C4C5"/>
    <w:rsid w:val="4A535AE6"/>
    <w:rsid w:val="4A60CA06"/>
    <w:rsid w:val="4A7CBF41"/>
    <w:rsid w:val="4A916155"/>
    <w:rsid w:val="4AB7DC3A"/>
    <w:rsid w:val="4ABD29B8"/>
    <w:rsid w:val="4ACB15DF"/>
    <w:rsid w:val="4ADD4ED1"/>
    <w:rsid w:val="4AE7BED6"/>
    <w:rsid w:val="4AEDA53B"/>
    <w:rsid w:val="4AF80DF8"/>
    <w:rsid w:val="4AFA4B63"/>
    <w:rsid w:val="4B023B38"/>
    <w:rsid w:val="4B0D666F"/>
    <w:rsid w:val="4B15BD22"/>
    <w:rsid w:val="4B2F9380"/>
    <w:rsid w:val="4B33D58E"/>
    <w:rsid w:val="4B484CB6"/>
    <w:rsid w:val="4B550006"/>
    <w:rsid w:val="4B55DDEB"/>
    <w:rsid w:val="4B59D20D"/>
    <w:rsid w:val="4B625BC1"/>
    <w:rsid w:val="4B6AC6D3"/>
    <w:rsid w:val="4B75C2B4"/>
    <w:rsid w:val="4B841591"/>
    <w:rsid w:val="4B91B43F"/>
    <w:rsid w:val="4BA5D833"/>
    <w:rsid w:val="4BB2D818"/>
    <w:rsid w:val="4BC515FB"/>
    <w:rsid w:val="4BCDFF79"/>
    <w:rsid w:val="4BD05FD8"/>
    <w:rsid w:val="4BDE2D70"/>
    <w:rsid w:val="4C05BE84"/>
    <w:rsid w:val="4C331363"/>
    <w:rsid w:val="4C38FA08"/>
    <w:rsid w:val="4C3E3228"/>
    <w:rsid w:val="4C447DB4"/>
    <w:rsid w:val="4C44AA16"/>
    <w:rsid w:val="4C4D48E1"/>
    <w:rsid w:val="4C520B43"/>
    <w:rsid w:val="4C64246E"/>
    <w:rsid w:val="4C6D1F38"/>
    <w:rsid w:val="4C9D82B3"/>
    <w:rsid w:val="4CD60C05"/>
    <w:rsid w:val="4CEC1540"/>
    <w:rsid w:val="4CF33192"/>
    <w:rsid w:val="4CF8F1B3"/>
    <w:rsid w:val="4CF9294E"/>
    <w:rsid w:val="4D0E4794"/>
    <w:rsid w:val="4D240887"/>
    <w:rsid w:val="4D275599"/>
    <w:rsid w:val="4D3F018D"/>
    <w:rsid w:val="4D46ACFE"/>
    <w:rsid w:val="4D614336"/>
    <w:rsid w:val="4D664AEE"/>
    <w:rsid w:val="4D6B240E"/>
    <w:rsid w:val="4D770591"/>
    <w:rsid w:val="4D7A80DA"/>
    <w:rsid w:val="4D917915"/>
    <w:rsid w:val="4DA4C692"/>
    <w:rsid w:val="4DB3E9DB"/>
    <w:rsid w:val="4DC83273"/>
    <w:rsid w:val="4DDA7730"/>
    <w:rsid w:val="4DDF022C"/>
    <w:rsid w:val="4DE97766"/>
    <w:rsid w:val="4E03A36B"/>
    <w:rsid w:val="4E05373F"/>
    <w:rsid w:val="4E167F81"/>
    <w:rsid w:val="4E17F2AB"/>
    <w:rsid w:val="4E2D47AA"/>
    <w:rsid w:val="4E73A126"/>
    <w:rsid w:val="4E7AEE83"/>
    <w:rsid w:val="4E870748"/>
    <w:rsid w:val="4E8A50CD"/>
    <w:rsid w:val="4E8B9111"/>
    <w:rsid w:val="4E8E15D2"/>
    <w:rsid w:val="4E904996"/>
    <w:rsid w:val="4E98A2D5"/>
    <w:rsid w:val="4E9F8387"/>
    <w:rsid w:val="4EA28387"/>
    <w:rsid w:val="4EA7713E"/>
    <w:rsid w:val="4EB16E23"/>
    <w:rsid w:val="4EBF5068"/>
    <w:rsid w:val="4ED66953"/>
    <w:rsid w:val="4EDD84D7"/>
    <w:rsid w:val="4EDEDC27"/>
    <w:rsid w:val="4EED02A3"/>
    <w:rsid w:val="4EF4533F"/>
    <w:rsid w:val="4F0C71F3"/>
    <w:rsid w:val="4F11FFCB"/>
    <w:rsid w:val="4F162F85"/>
    <w:rsid w:val="4F1D6969"/>
    <w:rsid w:val="4F21C0C7"/>
    <w:rsid w:val="4F290C85"/>
    <w:rsid w:val="4F2A327B"/>
    <w:rsid w:val="4F39F9C6"/>
    <w:rsid w:val="4F52A26C"/>
    <w:rsid w:val="4F54BB0E"/>
    <w:rsid w:val="4F691A31"/>
    <w:rsid w:val="4F761EF6"/>
    <w:rsid w:val="4F773800"/>
    <w:rsid w:val="4F788F36"/>
    <w:rsid w:val="4F789C66"/>
    <w:rsid w:val="4F7C299C"/>
    <w:rsid w:val="4F7C6C89"/>
    <w:rsid w:val="4F7F3901"/>
    <w:rsid w:val="4F87DAC2"/>
    <w:rsid w:val="4F8B5F09"/>
    <w:rsid w:val="4F9E65E2"/>
    <w:rsid w:val="4FB3009A"/>
    <w:rsid w:val="4FBE6DEC"/>
    <w:rsid w:val="4FC240E4"/>
    <w:rsid w:val="4FD0083E"/>
    <w:rsid w:val="4FEA5413"/>
    <w:rsid w:val="4FFCD14A"/>
    <w:rsid w:val="4FFD8B3D"/>
    <w:rsid w:val="50164344"/>
    <w:rsid w:val="5018ABBC"/>
    <w:rsid w:val="50217577"/>
    <w:rsid w:val="5024BF1C"/>
    <w:rsid w:val="5030418B"/>
    <w:rsid w:val="50346774"/>
    <w:rsid w:val="503D175D"/>
    <w:rsid w:val="503F3B50"/>
    <w:rsid w:val="50513F79"/>
    <w:rsid w:val="50571574"/>
    <w:rsid w:val="50602AB2"/>
    <w:rsid w:val="5065AFD8"/>
    <w:rsid w:val="506AD77D"/>
    <w:rsid w:val="5072AB77"/>
    <w:rsid w:val="50913810"/>
    <w:rsid w:val="509A449A"/>
    <w:rsid w:val="509B90D0"/>
    <w:rsid w:val="509FF1EB"/>
    <w:rsid w:val="50AEC987"/>
    <w:rsid w:val="50BF9B5C"/>
    <w:rsid w:val="50E68B31"/>
    <w:rsid w:val="50F771F9"/>
    <w:rsid w:val="50F99B49"/>
    <w:rsid w:val="510A1968"/>
    <w:rsid w:val="510D52FE"/>
    <w:rsid w:val="5113A323"/>
    <w:rsid w:val="511A47CB"/>
    <w:rsid w:val="5131F453"/>
    <w:rsid w:val="5139023A"/>
    <w:rsid w:val="514741AE"/>
    <w:rsid w:val="51536DE4"/>
    <w:rsid w:val="5161B728"/>
    <w:rsid w:val="5171A979"/>
    <w:rsid w:val="51720921"/>
    <w:rsid w:val="51722942"/>
    <w:rsid w:val="518CAB89"/>
    <w:rsid w:val="51914165"/>
    <w:rsid w:val="51920E1F"/>
    <w:rsid w:val="5194B8A3"/>
    <w:rsid w:val="519B3117"/>
    <w:rsid w:val="519E9EFA"/>
    <w:rsid w:val="51A4E6A4"/>
    <w:rsid w:val="51A501B6"/>
    <w:rsid w:val="51A94A13"/>
    <w:rsid w:val="51B3999D"/>
    <w:rsid w:val="51B6B0CC"/>
    <w:rsid w:val="51B7F198"/>
    <w:rsid w:val="51C669F7"/>
    <w:rsid w:val="51D13634"/>
    <w:rsid w:val="51EC8AFB"/>
    <w:rsid w:val="51EF6916"/>
    <w:rsid w:val="51F14C73"/>
    <w:rsid w:val="51F33C37"/>
    <w:rsid w:val="51F967F9"/>
    <w:rsid w:val="5200C18E"/>
    <w:rsid w:val="5213F22D"/>
    <w:rsid w:val="521DF03B"/>
    <w:rsid w:val="52228803"/>
    <w:rsid w:val="522A2490"/>
    <w:rsid w:val="5230FA90"/>
    <w:rsid w:val="52378A84"/>
    <w:rsid w:val="5247E2A6"/>
    <w:rsid w:val="52539503"/>
    <w:rsid w:val="525AD45A"/>
    <w:rsid w:val="526A7B9C"/>
    <w:rsid w:val="526F2ECB"/>
    <w:rsid w:val="52821341"/>
    <w:rsid w:val="528D1572"/>
    <w:rsid w:val="52915AD8"/>
    <w:rsid w:val="52942664"/>
    <w:rsid w:val="52A2BA6E"/>
    <w:rsid w:val="52AD3F97"/>
    <w:rsid w:val="52B405BD"/>
    <w:rsid w:val="52B622DF"/>
    <w:rsid w:val="52B70C58"/>
    <w:rsid w:val="52B94D0B"/>
    <w:rsid w:val="52BB6B5F"/>
    <w:rsid w:val="52BB8FB4"/>
    <w:rsid w:val="52CF34B4"/>
    <w:rsid w:val="52D8E99B"/>
    <w:rsid w:val="52DA8CFE"/>
    <w:rsid w:val="5304BDBB"/>
    <w:rsid w:val="530B29AA"/>
    <w:rsid w:val="5325B184"/>
    <w:rsid w:val="532A30E4"/>
    <w:rsid w:val="5337EC64"/>
    <w:rsid w:val="534B5712"/>
    <w:rsid w:val="53677E86"/>
    <w:rsid w:val="53703E35"/>
    <w:rsid w:val="5388D744"/>
    <w:rsid w:val="5394B928"/>
    <w:rsid w:val="53B7378F"/>
    <w:rsid w:val="53B76BAB"/>
    <w:rsid w:val="53B9724D"/>
    <w:rsid w:val="53C4AA2C"/>
    <w:rsid w:val="53CBBAA0"/>
    <w:rsid w:val="53E21DC8"/>
    <w:rsid w:val="53E2AD6B"/>
    <w:rsid w:val="53E737D1"/>
    <w:rsid w:val="53EC436E"/>
    <w:rsid w:val="53FEEC9C"/>
    <w:rsid w:val="540C7F8B"/>
    <w:rsid w:val="54180289"/>
    <w:rsid w:val="543335F1"/>
    <w:rsid w:val="5438AE0F"/>
    <w:rsid w:val="543B5F00"/>
    <w:rsid w:val="544079B1"/>
    <w:rsid w:val="54440F71"/>
    <w:rsid w:val="5452443A"/>
    <w:rsid w:val="5454CE7E"/>
    <w:rsid w:val="54706EEE"/>
    <w:rsid w:val="547ACD7F"/>
    <w:rsid w:val="548B4878"/>
    <w:rsid w:val="5496A9CF"/>
    <w:rsid w:val="5496FACA"/>
    <w:rsid w:val="54DB8B3B"/>
    <w:rsid w:val="54E54C18"/>
    <w:rsid w:val="54F2321D"/>
    <w:rsid w:val="54FC42E2"/>
    <w:rsid w:val="55118FD6"/>
    <w:rsid w:val="551E8D08"/>
    <w:rsid w:val="552D6DD6"/>
    <w:rsid w:val="553B2EA7"/>
    <w:rsid w:val="55429567"/>
    <w:rsid w:val="554ED1AB"/>
    <w:rsid w:val="5555BFA7"/>
    <w:rsid w:val="5558A1D4"/>
    <w:rsid w:val="555F13E0"/>
    <w:rsid w:val="55680495"/>
    <w:rsid w:val="55680688"/>
    <w:rsid w:val="556BE7EA"/>
    <w:rsid w:val="556BE945"/>
    <w:rsid w:val="556DA573"/>
    <w:rsid w:val="5570B5CA"/>
    <w:rsid w:val="557514B6"/>
    <w:rsid w:val="5577E2D4"/>
    <w:rsid w:val="557EF0EA"/>
    <w:rsid w:val="5588DA42"/>
    <w:rsid w:val="55A358AB"/>
    <w:rsid w:val="55A3FCAC"/>
    <w:rsid w:val="55B7433F"/>
    <w:rsid w:val="55B82B36"/>
    <w:rsid w:val="55D97563"/>
    <w:rsid w:val="55DD061B"/>
    <w:rsid w:val="55DD97AE"/>
    <w:rsid w:val="55E3C93F"/>
    <w:rsid w:val="55EA3398"/>
    <w:rsid w:val="55EDA896"/>
    <w:rsid w:val="56017533"/>
    <w:rsid w:val="56062BC3"/>
    <w:rsid w:val="560AA5AF"/>
    <w:rsid w:val="561EA1DC"/>
    <w:rsid w:val="562AFF3B"/>
    <w:rsid w:val="5641594A"/>
    <w:rsid w:val="5647F728"/>
    <w:rsid w:val="5652E066"/>
    <w:rsid w:val="5652FE2D"/>
    <w:rsid w:val="56639009"/>
    <w:rsid w:val="56812C6A"/>
    <w:rsid w:val="56969354"/>
    <w:rsid w:val="56B7146D"/>
    <w:rsid w:val="56BC465C"/>
    <w:rsid w:val="56BF3744"/>
    <w:rsid w:val="56C6092B"/>
    <w:rsid w:val="56E6F3A1"/>
    <w:rsid w:val="56EE6CC9"/>
    <w:rsid w:val="56EE746F"/>
    <w:rsid w:val="56F427A7"/>
    <w:rsid w:val="57216779"/>
    <w:rsid w:val="57333C16"/>
    <w:rsid w:val="5744D5D6"/>
    <w:rsid w:val="574649A3"/>
    <w:rsid w:val="57557900"/>
    <w:rsid w:val="5760ACFA"/>
    <w:rsid w:val="5761D815"/>
    <w:rsid w:val="57621BC7"/>
    <w:rsid w:val="576F261D"/>
    <w:rsid w:val="57750E86"/>
    <w:rsid w:val="577E50CB"/>
    <w:rsid w:val="578A3681"/>
    <w:rsid w:val="57AAB21D"/>
    <w:rsid w:val="57AD6E71"/>
    <w:rsid w:val="57B29C7E"/>
    <w:rsid w:val="57BD05A2"/>
    <w:rsid w:val="57C108C5"/>
    <w:rsid w:val="57CFFA95"/>
    <w:rsid w:val="57D63817"/>
    <w:rsid w:val="57F8C37C"/>
    <w:rsid w:val="58056381"/>
    <w:rsid w:val="582000B7"/>
    <w:rsid w:val="583CCFBC"/>
    <w:rsid w:val="5851CB7E"/>
    <w:rsid w:val="586D3DEB"/>
    <w:rsid w:val="5880B898"/>
    <w:rsid w:val="588415CA"/>
    <w:rsid w:val="58878EAF"/>
    <w:rsid w:val="5899CD79"/>
    <w:rsid w:val="58A6E060"/>
    <w:rsid w:val="58B20FE9"/>
    <w:rsid w:val="58B2939E"/>
    <w:rsid w:val="58B6A1A4"/>
    <w:rsid w:val="58BCB0D9"/>
    <w:rsid w:val="58BECED7"/>
    <w:rsid w:val="58D8033C"/>
    <w:rsid w:val="58EB799E"/>
    <w:rsid w:val="58F91752"/>
    <w:rsid w:val="58FDD572"/>
    <w:rsid w:val="5907FD01"/>
    <w:rsid w:val="59085FA1"/>
    <w:rsid w:val="590DFFA6"/>
    <w:rsid w:val="591E0248"/>
    <w:rsid w:val="59219717"/>
    <w:rsid w:val="5928AEDA"/>
    <w:rsid w:val="592C7581"/>
    <w:rsid w:val="592FE1CE"/>
    <w:rsid w:val="59351E8C"/>
    <w:rsid w:val="5936012D"/>
    <w:rsid w:val="593C4163"/>
    <w:rsid w:val="594951CF"/>
    <w:rsid w:val="59665DFE"/>
    <w:rsid w:val="596F3B53"/>
    <w:rsid w:val="59719D2E"/>
    <w:rsid w:val="598081F0"/>
    <w:rsid w:val="59901D7D"/>
    <w:rsid w:val="5995057A"/>
    <w:rsid w:val="59972DC3"/>
    <w:rsid w:val="599C2D48"/>
    <w:rsid w:val="599FEE84"/>
    <w:rsid w:val="59A2B347"/>
    <w:rsid w:val="59B283CA"/>
    <w:rsid w:val="59DB90E4"/>
    <w:rsid w:val="59DD00F3"/>
    <w:rsid w:val="59E607D7"/>
    <w:rsid w:val="59FF7F89"/>
    <w:rsid w:val="5A07BA18"/>
    <w:rsid w:val="5A0D84A4"/>
    <w:rsid w:val="5A2653EF"/>
    <w:rsid w:val="5A2D732E"/>
    <w:rsid w:val="5A3D88E2"/>
    <w:rsid w:val="5A4AE8AD"/>
    <w:rsid w:val="5A51EA84"/>
    <w:rsid w:val="5A5A86F9"/>
    <w:rsid w:val="5A6DFAF7"/>
    <w:rsid w:val="5A6FD7E6"/>
    <w:rsid w:val="5A76BC1C"/>
    <w:rsid w:val="5A8BD9EB"/>
    <w:rsid w:val="5A8FF728"/>
    <w:rsid w:val="5AB27237"/>
    <w:rsid w:val="5AEE5E44"/>
    <w:rsid w:val="5AEF6C58"/>
    <w:rsid w:val="5AF4F8DC"/>
    <w:rsid w:val="5AFBA4AE"/>
    <w:rsid w:val="5AFF8341"/>
    <w:rsid w:val="5B0C62F4"/>
    <w:rsid w:val="5B1AEE48"/>
    <w:rsid w:val="5B458022"/>
    <w:rsid w:val="5B480C06"/>
    <w:rsid w:val="5B5C744C"/>
    <w:rsid w:val="5B793D8F"/>
    <w:rsid w:val="5B8217A7"/>
    <w:rsid w:val="5B9B44B4"/>
    <w:rsid w:val="5B9CD79A"/>
    <w:rsid w:val="5BA8E61E"/>
    <w:rsid w:val="5BD92E76"/>
    <w:rsid w:val="5BDD0FFE"/>
    <w:rsid w:val="5BEA3143"/>
    <w:rsid w:val="5C07A3AE"/>
    <w:rsid w:val="5C2A2404"/>
    <w:rsid w:val="5C3D96F7"/>
    <w:rsid w:val="5C445B91"/>
    <w:rsid w:val="5C475F3F"/>
    <w:rsid w:val="5C6D3624"/>
    <w:rsid w:val="5C7B1456"/>
    <w:rsid w:val="5C7FC742"/>
    <w:rsid w:val="5C96A828"/>
    <w:rsid w:val="5CA06B43"/>
    <w:rsid w:val="5CA3831F"/>
    <w:rsid w:val="5CA9E76A"/>
    <w:rsid w:val="5CB6FE36"/>
    <w:rsid w:val="5CBCD5AB"/>
    <w:rsid w:val="5CBF4A8D"/>
    <w:rsid w:val="5CDDB489"/>
    <w:rsid w:val="5D0FCD9D"/>
    <w:rsid w:val="5D1B28DD"/>
    <w:rsid w:val="5D26D288"/>
    <w:rsid w:val="5D458248"/>
    <w:rsid w:val="5D48CD6D"/>
    <w:rsid w:val="5D5B38D6"/>
    <w:rsid w:val="5D5E208F"/>
    <w:rsid w:val="5D77FD51"/>
    <w:rsid w:val="5D97A1F3"/>
    <w:rsid w:val="5D97DCB1"/>
    <w:rsid w:val="5DBAA9E2"/>
    <w:rsid w:val="5DBAF61D"/>
    <w:rsid w:val="5DE0F998"/>
    <w:rsid w:val="5DEFC087"/>
    <w:rsid w:val="5DF06484"/>
    <w:rsid w:val="5E067256"/>
    <w:rsid w:val="5E1686C6"/>
    <w:rsid w:val="5E2220DA"/>
    <w:rsid w:val="5E4F225D"/>
    <w:rsid w:val="5E503F71"/>
    <w:rsid w:val="5E89A798"/>
    <w:rsid w:val="5E90E965"/>
    <w:rsid w:val="5EAE91CE"/>
    <w:rsid w:val="5ECB163D"/>
    <w:rsid w:val="5ECFC3D8"/>
    <w:rsid w:val="5ED0540B"/>
    <w:rsid w:val="5ED97D12"/>
    <w:rsid w:val="5EDA9A61"/>
    <w:rsid w:val="5EE6F718"/>
    <w:rsid w:val="5EEA319D"/>
    <w:rsid w:val="5EEBDAC8"/>
    <w:rsid w:val="5EF3D50D"/>
    <w:rsid w:val="5EFBD0A2"/>
    <w:rsid w:val="5F1A3E3E"/>
    <w:rsid w:val="5F30F501"/>
    <w:rsid w:val="5F38408D"/>
    <w:rsid w:val="5F6572BA"/>
    <w:rsid w:val="5F6894B0"/>
    <w:rsid w:val="5F6E510D"/>
    <w:rsid w:val="5F71B52B"/>
    <w:rsid w:val="5F79B6B1"/>
    <w:rsid w:val="5F7AE2D2"/>
    <w:rsid w:val="5F8D5E4F"/>
    <w:rsid w:val="5FA25FC9"/>
    <w:rsid w:val="5FAA7383"/>
    <w:rsid w:val="5FB5282D"/>
    <w:rsid w:val="5FC64A32"/>
    <w:rsid w:val="5FCDAEA2"/>
    <w:rsid w:val="60014AF3"/>
    <w:rsid w:val="60107A09"/>
    <w:rsid w:val="60144FEC"/>
    <w:rsid w:val="6016AAD7"/>
    <w:rsid w:val="60243F44"/>
    <w:rsid w:val="602C722F"/>
    <w:rsid w:val="602E93CB"/>
    <w:rsid w:val="6032D858"/>
    <w:rsid w:val="60599497"/>
    <w:rsid w:val="6077DDCE"/>
    <w:rsid w:val="607A850B"/>
    <w:rsid w:val="6085DA0C"/>
    <w:rsid w:val="6093B159"/>
    <w:rsid w:val="6098DEF4"/>
    <w:rsid w:val="609B5E28"/>
    <w:rsid w:val="609E369A"/>
    <w:rsid w:val="60A1E346"/>
    <w:rsid w:val="60B1EE2B"/>
    <w:rsid w:val="60C08E55"/>
    <w:rsid w:val="60C64FB7"/>
    <w:rsid w:val="60D05914"/>
    <w:rsid w:val="60F6159A"/>
    <w:rsid w:val="610B3907"/>
    <w:rsid w:val="611395C5"/>
    <w:rsid w:val="61151570"/>
    <w:rsid w:val="6120CA39"/>
    <w:rsid w:val="6125EC00"/>
    <w:rsid w:val="613FF933"/>
    <w:rsid w:val="6142D6B2"/>
    <w:rsid w:val="614C983A"/>
    <w:rsid w:val="614FE646"/>
    <w:rsid w:val="615242BB"/>
    <w:rsid w:val="61543BB1"/>
    <w:rsid w:val="61554B64"/>
    <w:rsid w:val="615D3FBF"/>
    <w:rsid w:val="61714323"/>
    <w:rsid w:val="617DCECB"/>
    <w:rsid w:val="617F1C41"/>
    <w:rsid w:val="61827B09"/>
    <w:rsid w:val="61AF299F"/>
    <w:rsid w:val="61BA1089"/>
    <w:rsid w:val="61F02B02"/>
    <w:rsid w:val="62056AF1"/>
    <w:rsid w:val="6207B37F"/>
    <w:rsid w:val="620A46A7"/>
    <w:rsid w:val="621321FC"/>
    <w:rsid w:val="62279C39"/>
    <w:rsid w:val="622DB636"/>
    <w:rsid w:val="6241D5F1"/>
    <w:rsid w:val="6242256B"/>
    <w:rsid w:val="624B75B0"/>
    <w:rsid w:val="6262014C"/>
    <w:rsid w:val="626BE6DF"/>
    <w:rsid w:val="626DA885"/>
    <w:rsid w:val="627F1FA1"/>
    <w:rsid w:val="62A60D52"/>
    <w:rsid w:val="62AA88A5"/>
    <w:rsid w:val="62AC001F"/>
    <w:rsid w:val="62B31099"/>
    <w:rsid w:val="62BA43A1"/>
    <w:rsid w:val="62BBFA62"/>
    <w:rsid w:val="62BE3035"/>
    <w:rsid w:val="62BEAFFF"/>
    <w:rsid w:val="62BFC9A0"/>
    <w:rsid w:val="62C17724"/>
    <w:rsid w:val="62CDA157"/>
    <w:rsid w:val="62E3DCA0"/>
    <w:rsid w:val="62EF5FB7"/>
    <w:rsid w:val="62FB771D"/>
    <w:rsid w:val="62FB77F1"/>
    <w:rsid w:val="630570A5"/>
    <w:rsid w:val="63102879"/>
    <w:rsid w:val="6315BE83"/>
    <w:rsid w:val="631D81D6"/>
    <w:rsid w:val="631DE086"/>
    <w:rsid w:val="63395CB9"/>
    <w:rsid w:val="634E055D"/>
    <w:rsid w:val="635996A3"/>
    <w:rsid w:val="63767633"/>
    <w:rsid w:val="638957DA"/>
    <w:rsid w:val="63A0618A"/>
    <w:rsid w:val="63B2F79C"/>
    <w:rsid w:val="63C58F01"/>
    <w:rsid w:val="63CC4F12"/>
    <w:rsid w:val="64023777"/>
    <w:rsid w:val="640AAC65"/>
    <w:rsid w:val="6412512D"/>
    <w:rsid w:val="6423168B"/>
    <w:rsid w:val="6431330A"/>
    <w:rsid w:val="6433A79A"/>
    <w:rsid w:val="6443D05B"/>
    <w:rsid w:val="64491B11"/>
    <w:rsid w:val="644C2538"/>
    <w:rsid w:val="644E8290"/>
    <w:rsid w:val="64542136"/>
    <w:rsid w:val="6454A9ED"/>
    <w:rsid w:val="647BFD74"/>
    <w:rsid w:val="6486BD94"/>
    <w:rsid w:val="6497B1B4"/>
    <w:rsid w:val="649CED51"/>
    <w:rsid w:val="64A5EE29"/>
    <w:rsid w:val="64B043EF"/>
    <w:rsid w:val="64B20E38"/>
    <w:rsid w:val="64B3F6D6"/>
    <w:rsid w:val="64BFEE38"/>
    <w:rsid w:val="64C334A0"/>
    <w:rsid w:val="64CA79DA"/>
    <w:rsid w:val="64D4E176"/>
    <w:rsid w:val="64D667A9"/>
    <w:rsid w:val="64D95163"/>
    <w:rsid w:val="64E2CF46"/>
    <w:rsid w:val="64E3DB7C"/>
    <w:rsid w:val="64EAF562"/>
    <w:rsid w:val="65139FDA"/>
    <w:rsid w:val="6519D674"/>
    <w:rsid w:val="65254C21"/>
    <w:rsid w:val="652AB2FD"/>
    <w:rsid w:val="652EC69A"/>
    <w:rsid w:val="652F441A"/>
    <w:rsid w:val="653EE4E5"/>
    <w:rsid w:val="654B712F"/>
    <w:rsid w:val="654DF62E"/>
    <w:rsid w:val="6564D355"/>
    <w:rsid w:val="6567F5D6"/>
    <w:rsid w:val="656A1ACA"/>
    <w:rsid w:val="656F4880"/>
    <w:rsid w:val="6595FDB2"/>
    <w:rsid w:val="6598E197"/>
    <w:rsid w:val="65A82C86"/>
    <w:rsid w:val="65BCA078"/>
    <w:rsid w:val="65D284CA"/>
    <w:rsid w:val="65F10B19"/>
    <w:rsid w:val="660B26C7"/>
    <w:rsid w:val="661E1252"/>
    <w:rsid w:val="6623528E"/>
    <w:rsid w:val="662498C2"/>
    <w:rsid w:val="6625CCAE"/>
    <w:rsid w:val="6627B690"/>
    <w:rsid w:val="662AA97A"/>
    <w:rsid w:val="6630C070"/>
    <w:rsid w:val="663DBECB"/>
    <w:rsid w:val="665B761E"/>
    <w:rsid w:val="6669B029"/>
    <w:rsid w:val="666AEFC6"/>
    <w:rsid w:val="66793653"/>
    <w:rsid w:val="6686AC57"/>
    <w:rsid w:val="66888A0A"/>
    <w:rsid w:val="6690A9B6"/>
    <w:rsid w:val="669E3DC1"/>
    <w:rsid w:val="66A39618"/>
    <w:rsid w:val="66AABF79"/>
    <w:rsid w:val="66BA1E76"/>
    <w:rsid w:val="66CB0A29"/>
    <w:rsid w:val="66CEE5AC"/>
    <w:rsid w:val="66D41988"/>
    <w:rsid w:val="66F39127"/>
    <w:rsid w:val="66FAC5F9"/>
    <w:rsid w:val="6700BBF7"/>
    <w:rsid w:val="6718F56F"/>
    <w:rsid w:val="67234F0D"/>
    <w:rsid w:val="67394C16"/>
    <w:rsid w:val="674ED2A0"/>
    <w:rsid w:val="67571D7D"/>
    <w:rsid w:val="675B26FE"/>
    <w:rsid w:val="676878E4"/>
    <w:rsid w:val="676B3083"/>
    <w:rsid w:val="678A082F"/>
    <w:rsid w:val="67944677"/>
    <w:rsid w:val="67A29756"/>
    <w:rsid w:val="67AA1BE6"/>
    <w:rsid w:val="67BD672D"/>
    <w:rsid w:val="67CE6C96"/>
    <w:rsid w:val="67EB869E"/>
    <w:rsid w:val="67EB8760"/>
    <w:rsid w:val="67FFA80B"/>
    <w:rsid w:val="680184AE"/>
    <w:rsid w:val="68148954"/>
    <w:rsid w:val="6817766D"/>
    <w:rsid w:val="681AAF0F"/>
    <w:rsid w:val="6834D572"/>
    <w:rsid w:val="684357F4"/>
    <w:rsid w:val="68575A71"/>
    <w:rsid w:val="685AAAE4"/>
    <w:rsid w:val="685D454F"/>
    <w:rsid w:val="687158E3"/>
    <w:rsid w:val="6875E235"/>
    <w:rsid w:val="689A1F82"/>
    <w:rsid w:val="68A11B71"/>
    <w:rsid w:val="68A524BD"/>
    <w:rsid w:val="68B06C54"/>
    <w:rsid w:val="68BC5EC1"/>
    <w:rsid w:val="68BF6BEC"/>
    <w:rsid w:val="68E50BB5"/>
    <w:rsid w:val="68EC95C1"/>
    <w:rsid w:val="692A115F"/>
    <w:rsid w:val="692FA43E"/>
    <w:rsid w:val="69310876"/>
    <w:rsid w:val="69437C7F"/>
    <w:rsid w:val="69466C3F"/>
    <w:rsid w:val="6954735E"/>
    <w:rsid w:val="698DA700"/>
    <w:rsid w:val="6994AF20"/>
    <w:rsid w:val="69B3D8F8"/>
    <w:rsid w:val="69CA3F67"/>
    <w:rsid w:val="69CD01C8"/>
    <w:rsid w:val="69EC6376"/>
    <w:rsid w:val="69ECED71"/>
    <w:rsid w:val="6A093362"/>
    <w:rsid w:val="6A28FCD1"/>
    <w:rsid w:val="6A35AE0B"/>
    <w:rsid w:val="6A3821E5"/>
    <w:rsid w:val="6A3B84E8"/>
    <w:rsid w:val="6A6843E3"/>
    <w:rsid w:val="6A8726F7"/>
    <w:rsid w:val="6A89793A"/>
    <w:rsid w:val="6A91FD41"/>
    <w:rsid w:val="6A976792"/>
    <w:rsid w:val="6A982609"/>
    <w:rsid w:val="6AB23B3D"/>
    <w:rsid w:val="6AC6E19D"/>
    <w:rsid w:val="6AD91750"/>
    <w:rsid w:val="6AEF8754"/>
    <w:rsid w:val="6AFE343A"/>
    <w:rsid w:val="6B060241"/>
    <w:rsid w:val="6B0F999C"/>
    <w:rsid w:val="6B11F76B"/>
    <w:rsid w:val="6B1553C9"/>
    <w:rsid w:val="6B176B8F"/>
    <w:rsid w:val="6B291448"/>
    <w:rsid w:val="6B3DB336"/>
    <w:rsid w:val="6B545B5F"/>
    <w:rsid w:val="6B584969"/>
    <w:rsid w:val="6B5C20E6"/>
    <w:rsid w:val="6B655051"/>
    <w:rsid w:val="6B6F8A73"/>
    <w:rsid w:val="6B77879C"/>
    <w:rsid w:val="6B7A84B3"/>
    <w:rsid w:val="6B83E379"/>
    <w:rsid w:val="6B886DA3"/>
    <w:rsid w:val="6B98C029"/>
    <w:rsid w:val="6BA1331B"/>
    <w:rsid w:val="6BA4EAD8"/>
    <w:rsid w:val="6BA50208"/>
    <w:rsid w:val="6BBD3855"/>
    <w:rsid w:val="6BC6BBF1"/>
    <w:rsid w:val="6BE12624"/>
    <w:rsid w:val="6BE5079F"/>
    <w:rsid w:val="6BE68B12"/>
    <w:rsid w:val="6BEC0062"/>
    <w:rsid w:val="6C091858"/>
    <w:rsid w:val="6C0D0E0C"/>
    <w:rsid w:val="6C285A01"/>
    <w:rsid w:val="6C2C7718"/>
    <w:rsid w:val="6C35B4F1"/>
    <w:rsid w:val="6C425A06"/>
    <w:rsid w:val="6C428EE1"/>
    <w:rsid w:val="6C44A6ED"/>
    <w:rsid w:val="6C577055"/>
    <w:rsid w:val="6C64DB06"/>
    <w:rsid w:val="6C80053E"/>
    <w:rsid w:val="6C8DF674"/>
    <w:rsid w:val="6C8F9325"/>
    <w:rsid w:val="6C9A5A25"/>
    <w:rsid w:val="6C9BD81C"/>
    <w:rsid w:val="6C9DB081"/>
    <w:rsid w:val="6CA219FF"/>
    <w:rsid w:val="6CD68AC1"/>
    <w:rsid w:val="6CF299AA"/>
    <w:rsid w:val="6CF813AF"/>
    <w:rsid w:val="6D14A128"/>
    <w:rsid w:val="6D1E4361"/>
    <w:rsid w:val="6D1F25A7"/>
    <w:rsid w:val="6D2057DE"/>
    <w:rsid w:val="6D231BA4"/>
    <w:rsid w:val="6D244942"/>
    <w:rsid w:val="6D3E742F"/>
    <w:rsid w:val="6D4BE87F"/>
    <w:rsid w:val="6D673C57"/>
    <w:rsid w:val="6D80F1CD"/>
    <w:rsid w:val="6D81ADAB"/>
    <w:rsid w:val="6D91A533"/>
    <w:rsid w:val="6D9364A8"/>
    <w:rsid w:val="6D9F77AD"/>
    <w:rsid w:val="6DC504A1"/>
    <w:rsid w:val="6DDBA164"/>
    <w:rsid w:val="6DDC95AA"/>
    <w:rsid w:val="6DF5E92C"/>
    <w:rsid w:val="6DFDC222"/>
    <w:rsid w:val="6DFDFF59"/>
    <w:rsid w:val="6E003EEC"/>
    <w:rsid w:val="6E1FAAF2"/>
    <w:rsid w:val="6E31F3ED"/>
    <w:rsid w:val="6E494FAD"/>
    <w:rsid w:val="6E520543"/>
    <w:rsid w:val="6E662404"/>
    <w:rsid w:val="6E675AC2"/>
    <w:rsid w:val="6E7E5B2D"/>
    <w:rsid w:val="6E8B782A"/>
    <w:rsid w:val="6E9AD619"/>
    <w:rsid w:val="6E9D4A0D"/>
    <w:rsid w:val="6ED9479F"/>
    <w:rsid w:val="6EF068D1"/>
    <w:rsid w:val="6F0C7BED"/>
    <w:rsid w:val="6F20762A"/>
    <w:rsid w:val="6F253CF9"/>
    <w:rsid w:val="6F2D111F"/>
    <w:rsid w:val="6F2FC112"/>
    <w:rsid w:val="6F3E9E07"/>
    <w:rsid w:val="6F3F1D52"/>
    <w:rsid w:val="6F4F784F"/>
    <w:rsid w:val="6F745CB0"/>
    <w:rsid w:val="6F7B7540"/>
    <w:rsid w:val="6F887120"/>
    <w:rsid w:val="6F88D39F"/>
    <w:rsid w:val="6FA06265"/>
    <w:rsid w:val="6FC362F3"/>
    <w:rsid w:val="6FC74A4C"/>
    <w:rsid w:val="6FD4ED25"/>
    <w:rsid w:val="6FDF3DC4"/>
    <w:rsid w:val="6FF4050F"/>
    <w:rsid w:val="70040478"/>
    <w:rsid w:val="700788B3"/>
    <w:rsid w:val="70214E66"/>
    <w:rsid w:val="7037C740"/>
    <w:rsid w:val="703C244F"/>
    <w:rsid w:val="70702B9A"/>
    <w:rsid w:val="7070DA4D"/>
    <w:rsid w:val="70734E1F"/>
    <w:rsid w:val="7074319C"/>
    <w:rsid w:val="7075CECF"/>
    <w:rsid w:val="707C62EA"/>
    <w:rsid w:val="707E9F7E"/>
    <w:rsid w:val="70A24DC0"/>
    <w:rsid w:val="70AF25A7"/>
    <w:rsid w:val="70CA37FD"/>
    <w:rsid w:val="70D0627C"/>
    <w:rsid w:val="70D76946"/>
    <w:rsid w:val="70F18BA0"/>
    <w:rsid w:val="70F7D5DE"/>
    <w:rsid w:val="70FEED5D"/>
    <w:rsid w:val="710CE929"/>
    <w:rsid w:val="7110ACB0"/>
    <w:rsid w:val="7119B4E7"/>
    <w:rsid w:val="713584F6"/>
    <w:rsid w:val="713B02F7"/>
    <w:rsid w:val="715ADE81"/>
    <w:rsid w:val="7166F77B"/>
    <w:rsid w:val="7174F7B4"/>
    <w:rsid w:val="717C544A"/>
    <w:rsid w:val="718A0221"/>
    <w:rsid w:val="718A1916"/>
    <w:rsid w:val="71A6F1DF"/>
    <w:rsid w:val="71B0D07E"/>
    <w:rsid w:val="71B3B15A"/>
    <w:rsid w:val="71B69DB3"/>
    <w:rsid w:val="71BFD4D5"/>
    <w:rsid w:val="71C6DF42"/>
    <w:rsid w:val="71C70EFE"/>
    <w:rsid w:val="71CC00E3"/>
    <w:rsid w:val="71D0E3E8"/>
    <w:rsid w:val="71D2AA34"/>
    <w:rsid w:val="71E01C44"/>
    <w:rsid w:val="71E76583"/>
    <w:rsid w:val="71EAEF45"/>
    <w:rsid w:val="71F905B4"/>
    <w:rsid w:val="71FAACC3"/>
    <w:rsid w:val="71FFFCF4"/>
    <w:rsid w:val="72004F8F"/>
    <w:rsid w:val="7207C50A"/>
    <w:rsid w:val="721C0E11"/>
    <w:rsid w:val="722C7B3D"/>
    <w:rsid w:val="72567527"/>
    <w:rsid w:val="725995C9"/>
    <w:rsid w:val="7259A865"/>
    <w:rsid w:val="726C3767"/>
    <w:rsid w:val="726F4FA0"/>
    <w:rsid w:val="7273AD04"/>
    <w:rsid w:val="727B877C"/>
    <w:rsid w:val="728A4891"/>
    <w:rsid w:val="728EE628"/>
    <w:rsid w:val="72941FCB"/>
    <w:rsid w:val="7299A5C0"/>
    <w:rsid w:val="72A7774D"/>
    <w:rsid w:val="72B1AA34"/>
    <w:rsid w:val="72B413F7"/>
    <w:rsid w:val="72B8F5CF"/>
    <w:rsid w:val="72B9DB2F"/>
    <w:rsid w:val="72BA6502"/>
    <w:rsid w:val="72BAB693"/>
    <w:rsid w:val="72C20D91"/>
    <w:rsid w:val="72C6A99E"/>
    <w:rsid w:val="72E2356A"/>
    <w:rsid w:val="72F25F31"/>
    <w:rsid w:val="72FEB8A3"/>
    <w:rsid w:val="730D637F"/>
    <w:rsid w:val="731C5FA0"/>
    <w:rsid w:val="7326460C"/>
    <w:rsid w:val="734FB336"/>
    <w:rsid w:val="736D939D"/>
    <w:rsid w:val="737CDBB8"/>
    <w:rsid w:val="73960F46"/>
    <w:rsid w:val="73974C33"/>
    <w:rsid w:val="73999B5A"/>
    <w:rsid w:val="739FB3C7"/>
    <w:rsid w:val="73A05361"/>
    <w:rsid w:val="73A4542D"/>
    <w:rsid w:val="73A49BB4"/>
    <w:rsid w:val="73ACB8C2"/>
    <w:rsid w:val="73AF8C94"/>
    <w:rsid w:val="73C44E51"/>
    <w:rsid w:val="73C463C3"/>
    <w:rsid w:val="73C6CEF2"/>
    <w:rsid w:val="73CFD7C6"/>
    <w:rsid w:val="73D1BF41"/>
    <w:rsid w:val="73DBFAAE"/>
    <w:rsid w:val="73DF9E17"/>
    <w:rsid w:val="73F93AC4"/>
    <w:rsid w:val="7411E34A"/>
    <w:rsid w:val="741B8CDD"/>
    <w:rsid w:val="7430399A"/>
    <w:rsid w:val="743408C5"/>
    <w:rsid w:val="74576A48"/>
    <w:rsid w:val="746471E8"/>
    <w:rsid w:val="747E0670"/>
    <w:rsid w:val="748512F2"/>
    <w:rsid w:val="74A00A7D"/>
    <w:rsid w:val="74A01AF1"/>
    <w:rsid w:val="74B859C1"/>
    <w:rsid w:val="74BA36D6"/>
    <w:rsid w:val="74C46922"/>
    <w:rsid w:val="74E20811"/>
    <w:rsid w:val="74EE1F70"/>
    <w:rsid w:val="74F20E8E"/>
    <w:rsid w:val="74F52B41"/>
    <w:rsid w:val="752802C8"/>
    <w:rsid w:val="752AB151"/>
    <w:rsid w:val="7538D734"/>
    <w:rsid w:val="7563E8BA"/>
    <w:rsid w:val="7565379C"/>
    <w:rsid w:val="7569614B"/>
    <w:rsid w:val="75747FD7"/>
    <w:rsid w:val="7579FBB5"/>
    <w:rsid w:val="75827520"/>
    <w:rsid w:val="7590568F"/>
    <w:rsid w:val="7596A873"/>
    <w:rsid w:val="759BEEEF"/>
    <w:rsid w:val="759DB15C"/>
    <w:rsid w:val="75AB0998"/>
    <w:rsid w:val="75BA8E38"/>
    <w:rsid w:val="75CA7210"/>
    <w:rsid w:val="75D12623"/>
    <w:rsid w:val="75D7C753"/>
    <w:rsid w:val="760452D5"/>
    <w:rsid w:val="7609B43A"/>
    <w:rsid w:val="7617F9D5"/>
    <w:rsid w:val="76262813"/>
    <w:rsid w:val="763212B0"/>
    <w:rsid w:val="763B6DE9"/>
    <w:rsid w:val="7655AF09"/>
    <w:rsid w:val="7672C535"/>
    <w:rsid w:val="767E9D24"/>
    <w:rsid w:val="768826DC"/>
    <w:rsid w:val="7693AF78"/>
    <w:rsid w:val="76A35B95"/>
    <w:rsid w:val="76AF1752"/>
    <w:rsid w:val="76B51483"/>
    <w:rsid w:val="76B80643"/>
    <w:rsid w:val="76D53538"/>
    <w:rsid w:val="76DFFF1B"/>
    <w:rsid w:val="76EDFBAB"/>
    <w:rsid w:val="76FD0AD3"/>
    <w:rsid w:val="76FE41D4"/>
    <w:rsid w:val="770038D5"/>
    <w:rsid w:val="770FBB2D"/>
    <w:rsid w:val="77219362"/>
    <w:rsid w:val="773360A9"/>
    <w:rsid w:val="77528C71"/>
    <w:rsid w:val="775F5E8F"/>
    <w:rsid w:val="776B669B"/>
    <w:rsid w:val="7772FD1F"/>
    <w:rsid w:val="778F7E14"/>
    <w:rsid w:val="7793252B"/>
    <w:rsid w:val="779A0B11"/>
    <w:rsid w:val="77BB4CAB"/>
    <w:rsid w:val="77EB7661"/>
    <w:rsid w:val="77FF1480"/>
    <w:rsid w:val="780CBD31"/>
    <w:rsid w:val="781492E9"/>
    <w:rsid w:val="781CEF73"/>
    <w:rsid w:val="782E106B"/>
    <w:rsid w:val="7839B696"/>
    <w:rsid w:val="784D7A63"/>
    <w:rsid w:val="7857671B"/>
    <w:rsid w:val="78634E38"/>
    <w:rsid w:val="7863D47A"/>
    <w:rsid w:val="788243AB"/>
    <w:rsid w:val="788A9A45"/>
    <w:rsid w:val="78CA3BCD"/>
    <w:rsid w:val="78D3D8A3"/>
    <w:rsid w:val="78D40CFE"/>
    <w:rsid w:val="78D65FD3"/>
    <w:rsid w:val="78D884C2"/>
    <w:rsid w:val="78D97560"/>
    <w:rsid w:val="78DD497B"/>
    <w:rsid w:val="790C9857"/>
    <w:rsid w:val="79116370"/>
    <w:rsid w:val="79172C5C"/>
    <w:rsid w:val="7918C5FD"/>
    <w:rsid w:val="79196D02"/>
    <w:rsid w:val="7928A033"/>
    <w:rsid w:val="79290C54"/>
    <w:rsid w:val="792E4DD5"/>
    <w:rsid w:val="792E9A82"/>
    <w:rsid w:val="793024D9"/>
    <w:rsid w:val="79328D51"/>
    <w:rsid w:val="794CC463"/>
    <w:rsid w:val="794CF709"/>
    <w:rsid w:val="7957C58F"/>
    <w:rsid w:val="79654AC6"/>
    <w:rsid w:val="7982C063"/>
    <w:rsid w:val="7982D20A"/>
    <w:rsid w:val="798A5EEE"/>
    <w:rsid w:val="798B4D4F"/>
    <w:rsid w:val="79C44201"/>
    <w:rsid w:val="79CA00BE"/>
    <w:rsid w:val="79CF6541"/>
    <w:rsid w:val="79D0D576"/>
    <w:rsid w:val="79E19755"/>
    <w:rsid w:val="79E32CDB"/>
    <w:rsid w:val="79EB28F9"/>
    <w:rsid w:val="79FF12AA"/>
    <w:rsid w:val="7A035E20"/>
    <w:rsid w:val="7A082882"/>
    <w:rsid w:val="7A0F74D3"/>
    <w:rsid w:val="7A22A329"/>
    <w:rsid w:val="7A271AC5"/>
    <w:rsid w:val="7A32C15D"/>
    <w:rsid w:val="7A371172"/>
    <w:rsid w:val="7A3F09C9"/>
    <w:rsid w:val="7A41169E"/>
    <w:rsid w:val="7A4491D6"/>
    <w:rsid w:val="7A478973"/>
    <w:rsid w:val="7A56B32B"/>
    <w:rsid w:val="7A5CBA15"/>
    <w:rsid w:val="7A7161AE"/>
    <w:rsid w:val="7A843CE0"/>
    <w:rsid w:val="7A87FC47"/>
    <w:rsid w:val="7A97369F"/>
    <w:rsid w:val="7A9D4EB5"/>
    <w:rsid w:val="7AA13D1A"/>
    <w:rsid w:val="7AAE69DA"/>
    <w:rsid w:val="7AD10A0E"/>
    <w:rsid w:val="7AEB0A40"/>
    <w:rsid w:val="7AF7D6CB"/>
    <w:rsid w:val="7B0A0C51"/>
    <w:rsid w:val="7B1CDAFC"/>
    <w:rsid w:val="7B33F8EA"/>
    <w:rsid w:val="7B3421FE"/>
    <w:rsid w:val="7B3920A4"/>
    <w:rsid w:val="7B40030E"/>
    <w:rsid w:val="7B77F627"/>
    <w:rsid w:val="7B8E060F"/>
    <w:rsid w:val="7B9E14AE"/>
    <w:rsid w:val="7BA6524F"/>
    <w:rsid w:val="7BAFDE65"/>
    <w:rsid w:val="7BB812E7"/>
    <w:rsid w:val="7BB85B25"/>
    <w:rsid w:val="7BC77CFB"/>
    <w:rsid w:val="7BD70959"/>
    <w:rsid w:val="7BDFB8A1"/>
    <w:rsid w:val="7BE353DA"/>
    <w:rsid w:val="7BFB3669"/>
    <w:rsid w:val="7C0DBBC2"/>
    <w:rsid w:val="7C0EB962"/>
    <w:rsid w:val="7C116CBE"/>
    <w:rsid w:val="7C17D050"/>
    <w:rsid w:val="7C2B6C72"/>
    <w:rsid w:val="7C3E2D5D"/>
    <w:rsid w:val="7C41CC13"/>
    <w:rsid w:val="7C4853A4"/>
    <w:rsid w:val="7C49ED75"/>
    <w:rsid w:val="7C4BD1D1"/>
    <w:rsid w:val="7C5F379D"/>
    <w:rsid w:val="7C5FFA4C"/>
    <w:rsid w:val="7C615378"/>
    <w:rsid w:val="7C6B2ED5"/>
    <w:rsid w:val="7C713C64"/>
    <w:rsid w:val="7C770A6C"/>
    <w:rsid w:val="7C81D4C3"/>
    <w:rsid w:val="7C8ED53D"/>
    <w:rsid w:val="7C940CF6"/>
    <w:rsid w:val="7CA2EBB4"/>
    <w:rsid w:val="7CA3D781"/>
    <w:rsid w:val="7CAAE5F2"/>
    <w:rsid w:val="7CB43E56"/>
    <w:rsid w:val="7CCCE87B"/>
    <w:rsid w:val="7CD67A6B"/>
    <w:rsid w:val="7CF1C563"/>
    <w:rsid w:val="7CF3B553"/>
    <w:rsid w:val="7D00C00F"/>
    <w:rsid w:val="7D0ABC95"/>
    <w:rsid w:val="7D142D79"/>
    <w:rsid w:val="7D14451E"/>
    <w:rsid w:val="7D1C15B2"/>
    <w:rsid w:val="7D2A536C"/>
    <w:rsid w:val="7D3BBECE"/>
    <w:rsid w:val="7D4A8364"/>
    <w:rsid w:val="7D703377"/>
    <w:rsid w:val="7D7BF17C"/>
    <w:rsid w:val="7D808B43"/>
    <w:rsid w:val="7D9809C6"/>
    <w:rsid w:val="7D98885A"/>
    <w:rsid w:val="7D9B3B6A"/>
    <w:rsid w:val="7D9B6A0D"/>
    <w:rsid w:val="7DA2A6B7"/>
    <w:rsid w:val="7DAC0318"/>
    <w:rsid w:val="7DAC363E"/>
    <w:rsid w:val="7DC537AF"/>
    <w:rsid w:val="7DC98AE9"/>
    <w:rsid w:val="7DDC4D5E"/>
    <w:rsid w:val="7DE8D25A"/>
    <w:rsid w:val="7E00EAAC"/>
    <w:rsid w:val="7E02737E"/>
    <w:rsid w:val="7E047583"/>
    <w:rsid w:val="7E0A4F6B"/>
    <w:rsid w:val="7E174DA8"/>
    <w:rsid w:val="7E1DF209"/>
    <w:rsid w:val="7E2C4162"/>
    <w:rsid w:val="7E2E984F"/>
    <w:rsid w:val="7E45C9CC"/>
    <w:rsid w:val="7E51E86C"/>
    <w:rsid w:val="7E668B3D"/>
    <w:rsid w:val="7E7144C9"/>
    <w:rsid w:val="7E7BFEB5"/>
    <w:rsid w:val="7E89484F"/>
    <w:rsid w:val="7E903D23"/>
    <w:rsid w:val="7EBC57DD"/>
    <w:rsid w:val="7EC6AEF7"/>
    <w:rsid w:val="7ED1D398"/>
    <w:rsid w:val="7ED7E7DB"/>
    <w:rsid w:val="7EDC09F1"/>
    <w:rsid w:val="7EE60DCF"/>
    <w:rsid w:val="7EEF2E13"/>
    <w:rsid w:val="7EFA2212"/>
    <w:rsid w:val="7F0FAD2D"/>
    <w:rsid w:val="7F1CA972"/>
    <w:rsid w:val="7F463EF0"/>
    <w:rsid w:val="7F5B2753"/>
    <w:rsid w:val="7F77FEEF"/>
    <w:rsid w:val="7F7A8C31"/>
    <w:rsid w:val="7F7C1C0F"/>
    <w:rsid w:val="7F7E2E6C"/>
    <w:rsid w:val="7FB075B3"/>
    <w:rsid w:val="7FB59A5C"/>
    <w:rsid w:val="7FBD3D10"/>
    <w:rsid w:val="7FCC0DE8"/>
    <w:rsid w:val="7FCD236B"/>
    <w:rsid w:val="7FD4938C"/>
    <w:rsid w:val="7FDA2DC8"/>
    <w:rsid w:val="7FE19B22"/>
    <w:rsid w:val="7FF2B3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25EBF5E"/>
  <w15:docId w15:val="{7A6E463A-648C-4116-B6BD-FA025491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61B5"/>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Paragraph"/>
    <w:link w:val="Heading1Char"/>
    <w:qFormat/>
    <w:rsid w:val="00A239FE"/>
    <w:pPr>
      <w:keepNext/>
      <w:keepLines/>
      <w:numPr>
        <w:numId w:val="11"/>
      </w:numPr>
      <w:spacing w:before="60" w:after="240" w:line="240" w:lineRule="auto"/>
      <w:outlineLvl w:val="0"/>
    </w:pPr>
    <w:rPr>
      <w:rFonts w:ascii="Times New Roman" w:eastAsia="MS Gothic" w:hAnsi="Times New Roman" w:cs="Arial"/>
      <w:b/>
      <w:bCs/>
      <w:caps/>
      <w:kern w:val="32"/>
      <w:sz w:val="24"/>
      <w:szCs w:val="28"/>
      <w:lang w:eastAsia="en-US"/>
    </w:rPr>
  </w:style>
  <w:style w:type="paragraph" w:styleId="Heading2">
    <w:name w:val="heading 2"/>
    <w:next w:val="Paragraph"/>
    <w:link w:val="Heading2Char"/>
    <w:qFormat/>
    <w:rsid w:val="00A239FE"/>
    <w:pPr>
      <w:keepNext/>
      <w:keepLines/>
      <w:numPr>
        <w:ilvl w:val="1"/>
        <w:numId w:val="11"/>
      </w:numPr>
      <w:tabs>
        <w:tab w:val="left" w:pos="720"/>
      </w:tabs>
      <w:spacing w:before="60" w:after="240" w:line="240" w:lineRule="auto"/>
      <w:outlineLvl w:val="1"/>
    </w:pPr>
    <w:rPr>
      <w:rFonts w:ascii="Times New Roman" w:eastAsia="MS Gothic" w:hAnsi="Times New Roman" w:cs="Arial"/>
      <w:b/>
      <w:bCs/>
      <w:iCs/>
      <w:kern w:val="0"/>
      <w:sz w:val="24"/>
      <w:szCs w:val="26"/>
      <w:lang w:eastAsia="en-US"/>
    </w:rPr>
  </w:style>
  <w:style w:type="paragraph" w:styleId="Heading3">
    <w:name w:val="heading 3"/>
    <w:next w:val="Paragraph"/>
    <w:link w:val="Heading3Char"/>
    <w:qFormat/>
    <w:rsid w:val="00A239FE"/>
    <w:pPr>
      <w:keepNext/>
      <w:keepLines/>
      <w:numPr>
        <w:ilvl w:val="2"/>
        <w:numId w:val="11"/>
      </w:numPr>
      <w:tabs>
        <w:tab w:val="left" w:pos="960"/>
      </w:tabs>
      <w:spacing w:before="60" w:after="240" w:line="240" w:lineRule="auto"/>
      <w:outlineLvl w:val="2"/>
    </w:pPr>
    <w:rPr>
      <w:rFonts w:ascii="Times New Roman" w:eastAsia="MS Gothic" w:hAnsi="Times New Roman" w:cs="Arial"/>
      <w:b/>
      <w:bCs/>
      <w:kern w:val="0"/>
      <w:sz w:val="24"/>
      <w:szCs w:val="24"/>
      <w:lang w:eastAsia="en-US"/>
    </w:rPr>
  </w:style>
  <w:style w:type="paragraph" w:styleId="Heading4">
    <w:name w:val="heading 4"/>
    <w:next w:val="Paragraph"/>
    <w:link w:val="Heading4Char"/>
    <w:qFormat/>
    <w:rsid w:val="00A239FE"/>
    <w:pPr>
      <w:keepNext/>
      <w:keepLines/>
      <w:numPr>
        <w:ilvl w:val="3"/>
        <w:numId w:val="11"/>
      </w:numPr>
      <w:tabs>
        <w:tab w:val="left" w:pos="1200"/>
      </w:tabs>
      <w:spacing w:before="60" w:after="240" w:line="240" w:lineRule="auto"/>
      <w:outlineLvl w:val="3"/>
    </w:pPr>
    <w:rPr>
      <w:rFonts w:ascii="Times New Roman" w:eastAsia="MS Gothic" w:hAnsi="Times New Roman" w:cs="Times New Roman"/>
      <w:b/>
      <w:bCs/>
      <w:kern w:val="0"/>
      <w:sz w:val="24"/>
      <w:lang w:eastAsia="en-US"/>
    </w:rPr>
  </w:style>
  <w:style w:type="paragraph" w:styleId="Heading5">
    <w:name w:val="heading 5"/>
    <w:next w:val="Paragraph"/>
    <w:link w:val="Heading5Char"/>
    <w:qFormat/>
    <w:rsid w:val="00A239FE"/>
    <w:pPr>
      <w:keepNext/>
      <w:keepLines/>
      <w:numPr>
        <w:ilvl w:val="4"/>
        <w:numId w:val="11"/>
      </w:numPr>
      <w:tabs>
        <w:tab w:val="left" w:pos="1440"/>
      </w:tabs>
      <w:spacing w:before="60" w:after="240" w:line="240" w:lineRule="auto"/>
      <w:outlineLvl w:val="4"/>
    </w:pPr>
    <w:rPr>
      <w:rFonts w:ascii="Times New Roman" w:eastAsia="MS Gothic" w:hAnsi="Times New Roman" w:cs="Arial"/>
      <w:b/>
      <w:bCs/>
      <w:iCs/>
      <w:kern w:val="0"/>
      <w:sz w:val="24"/>
      <w:lang w:eastAsia="en-US"/>
    </w:rPr>
  </w:style>
  <w:style w:type="paragraph" w:styleId="Heading6">
    <w:name w:val="heading 6"/>
    <w:next w:val="Paragraph"/>
    <w:link w:val="Heading6Char"/>
    <w:qFormat/>
    <w:rsid w:val="00A239FE"/>
    <w:pPr>
      <w:keepNext/>
      <w:keepLines/>
      <w:numPr>
        <w:ilvl w:val="5"/>
        <w:numId w:val="11"/>
      </w:numPr>
      <w:tabs>
        <w:tab w:val="left" w:pos="1680"/>
      </w:tabs>
      <w:spacing w:before="60" w:after="240" w:line="240" w:lineRule="auto"/>
      <w:outlineLvl w:val="5"/>
    </w:pPr>
    <w:rPr>
      <w:rFonts w:ascii="Times New Roman" w:eastAsia="MS Gothic" w:hAnsi="Times New Roman" w:cs="Arial"/>
      <w:b/>
      <w:bCs/>
      <w:kern w:val="0"/>
      <w:sz w:val="24"/>
      <w:lang w:eastAsia="en-US"/>
    </w:rPr>
  </w:style>
  <w:style w:type="paragraph" w:styleId="Heading7">
    <w:name w:val="heading 7"/>
    <w:next w:val="Paragraph"/>
    <w:link w:val="Heading7Char"/>
    <w:qFormat/>
    <w:rsid w:val="00A239FE"/>
    <w:pPr>
      <w:keepNext/>
      <w:keepLines/>
      <w:numPr>
        <w:ilvl w:val="6"/>
        <w:numId w:val="11"/>
      </w:numPr>
      <w:tabs>
        <w:tab w:val="left" w:pos="1920"/>
      </w:tabs>
      <w:spacing w:before="60" w:after="240" w:line="240" w:lineRule="auto"/>
      <w:outlineLvl w:val="6"/>
    </w:pPr>
    <w:rPr>
      <w:rFonts w:ascii="Times New Roman" w:eastAsia="MS Gothic" w:hAnsi="Times New Roman" w:cs="Arial"/>
      <w:b/>
      <w:kern w:val="0"/>
      <w:sz w:val="24"/>
      <w:szCs w:val="24"/>
      <w:lang w:eastAsia="en-US"/>
    </w:rPr>
  </w:style>
  <w:style w:type="paragraph" w:styleId="Heading8">
    <w:name w:val="heading 8"/>
    <w:next w:val="Paragraph"/>
    <w:link w:val="Heading8Char"/>
    <w:qFormat/>
    <w:rsid w:val="00A239FE"/>
    <w:pPr>
      <w:keepNext/>
      <w:keepLines/>
      <w:numPr>
        <w:ilvl w:val="7"/>
        <w:numId w:val="11"/>
      </w:numPr>
      <w:tabs>
        <w:tab w:val="left" w:pos="2160"/>
      </w:tabs>
      <w:spacing w:before="60" w:after="240" w:line="240" w:lineRule="auto"/>
      <w:outlineLvl w:val="7"/>
    </w:pPr>
    <w:rPr>
      <w:rFonts w:ascii="Times New Roman" w:eastAsia="MS Gothic" w:hAnsi="Times New Roman" w:cs="Arial"/>
      <w:b/>
      <w:iCs/>
      <w:kern w:val="0"/>
      <w:sz w:val="24"/>
      <w:szCs w:val="24"/>
      <w:lang w:eastAsia="en-US"/>
    </w:rPr>
  </w:style>
  <w:style w:type="paragraph" w:styleId="Heading9">
    <w:name w:val="heading 9"/>
    <w:next w:val="Paragraph"/>
    <w:link w:val="Heading9Char"/>
    <w:qFormat/>
    <w:rsid w:val="00A239FE"/>
    <w:pPr>
      <w:keepNext/>
      <w:keepLines/>
      <w:numPr>
        <w:ilvl w:val="8"/>
        <w:numId w:val="11"/>
      </w:numPr>
      <w:tabs>
        <w:tab w:val="left" w:pos="2400"/>
      </w:tabs>
      <w:spacing w:before="60" w:after="240" w:line="240" w:lineRule="auto"/>
      <w:outlineLvl w:val="8"/>
    </w:pPr>
    <w:rPr>
      <w:rFonts w:ascii="Times New Roman" w:eastAsia="MS Gothic" w:hAnsi="Times New Roman" w:cs="Arial"/>
      <w:b/>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39FE"/>
    <w:rPr>
      <w:rFonts w:ascii="Times New Roman" w:eastAsia="MS Gothic" w:hAnsi="Times New Roman" w:cs="Arial"/>
      <w:b/>
      <w:bCs/>
      <w:iCs/>
      <w:kern w:val="0"/>
      <w:sz w:val="24"/>
      <w:szCs w:val="26"/>
      <w:lang w:eastAsia="en-US"/>
    </w:rPr>
  </w:style>
  <w:style w:type="character" w:customStyle="1" w:styleId="UserTips">
    <w:name w:val="User Tips"/>
    <w:rsid w:val="00A239FE"/>
    <w:rPr>
      <w:rFonts w:ascii="Times New Roman" w:hAnsi="Times New Roman"/>
      <w:i/>
      <w:color w:val="0000FF"/>
      <w:sz w:val="24"/>
    </w:rPr>
  </w:style>
  <w:style w:type="paragraph" w:customStyle="1" w:styleId="TableCenter">
    <w:name w:val="Table Center"/>
    <w:rsid w:val="00A239FE"/>
    <w:pPr>
      <w:spacing w:before="60" w:after="60" w:line="240" w:lineRule="auto"/>
      <w:jc w:val="center"/>
    </w:pPr>
    <w:rPr>
      <w:rFonts w:ascii="Times New Roman" w:eastAsia="MS Gothic" w:hAnsi="Times New Roman" w:cs="Times New Roman"/>
      <w:kern w:val="0"/>
      <w:sz w:val="24"/>
      <w:szCs w:val="24"/>
      <w:lang w:eastAsia="en-US"/>
    </w:rPr>
  </w:style>
  <w:style w:type="paragraph" w:customStyle="1" w:styleId="TableLeft">
    <w:name w:val="Table Left"/>
    <w:rsid w:val="00A239FE"/>
    <w:pPr>
      <w:spacing w:before="60" w:after="60" w:line="240" w:lineRule="auto"/>
    </w:pPr>
    <w:rPr>
      <w:rFonts w:ascii="Times New Roman" w:eastAsia="MS Gothic" w:hAnsi="Times New Roman" w:cs="Arial"/>
      <w:bCs/>
      <w:kern w:val="0"/>
      <w:sz w:val="24"/>
      <w:szCs w:val="24"/>
      <w:lang w:eastAsia="en-US"/>
    </w:rPr>
  </w:style>
  <w:style w:type="paragraph" w:customStyle="1" w:styleId="TableFixedWidth">
    <w:name w:val="Table Fixed Width"/>
    <w:rsid w:val="00A239FE"/>
    <w:pPr>
      <w:spacing w:before="60" w:after="0" w:line="240" w:lineRule="auto"/>
    </w:pPr>
    <w:rPr>
      <w:rFonts w:ascii="Times New Roman" w:eastAsia="Times New Roman" w:hAnsi="Times New Roman" w:cs="Times New Roman"/>
      <w:kern w:val="0"/>
      <w:sz w:val="24"/>
      <w:szCs w:val="20"/>
      <w:lang w:eastAsia="en-US"/>
    </w:rPr>
  </w:style>
  <w:style w:type="paragraph" w:customStyle="1" w:styleId="TableFootnoteSymbol">
    <w:name w:val="Table Footnote Symbol"/>
    <w:basedOn w:val="TableFootnote"/>
    <w:rsid w:val="00A239FE"/>
    <w:pPr>
      <w:numPr>
        <w:numId w:val="0"/>
      </w:numPr>
      <w:ind w:left="360" w:hanging="360"/>
    </w:pPr>
    <w:rPr>
      <w:szCs w:val="48"/>
    </w:rPr>
  </w:style>
  <w:style w:type="paragraph" w:customStyle="1" w:styleId="TableFootnoteLetter">
    <w:name w:val="Table Footnote Letter"/>
    <w:basedOn w:val="TableFootnote"/>
    <w:rsid w:val="00A239FE"/>
    <w:pPr>
      <w:numPr>
        <w:numId w:val="2"/>
      </w:numPr>
    </w:pPr>
  </w:style>
  <w:style w:type="paragraph" w:customStyle="1" w:styleId="TableEndofTextTitle">
    <w:name w:val="Table End of Text Title"/>
    <w:next w:val="TableHead"/>
    <w:rsid w:val="00A239FE"/>
    <w:pPr>
      <w:keepNext/>
      <w:keepLines/>
      <w:spacing w:before="60" w:after="0" w:line="240" w:lineRule="auto"/>
    </w:pPr>
    <w:rPr>
      <w:rFonts w:ascii="Times New Roman" w:eastAsia="MS Gothic" w:hAnsi="Times New Roman" w:cs="Times New Roman"/>
      <w:b/>
      <w:kern w:val="0"/>
      <w:sz w:val="24"/>
      <w:szCs w:val="24"/>
      <w:lang w:eastAsia="en-US"/>
    </w:rPr>
  </w:style>
  <w:style w:type="paragraph" w:customStyle="1" w:styleId="TableTitleContinued">
    <w:name w:val="Table Title Continued"/>
    <w:rsid w:val="00A239FE"/>
    <w:pPr>
      <w:keepNext/>
      <w:keepLines/>
      <w:spacing w:before="60" w:after="120" w:line="240" w:lineRule="auto"/>
    </w:pPr>
    <w:rPr>
      <w:rFonts w:ascii="Times New Roman" w:eastAsia="MS Gothic" w:hAnsi="Times New Roman" w:cs="Times New Roman"/>
      <w:b/>
      <w:kern w:val="0"/>
      <w:sz w:val="24"/>
      <w:szCs w:val="24"/>
      <w:lang w:eastAsia="en-US"/>
    </w:rPr>
  </w:style>
  <w:style w:type="paragraph" w:customStyle="1" w:styleId="FigureEndofTextTitle">
    <w:name w:val="Figure End of Text Title"/>
    <w:next w:val="Figure"/>
    <w:rsid w:val="00A239FE"/>
    <w:pPr>
      <w:keepNext/>
      <w:keepLines/>
      <w:spacing w:before="60" w:after="0" w:line="240" w:lineRule="auto"/>
    </w:pPr>
    <w:rPr>
      <w:rFonts w:ascii="Times New Roman" w:eastAsia="Times New Roman" w:hAnsi="Times New Roman" w:cs="Arial"/>
      <w:b/>
      <w:bCs/>
      <w:iCs/>
      <w:kern w:val="0"/>
      <w:sz w:val="24"/>
      <w:szCs w:val="48"/>
      <w:lang w:eastAsia="en-US"/>
    </w:rPr>
  </w:style>
  <w:style w:type="paragraph" w:styleId="ListNumber2">
    <w:name w:val="List Number 2"/>
    <w:rsid w:val="00A239FE"/>
    <w:pPr>
      <w:keepLines/>
      <w:numPr>
        <w:numId w:val="3"/>
      </w:numPr>
      <w:spacing w:before="60" w:after="0" w:line="240" w:lineRule="auto"/>
    </w:pPr>
    <w:rPr>
      <w:rFonts w:ascii="Times New Roman" w:eastAsia="MS Gothic" w:hAnsi="Times New Roman" w:cs="Times New Roman"/>
      <w:kern w:val="0"/>
      <w:sz w:val="24"/>
      <w:szCs w:val="24"/>
      <w:lang w:eastAsia="en-US"/>
    </w:rPr>
  </w:style>
  <w:style w:type="paragraph" w:styleId="ListNumber3">
    <w:name w:val="List Number 3"/>
    <w:rsid w:val="00A239FE"/>
    <w:pPr>
      <w:keepLines/>
      <w:numPr>
        <w:numId w:val="4"/>
      </w:numPr>
      <w:spacing w:before="60" w:after="0" w:line="240" w:lineRule="auto"/>
    </w:pPr>
    <w:rPr>
      <w:rFonts w:ascii="Times New Roman" w:eastAsia="MS Gothic" w:hAnsi="Times New Roman" w:cs="Times New Roman"/>
      <w:kern w:val="0"/>
      <w:sz w:val="24"/>
      <w:szCs w:val="24"/>
      <w:lang w:eastAsia="en-US"/>
    </w:rPr>
  </w:style>
  <w:style w:type="paragraph" w:customStyle="1" w:styleId="ListLetter2">
    <w:name w:val="List Letter 2"/>
    <w:rsid w:val="00A239FE"/>
    <w:pPr>
      <w:keepLines/>
      <w:numPr>
        <w:numId w:val="5"/>
      </w:numPr>
      <w:spacing w:before="60" w:after="0" w:line="240" w:lineRule="auto"/>
    </w:pPr>
    <w:rPr>
      <w:rFonts w:ascii="Times New Roman" w:eastAsia="MS Gothic" w:hAnsi="Times New Roman" w:cs="Arial"/>
      <w:bCs/>
      <w:iCs/>
      <w:kern w:val="0"/>
      <w:sz w:val="24"/>
      <w:szCs w:val="24"/>
      <w:lang w:eastAsia="en-US"/>
    </w:rPr>
  </w:style>
  <w:style w:type="paragraph" w:customStyle="1" w:styleId="ListLetter3">
    <w:name w:val="List Letter 3"/>
    <w:rsid w:val="00A239FE"/>
    <w:pPr>
      <w:keepLines/>
      <w:numPr>
        <w:numId w:val="6"/>
      </w:numPr>
      <w:spacing w:before="60" w:after="0" w:line="240" w:lineRule="auto"/>
    </w:pPr>
    <w:rPr>
      <w:rFonts w:ascii="Times New Roman" w:eastAsia="MS Gothic" w:hAnsi="Times New Roman" w:cs="Arial"/>
      <w:bCs/>
      <w:iCs/>
      <w:kern w:val="0"/>
      <w:sz w:val="24"/>
      <w:szCs w:val="48"/>
      <w:lang w:eastAsia="en-US"/>
    </w:rPr>
  </w:style>
  <w:style w:type="paragraph" w:customStyle="1" w:styleId="Equation">
    <w:name w:val="Equation"/>
    <w:next w:val="Paragraph"/>
    <w:rsid w:val="00A239FE"/>
    <w:pPr>
      <w:keepLines/>
      <w:spacing w:after="120" w:line="240" w:lineRule="auto"/>
      <w:jc w:val="center"/>
    </w:pPr>
    <w:rPr>
      <w:rFonts w:ascii="Times New Roman" w:eastAsia="Times New Roman" w:hAnsi="Times New Roman" w:cs="Arial"/>
      <w:kern w:val="0"/>
      <w:sz w:val="24"/>
      <w:szCs w:val="24"/>
      <w:lang w:eastAsia="en-US"/>
    </w:rPr>
  </w:style>
  <w:style w:type="paragraph" w:customStyle="1" w:styleId="EquationTitle">
    <w:name w:val="Equation Title"/>
    <w:next w:val="Equation"/>
    <w:rsid w:val="00A239FE"/>
    <w:pPr>
      <w:keepNext/>
      <w:keepLines/>
      <w:spacing w:after="240" w:line="240" w:lineRule="auto"/>
    </w:pPr>
    <w:rPr>
      <w:rFonts w:ascii="Times New Roman" w:eastAsia="Times New Roman" w:hAnsi="Times New Roman" w:cs="Arial"/>
      <w:b/>
      <w:color w:val="000000"/>
      <w:kern w:val="0"/>
      <w:sz w:val="24"/>
      <w:szCs w:val="24"/>
      <w:lang w:eastAsia="en-US"/>
    </w:rPr>
  </w:style>
  <w:style w:type="paragraph" w:customStyle="1" w:styleId="CaptionContinued">
    <w:name w:val="Caption Continued"/>
    <w:next w:val="Paragraph"/>
    <w:qFormat/>
    <w:rsid w:val="00A239FE"/>
    <w:pPr>
      <w:keepNext/>
      <w:keepLines/>
      <w:spacing w:before="120" w:after="120" w:line="240" w:lineRule="auto"/>
      <w:jc w:val="center"/>
    </w:pPr>
    <w:rPr>
      <w:rFonts w:ascii="Times New Roman" w:eastAsia="Times New Roman" w:hAnsi="Times New Roman" w:cs="Arial"/>
      <w:kern w:val="0"/>
      <w:sz w:val="24"/>
      <w:szCs w:val="24"/>
      <w:lang w:eastAsia="en-US"/>
    </w:rPr>
  </w:style>
  <w:style w:type="character" w:customStyle="1" w:styleId="Heading1Char">
    <w:name w:val="Heading 1 Char"/>
    <w:basedOn w:val="DefaultParagraphFont"/>
    <w:link w:val="Heading1"/>
    <w:rsid w:val="00A239FE"/>
    <w:rPr>
      <w:rFonts w:ascii="Times New Roman" w:eastAsia="MS Gothic" w:hAnsi="Times New Roman" w:cs="Arial"/>
      <w:b/>
      <w:bCs/>
      <w:caps/>
      <w:kern w:val="32"/>
      <w:sz w:val="24"/>
      <w:szCs w:val="28"/>
      <w:lang w:eastAsia="en-US"/>
    </w:rPr>
  </w:style>
  <w:style w:type="character" w:customStyle="1" w:styleId="Heading3Char">
    <w:name w:val="Heading 3 Char"/>
    <w:basedOn w:val="DefaultParagraphFont"/>
    <w:link w:val="Heading3"/>
    <w:rsid w:val="00A239FE"/>
    <w:rPr>
      <w:rFonts w:ascii="Times New Roman" w:eastAsia="MS Gothic" w:hAnsi="Times New Roman" w:cs="Arial"/>
      <w:b/>
      <w:bCs/>
      <w:kern w:val="0"/>
      <w:sz w:val="24"/>
      <w:szCs w:val="24"/>
      <w:lang w:eastAsia="en-US"/>
    </w:rPr>
  </w:style>
  <w:style w:type="character" w:customStyle="1" w:styleId="Heading4Char">
    <w:name w:val="Heading 4 Char"/>
    <w:basedOn w:val="DefaultParagraphFont"/>
    <w:link w:val="Heading4"/>
    <w:rsid w:val="00A239FE"/>
    <w:rPr>
      <w:rFonts w:ascii="Times New Roman" w:eastAsia="MS Gothic" w:hAnsi="Times New Roman" w:cs="Times New Roman"/>
      <w:b/>
      <w:bCs/>
      <w:kern w:val="0"/>
      <w:sz w:val="24"/>
      <w:lang w:eastAsia="en-US"/>
    </w:rPr>
  </w:style>
  <w:style w:type="character" w:customStyle="1" w:styleId="Heading5Char">
    <w:name w:val="Heading 5 Char"/>
    <w:basedOn w:val="DefaultParagraphFont"/>
    <w:link w:val="Heading5"/>
    <w:rsid w:val="00A239FE"/>
    <w:rPr>
      <w:rFonts w:ascii="Times New Roman" w:eastAsia="MS Gothic" w:hAnsi="Times New Roman" w:cs="Arial"/>
      <w:b/>
      <w:bCs/>
      <w:iCs/>
      <w:kern w:val="0"/>
      <w:sz w:val="24"/>
      <w:lang w:eastAsia="en-US"/>
    </w:rPr>
  </w:style>
  <w:style w:type="character" w:customStyle="1" w:styleId="Heading6Char">
    <w:name w:val="Heading 6 Char"/>
    <w:basedOn w:val="DefaultParagraphFont"/>
    <w:link w:val="Heading6"/>
    <w:rsid w:val="00A239FE"/>
    <w:rPr>
      <w:rFonts w:ascii="Times New Roman" w:eastAsia="MS Gothic" w:hAnsi="Times New Roman" w:cs="Arial"/>
      <w:b/>
      <w:bCs/>
      <w:kern w:val="0"/>
      <w:sz w:val="24"/>
      <w:lang w:eastAsia="en-US"/>
    </w:rPr>
  </w:style>
  <w:style w:type="character" w:customStyle="1" w:styleId="Heading7Char">
    <w:name w:val="Heading 7 Char"/>
    <w:basedOn w:val="DefaultParagraphFont"/>
    <w:link w:val="Heading7"/>
    <w:rsid w:val="00A239FE"/>
    <w:rPr>
      <w:rFonts w:ascii="Times New Roman" w:eastAsia="MS Gothic" w:hAnsi="Times New Roman" w:cs="Arial"/>
      <w:b/>
      <w:kern w:val="0"/>
      <w:sz w:val="24"/>
      <w:szCs w:val="24"/>
      <w:lang w:eastAsia="en-US"/>
    </w:rPr>
  </w:style>
  <w:style w:type="character" w:customStyle="1" w:styleId="Heading8Char">
    <w:name w:val="Heading 8 Char"/>
    <w:basedOn w:val="DefaultParagraphFont"/>
    <w:link w:val="Heading8"/>
    <w:rsid w:val="00A239FE"/>
    <w:rPr>
      <w:rFonts w:ascii="Times New Roman" w:eastAsia="MS Gothic" w:hAnsi="Times New Roman" w:cs="Arial"/>
      <w:b/>
      <w:iCs/>
      <w:kern w:val="0"/>
      <w:sz w:val="24"/>
      <w:szCs w:val="24"/>
      <w:lang w:eastAsia="en-US"/>
    </w:rPr>
  </w:style>
  <w:style w:type="character" w:customStyle="1" w:styleId="Heading9Char">
    <w:name w:val="Heading 9 Char"/>
    <w:basedOn w:val="DefaultParagraphFont"/>
    <w:link w:val="Heading9"/>
    <w:rsid w:val="00A239FE"/>
    <w:rPr>
      <w:rFonts w:ascii="Times New Roman" w:eastAsia="MS Gothic" w:hAnsi="Times New Roman" w:cs="Arial"/>
      <w:b/>
      <w:kern w:val="0"/>
      <w:sz w:val="24"/>
      <w:szCs w:val="24"/>
      <w:lang w:eastAsia="en-US"/>
    </w:rPr>
  </w:style>
  <w:style w:type="paragraph" w:customStyle="1" w:styleId="Paragraph">
    <w:name w:val="Paragraph"/>
    <w:link w:val="ParagraphChar"/>
    <w:rsid w:val="00A239FE"/>
    <w:pPr>
      <w:spacing w:before="60" w:after="240" w:line="240" w:lineRule="auto"/>
    </w:pPr>
    <w:rPr>
      <w:rFonts w:ascii="Times New Roman" w:eastAsia="MS Gothic" w:hAnsi="Times New Roman" w:cs="Times New Roman"/>
      <w:kern w:val="0"/>
      <w:sz w:val="24"/>
      <w:szCs w:val="24"/>
      <w:lang w:eastAsia="en-US"/>
    </w:rPr>
  </w:style>
  <w:style w:type="character" w:styleId="PageNumber">
    <w:name w:val="page number"/>
    <w:semiHidden/>
    <w:rsid w:val="00A239FE"/>
  </w:style>
  <w:style w:type="character" w:customStyle="1" w:styleId="SmartLink1">
    <w:name w:val="SmartLink1"/>
    <w:basedOn w:val="DefaultParagraphFont"/>
    <w:uiPriority w:val="99"/>
    <w:semiHidden/>
    <w:unhideWhenUsed/>
    <w:rsid w:val="00A239FE"/>
    <w:rPr>
      <w:color w:val="0000FF"/>
      <w:u w:val="single"/>
      <w:shd w:val="clear" w:color="auto" w:fill="F3F2F1"/>
    </w:rPr>
  </w:style>
  <w:style w:type="paragraph" w:styleId="Title">
    <w:name w:val="Title"/>
    <w:link w:val="TitleChar"/>
    <w:qFormat/>
    <w:rsid w:val="00A239FE"/>
    <w:pPr>
      <w:spacing w:before="240" w:after="240" w:line="240" w:lineRule="auto"/>
      <w:jc w:val="center"/>
    </w:pPr>
    <w:rPr>
      <w:rFonts w:ascii="Times New Roman" w:eastAsia="MS Gothic" w:hAnsi="Times New Roman" w:cs="Arial"/>
      <w:b/>
      <w:bCs/>
      <w:caps/>
      <w:kern w:val="28"/>
      <w:sz w:val="24"/>
      <w:szCs w:val="32"/>
      <w:lang w:eastAsia="en-US"/>
    </w:rPr>
  </w:style>
  <w:style w:type="character" w:customStyle="1" w:styleId="TitleChar">
    <w:name w:val="Title Char"/>
    <w:basedOn w:val="DefaultParagraphFont"/>
    <w:link w:val="Title"/>
    <w:rsid w:val="00A239FE"/>
    <w:rPr>
      <w:rFonts w:ascii="Times New Roman" w:eastAsia="MS Gothic" w:hAnsi="Times New Roman" w:cs="Arial"/>
      <w:b/>
      <w:bCs/>
      <w:caps/>
      <w:kern w:val="28"/>
      <w:sz w:val="24"/>
      <w:szCs w:val="32"/>
      <w:lang w:eastAsia="en-US"/>
    </w:rPr>
  </w:style>
  <w:style w:type="paragraph" w:customStyle="1" w:styleId="TableFootnote">
    <w:name w:val="Table Footnote"/>
    <w:rsid w:val="00A239FE"/>
    <w:pPr>
      <w:keepLines/>
      <w:numPr>
        <w:numId w:val="30"/>
      </w:numPr>
      <w:spacing w:before="60" w:after="60" w:line="240" w:lineRule="auto"/>
    </w:pPr>
    <w:rPr>
      <w:rFonts w:ascii="Times New Roman" w:eastAsia="MS Gothic" w:hAnsi="Times New Roman" w:cs="Times New Roman"/>
      <w:kern w:val="0"/>
      <w:sz w:val="20"/>
      <w:szCs w:val="20"/>
      <w:lang w:eastAsia="en-US"/>
    </w:rPr>
  </w:style>
  <w:style w:type="paragraph" w:customStyle="1" w:styleId="TableTitle">
    <w:name w:val="Table Title"/>
    <w:next w:val="TableHead"/>
    <w:rsid w:val="00A239FE"/>
    <w:pPr>
      <w:keepNext/>
      <w:keepLines/>
      <w:spacing w:before="60" w:after="120" w:line="240" w:lineRule="auto"/>
    </w:pPr>
    <w:rPr>
      <w:rFonts w:ascii="Times New Roman" w:eastAsia="MS Gothic" w:hAnsi="Times New Roman" w:cs="Times New Roman"/>
      <w:b/>
      <w:color w:val="000000"/>
      <w:kern w:val="0"/>
      <w:sz w:val="24"/>
      <w:szCs w:val="24"/>
      <w:lang w:eastAsia="en-US"/>
    </w:rPr>
  </w:style>
  <w:style w:type="paragraph" w:customStyle="1" w:styleId="TableHead">
    <w:name w:val="Table Head"/>
    <w:basedOn w:val="TableCenter"/>
    <w:rsid w:val="00A239FE"/>
    <w:rPr>
      <w:b/>
      <w:szCs w:val="48"/>
    </w:rPr>
  </w:style>
  <w:style w:type="paragraph" w:customStyle="1" w:styleId="FigureTitle">
    <w:name w:val="Figure Title"/>
    <w:basedOn w:val="TableTitle"/>
    <w:next w:val="Figure"/>
    <w:rsid w:val="00A239FE"/>
    <w:pPr>
      <w:spacing w:after="240"/>
    </w:pPr>
  </w:style>
  <w:style w:type="paragraph" w:styleId="Header">
    <w:name w:val="header"/>
    <w:link w:val="HeaderChar"/>
    <w:rsid w:val="00A239FE"/>
    <w:pPr>
      <w:tabs>
        <w:tab w:val="center" w:pos="4507"/>
        <w:tab w:val="right" w:pos="9000"/>
      </w:tabs>
      <w:spacing w:after="0" w:line="240" w:lineRule="auto"/>
    </w:pPr>
    <w:rPr>
      <w:rFonts w:ascii="Times New Roman" w:eastAsia="MS Gothic" w:hAnsi="Times New Roman" w:cs="Times New Roman"/>
      <w:caps/>
      <w:kern w:val="0"/>
      <w:sz w:val="16"/>
      <w:szCs w:val="20"/>
      <w:lang w:eastAsia="en-US"/>
    </w:rPr>
  </w:style>
  <w:style w:type="character" w:customStyle="1" w:styleId="HeaderChar">
    <w:name w:val="Header Char"/>
    <w:basedOn w:val="DefaultParagraphFont"/>
    <w:link w:val="Header"/>
    <w:rsid w:val="00A239FE"/>
    <w:rPr>
      <w:rFonts w:ascii="Times New Roman" w:eastAsia="MS Gothic" w:hAnsi="Times New Roman" w:cs="Times New Roman"/>
      <w:caps/>
      <w:kern w:val="0"/>
      <w:sz w:val="16"/>
      <w:szCs w:val="20"/>
      <w:lang w:eastAsia="en-US"/>
    </w:rPr>
  </w:style>
  <w:style w:type="paragraph" w:styleId="Footer">
    <w:name w:val="footer"/>
    <w:basedOn w:val="Header"/>
    <w:link w:val="FooterChar"/>
    <w:uiPriority w:val="99"/>
    <w:rsid w:val="00A239FE"/>
    <w:rPr>
      <w:caps w:val="0"/>
    </w:rPr>
  </w:style>
  <w:style w:type="character" w:customStyle="1" w:styleId="FooterChar">
    <w:name w:val="Footer Char"/>
    <w:link w:val="Footer"/>
    <w:uiPriority w:val="99"/>
    <w:rsid w:val="00A239FE"/>
    <w:rPr>
      <w:rFonts w:ascii="Times New Roman" w:eastAsia="MS Gothic" w:hAnsi="Times New Roman" w:cs="Times New Roman"/>
      <w:kern w:val="0"/>
      <w:sz w:val="16"/>
      <w:szCs w:val="20"/>
      <w:lang w:eastAsia="en-US"/>
    </w:rPr>
  </w:style>
  <w:style w:type="character" w:customStyle="1" w:styleId="Instructionsnothidden">
    <w:name w:val="Instructions not hidden"/>
    <w:rsid w:val="00A239FE"/>
    <w:rPr>
      <w:rFonts w:ascii="Verdana" w:hAnsi="Verdana"/>
      <w:color w:val="008000"/>
    </w:rPr>
  </w:style>
  <w:style w:type="paragraph" w:customStyle="1" w:styleId="TOCTitle">
    <w:name w:val="TOC Title"/>
    <w:basedOn w:val="Title"/>
    <w:next w:val="TOC1"/>
    <w:rsid w:val="00A239FE"/>
    <w:pPr>
      <w:keepLines/>
      <w:pageBreakBefore/>
    </w:pPr>
    <w:rPr>
      <w:caps w:val="0"/>
      <w:szCs w:val="28"/>
    </w:rPr>
  </w:style>
  <w:style w:type="paragraph" w:styleId="TOC1">
    <w:name w:val="toc 1"/>
    <w:next w:val="Paragraph"/>
    <w:uiPriority w:val="39"/>
    <w:rsid w:val="00A239FE"/>
    <w:pPr>
      <w:tabs>
        <w:tab w:val="left" w:pos="480"/>
        <w:tab w:val="right" w:leader="dot" w:pos="9000"/>
      </w:tabs>
      <w:spacing w:before="60" w:after="0" w:line="240" w:lineRule="auto"/>
      <w:ind w:left="480" w:right="360" w:hanging="480"/>
    </w:pPr>
    <w:rPr>
      <w:rFonts w:ascii="Times New Roman" w:eastAsia="MS Gothic" w:hAnsi="Times New Roman" w:cs="Times New Roman"/>
      <w:b/>
      <w:caps/>
      <w:kern w:val="0"/>
      <w:sz w:val="24"/>
      <w:szCs w:val="20"/>
      <w:lang w:eastAsia="en-US"/>
    </w:rPr>
  </w:style>
  <w:style w:type="paragraph" w:customStyle="1" w:styleId="TOCSection">
    <w:name w:val="TOC Section"/>
    <w:basedOn w:val="TOCTitle"/>
    <w:rsid w:val="00A239FE"/>
    <w:pPr>
      <w:pageBreakBefore w:val="0"/>
      <w:tabs>
        <w:tab w:val="left" w:pos="480"/>
      </w:tabs>
      <w:spacing w:after="120"/>
      <w:jc w:val="left"/>
    </w:pPr>
  </w:style>
  <w:style w:type="paragraph" w:customStyle="1" w:styleId="Confidentiality">
    <w:name w:val="Confidentiality"/>
    <w:rsid w:val="00A239FE"/>
    <w:pPr>
      <w:spacing w:before="60" w:after="0" w:line="240" w:lineRule="auto"/>
      <w:ind w:left="720" w:right="720"/>
    </w:pPr>
    <w:rPr>
      <w:rFonts w:ascii="Times New Roman" w:eastAsia="MS Gothic" w:hAnsi="Times New Roman" w:cs="Times New Roman"/>
      <w:b/>
      <w:caps/>
      <w:kern w:val="0"/>
      <w:sz w:val="24"/>
      <w:szCs w:val="20"/>
      <w:lang w:eastAsia="en-US"/>
    </w:rPr>
  </w:style>
  <w:style w:type="paragraph" w:styleId="TOC5">
    <w:name w:val="toc 5"/>
    <w:basedOn w:val="Normal"/>
    <w:next w:val="Normal"/>
    <w:rsid w:val="00A239FE"/>
    <w:pPr>
      <w:tabs>
        <w:tab w:val="left" w:pos="2880"/>
        <w:tab w:val="right" w:leader="dot" w:pos="9000"/>
      </w:tabs>
      <w:spacing w:before="60"/>
      <w:ind w:left="2880" w:right="360" w:hanging="1440"/>
    </w:pPr>
    <w:rPr>
      <w:rFonts w:eastAsia="MS Gothic"/>
    </w:rPr>
  </w:style>
  <w:style w:type="paragraph" w:styleId="TOC2">
    <w:name w:val="toc 2"/>
    <w:basedOn w:val="TOC1"/>
    <w:next w:val="Paragraph"/>
    <w:uiPriority w:val="39"/>
    <w:rsid w:val="00A239FE"/>
    <w:pPr>
      <w:tabs>
        <w:tab w:val="clear" w:pos="480"/>
        <w:tab w:val="left" w:pos="1080"/>
      </w:tabs>
      <w:ind w:left="1080" w:hanging="720"/>
    </w:pPr>
    <w:rPr>
      <w:caps w:val="0"/>
      <w:szCs w:val="24"/>
    </w:rPr>
  </w:style>
  <w:style w:type="paragraph" w:styleId="TOC3">
    <w:name w:val="toc 3"/>
    <w:basedOn w:val="TOC1"/>
    <w:next w:val="Paragraph"/>
    <w:uiPriority w:val="39"/>
    <w:rsid w:val="00A239FE"/>
    <w:pPr>
      <w:tabs>
        <w:tab w:val="clear" w:pos="480"/>
        <w:tab w:val="left" w:pos="1680"/>
      </w:tabs>
      <w:ind w:left="1680" w:hanging="960"/>
    </w:pPr>
    <w:rPr>
      <w:b w:val="0"/>
      <w:caps w:val="0"/>
      <w:szCs w:val="24"/>
    </w:rPr>
  </w:style>
  <w:style w:type="paragraph" w:styleId="TOC4">
    <w:name w:val="toc 4"/>
    <w:basedOn w:val="Normal"/>
    <w:next w:val="Normal"/>
    <w:rsid w:val="00A239FE"/>
    <w:pPr>
      <w:tabs>
        <w:tab w:val="left" w:pos="2280"/>
        <w:tab w:val="right" w:leader="dot" w:pos="9000"/>
      </w:tabs>
      <w:spacing w:before="60"/>
      <w:ind w:left="2280" w:right="360" w:hanging="1200"/>
    </w:pPr>
    <w:rPr>
      <w:rFonts w:eastAsia="MS Gothic"/>
    </w:rPr>
  </w:style>
  <w:style w:type="paragraph" w:styleId="TOC6">
    <w:name w:val="toc 6"/>
    <w:basedOn w:val="Normal"/>
    <w:next w:val="Normal"/>
    <w:rsid w:val="00A239FE"/>
    <w:pPr>
      <w:tabs>
        <w:tab w:val="left" w:pos="3480"/>
        <w:tab w:val="right" w:leader="dot" w:pos="9000"/>
      </w:tabs>
      <w:spacing w:before="60"/>
      <w:ind w:left="3480" w:right="360" w:hanging="1680"/>
    </w:pPr>
    <w:rPr>
      <w:rFonts w:eastAsia="MS Gothic"/>
    </w:rPr>
  </w:style>
  <w:style w:type="paragraph" w:styleId="TOC7">
    <w:name w:val="toc 7"/>
    <w:basedOn w:val="Normal"/>
    <w:next w:val="Normal"/>
    <w:semiHidden/>
    <w:rsid w:val="00A239FE"/>
    <w:pPr>
      <w:tabs>
        <w:tab w:val="left" w:pos="4080"/>
        <w:tab w:val="right" w:leader="dot" w:pos="9000"/>
      </w:tabs>
      <w:spacing w:before="60"/>
      <w:ind w:left="4080" w:right="360" w:hanging="1920"/>
    </w:pPr>
    <w:rPr>
      <w:rFonts w:ascii="Arial" w:eastAsia="MS Gothic"/>
    </w:rPr>
  </w:style>
  <w:style w:type="paragraph" w:styleId="TOC8">
    <w:name w:val="toc 8"/>
    <w:basedOn w:val="Normal"/>
    <w:next w:val="Normal"/>
    <w:semiHidden/>
    <w:rsid w:val="00A239FE"/>
    <w:pPr>
      <w:tabs>
        <w:tab w:val="left" w:pos="4680"/>
        <w:tab w:val="right" w:leader="dot" w:pos="9000"/>
      </w:tabs>
      <w:spacing w:before="60"/>
      <w:ind w:left="4680" w:right="360" w:hanging="2160"/>
    </w:pPr>
    <w:rPr>
      <w:rFonts w:ascii="Arial" w:eastAsia="MS Gothic"/>
    </w:rPr>
  </w:style>
  <w:style w:type="paragraph" w:styleId="TOC9">
    <w:name w:val="toc 9"/>
    <w:basedOn w:val="Normal"/>
    <w:next w:val="Normal"/>
    <w:semiHidden/>
    <w:rsid w:val="00A239FE"/>
    <w:pPr>
      <w:tabs>
        <w:tab w:val="left" w:pos="5280"/>
        <w:tab w:val="right" w:leader="dot" w:pos="9000"/>
      </w:tabs>
      <w:spacing w:before="60"/>
      <w:ind w:left="5280" w:right="360" w:hanging="2400"/>
    </w:pPr>
    <w:rPr>
      <w:rFonts w:ascii="Arial" w:eastAsia="MS Gothic"/>
    </w:rPr>
  </w:style>
  <w:style w:type="paragraph" w:styleId="Caption">
    <w:name w:val="caption"/>
    <w:next w:val="Paragraph"/>
    <w:qFormat/>
    <w:rsid w:val="00A239FE"/>
    <w:pPr>
      <w:keepNext/>
      <w:keepLines/>
      <w:spacing w:before="120" w:after="120" w:line="240" w:lineRule="auto"/>
      <w:jc w:val="center"/>
    </w:pPr>
    <w:rPr>
      <w:rFonts w:ascii="Times New Roman" w:eastAsia="Times New Roman" w:hAnsi="Times New Roman" w:cs="Times New Roman"/>
      <w:bCs/>
      <w:kern w:val="0"/>
      <w:sz w:val="24"/>
      <w:szCs w:val="20"/>
      <w:lang w:eastAsia="en-US"/>
    </w:rPr>
  </w:style>
  <w:style w:type="character" w:styleId="Hyperlink">
    <w:name w:val="Hyperlink"/>
    <w:uiPriority w:val="99"/>
    <w:rsid w:val="00A239FE"/>
    <w:rPr>
      <w:rFonts w:ascii="Times New Roman" w:hAnsi="Times New Roman"/>
      <w:color w:val="0000FF"/>
      <w:sz w:val="24"/>
      <w:u w:val="none"/>
    </w:rPr>
  </w:style>
  <w:style w:type="paragraph" w:customStyle="1" w:styleId="HeaderLandscape">
    <w:name w:val="HeaderLandscape"/>
    <w:rsid w:val="00A239FE"/>
    <w:pPr>
      <w:tabs>
        <w:tab w:val="center" w:pos="6480"/>
        <w:tab w:val="right" w:pos="12960"/>
      </w:tabs>
      <w:spacing w:after="0" w:line="240" w:lineRule="auto"/>
    </w:pPr>
    <w:rPr>
      <w:rFonts w:ascii="Times New Roman" w:eastAsia="MS Gothic" w:hAnsi="Times New Roman" w:cs="Times New Roman"/>
      <w:caps/>
      <w:kern w:val="0"/>
      <w:sz w:val="16"/>
      <w:szCs w:val="20"/>
      <w:lang w:eastAsia="en-US"/>
    </w:rPr>
  </w:style>
  <w:style w:type="paragraph" w:styleId="ListBullet">
    <w:name w:val="List Bullet"/>
    <w:rsid w:val="00A239FE"/>
    <w:pPr>
      <w:keepLines/>
      <w:numPr>
        <w:numId w:val="8"/>
      </w:numPr>
      <w:spacing w:before="60" w:after="0" w:line="240" w:lineRule="auto"/>
    </w:pPr>
    <w:rPr>
      <w:rFonts w:ascii="Times New Roman" w:eastAsia="MS Gothic" w:hAnsi="Times New Roman" w:cs="Times New Roman"/>
      <w:kern w:val="0"/>
      <w:sz w:val="24"/>
      <w:szCs w:val="20"/>
      <w:lang w:eastAsia="en-US"/>
    </w:rPr>
  </w:style>
  <w:style w:type="paragraph" w:styleId="ListNumber">
    <w:name w:val="List Number"/>
    <w:rsid w:val="00A239FE"/>
    <w:pPr>
      <w:keepLines/>
      <w:numPr>
        <w:numId w:val="28"/>
      </w:numPr>
      <w:spacing w:before="60" w:after="0" w:line="240" w:lineRule="auto"/>
    </w:pPr>
    <w:rPr>
      <w:rFonts w:ascii="Times New Roman" w:eastAsia="MS Gothic" w:hAnsi="Times New Roman" w:cs="Times New Roman"/>
      <w:kern w:val="0"/>
      <w:sz w:val="24"/>
      <w:szCs w:val="24"/>
      <w:lang w:eastAsia="en-US"/>
    </w:rPr>
  </w:style>
  <w:style w:type="paragraph" w:customStyle="1" w:styleId="References">
    <w:name w:val="References"/>
    <w:rsid w:val="00A239FE"/>
    <w:pPr>
      <w:keepLines/>
      <w:numPr>
        <w:numId w:val="29"/>
      </w:numPr>
      <w:spacing w:before="60" w:after="240" w:line="240" w:lineRule="auto"/>
    </w:pPr>
    <w:rPr>
      <w:rFonts w:ascii="Times New Roman" w:eastAsia="MS Gothic" w:hAnsi="Times New Roman" w:cs="Arial"/>
      <w:bCs/>
      <w:kern w:val="32"/>
      <w:sz w:val="24"/>
      <w:szCs w:val="24"/>
      <w:lang w:eastAsia="en-US"/>
    </w:rPr>
  </w:style>
  <w:style w:type="paragraph" w:customStyle="1" w:styleId="Heading1Unnumbered">
    <w:name w:val="Heading 1 Unnumbered"/>
    <w:basedOn w:val="Heading1"/>
    <w:next w:val="Paragraph"/>
    <w:rsid w:val="00A239FE"/>
    <w:pPr>
      <w:numPr>
        <w:numId w:val="0"/>
      </w:numPr>
    </w:pPr>
    <w:rPr>
      <w:szCs w:val="48"/>
    </w:rPr>
  </w:style>
  <w:style w:type="paragraph" w:customStyle="1" w:styleId="Appendix">
    <w:name w:val="Appendix"/>
    <w:basedOn w:val="Heading2NoTOC"/>
    <w:next w:val="Paragraph"/>
    <w:rsid w:val="00A239FE"/>
    <w:pPr>
      <w:numPr>
        <w:numId w:val="26"/>
      </w:numPr>
    </w:pPr>
    <w:rPr>
      <w:bCs w:val="0"/>
      <w:snapToGrid w:val="0"/>
    </w:rPr>
  </w:style>
  <w:style w:type="paragraph" w:customStyle="1" w:styleId="Heading2NoTOC">
    <w:name w:val="Heading 2 No TOC"/>
    <w:basedOn w:val="Heading2"/>
    <w:next w:val="Paragraph"/>
    <w:rsid w:val="00A239FE"/>
    <w:pPr>
      <w:numPr>
        <w:ilvl w:val="0"/>
        <w:numId w:val="0"/>
      </w:numPr>
      <w:outlineLvl w:val="9"/>
    </w:pPr>
  </w:style>
  <w:style w:type="paragraph" w:customStyle="1" w:styleId="ListEnd">
    <w:name w:val="List End"/>
    <w:next w:val="Paragraph"/>
    <w:rsid w:val="00A239FE"/>
    <w:pPr>
      <w:spacing w:after="0" w:line="240" w:lineRule="auto"/>
    </w:pPr>
    <w:rPr>
      <w:rFonts w:ascii="Times New Roman" w:eastAsia="Times New Roman" w:hAnsi="Times New Roman" w:cs="Times New Roman"/>
      <w:kern w:val="0"/>
      <w:sz w:val="24"/>
      <w:szCs w:val="20"/>
      <w:lang w:eastAsia="en-US"/>
    </w:rPr>
  </w:style>
  <w:style w:type="character" w:styleId="EndnoteReference">
    <w:name w:val="endnote reference"/>
    <w:semiHidden/>
    <w:rsid w:val="00A239FE"/>
    <w:rPr>
      <w:vertAlign w:val="superscript"/>
    </w:rPr>
  </w:style>
  <w:style w:type="paragraph" w:styleId="EndnoteText">
    <w:name w:val="endnote text"/>
    <w:basedOn w:val="Normal"/>
    <w:link w:val="EndnoteTextChar"/>
    <w:semiHidden/>
    <w:rsid w:val="00A239FE"/>
    <w:pPr>
      <w:spacing w:before="60"/>
    </w:pPr>
    <w:rPr>
      <w:sz w:val="20"/>
      <w:szCs w:val="20"/>
    </w:rPr>
  </w:style>
  <w:style w:type="character" w:customStyle="1" w:styleId="EndnoteTextChar">
    <w:name w:val="Endnote Text Char"/>
    <w:basedOn w:val="DefaultParagraphFont"/>
    <w:link w:val="EndnoteText"/>
    <w:semiHidden/>
    <w:rsid w:val="00A239FE"/>
    <w:rPr>
      <w:rFonts w:ascii="Times New Roman" w:eastAsia="Times New Roman" w:hAnsi="Times New Roman" w:cs="Times New Roman"/>
      <w:kern w:val="0"/>
      <w:sz w:val="20"/>
      <w:szCs w:val="20"/>
      <w:lang w:eastAsia="en-US"/>
    </w:rPr>
  </w:style>
  <w:style w:type="paragraph" w:customStyle="1" w:styleId="Figure">
    <w:name w:val="Figure"/>
    <w:next w:val="Paragraph"/>
    <w:rsid w:val="00A239FE"/>
    <w:pPr>
      <w:keepLines/>
      <w:spacing w:before="60" w:after="120" w:line="240" w:lineRule="auto"/>
      <w:jc w:val="center"/>
    </w:pPr>
    <w:rPr>
      <w:rFonts w:ascii="Times New Roman" w:eastAsia="MS Gothic" w:hAnsi="Times New Roman" w:cs="Times New Roman"/>
      <w:kern w:val="0"/>
      <w:sz w:val="24"/>
      <w:szCs w:val="20"/>
      <w:lang w:eastAsia="en-US"/>
    </w:rPr>
  </w:style>
  <w:style w:type="paragraph" w:customStyle="1" w:styleId="ListLetter">
    <w:name w:val="List Letter"/>
    <w:rsid w:val="00A239FE"/>
    <w:pPr>
      <w:keepLines/>
      <w:numPr>
        <w:numId w:val="27"/>
      </w:numPr>
      <w:spacing w:before="60" w:after="0" w:line="240" w:lineRule="auto"/>
    </w:pPr>
    <w:rPr>
      <w:rFonts w:ascii="Times New Roman" w:eastAsia="MS Gothic" w:hAnsi="Times New Roman" w:cs="Arial"/>
      <w:bCs/>
      <w:iCs/>
      <w:kern w:val="0"/>
      <w:sz w:val="24"/>
      <w:szCs w:val="48"/>
      <w:lang w:eastAsia="en-US"/>
    </w:rPr>
  </w:style>
  <w:style w:type="paragraph" w:customStyle="1" w:styleId="FooterLandscape">
    <w:name w:val="FooterLandscape"/>
    <w:basedOn w:val="HeaderLandscape"/>
    <w:rsid w:val="00A239FE"/>
    <w:pPr>
      <w:tabs>
        <w:tab w:val="clear" w:pos="6480"/>
        <w:tab w:val="clear" w:pos="12960"/>
        <w:tab w:val="center" w:pos="6307"/>
        <w:tab w:val="right" w:pos="12600"/>
      </w:tabs>
    </w:pPr>
  </w:style>
  <w:style w:type="paragraph" w:customStyle="1" w:styleId="Approval">
    <w:name w:val="Approval"/>
    <w:rsid w:val="00A239FE"/>
    <w:pPr>
      <w:tabs>
        <w:tab w:val="left" w:pos="1080"/>
        <w:tab w:val="left" w:pos="5040"/>
        <w:tab w:val="left" w:pos="5760"/>
        <w:tab w:val="left" w:pos="6480"/>
        <w:tab w:val="left" w:pos="8640"/>
      </w:tabs>
      <w:spacing w:after="0" w:line="240" w:lineRule="auto"/>
    </w:pPr>
    <w:rPr>
      <w:rFonts w:ascii="Times New Roman" w:eastAsia="MS Gothic" w:hAnsi="Times New Roman" w:cs="Times New Roman"/>
      <w:kern w:val="0"/>
      <w:sz w:val="24"/>
      <w:szCs w:val="24"/>
      <w:lang w:eastAsia="en-US"/>
    </w:rPr>
  </w:style>
  <w:style w:type="paragraph" w:styleId="BalloonText">
    <w:name w:val="Balloon Text"/>
    <w:basedOn w:val="Normal"/>
    <w:link w:val="BalloonTextChar"/>
    <w:semiHidden/>
    <w:rsid w:val="00A239FE"/>
    <w:rPr>
      <w:rFonts w:ascii="Arial Narrow" w:hAnsi="Arial Narrow" w:cs="Tahoma"/>
      <w:sz w:val="18"/>
      <w:szCs w:val="16"/>
    </w:rPr>
  </w:style>
  <w:style w:type="character" w:customStyle="1" w:styleId="BalloonTextChar">
    <w:name w:val="Balloon Text Char"/>
    <w:basedOn w:val="DefaultParagraphFont"/>
    <w:link w:val="BalloonText"/>
    <w:semiHidden/>
    <w:rsid w:val="00A239FE"/>
    <w:rPr>
      <w:rFonts w:ascii="Arial Narrow" w:eastAsia="Times New Roman" w:hAnsi="Arial Narrow" w:cs="Tahoma"/>
      <w:kern w:val="0"/>
      <w:sz w:val="18"/>
      <w:szCs w:val="16"/>
      <w:lang w:eastAsia="en-US"/>
    </w:rPr>
  </w:style>
  <w:style w:type="paragraph" w:customStyle="1" w:styleId="Heading2Unnumbered">
    <w:name w:val="Heading 2 Unnumbered"/>
    <w:basedOn w:val="Heading2"/>
    <w:next w:val="Paragraph"/>
    <w:rsid w:val="00A239FE"/>
    <w:pPr>
      <w:numPr>
        <w:ilvl w:val="0"/>
        <w:numId w:val="0"/>
      </w:numPr>
    </w:pPr>
  </w:style>
  <w:style w:type="paragraph" w:styleId="BodyText">
    <w:name w:val="Body Text"/>
    <w:basedOn w:val="Normal"/>
    <w:link w:val="BodyTextChar"/>
    <w:semiHidden/>
    <w:rsid w:val="00A239FE"/>
    <w:pPr>
      <w:spacing w:after="120"/>
    </w:pPr>
  </w:style>
  <w:style w:type="character" w:customStyle="1" w:styleId="BodyTextChar">
    <w:name w:val="Body Text Char"/>
    <w:link w:val="BodyText"/>
    <w:semiHidden/>
    <w:rsid w:val="00A239FE"/>
    <w:rPr>
      <w:rFonts w:ascii="Times New Roman" w:eastAsia="Times New Roman" w:hAnsi="Times New Roman" w:cs="Times New Roman"/>
      <w:kern w:val="0"/>
      <w:sz w:val="24"/>
      <w:szCs w:val="24"/>
      <w:lang w:eastAsia="en-US"/>
    </w:rPr>
  </w:style>
  <w:style w:type="paragraph" w:styleId="BodyText2">
    <w:name w:val="Body Text 2"/>
    <w:basedOn w:val="Normal"/>
    <w:link w:val="BodyText2Char"/>
    <w:semiHidden/>
    <w:rsid w:val="00A239FE"/>
    <w:pPr>
      <w:spacing w:after="120" w:line="480" w:lineRule="auto"/>
    </w:pPr>
  </w:style>
  <w:style w:type="character" w:customStyle="1" w:styleId="BodyText2Char">
    <w:name w:val="Body Text 2 Char"/>
    <w:link w:val="BodyText2"/>
    <w:semiHidden/>
    <w:rsid w:val="00A239FE"/>
    <w:rPr>
      <w:rFonts w:ascii="Times New Roman" w:eastAsia="Times New Roman" w:hAnsi="Times New Roman" w:cs="Times New Roman"/>
      <w:kern w:val="0"/>
      <w:sz w:val="24"/>
      <w:szCs w:val="24"/>
      <w:lang w:eastAsia="en-US"/>
    </w:rPr>
  </w:style>
  <w:style w:type="paragraph" w:styleId="BodyText3">
    <w:name w:val="Body Text 3"/>
    <w:basedOn w:val="Normal"/>
    <w:link w:val="BodyText3Char"/>
    <w:semiHidden/>
    <w:rsid w:val="00A239FE"/>
    <w:pPr>
      <w:spacing w:after="120"/>
    </w:pPr>
    <w:rPr>
      <w:sz w:val="16"/>
      <w:szCs w:val="16"/>
    </w:rPr>
  </w:style>
  <w:style w:type="character" w:customStyle="1" w:styleId="BodyText3Char">
    <w:name w:val="Body Text 3 Char"/>
    <w:link w:val="BodyText3"/>
    <w:semiHidden/>
    <w:rsid w:val="00A239FE"/>
    <w:rPr>
      <w:rFonts w:ascii="Times New Roman" w:eastAsia="Times New Roman" w:hAnsi="Times New Roman" w:cs="Times New Roman"/>
      <w:kern w:val="0"/>
      <w:sz w:val="16"/>
      <w:szCs w:val="16"/>
      <w:lang w:eastAsia="en-US"/>
    </w:rPr>
  </w:style>
  <w:style w:type="paragraph" w:styleId="BodyTextFirstIndent">
    <w:name w:val="Body Text First Indent"/>
    <w:basedOn w:val="BodyText"/>
    <w:link w:val="BodyTextFirstIndentChar"/>
    <w:semiHidden/>
    <w:rsid w:val="00A239FE"/>
    <w:pPr>
      <w:ind w:firstLine="210"/>
    </w:pPr>
  </w:style>
  <w:style w:type="character" w:customStyle="1" w:styleId="BodyTextFirstIndentChar">
    <w:name w:val="Body Text First Indent Char"/>
    <w:link w:val="BodyTextFirstIndent"/>
    <w:semiHidden/>
    <w:rsid w:val="00A239FE"/>
    <w:rPr>
      <w:rFonts w:ascii="Times New Roman" w:eastAsia="Times New Roman" w:hAnsi="Times New Roman" w:cs="Times New Roman"/>
      <w:kern w:val="0"/>
      <w:sz w:val="24"/>
      <w:szCs w:val="24"/>
      <w:lang w:eastAsia="en-US"/>
    </w:rPr>
  </w:style>
  <w:style w:type="paragraph" w:styleId="BodyTextIndent">
    <w:name w:val="Body Text Indent"/>
    <w:basedOn w:val="Normal"/>
    <w:link w:val="BodyTextIndentChar"/>
    <w:semiHidden/>
    <w:rsid w:val="00A239FE"/>
    <w:pPr>
      <w:spacing w:after="120"/>
      <w:ind w:left="360"/>
    </w:pPr>
  </w:style>
  <w:style w:type="character" w:customStyle="1" w:styleId="BodyTextIndentChar">
    <w:name w:val="Body Text Indent Char"/>
    <w:link w:val="BodyTextIndent"/>
    <w:semiHidden/>
    <w:rsid w:val="00A239FE"/>
    <w:rPr>
      <w:rFonts w:ascii="Times New Roman" w:eastAsia="Times New Roman" w:hAnsi="Times New Roman" w:cs="Times New Roman"/>
      <w:kern w:val="0"/>
      <w:sz w:val="24"/>
      <w:szCs w:val="24"/>
      <w:lang w:eastAsia="en-US"/>
    </w:rPr>
  </w:style>
  <w:style w:type="paragraph" w:styleId="BodyTextFirstIndent2">
    <w:name w:val="Body Text First Indent 2"/>
    <w:basedOn w:val="BodyTextIndent"/>
    <w:link w:val="BodyTextFirstIndent2Char"/>
    <w:semiHidden/>
    <w:rsid w:val="00A239FE"/>
    <w:pPr>
      <w:ind w:firstLine="210"/>
    </w:pPr>
  </w:style>
  <w:style w:type="character" w:customStyle="1" w:styleId="BodyTextFirstIndent2Char">
    <w:name w:val="Body Text First Indent 2 Char"/>
    <w:link w:val="BodyTextFirstIndent2"/>
    <w:semiHidden/>
    <w:rsid w:val="00A239FE"/>
    <w:rPr>
      <w:rFonts w:ascii="Times New Roman" w:eastAsia="Times New Roman" w:hAnsi="Times New Roman" w:cs="Times New Roman"/>
      <w:kern w:val="0"/>
      <w:sz w:val="24"/>
      <w:szCs w:val="24"/>
      <w:lang w:eastAsia="en-US"/>
    </w:rPr>
  </w:style>
  <w:style w:type="paragraph" w:styleId="BodyTextIndent2">
    <w:name w:val="Body Text Indent 2"/>
    <w:basedOn w:val="Normal"/>
    <w:link w:val="BodyTextIndent2Char"/>
    <w:semiHidden/>
    <w:rsid w:val="00A239FE"/>
    <w:pPr>
      <w:spacing w:after="120" w:line="480" w:lineRule="auto"/>
      <w:ind w:left="360"/>
    </w:pPr>
  </w:style>
  <w:style w:type="character" w:customStyle="1" w:styleId="BodyTextIndent2Char">
    <w:name w:val="Body Text Indent 2 Char"/>
    <w:link w:val="BodyTextIndent2"/>
    <w:semiHidden/>
    <w:rsid w:val="00A239FE"/>
    <w:rPr>
      <w:rFonts w:ascii="Times New Roman" w:eastAsia="Times New Roman" w:hAnsi="Times New Roman" w:cs="Times New Roman"/>
      <w:kern w:val="0"/>
      <w:sz w:val="24"/>
      <w:szCs w:val="24"/>
      <w:lang w:eastAsia="en-US"/>
    </w:rPr>
  </w:style>
  <w:style w:type="paragraph" w:styleId="BodyTextIndent3">
    <w:name w:val="Body Text Indent 3"/>
    <w:basedOn w:val="Normal"/>
    <w:link w:val="BodyTextIndent3Char"/>
    <w:semiHidden/>
    <w:rsid w:val="00A239FE"/>
    <w:pPr>
      <w:spacing w:after="120"/>
      <w:ind w:left="360"/>
    </w:pPr>
    <w:rPr>
      <w:sz w:val="16"/>
      <w:szCs w:val="16"/>
    </w:rPr>
  </w:style>
  <w:style w:type="character" w:customStyle="1" w:styleId="BodyTextIndent3Char">
    <w:name w:val="Body Text Indent 3 Char"/>
    <w:link w:val="BodyTextIndent3"/>
    <w:semiHidden/>
    <w:rsid w:val="00A239FE"/>
    <w:rPr>
      <w:rFonts w:ascii="Times New Roman" w:eastAsia="Times New Roman" w:hAnsi="Times New Roman" w:cs="Times New Roman"/>
      <w:kern w:val="0"/>
      <w:sz w:val="16"/>
      <w:szCs w:val="16"/>
      <w:lang w:eastAsia="en-US"/>
    </w:rPr>
  </w:style>
  <w:style w:type="paragraph" w:styleId="Closing">
    <w:name w:val="Closing"/>
    <w:basedOn w:val="Normal"/>
    <w:link w:val="ClosingChar"/>
    <w:semiHidden/>
    <w:rsid w:val="00A239FE"/>
    <w:pPr>
      <w:ind w:left="4320"/>
    </w:pPr>
  </w:style>
  <w:style w:type="character" w:customStyle="1" w:styleId="ClosingChar">
    <w:name w:val="Closing Char"/>
    <w:link w:val="Closing"/>
    <w:semiHidden/>
    <w:rsid w:val="00A239FE"/>
    <w:rPr>
      <w:rFonts w:ascii="Times New Roman" w:eastAsia="Times New Roman" w:hAnsi="Times New Roman" w:cs="Times New Roman"/>
      <w:kern w:val="0"/>
      <w:sz w:val="24"/>
      <w:szCs w:val="24"/>
      <w:lang w:eastAsia="en-US"/>
    </w:rPr>
  </w:style>
  <w:style w:type="character" w:styleId="CommentReference">
    <w:name w:val="annotation reference"/>
    <w:uiPriority w:val="99"/>
    <w:semiHidden/>
    <w:rsid w:val="00A239FE"/>
    <w:rPr>
      <w:sz w:val="16"/>
      <w:szCs w:val="16"/>
    </w:rPr>
  </w:style>
  <w:style w:type="paragraph" w:styleId="CommentText">
    <w:name w:val="annotation text"/>
    <w:basedOn w:val="Normal"/>
    <w:link w:val="CommentTextChar"/>
    <w:uiPriority w:val="99"/>
    <w:rsid w:val="00A239FE"/>
    <w:rPr>
      <w:sz w:val="20"/>
      <w:szCs w:val="20"/>
    </w:rPr>
  </w:style>
  <w:style w:type="character" w:customStyle="1" w:styleId="CommentTextChar">
    <w:name w:val="Comment Text Char"/>
    <w:basedOn w:val="DefaultParagraphFont"/>
    <w:link w:val="CommentText"/>
    <w:uiPriority w:val="99"/>
    <w:rsid w:val="00A239FE"/>
    <w:rPr>
      <w:rFonts w:ascii="Times New Roman" w:eastAsia="Times New Roman" w:hAnsi="Times New Roman" w:cs="Times New Roman"/>
      <w:kern w:val="0"/>
      <w:sz w:val="20"/>
      <w:szCs w:val="20"/>
      <w:lang w:eastAsia="en-US"/>
    </w:rPr>
  </w:style>
  <w:style w:type="paragraph" w:styleId="CommentSubject">
    <w:name w:val="annotation subject"/>
    <w:basedOn w:val="CommentText"/>
    <w:next w:val="CommentText"/>
    <w:link w:val="CommentSubjectChar"/>
    <w:semiHidden/>
    <w:rsid w:val="00A239FE"/>
    <w:rPr>
      <w:b/>
      <w:bCs/>
    </w:rPr>
  </w:style>
  <w:style w:type="character" w:customStyle="1" w:styleId="CommentSubjectChar">
    <w:name w:val="Comment Subject Char"/>
    <w:basedOn w:val="CommentTextChar"/>
    <w:link w:val="CommentSubject"/>
    <w:semiHidden/>
    <w:rsid w:val="00A239FE"/>
    <w:rPr>
      <w:rFonts w:ascii="Times New Roman" w:eastAsia="Times New Roman" w:hAnsi="Times New Roman" w:cs="Times New Roman"/>
      <w:b/>
      <w:bCs/>
      <w:kern w:val="0"/>
      <w:sz w:val="20"/>
      <w:szCs w:val="20"/>
      <w:lang w:eastAsia="en-US"/>
    </w:rPr>
  </w:style>
  <w:style w:type="paragraph" w:styleId="Date">
    <w:name w:val="Date"/>
    <w:basedOn w:val="Normal"/>
    <w:next w:val="Normal"/>
    <w:link w:val="DateChar"/>
    <w:semiHidden/>
    <w:rsid w:val="00A239FE"/>
  </w:style>
  <w:style w:type="character" w:customStyle="1" w:styleId="DateChar">
    <w:name w:val="Date Char"/>
    <w:link w:val="Date"/>
    <w:semiHidden/>
    <w:rsid w:val="00A239FE"/>
    <w:rPr>
      <w:rFonts w:ascii="Times New Roman" w:eastAsia="Times New Roman" w:hAnsi="Times New Roman" w:cs="Times New Roman"/>
      <w:kern w:val="0"/>
      <w:sz w:val="24"/>
      <w:szCs w:val="24"/>
      <w:lang w:eastAsia="en-US"/>
    </w:rPr>
  </w:style>
  <w:style w:type="paragraph" w:styleId="DocumentMap">
    <w:name w:val="Document Map"/>
    <w:basedOn w:val="Normal"/>
    <w:link w:val="DocumentMapChar"/>
    <w:semiHidden/>
    <w:rsid w:val="00A239FE"/>
    <w:pPr>
      <w:shd w:val="clear" w:color="auto" w:fill="000080"/>
    </w:pPr>
    <w:rPr>
      <w:rFonts w:ascii="Tahoma" w:hAnsi="Tahoma" w:cs="Tahoma"/>
    </w:rPr>
  </w:style>
  <w:style w:type="character" w:customStyle="1" w:styleId="DocumentMapChar">
    <w:name w:val="Document Map Char"/>
    <w:basedOn w:val="DefaultParagraphFont"/>
    <w:link w:val="DocumentMap"/>
    <w:semiHidden/>
    <w:rsid w:val="00A239FE"/>
    <w:rPr>
      <w:rFonts w:ascii="Tahoma" w:eastAsia="Times New Roman" w:hAnsi="Tahoma" w:cs="Tahoma"/>
      <w:kern w:val="0"/>
      <w:sz w:val="24"/>
      <w:szCs w:val="24"/>
      <w:shd w:val="clear" w:color="auto" w:fill="000080"/>
      <w:lang w:eastAsia="en-US"/>
    </w:rPr>
  </w:style>
  <w:style w:type="paragraph" w:styleId="EmailSignature">
    <w:name w:val="E-mail Signature"/>
    <w:basedOn w:val="Normal"/>
    <w:link w:val="EmailSignatureChar"/>
    <w:semiHidden/>
    <w:rsid w:val="00A239FE"/>
  </w:style>
  <w:style w:type="character" w:customStyle="1" w:styleId="EmailSignatureChar">
    <w:name w:val="Email Signature Char"/>
    <w:link w:val="EmailSignature"/>
    <w:semiHidden/>
    <w:rsid w:val="00A239FE"/>
    <w:rPr>
      <w:rFonts w:ascii="Times New Roman" w:eastAsia="Times New Roman" w:hAnsi="Times New Roman" w:cs="Times New Roman"/>
      <w:kern w:val="0"/>
      <w:sz w:val="24"/>
      <w:szCs w:val="24"/>
      <w:lang w:eastAsia="en-US"/>
    </w:rPr>
  </w:style>
  <w:style w:type="character" w:styleId="Emphasis">
    <w:name w:val="Emphasis"/>
    <w:qFormat/>
    <w:rsid w:val="00A239FE"/>
    <w:rPr>
      <w:rFonts w:ascii="Times New Roman" w:hAnsi="Times New Roman"/>
      <w:i/>
      <w:iCs/>
      <w:sz w:val="24"/>
    </w:rPr>
  </w:style>
  <w:style w:type="paragraph" w:styleId="EnvelopeAddress">
    <w:name w:val="envelope address"/>
    <w:basedOn w:val="Normal"/>
    <w:semiHidden/>
    <w:rsid w:val="00A239F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239FE"/>
    <w:rPr>
      <w:rFonts w:ascii="Arial" w:hAnsi="Arial" w:cs="Arial"/>
      <w:sz w:val="20"/>
      <w:szCs w:val="20"/>
    </w:rPr>
  </w:style>
  <w:style w:type="character" w:styleId="FollowedHyperlink">
    <w:name w:val="FollowedHyperlink"/>
    <w:semiHidden/>
    <w:rsid w:val="00A239FE"/>
    <w:rPr>
      <w:color w:val="800080"/>
      <w:u w:val="single"/>
    </w:rPr>
  </w:style>
  <w:style w:type="character" w:styleId="FootnoteReference">
    <w:name w:val="footnote reference"/>
    <w:semiHidden/>
    <w:rsid w:val="00A239FE"/>
    <w:rPr>
      <w:vertAlign w:val="superscript"/>
    </w:rPr>
  </w:style>
  <w:style w:type="paragraph" w:styleId="FootnoteText">
    <w:name w:val="footnote text"/>
    <w:link w:val="FootnoteTextChar"/>
    <w:semiHidden/>
    <w:rsid w:val="00A239FE"/>
    <w:pPr>
      <w:spacing w:before="60" w:after="0" w:line="240" w:lineRule="auto"/>
      <w:ind w:left="360" w:hanging="360"/>
    </w:pPr>
    <w:rPr>
      <w:rFonts w:ascii="Arial" w:eastAsia="MS Mincho" w:hAnsi="Arial" w:cs="Times New Roman"/>
      <w:kern w:val="0"/>
      <w:sz w:val="20"/>
      <w:szCs w:val="20"/>
      <w:lang w:eastAsia="en-US"/>
    </w:rPr>
  </w:style>
  <w:style w:type="character" w:customStyle="1" w:styleId="FootnoteTextChar">
    <w:name w:val="Footnote Text Char"/>
    <w:basedOn w:val="DefaultParagraphFont"/>
    <w:link w:val="FootnoteText"/>
    <w:semiHidden/>
    <w:rsid w:val="00A239FE"/>
    <w:rPr>
      <w:rFonts w:ascii="Arial" w:eastAsia="MS Mincho" w:hAnsi="Arial" w:cs="Times New Roman"/>
      <w:kern w:val="0"/>
      <w:sz w:val="20"/>
      <w:szCs w:val="20"/>
      <w:lang w:eastAsia="en-US"/>
    </w:rPr>
  </w:style>
  <w:style w:type="character" w:styleId="HTMLAcronym">
    <w:name w:val="HTML Acronym"/>
    <w:semiHidden/>
    <w:rsid w:val="00A239FE"/>
  </w:style>
  <w:style w:type="paragraph" w:styleId="HTMLAddress">
    <w:name w:val="HTML Address"/>
    <w:basedOn w:val="Normal"/>
    <w:link w:val="HTMLAddressChar"/>
    <w:semiHidden/>
    <w:rsid w:val="00A239FE"/>
    <w:rPr>
      <w:i/>
      <w:iCs/>
    </w:rPr>
  </w:style>
  <w:style w:type="character" w:customStyle="1" w:styleId="HTMLAddressChar">
    <w:name w:val="HTML Address Char"/>
    <w:link w:val="HTMLAddress"/>
    <w:semiHidden/>
    <w:rsid w:val="00A239FE"/>
    <w:rPr>
      <w:rFonts w:ascii="Times New Roman" w:eastAsia="Times New Roman" w:hAnsi="Times New Roman" w:cs="Times New Roman"/>
      <w:i/>
      <w:iCs/>
      <w:kern w:val="0"/>
      <w:sz w:val="24"/>
      <w:szCs w:val="24"/>
      <w:lang w:eastAsia="en-US"/>
    </w:rPr>
  </w:style>
  <w:style w:type="character" w:styleId="HTMLCite">
    <w:name w:val="HTML Cite"/>
    <w:semiHidden/>
    <w:rsid w:val="00A239FE"/>
    <w:rPr>
      <w:i/>
      <w:iCs/>
    </w:rPr>
  </w:style>
  <w:style w:type="character" w:styleId="HTMLCode">
    <w:name w:val="HTML Code"/>
    <w:semiHidden/>
    <w:rsid w:val="00A239FE"/>
    <w:rPr>
      <w:rFonts w:ascii="Courier New" w:hAnsi="Courier New" w:cs="Courier New"/>
      <w:sz w:val="20"/>
      <w:szCs w:val="20"/>
    </w:rPr>
  </w:style>
  <w:style w:type="character" w:styleId="HTMLDefinition">
    <w:name w:val="HTML Definition"/>
    <w:semiHidden/>
    <w:rsid w:val="00A239FE"/>
    <w:rPr>
      <w:i/>
      <w:iCs/>
    </w:rPr>
  </w:style>
  <w:style w:type="character" w:styleId="HTMLKeyboard">
    <w:name w:val="HTML Keyboard"/>
    <w:semiHidden/>
    <w:rsid w:val="00A239FE"/>
    <w:rPr>
      <w:rFonts w:ascii="Courier New" w:hAnsi="Courier New" w:cs="Courier New"/>
      <w:sz w:val="20"/>
      <w:szCs w:val="20"/>
    </w:rPr>
  </w:style>
  <w:style w:type="paragraph" w:styleId="HTMLPreformatted">
    <w:name w:val="HTML Preformatted"/>
    <w:basedOn w:val="Normal"/>
    <w:link w:val="HTMLPreformattedChar"/>
    <w:semiHidden/>
    <w:rsid w:val="00A239FE"/>
    <w:rPr>
      <w:rFonts w:ascii="Courier New" w:hAnsi="Courier New" w:cs="Courier New"/>
      <w:sz w:val="20"/>
      <w:szCs w:val="20"/>
    </w:rPr>
  </w:style>
  <w:style w:type="character" w:customStyle="1" w:styleId="HTMLPreformattedChar">
    <w:name w:val="HTML Preformatted Char"/>
    <w:link w:val="HTMLPreformatted"/>
    <w:semiHidden/>
    <w:rsid w:val="00A239FE"/>
    <w:rPr>
      <w:rFonts w:ascii="Courier New" w:eastAsia="Times New Roman" w:hAnsi="Courier New" w:cs="Courier New"/>
      <w:kern w:val="0"/>
      <w:sz w:val="20"/>
      <w:szCs w:val="20"/>
      <w:lang w:eastAsia="en-US"/>
    </w:rPr>
  </w:style>
  <w:style w:type="character" w:styleId="HTMLSample">
    <w:name w:val="HTML Sample"/>
    <w:semiHidden/>
    <w:rsid w:val="00A239FE"/>
    <w:rPr>
      <w:rFonts w:ascii="Courier New" w:hAnsi="Courier New" w:cs="Courier New"/>
    </w:rPr>
  </w:style>
  <w:style w:type="character" w:styleId="HTMLTypewriter">
    <w:name w:val="HTML Typewriter"/>
    <w:semiHidden/>
    <w:rsid w:val="00A239FE"/>
    <w:rPr>
      <w:rFonts w:ascii="Courier New" w:hAnsi="Courier New" w:cs="Courier New"/>
      <w:sz w:val="20"/>
      <w:szCs w:val="20"/>
    </w:rPr>
  </w:style>
  <w:style w:type="character" w:styleId="HTMLVariable">
    <w:name w:val="HTML Variable"/>
    <w:semiHidden/>
    <w:rsid w:val="00A239FE"/>
    <w:rPr>
      <w:i/>
      <w:iCs/>
    </w:rPr>
  </w:style>
  <w:style w:type="paragraph" w:styleId="Index1">
    <w:name w:val="index 1"/>
    <w:basedOn w:val="Normal"/>
    <w:next w:val="Normal"/>
    <w:semiHidden/>
    <w:rsid w:val="00A239FE"/>
    <w:pPr>
      <w:ind w:left="240" w:hanging="240"/>
    </w:pPr>
  </w:style>
  <w:style w:type="paragraph" w:styleId="Index2">
    <w:name w:val="index 2"/>
    <w:basedOn w:val="Normal"/>
    <w:next w:val="Normal"/>
    <w:semiHidden/>
    <w:rsid w:val="00A239FE"/>
    <w:pPr>
      <w:ind w:left="480" w:hanging="240"/>
    </w:pPr>
  </w:style>
  <w:style w:type="paragraph" w:styleId="Index3">
    <w:name w:val="index 3"/>
    <w:basedOn w:val="Normal"/>
    <w:next w:val="Normal"/>
    <w:semiHidden/>
    <w:rsid w:val="00A239FE"/>
    <w:pPr>
      <w:ind w:left="720" w:hanging="240"/>
    </w:pPr>
  </w:style>
  <w:style w:type="paragraph" w:styleId="Index4">
    <w:name w:val="index 4"/>
    <w:basedOn w:val="Normal"/>
    <w:next w:val="Normal"/>
    <w:semiHidden/>
    <w:rsid w:val="00A239FE"/>
    <w:pPr>
      <w:ind w:left="960" w:hanging="240"/>
    </w:pPr>
  </w:style>
  <w:style w:type="paragraph" w:styleId="Index5">
    <w:name w:val="index 5"/>
    <w:basedOn w:val="Normal"/>
    <w:next w:val="Normal"/>
    <w:semiHidden/>
    <w:rsid w:val="00A239FE"/>
    <w:pPr>
      <w:ind w:left="1200" w:hanging="240"/>
    </w:pPr>
  </w:style>
  <w:style w:type="paragraph" w:styleId="Index6">
    <w:name w:val="index 6"/>
    <w:basedOn w:val="Normal"/>
    <w:next w:val="Normal"/>
    <w:semiHidden/>
    <w:rsid w:val="00A239FE"/>
    <w:pPr>
      <w:ind w:left="1440" w:hanging="240"/>
    </w:pPr>
  </w:style>
  <w:style w:type="paragraph" w:styleId="Index7">
    <w:name w:val="index 7"/>
    <w:basedOn w:val="Normal"/>
    <w:next w:val="Normal"/>
    <w:semiHidden/>
    <w:rsid w:val="00A239FE"/>
    <w:pPr>
      <w:ind w:left="1680" w:hanging="240"/>
    </w:pPr>
  </w:style>
  <w:style w:type="paragraph" w:styleId="Index8">
    <w:name w:val="index 8"/>
    <w:basedOn w:val="Normal"/>
    <w:next w:val="Normal"/>
    <w:semiHidden/>
    <w:rsid w:val="00A239FE"/>
    <w:pPr>
      <w:ind w:left="1920" w:hanging="240"/>
    </w:pPr>
  </w:style>
  <w:style w:type="paragraph" w:styleId="Index9">
    <w:name w:val="index 9"/>
    <w:basedOn w:val="Normal"/>
    <w:next w:val="Normal"/>
    <w:semiHidden/>
    <w:rsid w:val="00A239FE"/>
    <w:pPr>
      <w:ind w:left="2160" w:hanging="240"/>
    </w:pPr>
  </w:style>
  <w:style w:type="paragraph" w:styleId="IndexHeading">
    <w:name w:val="index heading"/>
    <w:basedOn w:val="Normal"/>
    <w:next w:val="Index1"/>
    <w:semiHidden/>
    <w:rsid w:val="00A239FE"/>
    <w:rPr>
      <w:rFonts w:ascii="Arial" w:hAnsi="Arial" w:cs="Arial"/>
      <w:b/>
      <w:bCs/>
    </w:rPr>
  </w:style>
  <w:style w:type="character" w:styleId="LineNumber">
    <w:name w:val="line number"/>
    <w:semiHidden/>
    <w:rsid w:val="00A239FE"/>
  </w:style>
  <w:style w:type="paragraph" w:styleId="List">
    <w:name w:val="List"/>
    <w:basedOn w:val="Normal"/>
    <w:semiHidden/>
    <w:rsid w:val="00A239FE"/>
    <w:pPr>
      <w:ind w:left="360" w:hanging="360"/>
    </w:pPr>
  </w:style>
  <w:style w:type="paragraph" w:styleId="List2">
    <w:name w:val="List 2"/>
    <w:basedOn w:val="Normal"/>
    <w:semiHidden/>
    <w:rsid w:val="00A239FE"/>
    <w:pPr>
      <w:ind w:left="720" w:hanging="360"/>
    </w:pPr>
  </w:style>
  <w:style w:type="paragraph" w:styleId="List3">
    <w:name w:val="List 3"/>
    <w:basedOn w:val="Normal"/>
    <w:semiHidden/>
    <w:rsid w:val="00A239FE"/>
    <w:pPr>
      <w:ind w:left="1080" w:hanging="360"/>
    </w:pPr>
  </w:style>
  <w:style w:type="paragraph" w:styleId="List4">
    <w:name w:val="List 4"/>
    <w:basedOn w:val="Normal"/>
    <w:semiHidden/>
    <w:rsid w:val="00A239FE"/>
    <w:pPr>
      <w:ind w:left="1440" w:hanging="360"/>
    </w:pPr>
  </w:style>
  <w:style w:type="paragraph" w:styleId="List5">
    <w:name w:val="List 5"/>
    <w:basedOn w:val="Normal"/>
    <w:semiHidden/>
    <w:rsid w:val="00A239FE"/>
    <w:pPr>
      <w:ind w:left="1800" w:hanging="360"/>
    </w:pPr>
  </w:style>
  <w:style w:type="paragraph" w:styleId="ListBullet2">
    <w:name w:val="List Bullet 2"/>
    <w:rsid w:val="00A239FE"/>
    <w:pPr>
      <w:keepLines/>
      <w:numPr>
        <w:numId w:val="9"/>
      </w:numPr>
      <w:spacing w:before="60" w:after="0" w:line="240" w:lineRule="auto"/>
    </w:pPr>
    <w:rPr>
      <w:rFonts w:ascii="Times New Roman" w:eastAsia="MS Gothic" w:hAnsi="Times New Roman" w:cs="Times New Roman"/>
      <w:kern w:val="0"/>
      <w:sz w:val="24"/>
      <w:szCs w:val="24"/>
      <w:lang w:eastAsia="en-US"/>
    </w:rPr>
  </w:style>
  <w:style w:type="paragraph" w:styleId="ListBullet3">
    <w:name w:val="List Bullet 3"/>
    <w:basedOn w:val="Normal"/>
    <w:rsid w:val="00A239FE"/>
    <w:pPr>
      <w:keepLines/>
      <w:numPr>
        <w:numId w:val="10"/>
      </w:numPr>
      <w:spacing w:before="60"/>
    </w:pPr>
    <w:rPr>
      <w:rFonts w:eastAsia="MS Gothic"/>
    </w:rPr>
  </w:style>
  <w:style w:type="paragraph" w:styleId="ListBullet4">
    <w:name w:val="List Bullet 4"/>
    <w:qFormat/>
    <w:rsid w:val="00A239FE"/>
    <w:pPr>
      <w:widowControl w:val="0"/>
      <w:numPr>
        <w:numId w:val="16"/>
      </w:numPr>
      <w:spacing w:before="60" w:after="0" w:line="240" w:lineRule="auto"/>
    </w:pPr>
    <w:rPr>
      <w:rFonts w:ascii="Times New Roman" w:eastAsia="Times New Roman" w:hAnsi="Times New Roman" w:cs="Times New Roman"/>
      <w:kern w:val="0"/>
      <w:sz w:val="24"/>
      <w:szCs w:val="24"/>
      <w:lang w:eastAsia="en-US"/>
    </w:rPr>
  </w:style>
  <w:style w:type="paragraph" w:styleId="ListBullet5">
    <w:name w:val="List Bullet 5"/>
    <w:qFormat/>
    <w:rsid w:val="00A239FE"/>
    <w:pPr>
      <w:widowControl w:val="0"/>
      <w:numPr>
        <w:numId w:val="15"/>
      </w:numPr>
      <w:spacing w:before="60" w:after="0" w:line="240" w:lineRule="auto"/>
      <w:ind w:left="1440" w:hanging="180"/>
    </w:pPr>
    <w:rPr>
      <w:rFonts w:ascii="Times New Roman" w:eastAsia="Times New Roman" w:hAnsi="Times New Roman" w:cs="Times New Roman"/>
      <w:kern w:val="0"/>
      <w:sz w:val="24"/>
      <w:szCs w:val="24"/>
      <w:lang w:eastAsia="en-US"/>
    </w:rPr>
  </w:style>
  <w:style w:type="paragraph" w:styleId="ListContinue">
    <w:name w:val="List Continue"/>
    <w:basedOn w:val="Normal"/>
    <w:rsid w:val="00A239FE"/>
    <w:pPr>
      <w:spacing w:after="120"/>
      <w:ind w:left="360"/>
    </w:pPr>
  </w:style>
  <w:style w:type="paragraph" w:styleId="ListContinue2">
    <w:name w:val="List Continue 2"/>
    <w:basedOn w:val="Normal"/>
    <w:rsid w:val="00A239FE"/>
    <w:pPr>
      <w:spacing w:after="120"/>
      <w:ind w:left="720"/>
    </w:pPr>
  </w:style>
  <w:style w:type="paragraph" w:styleId="ListContinue3">
    <w:name w:val="List Continue 3"/>
    <w:basedOn w:val="Normal"/>
    <w:rsid w:val="00A239FE"/>
    <w:pPr>
      <w:spacing w:after="120"/>
      <w:ind w:left="1080"/>
    </w:pPr>
  </w:style>
  <w:style w:type="paragraph" w:styleId="ListContinue4">
    <w:name w:val="List Continue 4"/>
    <w:basedOn w:val="Normal"/>
    <w:rsid w:val="00A239FE"/>
    <w:pPr>
      <w:spacing w:after="120"/>
      <w:ind w:left="1440"/>
    </w:pPr>
  </w:style>
  <w:style w:type="paragraph" w:styleId="ListContinue5">
    <w:name w:val="List Continue 5"/>
    <w:basedOn w:val="Normal"/>
    <w:rsid w:val="00A239FE"/>
    <w:pPr>
      <w:spacing w:after="120"/>
      <w:ind w:left="1800"/>
    </w:pPr>
  </w:style>
  <w:style w:type="paragraph" w:styleId="ListNumber4">
    <w:name w:val="List Number 4"/>
    <w:rsid w:val="00A239FE"/>
    <w:pPr>
      <w:numPr>
        <w:numId w:val="24"/>
      </w:numPr>
      <w:tabs>
        <w:tab w:val="num" w:pos="1440"/>
      </w:tabs>
      <w:spacing w:before="60" w:after="0" w:line="240" w:lineRule="auto"/>
      <w:ind w:left="1440"/>
    </w:pPr>
    <w:rPr>
      <w:rFonts w:ascii="Times New Roman" w:eastAsia="Times New Roman" w:hAnsi="Times New Roman" w:cs="Times New Roman"/>
      <w:kern w:val="0"/>
      <w:sz w:val="24"/>
      <w:szCs w:val="24"/>
      <w:lang w:eastAsia="en-US"/>
    </w:rPr>
  </w:style>
  <w:style w:type="paragraph" w:styleId="ListNumber5">
    <w:name w:val="List Number 5"/>
    <w:rsid w:val="00A239FE"/>
    <w:pPr>
      <w:numPr>
        <w:numId w:val="25"/>
      </w:numPr>
      <w:tabs>
        <w:tab w:val="num" w:pos="1800"/>
      </w:tabs>
      <w:spacing w:before="60" w:after="0" w:line="240" w:lineRule="auto"/>
      <w:ind w:left="1800"/>
    </w:pPr>
    <w:rPr>
      <w:rFonts w:ascii="Times New Roman" w:eastAsia="Times New Roman" w:hAnsi="Times New Roman" w:cs="Times New Roman"/>
      <w:kern w:val="0"/>
      <w:sz w:val="24"/>
      <w:szCs w:val="24"/>
      <w:lang w:eastAsia="en-US"/>
    </w:rPr>
  </w:style>
  <w:style w:type="paragraph" w:styleId="MacroText">
    <w:name w:val="macro"/>
    <w:link w:val="MacroTextChar"/>
    <w:semiHidden/>
    <w:rsid w:val="00A239F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kern w:val="0"/>
      <w:sz w:val="20"/>
      <w:szCs w:val="20"/>
      <w:lang w:eastAsia="en-US"/>
    </w:rPr>
  </w:style>
  <w:style w:type="character" w:customStyle="1" w:styleId="MacroTextChar">
    <w:name w:val="Macro Text Char"/>
    <w:basedOn w:val="DefaultParagraphFont"/>
    <w:link w:val="MacroText"/>
    <w:semiHidden/>
    <w:rsid w:val="00A239FE"/>
    <w:rPr>
      <w:rFonts w:ascii="Courier New" w:eastAsia="Times New Roman" w:hAnsi="Courier New" w:cs="Courier New"/>
      <w:kern w:val="0"/>
      <w:sz w:val="20"/>
      <w:szCs w:val="20"/>
      <w:lang w:eastAsia="en-US"/>
    </w:rPr>
  </w:style>
  <w:style w:type="paragraph" w:styleId="MessageHeader">
    <w:name w:val="Message Header"/>
    <w:basedOn w:val="Normal"/>
    <w:link w:val="MessageHeaderChar"/>
    <w:semiHidden/>
    <w:rsid w:val="00A239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rsid w:val="00A239FE"/>
    <w:rPr>
      <w:rFonts w:ascii="Arial" w:eastAsia="Times New Roman" w:hAnsi="Arial" w:cs="Arial"/>
      <w:kern w:val="0"/>
      <w:sz w:val="24"/>
      <w:szCs w:val="24"/>
      <w:shd w:val="pct20" w:color="auto" w:fill="auto"/>
      <w:lang w:eastAsia="en-US"/>
    </w:rPr>
  </w:style>
  <w:style w:type="paragraph" w:styleId="NormalWeb">
    <w:name w:val="Normal (Web)"/>
    <w:basedOn w:val="Normal"/>
    <w:semiHidden/>
    <w:rsid w:val="00A239FE"/>
  </w:style>
  <w:style w:type="paragraph" w:styleId="NormalIndent">
    <w:name w:val="Normal Indent"/>
    <w:basedOn w:val="Normal"/>
    <w:semiHidden/>
    <w:rsid w:val="00A239FE"/>
    <w:pPr>
      <w:ind w:left="720"/>
    </w:pPr>
  </w:style>
  <w:style w:type="paragraph" w:styleId="NoteHeading">
    <w:name w:val="Note Heading"/>
    <w:basedOn w:val="Normal"/>
    <w:next w:val="Normal"/>
    <w:link w:val="NoteHeadingChar"/>
    <w:semiHidden/>
    <w:rsid w:val="00A239FE"/>
  </w:style>
  <w:style w:type="character" w:customStyle="1" w:styleId="NoteHeadingChar">
    <w:name w:val="Note Heading Char"/>
    <w:basedOn w:val="DefaultParagraphFont"/>
    <w:link w:val="NoteHeading"/>
    <w:semiHidden/>
    <w:rsid w:val="00A239FE"/>
    <w:rPr>
      <w:rFonts w:ascii="Times New Roman" w:eastAsia="Times New Roman" w:hAnsi="Times New Roman" w:cs="Times New Roman"/>
      <w:kern w:val="0"/>
      <w:sz w:val="24"/>
      <w:szCs w:val="24"/>
      <w:lang w:eastAsia="en-US"/>
    </w:rPr>
  </w:style>
  <w:style w:type="paragraph" w:styleId="PlainText">
    <w:name w:val="Plain Text"/>
    <w:basedOn w:val="Normal"/>
    <w:link w:val="PlainTextChar"/>
    <w:semiHidden/>
    <w:rsid w:val="00A239FE"/>
    <w:rPr>
      <w:rFonts w:ascii="Courier New" w:hAnsi="Courier New" w:cs="Courier New"/>
      <w:sz w:val="20"/>
      <w:szCs w:val="20"/>
    </w:rPr>
  </w:style>
  <w:style w:type="character" w:customStyle="1" w:styleId="PlainTextChar">
    <w:name w:val="Plain Text Char"/>
    <w:link w:val="PlainText"/>
    <w:semiHidden/>
    <w:rsid w:val="00A239FE"/>
    <w:rPr>
      <w:rFonts w:ascii="Courier New" w:eastAsia="Times New Roman" w:hAnsi="Courier New" w:cs="Courier New"/>
      <w:kern w:val="0"/>
      <w:sz w:val="20"/>
      <w:szCs w:val="20"/>
      <w:lang w:eastAsia="en-US"/>
    </w:rPr>
  </w:style>
  <w:style w:type="paragraph" w:styleId="Salutation">
    <w:name w:val="Salutation"/>
    <w:basedOn w:val="Normal"/>
    <w:next w:val="Normal"/>
    <w:link w:val="SalutationChar"/>
    <w:semiHidden/>
    <w:rsid w:val="00A239FE"/>
  </w:style>
  <w:style w:type="character" w:customStyle="1" w:styleId="SalutationChar">
    <w:name w:val="Salutation Char"/>
    <w:link w:val="Salutation"/>
    <w:semiHidden/>
    <w:rsid w:val="00A239FE"/>
    <w:rPr>
      <w:rFonts w:ascii="Times New Roman" w:eastAsia="Times New Roman" w:hAnsi="Times New Roman" w:cs="Times New Roman"/>
      <w:kern w:val="0"/>
      <w:sz w:val="24"/>
      <w:szCs w:val="24"/>
      <w:lang w:eastAsia="en-US"/>
    </w:rPr>
  </w:style>
  <w:style w:type="paragraph" w:styleId="Signature">
    <w:name w:val="Signature"/>
    <w:basedOn w:val="Normal"/>
    <w:link w:val="SignatureChar"/>
    <w:semiHidden/>
    <w:rsid w:val="00A239FE"/>
    <w:pPr>
      <w:ind w:left="4320"/>
    </w:pPr>
  </w:style>
  <w:style w:type="character" w:customStyle="1" w:styleId="SignatureChar">
    <w:name w:val="Signature Char"/>
    <w:link w:val="Signature"/>
    <w:semiHidden/>
    <w:rsid w:val="00A239FE"/>
    <w:rPr>
      <w:rFonts w:ascii="Times New Roman" w:eastAsia="Times New Roman" w:hAnsi="Times New Roman" w:cs="Times New Roman"/>
      <w:kern w:val="0"/>
      <w:sz w:val="24"/>
      <w:szCs w:val="24"/>
      <w:lang w:eastAsia="en-US"/>
    </w:rPr>
  </w:style>
  <w:style w:type="character" w:styleId="Strong">
    <w:name w:val="Strong"/>
    <w:qFormat/>
    <w:rsid w:val="00A239FE"/>
    <w:rPr>
      <w:rFonts w:ascii="Times New Roman" w:hAnsi="Times New Roman"/>
      <w:b/>
      <w:bCs/>
      <w:sz w:val="24"/>
    </w:rPr>
  </w:style>
  <w:style w:type="paragraph" w:styleId="Subtitle">
    <w:name w:val="Subtitle"/>
    <w:basedOn w:val="Normal"/>
    <w:link w:val="SubtitleChar"/>
    <w:qFormat/>
    <w:rsid w:val="00A239FE"/>
    <w:pPr>
      <w:spacing w:after="60"/>
      <w:jc w:val="center"/>
      <w:outlineLvl w:val="1"/>
    </w:pPr>
    <w:rPr>
      <w:rFonts w:cs="Arial"/>
    </w:rPr>
  </w:style>
  <w:style w:type="character" w:customStyle="1" w:styleId="SubtitleChar">
    <w:name w:val="Subtitle Char"/>
    <w:link w:val="Subtitle"/>
    <w:rsid w:val="00A239FE"/>
    <w:rPr>
      <w:rFonts w:ascii="Times New Roman" w:eastAsia="Times New Roman" w:hAnsi="Times New Roman" w:cs="Arial"/>
      <w:kern w:val="0"/>
      <w:sz w:val="24"/>
      <w:szCs w:val="24"/>
      <w:lang w:eastAsia="en-US"/>
    </w:rPr>
  </w:style>
  <w:style w:type="paragraph" w:styleId="TableofAuthorities">
    <w:name w:val="table of authorities"/>
    <w:basedOn w:val="Normal"/>
    <w:next w:val="Normal"/>
    <w:semiHidden/>
    <w:rsid w:val="00A239FE"/>
    <w:pPr>
      <w:ind w:left="240" w:hanging="240"/>
    </w:pPr>
  </w:style>
  <w:style w:type="paragraph" w:styleId="TableofFigures">
    <w:name w:val="table of figures"/>
    <w:basedOn w:val="Normal"/>
    <w:next w:val="Normal"/>
    <w:rsid w:val="00A239FE"/>
    <w:pPr>
      <w:tabs>
        <w:tab w:val="left" w:pos="1440"/>
        <w:tab w:val="right" w:leader="dot" w:pos="9000"/>
      </w:tabs>
      <w:spacing w:before="60"/>
      <w:ind w:left="1440" w:right="360" w:hanging="1080"/>
    </w:pPr>
    <w:rPr>
      <w:rFonts w:eastAsia="MS Gothic"/>
    </w:rPr>
  </w:style>
  <w:style w:type="paragraph" w:styleId="TOAHeading">
    <w:name w:val="toa heading"/>
    <w:basedOn w:val="Normal"/>
    <w:next w:val="Normal"/>
    <w:semiHidden/>
    <w:rsid w:val="00A239FE"/>
    <w:pPr>
      <w:spacing w:before="120"/>
    </w:pPr>
    <w:rPr>
      <w:rFonts w:ascii="Arial" w:hAnsi="Arial" w:cs="Arial"/>
      <w:b/>
      <w:bCs/>
    </w:rPr>
  </w:style>
  <w:style w:type="paragraph" w:customStyle="1" w:styleId="Heading1NoTOC">
    <w:name w:val="Heading 1 No TOC"/>
    <w:next w:val="Paragraph"/>
    <w:rsid w:val="00A239FE"/>
    <w:pPr>
      <w:keepNext/>
      <w:keepLines/>
      <w:spacing w:before="60" w:after="240" w:line="240" w:lineRule="auto"/>
    </w:pPr>
    <w:rPr>
      <w:rFonts w:ascii="Times New Roman" w:eastAsia="Times New Roman" w:hAnsi="Times New Roman" w:cs="Arial"/>
      <w:b/>
      <w:bCs/>
      <w:caps/>
      <w:kern w:val="32"/>
      <w:sz w:val="24"/>
      <w:szCs w:val="48"/>
      <w:lang w:eastAsia="en-US"/>
    </w:rPr>
  </w:style>
  <w:style w:type="character" w:customStyle="1" w:styleId="Citation1">
    <w:name w:val="Citation1"/>
    <w:rsid w:val="00A239FE"/>
    <w:rPr>
      <w:rFonts w:ascii="Times New Roman" w:hAnsi="Times New Roman"/>
      <w:sz w:val="24"/>
      <w:vertAlign w:val="superscript"/>
    </w:rPr>
  </w:style>
  <w:style w:type="table" w:styleId="TableGrid">
    <w:name w:val="Table Grid"/>
    <w:basedOn w:val="TableNormal"/>
    <w:uiPriority w:val="59"/>
    <w:rsid w:val="00A239FE"/>
    <w:pPr>
      <w:spacing w:after="0" w:line="240" w:lineRule="auto"/>
    </w:pPr>
    <w:rPr>
      <w:rFonts w:ascii="Times New Roman" w:eastAsia="Times New Roman"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semiHidden/>
    <w:rsid w:val="00A239FE"/>
    <w:pPr>
      <w:spacing w:after="0" w:line="240" w:lineRule="auto"/>
    </w:pPr>
    <w:rPr>
      <w:rFonts w:ascii="Times New Roman" w:eastAsia="Times New Roman"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239FE"/>
    <w:pPr>
      <w:spacing w:after="0" w:line="240" w:lineRule="auto"/>
    </w:pPr>
    <w:rPr>
      <w:rFonts w:ascii="Times New Roman" w:eastAsia="Times New Roman"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239FE"/>
    <w:pPr>
      <w:spacing w:after="0" w:line="240" w:lineRule="auto"/>
    </w:pPr>
    <w:rPr>
      <w:rFonts w:ascii="Times New Roman" w:eastAsia="Times New Roman"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239FE"/>
    <w:pPr>
      <w:spacing w:after="0" w:line="240" w:lineRule="auto"/>
    </w:pPr>
    <w:rPr>
      <w:rFonts w:ascii="Times New Roman" w:eastAsia="Times New Roman"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239FE"/>
    <w:pPr>
      <w:spacing w:after="0" w:line="240" w:lineRule="auto"/>
    </w:pPr>
    <w:rPr>
      <w:rFonts w:ascii="Times New Roman" w:eastAsia="Times New Roman"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239FE"/>
    <w:pPr>
      <w:spacing w:after="0" w:line="240" w:lineRule="auto"/>
    </w:pPr>
    <w:rPr>
      <w:rFonts w:ascii="Times New Roman" w:eastAsia="Times New Roman"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239FE"/>
    <w:pPr>
      <w:spacing w:after="0" w:line="240" w:lineRule="auto"/>
    </w:pPr>
    <w:rPr>
      <w:rFonts w:ascii="Times New Roman" w:eastAsia="Times New Roman"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239FE"/>
    <w:pPr>
      <w:spacing w:after="0" w:line="240" w:lineRule="auto"/>
    </w:pPr>
    <w:rPr>
      <w:rFonts w:ascii="Times New Roman" w:eastAsia="Times New Roman"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rsid w:val="00A239FE"/>
    <w:pPr>
      <w:numPr>
        <w:numId w:val="2"/>
      </w:numPr>
    </w:pPr>
  </w:style>
  <w:style w:type="paragraph" w:styleId="BlockText">
    <w:name w:val="Block Text"/>
    <w:basedOn w:val="Normal"/>
    <w:rsid w:val="00A239FE"/>
    <w:pPr>
      <w:spacing w:after="120"/>
      <w:ind w:left="1440" w:right="1440"/>
    </w:pPr>
  </w:style>
  <w:style w:type="character" w:customStyle="1" w:styleId="Instructions">
    <w:name w:val="Instructions"/>
    <w:rsid w:val="00570C8F"/>
    <w:rPr>
      <w:rFonts w:ascii="Calibri" w:hAnsi="Calibri"/>
      <w:vanish/>
      <w:color w:val="C00000"/>
    </w:rPr>
  </w:style>
  <w:style w:type="numbering" w:styleId="1ai">
    <w:name w:val="Outline List 1"/>
    <w:basedOn w:val="NoList"/>
    <w:rsid w:val="00A239FE"/>
    <w:pPr>
      <w:numPr>
        <w:numId w:val="3"/>
      </w:numPr>
    </w:pPr>
  </w:style>
  <w:style w:type="numbering" w:styleId="ArticleSection">
    <w:name w:val="Outline List 3"/>
    <w:basedOn w:val="NoList"/>
    <w:rsid w:val="00A239FE"/>
    <w:pPr>
      <w:numPr>
        <w:numId w:val="4"/>
      </w:numPr>
    </w:pPr>
  </w:style>
  <w:style w:type="character" w:customStyle="1" w:styleId="ParagraphChar">
    <w:name w:val="Paragraph Char"/>
    <w:link w:val="Paragraph"/>
    <w:rsid w:val="00A239FE"/>
    <w:rPr>
      <w:rFonts w:ascii="Times New Roman" w:eastAsia="MS Gothic" w:hAnsi="Times New Roman" w:cs="Times New Roman"/>
      <w:kern w:val="0"/>
      <w:sz w:val="24"/>
      <w:szCs w:val="24"/>
      <w:lang w:eastAsia="en-US"/>
    </w:rPr>
  </w:style>
  <w:style w:type="character" w:styleId="PlaceholderText">
    <w:name w:val="Placeholder Text"/>
    <w:uiPriority w:val="99"/>
    <w:semiHidden/>
    <w:rsid w:val="00A239FE"/>
    <w:rPr>
      <w:color w:val="808080"/>
    </w:rPr>
  </w:style>
  <w:style w:type="paragraph" w:styleId="TOCHeading">
    <w:name w:val="TOC Heading"/>
    <w:basedOn w:val="TOCTitle"/>
    <w:next w:val="Normal"/>
    <w:uiPriority w:val="39"/>
    <w:semiHidden/>
    <w:unhideWhenUsed/>
    <w:qFormat/>
    <w:rsid w:val="00A239FE"/>
    <w:pPr>
      <w:spacing w:before="480" w:after="0" w:line="276" w:lineRule="auto"/>
    </w:pPr>
    <w:rPr>
      <w:rFonts w:ascii="Cambria" w:eastAsia="Malgun Gothic" w:hAnsi="Cambria" w:cs="Times New Roman"/>
      <w:caps/>
      <w:color w:val="000000"/>
      <w:kern w:val="0"/>
    </w:rPr>
  </w:style>
  <w:style w:type="paragraph" w:customStyle="1" w:styleId="Attachment">
    <w:name w:val="Attachment"/>
    <w:basedOn w:val="Appendix"/>
    <w:next w:val="Paragraph"/>
    <w:qFormat/>
    <w:rsid w:val="00A239FE"/>
    <w:pPr>
      <w:numPr>
        <w:numId w:val="7"/>
      </w:numPr>
      <w:tabs>
        <w:tab w:val="left" w:pos="2160"/>
      </w:tabs>
      <w:ind w:left="2160" w:hanging="2160"/>
    </w:pPr>
    <w:rPr>
      <w:rFonts w:cs="Times New Roman"/>
    </w:rPr>
  </w:style>
  <w:style w:type="paragraph" w:customStyle="1" w:styleId="ListLetter4">
    <w:name w:val="List Letter 4"/>
    <w:qFormat/>
    <w:rsid w:val="00A239FE"/>
    <w:pPr>
      <w:numPr>
        <w:numId w:val="17"/>
      </w:numPr>
      <w:spacing w:after="0" w:line="240" w:lineRule="auto"/>
      <w:ind w:left="1440"/>
    </w:pPr>
    <w:rPr>
      <w:rFonts w:ascii="Times New Roman" w:eastAsia="MS Gothic" w:hAnsi="Times New Roman" w:cs="Arial"/>
      <w:bCs/>
      <w:iCs/>
      <w:kern w:val="0"/>
      <w:sz w:val="24"/>
      <w:szCs w:val="48"/>
      <w:lang w:eastAsia="en-US"/>
    </w:rPr>
  </w:style>
  <w:style w:type="numbering" w:customStyle="1" w:styleId="ListLetter4b">
    <w:name w:val="List Letter 4b"/>
    <w:uiPriority w:val="99"/>
    <w:rsid w:val="00A239FE"/>
    <w:pPr>
      <w:numPr>
        <w:numId w:val="13"/>
      </w:numPr>
    </w:pPr>
  </w:style>
  <w:style w:type="paragraph" w:customStyle="1" w:styleId="ListLetter5">
    <w:name w:val="List Letter 5"/>
    <w:qFormat/>
    <w:rsid w:val="00A239FE"/>
    <w:pPr>
      <w:numPr>
        <w:numId w:val="18"/>
      </w:numPr>
      <w:tabs>
        <w:tab w:val="left" w:pos="1800"/>
      </w:tabs>
      <w:spacing w:before="60" w:after="0" w:line="240" w:lineRule="auto"/>
      <w:ind w:left="1800"/>
    </w:pPr>
    <w:rPr>
      <w:rFonts w:ascii="Times New Roman" w:eastAsia="Times New Roman" w:hAnsi="Times New Roman" w:cs="Times New Roman"/>
      <w:kern w:val="0"/>
      <w:sz w:val="24"/>
      <w:szCs w:val="24"/>
      <w:lang w:eastAsia="en-US"/>
    </w:rPr>
  </w:style>
  <w:style w:type="paragraph" w:customStyle="1" w:styleId="ListNumber4Roman">
    <w:name w:val="List Number 4 Roman"/>
    <w:qFormat/>
    <w:rsid w:val="00A239FE"/>
    <w:pPr>
      <w:numPr>
        <w:numId w:val="19"/>
      </w:numPr>
      <w:spacing w:before="60" w:after="0" w:line="240" w:lineRule="auto"/>
    </w:pPr>
    <w:rPr>
      <w:rFonts w:ascii="Times New Roman" w:eastAsia="MS Gothic" w:hAnsi="Times New Roman" w:cs="Arial"/>
      <w:bCs/>
      <w:kern w:val="0"/>
      <w:sz w:val="24"/>
      <w:szCs w:val="32"/>
      <w:lang w:eastAsia="en-US"/>
    </w:rPr>
  </w:style>
  <w:style w:type="paragraph" w:customStyle="1" w:styleId="ListNumberRoman">
    <w:name w:val="List Number Roman"/>
    <w:qFormat/>
    <w:rsid w:val="00A239FE"/>
    <w:pPr>
      <w:numPr>
        <w:numId w:val="21"/>
      </w:numPr>
      <w:spacing w:before="60" w:after="0" w:line="240" w:lineRule="auto"/>
    </w:pPr>
    <w:rPr>
      <w:rFonts w:ascii="Times New Roman" w:eastAsia="Times New Roman" w:hAnsi="Times New Roman" w:cs="Times New Roman"/>
      <w:kern w:val="0"/>
      <w:sz w:val="24"/>
      <w:szCs w:val="24"/>
      <w:lang w:eastAsia="en-US"/>
    </w:rPr>
  </w:style>
  <w:style w:type="paragraph" w:customStyle="1" w:styleId="ListNumber2Roman">
    <w:name w:val="List Number 2 Roman"/>
    <w:qFormat/>
    <w:rsid w:val="00A239FE"/>
    <w:pPr>
      <w:numPr>
        <w:numId w:val="12"/>
      </w:numPr>
      <w:spacing w:before="60" w:after="0" w:line="240" w:lineRule="auto"/>
    </w:pPr>
    <w:rPr>
      <w:rFonts w:ascii="Times New Roman" w:eastAsia="Times New Roman" w:hAnsi="Times New Roman" w:cs="Times New Roman"/>
      <w:kern w:val="0"/>
      <w:sz w:val="24"/>
      <w:szCs w:val="24"/>
      <w:lang w:eastAsia="en-US"/>
    </w:rPr>
  </w:style>
  <w:style w:type="numbering" w:customStyle="1" w:styleId="Style1">
    <w:name w:val="Style1"/>
    <w:uiPriority w:val="99"/>
    <w:rsid w:val="00A239FE"/>
    <w:pPr>
      <w:numPr>
        <w:numId w:val="7"/>
      </w:numPr>
    </w:pPr>
  </w:style>
  <w:style w:type="paragraph" w:customStyle="1" w:styleId="ListNumber3Roman">
    <w:name w:val="List Number 3 Roman"/>
    <w:qFormat/>
    <w:rsid w:val="00A239FE"/>
    <w:pPr>
      <w:numPr>
        <w:numId w:val="23"/>
      </w:numPr>
      <w:spacing w:before="60" w:after="0" w:line="240" w:lineRule="auto"/>
    </w:pPr>
    <w:rPr>
      <w:rFonts w:ascii="Times New Roman" w:eastAsia="MS Gothic" w:hAnsi="Times New Roman" w:cs="Arial"/>
      <w:bCs/>
      <w:kern w:val="0"/>
      <w:sz w:val="24"/>
      <w:szCs w:val="32"/>
      <w:lang w:eastAsia="en-US"/>
    </w:rPr>
  </w:style>
  <w:style w:type="paragraph" w:customStyle="1" w:styleId="ListNumber5Roman">
    <w:name w:val="List Number 5 Roman"/>
    <w:qFormat/>
    <w:rsid w:val="00A239FE"/>
    <w:pPr>
      <w:numPr>
        <w:numId w:val="20"/>
      </w:numPr>
      <w:spacing w:before="60" w:after="0" w:line="240" w:lineRule="auto"/>
    </w:pPr>
    <w:rPr>
      <w:rFonts w:ascii="Times New Roman" w:eastAsia="MS Gothic" w:hAnsi="Times New Roman" w:cs="Arial"/>
      <w:bCs/>
      <w:kern w:val="0"/>
      <w:sz w:val="24"/>
      <w:szCs w:val="32"/>
      <w:lang w:eastAsia="en-US"/>
    </w:rPr>
  </w:style>
  <w:style w:type="character" w:customStyle="1" w:styleId="SuggestedOptional">
    <w:name w:val="Suggested Optional"/>
    <w:qFormat/>
    <w:rsid w:val="00BD4CE3"/>
    <w:rPr>
      <w:rFonts w:ascii="Arial" w:hAnsi="Arial"/>
      <w:vanish w:val="0"/>
      <w:color w:val="0000FF"/>
    </w:rPr>
  </w:style>
  <w:style w:type="paragraph" w:customStyle="1" w:styleId="ParagraphBold">
    <w:name w:val="Paragraph Bold"/>
    <w:next w:val="Paragraph"/>
    <w:qFormat/>
    <w:rsid w:val="00A239FE"/>
    <w:pPr>
      <w:spacing w:before="60" w:after="240" w:line="240" w:lineRule="auto"/>
    </w:pPr>
    <w:rPr>
      <w:rFonts w:ascii="Times New Roman" w:eastAsia="MS Gothic" w:hAnsi="Times New Roman" w:cs="Times New Roman"/>
      <w:b/>
      <w:kern w:val="0"/>
      <w:sz w:val="24"/>
      <w:szCs w:val="24"/>
      <w:lang w:eastAsia="en-US"/>
    </w:rPr>
  </w:style>
  <w:style w:type="paragraph" w:customStyle="1" w:styleId="ParagraphBoldItalic">
    <w:name w:val="Paragraph Bold Italic"/>
    <w:next w:val="Paragraph"/>
    <w:qFormat/>
    <w:rsid w:val="00A239FE"/>
    <w:pPr>
      <w:widowControl w:val="0"/>
      <w:spacing w:before="60" w:after="240" w:line="240" w:lineRule="auto"/>
    </w:pPr>
    <w:rPr>
      <w:rFonts w:ascii="Times New Roman" w:eastAsia="MS Gothic" w:hAnsi="Times New Roman" w:cs="Times New Roman"/>
      <w:b/>
      <w:i/>
      <w:kern w:val="0"/>
      <w:sz w:val="24"/>
      <w:szCs w:val="24"/>
      <w:lang w:eastAsia="en-US"/>
    </w:rPr>
  </w:style>
  <w:style w:type="paragraph" w:customStyle="1" w:styleId="ParagraphBoldUnderline">
    <w:name w:val="Paragraph Bold Underline"/>
    <w:next w:val="Paragraph"/>
    <w:qFormat/>
    <w:rsid w:val="00A239FE"/>
    <w:pPr>
      <w:spacing w:before="60" w:after="240" w:line="240" w:lineRule="auto"/>
    </w:pPr>
    <w:rPr>
      <w:rFonts w:ascii="Times New Roman" w:eastAsia="MS Gothic" w:hAnsi="Times New Roman" w:cs="Times New Roman"/>
      <w:b/>
      <w:kern w:val="0"/>
      <w:sz w:val="24"/>
      <w:szCs w:val="24"/>
      <w:u w:val="single"/>
      <w:lang w:eastAsia="en-US"/>
    </w:rPr>
  </w:style>
  <w:style w:type="paragraph" w:styleId="ListParagraph">
    <w:name w:val="List Paragraph"/>
    <w:link w:val="ListParagraphChar"/>
    <w:uiPriority w:val="34"/>
    <w:qFormat/>
    <w:rsid w:val="00A239FE"/>
    <w:pPr>
      <w:spacing w:after="0" w:line="240" w:lineRule="auto"/>
      <w:ind w:left="720"/>
    </w:pPr>
    <w:rPr>
      <w:rFonts w:ascii="Times New Roman" w:eastAsia="Times New Roman" w:hAnsi="Times New Roman" w:cs="Times New Roman"/>
      <w:kern w:val="0"/>
      <w:sz w:val="24"/>
      <w:szCs w:val="24"/>
      <w:lang w:eastAsia="en-US"/>
    </w:rPr>
  </w:style>
  <w:style w:type="paragraph" w:customStyle="1" w:styleId="TableCellCenter10pt">
    <w:name w:val="Table Cell Center 10 pt"/>
    <w:qFormat/>
    <w:rsid w:val="00A239FE"/>
    <w:pPr>
      <w:keepLines/>
      <w:spacing w:after="0" w:line="240" w:lineRule="exact"/>
      <w:jc w:val="center"/>
    </w:pPr>
    <w:rPr>
      <w:rFonts w:ascii="Times New Roman" w:eastAsia="MS Gothic" w:hAnsi="Times New Roman" w:cs="Times New Roman"/>
      <w:kern w:val="0"/>
      <w:sz w:val="20"/>
      <w:szCs w:val="24"/>
      <w:lang w:eastAsia="en-US"/>
    </w:rPr>
  </w:style>
  <w:style w:type="paragraph" w:customStyle="1" w:styleId="TableCellDecimal10pt">
    <w:name w:val="Table Cell Decimal 10 pt"/>
    <w:qFormat/>
    <w:rsid w:val="00A239FE"/>
    <w:pPr>
      <w:tabs>
        <w:tab w:val="decimal" w:pos="540"/>
      </w:tabs>
      <w:spacing w:after="0" w:line="240" w:lineRule="auto"/>
    </w:pPr>
    <w:rPr>
      <w:rFonts w:ascii="Times New Roman" w:eastAsia="MS Gothic" w:hAnsi="Times New Roman" w:cs="Times New Roman"/>
      <w:kern w:val="0"/>
      <w:sz w:val="20"/>
      <w:szCs w:val="24"/>
      <w:lang w:eastAsia="en-US"/>
    </w:rPr>
  </w:style>
  <w:style w:type="paragraph" w:customStyle="1" w:styleId="TableCellLeft10pt">
    <w:name w:val="Table Cell Left 10 pt"/>
    <w:link w:val="TableCellLeft10ptChar"/>
    <w:qFormat/>
    <w:rsid w:val="00A239FE"/>
    <w:pPr>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Center10pt">
    <w:name w:val="Table Col Heading Center 10 pt"/>
    <w:qFormat/>
    <w:rsid w:val="00A239FE"/>
    <w:pPr>
      <w:keepNext/>
      <w:keepLines/>
      <w:spacing w:after="0" w:line="240" w:lineRule="auto"/>
      <w:jc w:val="center"/>
    </w:pPr>
    <w:rPr>
      <w:rFonts w:ascii="Times New Roman" w:eastAsia="MS Gothic" w:hAnsi="Times New Roman" w:cs="Times New Roman"/>
      <w:kern w:val="0"/>
      <w:sz w:val="20"/>
      <w:szCs w:val="24"/>
      <w:lang w:eastAsia="en-US"/>
    </w:rPr>
  </w:style>
  <w:style w:type="paragraph" w:customStyle="1" w:styleId="TableColHeadingLeft10pt">
    <w:name w:val="Table Col Heading Left 10 pt"/>
    <w:qFormat/>
    <w:rsid w:val="00A239FE"/>
    <w:pPr>
      <w:keepNext/>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Right10pt">
    <w:name w:val="Table Col Heading Right 10 pt"/>
    <w:qFormat/>
    <w:rsid w:val="00A239FE"/>
    <w:pPr>
      <w:keepNext/>
      <w:keepLines/>
      <w:spacing w:after="0" w:line="240" w:lineRule="auto"/>
      <w:jc w:val="right"/>
    </w:pPr>
    <w:rPr>
      <w:rFonts w:ascii="Times New Roman" w:eastAsia="MS Gothic" w:hAnsi="Times New Roman" w:cs="Times New Roman"/>
      <w:kern w:val="0"/>
      <w:sz w:val="20"/>
      <w:szCs w:val="24"/>
      <w:lang w:eastAsia="en-US"/>
    </w:rPr>
  </w:style>
  <w:style w:type="paragraph" w:customStyle="1" w:styleId="TableFootnoteLetter9pt">
    <w:name w:val="Table Footnote Letter 9 pt"/>
    <w:rsid w:val="00A239FE"/>
    <w:pPr>
      <w:numPr>
        <w:numId w:val="22"/>
      </w:numPr>
      <w:spacing w:after="0" w:line="240" w:lineRule="auto"/>
    </w:pPr>
    <w:rPr>
      <w:rFonts w:ascii="Times New Roman" w:eastAsia="MS Gothic" w:hAnsi="Times New Roman" w:cs="Times New Roman"/>
      <w:kern w:val="0"/>
      <w:sz w:val="18"/>
      <w:szCs w:val="24"/>
      <w:lang w:eastAsia="en-US"/>
    </w:rPr>
  </w:style>
  <w:style w:type="paragraph" w:customStyle="1" w:styleId="TableHeadingTextCenter10pt">
    <w:name w:val="Table Heading Text Center 10 pt"/>
    <w:rsid w:val="00A239FE"/>
    <w:pPr>
      <w:spacing w:after="0" w:line="240" w:lineRule="auto"/>
      <w:jc w:val="center"/>
    </w:pPr>
    <w:rPr>
      <w:rFonts w:ascii="Times New Roman" w:eastAsia="MS Gothic" w:hAnsi="Times New Roman" w:cs="Times New Roman"/>
      <w:b/>
      <w:kern w:val="0"/>
      <w:sz w:val="20"/>
      <w:szCs w:val="48"/>
      <w:lang w:eastAsia="en-US"/>
    </w:rPr>
  </w:style>
  <w:style w:type="paragraph" w:customStyle="1" w:styleId="TableHeadingTextLeft10pt">
    <w:name w:val="Table Heading Text Left 10 pt"/>
    <w:qFormat/>
    <w:rsid w:val="00A239FE"/>
    <w:pPr>
      <w:spacing w:after="0" w:line="240" w:lineRule="auto"/>
    </w:pPr>
    <w:rPr>
      <w:rFonts w:ascii="Times New Roman" w:eastAsia="MS Gothic" w:hAnsi="Times New Roman" w:cs="Times New Roman"/>
      <w:b/>
      <w:kern w:val="0"/>
      <w:sz w:val="20"/>
      <w:szCs w:val="48"/>
      <w:lang w:eastAsia="en-US"/>
    </w:rPr>
  </w:style>
  <w:style w:type="paragraph" w:customStyle="1" w:styleId="TableListBullet10pt">
    <w:name w:val="Table List Bullet 10 pt"/>
    <w:qFormat/>
    <w:rsid w:val="00A239FE"/>
    <w:pPr>
      <w:numPr>
        <w:numId w:val="13"/>
      </w:numPr>
      <w:spacing w:after="0" w:line="240" w:lineRule="auto"/>
      <w:ind w:left="259" w:hanging="187"/>
    </w:pPr>
    <w:rPr>
      <w:rFonts w:ascii="Times New Roman" w:eastAsia="MS Gothic" w:hAnsi="Times New Roman" w:cs="Times New Roman"/>
      <w:kern w:val="0"/>
      <w:sz w:val="20"/>
      <w:szCs w:val="48"/>
      <w:lang w:eastAsia="en-US"/>
    </w:rPr>
  </w:style>
  <w:style w:type="paragraph" w:customStyle="1" w:styleId="TableListNumber10pt">
    <w:name w:val="Table List Number 10 pt"/>
    <w:qFormat/>
    <w:rsid w:val="00A239FE"/>
    <w:pPr>
      <w:numPr>
        <w:numId w:val="14"/>
      </w:numPr>
      <w:spacing w:after="0" w:line="240" w:lineRule="auto"/>
    </w:pPr>
    <w:rPr>
      <w:rFonts w:ascii="Times New Roman" w:eastAsia="MS Gothic" w:hAnsi="Times New Roman" w:cs="Times New Roman"/>
      <w:kern w:val="0"/>
      <w:sz w:val="20"/>
      <w:szCs w:val="48"/>
      <w:lang w:eastAsia="en-US"/>
    </w:rPr>
  </w:style>
  <w:style w:type="paragraph" w:customStyle="1" w:styleId="TableNote9pt">
    <w:name w:val="Table Note 9 pt"/>
    <w:next w:val="Paragraph"/>
    <w:qFormat/>
    <w:rsid w:val="00A239FE"/>
    <w:pPr>
      <w:keepLines/>
      <w:widowControl w:val="0"/>
      <w:tabs>
        <w:tab w:val="left" w:pos="360"/>
      </w:tabs>
      <w:spacing w:before="20" w:after="20" w:line="240" w:lineRule="auto"/>
      <w:ind w:left="360" w:hanging="360"/>
    </w:pPr>
    <w:rPr>
      <w:rFonts w:ascii="Times New Roman" w:eastAsia="MS Gothic" w:hAnsi="Times New Roman" w:cs="Times New Roman"/>
      <w:kern w:val="0"/>
      <w:sz w:val="18"/>
      <w:szCs w:val="48"/>
      <w:lang w:eastAsia="en-US"/>
    </w:rPr>
  </w:style>
  <w:style w:type="paragraph" w:customStyle="1" w:styleId="Heading3NoTOC">
    <w:name w:val="Heading 3 No TOC"/>
    <w:basedOn w:val="Heading3"/>
    <w:next w:val="Paragraph"/>
    <w:qFormat/>
    <w:rsid w:val="00A239FE"/>
    <w:pPr>
      <w:numPr>
        <w:ilvl w:val="0"/>
        <w:numId w:val="0"/>
      </w:numPr>
      <w:spacing w:before="0"/>
      <w:ind w:left="965" w:hanging="965"/>
      <w:outlineLvl w:val="9"/>
    </w:pPr>
  </w:style>
  <w:style w:type="paragraph" w:customStyle="1" w:styleId="Heading3Unnumbered">
    <w:name w:val="Heading 3 Unnumbered"/>
    <w:basedOn w:val="Heading3"/>
    <w:next w:val="Paragraph"/>
    <w:qFormat/>
    <w:rsid w:val="00A239FE"/>
    <w:pPr>
      <w:numPr>
        <w:ilvl w:val="0"/>
        <w:numId w:val="0"/>
      </w:numPr>
      <w:spacing w:before="0"/>
    </w:pPr>
  </w:style>
  <w:style w:type="paragraph" w:customStyle="1" w:styleId="Heading4Unnumbered">
    <w:name w:val="Heading 4 Unnumbered"/>
    <w:basedOn w:val="Heading4"/>
    <w:next w:val="Paragraph"/>
    <w:qFormat/>
    <w:rsid w:val="00A239FE"/>
    <w:pPr>
      <w:numPr>
        <w:ilvl w:val="0"/>
        <w:numId w:val="0"/>
      </w:numPr>
      <w:spacing w:before="0"/>
      <w:ind w:left="1195" w:hanging="1195"/>
    </w:pPr>
  </w:style>
  <w:style w:type="paragraph" w:customStyle="1" w:styleId="Heading5Unnumbered">
    <w:name w:val="Heading 5 Unnumbered"/>
    <w:basedOn w:val="Heading5"/>
    <w:next w:val="Paragraph"/>
    <w:qFormat/>
    <w:rsid w:val="00A239FE"/>
    <w:pPr>
      <w:numPr>
        <w:ilvl w:val="0"/>
        <w:numId w:val="0"/>
      </w:numPr>
      <w:spacing w:before="0"/>
    </w:pPr>
  </w:style>
  <w:style w:type="paragraph" w:customStyle="1" w:styleId="ParagraphSingle">
    <w:name w:val="Paragraph Single"/>
    <w:next w:val="Paragraph"/>
    <w:qFormat/>
    <w:rsid w:val="00A239FE"/>
    <w:pPr>
      <w:spacing w:after="0" w:line="240" w:lineRule="auto"/>
      <w:contextualSpacing/>
    </w:pPr>
    <w:rPr>
      <w:rFonts w:ascii="Times New Roman" w:eastAsia="Times New Roman" w:hAnsi="Times New Roman" w:cs="Arial"/>
      <w:bCs/>
      <w:kern w:val="32"/>
      <w:sz w:val="24"/>
      <w:szCs w:val="14"/>
      <w:lang w:eastAsia="en-US"/>
    </w:rPr>
  </w:style>
  <w:style w:type="paragraph" w:customStyle="1" w:styleId="TableTitleCenter">
    <w:name w:val="Table Title Center"/>
    <w:next w:val="ParagraphSingle"/>
    <w:qFormat/>
    <w:rsid w:val="00A239FE"/>
    <w:pPr>
      <w:keepLines/>
      <w:tabs>
        <w:tab w:val="left" w:pos="1728"/>
      </w:tabs>
      <w:spacing w:after="240" w:line="280" w:lineRule="exact"/>
      <w:ind w:left="1728" w:hanging="1728"/>
      <w:jc w:val="center"/>
    </w:pPr>
    <w:rPr>
      <w:rFonts w:ascii="Times New Roman" w:eastAsia="Times New Roman" w:hAnsi="Times New Roman" w:cs="Arial"/>
      <w:b/>
      <w:bCs/>
      <w:kern w:val="32"/>
      <w:sz w:val="24"/>
      <w:szCs w:val="14"/>
      <w:lang w:eastAsia="en-US"/>
    </w:rPr>
  </w:style>
  <w:style w:type="character" w:customStyle="1" w:styleId="Comments">
    <w:name w:val="Comments"/>
    <w:basedOn w:val="DefaultParagraphFont"/>
    <w:locked/>
    <w:rsid w:val="005B0140"/>
    <w:rPr>
      <w:rFonts w:eastAsia="MS Mincho"/>
      <w:i/>
      <w:color w:val="BF30B5"/>
      <w:sz w:val="24"/>
      <w:szCs w:val="24"/>
      <w:lang w:eastAsia="ja-JP"/>
    </w:rPr>
  </w:style>
  <w:style w:type="table" w:customStyle="1" w:styleId="TableGrid20">
    <w:name w:val="Table Grid2"/>
    <w:basedOn w:val="TableNormal"/>
    <w:next w:val="TableGrid"/>
    <w:uiPriority w:val="59"/>
    <w:rsid w:val="005B0140"/>
    <w:pPr>
      <w:spacing w:after="0" w:line="240" w:lineRule="auto"/>
    </w:pPr>
    <w:rPr>
      <w:rFonts w:ascii="Calibri" w:hAnsi="Calibri" w:cs="Arial"/>
      <w:kern w:val="0"/>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TVariable">
    <w:name w:val="CPT_Variable"/>
    <w:basedOn w:val="DefaultParagraphFont"/>
    <w:uiPriority w:val="1"/>
    <w:qFormat/>
    <w:rsid w:val="00F8238D"/>
    <w:rPr>
      <w:color w:val="0070C0"/>
    </w:rPr>
  </w:style>
  <w:style w:type="paragraph" w:customStyle="1" w:styleId="TableCellLeft10ptBold">
    <w:name w:val="Table Cell Left 10 pt Bold"/>
    <w:basedOn w:val="TableCellLeft10pt"/>
    <w:link w:val="TableCellLeft10ptBoldChar"/>
    <w:qFormat/>
    <w:rsid w:val="000F3B04"/>
    <w:rPr>
      <w:b/>
    </w:rPr>
  </w:style>
  <w:style w:type="character" w:customStyle="1" w:styleId="TableCellLeft10ptChar">
    <w:name w:val="Table Cell Left 10 pt Char"/>
    <w:basedOn w:val="DefaultParagraphFont"/>
    <w:link w:val="TableCellLeft10pt"/>
    <w:rsid w:val="000F3B04"/>
    <w:rPr>
      <w:rFonts w:ascii="Times New Roman" w:eastAsia="MS Gothic" w:hAnsi="Times New Roman" w:cs="Times New Roman"/>
      <w:kern w:val="0"/>
      <w:sz w:val="20"/>
      <w:szCs w:val="24"/>
      <w:lang w:eastAsia="en-US"/>
    </w:rPr>
  </w:style>
  <w:style w:type="character" w:customStyle="1" w:styleId="TableCellLeft10ptBoldChar">
    <w:name w:val="Table Cell Left 10 pt Bold Char"/>
    <w:basedOn w:val="TableCellLeft10ptChar"/>
    <w:link w:val="TableCellLeft10ptBold"/>
    <w:rsid w:val="000F3B04"/>
    <w:rPr>
      <w:rFonts w:ascii="Times New Roman" w:eastAsia="MS Gothic" w:hAnsi="Times New Roman" w:cs="Times New Roman"/>
      <w:b/>
      <w:kern w:val="0"/>
      <w:sz w:val="20"/>
      <w:szCs w:val="24"/>
      <w:lang w:eastAsia="en-US"/>
    </w:rPr>
  </w:style>
  <w:style w:type="paragraph" w:styleId="Revision">
    <w:name w:val="Revision"/>
    <w:hidden/>
    <w:uiPriority w:val="99"/>
    <w:semiHidden/>
    <w:rsid w:val="00F152A9"/>
    <w:pPr>
      <w:spacing w:after="0" w:line="240" w:lineRule="auto"/>
    </w:pPr>
    <w:rPr>
      <w:rFonts w:ascii="Times New Roman" w:eastAsia="Times New Roman" w:hAnsi="Times New Roman" w:cs="Times New Roman"/>
      <w:kern w:val="0"/>
      <w:sz w:val="24"/>
      <w:szCs w:val="24"/>
      <w:lang w:eastAsia="en-US"/>
    </w:rPr>
  </w:style>
  <w:style w:type="paragraph" w:customStyle="1" w:styleId="paragraph0">
    <w:name w:val="paragraph"/>
    <w:basedOn w:val="Normal"/>
    <w:rsid w:val="00D4414A"/>
    <w:pPr>
      <w:spacing w:before="100" w:beforeAutospacing="1" w:after="100" w:afterAutospacing="1"/>
    </w:pPr>
    <w:rPr>
      <w:rFonts w:ascii="MS PGothic" w:eastAsia="MS PGothic" w:hAnsi="MS PGothic" w:cs="MS PGothic"/>
      <w:lang w:eastAsia="ja-JP"/>
    </w:rPr>
  </w:style>
  <w:style w:type="character" w:customStyle="1" w:styleId="normaltextrun">
    <w:name w:val="normaltextrun"/>
    <w:basedOn w:val="DefaultParagraphFont"/>
    <w:rsid w:val="00D4414A"/>
  </w:style>
  <w:style w:type="character" w:customStyle="1" w:styleId="eop">
    <w:name w:val="eop"/>
    <w:basedOn w:val="DefaultParagraphFont"/>
    <w:rsid w:val="00D4414A"/>
  </w:style>
  <w:style w:type="paragraph" w:customStyle="1" w:styleId="InstructionalTExt">
    <w:name w:val="Instructional TExt"/>
    <w:basedOn w:val="Normal"/>
    <w:qFormat/>
    <w:rsid w:val="00CE13EE"/>
    <w:pPr>
      <w:spacing w:before="120" w:after="120" w:line="300" w:lineRule="atLeast"/>
    </w:pPr>
    <w:rPr>
      <w:rFonts w:asciiTheme="minorHAnsi" w:eastAsia="MS Mincho" w:hAnsiTheme="minorHAnsi"/>
      <w:color w:val="C00000"/>
    </w:rPr>
  </w:style>
  <w:style w:type="paragraph" w:customStyle="1" w:styleId="01Heading1">
    <w:name w:val="01Heading 1"/>
    <w:next w:val="Normal"/>
    <w:qFormat/>
    <w:rsid w:val="007C77CF"/>
    <w:pPr>
      <w:keepNext/>
      <w:keepLines/>
      <w:numPr>
        <w:numId w:val="31"/>
      </w:numPr>
      <w:tabs>
        <w:tab w:val="clear" w:pos="851"/>
        <w:tab w:val="num" w:pos="360"/>
      </w:tabs>
      <w:spacing w:before="240" w:after="60" w:line="300" w:lineRule="atLeast"/>
      <w:ind w:left="0" w:firstLine="0"/>
      <w:outlineLvl w:val="0"/>
    </w:pPr>
    <w:rPr>
      <w:rFonts w:ascii="Times New Roman" w:eastAsia="MS Mincho" w:hAnsi="Times New Roman" w:cs="Times New Roman"/>
      <w:b/>
      <w:caps/>
      <w:kern w:val="0"/>
      <w:sz w:val="28"/>
      <w:szCs w:val="28"/>
      <w:lang w:eastAsia="en-US"/>
    </w:rPr>
  </w:style>
  <w:style w:type="paragraph" w:customStyle="1" w:styleId="02Heading2">
    <w:name w:val="02Heading 2"/>
    <w:next w:val="Normal"/>
    <w:qFormat/>
    <w:rsid w:val="007C77CF"/>
    <w:pPr>
      <w:keepNext/>
      <w:keepLines/>
      <w:numPr>
        <w:ilvl w:val="1"/>
        <w:numId w:val="31"/>
      </w:numPr>
      <w:spacing w:before="120" w:after="60" w:line="300" w:lineRule="atLeast"/>
      <w:outlineLvl w:val="1"/>
    </w:pPr>
    <w:rPr>
      <w:rFonts w:ascii="Times New Roman" w:eastAsia="MS Mincho" w:hAnsi="Times New Roman" w:cs="Times New Roman"/>
      <w:b/>
      <w:kern w:val="0"/>
      <w:sz w:val="28"/>
      <w:szCs w:val="28"/>
      <w:lang w:eastAsia="en-US"/>
    </w:rPr>
  </w:style>
  <w:style w:type="paragraph" w:customStyle="1" w:styleId="03Heading3">
    <w:name w:val="03Heading 3"/>
    <w:next w:val="Normal"/>
    <w:link w:val="03Heading3Char"/>
    <w:qFormat/>
    <w:rsid w:val="007C77CF"/>
    <w:pPr>
      <w:keepNext/>
      <w:keepLines/>
      <w:numPr>
        <w:ilvl w:val="2"/>
        <w:numId w:val="31"/>
      </w:numPr>
      <w:spacing w:before="120" w:after="60" w:line="300" w:lineRule="atLeast"/>
      <w:outlineLvl w:val="2"/>
    </w:pPr>
    <w:rPr>
      <w:rFonts w:ascii="Times New Roman" w:eastAsia="MS Mincho" w:hAnsi="Times New Roman" w:cs="Times New Roman"/>
      <w:b/>
      <w:kern w:val="0"/>
      <w:sz w:val="24"/>
      <w:szCs w:val="24"/>
      <w:lang w:eastAsia="en-US"/>
    </w:rPr>
  </w:style>
  <w:style w:type="character" w:customStyle="1" w:styleId="03Heading3Char">
    <w:name w:val="03Heading 3 Char"/>
    <w:link w:val="03Heading3"/>
    <w:rsid w:val="007C77CF"/>
    <w:rPr>
      <w:rFonts w:ascii="Times New Roman" w:eastAsia="MS Mincho" w:hAnsi="Times New Roman" w:cs="Times New Roman"/>
      <w:b/>
      <w:kern w:val="0"/>
      <w:sz w:val="24"/>
      <w:szCs w:val="24"/>
      <w:lang w:eastAsia="en-US"/>
    </w:rPr>
  </w:style>
  <w:style w:type="paragraph" w:customStyle="1" w:styleId="04Heading4">
    <w:name w:val="04Heading 4"/>
    <w:next w:val="Normal"/>
    <w:qFormat/>
    <w:rsid w:val="007C77CF"/>
    <w:pPr>
      <w:keepNext/>
      <w:keepLines/>
      <w:numPr>
        <w:ilvl w:val="3"/>
        <w:numId w:val="31"/>
      </w:numPr>
      <w:tabs>
        <w:tab w:val="clear" w:pos="851"/>
        <w:tab w:val="num" w:pos="360"/>
      </w:tabs>
      <w:spacing w:before="120" w:after="60" w:line="300" w:lineRule="atLeast"/>
      <w:ind w:left="0" w:firstLine="0"/>
      <w:outlineLvl w:val="3"/>
    </w:pPr>
    <w:rPr>
      <w:rFonts w:ascii="Times New Roman" w:eastAsia="MS Mincho" w:hAnsi="Times New Roman" w:cs="Times New Roman"/>
      <w:b/>
      <w:kern w:val="0"/>
      <w:sz w:val="24"/>
      <w:szCs w:val="24"/>
      <w:lang w:eastAsia="en-US"/>
    </w:rPr>
  </w:style>
  <w:style w:type="paragraph" w:customStyle="1" w:styleId="05Heading5">
    <w:name w:val="05Heading 5"/>
    <w:next w:val="Normal"/>
    <w:qFormat/>
    <w:rsid w:val="007C77CF"/>
    <w:pPr>
      <w:keepNext/>
      <w:keepLines/>
      <w:numPr>
        <w:ilvl w:val="4"/>
        <w:numId w:val="31"/>
      </w:numPr>
      <w:tabs>
        <w:tab w:val="clear" w:pos="1134"/>
        <w:tab w:val="num" w:pos="360"/>
      </w:tabs>
      <w:spacing w:before="120" w:after="60" w:line="300" w:lineRule="atLeast"/>
      <w:ind w:left="0" w:firstLine="0"/>
      <w:outlineLvl w:val="4"/>
    </w:pPr>
    <w:rPr>
      <w:rFonts w:ascii="Times New Roman" w:eastAsia="MS Mincho" w:hAnsi="Times New Roman" w:cs="Times New Roman"/>
      <w:b/>
      <w:kern w:val="0"/>
      <w:sz w:val="24"/>
      <w:szCs w:val="24"/>
      <w:lang w:eastAsia="en-US"/>
    </w:rPr>
  </w:style>
  <w:style w:type="paragraph" w:customStyle="1" w:styleId="06Heading6">
    <w:name w:val="06Heading 6"/>
    <w:next w:val="Normal"/>
    <w:qFormat/>
    <w:rsid w:val="007C77CF"/>
    <w:pPr>
      <w:keepNext/>
      <w:keepLines/>
      <w:numPr>
        <w:ilvl w:val="5"/>
        <w:numId w:val="31"/>
      </w:numPr>
      <w:tabs>
        <w:tab w:val="clear" w:pos="1276"/>
        <w:tab w:val="num" w:pos="360"/>
      </w:tabs>
      <w:spacing w:before="120" w:after="60" w:line="300" w:lineRule="atLeast"/>
      <w:ind w:left="0" w:firstLine="0"/>
      <w:outlineLvl w:val="5"/>
    </w:pPr>
    <w:rPr>
      <w:rFonts w:ascii="Times New Roman" w:eastAsia="MS Mincho" w:hAnsi="Times New Roman" w:cs="Times New Roman"/>
      <w:b/>
      <w:kern w:val="0"/>
      <w:lang w:eastAsia="en-US"/>
    </w:rPr>
  </w:style>
  <w:style w:type="paragraph" w:customStyle="1" w:styleId="07Heading7">
    <w:name w:val="07Heading 7"/>
    <w:next w:val="Normal"/>
    <w:qFormat/>
    <w:rsid w:val="007C77CF"/>
    <w:pPr>
      <w:keepNext/>
      <w:keepLines/>
      <w:numPr>
        <w:ilvl w:val="6"/>
        <w:numId w:val="31"/>
      </w:numPr>
      <w:tabs>
        <w:tab w:val="clear" w:pos="1276"/>
        <w:tab w:val="num" w:pos="360"/>
      </w:tabs>
      <w:spacing w:before="120" w:after="60" w:line="300" w:lineRule="atLeast"/>
      <w:ind w:left="0" w:firstLine="0"/>
      <w:outlineLvl w:val="6"/>
    </w:pPr>
    <w:rPr>
      <w:rFonts w:ascii="Times New Roman" w:eastAsia="MS Mincho" w:hAnsi="Times New Roman" w:cs="Times New Roman"/>
      <w:b/>
      <w:kern w:val="0"/>
      <w:lang w:eastAsia="en-US"/>
    </w:rPr>
  </w:style>
  <w:style w:type="paragraph" w:customStyle="1" w:styleId="00Paragraph">
    <w:name w:val="00Paragraph"/>
    <w:link w:val="00ParagraphChar"/>
    <w:qFormat/>
    <w:rsid w:val="002C26A9"/>
    <w:pPr>
      <w:spacing w:before="120" w:after="120" w:line="300" w:lineRule="atLeast"/>
    </w:pPr>
    <w:rPr>
      <w:rFonts w:ascii="Times New Roman" w:eastAsia="MS Mincho" w:hAnsi="Times New Roman" w:cs="Times New Roman"/>
      <w:kern w:val="0"/>
      <w:sz w:val="24"/>
      <w:szCs w:val="24"/>
      <w:lang w:eastAsia="en-US"/>
    </w:rPr>
  </w:style>
  <w:style w:type="character" w:customStyle="1" w:styleId="00ParagraphChar">
    <w:name w:val="00Paragraph Char"/>
    <w:link w:val="00Paragraph"/>
    <w:rsid w:val="002C26A9"/>
    <w:rPr>
      <w:rFonts w:ascii="Times New Roman" w:eastAsia="MS Mincho" w:hAnsi="Times New Roman" w:cs="Times New Roman"/>
      <w:kern w:val="0"/>
      <w:sz w:val="24"/>
      <w:szCs w:val="24"/>
      <w:lang w:eastAsia="en-US"/>
    </w:rPr>
  </w:style>
  <w:style w:type="paragraph" w:customStyle="1" w:styleId="HeadingNoTOC">
    <w:name w:val="Heading (No TOC)"/>
    <w:next w:val="Normal"/>
    <w:uiPriority w:val="99"/>
    <w:qFormat/>
    <w:rsid w:val="00F0320E"/>
    <w:pPr>
      <w:spacing w:before="240" w:after="0" w:line="240" w:lineRule="auto"/>
    </w:pPr>
    <w:rPr>
      <w:rFonts w:ascii="Times New Roman Bold" w:eastAsia="Times New Roman" w:hAnsi="Times New Roman Bold" w:cs="Cordia New"/>
      <w:kern w:val="0"/>
      <w:sz w:val="24"/>
      <w:szCs w:val="24"/>
    </w:rPr>
  </w:style>
  <w:style w:type="paragraph" w:customStyle="1" w:styleId="TableText">
    <w:name w:val="Table Text"/>
    <w:basedOn w:val="Normal"/>
    <w:link w:val="TableTextChar1"/>
    <w:uiPriority w:val="1"/>
    <w:qFormat/>
    <w:rsid w:val="6C2C7718"/>
    <w:pPr>
      <w:tabs>
        <w:tab w:val="left" w:pos="288"/>
        <w:tab w:val="left" w:pos="576"/>
        <w:tab w:val="left" w:pos="864"/>
      </w:tabs>
      <w:spacing w:before="60" w:after="60"/>
    </w:pPr>
  </w:style>
  <w:style w:type="paragraph" w:customStyle="1" w:styleId="CPTInstructional">
    <w:name w:val="CPT_Instructional"/>
    <w:basedOn w:val="Normal"/>
    <w:link w:val="CPTInstructionalChar"/>
    <w:rsid w:val="6C2C7718"/>
    <w:pPr>
      <w:spacing w:before="120" w:after="120" w:line="280" w:lineRule="atLeast"/>
    </w:pPr>
    <w:rPr>
      <w:rFonts w:eastAsia="Calibri" w:cs="Arial"/>
      <w:color w:val="FF0000"/>
      <w:sz w:val="22"/>
      <w:szCs w:val="22"/>
    </w:rPr>
  </w:style>
  <w:style w:type="character" w:customStyle="1" w:styleId="CPTInstructionalChar">
    <w:name w:val="CPT_Instructional Char"/>
    <w:basedOn w:val="DefaultParagraphFont"/>
    <w:link w:val="CPTInstructional"/>
    <w:rsid w:val="6C2C7718"/>
    <w:rPr>
      <w:rFonts w:ascii="Times New Roman" w:eastAsia="Calibri" w:hAnsi="Times New Roman" w:cs="Arial"/>
      <w:color w:val="FF0000"/>
      <w:lang w:eastAsia="en-US"/>
    </w:rPr>
  </w:style>
  <w:style w:type="paragraph" w:customStyle="1" w:styleId="TableHeadings">
    <w:name w:val="Table Headings"/>
    <w:basedOn w:val="Normal"/>
    <w:uiPriority w:val="1"/>
    <w:rsid w:val="6C2C7718"/>
    <w:pPr>
      <w:keepNext/>
      <w:spacing w:before="40" w:after="40"/>
      <w:jc w:val="center"/>
    </w:pPr>
    <w:rPr>
      <w:b/>
      <w:bCs/>
    </w:rPr>
  </w:style>
  <w:style w:type="character" w:customStyle="1" w:styleId="TableTextChar1">
    <w:name w:val="Table Text Char1"/>
    <w:basedOn w:val="DefaultParagraphFont"/>
    <w:link w:val="TableText"/>
    <w:uiPriority w:val="1"/>
    <w:rsid w:val="6C2C7718"/>
    <w:rPr>
      <w:rFonts w:ascii="Times New Roman" w:eastAsia="Times New Roman" w:hAnsi="Times New Roman" w:cs="Times New Roman"/>
      <w:sz w:val="24"/>
      <w:szCs w:val="24"/>
    </w:rPr>
  </w:style>
  <w:style w:type="character" w:customStyle="1" w:styleId="cf01">
    <w:name w:val="cf01"/>
    <w:basedOn w:val="DefaultParagraphFont"/>
    <w:rsid w:val="00AC0FAA"/>
    <w:rPr>
      <w:rFonts w:ascii="Segoe UI" w:hAnsi="Segoe UI" w:cs="Segoe UI" w:hint="default"/>
      <w:color w:val="0000FF"/>
      <w:sz w:val="18"/>
      <w:szCs w:val="18"/>
    </w:rPr>
  </w:style>
  <w:style w:type="character" w:customStyle="1" w:styleId="ListParagraphChar">
    <w:name w:val="List Paragraph Char"/>
    <w:basedOn w:val="DefaultParagraphFont"/>
    <w:link w:val="ListParagraph"/>
    <w:uiPriority w:val="34"/>
    <w:locked/>
    <w:rsid w:val="005D75CE"/>
    <w:rPr>
      <w:rFonts w:ascii="Times New Roman" w:eastAsia="Times New Roman" w:hAnsi="Times New Roman" w:cs="Times New Roman"/>
      <w:kern w:val="0"/>
      <w:sz w:val="24"/>
      <w:szCs w:val="24"/>
      <w:lang w:eastAsia="en-US"/>
    </w:rPr>
  </w:style>
  <w:style w:type="paragraph" w:customStyle="1" w:styleId="CPTExample">
    <w:name w:val="CPT_Example"/>
    <w:basedOn w:val="Normal"/>
    <w:next w:val="Normal"/>
    <w:rsid w:val="005D75CE"/>
    <w:pPr>
      <w:spacing w:before="120" w:after="120" w:line="280" w:lineRule="atLeast"/>
    </w:pPr>
    <w:rPr>
      <w:rFonts w:ascii="Arial" w:hAnsi="Arial"/>
      <w:i/>
      <w:color w:val="00B050"/>
      <w:sz w:val="20"/>
      <w:szCs w:val="20"/>
      <w14:ligatures w14:val="none"/>
    </w:rPr>
  </w:style>
  <w:style w:type="paragraph" w:customStyle="1" w:styleId="listbull">
    <w:name w:val="list:bull"/>
    <w:basedOn w:val="Normal"/>
    <w:link w:val="listbullChar"/>
    <w:rsid w:val="005D75CE"/>
    <w:pPr>
      <w:spacing w:before="120" w:after="120"/>
    </w:pPr>
    <w:rPr>
      <w:lang w:val="en-GB"/>
      <w14:ligatures w14:val="none"/>
    </w:rPr>
  </w:style>
  <w:style w:type="character" w:customStyle="1" w:styleId="listbullChar">
    <w:name w:val="list:bull Char"/>
    <w:basedOn w:val="DefaultParagraphFont"/>
    <w:link w:val="listbull"/>
    <w:rsid w:val="005D75CE"/>
    <w:rPr>
      <w:rFonts w:ascii="Times New Roman" w:eastAsia="Times New Roman" w:hAnsi="Times New Roman" w:cs="Times New Roman"/>
      <w:kern w:val="0"/>
      <w:sz w:val="24"/>
      <w:szCs w:val="24"/>
      <w:lang w:val="en-GB" w:eastAsia="en-US"/>
      <w14:ligatures w14:val="none"/>
    </w:rPr>
  </w:style>
  <w:style w:type="character" w:customStyle="1" w:styleId="ui-provider">
    <w:name w:val="ui-provider"/>
    <w:basedOn w:val="DefaultParagraphFont"/>
    <w:rsid w:val="005D75CE"/>
  </w:style>
  <w:style w:type="numbering" w:customStyle="1" w:styleId="NoList1">
    <w:name w:val="No List1"/>
    <w:next w:val="NoList"/>
    <w:uiPriority w:val="99"/>
    <w:semiHidden/>
    <w:unhideWhenUsed/>
    <w:rsid w:val="00DC456D"/>
  </w:style>
  <w:style w:type="table" w:customStyle="1" w:styleId="TableGrid10">
    <w:name w:val="Table Grid1"/>
    <w:basedOn w:val="TableNormal"/>
    <w:next w:val="TableGrid"/>
    <w:uiPriority w:val="59"/>
    <w:rsid w:val="00DC456D"/>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1">
    <w:name w:val="Table 3D effects 11"/>
    <w:basedOn w:val="TableNormal"/>
    <w:next w:val="Table3Deffects1"/>
    <w:semiHidden/>
    <w:rsid w:val="00DC456D"/>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DC456D"/>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urful1"/>
    <w:semiHidden/>
    <w:rsid w:val="00DC456D"/>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urful2"/>
    <w:semiHidden/>
    <w:rsid w:val="00DC456D"/>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urful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DC456D"/>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DC456D"/>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DC456D"/>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DC456D"/>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10">
    <w:name w:val="Table Grid21"/>
    <w:basedOn w:val="TableNormal"/>
    <w:next w:val="TableGrid"/>
    <w:uiPriority w:val="59"/>
    <w:rsid w:val="00DC456D"/>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413959"/>
  </w:style>
  <w:style w:type="table" w:customStyle="1" w:styleId="TableGrid30">
    <w:name w:val="Table Grid3"/>
    <w:basedOn w:val="TableNormal"/>
    <w:next w:val="TableGrid"/>
    <w:uiPriority w:val="59"/>
    <w:rsid w:val="00413959"/>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2">
    <w:name w:val="Table 3D effects 12"/>
    <w:basedOn w:val="TableNormal"/>
    <w:next w:val="Table3Deffects1"/>
    <w:semiHidden/>
    <w:rsid w:val="00413959"/>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semiHidden/>
    <w:rsid w:val="00413959"/>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urful1"/>
    <w:semiHidden/>
    <w:rsid w:val="00413959"/>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urful2"/>
    <w:semiHidden/>
    <w:rsid w:val="00413959"/>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urful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semiHidden/>
    <w:rsid w:val="00413959"/>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semiHidden/>
    <w:rsid w:val="00413959"/>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semiHidden/>
    <w:rsid w:val="00413959"/>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semiHidden/>
    <w:rsid w:val="00413959"/>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20">
    <w:name w:val="Table Grid22"/>
    <w:basedOn w:val="TableNormal"/>
    <w:next w:val="TableGrid"/>
    <w:uiPriority w:val="59"/>
    <w:rsid w:val="00413959"/>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F147F"/>
    <w:rPr>
      <w:color w:val="605E5C"/>
      <w:shd w:val="clear" w:color="auto" w:fill="E1DFDD"/>
    </w:rPr>
  </w:style>
  <w:style w:type="paragraph" w:customStyle="1" w:styleId="InstructionalText0">
    <w:name w:val="Instructional Text"/>
    <w:basedOn w:val="Normal"/>
    <w:link w:val="InstructionalTextChar"/>
    <w:rsid w:val="00DD3D02"/>
    <w:pPr>
      <w:spacing w:before="80"/>
    </w:pPr>
    <w:rPr>
      <w:rFonts w:asciiTheme="minorHAnsi" w:eastAsiaTheme="minorEastAsia" w:hAnsiTheme="minorHAnsi" w:cstheme="minorHAnsi"/>
      <w:color w:val="C00000"/>
      <w:sz w:val="20"/>
      <w:szCs w:val="20"/>
      <w14:ligatures w14:val="none"/>
    </w:rPr>
  </w:style>
  <w:style w:type="character" w:customStyle="1" w:styleId="InstructionalTextChar">
    <w:name w:val="Instructional Text Char"/>
    <w:basedOn w:val="DefaultParagraphFont"/>
    <w:link w:val="InstructionalText0"/>
    <w:rsid w:val="00DD3D02"/>
    <w:rPr>
      <w:rFonts w:cstheme="minorHAnsi"/>
      <w:color w:val="C00000"/>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9017">
      <w:bodyDiv w:val="1"/>
      <w:marLeft w:val="0"/>
      <w:marRight w:val="0"/>
      <w:marTop w:val="0"/>
      <w:marBottom w:val="0"/>
      <w:divBdr>
        <w:top w:val="none" w:sz="0" w:space="0" w:color="auto"/>
        <w:left w:val="none" w:sz="0" w:space="0" w:color="auto"/>
        <w:bottom w:val="none" w:sz="0" w:space="0" w:color="auto"/>
        <w:right w:val="none" w:sz="0" w:space="0" w:color="auto"/>
      </w:divBdr>
    </w:div>
    <w:div w:id="53284278">
      <w:bodyDiv w:val="1"/>
      <w:marLeft w:val="0"/>
      <w:marRight w:val="0"/>
      <w:marTop w:val="0"/>
      <w:marBottom w:val="0"/>
      <w:divBdr>
        <w:top w:val="none" w:sz="0" w:space="0" w:color="auto"/>
        <w:left w:val="none" w:sz="0" w:space="0" w:color="auto"/>
        <w:bottom w:val="none" w:sz="0" w:space="0" w:color="auto"/>
        <w:right w:val="none" w:sz="0" w:space="0" w:color="auto"/>
      </w:divBdr>
    </w:div>
    <w:div w:id="67120174">
      <w:bodyDiv w:val="1"/>
      <w:marLeft w:val="0"/>
      <w:marRight w:val="0"/>
      <w:marTop w:val="0"/>
      <w:marBottom w:val="0"/>
      <w:divBdr>
        <w:top w:val="none" w:sz="0" w:space="0" w:color="auto"/>
        <w:left w:val="none" w:sz="0" w:space="0" w:color="auto"/>
        <w:bottom w:val="none" w:sz="0" w:space="0" w:color="auto"/>
        <w:right w:val="none" w:sz="0" w:space="0" w:color="auto"/>
      </w:divBdr>
    </w:div>
    <w:div w:id="96102690">
      <w:bodyDiv w:val="1"/>
      <w:marLeft w:val="0"/>
      <w:marRight w:val="0"/>
      <w:marTop w:val="0"/>
      <w:marBottom w:val="0"/>
      <w:divBdr>
        <w:top w:val="none" w:sz="0" w:space="0" w:color="auto"/>
        <w:left w:val="none" w:sz="0" w:space="0" w:color="auto"/>
        <w:bottom w:val="none" w:sz="0" w:space="0" w:color="auto"/>
        <w:right w:val="none" w:sz="0" w:space="0" w:color="auto"/>
      </w:divBdr>
    </w:div>
    <w:div w:id="158615140">
      <w:bodyDiv w:val="1"/>
      <w:marLeft w:val="0"/>
      <w:marRight w:val="0"/>
      <w:marTop w:val="0"/>
      <w:marBottom w:val="0"/>
      <w:divBdr>
        <w:top w:val="none" w:sz="0" w:space="0" w:color="auto"/>
        <w:left w:val="none" w:sz="0" w:space="0" w:color="auto"/>
        <w:bottom w:val="none" w:sz="0" w:space="0" w:color="auto"/>
        <w:right w:val="none" w:sz="0" w:space="0" w:color="auto"/>
      </w:divBdr>
    </w:div>
    <w:div w:id="194126586">
      <w:bodyDiv w:val="1"/>
      <w:marLeft w:val="0"/>
      <w:marRight w:val="0"/>
      <w:marTop w:val="0"/>
      <w:marBottom w:val="0"/>
      <w:divBdr>
        <w:top w:val="none" w:sz="0" w:space="0" w:color="auto"/>
        <w:left w:val="none" w:sz="0" w:space="0" w:color="auto"/>
        <w:bottom w:val="none" w:sz="0" w:space="0" w:color="auto"/>
        <w:right w:val="none" w:sz="0" w:space="0" w:color="auto"/>
      </w:divBdr>
      <w:divsChild>
        <w:div w:id="381292792">
          <w:marLeft w:val="0"/>
          <w:marRight w:val="0"/>
          <w:marTop w:val="0"/>
          <w:marBottom w:val="0"/>
          <w:divBdr>
            <w:top w:val="none" w:sz="0" w:space="0" w:color="auto"/>
            <w:left w:val="none" w:sz="0" w:space="0" w:color="auto"/>
            <w:bottom w:val="none" w:sz="0" w:space="0" w:color="auto"/>
            <w:right w:val="none" w:sz="0" w:space="0" w:color="auto"/>
          </w:divBdr>
        </w:div>
        <w:div w:id="622200426">
          <w:marLeft w:val="0"/>
          <w:marRight w:val="0"/>
          <w:marTop w:val="0"/>
          <w:marBottom w:val="0"/>
          <w:divBdr>
            <w:top w:val="none" w:sz="0" w:space="0" w:color="auto"/>
            <w:left w:val="none" w:sz="0" w:space="0" w:color="auto"/>
            <w:bottom w:val="none" w:sz="0" w:space="0" w:color="auto"/>
            <w:right w:val="none" w:sz="0" w:space="0" w:color="auto"/>
          </w:divBdr>
        </w:div>
        <w:div w:id="926156715">
          <w:marLeft w:val="0"/>
          <w:marRight w:val="0"/>
          <w:marTop w:val="0"/>
          <w:marBottom w:val="0"/>
          <w:divBdr>
            <w:top w:val="none" w:sz="0" w:space="0" w:color="auto"/>
            <w:left w:val="none" w:sz="0" w:space="0" w:color="auto"/>
            <w:bottom w:val="none" w:sz="0" w:space="0" w:color="auto"/>
            <w:right w:val="none" w:sz="0" w:space="0" w:color="auto"/>
          </w:divBdr>
        </w:div>
      </w:divsChild>
    </w:div>
    <w:div w:id="275059897">
      <w:bodyDiv w:val="1"/>
      <w:marLeft w:val="0"/>
      <w:marRight w:val="0"/>
      <w:marTop w:val="0"/>
      <w:marBottom w:val="0"/>
      <w:divBdr>
        <w:top w:val="none" w:sz="0" w:space="0" w:color="auto"/>
        <w:left w:val="none" w:sz="0" w:space="0" w:color="auto"/>
        <w:bottom w:val="none" w:sz="0" w:space="0" w:color="auto"/>
        <w:right w:val="none" w:sz="0" w:space="0" w:color="auto"/>
      </w:divBdr>
    </w:div>
    <w:div w:id="317612508">
      <w:bodyDiv w:val="1"/>
      <w:marLeft w:val="0"/>
      <w:marRight w:val="0"/>
      <w:marTop w:val="0"/>
      <w:marBottom w:val="0"/>
      <w:divBdr>
        <w:top w:val="none" w:sz="0" w:space="0" w:color="auto"/>
        <w:left w:val="none" w:sz="0" w:space="0" w:color="auto"/>
        <w:bottom w:val="none" w:sz="0" w:space="0" w:color="auto"/>
        <w:right w:val="none" w:sz="0" w:space="0" w:color="auto"/>
      </w:divBdr>
    </w:div>
    <w:div w:id="328019124">
      <w:bodyDiv w:val="1"/>
      <w:marLeft w:val="0"/>
      <w:marRight w:val="0"/>
      <w:marTop w:val="0"/>
      <w:marBottom w:val="0"/>
      <w:divBdr>
        <w:top w:val="none" w:sz="0" w:space="0" w:color="auto"/>
        <w:left w:val="none" w:sz="0" w:space="0" w:color="auto"/>
        <w:bottom w:val="none" w:sz="0" w:space="0" w:color="auto"/>
        <w:right w:val="none" w:sz="0" w:space="0" w:color="auto"/>
      </w:divBdr>
    </w:div>
    <w:div w:id="331101611">
      <w:bodyDiv w:val="1"/>
      <w:marLeft w:val="0"/>
      <w:marRight w:val="0"/>
      <w:marTop w:val="0"/>
      <w:marBottom w:val="0"/>
      <w:divBdr>
        <w:top w:val="none" w:sz="0" w:space="0" w:color="auto"/>
        <w:left w:val="none" w:sz="0" w:space="0" w:color="auto"/>
        <w:bottom w:val="none" w:sz="0" w:space="0" w:color="auto"/>
        <w:right w:val="none" w:sz="0" w:space="0" w:color="auto"/>
      </w:divBdr>
    </w:div>
    <w:div w:id="337777143">
      <w:bodyDiv w:val="1"/>
      <w:marLeft w:val="0"/>
      <w:marRight w:val="0"/>
      <w:marTop w:val="0"/>
      <w:marBottom w:val="0"/>
      <w:divBdr>
        <w:top w:val="none" w:sz="0" w:space="0" w:color="auto"/>
        <w:left w:val="none" w:sz="0" w:space="0" w:color="auto"/>
        <w:bottom w:val="none" w:sz="0" w:space="0" w:color="auto"/>
        <w:right w:val="none" w:sz="0" w:space="0" w:color="auto"/>
      </w:divBdr>
    </w:div>
    <w:div w:id="340857033">
      <w:bodyDiv w:val="1"/>
      <w:marLeft w:val="0"/>
      <w:marRight w:val="0"/>
      <w:marTop w:val="0"/>
      <w:marBottom w:val="0"/>
      <w:divBdr>
        <w:top w:val="none" w:sz="0" w:space="0" w:color="auto"/>
        <w:left w:val="none" w:sz="0" w:space="0" w:color="auto"/>
        <w:bottom w:val="none" w:sz="0" w:space="0" w:color="auto"/>
        <w:right w:val="none" w:sz="0" w:space="0" w:color="auto"/>
      </w:divBdr>
    </w:div>
    <w:div w:id="342171045">
      <w:bodyDiv w:val="1"/>
      <w:marLeft w:val="0"/>
      <w:marRight w:val="0"/>
      <w:marTop w:val="0"/>
      <w:marBottom w:val="0"/>
      <w:divBdr>
        <w:top w:val="none" w:sz="0" w:space="0" w:color="auto"/>
        <w:left w:val="none" w:sz="0" w:space="0" w:color="auto"/>
        <w:bottom w:val="none" w:sz="0" w:space="0" w:color="auto"/>
        <w:right w:val="none" w:sz="0" w:space="0" w:color="auto"/>
      </w:divBdr>
    </w:div>
    <w:div w:id="352343551">
      <w:bodyDiv w:val="1"/>
      <w:marLeft w:val="0"/>
      <w:marRight w:val="0"/>
      <w:marTop w:val="0"/>
      <w:marBottom w:val="0"/>
      <w:divBdr>
        <w:top w:val="none" w:sz="0" w:space="0" w:color="auto"/>
        <w:left w:val="none" w:sz="0" w:space="0" w:color="auto"/>
        <w:bottom w:val="none" w:sz="0" w:space="0" w:color="auto"/>
        <w:right w:val="none" w:sz="0" w:space="0" w:color="auto"/>
      </w:divBdr>
    </w:div>
    <w:div w:id="364015898">
      <w:bodyDiv w:val="1"/>
      <w:marLeft w:val="0"/>
      <w:marRight w:val="0"/>
      <w:marTop w:val="0"/>
      <w:marBottom w:val="0"/>
      <w:divBdr>
        <w:top w:val="none" w:sz="0" w:space="0" w:color="auto"/>
        <w:left w:val="none" w:sz="0" w:space="0" w:color="auto"/>
        <w:bottom w:val="none" w:sz="0" w:space="0" w:color="auto"/>
        <w:right w:val="none" w:sz="0" w:space="0" w:color="auto"/>
      </w:divBdr>
    </w:div>
    <w:div w:id="378238206">
      <w:bodyDiv w:val="1"/>
      <w:marLeft w:val="0"/>
      <w:marRight w:val="0"/>
      <w:marTop w:val="0"/>
      <w:marBottom w:val="0"/>
      <w:divBdr>
        <w:top w:val="none" w:sz="0" w:space="0" w:color="auto"/>
        <w:left w:val="none" w:sz="0" w:space="0" w:color="auto"/>
        <w:bottom w:val="none" w:sz="0" w:space="0" w:color="auto"/>
        <w:right w:val="none" w:sz="0" w:space="0" w:color="auto"/>
      </w:divBdr>
    </w:div>
    <w:div w:id="428963947">
      <w:bodyDiv w:val="1"/>
      <w:marLeft w:val="0"/>
      <w:marRight w:val="0"/>
      <w:marTop w:val="0"/>
      <w:marBottom w:val="0"/>
      <w:divBdr>
        <w:top w:val="none" w:sz="0" w:space="0" w:color="auto"/>
        <w:left w:val="none" w:sz="0" w:space="0" w:color="auto"/>
        <w:bottom w:val="none" w:sz="0" w:space="0" w:color="auto"/>
        <w:right w:val="none" w:sz="0" w:space="0" w:color="auto"/>
      </w:divBdr>
    </w:div>
    <w:div w:id="435905314">
      <w:bodyDiv w:val="1"/>
      <w:marLeft w:val="0"/>
      <w:marRight w:val="0"/>
      <w:marTop w:val="0"/>
      <w:marBottom w:val="0"/>
      <w:divBdr>
        <w:top w:val="none" w:sz="0" w:space="0" w:color="auto"/>
        <w:left w:val="none" w:sz="0" w:space="0" w:color="auto"/>
        <w:bottom w:val="none" w:sz="0" w:space="0" w:color="auto"/>
        <w:right w:val="none" w:sz="0" w:space="0" w:color="auto"/>
      </w:divBdr>
    </w:div>
    <w:div w:id="440341553">
      <w:bodyDiv w:val="1"/>
      <w:marLeft w:val="0"/>
      <w:marRight w:val="0"/>
      <w:marTop w:val="0"/>
      <w:marBottom w:val="0"/>
      <w:divBdr>
        <w:top w:val="none" w:sz="0" w:space="0" w:color="auto"/>
        <w:left w:val="none" w:sz="0" w:space="0" w:color="auto"/>
        <w:bottom w:val="none" w:sz="0" w:space="0" w:color="auto"/>
        <w:right w:val="none" w:sz="0" w:space="0" w:color="auto"/>
      </w:divBdr>
    </w:div>
    <w:div w:id="470749031">
      <w:bodyDiv w:val="1"/>
      <w:marLeft w:val="0"/>
      <w:marRight w:val="0"/>
      <w:marTop w:val="0"/>
      <w:marBottom w:val="0"/>
      <w:divBdr>
        <w:top w:val="none" w:sz="0" w:space="0" w:color="auto"/>
        <w:left w:val="none" w:sz="0" w:space="0" w:color="auto"/>
        <w:bottom w:val="none" w:sz="0" w:space="0" w:color="auto"/>
        <w:right w:val="none" w:sz="0" w:space="0" w:color="auto"/>
      </w:divBdr>
    </w:div>
    <w:div w:id="531461281">
      <w:bodyDiv w:val="1"/>
      <w:marLeft w:val="0"/>
      <w:marRight w:val="0"/>
      <w:marTop w:val="0"/>
      <w:marBottom w:val="0"/>
      <w:divBdr>
        <w:top w:val="none" w:sz="0" w:space="0" w:color="auto"/>
        <w:left w:val="none" w:sz="0" w:space="0" w:color="auto"/>
        <w:bottom w:val="none" w:sz="0" w:space="0" w:color="auto"/>
        <w:right w:val="none" w:sz="0" w:space="0" w:color="auto"/>
      </w:divBdr>
    </w:div>
    <w:div w:id="566499935">
      <w:bodyDiv w:val="1"/>
      <w:marLeft w:val="0"/>
      <w:marRight w:val="0"/>
      <w:marTop w:val="0"/>
      <w:marBottom w:val="0"/>
      <w:divBdr>
        <w:top w:val="none" w:sz="0" w:space="0" w:color="auto"/>
        <w:left w:val="none" w:sz="0" w:space="0" w:color="auto"/>
        <w:bottom w:val="none" w:sz="0" w:space="0" w:color="auto"/>
        <w:right w:val="none" w:sz="0" w:space="0" w:color="auto"/>
      </w:divBdr>
    </w:div>
    <w:div w:id="569312658">
      <w:bodyDiv w:val="1"/>
      <w:marLeft w:val="0"/>
      <w:marRight w:val="0"/>
      <w:marTop w:val="0"/>
      <w:marBottom w:val="0"/>
      <w:divBdr>
        <w:top w:val="none" w:sz="0" w:space="0" w:color="auto"/>
        <w:left w:val="none" w:sz="0" w:space="0" w:color="auto"/>
        <w:bottom w:val="none" w:sz="0" w:space="0" w:color="auto"/>
        <w:right w:val="none" w:sz="0" w:space="0" w:color="auto"/>
      </w:divBdr>
    </w:div>
    <w:div w:id="594362998">
      <w:bodyDiv w:val="1"/>
      <w:marLeft w:val="0"/>
      <w:marRight w:val="0"/>
      <w:marTop w:val="0"/>
      <w:marBottom w:val="0"/>
      <w:divBdr>
        <w:top w:val="none" w:sz="0" w:space="0" w:color="auto"/>
        <w:left w:val="none" w:sz="0" w:space="0" w:color="auto"/>
        <w:bottom w:val="none" w:sz="0" w:space="0" w:color="auto"/>
        <w:right w:val="none" w:sz="0" w:space="0" w:color="auto"/>
      </w:divBdr>
    </w:div>
    <w:div w:id="618027594">
      <w:bodyDiv w:val="1"/>
      <w:marLeft w:val="0"/>
      <w:marRight w:val="0"/>
      <w:marTop w:val="0"/>
      <w:marBottom w:val="0"/>
      <w:divBdr>
        <w:top w:val="none" w:sz="0" w:space="0" w:color="auto"/>
        <w:left w:val="none" w:sz="0" w:space="0" w:color="auto"/>
        <w:bottom w:val="none" w:sz="0" w:space="0" w:color="auto"/>
        <w:right w:val="none" w:sz="0" w:space="0" w:color="auto"/>
      </w:divBdr>
    </w:div>
    <w:div w:id="626274084">
      <w:bodyDiv w:val="1"/>
      <w:marLeft w:val="0"/>
      <w:marRight w:val="0"/>
      <w:marTop w:val="0"/>
      <w:marBottom w:val="0"/>
      <w:divBdr>
        <w:top w:val="none" w:sz="0" w:space="0" w:color="auto"/>
        <w:left w:val="none" w:sz="0" w:space="0" w:color="auto"/>
        <w:bottom w:val="none" w:sz="0" w:space="0" w:color="auto"/>
        <w:right w:val="none" w:sz="0" w:space="0" w:color="auto"/>
      </w:divBdr>
    </w:div>
    <w:div w:id="626937104">
      <w:bodyDiv w:val="1"/>
      <w:marLeft w:val="0"/>
      <w:marRight w:val="0"/>
      <w:marTop w:val="0"/>
      <w:marBottom w:val="0"/>
      <w:divBdr>
        <w:top w:val="none" w:sz="0" w:space="0" w:color="auto"/>
        <w:left w:val="none" w:sz="0" w:space="0" w:color="auto"/>
        <w:bottom w:val="none" w:sz="0" w:space="0" w:color="auto"/>
        <w:right w:val="none" w:sz="0" w:space="0" w:color="auto"/>
      </w:divBdr>
    </w:div>
    <w:div w:id="642589382">
      <w:bodyDiv w:val="1"/>
      <w:marLeft w:val="0"/>
      <w:marRight w:val="0"/>
      <w:marTop w:val="0"/>
      <w:marBottom w:val="0"/>
      <w:divBdr>
        <w:top w:val="none" w:sz="0" w:space="0" w:color="auto"/>
        <w:left w:val="none" w:sz="0" w:space="0" w:color="auto"/>
        <w:bottom w:val="none" w:sz="0" w:space="0" w:color="auto"/>
        <w:right w:val="none" w:sz="0" w:space="0" w:color="auto"/>
      </w:divBdr>
    </w:div>
    <w:div w:id="680470150">
      <w:bodyDiv w:val="1"/>
      <w:marLeft w:val="0"/>
      <w:marRight w:val="0"/>
      <w:marTop w:val="0"/>
      <w:marBottom w:val="0"/>
      <w:divBdr>
        <w:top w:val="none" w:sz="0" w:space="0" w:color="auto"/>
        <w:left w:val="none" w:sz="0" w:space="0" w:color="auto"/>
        <w:bottom w:val="none" w:sz="0" w:space="0" w:color="auto"/>
        <w:right w:val="none" w:sz="0" w:space="0" w:color="auto"/>
      </w:divBdr>
    </w:div>
    <w:div w:id="699815589">
      <w:bodyDiv w:val="1"/>
      <w:marLeft w:val="0"/>
      <w:marRight w:val="0"/>
      <w:marTop w:val="0"/>
      <w:marBottom w:val="0"/>
      <w:divBdr>
        <w:top w:val="none" w:sz="0" w:space="0" w:color="auto"/>
        <w:left w:val="none" w:sz="0" w:space="0" w:color="auto"/>
        <w:bottom w:val="none" w:sz="0" w:space="0" w:color="auto"/>
        <w:right w:val="none" w:sz="0" w:space="0" w:color="auto"/>
      </w:divBdr>
    </w:div>
    <w:div w:id="711734517">
      <w:bodyDiv w:val="1"/>
      <w:marLeft w:val="0"/>
      <w:marRight w:val="0"/>
      <w:marTop w:val="0"/>
      <w:marBottom w:val="0"/>
      <w:divBdr>
        <w:top w:val="none" w:sz="0" w:space="0" w:color="auto"/>
        <w:left w:val="none" w:sz="0" w:space="0" w:color="auto"/>
        <w:bottom w:val="none" w:sz="0" w:space="0" w:color="auto"/>
        <w:right w:val="none" w:sz="0" w:space="0" w:color="auto"/>
      </w:divBdr>
    </w:div>
    <w:div w:id="714357952">
      <w:bodyDiv w:val="1"/>
      <w:marLeft w:val="0"/>
      <w:marRight w:val="0"/>
      <w:marTop w:val="0"/>
      <w:marBottom w:val="0"/>
      <w:divBdr>
        <w:top w:val="none" w:sz="0" w:space="0" w:color="auto"/>
        <w:left w:val="none" w:sz="0" w:space="0" w:color="auto"/>
        <w:bottom w:val="none" w:sz="0" w:space="0" w:color="auto"/>
        <w:right w:val="none" w:sz="0" w:space="0" w:color="auto"/>
      </w:divBdr>
    </w:div>
    <w:div w:id="720010967">
      <w:bodyDiv w:val="1"/>
      <w:marLeft w:val="0"/>
      <w:marRight w:val="0"/>
      <w:marTop w:val="0"/>
      <w:marBottom w:val="0"/>
      <w:divBdr>
        <w:top w:val="none" w:sz="0" w:space="0" w:color="auto"/>
        <w:left w:val="none" w:sz="0" w:space="0" w:color="auto"/>
        <w:bottom w:val="none" w:sz="0" w:space="0" w:color="auto"/>
        <w:right w:val="none" w:sz="0" w:space="0" w:color="auto"/>
      </w:divBdr>
    </w:div>
    <w:div w:id="742265183">
      <w:bodyDiv w:val="1"/>
      <w:marLeft w:val="0"/>
      <w:marRight w:val="0"/>
      <w:marTop w:val="0"/>
      <w:marBottom w:val="0"/>
      <w:divBdr>
        <w:top w:val="none" w:sz="0" w:space="0" w:color="auto"/>
        <w:left w:val="none" w:sz="0" w:space="0" w:color="auto"/>
        <w:bottom w:val="none" w:sz="0" w:space="0" w:color="auto"/>
        <w:right w:val="none" w:sz="0" w:space="0" w:color="auto"/>
      </w:divBdr>
    </w:div>
    <w:div w:id="742531316">
      <w:bodyDiv w:val="1"/>
      <w:marLeft w:val="0"/>
      <w:marRight w:val="0"/>
      <w:marTop w:val="0"/>
      <w:marBottom w:val="0"/>
      <w:divBdr>
        <w:top w:val="none" w:sz="0" w:space="0" w:color="auto"/>
        <w:left w:val="none" w:sz="0" w:space="0" w:color="auto"/>
        <w:bottom w:val="none" w:sz="0" w:space="0" w:color="auto"/>
        <w:right w:val="none" w:sz="0" w:space="0" w:color="auto"/>
      </w:divBdr>
    </w:div>
    <w:div w:id="761989813">
      <w:bodyDiv w:val="1"/>
      <w:marLeft w:val="0"/>
      <w:marRight w:val="0"/>
      <w:marTop w:val="0"/>
      <w:marBottom w:val="0"/>
      <w:divBdr>
        <w:top w:val="none" w:sz="0" w:space="0" w:color="auto"/>
        <w:left w:val="none" w:sz="0" w:space="0" w:color="auto"/>
        <w:bottom w:val="none" w:sz="0" w:space="0" w:color="auto"/>
        <w:right w:val="none" w:sz="0" w:space="0" w:color="auto"/>
      </w:divBdr>
    </w:div>
    <w:div w:id="774447538">
      <w:bodyDiv w:val="1"/>
      <w:marLeft w:val="0"/>
      <w:marRight w:val="0"/>
      <w:marTop w:val="0"/>
      <w:marBottom w:val="0"/>
      <w:divBdr>
        <w:top w:val="none" w:sz="0" w:space="0" w:color="auto"/>
        <w:left w:val="none" w:sz="0" w:space="0" w:color="auto"/>
        <w:bottom w:val="none" w:sz="0" w:space="0" w:color="auto"/>
        <w:right w:val="none" w:sz="0" w:space="0" w:color="auto"/>
      </w:divBdr>
    </w:div>
    <w:div w:id="840848509">
      <w:bodyDiv w:val="1"/>
      <w:marLeft w:val="0"/>
      <w:marRight w:val="0"/>
      <w:marTop w:val="0"/>
      <w:marBottom w:val="0"/>
      <w:divBdr>
        <w:top w:val="none" w:sz="0" w:space="0" w:color="auto"/>
        <w:left w:val="none" w:sz="0" w:space="0" w:color="auto"/>
        <w:bottom w:val="none" w:sz="0" w:space="0" w:color="auto"/>
        <w:right w:val="none" w:sz="0" w:space="0" w:color="auto"/>
      </w:divBdr>
      <w:divsChild>
        <w:div w:id="218631528">
          <w:marLeft w:val="0"/>
          <w:marRight w:val="0"/>
          <w:marTop w:val="0"/>
          <w:marBottom w:val="0"/>
          <w:divBdr>
            <w:top w:val="none" w:sz="0" w:space="0" w:color="auto"/>
            <w:left w:val="none" w:sz="0" w:space="0" w:color="auto"/>
            <w:bottom w:val="none" w:sz="0" w:space="0" w:color="auto"/>
            <w:right w:val="none" w:sz="0" w:space="0" w:color="auto"/>
          </w:divBdr>
        </w:div>
        <w:div w:id="842860222">
          <w:marLeft w:val="0"/>
          <w:marRight w:val="0"/>
          <w:marTop w:val="0"/>
          <w:marBottom w:val="0"/>
          <w:divBdr>
            <w:top w:val="none" w:sz="0" w:space="0" w:color="auto"/>
            <w:left w:val="none" w:sz="0" w:space="0" w:color="auto"/>
            <w:bottom w:val="none" w:sz="0" w:space="0" w:color="auto"/>
            <w:right w:val="none" w:sz="0" w:space="0" w:color="auto"/>
          </w:divBdr>
        </w:div>
        <w:div w:id="1272593810">
          <w:marLeft w:val="0"/>
          <w:marRight w:val="0"/>
          <w:marTop w:val="0"/>
          <w:marBottom w:val="0"/>
          <w:divBdr>
            <w:top w:val="none" w:sz="0" w:space="0" w:color="auto"/>
            <w:left w:val="none" w:sz="0" w:space="0" w:color="auto"/>
            <w:bottom w:val="none" w:sz="0" w:space="0" w:color="auto"/>
            <w:right w:val="none" w:sz="0" w:space="0" w:color="auto"/>
          </w:divBdr>
        </w:div>
        <w:div w:id="1756826218">
          <w:marLeft w:val="0"/>
          <w:marRight w:val="0"/>
          <w:marTop w:val="0"/>
          <w:marBottom w:val="0"/>
          <w:divBdr>
            <w:top w:val="none" w:sz="0" w:space="0" w:color="auto"/>
            <w:left w:val="none" w:sz="0" w:space="0" w:color="auto"/>
            <w:bottom w:val="none" w:sz="0" w:space="0" w:color="auto"/>
            <w:right w:val="none" w:sz="0" w:space="0" w:color="auto"/>
          </w:divBdr>
        </w:div>
      </w:divsChild>
    </w:div>
    <w:div w:id="895050014">
      <w:bodyDiv w:val="1"/>
      <w:marLeft w:val="0"/>
      <w:marRight w:val="0"/>
      <w:marTop w:val="0"/>
      <w:marBottom w:val="0"/>
      <w:divBdr>
        <w:top w:val="none" w:sz="0" w:space="0" w:color="auto"/>
        <w:left w:val="none" w:sz="0" w:space="0" w:color="auto"/>
        <w:bottom w:val="none" w:sz="0" w:space="0" w:color="auto"/>
        <w:right w:val="none" w:sz="0" w:space="0" w:color="auto"/>
      </w:divBdr>
      <w:divsChild>
        <w:div w:id="1194999070">
          <w:marLeft w:val="0"/>
          <w:marRight w:val="0"/>
          <w:marTop w:val="0"/>
          <w:marBottom w:val="0"/>
          <w:divBdr>
            <w:top w:val="none" w:sz="0" w:space="0" w:color="auto"/>
            <w:left w:val="none" w:sz="0" w:space="0" w:color="auto"/>
            <w:bottom w:val="none" w:sz="0" w:space="0" w:color="auto"/>
            <w:right w:val="none" w:sz="0" w:space="0" w:color="auto"/>
          </w:divBdr>
        </w:div>
        <w:div w:id="1682005891">
          <w:marLeft w:val="0"/>
          <w:marRight w:val="0"/>
          <w:marTop w:val="0"/>
          <w:marBottom w:val="0"/>
          <w:divBdr>
            <w:top w:val="none" w:sz="0" w:space="0" w:color="auto"/>
            <w:left w:val="none" w:sz="0" w:space="0" w:color="auto"/>
            <w:bottom w:val="none" w:sz="0" w:space="0" w:color="auto"/>
            <w:right w:val="none" w:sz="0" w:space="0" w:color="auto"/>
          </w:divBdr>
        </w:div>
      </w:divsChild>
    </w:div>
    <w:div w:id="912860111">
      <w:bodyDiv w:val="1"/>
      <w:marLeft w:val="0"/>
      <w:marRight w:val="0"/>
      <w:marTop w:val="0"/>
      <w:marBottom w:val="0"/>
      <w:divBdr>
        <w:top w:val="none" w:sz="0" w:space="0" w:color="auto"/>
        <w:left w:val="none" w:sz="0" w:space="0" w:color="auto"/>
        <w:bottom w:val="none" w:sz="0" w:space="0" w:color="auto"/>
        <w:right w:val="none" w:sz="0" w:space="0" w:color="auto"/>
      </w:divBdr>
    </w:div>
    <w:div w:id="931285058">
      <w:bodyDiv w:val="1"/>
      <w:marLeft w:val="0"/>
      <w:marRight w:val="0"/>
      <w:marTop w:val="0"/>
      <w:marBottom w:val="0"/>
      <w:divBdr>
        <w:top w:val="none" w:sz="0" w:space="0" w:color="auto"/>
        <w:left w:val="none" w:sz="0" w:space="0" w:color="auto"/>
        <w:bottom w:val="none" w:sz="0" w:space="0" w:color="auto"/>
        <w:right w:val="none" w:sz="0" w:space="0" w:color="auto"/>
      </w:divBdr>
    </w:div>
    <w:div w:id="933243314">
      <w:bodyDiv w:val="1"/>
      <w:marLeft w:val="0"/>
      <w:marRight w:val="0"/>
      <w:marTop w:val="0"/>
      <w:marBottom w:val="0"/>
      <w:divBdr>
        <w:top w:val="none" w:sz="0" w:space="0" w:color="auto"/>
        <w:left w:val="none" w:sz="0" w:space="0" w:color="auto"/>
        <w:bottom w:val="none" w:sz="0" w:space="0" w:color="auto"/>
        <w:right w:val="none" w:sz="0" w:space="0" w:color="auto"/>
      </w:divBdr>
    </w:div>
    <w:div w:id="951668553">
      <w:bodyDiv w:val="1"/>
      <w:marLeft w:val="0"/>
      <w:marRight w:val="0"/>
      <w:marTop w:val="0"/>
      <w:marBottom w:val="0"/>
      <w:divBdr>
        <w:top w:val="none" w:sz="0" w:space="0" w:color="auto"/>
        <w:left w:val="none" w:sz="0" w:space="0" w:color="auto"/>
        <w:bottom w:val="none" w:sz="0" w:space="0" w:color="auto"/>
        <w:right w:val="none" w:sz="0" w:space="0" w:color="auto"/>
      </w:divBdr>
    </w:div>
    <w:div w:id="997660224">
      <w:bodyDiv w:val="1"/>
      <w:marLeft w:val="0"/>
      <w:marRight w:val="0"/>
      <w:marTop w:val="0"/>
      <w:marBottom w:val="0"/>
      <w:divBdr>
        <w:top w:val="none" w:sz="0" w:space="0" w:color="auto"/>
        <w:left w:val="none" w:sz="0" w:space="0" w:color="auto"/>
        <w:bottom w:val="none" w:sz="0" w:space="0" w:color="auto"/>
        <w:right w:val="none" w:sz="0" w:space="0" w:color="auto"/>
      </w:divBdr>
    </w:div>
    <w:div w:id="1008752948">
      <w:bodyDiv w:val="1"/>
      <w:marLeft w:val="0"/>
      <w:marRight w:val="0"/>
      <w:marTop w:val="0"/>
      <w:marBottom w:val="0"/>
      <w:divBdr>
        <w:top w:val="none" w:sz="0" w:space="0" w:color="auto"/>
        <w:left w:val="none" w:sz="0" w:space="0" w:color="auto"/>
        <w:bottom w:val="none" w:sz="0" w:space="0" w:color="auto"/>
        <w:right w:val="none" w:sz="0" w:space="0" w:color="auto"/>
      </w:divBdr>
    </w:div>
    <w:div w:id="1052344002">
      <w:bodyDiv w:val="1"/>
      <w:marLeft w:val="0"/>
      <w:marRight w:val="0"/>
      <w:marTop w:val="0"/>
      <w:marBottom w:val="0"/>
      <w:divBdr>
        <w:top w:val="none" w:sz="0" w:space="0" w:color="auto"/>
        <w:left w:val="none" w:sz="0" w:space="0" w:color="auto"/>
        <w:bottom w:val="none" w:sz="0" w:space="0" w:color="auto"/>
        <w:right w:val="none" w:sz="0" w:space="0" w:color="auto"/>
      </w:divBdr>
    </w:div>
    <w:div w:id="1056123258">
      <w:bodyDiv w:val="1"/>
      <w:marLeft w:val="0"/>
      <w:marRight w:val="0"/>
      <w:marTop w:val="0"/>
      <w:marBottom w:val="0"/>
      <w:divBdr>
        <w:top w:val="none" w:sz="0" w:space="0" w:color="auto"/>
        <w:left w:val="none" w:sz="0" w:space="0" w:color="auto"/>
        <w:bottom w:val="none" w:sz="0" w:space="0" w:color="auto"/>
        <w:right w:val="none" w:sz="0" w:space="0" w:color="auto"/>
      </w:divBdr>
    </w:div>
    <w:div w:id="1076905393">
      <w:bodyDiv w:val="1"/>
      <w:marLeft w:val="0"/>
      <w:marRight w:val="0"/>
      <w:marTop w:val="0"/>
      <w:marBottom w:val="0"/>
      <w:divBdr>
        <w:top w:val="none" w:sz="0" w:space="0" w:color="auto"/>
        <w:left w:val="none" w:sz="0" w:space="0" w:color="auto"/>
        <w:bottom w:val="none" w:sz="0" w:space="0" w:color="auto"/>
        <w:right w:val="none" w:sz="0" w:space="0" w:color="auto"/>
      </w:divBdr>
    </w:div>
    <w:div w:id="1088118101">
      <w:bodyDiv w:val="1"/>
      <w:marLeft w:val="0"/>
      <w:marRight w:val="0"/>
      <w:marTop w:val="0"/>
      <w:marBottom w:val="0"/>
      <w:divBdr>
        <w:top w:val="none" w:sz="0" w:space="0" w:color="auto"/>
        <w:left w:val="none" w:sz="0" w:space="0" w:color="auto"/>
        <w:bottom w:val="none" w:sz="0" w:space="0" w:color="auto"/>
        <w:right w:val="none" w:sz="0" w:space="0" w:color="auto"/>
      </w:divBdr>
    </w:div>
    <w:div w:id="1091731389">
      <w:bodyDiv w:val="1"/>
      <w:marLeft w:val="0"/>
      <w:marRight w:val="0"/>
      <w:marTop w:val="0"/>
      <w:marBottom w:val="0"/>
      <w:divBdr>
        <w:top w:val="none" w:sz="0" w:space="0" w:color="auto"/>
        <w:left w:val="none" w:sz="0" w:space="0" w:color="auto"/>
        <w:bottom w:val="none" w:sz="0" w:space="0" w:color="auto"/>
        <w:right w:val="none" w:sz="0" w:space="0" w:color="auto"/>
      </w:divBdr>
    </w:div>
    <w:div w:id="1114668080">
      <w:bodyDiv w:val="1"/>
      <w:marLeft w:val="0"/>
      <w:marRight w:val="0"/>
      <w:marTop w:val="0"/>
      <w:marBottom w:val="0"/>
      <w:divBdr>
        <w:top w:val="none" w:sz="0" w:space="0" w:color="auto"/>
        <w:left w:val="none" w:sz="0" w:space="0" w:color="auto"/>
        <w:bottom w:val="none" w:sz="0" w:space="0" w:color="auto"/>
        <w:right w:val="none" w:sz="0" w:space="0" w:color="auto"/>
      </w:divBdr>
      <w:divsChild>
        <w:div w:id="1597669156">
          <w:marLeft w:val="0"/>
          <w:marRight w:val="0"/>
          <w:marTop w:val="0"/>
          <w:marBottom w:val="0"/>
          <w:divBdr>
            <w:top w:val="none" w:sz="0" w:space="0" w:color="auto"/>
            <w:left w:val="none" w:sz="0" w:space="0" w:color="auto"/>
            <w:bottom w:val="none" w:sz="0" w:space="0" w:color="auto"/>
            <w:right w:val="none" w:sz="0" w:space="0" w:color="auto"/>
          </w:divBdr>
        </w:div>
      </w:divsChild>
    </w:div>
    <w:div w:id="1133475227">
      <w:bodyDiv w:val="1"/>
      <w:marLeft w:val="0"/>
      <w:marRight w:val="0"/>
      <w:marTop w:val="0"/>
      <w:marBottom w:val="0"/>
      <w:divBdr>
        <w:top w:val="none" w:sz="0" w:space="0" w:color="auto"/>
        <w:left w:val="none" w:sz="0" w:space="0" w:color="auto"/>
        <w:bottom w:val="none" w:sz="0" w:space="0" w:color="auto"/>
        <w:right w:val="none" w:sz="0" w:space="0" w:color="auto"/>
      </w:divBdr>
      <w:divsChild>
        <w:div w:id="825129060">
          <w:marLeft w:val="0"/>
          <w:marRight w:val="0"/>
          <w:marTop w:val="0"/>
          <w:marBottom w:val="0"/>
          <w:divBdr>
            <w:top w:val="none" w:sz="0" w:space="0" w:color="auto"/>
            <w:left w:val="none" w:sz="0" w:space="0" w:color="auto"/>
            <w:bottom w:val="none" w:sz="0" w:space="0" w:color="auto"/>
            <w:right w:val="none" w:sz="0" w:space="0" w:color="auto"/>
          </w:divBdr>
        </w:div>
      </w:divsChild>
    </w:div>
    <w:div w:id="1156335968">
      <w:bodyDiv w:val="1"/>
      <w:marLeft w:val="0"/>
      <w:marRight w:val="0"/>
      <w:marTop w:val="0"/>
      <w:marBottom w:val="0"/>
      <w:divBdr>
        <w:top w:val="none" w:sz="0" w:space="0" w:color="auto"/>
        <w:left w:val="none" w:sz="0" w:space="0" w:color="auto"/>
        <w:bottom w:val="none" w:sz="0" w:space="0" w:color="auto"/>
        <w:right w:val="none" w:sz="0" w:space="0" w:color="auto"/>
      </w:divBdr>
    </w:div>
    <w:div w:id="1175266406">
      <w:bodyDiv w:val="1"/>
      <w:marLeft w:val="0"/>
      <w:marRight w:val="0"/>
      <w:marTop w:val="0"/>
      <w:marBottom w:val="0"/>
      <w:divBdr>
        <w:top w:val="none" w:sz="0" w:space="0" w:color="auto"/>
        <w:left w:val="none" w:sz="0" w:space="0" w:color="auto"/>
        <w:bottom w:val="none" w:sz="0" w:space="0" w:color="auto"/>
        <w:right w:val="none" w:sz="0" w:space="0" w:color="auto"/>
      </w:divBdr>
    </w:div>
    <w:div w:id="1176193445">
      <w:bodyDiv w:val="1"/>
      <w:marLeft w:val="0"/>
      <w:marRight w:val="0"/>
      <w:marTop w:val="0"/>
      <w:marBottom w:val="0"/>
      <w:divBdr>
        <w:top w:val="none" w:sz="0" w:space="0" w:color="auto"/>
        <w:left w:val="none" w:sz="0" w:space="0" w:color="auto"/>
        <w:bottom w:val="none" w:sz="0" w:space="0" w:color="auto"/>
        <w:right w:val="none" w:sz="0" w:space="0" w:color="auto"/>
      </w:divBdr>
    </w:div>
    <w:div w:id="1182087597">
      <w:bodyDiv w:val="1"/>
      <w:marLeft w:val="0"/>
      <w:marRight w:val="0"/>
      <w:marTop w:val="0"/>
      <w:marBottom w:val="0"/>
      <w:divBdr>
        <w:top w:val="none" w:sz="0" w:space="0" w:color="auto"/>
        <w:left w:val="none" w:sz="0" w:space="0" w:color="auto"/>
        <w:bottom w:val="none" w:sz="0" w:space="0" w:color="auto"/>
        <w:right w:val="none" w:sz="0" w:space="0" w:color="auto"/>
      </w:divBdr>
    </w:div>
    <w:div w:id="1184586281">
      <w:bodyDiv w:val="1"/>
      <w:marLeft w:val="0"/>
      <w:marRight w:val="0"/>
      <w:marTop w:val="0"/>
      <w:marBottom w:val="0"/>
      <w:divBdr>
        <w:top w:val="none" w:sz="0" w:space="0" w:color="auto"/>
        <w:left w:val="none" w:sz="0" w:space="0" w:color="auto"/>
        <w:bottom w:val="none" w:sz="0" w:space="0" w:color="auto"/>
        <w:right w:val="none" w:sz="0" w:space="0" w:color="auto"/>
      </w:divBdr>
      <w:divsChild>
        <w:div w:id="646780571">
          <w:marLeft w:val="0"/>
          <w:marRight w:val="0"/>
          <w:marTop w:val="0"/>
          <w:marBottom w:val="0"/>
          <w:divBdr>
            <w:top w:val="none" w:sz="0" w:space="0" w:color="auto"/>
            <w:left w:val="none" w:sz="0" w:space="0" w:color="auto"/>
            <w:bottom w:val="none" w:sz="0" w:space="0" w:color="auto"/>
            <w:right w:val="none" w:sz="0" w:space="0" w:color="auto"/>
          </w:divBdr>
        </w:div>
      </w:divsChild>
    </w:div>
    <w:div w:id="1208300527">
      <w:bodyDiv w:val="1"/>
      <w:marLeft w:val="0"/>
      <w:marRight w:val="0"/>
      <w:marTop w:val="0"/>
      <w:marBottom w:val="0"/>
      <w:divBdr>
        <w:top w:val="none" w:sz="0" w:space="0" w:color="auto"/>
        <w:left w:val="none" w:sz="0" w:space="0" w:color="auto"/>
        <w:bottom w:val="none" w:sz="0" w:space="0" w:color="auto"/>
        <w:right w:val="none" w:sz="0" w:space="0" w:color="auto"/>
      </w:divBdr>
    </w:div>
    <w:div w:id="1237401530">
      <w:bodyDiv w:val="1"/>
      <w:marLeft w:val="0"/>
      <w:marRight w:val="0"/>
      <w:marTop w:val="0"/>
      <w:marBottom w:val="0"/>
      <w:divBdr>
        <w:top w:val="none" w:sz="0" w:space="0" w:color="auto"/>
        <w:left w:val="none" w:sz="0" w:space="0" w:color="auto"/>
        <w:bottom w:val="none" w:sz="0" w:space="0" w:color="auto"/>
        <w:right w:val="none" w:sz="0" w:space="0" w:color="auto"/>
      </w:divBdr>
    </w:div>
    <w:div w:id="1255821749">
      <w:bodyDiv w:val="1"/>
      <w:marLeft w:val="0"/>
      <w:marRight w:val="0"/>
      <w:marTop w:val="0"/>
      <w:marBottom w:val="0"/>
      <w:divBdr>
        <w:top w:val="none" w:sz="0" w:space="0" w:color="auto"/>
        <w:left w:val="none" w:sz="0" w:space="0" w:color="auto"/>
        <w:bottom w:val="none" w:sz="0" w:space="0" w:color="auto"/>
        <w:right w:val="none" w:sz="0" w:space="0" w:color="auto"/>
      </w:divBdr>
    </w:div>
    <w:div w:id="1255937272">
      <w:bodyDiv w:val="1"/>
      <w:marLeft w:val="0"/>
      <w:marRight w:val="0"/>
      <w:marTop w:val="0"/>
      <w:marBottom w:val="0"/>
      <w:divBdr>
        <w:top w:val="none" w:sz="0" w:space="0" w:color="auto"/>
        <w:left w:val="none" w:sz="0" w:space="0" w:color="auto"/>
        <w:bottom w:val="none" w:sz="0" w:space="0" w:color="auto"/>
        <w:right w:val="none" w:sz="0" w:space="0" w:color="auto"/>
      </w:divBdr>
      <w:divsChild>
        <w:div w:id="309991474">
          <w:marLeft w:val="0"/>
          <w:marRight w:val="0"/>
          <w:marTop w:val="0"/>
          <w:marBottom w:val="0"/>
          <w:divBdr>
            <w:top w:val="none" w:sz="0" w:space="0" w:color="auto"/>
            <w:left w:val="none" w:sz="0" w:space="0" w:color="auto"/>
            <w:bottom w:val="none" w:sz="0" w:space="0" w:color="auto"/>
            <w:right w:val="none" w:sz="0" w:space="0" w:color="auto"/>
          </w:divBdr>
        </w:div>
        <w:div w:id="321206481">
          <w:marLeft w:val="0"/>
          <w:marRight w:val="0"/>
          <w:marTop w:val="0"/>
          <w:marBottom w:val="0"/>
          <w:divBdr>
            <w:top w:val="none" w:sz="0" w:space="0" w:color="auto"/>
            <w:left w:val="none" w:sz="0" w:space="0" w:color="auto"/>
            <w:bottom w:val="none" w:sz="0" w:space="0" w:color="auto"/>
            <w:right w:val="none" w:sz="0" w:space="0" w:color="auto"/>
          </w:divBdr>
        </w:div>
        <w:div w:id="598686825">
          <w:marLeft w:val="0"/>
          <w:marRight w:val="0"/>
          <w:marTop w:val="0"/>
          <w:marBottom w:val="0"/>
          <w:divBdr>
            <w:top w:val="none" w:sz="0" w:space="0" w:color="auto"/>
            <w:left w:val="none" w:sz="0" w:space="0" w:color="auto"/>
            <w:bottom w:val="none" w:sz="0" w:space="0" w:color="auto"/>
            <w:right w:val="none" w:sz="0" w:space="0" w:color="auto"/>
          </w:divBdr>
        </w:div>
        <w:div w:id="1228764299">
          <w:marLeft w:val="0"/>
          <w:marRight w:val="0"/>
          <w:marTop w:val="0"/>
          <w:marBottom w:val="0"/>
          <w:divBdr>
            <w:top w:val="none" w:sz="0" w:space="0" w:color="auto"/>
            <w:left w:val="none" w:sz="0" w:space="0" w:color="auto"/>
            <w:bottom w:val="none" w:sz="0" w:space="0" w:color="auto"/>
            <w:right w:val="none" w:sz="0" w:space="0" w:color="auto"/>
          </w:divBdr>
        </w:div>
      </w:divsChild>
    </w:div>
    <w:div w:id="1310011553">
      <w:bodyDiv w:val="1"/>
      <w:marLeft w:val="0"/>
      <w:marRight w:val="0"/>
      <w:marTop w:val="0"/>
      <w:marBottom w:val="0"/>
      <w:divBdr>
        <w:top w:val="none" w:sz="0" w:space="0" w:color="auto"/>
        <w:left w:val="none" w:sz="0" w:space="0" w:color="auto"/>
        <w:bottom w:val="none" w:sz="0" w:space="0" w:color="auto"/>
        <w:right w:val="none" w:sz="0" w:space="0" w:color="auto"/>
      </w:divBdr>
    </w:div>
    <w:div w:id="1352146561">
      <w:bodyDiv w:val="1"/>
      <w:marLeft w:val="0"/>
      <w:marRight w:val="0"/>
      <w:marTop w:val="0"/>
      <w:marBottom w:val="0"/>
      <w:divBdr>
        <w:top w:val="none" w:sz="0" w:space="0" w:color="auto"/>
        <w:left w:val="none" w:sz="0" w:space="0" w:color="auto"/>
        <w:bottom w:val="none" w:sz="0" w:space="0" w:color="auto"/>
        <w:right w:val="none" w:sz="0" w:space="0" w:color="auto"/>
      </w:divBdr>
    </w:div>
    <w:div w:id="1383945426">
      <w:bodyDiv w:val="1"/>
      <w:marLeft w:val="0"/>
      <w:marRight w:val="0"/>
      <w:marTop w:val="0"/>
      <w:marBottom w:val="0"/>
      <w:divBdr>
        <w:top w:val="none" w:sz="0" w:space="0" w:color="auto"/>
        <w:left w:val="none" w:sz="0" w:space="0" w:color="auto"/>
        <w:bottom w:val="none" w:sz="0" w:space="0" w:color="auto"/>
        <w:right w:val="none" w:sz="0" w:space="0" w:color="auto"/>
      </w:divBdr>
      <w:divsChild>
        <w:div w:id="82531847">
          <w:marLeft w:val="0"/>
          <w:marRight w:val="0"/>
          <w:marTop w:val="0"/>
          <w:marBottom w:val="0"/>
          <w:divBdr>
            <w:top w:val="none" w:sz="0" w:space="0" w:color="auto"/>
            <w:left w:val="none" w:sz="0" w:space="0" w:color="auto"/>
            <w:bottom w:val="none" w:sz="0" w:space="0" w:color="auto"/>
            <w:right w:val="none" w:sz="0" w:space="0" w:color="auto"/>
          </w:divBdr>
        </w:div>
        <w:div w:id="1862089908">
          <w:marLeft w:val="0"/>
          <w:marRight w:val="0"/>
          <w:marTop w:val="0"/>
          <w:marBottom w:val="0"/>
          <w:divBdr>
            <w:top w:val="none" w:sz="0" w:space="0" w:color="auto"/>
            <w:left w:val="none" w:sz="0" w:space="0" w:color="auto"/>
            <w:bottom w:val="none" w:sz="0" w:space="0" w:color="auto"/>
            <w:right w:val="none" w:sz="0" w:space="0" w:color="auto"/>
          </w:divBdr>
        </w:div>
      </w:divsChild>
    </w:div>
    <w:div w:id="1389111543">
      <w:bodyDiv w:val="1"/>
      <w:marLeft w:val="0"/>
      <w:marRight w:val="0"/>
      <w:marTop w:val="0"/>
      <w:marBottom w:val="0"/>
      <w:divBdr>
        <w:top w:val="none" w:sz="0" w:space="0" w:color="auto"/>
        <w:left w:val="none" w:sz="0" w:space="0" w:color="auto"/>
        <w:bottom w:val="none" w:sz="0" w:space="0" w:color="auto"/>
        <w:right w:val="none" w:sz="0" w:space="0" w:color="auto"/>
      </w:divBdr>
    </w:div>
    <w:div w:id="1466703240">
      <w:bodyDiv w:val="1"/>
      <w:marLeft w:val="0"/>
      <w:marRight w:val="0"/>
      <w:marTop w:val="0"/>
      <w:marBottom w:val="0"/>
      <w:divBdr>
        <w:top w:val="none" w:sz="0" w:space="0" w:color="auto"/>
        <w:left w:val="none" w:sz="0" w:space="0" w:color="auto"/>
        <w:bottom w:val="none" w:sz="0" w:space="0" w:color="auto"/>
        <w:right w:val="none" w:sz="0" w:space="0" w:color="auto"/>
      </w:divBdr>
    </w:div>
    <w:div w:id="1479877317">
      <w:bodyDiv w:val="1"/>
      <w:marLeft w:val="0"/>
      <w:marRight w:val="0"/>
      <w:marTop w:val="0"/>
      <w:marBottom w:val="0"/>
      <w:divBdr>
        <w:top w:val="none" w:sz="0" w:space="0" w:color="auto"/>
        <w:left w:val="none" w:sz="0" w:space="0" w:color="auto"/>
        <w:bottom w:val="none" w:sz="0" w:space="0" w:color="auto"/>
        <w:right w:val="none" w:sz="0" w:space="0" w:color="auto"/>
      </w:divBdr>
    </w:div>
    <w:div w:id="1489243868">
      <w:bodyDiv w:val="1"/>
      <w:marLeft w:val="0"/>
      <w:marRight w:val="0"/>
      <w:marTop w:val="0"/>
      <w:marBottom w:val="0"/>
      <w:divBdr>
        <w:top w:val="none" w:sz="0" w:space="0" w:color="auto"/>
        <w:left w:val="none" w:sz="0" w:space="0" w:color="auto"/>
        <w:bottom w:val="none" w:sz="0" w:space="0" w:color="auto"/>
        <w:right w:val="none" w:sz="0" w:space="0" w:color="auto"/>
      </w:divBdr>
    </w:div>
    <w:div w:id="1492410093">
      <w:bodyDiv w:val="1"/>
      <w:marLeft w:val="0"/>
      <w:marRight w:val="0"/>
      <w:marTop w:val="0"/>
      <w:marBottom w:val="0"/>
      <w:divBdr>
        <w:top w:val="none" w:sz="0" w:space="0" w:color="auto"/>
        <w:left w:val="none" w:sz="0" w:space="0" w:color="auto"/>
        <w:bottom w:val="none" w:sz="0" w:space="0" w:color="auto"/>
        <w:right w:val="none" w:sz="0" w:space="0" w:color="auto"/>
      </w:divBdr>
    </w:div>
    <w:div w:id="1496526916">
      <w:bodyDiv w:val="1"/>
      <w:marLeft w:val="0"/>
      <w:marRight w:val="0"/>
      <w:marTop w:val="0"/>
      <w:marBottom w:val="0"/>
      <w:divBdr>
        <w:top w:val="none" w:sz="0" w:space="0" w:color="auto"/>
        <w:left w:val="none" w:sz="0" w:space="0" w:color="auto"/>
        <w:bottom w:val="none" w:sz="0" w:space="0" w:color="auto"/>
        <w:right w:val="none" w:sz="0" w:space="0" w:color="auto"/>
      </w:divBdr>
    </w:div>
    <w:div w:id="1532066722">
      <w:bodyDiv w:val="1"/>
      <w:marLeft w:val="0"/>
      <w:marRight w:val="0"/>
      <w:marTop w:val="0"/>
      <w:marBottom w:val="0"/>
      <w:divBdr>
        <w:top w:val="none" w:sz="0" w:space="0" w:color="auto"/>
        <w:left w:val="none" w:sz="0" w:space="0" w:color="auto"/>
        <w:bottom w:val="none" w:sz="0" w:space="0" w:color="auto"/>
        <w:right w:val="none" w:sz="0" w:space="0" w:color="auto"/>
      </w:divBdr>
    </w:div>
    <w:div w:id="1544518173">
      <w:bodyDiv w:val="1"/>
      <w:marLeft w:val="0"/>
      <w:marRight w:val="0"/>
      <w:marTop w:val="0"/>
      <w:marBottom w:val="0"/>
      <w:divBdr>
        <w:top w:val="none" w:sz="0" w:space="0" w:color="auto"/>
        <w:left w:val="none" w:sz="0" w:space="0" w:color="auto"/>
        <w:bottom w:val="none" w:sz="0" w:space="0" w:color="auto"/>
        <w:right w:val="none" w:sz="0" w:space="0" w:color="auto"/>
      </w:divBdr>
    </w:div>
    <w:div w:id="1580675240">
      <w:bodyDiv w:val="1"/>
      <w:marLeft w:val="0"/>
      <w:marRight w:val="0"/>
      <w:marTop w:val="0"/>
      <w:marBottom w:val="0"/>
      <w:divBdr>
        <w:top w:val="none" w:sz="0" w:space="0" w:color="auto"/>
        <w:left w:val="none" w:sz="0" w:space="0" w:color="auto"/>
        <w:bottom w:val="none" w:sz="0" w:space="0" w:color="auto"/>
        <w:right w:val="none" w:sz="0" w:space="0" w:color="auto"/>
      </w:divBdr>
    </w:div>
    <w:div w:id="1601376334">
      <w:bodyDiv w:val="1"/>
      <w:marLeft w:val="0"/>
      <w:marRight w:val="0"/>
      <w:marTop w:val="0"/>
      <w:marBottom w:val="0"/>
      <w:divBdr>
        <w:top w:val="none" w:sz="0" w:space="0" w:color="auto"/>
        <w:left w:val="none" w:sz="0" w:space="0" w:color="auto"/>
        <w:bottom w:val="none" w:sz="0" w:space="0" w:color="auto"/>
        <w:right w:val="none" w:sz="0" w:space="0" w:color="auto"/>
      </w:divBdr>
      <w:divsChild>
        <w:div w:id="1645506457">
          <w:marLeft w:val="0"/>
          <w:marRight w:val="0"/>
          <w:marTop w:val="0"/>
          <w:marBottom w:val="0"/>
          <w:divBdr>
            <w:top w:val="none" w:sz="0" w:space="0" w:color="auto"/>
            <w:left w:val="none" w:sz="0" w:space="0" w:color="auto"/>
            <w:bottom w:val="none" w:sz="0" w:space="0" w:color="auto"/>
            <w:right w:val="none" w:sz="0" w:space="0" w:color="auto"/>
          </w:divBdr>
        </w:div>
        <w:div w:id="1728994867">
          <w:marLeft w:val="0"/>
          <w:marRight w:val="0"/>
          <w:marTop w:val="0"/>
          <w:marBottom w:val="0"/>
          <w:divBdr>
            <w:top w:val="none" w:sz="0" w:space="0" w:color="auto"/>
            <w:left w:val="none" w:sz="0" w:space="0" w:color="auto"/>
            <w:bottom w:val="none" w:sz="0" w:space="0" w:color="auto"/>
            <w:right w:val="none" w:sz="0" w:space="0" w:color="auto"/>
          </w:divBdr>
        </w:div>
      </w:divsChild>
    </w:div>
    <w:div w:id="1633437350">
      <w:bodyDiv w:val="1"/>
      <w:marLeft w:val="0"/>
      <w:marRight w:val="0"/>
      <w:marTop w:val="0"/>
      <w:marBottom w:val="0"/>
      <w:divBdr>
        <w:top w:val="none" w:sz="0" w:space="0" w:color="auto"/>
        <w:left w:val="none" w:sz="0" w:space="0" w:color="auto"/>
        <w:bottom w:val="none" w:sz="0" w:space="0" w:color="auto"/>
        <w:right w:val="none" w:sz="0" w:space="0" w:color="auto"/>
      </w:divBdr>
    </w:div>
    <w:div w:id="1644197201">
      <w:bodyDiv w:val="1"/>
      <w:marLeft w:val="0"/>
      <w:marRight w:val="0"/>
      <w:marTop w:val="0"/>
      <w:marBottom w:val="0"/>
      <w:divBdr>
        <w:top w:val="none" w:sz="0" w:space="0" w:color="auto"/>
        <w:left w:val="none" w:sz="0" w:space="0" w:color="auto"/>
        <w:bottom w:val="none" w:sz="0" w:space="0" w:color="auto"/>
        <w:right w:val="none" w:sz="0" w:space="0" w:color="auto"/>
      </w:divBdr>
    </w:div>
    <w:div w:id="1686403084">
      <w:bodyDiv w:val="1"/>
      <w:marLeft w:val="0"/>
      <w:marRight w:val="0"/>
      <w:marTop w:val="0"/>
      <w:marBottom w:val="0"/>
      <w:divBdr>
        <w:top w:val="none" w:sz="0" w:space="0" w:color="auto"/>
        <w:left w:val="none" w:sz="0" w:space="0" w:color="auto"/>
        <w:bottom w:val="none" w:sz="0" w:space="0" w:color="auto"/>
        <w:right w:val="none" w:sz="0" w:space="0" w:color="auto"/>
      </w:divBdr>
    </w:div>
    <w:div w:id="1703942868">
      <w:bodyDiv w:val="1"/>
      <w:marLeft w:val="0"/>
      <w:marRight w:val="0"/>
      <w:marTop w:val="0"/>
      <w:marBottom w:val="0"/>
      <w:divBdr>
        <w:top w:val="none" w:sz="0" w:space="0" w:color="auto"/>
        <w:left w:val="none" w:sz="0" w:space="0" w:color="auto"/>
        <w:bottom w:val="none" w:sz="0" w:space="0" w:color="auto"/>
        <w:right w:val="none" w:sz="0" w:space="0" w:color="auto"/>
      </w:divBdr>
      <w:divsChild>
        <w:div w:id="429934094">
          <w:marLeft w:val="0"/>
          <w:marRight w:val="0"/>
          <w:marTop w:val="0"/>
          <w:marBottom w:val="0"/>
          <w:divBdr>
            <w:top w:val="none" w:sz="0" w:space="0" w:color="auto"/>
            <w:left w:val="none" w:sz="0" w:space="0" w:color="auto"/>
            <w:bottom w:val="none" w:sz="0" w:space="0" w:color="auto"/>
            <w:right w:val="none" w:sz="0" w:space="0" w:color="auto"/>
          </w:divBdr>
        </w:div>
        <w:div w:id="814950135">
          <w:marLeft w:val="0"/>
          <w:marRight w:val="0"/>
          <w:marTop w:val="0"/>
          <w:marBottom w:val="0"/>
          <w:divBdr>
            <w:top w:val="none" w:sz="0" w:space="0" w:color="auto"/>
            <w:left w:val="none" w:sz="0" w:space="0" w:color="auto"/>
            <w:bottom w:val="none" w:sz="0" w:space="0" w:color="auto"/>
            <w:right w:val="none" w:sz="0" w:space="0" w:color="auto"/>
          </w:divBdr>
        </w:div>
        <w:div w:id="1683169877">
          <w:marLeft w:val="0"/>
          <w:marRight w:val="0"/>
          <w:marTop w:val="0"/>
          <w:marBottom w:val="0"/>
          <w:divBdr>
            <w:top w:val="none" w:sz="0" w:space="0" w:color="auto"/>
            <w:left w:val="none" w:sz="0" w:space="0" w:color="auto"/>
            <w:bottom w:val="none" w:sz="0" w:space="0" w:color="auto"/>
            <w:right w:val="none" w:sz="0" w:space="0" w:color="auto"/>
          </w:divBdr>
        </w:div>
        <w:div w:id="1848398639">
          <w:marLeft w:val="0"/>
          <w:marRight w:val="0"/>
          <w:marTop w:val="0"/>
          <w:marBottom w:val="0"/>
          <w:divBdr>
            <w:top w:val="none" w:sz="0" w:space="0" w:color="auto"/>
            <w:left w:val="none" w:sz="0" w:space="0" w:color="auto"/>
            <w:bottom w:val="none" w:sz="0" w:space="0" w:color="auto"/>
            <w:right w:val="none" w:sz="0" w:space="0" w:color="auto"/>
          </w:divBdr>
        </w:div>
      </w:divsChild>
    </w:div>
    <w:div w:id="1757052699">
      <w:bodyDiv w:val="1"/>
      <w:marLeft w:val="0"/>
      <w:marRight w:val="0"/>
      <w:marTop w:val="0"/>
      <w:marBottom w:val="0"/>
      <w:divBdr>
        <w:top w:val="none" w:sz="0" w:space="0" w:color="auto"/>
        <w:left w:val="none" w:sz="0" w:space="0" w:color="auto"/>
        <w:bottom w:val="none" w:sz="0" w:space="0" w:color="auto"/>
        <w:right w:val="none" w:sz="0" w:space="0" w:color="auto"/>
      </w:divBdr>
    </w:div>
    <w:div w:id="1796868933">
      <w:bodyDiv w:val="1"/>
      <w:marLeft w:val="0"/>
      <w:marRight w:val="0"/>
      <w:marTop w:val="0"/>
      <w:marBottom w:val="0"/>
      <w:divBdr>
        <w:top w:val="none" w:sz="0" w:space="0" w:color="auto"/>
        <w:left w:val="none" w:sz="0" w:space="0" w:color="auto"/>
        <w:bottom w:val="none" w:sz="0" w:space="0" w:color="auto"/>
        <w:right w:val="none" w:sz="0" w:space="0" w:color="auto"/>
      </w:divBdr>
    </w:div>
    <w:div w:id="1804536602">
      <w:bodyDiv w:val="1"/>
      <w:marLeft w:val="0"/>
      <w:marRight w:val="0"/>
      <w:marTop w:val="0"/>
      <w:marBottom w:val="0"/>
      <w:divBdr>
        <w:top w:val="none" w:sz="0" w:space="0" w:color="auto"/>
        <w:left w:val="none" w:sz="0" w:space="0" w:color="auto"/>
        <w:bottom w:val="none" w:sz="0" w:space="0" w:color="auto"/>
        <w:right w:val="none" w:sz="0" w:space="0" w:color="auto"/>
      </w:divBdr>
    </w:div>
    <w:div w:id="1812406342">
      <w:bodyDiv w:val="1"/>
      <w:marLeft w:val="0"/>
      <w:marRight w:val="0"/>
      <w:marTop w:val="0"/>
      <w:marBottom w:val="0"/>
      <w:divBdr>
        <w:top w:val="none" w:sz="0" w:space="0" w:color="auto"/>
        <w:left w:val="none" w:sz="0" w:space="0" w:color="auto"/>
        <w:bottom w:val="none" w:sz="0" w:space="0" w:color="auto"/>
        <w:right w:val="none" w:sz="0" w:space="0" w:color="auto"/>
      </w:divBdr>
    </w:div>
    <w:div w:id="1812482587">
      <w:bodyDiv w:val="1"/>
      <w:marLeft w:val="0"/>
      <w:marRight w:val="0"/>
      <w:marTop w:val="0"/>
      <w:marBottom w:val="0"/>
      <w:divBdr>
        <w:top w:val="none" w:sz="0" w:space="0" w:color="auto"/>
        <w:left w:val="none" w:sz="0" w:space="0" w:color="auto"/>
        <w:bottom w:val="none" w:sz="0" w:space="0" w:color="auto"/>
        <w:right w:val="none" w:sz="0" w:space="0" w:color="auto"/>
      </w:divBdr>
    </w:div>
    <w:div w:id="1833566683">
      <w:bodyDiv w:val="1"/>
      <w:marLeft w:val="0"/>
      <w:marRight w:val="0"/>
      <w:marTop w:val="0"/>
      <w:marBottom w:val="0"/>
      <w:divBdr>
        <w:top w:val="none" w:sz="0" w:space="0" w:color="auto"/>
        <w:left w:val="none" w:sz="0" w:space="0" w:color="auto"/>
        <w:bottom w:val="none" w:sz="0" w:space="0" w:color="auto"/>
        <w:right w:val="none" w:sz="0" w:space="0" w:color="auto"/>
      </w:divBdr>
    </w:div>
    <w:div w:id="1878657041">
      <w:bodyDiv w:val="1"/>
      <w:marLeft w:val="0"/>
      <w:marRight w:val="0"/>
      <w:marTop w:val="0"/>
      <w:marBottom w:val="0"/>
      <w:divBdr>
        <w:top w:val="none" w:sz="0" w:space="0" w:color="auto"/>
        <w:left w:val="none" w:sz="0" w:space="0" w:color="auto"/>
        <w:bottom w:val="none" w:sz="0" w:space="0" w:color="auto"/>
        <w:right w:val="none" w:sz="0" w:space="0" w:color="auto"/>
      </w:divBdr>
    </w:div>
    <w:div w:id="1894385457">
      <w:bodyDiv w:val="1"/>
      <w:marLeft w:val="0"/>
      <w:marRight w:val="0"/>
      <w:marTop w:val="0"/>
      <w:marBottom w:val="0"/>
      <w:divBdr>
        <w:top w:val="none" w:sz="0" w:space="0" w:color="auto"/>
        <w:left w:val="none" w:sz="0" w:space="0" w:color="auto"/>
        <w:bottom w:val="none" w:sz="0" w:space="0" w:color="auto"/>
        <w:right w:val="none" w:sz="0" w:space="0" w:color="auto"/>
      </w:divBdr>
    </w:div>
    <w:div w:id="1904637258">
      <w:bodyDiv w:val="1"/>
      <w:marLeft w:val="0"/>
      <w:marRight w:val="0"/>
      <w:marTop w:val="0"/>
      <w:marBottom w:val="0"/>
      <w:divBdr>
        <w:top w:val="none" w:sz="0" w:space="0" w:color="auto"/>
        <w:left w:val="none" w:sz="0" w:space="0" w:color="auto"/>
        <w:bottom w:val="none" w:sz="0" w:space="0" w:color="auto"/>
        <w:right w:val="none" w:sz="0" w:space="0" w:color="auto"/>
      </w:divBdr>
    </w:div>
    <w:div w:id="1920945845">
      <w:bodyDiv w:val="1"/>
      <w:marLeft w:val="0"/>
      <w:marRight w:val="0"/>
      <w:marTop w:val="0"/>
      <w:marBottom w:val="0"/>
      <w:divBdr>
        <w:top w:val="none" w:sz="0" w:space="0" w:color="auto"/>
        <w:left w:val="none" w:sz="0" w:space="0" w:color="auto"/>
        <w:bottom w:val="none" w:sz="0" w:space="0" w:color="auto"/>
        <w:right w:val="none" w:sz="0" w:space="0" w:color="auto"/>
      </w:divBdr>
    </w:div>
    <w:div w:id="1945992749">
      <w:bodyDiv w:val="1"/>
      <w:marLeft w:val="0"/>
      <w:marRight w:val="0"/>
      <w:marTop w:val="0"/>
      <w:marBottom w:val="0"/>
      <w:divBdr>
        <w:top w:val="none" w:sz="0" w:space="0" w:color="auto"/>
        <w:left w:val="none" w:sz="0" w:space="0" w:color="auto"/>
        <w:bottom w:val="none" w:sz="0" w:space="0" w:color="auto"/>
        <w:right w:val="none" w:sz="0" w:space="0" w:color="auto"/>
      </w:divBdr>
    </w:div>
    <w:div w:id="1946840983">
      <w:bodyDiv w:val="1"/>
      <w:marLeft w:val="0"/>
      <w:marRight w:val="0"/>
      <w:marTop w:val="0"/>
      <w:marBottom w:val="0"/>
      <w:divBdr>
        <w:top w:val="none" w:sz="0" w:space="0" w:color="auto"/>
        <w:left w:val="none" w:sz="0" w:space="0" w:color="auto"/>
        <w:bottom w:val="none" w:sz="0" w:space="0" w:color="auto"/>
        <w:right w:val="none" w:sz="0" w:space="0" w:color="auto"/>
      </w:divBdr>
    </w:div>
    <w:div w:id="2035571092">
      <w:bodyDiv w:val="1"/>
      <w:marLeft w:val="0"/>
      <w:marRight w:val="0"/>
      <w:marTop w:val="0"/>
      <w:marBottom w:val="0"/>
      <w:divBdr>
        <w:top w:val="none" w:sz="0" w:space="0" w:color="auto"/>
        <w:left w:val="none" w:sz="0" w:space="0" w:color="auto"/>
        <w:bottom w:val="none" w:sz="0" w:space="0" w:color="auto"/>
        <w:right w:val="none" w:sz="0" w:space="0" w:color="auto"/>
      </w:divBdr>
    </w:div>
    <w:div w:id="2040740189">
      <w:bodyDiv w:val="1"/>
      <w:marLeft w:val="0"/>
      <w:marRight w:val="0"/>
      <w:marTop w:val="0"/>
      <w:marBottom w:val="0"/>
      <w:divBdr>
        <w:top w:val="none" w:sz="0" w:space="0" w:color="auto"/>
        <w:left w:val="none" w:sz="0" w:space="0" w:color="auto"/>
        <w:bottom w:val="none" w:sz="0" w:space="0" w:color="auto"/>
        <w:right w:val="none" w:sz="0" w:space="0" w:color="auto"/>
      </w:divBdr>
    </w:div>
    <w:div w:id="2047096139">
      <w:bodyDiv w:val="1"/>
      <w:marLeft w:val="0"/>
      <w:marRight w:val="0"/>
      <w:marTop w:val="0"/>
      <w:marBottom w:val="0"/>
      <w:divBdr>
        <w:top w:val="none" w:sz="0" w:space="0" w:color="auto"/>
        <w:left w:val="none" w:sz="0" w:space="0" w:color="auto"/>
        <w:bottom w:val="none" w:sz="0" w:space="0" w:color="auto"/>
        <w:right w:val="none" w:sz="0" w:space="0" w:color="auto"/>
      </w:divBdr>
    </w:div>
    <w:div w:id="2051489259">
      <w:bodyDiv w:val="1"/>
      <w:marLeft w:val="0"/>
      <w:marRight w:val="0"/>
      <w:marTop w:val="0"/>
      <w:marBottom w:val="0"/>
      <w:divBdr>
        <w:top w:val="none" w:sz="0" w:space="0" w:color="auto"/>
        <w:left w:val="none" w:sz="0" w:space="0" w:color="auto"/>
        <w:bottom w:val="none" w:sz="0" w:space="0" w:color="auto"/>
        <w:right w:val="none" w:sz="0" w:space="0" w:color="auto"/>
      </w:divBdr>
    </w:div>
    <w:div w:id="2062167486">
      <w:bodyDiv w:val="1"/>
      <w:marLeft w:val="0"/>
      <w:marRight w:val="0"/>
      <w:marTop w:val="0"/>
      <w:marBottom w:val="0"/>
      <w:divBdr>
        <w:top w:val="none" w:sz="0" w:space="0" w:color="auto"/>
        <w:left w:val="none" w:sz="0" w:space="0" w:color="auto"/>
        <w:bottom w:val="none" w:sz="0" w:space="0" w:color="auto"/>
        <w:right w:val="none" w:sz="0" w:space="0" w:color="auto"/>
      </w:divBdr>
    </w:div>
    <w:div w:id="2062363329">
      <w:bodyDiv w:val="1"/>
      <w:marLeft w:val="0"/>
      <w:marRight w:val="0"/>
      <w:marTop w:val="0"/>
      <w:marBottom w:val="0"/>
      <w:divBdr>
        <w:top w:val="none" w:sz="0" w:space="0" w:color="auto"/>
        <w:left w:val="none" w:sz="0" w:space="0" w:color="auto"/>
        <w:bottom w:val="none" w:sz="0" w:space="0" w:color="auto"/>
        <w:right w:val="none" w:sz="0" w:space="0" w:color="auto"/>
      </w:divBdr>
      <w:divsChild>
        <w:div w:id="730271458">
          <w:marLeft w:val="0"/>
          <w:marRight w:val="0"/>
          <w:marTop w:val="0"/>
          <w:marBottom w:val="0"/>
          <w:divBdr>
            <w:top w:val="none" w:sz="0" w:space="0" w:color="auto"/>
            <w:left w:val="none" w:sz="0" w:space="0" w:color="auto"/>
            <w:bottom w:val="none" w:sz="0" w:space="0" w:color="auto"/>
            <w:right w:val="none" w:sz="0" w:space="0" w:color="auto"/>
          </w:divBdr>
        </w:div>
        <w:div w:id="950354726">
          <w:marLeft w:val="0"/>
          <w:marRight w:val="0"/>
          <w:marTop w:val="0"/>
          <w:marBottom w:val="0"/>
          <w:divBdr>
            <w:top w:val="none" w:sz="0" w:space="0" w:color="auto"/>
            <w:left w:val="none" w:sz="0" w:space="0" w:color="auto"/>
            <w:bottom w:val="none" w:sz="0" w:space="0" w:color="auto"/>
            <w:right w:val="none" w:sz="0" w:space="0" w:color="auto"/>
          </w:divBdr>
        </w:div>
        <w:div w:id="2093315255">
          <w:marLeft w:val="0"/>
          <w:marRight w:val="0"/>
          <w:marTop w:val="0"/>
          <w:marBottom w:val="0"/>
          <w:divBdr>
            <w:top w:val="none" w:sz="0" w:space="0" w:color="auto"/>
            <w:left w:val="none" w:sz="0" w:space="0" w:color="auto"/>
            <w:bottom w:val="none" w:sz="0" w:space="0" w:color="auto"/>
            <w:right w:val="none" w:sz="0" w:space="0" w:color="auto"/>
          </w:divBdr>
        </w:div>
      </w:divsChild>
    </w:div>
    <w:div w:id="2090149399">
      <w:bodyDiv w:val="1"/>
      <w:marLeft w:val="0"/>
      <w:marRight w:val="0"/>
      <w:marTop w:val="0"/>
      <w:marBottom w:val="0"/>
      <w:divBdr>
        <w:top w:val="none" w:sz="0" w:space="0" w:color="auto"/>
        <w:left w:val="none" w:sz="0" w:space="0" w:color="auto"/>
        <w:bottom w:val="none" w:sz="0" w:space="0" w:color="auto"/>
        <w:right w:val="none" w:sz="0" w:space="0" w:color="auto"/>
      </w:divBdr>
    </w:div>
    <w:div w:id="2094355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comments" Target="comments.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endnotes" Target="endnotes.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oter" Target="footer1.xml"/><Relationship Id="rId28" Type="http://schemas.microsoft.com/office/2020/10/relationships/intelligence" Target="intelligence2.xml"/><Relationship Id="rId10" Type="http://schemas.openxmlformats.org/officeDocument/2006/relationships/customXml" Target="../customXml/item10.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6762FDE430443AAFB3B3E9F9B558F3"/>
        <w:category>
          <w:name w:val="General"/>
          <w:gallery w:val="placeholder"/>
        </w:category>
        <w:types>
          <w:type w:val="bbPlcHdr"/>
        </w:types>
        <w:behaviors>
          <w:behavior w:val="content"/>
        </w:behaviors>
        <w:guid w:val="{7B2A15A6-4C52-44A0-840C-802E6A6622D3}"/>
      </w:docPartPr>
      <w:docPartBody>
        <w:p w:rsidR="00655E63" w:rsidRDefault="00655E6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E"/>
    <w:rsid w:val="00001CF1"/>
    <w:rsid w:val="000046B8"/>
    <w:rsid w:val="00025AAA"/>
    <w:rsid w:val="000332A1"/>
    <w:rsid w:val="00037D52"/>
    <w:rsid w:val="00037F3D"/>
    <w:rsid w:val="0004364E"/>
    <w:rsid w:val="00046AA7"/>
    <w:rsid w:val="000500EA"/>
    <w:rsid w:val="00054AC7"/>
    <w:rsid w:val="00054D7F"/>
    <w:rsid w:val="00055372"/>
    <w:rsid w:val="00060559"/>
    <w:rsid w:val="00060B0F"/>
    <w:rsid w:val="00064876"/>
    <w:rsid w:val="0008500A"/>
    <w:rsid w:val="000879DB"/>
    <w:rsid w:val="00092C44"/>
    <w:rsid w:val="00095FA6"/>
    <w:rsid w:val="000A708E"/>
    <w:rsid w:val="000B0CE7"/>
    <w:rsid w:val="000B3553"/>
    <w:rsid w:val="000B4147"/>
    <w:rsid w:val="000B6906"/>
    <w:rsid w:val="000C5D43"/>
    <w:rsid w:val="000D5676"/>
    <w:rsid w:val="000E0B4A"/>
    <w:rsid w:val="000E10DD"/>
    <w:rsid w:val="000E37F2"/>
    <w:rsid w:val="000F0B89"/>
    <w:rsid w:val="00122CD9"/>
    <w:rsid w:val="00125196"/>
    <w:rsid w:val="00126111"/>
    <w:rsid w:val="0015345A"/>
    <w:rsid w:val="00153F8E"/>
    <w:rsid w:val="001624B2"/>
    <w:rsid w:val="001641A5"/>
    <w:rsid w:val="00167130"/>
    <w:rsid w:val="0017174E"/>
    <w:rsid w:val="00171D06"/>
    <w:rsid w:val="001C1AB6"/>
    <w:rsid w:val="001C4DA5"/>
    <w:rsid w:val="001C719D"/>
    <w:rsid w:val="001D4F20"/>
    <w:rsid w:val="001E2366"/>
    <w:rsid w:val="001E2EBB"/>
    <w:rsid w:val="001E77EB"/>
    <w:rsid w:val="001F4E18"/>
    <w:rsid w:val="00204F7E"/>
    <w:rsid w:val="002076C4"/>
    <w:rsid w:val="00211746"/>
    <w:rsid w:val="00216A73"/>
    <w:rsid w:val="00232CF3"/>
    <w:rsid w:val="00240C36"/>
    <w:rsid w:val="002866B3"/>
    <w:rsid w:val="002953AD"/>
    <w:rsid w:val="002A2816"/>
    <w:rsid w:val="002A41AD"/>
    <w:rsid w:val="002C7C24"/>
    <w:rsid w:val="002D26DC"/>
    <w:rsid w:val="002D2EF0"/>
    <w:rsid w:val="002D7A0B"/>
    <w:rsid w:val="002F3D7A"/>
    <w:rsid w:val="0030637F"/>
    <w:rsid w:val="003066AF"/>
    <w:rsid w:val="00313723"/>
    <w:rsid w:val="0031444A"/>
    <w:rsid w:val="00314ACB"/>
    <w:rsid w:val="00320DF8"/>
    <w:rsid w:val="00332815"/>
    <w:rsid w:val="003438CB"/>
    <w:rsid w:val="00355B2F"/>
    <w:rsid w:val="003771E0"/>
    <w:rsid w:val="00390BC9"/>
    <w:rsid w:val="003A7D77"/>
    <w:rsid w:val="003C5419"/>
    <w:rsid w:val="003C6A2F"/>
    <w:rsid w:val="003E65C0"/>
    <w:rsid w:val="003E7A02"/>
    <w:rsid w:val="00405443"/>
    <w:rsid w:val="00406E7D"/>
    <w:rsid w:val="0041047E"/>
    <w:rsid w:val="004117FF"/>
    <w:rsid w:val="004121F5"/>
    <w:rsid w:val="004143DA"/>
    <w:rsid w:val="004167DA"/>
    <w:rsid w:val="00440C6B"/>
    <w:rsid w:val="00463C27"/>
    <w:rsid w:val="0049192B"/>
    <w:rsid w:val="004921CD"/>
    <w:rsid w:val="004A5A68"/>
    <w:rsid w:val="004B7E75"/>
    <w:rsid w:val="004D5625"/>
    <w:rsid w:val="004E33FD"/>
    <w:rsid w:val="004E38CF"/>
    <w:rsid w:val="004F08A0"/>
    <w:rsid w:val="004F345D"/>
    <w:rsid w:val="004F5825"/>
    <w:rsid w:val="004F638F"/>
    <w:rsid w:val="00523D00"/>
    <w:rsid w:val="005349C2"/>
    <w:rsid w:val="005369F1"/>
    <w:rsid w:val="00541DC7"/>
    <w:rsid w:val="00543BA7"/>
    <w:rsid w:val="005768C9"/>
    <w:rsid w:val="005802C8"/>
    <w:rsid w:val="00580C10"/>
    <w:rsid w:val="00586D6F"/>
    <w:rsid w:val="0059393A"/>
    <w:rsid w:val="00593ED5"/>
    <w:rsid w:val="00596B86"/>
    <w:rsid w:val="005A1743"/>
    <w:rsid w:val="005A26F5"/>
    <w:rsid w:val="005C4FB2"/>
    <w:rsid w:val="005C6A42"/>
    <w:rsid w:val="005D31DB"/>
    <w:rsid w:val="005E5199"/>
    <w:rsid w:val="005F35E7"/>
    <w:rsid w:val="00612E04"/>
    <w:rsid w:val="00614E8C"/>
    <w:rsid w:val="00620EC7"/>
    <w:rsid w:val="00625BD3"/>
    <w:rsid w:val="00627248"/>
    <w:rsid w:val="00631CC5"/>
    <w:rsid w:val="00655151"/>
    <w:rsid w:val="006553DD"/>
    <w:rsid w:val="00655E63"/>
    <w:rsid w:val="00661BB3"/>
    <w:rsid w:val="00666BE8"/>
    <w:rsid w:val="00671C33"/>
    <w:rsid w:val="0068482A"/>
    <w:rsid w:val="006A6F21"/>
    <w:rsid w:val="006B050D"/>
    <w:rsid w:val="006B4798"/>
    <w:rsid w:val="006C47EB"/>
    <w:rsid w:val="006E6869"/>
    <w:rsid w:val="006F03C7"/>
    <w:rsid w:val="00711814"/>
    <w:rsid w:val="00715E11"/>
    <w:rsid w:val="0072179F"/>
    <w:rsid w:val="00721AD8"/>
    <w:rsid w:val="007261CF"/>
    <w:rsid w:val="00736DC5"/>
    <w:rsid w:val="007412BF"/>
    <w:rsid w:val="00752EAF"/>
    <w:rsid w:val="00760C53"/>
    <w:rsid w:val="00765DF4"/>
    <w:rsid w:val="0077437A"/>
    <w:rsid w:val="00775DDC"/>
    <w:rsid w:val="00777F61"/>
    <w:rsid w:val="007D327A"/>
    <w:rsid w:val="007E41DB"/>
    <w:rsid w:val="007F7DA7"/>
    <w:rsid w:val="00803F10"/>
    <w:rsid w:val="00822B11"/>
    <w:rsid w:val="00842F9B"/>
    <w:rsid w:val="0085136B"/>
    <w:rsid w:val="00870298"/>
    <w:rsid w:val="0087073C"/>
    <w:rsid w:val="00871229"/>
    <w:rsid w:val="00873453"/>
    <w:rsid w:val="008738D3"/>
    <w:rsid w:val="00880D63"/>
    <w:rsid w:val="00894F00"/>
    <w:rsid w:val="00895361"/>
    <w:rsid w:val="008A0D10"/>
    <w:rsid w:val="008A6ED3"/>
    <w:rsid w:val="008F0687"/>
    <w:rsid w:val="008F1554"/>
    <w:rsid w:val="00907A3D"/>
    <w:rsid w:val="00917503"/>
    <w:rsid w:val="00917952"/>
    <w:rsid w:val="009262FE"/>
    <w:rsid w:val="0092758C"/>
    <w:rsid w:val="00930B66"/>
    <w:rsid w:val="00936AE1"/>
    <w:rsid w:val="009707DD"/>
    <w:rsid w:val="009746D6"/>
    <w:rsid w:val="00981D4D"/>
    <w:rsid w:val="0099174B"/>
    <w:rsid w:val="009C19EE"/>
    <w:rsid w:val="009D3B78"/>
    <w:rsid w:val="009D42AA"/>
    <w:rsid w:val="009E357A"/>
    <w:rsid w:val="009E4553"/>
    <w:rsid w:val="009E6338"/>
    <w:rsid w:val="009E7BEC"/>
    <w:rsid w:val="00A30958"/>
    <w:rsid w:val="00A36D54"/>
    <w:rsid w:val="00A502D7"/>
    <w:rsid w:val="00A9025B"/>
    <w:rsid w:val="00AA11C9"/>
    <w:rsid w:val="00AA532F"/>
    <w:rsid w:val="00AA6F21"/>
    <w:rsid w:val="00AB068F"/>
    <w:rsid w:val="00AC1ECC"/>
    <w:rsid w:val="00AC2857"/>
    <w:rsid w:val="00AD19D9"/>
    <w:rsid w:val="00AD248C"/>
    <w:rsid w:val="00B00855"/>
    <w:rsid w:val="00B11643"/>
    <w:rsid w:val="00B11C5C"/>
    <w:rsid w:val="00B1368A"/>
    <w:rsid w:val="00B14F92"/>
    <w:rsid w:val="00B16DE6"/>
    <w:rsid w:val="00B17A4D"/>
    <w:rsid w:val="00B30183"/>
    <w:rsid w:val="00B3212F"/>
    <w:rsid w:val="00B4068F"/>
    <w:rsid w:val="00B42BE7"/>
    <w:rsid w:val="00B44E54"/>
    <w:rsid w:val="00B96564"/>
    <w:rsid w:val="00B97D06"/>
    <w:rsid w:val="00BA7778"/>
    <w:rsid w:val="00BA7BE8"/>
    <w:rsid w:val="00BB4D73"/>
    <w:rsid w:val="00BC4777"/>
    <w:rsid w:val="00BC6453"/>
    <w:rsid w:val="00BD7024"/>
    <w:rsid w:val="00C010C2"/>
    <w:rsid w:val="00C065D1"/>
    <w:rsid w:val="00C076DB"/>
    <w:rsid w:val="00C13DC1"/>
    <w:rsid w:val="00C276EC"/>
    <w:rsid w:val="00C349BB"/>
    <w:rsid w:val="00C46FB6"/>
    <w:rsid w:val="00C50D49"/>
    <w:rsid w:val="00C56776"/>
    <w:rsid w:val="00C64763"/>
    <w:rsid w:val="00C64FE4"/>
    <w:rsid w:val="00C73277"/>
    <w:rsid w:val="00C776CC"/>
    <w:rsid w:val="00C9246D"/>
    <w:rsid w:val="00C9373B"/>
    <w:rsid w:val="00C96361"/>
    <w:rsid w:val="00CA1941"/>
    <w:rsid w:val="00CA6D07"/>
    <w:rsid w:val="00CB562F"/>
    <w:rsid w:val="00CE0675"/>
    <w:rsid w:val="00CE1A36"/>
    <w:rsid w:val="00CE2699"/>
    <w:rsid w:val="00CE39CE"/>
    <w:rsid w:val="00CE6529"/>
    <w:rsid w:val="00CF1E7D"/>
    <w:rsid w:val="00CF458E"/>
    <w:rsid w:val="00D002D9"/>
    <w:rsid w:val="00D03F2C"/>
    <w:rsid w:val="00D04639"/>
    <w:rsid w:val="00D16DBB"/>
    <w:rsid w:val="00D43A87"/>
    <w:rsid w:val="00D45804"/>
    <w:rsid w:val="00D626B0"/>
    <w:rsid w:val="00D65F9E"/>
    <w:rsid w:val="00D72472"/>
    <w:rsid w:val="00D7325B"/>
    <w:rsid w:val="00D75A0D"/>
    <w:rsid w:val="00D87D14"/>
    <w:rsid w:val="00DC2F88"/>
    <w:rsid w:val="00DC4370"/>
    <w:rsid w:val="00DD0A63"/>
    <w:rsid w:val="00DE1422"/>
    <w:rsid w:val="00DE6AC6"/>
    <w:rsid w:val="00E13ACD"/>
    <w:rsid w:val="00E14B22"/>
    <w:rsid w:val="00E17F5C"/>
    <w:rsid w:val="00E20C0B"/>
    <w:rsid w:val="00E20F13"/>
    <w:rsid w:val="00E26D1F"/>
    <w:rsid w:val="00E35675"/>
    <w:rsid w:val="00E37C96"/>
    <w:rsid w:val="00E4256C"/>
    <w:rsid w:val="00E42C3E"/>
    <w:rsid w:val="00E55DF0"/>
    <w:rsid w:val="00EB0DAB"/>
    <w:rsid w:val="00EB6B40"/>
    <w:rsid w:val="00EB7847"/>
    <w:rsid w:val="00ED0C44"/>
    <w:rsid w:val="00ED0E85"/>
    <w:rsid w:val="00EE1676"/>
    <w:rsid w:val="00EE7DCA"/>
    <w:rsid w:val="00F00BD6"/>
    <w:rsid w:val="00F10B72"/>
    <w:rsid w:val="00F113B8"/>
    <w:rsid w:val="00F24B3D"/>
    <w:rsid w:val="00F30217"/>
    <w:rsid w:val="00F43612"/>
    <w:rsid w:val="00F43EE2"/>
    <w:rsid w:val="00F520D5"/>
    <w:rsid w:val="00F70CB5"/>
    <w:rsid w:val="00F72376"/>
    <w:rsid w:val="00F84456"/>
    <w:rsid w:val="00F87069"/>
    <w:rsid w:val="00FB2AC2"/>
    <w:rsid w:val="00FB573C"/>
    <w:rsid w:val="00FD48B3"/>
    <w:rsid w:val="00FE4BFD"/>
    <w:rsid w:val="00FE61D8"/>
    <w:rsid w:val="00FF6C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5B73D9-1F2B-4A14-BE4D-8C76D259C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B74EBD5A-E12D-46AD-A5D6-61B5CC97A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F566BF-E881-4476-A086-F9F7BEAA9F5D}">
  <ds:schemaRefs>
    <ds:schemaRef ds:uri="http://schemas.microsoft.com/sharepoint/v3/contenttype/forms"/>
  </ds:schemaRefs>
</ds:datastoreItem>
</file>

<file path=customXml/itemProps3.xml><?xml version="1.0" encoding="utf-8"?>
<ds:datastoreItem xmlns:ds="http://schemas.openxmlformats.org/officeDocument/2006/customXml" ds:itemID="{7D2D5EF2-DC4B-495B-9FAE-B8AD67603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942BC1-FC41-4500-94CB-22AA0EAA036C}">
  <ds:schemaRefs>
    <ds:schemaRef ds:uri="http://schemas.microsoft.com/sharepoint/v3/contenttype/forms"/>
  </ds:schemaRefs>
</ds:datastoreItem>
</file>

<file path=customXml/itemProps5.xml><?xml version="1.0" encoding="utf-8"?>
<ds:datastoreItem xmlns:ds="http://schemas.openxmlformats.org/officeDocument/2006/customXml" ds:itemID="{9CEEBAEF-12A3-42F1-B39E-C505145E7434}">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6.xml><?xml version="1.0" encoding="utf-8"?>
<ds:datastoreItem xmlns:ds="http://schemas.openxmlformats.org/officeDocument/2006/customXml" ds:itemID="{9DC819EB-F5B3-49D4-A06A-E1D2E18A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983398A9-3119-403D-9D53-1D2BD22AA64E}">
  <ds:schemaRefs>
    <ds:schemaRef ds:uri="http://schemas.openxmlformats.org/officeDocument/2006/bibliography"/>
  </ds:schemaRefs>
</ds:datastoreItem>
</file>

<file path=customXml/itemProps8.xml><?xml version="1.0" encoding="utf-8"?>
<ds:datastoreItem xmlns:ds="http://schemas.openxmlformats.org/officeDocument/2006/customXml" ds:itemID="{AB27580B-DD49-4295-A885-6126148F7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23F16547-8EAA-4949-BE83-ABA9A5DF7893}">
  <ds:schemaRefs>
    <ds:schemaRef ds:uri="http://schemas.microsoft.com/sharepoint/v3/contenttype/forms"/>
  </ds:schemaRefs>
</ds:datastoreItem>
</file>

<file path=docMetadata/LabelInfo.xml><?xml version="1.0" encoding="utf-8"?>
<clbl:labelList xmlns:clbl="http://schemas.microsoft.com/office/2020/mipLabelMetadata">
  <clbl:label id="{71e34cb8-3a56-4fd5-a259-4acadab6e4ac}" enabled="0" method="" siteId="{71e34cb8-3a56-4fd5-a259-4acadab6e4ac}" removed="1"/>
  <clbl:label id="{b020b37f-db72-473e-ae54-fb16df408069}" enabled="1" method="Standard" siteId="{705d07a3-2eea-4f3b-ab59-65ca29abeb26}" removed="0"/>
  <clbl:label id="{bfd0b529-4a04-4616-88d2-531082d94bb8}" enabled="1" method="Standard" siteId="{e1f8af86-ee95-4718-bd0d-375b37366c83}" removed="0"/>
</clbl:labelList>
</file>

<file path=docProps/app.xml><?xml version="1.0" encoding="utf-8"?>
<Properties xmlns="http://schemas.openxmlformats.org/officeDocument/2006/extended-properties" xmlns:vt="http://schemas.openxmlformats.org/officeDocument/2006/docPropsVTypes">
  <Template>Normal.dotm</Template>
  <TotalTime>124</TotalTime>
  <Pages>25</Pages>
  <Words>75395</Words>
  <Characters>429757</Characters>
  <Application>Microsoft Office Word</Application>
  <DocSecurity>0</DocSecurity>
  <PresentationFormat/>
  <Lines>3581</Lines>
  <Paragraphs>1008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504144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Sultani Mumtaz</dc:creator>
  <cp:keywords/>
  <dc:description/>
  <cp:lastModifiedBy>Dave Iberson-Hurst</cp:lastModifiedBy>
  <cp:revision>739</cp:revision>
  <dcterms:created xsi:type="dcterms:W3CDTF">2024-10-27T07:11:00Z</dcterms:created>
  <dcterms:modified xsi:type="dcterms:W3CDTF">2025-01-19T14:22:00Z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2024-08-26T08:57:15Z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023958d8-cb79-4e14-ad0c-5bb969a66e20</vt:lpwstr>
  </property>
  <property fmtid="{D5CDD505-2E9C-101B-9397-08002B2CF9AE}" pid="8" name="MSIP_Label_e81acc0d-dcc4-4dc9-a2c5-be70b05a2fe6_ContentBits">
    <vt:lpwstr>0</vt:lpwstr>
  </property>
  <property fmtid="{D5CDD505-2E9C-101B-9397-08002B2CF9AE}" pid="9" name="ContentTypeId">
    <vt:lpwstr>0x010100E111FB68E4AB3A458E6F1E68F8888CED</vt:lpwstr>
  </property>
  <property fmtid="{D5CDD505-2E9C-101B-9397-08002B2CF9AE}" pid="10" name="MediaServiceImageTags">
    <vt:lpwstr/>
  </property>
  <property fmtid="{D5CDD505-2E9C-101B-9397-08002B2CF9AE}" pid="11" name="MSIP_Label_0eea11ca-d417-4147-80ed-01a58412c458_Enabled">
    <vt:lpwstr>true</vt:lpwstr>
  </property>
  <property fmtid="{D5CDD505-2E9C-101B-9397-08002B2CF9AE}" pid="12" name="MSIP_Label_0eea11ca-d417-4147-80ed-01a58412c458_SetDate">
    <vt:lpwstr>2024-09-17T17:30:52Z</vt:lpwstr>
  </property>
  <property fmtid="{D5CDD505-2E9C-101B-9397-08002B2CF9AE}" pid="13" name="MSIP_Label_0eea11ca-d417-4147-80ed-01a58412c458_Method">
    <vt:lpwstr>Standard</vt:lpwstr>
  </property>
  <property fmtid="{D5CDD505-2E9C-101B-9397-08002B2CF9AE}" pid="14" name="MSIP_Label_0eea11ca-d417-4147-80ed-01a58412c458_Name">
    <vt:lpwstr>0eea11ca-d417-4147-80ed-01a58412c458</vt:lpwstr>
  </property>
  <property fmtid="{D5CDD505-2E9C-101B-9397-08002B2CF9AE}" pid="15" name="MSIP_Label_0eea11ca-d417-4147-80ed-01a58412c458_SiteId">
    <vt:lpwstr>bc9dc15c-61bc-4f03-b60b-e5b6d8922839</vt:lpwstr>
  </property>
  <property fmtid="{D5CDD505-2E9C-101B-9397-08002B2CF9AE}" pid="16" name="MSIP_Label_0eea11ca-d417-4147-80ed-01a58412c458_ActionId">
    <vt:lpwstr>565cd5b3-c60a-4e48-b0ed-8aee97ed4314</vt:lpwstr>
  </property>
  <property fmtid="{D5CDD505-2E9C-101B-9397-08002B2CF9AE}" pid="17" name="MSIP_Label_0eea11ca-d417-4147-80ed-01a58412c458_ContentBits">
    <vt:lpwstr>2</vt:lpwstr>
  </property>
  <property fmtid="{D5CDD505-2E9C-101B-9397-08002B2CF9AE}" pid="18" name="MSIP_Label_bea66b2b-af80-48b6-873b-d341d3035cfa_Enabled">
    <vt:lpwstr>true</vt:lpwstr>
  </property>
  <property fmtid="{D5CDD505-2E9C-101B-9397-08002B2CF9AE}" pid="19" name="MSIP_Label_bea66b2b-af80-48b6-873b-d341d3035cfa_SetDate">
    <vt:lpwstr>2024-09-09T05:16:48Z</vt:lpwstr>
  </property>
  <property fmtid="{D5CDD505-2E9C-101B-9397-08002B2CF9AE}" pid="20" name="MSIP_Label_bea66b2b-af80-48b6-873b-d341d3035cfa_Method">
    <vt:lpwstr>Standard</vt:lpwstr>
  </property>
  <property fmtid="{D5CDD505-2E9C-101B-9397-08002B2CF9AE}" pid="21" name="MSIP_Label_bea66b2b-af80-48b6-873b-d341d3035cfa_Name">
    <vt:lpwstr>Proprietary</vt:lpwstr>
  </property>
  <property fmtid="{D5CDD505-2E9C-101B-9397-08002B2CF9AE}" pid="22" name="MSIP_Label_bea66b2b-af80-48b6-873b-d341d3035cfa_SiteId">
    <vt:lpwstr>63982aff-fb6c-4c22-973b-70e4acfb63e6</vt:lpwstr>
  </property>
  <property fmtid="{D5CDD505-2E9C-101B-9397-08002B2CF9AE}" pid="23" name="MSIP_Label_bea66b2b-af80-48b6-873b-d341d3035cfa_ActionId">
    <vt:lpwstr>8e0e8f6c-57ba-4972-9df6-e4b84b30f8df</vt:lpwstr>
  </property>
  <property fmtid="{D5CDD505-2E9C-101B-9397-08002B2CF9AE}" pid="24" name="MSIP_Label_bea66b2b-af80-48b6-873b-d341d3035cfa_ContentBits">
    <vt:lpwstr>0</vt:lpwstr>
  </property>
  <property fmtid="{D5CDD505-2E9C-101B-9397-08002B2CF9AE}" pid="25" name="MSIP_Label_4695be0c-d8a3-4cbb-83d7-ed943866e6ed_Enabled">
    <vt:lpwstr>true</vt:lpwstr>
  </property>
  <property fmtid="{D5CDD505-2E9C-101B-9397-08002B2CF9AE}" pid="26" name="MSIP_Label_4695be0c-d8a3-4cbb-83d7-ed943866e6ed_SetDate">
    <vt:lpwstr>2024-11-19T01:40:15Z</vt:lpwstr>
  </property>
  <property fmtid="{D5CDD505-2E9C-101B-9397-08002B2CF9AE}" pid="27" name="MSIP_Label_4695be0c-d8a3-4cbb-83d7-ed943866e6ed_Method">
    <vt:lpwstr>Standard</vt:lpwstr>
  </property>
  <property fmtid="{D5CDD505-2E9C-101B-9397-08002B2CF9AE}" pid="28" name="MSIP_Label_4695be0c-d8a3-4cbb-83d7-ed943866e6ed_Name">
    <vt:lpwstr>Level1：制限なし</vt:lpwstr>
  </property>
  <property fmtid="{D5CDD505-2E9C-101B-9397-08002B2CF9AE}" pid="29" name="MSIP_Label_4695be0c-d8a3-4cbb-83d7-ed943866e6ed_SiteId">
    <vt:lpwstr>0c5063b9-e6ab-4cef-ab5c-669390af04ac</vt:lpwstr>
  </property>
  <property fmtid="{D5CDD505-2E9C-101B-9397-08002B2CF9AE}" pid="30" name="MSIP_Label_4695be0c-d8a3-4cbb-83d7-ed943866e6ed_ActionId">
    <vt:lpwstr>33b3944c-9e7d-4325-a0f1-5aaf56383b1d</vt:lpwstr>
  </property>
  <property fmtid="{D5CDD505-2E9C-101B-9397-08002B2CF9AE}" pid="31" name="MSIP_Label_4695be0c-d8a3-4cbb-83d7-ed943866e6ed_ContentBits">
    <vt:lpwstr>0</vt:lpwstr>
  </property>
</Properties>
</file>